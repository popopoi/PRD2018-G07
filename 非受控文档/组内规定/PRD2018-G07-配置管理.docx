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9E" w:rsidRDefault="00F2050D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88820" cy="2332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01-LOGO-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t="25319" r="20106" b="27616"/>
                    <a:stretch/>
                  </pic:blipFill>
                  <pic:spPr bwMode="auto">
                    <a:xfrm>
                      <a:off x="0" y="0"/>
                      <a:ext cx="2021119" cy="237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E8F" w:rsidRDefault="001A3E8F" w:rsidP="00A51AA3">
      <w:pPr>
        <w:jc w:val="center"/>
        <w:rPr>
          <w:b/>
        </w:rPr>
      </w:pPr>
    </w:p>
    <w:p w:rsidR="001A3E8F" w:rsidRDefault="001A3E8F" w:rsidP="00A51AA3">
      <w:pPr>
        <w:jc w:val="center"/>
        <w:rPr>
          <w:b/>
        </w:rPr>
      </w:pPr>
    </w:p>
    <w:p w:rsidR="001A3E8F" w:rsidRDefault="001A3E8F" w:rsidP="00A51AA3">
      <w:pPr>
        <w:jc w:val="center"/>
        <w:rPr>
          <w:b/>
        </w:rPr>
      </w:pPr>
    </w:p>
    <w:p w:rsidR="001A3E8F" w:rsidRDefault="001A3E8F" w:rsidP="00A51AA3">
      <w:pPr>
        <w:jc w:val="center"/>
        <w:rPr>
          <w:b/>
        </w:rPr>
      </w:pPr>
    </w:p>
    <w:p w:rsidR="001A3E8F" w:rsidRDefault="001A3E8F" w:rsidP="00A51AA3">
      <w:pPr>
        <w:jc w:val="center"/>
        <w:rPr>
          <w:b/>
        </w:rPr>
      </w:pPr>
    </w:p>
    <w:p w:rsidR="001A3E8F" w:rsidRDefault="001A3E8F" w:rsidP="00A51AA3">
      <w:pPr>
        <w:jc w:val="center"/>
        <w:rPr>
          <w:b/>
        </w:rPr>
      </w:pPr>
    </w:p>
    <w:p w:rsidR="00A51AA3" w:rsidRPr="00A51AA3" w:rsidRDefault="00A51AA3" w:rsidP="00A51AA3">
      <w:pPr>
        <w:widowControl/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r w:rsidRPr="00A51AA3">
        <w:rPr>
          <w:rFonts w:ascii="Calibri Light" w:eastAsia="宋体" w:hAnsi="Calibri Light" w:cs="Times New Roman" w:hint="eastAsia"/>
          <w:b/>
          <w:spacing w:val="-10"/>
          <w:kern w:val="0"/>
          <w:sz w:val="44"/>
          <w:szCs w:val="56"/>
        </w:rPr>
        <w:t>软件工程系列课程教学辅助网站</w:t>
      </w:r>
    </w:p>
    <w:tbl>
      <w:tblPr>
        <w:tblStyle w:val="a7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:rsidTr="001A3E8F">
        <w:tc>
          <w:tcPr>
            <w:tcW w:w="2653" w:type="dxa"/>
            <w:vMerge w:val="restart"/>
            <w:shd w:val="clear" w:color="auto" w:fill="auto"/>
          </w:tcPr>
          <w:p w:rsidR="001A3E8F" w:rsidRDefault="001A3E8F" w:rsidP="001A3E8F">
            <w:r>
              <w:rPr>
                <w:rFonts w:hint="eastAsia"/>
              </w:rPr>
              <w:t>文件状态：</w:t>
            </w:r>
          </w:p>
          <w:p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del w:id="0" w:author="陈哲凡" w:date="2018-01-12T12:20:00Z">
              <w:r w:rsidDel="007C1DB0">
                <w:rPr>
                  <w:rFonts w:hint="eastAsia"/>
                </w:rPr>
                <w:delText>√</w:delText>
              </w:r>
            </w:del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7C1DB0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A3E8F" w:rsidRPr="00F52AE7" w:rsidRDefault="00371A46" w:rsidP="001A3E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PRD-2017-G01-</w:t>
            </w:r>
            <w:r>
              <w:rPr>
                <w:rFonts w:hint="eastAsia"/>
                <w:sz w:val="21"/>
                <w:szCs w:val="21"/>
              </w:rPr>
              <w:t>CM</w:t>
            </w:r>
          </w:p>
        </w:tc>
      </w:tr>
      <w:tr w:rsidR="001A3E8F" w:rsidTr="001A3E8F">
        <w:tc>
          <w:tcPr>
            <w:tcW w:w="2653" w:type="dxa"/>
            <w:vMerge/>
            <w:shd w:val="clear" w:color="auto" w:fill="auto"/>
          </w:tcPr>
          <w:p w:rsidR="001A3E8F" w:rsidRDefault="001A3E8F" w:rsidP="001A3E8F"/>
        </w:tc>
        <w:tc>
          <w:tcPr>
            <w:tcW w:w="1170" w:type="dxa"/>
            <w:shd w:val="clear" w:color="auto" w:fill="BEBEBE"/>
          </w:tcPr>
          <w:p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A3E8F" w:rsidRPr="00F52AE7" w:rsidRDefault="003C3DB5" w:rsidP="001A3E8F">
            <w:pPr>
              <w:rPr>
                <w:sz w:val="21"/>
                <w:szCs w:val="21"/>
              </w:rPr>
            </w:pPr>
            <w:del w:id="1" w:author="陈哲凡" w:date="2018-01-12T12:20:00Z">
              <w:r w:rsidDel="007C1DB0">
                <w:rPr>
                  <w:sz w:val="21"/>
                  <w:szCs w:val="21"/>
                </w:rPr>
                <w:delText>0.</w:delText>
              </w:r>
              <w:r w:rsidDel="007C1DB0">
                <w:rPr>
                  <w:rFonts w:hint="eastAsia"/>
                  <w:sz w:val="21"/>
                  <w:szCs w:val="21"/>
                </w:rPr>
                <w:delText>3</w:delText>
              </w:r>
              <w:r w:rsidR="001936DC" w:rsidDel="007C1DB0">
                <w:rPr>
                  <w:sz w:val="21"/>
                  <w:szCs w:val="21"/>
                </w:rPr>
                <w:delText>.</w:delText>
              </w:r>
              <w:r w:rsidR="001936DC" w:rsidDel="007C1DB0">
                <w:rPr>
                  <w:rFonts w:hint="eastAsia"/>
                  <w:sz w:val="21"/>
                  <w:szCs w:val="21"/>
                </w:rPr>
                <w:delText>1</w:delText>
              </w:r>
            </w:del>
            <w:ins w:id="2" w:author="陈哲凡" w:date="2018-01-12T12:20:00Z">
              <w:r w:rsidR="007C1DB0">
                <w:rPr>
                  <w:rFonts w:hint="eastAsia"/>
                  <w:sz w:val="21"/>
                  <w:szCs w:val="21"/>
                </w:rPr>
                <w:t>1.0.0</w:t>
              </w:r>
            </w:ins>
          </w:p>
        </w:tc>
      </w:tr>
      <w:tr w:rsidR="001A3E8F" w:rsidTr="001A3E8F">
        <w:tc>
          <w:tcPr>
            <w:tcW w:w="2653" w:type="dxa"/>
            <w:vMerge/>
            <w:shd w:val="clear" w:color="auto" w:fill="auto"/>
          </w:tcPr>
          <w:p w:rsidR="001A3E8F" w:rsidRDefault="001A3E8F" w:rsidP="001A3E8F"/>
        </w:tc>
        <w:tc>
          <w:tcPr>
            <w:tcW w:w="1170" w:type="dxa"/>
            <w:shd w:val="clear" w:color="auto" w:fill="BEBEBE"/>
          </w:tcPr>
          <w:p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1A3E8F" w:rsidRPr="00F52AE7" w:rsidRDefault="001A3E8F" w:rsidP="001A3E8F">
            <w:pPr>
              <w:rPr>
                <w:sz w:val="21"/>
                <w:szCs w:val="21"/>
              </w:rPr>
            </w:pPr>
            <w:r w:rsidRPr="00F52AE7">
              <w:rPr>
                <w:rFonts w:hint="eastAsia"/>
                <w:sz w:val="21"/>
                <w:szCs w:val="21"/>
              </w:rPr>
              <w:t>胡子</w:t>
            </w:r>
            <w:r w:rsidRPr="00F52AE7">
              <w:rPr>
                <w:sz w:val="21"/>
                <w:szCs w:val="21"/>
              </w:rPr>
              <w:t>阳，徐</w:t>
            </w:r>
            <w:r w:rsidRPr="00F52AE7">
              <w:rPr>
                <w:rFonts w:hint="eastAsia"/>
                <w:sz w:val="21"/>
                <w:szCs w:val="21"/>
              </w:rPr>
              <w:t>洁</w:t>
            </w:r>
            <w:r w:rsidRPr="00F52AE7">
              <w:rPr>
                <w:sz w:val="21"/>
                <w:szCs w:val="21"/>
              </w:rPr>
              <w:t>岑，何</w:t>
            </w:r>
            <w:proofErr w:type="gramStart"/>
            <w:r w:rsidRPr="00F52AE7">
              <w:rPr>
                <w:sz w:val="21"/>
                <w:szCs w:val="21"/>
              </w:rPr>
              <w:t>圳</w:t>
            </w:r>
            <w:proofErr w:type="gramEnd"/>
            <w:r w:rsidRPr="00F52AE7">
              <w:rPr>
                <w:rFonts w:hint="eastAsia"/>
                <w:sz w:val="21"/>
                <w:szCs w:val="21"/>
              </w:rPr>
              <w:t>青</w:t>
            </w:r>
            <w:r w:rsidRPr="00F52AE7">
              <w:rPr>
                <w:sz w:val="21"/>
                <w:szCs w:val="21"/>
              </w:rPr>
              <w:t>，陈哲凡，吴苏</w:t>
            </w:r>
            <w:r w:rsidRPr="00F52AE7">
              <w:rPr>
                <w:rFonts w:hint="eastAsia"/>
                <w:sz w:val="21"/>
                <w:szCs w:val="21"/>
              </w:rPr>
              <w:t>琪</w:t>
            </w:r>
          </w:p>
        </w:tc>
      </w:tr>
      <w:tr w:rsidR="001A3E8F" w:rsidTr="001A3E8F">
        <w:tc>
          <w:tcPr>
            <w:tcW w:w="2653" w:type="dxa"/>
            <w:vMerge/>
            <w:shd w:val="clear" w:color="auto" w:fill="auto"/>
          </w:tcPr>
          <w:p w:rsidR="001A3E8F" w:rsidRDefault="001A3E8F" w:rsidP="001A3E8F"/>
        </w:tc>
        <w:tc>
          <w:tcPr>
            <w:tcW w:w="1170" w:type="dxa"/>
            <w:shd w:val="clear" w:color="auto" w:fill="BEBEBE"/>
          </w:tcPr>
          <w:p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A3E8F" w:rsidRPr="00F52AE7" w:rsidRDefault="00A27F79" w:rsidP="001A3E8F">
            <w:pPr>
              <w:rPr>
                <w:sz w:val="21"/>
                <w:szCs w:val="21"/>
              </w:rPr>
            </w:pPr>
            <w:r w:rsidRPr="00F52AE7">
              <w:rPr>
                <w:rFonts w:hint="eastAsia"/>
                <w:sz w:val="21"/>
                <w:szCs w:val="21"/>
              </w:rPr>
              <w:t>201</w:t>
            </w:r>
            <w:ins w:id="3" w:author="陈哲凡" w:date="2018-01-12T12:21:00Z">
              <w:r w:rsidR="007C1DB0">
                <w:rPr>
                  <w:rFonts w:hint="eastAsia"/>
                  <w:sz w:val="21"/>
                  <w:szCs w:val="21"/>
                </w:rPr>
                <w:t>8</w:t>
              </w:r>
            </w:ins>
            <w:del w:id="4" w:author="陈哲凡" w:date="2018-01-12T12:21:00Z">
              <w:r w:rsidRPr="00F52AE7" w:rsidDel="007C1DB0">
                <w:rPr>
                  <w:rFonts w:hint="eastAsia"/>
                  <w:sz w:val="21"/>
                  <w:szCs w:val="21"/>
                </w:rPr>
                <w:delText>7</w:delText>
              </w:r>
            </w:del>
            <w:r w:rsidRPr="00F52AE7">
              <w:rPr>
                <w:rFonts w:hint="eastAsia"/>
                <w:sz w:val="21"/>
                <w:szCs w:val="21"/>
              </w:rPr>
              <w:t>-1</w:t>
            </w:r>
            <w:del w:id="5" w:author="陈哲凡" w:date="2018-01-12T12:21:00Z">
              <w:r w:rsidRPr="00F52AE7" w:rsidDel="007C1DB0">
                <w:rPr>
                  <w:rFonts w:hint="eastAsia"/>
                  <w:sz w:val="21"/>
                  <w:szCs w:val="21"/>
                </w:rPr>
                <w:delText>0</w:delText>
              </w:r>
            </w:del>
            <w:r w:rsidRPr="00F52AE7">
              <w:rPr>
                <w:rFonts w:hint="eastAsia"/>
                <w:sz w:val="21"/>
                <w:szCs w:val="21"/>
              </w:rPr>
              <w:t>-</w:t>
            </w:r>
            <w:ins w:id="6" w:author="陈哲凡" w:date="2018-01-12T12:21:00Z">
              <w:r w:rsidR="007C1DB0">
                <w:rPr>
                  <w:rFonts w:hint="eastAsia"/>
                  <w:sz w:val="21"/>
                  <w:szCs w:val="21"/>
                </w:rPr>
                <w:t>12</w:t>
              </w:r>
            </w:ins>
            <w:bookmarkStart w:id="7" w:name="_GoBack"/>
            <w:bookmarkEnd w:id="7"/>
            <w:del w:id="8" w:author="陈哲凡" w:date="2018-01-12T12:21:00Z">
              <w:r w:rsidRPr="00F52AE7" w:rsidDel="007C1DB0">
                <w:rPr>
                  <w:rFonts w:hint="eastAsia"/>
                  <w:sz w:val="21"/>
                  <w:szCs w:val="21"/>
                </w:rPr>
                <w:delText>13</w:delText>
              </w:r>
            </w:del>
          </w:p>
        </w:tc>
      </w:tr>
    </w:tbl>
    <w:p w:rsidR="00164536" w:rsidRDefault="00786A58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配置管理</w:t>
      </w:r>
    </w:p>
    <w:p w:rsidR="00786A58" w:rsidRPr="00786A58" w:rsidRDefault="00786A58" w:rsidP="00786A58">
      <w:pPr>
        <w:jc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786A58"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Configuration Management</w:t>
      </w: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Toc446076693"/>
      <w:bookmarkStart w:id="10" w:name="_Toc447553497"/>
      <w:bookmarkStart w:id="11" w:name="_Toc27132"/>
      <w:bookmarkStart w:id="12" w:name="_Toc12861"/>
      <w:bookmarkStart w:id="13" w:name="_Toc60"/>
      <w:bookmarkStart w:id="14" w:name="_Toc466020645"/>
      <w:bookmarkStart w:id="15" w:name="_Toc466742046"/>
      <w:bookmarkStart w:id="16" w:name="_Toc495739754"/>
      <w:bookmarkStart w:id="17" w:name="_Toc4957505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a7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:rsidTr="00021BB3">
        <w:trPr>
          <w:trHeight w:val="90"/>
        </w:trPr>
        <w:tc>
          <w:tcPr>
            <w:tcW w:w="1269" w:type="dxa"/>
          </w:tcPr>
          <w:p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:rsidR="00021BB3" w:rsidRPr="00F52AE7" w:rsidRDefault="00345D11" w:rsidP="003B54DA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F52AE7">
              <w:rPr>
                <w:rFonts w:ascii="宋体" w:hAnsi="宋体"/>
                <w:sz w:val="21"/>
                <w:szCs w:val="21"/>
              </w:rPr>
              <w:t>陈哲凡</w:t>
            </w:r>
            <w:proofErr w:type="gramEnd"/>
          </w:p>
        </w:tc>
        <w:tc>
          <w:tcPr>
            <w:tcW w:w="1930" w:type="dxa"/>
          </w:tcPr>
          <w:p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胡子</w:t>
            </w:r>
            <w:r w:rsidRPr="00F52AE7">
              <w:rPr>
                <w:rFonts w:ascii="宋体" w:hAnsi="宋体"/>
                <w:sz w:val="21"/>
                <w:szCs w:val="21"/>
              </w:rPr>
              <w:t>阳，徐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洁</w:t>
            </w:r>
            <w:r w:rsidRPr="00F52AE7">
              <w:rPr>
                <w:rFonts w:ascii="宋体" w:hAnsi="宋体"/>
                <w:sz w:val="21"/>
                <w:szCs w:val="21"/>
              </w:rPr>
              <w:t>岑，何</w:t>
            </w:r>
            <w:proofErr w:type="gramStart"/>
            <w:r w:rsidRPr="00F52AE7">
              <w:rPr>
                <w:rFonts w:ascii="宋体" w:hAnsi="宋体"/>
                <w:sz w:val="21"/>
                <w:szCs w:val="21"/>
              </w:rPr>
              <w:t>圳</w:t>
            </w:r>
            <w:proofErr w:type="gramEnd"/>
            <w:r w:rsidRPr="00F52AE7">
              <w:rPr>
                <w:rFonts w:ascii="宋体" w:hAnsi="宋体" w:hint="eastAsia"/>
                <w:sz w:val="21"/>
                <w:szCs w:val="21"/>
              </w:rPr>
              <w:t>青</w:t>
            </w:r>
            <w:r w:rsidRPr="00F52AE7">
              <w:rPr>
                <w:rFonts w:ascii="宋体" w:hAnsi="宋体"/>
                <w:sz w:val="21"/>
                <w:szCs w:val="21"/>
              </w:rPr>
              <w:t>，陈哲凡，</w:t>
            </w:r>
            <w:proofErr w:type="gramStart"/>
            <w:r w:rsidRPr="00F52AE7">
              <w:rPr>
                <w:rFonts w:ascii="宋体" w:hAnsi="宋体"/>
                <w:sz w:val="21"/>
                <w:szCs w:val="21"/>
              </w:rPr>
              <w:t>吴苏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琪</w:t>
            </w:r>
            <w:proofErr w:type="gramEnd"/>
          </w:p>
        </w:tc>
        <w:tc>
          <w:tcPr>
            <w:tcW w:w="1671" w:type="dxa"/>
          </w:tcPr>
          <w:p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2017/10/</w:t>
            </w:r>
            <w:r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3-2017/10/</w:t>
            </w:r>
            <w:r w:rsidRPr="00F52AE7">
              <w:rPr>
                <w:rFonts w:ascii="宋体" w:hAnsi="宋体"/>
                <w:sz w:val="21"/>
                <w:szCs w:val="21"/>
              </w:rPr>
              <w:t>1</w:t>
            </w:r>
            <w:r w:rsidR="00345D11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672" w:type="dxa"/>
          </w:tcPr>
          <w:p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  <w:tr w:rsidR="002E7385" w:rsidTr="00021BB3">
        <w:trPr>
          <w:trHeight w:val="90"/>
        </w:trPr>
        <w:tc>
          <w:tcPr>
            <w:tcW w:w="1269" w:type="dxa"/>
          </w:tcPr>
          <w:p w:rsidR="002E7385" w:rsidRPr="00F52AE7" w:rsidRDefault="00E025E3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  <w:r w:rsidR="002E7385"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704" w:type="dxa"/>
          </w:tcPr>
          <w:p w:rsidR="002E7385" w:rsidRPr="00F52AE7" w:rsidRDefault="00345D11" w:rsidP="002E7385">
            <w:pPr>
              <w:rPr>
                <w:rFonts w:ascii="宋体" w:hAnsi="宋体"/>
                <w:szCs w:val="21"/>
              </w:rPr>
            </w:pPr>
            <w:r w:rsidRPr="00F52AE7">
              <w:rPr>
                <w:rFonts w:ascii="宋体" w:hAnsi="宋体"/>
                <w:sz w:val="21"/>
                <w:szCs w:val="21"/>
              </w:rPr>
              <w:t>陈哲凡</w:t>
            </w:r>
          </w:p>
        </w:tc>
        <w:tc>
          <w:tcPr>
            <w:tcW w:w="1930" w:type="dxa"/>
          </w:tcPr>
          <w:p w:rsidR="002E7385" w:rsidRPr="00F52AE7" w:rsidRDefault="002E7385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</w:t>
            </w:r>
            <w:proofErr w:type="gramStart"/>
            <w:r>
              <w:rPr>
                <w:rFonts w:ascii="宋体" w:hAnsi="宋体" w:hint="eastAsia"/>
                <w:szCs w:val="21"/>
              </w:rPr>
              <w:t>圳</w:t>
            </w:r>
            <w:proofErr w:type="gramEnd"/>
            <w:r>
              <w:rPr>
                <w:rFonts w:ascii="宋体" w:hAnsi="宋体" w:hint="eastAsia"/>
                <w:szCs w:val="21"/>
              </w:rPr>
              <w:t>青</w:t>
            </w:r>
            <w:r w:rsidR="00345D11">
              <w:rPr>
                <w:rFonts w:ascii="宋体" w:hAnsi="宋体" w:hint="eastAsia"/>
                <w:szCs w:val="21"/>
              </w:rPr>
              <w:t>，</w:t>
            </w:r>
            <w:r w:rsidR="00345D11" w:rsidRPr="00F52AE7">
              <w:rPr>
                <w:rFonts w:ascii="宋体" w:hAnsi="宋体" w:hint="eastAsia"/>
                <w:sz w:val="21"/>
                <w:szCs w:val="21"/>
              </w:rPr>
              <w:t>胡子</w:t>
            </w:r>
            <w:r w:rsidR="00345D11" w:rsidRPr="00F52AE7">
              <w:rPr>
                <w:rFonts w:ascii="宋体" w:hAnsi="宋体"/>
                <w:sz w:val="21"/>
                <w:szCs w:val="21"/>
              </w:rPr>
              <w:t>阳</w:t>
            </w:r>
          </w:p>
        </w:tc>
        <w:tc>
          <w:tcPr>
            <w:tcW w:w="1671" w:type="dxa"/>
          </w:tcPr>
          <w:p w:rsidR="002E7385" w:rsidRPr="00F52AE7" w:rsidRDefault="00345D11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2017/10/14</w:t>
            </w:r>
            <w:r w:rsidR="002E7385">
              <w:rPr>
                <w:rFonts w:ascii="宋体" w:hAnsi="宋体" w:hint="eastAsia"/>
                <w:szCs w:val="21"/>
              </w:rPr>
              <w:t>-2017/10/14</w:t>
            </w:r>
          </w:p>
        </w:tc>
        <w:tc>
          <w:tcPr>
            <w:tcW w:w="1672" w:type="dxa"/>
          </w:tcPr>
          <w:p w:rsidR="002E7385" w:rsidRPr="00F52AE7" w:rsidRDefault="00345D11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统一了版式</w:t>
            </w:r>
          </w:p>
        </w:tc>
      </w:tr>
      <w:tr w:rsidR="00A65060" w:rsidTr="00021BB3">
        <w:trPr>
          <w:trHeight w:val="90"/>
        </w:trPr>
        <w:tc>
          <w:tcPr>
            <w:tcW w:w="1269" w:type="dxa"/>
          </w:tcPr>
          <w:p w:rsidR="00A65060" w:rsidRDefault="00A65060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A65060" w:rsidRPr="00F52AE7" w:rsidRDefault="00A65060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陈哲凡</w:t>
            </w:r>
          </w:p>
        </w:tc>
        <w:tc>
          <w:tcPr>
            <w:tcW w:w="1930" w:type="dxa"/>
          </w:tcPr>
          <w:p w:rsidR="00A65060" w:rsidRDefault="00A65060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陈哲凡</w:t>
            </w:r>
          </w:p>
        </w:tc>
        <w:tc>
          <w:tcPr>
            <w:tcW w:w="1671" w:type="dxa"/>
          </w:tcPr>
          <w:p w:rsidR="00A65060" w:rsidRDefault="0036741D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2017/10/30</w:t>
            </w:r>
            <w:r w:rsidR="00A65060">
              <w:rPr>
                <w:rFonts w:ascii="宋体" w:hAnsi="宋体" w:hint="eastAsia"/>
                <w:szCs w:val="21"/>
              </w:rPr>
              <w:t>-2017/10/31</w:t>
            </w:r>
          </w:p>
        </w:tc>
        <w:tc>
          <w:tcPr>
            <w:tcW w:w="1672" w:type="dxa"/>
          </w:tcPr>
          <w:p w:rsidR="00A65060" w:rsidRDefault="00A65060" w:rsidP="002E73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详细描述了提交文件的规范，具体内容为2.3、使用场景</w:t>
            </w:r>
          </w:p>
        </w:tc>
      </w:tr>
      <w:tr w:rsidR="0036741D" w:rsidTr="00021BB3">
        <w:trPr>
          <w:trHeight w:val="90"/>
        </w:trPr>
        <w:tc>
          <w:tcPr>
            <w:tcW w:w="1269" w:type="dxa"/>
          </w:tcPr>
          <w:p w:rsidR="0036741D" w:rsidRDefault="0036741D" w:rsidP="003674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0.3.1</w:t>
            </w:r>
          </w:p>
        </w:tc>
        <w:tc>
          <w:tcPr>
            <w:tcW w:w="1704" w:type="dxa"/>
          </w:tcPr>
          <w:p w:rsidR="0036741D" w:rsidRDefault="0036741D" w:rsidP="003674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陈哲凡</w:t>
            </w:r>
          </w:p>
        </w:tc>
        <w:tc>
          <w:tcPr>
            <w:tcW w:w="1930" w:type="dxa"/>
          </w:tcPr>
          <w:p w:rsidR="0036741D" w:rsidRDefault="0036741D" w:rsidP="003674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陈哲凡</w:t>
            </w:r>
          </w:p>
        </w:tc>
        <w:tc>
          <w:tcPr>
            <w:tcW w:w="1671" w:type="dxa"/>
          </w:tcPr>
          <w:p w:rsidR="0036741D" w:rsidRDefault="0036741D" w:rsidP="003674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2017/10/31-2017/10/31</w:t>
            </w:r>
          </w:p>
        </w:tc>
        <w:tc>
          <w:tcPr>
            <w:tcW w:w="1672" w:type="dxa"/>
          </w:tcPr>
          <w:p w:rsidR="0036741D" w:rsidRDefault="0036741D" w:rsidP="003674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增加了2.3对会议记录提交规范的描述</w:t>
            </w:r>
          </w:p>
        </w:tc>
      </w:tr>
      <w:tr w:rsidR="007C1DB0" w:rsidTr="00021BB3">
        <w:trPr>
          <w:trHeight w:val="90"/>
          <w:ins w:id="18" w:author="陈哲凡" w:date="2018-01-12T12:20:00Z"/>
        </w:trPr>
        <w:tc>
          <w:tcPr>
            <w:tcW w:w="1269" w:type="dxa"/>
          </w:tcPr>
          <w:p w:rsidR="007C1DB0" w:rsidRDefault="007C1DB0" w:rsidP="0036741D">
            <w:pPr>
              <w:rPr>
                <w:ins w:id="19" w:author="陈哲凡" w:date="2018-01-12T12:20:00Z"/>
                <w:rFonts w:ascii="宋体" w:hAnsi="宋体" w:hint="eastAsia"/>
                <w:szCs w:val="21"/>
              </w:rPr>
            </w:pPr>
            <w:ins w:id="20" w:author="陈哲凡" w:date="2018-01-12T12:20:00Z">
              <w:r>
                <w:rPr>
                  <w:rFonts w:ascii="宋体" w:hAnsi="宋体" w:hint="eastAsia"/>
                  <w:szCs w:val="21"/>
                </w:rPr>
                <w:t>1.0.0</w:t>
              </w:r>
            </w:ins>
          </w:p>
        </w:tc>
        <w:tc>
          <w:tcPr>
            <w:tcW w:w="1704" w:type="dxa"/>
          </w:tcPr>
          <w:p w:rsidR="007C1DB0" w:rsidRDefault="007C1DB0" w:rsidP="0036741D">
            <w:pPr>
              <w:rPr>
                <w:ins w:id="21" w:author="陈哲凡" w:date="2018-01-12T12:20:00Z"/>
                <w:rFonts w:ascii="宋体" w:hAnsi="宋体" w:hint="eastAsia"/>
                <w:szCs w:val="21"/>
              </w:rPr>
            </w:pPr>
            <w:ins w:id="22" w:author="陈哲凡" w:date="2018-01-12T12:20:00Z">
              <w:r>
                <w:rPr>
                  <w:rFonts w:ascii="宋体" w:hAnsi="宋体" w:hint="eastAsia"/>
                  <w:szCs w:val="21"/>
                </w:rPr>
                <w:t>陈哲凡</w:t>
              </w:r>
            </w:ins>
          </w:p>
        </w:tc>
        <w:tc>
          <w:tcPr>
            <w:tcW w:w="1930" w:type="dxa"/>
          </w:tcPr>
          <w:p w:rsidR="007C1DB0" w:rsidRDefault="007C1DB0" w:rsidP="0036741D">
            <w:pPr>
              <w:rPr>
                <w:ins w:id="23" w:author="陈哲凡" w:date="2018-01-12T12:20:00Z"/>
                <w:rFonts w:ascii="宋体" w:hAnsi="宋体" w:hint="eastAsia"/>
                <w:szCs w:val="21"/>
              </w:rPr>
            </w:pPr>
            <w:ins w:id="24" w:author="陈哲凡" w:date="2018-01-12T12:20:00Z">
              <w:r>
                <w:rPr>
                  <w:rFonts w:ascii="宋体" w:hAnsi="宋体" w:hint="eastAsia"/>
                  <w:szCs w:val="21"/>
                </w:rPr>
                <w:t>陈哲凡</w:t>
              </w:r>
            </w:ins>
          </w:p>
        </w:tc>
        <w:tc>
          <w:tcPr>
            <w:tcW w:w="1671" w:type="dxa"/>
          </w:tcPr>
          <w:p w:rsidR="007C1DB0" w:rsidRDefault="007C1DB0" w:rsidP="0036741D">
            <w:pPr>
              <w:rPr>
                <w:ins w:id="25" w:author="陈哲凡" w:date="2018-01-12T12:20:00Z"/>
                <w:rFonts w:ascii="宋体" w:hAnsi="宋体" w:hint="eastAsia"/>
                <w:szCs w:val="21"/>
              </w:rPr>
            </w:pPr>
            <w:ins w:id="26" w:author="陈哲凡" w:date="2018-01-12T12:20:00Z">
              <w:r>
                <w:rPr>
                  <w:rFonts w:ascii="宋体" w:hAnsi="宋体" w:hint="eastAsia"/>
                  <w:szCs w:val="21"/>
                </w:rPr>
                <w:t>2017/1/12</w:t>
              </w:r>
            </w:ins>
          </w:p>
        </w:tc>
        <w:tc>
          <w:tcPr>
            <w:tcW w:w="1672" w:type="dxa"/>
          </w:tcPr>
          <w:p w:rsidR="007C1DB0" w:rsidRDefault="007C1DB0" w:rsidP="0036741D">
            <w:pPr>
              <w:rPr>
                <w:ins w:id="27" w:author="陈哲凡" w:date="2018-01-12T12:20:00Z"/>
                <w:rFonts w:ascii="宋体" w:hAnsi="宋体" w:hint="eastAsia"/>
                <w:szCs w:val="21"/>
              </w:rPr>
            </w:pPr>
            <w:ins w:id="28" w:author="陈哲凡" w:date="2018-01-12T12:20:00Z">
              <w:r>
                <w:rPr>
                  <w:rFonts w:ascii="宋体" w:hAnsi="宋体" w:hint="eastAsia"/>
                  <w:szCs w:val="21"/>
                </w:rPr>
                <w:t>发布</w:t>
              </w:r>
            </w:ins>
          </w:p>
        </w:tc>
      </w:tr>
    </w:tbl>
    <w:p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A23E94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6CE" w:rsidRDefault="004206CE">
          <w:pPr>
            <w:pStyle w:val="TOC"/>
          </w:pPr>
          <w:r>
            <w:rPr>
              <w:lang w:val="zh-CN"/>
            </w:rPr>
            <w:t>目录</w:t>
          </w:r>
        </w:p>
        <w:p w:rsidR="00A23E94" w:rsidRDefault="004206C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551" w:history="1"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>版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>本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>历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 w:rsidR="00A23E94" w:rsidRPr="00141AA5">
              <w:rPr>
                <w:rStyle w:val="a8"/>
                <w:rFonts w:ascii="Times New Roman" w:eastAsia="宋体" w:hAnsi="Times New Roman" w:cs="Times New Roman"/>
                <w:noProof/>
                <w:kern w:val="44"/>
              </w:rPr>
              <w:t>史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_Toc495750551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2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2" w:history="1">
            <w:r w:rsidR="00A23E94" w:rsidRPr="00141AA5">
              <w:rPr>
                <w:rStyle w:val="a8"/>
                <w:rFonts w:ascii="Times New Roman"/>
                <w:noProof/>
              </w:rPr>
              <w:t>1.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noProof/>
              </w:rPr>
              <w:t>版本命名策略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_Toc495750552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3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3" w:history="1">
            <w:r w:rsidR="00A23E94" w:rsidRPr="00141AA5">
              <w:rPr>
                <w:rStyle w:val="a8"/>
                <w:rFonts w:ascii="Times New Roman" w:hAnsi="Times New Roman"/>
                <w:noProof/>
              </w:rPr>
              <w:t>1.1.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rFonts w:ascii="Times New Roman" w:hAnsi="Times New Roman"/>
                <w:noProof/>
              </w:rPr>
              <w:t>版本格式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_Toc495750553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3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4" w:history="1">
            <w:r w:rsidR="00A23E94" w:rsidRPr="00141AA5">
              <w:rPr>
                <w:rStyle w:val="a8"/>
                <w:rFonts w:ascii="Times New Roman" w:hAnsi="Times New Roman"/>
                <w:noProof/>
              </w:rPr>
              <w:t>1.2.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rFonts w:ascii="Times New Roman" w:hAnsi="Times New Roman"/>
                <w:noProof/>
              </w:rPr>
              <w:t>版本更新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_Toc495750554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4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5" w:history="1">
            <w:r w:rsidR="00A23E94" w:rsidRPr="00141AA5">
              <w:rPr>
                <w:rStyle w:val="a8"/>
                <w:rFonts w:ascii="Times New Roman"/>
                <w:noProof/>
              </w:rPr>
              <w:t>2.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noProof/>
              </w:rPr>
              <w:t>Git使用策略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_Toc495750555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4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6" w:history="1">
            <w:r w:rsidR="00A23E94" w:rsidRPr="00141AA5">
              <w:rPr>
                <w:rStyle w:val="a8"/>
                <w:rFonts w:ascii="Times New Roman" w:hAnsi="Times New Roman"/>
                <w:noProof/>
              </w:rPr>
              <w:t>2.1.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rFonts w:ascii="Times New Roman" w:hAnsi="Times New Roman"/>
                <w:noProof/>
              </w:rPr>
              <w:t>基础知识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_Toc495750556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4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7" w:history="1">
            <w:r w:rsidR="00A23E94" w:rsidRPr="00141AA5">
              <w:rPr>
                <w:rStyle w:val="a8"/>
                <w:rFonts w:ascii="Times New Roman" w:hAnsi="Times New Roman"/>
                <w:noProof/>
              </w:rPr>
              <w:t>2.2.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rFonts w:ascii="Times New Roman" w:hAnsi="Times New Roman"/>
                <w:noProof/>
              </w:rPr>
              <w:t>注意点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_Toc495750557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4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A23E94" w:rsidRDefault="00B308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8" w:history="1">
            <w:r w:rsidR="00A23E94" w:rsidRPr="00141AA5">
              <w:rPr>
                <w:rStyle w:val="a8"/>
                <w:rFonts w:ascii="Times New Roman" w:hAnsi="Times New Roman"/>
                <w:noProof/>
              </w:rPr>
              <w:t>2.3.</w:t>
            </w:r>
            <w:r w:rsidR="00A23E94">
              <w:rPr>
                <w:noProof/>
              </w:rPr>
              <w:tab/>
            </w:r>
            <w:r w:rsidR="00A23E94" w:rsidRPr="00141AA5">
              <w:rPr>
                <w:rStyle w:val="a8"/>
                <w:noProof/>
              </w:rPr>
              <w:t>使用场景</w:t>
            </w:r>
            <w:r w:rsidR="00A23E94">
              <w:rPr>
                <w:noProof/>
                <w:webHidden/>
              </w:rPr>
              <w:tab/>
            </w:r>
            <w:r w:rsidR="00A23E94">
              <w:rPr>
                <w:noProof/>
                <w:webHidden/>
              </w:rPr>
              <w:fldChar w:fldCharType="begin"/>
            </w:r>
            <w:r w:rsidR="00A23E94">
              <w:rPr>
                <w:noProof/>
                <w:webHidden/>
              </w:rPr>
              <w:instrText xml:space="preserve"> PAGEREF _Toc495750558 \h </w:instrText>
            </w:r>
            <w:r w:rsidR="00A23E94">
              <w:rPr>
                <w:noProof/>
                <w:webHidden/>
              </w:rPr>
            </w:r>
            <w:r w:rsidR="00A23E94">
              <w:rPr>
                <w:noProof/>
                <w:webHidden/>
              </w:rPr>
              <w:fldChar w:fldCharType="separate"/>
            </w:r>
            <w:r w:rsidR="00A23E94">
              <w:rPr>
                <w:noProof/>
                <w:webHidden/>
              </w:rPr>
              <w:t>5</w:t>
            </w:r>
            <w:r w:rsidR="00A23E94">
              <w:rPr>
                <w:noProof/>
                <w:webHidden/>
              </w:rPr>
              <w:fldChar w:fldCharType="end"/>
            </w:r>
          </w:hyperlink>
        </w:p>
        <w:p w:rsidR="004206CE" w:rsidRDefault="004206CE">
          <w:r>
            <w:rPr>
              <w:b/>
              <w:bCs/>
              <w:lang w:val="zh-CN"/>
            </w:rPr>
            <w:fldChar w:fldCharType="end"/>
          </w:r>
        </w:p>
      </w:sdtContent>
    </w:sdt>
    <w:p w:rsidR="00A23E94" w:rsidRDefault="00A23E94">
      <w:pPr>
        <w:widowControl/>
        <w:jc w:val="left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br w:type="page"/>
      </w:r>
    </w:p>
    <w:p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BC6D25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46483C" w:rsidRDefault="0046483C" w:rsidP="008A3201"/>
    <w:p w:rsidR="0046483C" w:rsidRDefault="00C63E3F" w:rsidP="0046483C">
      <w:pPr>
        <w:pStyle w:val="1"/>
        <w:numPr>
          <w:ilvl w:val="0"/>
          <w:numId w:val="1"/>
        </w:numPr>
        <w:tabs>
          <w:tab w:val="left" w:pos="432"/>
        </w:tabs>
        <w:ind w:left="431" w:hanging="431"/>
      </w:pPr>
      <w:bookmarkStart w:id="29" w:name="_Toc495750552"/>
      <w:r>
        <w:rPr>
          <w:rFonts w:hint="eastAsia"/>
        </w:rPr>
        <w:t>版本命名策略</w:t>
      </w:r>
      <w:bookmarkEnd w:id="29"/>
    </w:p>
    <w:p w:rsidR="0046483C" w:rsidRDefault="00C63E3F" w:rsidP="0046483C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30" w:name="_Toc495750553"/>
      <w:r>
        <w:rPr>
          <w:rFonts w:ascii="Times New Roman" w:hAnsi="Times New Roman" w:hint="eastAsia"/>
          <w:bCs/>
        </w:rPr>
        <w:t>版本格式</w:t>
      </w:r>
      <w:bookmarkEnd w:id="30"/>
    </w:p>
    <w:p w:rsidR="00C63E3F" w:rsidRDefault="00C63E3F" w:rsidP="00C63E3F">
      <w:bookmarkStart w:id="31" w:name="_Toc276741007"/>
      <w:bookmarkStart w:id="32" w:name="_Toc495739757"/>
      <w:r>
        <w:rPr>
          <w:rFonts w:hint="eastAsia"/>
        </w:rPr>
        <w:t>每一个文档的版本格式为[主版本号.子版本号.修正版本号。</w:t>
      </w:r>
    </w:p>
    <w:p w:rsidR="00C63E3F" w:rsidRDefault="00C63E3F" w:rsidP="00C63E3F">
      <w:r>
        <w:rPr>
          <w:rFonts w:hint="eastAsia"/>
        </w:rPr>
        <w:t>示例：0.1.1</w:t>
      </w:r>
    </w:p>
    <w:p w:rsidR="00C63E3F" w:rsidRPr="00620C9C" w:rsidRDefault="00C63E3F" w:rsidP="00C63E3F">
      <w:r>
        <w:rPr>
          <w:rFonts w:hint="eastAsia"/>
        </w:rPr>
        <w:t>文档的初始版本为0.1.0。</w:t>
      </w:r>
    </w:p>
    <w:p w:rsidR="0046483C" w:rsidRDefault="00C63E3F" w:rsidP="0046483C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33" w:name="_Toc495750554"/>
      <w:bookmarkEnd w:id="31"/>
      <w:bookmarkEnd w:id="32"/>
      <w:r>
        <w:rPr>
          <w:rFonts w:ascii="Times New Roman" w:hAnsi="Times New Roman" w:hint="eastAsia"/>
          <w:bCs/>
        </w:rPr>
        <w:t>版本更新</w:t>
      </w:r>
      <w:bookmarkEnd w:id="33"/>
    </w:p>
    <w:p w:rsidR="00C63E3F" w:rsidRDefault="00C63E3F" w:rsidP="00C63E3F">
      <w:r>
        <w:rPr>
          <w:rFonts w:hint="eastAsia"/>
        </w:rPr>
        <w:t>当文件内容有了重大的变化或改进，主版本号加一。</w:t>
      </w:r>
    </w:p>
    <w:p w:rsidR="00C63E3F" w:rsidRDefault="00C63E3F" w:rsidP="00C63E3F">
      <w:r>
        <w:rPr>
          <w:rFonts w:hint="eastAsia"/>
        </w:rPr>
        <w:t>当文档的内容有了模块的增加、补充等，子版本号加一。</w:t>
      </w:r>
    </w:p>
    <w:p w:rsidR="00C63E3F" w:rsidRPr="00C63E3F" w:rsidRDefault="00C63E3F" w:rsidP="00C63E3F">
      <w:r>
        <w:rPr>
          <w:rFonts w:hint="eastAsia"/>
        </w:rPr>
        <w:t>当文档的内容有了小修改，如修正了纰漏等，修正版本号加一。</w:t>
      </w:r>
    </w:p>
    <w:p w:rsidR="0046483C" w:rsidRDefault="00C63E3F" w:rsidP="0046483C">
      <w:pPr>
        <w:pStyle w:val="1"/>
        <w:numPr>
          <w:ilvl w:val="0"/>
          <w:numId w:val="1"/>
        </w:numPr>
        <w:tabs>
          <w:tab w:val="left" w:pos="432"/>
        </w:tabs>
        <w:ind w:left="431" w:hanging="431"/>
      </w:pPr>
      <w:bookmarkStart w:id="34" w:name="_Toc495750555"/>
      <w:proofErr w:type="spellStart"/>
      <w:r>
        <w:t>Git</w:t>
      </w:r>
      <w:proofErr w:type="spellEnd"/>
      <w:r>
        <w:rPr>
          <w:rFonts w:hint="eastAsia"/>
        </w:rPr>
        <w:t>使用策略</w:t>
      </w:r>
      <w:bookmarkEnd w:id="34"/>
    </w:p>
    <w:p w:rsidR="0046483C" w:rsidRDefault="00C63E3F" w:rsidP="0046483C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35" w:name="_Toc495750556"/>
      <w:r>
        <w:rPr>
          <w:rFonts w:ascii="Times New Roman" w:hAnsi="Times New Roman" w:hint="eastAsia"/>
          <w:bCs/>
        </w:rPr>
        <w:t>基础知识</w:t>
      </w:r>
      <w:bookmarkEnd w:id="35"/>
    </w:p>
    <w:p w:rsidR="00C63E3F" w:rsidRDefault="00C63E3F" w:rsidP="00C63E3F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C63E3F" w:rsidRDefault="00C63E3F" w:rsidP="00C63E3F"/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仓库：可以简单的理解为一个文件夹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本地仓库：就是你自己电脑上从远程仓库克隆下来的文件夹，如果你只是在本地做了修改，是不会影响远程仓库的，其他组员是看不到你做了什么的，除非你push了改动。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pull：将远程仓库上的内容同步到本地仓库上。</w:t>
      </w:r>
    </w:p>
    <w:p w:rsidR="00C63E3F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 w:rsidR="00C63E3F" w:rsidRPr="00C011F3" w:rsidRDefault="00C63E3F" w:rsidP="00C63E3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 w:rsidR="00C63E3F" w:rsidRPr="00C63E3F" w:rsidRDefault="00C63E3F" w:rsidP="00C63E3F"/>
    <w:p w:rsidR="0046483C" w:rsidRDefault="00C63E3F" w:rsidP="0046483C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36" w:name="_Toc495750557"/>
      <w:r>
        <w:rPr>
          <w:rFonts w:ascii="Times New Roman" w:hAnsi="Times New Roman" w:hint="eastAsia"/>
          <w:bCs/>
        </w:rPr>
        <w:t>注意点</w:t>
      </w:r>
      <w:bookmarkEnd w:id="36"/>
    </w:p>
    <w:p w:rsidR="00A23E94" w:rsidRDefault="00A23E94" w:rsidP="00A23E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push之前请先fetch，看看远程仓库目前是不是最新版本，如果是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pull下来，再push，防止冲突。</w:t>
      </w:r>
    </w:p>
    <w:p w:rsidR="00A23E94" w:rsidRDefault="00A23E94" w:rsidP="00A23E9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:rsidR="00601E23" w:rsidRDefault="00601E23">
      <w:pPr>
        <w:widowControl/>
        <w:jc w:val="left"/>
      </w:pPr>
      <w:r>
        <w:br w:type="page"/>
      </w:r>
    </w:p>
    <w:p w:rsidR="00601E23" w:rsidRPr="00A23E94" w:rsidRDefault="00601E23" w:rsidP="00601E23">
      <w:pPr>
        <w:pStyle w:val="a9"/>
        <w:ind w:left="360" w:firstLineChars="0" w:firstLine="0"/>
      </w:pPr>
    </w:p>
    <w:p w:rsidR="00A23E94" w:rsidRDefault="00C63E3F" w:rsidP="00DF3F57">
      <w:pPr>
        <w:pStyle w:val="2"/>
        <w:rPr>
          <w:sz w:val="28"/>
          <w:szCs w:val="28"/>
        </w:rPr>
      </w:pPr>
      <w:bookmarkStart w:id="37" w:name="_Toc495750558"/>
      <w:r>
        <w:rPr>
          <w:rFonts w:hint="eastAsia"/>
          <w:sz w:val="28"/>
          <w:szCs w:val="28"/>
        </w:rPr>
        <w:t>使用场景</w:t>
      </w:r>
      <w:bookmarkEnd w:id="37"/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4F48C8" w:rsidTr="0020357E">
        <w:tc>
          <w:tcPr>
            <w:tcW w:w="1129" w:type="dxa"/>
            <w:shd w:val="clear" w:color="auto" w:fill="BDD6EE" w:themeFill="accent1" w:themeFillTint="66"/>
          </w:tcPr>
          <w:p w:rsidR="00601E23" w:rsidRDefault="00601E23" w:rsidP="00DF3F57">
            <w:r>
              <w:rPr>
                <w:rFonts w:hint="eastAsia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601E23" w:rsidRDefault="0020357E" w:rsidP="00DF3F57">
            <w:r>
              <w:rPr>
                <w:rFonts w:hint="eastAsia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01E23" w:rsidRDefault="0020357E" w:rsidP="00DF3F57">
            <w:r>
              <w:rPr>
                <w:rFonts w:hint="eastAsia"/>
              </w:rPr>
              <w:t>操作</w:t>
            </w:r>
            <w:r w:rsidR="00601E23">
              <w:rPr>
                <w:rFonts w:hint="eastAsia"/>
              </w:rPr>
              <w:t>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601E23" w:rsidRDefault="00601E23" w:rsidP="00DF3F57">
            <w:r>
              <w:rPr>
                <w:rFonts w:hint="eastAsia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01E23" w:rsidRDefault="00601E23" w:rsidP="00DF3F57">
            <w:r>
              <w:rPr>
                <w:rFonts w:hint="eastAsia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601E23" w:rsidRDefault="00601E23" w:rsidP="00DF3F57">
            <w:r>
              <w:rPr>
                <w:rFonts w:hint="eastAsia"/>
              </w:rPr>
              <w:t>准备工作</w:t>
            </w:r>
          </w:p>
        </w:tc>
      </w:tr>
      <w:tr w:rsidR="00601E23" w:rsidTr="0020357E">
        <w:tc>
          <w:tcPr>
            <w:tcW w:w="1129" w:type="dxa"/>
          </w:tcPr>
          <w:p w:rsidR="00601E23" w:rsidRDefault="00601E23" w:rsidP="00DF3F57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601E23" w:rsidRDefault="00601E23" w:rsidP="00DF3F57">
            <w:r>
              <w:rPr>
                <w:rFonts w:hint="eastAsia"/>
              </w:rPr>
              <w:t>项目组所有成员</w:t>
            </w:r>
          </w:p>
        </w:tc>
        <w:tc>
          <w:tcPr>
            <w:tcW w:w="1134" w:type="dxa"/>
          </w:tcPr>
          <w:p w:rsidR="00601E23" w:rsidRDefault="00601E23" w:rsidP="00DF3F57">
            <w:r>
              <w:t>master</w:t>
            </w:r>
          </w:p>
        </w:tc>
        <w:tc>
          <w:tcPr>
            <w:tcW w:w="1559" w:type="dxa"/>
          </w:tcPr>
          <w:p w:rsidR="00601E23" w:rsidRDefault="00601E23" w:rsidP="00DF3F57">
            <w:r>
              <w:rPr>
                <w:rFonts w:hint="eastAsia"/>
              </w:rPr>
              <w:t>非受控文件</w:t>
            </w:r>
            <w:r>
              <w:rPr>
                <w:rFonts w:hint="eastAsia"/>
              </w:rPr>
              <w:t>/0x</w:t>
            </w:r>
            <w:r>
              <w:t>-</w:t>
            </w:r>
            <w:r>
              <w:rPr>
                <w:rFonts w:hint="eastAsia"/>
              </w:rPr>
              <w:t>组员名（如</w:t>
            </w:r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胡子阳）</w:t>
            </w:r>
          </w:p>
        </w:tc>
        <w:tc>
          <w:tcPr>
            <w:tcW w:w="1701" w:type="dxa"/>
          </w:tcPr>
          <w:p w:rsidR="00601E23" w:rsidRDefault="00601E23" w:rsidP="00DF3F57">
            <w:r>
              <w:t>[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陈哲凡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提交个人作业《人月神话》读后感</w:t>
            </w:r>
          </w:p>
        </w:tc>
        <w:tc>
          <w:tcPr>
            <w:tcW w:w="2552" w:type="dxa"/>
          </w:tcPr>
          <w:p w:rsidR="00601E23" w:rsidRDefault="00601E23" w:rsidP="00DF3F57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</w:p>
        </w:tc>
      </w:tr>
      <w:tr w:rsidR="00601E23" w:rsidTr="0020357E">
        <w:tc>
          <w:tcPr>
            <w:tcW w:w="1129" w:type="dxa"/>
          </w:tcPr>
          <w:p w:rsidR="00601E23" w:rsidRDefault="00601E23" w:rsidP="00DF3F57">
            <w:r>
              <w:rPr>
                <w:rFonts w:hint="eastAsia"/>
              </w:rPr>
              <w:t>协同编写某文档的</w:t>
            </w:r>
            <w:r>
              <w:rPr>
                <w:rFonts w:hint="eastAsia"/>
              </w:rPr>
              <w:t>0.1.0</w:t>
            </w:r>
            <w:r>
              <w:rPr>
                <w:rFonts w:hint="eastAsia"/>
              </w:rPr>
              <w:t>版本，提交个人所负责的工作成果</w:t>
            </w:r>
          </w:p>
        </w:tc>
        <w:tc>
          <w:tcPr>
            <w:tcW w:w="851" w:type="dxa"/>
          </w:tcPr>
          <w:p w:rsidR="00601E23" w:rsidRDefault="00601E23" w:rsidP="00DF3F57">
            <w:r>
              <w:rPr>
                <w:rFonts w:hint="eastAsia"/>
              </w:rPr>
              <w:t>项目组所有成员</w:t>
            </w:r>
          </w:p>
        </w:tc>
        <w:tc>
          <w:tcPr>
            <w:tcW w:w="1134" w:type="dxa"/>
          </w:tcPr>
          <w:p w:rsidR="00601E23" w:rsidRDefault="004F48C8" w:rsidP="00DF3F57">
            <w:r>
              <w:rPr>
                <w:rFonts w:hint="eastAsia"/>
              </w:rPr>
              <w:t>默认为</w:t>
            </w:r>
            <w:r w:rsidR="00601E23">
              <w:rPr>
                <w:rFonts w:hint="eastAsia"/>
              </w:rPr>
              <w:t>master</w:t>
            </w:r>
            <w:r>
              <w:rPr>
                <w:rFonts w:hint="eastAsia"/>
              </w:rPr>
              <w:t>，或配置管理员指定的</w:t>
            </w:r>
            <w:r w:rsidR="006D1CD9">
              <w:rPr>
                <w:rFonts w:hint="eastAsia"/>
              </w:rPr>
              <w:t>其他分支</w:t>
            </w:r>
          </w:p>
        </w:tc>
        <w:tc>
          <w:tcPr>
            <w:tcW w:w="1559" w:type="dxa"/>
          </w:tcPr>
          <w:p w:rsidR="00601E23" w:rsidRDefault="00601E23" w:rsidP="00DF3F57">
            <w:r>
              <w:rPr>
                <w:rFonts w:hint="eastAsia"/>
              </w:rPr>
              <w:t>非受控文件</w:t>
            </w:r>
            <w:r>
              <w:rPr>
                <w:rFonts w:hint="eastAsia"/>
              </w:rPr>
              <w:t>/0x</w:t>
            </w:r>
            <w:r>
              <w:t>-</w:t>
            </w:r>
            <w:r>
              <w:rPr>
                <w:rFonts w:hint="eastAsia"/>
              </w:rPr>
              <w:t>组员名（如</w:t>
            </w:r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胡子阳）</w:t>
            </w:r>
          </w:p>
        </w:tc>
        <w:tc>
          <w:tcPr>
            <w:tcW w:w="1701" w:type="dxa"/>
          </w:tcPr>
          <w:p w:rsidR="00601E23" w:rsidRDefault="00601E23" w:rsidP="00DF3F57">
            <w:r>
              <w:t>[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陈哲凡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提交《项目总体计划》</w:t>
            </w:r>
            <w:r w:rsidR="0020357E">
              <w:rPr>
                <w:rFonts w:hint="eastAsia"/>
              </w:rPr>
              <w:t>[v</w:t>
            </w:r>
            <w:r>
              <w:rPr>
                <w:rFonts w:hint="eastAsia"/>
              </w:rPr>
              <w:t>0.1.0</w:t>
            </w:r>
            <w:r w:rsidR="0020357E">
              <w:t>]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、引言部分</w:t>
            </w:r>
          </w:p>
        </w:tc>
        <w:tc>
          <w:tcPr>
            <w:tcW w:w="2552" w:type="dxa"/>
          </w:tcPr>
          <w:p w:rsidR="00601E23" w:rsidRPr="00CD46E7" w:rsidRDefault="00601E23" w:rsidP="00DF3F57">
            <w:r>
              <w:rPr>
                <w:rFonts w:hint="eastAsia"/>
              </w:rPr>
              <w:t>在提交前拉取远端的最新</w:t>
            </w:r>
            <w:r w:rsidR="00294A10">
              <w:rPr>
                <w:rFonts w:hint="eastAsia"/>
              </w:rPr>
              <w:t>分支</w:t>
            </w:r>
            <w:r>
              <w:rPr>
                <w:rFonts w:hint="eastAsia"/>
              </w:rPr>
              <w:t>，并以此为基础再提交，并在文档后“加下划线自己的名字简写”如“</w:t>
            </w:r>
            <w:r>
              <w:rPr>
                <w:rFonts w:hint="eastAsia"/>
              </w:rPr>
              <w:t>PRD-2017-G</w:t>
            </w:r>
            <w:r>
              <w:t>01</w:t>
            </w:r>
            <w:r>
              <w:rPr>
                <w:rFonts w:hint="eastAsia"/>
              </w:rPr>
              <w:t>《项目总体计划》</w:t>
            </w:r>
            <w:r>
              <w:rPr>
                <w:rFonts w:hint="eastAsia"/>
              </w:rPr>
              <w:t>_czf</w:t>
            </w:r>
            <w:r>
              <w:rPr>
                <w:rFonts w:hint="eastAsia"/>
              </w:rPr>
              <w:t>”。</w:t>
            </w:r>
          </w:p>
        </w:tc>
      </w:tr>
      <w:tr w:rsidR="00601E23" w:rsidTr="0020357E">
        <w:tc>
          <w:tcPr>
            <w:tcW w:w="1129" w:type="dxa"/>
          </w:tcPr>
          <w:p w:rsidR="00601E23" w:rsidRDefault="00601E23" w:rsidP="00DF3F57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601E23" w:rsidRDefault="00601E23" w:rsidP="00DF3F57">
            <w:r>
              <w:rPr>
                <w:rFonts w:hint="eastAsia"/>
              </w:rPr>
              <w:t>项目组所有成员</w:t>
            </w:r>
          </w:p>
        </w:tc>
        <w:tc>
          <w:tcPr>
            <w:tcW w:w="1134" w:type="dxa"/>
          </w:tcPr>
          <w:p w:rsidR="00601E23" w:rsidRDefault="00601E23" w:rsidP="00DF3F57">
            <w:r>
              <w:rPr>
                <w:rFonts w:hint="eastAsia"/>
              </w:rPr>
              <w:t>master</w:t>
            </w:r>
          </w:p>
        </w:tc>
        <w:tc>
          <w:tcPr>
            <w:tcW w:w="1559" w:type="dxa"/>
          </w:tcPr>
          <w:p w:rsidR="00601E23" w:rsidRDefault="00601E23" w:rsidP="00DF3F57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>
              <w:rPr>
                <w:rFonts w:hint="eastAsia"/>
              </w:rPr>
              <w:t>项目可行性报告</w:t>
            </w:r>
          </w:p>
        </w:tc>
        <w:tc>
          <w:tcPr>
            <w:tcW w:w="1701" w:type="dxa"/>
          </w:tcPr>
          <w:p w:rsidR="00601E23" w:rsidRDefault="00601E23" w:rsidP="00DF3F57">
            <w:r>
              <w:t>[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吴苏琪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52" w:type="dxa"/>
          </w:tcPr>
          <w:p w:rsidR="00601E23" w:rsidRDefault="00601E23" w:rsidP="00DF3F57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</w:p>
        </w:tc>
      </w:tr>
      <w:tr w:rsidR="00601E23" w:rsidTr="0020357E">
        <w:tc>
          <w:tcPr>
            <w:tcW w:w="1129" w:type="dxa"/>
          </w:tcPr>
          <w:p w:rsidR="00601E23" w:rsidRDefault="00601E23" w:rsidP="00601E23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601E23" w:rsidRDefault="00601E23" w:rsidP="00601E23">
            <w:r>
              <w:rPr>
                <w:rFonts w:hint="eastAsia"/>
              </w:rPr>
              <w:t>项目组所有成员</w:t>
            </w:r>
          </w:p>
        </w:tc>
        <w:tc>
          <w:tcPr>
            <w:tcW w:w="1134" w:type="dxa"/>
          </w:tcPr>
          <w:p w:rsidR="00601E23" w:rsidRDefault="00601E23" w:rsidP="00601E23">
            <w:r>
              <w:rPr>
                <w:rFonts w:hint="eastAsia"/>
              </w:rPr>
              <w:t>master</w:t>
            </w:r>
          </w:p>
        </w:tc>
        <w:tc>
          <w:tcPr>
            <w:tcW w:w="1559" w:type="dxa"/>
          </w:tcPr>
          <w:p w:rsidR="00601E23" w:rsidRDefault="00601E23" w:rsidP="00601E23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>
              <w:rPr>
                <w:rFonts w:hint="eastAsia"/>
              </w:rPr>
              <w:t>项目可行性报告</w:t>
            </w:r>
          </w:p>
        </w:tc>
        <w:tc>
          <w:tcPr>
            <w:tcW w:w="1701" w:type="dxa"/>
          </w:tcPr>
          <w:p w:rsidR="00601E23" w:rsidRPr="00601E23" w:rsidRDefault="00601E23" w:rsidP="00601E23">
            <w:r>
              <w:rPr>
                <w:rFonts w:hint="eastAsia"/>
              </w:rPr>
              <w:t>[</w:t>
            </w:r>
            <w:r>
              <w:t>4-</w:t>
            </w:r>
            <w:r>
              <w:rPr>
                <w:rFonts w:hint="eastAsia"/>
              </w:rPr>
              <w:t>陈哲凡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更新《可行性分析》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52" w:type="dxa"/>
          </w:tcPr>
          <w:p w:rsidR="00601E23" w:rsidRDefault="00601E23" w:rsidP="00601E23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601E23" w:rsidTr="0020357E">
        <w:tc>
          <w:tcPr>
            <w:tcW w:w="1129" w:type="dxa"/>
          </w:tcPr>
          <w:p w:rsidR="00601E23" w:rsidRDefault="00601E23" w:rsidP="00601E23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51" w:type="dxa"/>
          </w:tcPr>
          <w:p w:rsidR="00601E23" w:rsidRDefault="00601E23" w:rsidP="00601E23">
            <w:r>
              <w:rPr>
                <w:rFonts w:hint="eastAsia"/>
              </w:rPr>
              <w:t>配置管理员</w:t>
            </w:r>
          </w:p>
        </w:tc>
        <w:tc>
          <w:tcPr>
            <w:tcW w:w="1134" w:type="dxa"/>
          </w:tcPr>
          <w:p w:rsidR="00601E23" w:rsidRDefault="00601E23" w:rsidP="00601E23">
            <w:r>
              <w:rPr>
                <w:rFonts w:hint="eastAsia"/>
              </w:rPr>
              <w:t>master</w:t>
            </w:r>
          </w:p>
        </w:tc>
        <w:tc>
          <w:tcPr>
            <w:tcW w:w="1559" w:type="dxa"/>
          </w:tcPr>
          <w:p w:rsidR="00601E23" w:rsidRDefault="00601E23" w:rsidP="00601E23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>
              <w:rPr>
                <w:rFonts w:hint="eastAsia"/>
              </w:rPr>
              <w:t>项目可行性报告</w:t>
            </w:r>
          </w:p>
        </w:tc>
        <w:tc>
          <w:tcPr>
            <w:tcW w:w="1701" w:type="dxa"/>
          </w:tcPr>
          <w:p w:rsidR="00601E23" w:rsidRDefault="00601E23" w:rsidP="00601E23">
            <w:r>
              <w:rPr>
                <w:rFonts w:hint="eastAsia"/>
              </w:rPr>
              <w:t>[5</w:t>
            </w:r>
            <w:r>
              <w:t>-</w:t>
            </w:r>
            <w:r w:rsidR="00850F54">
              <w:rPr>
                <w:rFonts w:hint="eastAsia"/>
              </w:rPr>
              <w:t>陈哲凡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提交《可行性分析》</w:t>
            </w:r>
            <w:r>
              <w:rPr>
                <w:rFonts w:hint="eastAsia"/>
              </w:rPr>
              <w:t>[</w:t>
            </w:r>
            <w:r>
              <w:t>v0.1.0</w:t>
            </w:r>
            <w:r w:rsidR="0020357E">
              <w:rPr>
                <w:rFonts w:hint="eastAsia"/>
              </w:rPr>
              <w:t>]</w:t>
            </w:r>
          </w:p>
        </w:tc>
        <w:tc>
          <w:tcPr>
            <w:tcW w:w="2552" w:type="dxa"/>
          </w:tcPr>
          <w:p w:rsidR="00601E23" w:rsidRDefault="00601E23" w:rsidP="00601E23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F77C0B" w:rsidTr="0020357E">
        <w:tc>
          <w:tcPr>
            <w:tcW w:w="1129" w:type="dxa"/>
          </w:tcPr>
          <w:p w:rsidR="00F77C0B" w:rsidRDefault="00F77C0B" w:rsidP="00601E23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 w:rsidR="00F77C0B" w:rsidRDefault="00F77C0B" w:rsidP="00601E23">
            <w:r>
              <w:rPr>
                <w:rFonts w:hint="eastAsia"/>
              </w:rPr>
              <w:t>配置管理员</w:t>
            </w:r>
          </w:p>
        </w:tc>
        <w:tc>
          <w:tcPr>
            <w:tcW w:w="1134" w:type="dxa"/>
          </w:tcPr>
          <w:p w:rsidR="00F77C0B" w:rsidRDefault="00F77C0B" w:rsidP="00601E23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59" w:type="dxa"/>
          </w:tcPr>
          <w:p w:rsidR="00F77C0B" w:rsidRDefault="00F77C0B" w:rsidP="00601E23">
            <w:r>
              <w:rPr>
                <w:rFonts w:hint="eastAsia"/>
              </w:rPr>
              <w:t>受控文件夹</w:t>
            </w:r>
          </w:p>
        </w:tc>
        <w:tc>
          <w:tcPr>
            <w:tcW w:w="1701" w:type="dxa"/>
          </w:tcPr>
          <w:p w:rsidR="00F77C0B" w:rsidRDefault="00F77C0B" w:rsidP="00601E23">
            <w:r>
              <w:rPr>
                <w:rFonts w:hint="eastAsia"/>
              </w:rPr>
              <w:t>[</w:t>
            </w:r>
            <w:r w:rsidR="00850F54">
              <w:t>6-</w:t>
            </w:r>
            <w:r w:rsidR="00850F54">
              <w:rPr>
                <w:rFonts w:hint="eastAsia"/>
              </w:rPr>
              <w:t>陈哲凡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52" w:type="dxa"/>
          </w:tcPr>
          <w:p w:rsidR="00F77C0B" w:rsidRDefault="005260BF" w:rsidP="00601E23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850F54" w:rsidTr="0020357E">
        <w:tc>
          <w:tcPr>
            <w:tcW w:w="1129" w:type="dxa"/>
          </w:tcPr>
          <w:p w:rsidR="00850F54" w:rsidRDefault="00850F54" w:rsidP="00601E23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850F54" w:rsidRDefault="00850F54" w:rsidP="00601E23">
            <w:r>
              <w:rPr>
                <w:rFonts w:hint="eastAsia"/>
              </w:rPr>
              <w:t>会议记录员</w:t>
            </w:r>
          </w:p>
        </w:tc>
        <w:tc>
          <w:tcPr>
            <w:tcW w:w="1134" w:type="dxa"/>
          </w:tcPr>
          <w:p w:rsidR="00850F54" w:rsidRDefault="00850F54" w:rsidP="00601E23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59" w:type="dxa"/>
          </w:tcPr>
          <w:p w:rsidR="00850F54" w:rsidRDefault="00850F54" w:rsidP="00601E23">
            <w:r w:rsidRPr="00850F54">
              <w:rPr>
                <w:rFonts w:hint="eastAsia"/>
              </w:rPr>
              <w:t>受控文档</w:t>
            </w:r>
            <w:r w:rsidRPr="00850F54">
              <w:t>\09-</w:t>
            </w:r>
            <w:r w:rsidRPr="00850F54">
              <w:t>会议纪要</w:t>
            </w:r>
          </w:p>
        </w:tc>
        <w:tc>
          <w:tcPr>
            <w:tcW w:w="1701" w:type="dxa"/>
          </w:tcPr>
          <w:p w:rsidR="00850F54" w:rsidRDefault="00850F54" w:rsidP="00601E23">
            <w:r>
              <w:rPr>
                <w:rFonts w:hint="eastAsia"/>
              </w:rPr>
              <w:t>[</w:t>
            </w:r>
            <w:r>
              <w:t>7-</w:t>
            </w:r>
            <w:r>
              <w:rPr>
                <w:rFonts w:hint="eastAsia"/>
              </w:rPr>
              <w:t>徐洁岑</w:t>
            </w:r>
            <w:r>
              <w:t>]</w:t>
            </w:r>
            <w:r>
              <w:rPr>
                <w:rFonts w:hint="eastAsia"/>
              </w:rPr>
              <w:t>提交《会议纪要</w:t>
            </w:r>
            <w:r>
              <w:rPr>
                <w:rFonts w:hint="eastAsia"/>
              </w:rPr>
              <w:t>-10.31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:rsidR="00850F54" w:rsidRDefault="00850F54" w:rsidP="00601E23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PRD-2017-G01-</w:t>
            </w:r>
            <w:r w:rsidRPr="00850F54">
              <w:rPr>
                <w:color w:val="FF0000"/>
              </w:rPr>
              <w:t>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:rsidR="00DF3F57" w:rsidRDefault="00DF3F57" w:rsidP="00DF3F57"/>
    <w:p w:rsidR="00F46292" w:rsidRDefault="00F46292" w:rsidP="00F4629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注：没有版本跟踪记录的文件</w:t>
      </w:r>
      <w:r w:rsidR="00850F54">
        <w:rPr>
          <w:rFonts w:hint="eastAsia"/>
        </w:rPr>
        <w:t>（除了会议纪要）</w:t>
      </w:r>
      <w:r>
        <w:rPr>
          <w:rFonts w:hint="eastAsia"/>
        </w:rPr>
        <w:t>，如GANTT图、OBS图，需在文件名上跟上版本号，如：PRD-2017-G01-GANTT-v</w:t>
      </w:r>
      <w:r>
        <w:t>0.1.0.mpp</w:t>
      </w:r>
    </w:p>
    <w:p w:rsidR="00164536" w:rsidRPr="00D16A8C" w:rsidRDefault="001961A2" w:rsidP="00D16A8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只有配置管理员有权限新建分支、合并分支。</w:t>
      </w:r>
    </w:p>
    <w:sectPr w:rsidR="00164536" w:rsidRPr="00D16A8C" w:rsidSect="005F066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8B0" w:rsidRDefault="00B308B0" w:rsidP="00835DF5">
      <w:r>
        <w:separator/>
      </w:r>
    </w:p>
  </w:endnote>
  <w:endnote w:type="continuationSeparator" w:id="0">
    <w:p w:rsidR="00B308B0" w:rsidRDefault="00B308B0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5F0667" w:rsidP="005F0667">
            <w:pPr>
              <w:pStyle w:val="a5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7C1DB0">
              <w:rPr>
                <w:rFonts w:ascii="宋体" w:eastAsia="宋体" w:hAnsi="宋体"/>
                <w:b/>
                <w:bCs/>
                <w:noProof/>
              </w:rPr>
              <w:t>4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lang w:val="zh-CN"/>
              </w:rPr>
              <w:t xml:space="preserve">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7C1DB0">
              <w:rPr>
                <w:rFonts w:ascii="宋体" w:eastAsia="宋体" w:hAnsi="宋体"/>
                <w:b/>
                <w:bCs/>
                <w:noProof/>
              </w:rPr>
              <w:t>6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5F06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8B0" w:rsidRDefault="00B308B0" w:rsidP="00835DF5">
      <w:r>
        <w:separator/>
      </w:r>
    </w:p>
  </w:footnote>
  <w:footnote w:type="continuationSeparator" w:id="0">
    <w:p w:rsidR="00B308B0" w:rsidRDefault="00B308B0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B308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B308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:rsidR="00BC6D25" w:rsidRDefault="00B308B0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EE40EF"/>
    <w:multiLevelType w:val="hybridMultilevel"/>
    <w:tmpl w:val="4754E954"/>
    <w:lvl w:ilvl="0" w:tplc="CEC62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ADA7BFE"/>
    <w:multiLevelType w:val="hybridMultilevel"/>
    <w:tmpl w:val="4A1CA978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CA475D"/>
    <w:multiLevelType w:val="hybridMultilevel"/>
    <w:tmpl w:val="E32CA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21BB3"/>
    <w:rsid w:val="00037DFF"/>
    <w:rsid w:val="00112012"/>
    <w:rsid w:val="001577A4"/>
    <w:rsid w:val="00164536"/>
    <w:rsid w:val="001936DC"/>
    <w:rsid w:val="001961A2"/>
    <w:rsid w:val="001A3E8F"/>
    <w:rsid w:val="001A7610"/>
    <w:rsid w:val="001C76B6"/>
    <w:rsid w:val="001C7E3A"/>
    <w:rsid w:val="001F14BD"/>
    <w:rsid w:val="0020357E"/>
    <w:rsid w:val="0025567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183749EB"/>
  <w15:chartTrackingRefBased/>
  <w15:docId w15:val="{6E082A5E-2D30-414F-B9AB-A5F4EDF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6483C"/>
    <w:pPr>
      <w:keepNext/>
      <w:keepLines/>
      <w:numPr>
        <w:ilvl w:val="1"/>
        <w:numId w:val="1"/>
      </w:numPr>
      <w:tabs>
        <w:tab w:val="clear" w:pos="718"/>
        <w:tab w:val="num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DF5"/>
    <w:rPr>
      <w:sz w:val="18"/>
      <w:szCs w:val="18"/>
    </w:rPr>
  </w:style>
  <w:style w:type="table" w:styleId="a7">
    <w:name w:val="Table Grid"/>
    <w:basedOn w:val="a1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06CE"/>
  </w:style>
  <w:style w:type="paragraph" w:styleId="21">
    <w:name w:val="toc 2"/>
    <w:basedOn w:val="a"/>
    <w:next w:val="a"/>
    <w:autoRedefine/>
    <w:uiPriority w:val="39"/>
    <w:unhideWhenUsed/>
    <w:rsid w:val="004206CE"/>
    <w:pPr>
      <w:ind w:leftChars="200" w:left="420"/>
    </w:pPr>
  </w:style>
  <w:style w:type="character" w:styleId="a8">
    <w:name w:val="Hyperlink"/>
    <w:basedOn w:val="a0"/>
    <w:uiPriority w:val="99"/>
    <w:unhideWhenUsed/>
    <w:rsid w:val="004206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206CE"/>
    <w:pPr>
      <w:ind w:leftChars="400" w:left="840"/>
    </w:pPr>
  </w:style>
  <w:style w:type="paragraph" w:styleId="a9">
    <w:name w:val="List Paragraph"/>
    <w:basedOn w:val="a"/>
    <w:uiPriority w:val="34"/>
    <w:qFormat/>
    <w:rsid w:val="00C63E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F3F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1A2C-EFE3-498D-8DFB-FB6B02E3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陈哲凡</cp:lastModifiedBy>
  <cp:revision>74</cp:revision>
  <dcterms:created xsi:type="dcterms:W3CDTF">2017-10-14T01:29:00Z</dcterms:created>
  <dcterms:modified xsi:type="dcterms:W3CDTF">2018-01-12T04:21:00Z</dcterms:modified>
</cp:coreProperties>
</file>