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E83AB" w14:textId="54E3291D" w:rsidR="00754717" w:rsidRDefault="00754717" w:rsidP="00451D6D">
      <w:pPr>
        <w:jc w:val="center"/>
        <w:rPr>
          <w:b/>
        </w:rPr>
      </w:pPr>
      <w:bookmarkStart w:id="0" w:name="_Hlk495786351"/>
      <w:r>
        <w:rPr>
          <w:b/>
          <w:noProof/>
        </w:rPr>
        <w:drawing>
          <wp:inline distT="0" distB="0" distL="0" distR="0" wp14:anchorId="0E089505" wp14:editId="7A498946">
            <wp:extent cx="1988820" cy="2332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01-LOGO-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t="25319" r="20106" b="27616"/>
                    <a:stretch/>
                  </pic:blipFill>
                  <pic:spPr bwMode="auto">
                    <a:xfrm>
                      <a:off x="0" y="0"/>
                      <a:ext cx="2021119" cy="237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77777777" w:rsidR="00754717" w:rsidRPr="00A51AA3" w:rsidRDefault="00754717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196DF2EA" w:rsidR="00754717" w:rsidRDefault="00754717" w:rsidP="00773D30">
            <w:r>
              <w:rPr>
                <w:rFonts w:hint="eastAsia"/>
              </w:rPr>
              <w:t xml:space="preserve">　[</w:t>
            </w:r>
            <w:r w:rsidR="00062219">
              <w:t xml:space="preserve">  </w:t>
            </w:r>
            <w:r>
              <w:rPr>
                <w:rFonts w:hint="eastAsia"/>
              </w:rPr>
              <w:t>]草稿</w:t>
            </w:r>
          </w:p>
          <w:p w14:paraId="23BE76B5" w14:textId="694CB22B" w:rsidR="00754717" w:rsidRDefault="00754717" w:rsidP="00773D30">
            <w:r>
              <w:rPr>
                <w:rFonts w:hint="eastAsia"/>
              </w:rPr>
              <w:t xml:space="preserve">　[</w:t>
            </w:r>
            <w:r w:rsidR="00062219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77777777" w:rsidR="00754717" w:rsidRPr="00F52AE7" w:rsidRDefault="00754717" w:rsidP="00773D30">
            <w:pPr>
              <w:rPr>
                <w:szCs w:val="21"/>
              </w:rPr>
            </w:pPr>
            <w:r>
              <w:rPr>
                <w:szCs w:val="21"/>
              </w:rPr>
              <w:t>PRD-2017-G01-PMP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19360FC8" w:rsidR="00754717" w:rsidRPr="00F52AE7" w:rsidRDefault="00062219" w:rsidP="00773D3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372AA6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 w:rsidR="00754717" w:rsidRPr="00F52AE7">
              <w:rPr>
                <w:szCs w:val="21"/>
              </w:rPr>
              <w:t>.0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胡子</w:t>
            </w:r>
            <w:r w:rsidRPr="00F52AE7">
              <w:rPr>
                <w:szCs w:val="21"/>
              </w:rPr>
              <w:t>阳，徐</w:t>
            </w:r>
            <w:r w:rsidRPr="00F52AE7">
              <w:rPr>
                <w:rFonts w:hint="eastAsia"/>
                <w:szCs w:val="21"/>
              </w:rPr>
              <w:t>洁</w:t>
            </w:r>
            <w:r w:rsidRPr="00F52AE7">
              <w:rPr>
                <w:szCs w:val="21"/>
              </w:rPr>
              <w:t>岑，何圳</w:t>
            </w:r>
            <w:r w:rsidRPr="00F52AE7">
              <w:rPr>
                <w:rFonts w:hint="eastAsia"/>
                <w:szCs w:val="21"/>
              </w:rPr>
              <w:t>青</w:t>
            </w:r>
            <w:r w:rsidRPr="00F52AE7">
              <w:rPr>
                <w:szCs w:val="21"/>
              </w:rPr>
              <w:t>，陈哲凡，吴苏</w:t>
            </w:r>
            <w:r w:rsidRPr="00F52AE7">
              <w:rPr>
                <w:rFonts w:hint="eastAsia"/>
                <w:szCs w:val="21"/>
              </w:rPr>
              <w:t>琪</w:t>
            </w:r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BC86F74" w:rsidR="00754717" w:rsidRPr="00F52AE7" w:rsidRDefault="00062219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2018-1-11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77777777" w:rsidR="00754717" w:rsidRPr="00021BB3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49674632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胡子</w:t>
            </w:r>
            <w:r w:rsidRPr="00F52AE7">
              <w:rPr>
                <w:szCs w:val="21"/>
              </w:rPr>
              <w:t>阳</w:t>
            </w:r>
          </w:p>
        </w:tc>
        <w:tc>
          <w:tcPr>
            <w:tcW w:w="1930" w:type="dxa"/>
          </w:tcPr>
          <w:p w14:paraId="6359ABD7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胡子</w:t>
            </w:r>
            <w:r w:rsidRPr="00F52AE7">
              <w:rPr>
                <w:szCs w:val="21"/>
              </w:rPr>
              <w:t>阳，徐</w:t>
            </w:r>
            <w:r w:rsidRPr="00F52AE7">
              <w:rPr>
                <w:rFonts w:hint="eastAsia"/>
                <w:szCs w:val="21"/>
              </w:rPr>
              <w:t>洁</w:t>
            </w:r>
            <w:r w:rsidRPr="00F52AE7">
              <w:rPr>
                <w:szCs w:val="21"/>
              </w:rPr>
              <w:t>岑，何圳</w:t>
            </w:r>
            <w:r w:rsidRPr="00F52AE7">
              <w:rPr>
                <w:rFonts w:hint="eastAsia"/>
                <w:szCs w:val="21"/>
              </w:rPr>
              <w:t>青</w:t>
            </w:r>
            <w:r w:rsidRPr="00F52AE7">
              <w:rPr>
                <w:szCs w:val="21"/>
              </w:rPr>
              <w:t>，陈哲凡，吴苏</w:t>
            </w:r>
            <w:r w:rsidRPr="00F52AE7">
              <w:rPr>
                <w:rFonts w:hint="eastAsia"/>
                <w:szCs w:val="21"/>
              </w:rPr>
              <w:t>琪</w:t>
            </w:r>
          </w:p>
        </w:tc>
        <w:tc>
          <w:tcPr>
            <w:tcW w:w="1671" w:type="dxa"/>
          </w:tcPr>
          <w:p w14:paraId="02224421" w14:textId="51DA3DFA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2017/10/</w:t>
            </w:r>
            <w:r w:rsidRPr="00F52AE7"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3-2017/10/</w:t>
            </w:r>
            <w:r w:rsidRPr="00F52AE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3752F8" w14:paraId="15E3A56C" w14:textId="77777777" w:rsidTr="00372AA6">
        <w:trPr>
          <w:trHeight w:val="90"/>
        </w:trPr>
        <w:tc>
          <w:tcPr>
            <w:tcW w:w="1269" w:type="dxa"/>
          </w:tcPr>
          <w:p w14:paraId="44C20C56" w14:textId="232C5D17" w:rsidR="003752F8" w:rsidRPr="00F52AE7" w:rsidRDefault="003752F8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636007C5" w14:textId="2B1A8700" w:rsidR="003752F8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胡子</w:t>
            </w:r>
            <w:r w:rsidRPr="00F52AE7">
              <w:rPr>
                <w:szCs w:val="21"/>
              </w:rPr>
              <w:t>阳</w:t>
            </w:r>
          </w:p>
        </w:tc>
        <w:tc>
          <w:tcPr>
            <w:tcW w:w="1930" w:type="dxa"/>
          </w:tcPr>
          <w:p w14:paraId="76170A2C" w14:textId="0C6A553A" w:rsidR="003752F8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胡子</w:t>
            </w:r>
            <w:r w:rsidRPr="00F52AE7">
              <w:rPr>
                <w:szCs w:val="21"/>
              </w:rPr>
              <w:t>阳</w:t>
            </w:r>
          </w:p>
        </w:tc>
        <w:tc>
          <w:tcPr>
            <w:tcW w:w="1671" w:type="dxa"/>
          </w:tcPr>
          <w:p w14:paraId="6CEE329E" w14:textId="7FBFC1F7" w:rsidR="003752F8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2017/10/</w:t>
            </w:r>
            <w:r>
              <w:rPr>
                <w:szCs w:val="21"/>
              </w:rPr>
              <w:t>22</w:t>
            </w:r>
            <w:r w:rsidRPr="00F52AE7">
              <w:rPr>
                <w:rFonts w:hint="eastAsia"/>
                <w:szCs w:val="21"/>
              </w:rPr>
              <w:t>-2017/10/</w:t>
            </w:r>
            <w:r>
              <w:rPr>
                <w:szCs w:val="21"/>
              </w:rPr>
              <w:t>22</w:t>
            </w:r>
          </w:p>
        </w:tc>
        <w:tc>
          <w:tcPr>
            <w:tcW w:w="2498" w:type="dxa"/>
          </w:tcPr>
          <w:p w14:paraId="0918C253" w14:textId="33E20E76" w:rsidR="003752F8" w:rsidRPr="00F52AE7" w:rsidRDefault="003752F8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发布</w:t>
            </w:r>
          </w:p>
        </w:tc>
      </w:tr>
      <w:tr w:rsidR="00372AA6" w14:paraId="2C327E88" w14:textId="77777777" w:rsidTr="00372AA6">
        <w:trPr>
          <w:trHeight w:val="90"/>
        </w:trPr>
        <w:tc>
          <w:tcPr>
            <w:tcW w:w="1269" w:type="dxa"/>
          </w:tcPr>
          <w:p w14:paraId="7126B1F6" w14:textId="442ECF0C" w:rsidR="00372AA6" w:rsidRDefault="00372AA6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1.1.0</w:t>
            </w:r>
          </w:p>
        </w:tc>
        <w:tc>
          <w:tcPr>
            <w:tcW w:w="1704" w:type="dxa"/>
          </w:tcPr>
          <w:p w14:paraId="74861117" w14:textId="489B7B57" w:rsidR="00372AA6" w:rsidRPr="00F52AE7" w:rsidRDefault="00372AA6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陈哲凡</w:t>
            </w:r>
          </w:p>
        </w:tc>
        <w:tc>
          <w:tcPr>
            <w:tcW w:w="1930" w:type="dxa"/>
          </w:tcPr>
          <w:p w14:paraId="564AA0C1" w14:textId="4C966A04" w:rsidR="00372AA6" w:rsidRPr="00F52AE7" w:rsidRDefault="00372AA6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陈哲凡</w:t>
            </w:r>
          </w:p>
        </w:tc>
        <w:tc>
          <w:tcPr>
            <w:tcW w:w="1671" w:type="dxa"/>
          </w:tcPr>
          <w:p w14:paraId="080600A1" w14:textId="78F19CA7" w:rsidR="00372AA6" w:rsidRPr="00F52AE7" w:rsidRDefault="00372AA6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2017/10/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6</w:t>
            </w:r>
            <w:r w:rsidRPr="00F52AE7">
              <w:rPr>
                <w:rFonts w:hint="eastAsia"/>
                <w:szCs w:val="21"/>
              </w:rPr>
              <w:t>-2017/10/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98" w:type="dxa"/>
          </w:tcPr>
          <w:p w14:paraId="6952E545" w14:textId="7970336F" w:rsidR="00372AA6" w:rsidRDefault="00372AA6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修正了2.3.4表格出现在标题上方的问题；明确了沟通管理计划的记录人员；补充了配置管理计划；下次版本将更新工作任务的分解与人员分工；</w:t>
            </w:r>
          </w:p>
        </w:tc>
      </w:tr>
      <w:tr w:rsidR="00343608" w14:paraId="3F67D865" w14:textId="77777777" w:rsidTr="00372AA6">
        <w:trPr>
          <w:trHeight w:val="90"/>
        </w:trPr>
        <w:tc>
          <w:tcPr>
            <w:tcW w:w="1269" w:type="dxa"/>
          </w:tcPr>
          <w:p w14:paraId="28BED626" w14:textId="1C78D9CD" w:rsidR="00343608" w:rsidRDefault="00343608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.2.0</w:t>
            </w:r>
          </w:p>
        </w:tc>
        <w:tc>
          <w:tcPr>
            <w:tcW w:w="1704" w:type="dxa"/>
          </w:tcPr>
          <w:p w14:paraId="3C2A33EA" w14:textId="691525A1" w:rsidR="00343608" w:rsidRDefault="00343608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</w:t>
            </w:r>
          </w:p>
        </w:tc>
        <w:tc>
          <w:tcPr>
            <w:tcW w:w="1930" w:type="dxa"/>
          </w:tcPr>
          <w:p w14:paraId="3A16761E" w14:textId="087FFE22" w:rsidR="00343608" w:rsidRDefault="00343608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</w:t>
            </w:r>
          </w:p>
        </w:tc>
        <w:tc>
          <w:tcPr>
            <w:tcW w:w="1671" w:type="dxa"/>
          </w:tcPr>
          <w:p w14:paraId="0ABE3C23" w14:textId="009BEB7D" w:rsidR="00343608" w:rsidRPr="00F52AE7" w:rsidRDefault="00343608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11/1-2017/11/2</w:t>
            </w:r>
          </w:p>
        </w:tc>
        <w:tc>
          <w:tcPr>
            <w:tcW w:w="2498" w:type="dxa"/>
          </w:tcPr>
          <w:p w14:paraId="3F15B905" w14:textId="2AFB3555" w:rsidR="00343608" w:rsidRDefault="00343608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增加并修改了参考文献部分</w:t>
            </w:r>
          </w:p>
        </w:tc>
      </w:tr>
      <w:tr w:rsidR="004B64AE" w14:paraId="4B16BCC1" w14:textId="77777777" w:rsidTr="00372AA6">
        <w:trPr>
          <w:trHeight w:val="90"/>
        </w:trPr>
        <w:tc>
          <w:tcPr>
            <w:tcW w:w="1269" w:type="dxa"/>
          </w:tcPr>
          <w:p w14:paraId="615420E8" w14:textId="358EC6D4" w:rsidR="004B64AE" w:rsidRDefault="004B64AE" w:rsidP="004B64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.2.1</w:t>
            </w:r>
          </w:p>
        </w:tc>
        <w:tc>
          <w:tcPr>
            <w:tcW w:w="1704" w:type="dxa"/>
          </w:tcPr>
          <w:p w14:paraId="737F3CEB" w14:textId="3D123B0A" w:rsidR="004B64AE" w:rsidRDefault="004B64AE" w:rsidP="004B64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</w:t>
            </w:r>
          </w:p>
        </w:tc>
        <w:tc>
          <w:tcPr>
            <w:tcW w:w="1930" w:type="dxa"/>
          </w:tcPr>
          <w:p w14:paraId="7350FF00" w14:textId="7F6FCA57" w:rsidR="004B64AE" w:rsidRDefault="004B64AE" w:rsidP="004B64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</w:t>
            </w:r>
          </w:p>
        </w:tc>
        <w:tc>
          <w:tcPr>
            <w:tcW w:w="1671" w:type="dxa"/>
          </w:tcPr>
          <w:p w14:paraId="0553981E" w14:textId="7EB27864" w:rsidR="004B64AE" w:rsidRDefault="004B64AE" w:rsidP="004B64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11/1-2017/11/2</w:t>
            </w:r>
          </w:p>
        </w:tc>
        <w:tc>
          <w:tcPr>
            <w:tcW w:w="2498" w:type="dxa"/>
          </w:tcPr>
          <w:p w14:paraId="72FF66C6" w14:textId="29113B44" w:rsidR="004B64AE" w:rsidRDefault="004B64AE" w:rsidP="004B64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修改了实际计划中的预算部分</w:t>
            </w:r>
          </w:p>
        </w:tc>
      </w:tr>
      <w:tr w:rsidR="00C13123" w14:paraId="55E15B96" w14:textId="77777777" w:rsidTr="00372AA6">
        <w:trPr>
          <w:trHeight w:val="90"/>
        </w:trPr>
        <w:tc>
          <w:tcPr>
            <w:tcW w:w="1269" w:type="dxa"/>
          </w:tcPr>
          <w:p w14:paraId="2F7499DE" w14:textId="506008B3" w:rsidR="00C13123" w:rsidRDefault="00C13123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.2.2</w:t>
            </w:r>
          </w:p>
        </w:tc>
        <w:tc>
          <w:tcPr>
            <w:tcW w:w="1704" w:type="dxa"/>
          </w:tcPr>
          <w:p w14:paraId="273FB271" w14:textId="12A4E5E3" w:rsidR="00C13123" w:rsidRDefault="00C13123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</w:t>
            </w:r>
          </w:p>
        </w:tc>
        <w:tc>
          <w:tcPr>
            <w:tcW w:w="1930" w:type="dxa"/>
          </w:tcPr>
          <w:p w14:paraId="51AD55E4" w14:textId="5B13EC16" w:rsidR="00C13123" w:rsidRDefault="00C13123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</w:t>
            </w:r>
          </w:p>
        </w:tc>
        <w:tc>
          <w:tcPr>
            <w:tcW w:w="1671" w:type="dxa"/>
          </w:tcPr>
          <w:p w14:paraId="01C4F88E" w14:textId="2654F1CB" w:rsidR="00C13123" w:rsidRDefault="00C13123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11/1-2017/11/2</w:t>
            </w:r>
          </w:p>
        </w:tc>
        <w:tc>
          <w:tcPr>
            <w:tcW w:w="2498" w:type="dxa"/>
          </w:tcPr>
          <w:p w14:paraId="7C800233" w14:textId="23CCBE82" w:rsidR="00C13123" w:rsidRDefault="00C13123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修改了实际计划中的预算部分</w:t>
            </w:r>
          </w:p>
        </w:tc>
      </w:tr>
      <w:tr w:rsidR="00C71C56" w14:paraId="343003DE" w14:textId="77777777" w:rsidTr="00372AA6">
        <w:trPr>
          <w:trHeight w:val="90"/>
        </w:trPr>
        <w:tc>
          <w:tcPr>
            <w:tcW w:w="1269" w:type="dxa"/>
          </w:tcPr>
          <w:p w14:paraId="00B9A22F" w14:textId="015CD73A" w:rsidR="00C71C56" w:rsidRDefault="00C71C56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2.0.0</w:t>
            </w:r>
          </w:p>
        </w:tc>
        <w:tc>
          <w:tcPr>
            <w:tcW w:w="1704" w:type="dxa"/>
          </w:tcPr>
          <w:p w14:paraId="6C8FA68F" w14:textId="1BE0D999" w:rsidR="00C71C56" w:rsidRDefault="00DD5F04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胡子</w:t>
            </w:r>
            <w:r>
              <w:rPr>
                <w:szCs w:val="21"/>
              </w:rPr>
              <w:t>阳</w:t>
            </w:r>
          </w:p>
        </w:tc>
        <w:tc>
          <w:tcPr>
            <w:tcW w:w="1930" w:type="dxa"/>
          </w:tcPr>
          <w:p w14:paraId="5DF5B2B6" w14:textId="551192BD" w:rsidR="00C71C56" w:rsidRDefault="00DD5F04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</w:t>
            </w:r>
            <w:r>
              <w:rPr>
                <w:szCs w:val="21"/>
              </w:rPr>
              <w:t>子</w:t>
            </w:r>
            <w:r>
              <w:rPr>
                <w:rFonts w:hint="eastAsia"/>
                <w:szCs w:val="21"/>
              </w:rPr>
              <w:t>阳</w:t>
            </w:r>
          </w:p>
        </w:tc>
        <w:tc>
          <w:tcPr>
            <w:tcW w:w="1671" w:type="dxa"/>
          </w:tcPr>
          <w:p w14:paraId="10C8253E" w14:textId="77777777" w:rsidR="00C71C56" w:rsidRDefault="00AB33A8" w:rsidP="00C13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2018/1/11-</w:t>
            </w:r>
          </w:p>
          <w:p w14:paraId="35D5D1C0" w14:textId="12546242" w:rsidR="00AB33A8" w:rsidRDefault="00AB33A8" w:rsidP="00C13123">
            <w:pPr>
              <w:rPr>
                <w:szCs w:val="21"/>
              </w:rPr>
            </w:pPr>
            <w:r>
              <w:rPr>
                <w:szCs w:val="21"/>
              </w:rPr>
              <w:t>2018/1/11</w:t>
            </w:r>
          </w:p>
        </w:tc>
        <w:tc>
          <w:tcPr>
            <w:tcW w:w="2498" w:type="dxa"/>
          </w:tcPr>
          <w:p w14:paraId="66DC8039" w14:textId="7789E9F3" w:rsidR="00C71C56" w:rsidRDefault="00B31718" w:rsidP="005578B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了项目最迟完成期限</w:t>
            </w:r>
            <w:r w:rsidR="00EA7E80">
              <w:rPr>
                <w:rFonts w:hint="eastAsia"/>
                <w:szCs w:val="21"/>
              </w:rPr>
              <w:t>，</w:t>
            </w:r>
            <w:r w:rsidR="00EA7E80">
              <w:rPr>
                <w:szCs w:val="21"/>
              </w:rPr>
              <w:t>去除了概要设计里程碑</w:t>
            </w:r>
            <w:r w:rsidR="007D6DE7">
              <w:rPr>
                <w:rFonts w:hint="eastAsia"/>
                <w:szCs w:val="21"/>
              </w:rPr>
              <w:t>（M6）</w:t>
            </w:r>
            <w:ins w:id="12" w:author="HerculesHu" w:date="2018-01-11T22:11:00Z">
              <w:r w:rsidR="00032F76">
                <w:rPr>
                  <w:rFonts w:hint="eastAsia"/>
                  <w:szCs w:val="21"/>
                </w:rPr>
                <w:t>修改</w:t>
              </w:r>
              <w:r w:rsidR="00032F76">
                <w:rPr>
                  <w:szCs w:val="21"/>
                </w:rPr>
                <w:t>了</w:t>
              </w:r>
            </w:ins>
            <w:ins w:id="13" w:author="HerculesHu" w:date="2018-01-11T22:12:00Z">
              <w:r w:rsidR="005578BE">
                <w:rPr>
                  <w:rFonts w:hint="eastAsia"/>
                  <w:szCs w:val="21"/>
                </w:rPr>
                <w:t>产品</w:t>
              </w:r>
            </w:ins>
            <w:ins w:id="14" w:author="HerculesHu" w:date="2018-01-11T22:11:00Z">
              <w:r w:rsidR="00032F76">
                <w:rPr>
                  <w:szCs w:val="21"/>
                </w:rPr>
                <w:t>移交</w:t>
              </w:r>
              <w:r w:rsidR="005578BE">
                <w:rPr>
                  <w:rFonts w:hint="eastAsia"/>
                  <w:szCs w:val="21"/>
                </w:rPr>
                <w:t>列表</w:t>
              </w:r>
              <w:r w:rsidR="005578BE">
                <w:rPr>
                  <w:szCs w:val="21"/>
                </w:rPr>
                <w:t>以及</w:t>
              </w:r>
            </w:ins>
            <w:ins w:id="15" w:author="HerculesHu" w:date="2018-01-11T22:12:00Z">
              <w:r w:rsidR="005578BE">
                <w:rPr>
                  <w:rFonts w:hint="eastAsia"/>
                  <w:szCs w:val="21"/>
                </w:rPr>
                <w:t>非</w:t>
              </w:r>
            </w:ins>
            <w:ins w:id="16" w:author="HerculesHu" w:date="2018-01-11T22:11:00Z">
              <w:r w:rsidR="005578BE">
                <w:rPr>
                  <w:szCs w:val="21"/>
                </w:rPr>
                <w:t>移交的产品列表</w:t>
              </w:r>
            </w:ins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39E2AAB2" w14:textId="1C3BAD3E" w:rsidR="00EB14A6" w:rsidRDefault="0075471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46328" w:history="1">
            <w:r w:rsidR="00EB14A6" w:rsidRPr="004E73D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EB14A6" w:rsidRPr="004E73D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B14A6" w:rsidRPr="004E73D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EB14A6" w:rsidRPr="004E73D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B14A6" w:rsidRPr="004E73D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EB14A6" w:rsidRPr="004E73D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B14A6" w:rsidRPr="004E73D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_Toc496746328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2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47BB4BFD" w14:textId="4BA4DE6A" w:rsidR="00EB14A6" w:rsidRDefault="002D479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29" w:history="1">
            <w:r w:rsidR="00EB14A6" w:rsidRPr="004E73D1">
              <w:rPr>
                <w:rStyle w:val="aa"/>
                <w:noProof/>
              </w:rPr>
              <w:t>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引言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_Toc496746329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775EF87B" w14:textId="7904CB55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0" w:history="1">
            <w:r w:rsidR="00EB14A6" w:rsidRPr="004E73D1">
              <w:rPr>
                <w:rStyle w:val="aa"/>
                <w:noProof/>
              </w:rPr>
              <w:t>1.1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编写目的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_Toc496746330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16F8325" w14:textId="5B891CC0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1" w:history="1">
            <w:r w:rsidR="00EB14A6" w:rsidRPr="004E73D1">
              <w:rPr>
                <w:rStyle w:val="aa"/>
                <w:noProof/>
              </w:rPr>
              <w:t>1.2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背景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_Toc496746331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7E06CAAD" w14:textId="74B9E5BE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2" w:history="1">
            <w:r w:rsidR="00EB14A6" w:rsidRPr="004E73D1">
              <w:rPr>
                <w:rStyle w:val="aa"/>
                <w:noProof/>
              </w:rPr>
              <w:t>1.2.1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软件系统名称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_Toc496746332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659A3D71" w14:textId="5E15FA4A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3" w:history="1">
            <w:r w:rsidR="00EB14A6" w:rsidRPr="004E73D1">
              <w:rPr>
                <w:rStyle w:val="aa"/>
                <w:noProof/>
              </w:rPr>
              <w:t>1.2.2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任务提出者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_Toc496746333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6933F5C9" w14:textId="58EF7B24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4" w:history="1">
            <w:r w:rsidR="00EB14A6" w:rsidRPr="004E73D1">
              <w:rPr>
                <w:rStyle w:val="aa"/>
                <w:noProof/>
              </w:rPr>
              <w:t>1.2.3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开发团队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_Toc496746334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096902C7" w14:textId="43D1A057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5" w:history="1">
            <w:r w:rsidR="00EB14A6" w:rsidRPr="004E73D1">
              <w:rPr>
                <w:rStyle w:val="aa"/>
                <w:noProof/>
              </w:rPr>
              <w:t>1.2.4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项目用户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_Toc496746335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C9C4F35" w14:textId="094F09BA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6" w:history="1">
            <w:r w:rsidR="00EB14A6" w:rsidRPr="004E73D1">
              <w:rPr>
                <w:rStyle w:val="aa"/>
                <w:noProof/>
              </w:rPr>
              <w:t>1.3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定义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_Toc496746336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33975F99" w14:textId="227B740C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7" w:history="1">
            <w:r w:rsidR="00EB14A6" w:rsidRPr="004E73D1">
              <w:rPr>
                <w:rStyle w:val="aa"/>
                <w:noProof/>
              </w:rPr>
              <w:t>1.4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参考资料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_Toc496746337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5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513B4507" w14:textId="6B0F6CA7" w:rsidR="00EB14A6" w:rsidRDefault="002D479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8" w:history="1">
            <w:r w:rsidR="00EB14A6" w:rsidRPr="004E73D1">
              <w:rPr>
                <w:rStyle w:val="aa"/>
                <w:noProof/>
              </w:rPr>
              <w:t>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项目概述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_Toc496746338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5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69D3EC37" w14:textId="73D3255E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9" w:history="1">
            <w:r w:rsidR="00EB14A6" w:rsidRPr="004E73D1">
              <w:rPr>
                <w:rStyle w:val="aa"/>
                <w:noProof/>
              </w:rPr>
              <w:t>2.1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工作内容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_Toc496746339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5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0219EF8C" w14:textId="1321754B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0" w:history="1">
            <w:r w:rsidR="00EB14A6" w:rsidRPr="004E73D1">
              <w:rPr>
                <w:rStyle w:val="aa"/>
                <w:noProof/>
              </w:rPr>
              <w:t>2.2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主要参加人员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_Toc496746340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6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3807811C" w14:textId="76905927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1" w:history="1">
            <w:r w:rsidR="00EB14A6" w:rsidRPr="004E73D1">
              <w:rPr>
                <w:rStyle w:val="aa"/>
                <w:noProof/>
              </w:rPr>
              <w:t>2.3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产品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_Toc496746341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6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2F0F24F" w14:textId="3F3D020E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2" w:history="1">
            <w:r w:rsidR="00EB14A6" w:rsidRPr="004E73D1">
              <w:rPr>
                <w:rStyle w:val="aa"/>
                <w:noProof/>
              </w:rPr>
              <w:t>2.3.1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程序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_Toc496746342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6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408C70BB" w14:textId="7604D632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3" w:history="1">
            <w:r w:rsidR="00EB14A6" w:rsidRPr="004E73D1">
              <w:rPr>
                <w:rStyle w:val="aa"/>
                <w:noProof/>
              </w:rPr>
              <w:t>2.3.2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文件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_Toc496746343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6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66CD79F7" w14:textId="6EBDD4FF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4" w:history="1">
            <w:r w:rsidR="00EB14A6" w:rsidRPr="004E73D1">
              <w:rPr>
                <w:rStyle w:val="aa"/>
                <w:noProof/>
              </w:rPr>
              <w:t>2.3.3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服务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_Toc496746344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6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73CCF63C" w14:textId="448ABBFF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5" w:history="1">
            <w:r w:rsidR="00EB14A6" w:rsidRPr="004E73D1">
              <w:rPr>
                <w:rStyle w:val="aa"/>
                <w:noProof/>
              </w:rPr>
              <w:t>2.3.4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非移交的产品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_Toc496746345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7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90F3F28" w14:textId="64731FAF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6" w:history="1">
            <w:r w:rsidR="00EB14A6" w:rsidRPr="004E73D1">
              <w:rPr>
                <w:rStyle w:val="aa"/>
                <w:noProof/>
              </w:rPr>
              <w:t>2.4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验收标准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_Toc496746346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7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78F68F9C" w14:textId="600864D1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7" w:history="1">
            <w:r w:rsidR="00EB14A6" w:rsidRPr="004E73D1">
              <w:rPr>
                <w:rStyle w:val="aa"/>
                <w:noProof/>
              </w:rPr>
              <w:t>2.5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完成项目的最迟期限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_Toc496746347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7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25F048B6" w14:textId="7F6F0DE8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8" w:history="1">
            <w:r w:rsidR="00EB14A6" w:rsidRPr="004E73D1">
              <w:rPr>
                <w:rStyle w:val="aa"/>
                <w:noProof/>
              </w:rPr>
              <w:t>2.6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本计划的批准者和批准日期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_Toc496746348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7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0E223D78" w14:textId="5F37AB88" w:rsidR="00EB14A6" w:rsidRDefault="002D479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9" w:history="1">
            <w:r w:rsidR="00EB14A6" w:rsidRPr="004E73D1">
              <w:rPr>
                <w:rStyle w:val="aa"/>
                <w:noProof/>
              </w:rPr>
              <w:t>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实施计划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_Toc496746349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7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529CE5C8" w14:textId="64ADA749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0" w:history="1">
            <w:r w:rsidR="00EB14A6" w:rsidRPr="004E73D1">
              <w:rPr>
                <w:rStyle w:val="aa"/>
                <w:noProof/>
              </w:rPr>
              <w:t>3.1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工作任务的分解与人员分工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_Toc496746350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7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6828048B" w14:textId="45AC1018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1" w:history="1">
            <w:r w:rsidR="00EB14A6" w:rsidRPr="004E73D1">
              <w:rPr>
                <w:rStyle w:val="aa"/>
                <w:noProof/>
              </w:rPr>
              <w:t>3.2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接口人员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_Toc496746351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8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62432EFF" w14:textId="20E1278F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2" w:history="1">
            <w:r w:rsidR="00EB14A6" w:rsidRPr="004E73D1">
              <w:rPr>
                <w:rStyle w:val="aa"/>
                <w:rFonts w:ascii="Times New Roman" w:hAnsi="Times New Roman"/>
                <w:noProof/>
              </w:rPr>
              <w:t>3.3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进度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_Toc496746352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8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466ED90F" w14:textId="6DC5AC4A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3" w:history="1">
            <w:r w:rsidR="00EB14A6" w:rsidRPr="004E73D1">
              <w:rPr>
                <w:rStyle w:val="aa"/>
                <w:noProof/>
              </w:rPr>
              <w:t>3.4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预算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_Toc496746353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8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2589E7EC" w14:textId="10E11EB1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4" w:history="1">
            <w:r w:rsidR="00EB14A6" w:rsidRPr="004E73D1">
              <w:rPr>
                <w:rStyle w:val="aa"/>
                <w:noProof/>
              </w:rPr>
              <w:t>3.5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关键问题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_Toc496746354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9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3693098C" w14:textId="5CF429C4" w:rsidR="00EB14A6" w:rsidRDefault="002D479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5" w:history="1">
            <w:r w:rsidR="00EB14A6" w:rsidRPr="004E73D1">
              <w:rPr>
                <w:rStyle w:val="aa"/>
                <w:noProof/>
              </w:rPr>
              <w:t>4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支持条件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_Toc496746355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13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41E21E45" w14:textId="09806714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6" w:history="1">
            <w:r w:rsidR="00EB14A6" w:rsidRPr="004E73D1">
              <w:rPr>
                <w:rStyle w:val="aa"/>
                <w:noProof/>
              </w:rPr>
              <w:t>4.1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计算机系统支持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_Toc496746356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13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AB011D0" w14:textId="1FC096CE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7" w:history="1">
            <w:r w:rsidR="00EB14A6" w:rsidRPr="004E73D1">
              <w:rPr>
                <w:rStyle w:val="aa"/>
                <w:noProof/>
              </w:rPr>
              <w:t>4.2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需由用户承担的工作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_Toc496746357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13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6FA81CBF" w14:textId="07AAE9AD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8" w:history="1">
            <w:r w:rsidR="00EB14A6" w:rsidRPr="004E73D1">
              <w:rPr>
                <w:rStyle w:val="aa"/>
                <w:noProof/>
              </w:rPr>
              <w:t>4.3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由外单位提供的条件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_Toc496746358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F63B078" w14:textId="58D5FB59" w:rsidR="00EB14A6" w:rsidRDefault="002D479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9" w:history="1">
            <w:r w:rsidR="00EB14A6" w:rsidRPr="004E73D1">
              <w:rPr>
                <w:rStyle w:val="aa"/>
                <w:noProof/>
              </w:rPr>
              <w:t>5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专题计划要点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_Toc496746359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4E75A06B" w14:textId="0CC594F8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0" w:history="1">
            <w:r w:rsidR="00EB14A6" w:rsidRPr="004E73D1">
              <w:rPr>
                <w:rStyle w:val="aa"/>
                <w:noProof/>
              </w:rPr>
              <w:t>5.1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开发人员培训计划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_Toc496746360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19804E3" w14:textId="5BA65F92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1" w:history="1">
            <w:r w:rsidR="00EB14A6" w:rsidRPr="004E73D1">
              <w:rPr>
                <w:rStyle w:val="aa"/>
                <w:noProof/>
              </w:rPr>
              <w:t>5.2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安全保密计划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_Toc496746361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0002E0B" w14:textId="21452D86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2" w:history="1">
            <w:r w:rsidR="00EB14A6" w:rsidRPr="004E73D1">
              <w:rPr>
                <w:rStyle w:val="aa"/>
                <w:noProof/>
              </w:rPr>
              <w:t>5.3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质量保证计划（简要）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_Toc496746362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71F30A99" w14:textId="187F9EE1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3" w:history="1">
            <w:r w:rsidR="00EB14A6" w:rsidRPr="004E73D1">
              <w:rPr>
                <w:rStyle w:val="aa"/>
                <w:noProof/>
              </w:rPr>
              <w:t>5.3.1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编制依据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_Toc496746363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13EA8F0A" w14:textId="3A005BD9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4" w:history="1">
            <w:r w:rsidR="00EB14A6" w:rsidRPr="004E73D1">
              <w:rPr>
                <w:rStyle w:val="aa"/>
                <w:noProof/>
              </w:rPr>
              <w:t>5.3.2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标准与规范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_Toc496746364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287E2510" w14:textId="332FAEF7" w:rsidR="00EB14A6" w:rsidRDefault="002D479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5" w:history="1">
            <w:r w:rsidR="00EB14A6" w:rsidRPr="004E73D1">
              <w:rPr>
                <w:rStyle w:val="aa"/>
                <w:noProof/>
              </w:rPr>
              <w:t>5.3.3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适用范围和时限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_Toc496746365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14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0A6093A8" w14:textId="7674649D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6" w:history="1">
            <w:r w:rsidR="00EB14A6" w:rsidRPr="004E73D1">
              <w:rPr>
                <w:rStyle w:val="aa"/>
                <w:noProof/>
              </w:rPr>
              <w:t>5.4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配置管理计划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_Toc496746366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15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360D5A64" w14:textId="3C576705" w:rsidR="00EB14A6" w:rsidRDefault="002D479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7" w:history="1">
            <w:r w:rsidR="00EB14A6" w:rsidRPr="004E73D1">
              <w:rPr>
                <w:rStyle w:val="aa"/>
                <w:noProof/>
              </w:rPr>
              <w:t>5.5</w:t>
            </w:r>
            <w:r w:rsidR="00EB14A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B14A6" w:rsidRPr="004E73D1">
              <w:rPr>
                <w:rStyle w:val="aa"/>
                <w:noProof/>
              </w:rPr>
              <w:t>沟通管理计划</w:t>
            </w:r>
            <w:r w:rsidR="00EB14A6">
              <w:rPr>
                <w:noProof/>
                <w:webHidden/>
              </w:rPr>
              <w:tab/>
            </w:r>
            <w:r w:rsidR="00EB14A6">
              <w:rPr>
                <w:noProof/>
                <w:webHidden/>
              </w:rPr>
              <w:fldChar w:fldCharType="begin"/>
            </w:r>
            <w:r w:rsidR="00EB14A6">
              <w:rPr>
                <w:noProof/>
                <w:webHidden/>
              </w:rPr>
              <w:instrText xml:space="preserve"> PAGEREF _Toc496746367 \h </w:instrText>
            </w:r>
            <w:r w:rsidR="00EB14A6">
              <w:rPr>
                <w:noProof/>
                <w:webHidden/>
              </w:rPr>
            </w:r>
            <w:r w:rsidR="00EB14A6">
              <w:rPr>
                <w:noProof/>
                <w:webHidden/>
              </w:rPr>
              <w:fldChar w:fldCharType="separate"/>
            </w:r>
            <w:r w:rsidR="00EB14A6">
              <w:rPr>
                <w:noProof/>
                <w:webHidden/>
              </w:rPr>
              <w:t>15</w:t>
            </w:r>
            <w:r w:rsidR="00EB14A6">
              <w:rPr>
                <w:noProof/>
                <w:webHidden/>
              </w:rPr>
              <w:fldChar w:fldCharType="end"/>
            </w:r>
          </w:hyperlink>
        </w:p>
        <w:p w14:paraId="00E92C78" w14:textId="0562C9C1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2D479E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7" w:name="_Toc521309527"/>
      <w:bookmarkStart w:id="18" w:name="_Toc495757964"/>
      <w:bookmarkStart w:id="19" w:name="_Toc495758651"/>
      <w:bookmarkStart w:id="20" w:name="_Toc496746329"/>
      <w:r w:rsidRPr="009B7F8E">
        <w:rPr>
          <w:rFonts w:hint="eastAsia"/>
        </w:rPr>
        <w:lastRenderedPageBreak/>
        <w:t>引言</w:t>
      </w:r>
      <w:bookmarkEnd w:id="17"/>
      <w:bookmarkEnd w:id="18"/>
      <w:bookmarkEnd w:id="19"/>
      <w:bookmarkEnd w:id="20"/>
    </w:p>
    <w:p w14:paraId="4E8B94E6" w14:textId="7BA110E5" w:rsidR="00E90A0F" w:rsidRPr="009B7F8E" w:rsidRDefault="00E90A0F" w:rsidP="0025499B">
      <w:pPr>
        <w:pStyle w:val="a0"/>
      </w:pPr>
      <w:bookmarkStart w:id="21" w:name="_Toc521309528"/>
      <w:bookmarkStart w:id="22" w:name="_Toc495757965"/>
      <w:bookmarkStart w:id="23" w:name="_Toc495758652"/>
      <w:bookmarkStart w:id="24" w:name="_Toc496746330"/>
      <w:r w:rsidRPr="009B7F8E">
        <w:rPr>
          <w:rFonts w:hint="eastAsia"/>
        </w:rPr>
        <w:t>编写目的</w:t>
      </w:r>
      <w:bookmarkEnd w:id="21"/>
      <w:bookmarkEnd w:id="22"/>
      <w:bookmarkEnd w:id="23"/>
      <w:bookmarkEnd w:id="24"/>
    </w:p>
    <w:p w14:paraId="5BDC1D69" w14:textId="6473D799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5" w:name="_Toc521309529"/>
      <w:bookmarkStart w:id="26" w:name="_Toc495757966"/>
      <w:bookmarkStart w:id="27" w:name="_Toc495758653"/>
      <w:r w:rsidRPr="0033041F">
        <w:rPr>
          <w:rFonts w:ascii="Times New Roman" w:hAnsi="Times New Roman" w:cs="Times New Roman" w:hint="eastAsia"/>
          <w:szCs w:val="24"/>
        </w:rPr>
        <w:t>为了使本项目（软件工程系列课程教学辅助网站）有计划地开发，我们编写这份项目开发计划，为项目负责人提供一个框架，使之能合理地估算软件项目开发所需的资源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ins w:id="28" w:author="HerculesHu" w:date="2018-01-11T22:12:00Z">
        <w:r w:rsidR="00033C68">
          <w:rPr>
            <w:rFonts w:ascii="Times New Roman" w:hAnsi="Times New Roman" w:cs="Times New Roman" w:hint="eastAsia"/>
            <w:szCs w:val="24"/>
          </w:rPr>
          <w:t>做</w:t>
        </w:r>
      </w:ins>
      <w:bookmarkStart w:id="29" w:name="_GoBack"/>
      <w:bookmarkEnd w:id="29"/>
      <w:del w:id="30" w:author="HerculesHu" w:date="2018-01-11T22:12:00Z">
        <w:r w:rsidDel="00033C68">
          <w:rPr>
            <w:rFonts w:ascii="Times New Roman" w:hAnsi="Times New Roman" w:cs="Times New Roman"/>
            <w:szCs w:val="24"/>
          </w:rPr>
          <w:delText>作</w:delText>
        </w:r>
      </w:del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31" w:name="_Toc496746331"/>
      <w:r w:rsidRPr="009B7F8E">
        <w:rPr>
          <w:rFonts w:hint="eastAsia"/>
        </w:rPr>
        <w:t>背景</w:t>
      </w:r>
      <w:bookmarkEnd w:id="25"/>
      <w:bookmarkEnd w:id="26"/>
      <w:bookmarkEnd w:id="27"/>
      <w:bookmarkEnd w:id="31"/>
    </w:p>
    <w:p w14:paraId="78362C79" w14:textId="0A299763" w:rsidR="00E90A0F" w:rsidRDefault="00E90A0F" w:rsidP="0025499B">
      <w:pPr>
        <w:pStyle w:val="a1"/>
      </w:pPr>
      <w:bookmarkStart w:id="32" w:name="_Toc496746332"/>
      <w:r>
        <w:rPr>
          <w:rFonts w:hint="eastAsia"/>
        </w:rPr>
        <w:t>软件系统名称</w:t>
      </w:r>
      <w:bookmarkEnd w:id="32"/>
    </w:p>
    <w:p w14:paraId="51551445" w14:textId="77777777" w:rsidR="00E90A0F" w:rsidRDefault="00E90A0F" w:rsidP="00E90A0F">
      <w:pPr>
        <w:ind w:firstLineChars="95" w:firstLine="199"/>
      </w:pPr>
      <w:r w:rsidRPr="0033041F">
        <w:rPr>
          <w:rFonts w:hint="eastAsia"/>
        </w:rPr>
        <w:t>软件工程系列课程教学辅助网站</w:t>
      </w:r>
    </w:p>
    <w:p w14:paraId="47F76DB6" w14:textId="42E1BA4B" w:rsidR="00E90A0F" w:rsidRPr="009D29AB" w:rsidRDefault="00E90A0F" w:rsidP="0025499B">
      <w:pPr>
        <w:pStyle w:val="a1"/>
      </w:pPr>
      <w:bookmarkStart w:id="33" w:name="_Toc496746333"/>
      <w:r w:rsidRPr="009D29AB">
        <w:rPr>
          <w:rFonts w:hint="eastAsia"/>
        </w:rPr>
        <w:t>任务提出者</w:t>
      </w:r>
      <w:bookmarkEnd w:id="33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2D479E" w:rsidP="00773D30">
            <w:hyperlink r:id="rId9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2D479E" w:rsidP="00773D30">
            <w:hyperlink r:id="rId10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1900ACE5" w14:textId="40BB8DC3" w:rsidR="00E90A0F" w:rsidRPr="009D29AB" w:rsidRDefault="00E90A0F" w:rsidP="0025499B">
      <w:pPr>
        <w:pStyle w:val="a1"/>
      </w:pPr>
      <w:bookmarkStart w:id="34" w:name="_Toc496746334"/>
      <w:r w:rsidRPr="009D29AB">
        <w:rPr>
          <w:rFonts w:hint="eastAsia"/>
        </w:rPr>
        <w:t>开发团队</w:t>
      </w:r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1148"/>
        <w:gridCol w:w="1656"/>
        <w:gridCol w:w="2736"/>
        <w:gridCol w:w="1404"/>
      </w:tblGrid>
      <w:tr w:rsidR="00C319C1" w14:paraId="23266ACC" w14:textId="77777777" w:rsidTr="00C319C1">
        <w:tc>
          <w:tcPr>
            <w:tcW w:w="1430" w:type="dxa"/>
            <w:shd w:val="clear" w:color="auto" w:fill="BDD6EE" w:themeFill="accent1" w:themeFillTint="66"/>
          </w:tcPr>
          <w:p w14:paraId="49F58DB4" w14:textId="77777777" w:rsidR="00E90A0F" w:rsidRPr="009D29AB" w:rsidRDefault="00E90A0F" w:rsidP="00773D30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姓名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14:paraId="6C4A1B4A" w14:textId="77777777" w:rsidR="00E90A0F" w:rsidRPr="009D29AB" w:rsidRDefault="00E90A0F" w:rsidP="00773D30">
            <w:pPr>
              <w:ind w:firstLineChars="94" w:firstLine="198"/>
              <w:rPr>
                <w:b/>
              </w:rPr>
            </w:pPr>
            <w:r w:rsidRPr="009D29AB">
              <w:rPr>
                <w:rFonts w:hint="eastAsia"/>
                <w:b/>
              </w:rPr>
              <w:t>角色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7205CB1C" w14:textId="77777777" w:rsidR="00E90A0F" w:rsidRPr="009D29AB" w:rsidRDefault="00E90A0F" w:rsidP="00773D30">
            <w:pPr>
              <w:ind w:firstLineChars="94" w:firstLine="198"/>
              <w:rPr>
                <w:b/>
              </w:rPr>
            </w:pPr>
            <w:r w:rsidRPr="009D29AB">
              <w:rPr>
                <w:rFonts w:hint="eastAsia"/>
                <w:b/>
              </w:rPr>
              <w:t>联系电话</w:t>
            </w:r>
          </w:p>
        </w:tc>
        <w:tc>
          <w:tcPr>
            <w:tcW w:w="2670" w:type="dxa"/>
            <w:shd w:val="clear" w:color="auto" w:fill="BDD6EE" w:themeFill="accent1" w:themeFillTint="66"/>
          </w:tcPr>
          <w:p w14:paraId="634DDA4B" w14:textId="77777777" w:rsidR="00E90A0F" w:rsidRPr="009D29AB" w:rsidRDefault="00E90A0F" w:rsidP="00773D30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邮箱</w:t>
            </w:r>
          </w:p>
        </w:tc>
        <w:tc>
          <w:tcPr>
            <w:tcW w:w="1491" w:type="dxa"/>
            <w:shd w:val="clear" w:color="auto" w:fill="BDD6EE" w:themeFill="accent1" w:themeFillTint="66"/>
          </w:tcPr>
          <w:p w14:paraId="3CBC6974" w14:textId="77777777" w:rsidR="00E90A0F" w:rsidRPr="009D29AB" w:rsidRDefault="00E90A0F" w:rsidP="00773D30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地址</w:t>
            </w:r>
          </w:p>
        </w:tc>
      </w:tr>
      <w:tr w:rsidR="00E90A0F" w14:paraId="19AA2EE2" w14:textId="77777777" w:rsidTr="00773D30">
        <w:tc>
          <w:tcPr>
            <w:tcW w:w="1430" w:type="dxa"/>
            <w:shd w:val="clear" w:color="auto" w:fill="auto"/>
          </w:tcPr>
          <w:p w14:paraId="13DBDDEB" w14:textId="77777777" w:rsidR="00E90A0F" w:rsidRDefault="00E90A0F" w:rsidP="00773D30">
            <w:pPr>
              <w:ind w:firstLine="420"/>
            </w:pPr>
            <w:r>
              <w:rPr>
                <w:rFonts w:hint="eastAsia"/>
              </w:rPr>
              <w:t>胡子阳</w:t>
            </w:r>
          </w:p>
        </w:tc>
        <w:tc>
          <w:tcPr>
            <w:tcW w:w="1230" w:type="dxa"/>
            <w:shd w:val="clear" w:color="auto" w:fill="auto"/>
          </w:tcPr>
          <w:p w14:paraId="74DD309F" w14:textId="77777777" w:rsidR="00E90A0F" w:rsidRDefault="00E90A0F" w:rsidP="00773D30">
            <w:pPr>
              <w:ind w:firstLineChars="95" w:firstLine="199"/>
            </w:pPr>
            <w:r>
              <w:rPr>
                <w:rFonts w:hint="eastAsia"/>
              </w:rPr>
              <w:t>组长</w:t>
            </w:r>
          </w:p>
        </w:tc>
        <w:tc>
          <w:tcPr>
            <w:tcW w:w="1701" w:type="dxa"/>
            <w:shd w:val="clear" w:color="auto" w:fill="auto"/>
          </w:tcPr>
          <w:p w14:paraId="649F4310" w14:textId="77777777" w:rsidR="00E90A0F" w:rsidRDefault="00E90A0F" w:rsidP="00773D30">
            <w:r w:rsidRPr="007A5736">
              <w:t>15858260563</w:t>
            </w:r>
          </w:p>
        </w:tc>
        <w:tc>
          <w:tcPr>
            <w:tcW w:w="2670" w:type="dxa"/>
            <w:shd w:val="clear" w:color="auto" w:fill="auto"/>
          </w:tcPr>
          <w:p w14:paraId="4CDCAE07" w14:textId="77777777" w:rsidR="00E90A0F" w:rsidRDefault="00E90A0F" w:rsidP="00773D30">
            <w:r w:rsidRPr="007A5736">
              <w:t>31501333@stu.zucc.edu.cn</w:t>
            </w:r>
          </w:p>
        </w:tc>
        <w:tc>
          <w:tcPr>
            <w:tcW w:w="1491" w:type="dxa"/>
            <w:shd w:val="clear" w:color="auto" w:fill="auto"/>
          </w:tcPr>
          <w:p w14:paraId="490D2DFD" w14:textId="77777777" w:rsidR="00E90A0F" w:rsidRDefault="00E90A0F" w:rsidP="00773D30">
            <w:r w:rsidRPr="007A5736">
              <w:rPr>
                <w:rFonts w:hint="eastAsia"/>
              </w:rPr>
              <w:t>求真1-524</w:t>
            </w:r>
          </w:p>
        </w:tc>
      </w:tr>
      <w:tr w:rsidR="00E90A0F" w14:paraId="2E297C60" w14:textId="77777777" w:rsidTr="00773D30">
        <w:tc>
          <w:tcPr>
            <w:tcW w:w="1430" w:type="dxa"/>
            <w:shd w:val="clear" w:color="auto" w:fill="auto"/>
          </w:tcPr>
          <w:p w14:paraId="30D56420" w14:textId="77777777" w:rsidR="00E90A0F" w:rsidRPr="002C70E3" w:rsidRDefault="00E90A0F" w:rsidP="00773D30">
            <w:pPr>
              <w:ind w:firstLine="420"/>
              <w:rPr>
                <w:sz w:val="24"/>
              </w:rPr>
            </w:pPr>
            <w:r w:rsidRPr="004C01D8">
              <w:t>何圳青</w:t>
            </w:r>
          </w:p>
        </w:tc>
        <w:tc>
          <w:tcPr>
            <w:tcW w:w="1230" w:type="dxa"/>
            <w:shd w:val="clear" w:color="auto" w:fill="auto"/>
          </w:tcPr>
          <w:p w14:paraId="056EF92B" w14:textId="77777777" w:rsidR="00E90A0F" w:rsidRDefault="00E90A0F" w:rsidP="00773D30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0D599C6C" w14:textId="77777777" w:rsidR="00E90A0F" w:rsidRDefault="00E90A0F" w:rsidP="00773D30">
            <w:r w:rsidRPr="004C01D8">
              <w:t>18814851854</w:t>
            </w:r>
          </w:p>
        </w:tc>
        <w:tc>
          <w:tcPr>
            <w:tcW w:w="2670" w:type="dxa"/>
            <w:shd w:val="clear" w:color="auto" w:fill="auto"/>
          </w:tcPr>
          <w:p w14:paraId="41D29EBF" w14:textId="77777777" w:rsidR="00E90A0F" w:rsidRDefault="00E90A0F" w:rsidP="00773D30">
            <w:r w:rsidRPr="004C01D8">
              <w:t>31501330@stu.zucc.edu.cn</w:t>
            </w:r>
          </w:p>
        </w:tc>
        <w:tc>
          <w:tcPr>
            <w:tcW w:w="1491" w:type="dxa"/>
            <w:shd w:val="clear" w:color="auto" w:fill="auto"/>
          </w:tcPr>
          <w:p w14:paraId="4820D21D" w14:textId="77777777" w:rsidR="00E90A0F" w:rsidRDefault="00E90A0F" w:rsidP="00773D30">
            <w:r w:rsidRPr="004C01D8">
              <w:rPr>
                <w:rFonts w:hint="eastAsia"/>
              </w:rPr>
              <w:t>求真1-524</w:t>
            </w:r>
          </w:p>
        </w:tc>
      </w:tr>
      <w:tr w:rsidR="00E90A0F" w14:paraId="00CE2DA0" w14:textId="77777777" w:rsidTr="00773D30">
        <w:tc>
          <w:tcPr>
            <w:tcW w:w="1430" w:type="dxa"/>
            <w:shd w:val="clear" w:color="auto" w:fill="auto"/>
          </w:tcPr>
          <w:p w14:paraId="0895408D" w14:textId="77777777" w:rsidR="00E90A0F" w:rsidRDefault="00E90A0F" w:rsidP="00773D30">
            <w:pPr>
              <w:ind w:firstLine="420"/>
            </w:pPr>
            <w:r>
              <w:rPr>
                <w:rFonts w:hint="eastAsia"/>
              </w:rPr>
              <w:t>陈哲凡</w:t>
            </w:r>
          </w:p>
        </w:tc>
        <w:tc>
          <w:tcPr>
            <w:tcW w:w="1230" w:type="dxa"/>
            <w:shd w:val="clear" w:color="auto" w:fill="auto"/>
          </w:tcPr>
          <w:p w14:paraId="60DA143F" w14:textId="77777777" w:rsidR="00E90A0F" w:rsidRDefault="00E90A0F" w:rsidP="00773D30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2947A97A" w14:textId="77777777" w:rsidR="00E90A0F" w:rsidRDefault="00E90A0F" w:rsidP="00773D30">
            <w:r w:rsidRPr="007A5736">
              <w:t>13685752780</w:t>
            </w:r>
          </w:p>
        </w:tc>
        <w:tc>
          <w:tcPr>
            <w:tcW w:w="2670" w:type="dxa"/>
            <w:shd w:val="clear" w:color="auto" w:fill="auto"/>
          </w:tcPr>
          <w:p w14:paraId="3D3D7913" w14:textId="77777777" w:rsidR="00E90A0F" w:rsidRDefault="00E90A0F" w:rsidP="00773D30">
            <w:r w:rsidRPr="007A5736">
              <w:t>31501293@stu.zucc.edu.cn</w:t>
            </w:r>
          </w:p>
        </w:tc>
        <w:tc>
          <w:tcPr>
            <w:tcW w:w="1491" w:type="dxa"/>
            <w:shd w:val="clear" w:color="auto" w:fill="auto"/>
          </w:tcPr>
          <w:p w14:paraId="7A5A99E0" w14:textId="77777777" w:rsidR="00E90A0F" w:rsidRDefault="00E90A0F" w:rsidP="00773D30">
            <w:r w:rsidRPr="007A5736">
              <w:rPr>
                <w:rFonts w:hint="eastAsia"/>
              </w:rPr>
              <w:t>求真1-516</w:t>
            </w:r>
          </w:p>
        </w:tc>
      </w:tr>
      <w:tr w:rsidR="00E90A0F" w14:paraId="672A2DC2" w14:textId="77777777" w:rsidTr="00773D30">
        <w:tc>
          <w:tcPr>
            <w:tcW w:w="1430" w:type="dxa"/>
            <w:shd w:val="clear" w:color="auto" w:fill="auto"/>
          </w:tcPr>
          <w:p w14:paraId="00B9015C" w14:textId="77777777" w:rsidR="00E90A0F" w:rsidRDefault="00E90A0F" w:rsidP="00773D30">
            <w:pPr>
              <w:ind w:firstLine="420"/>
            </w:pPr>
            <w:r>
              <w:rPr>
                <w:rFonts w:hint="eastAsia"/>
              </w:rPr>
              <w:t>徐洁岑</w:t>
            </w:r>
          </w:p>
        </w:tc>
        <w:tc>
          <w:tcPr>
            <w:tcW w:w="1230" w:type="dxa"/>
            <w:shd w:val="clear" w:color="auto" w:fill="auto"/>
          </w:tcPr>
          <w:p w14:paraId="5475DCAC" w14:textId="77777777" w:rsidR="00E90A0F" w:rsidRDefault="00E90A0F" w:rsidP="00773D30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489F84F1" w14:textId="77777777" w:rsidR="00E90A0F" w:rsidRDefault="00E90A0F" w:rsidP="00773D30">
            <w:r w:rsidRPr="006C7612">
              <w:t>15858266212</w:t>
            </w:r>
          </w:p>
        </w:tc>
        <w:tc>
          <w:tcPr>
            <w:tcW w:w="2670" w:type="dxa"/>
            <w:shd w:val="clear" w:color="auto" w:fill="auto"/>
          </w:tcPr>
          <w:p w14:paraId="2ABBE399" w14:textId="77777777" w:rsidR="00E90A0F" w:rsidRDefault="00E90A0F" w:rsidP="00773D30">
            <w:r w:rsidRPr="006C7612">
              <w:t>31501395@stu.zucc.edu.cn</w:t>
            </w:r>
          </w:p>
        </w:tc>
        <w:tc>
          <w:tcPr>
            <w:tcW w:w="1491" w:type="dxa"/>
            <w:shd w:val="clear" w:color="auto" w:fill="auto"/>
          </w:tcPr>
          <w:p w14:paraId="05173A74" w14:textId="77777777" w:rsidR="00E90A0F" w:rsidRDefault="00E90A0F" w:rsidP="00773D30">
            <w:r w:rsidRPr="006C7612">
              <w:rPr>
                <w:rFonts w:hint="eastAsia"/>
              </w:rPr>
              <w:t>问源2-533</w:t>
            </w:r>
          </w:p>
        </w:tc>
      </w:tr>
      <w:tr w:rsidR="00E90A0F" w14:paraId="4569A720" w14:textId="77777777" w:rsidTr="00773D30">
        <w:tc>
          <w:tcPr>
            <w:tcW w:w="1430" w:type="dxa"/>
            <w:shd w:val="clear" w:color="auto" w:fill="auto"/>
          </w:tcPr>
          <w:p w14:paraId="582A5F77" w14:textId="77777777" w:rsidR="00E90A0F" w:rsidRDefault="00E90A0F" w:rsidP="00773D30">
            <w:pPr>
              <w:ind w:firstLine="420"/>
            </w:pPr>
            <w:r>
              <w:rPr>
                <w:rFonts w:hint="eastAsia"/>
              </w:rPr>
              <w:t>吴苏琪</w:t>
            </w:r>
          </w:p>
        </w:tc>
        <w:tc>
          <w:tcPr>
            <w:tcW w:w="1230" w:type="dxa"/>
            <w:shd w:val="clear" w:color="auto" w:fill="auto"/>
          </w:tcPr>
          <w:p w14:paraId="6C9D38F6" w14:textId="77777777" w:rsidR="00E90A0F" w:rsidRDefault="00E90A0F" w:rsidP="00773D30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669F2250" w14:textId="77777777" w:rsidR="00E90A0F" w:rsidRDefault="00E90A0F" w:rsidP="00773D30">
            <w:r>
              <w:rPr>
                <w:rFonts w:hint="eastAsia"/>
              </w:rPr>
              <w:t>15858272997</w:t>
            </w:r>
          </w:p>
        </w:tc>
        <w:tc>
          <w:tcPr>
            <w:tcW w:w="2670" w:type="dxa"/>
            <w:shd w:val="clear" w:color="auto" w:fill="auto"/>
          </w:tcPr>
          <w:p w14:paraId="01F4351A" w14:textId="77777777" w:rsidR="00E90A0F" w:rsidRDefault="00E90A0F" w:rsidP="00773D30">
            <w:r>
              <w:rPr>
                <w:rFonts w:hint="eastAsia"/>
              </w:rPr>
              <w:t>31501284@stu</w:t>
            </w:r>
            <w:r>
              <w:t>.zucc.edu.cn</w:t>
            </w:r>
          </w:p>
        </w:tc>
        <w:tc>
          <w:tcPr>
            <w:tcW w:w="1491" w:type="dxa"/>
            <w:shd w:val="clear" w:color="auto" w:fill="auto"/>
          </w:tcPr>
          <w:p w14:paraId="10A5D85A" w14:textId="77777777" w:rsidR="00E90A0F" w:rsidRDefault="00E90A0F" w:rsidP="00773D30">
            <w:r>
              <w:rPr>
                <w:rFonts w:hint="eastAsia"/>
              </w:rPr>
              <w:t>问源2-</w:t>
            </w:r>
            <w:r>
              <w:t>560</w:t>
            </w:r>
          </w:p>
        </w:tc>
      </w:tr>
    </w:tbl>
    <w:p w14:paraId="013D4A79" w14:textId="3C3FEA0D" w:rsidR="00E90A0F" w:rsidRPr="009D29AB" w:rsidRDefault="00E90A0F" w:rsidP="0025499B">
      <w:pPr>
        <w:pStyle w:val="a1"/>
      </w:pPr>
      <w:bookmarkStart w:id="35" w:name="_Toc496746335"/>
      <w:r w:rsidRPr="009D29AB">
        <w:rPr>
          <w:rFonts w:hint="eastAsia"/>
        </w:rPr>
        <w:t>项目用户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77777777" w:rsidR="00E90A0F" w:rsidRDefault="00E90A0F" w:rsidP="00773D3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4757" w:type="dxa"/>
            <w:shd w:val="clear" w:color="auto" w:fill="auto"/>
          </w:tcPr>
          <w:p w14:paraId="715DDCCF" w14:textId="77777777" w:rsidR="00E90A0F" w:rsidRDefault="00E90A0F" w:rsidP="00773D30">
            <w:r w:rsidRPr="002C70E3">
              <w:rPr>
                <w:rFonts w:hint="eastAsia"/>
                <w:szCs w:val="21"/>
                <w:lang w:val="zh-CN"/>
              </w:rPr>
              <w:t>软件工程课程的授课教师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77777777" w:rsidR="00E90A0F" w:rsidRDefault="00E90A0F" w:rsidP="00773D30">
            <w:pPr>
              <w:jc w:val="center"/>
            </w:pPr>
            <w:r w:rsidRPr="002C70E3">
              <w:rPr>
                <w:rFonts w:hint="eastAsia"/>
                <w:szCs w:val="21"/>
                <w:lang w:val="zh-CN"/>
              </w:rPr>
              <w:t>注册学生</w:t>
            </w:r>
          </w:p>
        </w:tc>
        <w:tc>
          <w:tcPr>
            <w:tcW w:w="4757" w:type="dxa"/>
            <w:shd w:val="clear" w:color="auto" w:fill="auto"/>
          </w:tcPr>
          <w:p w14:paraId="237A6122" w14:textId="77777777" w:rsidR="00E90A0F" w:rsidRDefault="00E90A0F" w:rsidP="00773D30">
            <w:r w:rsidRPr="002C70E3">
              <w:rPr>
                <w:rFonts w:hint="eastAsia"/>
                <w:szCs w:val="21"/>
                <w:lang w:val="zh-CN"/>
              </w:rPr>
              <w:t>该课程的注册学生，即当前学期选修该课程的学生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77777777" w:rsidR="00E90A0F" w:rsidRDefault="00E90A0F" w:rsidP="00773D30">
            <w:pPr>
              <w:jc w:val="center"/>
            </w:pPr>
            <w:r w:rsidRPr="002C70E3"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44A5E7F7" w14:textId="77777777" w:rsidR="00E90A0F" w:rsidRDefault="00E90A0F" w:rsidP="00773D30">
            <w:r w:rsidRPr="002C70E3">
              <w:rPr>
                <w:rFonts w:hint="eastAsia"/>
                <w:szCs w:val="21"/>
                <w:lang w:val="zh-CN"/>
              </w:rPr>
              <w:t>当前学期未选该课程，但对该课程有兴趣的学生，通常指软件学院低年级学生，也泛指所有在校学生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36" w:name="_Toc521309530"/>
      <w:bookmarkStart w:id="37" w:name="_Toc495757967"/>
      <w:bookmarkStart w:id="38" w:name="_Toc495758654"/>
      <w:bookmarkStart w:id="39" w:name="_Toc496746336"/>
      <w:r w:rsidRPr="009B7F8E">
        <w:rPr>
          <w:rFonts w:hint="eastAsia"/>
        </w:rPr>
        <w:t>定义</w:t>
      </w:r>
      <w:bookmarkEnd w:id="36"/>
      <w:bookmarkEnd w:id="37"/>
      <w:bookmarkEnd w:id="38"/>
      <w:bookmarkEnd w:id="39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lastRenderedPageBreak/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Rantional oftware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40" w:name="_Toc521309531"/>
      <w:bookmarkStart w:id="41" w:name="_Toc495757968"/>
      <w:bookmarkStart w:id="42" w:name="_Toc495758655"/>
      <w:bookmarkStart w:id="43" w:name="_Toc496746337"/>
      <w:r w:rsidRPr="009B7F8E">
        <w:rPr>
          <w:rFonts w:hint="eastAsia"/>
        </w:rPr>
        <w:t>参考资料</w:t>
      </w:r>
      <w:bookmarkEnd w:id="40"/>
      <w:bookmarkEnd w:id="41"/>
      <w:bookmarkEnd w:id="42"/>
      <w:bookmarkEnd w:id="43"/>
    </w:p>
    <w:p w14:paraId="7803B635" w14:textId="77777777" w:rsidR="00E90A0F" w:rsidRPr="0033041F" w:rsidRDefault="00E90A0F" w:rsidP="00E90A0F">
      <w:pPr>
        <w:ind w:firstLine="420"/>
      </w:pPr>
      <w:r w:rsidRPr="0033041F">
        <w:rPr>
          <w:rFonts w:hint="eastAsia"/>
        </w:rPr>
        <w:t>[</w:t>
      </w:r>
      <w:r w:rsidRPr="0033041F">
        <w:t>1</w:t>
      </w:r>
      <w:r w:rsidRPr="0033041F">
        <w:rPr>
          <w:rFonts w:hint="eastAsia"/>
        </w:rPr>
        <w:t>]</w:t>
      </w:r>
      <w:r>
        <w:t xml:space="preserve"> </w:t>
      </w:r>
      <w:r w:rsidRPr="0033041F">
        <w:t>C2-PRD-</w:t>
      </w:r>
      <w:r w:rsidRPr="0033041F">
        <w:rPr>
          <w:rFonts w:hint="eastAsia"/>
        </w:rPr>
        <w:t>项目描述-2017</w:t>
      </w:r>
    </w:p>
    <w:p w14:paraId="4171FC20" w14:textId="77777777" w:rsidR="00E90A0F" w:rsidRDefault="00E90A0F" w:rsidP="00E90A0F">
      <w:pPr>
        <w:ind w:firstLine="420"/>
      </w:pPr>
      <w:r w:rsidRPr="0033041F">
        <w:t>[2]</w:t>
      </w:r>
      <w:r>
        <w:t xml:space="preserve"> </w:t>
      </w:r>
      <w:r>
        <w:rPr>
          <w:rFonts w:hint="eastAsia"/>
        </w:rPr>
        <w:t>PRD-</w:t>
      </w:r>
      <w:r>
        <w:t>2017</w:t>
      </w:r>
      <w:r>
        <w:rPr>
          <w:rFonts w:hint="eastAsia"/>
        </w:rPr>
        <w:t>-G01-文档编写说明</w:t>
      </w:r>
    </w:p>
    <w:p w14:paraId="4CE22E9E" w14:textId="77777777" w:rsidR="00E90A0F" w:rsidRDefault="00E90A0F" w:rsidP="00E90A0F"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77777777" w:rsidR="00E90A0F" w:rsidRDefault="00E90A0F" w:rsidP="00E90A0F"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 w:rsidRPr="00DC0E6F">
        <w:t>GB+T-8567-2006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77777777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 </w:t>
      </w:r>
      <w:r w:rsidRPr="00DA0D6C">
        <w:t>GB/T19000—2008/ISO9000</w:t>
      </w:r>
      <w:r>
        <w:t>.</w:t>
      </w:r>
      <w:r w:rsidRPr="00DA0D6C">
        <w:t>国标《</w:t>
      </w:r>
      <w:hyperlink r:id="rId11" w:tgtFrame="_blank" w:history="1">
        <w:r w:rsidRPr="00DA0D6C">
          <w:t>质量</w:t>
        </w:r>
      </w:hyperlink>
      <w:r w:rsidRPr="00DA0D6C">
        <w:t>管理体系 基础和术语》</w:t>
      </w:r>
    </w:p>
    <w:p w14:paraId="68FE4338" w14:textId="65AEF35D" w:rsidR="00E90A0F" w:rsidRDefault="0085060F" w:rsidP="00E90A0F">
      <w:pPr>
        <w:ind w:firstLine="420"/>
      </w:pPr>
      <w:r>
        <w:rPr>
          <w:rFonts w:hint="eastAsia"/>
        </w:rPr>
        <w:t>[</w:t>
      </w:r>
      <w:r>
        <w:t xml:space="preserve">6] </w:t>
      </w:r>
      <w:r w:rsidRPr="0085060F">
        <w:t>PRD-2017-G01-文档</w:t>
      </w:r>
    </w:p>
    <w:p w14:paraId="03BB3651" w14:textId="656FBDE8" w:rsidR="0085060F" w:rsidRDefault="0085060F" w:rsidP="00E90A0F">
      <w:pPr>
        <w:ind w:firstLine="420"/>
      </w:pPr>
      <w:r>
        <w:t xml:space="preserve">[7] </w:t>
      </w:r>
      <w:r w:rsidRPr="0085060F">
        <w:t>PRD-2017-G01-配置管理</w:t>
      </w:r>
    </w:p>
    <w:p w14:paraId="2F771EBE" w14:textId="2F3972B2" w:rsidR="0085060F" w:rsidRDefault="0085060F" w:rsidP="00E90A0F">
      <w:pPr>
        <w:ind w:firstLine="420"/>
      </w:pPr>
      <w:r>
        <w:t xml:space="preserve">[8] </w:t>
      </w:r>
      <w:r w:rsidRPr="0085060F">
        <w:t>SE2017-G2-可行性研究报告v2</w:t>
      </w:r>
    </w:p>
    <w:p w14:paraId="49F1F273" w14:textId="7B6962FC" w:rsidR="00270B1D" w:rsidRDefault="00270B1D" w:rsidP="00E90A0F">
      <w:pPr>
        <w:ind w:firstLine="420"/>
      </w:pPr>
      <w:r>
        <w:rPr>
          <w:rFonts w:hint="eastAsia"/>
        </w:rPr>
        <w:t>[</w:t>
      </w:r>
      <w:r>
        <w:t xml:space="preserve">9]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</w:p>
    <w:p w14:paraId="15076612" w14:textId="2E7A8AD5" w:rsidR="00270B1D" w:rsidRPr="0085060F" w:rsidRDefault="00270B1D" w:rsidP="00E90A0F">
      <w:pPr>
        <w:ind w:firstLine="420"/>
      </w:pPr>
      <w:r>
        <w:rPr>
          <w:rFonts w:hint="eastAsia"/>
        </w:rPr>
        <w:t>[</w:t>
      </w:r>
      <w:r>
        <w:t xml:space="preserve">10] </w:t>
      </w:r>
      <w:r w:rsidRPr="00270B1D">
        <w:rPr>
          <w:rFonts w:hint="eastAsia"/>
        </w:rPr>
        <w:t>软件项目管理（原书第</w:t>
      </w:r>
      <w:r w:rsidRPr="00270B1D">
        <w:t>5版） [Software Project Management Fifth Edition]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44" w:name="_Toc496746338"/>
      <w:r w:rsidRPr="009B7F8E">
        <w:rPr>
          <w:rFonts w:hint="eastAsia"/>
        </w:rPr>
        <w:t>项目概述</w:t>
      </w:r>
      <w:bookmarkEnd w:id="44"/>
    </w:p>
    <w:p w14:paraId="3866536A" w14:textId="7F299863" w:rsidR="00F559C9" w:rsidRPr="002A1178" w:rsidRDefault="00E90A0F" w:rsidP="0025499B">
      <w:pPr>
        <w:pStyle w:val="a0"/>
      </w:pPr>
      <w:bookmarkStart w:id="45" w:name="_Toc521309533"/>
      <w:bookmarkStart w:id="46" w:name="_Toc495757970"/>
      <w:bookmarkStart w:id="47" w:name="_Toc495758657"/>
      <w:bookmarkStart w:id="48" w:name="_Toc496746339"/>
      <w:r w:rsidRPr="009B7F8E">
        <w:rPr>
          <w:rFonts w:hint="eastAsia"/>
        </w:rPr>
        <w:t>工作内容</w:t>
      </w:r>
      <w:bookmarkEnd w:id="45"/>
      <w:bookmarkEnd w:id="46"/>
      <w:bookmarkEnd w:id="47"/>
      <w:bookmarkEnd w:id="48"/>
    </w:p>
    <w:p w14:paraId="47537515" w14:textId="77777777" w:rsidR="00F21140" w:rsidRDefault="00F21140" w:rsidP="00F21140"/>
    <w:p w14:paraId="0F6622A4" w14:textId="314FB61C" w:rsidR="00F21140" w:rsidRPr="0070645C" w:rsidRDefault="00036732">
      <w:pPr>
        <w:ind w:firstLineChars="250" w:firstLine="525"/>
        <w:pPrChange w:id="49" w:author="HerculesHu" w:date="2018-01-11T21:59:00Z">
          <w:pPr/>
        </w:pPrChange>
      </w:pPr>
      <w:ins w:id="50" w:author="HerculesHu" w:date="2018-01-11T21:59:00Z">
        <w:r>
          <w:rPr>
            <w:rFonts w:hint="eastAsia"/>
          </w:rPr>
          <w:t>（由于</w:t>
        </w:r>
        <w:r>
          <w:t>需求变更的影响，</w:t>
        </w:r>
        <w:r>
          <w:rPr>
            <w:rFonts w:hint="eastAsia"/>
          </w:rPr>
          <w:t>M6不在</w:t>
        </w:r>
        <w:r>
          <w:t>此项目中完成</w:t>
        </w:r>
        <w:r>
          <w:rPr>
            <w:rFonts w:hint="eastAsia"/>
          </w:rPr>
          <w:t>）</w:t>
        </w:r>
      </w:ins>
    </w:p>
    <w:tbl>
      <w:tblPr>
        <w:tblpPr w:leftFromText="180" w:rightFromText="180" w:vertAnchor="text" w:horzAnchor="page" w:tblpX="2305" w:tblpY="128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0404E0" w:rsidRPr="00243B91" w14:paraId="58496786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25D2F19C" w14:textId="77777777" w:rsidR="000404E0" w:rsidRPr="00243B91" w:rsidRDefault="000404E0" w:rsidP="000404E0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288BA2A6" w14:textId="77777777" w:rsidR="000404E0" w:rsidRPr="00243B91" w:rsidRDefault="000404E0" w:rsidP="000404E0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FEB7DE5" w14:textId="77777777" w:rsidR="000404E0" w:rsidRPr="00243B91" w:rsidRDefault="000404E0" w:rsidP="000404E0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</w:tr>
      <w:tr w:rsidR="000404E0" w:rsidRPr="00243B91" w14:paraId="32C1A80C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155567" w14:textId="77777777" w:rsidR="000404E0" w:rsidRPr="00243B91" w:rsidRDefault="000404E0" w:rsidP="000404E0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79FC1A" w14:textId="77777777" w:rsidR="000404E0" w:rsidRPr="00243B91" w:rsidRDefault="000404E0" w:rsidP="000404E0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C94750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胡子</w:t>
            </w:r>
            <w:r w:rsidRPr="00243B91">
              <w:rPr>
                <w:bCs/>
                <w:color w:val="000000"/>
                <w:szCs w:val="21"/>
              </w:rPr>
              <w:t>阳</w:t>
            </w:r>
          </w:p>
        </w:tc>
      </w:tr>
      <w:tr w:rsidR="000404E0" w:rsidRPr="00243B91" w14:paraId="7047EA43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58A1FC" w14:textId="77777777" w:rsidR="000404E0" w:rsidRPr="00243B91" w:rsidRDefault="000404E0" w:rsidP="000404E0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B2148" w14:textId="77777777" w:rsidR="000404E0" w:rsidRPr="00243B91" w:rsidRDefault="000404E0" w:rsidP="000404E0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6E488DBC" w14:textId="77777777" w:rsidR="000404E0" w:rsidRPr="00243B91" w:rsidRDefault="000404E0" w:rsidP="000404E0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72698B" w14:textId="77777777" w:rsidR="000404E0" w:rsidRPr="00243B91" w:rsidRDefault="000404E0" w:rsidP="000404E0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胡</w:t>
            </w:r>
            <w:r w:rsidRPr="00243B91">
              <w:rPr>
                <w:bCs/>
                <w:color w:val="000000"/>
                <w:szCs w:val="21"/>
              </w:rPr>
              <w:t>子阳</w:t>
            </w:r>
          </w:p>
        </w:tc>
      </w:tr>
      <w:tr w:rsidR="000404E0" w:rsidRPr="00243B91" w14:paraId="34939AEA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F2F46B" w14:textId="77777777" w:rsidR="000404E0" w:rsidRPr="00243B91" w:rsidRDefault="000404E0" w:rsidP="000404E0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976BE3" w14:textId="77777777" w:rsidR="000404E0" w:rsidRPr="00243B91" w:rsidRDefault="000404E0" w:rsidP="000404E0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12B417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何</w:t>
            </w:r>
            <w:r w:rsidRPr="00243B91">
              <w:rPr>
                <w:bCs/>
                <w:color w:val="000000"/>
                <w:szCs w:val="21"/>
              </w:rPr>
              <w:t>圳青</w:t>
            </w:r>
          </w:p>
        </w:tc>
      </w:tr>
      <w:tr w:rsidR="000404E0" w:rsidRPr="00243B91" w14:paraId="6D9C58B9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AAE491" w14:textId="77777777" w:rsidR="000404E0" w:rsidRPr="00243B91" w:rsidRDefault="000404E0" w:rsidP="000404E0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F552F" w14:textId="77777777" w:rsidR="000404E0" w:rsidRPr="00243B91" w:rsidRDefault="000404E0" w:rsidP="000404E0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43C2FE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吴苏</w:t>
            </w:r>
            <w:r w:rsidRPr="00243B91">
              <w:rPr>
                <w:bCs/>
                <w:color w:val="000000"/>
                <w:szCs w:val="21"/>
              </w:rPr>
              <w:t>琪</w:t>
            </w:r>
          </w:p>
        </w:tc>
      </w:tr>
      <w:tr w:rsidR="000404E0" w:rsidRPr="00243B91" w14:paraId="4076A911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0491DE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5CB16A" w14:textId="77777777" w:rsidR="000404E0" w:rsidRPr="00243B91" w:rsidRDefault="000404E0" w:rsidP="000404E0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0EF917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吴苏</w:t>
            </w:r>
            <w:r w:rsidRPr="00243B91">
              <w:rPr>
                <w:bCs/>
                <w:color w:val="000000"/>
                <w:szCs w:val="21"/>
              </w:rPr>
              <w:t>琪</w:t>
            </w:r>
          </w:p>
        </w:tc>
      </w:tr>
      <w:tr w:rsidR="000404E0" w:rsidRPr="00243B91" w14:paraId="3289606C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40D67B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70F657" w14:textId="77777777" w:rsidR="000404E0" w:rsidRPr="00243B91" w:rsidRDefault="000404E0" w:rsidP="000404E0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4DA73049" w14:textId="77777777" w:rsidR="000404E0" w:rsidRPr="00243B91" w:rsidRDefault="000404E0" w:rsidP="000404E0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F441B4" w14:textId="77777777" w:rsidR="000404E0" w:rsidRPr="00243B91" w:rsidRDefault="000404E0" w:rsidP="000404E0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陈</w:t>
            </w:r>
            <w:r w:rsidRPr="00243B91">
              <w:rPr>
                <w:bCs/>
                <w:color w:val="000000"/>
                <w:szCs w:val="21"/>
              </w:rPr>
              <w:t>哲凡</w:t>
            </w:r>
          </w:p>
        </w:tc>
      </w:tr>
      <w:tr w:rsidR="000404E0" w:rsidRPr="00243B91" w14:paraId="64FF2915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44D464" w14:textId="77777777" w:rsidR="000404E0" w:rsidRPr="00036732" w:rsidRDefault="000404E0" w:rsidP="000404E0">
            <w:pPr>
              <w:jc w:val="center"/>
              <w:rPr>
                <w:bCs/>
                <w:strike/>
                <w:color w:val="000000"/>
                <w:szCs w:val="21"/>
                <w:rPrChange w:id="51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</w:pPr>
            <w:r w:rsidRPr="00036732">
              <w:rPr>
                <w:bCs/>
                <w:strike/>
                <w:color w:val="000000"/>
                <w:szCs w:val="21"/>
                <w:rPrChange w:id="52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94F344" w14:textId="77777777" w:rsidR="000404E0" w:rsidRPr="00036732" w:rsidRDefault="000404E0" w:rsidP="000404E0">
            <w:pPr>
              <w:rPr>
                <w:bCs/>
                <w:strike/>
                <w:color w:val="000000"/>
                <w:szCs w:val="21"/>
                <w:rPrChange w:id="53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</w:pPr>
            <w:r w:rsidRPr="00036732">
              <w:rPr>
                <w:rFonts w:hint="eastAsia"/>
                <w:bCs/>
                <w:strike/>
                <w:color w:val="000000"/>
                <w:szCs w:val="21"/>
                <w:rPrChange w:id="54" w:author="HerculesHu" w:date="2018-01-11T21:59:00Z">
                  <w:rPr>
                    <w:rFonts w:hint="eastAsia"/>
                    <w:bCs/>
                    <w:color w:val="000000"/>
                    <w:szCs w:val="21"/>
                  </w:rPr>
                </w:rPrChange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4569F8" w14:textId="77777777" w:rsidR="000404E0" w:rsidRPr="00036732" w:rsidRDefault="000404E0" w:rsidP="000404E0">
            <w:pPr>
              <w:jc w:val="center"/>
              <w:rPr>
                <w:bCs/>
                <w:strike/>
                <w:color w:val="000000"/>
                <w:szCs w:val="21"/>
                <w:rPrChange w:id="55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</w:pPr>
            <w:r w:rsidRPr="00036732">
              <w:rPr>
                <w:rFonts w:hint="eastAsia"/>
                <w:bCs/>
                <w:strike/>
                <w:color w:val="000000"/>
                <w:szCs w:val="21"/>
                <w:rPrChange w:id="56" w:author="HerculesHu" w:date="2018-01-11T21:59:00Z">
                  <w:rPr>
                    <w:rFonts w:hint="eastAsia"/>
                    <w:bCs/>
                    <w:color w:val="000000"/>
                    <w:szCs w:val="21"/>
                  </w:rPr>
                </w:rPrChange>
              </w:rPr>
              <w:t>陈</w:t>
            </w:r>
            <w:r w:rsidRPr="00036732">
              <w:rPr>
                <w:bCs/>
                <w:strike/>
                <w:color w:val="000000"/>
                <w:szCs w:val="21"/>
                <w:rPrChange w:id="57" w:author="HerculesHu" w:date="2018-01-11T21:59:00Z">
                  <w:rPr>
                    <w:bCs/>
                    <w:color w:val="000000"/>
                    <w:szCs w:val="21"/>
                  </w:rPr>
                </w:rPrChange>
              </w:rPr>
              <w:t>哲凡</w:t>
            </w:r>
          </w:p>
        </w:tc>
      </w:tr>
      <w:tr w:rsidR="000404E0" w:rsidRPr="00243B91" w14:paraId="51E2E414" w14:textId="77777777" w:rsidTr="000404E0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7EA3D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541F74F" w14:textId="77777777" w:rsidR="000404E0" w:rsidRPr="00243B91" w:rsidRDefault="000404E0" w:rsidP="000404E0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1EB960AD" w14:textId="77777777" w:rsidR="000404E0" w:rsidRPr="00243B91" w:rsidRDefault="000404E0" w:rsidP="000404E0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E918F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徐洁岑</w:t>
            </w:r>
          </w:p>
        </w:tc>
      </w:tr>
      <w:tr w:rsidR="000404E0" w:rsidRPr="00243B91" w14:paraId="733FD253" w14:textId="77777777" w:rsidTr="000404E0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54B7E6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1FA3DC" w14:textId="77777777" w:rsidR="000404E0" w:rsidRPr="00243B91" w:rsidRDefault="000404E0" w:rsidP="000404E0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DDF655" w14:textId="77777777" w:rsidR="000404E0" w:rsidRPr="00243B91" w:rsidRDefault="000404E0" w:rsidP="000404E0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何圳</w:t>
            </w:r>
            <w:r w:rsidRPr="00243B91">
              <w:rPr>
                <w:bCs/>
                <w:color w:val="000000"/>
                <w:szCs w:val="21"/>
              </w:rPr>
              <w:t>青</w:t>
            </w:r>
          </w:p>
        </w:tc>
      </w:tr>
    </w:tbl>
    <w:p w14:paraId="5C4BA985" w14:textId="77777777" w:rsidR="00F21140" w:rsidRPr="0070645C" w:rsidRDefault="00F21140" w:rsidP="00F21140">
      <w:pPr>
        <w:rPr>
          <w:b/>
        </w:rPr>
      </w:pPr>
    </w:p>
    <w:p w14:paraId="5DB33924" w14:textId="77777777" w:rsidR="00F21140" w:rsidRPr="0070645C" w:rsidRDefault="00F21140" w:rsidP="00F21140">
      <w:pPr>
        <w:rPr>
          <w:b/>
        </w:rPr>
      </w:pPr>
    </w:p>
    <w:p w14:paraId="3FA41483" w14:textId="77777777" w:rsidR="00F21140" w:rsidRPr="0070645C" w:rsidRDefault="00F21140" w:rsidP="00F21140">
      <w:pPr>
        <w:rPr>
          <w:b/>
        </w:rPr>
      </w:pPr>
    </w:p>
    <w:p w14:paraId="14B3B7CA" w14:textId="77777777" w:rsidR="00F21140" w:rsidRPr="0070645C" w:rsidRDefault="00F21140" w:rsidP="00F21140">
      <w:pPr>
        <w:rPr>
          <w:b/>
        </w:rPr>
      </w:pPr>
    </w:p>
    <w:p w14:paraId="4D9E7DD3" w14:textId="77777777" w:rsidR="00F21140" w:rsidRPr="0070645C" w:rsidRDefault="00F21140" w:rsidP="00F21140">
      <w:pPr>
        <w:rPr>
          <w:b/>
        </w:rPr>
      </w:pPr>
    </w:p>
    <w:p w14:paraId="544DDF64" w14:textId="77777777" w:rsidR="00F21140" w:rsidRPr="0070645C" w:rsidRDefault="00F21140" w:rsidP="00F21140">
      <w:pPr>
        <w:rPr>
          <w:b/>
        </w:rPr>
      </w:pPr>
    </w:p>
    <w:p w14:paraId="4A7FF411" w14:textId="77777777" w:rsidR="00F21140" w:rsidRPr="0070645C" w:rsidRDefault="00F21140" w:rsidP="00F21140">
      <w:pPr>
        <w:rPr>
          <w:b/>
        </w:rPr>
      </w:pPr>
    </w:p>
    <w:p w14:paraId="29C309DE" w14:textId="77777777" w:rsidR="00F21140" w:rsidRPr="0070645C" w:rsidRDefault="00F21140" w:rsidP="00F21140">
      <w:pPr>
        <w:rPr>
          <w:b/>
        </w:rPr>
      </w:pPr>
    </w:p>
    <w:p w14:paraId="3A5E4D62" w14:textId="77777777" w:rsidR="00F21140" w:rsidRPr="0070645C" w:rsidRDefault="00F21140" w:rsidP="00F21140">
      <w:pPr>
        <w:rPr>
          <w:b/>
        </w:rPr>
      </w:pPr>
    </w:p>
    <w:p w14:paraId="4ECB8A3C" w14:textId="77777777" w:rsidR="00F21140" w:rsidRPr="0070645C" w:rsidRDefault="00F21140" w:rsidP="00F21140">
      <w:pPr>
        <w:rPr>
          <w:b/>
        </w:rPr>
      </w:pPr>
    </w:p>
    <w:p w14:paraId="7182ED45" w14:textId="77777777" w:rsidR="00F21140" w:rsidRPr="0070645C" w:rsidRDefault="00F21140" w:rsidP="00F21140">
      <w:pPr>
        <w:rPr>
          <w:b/>
        </w:rPr>
      </w:pPr>
    </w:p>
    <w:p w14:paraId="46D5693A" w14:textId="77777777" w:rsidR="00F21140" w:rsidRDefault="00F21140" w:rsidP="00F21140">
      <w:pPr>
        <w:rPr>
          <w:b/>
        </w:rPr>
      </w:pPr>
    </w:p>
    <w:p w14:paraId="0432A4F9" w14:textId="77777777" w:rsidR="00F21140" w:rsidRPr="0070645C" w:rsidRDefault="00F21140" w:rsidP="00F21140">
      <w:pPr>
        <w:rPr>
          <w:b/>
        </w:rPr>
      </w:pPr>
    </w:p>
    <w:p w14:paraId="78A27850" w14:textId="2D044C90" w:rsidR="00F21140" w:rsidRDefault="00F21140" w:rsidP="00F559C9">
      <w:pPr>
        <w:rPr>
          <w:rFonts w:ascii="Times New Roman" w:hAnsi="Times New Roman" w:cs="Times New Roman"/>
          <w:szCs w:val="24"/>
        </w:rPr>
      </w:pPr>
    </w:p>
    <w:p w14:paraId="18F9EB5C" w14:textId="3A384D5A" w:rsidR="00F21140" w:rsidRDefault="00F21140" w:rsidP="00F559C9">
      <w:pPr>
        <w:rPr>
          <w:rFonts w:ascii="Times New Roman" w:hAnsi="Times New Roman" w:cs="Times New Roman"/>
          <w:szCs w:val="24"/>
        </w:rPr>
      </w:pPr>
    </w:p>
    <w:p w14:paraId="1CFC3670" w14:textId="7FCCE464" w:rsidR="00F21140" w:rsidRDefault="00F21140" w:rsidP="00F559C9">
      <w:pPr>
        <w:rPr>
          <w:rFonts w:ascii="Times New Roman" w:hAnsi="Times New Roman" w:cs="Times New Roman"/>
          <w:szCs w:val="24"/>
        </w:rPr>
      </w:pPr>
    </w:p>
    <w:p w14:paraId="7262C85C" w14:textId="7D8BA5CA" w:rsidR="00F21140" w:rsidRDefault="00F21140" w:rsidP="00F559C9">
      <w:pPr>
        <w:rPr>
          <w:rFonts w:ascii="Times New Roman" w:hAnsi="Times New Roman" w:cs="Times New Roman"/>
          <w:szCs w:val="24"/>
        </w:rPr>
      </w:pPr>
    </w:p>
    <w:p w14:paraId="716442F2" w14:textId="45DEEA04" w:rsidR="00F21140" w:rsidRDefault="00F21140" w:rsidP="00F559C9">
      <w:pPr>
        <w:rPr>
          <w:rFonts w:ascii="Times New Roman" w:hAnsi="Times New Roman" w:cs="Times New Roman"/>
          <w:szCs w:val="24"/>
        </w:rPr>
      </w:pPr>
    </w:p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9A567AB" w:rsidR="00F559C9" w:rsidRPr="00E90A0F" w:rsidRDefault="00F559C9" w:rsidP="0025499B">
      <w:pPr>
        <w:pStyle w:val="a0"/>
      </w:pPr>
      <w:bookmarkStart w:id="58" w:name="_Toc521309534"/>
      <w:bookmarkStart w:id="59" w:name="_Toc495757971"/>
      <w:bookmarkStart w:id="60" w:name="_Toc495758658"/>
      <w:bookmarkStart w:id="61" w:name="_Toc496746340"/>
      <w:r w:rsidRPr="009B7F8E">
        <w:rPr>
          <w:rFonts w:hint="eastAsia"/>
        </w:rPr>
        <w:t>主要参加人员</w:t>
      </w:r>
      <w:bookmarkEnd w:id="58"/>
      <w:bookmarkEnd w:id="59"/>
      <w:bookmarkEnd w:id="60"/>
      <w:bookmarkEnd w:id="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7"/>
        <w:gridCol w:w="1288"/>
        <w:gridCol w:w="1596"/>
        <w:gridCol w:w="2538"/>
        <w:gridCol w:w="1587"/>
      </w:tblGrid>
      <w:tr w:rsidR="00F559C9" w:rsidRPr="005616A4" w14:paraId="1A076D6B" w14:textId="77777777" w:rsidTr="00773D30">
        <w:tc>
          <w:tcPr>
            <w:tcW w:w="1430" w:type="dxa"/>
            <w:shd w:val="clear" w:color="auto" w:fill="BDD6EE"/>
          </w:tcPr>
          <w:p w14:paraId="1E0F307C" w14:textId="77777777" w:rsidR="00F559C9" w:rsidRPr="00C319C1" w:rsidRDefault="00F559C9" w:rsidP="00773D3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430" w:type="dxa"/>
            <w:shd w:val="clear" w:color="auto" w:fill="BDD6EE"/>
          </w:tcPr>
          <w:p w14:paraId="47C3CD81" w14:textId="77777777" w:rsidR="00F559C9" w:rsidRPr="00C319C1" w:rsidRDefault="00F559C9" w:rsidP="00773D3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633" w:type="dxa"/>
            <w:shd w:val="clear" w:color="auto" w:fill="BDD6EE"/>
          </w:tcPr>
          <w:p w14:paraId="3DAF9A24" w14:textId="77777777" w:rsidR="00F559C9" w:rsidRPr="00C319C1" w:rsidRDefault="00F559C9" w:rsidP="00773D3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14B92D79" w14:textId="77777777" w:rsidR="00F559C9" w:rsidRPr="00C319C1" w:rsidRDefault="00F559C9" w:rsidP="00773D3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491" w:type="dxa"/>
            <w:shd w:val="clear" w:color="auto" w:fill="BDD6EE"/>
          </w:tcPr>
          <w:p w14:paraId="1F123EFF" w14:textId="77777777" w:rsidR="00F559C9" w:rsidRPr="00C319C1" w:rsidRDefault="00F559C9" w:rsidP="00773D3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 w:rsidRPr="00C319C1"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F559C9" w:rsidRPr="005616A4" w14:paraId="4DCD6563" w14:textId="77777777" w:rsidTr="00773D30">
        <w:tc>
          <w:tcPr>
            <w:tcW w:w="1430" w:type="dxa"/>
          </w:tcPr>
          <w:p w14:paraId="29FD5EDD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 w:hint="eastAsia"/>
                <w:szCs w:val="24"/>
              </w:rPr>
              <w:t>胡子阳</w:t>
            </w:r>
          </w:p>
        </w:tc>
        <w:tc>
          <w:tcPr>
            <w:tcW w:w="1430" w:type="dxa"/>
          </w:tcPr>
          <w:p w14:paraId="782D1894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633" w:type="dxa"/>
          </w:tcPr>
          <w:p w14:paraId="7514CCDD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15858260563</w:t>
            </w:r>
          </w:p>
        </w:tc>
        <w:tc>
          <w:tcPr>
            <w:tcW w:w="2538" w:type="dxa"/>
          </w:tcPr>
          <w:p w14:paraId="3A043817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31501333@stu.zucc.edu.cn</w:t>
            </w:r>
          </w:p>
        </w:tc>
        <w:tc>
          <w:tcPr>
            <w:tcW w:w="1491" w:type="dxa"/>
          </w:tcPr>
          <w:p w14:paraId="4EE8A34B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Cs w:val="24"/>
              </w:rPr>
              <w:t>roject</w:t>
            </w:r>
            <w:r>
              <w:rPr>
                <w:rFonts w:ascii="Times New Roman" w:hAnsi="Times New Roman" w:cs="Times New Roman"/>
                <w:szCs w:val="24"/>
              </w:rPr>
              <w:t>,JAVA</w:t>
            </w:r>
          </w:p>
        </w:tc>
      </w:tr>
      <w:tr w:rsidR="00F559C9" w:rsidRPr="005616A4" w14:paraId="33F4F86E" w14:textId="77777777" w:rsidTr="00773D30">
        <w:tc>
          <w:tcPr>
            <w:tcW w:w="1430" w:type="dxa"/>
          </w:tcPr>
          <w:p w14:paraId="5BB76B71" w14:textId="77777777" w:rsidR="00F559C9" w:rsidRPr="005616A4" w:rsidRDefault="00F559C9" w:rsidP="00773D30">
            <w:pPr>
              <w:rPr>
                <w:rFonts w:hAnsi="Times New Roman"/>
                <w:sz w:val="24"/>
                <w:szCs w:val="24"/>
              </w:rPr>
            </w:pPr>
            <w:r w:rsidRPr="005616A4">
              <w:rPr>
                <w:rFonts w:ascii="Times New Roman" w:hAnsi="Times New Roman" w:cs="Times New Roman" w:hint="eastAsia"/>
                <w:szCs w:val="24"/>
              </w:rPr>
              <w:t>何圳青</w:t>
            </w:r>
          </w:p>
        </w:tc>
        <w:tc>
          <w:tcPr>
            <w:tcW w:w="1430" w:type="dxa"/>
          </w:tcPr>
          <w:p w14:paraId="26A1BE25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633" w:type="dxa"/>
          </w:tcPr>
          <w:p w14:paraId="26086118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18814851854</w:t>
            </w:r>
          </w:p>
        </w:tc>
        <w:tc>
          <w:tcPr>
            <w:tcW w:w="2538" w:type="dxa"/>
          </w:tcPr>
          <w:p w14:paraId="2A818C6B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31501330@stu.zucc.edu.cn</w:t>
            </w:r>
          </w:p>
        </w:tc>
        <w:tc>
          <w:tcPr>
            <w:tcW w:w="1491" w:type="dxa"/>
          </w:tcPr>
          <w:p w14:paraId="46F4AF46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4F1404">
              <w:rPr>
                <w:rFonts w:ascii="Times New Roman" w:hAnsi="Times New Roman" w:cs="Times New Roman"/>
                <w:szCs w:val="24"/>
              </w:rPr>
              <w:t>IBM Rational Software Architect</w:t>
            </w:r>
            <w:r>
              <w:rPr>
                <w:rFonts w:ascii="Times New Roman" w:hAnsi="Times New Roman" w:cs="Times New Roman"/>
                <w:szCs w:val="24"/>
              </w:rPr>
              <w:t>,JAVA</w:t>
            </w:r>
          </w:p>
        </w:tc>
      </w:tr>
      <w:tr w:rsidR="00F559C9" w:rsidRPr="005616A4" w14:paraId="3B8A1FF0" w14:textId="77777777" w:rsidTr="00773D30">
        <w:tc>
          <w:tcPr>
            <w:tcW w:w="1430" w:type="dxa"/>
          </w:tcPr>
          <w:p w14:paraId="57EB724B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 w:hint="eastAsia"/>
                <w:szCs w:val="24"/>
              </w:rPr>
              <w:t>陈哲凡</w:t>
            </w:r>
          </w:p>
        </w:tc>
        <w:tc>
          <w:tcPr>
            <w:tcW w:w="1430" w:type="dxa"/>
          </w:tcPr>
          <w:p w14:paraId="7E8C9B62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633" w:type="dxa"/>
          </w:tcPr>
          <w:p w14:paraId="7331ED45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13685752780</w:t>
            </w:r>
          </w:p>
        </w:tc>
        <w:tc>
          <w:tcPr>
            <w:tcW w:w="2538" w:type="dxa"/>
          </w:tcPr>
          <w:p w14:paraId="5D6854D8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31501293@stu.zucc.edu.cn</w:t>
            </w:r>
          </w:p>
        </w:tc>
        <w:tc>
          <w:tcPr>
            <w:tcW w:w="1491" w:type="dxa"/>
          </w:tcPr>
          <w:p w14:paraId="068BC826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G</w:t>
            </w:r>
            <w:r>
              <w:rPr>
                <w:rFonts w:ascii="Times New Roman" w:hAnsi="Times New Roman" w:cs="Times New Roman"/>
                <w:szCs w:val="24"/>
              </w:rPr>
              <w:t>IT,JAVA</w:t>
            </w:r>
          </w:p>
        </w:tc>
      </w:tr>
      <w:tr w:rsidR="00F559C9" w:rsidRPr="005616A4" w14:paraId="24AFBABD" w14:textId="77777777" w:rsidTr="00773D30">
        <w:tc>
          <w:tcPr>
            <w:tcW w:w="1430" w:type="dxa"/>
          </w:tcPr>
          <w:p w14:paraId="3CF814A0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 w:hint="eastAsia"/>
                <w:szCs w:val="24"/>
              </w:rPr>
              <w:t>徐洁岑</w:t>
            </w:r>
          </w:p>
        </w:tc>
        <w:tc>
          <w:tcPr>
            <w:tcW w:w="1430" w:type="dxa"/>
          </w:tcPr>
          <w:p w14:paraId="143C212F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633" w:type="dxa"/>
          </w:tcPr>
          <w:p w14:paraId="61D1C07E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15858266212</w:t>
            </w:r>
          </w:p>
        </w:tc>
        <w:tc>
          <w:tcPr>
            <w:tcW w:w="2538" w:type="dxa"/>
          </w:tcPr>
          <w:p w14:paraId="46D2995C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31501395@stu.zucc.edu.cn</w:t>
            </w:r>
          </w:p>
        </w:tc>
        <w:tc>
          <w:tcPr>
            <w:tcW w:w="1491" w:type="dxa"/>
          </w:tcPr>
          <w:p w14:paraId="1852345E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xureRP</w:t>
            </w:r>
            <w:r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4F1404">
              <w:rPr>
                <w:rFonts w:ascii="Times New Roman" w:hAnsi="Times New Roman" w:cs="Times New Roman"/>
                <w:szCs w:val="24"/>
              </w:rPr>
              <w:t>Rational RequisitePro</w:t>
            </w:r>
          </w:p>
        </w:tc>
      </w:tr>
      <w:tr w:rsidR="00F559C9" w:rsidRPr="005616A4" w14:paraId="555C57E6" w14:textId="77777777" w:rsidTr="00773D30">
        <w:tc>
          <w:tcPr>
            <w:tcW w:w="1430" w:type="dxa"/>
          </w:tcPr>
          <w:p w14:paraId="049BAE2B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 w:hint="eastAsia"/>
                <w:szCs w:val="24"/>
              </w:rPr>
              <w:t>吴苏琪</w:t>
            </w:r>
          </w:p>
        </w:tc>
        <w:tc>
          <w:tcPr>
            <w:tcW w:w="1430" w:type="dxa"/>
          </w:tcPr>
          <w:p w14:paraId="6375625D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633" w:type="dxa"/>
          </w:tcPr>
          <w:p w14:paraId="294B7336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15858272997</w:t>
            </w:r>
          </w:p>
        </w:tc>
        <w:tc>
          <w:tcPr>
            <w:tcW w:w="2538" w:type="dxa"/>
          </w:tcPr>
          <w:p w14:paraId="4E8FA7E6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 w:rsidRPr="005616A4">
              <w:rPr>
                <w:rFonts w:ascii="Times New Roman" w:hAnsi="Times New Roman" w:cs="Times New Roman"/>
                <w:szCs w:val="24"/>
              </w:rPr>
              <w:t>31501284@stu.zucc.edu.cn</w:t>
            </w:r>
          </w:p>
        </w:tc>
        <w:tc>
          <w:tcPr>
            <w:tcW w:w="1491" w:type="dxa"/>
          </w:tcPr>
          <w:p w14:paraId="7828EEC1" w14:textId="77777777" w:rsidR="00F559C9" w:rsidRPr="005616A4" w:rsidRDefault="00F559C9" w:rsidP="00773D3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WEB</w:t>
            </w:r>
            <w:r>
              <w:rPr>
                <w:rFonts w:ascii="Times New Roman" w:hAnsi="Times New Roman" w:cs="Times New Roman" w:hint="eastAsia"/>
                <w:szCs w:val="24"/>
              </w:rPr>
              <w:t>，</w:t>
            </w:r>
            <w:r>
              <w:rPr>
                <w:rFonts w:ascii="Times New Roman" w:hAnsi="Times New Roman" w:cs="Times New Roman"/>
                <w:szCs w:val="24"/>
              </w:rPr>
              <w:t>java</w:t>
            </w:r>
          </w:p>
        </w:tc>
      </w:tr>
    </w:tbl>
    <w:p w14:paraId="52A50113" w14:textId="77777777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62" w:name="_Toc521309535"/>
      <w:bookmarkStart w:id="63" w:name="_Toc495757972"/>
      <w:bookmarkStart w:id="64" w:name="_Toc495758659"/>
      <w:bookmarkStart w:id="65" w:name="_Toc496746341"/>
      <w:r w:rsidRPr="009B7F8E">
        <w:rPr>
          <w:rFonts w:hint="eastAsia"/>
        </w:rPr>
        <w:t>产品</w:t>
      </w:r>
      <w:bookmarkEnd w:id="62"/>
      <w:bookmarkEnd w:id="63"/>
      <w:bookmarkEnd w:id="64"/>
      <w:bookmarkEnd w:id="65"/>
    </w:p>
    <w:p w14:paraId="381DE300" w14:textId="41EE9C93" w:rsidR="00F559C9" w:rsidRPr="009B7F8E" w:rsidRDefault="00F559C9" w:rsidP="0025499B">
      <w:pPr>
        <w:pStyle w:val="a1"/>
      </w:pPr>
      <w:bookmarkStart w:id="66" w:name="_Toc521309536"/>
      <w:bookmarkStart w:id="67" w:name="_Toc495757973"/>
      <w:bookmarkStart w:id="68" w:name="_Toc495758660"/>
      <w:bookmarkStart w:id="69" w:name="_Toc496746342"/>
      <w:r w:rsidRPr="009B7F8E">
        <w:rPr>
          <w:rFonts w:hint="eastAsia"/>
        </w:rPr>
        <w:t>程序</w:t>
      </w:r>
      <w:bookmarkEnd w:id="66"/>
      <w:bookmarkEnd w:id="67"/>
      <w:bookmarkEnd w:id="68"/>
      <w:bookmarkEnd w:id="69"/>
    </w:p>
    <w:p w14:paraId="6D9A3989" w14:textId="3B577AE6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软件</w:t>
      </w:r>
      <w:r>
        <w:rPr>
          <w:rFonts w:ascii="Times New Roman" w:hAnsi="Times New Roman" w:cs="Times New Roman"/>
          <w:szCs w:val="24"/>
        </w:rPr>
        <w:t>工程系列课程辅助网站</w:t>
      </w:r>
      <w:r>
        <w:rPr>
          <w:rFonts w:ascii="Times New Roman" w:hAnsi="Times New Roman" w:cs="Times New Roman" w:hint="eastAsia"/>
          <w:szCs w:val="24"/>
        </w:rPr>
        <w:t>UI</w:t>
      </w:r>
      <w:r>
        <w:rPr>
          <w:rFonts w:ascii="Times New Roman" w:hAnsi="Times New Roman" w:cs="Times New Roman" w:hint="eastAsia"/>
          <w:szCs w:val="24"/>
        </w:rPr>
        <w:t>界面，</w:t>
      </w:r>
      <w:r>
        <w:rPr>
          <w:rFonts w:ascii="Times New Roman" w:hAnsi="Times New Roman" w:cs="Times New Roman"/>
          <w:szCs w:val="24"/>
        </w:rPr>
        <w:t>内容满足用户提的需求，最终得到用户</w:t>
      </w:r>
      <w:r>
        <w:rPr>
          <w:rFonts w:ascii="Times New Roman" w:hAnsi="Times New Roman" w:cs="Times New Roman" w:hint="eastAsia"/>
          <w:szCs w:val="24"/>
        </w:rPr>
        <w:t>确认</w:t>
      </w:r>
    </w:p>
    <w:p w14:paraId="2CB6E7D4" w14:textId="43E298F9" w:rsidR="00F559C9" w:rsidRDefault="00F559C9" w:rsidP="0025499B">
      <w:pPr>
        <w:pStyle w:val="a1"/>
      </w:pPr>
      <w:bookmarkStart w:id="70" w:name="_Toc521309537"/>
      <w:bookmarkStart w:id="71" w:name="_Toc495757974"/>
      <w:bookmarkStart w:id="72" w:name="_Toc495758661"/>
      <w:bookmarkStart w:id="73" w:name="_Toc496746343"/>
      <w:r w:rsidRPr="009B7F8E">
        <w:rPr>
          <w:rFonts w:hint="eastAsia"/>
        </w:rPr>
        <w:t>文件</w:t>
      </w:r>
      <w:bookmarkEnd w:id="70"/>
      <w:bookmarkEnd w:id="71"/>
      <w:bookmarkEnd w:id="72"/>
      <w:bookmarkEnd w:id="73"/>
    </w:p>
    <w:p w14:paraId="67136BBC" w14:textId="77777777" w:rsidR="000404E0" w:rsidRPr="000404E0" w:rsidRDefault="000404E0" w:rsidP="000404E0"/>
    <w:tbl>
      <w:tblPr>
        <w:tblStyle w:val="aff1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74" w:name="_Toc521309538"/>
            <w:bookmarkStart w:id="75" w:name="_Toc495757975"/>
            <w:bookmarkStart w:id="76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386E19" w:rsidRPr="000404E0" w14:paraId="3CA17F7A" w14:textId="77777777" w:rsidTr="00386E19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133D959E" w14:textId="77777777" w:rsidR="00386E19" w:rsidRPr="00036732" w:rsidRDefault="00386E19" w:rsidP="00386E19">
            <w:pPr>
              <w:widowControl w:val="0"/>
              <w:jc w:val="both"/>
              <w:rPr>
                <w:rFonts w:hAnsiTheme="minorHAnsi" w:cs="Times New Roman"/>
                <w:strike/>
                <w:kern w:val="2"/>
                <w:szCs w:val="21"/>
                <w:rPrChange w:id="77" w:author="HerculesHu" w:date="2018-01-11T21:59:00Z">
                  <w:rPr>
                    <w:rFonts w:hAnsiTheme="minorHAnsi" w:cs="Times New Roman"/>
                    <w:kern w:val="2"/>
                    <w:szCs w:val="21"/>
                  </w:rPr>
                </w:rPrChange>
              </w:rPr>
            </w:pPr>
            <w:r w:rsidRPr="00036732">
              <w:rPr>
                <w:rFonts w:eastAsiaTheme="minorEastAsia" w:cs="Times New Roman" w:hint="eastAsia"/>
                <w:strike/>
                <w:kern w:val="2"/>
                <w:szCs w:val="21"/>
                <w:rPrChange w:id="78" w:author="HerculesHu" w:date="2018-01-11T21:59:00Z">
                  <w:rPr>
                    <w:rFonts w:eastAsiaTheme="minorEastAsia" w:cs="Times New Roman" w:hint="eastAsia"/>
                    <w:kern w:val="2"/>
                    <w:szCs w:val="21"/>
                  </w:rPr>
                </w:rPrChange>
              </w:rPr>
              <w:t>概要设计说明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77777777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79" w:name="_Toc496746344"/>
      <w:r w:rsidRPr="009B7F8E">
        <w:rPr>
          <w:rFonts w:hint="eastAsia"/>
        </w:rPr>
        <w:t>服务</w:t>
      </w:r>
      <w:bookmarkEnd w:id="74"/>
      <w:bookmarkEnd w:id="75"/>
      <w:bookmarkEnd w:id="76"/>
      <w:bookmarkEnd w:id="79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2CF3" w:rsidRPr="00072CF3" w14:paraId="2F58514E" w14:textId="77777777" w:rsidTr="009355DD">
        <w:tc>
          <w:tcPr>
            <w:tcW w:w="2074" w:type="dxa"/>
            <w:shd w:val="clear" w:color="auto" w:fill="BDD6EE" w:themeFill="accent1" w:themeFillTint="66"/>
          </w:tcPr>
          <w:p w14:paraId="58617372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b/>
                <w:kern w:val="2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14:paraId="2D96C76A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b/>
                <w:kern w:val="2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14:paraId="0C6CEFAC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b/>
                <w:kern w:val="2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14:paraId="4A335BDF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b/>
                <w:kern w:val="2"/>
                <w:szCs w:val="24"/>
              </w:rPr>
              <w:t>备注说明</w:t>
            </w:r>
          </w:p>
        </w:tc>
      </w:tr>
      <w:tr w:rsidR="00072CF3" w:rsidRPr="00072CF3" w14:paraId="4A4CCB01" w14:textId="77777777" w:rsidTr="009355DD">
        <w:tc>
          <w:tcPr>
            <w:tcW w:w="2074" w:type="dxa"/>
          </w:tcPr>
          <w:p w14:paraId="6A33E843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相关人员培训</w:t>
            </w:r>
          </w:p>
        </w:tc>
        <w:tc>
          <w:tcPr>
            <w:tcW w:w="2074" w:type="dxa"/>
          </w:tcPr>
          <w:p w14:paraId="646244C1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2017/10/14</w:t>
            </w:r>
          </w:p>
        </w:tc>
        <w:tc>
          <w:tcPr>
            <w:tcW w:w="2074" w:type="dxa"/>
          </w:tcPr>
          <w:p w14:paraId="28F487F7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5</w:t>
            </w: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周</w:t>
            </w:r>
          </w:p>
        </w:tc>
        <w:tc>
          <w:tcPr>
            <w:tcW w:w="2074" w:type="dxa"/>
          </w:tcPr>
          <w:p w14:paraId="4810DF21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</w:p>
        </w:tc>
      </w:tr>
      <w:tr w:rsidR="00072CF3" w:rsidRPr="00072CF3" w14:paraId="66A09ED2" w14:textId="77777777" w:rsidTr="009355DD">
        <w:tc>
          <w:tcPr>
            <w:tcW w:w="2074" w:type="dxa"/>
          </w:tcPr>
          <w:p w14:paraId="7F14D348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设备安装部署</w:t>
            </w:r>
          </w:p>
        </w:tc>
        <w:tc>
          <w:tcPr>
            <w:tcW w:w="2074" w:type="dxa"/>
          </w:tcPr>
          <w:p w14:paraId="5CFA5CE7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2017/3/1</w:t>
            </w:r>
          </w:p>
        </w:tc>
        <w:tc>
          <w:tcPr>
            <w:tcW w:w="2074" w:type="dxa"/>
          </w:tcPr>
          <w:p w14:paraId="0BCAEB8E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1</w:t>
            </w: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周</w:t>
            </w:r>
          </w:p>
        </w:tc>
        <w:tc>
          <w:tcPr>
            <w:tcW w:w="2074" w:type="dxa"/>
          </w:tcPr>
          <w:p w14:paraId="02BB4DB4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</w:p>
        </w:tc>
      </w:tr>
      <w:tr w:rsidR="00072CF3" w:rsidRPr="00072CF3" w14:paraId="53C02892" w14:textId="77777777" w:rsidTr="009355DD">
        <w:tc>
          <w:tcPr>
            <w:tcW w:w="2074" w:type="dxa"/>
          </w:tcPr>
          <w:p w14:paraId="3AF9D37B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运维</w:t>
            </w:r>
          </w:p>
        </w:tc>
        <w:tc>
          <w:tcPr>
            <w:tcW w:w="2074" w:type="dxa"/>
          </w:tcPr>
          <w:p w14:paraId="1D32E376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2017/3/1</w:t>
            </w:r>
          </w:p>
        </w:tc>
        <w:tc>
          <w:tcPr>
            <w:tcW w:w="2074" w:type="dxa"/>
          </w:tcPr>
          <w:p w14:paraId="444CEE2C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5</w:t>
            </w: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年</w:t>
            </w:r>
          </w:p>
        </w:tc>
        <w:tc>
          <w:tcPr>
            <w:tcW w:w="2074" w:type="dxa"/>
          </w:tcPr>
          <w:p w14:paraId="5659F2B0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</w:p>
        </w:tc>
      </w:tr>
      <w:tr w:rsidR="00072CF3" w:rsidRPr="00072CF3" w14:paraId="7255F23F" w14:textId="77777777" w:rsidTr="009355DD">
        <w:tc>
          <w:tcPr>
            <w:tcW w:w="2074" w:type="dxa"/>
          </w:tcPr>
          <w:p w14:paraId="0DE152B1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反馈调研</w:t>
            </w:r>
          </w:p>
        </w:tc>
        <w:tc>
          <w:tcPr>
            <w:tcW w:w="2074" w:type="dxa"/>
          </w:tcPr>
          <w:p w14:paraId="182E0820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2017/3/1</w:t>
            </w:r>
          </w:p>
        </w:tc>
        <w:tc>
          <w:tcPr>
            <w:tcW w:w="2074" w:type="dxa"/>
          </w:tcPr>
          <w:p w14:paraId="38FA7377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  <w:r w:rsidRPr="00072CF3">
              <w:rPr>
                <w:rFonts w:asciiTheme="minorHAnsi" w:eastAsiaTheme="minorEastAsia" w:hAnsiTheme="minorHAnsi" w:cs="Times New Roman"/>
                <w:kern w:val="2"/>
                <w:szCs w:val="24"/>
              </w:rPr>
              <w:t>1</w:t>
            </w:r>
            <w:r w:rsidRPr="00072CF3">
              <w:rPr>
                <w:rFonts w:asciiTheme="minorHAnsi" w:eastAsiaTheme="minorEastAsia" w:hAnsiTheme="minorHAnsi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074" w:type="dxa"/>
          </w:tcPr>
          <w:p w14:paraId="7B2C6CC6" w14:textId="77777777" w:rsidR="00072CF3" w:rsidRPr="00072CF3" w:rsidRDefault="00072CF3" w:rsidP="00072CF3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4"/>
              </w:rPr>
            </w:pPr>
          </w:p>
        </w:tc>
      </w:tr>
    </w:tbl>
    <w:p w14:paraId="53DD5717" w14:textId="6C9A82BC" w:rsidR="00F559C9" w:rsidRDefault="00F559C9" w:rsidP="00F559C9">
      <w:pPr>
        <w:rPr>
          <w:ins w:id="80" w:author="HerculesHu" w:date="2018-01-11T22:00:00Z"/>
          <w:rFonts w:ascii="Times New Roman" w:hAnsi="Times New Roman" w:cs="Times New Roman"/>
          <w:szCs w:val="24"/>
        </w:rPr>
      </w:pPr>
    </w:p>
    <w:p w14:paraId="7E965CE8" w14:textId="06AEB285" w:rsidR="00036732" w:rsidRDefault="00036732" w:rsidP="00F559C9">
      <w:pPr>
        <w:rPr>
          <w:ins w:id="81" w:author="HerculesHu" w:date="2018-01-11T22:00:00Z"/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ins w:id="82" w:author="HerculesHu" w:date="2018-01-11T22:00:00Z"/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ins w:id="83" w:author="HerculesHu" w:date="2018-01-11T22:00:00Z"/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ins w:id="84" w:author="HerculesHu" w:date="2018-01-11T22:00:00Z"/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r>
        <w:rPr>
          <w:rFonts w:hint="eastAsia"/>
        </w:rPr>
        <w:t>非移交的产品</w:t>
      </w:r>
    </w:p>
    <w:p w14:paraId="5809FCAC" w14:textId="21FEB3D2" w:rsidR="006D13C2" w:rsidRDefault="006D13C2" w:rsidP="00F559C9">
      <w:pPr>
        <w:rPr>
          <w:ins w:id="85" w:author="HerculesHu" w:date="2018-01-11T22:00:00Z"/>
          <w:rFonts w:ascii="Times New Roman" w:hAnsi="Times New Roman" w:cs="Times New Roman"/>
          <w:szCs w:val="24"/>
        </w:rPr>
      </w:pPr>
    </w:p>
    <w:p w14:paraId="434534CA" w14:textId="1394CACF" w:rsidR="00036732" w:rsidRDefault="00036732" w:rsidP="00F559C9">
      <w:pPr>
        <w:rPr>
          <w:ins w:id="86" w:author="HerculesHu" w:date="2018-01-11T22:00:00Z"/>
          <w:rFonts w:ascii="Times New Roman" w:hAnsi="Times New Roman" w:cs="Times New Roman"/>
          <w:szCs w:val="24"/>
        </w:rPr>
      </w:pPr>
    </w:p>
    <w:p w14:paraId="4E351ECC" w14:textId="05978334" w:rsidR="00036732" w:rsidRDefault="00036732" w:rsidP="00F559C9">
      <w:pPr>
        <w:rPr>
          <w:ins w:id="87" w:author="HerculesHu" w:date="2018-01-11T22:00:00Z"/>
          <w:rFonts w:ascii="Times New Roman" w:hAnsi="Times New Roman" w:cs="Times New Roman"/>
          <w:szCs w:val="24"/>
        </w:rPr>
      </w:pPr>
    </w:p>
    <w:p w14:paraId="2091136C" w14:textId="2A35166E" w:rsidR="00036732" w:rsidRDefault="00036732" w:rsidP="00F559C9">
      <w:pPr>
        <w:rPr>
          <w:ins w:id="88" w:author="HerculesHu" w:date="2018-01-11T22:00:00Z"/>
          <w:rFonts w:ascii="Times New Roman" w:hAnsi="Times New Roman" w:cs="Times New Roman"/>
          <w:szCs w:val="24"/>
        </w:rPr>
      </w:pPr>
    </w:p>
    <w:p w14:paraId="51AA433D" w14:textId="262EC9E4" w:rsidR="00036732" w:rsidRDefault="00036732" w:rsidP="00F559C9">
      <w:pPr>
        <w:rPr>
          <w:ins w:id="89" w:author="HerculesHu" w:date="2018-01-11T22:00:00Z"/>
          <w:rFonts w:ascii="Times New Roman" w:hAnsi="Times New Roman" w:cs="Times New Roman"/>
          <w:szCs w:val="24"/>
        </w:rPr>
      </w:pPr>
    </w:p>
    <w:p w14:paraId="6C03E7CC" w14:textId="073C34F5" w:rsidR="00036732" w:rsidRDefault="00036732" w:rsidP="00F559C9">
      <w:pPr>
        <w:rPr>
          <w:ins w:id="90" w:author="HerculesHu" w:date="2018-01-11T22:00:00Z"/>
          <w:rFonts w:ascii="Times New Roman" w:hAnsi="Times New Roman" w:cs="Times New Roman"/>
          <w:szCs w:val="24"/>
        </w:rPr>
      </w:pPr>
    </w:p>
    <w:p w14:paraId="2BC85EF7" w14:textId="17961C37" w:rsidR="00036732" w:rsidRDefault="00036732" w:rsidP="00F559C9">
      <w:pPr>
        <w:rPr>
          <w:ins w:id="91" w:author="HerculesHu" w:date="2018-01-11T22:00:00Z"/>
          <w:rFonts w:ascii="Times New Roman" w:hAnsi="Times New Roman" w:cs="Times New Roman"/>
          <w:szCs w:val="24"/>
        </w:rPr>
      </w:pPr>
    </w:p>
    <w:p w14:paraId="74C52ADE" w14:textId="2E851BC6" w:rsidR="00036732" w:rsidRDefault="00036732" w:rsidP="00F559C9">
      <w:pPr>
        <w:rPr>
          <w:ins w:id="92" w:author="HerculesHu" w:date="2018-01-11T22:00:00Z"/>
          <w:rFonts w:ascii="Times New Roman" w:hAnsi="Times New Roman" w:cs="Times New Roman"/>
          <w:szCs w:val="24"/>
        </w:rPr>
      </w:pPr>
    </w:p>
    <w:p w14:paraId="438739A5" w14:textId="5C4EFBA0" w:rsidR="00036732" w:rsidRDefault="00036732" w:rsidP="00F559C9">
      <w:pPr>
        <w:rPr>
          <w:ins w:id="93" w:author="HerculesHu" w:date="2018-01-11T22:00:00Z"/>
          <w:rFonts w:ascii="Times New Roman" w:hAnsi="Times New Roman" w:cs="Times New Roman"/>
          <w:szCs w:val="24"/>
        </w:rPr>
      </w:pPr>
    </w:p>
    <w:p w14:paraId="5D181FCF" w14:textId="3769F631" w:rsidR="00036732" w:rsidRDefault="00036732" w:rsidP="00F559C9">
      <w:pPr>
        <w:rPr>
          <w:ins w:id="94" w:author="HerculesHu" w:date="2018-01-11T22:00:00Z"/>
          <w:rFonts w:ascii="Times New Roman" w:hAnsi="Times New Roman" w:cs="Times New Roman"/>
          <w:szCs w:val="24"/>
        </w:rPr>
      </w:pPr>
    </w:p>
    <w:p w14:paraId="77167C61" w14:textId="6FDF3E7E" w:rsidR="00036732" w:rsidRDefault="00036732" w:rsidP="00F559C9">
      <w:pPr>
        <w:rPr>
          <w:ins w:id="95" w:author="HerculesHu" w:date="2018-01-11T22:00:00Z"/>
          <w:rFonts w:ascii="Times New Roman" w:hAnsi="Times New Roman" w:cs="Times New Roman"/>
          <w:szCs w:val="24"/>
        </w:rPr>
      </w:pPr>
    </w:p>
    <w:p w14:paraId="626D6C52" w14:textId="5EDA0292" w:rsidR="00036732" w:rsidRDefault="00036732" w:rsidP="00F559C9">
      <w:pPr>
        <w:rPr>
          <w:ins w:id="96" w:author="HerculesHu" w:date="2018-01-11T22:00:00Z"/>
          <w:rFonts w:ascii="Times New Roman" w:hAnsi="Times New Roman" w:cs="Times New Roman"/>
          <w:szCs w:val="24"/>
        </w:rPr>
      </w:pPr>
    </w:p>
    <w:p w14:paraId="6CA18429" w14:textId="7EFA1AFB" w:rsidR="00036732" w:rsidRDefault="00036732" w:rsidP="00F559C9">
      <w:pPr>
        <w:rPr>
          <w:ins w:id="97" w:author="HerculesHu" w:date="2018-01-11T22:00:00Z"/>
          <w:rFonts w:ascii="Times New Roman" w:hAnsi="Times New Roman" w:cs="Times New Roman"/>
          <w:szCs w:val="24"/>
        </w:rPr>
      </w:pPr>
    </w:p>
    <w:p w14:paraId="5BEA0E09" w14:textId="090376DD" w:rsidR="00036732" w:rsidRDefault="00036732" w:rsidP="00F559C9">
      <w:pPr>
        <w:rPr>
          <w:ins w:id="98" w:author="HerculesHu" w:date="2018-01-11T22:00:00Z"/>
          <w:rFonts w:ascii="Times New Roman" w:hAnsi="Times New Roman" w:cs="Times New Roman"/>
          <w:szCs w:val="24"/>
        </w:rPr>
      </w:pPr>
    </w:p>
    <w:p w14:paraId="64F3AE8F" w14:textId="73735EFC" w:rsidR="00036732" w:rsidRDefault="00036732" w:rsidP="00F559C9">
      <w:pPr>
        <w:rPr>
          <w:ins w:id="99" w:author="HerculesHu" w:date="2018-01-11T22:00:00Z"/>
          <w:rFonts w:ascii="Times New Roman" w:hAnsi="Times New Roman" w:cs="Times New Roman"/>
          <w:szCs w:val="24"/>
        </w:rPr>
      </w:pPr>
    </w:p>
    <w:p w14:paraId="2C0FDE36" w14:textId="7CBE08CE" w:rsidR="00036732" w:rsidRDefault="00036732" w:rsidP="00F559C9">
      <w:pPr>
        <w:rPr>
          <w:ins w:id="100" w:author="HerculesHu" w:date="2018-01-11T22:00:00Z"/>
          <w:rFonts w:ascii="Times New Roman" w:hAnsi="Times New Roman" w:cs="Times New Roman"/>
          <w:szCs w:val="24"/>
        </w:rPr>
      </w:pPr>
    </w:p>
    <w:p w14:paraId="2164BC7A" w14:textId="03EF6E74" w:rsidR="00036732" w:rsidRDefault="00036732" w:rsidP="00F559C9">
      <w:pPr>
        <w:rPr>
          <w:ins w:id="101" w:author="HerculesHu" w:date="2018-01-11T22:00:00Z"/>
          <w:rFonts w:ascii="Times New Roman" w:hAnsi="Times New Roman" w:cs="Times New Roman"/>
          <w:szCs w:val="24"/>
        </w:rPr>
      </w:pPr>
    </w:p>
    <w:p w14:paraId="136D16DC" w14:textId="670257F3" w:rsidR="00036732" w:rsidRDefault="00036732" w:rsidP="00F559C9">
      <w:pPr>
        <w:rPr>
          <w:ins w:id="102" w:author="HerculesHu" w:date="2018-01-11T22:00:00Z"/>
          <w:rFonts w:ascii="Times New Roman" w:hAnsi="Times New Roman" w:cs="Times New Roman"/>
          <w:szCs w:val="24"/>
        </w:rPr>
      </w:pPr>
    </w:p>
    <w:p w14:paraId="5FF4EEB3" w14:textId="0962DE86" w:rsidR="00036732" w:rsidRDefault="00036732" w:rsidP="00F559C9">
      <w:pPr>
        <w:rPr>
          <w:ins w:id="103" w:author="HerculesHu" w:date="2018-01-11T22:00:00Z"/>
          <w:rFonts w:ascii="Times New Roman" w:hAnsi="Times New Roman" w:cs="Times New Roman"/>
          <w:szCs w:val="24"/>
        </w:rPr>
      </w:pPr>
    </w:p>
    <w:p w14:paraId="47C737BA" w14:textId="7A2B4BFF" w:rsidR="00036732" w:rsidRDefault="00036732" w:rsidP="00F559C9">
      <w:pPr>
        <w:rPr>
          <w:ins w:id="104" w:author="HerculesHu" w:date="2018-01-11T22:00:00Z"/>
          <w:rFonts w:ascii="Times New Roman" w:hAnsi="Times New Roman" w:cs="Times New Roman"/>
          <w:szCs w:val="24"/>
        </w:rPr>
      </w:pPr>
    </w:p>
    <w:p w14:paraId="6A0F7709" w14:textId="0DBF9561" w:rsidR="00036732" w:rsidRDefault="00036732" w:rsidP="00F559C9">
      <w:pPr>
        <w:rPr>
          <w:ins w:id="105" w:author="HerculesHu" w:date="2018-01-11T22:00:00Z"/>
          <w:rFonts w:ascii="Times New Roman" w:hAnsi="Times New Roman" w:cs="Times New Roman"/>
          <w:szCs w:val="24"/>
        </w:rPr>
      </w:pPr>
    </w:p>
    <w:p w14:paraId="09D25D58" w14:textId="2B325065" w:rsidR="00036732" w:rsidRDefault="00036732" w:rsidP="00F559C9">
      <w:pPr>
        <w:rPr>
          <w:ins w:id="106" w:author="HerculesHu" w:date="2018-01-11T22:00:00Z"/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tbl>
      <w:tblPr>
        <w:tblStyle w:val="aff1"/>
        <w:tblpPr w:leftFromText="180" w:rightFromText="180" w:vertAnchor="page" w:horzAnchor="margin" w:tblpY="1541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D13C2" w:rsidRPr="00F322EC" w14:paraId="0F6CCDB1" w14:textId="77777777" w:rsidTr="00280C42">
        <w:tc>
          <w:tcPr>
            <w:tcW w:w="8500" w:type="dxa"/>
            <w:shd w:val="clear" w:color="auto" w:fill="BDD6EE" w:themeFill="accent1" w:themeFillTint="66"/>
          </w:tcPr>
          <w:p w14:paraId="72826515" w14:textId="7B6CCC18" w:rsidR="006D13C2" w:rsidRPr="00F322EC" w:rsidRDefault="006D13C2" w:rsidP="00280C42">
            <w:pPr>
              <w:jc w:val="center"/>
              <w:rPr>
                <w:b/>
                <w:szCs w:val="21"/>
              </w:rPr>
            </w:pPr>
            <w:r w:rsidRPr="00F322EC">
              <w:rPr>
                <w:rFonts w:hint="eastAsia"/>
                <w:b/>
                <w:bCs/>
                <w:szCs w:val="21"/>
              </w:rPr>
              <w:lastRenderedPageBreak/>
              <w:t>非移交的产品</w:t>
            </w:r>
          </w:p>
        </w:tc>
      </w:tr>
      <w:tr w:rsidR="006D13C2" w:rsidRPr="00451972" w14:paraId="3143E453" w14:textId="77777777" w:rsidTr="00280C42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5C1BCAE7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文档编写说明</w:t>
            </w:r>
          </w:p>
        </w:tc>
      </w:tr>
      <w:tr w:rsidR="006D13C2" w:rsidRPr="00451972" w14:paraId="1A6512C8" w14:textId="77777777" w:rsidTr="00280C42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149B06EB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置管理说明</w:t>
            </w:r>
          </w:p>
        </w:tc>
      </w:tr>
      <w:tr w:rsidR="006D13C2" w:rsidRPr="00451972" w14:paraId="152CC31D" w14:textId="77777777" w:rsidTr="00280C42">
        <w:trPr>
          <w:trHeight w:val="150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328E38FB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项目可行性报告</w:t>
            </w:r>
          </w:p>
        </w:tc>
      </w:tr>
      <w:tr w:rsidR="006D13C2" w:rsidRPr="00451972" w14:paraId="2098C1F9" w14:textId="77777777" w:rsidTr="00280C42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45DF69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项目章程、总体项目计划</w:t>
            </w:r>
          </w:p>
        </w:tc>
      </w:tr>
      <w:tr w:rsidR="006D13C2" w:rsidRPr="00451972" w14:paraId="4714B8AB" w14:textId="77777777" w:rsidTr="00280C42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1F5626A1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需求开发计划</w:t>
            </w:r>
          </w:p>
        </w:tc>
      </w:tr>
      <w:tr w:rsidR="006D13C2" w:rsidRPr="00451972" w14:paraId="103B67AE" w14:textId="77777777" w:rsidTr="00280C42">
        <w:tc>
          <w:tcPr>
            <w:tcW w:w="8500" w:type="dxa"/>
          </w:tcPr>
          <w:p w14:paraId="00FD4B39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质量保证计划、</w:t>
            </w:r>
          </w:p>
        </w:tc>
      </w:tr>
      <w:tr w:rsidR="006D13C2" w:rsidRPr="00451972" w14:paraId="3015DEA9" w14:textId="77777777" w:rsidTr="00280C42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52054ADD" w14:textId="77777777" w:rsidR="006D13C2" w:rsidRPr="00036732" w:rsidRDefault="006D13C2" w:rsidP="00280C42">
            <w:pPr>
              <w:rPr>
                <w:strike/>
                <w:szCs w:val="21"/>
                <w:rPrChange w:id="107" w:author="HerculesHu" w:date="2018-01-11T21:59:00Z">
                  <w:rPr>
                    <w:szCs w:val="21"/>
                  </w:rPr>
                </w:rPrChange>
              </w:rPr>
            </w:pPr>
            <w:r w:rsidRPr="00036732">
              <w:rPr>
                <w:rFonts w:hint="eastAsia"/>
                <w:strike/>
                <w:szCs w:val="21"/>
                <w:rPrChange w:id="108" w:author="HerculesHu" w:date="2018-01-11T21:59:00Z">
                  <w:rPr>
                    <w:rFonts w:hint="eastAsia"/>
                    <w:szCs w:val="21"/>
                  </w:rPr>
                </w:rPrChange>
              </w:rPr>
              <w:t>概要设计说明</w:t>
            </w:r>
          </w:p>
        </w:tc>
      </w:tr>
      <w:tr w:rsidR="006D13C2" w:rsidRPr="00451972" w14:paraId="26890673" w14:textId="77777777" w:rsidTr="00280C42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520BB76F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测试计划</w:t>
            </w:r>
          </w:p>
        </w:tc>
      </w:tr>
      <w:tr w:rsidR="006D13C2" w:rsidRPr="00451972" w14:paraId="504B008C" w14:textId="77777777" w:rsidTr="00280C42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</w:tcPr>
          <w:p w14:paraId="71C93D8B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系统维护计划</w:t>
            </w:r>
          </w:p>
        </w:tc>
      </w:tr>
      <w:tr w:rsidR="006D13C2" w14:paraId="64067D21" w14:textId="77777777" w:rsidTr="00280C42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6860C8DC" w14:textId="77777777" w:rsidR="006D13C2" w:rsidRDefault="006D13C2" w:rsidP="00280C42">
            <w:r w:rsidRPr="00451972">
              <w:rPr>
                <w:rFonts w:hint="eastAsia"/>
                <w:szCs w:val="21"/>
              </w:rPr>
              <w:t>系统设计计划</w:t>
            </w:r>
          </w:p>
        </w:tc>
      </w:tr>
      <w:tr w:rsidR="006D13C2" w14:paraId="30ACBB0F" w14:textId="77777777" w:rsidTr="00280C42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67FB59B1" w14:textId="77777777" w:rsidR="006D13C2" w:rsidRDefault="006D13C2" w:rsidP="00280C42">
            <w:r w:rsidRPr="00451972">
              <w:rPr>
                <w:rFonts w:hint="eastAsia"/>
                <w:szCs w:val="21"/>
              </w:rPr>
              <w:t>编码与系统实现计划</w:t>
            </w:r>
          </w:p>
        </w:tc>
      </w:tr>
      <w:tr w:rsidR="006D13C2" w14:paraId="70C10780" w14:textId="77777777" w:rsidTr="00280C42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</w:tcPr>
          <w:p w14:paraId="6D910D88" w14:textId="77777777" w:rsidR="006D13C2" w:rsidRDefault="006D13C2" w:rsidP="00280C42">
            <w:r w:rsidRPr="00451972">
              <w:rPr>
                <w:rFonts w:hint="eastAsia"/>
                <w:szCs w:val="21"/>
              </w:rPr>
              <w:t>工程部署计划</w:t>
            </w:r>
          </w:p>
        </w:tc>
      </w:tr>
      <w:tr w:rsidR="006D13C2" w:rsidRPr="00451972" w14:paraId="7C582350" w14:textId="77777777" w:rsidTr="00280C42">
        <w:tc>
          <w:tcPr>
            <w:tcW w:w="8500" w:type="dxa"/>
          </w:tcPr>
          <w:p w14:paraId="3849A553" w14:textId="77777777" w:rsidR="006D13C2" w:rsidRPr="00451972" w:rsidRDefault="006D13C2" w:rsidP="00280C42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项目总结报告</w:t>
            </w:r>
          </w:p>
        </w:tc>
      </w:tr>
    </w:tbl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109" w:name="_Toc521309540"/>
      <w:bookmarkStart w:id="110" w:name="_Toc495757977"/>
      <w:bookmarkStart w:id="111" w:name="_Toc495758664"/>
      <w:bookmarkStart w:id="112" w:name="_Toc496746346"/>
      <w:r w:rsidRPr="009B7F8E">
        <w:rPr>
          <w:rFonts w:hint="eastAsia"/>
        </w:rPr>
        <w:t>验收标准</w:t>
      </w:r>
      <w:bookmarkEnd w:id="109"/>
      <w:bookmarkEnd w:id="110"/>
      <w:bookmarkEnd w:id="111"/>
      <w:bookmarkEnd w:id="112"/>
    </w:p>
    <w:p w14:paraId="00404313" w14:textId="117FDF58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243B91" w:rsidRPr="00243B91">
        <w:rPr>
          <w:rFonts w:ascii="Times New Roman" w:hAnsi="Times New Roman" w:cs="Times New Roman" w:hint="eastAsia"/>
          <w:szCs w:val="24"/>
        </w:rPr>
        <w:t>软件工程系列课程教学辅助网站”项目各种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总结归纳，完成各个阶段的文档编写。</w:t>
      </w:r>
    </w:p>
    <w:p w14:paraId="3C59E327" w14:textId="151C49DF" w:rsidR="00F559C9" w:rsidRDefault="00F559C9" w:rsidP="0025499B">
      <w:pPr>
        <w:pStyle w:val="a0"/>
      </w:pPr>
      <w:bookmarkStart w:id="113" w:name="_Toc521309541"/>
      <w:bookmarkStart w:id="114" w:name="_Toc495757978"/>
      <w:bookmarkStart w:id="115" w:name="_Toc495758665"/>
      <w:bookmarkStart w:id="116" w:name="_Toc496746347"/>
      <w:r w:rsidRPr="009B7F8E">
        <w:rPr>
          <w:rFonts w:hint="eastAsia"/>
        </w:rPr>
        <w:t>完成项目的最迟期限</w:t>
      </w:r>
      <w:bookmarkEnd w:id="113"/>
      <w:bookmarkEnd w:id="114"/>
      <w:bookmarkEnd w:id="115"/>
      <w:bookmarkEnd w:id="116"/>
    </w:p>
    <w:p w14:paraId="5F6C324C" w14:textId="77777777" w:rsidR="00F559C9" w:rsidRPr="001A64B9" w:rsidRDefault="00F559C9" w:rsidP="00F559C9">
      <w:pPr>
        <w:ind w:firstLineChars="150" w:firstLine="315"/>
        <w:rPr>
          <w:strike/>
          <w:rPrChange w:id="117" w:author="HerculesHu" w:date="2018-01-11T22:01:00Z">
            <w:rPr/>
          </w:rPrChange>
        </w:rPr>
      </w:pPr>
      <w:r w:rsidRPr="001A64B9">
        <w:rPr>
          <w:strike/>
          <w:rPrChange w:id="118" w:author="HerculesHu" w:date="2018-01-11T22:01:00Z">
            <w:rPr/>
          </w:rPrChange>
        </w:rPr>
        <w:t>2018年1月31日</w:t>
      </w:r>
    </w:p>
    <w:p w14:paraId="54D281BF" w14:textId="7D407F72" w:rsidR="00F559C9" w:rsidRDefault="001A64B9" w:rsidP="00F559C9">
      <w:ins w:id="119" w:author="HerculesHu" w:date="2018-01-11T22:01:00Z">
        <w:r>
          <w:rPr>
            <w:rFonts w:hint="eastAsia"/>
          </w:rPr>
          <w:t xml:space="preserve">   2018年1月16日</w:t>
        </w:r>
        <w:r w:rsidR="00D530AA">
          <w:rPr>
            <w:rFonts w:hint="eastAsia"/>
          </w:rPr>
          <w:t>（由于项目需要</w:t>
        </w:r>
        <w:r w:rsidR="00D530AA">
          <w:t>提前结束</w:t>
        </w:r>
        <w:r w:rsidR="00D530AA">
          <w:rPr>
            <w:rFonts w:hint="eastAsia"/>
          </w:rPr>
          <w:t>）</w:t>
        </w:r>
      </w:ins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120" w:name="_Toc521309542"/>
      <w:bookmarkStart w:id="121" w:name="_Toc495757979"/>
      <w:bookmarkStart w:id="122" w:name="_Toc495758666"/>
      <w:bookmarkStart w:id="123" w:name="_Toc496746348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120"/>
      <w:bookmarkEnd w:id="121"/>
      <w:bookmarkEnd w:id="122"/>
      <w:bookmarkEnd w:id="123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4C1D3ED9" w14:textId="77777777" w:rsidR="00F559C9" w:rsidRPr="00FA49F6" w:rsidRDefault="00F559C9" w:rsidP="00773D30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77777777" w:rsidR="00F559C9" w:rsidRPr="00FA49F6" w:rsidRDefault="00F559C9" w:rsidP="00773D30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124" w:name="_Toc521309543"/>
      <w:bookmarkStart w:id="125" w:name="_Toc495757980"/>
      <w:bookmarkStart w:id="126" w:name="_Toc495758667"/>
      <w:bookmarkStart w:id="127" w:name="_Toc496746349"/>
      <w:r w:rsidRPr="009B7F8E">
        <w:rPr>
          <w:rFonts w:hint="eastAsia"/>
        </w:rPr>
        <w:t>实施计划</w:t>
      </w:r>
      <w:bookmarkEnd w:id="124"/>
      <w:bookmarkEnd w:id="125"/>
      <w:bookmarkEnd w:id="126"/>
      <w:bookmarkEnd w:id="127"/>
    </w:p>
    <w:p w14:paraId="1C0271F9" w14:textId="1FA79BF4" w:rsidR="00F559C9" w:rsidRPr="009B7F8E" w:rsidRDefault="00F559C9" w:rsidP="0025499B">
      <w:pPr>
        <w:pStyle w:val="a0"/>
      </w:pPr>
      <w:bookmarkStart w:id="128" w:name="_Toc521309544"/>
      <w:bookmarkStart w:id="129" w:name="_Toc495757981"/>
      <w:bookmarkStart w:id="130" w:name="_Toc495758668"/>
      <w:bookmarkStart w:id="131" w:name="_Toc496746350"/>
      <w:r w:rsidRPr="009B7F8E">
        <w:rPr>
          <w:rFonts w:hint="eastAsia"/>
        </w:rPr>
        <w:t>工作任务的分解与人员分工</w:t>
      </w:r>
      <w:bookmarkEnd w:id="128"/>
      <w:bookmarkEnd w:id="129"/>
      <w:bookmarkEnd w:id="130"/>
      <w:bookmarkEnd w:id="131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F075C0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胡</w:t>
            </w:r>
            <w:r>
              <w:t>子阳</w:t>
            </w:r>
            <w:r>
              <w:rPr>
                <w:rFonts w:hint="eastAsia"/>
              </w:rPr>
              <w:t>（除</w:t>
            </w:r>
            <w:r>
              <w:t>需求访谈</w:t>
            </w:r>
            <w:r>
              <w:rPr>
                <w:rFonts w:hint="eastAsia"/>
              </w:rPr>
              <w:t>）何</w:t>
            </w:r>
            <w:r>
              <w:t>圳青（</w:t>
            </w:r>
            <w:r>
              <w:rPr>
                <w:rFonts w:hint="eastAsia"/>
              </w:rPr>
              <w:t>需求</w:t>
            </w:r>
            <w:r>
              <w:t>访谈）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F075C0" w:rsidRPr="00746F70" w:rsidRDefault="00F075C0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何圳青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陈</w:t>
            </w:r>
            <w:r>
              <w:t>哲凡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F075C0" w:rsidRPr="00746F70" w:rsidRDefault="00F075C0" w:rsidP="009355DD">
            <w:pPr>
              <w:ind w:firstLineChars="200" w:firstLine="420"/>
            </w:pPr>
            <w:bookmarkStart w:id="132" w:name="OLE_LINK3"/>
            <w:r w:rsidRPr="00746F70">
              <w:rPr>
                <w:rFonts w:hint="eastAsia"/>
              </w:rPr>
              <w:t>创建需求跟踪能力矩阵</w:t>
            </w:r>
            <w:bookmarkEnd w:id="132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F075C0" w:rsidRPr="007158C1" w:rsidRDefault="00F075C0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F075C0" w:rsidRPr="00FF34EF" w:rsidRDefault="00F075C0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77777777" w:rsidR="00F075C0" w:rsidRPr="00746F70" w:rsidRDefault="00F075C0" w:rsidP="009355DD">
            <w:pPr>
              <w:jc w:val="center"/>
            </w:pPr>
            <w:r>
              <w:rPr>
                <w:rFonts w:hint="eastAsia"/>
              </w:rPr>
              <w:t>吴苏琪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77777777" w:rsidR="00F075C0" w:rsidRDefault="00F075C0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胡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子阳、吴苏琪、徐洁岑、何圳青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、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</w:rPr>
              <w:t>陈哲凡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4872F959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PRD-2017-G01-GANT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133" w:name="_Toc521309545"/>
      <w:bookmarkStart w:id="134" w:name="_Toc495757982"/>
      <w:bookmarkStart w:id="135" w:name="_Toc495758669"/>
      <w:bookmarkStart w:id="136" w:name="_Toc496746351"/>
      <w:r w:rsidRPr="009B7F8E">
        <w:rPr>
          <w:rFonts w:hint="eastAsia"/>
        </w:rPr>
        <w:t>接口人员</w:t>
      </w:r>
      <w:bookmarkEnd w:id="133"/>
      <w:bookmarkEnd w:id="134"/>
      <w:bookmarkEnd w:id="135"/>
      <w:bookmarkEnd w:id="136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2001"/>
        <w:gridCol w:w="1308"/>
        <w:gridCol w:w="1981"/>
      </w:tblGrid>
      <w:tr w:rsidR="00F559C9" w14:paraId="67A64587" w14:textId="77777777" w:rsidTr="00773D30">
        <w:trPr>
          <w:trHeight w:val="112"/>
        </w:trPr>
        <w:tc>
          <w:tcPr>
            <w:tcW w:w="1555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137" w:name="_Toc521309546"/>
            <w:bookmarkStart w:id="138" w:name="_Toc495757983"/>
            <w:bookmarkStart w:id="139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773D30">
        <w:trPr>
          <w:trHeight w:val="187"/>
        </w:trPr>
        <w:tc>
          <w:tcPr>
            <w:tcW w:w="1555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F559C9" w14:paraId="7119B87A" w14:textId="77777777" w:rsidTr="00773D30">
        <w:trPr>
          <w:trHeight w:val="323"/>
        </w:trPr>
        <w:tc>
          <w:tcPr>
            <w:tcW w:w="1555" w:type="dxa"/>
          </w:tcPr>
          <w:p w14:paraId="217E6589" w14:textId="77777777" w:rsidR="00F559C9" w:rsidRPr="002C70E3" w:rsidRDefault="00F559C9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909F77D" w14:textId="77777777" w:rsidR="00F559C9" w:rsidRPr="00FA49F6" w:rsidRDefault="00F559C9" w:rsidP="00537EF0">
            <w:r w:rsidRPr="00FA49F6">
              <w:t>13357102333</w:t>
            </w:r>
          </w:p>
        </w:tc>
        <w:tc>
          <w:tcPr>
            <w:tcW w:w="1999" w:type="dxa"/>
          </w:tcPr>
          <w:p w14:paraId="5E682B28" w14:textId="77777777" w:rsidR="00F559C9" w:rsidRPr="00FA49F6" w:rsidRDefault="002D479E" w:rsidP="00773D30">
            <w:pPr>
              <w:jc w:val="center"/>
            </w:pPr>
            <w:hyperlink r:id="rId12" w:history="1">
              <w:r w:rsidR="00F559C9"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F559C9" w:rsidRPr="00FA49F6" w:rsidRDefault="00F559C9" w:rsidP="00537EF0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2" w:type="dxa"/>
          </w:tcPr>
          <w:p w14:paraId="5E940F3E" w14:textId="77777777" w:rsidR="00F559C9" w:rsidRPr="00FA49F6" w:rsidRDefault="00F559C9" w:rsidP="00537EF0">
            <w:pPr>
              <w:ind w:firstLine="420"/>
            </w:pPr>
            <w:r>
              <w:rPr>
                <w:rFonts w:hint="eastAsia"/>
              </w:rPr>
              <w:t>徐</w:t>
            </w:r>
            <w:r>
              <w:t>洁岑</w:t>
            </w:r>
          </w:p>
        </w:tc>
      </w:tr>
      <w:tr w:rsidR="00F559C9" w14:paraId="01E42109" w14:textId="77777777" w:rsidTr="00773D30">
        <w:tc>
          <w:tcPr>
            <w:tcW w:w="1555" w:type="dxa"/>
          </w:tcPr>
          <w:p w14:paraId="02C7234D" w14:textId="77777777" w:rsidR="00F559C9" w:rsidRPr="002C70E3" w:rsidRDefault="00F559C9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F559C9" w:rsidRPr="00FA49F6" w:rsidRDefault="00F559C9" w:rsidP="00537EF0">
            <w:r w:rsidRPr="00FA49F6">
              <w:t>13071858629</w:t>
            </w:r>
          </w:p>
        </w:tc>
        <w:tc>
          <w:tcPr>
            <w:tcW w:w="1999" w:type="dxa"/>
          </w:tcPr>
          <w:p w14:paraId="5957520A" w14:textId="77777777" w:rsidR="00F559C9" w:rsidRPr="00FA49F6" w:rsidRDefault="002D479E" w:rsidP="00773D30">
            <w:pPr>
              <w:jc w:val="center"/>
            </w:pPr>
            <w:hyperlink r:id="rId13" w:history="1">
              <w:r w:rsidR="00F559C9"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F559C9" w:rsidRPr="00FA49F6" w:rsidRDefault="00F559C9" w:rsidP="00537EF0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2" w:type="dxa"/>
          </w:tcPr>
          <w:p w14:paraId="5F6D5F0B" w14:textId="77777777" w:rsidR="00F559C9" w:rsidRPr="00FA49F6" w:rsidRDefault="00F559C9" w:rsidP="00537EF0">
            <w:pPr>
              <w:ind w:firstLine="420"/>
            </w:pPr>
            <w:r>
              <w:rPr>
                <w:rFonts w:hint="eastAsia"/>
              </w:rPr>
              <w:t>胡</w:t>
            </w:r>
            <w:r>
              <w:t>子阳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140" w:name="_Toc496746352"/>
      <w:r w:rsidRPr="009B7F8E">
        <w:rPr>
          <w:rFonts w:hint="eastAsia"/>
        </w:rPr>
        <w:t>进度</w:t>
      </w:r>
      <w:bookmarkEnd w:id="137"/>
      <w:bookmarkEnd w:id="138"/>
      <w:bookmarkEnd w:id="139"/>
      <w:bookmarkEnd w:id="140"/>
    </w:p>
    <w:p w14:paraId="0C7576D7" w14:textId="76050595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</w:t>
      </w:r>
      <w:commentRangeStart w:id="141"/>
      <w:r>
        <w:rPr>
          <w:rFonts w:ascii="Times New Roman" w:hAnsi="Times New Roman" w:cs="Times New Roman" w:hint="eastAsia"/>
          <w:szCs w:val="24"/>
        </w:rPr>
        <w:t>见</w:t>
      </w:r>
      <w:commentRangeEnd w:id="141"/>
      <w:r w:rsidR="00F60EF0">
        <w:commentReference w:id="141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PRD-2017-G01-</w:t>
      </w:r>
      <w:r w:rsidR="005746BA">
        <w:rPr>
          <w:rFonts w:ascii="Times New Roman" w:hAnsi="Times New Roman" w:cs="Times New Roman"/>
          <w:szCs w:val="24"/>
        </w:rPr>
        <w:t>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142" w:name="_Toc521309547"/>
      <w:bookmarkStart w:id="143" w:name="_Toc495757984"/>
      <w:bookmarkStart w:id="144" w:name="_Toc495758671"/>
      <w:bookmarkStart w:id="145" w:name="_Toc496746353"/>
      <w:commentRangeStart w:id="146"/>
      <w:r w:rsidRPr="009B7F8E">
        <w:rPr>
          <w:rFonts w:hint="eastAsia"/>
        </w:rPr>
        <w:t>预算</w:t>
      </w:r>
      <w:bookmarkEnd w:id="142"/>
      <w:bookmarkEnd w:id="143"/>
      <w:bookmarkEnd w:id="144"/>
      <w:bookmarkEnd w:id="145"/>
      <w:commentRangeEnd w:id="146"/>
      <w:r w:rsidR="00C3250A">
        <w:rPr>
          <w:rStyle w:val="af8"/>
          <w:rFonts w:ascii="Times New Roman" w:eastAsia="仿宋_GB2312" w:hAnsi="Times New Roman" w:cs="宋体"/>
          <w:b w:val="0"/>
          <w:color w:val="auto"/>
          <w:kern w:val="0"/>
        </w:rPr>
        <w:commentReference w:id="146"/>
      </w:r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C26D22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147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C26D22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935F95" w:rsidRPr="00597320" w14:paraId="6DFF6B7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0C0DE821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1B0B436A" w:rsidR="00935F95" w:rsidRPr="00597320" w:rsidRDefault="00A33312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23A7F683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50076798" w:rsidR="00935F95" w:rsidRPr="00597320" w:rsidRDefault="00A33312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1695C80F" w:rsidR="00935F95" w:rsidRPr="00597320" w:rsidRDefault="00A33312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3DB6239D" w:rsidR="00935F95" w:rsidRPr="00597320" w:rsidRDefault="00A33312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935F95" w:rsidRPr="00597320" w14:paraId="6A06485D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528C2581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41DF3B64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0B7D6F51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48436602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54C35493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935F95" w:rsidRPr="00597320" w14:paraId="13173FF3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4BF0144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77777777" w:rsidR="00935F95" w:rsidRPr="00597320" w:rsidRDefault="00935F95" w:rsidP="00C26D22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由学校分配</w:t>
            </w:r>
          </w:p>
        </w:tc>
      </w:tr>
      <w:tr w:rsidR="00935F95" w:rsidRPr="00597320" w14:paraId="7D6B692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约5000元由学校提供</w:t>
            </w:r>
          </w:p>
        </w:tc>
      </w:tr>
      <w:tr w:rsidR="00935F95" w:rsidRPr="00597320" w14:paraId="4A7F2041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4C6AA65A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77777777" w:rsidR="00935F95" w:rsidRPr="00597320" w:rsidRDefault="00935F95" w:rsidP="00C26D2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-96.84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77777777" w:rsidR="00935F95" w:rsidRPr="00597320" w:rsidRDefault="00935F95" w:rsidP="00C26D22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-968.4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由学校提供</w:t>
            </w:r>
          </w:p>
        </w:tc>
      </w:tr>
      <w:tr w:rsidR="00935F95" w:rsidRPr="00597320" w14:paraId="02F915CF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5E30D8" w:rsidRPr="00597320" w14:paraId="76C9203E" w14:textId="77777777" w:rsidTr="00C26D22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77777777" w:rsidR="005E30D8" w:rsidRPr="00597320" w:rsidRDefault="005E30D8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77777777" w:rsidR="005E30D8" w:rsidRPr="00597320" w:rsidRDefault="005E30D8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6BF35273" w:rsidR="005E30D8" w:rsidRPr="00597320" w:rsidRDefault="005E30D8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3251.85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0201887D" w:rsidR="005E30D8" w:rsidRPr="00597320" w:rsidRDefault="005E30D8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>
              <w:rPr>
                <w:rFonts w:ascii="等线" w:eastAsia="等线" w:hAnsi="等线"/>
                <w:color w:val="000000"/>
                <w:sz w:val="22"/>
              </w:rPr>
              <w:t>32518.5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C6715B1" w:rsidR="005E30D8" w:rsidRPr="00597320" w:rsidRDefault="005E30D8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根据2017最新劳动人员平均工资为30.97元/小时，每月的平均工作日共计约2</w:t>
            </w:r>
            <w:r>
              <w:t>1</w:t>
            </w:r>
            <w:r>
              <w:rPr>
                <w:rFonts w:hint="eastAsia"/>
              </w:rPr>
              <w:t>天。因为是课程项目故人力支出不计入总支出。</w:t>
            </w:r>
          </w:p>
        </w:tc>
      </w:tr>
      <w:tr w:rsidR="00935F95" w:rsidRPr="00597320" w14:paraId="0B856D84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60E1ABBC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33D27809" w14:textId="77777777" w:rsidTr="00C26D22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77777777" w:rsidR="00935F95" w:rsidRPr="00597320" w:rsidRDefault="00935F95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74FFA025" w:rsidR="00935F95" w:rsidRPr="00597320" w:rsidRDefault="00A33312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766D5173" w:rsidR="00935F95" w:rsidRPr="00597320" w:rsidRDefault="00A33312" w:rsidP="00C26D2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25792322" w:rsidR="00935F95" w:rsidRPr="00597320" w:rsidRDefault="00A33312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C26D22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77777777" w:rsidR="00935F95" w:rsidRPr="00597320" w:rsidRDefault="00935F95" w:rsidP="00C26D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财务负责人：徐洁岑</w:t>
            </w:r>
          </w:p>
        </w:tc>
      </w:tr>
      <w:bookmarkEnd w:id="147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148" w:name="_Toc521309548"/>
      <w:bookmarkStart w:id="149" w:name="_Toc495757985"/>
      <w:bookmarkStart w:id="150" w:name="_Toc495758672"/>
      <w:bookmarkStart w:id="151" w:name="_Toc496746354"/>
      <w:r w:rsidRPr="009B7F8E">
        <w:rPr>
          <w:rFonts w:hint="eastAsia"/>
        </w:rPr>
        <w:t>关键问题</w:t>
      </w:r>
      <w:bookmarkEnd w:id="148"/>
      <w:bookmarkEnd w:id="149"/>
      <w:bookmarkEnd w:id="150"/>
      <w:bookmarkEnd w:id="151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lastRenderedPageBreak/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7E0628" w14:paraId="7CA5E349" w14:textId="77777777" w:rsidTr="009355DD">
        <w:tc>
          <w:tcPr>
            <w:tcW w:w="1191" w:type="dxa"/>
            <w:shd w:val="clear" w:color="auto" w:fill="auto"/>
          </w:tcPr>
          <w:p w14:paraId="07ACCEE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77777777" w:rsidR="007E0628" w:rsidRDefault="007E0628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7E0628" w14:paraId="6F0583A1" w14:textId="77777777" w:rsidTr="009355DD">
        <w:tc>
          <w:tcPr>
            <w:tcW w:w="1191" w:type="dxa"/>
            <w:shd w:val="clear" w:color="auto" w:fill="auto"/>
          </w:tcPr>
          <w:p w14:paraId="030D660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7777777" w:rsidR="007E0628" w:rsidRDefault="007E0628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7E0628" w14:paraId="178F3E0C" w14:textId="77777777" w:rsidTr="009355DD">
        <w:tc>
          <w:tcPr>
            <w:tcW w:w="1191" w:type="dxa"/>
            <w:shd w:val="clear" w:color="auto" w:fill="auto"/>
          </w:tcPr>
          <w:p w14:paraId="4197AEB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77777777" w:rsidR="007E0628" w:rsidRDefault="007E0628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7E0628" w14:paraId="5C5E5F2A" w14:textId="77777777" w:rsidTr="009355DD">
        <w:tc>
          <w:tcPr>
            <w:tcW w:w="1191" w:type="dxa"/>
            <w:shd w:val="clear" w:color="auto" w:fill="auto"/>
          </w:tcPr>
          <w:p w14:paraId="6D4C1DC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77777777" w:rsidR="007E0628" w:rsidRDefault="007E0628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7E0628" w14:paraId="5ECF2875" w14:textId="77777777" w:rsidTr="009355DD">
        <w:tc>
          <w:tcPr>
            <w:tcW w:w="1191" w:type="dxa"/>
            <w:shd w:val="clear" w:color="auto" w:fill="auto"/>
          </w:tcPr>
          <w:p w14:paraId="2B75BFA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77777777" w:rsidR="007E0628" w:rsidRDefault="007E0628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7E0628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1191" w:type="dxa"/>
            <w:shd w:val="clear" w:color="auto" w:fill="auto"/>
          </w:tcPr>
          <w:p w14:paraId="32313462" w14:textId="77777777" w:rsidR="007E0628" w:rsidRDefault="007E0628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7E0628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77777777" w:rsidR="007E0628" w:rsidRDefault="007E0628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7E0628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77777777" w:rsidR="007E0628" w:rsidRDefault="007E0628" w:rsidP="009355DD">
            <w:pPr>
              <w:ind w:firstLine="420"/>
            </w:pPr>
            <w:r w:rsidRPr="00864CCC">
              <w:rPr>
                <w:rFonts w:hint="eastAsia"/>
              </w:rPr>
              <w:t>教学辅助</w:t>
            </w:r>
            <w:r>
              <w:rPr>
                <w:rFonts w:hint="eastAsia"/>
              </w:rPr>
              <w:t>网站开发经验不足</w:t>
            </w:r>
          </w:p>
        </w:tc>
        <w:tc>
          <w:tcPr>
            <w:tcW w:w="1191" w:type="dxa"/>
            <w:shd w:val="clear" w:color="auto" w:fill="auto"/>
          </w:tcPr>
          <w:p w14:paraId="6A254D89" w14:textId="77777777" w:rsidR="007E0628" w:rsidRDefault="007E0628" w:rsidP="009355DD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7E0628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lastRenderedPageBreak/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77777777" w:rsidR="007E0628" w:rsidRPr="00490B83" w:rsidRDefault="007E0628" w:rsidP="009355DD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77777777" w:rsidR="007E0628" w:rsidRPr="004477C7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7E0628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77777777" w:rsidR="007E0628" w:rsidRDefault="007E0628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7E0628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77777777" w:rsidR="007E0628" w:rsidRDefault="007E0628" w:rsidP="009355DD">
            <w:pPr>
              <w:ind w:firstLine="420"/>
            </w:pPr>
            <w:r w:rsidRPr="00511800"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7E0628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77777777" w:rsidR="007E0628" w:rsidRPr="00511800" w:rsidRDefault="007E0628" w:rsidP="009355DD">
            <w:pPr>
              <w:ind w:firstLine="420"/>
            </w:pPr>
            <w:r w:rsidRPr="00511800">
              <w:rPr>
                <w:rFonts w:hint="eastAsia"/>
              </w:rPr>
              <w:lastRenderedPageBreak/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77777777" w:rsidR="007E0628" w:rsidRPr="00511800" w:rsidRDefault="007E0628" w:rsidP="009355DD">
            <w:pPr>
              <w:ind w:firstLine="420"/>
            </w:pP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77777777" w:rsidR="007E0628" w:rsidRPr="004477C7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7E0628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77777777" w:rsidR="007E0628" w:rsidRDefault="007E0628" w:rsidP="009355DD">
            <w:pPr>
              <w:ind w:firstLine="420"/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50F208E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每个人熟悉一种工具（①胡：</w:t>
            </w:r>
          </w:p>
          <w:p w14:paraId="2060C373" w14:textId="77777777" w:rsidR="007E0628" w:rsidRDefault="007E0628" w:rsidP="009355DD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；②徐：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；③吴：</w:t>
            </w:r>
            <w:r>
              <w:t xml:space="preserve"> 熟悉Axure rp </w:t>
            </w:r>
            <w:r>
              <w:rPr>
                <w:rFonts w:hint="eastAsia"/>
              </w:rPr>
              <w:t>；④何：</w:t>
            </w:r>
            <w:r>
              <w:t xml:space="preserve"> 熟悉UML建模工具与教学</w:t>
            </w:r>
          </w:p>
          <w:p w14:paraId="3B36E0C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77777777" w:rsidR="007E0628" w:rsidRDefault="007E0628" w:rsidP="009355DD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7E0628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</w:t>
            </w:r>
            <w:r w:rsidRPr="001F6276"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7E0628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77777777" w:rsidR="007E0628" w:rsidRPr="001F6276" w:rsidRDefault="007E0628" w:rsidP="009355DD">
            <w:pPr>
              <w:ind w:firstLineChars="94" w:firstLine="198"/>
              <w:rPr>
                <w:b/>
              </w:rPr>
            </w:pPr>
            <w:r w:rsidRPr="001F6276"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7E0628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lastRenderedPageBreak/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91" w:type="dxa"/>
            <w:shd w:val="clear" w:color="auto" w:fill="auto"/>
          </w:tcPr>
          <w:p w14:paraId="4E78468C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7E0628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77777777" w:rsidR="007E0628" w:rsidRPr="006503CF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7E0628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777777" w:rsidR="007E0628" w:rsidRPr="001F6276" w:rsidRDefault="007E0628" w:rsidP="009355DD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77777777" w:rsidR="007E0628" w:rsidRDefault="007E0628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52" w:name="_Toc496746355"/>
      <w:r w:rsidRPr="009B7F8E">
        <w:rPr>
          <w:rFonts w:hint="eastAsia"/>
        </w:rPr>
        <w:t>支持条件</w:t>
      </w:r>
      <w:bookmarkEnd w:id="152"/>
    </w:p>
    <w:p w14:paraId="69011458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人均一台计算机</w:t>
      </w:r>
    </w:p>
    <w:p w14:paraId="69766209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7D9BECF3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W</w:t>
      </w:r>
      <w:r w:rsidRPr="00967830">
        <w:rPr>
          <w:rFonts w:cs="Times New Roman" w:hint="eastAsia"/>
          <w:szCs w:val="24"/>
        </w:rPr>
        <w:t>in</w:t>
      </w:r>
      <w:r w:rsidRPr="00967830">
        <w:rPr>
          <w:rFonts w:cs="Times New Roman"/>
          <w:szCs w:val="24"/>
        </w:rPr>
        <w:t>7/8/10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61DE25E1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E</w:t>
      </w:r>
      <w:r w:rsidRPr="00967830">
        <w:rPr>
          <w:rFonts w:cs="Times New Roman"/>
          <w:szCs w:val="24"/>
        </w:rPr>
        <w:t>clipce J2EE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22600F78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Office</w:t>
      </w:r>
      <w:r w:rsidRPr="00967830">
        <w:rPr>
          <w:rFonts w:cs="Times New Roman"/>
          <w:szCs w:val="24"/>
        </w:rPr>
        <w:t xml:space="preserve"> T</w:t>
      </w:r>
      <w:r w:rsidRPr="00967830">
        <w:rPr>
          <w:rFonts w:cs="Times New Roman" w:hint="eastAsia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5A3E2331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M</w:t>
      </w:r>
      <w:r w:rsidRPr="00967830">
        <w:rPr>
          <w:rFonts w:cs="Times New Roman" w:hint="eastAsia"/>
          <w:szCs w:val="24"/>
        </w:rPr>
        <w:t>ysql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1CD8FC46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制图软件</w:t>
      </w:r>
    </w:p>
    <w:p w14:paraId="4B52CB5E" w14:textId="77777777" w:rsidR="00256156" w:rsidRDefault="00256156" w:rsidP="00256156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W</w:t>
      </w:r>
      <w:r w:rsidRPr="00967830">
        <w:rPr>
          <w:rFonts w:cs="Times New Roman" w:hint="eastAsia"/>
          <w:szCs w:val="24"/>
        </w:rPr>
        <w:t>eb</w:t>
      </w:r>
      <w:r w:rsidRPr="00967830">
        <w:rPr>
          <w:rFonts w:cs="Times New Roman"/>
          <w:szCs w:val="24"/>
        </w:rPr>
        <w:t>Storm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前端开发软件</w:t>
      </w:r>
    </w:p>
    <w:p w14:paraId="4250A8FE" w14:textId="77777777" w:rsidR="00256156" w:rsidRPr="00967830" w:rsidRDefault="00256156" w:rsidP="00256156">
      <w:pPr>
        <w:numPr>
          <w:ilvl w:val="0"/>
          <w:numId w:val="1"/>
        </w:numPr>
        <w:rPr>
          <w:rFonts w:cs="Times New Roman"/>
          <w:szCs w:val="24"/>
        </w:rPr>
      </w:pPr>
      <w:r w:rsidRPr="00967830">
        <w:t>SouceT</w:t>
      </w:r>
      <w:r w:rsidRPr="00967830">
        <w:rPr>
          <w:rFonts w:hint="eastAsia"/>
        </w:rPr>
        <w:t>ree</w:t>
      </w:r>
      <w:r>
        <w:t xml:space="preserve"> </w:t>
      </w:r>
      <w:r>
        <w:rPr>
          <w:rFonts w:hint="eastAsia"/>
        </w:rPr>
        <w:t>配置管理软件</w:t>
      </w:r>
    </w:p>
    <w:p w14:paraId="2B6FFBEE" w14:textId="77777777" w:rsidR="00256156" w:rsidRPr="00967830" w:rsidRDefault="00256156" w:rsidP="00256156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0220A345" w14:textId="77777777" w:rsidR="00256156" w:rsidRPr="00967830" w:rsidRDefault="00256156" w:rsidP="00256156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39243E52" w14:textId="0C782779" w:rsidR="00256156" w:rsidRPr="009B7F8E" w:rsidRDefault="00256156" w:rsidP="0025499B">
      <w:pPr>
        <w:pStyle w:val="a0"/>
      </w:pPr>
      <w:bookmarkStart w:id="153" w:name="_Toc521309550"/>
      <w:bookmarkStart w:id="154" w:name="_Toc495757987"/>
      <w:bookmarkStart w:id="155" w:name="_Toc495758674"/>
      <w:bookmarkStart w:id="156" w:name="_Toc496746356"/>
      <w:r w:rsidRPr="009B7F8E">
        <w:rPr>
          <w:rFonts w:hint="eastAsia"/>
        </w:rPr>
        <w:t>计算机系统支持</w:t>
      </w:r>
      <w:bookmarkEnd w:id="153"/>
      <w:bookmarkEnd w:id="154"/>
      <w:bookmarkEnd w:id="155"/>
      <w:bookmarkEnd w:id="156"/>
    </w:p>
    <w:p w14:paraId="3E77A8BB" w14:textId="77777777" w:rsidR="00256156" w:rsidRPr="00967830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F90EFB8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r>
        <w:rPr>
          <w:rFonts w:cs="Times New Roman"/>
          <w:szCs w:val="24"/>
        </w:rPr>
        <w:t xml:space="preserve"> J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cs="Times New Roman" w:hint="eastAsia"/>
          <w:szCs w:val="24"/>
        </w:rPr>
        <w:t>开发环境 （已配置）</w:t>
      </w:r>
    </w:p>
    <w:p w14:paraId="46491AE5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7D998DBE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06DFA7F7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4D3B5E9C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9A96321" w14:textId="77777777" w:rsidR="00256156" w:rsidRPr="00781EC9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cs="Times New Roman" w:hint="eastAsia"/>
          <w:szCs w:val="24"/>
        </w:rPr>
        <w:t>前端开发软件 （已配置）</w:t>
      </w:r>
    </w:p>
    <w:p w14:paraId="724CEEBC" w14:textId="77777777" w:rsidR="00256156" w:rsidRPr="00967830" w:rsidRDefault="00256156" w:rsidP="00256156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0C6F84FB" w14:textId="6DFCC2C9" w:rsidR="00256156" w:rsidRPr="009B7F8E" w:rsidRDefault="00256156" w:rsidP="0025499B">
      <w:pPr>
        <w:pStyle w:val="a0"/>
      </w:pPr>
      <w:bookmarkStart w:id="157" w:name="_Toc521309551"/>
      <w:bookmarkStart w:id="158" w:name="_Toc495757988"/>
      <w:bookmarkStart w:id="159" w:name="_Toc495758675"/>
      <w:bookmarkStart w:id="160" w:name="_Toc496746357"/>
      <w:r w:rsidRPr="009B7F8E">
        <w:rPr>
          <w:rFonts w:hint="eastAsia"/>
        </w:rPr>
        <w:t>需由用户承担的工作</w:t>
      </w:r>
      <w:bookmarkEnd w:id="157"/>
      <w:bookmarkEnd w:id="158"/>
      <w:bookmarkEnd w:id="159"/>
      <w:bookmarkEnd w:id="160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61" w:name="_Toc521309552"/>
      <w:bookmarkStart w:id="162" w:name="_Toc495757989"/>
      <w:bookmarkStart w:id="163" w:name="_Toc495758676"/>
      <w:bookmarkStart w:id="164" w:name="_Toc496746358"/>
      <w:r w:rsidRPr="009B7F8E">
        <w:rPr>
          <w:rFonts w:hint="eastAsia"/>
        </w:rPr>
        <w:t>由外单位提供的条件</w:t>
      </w:r>
      <w:bookmarkEnd w:id="161"/>
      <w:bookmarkEnd w:id="162"/>
      <w:bookmarkEnd w:id="163"/>
      <w:bookmarkEnd w:id="164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65" w:name="_Toc521309553"/>
      <w:bookmarkStart w:id="166" w:name="_Toc495757990"/>
      <w:bookmarkStart w:id="167" w:name="_Toc495758677"/>
      <w:bookmarkStart w:id="168" w:name="_Toc496746359"/>
      <w:r w:rsidRPr="009B7F8E">
        <w:rPr>
          <w:rFonts w:hint="eastAsia"/>
        </w:rPr>
        <w:t>专题</w:t>
      </w:r>
      <w:commentRangeStart w:id="169"/>
      <w:r w:rsidRPr="009B7F8E">
        <w:rPr>
          <w:rFonts w:hint="eastAsia"/>
        </w:rPr>
        <w:t>计划</w:t>
      </w:r>
      <w:commentRangeEnd w:id="169"/>
      <w:r w:rsidR="006B3859">
        <w:rPr>
          <w:rFonts w:eastAsiaTheme="minorEastAsia"/>
        </w:rPr>
        <w:commentReference w:id="169"/>
      </w:r>
      <w:r w:rsidRPr="009B7F8E">
        <w:rPr>
          <w:rFonts w:hint="eastAsia"/>
        </w:rPr>
        <w:t>要点</w:t>
      </w:r>
      <w:bookmarkEnd w:id="165"/>
      <w:bookmarkEnd w:id="166"/>
      <w:bookmarkEnd w:id="167"/>
      <w:bookmarkEnd w:id="168"/>
    </w:p>
    <w:p w14:paraId="4CB0DFA9" w14:textId="3DBF51F0" w:rsidR="00256156" w:rsidRDefault="00936BFF" w:rsidP="0025499B">
      <w:pPr>
        <w:pStyle w:val="a0"/>
      </w:pPr>
      <w:bookmarkStart w:id="170" w:name="_Toc496746360"/>
      <w:r>
        <w:rPr>
          <w:rFonts w:hint="eastAsia"/>
        </w:rPr>
        <w:t>开发人员培训计划</w:t>
      </w:r>
      <w:bookmarkEnd w:id="17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C56E6D" w:rsidRPr="00C56E6D" w14:paraId="59997534" w14:textId="77777777" w:rsidTr="009355DD">
        <w:tc>
          <w:tcPr>
            <w:tcW w:w="2122" w:type="dxa"/>
          </w:tcPr>
          <w:p w14:paraId="2E9DDAE0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主讲人：陈哲凡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C56E6D" w:rsidRPr="00C56E6D" w14:paraId="06A24F0A" w14:textId="77777777" w:rsidTr="009355DD">
        <w:tc>
          <w:tcPr>
            <w:tcW w:w="2122" w:type="dxa"/>
          </w:tcPr>
          <w:p w14:paraId="6F323709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Project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4764AB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791DC883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主讲人：胡子阳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C56E6D" w:rsidRPr="00C56E6D" w14:paraId="50AA6E76" w14:textId="77777777" w:rsidTr="009355DD">
        <w:tc>
          <w:tcPr>
            <w:tcW w:w="2122" w:type="dxa"/>
          </w:tcPr>
          <w:p w14:paraId="1BBEF971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0874307B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6C749CA6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主讲人：徐洁岑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C56E6D" w:rsidRPr="00C56E6D" w14:paraId="40009845" w14:textId="77777777" w:rsidTr="009355DD">
        <w:tc>
          <w:tcPr>
            <w:tcW w:w="2122" w:type="dxa"/>
          </w:tcPr>
          <w:p w14:paraId="355C7CE9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Axure RP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830BA8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4070BC9D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主讲人：吴苏琪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参与人：徐洁岑</w:t>
            </w:r>
          </w:p>
        </w:tc>
      </w:tr>
      <w:tr w:rsidR="00C56E6D" w:rsidRPr="00C56E6D" w14:paraId="13ADF6EB" w14:textId="77777777" w:rsidTr="009355DD">
        <w:tc>
          <w:tcPr>
            <w:tcW w:w="2122" w:type="dxa"/>
          </w:tcPr>
          <w:p w14:paraId="71DE629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UML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7B79E8D0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0EE5745E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主讲人：何圳青</w:t>
            </w:r>
            <w:r w:rsidRPr="00C56E6D"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71" w:name="_Toc496746361"/>
      <w:r>
        <w:rPr>
          <w:rFonts w:hint="eastAsia"/>
        </w:rPr>
        <w:t>安全保密计划</w:t>
      </w:r>
      <w:bookmarkEnd w:id="171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r w:rsidR="006B3859">
        <w:t>Git</w:t>
      </w:r>
      <w:r>
        <w:rPr>
          <w:rFonts w:hint="eastAsia"/>
        </w:rPr>
        <w:t>仓库并非放于</w:t>
      </w:r>
      <w:r w:rsidR="006B3859">
        <w:rPr>
          <w:rFonts w:hint="eastAsia"/>
        </w:rPr>
        <w:t>G</w:t>
      </w:r>
      <w:r w:rsidR="006B3859">
        <w:t>itHub</w:t>
      </w:r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72" w:name="_Toc496746362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72"/>
    </w:p>
    <w:p w14:paraId="52A3CFDB" w14:textId="5EA05314" w:rsidR="00D65A60" w:rsidRDefault="00223467" w:rsidP="0025499B">
      <w:pPr>
        <w:pStyle w:val="a1"/>
      </w:pPr>
      <w:bookmarkStart w:id="173" w:name="_Toc496746363"/>
      <w:r>
        <w:rPr>
          <w:rFonts w:hint="eastAsia"/>
        </w:rPr>
        <w:t>编制依据</w:t>
      </w:r>
      <w:bookmarkEnd w:id="173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0696D472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C2-PRD-课程作业指导</w:t>
      </w:r>
      <w:r>
        <w:t>-2017</w:t>
      </w:r>
      <w:r w:rsidRPr="00223467">
        <w:t>》</w:t>
      </w:r>
    </w:p>
    <w:p w14:paraId="6360C4A5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C2-PRD-项目描述-2017》</w:t>
      </w:r>
    </w:p>
    <w:p w14:paraId="1264E6BB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C2-PRD-项目设计-2017》</w:t>
      </w:r>
    </w:p>
    <w:p w14:paraId="43F43FEB" w14:textId="77777777" w:rsidR="00223467" w:rsidRDefault="00223467" w:rsidP="00223467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C2-PRD-作业要求-本科-2017》</w:t>
      </w:r>
    </w:p>
    <w:p w14:paraId="0C44E5C1" w14:textId="27D27B3B" w:rsidR="006B3859" w:rsidRDefault="007F1A20" w:rsidP="0025499B">
      <w:pPr>
        <w:pStyle w:val="a1"/>
      </w:pPr>
      <w:bookmarkStart w:id="174" w:name="_Toc496746364"/>
      <w:r>
        <w:rPr>
          <w:rFonts w:hint="eastAsia"/>
        </w:rPr>
        <w:t>标准与规范</w:t>
      </w:r>
      <w:bookmarkEnd w:id="174"/>
    </w:p>
    <w:p w14:paraId="4A2EC640" w14:textId="77777777" w:rsidR="007F1A20" w:rsidRDefault="007F1A20" w:rsidP="007F1A20">
      <w:r>
        <w:rPr>
          <w:rFonts w:hint="eastAsia"/>
        </w:rPr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155F0AA5" w14:textId="77777777" w:rsidR="006B3859" w:rsidRDefault="006B3859" w:rsidP="006B3859">
      <w:pPr>
        <w:numPr>
          <w:ilvl w:val="0"/>
          <w:numId w:val="5"/>
        </w:numPr>
      </w:pPr>
      <w:r w:rsidRPr="00223467">
        <w:rPr>
          <w:rFonts w:hint="eastAsia"/>
        </w:rPr>
        <w:t>《</w:t>
      </w:r>
      <w:r w:rsidRPr="006B3859">
        <w:t>PRD-2017-G01-文档编写说明</w:t>
      </w:r>
      <w:r w:rsidRPr="00223467">
        <w:t>》</w:t>
      </w:r>
    </w:p>
    <w:p w14:paraId="7A2821EC" w14:textId="77777777" w:rsidR="006B3859" w:rsidRDefault="006B3859" w:rsidP="006B3859">
      <w:pPr>
        <w:numPr>
          <w:ilvl w:val="0"/>
          <w:numId w:val="5"/>
        </w:numPr>
      </w:pPr>
      <w:r w:rsidRPr="00223467">
        <w:rPr>
          <w:rFonts w:hint="eastAsia"/>
        </w:rPr>
        <w:t>《</w:t>
      </w:r>
      <w:r w:rsidRPr="006B3859">
        <w:t>PRD-2017-G01-配置管理</w:t>
      </w:r>
      <w:r w:rsidRPr="00223467">
        <w:t>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75" w:name="_Toc496746365"/>
      <w:r w:rsidRPr="006B3859">
        <w:t>适用范围和时限</w:t>
      </w:r>
      <w:bookmarkEnd w:id="175"/>
    </w:p>
    <w:p w14:paraId="6CD662B7" w14:textId="77777777" w:rsidR="006B3859" w:rsidRPr="006B3859" w:rsidRDefault="006B3859" w:rsidP="006B3859">
      <w:r>
        <w:rPr>
          <w:rFonts w:hint="eastAsia"/>
        </w:rPr>
        <w:t>时间:2017~2018学年第一学期</w:t>
      </w:r>
    </w:p>
    <w:p w14:paraId="779607F4" w14:textId="71763E37" w:rsidR="00936BFF" w:rsidRDefault="00936BFF" w:rsidP="0025499B">
      <w:pPr>
        <w:pStyle w:val="a0"/>
      </w:pPr>
      <w:bookmarkStart w:id="176" w:name="_Toc496746366"/>
      <w:r>
        <w:rPr>
          <w:rFonts w:hint="eastAsia"/>
        </w:rPr>
        <w:lastRenderedPageBreak/>
        <w:t>配置管理计划</w:t>
      </w:r>
      <w:bookmarkEnd w:id="176"/>
    </w:p>
    <w:p w14:paraId="4477FA97" w14:textId="77777777" w:rsidR="006A17FF" w:rsidRDefault="006A17FF" w:rsidP="006A17FF">
      <w:pPr>
        <w:pStyle w:val="a1"/>
      </w:pPr>
      <w:bookmarkStart w:id="177" w:name="_Toc495750552"/>
      <w:r>
        <w:rPr>
          <w:rFonts w:hint="eastAsia"/>
        </w:rPr>
        <w:t>版本命名策略</w:t>
      </w:r>
      <w:bookmarkEnd w:id="177"/>
    </w:p>
    <w:p w14:paraId="49D54A39" w14:textId="77777777" w:rsidR="006A17FF" w:rsidRDefault="006A17FF" w:rsidP="006A17FF">
      <w:pPr>
        <w:pStyle w:val="a2"/>
      </w:pPr>
      <w:bookmarkStart w:id="178" w:name="_Toc495750553"/>
      <w:r>
        <w:rPr>
          <w:rFonts w:hint="eastAsia"/>
        </w:rPr>
        <w:t>版本格式</w:t>
      </w:r>
      <w:bookmarkEnd w:id="178"/>
    </w:p>
    <w:p w14:paraId="168D3E9B" w14:textId="77777777" w:rsidR="006A17FF" w:rsidRDefault="006A17FF" w:rsidP="006A17FF">
      <w:bookmarkStart w:id="179" w:name="_Toc276741007"/>
      <w:bookmarkStart w:id="180" w:name="_Toc495739757"/>
      <w:r>
        <w:rPr>
          <w:rFonts w:hint="eastAsia"/>
        </w:rPr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81" w:name="_Toc495750554"/>
      <w:bookmarkEnd w:id="179"/>
      <w:bookmarkEnd w:id="180"/>
      <w:r>
        <w:rPr>
          <w:rFonts w:hint="eastAsia"/>
        </w:rPr>
        <w:t>版本更新</w:t>
      </w:r>
      <w:bookmarkEnd w:id="181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82" w:name="_Toc495750555"/>
      <w:r>
        <w:t>Git</w:t>
      </w:r>
      <w:r>
        <w:rPr>
          <w:rFonts w:hint="eastAsia"/>
        </w:rPr>
        <w:t>使用策略</w:t>
      </w:r>
      <w:bookmarkEnd w:id="182"/>
    </w:p>
    <w:p w14:paraId="37EB831C" w14:textId="77777777" w:rsidR="006A17FF" w:rsidRDefault="006A17FF" w:rsidP="006A17FF">
      <w:pPr>
        <w:pStyle w:val="a2"/>
      </w:pPr>
      <w:bookmarkStart w:id="183" w:name="_Toc495750556"/>
      <w:r>
        <w:rPr>
          <w:rFonts w:hint="eastAsia"/>
        </w:rPr>
        <w:t>基础知识</w:t>
      </w:r>
      <w:bookmarkEnd w:id="183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690E0C2D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5E1040A1" w14:textId="77777777" w:rsidR="006A17FF" w:rsidRDefault="006A17FF" w:rsidP="006A17FF">
      <w:pPr>
        <w:pStyle w:val="a2"/>
      </w:pPr>
      <w:bookmarkStart w:id="184" w:name="_Toc495750557"/>
      <w:r>
        <w:rPr>
          <w:rFonts w:hint="eastAsia"/>
        </w:rPr>
        <w:t>注意点</w:t>
      </w:r>
      <w:bookmarkEnd w:id="184"/>
    </w:p>
    <w:p w14:paraId="308C48A4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，看看远程仓库目前是不是最新版本，如果是的话先</w:t>
      </w:r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14:paraId="10CB817D" w14:textId="77777777" w:rsidR="006A17FF" w:rsidRPr="00A23E94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</w:t>
      </w:r>
      <w:r>
        <w:rPr>
          <w:rFonts w:hint="eastAsia"/>
        </w:rPr>
        <w:lastRenderedPageBreak/>
        <w:t>的说修改了某个文件</w:t>
      </w:r>
    </w:p>
    <w:p w14:paraId="6A335DF1" w14:textId="77777777" w:rsidR="006A17FF" w:rsidRDefault="006A17FF" w:rsidP="006A17FF">
      <w:pPr>
        <w:pStyle w:val="a2"/>
      </w:pPr>
      <w:bookmarkStart w:id="185" w:name="_Toc495750558"/>
      <w:r>
        <w:rPr>
          <w:rFonts w:hint="eastAsia"/>
        </w:rPr>
        <w:t>使用场景</w:t>
      </w:r>
      <w:bookmarkEnd w:id="185"/>
    </w:p>
    <w:p w14:paraId="4FA7D5F8" w14:textId="77777777" w:rsidR="006A17FF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胡今天获得了新的文档模版，那么直接切换到本地</w:t>
      </w:r>
      <w:r>
        <w:rPr>
          <w:rFonts w:hint="eastAsia"/>
        </w:rPr>
        <w:t>master</w:t>
      </w:r>
      <w:r>
        <w:rPr>
          <w:rFonts w:hint="eastAsia"/>
        </w:rPr>
        <w:t>分支，并</w:t>
      </w:r>
      <w:r>
        <w:rPr>
          <w:rFonts w:hint="eastAsia"/>
        </w:rPr>
        <w:t>pull</w:t>
      </w:r>
      <w:r>
        <w:rPr>
          <w:rFonts w:hint="eastAsia"/>
        </w:rPr>
        <w:t>一下获得最新的远端仓库的</w:t>
      </w:r>
      <w:r>
        <w:rPr>
          <w:rFonts w:hint="eastAsia"/>
        </w:rPr>
        <w:t>master</w:t>
      </w:r>
      <w:r>
        <w:rPr>
          <w:rFonts w:hint="eastAsia"/>
        </w:rPr>
        <w:t>分支，然后将模版放入本地</w:t>
      </w:r>
      <w:r>
        <w:rPr>
          <w:rFonts w:hint="eastAsia"/>
        </w:rPr>
        <w:t>master</w:t>
      </w:r>
      <w:r>
        <w:rPr>
          <w:rFonts w:hint="eastAsia"/>
        </w:rPr>
        <w:t>分支对应的文件夹内，</w:t>
      </w:r>
      <w:r>
        <w:rPr>
          <w:rFonts w:hint="eastAsia"/>
        </w:rPr>
        <w:t>push</w:t>
      </w:r>
      <w:r>
        <w:rPr>
          <w:rFonts w:hint="eastAsia"/>
        </w:rPr>
        <w:t>这个改动，</w:t>
      </w:r>
      <w:r>
        <w:rPr>
          <w:rFonts w:hint="eastAsia"/>
        </w:rPr>
        <w:t>done!</w:t>
      </w:r>
    </w:p>
    <w:p w14:paraId="74C868C0" w14:textId="77777777" w:rsidR="006A17FF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徐负责单独做一个</w:t>
      </w:r>
      <w:r>
        <w:rPr>
          <w:rFonts w:hint="eastAsia"/>
        </w:rPr>
        <w:t>PPT</w:t>
      </w:r>
      <w:r>
        <w:rPr>
          <w:rFonts w:hint="eastAsia"/>
        </w:rPr>
        <w:t>，第一天她做了一半。她想将这个文档扔到远程仓库，当时由于没有开发完成，她应该在本地建立一个私人分支（只需要建立一次）（分支名字可以是</w:t>
      </w:r>
      <w:r>
        <w:rPr>
          <w:rFonts w:hint="eastAsia"/>
        </w:rPr>
        <w:t>Xv</w:t>
      </w:r>
      <w:r>
        <w:rPr>
          <w:rFonts w:hint="eastAsia"/>
        </w:rPr>
        <w:t>），然后切换到本地私人分支中，放入</w:t>
      </w:r>
      <w:r>
        <w:rPr>
          <w:rFonts w:hint="eastAsia"/>
        </w:rPr>
        <w:t>PPT</w:t>
      </w:r>
      <w:r>
        <w:rPr>
          <w:rFonts w:hint="eastAsia"/>
        </w:rPr>
        <w:t>，并将这个本地分支一起</w:t>
      </w:r>
      <w:r>
        <w:rPr>
          <w:rFonts w:hint="eastAsia"/>
        </w:rPr>
        <w:t>push</w:t>
      </w:r>
      <w:r>
        <w:rPr>
          <w:rFonts w:hint="eastAsia"/>
        </w:rPr>
        <w:t>到远程仓库中。这样其他人可以从远端仓库将这个分支</w:t>
      </w:r>
      <w:r>
        <w:rPr>
          <w:rFonts w:hint="eastAsia"/>
        </w:rPr>
        <w:t>pull</w:t>
      </w:r>
      <w:r>
        <w:rPr>
          <w:rFonts w:hint="eastAsia"/>
        </w:rPr>
        <w:t>下来，看看她做的如何了。第二天她做完了，那么可以和第一种情景一样，上传自己的</w:t>
      </w:r>
      <w:r>
        <w:rPr>
          <w:rFonts w:hint="eastAsia"/>
        </w:rPr>
        <w:t>PPT</w:t>
      </w:r>
      <w:r>
        <w:rPr>
          <w:rFonts w:hint="eastAsia"/>
        </w:rPr>
        <w:t>到远端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14:paraId="47678FE6" w14:textId="77777777" w:rsidR="006A17FF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徐、吴合作做</w:t>
      </w:r>
      <w:r>
        <w:rPr>
          <w:rFonts w:hint="eastAsia"/>
        </w:rPr>
        <w:t>PPT</w:t>
      </w:r>
      <w:r>
        <w:rPr>
          <w:rFonts w:hint="eastAsia"/>
        </w:rPr>
        <w:t>，一个做前半部分，一个后半部分，两个人只要将自己的那部分传至远程私人分支即可，合并工作由陈来做。</w:t>
      </w:r>
    </w:p>
    <w:p w14:paraId="6B085806" w14:textId="77777777" w:rsidR="006A17FF" w:rsidRPr="00B53407" w:rsidRDefault="006A17FF" w:rsidP="006A17FF">
      <w:pPr>
        <w:pStyle w:val="af3"/>
        <w:numPr>
          <w:ilvl w:val="0"/>
          <w:numId w:val="12"/>
        </w:numPr>
        <w:spacing w:line="240" w:lineRule="auto"/>
        <w:ind w:firstLineChars="0"/>
      </w:pPr>
      <w:r>
        <w:rPr>
          <w:rFonts w:hint="eastAsia"/>
        </w:rPr>
        <w:t>关于</w:t>
      </w:r>
      <w:r>
        <w:rPr>
          <w:rFonts w:hint="eastAsia"/>
        </w:rPr>
        <w:t>PPT</w:t>
      </w:r>
      <w:r>
        <w:rPr>
          <w:rFonts w:hint="eastAsia"/>
        </w:rPr>
        <w:t>备注，本质和上一条情景是一样的。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86" w:name="_Toc496746367"/>
      <w:r>
        <w:rPr>
          <w:rFonts w:hint="eastAsia"/>
        </w:rPr>
        <w:t>沟通管理计划</w:t>
      </w:r>
      <w:bookmarkEnd w:id="186"/>
    </w:p>
    <w:tbl>
      <w:tblPr>
        <w:tblStyle w:val="aff1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C3250A" w:rsidRPr="00830909" w14:paraId="6254298E" w14:textId="78E5730B" w:rsidTr="00C3250A">
        <w:tc>
          <w:tcPr>
            <w:tcW w:w="1156" w:type="dxa"/>
          </w:tcPr>
          <w:p w14:paraId="7BA0F5C9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周常会议</w:t>
            </w:r>
          </w:p>
        </w:tc>
        <w:tc>
          <w:tcPr>
            <w:tcW w:w="1196" w:type="dxa"/>
          </w:tcPr>
          <w:p w14:paraId="69020CF7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理四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509/223</w:t>
            </w:r>
          </w:p>
        </w:tc>
        <w:tc>
          <w:tcPr>
            <w:tcW w:w="1264" w:type="dxa"/>
          </w:tcPr>
          <w:p w14:paraId="4D26607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每周一的午饭后和周四下午课后</w:t>
            </w:r>
          </w:p>
        </w:tc>
        <w:tc>
          <w:tcPr>
            <w:tcW w:w="1157" w:type="dxa"/>
          </w:tcPr>
          <w:p w14:paraId="544FB462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0C7F6C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157B6628" w14:textId="7FA52E83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徐洁岑</w:t>
            </w:r>
          </w:p>
        </w:tc>
      </w:tr>
      <w:tr w:rsidR="00C3250A" w:rsidRPr="00830909" w14:paraId="3B0A0F1C" w14:textId="3A0ADB6E" w:rsidTr="00C3250A">
        <w:tc>
          <w:tcPr>
            <w:tcW w:w="1156" w:type="dxa"/>
          </w:tcPr>
          <w:p w14:paraId="51CB1BE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196" w:type="dxa"/>
          </w:tcPr>
          <w:p w14:paraId="77FB5026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站立开会</w:t>
            </w:r>
          </w:p>
        </w:tc>
        <w:tc>
          <w:tcPr>
            <w:tcW w:w="1326" w:type="dxa"/>
          </w:tcPr>
          <w:p w14:paraId="7F3EC813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理四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509/223</w:t>
            </w:r>
          </w:p>
        </w:tc>
        <w:tc>
          <w:tcPr>
            <w:tcW w:w="1264" w:type="dxa"/>
          </w:tcPr>
          <w:p w14:paraId="268E6DED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157" w:type="dxa"/>
          </w:tcPr>
          <w:p w14:paraId="411BDBAA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4D90EF11" w14:textId="7EA96B2D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徐洁岑</w:t>
            </w:r>
          </w:p>
        </w:tc>
      </w:tr>
      <w:tr w:rsidR="00C3250A" w:rsidRPr="00830909" w14:paraId="6138C384" w14:textId="4C302C6D" w:rsidTr="00C3250A">
        <w:tc>
          <w:tcPr>
            <w:tcW w:w="1156" w:type="dxa"/>
          </w:tcPr>
          <w:p w14:paraId="0BF2847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日常进度报告</w:t>
            </w:r>
          </w:p>
        </w:tc>
        <w:tc>
          <w:tcPr>
            <w:tcW w:w="1196" w:type="dxa"/>
          </w:tcPr>
          <w:p w14:paraId="71D13E51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/>
                <w:kern w:val="2"/>
              </w:rPr>
              <w:t>QQ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群报告</w:t>
            </w:r>
          </w:p>
        </w:tc>
        <w:tc>
          <w:tcPr>
            <w:tcW w:w="1326" w:type="dxa"/>
          </w:tcPr>
          <w:p w14:paraId="0350AF40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495FED9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每天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23:00</w:t>
            </w:r>
          </w:p>
        </w:tc>
        <w:tc>
          <w:tcPr>
            <w:tcW w:w="1157" w:type="dxa"/>
          </w:tcPr>
          <w:p w14:paraId="002B5ED5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AE1BDBD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6F2535D9" w14:textId="7A5BC40B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bookmarkEnd w:id="0"/>
    <w:p w14:paraId="0D09CC7B" w14:textId="77777777" w:rsidR="00256156" w:rsidRPr="006B3859" w:rsidRDefault="00256156"/>
    <w:sectPr w:rsidR="00256156" w:rsidRPr="006B3859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1" w:author="PLANE" w:date="2017-10-15T19:05:00Z" w:initials="P">
    <w:p w14:paraId="69363C47" w14:textId="464F2549" w:rsidR="009355DD" w:rsidRDefault="009355DD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  <w:comment w:id="146" w:author="陈哲凡" w:date="2017-10-26T23:06:00Z" w:initials="陈哲凡">
    <w:p w14:paraId="3877646E" w14:textId="5D4AC7F7" w:rsidR="00C3250A" w:rsidRDefault="00C3250A">
      <w:pPr>
        <w:pStyle w:val="af6"/>
      </w:pPr>
      <w:r>
        <w:rPr>
          <w:rStyle w:val="af8"/>
        </w:rPr>
        <w:annotationRef/>
      </w:r>
      <w:r>
        <w:rPr>
          <w:rFonts w:hint="eastAsia"/>
        </w:rPr>
        <w:t>预删除，但是还是先留着</w:t>
      </w:r>
    </w:p>
  </w:comment>
  <w:comment w:id="169" w:author="陈哲凡" w:date="2017-10-15T13:03:00Z" w:initials="陈哲凡">
    <w:p w14:paraId="722445ED" w14:textId="77777777" w:rsidR="009355DD" w:rsidRDefault="009355DD">
      <w:r>
        <w:annotationRef/>
      </w:r>
      <w:r w:rsidRPr="009B7F8E">
        <w:rPr>
          <w:rFonts w:ascii="Times New Roman" w:hAnsi="Times New Roman" w:cs="Times New Roman" w:hint="eastAsia"/>
          <w:szCs w:val="24"/>
        </w:rPr>
        <w:t>说明本项目开发中需制定的各个专题计划（如分合同计划、开发人员培训计划、测试计划、安全保密计划、质量保证计划、配置管理计划、用户培训计划、系统安装计划等）的要点。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  <w15:commentEx w15:paraId="3877646E" w15:done="0"/>
  <w15:commentEx w15:paraId="722445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2F79F" w14:textId="77777777" w:rsidR="002D479E" w:rsidRDefault="002D479E" w:rsidP="00FD549C">
      <w:r>
        <w:separator/>
      </w:r>
    </w:p>
  </w:endnote>
  <w:endnote w:type="continuationSeparator" w:id="0">
    <w:p w14:paraId="68676F8A" w14:textId="77777777" w:rsidR="002D479E" w:rsidRDefault="002D479E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AC0D1" w14:textId="77777777" w:rsidR="00935F95" w:rsidRDefault="00935F95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F4DF14" w14:textId="696A1F2A" w:rsidR="009355DD" w:rsidRDefault="009355DD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3C6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3C68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9355DD" w:rsidRDefault="009355D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2230" w14:textId="77777777" w:rsidR="00935F95" w:rsidRDefault="00935F95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5D020" w14:textId="77777777" w:rsidR="002D479E" w:rsidRDefault="002D479E" w:rsidP="00FD549C">
      <w:r>
        <w:separator/>
      </w:r>
    </w:p>
  </w:footnote>
  <w:footnote w:type="continuationSeparator" w:id="0">
    <w:p w14:paraId="60DE6C8E" w14:textId="77777777" w:rsidR="002D479E" w:rsidRDefault="002D479E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47AA4" w14:textId="77777777" w:rsidR="009355DD" w:rsidRDefault="002D479E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9355DD">
      <w:rPr>
        <w:rFonts w:hint="eastAsia"/>
      </w:rPr>
      <w:t>PRD-2017-G01</w:t>
    </w:r>
  </w:p>
  <w:p w14:paraId="28F1B035" w14:textId="77777777" w:rsidR="009355DD" w:rsidRDefault="009355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rculesHu">
    <w15:presenceInfo w15:providerId="None" w15:userId="HerculesHu"/>
  </w15:person>
  <w15:person w15:author="PLANE">
    <w15:presenceInfo w15:providerId="None" w15:userId="PLANE"/>
  </w15:person>
  <w15:person w15:author="陈哲凡">
    <w15:presenceInfo w15:providerId="Windows Live" w15:userId="3352ef18ebb44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51"/>
    <w:rsid w:val="000009E3"/>
    <w:rsid w:val="000240AD"/>
    <w:rsid w:val="00025142"/>
    <w:rsid w:val="00032F76"/>
    <w:rsid w:val="00033C68"/>
    <w:rsid w:val="00036732"/>
    <w:rsid w:val="000404E0"/>
    <w:rsid w:val="00062219"/>
    <w:rsid w:val="00072CF3"/>
    <w:rsid w:val="00082DEC"/>
    <w:rsid w:val="00156113"/>
    <w:rsid w:val="001A64B9"/>
    <w:rsid w:val="001A787C"/>
    <w:rsid w:val="001E638F"/>
    <w:rsid w:val="00201207"/>
    <w:rsid w:val="00223467"/>
    <w:rsid w:val="00223B9C"/>
    <w:rsid w:val="00243B91"/>
    <w:rsid w:val="0025499B"/>
    <w:rsid w:val="00256156"/>
    <w:rsid w:val="00270B1D"/>
    <w:rsid w:val="002A1178"/>
    <w:rsid w:val="002C53CB"/>
    <w:rsid w:val="002D479E"/>
    <w:rsid w:val="003004E6"/>
    <w:rsid w:val="0031217F"/>
    <w:rsid w:val="00343608"/>
    <w:rsid w:val="0035668D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B64AE"/>
    <w:rsid w:val="004E1501"/>
    <w:rsid w:val="004F2316"/>
    <w:rsid w:val="004F3A1F"/>
    <w:rsid w:val="00531A76"/>
    <w:rsid w:val="00534BC4"/>
    <w:rsid w:val="00537EF0"/>
    <w:rsid w:val="00557325"/>
    <w:rsid w:val="005578BE"/>
    <w:rsid w:val="005746BA"/>
    <w:rsid w:val="005940EC"/>
    <w:rsid w:val="005E30D8"/>
    <w:rsid w:val="00603950"/>
    <w:rsid w:val="006A17FF"/>
    <w:rsid w:val="006B3859"/>
    <w:rsid w:val="006D13C2"/>
    <w:rsid w:val="006D5905"/>
    <w:rsid w:val="006E2516"/>
    <w:rsid w:val="00752A57"/>
    <w:rsid w:val="00754717"/>
    <w:rsid w:val="00773D30"/>
    <w:rsid w:val="0079242C"/>
    <w:rsid w:val="007B1096"/>
    <w:rsid w:val="007D3E4F"/>
    <w:rsid w:val="007D5BDF"/>
    <w:rsid w:val="007D6DE7"/>
    <w:rsid w:val="007E0628"/>
    <w:rsid w:val="007F1A20"/>
    <w:rsid w:val="00801A71"/>
    <w:rsid w:val="00802004"/>
    <w:rsid w:val="00806C72"/>
    <w:rsid w:val="00830909"/>
    <w:rsid w:val="0085060F"/>
    <w:rsid w:val="0089098B"/>
    <w:rsid w:val="008A27CA"/>
    <w:rsid w:val="008B6332"/>
    <w:rsid w:val="008D4625"/>
    <w:rsid w:val="008F441B"/>
    <w:rsid w:val="00911851"/>
    <w:rsid w:val="00932EC9"/>
    <w:rsid w:val="009355DD"/>
    <w:rsid w:val="00935F95"/>
    <w:rsid w:val="00936BFF"/>
    <w:rsid w:val="009D6239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E3482"/>
    <w:rsid w:val="00BE79D9"/>
    <w:rsid w:val="00C13123"/>
    <w:rsid w:val="00C319C1"/>
    <w:rsid w:val="00C3250A"/>
    <w:rsid w:val="00C50AFC"/>
    <w:rsid w:val="00C56775"/>
    <w:rsid w:val="00C56E6D"/>
    <w:rsid w:val="00C71C56"/>
    <w:rsid w:val="00C80954"/>
    <w:rsid w:val="00D02A72"/>
    <w:rsid w:val="00D530AA"/>
    <w:rsid w:val="00D5669B"/>
    <w:rsid w:val="00D635D8"/>
    <w:rsid w:val="00D65A60"/>
    <w:rsid w:val="00D7605E"/>
    <w:rsid w:val="00DD5F04"/>
    <w:rsid w:val="00DF4910"/>
    <w:rsid w:val="00E2498A"/>
    <w:rsid w:val="00E25C62"/>
    <w:rsid w:val="00E90A0F"/>
    <w:rsid w:val="00EA7E80"/>
    <w:rsid w:val="00EB14A6"/>
    <w:rsid w:val="00EE411E"/>
    <w:rsid w:val="00F02877"/>
    <w:rsid w:val="00F075C0"/>
    <w:rsid w:val="00F21140"/>
    <w:rsid w:val="00F559C9"/>
    <w:rsid w:val="00F56880"/>
    <w:rsid w:val="00F60EF0"/>
    <w:rsid w:val="00F95F0A"/>
    <w:rsid w:val="00FD549C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  <w15:chartTrackingRefBased/>
  <w15:docId w15:val="{CAFF6A46-9216-45DA-92BF-A3E0E74E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0">
    <w:name w:val="标题 2 字符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0">
    <w:name w:val="标题 1 字符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0">
    <w:name w:val="标题 3 字符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0">
    <w:name w:val="标题 9 字符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B479B1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B479B1"/>
  </w:style>
  <w:style w:type="paragraph" w:styleId="21">
    <w:name w:val="toc 2"/>
    <w:basedOn w:val="a3"/>
    <w:next w:val="a3"/>
    <w:uiPriority w:val="39"/>
    <w:rsid w:val="00B479B1"/>
    <w:pPr>
      <w:ind w:leftChars="200" w:left="420"/>
    </w:pPr>
  </w:style>
  <w:style w:type="paragraph" w:styleId="31">
    <w:name w:val="toc 3"/>
    <w:basedOn w:val="a3"/>
    <w:next w:val="a3"/>
    <w:uiPriority w:val="39"/>
    <w:rsid w:val="00B479B1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B479B1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B479B1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B479B1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f1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B479B1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B479B1"/>
  </w:style>
  <w:style w:type="paragraph" w:styleId="affb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B479B1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uhl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B4%A8%E9%87%8F/1236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6/09/relationships/commentsIds" Target="commentsIds.xml"/><Relationship Id="rId10" Type="http://schemas.openxmlformats.org/officeDocument/2006/relationships/hyperlink" Target="mailto:houhl@zucc.edu.c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7F76-641C-4B12-B4A3-63D61267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1699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HerculesHu</cp:lastModifiedBy>
  <cp:revision>94</cp:revision>
  <dcterms:created xsi:type="dcterms:W3CDTF">2017-10-14T14:05:00Z</dcterms:created>
  <dcterms:modified xsi:type="dcterms:W3CDTF">2018-01-11T14:12:00Z</dcterms:modified>
</cp:coreProperties>
</file>