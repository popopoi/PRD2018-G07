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916637" w14:textId="717B124E" w:rsidR="00D91F72" w:rsidRDefault="00E53301">
      <w:pPr>
        <w:jc w:val="center"/>
        <w:rPr>
          <w:b/>
        </w:rPr>
      </w:pPr>
      <w:r w:rsidRPr="008627ED">
        <w:rPr>
          <w:b/>
          <w:noProof/>
        </w:rPr>
        <w:drawing>
          <wp:inline distT="0" distB="0" distL="0" distR="0">
            <wp:extent cx="3101340" cy="1124585"/>
            <wp:effectExtent l="0" t="0" r="3810" b="18415"/>
            <wp:docPr id="1" name="图片 1"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strator.WIN7-1611070926\Desktop\360截图184307035910297.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14:paraId="350B023B" w14:textId="327DC25D" w:rsidR="00D91F72" w:rsidRDefault="00D91F72">
      <w:pPr>
        <w:jc w:val="center"/>
        <w:rPr>
          <w:b/>
        </w:rPr>
      </w:pPr>
    </w:p>
    <w:p w14:paraId="02615865" w14:textId="1D9646D9" w:rsidR="00D91F72" w:rsidRDefault="00D91F72">
      <w:pPr>
        <w:jc w:val="center"/>
        <w:rPr>
          <w:b/>
        </w:rPr>
      </w:pPr>
    </w:p>
    <w:p w14:paraId="6B88CEB0" w14:textId="2928BD3D" w:rsidR="00D91F72" w:rsidRDefault="00D91F72">
      <w:pPr>
        <w:rPr>
          <w:b/>
        </w:rPr>
      </w:pPr>
    </w:p>
    <w:p w14:paraId="7A6E3863" w14:textId="1E3B1131" w:rsidR="00D91F72" w:rsidRDefault="00E53301">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Pr>
          <w:rFonts w:ascii="Calibri Light" w:hAnsi="Calibri Light" w:cs="Times New Roman" w:hint="eastAsia"/>
          <w:b/>
          <w:spacing w:val="-10"/>
          <w:sz w:val="44"/>
          <w:szCs w:val="56"/>
        </w:rPr>
        <w:t>渔乐生活</w:t>
      </w:r>
      <w:r>
        <w:rPr>
          <w:rFonts w:ascii="Calibri Light" w:hAnsi="Calibri Light" w:cs="Times New Roman" w:hint="eastAsia"/>
          <w:b/>
          <w:spacing w:val="-10"/>
          <w:sz w:val="44"/>
          <w:szCs w:val="56"/>
        </w:rPr>
        <w:t>APP</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D91F72" w14:paraId="726F87BE" w14:textId="5BB5EED4">
        <w:tc>
          <w:tcPr>
            <w:tcW w:w="2653" w:type="dxa"/>
            <w:vMerge w:val="restart"/>
            <w:shd w:val="clear" w:color="auto" w:fill="auto"/>
          </w:tcPr>
          <w:p w14:paraId="717627DF" w14:textId="750DE982" w:rsidR="00D91F72" w:rsidRDefault="00E53301">
            <w:r>
              <w:rPr>
                <w:rFonts w:hint="eastAsia"/>
              </w:rPr>
              <w:t>文件状态：</w:t>
            </w:r>
          </w:p>
          <w:p w14:paraId="5CE4843B" w14:textId="10B4543A" w:rsidR="00D91F72" w:rsidRDefault="00E53301">
            <w:r>
              <w:rPr>
                <w:rFonts w:hint="eastAsia"/>
              </w:rPr>
              <w:t xml:space="preserve">　[√]草稿</w:t>
            </w:r>
          </w:p>
          <w:p w14:paraId="45B1ACC4" w14:textId="32B05E7C" w:rsidR="00D91F72" w:rsidRDefault="00E53301">
            <w:r>
              <w:rPr>
                <w:rFonts w:hint="eastAsia"/>
              </w:rPr>
              <w:t xml:space="preserve">　[  ]正式发布</w:t>
            </w:r>
          </w:p>
          <w:p w14:paraId="4C3DB32B" w14:textId="4F953A56" w:rsidR="00D91F72" w:rsidRDefault="00E53301">
            <w:r>
              <w:rPr>
                <w:rFonts w:hint="eastAsia"/>
              </w:rPr>
              <w:t xml:space="preserve">　[　]正在修改</w:t>
            </w:r>
          </w:p>
        </w:tc>
        <w:tc>
          <w:tcPr>
            <w:tcW w:w="1170" w:type="dxa"/>
            <w:shd w:val="clear" w:color="auto" w:fill="BEBEBE"/>
          </w:tcPr>
          <w:p w14:paraId="760F5BE6" w14:textId="327175F1" w:rsidR="00D91F72" w:rsidRDefault="00E53301">
            <w:pPr>
              <w:rPr>
                <w:b/>
                <w:szCs w:val="21"/>
              </w:rPr>
            </w:pPr>
            <w:r>
              <w:rPr>
                <w:rFonts w:hint="eastAsia"/>
                <w:b/>
                <w:szCs w:val="21"/>
              </w:rPr>
              <w:t>文件标识：</w:t>
            </w:r>
          </w:p>
        </w:tc>
        <w:tc>
          <w:tcPr>
            <w:tcW w:w="4873" w:type="dxa"/>
          </w:tcPr>
          <w:p w14:paraId="46457A3E" w14:textId="282CDA0D" w:rsidR="00D91F72" w:rsidRDefault="00E53301">
            <w:pPr>
              <w:rPr>
                <w:szCs w:val="21"/>
              </w:rPr>
            </w:pPr>
            <w:r>
              <w:rPr>
                <w:szCs w:val="21"/>
              </w:rPr>
              <w:t>PRD-201</w:t>
            </w:r>
            <w:r>
              <w:rPr>
                <w:rFonts w:hint="eastAsia"/>
                <w:szCs w:val="21"/>
              </w:rPr>
              <w:t>8</w:t>
            </w:r>
            <w:r>
              <w:rPr>
                <w:szCs w:val="21"/>
              </w:rPr>
              <w:t>-G0</w:t>
            </w:r>
            <w:r>
              <w:rPr>
                <w:rFonts w:hint="eastAsia"/>
                <w:szCs w:val="21"/>
              </w:rPr>
              <w:t>7</w:t>
            </w:r>
            <w:r>
              <w:rPr>
                <w:szCs w:val="21"/>
              </w:rPr>
              <w:t>-TUC</w:t>
            </w:r>
          </w:p>
        </w:tc>
      </w:tr>
      <w:tr w:rsidR="00D91F72" w14:paraId="76635D02" w14:textId="50B98A72">
        <w:tc>
          <w:tcPr>
            <w:tcW w:w="2653" w:type="dxa"/>
            <w:vMerge/>
            <w:shd w:val="clear" w:color="auto" w:fill="auto"/>
          </w:tcPr>
          <w:p w14:paraId="3BB78174" w14:textId="6D981E25" w:rsidR="00D91F72" w:rsidRDefault="00D91F72"/>
        </w:tc>
        <w:tc>
          <w:tcPr>
            <w:tcW w:w="1170" w:type="dxa"/>
            <w:shd w:val="clear" w:color="auto" w:fill="BEBEBE"/>
          </w:tcPr>
          <w:p w14:paraId="09EE1BAE" w14:textId="6A22E66A" w:rsidR="00D91F72" w:rsidRDefault="00E53301">
            <w:pPr>
              <w:rPr>
                <w:b/>
                <w:szCs w:val="21"/>
              </w:rPr>
            </w:pPr>
            <w:r>
              <w:rPr>
                <w:rFonts w:hint="eastAsia"/>
                <w:b/>
                <w:szCs w:val="21"/>
              </w:rPr>
              <w:t>当前版本：</w:t>
            </w:r>
          </w:p>
        </w:tc>
        <w:tc>
          <w:tcPr>
            <w:tcW w:w="4873" w:type="dxa"/>
          </w:tcPr>
          <w:p w14:paraId="0EA8A234" w14:textId="6D3977E5" w:rsidR="00D91F72" w:rsidRDefault="00E53301">
            <w:pPr>
              <w:rPr>
                <w:szCs w:val="21"/>
              </w:rPr>
            </w:pPr>
            <w:r>
              <w:rPr>
                <w:rFonts w:hint="eastAsia"/>
                <w:szCs w:val="21"/>
              </w:rPr>
              <w:t>0.0.0</w:t>
            </w:r>
          </w:p>
        </w:tc>
      </w:tr>
      <w:tr w:rsidR="00D91F72" w14:paraId="65B16E51" w14:textId="04CD4CBF">
        <w:tc>
          <w:tcPr>
            <w:tcW w:w="2653" w:type="dxa"/>
            <w:vMerge/>
            <w:shd w:val="clear" w:color="auto" w:fill="auto"/>
          </w:tcPr>
          <w:p w14:paraId="5CF417CD" w14:textId="790113CC" w:rsidR="00D91F72" w:rsidRDefault="00D91F72"/>
        </w:tc>
        <w:tc>
          <w:tcPr>
            <w:tcW w:w="1170" w:type="dxa"/>
            <w:shd w:val="clear" w:color="auto" w:fill="BEBEBE"/>
          </w:tcPr>
          <w:p w14:paraId="1B41F9E7" w14:textId="6B412630" w:rsidR="00D91F72" w:rsidRDefault="00E53301">
            <w:pPr>
              <w:rPr>
                <w:b/>
                <w:szCs w:val="21"/>
              </w:rPr>
            </w:pPr>
            <w:r>
              <w:rPr>
                <w:rFonts w:hint="eastAsia"/>
                <w:b/>
                <w:szCs w:val="21"/>
              </w:rPr>
              <w:t>作者：</w:t>
            </w:r>
          </w:p>
        </w:tc>
        <w:tc>
          <w:tcPr>
            <w:tcW w:w="4873" w:type="dxa"/>
          </w:tcPr>
          <w:p w14:paraId="4D1CD202" w14:textId="1A212676" w:rsidR="00D91F72" w:rsidRDefault="00E53301">
            <w:pPr>
              <w:rPr>
                <w:szCs w:val="21"/>
              </w:rPr>
            </w:pPr>
            <w:r>
              <w:rPr>
                <w:rFonts w:hint="eastAsia"/>
                <w:szCs w:val="21"/>
              </w:rPr>
              <w:t>G07</w:t>
            </w:r>
          </w:p>
        </w:tc>
      </w:tr>
      <w:tr w:rsidR="00D91F72" w14:paraId="36424F02" w14:textId="5094BB61">
        <w:tc>
          <w:tcPr>
            <w:tcW w:w="2653" w:type="dxa"/>
            <w:vMerge/>
            <w:shd w:val="clear" w:color="auto" w:fill="auto"/>
          </w:tcPr>
          <w:p w14:paraId="62E2003A" w14:textId="5305E0A0" w:rsidR="00D91F72" w:rsidRDefault="00D91F72"/>
        </w:tc>
        <w:tc>
          <w:tcPr>
            <w:tcW w:w="1170" w:type="dxa"/>
            <w:shd w:val="clear" w:color="auto" w:fill="BEBEBE"/>
          </w:tcPr>
          <w:p w14:paraId="132F9301" w14:textId="1676AA2C" w:rsidR="00D91F72" w:rsidRDefault="00E53301">
            <w:pPr>
              <w:rPr>
                <w:b/>
                <w:szCs w:val="21"/>
              </w:rPr>
            </w:pPr>
            <w:r>
              <w:rPr>
                <w:rFonts w:hint="eastAsia"/>
                <w:b/>
                <w:szCs w:val="21"/>
              </w:rPr>
              <w:t>完成日期：</w:t>
            </w:r>
          </w:p>
        </w:tc>
        <w:tc>
          <w:tcPr>
            <w:tcW w:w="4873" w:type="dxa"/>
          </w:tcPr>
          <w:p w14:paraId="2327505A" w14:textId="62076403" w:rsidR="00D91F72" w:rsidRDefault="00E53301">
            <w:pPr>
              <w:rPr>
                <w:szCs w:val="21"/>
              </w:rPr>
            </w:pPr>
            <w:r>
              <w:rPr>
                <w:rFonts w:hint="eastAsia"/>
                <w:szCs w:val="21"/>
              </w:rPr>
              <w:t>2018-12-22</w:t>
            </w:r>
          </w:p>
        </w:tc>
      </w:tr>
    </w:tbl>
    <w:p w14:paraId="28DDD00D" w14:textId="1C00A126" w:rsidR="00D91F72" w:rsidRDefault="00E53301">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测试用例</w:t>
      </w:r>
    </w:p>
    <w:p w14:paraId="608351C5" w14:textId="1E76CF19" w:rsidR="00D91F72" w:rsidRDefault="00E53301">
      <w:pPr>
        <w:numPr>
          <w:ilvl w:val="1"/>
          <w:numId w:val="0"/>
        </w:numPr>
        <w:spacing w:afterLines="1150" w:after="3588" w:line="720" w:lineRule="auto"/>
        <w:contextualSpacing/>
        <w:jc w:val="center"/>
        <w:textAlignment w:val="center"/>
        <w:rPr>
          <w:rFonts w:cs="Times New Roman"/>
          <w:b/>
          <w:spacing w:val="15"/>
          <w:sz w:val="32"/>
          <w:szCs w:val="56"/>
        </w:rPr>
      </w:pPr>
      <w:r>
        <w:rPr>
          <w:rFonts w:cs="Times New Roman" w:hint="eastAsia"/>
          <w:b/>
          <w:spacing w:val="15"/>
          <w:sz w:val="32"/>
          <w:szCs w:val="56"/>
        </w:rPr>
        <w:t>Test</w:t>
      </w:r>
      <w:r>
        <w:rPr>
          <w:rFonts w:cs="Times New Roman"/>
          <w:b/>
          <w:spacing w:val="15"/>
          <w:sz w:val="32"/>
          <w:szCs w:val="56"/>
        </w:rPr>
        <w:t xml:space="preserve"> Use Case</w:t>
      </w:r>
    </w:p>
    <w:p w14:paraId="28E4E49C" w14:textId="4EF3B66B"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22F9AE" w14:textId="76A9F385"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8D16D38" w14:textId="70F02E8C"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557AB1F" w14:textId="4936AD2A"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F4CC3C9" w14:textId="3723BFFE" w:rsidR="00D91F72" w:rsidRDefault="00E53301">
      <w:pPr>
        <w:keepNext/>
        <w:keepLines/>
        <w:spacing w:before="340" w:after="330" w:line="578" w:lineRule="auto"/>
        <w:jc w:val="center"/>
        <w:outlineLvl w:val="0"/>
        <w:rPr>
          <w:rFonts w:ascii="Times New Roman" w:hAnsi="Times New Roman" w:cs="Times New Roman"/>
          <w:b/>
          <w:bCs/>
          <w:kern w:val="44"/>
          <w:sz w:val="44"/>
          <w:szCs w:val="44"/>
        </w:rPr>
      </w:pPr>
      <w:bookmarkStart w:id="0" w:name="_Toc27132"/>
      <w:bookmarkStart w:id="1" w:name="_Toc12861"/>
      <w:bookmarkStart w:id="2" w:name="_Toc466742046"/>
      <w:bookmarkStart w:id="3" w:name="_Toc60"/>
      <w:bookmarkStart w:id="4" w:name="_Toc495739754"/>
      <w:bookmarkStart w:id="5" w:name="_Toc501131864"/>
      <w:bookmarkStart w:id="6" w:name="_Toc466020645"/>
      <w:bookmarkStart w:id="7" w:name="_Toc446076693"/>
      <w:bookmarkStart w:id="8" w:name="_Toc447553497"/>
      <w:r>
        <w:rPr>
          <w:rFonts w:ascii="Times New Roman" w:hAnsi="Times New Roman" w:cs="Times New Roman" w:hint="eastAsia"/>
          <w:b/>
          <w:bCs/>
          <w:kern w:val="44"/>
          <w:sz w:val="44"/>
          <w:szCs w:val="44"/>
        </w:rPr>
        <w:br w:type="page"/>
      </w:r>
    </w:p>
    <w:p w14:paraId="6EFFFC10" w14:textId="71895042" w:rsidR="00D91F72" w:rsidRDefault="00D91F72">
      <w:pPr>
        <w:keepNext/>
        <w:keepLines/>
        <w:spacing w:before="340" w:after="330" w:line="578" w:lineRule="auto"/>
        <w:jc w:val="center"/>
        <w:outlineLvl w:val="0"/>
        <w:rPr>
          <w:rFonts w:ascii="Times New Roman" w:hAnsi="Times New Roman" w:cs="Times New Roman"/>
          <w:b/>
          <w:bCs/>
          <w:kern w:val="44"/>
          <w:sz w:val="44"/>
          <w:szCs w:val="44"/>
        </w:rPr>
      </w:pPr>
    </w:p>
    <w:p w14:paraId="6D75F05D" w14:textId="7FCA4F0A" w:rsidR="00D91F72" w:rsidRDefault="00E53301">
      <w:pPr>
        <w:keepNext/>
        <w:keepLines/>
        <w:spacing w:before="340" w:after="330" w:line="578" w:lineRule="auto"/>
        <w:jc w:val="center"/>
        <w:outlineLvl w:val="0"/>
        <w:rPr>
          <w:rFonts w:ascii="Times New Roman" w:hAnsi="Times New Roman" w:cs="Times New Roman"/>
          <w:b/>
          <w:bCs/>
          <w:kern w:val="44"/>
          <w:sz w:val="44"/>
          <w:szCs w:val="44"/>
        </w:rPr>
      </w:pPr>
      <w:bookmarkStart w:id="9" w:name="_Toc533374699"/>
      <w:r>
        <w:rPr>
          <w:rFonts w:ascii="Times New Roman" w:hAnsi="Times New Roman" w:cs="Times New Roman" w:hint="eastAsia"/>
          <w:b/>
          <w:bCs/>
          <w:kern w:val="44"/>
          <w:sz w:val="44"/>
          <w:szCs w:val="44"/>
        </w:rPr>
        <w:t>版</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本</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历</w:t>
      </w:r>
      <w:r>
        <w:rPr>
          <w:rFonts w:ascii="Times New Roman" w:hAnsi="Times New Roman" w:cs="Times New Roman" w:hint="eastAsia"/>
          <w:b/>
          <w:bCs/>
          <w:kern w:val="44"/>
          <w:sz w:val="44"/>
          <w:szCs w:val="44"/>
        </w:rPr>
        <w:t xml:space="preserve"> </w:t>
      </w:r>
      <w:r>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D91F72" w14:paraId="58506175" w14:textId="70D721F1">
        <w:trPr>
          <w:trHeight w:val="300"/>
        </w:trPr>
        <w:tc>
          <w:tcPr>
            <w:tcW w:w="1269" w:type="dxa"/>
            <w:shd w:val="clear" w:color="auto" w:fill="BDD6EE" w:themeFill="accent1" w:themeFillTint="66"/>
          </w:tcPr>
          <w:p w14:paraId="6093180B" w14:textId="34F701C7" w:rsidR="00D91F72" w:rsidRDefault="00E53301">
            <w:pPr>
              <w:jc w:val="center"/>
              <w:rPr>
                <w:b/>
                <w:szCs w:val="21"/>
              </w:rPr>
            </w:pPr>
            <w:r>
              <w:rPr>
                <w:rFonts w:hint="eastAsia"/>
                <w:b/>
                <w:szCs w:val="21"/>
              </w:rPr>
              <w:t>版本</w:t>
            </w:r>
          </w:p>
        </w:tc>
        <w:tc>
          <w:tcPr>
            <w:tcW w:w="1704" w:type="dxa"/>
            <w:shd w:val="clear" w:color="auto" w:fill="BDD6EE" w:themeFill="accent1" w:themeFillTint="66"/>
          </w:tcPr>
          <w:p w14:paraId="060E4C5F" w14:textId="7D65CA70" w:rsidR="00D91F72" w:rsidRDefault="00E53301">
            <w:pPr>
              <w:jc w:val="center"/>
              <w:rPr>
                <w:b/>
                <w:szCs w:val="21"/>
              </w:rPr>
            </w:pPr>
            <w:r>
              <w:rPr>
                <w:rFonts w:hint="eastAsia"/>
                <w:b/>
                <w:szCs w:val="21"/>
              </w:rPr>
              <w:t>作者</w:t>
            </w:r>
          </w:p>
        </w:tc>
        <w:tc>
          <w:tcPr>
            <w:tcW w:w="1930" w:type="dxa"/>
            <w:shd w:val="clear" w:color="auto" w:fill="BDD6EE" w:themeFill="accent1" w:themeFillTint="66"/>
          </w:tcPr>
          <w:p w14:paraId="6D947AFA" w14:textId="305FA548" w:rsidR="00D91F72" w:rsidRDefault="00E53301">
            <w:pPr>
              <w:jc w:val="center"/>
              <w:rPr>
                <w:b/>
                <w:szCs w:val="21"/>
              </w:rPr>
            </w:pPr>
            <w:r>
              <w:rPr>
                <w:rFonts w:hint="eastAsia"/>
                <w:b/>
                <w:szCs w:val="21"/>
              </w:rPr>
              <w:t>协助者</w:t>
            </w:r>
          </w:p>
        </w:tc>
        <w:tc>
          <w:tcPr>
            <w:tcW w:w="1671" w:type="dxa"/>
            <w:shd w:val="clear" w:color="auto" w:fill="BDD6EE" w:themeFill="accent1" w:themeFillTint="66"/>
          </w:tcPr>
          <w:p w14:paraId="743EB7F0" w14:textId="2712F5C0" w:rsidR="00D91F72" w:rsidRDefault="00E53301">
            <w:pPr>
              <w:jc w:val="center"/>
              <w:rPr>
                <w:b/>
                <w:szCs w:val="21"/>
              </w:rPr>
            </w:pPr>
            <w:r>
              <w:rPr>
                <w:rFonts w:hint="eastAsia"/>
                <w:b/>
                <w:szCs w:val="21"/>
              </w:rPr>
              <w:t>起止日期</w:t>
            </w:r>
          </w:p>
        </w:tc>
        <w:tc>
          <w:tcPr>
            <w:tcW w:w="1672" w:type="dxa"/>
            <w:shd w:val="clear" w:color="auto" w:fill="BDD6EE" w:themeFill="accent1" w:themeFillTint="66"/>
          </w:tcPr>
          <w:p w14:paraId="25235A6A" w14:textId="1DA57DC8" w:rsidR="00D91F72" w:rsidRDefault="00E53301">
            <w:pPr>
              <w:jc w:val="center"/>
              <w:rPr>
                <w:b/>
                <w:szCs w:val="21"/>
              </w:rPr>
            </w:pPr>
            <w:r>
              <w:rPr>
                <w:rFonts w:hint="eastAsia"/>
                <w:b/>
                <w:szCs w:val="21"/>
              </w:rPr>
              <w:t>备注</w:t>
            </w:r>
          </w:p>
        </w:tc>
      </w:tr>
      <w:tr w:rsidR="00D91F72" w14:paraId="33A20485" w14:textId="4226EA59">
        <w:trPr>
          <w:trHeight w:val="90"/>
        </w:trPr>
        <w:tc>
          <w:tcPr>
            <w:tcW w:w="1269" w:type="dxa"/>
          </w:tcPr>
          <w:p w14:paraId="1EB7B440" w14:textId="083E14EA" w:rsidR="00D91F72" w:rsidRDefault="00D91F72">
            <w:pPr>
              <w:rPr>
                <w:szCs w:val="21"/>
              </w:rPr>
            </w:pPr>
          </w:p>
        </w:tc>
        <w:tc>
          <w:tcPr>
            <w:tcW w:w="1704" w:type="dxa"/>
          </w:tcPr>
          <w:p w14:paraId="088AC090" w14:textId="50B4F9F2" w:rsidR="00D91F72" w:rsidRDefault="00D91F72">
            <w:pPr>
              <w:rPr>
                <w:szCs w:val="21"/>
              </w:rPr>
            </w:pPr>
          </w:p>
        </w:tc>
        <w:tc>
          <w:tcPr>
            <w:tcW w:w="1930" w:type="dxa"/>
          </w:tcPr>
          <w:p w14:paraId="4E0A0876" w14:textId="49E5A7CF" w:rsidR="00D91F72" w:rsidRDefault="00D91F72">
            <w:pPr>
              <w:rPr>
                <w:szCs w:val="21"/>
              </w:rPr>
            </w:pPr>
          </w:p>
        </w:tc>
        <w:tc>
          <w:tcPr>
            <w:tcW w:w="1671" w:type="dxa"/>
          </w:tcPr>
          <w:p w14:paraId="71F380E3" w14:textId="0A638373" w:rsidR="00D91F72" w:rsidRDefault="00D91F72">
            <w:pPr>
              <w:rPr>
                <w:szCs w:val="21"/>
              </w:rPr>
            </w:pPr>
          </w:p>
        </w:tc>
        <w:tc>
          <w:tcPr>
            <w:tcW w:w="1672" w:type="dxa"/>
          </w:tcPr>
          <w:p w14:paraId="25A4857E" w14:textId="26B67EB0" w:rsidR="00D91F72" w:rsidRDefault="00D91F72">
            <w:pPr>
              <w:rPr>
                <w:szCs w:val="21"/>
              </w:rPr>
            </w:pPr>
          </w:p>
        </w:tc>
      </w:tr>
    </w:tbl>
    <w:p w14:paraId="699442AC" w14:textId="69F92BF3"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6"/>
          <w:szCs w:val="36"/>
        </w:rPr>
      </w:pPr>
    </w:p>
    <w:p w14:paraId="77CEB0F3" w14:textId="1717FE65"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F674CC4" w14:textId="0E871880"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48F8EA06" w14:textId="6FC395A1"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036B476" w14:textId="3D5024FE"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DB5C2E6" w14:textId="46A80681"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102B596" w14:textId="370E61B9"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3FFD38FF" w14:textId="3DC7CE66"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708071FD" w14:textId="3545F0E1" w:rsidR="00D91F72" w:rsidRDefault="00D91F72">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0AA1F192" w14:textId="5736A8B3"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1BD2EDB" w14:textId="66F2C75F"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1BB3F9B" w14:textId="0AD77A61"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rFonts w:asciiTheme="minorHAnsi" w:eastAsiaTheme="minorEastAsia" w:hAnsiTheme="minorHAnsi" w:cstheme="minorBidi"/>
          <w:kern w:val="2"/>
          <w:lang w:val="zh-CN"/>
        </w:rPr>
        <w:id w:val="190736727"/>
        <w:docPartObj>
          <w:docPartGallery w:val="Table of Contents"/>
          <w:docPartUnique/>
        </w:docPartObj>
      </w:sdtPr>
      <w:sdtEndPr>
        <w:rPr>
          <w:rFonts w:ascii="宋体" w:eastAsia="宋体" w:hAnsi="宋体" w:cs="宋体"/>
          <w:b/>
          <w:bCs/>
          <w:kern w:val="0"/>
        </w:rPr>
      </w:sdtEndPr>
      <w:sdtContent>
        <w:p w14:paraId="1783F20F" w14:textId="4481B69E" w:rsidR="00D91F72" w:rsidRDefault="00E53301">
          <w:r>
            <w:rPr>
              <w:lang w:val="zh-CN"/>
            </w:rPr>
            <w:t>目录</w:t>
          </w:r>
        </w:p>
        <w:bookmarkStart w:id="10" w:name="_GoBack"/>
        <w:bookmarkEnd w:id="10"/>
        <w:p w14:paraId="233C1AAB" w14:textId="77777777" w:rsidR="00CE528A" w:rsidRDefault="00E53301">
          <w:pPr>
            <w:pStyle w:val="11"/>
            <w:tabs>
              <w:tab w:val="right" w:leader="dot" w:pos="8296"/>
            </w:tabs>
            <w:rPr>
              <w:rFonts w:asciiTheme="minorHAnsi" w:eastAsiaTheme="minorEastAsia" w:hAnsiTheme="minorHAnsi" w:cstheme="minorBidi"/>
              <w:noProof/>
              <w:kern w:val="2"/>
              <w:sz w:val="24"/>
              <w:szCs w:val="24"/>
            </w:rPr>
          </w:pPr>
          <w:r>
            <w:fldChar w:fldCharType="begin"/>
          </w:r>
          <w:r>
            <w:instrText xml:space="preserve"> TOC \o "1-3" \h \z \u </w:instrText>
          </w:r>
          <w:r>
            <w:fldChar w:fldCharType="separate"/>
          </w:r>
          <w:hyperlink w:anchor="_Toc533374699" w:history="1">
            <w:r w:rsidR="00CE528A" w:rsidRPr="002B5728">
              <w:rPr>
                <w:rStyle w:val="aff4"/>
                <w:rFonts w:ascii="Times New Roman" w:hAnsi="Times New Roman" w:cs="Times New Roman"/>
                <w:b/>
                <w:bCs/>
                <w:noProof/>
                <w:kern w:val="44"/>
              </w:rPr>
              <w:t>版</w:t>
            </w:r>
            <w:r w:rsidR="00CE528A" w:rsidRPr="002B5728">
              <w:rPr>
                <w:rStyle w:val="aff4"/>
                <w:rFonts w:ascii="Times New Roman" w:hAnsi="Times New Roman" w:cs="Times New Roman"/>
                <w:b/>
                <w:bCs/>
                <w:noProof/>
                <w:kern w:val="44"/>
              </w:rPr>
              <w:t xml:space="preserve"> </w:t>
            </w:r>
            <w:r w:rsidR="00CE528A" w:rsidRPr="002B5728">
              <w:rPr>
                <w:rStyle w:val="aff4"/>
                <w:rFonts w:ascii="Times New Roman" w:hAnsi="Times New Roman" w:cs="Times New Roman"/>
                <w:b/>
                <w:bCs/>
                <w:noProof/>
                <w:kern w:val="44"/>
              </w:rPr>
              <w:t>本</w:t>
            </w:r>
            <w:r w:rsidR="00CE528A" w:rsidRPr="002B5728">
              <w:rPr>
                <w:rStyle w:val="aff4"/>
                <w:rFonts w:ascii="Times New Roman" w:hAnsi="Times New Roman" w:cs="Times New Roman"/>
                <w:b/>
                <w:bCs/>
                <w:noProof/>
                <w:kern w:val="44"/>
              </w:rPr>
              <w:t xml:space="preserve"> </w:t>
            </w:r>
            <w:r w:rsidR="00CE528A" w:rsidRPr="002B5728">
              <w:rPr>
                <w:rStyle w:val="aff4"/>
                <w:rFonts w:ascii="Times New Roman" w:hAnsi="Times New Roman" w:cs="Times New Roman"/>
                <w:b/>
                <w:bCs/>
                <w:noProof/>
                <w:kern w:val="44"/>
              </w:rPr>
              <w:t>历</w:t>
            </w:r>
            <w:r w:rsidR="00CE528A" w:rsidRPr="002B5728">
              <w:rPr>
                <w:rStyle w:val="aff4"/>
                <w:rFonts w:ascii="Times New Roman" w:hAnsi="Times New Roman" w:cs="Times New Roman"/>
                <w:b/>
                <w:bCs/>
                <w:noProof/>
                <w:kern w:val="44"/>
              </w:rPr>
              <w:t xml:space="preserve"> </w:t>
            </w:r>
            <w:r w:rsidR="00CE528A" w:rsidRPr="002B5728">
              <w:rPr>
                <w:rStyle w:val="aff4"/>
                <w:rFonts w:ascii="Times New Roman" w:hAnsi="Times New Roman" w:cs="Times New Roman"/>
                <w:b/>
                <w:bCs/>
                <w:noProof/>
                <w:kern w:val="44"/>
              </w:rPr>
              <w:t>史</w:t>
            </w:r>
            <w:r w:rsidR="00CE528A">
              <w:rPr>
                <w:noProof/>
                <w:webHidden/>
              </w:rPr>
              <w:tab/>
            </w:r>
            <w:r w:rsidR="00CE528A">
              <w:rPr>
                <w:noProof/>
                <w:webHidden/>
              </w:rPr>
              <w:fldChar w:fldCharType="begin"/>
            </w:r>
            <w:r w:rsidR="00CE528A">
              <w:rPr>
                <w:noProof/>
                <w:webHidden/>
              </w:rPr>
              <w:instrText xml:space="preserve"> PAGEREF _Toc533374699 \h </w:instrText>
            </w:r>
            <w:r w:rsidR="00CE528A">
              <w:rPr>
                <w:noProof/>
                <w:webHidden/>
              </w:rPr>
            </w:r>
            <w:r w:rsidR="00CE528A">
              <w:rPr>
                <w:noProof/>
                <w:webHidden/>
              </w:rPr>
              <w:fldChar w:fldCharType="separate"/>
            </w:r>
            <w:r w:rsidR="00CE528A">
              <w:rPr>
                <w:noProof/>
                <w:webHidden/>
              </w:rPr>
              <w:t>2</w:t>
            </w:r>
            <w:r w:rsidR="00CE528A">
              <w:rPr>
                <w:noProof/>
                <w:webHidden/>
              </w:rPr>
              <w:fldChar w:fldCharType="end"/>
            </w:r>
          </w:hyperlink>
        </w:p>
        <w:p w14:paraId="53D7C67F" w14:textId="77777777" w:rsidR="00CE528A" w:rsidRDefault="00CE528A">
          <w:pPr>
            <w:pStyle w:val="11"/>
            <w:tabs>
              <w:tab w:val="left" w:pos="420"/>
              <w:tab w:val="right" w:leader="dot" w:pos="8296"/>
            </w:tabs>
            <w:rPr>
              <w:rFonts w:asciiTheme="minorHAnsi" w:eastAsiaTheme="minorEastAsia" w:hAnsiTheme="minorHAnsi" w:cstheme="minorBidi"/>
              <w:noProof/>
              <w:kern w:val="2"/>
              <w:sz w:val="24"/>
              <w:szCs w:val="24"/>
            </w:rPr>
          </w:pPr>
          <w:hyperlink w:anchor="_Toc533374700" w:history="1">
            <w:r w:rsidRPr="002B5728">
              <w:rPr>
                <w:rStyle w:val="aff4"/>
                <w:noProof/>
              </w:rPr>
              <w:t>1</w:t>
            </w:r>
            <w:r>
              <w:rPr>
                <w:rFonts w:asciiTheme="minorHAnsi" w:eastAsiaTheme="minorEastAsia" w:hAnsiTheme="minorHAnsi" w:cstheme="minorBidi"/>
                <w:noProof/>
                <w:kern w:val="2"/>
                <w:sz w:val="24"/>
                <w:szCs w:val="24"/>
              </w:rPr>
              <w:tab/>
            </w:r>
            <w:r w:rsidRPr="002B5728">
              <w:rPr>
                <w:rStyle w:val="aff4"/>
                <w:noProof/>
              </w:rPr>
              <w:t>管理员测试用例</w:t>
            </w:r>
            <w:r>
              <w:rPr>
                <w:noProof/>
                <w:webHidden/>
              </w:rPr>
              <w:tab/>
            </w:r>
            <w:r>
              <w:rPr>
                <w:noProof/>
                <w:webHidden/>
              </w:rPr>
              <w:fldChar w:fldCharType="begin"/>
            </w:r>
            <w:r>
              <w:rPr>
                <w:noProof/>
                <w:webHidden/>
              </w:rPr>
              <w:instrText xml:space="preserve"> PAGEREF _Toc533374700 \h </w:instrText>
            </w:r>
            <w:r>
              <w:rPr>
                <w:noProof/>
                <w:webHidden/>
              </w:rPr>
            </w:r>
            <w:r>
              <w:rPr>
                <w:noProof/>
                <w:webHidden/>
              </w:rPr>
              <w:fldChar w:fldCharType="separate"/>
            </w:r>
            <w:r>
              <w:rPr>
                <w:noProof/>
                <w:webHidden/>
              </w:rPr>
              <w:t>8</w:t>
            </w:r>
            <w:r>
              <w:rPr>
                <w:noProof/>
                <w:webHidden/>
              </w:rPr>
              <w:fldChar w:fldCharType="end"/>
            </w:r>
          </w:hyperlink>
        </w:p>
        <w:p w14:paraId="17E6CEB4"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01" w:history="1">
            <w:r w:rsidRPr="002B5728">
              <w:rPr>
                <w:rStyle w:val="aff4"/>
                <w:noProof/>
              </w:rPr>
              <w:t>1.1</w:t>
            </w:r>
            <w:r>
              <w:rPr>
                <w:rFonts w:asciiTheme="minorHAnsi" w:eastAsiaTheme="minorEastAsia" w:hAnsiTheme="minorHAnsi" w:cstheme="minorBidi"/>
                <w:noProof/>
                <w:kern w:val="2"/>
                <w:sz w:val="24"/>
                <w:szCs w:val="24"/>
              </w:rPr>
              <w:tab/>
            </w:r>
            <w:r w:rsidRPr="002B5728">
              <w:rPr>
                <w:rStyle w:val="aff4"/>
                <w:noProof/>
              </w:rPr>
              <w:t>备份管理</w:t>
            </w:r>
            <w:r>
              <w:rPr>
                <w:noProof/>
                <w:webHidden/>
              </w:rPr>
              <w:tab/>
            </w:r>
            <w:r>
              <w:rPr>
                <w:noProof/>
                <w:webHidden/>
              </w:rPr>
              <w:fldChar w:fldCharType="begin"/>
            </w:r>
            <w:r>
              <w:rPr>
                <w:noProof/>
                <w:webHidden/>
              </w:rPr>
              <w:instrText xml:space="preserve"> PAGEREF _Toc533374701 \h </w:instrText>
            </w:r>
            <w:r>
              <w:rPr>
                <w:noProof/>
                <w:webHidden/>
              </w:rPr>
            </w:r>
            <w:r>
              <w:rPr>
                <w:noProof/>
                <w:webHidden/>
              </w:rPr>
              <w:fldChar w:fldCharType="separate"/>
            </w:r>
            <w:r>
              <w:rPr>
                <w:noProof/>
                <w:webHidden/>
              </w:rPr>
              <w:t>8</w:t>
            </w:r>
            <w:r>
              <w:rPr>
                <w:noProof/>
                <w:webHidden/>
              </w:rPr>
              <w:fldChar w:fldCharType="end"/>
            </w:r>
          </w:hyperlink>
        </w:p>
        <w:p w14:paraId="0C949DB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02" w:history="1">
            <w:r w:rsidRPr="002B5728">
              <w:rPr>
                <w:rStyle w:val="aff4"/>
                <w:noProof/>
              </w:rPr>
              <w:t>1.1.1</w:t>
            </w:r>
            <w:r>
              <w:rPr>
                <w:rFonts w:asciiTheme="minorHAnsi" w:eastAsiaTheme="minorEastAsia" w:hAnsiTheme="minorHAnsi" w:cstheme="minorBidi"/>
                <w:noProof/>
                <w:kern w:val="2"/>
                <w:sz w:val="24"/>
                <w:szCs w:val="24"/>
              </w:rPr>
              <w:tab/>
            </w:r>
            <w:r w:rsidRPr="002B5728">
              <w:rPr>
                <w:rStyle w:val="aff4"/>
                <w:noProof/>
              </w:rPr>
              <w:t>磁盘剩余空间显示</w:t>
            </w:r>
            <w:r>
              <w:rPr>
                <w:noProof/>
                <w:webHidden/>
              </w:rPr>
              <w:tab/>
            </w:r>
            <w:r>
              <w:rPr>
                <w:noProof/>
                <w:webHidden/>
              </w:rPr>
              <w:fldChar w:fldCharType="begin"/>
            </w:r>
            <w:r>
              <w:rPr>
                <w:noProof/>
                <w:webHidden/>
              </w:rPr>
              <w:instrText xml:space="preserve"> PAGEREF _Toc533374702 \h </w:instrText>
            </w:r>
            <w:r>
              <w:rPr>
                <w:noProof/>
                <w:webHidden/>
              </w:rPr>
            </w:r>
            <w:r>
              <w:rPr>
                <w:noProof/>
                <w:webHidden/>
              </w:rPr>
              <w:fldChar w:fldCharType="separate"/>
            </w:r>
            <w:r>
              <w:rPr>
                <w:noProof/>
                <w:webHidden/>
              </w:rPr>
              <w:t>8</w:t>
            </w:r>
            <w:r>
              <w:rPr>
                <w:noProof/>
                <w:webHidden/>
              </w:rPr>
              <w:fldChar w:fldCharType="end"/>
            </w:r>
          </w:hyperlink>
        </w:p>
        <w:p w14:paraId="3C72620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03" w:history="1">
            <w:r w:rsidRPr="002B5728">
              <w:rPr>
                <w:rStyle w:val="aff4"/>
                <w:noProof/>
              </w:rPr>
              <w:t>1.1.2</w:t>
            </w:r>
            <w:r>
              <w:rPr>
                <w:rFonts w:asciiTheme="minorHAnsi" w:eastAsiaTheme="minorEastAsia" w:hAnsiTheme="minorHAnsi" w:cstheme="minorBidi"/>
                <w:noProof/>
                <w:kern w:val="2"/>
                <w:sz w:val="24"/>
                <w:szCs w:val="24"/>
              </w:rPr>
              <w:tab/>
            </w:r>
            <w:r w:rsidRPr="002B5728">
              <w:rPr>
                <w:rStyle w:val="aff4"/>
                <w:noProof/>
              </w:rPr>
              <w:t>设置自动备份间隔</w:t>
            </w:r>
            <w:r>
              <w:rPr>
                <w:noProof/>
                <w:webHidden/>
              </w:rPr>
              <w:tab/>
            </w:r>
            <w:r>
              <w:rPr>
                <w:noProof/>
                <w:webHidden/>
              </w:rPr>
              <w:fldChar w:fldCharType="begin"/>
            </w:r>
            <w:r>
              <w:rPr>
                <w:noProof/>
                <w:webHidden/>
              </w:rPr>
              <w:instrText xml:space="preserve"> PAGEREF _Toc533374703 \h </w:instrText>
            </w:r>
            <w:r>
              <w:rPr>
                <w:noProof/>
                <w:webHidden/>
              </w:rPr>
            </w:r>
            <w:r>
              <w:rPr>
                <w:noProof/>
                <w:webHidden/>
              </w:rPr>
              <w:fldChar w:fldCharType="separate"/>
            </w:r>
            <w:r>
              <w:rPr>
                <w:noProof/>
                <w:webHidden/>
              </w:rPr>
              <w:t>9</w:t>
            </w:r>
            <w:r>
              <w:rPr>
                <w:noProof/>
                <w:webHidden/>
              </w:rPr>
              <w:fldChar w:fldCharType="end"/>
            </w:r>
          </w:hyperlink>
        </w:p>
        <w:p w14:paraId="0B27480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04" w:history="1">
            <w:r w:rsidRPr="002B5728">
              <w:rPr>
                <w:rStyle w:val="aff4"/>
                <w:noProof/>
              </w:rPr>
              <w:t>1.1.3</w:t>
            </w:r>
            <w:r>
              <w:rPr>
                <w:rFonts w:asciiTheme="minorHAnsi" w:eastAsiaTheme="minorEastAsia" w:hAnsiTheme="minorHAnsi" w:cstheme="minorBidi"/>
                <w:noProof/>
                <w:kern w:val="2"/>
                <w:sz w:val="24"/>
                <w:szCs w:val="24"/>
              </w:rPr>
              <w:tab/>
            </w:r>
            <w:r w:rsidRPr="002B5728">
              <w:rPr>
                <w:rStyle w:val="aff4"/>
                <w:noProof/>
              </w:rPr>
              <w:t>手动备份</w:t>
            </w:r>
            <w:r>
              <w:rPr>
                <w:noProof/>
                <w:webHidden/>
              </w:rPr>
              <w:tab/>
            </w:r>
            <w:r>
              <w:rPr>
                <w:noProof/>
                <w:webHidden/>
              </w:rPr>
              <w:fldChar w:fldCharType="begin"/>
            </w:r>
            <w:r>
              <w:rPr>
                <w:noProof/>
                <w:webHidden/>
              </w:rPr>
              <w:instrText xml:space="preserve"> PAGEREF _Toc533374704 \h </w:instrText>
            </w:r>
            <w:r>
              <w:rPr>
                <w:noProof/>
                <w:webHidden/>
              </w:rPr>
            </w:r>
            <w:r>
              <w:rPr>
                <w:noProof/>
                <w:webHidden/>
              </w:rPr>
              <w:fldChar w:fldCharType="separate"/>
            </w:r>
            <w:r>
              <w:rPr>
                <w:noProof/>
                <w:webHidden/>
              </w:rPr>
              <w:t>10</w:t>
            </w:r>
            <w:r>
              <w:rPr>
                <w:noProof/>
                <w:webHidden/>
              </w:rPr>
              <w:fldChar w:fldCharType="end"/>
            </w:r>
          </w:hyperlink>
        </w:p>
        <w:p w14:paraId="7D03628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05" w:history="1">
            <w:r w:rsidRPr="002B5728">
              <w:rPr>
                <w:rStyle w:val="aff4"/>
                <w:noProof/>
              </w:rPr>
              <w:t>1.1.4</w:t>
            </w:r>
            <w:r>
              <w:rPr>
                <w:rFonts w:asciiTheme="minorHAnsi" w:eastAsiaTheme="minorEastAsia" w:hAnsiTheme="minorHAnsi" w:cstheme="minorBidi"/>
                <w:noProof/>
                <w:kern w:val="2"/>
                <w:sz w:val="24"/>
                <w:szCs w:val="24"/>
              </w:rPr>
              <w:tab/>
            </w:r>
            <w:r w:rsidRPr="002B5728">
              <w:rPr>
                <w:rStyle w:val="aff4"/>
                <w:noProof/>
              </w:rPr>
              <w:t>手动备份说明</w:t>
            </w:r>
            <w:r>
              <w:rPr>
                <w:noProof/>
                <w:webHidden/>
              </w:rPr>
              <w:tab/>
            </w:r>
            <w:r>
              <w:rPr>
                <w:noProof/>
                <w:webHidden/>
              </w:rPr>
              <w:fldChar w:fldCharType="begin"/>
            </w:r>
            <w:r>
              <w:rPr>
                <w:noProof/>
                <w:webHidden/>
              </w:rPr>
              <w:instrText xml:space="preserve"> PAGEREF _Toc533374705 \h </w:instrText>
            </w:r>
            <w:r>
              <w:rPr>
                <w:noProof/>
                <w:webHidden/>
              </w:rPr>
            </w:r>
            <w:r>
              <w:rPr>
                <w:noProof/>
                <w:webHidden/>
              </w:rPr>
              <w:fldChar w:fldCharType="separate"/>
            </w:r>
            <w:r>
              <w:rPr>
                <w:noProof/>
                <w:webHidden/>
              </w:rPr>
              <w:t>11</w:t>
            </w:r>
            <w:r>
              <w:rPr>
                <w:noProof/>
                <w:webHidden/>
              </w:rPr>
              <w:fldChar w:fldCharType="end"/>
            </w:r>
          </w:hyperlink>
        </w:p>
        <w:p w14:paraId="05E7A60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06" w:history="1">
            <w:r w:rsidRPr="002B5728">
              <w:rPr>
                <w:rStyle w:val="aff4"/>
                <w:noProof/>
              </w:rPr>
              <w:t>1.1.5</w:t>
            </w:r>
            <w:r>
              <w:rPr>
                <w:rFonts w:asciiTheme="minorHAnsi" w:eastAsiaTheme="minorEastAsia" w:hAnsiTheme="minorHAnsi" w:cstheme="minorBidi"/>
                <w:noProof/>
                <w:kern w:val="2"/>
                <w:sz w:val="24"/>
                <w:szCs w:val="24"/>
              </w:rPr>
              <w:tab/>
            </w:r>
            <w:r w:rsidRPr="002B5728">
              <w:rPr>
                <w:rStyle w:val="aff4"/>
                <w:noProof/>
              </w:rPr>
              <w:t>浏览备份列表</w:t>
            </w:r>
            <w:r>
              <w:rPr>
                <w:noProof/>
                <w:webHidden/>
              </w:rPr>
              <w:tab/>
            </w:r>
            <w:r>
              <w:rPr>
                <w:noProof/>
                <w:webHidden/>
              </w:rPr>
              <w:fldChar w:fldCharType="begin"/>
            </w:r>
            <w:r>
              <w:rPr>
                <w:noProof/>
                <w:webHidden/>
              </w:rPr>
              <w:instrText xml:space="preserve"> PAGEREF _Toc533374706 \h </w:instrText>
            </w:r>
            <w:r>
              <w:rPr>
                <w:noProof/>
                <w:webHidden/>
              </w:rPr>
            </w:r>
            <w:r>
              <w:rPr>
                <w:noProof/>
                <w:webHidden/>
              </w:rPr>
              <w:fldChar w:fldCharType="separate"/>
            </w:r>
            <w:r>
              <w:rPr>
                <w:noProof/>
                <w:webHidden/>
              </w:rPr>
              <w:t>12</w:t>
            </w:r>
            <w:r>
              <w:rPr>
                <w:noProof/>
                <w:webHidden/>
              </w:rPr>
              <w:fldChar w:fldCharType="end"/>
            </w:r>
          </w:hyperlink>
        </w:p>
        <w:p w14:paraId="22D9B51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07" w:history="1">
            <w:r w:rsidRPr="002B5728">
              <w:rPr>
                <w:rStyle w:val="aff4"/>
                <w:noProof/>
              </w:rPr>
              <w:t>1.1.6</w:t>
            </w:r>
            <w:r>
              <w:rPr>
                <w:rFonts w:asciiTheme="minorHAnsi" w:eastAsiaTheme="minorEastAsia" w:hAnsiTheme="minorHAnsi" w:cstheme="minorBidi"/>
                <w:noProof/>
                <w:kern w:val="2"/>
                <w:sz w:val="24"/>
                <w:szCs w:val="24"/>
              </w:rPr>
              <w:tab/>
            </w:r>
            <w:r w:rsidRPr="002B5728">
              <w:rPr>
                <w:rStyle w:val="aff4"/>
                <w:noProof/>
              </w:rPr>
              <w:t>删除备份</w:t>
            </w:r>
            <w:r>
              <w:rPr>
                <w:noProof/>
                <w:webHidden/>
              </w:rPr>
              <w:tab/>
            </w:r>
            <w:r>
              <w:rPr>
                <w:noProof/>
                <w:webHidden/>
              </w:rPr>
              <w:fldChar w:fldCharType="begin"/>
            </w:r>
            <w:r>
              <w:rPr>
                <w:noProof/>
                <w:webHidden/>
              </w:rPr>
              <w:instrText xml:space="preserve"> PAGEREF _Toc533374707 \h </w:instrText>
            </w:r>
            <w:r>
              <w:rPr>
                <w:noProof/>
                <w:webHidden/>
              </w:rPr>
            </w:r>
            <w:r>
              <w:rPr>
                <w:noProof/>
                <w:webHidden/>
              </w:rPr>
              <w:fldChar w:fldCharType="separate"/>
            </w:r>
            <w:r>
              <w:rPr>
                <w:noProof/>
                <w:webHidden/>
              </w:rPr>
              <w:t>13</w:t>
            </w:r>
            <w:r>
              <w:rPr>
                <w:noProof/>
                <w:webHidden/>
              </w:rPr>
              <w:fldChar w:fldCharType="end"/>
            </w:r>
          </w:hyperlink>
        </w:p>
        <w:p w14:paraId="1505C718"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08" w:history="1">
            <w:r w:rsidRPr="002B5728">
              <w:rPr>
                <w:rStyle w:val="aff4"/>
                <w:noProof/>
              </w:rPr>
              <w:t>1.1.7</w:t>
            </w:r>
            <w:r>
              <w:rPr>
                <w:rFonts w:asciiTheme="minorHAnsi" w:eastAsiaTheme="minorEastAsia" w:hAnsiTheme="minorHAnsi" w:cstheme="minorBidi"/>
                <w:noProof/>
                <w:kern w:val="2"/>
                <w:sz w:val="24"/>
                <w:szCs w:val="24"/>
              </w:rPr>
              <w:tab/>
            </w:r>
            <w:r w:rsidRPr="002B5728">
              <w:rPr>
                <w:rStyle w:val="aff4"/>
                <w:noProof/>
              </w:rPr>
              <w:t>备份恢复</w:t>
            </w:r>
            <w:r>
              <w:rPr>
                <w:noProof/>
                <w:webHidden/>
              </w:rPr>
              <w:tab/>
            </w:r>
            <w:r>
              <w:rPr>
                <w:noProof/>
                <w:webHidden/>
              </w:rPr>
              <w:fldChar w:fldCharType="begin"/>
            </w:r>
            <w:r>
              <w:rPr>
                <w:noProof/>
                <w:webHidden/>
              </w:rPr>
              <w:instrText xml:space="preserve"> PAGEREF _Toc533374708 \h </w:instrText>
            </w:r>
            <w:r>
              <w:rPr>
                <w:noProof/>
                <w:webHidden/>
              </w:rPr>
            </w:r>
            <w:r>
              <w:rPr>
                <w:noProof/>
                <w:webHidden/>
              </w:rPr>
              <w:fldChar w:fldCharType="separate"/>
            </w:r>
            <w:r>
              <w:rPr>
                <w:noProof/>
                <w:webHidden/>
              </w:rPr>
              <w:t>14</w:t>
            </w:r>
            <w:r>
              <w:rPr>
                <w:noProof/>
                <w:webHidden/>
              </w:rPr>
              <w:fldChar w:fldCharType="end"/>
            </w:r>
          </w:hyperlink>
        </w:p>
        <w:p w14:paraId="19B3A7FB"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09" w:history="1">
            <w:r w:rsidRPr="002B5728">
              <w:rPr>
                <w:rStyle w:val="aff4"/>
                <w:noProof/>
              </w:rPr>
              <w:t>1.2</w:t>
            </w:r>
            <w:r>
              <w:rPr>
                <w:rFonts w:asciiTheme="minorHAnsi" w:eastAsiaTheme="minorEastAsia" w:hAnsiTheme="minorHAnsi" w:cstheme="minorBidi"/>
                <w:noProof/>
                <w:kern w:val="2"/>
                <w:sz w:val="24"/>
                <w:szCs w:val="24"/>
              </w:rPr>
              <w:tab/>
            </w:r>
            <w:r w:rsidRPr="002B5728">
              <w:rPr>
                <w:rStyle w:val="aff4"/>
                <w:noProof/>
              </w:rPr>
              <w:t>通知管理</w:t>
            </w:r>
            <w:r>
              <w:rPr>
                <w:noProof/>
                <w:webHidden/>
              </w:rPr>
              <w:tab/>
            </w:r>
            <w:r>
              <w:rPr>
                <w:noProof/>
                <w:webHidden/>
              </w:rPr>
              <w:fldChar w:fldCharType="begin"/>
            </w:r>
            <w:r>
              <w:rPr>
                <w:noProof/>
                <w:webHidden/>
              </w:rPr>
              <w:instrText xml:space="preserve"> PAGEREF _Toc533374709 \h </w:instrText>
            </w:r>
            <w:r>
              <w:rPr>
                <w:noProof/>
                <w:webHidden/>
              </w:rPr>
            </w:r>
            <w:r>
              <w:rPr>
                <w:noProof/>
                <w:webHidden/>
              </w:rPr>
              <w:fldChar w:fldCharType="separate"/>
            </w:r>
            <w:r>
              <w:rPr>
                <w:noProof/>
                <w:webHidden/>
              </w:rPr>
              <w:t>15</w:t>
            </w:r>
            <w:r>
              <w:rPr>
                <w:noProof/>
                <w:webHidden/>
              </w:rPr>
              <w:fldChar w:fldCharType="end"/>
            </w:r>
          </w:hyperlink>
        </w:p>
        <w:p w14:paraId="1C400DDF"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0" w:history="1">
            <w:r w:rsidRPr="002B5728">
              <w:rPr>
                <w:rStyle w:val="aff4"/>
                <w:noProof/>
              </w:rPr>
              <w:t>1.2.1</w:t>
            </w:r>
            <w:r>
              <w:rPr>
                <w:rFonts w:asciiTheme="minorHAnsi" w:eastAsiaTheme="minorEastAsia" w:hAnsiTheme="minorHAnsi" w:cstheme="minorBidi"/>
                <w:noProof/>
                <w:kern w:val="2"/>
                <w:sz w:val="24"/>
                <w:szCs w:val="24"/>
              </w:rPr>
              <w:tab/>
            </w:r>
            <w:r w:rsidRPr="002B5728">
              <w:rPr>
                <w:rStyle w:val="aff4"/>
                <w:noProof/>
              </w:rPr>
              <w:t>通知管理</w:t>
            </w:r>
            <w:r>
              <w:rPr>
                <w:noProof/>
                <w:webHidden/>
              </w:rPr>
              <w:tab/>
            </w:r>
            <w:r>
              <w:rPr>
                <w:noProof/>
                <w:webHidden/>
              </w:rPr>
              <w:fldChar w:fldCharType="begin"/>
            </w:r>
            <w:r>
              <w:rPr>
                <w:noProof/>
                <w:webHidden/>
              </w:rPr>
              <w:instrText xml:space="preserve"> PAGEREF _Toc533374710 \h </w:instrText>
            </w:r>
            <w:r>
              <w:rPr>
                <w:noProof/>
                <w:webHidden/>
              </w:rPr>
            </w:r>
            <w:r>
              <w:rPr>
                <w:noProof/>
                <w:webHidden/>
              </w:rPr>
              <w:fldChar w:fldCharType="separate"/>
            </w:r>
            <w:r>
              <w:rPr>
                <w:noProof/>
                <w:webHidden/>
              </w:rPr>
              <w:t>15</w:t>
            </w:r>
            <w:r>
              <w:rPr>
                <w:noProof/>
                <w:webHidden/>
              </w:rPr>
              <w:fldChar w:fldCharType="end"/>
            </w:r>
          </w:hyperlink>
        </w:p>
        <w:p w14:paraId="6060D4A3"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1" w:history="1">
            <w:r w:rsidRPr="002B5728">
              <w:rPr>
                <w:rStyle w:val="aff4"/>
                <w:noProof/>
              </w:rPr>
              <w:t>1.2.2</w:t>
            </w:r>
            <w:r>
              <w:rPr>
                <w:rFonts w:asciiTheme="minorHAnsi" w:eastAsiaTheme="minorEastAsia" w:hAnsiTheme="minorHAnsi" w:cstheme="minorBidi"/>
                <w:noProof/>
                <w:kern w:val="2"/>
                <w:sz w:val="24"/>
                <w:szCs w:val="24"/>
              </w:rPr>
              <w:tab/>
            </w:r>
            <w:r w:rsidRPr="002B5728">
              <w:rPr>
                <w:rStyle w:val="aff4"/>
                <w:noProof/>
              </w:rPr>
              <w:t>选择通知的对象</w:t>
            </w:r>
            <w:r>
              <w:rPr>
                <w:noProof/>
                <w:webHidden/>
              </w:rPr>
              <w:tab/>
            </w:r>
            <w:r>
              <w:rPr>
                <w:noProof/>
                <w:webHidden/>
              </w:rPr>
              <w:fldChar w:fldCharType="begin"/>
            </w:r>
            <w:r>
              <w:rPr>
                <w:noProof/>
                <w:webHidden/>
              </w:rPr>
              <w:instrText xml:space="preserve"> PAGEREF _Toc533374711 \h </w:instrText>
            </w:r>
            <w:r>
              <w:rPr>
                <w:noProof/>
                <w:webHidden/>
              </w:rPr>
            </w:r>
            <w:r>
              <w:rPr>
                <w:noProof/>
                <w:webHidden/>
              </w:rPr>
              <w:fldChar w:fldCharType="separate"/>
            </w:r>
            <w:r>
              <w:rPr>
                <w:noProof/>
                <w:webHidden/>
              </w:rPr>
              <w:t>16</w:t>
            </w:r>
            <w:r>
              <w:rPr>
                <w:noProof/>
                <w:webHidden/>
              </w:rPr>
              <w:fldChar w:fldCharType="end"/>
            </w:r>
          </w:hyperlink>
        </w:p>
        <w:p w14:paraId="7DCA6CFE"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2" w:history="1">
            <w:r w:rsidRPr="002B5728">
              <w:rPr>
                <w:rStyle w:val="aff4"/>
                <w:noProof/>
              </w:rPr>
              <w:t>1.2.3</w:t>
            </w:r>
            <w:r>
              <w:rPr>
                <w:rFonts w:asciiTheme="minorHAnsi" w:eastAsiaTheme="minorEastAsia" w:hAnsiTheme="minorHAnsi" w:cstheme="minorBidi"/>
                <w:noProof/>
                <w:kern w:val="2"/>
                <w:sz w:val="24"/>
                <w:szCs w:val="24"/>
              </w:rPr>
              <w:tab/>
            </w:r>
            <w:r w:rsidRPr="002B5728">
              <w:rPr>
                <w:rStyle w:val="aff4"/>
                <w:noProof/>
              </w:rPr>
              <w:t>设定通知的发送时间</w:t>
            </w:r>
            <w:r>
              <w:rPr>
                <w:noProof/>
                <w:webHidden/>
              </w:rPr>
              <w:tab/>
            </w:r>
            <w:r>
              <w:rPr>
                <w:noProof/>
                <w:webHidden/>
              </w:rPr>
              <w:fldChar w:fldCharType="begin"/>
            </w:r>
            <w:r>
              <w:rPr>
                <w:noProof/>
                <w:webHidden/>
              </w:rPr>
              <w:instrText xml:space="preserve"> PAGEREF _Toc533374712 \h </w:instrText>
            </w:r>
            <w:r>
              <w:rPr>
                <w:noProof/>
                <w:webHidden/>
              </w:rPr>
            </w:r>
            <w:r>
              <w:rPr>
                <w:noProof/>
                <w:webHidden/>
              </w:rPr>
              <w:fldChar w:fldCharType="separate"/>
            </w:r>
            <w:r>
              <w:rPr>
                <w:noProof/>
                <w:webHidden/>
              </w:rPr>
              <w:t>17</w:t>
            </w:r>
            <w:r>
              <w:rPr>
                <w:noProof/>
                <w:webHidden/>
              </w:rPr>
              <w:fldChar w:fldCharType="end"/>
            </w:r>
          </w:hyperlink>
        </w:p>
        <w:p w14:paraId="59C44F2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3" w:history="1">
            <w:r w:rsidRPr="002B5728">
              <w:rPr>
                <w:rStyle w:val="aff4"/>
                <w:noProof/>
              </w:rPr>
              <w:t>1.2.4</w:t>
            </w:r>
            <w:r>
              <w:rPr>
                <w:rFonts w:asciiTheme="minorHAnsi" w:eastAsiaTheme="minorEastAsia" w:hAnsiTheme="minorHAnsi" w:cstheme="minorBidi"/>
                <w:noProof/>
                <w:kern w:val="2"/>
                <w:sz w:val="24"/>
                <w:szCs w:val="24"/>
              </w:rPr>
              <w:tab/>
            </w:r>
            <w:r w:rsidRPr="002B5728">
              <w:rPr>
                <w:rStyle w:val="aff4"/>
                <w:noProof/>
              </w:rPr>
              <w:t>填写通知内容</w:t>
            </w:r>
            <w:r>
              <w:rPr>
                <w:noProof/>
                <w:webHidden/>
              </w:rPr>
              <w:tab/>
            </w:r>
            <w:r>
              <w:rPr>
                <w:noProof/>
                <w:webHidden/>
              </w:rPr>
              <w:fldChar w:fldCharType="begin"/>
            </w:r>
            <w:r>
              <w:rPr>
                <w:noProof/>
                <w:webHidden/>
              </w:rPr>
              <w:instrText xml:space="preserve"> PAGEREF _Toc533374713 \h </w:instrText>
            </w:r>
            <w:r>
              <w:rPr>
                <w:noProof/>
                <w:webHidden/>
              </w:rPr>
            </w:r>
            <w:r>
              <w:rPr>
                <w:noProof/>
                <w:webHidden/>
              </w:rPr>
              <w:fldChar w:fldCharType="separate"/>
            </w:r>
            <w:r>
              <w:rPr>
                <w:noProof/>
                <w:webHidden/>
              </w:rPr>
              <w:t>18</w:t>
            </w:r>
            <w:r>
              <w:rPr>
                <w:noProof/>
                <w:webHidden/>
              </w:rPr>
              <w:fldChar w:fldCharType="end"/>
            </w:r>
          </w:hyperlink>
        </w:p>
        <w:p w14:paraId="5B1E316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4" w:history="1">
            <w:r w:rsidRPr="002B5728">
              <w:rPr>
                <w:rStyle w:val="aff4"/>
                <w:noProof/>
              </w:rPr>
              <w:t>1.2.5</w:t>
            </w:r>
            <w:r>
              <w:rPr>
                <w:rFonts w:asciiTheme="minorHAnsi" w:eastAsiaTheme="minorEastAsia" w:hAnsiTheme="minorHAnsi" w:cstheme="minorBidi"/>
                <w:noProof/>
                <w:kern w:val="2"/>
                <w:sz w:val="24"/>
                <w:szCs w:val="24"/>
              </w:rPr>
              <w:tab/>
            </w:r>
            <w:r w:rsidRPr="002B5728">
              <w:rPr>
                <w:rStyle w:val="aff4"/>
                <w:noProof/>
              </w:rPr>
              <w:t>发送通知</w:t>
            </w:r>
            <w:r>
              <w:rPr>
                <w:noProof/>
                <w:webHidden/>
              </w:rPr>
              <w:tab/>
            </w:r>
            <w:r>
              <w:rPr>
                <w:noProof/>
                <w:webHidden/>
              </w:rPr>
              <w:fldChar w:fldCharType="begin"/>
            </w:r>
            <w:r>
              <w:rPr>
                <w:noProof/>
                <w:webHidden/>
              </w:rPr>
              <w:instrText xml:space="preserve"> PAGEREF _Toc533374714 \h </w:instrText>
            </w:r>
            <w:r>
              <w:rPr>
                <w:noProof/>
                <w:webHidden/>
              </w:rPr>
            </w:r>
            <w:r>
              <w:rPr>
                <w:noProof/>
                <w:webHidden/>
              </w:rPr>
              <w:fldChar w:fldCharType="separate"/>
            </w:r>
            <w:r>
              <w:rPr>
                <w:noProof/>
                <w:webHidden/>
              </w:rPr>
              <w:t>20</w:t>
            </w:r>
            <w:r>
              <w:rPr>
                <w:noProof/>
                <w:webHidden/>
              </w:rPr>
              <w:fldChar w:fldCharType="end"/>
            </w:r>
          </w:hyperlink>
        </w:p>
        <w:p w14:paraId="305A6E9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5" w:history="1">
            <w:r w:rsidRPr="002B5728">
              <w:rPr>
                <w:rStyle w:val="aff4"/>
                <w:noProof/>
              </w:rPr>
              <w:t>1.2.6</w:t>
            </w:r>
            <w:r>
              <w:rPr>
                <w:rFonts w:asciiTheme="minorHAnsi" w:eastAsiaTheme="minorEastAsia" w:hAnsiTheme="minorHAnsi" w:cstheme="minorBidi"/>
                <w:noProof/>
                <w:kern w:val="2"/>
                <w:sz w:val="24"/>
                <w:szCs w:val="24"/>
              </w:rPr>
              <w:tab/>
            </w:r>
            <w:r w:rsidRPr="002B5728">
              <w:rPr>
                <w:rStyle w:val="aff4"/>
                <w:noProof/>
              </w:rPr>
              <w:t>浏览历史通知</w:t>
            </w:r>
            <w:r>
              <w:rPr>
                <w:noProof/>
                <w:webHidden/>
              </w:rPr>
              <w:tab/>
            </w:r>
            <w:r>
              <w:rPr>
                <w:noProof/>
                <w:webHidden/>
              </w:rPr>
              <w:fldChar w:fldCharType="begin"/>
            </w:r>
            <w:r>
              <w:rPr>
                <w:noProof/>
                <w:webHidden/>
              </w:rPr>
              <w:instrText xml:space="preserve"> PAGEREF _Toc533374715 \h </w:instrText>
            </w:r>
            <w:r>
              <w:rPr>
                <w:noProof/>
                <w:webHidden/>
              </w:rPr>
            </w:r>
            <w:r>
              <w:rPr>
                <w:noProof/>
                <w:webHidden/>
              </w:rPr>
              <w:fldChar w:fldCharType="separate"/>
            </w:r>
            <w:r>
              <w:rPr>
                <w:noProof/>
                <w:webHidden/>
              </w:rPr>
              <w:t>21</w:t>
            </w:r>
            <w:r>
              <w:rPr>
                <w:noProof/>
                <w:webHidden/>
              </w:rPr>
              <w:fldChar w:fldCharType="end"/>
            </w:r>
          </w:hyperlink>
        </w:p>
        <w:p w14:paraId="1851BB2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6" w:history="1">
            <w:r w:rsidRPr="002B5728">
              <w:rPr>
                <w:rStyle w:val="aff4"/>
                <w:noProof/>
              </w:rPr>
              <w:t>1.2.7</w:t>
            </w:r>
            <w:r>
              <w:rPr>
                <w:rFonts w:asciiTheme="minorHAnsi" w:eastAsiaTheme="minorEastAsia" w:hAnsiTheme="minorHAnsi" w:cstheme="minorBidi"/>
                <w:noProof/>
                <w:kern w:val="2"/>
                <w:sz w:val="24"/>
                <w:szCs w:val="24"/>
              </w:rPr>
              <w:tab/>
            </w:r>
            <w:r w:rsidRPr="002B5728">
              <w:rPr>
                <w:rStyle w:val="aff4"/>
                <w:noProof/>
              </w:rPr>
              <w:t>根据时间和对象筛选历史通知</w:t>
            </w:r>
            <w:r>
              <w:rPr>
                <w:noProof/>
                <w:webHidden/>
              </w:rPr>
              <w:tab/>
            </w:r>
            <w:r>
              <w:rPr>
                <w:noProof/>
                <w:webHidden/>
              </w:rPr>
              <w:fldChar w:fldCharType="begin"/>
            </w:r>
            <w:r>
              <w:rPr>
                <w:noProof/>
                <w:webHidden/>
              </w:rPr>
              <w:instrText xml:space="preserve"> PAGEREF _Toc533374716 \h </w:instrText>
            </w:r>
            <w:r>
              <w:rPr>
                <w:noProof/>
                <w:webHidden/>
              </w:rPr>
            </w:r>
            <w:r>
              <w:rPr>
                <w:noProof/>
                <w:webHidden/>
              </w:rPr>
              <w:fldChar w:fldCharType="separate"/>
            </w:r>
            <w:r>
              <w:rPr>
                <w:noProof/>
                <w:webHidden/>
              </w:rPr>
              <w:t>22</w:t>
            </w:r>
            <w:r>
              <w:rPr>
                <w:noProof/>
                <w:webHidden/>
              </w:rPr>
              <w:fldChar w:fldCharType="end"/>
            </w:r>
          </w:hyperlink>
        </w:p>
        <w:p w14:paraId="12866DC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7" w:history="1">
            <w:r w:rsidRPr="002B5728">
              <w:rPr>
                <w:rStyle w:val="aff4"/>
                <w:noProof/>
              </w:rPr>
              <w:t>1.2.8</w:t>
            </w:r>
            <w:r>
              <w:rPr>
                <w:rFonts w:asciiTheme="minorHAnsi" w:eastAsiaTheme="minorEastAsia" w:hAnsiTheme="minorHAnsi" w:cstheme="minorBidi"/>
                <w:noProof/>
                <w:kern w:val="2"/>
                <w:sz w:val="24"/>
                <w:szCs w:val="24"/>
              </w:rPr>
              <w:tab/>
            </w:r>
            <w:r w:rsidRPr="002B5728">
              <w:rPr>
                <w:rStyle w:val="aff4"/>
                <w:noProof/>
              </w:rPr>
              <w:t>根据最近通知显示历史通知</w:t>
            </w:r>
            <w:r>
              <w:rPr>
                <w:noProof/>
                <w:webHidden/>
              </w:rPr>
              <w:tab/>
            </w:r>
            <w:r>
              <w:rPr>
                <w:noProof/>
                <w:webHidden/>
              </w:rPr>
              <w:fldChar w:fldCharType="begin"/>
            </w:r>
            <w:r>
              <w:rPr>
                <w:noProof/>
                <w:webHidden/>
              </w:rPr>
              <w:instrText xml:space="preserve"> PAGEREF _Toc533374717 \h </w:instrText>
            </w:r>
            <w:r>
              <w:rPr>
                <w:noProof/>
                <w:webHidden/>
              </w:rPr>
            </w:r>
            <w:r>
              <w:rPr>
                <w:noProof/>
                <w:webHidden/>
              </w:rPr>
              <w:fldChar w:fldCharType="separate"/>
            </w:r>
            <w:r>
              <w:rPr>
                <w:noProof/>
                <w:webHidden/>
              </w:rPr>
              <w:t>23</w:t>
            </w:r>
            <w:r>
              <w:rPr>
                <w:noProof/>
                <w:webHidden/>
              </w:rPr>
              <w:fldChar w:fldCharType="end"/>
            </w:r>
          </w:hyperlink>
        </w:p>
        <w:p w14:paraId="4A2E99F3"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18" w:history="1">
            <w:r w:rsidRPr="002B5728">
              <w:rPr>
                <w:rStyle w:val="aff4"/>
                <w:noProof/>
              </w:rPr>
              <w:t>1.2.9</w:t>
            </w:r>
            <w:r>
              <w:rPr>
                <w:rFonts w:asciiTheme="minorHAnsi" w:eastAsiaTheme="minorEastAsia" w:hAnsiTheme="minorHAnsi" w:cstheme="minorBidi"/>
                <w:noProof/>
                <w:kern w:val="2"/>
                <w:sz w:val="24"/>
                <w:szCs w:val="24"/>
              </w:rPr>
              <w:tab/>
            </w:r>
            <w:r w:rsidRPr="002B5728">
              <w:rPr>
                <w:rStyle w:val="aff4"/>
                <w:noProof/>
              </w:rPr>
              <w:t>删除通知</w:t>
            </w:r>
            <w:r>
              <w:rPr>
                <w:noProof/>
                <w:webHidden/>
              </w:rPr>
              <w:tab/>
            </w:r>
            <w:r>
              <w:rPr>
                <w:noProof/>
                <w:webHidden/>
              </w:rPr>
              <w:fldChar w:fldCharType="begin"/>
            </w:r>
            <w:r>
              <w:rPr>
                <w:noProof/>
                <w:webHidden/>
              </w:rPr>
              <w:instrText xml:space="preserve"> PAGEREF _Toc533374718 \h </w:instrText>
            </w:r>
            <w:r>
              <w:rPr>
                <w:noProof/>
                <w:webHidden/>
              </w:rPr>
            </w:r>
            <w:r>
              <w:rPr>
                <w:noProof/>
                <w:webHidden/>
              </w:rPr>
              <w:fldChar w:fldCharType="separate"/>
            </w:r>
            <w:r>
              <w:rPr>
                <w:noProof/>
                <w:webHidden/>
              </w:rPr>
              <w:t>24</w:t>
            </w:r>
            <w:r>
              <w:rPr>
                <w:noProof/>
                <w:webHidden/>
              </w:rPr>
              <w:fldChar w:fldCharType="end"/>
            </w:r>
          </w:hyperlink>
        </w:p>
        <w:p w14:paraId="78D4E8A0"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19" w:history="1">
            <w:r w:rsidRPr="002B5728">
              <w:rPr>
                <w:rStyle w:val="aff4"/>
                <w:noProof/>
              </w:rPr>
              <w:t>1.3</w:t>
            </w:r>
            <w:r>
              <w:rPr>
                <w:rFonts w:asciiTheme="minorHAnsi" w:eastAsiaTheme="minorEastAsia" w:hAnsiTheme="minorHAnsi" w:cstheme="minorBidi"/>
                <w:noProof/>
                <w:kern w:val="2"/>
                <w:sz w:val="24"/>
                <w:szCs w:val="24"/>
              </w:rPr>
              <w:tab/>
            </w:r>
            <w:r w:rsidRPr="002B5728">
              <w:rPr>
                <w:rStyle w:val="aff4"/>
                <w:noProof/>
              </w:rPr>
              <w:t>登录后台</w:t>
            </w:r>
            <w:r>
              <w:rPr>
                <w:noProof/>
                <w:webHidden/>
              </w:rPr>
              <w:tab/>
            </w:r>
            <w:r>
              <w:rPr>
                <w:noProof/>
                <w:webHidden/>
              </w:rPr>
              <w:fldChar w:fldCharType="begin"/>
            </w:r>
            <w:r>
              <w:rPr>
                <w:noProof/>
                <w:webHidden/>
              </w:rPr>
              <w:instrText xml:space="preserve"> PAGEREF _Toc533374719 \h </w:instrText>
            </w:r>
            <w:r>
              <w:rPr>
                <w:noProof/>
                <w:webHidden/>
              </w:rPr>
            </w:r>
            <w:r>
              <w:rPr>
                <w:noProof/>
                <w:webHidden/>
              </w:rPr>
              <w:fldChar w:fldCharType="separate"/>
            </w:r>
            <w:r>
              <w:rPr>
                <w:noProof/>
                <w:webHidden/>
              </w:rPr>
              <w:t>25</w:t>
            </w:r>
            <w:r>
              <w:rPr>
                <w:noProof/>
                <w:webHidden/>
              </w:rPr>
              <w:fldChar w:fldCharType="end"/>
            </w:r>
          </w:hyperlink>
        </w:p>
        <w:p w14:paraId="1AED2ACD"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20" w:history="1">
            <w:r w:rsidRPr="002B5728">
              <w:rPr>
                <w:rStyle w:val="aff4"/>
                <w:noProof/>
              </w:rPr>
              <w:t>1.4</w:t>
            </w:r>
            <w:r>
              <w:rPr>
                <w:rFonts w:asciiTheme="minorHAnsi" w:eastAsiaTheme="minorEastAsia" w:hAnsiTheme="minorHAnsi" w:cstheme="minorBidi"/>
                <w:noProof/>
                <w:kern w:val="2"/>
                <w:sz w:val="24"/>
                <w:szCs w:val="24"/>
              </w:rPr>
              <w:tab/>
            </w:r>
            <w:r w:rsidRPr="002B5728">
              <w:rPr>
                <w:rStyle w:val="aff4"/>
                <w:noProof/>
              </w:rPr>
              <w:t>退出后台</w:t>
            </w:r>
            <w:r>
              <w:rPr>
                <w:noProof/>
                <w:webHidden/>
              </w:rPr>
              <w:tab/>
            </w:r>
            <w:r>
              <w:rPr>
                <w:noProof/>
                <w:webHidden/>
              </w:rPr>
              <w:fldChar w:fldCharType="begin"/>
            </w:r>
            <w:r>
              <w:rPr>
                <w:noProof/>
                <w:webHidden/>
              </w:rPr>
              <w:instrText xml:space="preserve"> PAGEREF _Toc533374720 \h </w:instrText>
            </w:r>
            <w:r>
              <w:rPr>
                <w:noProof/>
                <w:webHidden/>
              </w:rPr>
            </w:r>
            <w:r>
              <w:rPr>
                <w:noProof/>
                <w:webHidden/>
              </w:rPr>
              <w:fldChar w:fldCharType="separate"/>
            </w:r>
            <w:r>
              <w:rPr>
                <w:noProof/>
                <w:webHidden/>
              </w:rPr>
              <w:t>26</w:t>
            </w:r>
            <w:r>
              <w:rPr>
                <w:noProof/>
                <w:webHidden/>
              </w:rPr>
              <w:fldChar w:fldCharType="end"/>
            </w:r>
          </w:hyperlink>
        </w:p>
        <w:p w14:paraId="178FCAE0"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21" w:history="1">
            <w:r w:rsidRPr="002B5728">
              <w:rPr>
                <w:rStyle w:val="aff4"/>
                <w:noProof/>
              </w:rPr>
              <w:t>1.5</w:t>
            </w:r>
            <w:r>
              <w:rPr>
                <w:rFonts w:asciiTheme="minorHAnsi" w:eastAsiaTheme="minorEastAsia" w:hAnsiTheme="minorHAnsi" w:cstheme="minorBidi"/>
                <w:noProof/>
                <w:kern w:val="2"/>
                <w:sz w:val="24"/>
                <w:szCs w:val="24"/>
              </w:rPr>
              <w:tab/>
            </w:r>
            <w:r w:rsidRPr="002B5728">
              <w:rPr>
                <w:rStyle w:val="aff4"/>
                <w:noProof/>
              </w:rPr>
              <w:t>用户管理</w:t>
            </w:r>
            <w:r>
              <w:rPr>
                <w:noProof/>
                <w:webHidden/>
              </w:rPr>
              <w:tab/>
            </w:r>
            <w:r>
              <w:rPr>
                <w:noProof/>
                <w:webHidden/>
              </w:rPr>
              <w:fldChar w:fldCharType="begin"/>
            </w:r>
            <w:r>
              <w:rPr>
                <w:noProof/>
                <w:webHidden/>
              </w:rPr>
              <w:instrText xml:space="preserve"> PAGEREF _Toc533374721 \h </w:instrText>
            </w:r>
            <w:r>
              <w:rPr>
                <w:noProof/>
                <w:webHidden/>
              </w:rPr>
            </w:r>
            <w:r>
              <w:rPr>
                <w:noProof/>
                <w:webHidden/>
              </w:rPr>
              <w:fldChar w:fldCharType="separate"/>
            </w:r>
            <w:r>
              <w:rPr>
                <w:noProof/>
                <w:webHidden/>
              </w:rPr>
              <w:t>27</w:t>
            </w:r>
            <w:r>
              <w:rPr>
                <w:noProof/>
                <w:webHidden/>
              </w:rPr>
              <w:fldChar w:fldCharType="end"/>
            </w:r>
          </w:hyperlink>
        </w:p>
        <w:p w14:paraId="0266A30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22" w:history="1">
            <w:r w:rsidRPr="002B5728">
              <w:rPr>
                <w:rStyle w:val="aff4"/>
                <w:noProof/>
              </w:rPr>
              <w:t>1.5.1</w:t>
            </w:r>
            <w:r>
              <w:rPr>
                <w:rFonts w:asciiTheme="minorHAnsi" w:eastAsiaTheme="minorEastAsia" w:hAnsiTheme="minorHAnsi" w:cstheme="minorBidi"/>
                <w:noProof/>
                <w:kern w:val="2"/>
                <w:sz w:val="24"/>
                <w:szCs w:val="24"/>
              </w:rPr>
              <w:tab/>
            </w:r>
            <w:r w:rsidRPr="002B5728">
              <w:rPr>
                <w:rStyle w:val="aff4"/>
                <w:noProof/>
              </w:rPr>
              <w:t>搜索用户</w:t>
            </w:r>
            <w:r>
              <w:rPr>
                <w:noProof/>
                <w:webHidden/>
              </w:rPr>
              <w:tab/>
            </w:r>
            <w:r>
              <w:rPr>
                <w:noProof/>
                <w:webHidden/>
              </w:rPr>
              <w:fldChar w:fldCharType="begin"/>
            </w:r>
            <w:r>
              <w:rPr>
                <w:noProof/>
                <w:webHidden/>
              </w:rPr>
              <w:instrText xml:space="preserve"> PAGEREF _Toc533374722 \h </w:instrText>
            </w:r>
            <w:r>
              <w:rPr>
                <w:noProof/>
                <w:webHidden/>
              </w:rPr>
            </w:r>
            <w:r>
              <w:rPr>
                <w:noProof/>
                <w:webHidden/>
              </w:rPr>
              <w:fldChar w:fldCharType="separate"/>
            </w:r>
            <w:r>
              <w:rPr>
                <w:noProof/>
                <w:webHidden/>
              </w:rPr>
              <w:t>27</w:t>
            </w:r>
            <w:r>
              <w:rPr>
                <w:noProof/>
                <w:webHidden/>
              </w:rPr>
              <w:fldChar w:fldCharType="end"/>
            </w:r>
          </w:hyperlink>
        </w:p>
        <w:p w14:paraId="3689317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23" w:history="1">
            <w:r w:rsidRPr="002B5728">
              <w:rPr>
                <w:rStyle w:val="aff4"/>
                <w:noProof/>
              </w:rPr>
              <w:t>1.5.2</w:t>
            </w:r>
            <w:r>
              <w:rPr>
                <w:rFonts w:asciiTheme="minorHAnsi" w:eastAsiaTheme="minorEastAsia" w:hAnsiTheme="minorHAnsi" w:cstheme="minorBidi"/>
                <w:noProof/>
                <w:kern w:val="2"/>
                <w:sz w:val="24"/>
                <w:szCs w:val="24"/>
              </w:rPr>
              <w:tab/>
            </w:r>
            <w:r w:rsidRPr="002B5728">
              <w:rPr>
                <w:rStyle w:val="aff4"/>
                <w:noProof/>
              </w:rPr>
              <w:t>将用户加入黑名单</w:t>
            </w:r>
            <w:r>
              <w:rPr>
                <w:noProof/>
                <w:webHidden/>
              </w:rPr>
              <w:tab/>
            </w:r>
            <w:r>
              <w:rPr>
                <w:noProof/>
                <w:webHidden/>
              </w:rPr>
              <w:fldChar w:fldCharType="begin"/>
            </w:r>
            <w:r>
              <w:rPr>
                <w:noProof/>
                <w:webHidden/>
              </w:rPr>
              <w:instrText xml:space="preserve"> PAGEREF _Toc533374723 \h </w:instrText>
            </w:r>
            <w:r>
              <w:rPr>
                <w:noProof/>
                <w:webHidden/>
              </w:rPr>
            </w:r>
            <w:r>
              <w:rPr>
                <w:noProof/>
                <w:webHidden/>
              </w:rPr>
              <w:fldChar w:fldCharType="separate"/>
            </w:r>
            <w:r>
              <w:rPr>
                <w:noProof/>
                <w:webHidden/>
              </w:rPr>
              <w:t>28</w:t>
            </w:r>
            <w:r>
              <w:rPr>
                <w:noProof/>
                <w:webHidden/>
              </w:rPr>
              <w:fldChar w:fldCharType="end"/>
            </w:r>
          </w:hyperlink>
        </w:p>
        <w:p w14:paraId="483B679E"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24" w:history="1">
            <w:r w:rsidRPr="002B5728">
              <w:rPr>
                <w:rStyle w:val="aff4"/>
                <w:noProof/>
              </w:rPr>
              <w:t>1.5.3</w:t>
            </w:r>
            <w:r>
              <w:rPr>
                <w:rFonts w:asciiTheme="minorHAnsi" w:eastAsiaTheme="minorEastAsia" w:hAnsiTheme="minorHAnsi" w:cstheme="minorBidi"/>
                <w:noProof/>
                <w:kern w:val="2"/>
                <w:sz w:val="24"/>
                <w:szCs w:val="24"/>
              </w:rPr>
              <w:tab/>
            </w:r>
            <w:r w:rsidRPr="002B5728">
              <w:rPr>
                <w:rStyle w:val="aff4"/>
                <w:noProof/>
              </w:rPr>
              <w:t>动态管理</w:t>
            </w:r>
            <w:r>
              <w:rPr>
                <w:noProof/>
                <w:webHidden/>
              </w:rPr>
              <w:tab/>
            </w:r>
            <w:r>
              <w:rPr>
                <w:noProof/>
                <w:webHidden/>
              </w:rPr>
              <w:fldChar w:fldCharType="begin"/>
            </w:r>
            <w:r>
              <w:rPr>
                <w:noProof/>
                <w:webHidden/>
              </w:rPr>
              <w:instrText xml:space="preserve"> PAGEREF _Toc533374724 \h </w:instrText>
            </w:r>
            <w:r>
              <w:rPr>
                <w:noProof/>
                <w:webHidden/>
              </w:rPr>
            </w:r>
            <w:r>
              <w:rPr>
                <w:noProof/>
                <w:webHidden/>
              </w:rPr>
              <w:fldChar w:fldCharType="separate"/>
            </w:r>
            <w:r>
              <w:rPr>
                <w:noProof/>
                <w:webHidden/>
              </w:rPr>
              <w:t>34</w:t>
            </w:r>
            <w:r>
              <w:rPr>
                <w:noProof/>
                <w:webHidden/>
              </w:rPr>
              <w:fldChar w:fldCharType="end"/>
            </w:r>
          </w:hyperlink>
        </w:p>
        <w:p w14:paraId="2A02EA86"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25" w:history="1">
            <w:r w:rsidRPr="002B5728">
              <w:rPr>
                <w:rStyle w:val="aff4"/>
                <w:noProof/>
              </w:rPr>
              <w:t>1.6</w:t>
            </w:r>
            <w:r>
              <w:rPr>
                <w:rFonts w:asciiTheme="minorHAnsi" w:eastAsiaTheme="minorEastAsia" w:hAnsiTheme="minorHAnsi" w:cstheme="minorBidi"/>
                <w:noProof/>
                <w:kern w:val="2"/>
                <w:sz w:val="24"/>
                <w:szCs w:val="24"/>
              </w:rPr>
              <w:tab/>
            </w:r>
            <w:r w:rsidRPr="002B5728">
              <w:rPr>
                <w:rStyle w:val="aff4"/>
                <w:noProof/>
              </w:rPr>
              <w:t>地点管理</w:t>
            </w:r>
            <w:r>
              <w:rPr>
                <w:noProof/>
                <w:webHidden/>
              </w:rPr>
              <w:tab/>
            </w:r>
            <w:r>
              <w:rPr>
                <w:noProof/>
                <w:webHidden/>
              </w:rPr>
              <w:fldChar w:fldCharType="begin"/>
            </w:r>
            <w:r>
              <w:rPr>
                <w:noProof/>
                <w:webHidden/>
              </w:rPr>
              <w:instrText xml:space="preserve"> PAGEREF _Toc533374725 \h </w:instrText>
            </w:r>
            <w:r>
              <w:rPr>
                <w:noProof/>
                <w:webHidden/>
              </w:rPr>
            </w:r>
            <w:r>
              <w:rPr>
                <w:noProof/>
                <w:webHidden/>
              </w:rPr>
              <w:fldChar w:fldCharType="separate"/>
            </w:r>
            <w:r>
              <w:rPr>
                <w:noProof/>
                <w:webHidden/>
              </w:rPr>
              <w:t>37</w:t>
            </w:r>
            <w:r>
              <w:rPr>
                <w:noProof/>
                <w:webHidden/>
              </w:rPr>
              <w:fldChar w:fldCharType="end"/>
            </w:r>
          </w:hyperlink>
        </w:p>
        <w:p w14:paraId="4CEBCD2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26" w:history="1">
            <w:r w:rsidRPr="002B5728">
              <w:rPr>
                <w:rStyle w:val="aff4"/>
                <w:noProof/>
              </w:rPr>
              <w:t>1.6.1</w:t>
            </w:r>
            <w:r>
              <w:rPr>
                <w:rFonts w:asciiTheme="minorHAnsi" w:eastAsiaTheme="minorEastAsia" w:hAnsiTheme="minorHAnsi" w:cstheme="minorBidi"/>
                <w:noProof/>
                <w:kern w:val="2"/>
                <w:sz w:val="24"/>
                <w:szCs w:val="24"/>
              </w:rPr>
              <w:tab/>
            </w:r>
            <w:r w:rsidRPr="002B5728">
              <w:rPr>
                <w:rStyle w:val="aff4"/>
                <w:noProof/>
              </w:rPr>
              <w:t>搜索地点</w:t>
            </w:r>
            <w:r>
              <w:rPr>
                <w:noProof/>
                <w:webHidden/>
              </w:rPr>
              <w:tab/>
            </w:r>
            <w:r>
              <w:rPr>
                <w:noProof/>
                <w:webHidden/>
              </w:rPr>
              <w:fldChar w:fldCharType="begin"/>
            </w:r>
            <w:r>
              <w:rPr>
                <w:noProof/>
                <w:webHidden/>
              </w:rPr>
              <w:instrText xml:space="preserve"> PAGEREF _Toc533374726 \h </w:instrText>
            </w:r>
            <w:r>
              <w:rPr>
                <w:noProof/>
                <w:webHidden/>
              </w:rPr>
            </w:r>
            <w:r>
              <w:rPr>
                <w:noProof/>
                <w:webHidden/>
              </w:rPr>
              <w:fldChar w:fldCharType="separate"/>
            </w:r>
            <w:r>
              <w:rPr>
                <w:noProof/>
                <w:webHidden/>
              </w:rPr>
              <w:t>37</w:t>
            </w:r>
            <w:r>
              <w:rPr>
                <w:noProof/>
                <w:webHidden/>
              </w:rPr>
              <w:fldChar w:fldCharType="end"/>
            </w:r>
          </w:hyperlink>
        </w:p>
        <w:p w14:paraId="0D2A2D0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27" w:history="1">
            <w:r w:rsidRPr="002B5728">
              <w:rPr>
                <w:rStyle w:val="aff4"/>
                <w:noProof/>
              </w:rPr>
              <w:t>1.6.2</w:t>
            </w:r>
            <w:r>
              <w:rPr>
                <w:rFonts w:asciiTheme="minorHAnsi" w:eastAsiaTheme="minorEastAsia" w:hAnsiTheme="minorHAnsi" w:cstheme="minorBidi"/>
                <w:noProof/>
                <w:kern w:val="2"/>
                <w:sz w:val="24"/>
                <w:szCs w:val="24"/>
              </w:rPr>
              <w:tab/>
            </w:r>
            <w:r w:rsidRPr="002B5728">
              <w:rPr>
                <w:rStyle w:val="aff4"/>
                <w:noProof/>
              </w:rPr>
              <w:t>新增地点</w:t>
            </w:r>
            <w:r>
              <w:rPr>
                <w:noProof/>
                <w:webHidden/>
              </w:rPr>
              <w:tab/>
            </w:r>
            <w:r>
              <w:rPr>
                <w:noProof/>
                <w:webHidden/>
              </w:rPr>
              <w:fldChar w:fldCharType="begin"/>
            </w:r>
            <w:r>
              <w:rPr>
                <w:noProof/>
                <w:webHidden/>
              </w:rPr>
              <w:instrText xml:space="preserve"> PAGEREF _Toc533374727 \h </w:instrText>
            </w:r>
            <w:r>
              <w:rPr>
                <w:noProof/>
                <w:webHidden/>
              </w:rPr>
            </w:r>
            <w:r>
              <w:rPr>
                <w:noProof/>
                <w:webHidden/>
              </w:rPr>
              <w:fldChar w:fldCharType="separate"/>
            </w:r>
            <w:r>
              <w:rPr>
                <w:noProof/>
                <w:webHidden/>
              </w:rPr>
              <w:t>38</w:t>
            </w:r>
            <w:r>
              <w:rPr>
                <w:noProof/>
                <w:webHidden/>
              </w:rPr>
              <w:fldChar w:fldCharType="end"/>
            </w:r>
          </w:hyperlink>
        </w:p>
        <w:p w14:paraId="260E59E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28" w:history="1">
            <w:r w:rsidRPr="002B5728">
              <w:rPr>
                <w:rStyle w:val="aff4"/>
                <w:noProof/>
              </w:rPr>
              <w:t>1.6.3</w:t>
            </w:r>
            <w:r>
              <w:rPr>
                <w:rFonts w:asciiTheme="minorHAnsi" w:eastAsiaTheme="minorEastAsia" w:hAnsiTheme="minorHAnsi" w:cstheme="minorBidi"/>
                <w:noProof/>
                <w:kern w:val="2"/>
                <w:sz w:val="24"/>
                <w:szCs w:val="24"/>
              </w:rPr>
              <w:tab/>
            </w:r>
            <w:r w:rsidRPr="002B5728">
              <w:rPr>
                <w:rStyle w:val="aff4"/>
                <w:noProof/>
              </w:rPr>
              <w:t>删除地点</w:t>
            </w:r>
            <w:r>
              <w:rPr>
                <w:noProof/>
                <w:webHidden/>
              </w:rPr>
              <w:tab/>
            </w:r>
            <w:r>
              <w:rPr>
                <w:noProof/>
                <w:webHidden/>
              </w:rPr>
              <w:fldChar w:fldCharType="begin"/>
            </w:r>
            <w:r>
              <w:rPr>
                <w:noProof/>
                <w:webHidden/>
              </w:rPr>
              <w:instrText xml:space="preserve"> PAGEREF _Toc533374728 \h </w:instrText>
            </w:r>
            <w:r>
              <w:rPr>
                <w:noProof/>
                <w:webHidden/>
              </w:rPr>
            </w:r>
            <w:r>
              <w:rPr>
                <w:noProof/>
                <w:webHidden/>
              </w:rPr>
              <w:fldChar w:fldCharType="separate"/>
            </w:r>
            <w:r>
              <w:rPr>
                <w:noProof/>
                <w:webHidden/>
              </w:rPr>
              <w:t>43</w:t>
            </w:r>
            <w:r>
              <w:rPr>
                <w:noProof/>
                <w:webHidden/>
              </w:rPr>
              <w:fldChar w:fldCharType="end"/>
            </w:r>
          </w:hyperlink>
        </w:p>
        <w:p w14:paraId="0F9BF67F"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29" w:history="1">
            <w:r w:rsidRPr="002B5728">
              <w:rPr>
                <w:rStyle w:val="aff4"/>
                <w:noProof/>
              </w:rPr>
              <w:t>1.6.4</w:t>
            </w:r>
            <w:r>
              <w:rPr>
                <w:rFonts w:asciiTheme="minorHAnsi" w:eastAsiaTheme="minorEastAsia" w:hAnsiTheme="minorHAnsi" w:cstheme="minorBidi"/>
                <w:noProof/>
                <w:kern w:val="2"/>
                <w:sz w:val="24"/>
                <w:szCs w:val="24"/>
              </w:rPr>
              <w:tab/>
            </w:r>
            <w:r w:rsidRPr="002B5728">
              <w:rPr>
                <w:rStyle w:val="aff4"/>
                <w:noProof/>
              </w:rPr>
              <w:t>查看地点信息</w:t>
            </w:r>
            <w:r>
              <w:rPr>
                <w:noProof/>
                <w:webHidden/>
              </w:rPr>
              <w:tab/>
            </w:r>
            <w:r>
              <w:rPr>
                <w:noProof/>
                <w:webHidden/>
              </w:rPr>
              <w:fldChar w:fldCharType="begin"/>
            </w:r>
            <w:r>
              <w:rPr>
                <w:noProof/>
                <w:webHidden/>
              </w:rPr>
              <w:instrText xml:space="preserve"> PAGEREF _Toc533374729 \h </w:instrText>
            </w:r>
            <w:r>
              <w:rPr>
                <w:noProof/>
                <w:webHidden/>
              </w:rPr>
            </w:r>
            <w:r>
              <w:rPr>
                <w:noProof/>
                <w:webHidden/>
              </w:rPr>
              <w:fldChar w:fldCharType="separate"/>
            </w:r>
            <w:r>
              <w:rPr>
                <w:noProof/>
                <w:webHidden/>
              </w:rPr>
              <w:t>44</w:t>
            </w:r>
            <w:r>
              <w:rPr>
                <w:noProof/>
                <w:webHidden/>
              </w:rPr>
              <w:fldChar w:fldCharType="end"/>
            </w:r>
          </w:hyperlink>
        </w:p>
        <w:p w14:paraId="6D4C181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0" w:history="1">
            <w:r w:rsidRPr="002B5728">
              <w:rPr>
                <w:rStyle w:val="aff4"/>
                <w:noProof/>
              </w:rPr>
              <w:t>1.6.5</w:t>
            </w:r>
            <w:r>
              <w:rPr>
                <w:rFonts w:asciiTheme="minorHAnsi" w:eastAsiaTheme="minorEastAsia" w:hAnsiTheme="minorHAnsi" w:cstheme="minorBidi"/>
                <w:noProof/>
                <w:kern w:val="2"/>
                <w:sz w:val="24"/>
                <w:szCs w:val="24"/>
              </w:rPr>
              <w:tab/>
            </w:r>
            <w:r w:rsidRPr="002B5728">
              <w:rPr>
                <w:rStyle w:val="aff4"/>
                <w:noProof/>
              </w:rPr>
              <w:t>修改地点信息</w:t>
            </w:r>
            <w:r>
              <w:rPr>
                <w:noProof/>
                <w:webHidden/>
              </w:rPr>
              <w:tab/>
            </w:r>
            <w:r>
              <w:rPr>
                <w:noProof/>
                <w:webHidden/>
              </w:rPr>
              <w:fldChar w:fldCharType="begin"/>
            </w:r>
            <w:r>
              <w:rPr>
                <w:noProof/>
                <w:webHidden/>
              </w:rPr>
              <w:instrText xml:space="preserve"> PAGEREF _Toc533374730 \h </w:instrText>
            </w:r>
            <w:r>
              <w:rPr>
                <w:noProof/>
                <w:webHidden/>
              </w:rPr>
            </w:r>
            <w:r>
              <w:rPr>
                <w:noProof/>
                <w:webHidden/>
              </w:rPr>
              <w:fldChar w:fldCharType="separate"/>
            </w:r>
            <w:r>
              <w:rPr>
                <w:noProof/>
                <w:webHidden/>
              </w:rPr>
              <w:t>45</w:t>
            </w:r>
            <w:r>
              <w:rPr>
                <w:noProof/>
                <w:webHidden/>
              </w:rPr>
              <w:fldChar w:fldCharType="end"/>
            </w:r>
          </w:hyperlink>
        </w:p>
        <w:p w14:paraId="1B45F04C"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31" w:history="1">
            <w:r w:rsidRPr="002B5728">
              <w:rPr>
                <w:rStyle w:val="aff4"/>
                <w:noProof/>
              </w:rPr>
              <w:t>1.7</w:t>
            </w:r>
            <w:r>
              <w:rPr>
                <w:rFonts w:asciiTheme="minorHAnsi" w:eastAsiaTheme="minorEastAsia" w:hAnsiTheme="minorHAnsi" w:cstheme="minorBidi"/>
                <w:noProof/>
                <w:kern w:val="2"/>
                <w:sz w:val="24"/>
                <w:szCs w:val="24"/>
              </w:rPr>
              <w:tab/>
            </w:r>
            <w:r w:rsidRPr="002B5728">
              <w:rPr>
                <w:rStyle w:val="aff4"/>
                <w:noProof/>
              </w:rPr>
              <w:t>举报管理</w:t>
            </w:r>
            <w:r>
              <w:rPr>
                <w:noProof/>
                <w:webHidden/>
              </w:rPr>
              <w:tab/>
            </w:r>
            <w:r>
              <w:rPr>
                <w:noProof/>
                <w:webHidden/>
              </w:rPr>
              <w:fldChar w:fldCharType="begin"/>
            </w:r>
            <w:r>
              <w:rPr>
                <w:noProof/>
                <w:webHidden/>
              </w:rPr>
              <w:instrText xml:space="preserve"> PAGEREF _Toc533374731 \h </w:instrText>
            </w:r>
            <w:r>
              <w:rPr>
                <w:noProof/>
                <w:webHidden/>
              </w:rPr>
            </w:r>
            <w:r>
              <w:rPr>
                <w:noProof/>
                <w:webHidden/>
              </w:rPr>
              <w:fldChar w:fldCharType="separate"/>
            </w:r>
            <w:r>
              <w:rPr>
                <w:noProof/>
                <w:webHidden/>
              </w:rPr>
              <w:t>50</w:t>
            </w:r>
            <w:r>
              <w:rPr>
                <w:noProof/>
                <w:webHidden/>
              </w:rPr>
              <w:fldChar w:fldCharType="end"/>
            </w:r>
          </w:hyperlink>
        </w:p>
        <w:p w14:paraId="65204C7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2" w:history="1">
            <w:r w:rsidRPr="002B5728">
              <w:rPr>
                <w:rStyle w:val="aff4"/>
                <w:noProof/>
              </w:rPr>
              <w:t>1.7.1</w:t>
            </w:r>
            <w:r>
              <w:rPr>
                <w:rFonts w:asciiTheme="minorHAnsi" w:eastAsiaTheme="minorEastAsia" w:hAnsiTheme="minorHAnsi" w:cstheme="minorBidi"/>
                <w:noProof/>
                <w:kern w:val="2"/>
                <w:sz w:val="24"/>
                <w:szCs w:val="24"/>
              </w:rPr>
              <w:tab/>
            </w:r>
            <w:r w:rsidRPr="002B5728">
              <w:rPr>
                <w:rStyle w:val="aff4"/>
                <w:noProof/>
              </w:rPr>
              <w:t>进入举报管理</w:t>
            </w:r>
            <w:r>
              <w:rPr>
                <w:noProof/>
                <w:webHidden/>
              </w:rPr>
              <w:tab/>
            </w:r>
            <w:r>
              <w:rPr>
                <w:noProof/>
                <w:webHidden/>
              </w:rPr>
              <w:fldChar w:fldCharType="begin"/>
            </w:r>
            <w:r>
              <w:rPr>
                <w:noProof/>
                <w:webHidden/>
              </w:rPr>
              <w:instrText xml:space="preserve"> PAGEREF _Toc533374732 \h </w:instrText>
            </w:r>
            <w:r>
              <w:rPr>
                <w:noProof/>
                <w:webHidden/>
              </w:rPr>
            </w:r>
            <w:r>
              <w:rPr>
                <w:noProof/>
                <w:webHidden/>
              </w:rPr>
              <w:fldChar w:fldCharType="separate"/>
            </w:r>
            <w:r>
              <w:rPr>
                <w:noProof/>
                <w:webHidden/>
              </w:rPr>
              <w:t>50</w:t>
            </w:r>
            <w:r>
              <w:rPr>
                <w:noProof/>
                <w:webHidden/>
              </w:rPr>
              <w:fldChar w:fldCharType="end"/>
            </w:r>
          </w:hyperlink>
        </w:p>
        <w:p w14:paraId="2322DF5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3" w:history="1">
            <w:r w:rsidRPr="002B5728">
              <w:rPr>
                <w:rStyle w:val="aff4"/>
                <w:noProof/>
              </w:rPr>
              <w:t>1.7.2</w:t>
            </w:r>
            <w:r>
              <w:rPr>
                <w:rFonts w:asciiTheme="minorHAnsi" w:eastAsiaTheme="minorEastAsia" w:hAnsiTheme="minorHAnsi" w:cstheme="minorBidi"/>
                <w:noProof/>
                <w:kern w:val="2"/>
                <w:sz w:val="24"/>
                <w:szCs w:val="24"/>
              </w:rPr>
              <w:tab/>
            </w:r>
            <w:r w:rsidRPr="002B5728">
              <w:rPr>
                <w:rStyle w:val="aff4"/>
                <w:noProof/>
              </w:rPr>
              <w:t>查看未解决举报</w:t>
            </w:r>
            <w:r>
              <w:rPr>
                <w:noProof/>
                <w:webHidden/>
              </w:rPr>
              <w:tab/>
            </w:r>
            <w:r>
              <w:rPr>
                <w:noProof/>
                <w:webHidden/>
              </w:rPr>
              <w:fldChar w:fldCharType="begin"/>
            </w:r>
            <w:r>
              <w:rPr>
                <w:noProof/>
                <w:webHidden/>
              </w:rPr>
              <w:instrText xml:space="preserve"> PAGEREF _Toc533374733 \h </w:instrText>
            </w:r>
            <w:r>
              <w:rPr>
                <w:noProof/>
                <w:webHidden/>
              </w:rPr>
            </w:r>
            <w:r>
              <w:rPr>
                <w:noProof/>
                <w:webHidden/>
              </w:rPr>
              <w:fldChar w:fldCharType="separate"/>
            </w:r>
            <w:r>
              <w:rPr>
                <w:noProof/>
                <w:webHidden/>
              </w:rPr>
              <w:t>51</w:t>
            </w:r>
            <w:r>
              <w:rPr>
                <w:noProof/>
                <w:webHidden/>
              </w:rPr>
              <w:fldChar w:fldCharType="end"/>
            </w:r>
          </w:hyperlink>
        </w:p>
        <w:p w14:paraId="0BDF634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4" w:history="1">
            <w:r w:rsidRPr="002B5728">
              <w:rPr>
                <w:rStyle w:val="aff4"/>
                <w:noProof/>
              </w:rPr>
              <w:t>1.7.3</w:t>
            </w:r>
            <w:r>
              <w:rPr>
                <w:rFonts w:asciiTheme="minorHAnsi" w:eastAsiaTheme="minorEastAsia" w:hAnsiTheme="minorHAnsi" w:cstheme="minorBidi"/>
                <w:noProof/>
                <w:kern w:val="2"/>
                <w:sz w:val="24"/>
                <w:szCs w:val="24"/>
              </w:rPr>
              <w:tab/>
            </w:r>
            <w:r w:rsidRPr="002B5728">
              <w:rPr>
                <w:rStyle w:val="aff4"/>
                <w:noProof/>
              </w:rPr>
              <w:t>查看已解决举报</w:t>
            </w:r>
            <w:r>
              <w:rPr>
                <w:noProof/>
                <w:webHidden/>
              </w:rPr>
              <w:tab/>
            </w:r>
            <w:r>
              <w:rPr>
                <w:noProof/>
                <w:webHidden/>
              </w:rPr>
              <w:fldChar w:fldCharType="begin"/>
            </w:r>
            <w:r>
              <w:rPr>
                <w:noProof/>
                <w:webHidden/>
              </w:rPr>
              <w:instrText xml:space="preserve"> PAGEREF _Toc533374734 \h </w:instrText>
            </w:r>
            <w:r>
              <w:rPr>
                <w:noProof/>
                <w:webHidden/>
              </w:rPr>
            </w:r>
            <w:r>
              <w:rPr>
                <w:noProof/>
                <w:webHidden/>
              </w:rPr>
              <w:fldChar w:fldCharType="separate"/>
            </w:r>
            <w:r>
              <w:rPr>
                <w:noProof/>
                <w:webHidden/>
              </w:rPr>
              <w:t>52</w:t>
            </w:r>
            <w:r>
              <w:rPr>
                <w:noProof/>
                <w:webHidden/>
              </w:rPr>
              <w:fldChar w:fldCharType="end"/>
            </w:r>
          </w:hyperlink>
        </w:p>
        <w:p w14:paraId="13F05DA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5" w:history="1">
            <w:r w:rsidRPr="002B5728">
              <w:rPr>
                <w:rStyle w:val="aff4"/>
                <w:noProof/>
              </w:rPr>
              <w:t>1.7.4</w:t>
            </w:r>
            <w:r>
              <w:rPr>
                <w:rFonts w:asciiTheme="minorHAnsi" w:eastAsiaTheme="minorEastAsia" w:hAnsiTheme="minorHAnsi" w:cstheme="minorBidi"/>
                <w:noProof/>
                <w:kern w:val="2"/>
                <w:sz w:val="24"/>
                <w:szCs w:val="24"/>
              </w:rPr>
              <w:tab/>
            </w:r>
            <w:r w:rsidRPr="002B5728">
              <w:rPr>
                <w:rStyle w:val="aff4"/>
                <w:noProof/>
              </w:rPr>
              <w:t>查看已忽略举报</w:t>
            </w:r>
            <w:r>
              <w:rPr>
                <w:noProof/>
                <w:webHidden/>
              </w:rPr>
              <w:tab/>
            </w:r>
            <w:r>
              <w:rPr>
                <w:noProof/>
                <w:webHidden/>
              </w:rPr>
              <w:fldChar w:fldCharType="begin"/>
            </w:r>
            <w:r>
              <w:rPr>
                <w:noProof/>
                <w:webHidden/>
              </w:rPr>
              <w:instrText xml:space="preserve"> PAGEREF _Toc533374735 \h </w:instrText>
            </w:r>
            <w:r>
              <w:rPr>
                <w:noProof/>
                <w:webHidden/>
              </w:rPr>
            </w:r>
            <w:r>
              <w:rPr>
                <w:noProof/>
                <w:webHidden/>
              </w:rPr>
              <w:fldChar w:fldCharType="separate"/>
            </w:r>
            <w:r>
              <w:rPr>
                <w:noProof/>
                <w:webHidden/>
              </w:rPr>
              <w:t>53</w:t>
            </w:r>
            <w:r>
              <w:rPr>
                <w:noProof/>
                <w:webHidden/>
              </w:rPr>
              <w:fldChar w:fldCharType="end"/>
            </w:r>
          </w:hyperlink>
        </w:p>
        <w:p w14:paraId="0744C43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6" w:history="1">
            <w:r w:rsidRPr="002B5728">
              <w:rPr>
                <w:rStyle w:val="aff4"/>
                <w:noProof/>
              </w:rPr>
              <w:t>1.7.5</w:t>
            </w:r>
            <w:r>
              <w:rPr>
                <w:rFonts w:asciiTheme="minorHAnsi" w:eastAsiaTheme="minorEastAsia" w:hAnsiTheme="minorHAnsi" w:cstheme="minorBidi"/>
                <w:noProof/>
                <w:kern w:val="2"/>
                <w:sz w:val="24"/>
                <w:szCs w:val="24"/>
              </w:rPr>
              <w:tab/>
            </w:r>
            <w:r w:rsidRPr="002B5728">
              <w:rPr>
                <w:rStyle w:val="aff4"/>
                <w:noProof/>
              </w:rPr>
              <w:t>复选举报</w:t>
            </w:r>
            <w:r>
              <w:rPr>
                <w:noProof/>
                <w:webHidden/>
              </w:rPr>
              <w:tab/>
            </w:r>
            <w:r>
              <w:rPr>
                <w:noProof/>
                <w:webHidden/>
              </w:rPr>
              <w:fldChar w:fldCharType="begin"/>
            </w:r>
            <w:r>
              <w:rPr>
                <w:noProof/>
                <w:webHidden/>
              </w:rPr>
              <w:instrText xml:space="preserve"> PAGEREF _Toc533374736 \h </w:instrText>
            </w:r>
            <w:r>
              <w:rPr>
                <w:noProof/>
                <w:webHidden/>
              </w:rPr>
            </w:r>
            <w:r>
              <w:rPr>
                <w:noProof/>
                <w:webHidden/>
              </w:rPr>
              <w:fldChar w:fldCharType="separate"/>
            </w:r>
            <w:r>
              <w:rPr>
                <w:noProof/>
                <w:webHidden/>
              </w:rPr>
              <w:t>54</w:t>
            </w:r>
            <w:r>
              <w:rPr>
                <w:noProof/>
                <w:webHidden/>
              </w:rPr>
              <w:fldChar w:fldCharType="end"/>
            </w:r>
          </w:hyperlink>
        </w:p>
        <w:p w14:paraId="7428BDA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7" w:history="1">
            <w:r w:rsidRPr="002B5728">
              <w:rPr>
                <w:rStyle w:val="aff4"/>
                <w:noProof/>
              </w:rPr>
              <w:t>1.7.6</w:t>
            </w:r>
            <w:r>
              <w:rPr>
                <w:rFonts w:asciiTheme="minorHAnsi" w:eastAsiaTheme="minorEastAsia" w:hAnsiTheme="minorHAnsi" w:cstheme="minorBidi"/>
                <w:noProof/>
                <w:kern w:val="2"/>
                <w:sz w:val="24"/>
                <w:szCs w:val="24"/>
              </w:rPr>
              <w:tab/>
            </w:r>
            <w:r w:rsidRPr="002B5728">
              <w:rPr>
                <w:rStyle w:val="aff4"/>
                <w:noProof/>
              </w:rPr>
              <w:t>查看举报详情</w:t>
            </w:r>
            <w:r>
              <w:rPr>
                <w:noProof/>
                <w:webHidden/>
              </w:rPr>
              <w:tab/>
            </w:r>
            <w:r>
              <w:rPr>
                <w:noProof/>
                <w:webHidden/>
              </w:rPr>
              <w:fldChar w:fldCharType="begin"/>
            </w:r>
            <w:r>
              <w:rPr>
                <w:noProof/>
                <w:webHidden/>
              </w:rPr>
              <w:instrText xml:space="preserve"> PAGEREF _Toc533374737 \h </w:instrText>
            </w:r>
            <w:r>
              <w:rPr>
                <w:noProof/>
                <w:webHidden/>
              </w:rPr>
            </w:r>
            <w:r>
              <w:rPr>
                <w:noProof/>
                <w:webHidden/>
              </w:rPr>
              <w:fldChar w:fldCharType="separate"/>
            </w:r>
            <w:r>
              <w:rPr>
                <w:noProof/>
                <w:webHidden/>
              </w:rPr>
              <w:t>56</w:t>
            </w:r>
            <w:r>
              <w:rPr>
                <w:noProof/>
                <w:webHidden/>
              </w:rPr>
              <w:fldChar w:fldCharType="end"/>
            </w:r>
          </w:hyperlink>
        </w:p>
        <w:p w14:paraId="59FFE483"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8" w:history="1">
            <w:r w:rsidRPr="002B5728">
              <w:rPr>
                <w:rStyle w:val="aff4"/>
                <w:noProof/>
              </w:rPr>
              <w:t>1.7.7</w:t>
            </w:r>
            <w:r>
              <w:rPr>
                <w:rFonts w:asciiTheme="minorHAnsi" w:eastAsiaTheme="minorEastAsia" w:hAnsiTheme="minorHAnsi" w:cstheme="minorBidi"/>
                <w:noProof/>
                <w:kern w:val="2"/>
                <w:sz w:val="24"/>
                <w:szCs w:val="24"/>
              </w:rPr>
              <w:tab/>
            </w:r>
            <w:r w:rsidRPr="002B5728">
              <w:rPr>
                <w:rStyle w:val="aff4"/>
                <w:noProof/>
              </w:rPr>
              <w:t>忽略举报</w:t>
            </w:r>
            <w:r>
              <w:rPr>
                <w:noProof/>
                <w:webHidden/>
              </w:rPr>
              <w:tab/>
            </w:r>
            <w:r>
              <w:rPr>
                <w:noProof/>
                <w:webHidden/>
              </w:rPr>
              <w:fldChar w:fldCharType="begin"/>
            </w:r>
            <w:r>
              <w:rPr>
                <w:noProof/>
                <w:webHidden/>
              </w:rPr>
              <w:instrText xml:space="preserve"> PAGEREF _Toc533374738 \h </w:instrText>
            </w:r>
            <w:r>
              <w:rPr>
                <w:noProof/>
                <w:webHidden/>
              </w:rPr>
            </w:r>
            <w:r>
              <w:rPr>
                <w:noProof/>
                <w:webHidden/>
              </w:rPr>
              <w:fldChar w:fldCharType="separate"/>
            </w:r>
            <w:r>
              <w:rPr>
                <w:noProof/>
                <w:webHidden/>
              </w:rPr>
              <w:t>57</w:t>
            </w:r>
            <w:r>
              <w:rPr>
                <w:noProof/>
                <w:webHidden/>
              </w:rPr>
              <w:fldChar w:fldCharType="end"/>
            </w:r>
          </w:hyperlink>
        </w:p>
        <w:p w14:paraId="48EE6EC0"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39" w:history="1">
            <w:r w:rsidRPr="002B5728">
              <w:rPr>
                <w:rStyle w:val="aff4"/>
                <w:noProof/>
              </w:rPr>
              <w:t>1.7.8</w:t>
            </w:r>
            <w:r>
              <w:rPr>
                <w:rFonts w:asciiTheme="minorHAnsi" w:eastAsiaTheme="minorEastAsia" w:hAnsiTheme="minorHAnsi" w:cstheme="minorBidi"/>
                <w:noProof/>
                <w:kern w:val="2"/>
                <w:sz w:val="24"/>
                <w:szCs w:val="24"/>
              </w:rPr>
              <w:tab/>
            </w:r>
            <w:r w:rsidRPr="002B5728">
              <w:rPr>
                <w:rStyle w:val="aff4"/>
                <w:noProof/>
              </w:rPr>
              <w:t>查看跳转到举报对象（用户）</w:t>
            </w:r>
            <w:r>
              <w:rPr>
                <w:noProof/>
                <w:webHidden/>
              </w:rPr>
              <w:tab/>
            </w:r>
            <w:r>
              <w:rPr>
                <w:noProof/>
                <w:webHidden/>
              </w:rPr>
              <w:fldChar w:fldCharType="begin"/>
            </w:r>
            <w:r>
              <w:rPr>
                <w:noProof/>
                <w:webHidden/>
              </w:rPr>
              <w:instrText xml:space="preserve"> PAGEREF _Toc533374739 \h </w:instrText>
            </w:r>
            <w:r>
              <w:rPr>
                <w:noProof/>
                <w:webHidden/>
              </w:rPr>
            </w:r>
            <w:r>
              <w:rPr>
                <w:noProof/>
                <w:webHidden/>
              </w:rPr>
              <w:fldChar w:fldCharType="separate"/>
            </w:r>
            <w:r>
              <w:rPr>
                <w:noProof/>
                <w:webHidden/>
              </w:rPr>
              <w:t>58</w:t>
            </w:r>
            <w:r>
              <w:rPr>
                <w:noProof/>
                <w:webHidden/>
              </w:rPr>
              <w:fldChar w:fldCharType="end"/>
            </w:r>
          </w:hyperlink>
        </w:p>
        <w:p w14:paraId="7E1B8A9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40" w:history="1">
            <w:r w:rsidRPr="002B5728">
              <w:rPr>
                <w:rStyle w:val="aff4"/>
                <w:noProof/>
              </w:rPr>
              <w:t>1.7.9</w:t>
            </w:r>
            <w:r>
              <w:rPr>
                <w:rFonts w:asciiTheme="minorHAnsi" w:eastAsiaTheme="minorEastAsia" w:hAnsiTheme="minorHAnsi" w:cstheme="minorBidi"/>
                <w:noProof/>
                <w:kern w:val="2"/>
                <w:sz w:val="24"/>
                <w:szCs w:val="24"/>
              </w:rPr>
              <w:tab/>
            </w:r>
            <w:r w:rsidRPr="002B5728">
              <w:rPr>
                <w:rStyle w:val="aff4"/>
                <w:noProof/>
              </w:rPr>
              <w:t>查看跳转到举报对象（动态）</w:t>
            </w:r>
            <w:r>
              <w:rPr>
                <w:noProof/>
                <w:webHidden/>
              </w:rPr>
              <w:tab/>
            </w:r>
            <w:r>
              <w:rPr>
                <w:noProof/>
                <w:webHidden/>
              </w:rPr>
              <w:fldChar w:fldCharType="begin"/>
            </w:r>
            <w:r>
              <w:rPr>
                <w:noProof/>
                <w:webHidden/>
              </w:rPr>
              <w:instrText xml:space="preserve"> PAGEREF _Toc533374740 \h </w:instrText>
            </w:r>
            <w:r>
              <w:rPr>
                <w:noProof/>
                <w:webHidden/>
              </w:rPr>
            </w:r>
            <w:r>
              <w:rPr>
                <w:noProof/>
                <w:webHidden/>
              </w:rPr>
              <w:fldChar w:fldCharType="separate"/>
            </w:r>
            <w:r>
              <w:rPr>
                <w:noProof/>
                <w:webHidden/>
              </w:rPr>
              <w:t>59</w:t>
            </w:r>
            <w:r>
              <w:rPr>
                <w:noProof/>
                <w:webHidden/>
              </w:rPr>
              <w:fldChar w:fldCharType="end"/>
            </w:r>
          </w:hyperlink>
        </w:p>
        <w:p w14:paraId="01A0068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41" w:history="1">
            <w:r w:rsidRPr="002B5728">
              <w:rPr>
                <w:rStyle w:val="aff4"/>
                <w:noProof/>
              </w:rPr>
              <w:t>1.7.10</w:t>
            </w:r>
            <w:r>
              <w:rPr>
                <w:rFonts w:asciiTheme="minorHAnsi" w:eastAsiaTheme="minorEastAsia" w:hAnsiTheme="minorHAnsi" w:cstheme="minorBidi"/>
                <w:noProof/>
                <w:kern w:val="2"/>
                <w:sz w:val="24"/>
                <w:szCs w:val="24"/>
              </w:rPr>
              <w:tab/>
            </w:r>
            <w:r w:rsidRPr="002B5728">
              <w:rPr>
                <w:rStyle w:val="aff4"/>
                <w:noProof/>
              </w:rPr>
              <w:t>查看跳转到举报对象（地点）</w:t>
            </w:r>
            <w:r>
              <w:rPr>
                <w:noProof/>
                <w:webHidden/>
              </w:rPr>
              <w:tab/>
            </w:r>
            <w:r>
              <w:rPr>
                <w:noProof/>
                <w:webHidden/>
              </w:rPr>
              <w:fldChar w:fldCharType="begin"/>
            </w:r>
            <w:r>
              <w:rPr>
                <w:noProof/>
                <w:webHidden/>
              </w:rPr>
              <w:instrText xml:space="preserve"> PAGEREF _Toc533374741 \h </w:instrText>
            </w:r>
            <w:r>
              <w:rPr>
                <w:noProof/>
                <w:webHidden/>
              </w:rPr>
            </w:r>
            <w:r>
              <w:rPr>
                <w:noProof/>
                <w:webHidden/>
              </w:rPr>
              <w:fldChar w:fldCharType="separate"/>
            </w:r>
            <w:r>
              <w:rPr>
                <w:noProof/>
                <w:webHidden/>
              </w:rPr>
              <w:t>60</w:t>
            </w:r>
            <w:r>
              <w:rPr>
                <w:noProof/>
                <w:webHidden/>
              </w:rPr>
              <w:fldChar w:fldCharType="end"/>
            </w:r>
          </w:hyperlink>
        </w:p>
        <w:p w14:paraId="7327AD9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42" w:history="1">
            <w:r w:rsidRPr="002B5728">
              <w:rPr>
                <w:rStyle w:val="aff4"/>
                <w:noProof/>
              </w:rPr>
              <w:t>1.7.11</w:t>
            </w:r>
            <w:r>
              <w:rPr>
                <w:rFonts w:asciiTheme="minorHAnsi" w:eastAsiaTheme="minorEastAsia" w:hAnsiTheme="minorHAnsi" w:cstheme="minorBidi"/>
                <w:noProof/>
                <w:kern w:val="2"/>
                <w:sz w:val="24"/>
                <w:szCs w:val="24"/>
              </w:rPr>
              <w:tab/>
            </w:r>
            <w:r w:rsidRPr="002B5728">
              <w:rPr>
                <w:rStyle w:val="aff4"/>
                <w:noProof/>
              </w:rPr>
              <w:t>查看被举报用户信息将其加入黑名单</w:t>
            </w:r>
            <w:r>
              <w:rPr>
                <w:noProof/>
                <w:webHidden/>
              </w:rPr>
              <w:tab/>
            </w:r>
            <w:r>
              <w:rPr>
                <w:noProof/>
                <w:webHidden/>
              </w:rPr>
              <w:fldChar w:fldCharType="begin"/>
            </w:r>
            <w:r>
              <w:rPr>
                <w:noProof/>
                <w:webHidden/>
              </w:rPr>
              <w:instrText xml:space="preserve"> PAGEREF _Toc533374742 \h </w:instrText>
            </w:r>
            <w:r>
              <w:rPr>
                <w:noProof/>
                <w:webHidden/>
              </w:rPr>
            </w:r>
            <w:r>
              <w:rPr>
                <w:noProof/>
                <w:webHidden/>
              </w:rPr>
              <w:fldChar w:fldCharType="separate"/>
            </w:r>
            <w:r>
              <w:rPr>
                <w:noProof/>
                <w:webHidden/>
              </w:rPr>
              <w:t>61</w:t>
            </w:r>
            <w:r>
              <w:rPr>
                <w:noProof/>
                <w:webHidden/>
              </w:rPr>
              <w:fldChar w:fldCharType="end"/>
            </w:r>
          </w:hyperlink>
        </w:p>
        <w:p w14:paraId="543AF19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43" w:history="1">
            <w:r w:rsidRPr="002B5728">
              <w:rPr>
                <w:rStyle w:val="aff4"/>
                <w:noProof/>
              </w:rPr>
              <w:t>1.7.12</w:t>
            </w:r>
            <w:r>
              <w:rPr>
                <w:rFonts w:asciiTheme="minorHAnsi" w:eastAsiaTheme="minorEastAsia" w:hAnsiTheme="minorHAnsi" w:cstheme="minorBidi"/>
                <w:noProof/>
                <w:kern w:val="2"/>
                <w:sz w:val="24"/>
                <w:szCs w:val="24"/>
              </w:rPr>
              <w:tab/>
            </w:r>
            <w:r w:rsidRPr="002B5728">
              <w:rPr>
                <w:rStyle w:val="aff4"/>
                <w:noProof/>
              </w:rPr>
              <w:t>查看被举报用户信息查看用户动态</w:t>
            </w:r>
            <w:r>
              <w:rPr>
                <w:noProof/>
                <w:webHidden/>
              </w:rPr>
              <w:tab/>
            </w:r>
            <w:r>
              <w:rPr>
                <w:noProof/>
                <w:webHidden/>
              </w:rPr>
              <w:fldChar w:fldCharType="begin"/>
            </w:r>
            <w:r>
              <w:rPr>
                <w:noProof/>
                <w:webHidden/>
              </w:rPr>
              <w:instrText xml:space="preserve"> PAGEREF _Toc533374743 \h </w:instrText>
            </w:r>
            <w:r>
              <w:rPr>
                <w:noProof/>
                <w:webHidden/>
              </w:rPr>
            </w:r>
            <w:r>
              <w:rPr>
                <w:noProof/>
                <w:webHidden/>
              </w:rPr>
              <w:fldChar w:fldCharType="separate"/>
            </w:r>
            <w:r>
              <w:rPr>
                <w:noProof/>
                <w:webHidden/>
              </w:rPr>
              <w:t>62</w:t>
            </w:r>
            <w:r>
              <w:rPr>
                <w:noProof/>
                <w:webHidden/>
              </w:rPr>
              <w:fldChar w:fldCharType="end"/>
            </w:r>
          </w:hyperlink>
        </w:p>
        <w:p w14:paraId="7453FA2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44" w:history="1">
            <w:r w:rsidRPr="002B5728">
              <w:rPr>
                <w:rStyle w:val="aff4"/>
                <w:noProof/>
              </w:rPr>
              <w:t>1.7.13</w:t>
            </w:r>
            <w:r>
              <w:rPr>
                <w:rFonts w:asciiTheme="minorHAnsi" w:eastAsiaTheme="minorEastAsia" w:hAnsiTheme="minorHAnsi" w:cstheme="minorBidi"/>
                <w:noProof/>
                <w:kern w:val="2"/>
                <w:sz w:val="24"/>
                <w:szCs w:val="24"/>
              </w:rPr>
              <w:tab/>
            </w:r>
            <w:r w:rsidRPr="002B5728">
              <w:rPr>
                <w:rStyle w:val="aff4"/>
                <w:noProof/>
              </w:rPr>
              <w:t>查看被举报用户信息查看用户动态并删除动态</w:t>
            </w:r>
            <w:r>
              <w:rPr>
                <w:noProof/>
                <w:webHidden/>
              </w:rPr>
              <w:tab/>
            </w:r>
            <w:r>
              <w:rPr>
                <w:noProof/>
                <w:webHidden/>
              </w:rPr>
              <w:fldChar w:fldCharType="begin"/>
            </w:r>
            <w:r>
              <w:rPr>
                <w:noProof/>
                <w:webHidden/>
              </w:rPr>
              <w:instrText xml:space="preserve"> PAGEREF _Toc533374744 \h </w:instrText>
            </w:r>
            <w:r>
              <w:rPr>
                <w:noProof/>
                <w:webHidden/>
              </w:rPr>
            </w:r>
            <w:r>
              <w:rPr>
                <w:noProof/>
                <w:webHidden/>
              </w:rPr>
              <w:fldChar w:fldCharType="separate"/>
            </w:r>
            <w:r>
              <w:rPr>
                <w:noProof/>
                <w:webHidden/>
              </w:rPr>
              <w:t>63</w:t>
            </w:r>
            <w:r>
              <w:rPr>
                <w:noProof/>
                <w:webHidden/>
              </w:rPr>
              <w:fldChar w:fldCharType="end"/>
            </w:r>
          </w:hyperlink>
        </w:p>
        <w:p w14:paraId="54B0E6D6"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45" w:history="1">
            <w:r w:rsidRPr="002B5728">
              <w:rPr>
                <w:rStyle w:val="aff4"/>
                <w:noProof/>
              </w:rPr>
              <w:t>1.8</w:t>
            </w:r>
            <w:r>
              <w:rPr>
                <w:rFonts w:asciiTheme="minorHAnsi" w:eastAsiaTheme="minorEastAsia" w:hAnsiTheme="minorHAnsi" w:cstheme="minorBidi"/>
                <w:noProof/>
                <w:kern w:val="2"/>
                <w:sz w:val="24"/>
                <w:szCs w:val="24"/>
              </w:rPr>
              <w:tab/>
            </w:r>
            <w:r w:rsidRPr="002B5728">
              <w:rPr>
                <w:rStyle w:val="aff4"/>
                <w:noProof/>
              </w:rPr>
              <w:t>管理员日志</w:t>
            </w:r>
            <w:r>
              <w:rPr>
                <w:noProof/>
                <w:webHidden/>
              </w:rPr>
              <w:tab/>
            </w:r>
            <w:r>
              <w:rPr>
                <w:noProof/>
                <w:webHidden/>
              </w:rPr>
              <w:fldChar w:fldCharType="begin"/>
            </w:r>
            <w:r>
              <w:rPr>
                <w:noProof/>
                <w:webHidden/>
              </w:rPr>
              <w:instrText xml:space="preserve"> PAGEREF _Toc533374745 \h </w:instrText>
            </w:r>
            <w:r>
              <w:rPr>
                <w:noProof/>
                <w:webHidden/>
              </w:rPr>
            </w:r>
            <w:r>
              <w:rPr>
                <w:noProof/>
                <w:webHidden/>
              </w:rPr>
              <w:fldChar w:fldCharType="separate"/>
            </w:r>
            <w:r>
              <w:rPr>
                <w:noProof/>
                <w:webHidden/>
              </w:rPr>
              <w:t>64</w:t>
            </w:r>
            <w:r>
              <w:rPr>
                <w:noProof/>
                <w:webHidden/>
              </w:rPr>
              <w:fldChar w:fldCharType="end"/>
            </w:r>
          </w:hyperlink>
        </w:p>
        <w:p w14:paraId="219487F8"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46" w:history="1">
            <w:r w:rsidRPr="002B5728">
              <w:rPr>
                <w:rStyle w:val="aff4"/>
                <w:noProof/>
              </w:rPr>
              <w:t>1.8.1</w:t>
            </w:r>
            <w:r>
              <w:rPr>
                <w:rFonts w:asciiTheme="minorHAnsi" w:eastAsiaTheme="minorEastAsia" w:hAnsiTheme="minorHAnsi" w:cstheme="minorBidi"/>
                <w:noProof/>
                <w:kern w:val="2"/>
                <w:sz w:val="24"/>
                <w:szCs w:val="24"/>
              </w:rPr>
              <w:tab/>
            </w:r>
            <w:r w:rsidRPr="002B5728">
              <w:rPr>
                <w:rStyle w:val="aff4"/>
                <w:noProof/>
              </w:rPr>
              <w:t>根据日期搜索日志</w:t>
            </w:r>
            <w:r>
              <w:rPr>
                <w:noProof/>
                <w:webHidden/>
              </w:rPr>
              <w:tab/>
            </w:r>
            <w:r>
              <w:rPr>
                <w:noProof/>
                <w:webHidden/>
              </w:rPr>
              <w:fldChar w:fldCharType="begin"/>
            </w:r>
            <w:r>
              <w:rPr>
                <w:noProof/>
                <w:webHidden/>
              </w:rPr>
              <w:instrText xml:space="preserve"> PAGEREF _Toc533374746 \h </w:instrText>
            </w:r>
            <w:r>
              <w:rPr>
                <w:noProof/>
                <w:webHidden/>
              </w:rPr>
            </w:r>
            <w:r>
              <w:rPr>
                <w:noProof/>
                <w:webHidden/>
              </w:rPr>
              <w:fldChar w:fldCharType="separate"/>
            </w:r>
            <w:r>
              <w:rPr>
                <w:noProof/>
                <w:webHidden/>
              </w:rPr>
              <w:t>65</w:t>
            </w:r>
            <w:r>
              <w:rPr>
                <w:noProof/>
                <w:webHidden/>
              </w:rPr>
              <w:fldChar w:fldCharType="end"/>
            </w:r>
          </w:hyperlink>
        </w:p>
        <w:p w14:paraId="5A3101F8"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47" w:history="1">
            <w:r w:rsidRPr="002B5728">
              <w:rPr>
                <w:rStyle w:val="aff4"/>
                <w:noProof/>
              </w:rPr>
              <w:t>1.8.2</w:t>
            </w:r>
            <w:r>
              <w:rPr>
                <w:rFonts w:asciiTheme="minorHAnsi" w:eastAsiaTheme="minorEastAsia" w:hAnsiTheme="minorHAnsi" w:cstheme="minorBidi"/>
                <w:noProof/>
                <w:kern w:val="2"/>
                <w:sz w:val="24"/>
                <w:szCs w:val="24"/>
              </w:rPr>
              <w:tab/>
            </w:r>
            <w:r w:rsidRPr="002B5728">
              <w:rPr>
                <w:rStyle w:val="aff4"/>
                <w:noProof/>
              </w:rPr>
              <w:t>根据管理类型搜索日志</w:t>
            </w:r>
            <w:r>
              <w:rPr>
                <w:noProof/>
                <w:webHidden/>
              </w:rPr>
              <w:tab/>
            </w:r>
            <w:r>
              <w:rPr>
                <w:noProof/>
                <w:webHidden/>
              </w:rPr>
              <w:fldChar w:fldCharType="begin"/>
            </w:r>
            <w:r>
              <w:rPr>
                <w:noProof/>
                <w:webHidden/>
              </w:rPr>
              <w:instrText xml:space="preserve"> PAGEREF _Toc533374747 \h </w:instrText>
            </w:r>
            <w:r>
              <w:rPr>
                <w:noProof/>
                <w:webHidden/>
              </w:rPr>
            </w:r>
            <w:r>
              <w:rPr>
                <w:noProof/>
                <w:webHidden/>
              </w:rPr>
              <w:fldChar w:fldCharType="separate"/>
            </w:r>
            <w:r>
              <w:rPr>
                <w:noProof/>
                <w:webHidden/>
              </w:rPr>
              <w:t>66</w:t>
            </w:r>
            <w:r>
              <w:rPr>
                <w:noProof/>
                <w:webHidden/>
              </w:rPr>
              <w:fldChar w:fldCharType="end"/>
            </w:r>
          </w:hyperlink>
        </w:p>
        <w:p w14:paraId="25256EDF"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48" w:history="1">
            <w:r w:rsidRPr="002B5728">
              <w:rPr>
                <w:rStyle w:val="aff4"/>
                <w:noProof/>
              </w:rPr>
              <w:t>1.9</w:t>
            </w:r>
            <w:r>
              <w:rPr>
                <w:rFonts w:asciiTheme="minorHAnsi" w:eastAsiaTheme="minorEastAsia" w:hAnsiTheme="minorHAnsi" w:cstheme="minorBidi"/>
                <w:noProof/>
                <w:kern w:val="2"/>
                <w:sz w:val="24"/>
                <w:szCs w:val="24"/>
              </w:rPr>
              <w:tab/>
            </w:r>
            <w:r w:rsidRPr="002B5728">
              <w:rPr>
                <w:rStyle w:val="aff4"/>
                <w:noProof/>
              </w:rPr>
              <w:t>复选</w:t>
            </w:r>
            <w:r>
              <w:rPr>
                <w:noProof/>
                <w:webHidden/>
              </w:rPr>
              <w:tab/>
            </w:r>
            <w:r>
              <w:rPr>
                <w:noProof/>
                <w:webHidden/>
              </w:rPr>
              <w:fldChar w:fldCharType="begin"/>
            </w:r>
            <w:r>
              <w:rPr>
                <w:noProof/>
                <w:webHidden/>
              </w:rPr>
              <w:instrText xml:space="preserve"> PAGEREF _Toc533374748 \h </w:instrText>
            </w:r>
            <w:r>
              <w:rPr>
                <w:noProof/>
                <w:webHidden/>
              </w:rPr>
            </w:r>
            <w:r>
              <w:rPr>
                <w:noProof/>
                <w:webHidden/>
              </w:rPr>
              <w:fldChar w:fldCharType="separate"/>
            </w:r>
            <w:r>
              <w:rPr>
                <w:noProof/>
                <w:webHidden/>
              </w:rPr>
              <w:t>69</w:t>
            </w:r>
            <w:r>
              <w:rPr>
                <w:noProof/>
                <w:webHidden/>
              </w:rPr>
              <w:fldChar w:fldCharType="end"/>
            </w:r>
          </w:hyperlink>
        </w:p>
        <w:p w14:paraId="281B2A71" w14:textId="77777777" w:rsidR="00CE528A" w:rsidRDefault="00CE528A">
          <w:pPr>
            <w:pStyle w:val="11"/>
            <w:tabs>
              <w:tab w:val="left" w:pos="420"/>
              <w:tab w:val="right" w:leader="dot" w:pos="8296"/>
            </w:tabs>
            <w:rPr>
              <w:rFonts w:asciiTheme="minorHAnsi" w:eastAsiaTheme="minorEastAsia" w:hAnsiTheme="minorHAnsi" w:cstheme="minorBidi"/>
              <w:noProof/>
              <w:kern w:val="2"/>
              <w:sz w:val="24"/>
              <w:szCs w:val="24"/>
            </w:rPr>
          </w:pPr>
          <w:hyperlink w:anchor="_Toc533374749" w:history="1">
            <w:r w:rsidRPr="002B5728">
              <w:rPr>
                <w:rStyle w:val="aff4"/>
                <w:noProof/>
              </w:rPr>
              <w:t>2</w:t>
            </w:r>
            <w:r>
              <w:rPr>
                <w:rFonts w:asciiTheme="minorHAnsi" w:eastAsiaTheme="minorEastAsia" w:hAnsiTheme="minorHAnsi" w:cstheme="minorBidi"/>
                <w:noProof/>
                <w:kern w:val="2"/>
                <w:sz w:val="24"/>
                <w:szCs w:val="24"/>
              </w:rPr>
              <w:tab/>
            </w:r>
            <w:r w:rsidRPr="002B5728">
              <w:rPr>
                <w:rStyle w:val="aff4"/>
                <w:noProof/>
              </w:rPr>
              <w:t>注册用户</w:t>
            </w:r>
            <w:r>
              <w:rPr>
                <w:noProof/>
                <w:webHidden/>
              </w:rPr>
              <w:tab/>
            </w:r>
            <w:r>
              <w:rPr>
                <w:noProof/>
                <w:webHidden/>
              </w:rPr>
              <w:fldChar w:fldCharType="begin"/>
            </w:r>
            <w:r>
              <w:rPr>
                <w:noProof/>
                <w:webHidden/>
              </w:rPr>
              <w:instrText xml:space="preserve"> PAGEREF _Toc533374749 \h </w:instrText>
            </w:r>
            <w:r>
              <w:rPr>
                <w:noProof/>
                <w:webHidden/>
              </w:rPr>
            </w:r>
            <w:r>
              <w:rPr>
                <w:noProof/>
                <w:webHidden/>
              </w:rPr>
              <w:fldChar w:fldCharType="separate"/>
            </w:r>
            <w:r>
              <w:rPr>
                <w:noProof/>
                <w:webHidden/>
              </w:rPr>
              <w:t>70</w:t>
            </w:r>
            <w:r>
              <w:rPr>
                <w:noProof/>
                <w:webHidden/>
              </w:rPr>
              <w:fldChar w:fldCharType="end"/>
            </w:r>
          </w:hyperlink>
        </w:p>
        <w:p w14:paraId="35380B31"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50" w:history="1">
            <w:r w:rsidRPr="002B5728">
              <w:rPr>
                <w:rStyle w:val="aff4"/>
                <w:noProof/>
              </w:rPr>
              <w:t>2.1</w:t>
            </w:r>
            <w:r>
              <w:rPr>
                <w:rFonts w:asciiTheme="minorHAnsi" w:eastAsiaTheme="minorEastAsia" w:hAnsiTheme="minorHAnsi" w:cstheme="minorBidi"/>
                <w:noProof/>
                <w:kern w:val="2"/>
                <w:sz w:val="24"/>
                <w:szCs w:val="24"/>
              </w:rPr>
              <w:tab/>
            </w:r>
            <w:r w:rsidRPr="002B5728">
              <w:rPr>
                <w:rStyle w:val="aff4"/>
                <w:noProof/>
              </w:rPr>
              <w:t>个人中心</w:t>
            </w:r>
            <w:r>
              <w:rPr>
                <w:noProof/>
                <w:webHidden/>
              </w:rPr>
              <w:tab/>
            </w:r>
            <w:r>
              <w:rPr>
                <w:noProof/>
                <w:webHidden/>
              </w:rPr>
              <w:fldChar w:fldCharType="begin"/>
            </w:r>
            <w:r>
              <w:rPr>
                <w:noProof/>
                <w:webHidden/>
              </w:rPr>
              <w:instrText xml:space="preserve"> PAGEREF _Toc533374750 \h </w:instrText>
            </w:r>
            <w:r>
              <w:rPr>
                <w:noProof/>
                <w:webHidden/>
              </w:rPr>
            </w:r>
            <w:r>
              <w:rPr>
                <w:noProof/>
                <w:webHidden/>
              </w:rPr>
              <w:fldChar w:fldCharType="separate"/>
            </w:r>
            <w:r>
              <w:rPr>
                <w:noProof/>
                <w:webHidden/>
              </w:rPr>
              <w:t>70</w:t>
            </w:r>
            <w:r>
              <w:rPr>
                <w:noProof/>
                <w:webHidden/>
              </w:rPr>
              <w:fldChar w:fldCharType="end"/>
            </w:r>
          </w:hyperlink>
        </w:p>
        <w:p w14:paraId="42121DF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1" w:history="1">
            <w:r w:rsidRPr="002B5728">
              <w:rPr>
                <w:rStyle w:val="aff4"/>
                <w:noProof/>
              </w:rPr>
              <w:t>2.1.1</w:t>
            </w:r>
            <w:r>
              <w:rPr>
                <w:rFonts w:asciiTheme="minorHAnsi" w:eastAsiaTheme="minorEastAsia" w:hAnsiTheme="minorHAnsi" w:cstheme="minorBidi"/>
                <w:noProof/>
                <w:kern w:val="2"/>
                <w:sz w:val="24"/>
                <w:szCs w:val="24"/>
              </w:rPr>
              <w:tab/>
            </w:r>
            <w:r w:rsidRPr="002B5728">
              <w:rPr>
                <w:rStyle w:val="aff4"/>
                <w:noProof/>
              </w:rPr>
              <w:t>浏览我的开课</w:t>
            </w:r>
            <w:r>
              <w:rPr>
                <w:noProof/>
                <w:webHidden/>
              </w:rPr>
              <w:tab/>
            </w:r>
            <w:r>
              <w:rPr>
                <w:noProof/>
                <w:webHidden/>
              </w:rPr>
              <w:fldChar w:fldCharType="begin"/>
            </w:r>
            <w:r>
              <w:rPr>
                <w:noProof/>
                <w:webHidden/>
              </w:rPr>
              <w:instrText xml:space="preserve"> PAGEREF _Toc533374751 \h </w:instrText>
            </w:r>
            <w:r>
              <w:rPr>
                <w:noProof/>
                <w:webHidden/>
              </w:rPr>
            </w:r>
            <w:r>
              <w:rPr>
                <w:noProof/>
                <w:webHidden/>
              </w:rPr>
              <w:fldChar w:fldCharType="separate"/>
            </w:r>
            <w:r>
              <w:rPr>
                <w:noProof/>
                <w:webHidden/>
              </w:rPr>
              <w:t>71</w:t>
            </w:r>
            <w:r>
              <w:rPr>
                <w:noProof/>
                <w:webHidden/>
              </w:rPr>
              <w:fldChar w:fldCharType="end"/>
            </w:r>
          </w:hyperlink>
        </w:p>
        <w:p w14:paraId="4C15157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2" w:history="1">
            <w:r w:rsidRPr="002B5728">
              <w:rPr>
                <w:rStyle w:val="aff4"/>
                <w:noProof/>
              </w:rPr>
              <w:t>2.1.2</w:t>
            </w:r>
            <w:r>
              <w:rPr>
                <w:rFonts w:asciiTheme="minorHAnsi" w:eastAsiaTheme="minorEastAsia" w:hAnsiTheme="minorHAnsi" w:cstheme="minorBidi"/>
                <w:noProof/>
                <w:kern w:val="2"/>
                <w:sz w:val="24"/>
                <w:szCs w:val="24"/>
              </w:rPr>
              <w:tab/>
            </w:r>
            <w:r w:rsidRPr="002B5728">
              <w:rPr>
                <w:rStyle w:val="aff4"/>
                <w:noProof/>
              </w:rPr>
              <w:t>浏览个人信息</w:t>
            </w:r>
            <w:r>
              <w:rPr>
                <w:noProof/>
                <w:webHidden/>
              </w:rPr>
              <w:tab/>
            </w:r>
            <w:r>
              <w:rPr>
                <w:noProof/>
                <w:webHidden/>
              </w:rPr>
              <w:fldChar w:fldCharType="begin"/>
            </w:r>
            <w:r>
              <w:rPr>
                <w:noProof/>
                <w:webHidden/>
              </w:rPr>
              <w:instrText xml:space="preserve"> PAGEREF _Toc533374752 \h </w:instrText>
            </w:r>
            <w:r>
              <w:rPr>
                <w:noProof/>
                <w:webHidden/>
              </w:rPr>
            </w:r>
            <w:r>
              <w:rPr>
                <w:noProof/>
                <w:webHidden/>
              </w:rPr>
              <w:fldChar w:fldCharType="separate"/>
            </w:r>
            <w:r>
              <w:rPr>
                <w:noProof/>
                <w:webHidden/>
              </w:rPr>
              <w:t>72</w:t>
            </w:r>
            <w:r>
              <w:rPr>
                <w:noProof/>
                <w:webHidden/>
              </w:rPr>
              <w:fldChar w:fldCharType="end"/>
            </w:r>
          </w:hyperlink>
        </w:p>
        <w:p w14:paraId="5FE4D2D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3" w:history="1">
            <w:r w:rsidRPr="002B5728">
              <w:rPr>
                <w:rStyle w:val="aff4"/>
                <w:noProof/>
              </w:rPr>
              <w:t>2.1.3</w:t>
            </w:r>
            <w:r>
              <w:rPr>
                <w:rFonts w:asciiTheme="minorHAnsi" w:eastAsiaTheme="minorEastAsia" w:hAnsiTheme="minorHAnsi" w:cstheme="minorBidi"/>
                <w:noProof/>
                <w:kern w:val="2"/>
                <w:sz w:val="24"/>
                <w:szCs w:val="24"/>
              </w:rPr>
              <w:tab/>
            </w:r>
            <w:r w:rsidRPr="002B5728">
              <w:rPr>
                <w:rStyle w:val="aff4"/>
                <w:noProof/>
              </w:rPr>
              <w:t>修改密码</w:t>
            </w:r>
            <w:r>
              <w:rPr>
                <w:noProof/>
                <w:webHidden/>
              </w:rPr>
              <w:tab/>
            </w:r>
            <w:r>
              <w:rPr>
                <w:noProof/>
                <w:webHidden/>
              </w:rPr>
              <w:fldChar w:fldCharType="begin"/>
            </w:r>
            <w:r>
              <w:rPr>
                <w:noProof/>
                <w:webHidden/>
              </w:rPr>
              <w:instrText xml:space="preserve"> PAGEREF _Toc533374753 \h </w:instrText>
            </w:r>
            <w:r>
              <w:rPr>
                <w:noProof/>
                <w:webHidden/>
              </w:rPr>
            </w:r>
            <w:r>
              <w:rPr>
                <w:noProof/>
                <w:webHidden/>
              </w:rPr>
              <w:fldChar w:fldCharType="separate"/>
            </w:r>
            <w:r>
              <w:rPr>
                <w:noProof/>
                <w:webHidden/>
              </w:rPr>
              <w:t>73</w:t>
            </w:r>
            <w:r>
              <w:rPr>
                <w:noProof/>
                <w:webHidden/>
              </w:rPr>
              <w:fldChar w:fldCharType="end"/>
            </w:r>
          </w:hyperlink>
        </w:p>
        <w:p w14:paraId="687A4C50"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4" w:history="1">
            <w:r w:rsidRPr="002B5728">
              <w:rPr>
                <w:rStyle w:val="aff4"/>
                <w:noProof/>
              </w:rPr>
              <w:t>2.1.4</w:t>
            </w:r>
            <w:r>
              <w:rPr>
                <w:rFonts w:asciiTheme="minorHAnsi" w:eastAsiaTheme="minorEastAsia" w:hAnsiTheme="minorHAnsi" w:cstheme="minorBidi"/>
                <w:noProof/>
                <w:kern w:val="2"/>
                <w:sz w:val="24"/>
                <w:szCs w:val="24"/>
              </w:rPr>
              <w:tab/>
            </w:r>
            <w:r w:rsidRPr="002B5728">
              <w:rPr>
                <w:rStyle w:val="aff4"/>
                <w:noProof/>
              </w:rPr>
              <w:t>输入旧密码</w:t>
            </w:r>
            <w:r>
              <w:rPr>
                <w:noProof/>
                <w:webHidden/>
              </w:rPr>
              <w:tab/>
            </w:r>
            <w:r>
              <w:rPr>
                <w:noProof/>
                <w:webHidden/>
              </w:rPr>
              <w:fldChar w:fldCharType="begin"/>
            </w:r>
            <w:r>
              <w:rPr>
                <w:noProof/>
                <w:webHidden/>
              </w:rPr>
              <w:instrText xml:space="preserve"> PAGEREF _Toc533374754 \h </w:instrText>
            </w:r>
            <w:r>
              <w:rPr>
                <w:noProof/>
                <w:webHidden/>
              </w:rPr>
            </w:r>
            <w:r>
              <w:rPr>
                <w:noProof/>
                <w:webHidden/>
              </w:rPr>
              <w:fldChar w:fldCharType="separate"/>
            </w:r>
            <w:r>
              <w:rPr>
                <w:noProof/>
                <w:webHidden/>
              </w:rPr>
              <w:t>74</w:t>
            </w:r>
            <w:r>
              <w:rPr>
                <w:noProof/>
                <w:webHidden/>
              </w:rPr>
              <w:fldChar w:fldCharType="end"/>
            </w:r>
          </w:hyperlink>
        </w:p>
        <w:p w14:paraId="36CE85B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5" w:history="1">
            <w:r w:rsidRPr="002B5728">
              <w:rPr>
                <w:rStyle w:val="aff4"/>
                <w:noProof/>
              </w:rPr>
              <w:t>2.1.5</w:t>
            </w:r>
            <w:r>
              <w:rPr>
                <w:rFonts w:asciiTheme="minorHAnsi" w:eastAsiaTheme="minorEastAsia" w:hAnsiTheme="minorHAnsi" w:cstheme="minorBidi"/>
                <w:noProof/>
                <w:kern w:val="2"/>
                <w:sz w:val="24"/>
                <w:szCs w:val="24"/>
              </w:rPr>
              <w:tab/>
            </w:r>
            <w:r w:rsidRPr="002B5728">
              <w:rPr>
                <w:rStyle w:val="aff4"/>
                <w:noProof/>
              </w:rPr>
              <w:t>输入新密码</w:t>
            </w:r>
            <w:r>
              <w:rPr>
                <w:noProof/>
                <w:webHidden/>
              </w:rPr>
              <w:tab/>
            </w:r>
            <w:r>
              <w:rPr>
                <w:noProof/>
                <w:webHidden/>
              </w:rPr>
              <w:fldChar w:fldCharType="begin"/>
            </w:r>
            <w:r>
              <w:rPr>
                <w:noProof/>
                <w:webHidden/>
              </w:rPr>
              <w:instrText xml:space="preserve"> PAGEREF _Toc533374755 \h </w:instrText>
            </w:r>
            <w:r>
              <w:rPr>
                <w:noProof/>
                <w:webHidden/>
              </w:rPr>
            </w:r>
            <w:r>
              <w:rPr>
                <w:noProof/>
                <w:webHidden/>
              </w:rPr>
              <w:fldChar w:fldCharType="separate"/>
            </w:r>
            <w:r>
              <w:rPr>
                <w:noProof/>
                <w:webHidden/>
              </w:rPr>
              <w:t>75</w:t>
            </w:r>
            <w:r>
              <w:rPr>
                <w:noProof/>
                <w:webHidden/>
              </w:rPr>
              <w:fldChar w:fldCharType="end"/>
            </w:r>
          </w:hyperlink>
        </w:p>
        <w:p w14:paraId="2BEC5921"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6" w:history="1">
            <w:r w:rsidRPr="002B5728">
              <w:rPr>
                <w:rStyle w:val="aff4"/>
                <w:noProof/>
              </w:rPr>
              <w:t>2.1.6</w:t>
            </w:r>
            <w:r>
              <w:rPr>
                <w:rFonts w:asciiTheme="minorHAnsi" w:eastAsiaTheme="minorEastAsia" w:hAnsiTheme="minorHAnsi" w:cstheme="minorBidi"/>
                <w:noProof/>
                <w:kern w:val="2"/>
                <w:sz w:val="24"/>
                <w:szCs w:val="24"/>
              </w:rPr>
              <w:tab/>
            </w:r>
            <w:r w:rsidRPr="002B5728">
              <w:rPr>
                <w:rStyle w:val="aff4"/>
                <w:noProof/>
              </w:rPr>
              <w:t>确认新密码</w:t>
            </w:r>
            <w:r>
              <w:rPr>
                <w:noProof/>
                <w:webHidden/>
              </w:rPr>
              <w:tab/>
            </w:r>
            <w:r>
              <w:rPr>
                <w:noProof/>
                <w:webHidden/>
              </w:rPr>
              <w:fldChar w:fldCharType="begin"/>
            </w:r>
            <w:r>
              <w:rPr>
                <w:noProof/>
                <w:webHidden/>
              </w:rPr>
              <w:instrText xml:space="preserve"> PAGEREF _Toc533374756 \h </w:instrText>
            </w:r>
            <w:r>
              <w:rPr>
                <w:noProof/>
                <w:webHidden/>
              </w:rPr>
            </w:r>
            <w:r>
              <w:rPr>
                <w:noProof/>
                <w:webHidden/>
              </w:rPr>
              <w:fldChar w:fldCharType="separate"/>
            </w:r>
            <w:r>
              <w:rPr>
                <w:noProof/>
                <w:webHidden/>
              </w:rPr>
              <w:t>76</w:t>
            </w:r>
            <w:r>
              <w:rPr>
                <w:noProof/>
                <w:webHidden/>
              </w:rPr>
              <w:fldChar w:fldCharType="end"/>
            </w:r>
          </w:hyperlink>
        </w:p>
        <w:p w14:paraId="252421CE"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7" w:history="1">
            <w:r w:rsidRPr="002B5728">
              <w:rPr>
                <w:rStyle w:val="aff4"/>
                <w:noProof/>
              </w:rPr>
              <w:t>2.1.7</w:t>
            </w:r>
            <w:r>
              <w:rPr>
                <w:rFonts w:asciiTheme="minorHAnsi" w:eastAsiaTheme="minorEastAsia" w:hAnsiTheme="minorHAnsi" w:cstheme="minorBidi"/>
                <w:noProof/>
                <w:kern w:val="2"/>
                <w:sz w:val="24"/>
                <w:szCs w:val="24"/>
              </w:rPr>
              <w:tab/>
            </w:r>
            <w:r w:rsidRPr="002B5728">
              <w:rPr>
                <w:rStyle w:val="aff4"/>
                <w:noProof/>
              </w:rPr>
              <w:t>更换头像</w:t>
            </w:r>
            <w:r>
              <w:rPr>
                <w:noProof/>
                <w:webHidden/>
              </w:rPr>
              <w:tab/>
            </w:r>
            <w:r>
              <w:rPr>
                <w:noProof/>
                <w:webHidden/>
              </w:rPr>
              <w:fldChar w:fldCharType="begin"/>
            </w:r>
            <w:r>
              <w:rPr>
                <w:noProof/>
                <w:webHidden/>
              </w:rPr>
              <w:instrText xml:space="preserve"> PAGEREF _Toc533374757 \h </w:instrText>
            </w:r>
            <w:r>
              <w:rPr>
                <w:noProof/>
                <w:webHidden/>
              </w:rPr>
            </w:r>
            <w:r>
              <w:rPr>
                <w:noProof/>
                <w:webHidden/>
              </w:rPr>
              <w:fldChar w:fldCharType="separate"/>
            </w:r>
            <w:r>
              <w:rPr>
                <w:noProof/>
                <w:webHidden/>
              </w:rPr>
              <w:t>77</w:t>
            </w:r>
            <w:r>
              <w:rPr>
                <w:noProof/>
                <w:webHidden/>
              </w:rPr>
              <w:fldChar w:fldCharType="end"/>
            </w:r>
          </w:hyperlink>
        </w:p>
        <w:p w14:paraId="76319501"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8" w:history="1">
            <w:r w:rsidRPr="002B5728">
              <w:rPr>
                <w:rStyle w:val="aff4"/>
                <w:noProof/>
              </w:rPr>
              <w:t>2.1.8</w:t>
            </w:r>
            <w:r>
              <w:rPr>
                <w:rFonts w:asciiTheme="minorHAnsi" w:eastAsiaTheme="minorEastAsia" w:hAnsiTheme="minorHAnsi" w:cstheme="minorBidi"/>
                <w:noProof/>
                <w:kern w:val="2"/>
                <w:sz w:val="24"/>
                <w:szCs w:val="24"/>
              </w:rPr>
              <w:tab/>
            </w:r>
            <w:r w:rsidRPr="002B5728">
              <w:rPr>
                <w:rStyle w:val="aff4"/>
                <w:noProof/>
              </w:rPr>
              <w:t>选择上传头像</w:t>
            </w:r>
            <w:r>
              <w:rPr>
                <w:noProof/>
                <w:webHidden/>
              </w:rPr>
              <w:tab/>
            </w:r>
            <w:r>
              <w:rPr>
                <w:noProof/>
                <w:webHidden/>
              </w:rPr>
              <w:fldChar w:fldCharType="begin"/>
            </w:r>
            <w:r>
              <w:rPr>
                <w:noProof/>
                <w:webHidden/>
              </w:rPr>
              <w:instrText xml:space="preserve"> PAGEREF _Toc533374758 \h </w:instrText>
            </w:r>
            <w:r>
              <w:rPr>
                <w:noProof/>
                <w:webHidden/>
              </w:rPr>
            </w:r>
            <w:r>
              <w:rPr>
                <w:noProof/>
                <w:webHidden/>
              </w:rPr>
              <w:fldChar w:fldCharType="separate"/>
            </w:r>
            <w:r>
              <w:rPr>
                <w:noProof/>
                <w:webHidden/>
              </w:rPr>
              <w:t>78</w:t>
            </w:r>
            <w:r>
              <w:rPr>
                <w:noProof/>
                <w:webHidden/>
              </w:rPr>
              <w:fldChar w:fldCharType="end"/>
            </w:r>
          </w:hyperlink>
        </w:p>
        <w:p w14:paraId="672E37E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59" w:history="1">
            <w:r w:rsidRPr="002B5728">
              <w:rPr>
                <w:rStyle w:val="aff4"/>
                <w:noProof/>
              </w:rPr>
              <w:t>2.1.9</w:t>
            </w:r>
            <w:r>
              <w:rPr>
                <w:rFonts w:asciiTheme="minorHAnsi" w:eastAsiaTheme="minorEastAsia" w:hAnsiTheme="minorHAnsi" w:cstheme="minorBidi"/>
                <w:noProof/>
                <w:kern w:val="2"/>
                <w:sz w:val="24"/>
                <w:szCs w:val="24"/>
              </w:rPr>
              <w:tab/>
            </w:r>
            <w:r w:rsidRPr="002B5728">
              <w:rPr>
                <w:rStyle w:val="aff4"/>
                <w:noProof/>
              </w:rPr>
              <w:t>教师申请</w:t>
            </w:r>
            <w:r>
              <w:rPr>
                <w:noProof/>
                <w:webHidden/>
              </w:rPr>
              <w:tab/>
            </w:r>
            <w:r>
              <w:rPr>
                <w:noProof/>
                <w:webHidden/>
              </w:rPr>
              <w:fldChar w:fldCharType="begin"/>
            </w:r>
            <w:r>
              <w:rPr>
                <w:noProof/>
                <w:webHidden/>
              </w:rPr>
              <w:instrText xml:space="preserve"> PAGEREF _Toc533374759 \h </w:instrText>
            </w:r>
            <w:r>
              <w:rPr>
                <w:noProof/>
                <w:webHidden/>
              </w:rPr>
            </w:r>
            <w:r>
              <w:rPr>
                <w:noProof/>
                <w:webHidden/>
              </w:rPr>
              <w:fldChar w:fldCharType="separate"/>
            </w:r>
            <w:r>
              <w:rPr>
                <w:noProof/>
                <w:webHidden/>
              </w:rPr>
              <w:t>79</w:t>
            </w:r>
            <w:r>
              <w:rPr>
                <w:noProof/>
                <w:webHidden/>
              </w:rPr>
              <w:fldChar w:fldCharType="end"/>
            </w:r>
          </w:hyperlink>
        </w:p>
        <w:p w14:paraId="7323928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0" w:history="1">
            <w:r w:rsidRPr="002B5728">
              <w:rPr>
                <w:rStyle w:val="aff4"/>
                <w:noProof/>
              </w:rPr>
              <w:t>2.1.10</w:t>
            </w:r>
            <w:r>
              <w:rPr>
                <w:rFonts w:asciiTheme="minorHAnsi" w:eastAsiaTheme="minorEastAsia" w:hAnsiTheme="minorHAnsi" w:cstheme="minorBidi"/>
                <w:noProof/>
                <w:kern w:val="2"/>
                <w:sz w:val="24"/>
                <w:szCs w:val="24"/>
              </w:rPr>
              <w:tab/>
            </w:r>
            <w:r w:rsidRPr="002B5728">
              <w:rPr>
                <w:rStyle w:val="aff4"/>
                <w:noProof/>
              </w:rPr>
              <w:t>浏览关注课程</w:t>
            </w:r>
            <w:r>
              <w:rPr>
                <w:noProof/>
                <w:webHidden/>
              </w:rPr>
              <w:tab/>
            </w:r>
            <w:r>
              <w:rPr>
                <w:noProof/>
                <w:webHidden/>
              </w:rPr>
              <w:fldChar w:fldCharType="begin"/>
            </w:r>
            <w:r>
              <w:rPr>
                <w:noProof/>
                <w:webHidden/>
              </w:rPr>
              <w:instrText xml:space="preserve"> PAGEREF _Toc533374760 \h </w:instrText>
            </w:r>
            <w:r>
              <w:rPr>
                <w:noProof/>
                <w:webHidden/>
              </w:rPr>
            </w:r>
            <w:r>
              <w:rPr>
                <w:noProof/>
                <w:webHidden/>
              </w:rPr>
              <w:fldChar w:fldCharType="separate"/>
            </w:r>
            <w:r>
              <w:rPr>
                <w:noProof/>
                <w:webHidden/>
              </w:rPr>
              <w:t>80</w:t>
            </w:r>
            <w:r>
              <w:rPr>
                <w:noProof/>
                <w:webHidden/>
              </w:rPr>
              <w:fldChar w:fldCharType="end"/>
            </w:r>
          </w:hyperlink>
        </w:p>
        <w:p w14:paraId="36B91751"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1" w:history="1">
            <w:r w:rsidRPr="002B5728">
              <w:rPr>
                <w:rStyle w:val="aff4"/>
                <w:noProof/>
              </w:rPr>
              <w:t>2.1.11</w:t>
            </w:r>
            <w:r>
              <w:rPr>
                <w:rFonts w:asciiTheme="minorHAnsi" w:eastAsiaTheme="minorEastAsia" w:hAnsiTheme="minorHAnsi" w:cstheme="minorBidi"/>
                <w:noProof/>
                <w:kern w:val="2"/>
                <w:sz w:val="24"/>
                <w:szCs w:val="24"/>
              </w:rPr>
              <w:tab/>
            </w:r>
            <w:r w:rsidRPr="002B5728">
              <w:rPr>
                <w:rStyle w:val="aff4"/>
                <w:noProof/>
              </w:rPr>
              <w:t>课程排序</w:t>
            </w:r>
            <w:r>
              <w:rPr>
                <w:noProof/>
                <w:webHidden/>
              </w:rPr>
              <w:tab/>
            </w:r>
            <w:r>
              <w:rPr>
                <w:noProof/>
                <w:webHidden/>
              </w:rPr>
              <w:fldChar w:fldCharType="begin"/>
            </w:r>
            <w:r>
              <w:rPr>
                <w:noProof/>
                <w:webHidden/>
              </w:rPr>
              <w:instrText xml:space="preserve"> PAGEREF _Toc533374761 \h </w:instrText>
            </w:r>
            <w:r>
              <w:rPr>
                <w:noProof/>
                <w:webHidden/>
              </w:rPr>
            </w:r>
            <w:r>
              <w:rPr>
                <w:noProof/>
                <w:webHidden/>
              </w:rPr>
              <w:fldChar w:fldCharType="separate"/>
            </w:r>
            <w:r>
              <w:rPr>
                <w:noProof/>
                <w:webHidden/>
              </w:rPr>
              <w:t>81</w:t>
            </w:r>
            <w:r>
              <w:rPr>
                <w:noProof/>
                <w:webHidden/>
              </w:rPr>
              <w:fldChar w:fldCharType="end"/>
            </w:r>
          </w:hyperlink>
        </w:p>
        <w:p w14:paraId="75C042F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2" w:history="1">
            <w:r w:rsidRPr="002B5728">
              <w:rPr>
                <w:rStyle w:val="aff4"/>
                <w:noProof/>
              </w:rPr>
              <w:t>2.1.12</w:t>
            </w:r>
            <w:r>
              <w:rPr>
                <w:rFonts w:asciiTheme="minorHAnsi" w:eastAsiaTheme="minorEastAsia" w:hAnsiTheme="minorHAnsi" w:cstheme="minorBidi"/>
                <w:noProof/>
                <w:kern w:val="2"/>
                <w:sz w:val="24"/>
                <w:szCs w:val="24"/>
              </w:rPr>
              <w:tab/>
            </w:r>
            <w:r w:rsidRPr="002B5728">
              <w:rPr>
                <w:rStyle w:val="aff4"/>
                <w:noProof/>
              </w:rPr>
              <w:t>根据开课时间排序</w:t>
            </w:r>
            <w:r>
              <w:rPr>
                <w:noProof/>
                <w:webHidden/>
              </w:rPr>
              <w:tab/>
            </w:r>
            <w:r>
              <w:rPr>
                <w:noProof/>
                <w:webHidden/>
              </w:rPr>
              <w:fldChar w:fldCharType="begin"/>
            </w:r>
            <w:r>
              <w:rPr>
                <w:noProof/>
                <w:webHidden/>
              </w:rPr>
              <w:instrText xml:space="preserve"> PAGEREF _Toc533374762 \h </w:instrText>
            </w:r>
            <w:r>
              <w:rPr>
                <w:noProof/>
                <w:webHidden/>
              </w:rPr>
            </w:r>
            <w:r>
              <w:rPr>
                <w:noProof/>
                <w:webHidden/>
              </w:rPr>
              <w:fldChar w:fldCharType="separate"/>
            </w:r>
            <w:r>
              <w:rPr>
                <w:noProof/>
                <w:webHidden/>
              </w:rPr>
              <w:t>82</w:t>
            </w:r>
            <w:r>
              <w:rPr>
                <w:noProof/>
                <w:webHidden/>
              </w:rPr>
              <w:fldChar w:fldCharType="end"/>
            </w:r>
          </w:hyperlink>
        </w:p>
        <w:p w14:paraId="6BD69F1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3" w:history="1">
            <w:r w:rsidRPr="002B5728">
              <w:rPr>
                <w:rStyle w:val="aff4"/>
                <w:noProof/>
              </w:rPr>
              <w:t>2.1.13</w:t>
            </w:r>
            <w:r>
              <w:rPr>
                <w:rFonts w:asciiTheme="minorHAnsi" w:eastAsiaTheme="minorEastAsia" w:hAnsiTheme="minorHAnsi" w:cstheme="minorBidi"/>
                <w:noProof/>
                <w:kern w:val="2"/>
                <w:sz w:val="24"/>
                <w:szCs w:val="24"/>
              </w:rPr>
              <w:tab/>
            </w:r>
            <w:r w:rsidRPr="002B5728">
              <w:rPr>
                <w:rStyle w:val="aff4"/>
                <w:noProof/>
              </w:rPr>
              <w:t>根据开课教师排序</w:t>
            </w:r>
            <w:r>
              <w:rPr>
                <w:noProof/>
                <w:webHidden/>
              </w:rPr>
              <w:tab/>
            </w:r>
            <w:r>
              <w:rPr>
                <w:noProof/>
                <w:webHidden/>
              </w:rPr>
              <w:fldChar w:fldCharType="begin"/>
            </w:r>
            <w:r>
              <w:rPr>
                <w:noProof/>
                <w:webHidden/>
              </w:rPr>
              <w:instrText xml:space="preserve"> PAGEREF _Toc533374763 \h </w:instrText>
            </w:r>
            <w:r>
              <w:rPr>
                <w:noProof/>
                <w:webHidden/>
              </w:rPr>
            </w:r>
            <w:r>
              <w:rPr>
                <w:noProof/>
                <w:webHidden/>
              </w:rPr>
              <w:fldChar w:fldCharType="separate"/>
            </w:r>
            <w:r>
              <w:rPr>
                <w:noProof/>
                <w:webHidden/>
              </w:rPr>
              <w:t>83</w:t>
            </w:r>
            <w:r>
              <w:rPr>
                <w:noProof/>
                <w:webHidden/>
              </w:rPr>
              <w:fldChar w:fldCharType="end"/>
            </w:r>
          </w:hyperlink>
        </w:p>
        <w:p w14:paraId="23A29578"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4" w:history="1">
            <w:r w:rsidRPr="002B5728">
              <w:rPr>
                <w:rStyle w:val="aff4"/>
                <w:noProof/>
              </w:rPr>
              <w:t>2.1.14</w:t>
            </w:r>
            <w:r>
              <w:rPr>
                <w:rFonts w:asciiTheme="minorHAnsi" w:eastAsiaTheme="minorEastAsia" w:hAnsiTheme="minorHAnsi" w:cstheme="minorBidi"/>
                <w:noProof/>
                <w:kern w:val="2"/>
                <w:sz w:val="24"/>
                <w:szCs w:val="24"/>
              </w:rPr>
              <w:tab/>
            </w:r>
            <w:r w:rsidRPr="002B5728">
              <w:rPr>
                <w:rStyle w:val="aff4"/>
                <w:noProof/>
              </w:rPr>
              <w:t>根据课程名称排序</w:t>
            </w:r>
            <w:r>
              <w:rPr>
                <w:noProof/>
                <w:webHidden/>
              </w:rPr>
              <w:tab/>
            </w:r>
            <w:r>
              <w:rPr>
                <w:noProof/>
                <w:webHidden/>
              </w:rPr>
              <w:fldChar w:fldCharType="begin"/>
            </w:r>
            <w:r>
              <w:rPr>
                <w:noProof/>
                <w:webHidden/>
              </w:rPr>
              <w:instrText xml:space="preserve"> PAGEREF _Toc533374764 \h </w:instrText>
            </w:r>
            <w:r>
              <w:rPr>
                <w:noProof/>
                <w:webHidden/>
              </w:rPr>
            </w:r>
            <w:r>
              <w:rPr>
                <w:noProof/>
                <w:webHidden/>
              </w:rPr>
              <w:fldChar w:fldCharType="separate"/>
            </w:r>
            <w:r>
              <w:rPr>
                <w:noProof/>
                <w:webHidden/>
              </w:rPr>
              <w:t>84</w:t>
            </w:r>
            <w:r>
              <w:rPr>
                <w:noProof/>
                <w:webHidden/>
              </w:rPr>
              <w:fldChar w:fldCharType="end"/>
            </w:r>
          </w:hyperlink>
        </w:p>
        <w:p w14:paraId="2F4CDB2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5" w:history="1">
            <w:r w:rsidRPr="002B5728">
              <w:rPr>
                <w:rStyle w:val="aff4"/>
                <w:noProof/>
              </w:rPr>
              <w:t>2.1.15</w:t>
            </w:r>
            <w:r>
              <w:rPr>
                <w:rFonts w:asciiTheme="minorHAnsi" w:eastAsiaTheme="minorEastAsia" w:hAnsiTheme="minorHAnsi" w:cstheme="minorBidi"/>
                <w:noProof/>
                <w:kern w:val="2"/>
                <w:sz w:val="24"/>
                <w:szCs w:val="24"/>
              </w:rPr>
              <w:tab/>
            </w:r>
            <w:r w:rsidRPr="002B5728">
              <w:rPr>
                <w:rStyle w:val="aff4"/>
                <w:noProof/>
              </w:rPr>
              <w:t>关注课程分页</w:t>
            </w:r>
            <w:r>
              <w:rPr>
                <w:noProof/>
                <w:webHidden/>
              </w:rPr>
              <w:tab/>
            </w:r>
            <w:r>
              <w:rPr>
                <w:noProof/>
                <w:webHidden/>
              </w:rPr>
              <w:fldChar w:fldCharType="begin"/>
            </w:r>
            <w:r>
              <w:rPr>
                <w:noProof/>
                <w:webHidden/>
              </w:rPr>
              <w:instrText xml:space="preserve"> PAGEREF _Toc533374765 \h </w:instrText>
            </w:r>
            <w:r>
              <w:rPr>
                <w:noProof/>
                <w:webHidden/>
              </w:rPr>
            </w:r>
            <w:r>
              <w:rPr>
                <w:noProof/>
                <w:webHidden/>
              </w:rPr>
              <w:fldChar w:fldCharType="separate"/>
            </w:r>
            <w:r>
              <w:rPr>
                <w:noProof/>
                <w:webHidden/>
              </w:rPr>
              <w:t>85</w:t>
            </w:r>
            <w:r>
              <w:rPr>
                <w:noProof/>
                <w:webHidden/>
              </w:rPr>
              <w:fldChar w:fldCharType="end"/>
            </w:r>
          </w:hyperlink>
        </w:p>
        <w:p w14:paraId="3280811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6" w:history="1">
            <w:r w:rsidRPr="002B5728">
              <w:rPr>
                <w:rStyle w:val="aff4"/>
                <w:noProof/>
              </w:rPr>
              <w:t>2.1.16</w:t>
            </w:r>
            <w:r>
              <w:rPr>
                <w:rFonts w:asciiTheme="minorHAnsi" w:eastAsiaTheme="minorEastAsia" w:hAnsiTheme="minorHAnsi" w:cstheme="minorBidi"/>
                <w:noProof/>
                <w:kern w:val="2"/>
                <w:sz w:val="24"/>
                <w:szCs w:val="24"/>
              </w:rPr>
              <w:tab/>
            </w:r>
            <w:r w:rsidRPr="002B5728">
              <w:rPr>
                <w:rStyle w:val="aff4"/>
                <w:noProof/>
              </w:rPr>
              <w:t>设置是否关注</w:t>
            </w:r>
            <w:r>
              <w:rPr>
                <w:noProof/>
                <w:webHidden/>
              </w:rPr>
              <w:tab/>
            </w:r>
            <w:r>
              <w:rPr>
                <w:noProof/>
                <w:webHidden/>
              </w:rPr>
              <w:fldChar w:fldCharType="begin"/>
            </w:r>
            <w:r>
              <w:rPr>
                <w:noProof/>
                <w:webHidden/>
              </w:rPr>
              <w:instrText xml:space="preserve"> PAGEREF _Toc533374766 \h </w:instrText>
            </w:r>
            <w:r>
              <w:rPr>
                <w:noProof/>
                <w:webHidden/>
              </w:rPr>
            </w:r>
            <w:r>
              <w:rPr>
                <w:noProof/>
                <w:webHidden/>
              </w:rPr>
              <w:fldChar w:fldCharType="separate"/>
            </w:r>
            <w:r>
              <w:rPr>
                <w:noProof/>
                <w:webHidden/>
              </w:rPr>
              <w:t>86</w:t>
            </w:r>
            <w:r>
              <w:rPr>
                <w:noProof/>
                <w:webHidden/>
              </w:rPr>
              <w:fldChar w:fldCharType="end"/>
            </w:r>
          </w:hyperlink>
        </w:p>
        <w:p w14:paraId="06E46CD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7" w:history="1">
            <w:r w:rsidRPr="002B5728">
              <w:rPr>
                <w:rStyle w:val="aff4"/>
                <w:noProof/>
              </w:rPr>
              <w:t>2.1.17</w:t>
            </w:r>
            <w:r>
              <w:rPr>
                <w:rFonts w:asciiTheme="minorHAnsi" w:eastAsiaTheme="minorEastAsia" w:hAnsiTheme="minorHAnsi" w:cstheme="minorBidi"/>
                <w:noProof/>
                <w:kern w:val="2"/>
                <w:sz w:val="24"/>
                <w:szCs w:val="24"/>
              </w:rPr>
              <w:tab/>
            </w:r>
            <w:r w:rsidRPr="002B5728">
              <w:rPr>
                <w:rStyle w:val="aff4"/>
                <w:noProof/>
              </w:rPr>
              <w:t>访问具体课程页面</w:t>
            </w:r>
            <w:r>
              <w:rPr>
                <w:noProof/>
                <w:webHidden/>
              </w:rPr>
              <w:tab/>
            </w:r>
            <w:r>
              <w:rPr>
                <w:noProof/>
                <w:webHidden/>
              </w:rPr>
              <w:fldChar w:fldCharType="begin"/>
            </w:r>
            <w:r>
              <w:rPr>
                <w:noProof/>
                <w:webHidden/>
              </w:rPr>
              <w:instrText xml:space="preserve"> PAGEREF _Toc533374767 \h </w:instrText>
            </w:r>
            <w:r>
              <w:rPr>
                <w:noProof/>
                <w:webHidden/>
              </w:rPr>
            </w:r>
            <w:r>
              <w:rPr>
                <w:noProof/>
                <w:webHidden/>
              </w:rPr>
              <w:fldChar w:fldCharType="separate"/>
            </w:r>
            <w:r>
              <w:rPr>
                <w:noProof/>
                <w:webHidden/>
              </w:rPr>
              <w:t>87</w:t>
            </w:r>
            <w:r>
              <w:rPr>
                <w:noProof/>
                <w:webHidden/>
              </w:rPr>
              <w:fldChar w:fldCharType="end"/>
            </w:r>
          </w:hyperlink>
        </w:p>
        <w:p w14:paraId="042FB9F7"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68" w:history="1">
            <w:r w:rsidRPr="002B5728">
              <w:rPr>
                <w:rStyle w:val="aff4"/>
                <w:noProof/>
              </w:rPr>
              <w:t>2.2</w:t>
            </w:r>
            <w:r>
              <w:rPr>
                <w:rFonts w:asciiTheme="minorHAnsi" w:eastAsiaTheme="minorEastAsia" w:hAnsiTheme="minorHAnsi" w:cstheme="minorBidi"/>
                <w:noProof/>
                <w:kern w:val="2"/>
                <w:sz w:val="24"/>
                <w:szCs w:val="24"/>
              </w:rPr>
              <w:tab/>
            </w:r>
            <w:r w:rsidRPr="002B5728">
              <w:rPr>
                <w:rStyle w:val="aff4"/>
                <w:noProof/>
              </w:rPr>
              <w:t>个人中心-教师</w:t>
            </w:r>
            <w:r>
              <w:rPr>
                <w:noProof/>
                <w:webHidden/>
              </w:rPr>
              <w:tab/>
            </w:r>
            <w:r>
              <w:rPr>
                <w:noProof/>
                <w:webHidden/>
              </w:rPr>
              <w:fldChar w:fldCharType="begin"/>
            </w:r>
            <w:r>
              <w:rPr>
                <w:noProof/>
                <w:webHidden/>
              </w:rPr>
              <w:instrText xml:space="preserve"> PAGEREF _Toc533374768 \h </w:instrText>
            </w:r>
            <w:r>
              <w:rPr>
                <w:noProof/>
                <w:webHidden/>
              </w:rPr>
            </w:r>
            <w:r>
              <w:rPr>
                <w:noProof/>
                <w:webHidden/>
              </w:rPr>
              <w:fldChar w:fldCharType="separate"/>
            </w:r>
            <w:r>
              <w:rPr>
                <w:noProof/>
                <w:webHidden/>
              </w:rPr>
              <w:t>88</w:t>
            </w:r>
            <w:r>
              <w:rPr>
                <w:noProof/>
                <w:webHidden/>
              </w:rPr>
              <w:fldChar w:fldCharType="end"/>
            </w:r>
          </w:hyperlink>
        </w:p>
        <w:p w14:paraId="35FDEE01"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69" w:history="1">
            <w:r w:rsidRPr="002B5728">
              <w:rPr>
                <w:rStyle w:val="aff4"/>
                <w:noProof/>
              </w:rPr>
              <w:t>2.2.1</w:t>
            </w:r>
            <w:r>
              <w:rPr>
                <w:rFonts w:asciiTheme="minorHAnsi" w:eastAsiaTheme="minorEastAsia" w:hAnsiTheme="minorHAnsi" w:cstheme="minorBidi"/>
                <w:noProof/>
                <w:kern w:val="2"/>
                <w:sz w:val="24"/>
                <w:szCs w:val="24"/>
              </w:rPr>
              <w:tab/>
            </w:r>
            <w:r w:rsidRPr="002B5728">
              <w:rPr>
                <w:rStyle w:val="aff4"/>
                <w:noProof/>
              </w:rPr>
              <w:t>浏览开课列表</w:t>
            </w:r>
            <w:r>
              <w:rPr>
                <w:noProof/>
                <w:webHidden/>
              </w:rPr>
              <w:tab/>
            </w:r>
            <w:r>
              <w:rPr>
                <w:noProof/>
                <w:webHidden/>
              </w:rPr>
              <w:fldChar w:fldCharType="begin"/>
            </w:r>
            <w:r>
              <w:rPr>
                <w:noProof/>
                <w:webHidden/>
              </w:rPr>
              <w:instrText xml:space="preserve"> PAGEREF _Toc533374769 \h </w:instrText>
            </w:r>
            <w:r>
              <w:rPr>
                <w:noProof/>
                <w:webHidden/>
              </w:rPr>
            </w:r>
            <w:r>
              <w:rPr>
                <w:noProof/>
                <w:webHidden/>
              </w:rPr>
              <w:fldChar w:fldCharType="separate"/>
            </w:r>
            <w:r>
              <w:rPr>
                <w:noProof/>
                <w:webHidden/>
              </w:rPr>
              <w:t>89</w:t>
            </w:r>
            <w:r>
              <w:rPr>
                <w:noProof/>
                <w:webHidden/>
              </w:rPr>
              <w:fldChar w:fldCharType="end"/>
            </w:r>
          </w:hyperlink>
        </w:p>
        <w:p w14:paraId="69A07BD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0" w:history="1">
            <w:r w:rsidRPr="002B5728">
              <w:rPr>
                <w:rStyle w:val="aff4"/>
                <w:noProof/>
              </w:rPr>
              <w:t>2.2.2</w:t>
            </w:r>
            <w:r>
              <w:rPr>
                <w:rFonts w:asciiTheme="minorHAnsi" w:eastAsiaTheme="minorEastAsia" w:hAnsiTheme="minorHAnsi" w:cstheme="minorBidi"/>
                <w:noProof/>
                <w:kern w:val="2"/>
                <w:sz w:val="24"/>
                <w:szCs w:val="24"/>
              </w:rPr>
              <w:tab/>
            </w:r>
            <w:r w:rsidRPr="002B5728">
              <w:rPr>
                <w:rStyle w:val="aff4"/>
                <w:noProof/>
              </w:rPr>
              <w:t>访问具体课程</w:t>
            </w:r>
            <w:r>
              <w:rPr>
                <w:noProof/>
                <w:webHidden/>
              </w:rPr>
              <w:tab/>
            </w:r>
            <w:r>
              <w:rPr>
                <w:noProof/>
                <w:webHidden/>
              </w:rPr>
              <w:fldChar w:fldCharType="begin"/>
            </w:r>
            <w:r>
              <w:rPr>
                <w:noProof/>
                <w:webHidden/>
              </w:rPr>
              <w:instrText xml:space="preserve"> PAGEREF _Toc533374770 \h </w:instrText>
            </w:r>
            <w:r>
              <w:rPr>
                <w:noProof/>
                <w:webHidden/>
              </w:rPr>
            </w:r>
            <w:r>
              <w:rPr>
                <w:noProof/>
                <w:webHidden/>
              </w:rPr>
              <w:fldChar w:fldCharType="separate"/>
            </w:r>
            <w:r>
              <w:rPr>
                <w:noProof/>
                <w:webHidden/>
              </w:rPr>
              <w:t>90</w:t>
            </w:r>
            <w:r>
              <w:rPr>
                <w:noProof/>
                <w:webHidden/>
              </w:rPr>
              <w:fldChar w:fldCharType="end"/>
            </w:r>
          </w:hyperlink>
        </w:p>
        <w:p w14:paraId="4CBB10D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1" w:history="1">
            <w:r w:rsidRPr="002B5728">
              <w:rPr>
                <w:rStyle w:val="aff4"/>
                <w:noProof/>
              </w:rPr>
              <w:t>2.2.3</w:t>
            </w:r>
            <w:r>
              <w:rPr>
                <w:rFonts w:asciiTheme="minorHAnsi" w:eastAsiaTheme="minorEastAsia" w:hAnsiTheme="minorHAnsi" w:cstheme="minorBidi"/>
                <w:noProof/>
                <w:kern w:val="2"/>
                <w:sz w:val="24"/>
                <w:szCs w:val="24"/>
              </w:rPr>
              <w:tab/>
            </w:r>
            <w:r w:rsidRPr="002B5728">
              <w:rPr>
                <w:rStyle w:val="aff4"/>
                <w:noProof/>
              </w:rPr>
              <w:t>课程激活</w:t>
            </w:r>
            <w:r>
              <w:rPr>
                <w:noProof/>
                <w:webHidden/>
              </w:rPr>
              <w:tab/>
            </w:r>
            <w:r>
              <w:rPr>
                <w:noProof/>
                <w:webHidden/>
              </w:rPr>
              <w:fldChar w:fldCharType="begin"/>
            </w:r>
            <w:r>
              <w:rPr>
                <w:noProof/>
                <w:webHidden/>
              </w:rPr>
              <w:instrText xml:space="preserve"> PAGEREF _Toc533374771 \h </w:instrText>
            </w:r>
            <w:r>
              <w:rPr>
                <w:noProof/>
                <w:webHidden/>
              </w:rPr>
            </w:r>
            <w:r>
              <w:rPr>
                <w:noProof/>
                <w:webHidden/>
              </w:rPr>
              <w:fldChar w:fldCharType="separate"/>
            </w:r>
            <w:r>
              <w:rPr>
                <w:noProof/>
                <w:webHidden/>
              </w:rPr>
              <w:t>91</w:t>
            </w:r>
            <w:r>
              <w:rPr>
                <w:noProof/>
                <w:webHidden/>
              </w:rPr>
              <w:fldChar w:fldCharType="end"/>
            </w:r>
          </w:hyperlink>
        </w:p>
        <w:p w14:paraId="3F82C581"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2" w:history="1">
            <w:r w:rsidRPr="002B5728">
              <w:rPr>
                <w:rStyle w:val="aff4"/>
                <w:noProof/>
              </w:rPr>
              <w:t>2.2.4</w:t>
            </w:r>
            <w:r>
              <w:rPr>
                <w:rFonts w:asciiTheme="minorHAnsi" w:eastAsiaTheme="minorEastAsia" w:hAnsiTheme="minorHAnsi" w:cstheme="minorBidi"/>
                <w:noProof/>
                <w:kern w:val="2"/>
                <w:sz w:val="24"/>
                <w:szCs w:val="24"/>
              </w:rPr>
              <w:tab/>
            </w:r>
            <w:r w:rsidRPr="002B5728">
              <w:rPr>
                <w:rStyle w:val="aff4"/>
                <w:noProof/>
              </w:rPr>
              <w:t>开课列表分页</w:t>
            </w:r>
            <w:r>
              <w:rPr>
                <w:noProof/>
                <w:webHidden/>
              </w:rPr>
              <w:tab/>
            </w:r>
            <w:r>
              <w:rPr>
                <w:noProof/>
                <w:webHidden/>
              </w:rPr>
              <w:fldChar w:fldCharType="begin"/>
            </w:r>
            <w:r>
              <w:rPr>
                <w:noProof/>
                <w:webHidden/>
              </w:rPr>
              <w:instrText xml:space="preserve"> PAGEREF _Toc533374772 \h </w:instrText>
            </w:r>
            <w:r>
              <w:rPr>
                <w:noProof/>
                <w:webHidden/>
              </w:rPr>
            </w:r>
            <w:r>
              <w:rPr>
                <w:noProof/>
                <w:webHidden/>
              </w:rPr>
              <w:fldChar w:fldCharType="separate"/>
            </w:r>
            <w:r>
              <w:rPr>
                <w:noProof/>
                <w:webHidden/>
              </w:rPr>
              <w:t>92</w:t>
            </w:r>
            <w:r>
              <w:rPr>
                <w:noProof/>
                <w:webHidden/>
              </w:rPr>
              <w:fldChar w:fldCharType="end"/>
            </w:r>
          </w:hyperlink>
        </w:p>
        <w:p w14:paraId="16DFA9D3"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3" w:history="1">
            <w:r w:rsidRPr="002B5728">
              <w:rPr>
                <w:rStyle w:val="aff4"/>
                <w:noProof/>
              </w:rPr>
              <w:t>2.2.5</w:t>
            </w:r>
            <w:r>
              <w:rPr>
                <w:rFonts w:asciiTheme="minorHAnsi" w:eastAsiaTheme="minorEastAsia" w:hAnsiTheme="minorHAnsi" w:cstheme="minorBidi"/>
                <w:noProof/>
                <w:kern w:val="2"/>
                <w:sz w:val="24"/>
                <w:szCs w:val="24"/>
              </w:rPr>
              <w:tab/>
            </w:r>
            <w:r w:rsidRPr="002B5728">
              <w:rPr>
                <w:rStyle w:val="aff4"/>
                <w:noProof/>
              </w:rPr>
              <w:t>课程排序</w:t>
            </w:r>
            <w:r>
              <w:rPr>
                <w:noProof/>
                <w:webHidden/>
              </w:rPr>
              <w:tab/>
            </w:r>
            <w:r>
              <w:rPr>
                <w:noProof/>
                <w:webHidden/>
              </w:rPr>
              <w:fldChar w:fldCharType="begin"/>
            </w:r>
            <w:r>
              <w:rPr>
                <w:noProof/>
                <w:webHidden/>
              </w:rPr>
              <w:instrText xml:space="preserve"> PAGEREF _Toc533374773 \h </w:instrText>
            </w:r>
            <w:r>
              <w:rPr>
                <w:noProof/>
                <w:webHidden/>
              </w:rPr>
            </w:r>
            <w:r>
              <w:rPr>
                <w:noProof/>
                <w:webHidden/>
              </w:rPr>
              <w:fldChar w:fldCharType="separate"/>
            </w:r>
            <w:r>
              <w:rPr>
                <w:noProof/>
                <w:webHidden/>
              </w:rPr>
              <w:t>93</w:t>
            </w:r>
            <w:r>
              <w:rPr>
                <w:noProof/>
                <w:webHidden/>
              </w:rPr>
              <w:fldChar w:fldCharType="end"/>
            </w:r>
          </w:hyperlink>
        </w:p>
        <w:p w14:paraId="1D82D3D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4" w:history="1">
            <w:r w:rsidRPr="002B5728">
              <w:rPr>
                <w:rStyle w:val="aff4"/>
                <w:noProof/>
              </w:rPr>
              <w:t>2.2.6</w:t>
            </w:r>
            <w:r>
              <w:rPr>
                <w:rFonts w:asciiTheme="minorHAnsi" w:eastAsiaTheme="minorEastAsia" w:hAnsiTheme="minorHAnsi" w:cstheme="minorBidi"/>
                <w:noProof/>
                <w:kern w:val="2"/>
                <w:sz w:val="24"/>
                <w:szCs w:val="24"/>
              </w:rPr>
              <w:tab/>
            </w:r>
            <w:r w:rsidRPr="002B5728">
              <w:rPr>
                <w:rStyle w:val="aff4"/>
                <w:noProof/>
              </w:rPr>
              <w:t>根据课程名称排序</w:t>
            </w:r>
            <w:r>
              <w:rPr>
                <w:noProof/>
                <w:webHidden/>
              </w:rPr>
              <w:tab/>
            </w:r>
            <w:r>
              <w:rPr>
                <w:noProof/>
                <w:webHidden/>
              </w:rPr>
              <w:fldChar w:fldCharType="begin"/>
            </w:r>
            <w:r>
              <w:rPr>
                <w:noProof/>
                <w:webHidden/>
              </w:rPr>
              <w:instrText xml:space="preserve"> PAGEREF _Toc533374774 \h </w:instrText>
            </w:r>
            <w:r>
              <w:rPr>
                <w:noProof/>
                <w:webHidden/>
              </w:rPr>
            </w:r>
            <w:r>
              <w:rPr>
                <w:noProof/>
                <w:webHidden/>
              </w:rPr>
              <w:fldChar w:fldCharType="separate"/>
            </w:r>
            <w:r>
              <w:rPr>
                <w:noProof/>
                <w:webHidden/>
              </w:rPr>
              <w:t>94</w:t>
            </w:r>
            <w:r>
              <w:rPr>
                <w:noProof/>
                <w:webHidden/>
              </w:rPr>
              <w:fldChar w:fldCharType="end"/>
            </w:r>
          </w:hyperlink>
        </w:p>
        <w:p w14:paraId="3F052D21"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5" w:history="1">
            <w:r w:rsidRPr="002B5728">
              <w:rPr>
                <w:rStyle w:val="aff4"/>
                <w:noProof/>
              </w:rPr>
              <w:t>2.2.7</w:t>
            </w:r>
            <w:r>
              <w:rPr>
                <w:rFonts w:asciiTheme="minorHAnsi" w:eastAsiaTheme="minorEastAsia" w:hAnsiTheme="minorHAnsi" w:cstheme="minorBidi"/>
                <w:noProof/>
                <w:kern w:val="2"/>
                <w:sz w:val="24"/>
                <w:szCs w:val="24"/>
              </w:rPr>
              <w:tab/>
            </w:r>
            <w:r w:rsidRPr="002B5728">
              <w:rPr>
                <w:rStyle w:val="aff4"/>
                <w:noProof/>
              </w:rPr>
              <w:t>根据开课时间排序</w:t>
            </w:r>
            <w:r>
              <w:rPr>
                <w:noProof/>
                <w:webHidden/>
              </w:rPr>
              <w:tab/>
            </w:r>
            <w:r>
              <w:rPr>
                <w:noProof/>
                <w:webHidden/>
              </w:rPr>
              <w:fldChar w:fldCharType="begin"/>
            </w:r>
            <w:r>
              <w:rPr>
                <w:noProof/>
                <w:webHidden/>
              </w:rPr>
              <w:instrText xml:space="preserve"> PAGEREF _Toc533374775 \h </w:instrText>
            </w:r>
            <w:r>
              <w:rPr>
                <w:noProof/>
                <w:webHidden/>
              </w:rPr>
            </w:r>
            <w:r>
              <w:rPr>
                <w:noProof/>
                <w:webHidden/>
              </w:rPr>
              <w:fldChar w:fldCharType="separate"/>
            </w:r>
            <w:r>
              <w:rPr>
                <w:noProof/>
                <w:webHidden/>
              </w:rPr>
              <w:t>95</w:t>
            </w:r>
            <w:r>
              <w:rPr>
                <w:noProof/>
                <w:webHidden/>
              </w:rPr>
              <w:fldChar w:fldCharType="end"/>
            </w:r>
          </w:hyperlink>
        </w:p>
        <w:p w14:paraId="44A11EE8"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776" w:history="1">
            <w:r w:rsidRPr="002B5728">
              <w:rPr>
                <w:rStyle w:val="aff4"/>
                <w:noProof/>
              </w:rPr>
              <w:t>2.3</w:t>
            </w:r>
            <w:r>
              <w:rPr>
                <w:rFonts w:asciiTheme="minorHAnsi" w:eastAsiaTheme="minorEastAsia" w:hAnsiTheme="minorHAnsi" w:cstheme="minorBidi"/>
                <w:noProof/>
                <w:kern w:val="2"/>
                <w:sz w:val="24"/>
                <w:szCs w:val="24"/>
              </w:rPr>
              <w:tab/>
            </w:r>
            <w:r w:rsidRPr="002B5728">
              <w:rPr>
                <w:rStyle w:val="aff4"/>
                <w:noProof/>
              </w:rPr>
              <w:t>首页</w:t>
            </w:r>
            <w:r>
              <w:rPr>
                <w:noProof/>
                <w:webHidden/>
              </w:rPr>
              <w:tab/>
            </w:r>
            <w:r>
              <w:rPr>
                <w:noProof/>
                <w:webHidden/>
              </w:rPr>
              <w:fldChar w:fldCharType="begin"/>
            </w:r>
            <w:r>
              <w:rPr>
                <w:noProof/>
                <w:webHidden/>
              </w:rPr>
              <w:instrText xml:space="preserve"> PAGEREF _Toc533374776 \h </w:instrText>
            </w:r>
            <w:r>
              <w:rPr>
                <w:noProof/>
                <w:webHidden/>
              </w:rPr>
            </w:r>
            <w:r>
              <w:rPr>
                <w:noProof/>
                <w:webHidden/>
              </w:rPr>
              <w:fldChar w:fldCharType="separate"/>
            </w:r>
            <w:r>
              <w:rPr>
                <w:noProof/>
                <w:webHidden/>
              </w:rPr>
              <w:t>96</w:t>
            </w:r>
            <w:r>
              <w:rPr>
                <w:noProof/>
                <w:webHidden/>
              </w:rPr>
              <w:fldChar w:fldCharType="end"/>
            </w:r>
          </w:hyperlink>
        </w:p>
        <w:p w14:paraId="742B94E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7" w:history="1">
            <w:r w:rsidRPr="002B5728">
              <w:rPr>
                <w:rStyle w:val="aff4"/>
                <w:noProof/>
              </w:rPr>
              <w:t>2.3.1</w:t>
            </w:r>
            <w:r>
              <w:rPr>
                <w:rFonts w:asciiTheme="minorHAnsi" w:eastAsiaTheme="minorEastAsia" w:hAnsiTheme="minorHAnsi" w:cstheme="minorBidi"/>
                <w:noProof/>
                <w:kern w:val="2"/>
                <w:sz w:val="24"/>
                <w:szCs w:val="24"/>
              </w:rPr>
              <w:tab/>
            </w:r>
            <w:r w:rsidRPr="002B5728">
              <w:rPr>
                <w:rStyle w:val="aff4"/>
                <w:noProof/>
              </w:rPr>
              <w:t>浏览通知</w:t>
            </w:r>
            <w:r>
              <w:rPr>
                <w:noProof/>
                <w:webHidden/>
              </w:rPr>
              <w:tab/>
            </w:r>
            <w:r>
              <w:rPr>
                <w:noProof/>
                <w:webHidden/>
              </w:rPr>
              <w:fldChar w:fldCharType="begin"/>
            </w:r>
            <w:r>
              <w:rPr>
                <w:noProof/>
                <w:webHidden/>
              </w:rPr>
              <w:instrText xml:space="preserve"> PAGEREF _Toc533374777 \h </w:instrText>
            </w:r>
            <w:r>
              <w:rPr>
                <w:noProof/>
                <w:webHidden/>
              </w:rPr>
            </w:r>
            <w:r>
              <w:rPr>
                <w:noProof/>
                <w:webHidden/>
              </w:rPr>
              <w:fldChar w:fldCharType="separate"/>
            </w:r>
            <w:r>
              <w:rPr>
                <w:noProof/>
                <w:webHidden/>
              </w:rPr>
              <w:t>96</w:t>
            </w:r>
            <w:r>
              <w:rPr>
                <w:noProof/>
                <w:webHidden/>
              </w:rPr>
              <w:fldChar w:fldCharType="end"/>
            </w:r>
          </w:hyperlink>
        </w:p>
        <w:p w14:paraId="46FC4DF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8" w:history="1">
            <w:r w:rsidRPr="002B5728">
              <w:rPr>
                <w:rStyle w:val="aff4"/>
                <w:noProof/>
              </w:rPr>
              <w:t>2.3.2</w:t>
            </w:r>
            <w:r>
              <w:rPr>
                <w:rFonts w:asciiTheme="minorHAnsi" w:eastAsiaTheme="minorEastAsia" w:hAnsiTheme="minorHAnsi" w:cstheme="minorBidi"/>
                <w:noProof/>
                <w:kern w:val="2"/>
                <w:sz w:val="24"/>
                <w:szCs w:val="24"/>
              </w:rPr>
              <w:tab/>
            </w:r>
            <w:r w:rsidRPr="002B5728">
              <w:rPr>
                <w:rStyle w:val="aff4"/>
                <w:noProof/>
              </w:rPr>
              <w:t>查看具体通知</w:t>
            </w:r>
            <w:r>
              <w:rPr>
                <w:noProof/>
                <w:webHidden/>
              </w:rPr>
              <w:tab/>
            </w:r>
            <w:r>
              <w:rPr>
                <w:noProof/>
                <w:webHidden/>
              </w:rPr>
              <w:fldChar w:fldCharType="begin"/>
            </w:r>
            <w:r>
              <w:rPr>
                <w:noProof/>
                <w:webHidden/>
              </w:rPr>
              <w:instrText xml:space="preserve"> PAGEREF _Toc533374778 \h </w:instrText>
            </w:r>
            <w:r>
              <w:rPr>
                <w:noProof/>
                <w:webHidden/>
              </w:rPr>
            </w:r>
            <w:r>
              <w:rPr>
                <w:noProof/>
                <w:webHidden/>
              </w:rPr>
              <w:fldChar w:fldCharType="separate"/>
            </w:r>
            <w:r>
              <w:rPr>
                <w:noProof/>
                <w:webHidden/>
              </w:rPr>
              <w:t>97</w:t>
            </w:r>
            <w:r>
              <w:rPr>
                <w:noProof/>
                <w:webHidden/>
              </w:rPr>
              <w:fldChar w:fldCharType="end"/>
            </w:r>
          </w:hyperlink>
        </w:p>
        <w:p w14:paraId="5847D3DF"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79" w:history="1">
            <w:r w:rsidRPr="002B5728">
              <w:rPr>
                <w:rStyle w:val="aff4"/>
                <w:noProof/>
              </w:rPr>
              <w:t>2.3.3</w:t>
            </w:r>
            <w:r>
              <w:rPr>
                <w:rFonts w:asciiTheme="minorHAnsi" w:eastAsiaTheme="minorEastAsia" w:hAnsiTheme="minorHAnsi" w:cstheme="minorBidi"/>
                <w:noProof/>
                <w:kern w:val="2"/>
                <w:sz w:val="24"/>
                <w:szCs w:val="24"/>
              </w:rPr>
              <w:tab/>
            </w:r>
            <w:r w:rsidRPr="002B5728">
              <w:rPr>
                <w:rStyle w:val="aff4"/>
                <w:noProof/>
              </w:rPr>
              <w:t>浏览置顶通知</w:t>
            </w:r>
            <w:r>
              <w:rPr>
                <w:noProof/>
                <w:webHidden/>
              </w:rPr>
              <w:tab/>
            </w:r>
            <w:r>
              <w:rPr>
                <w:noProof/>
                <w:webHidden/>
              </w:rPr>
              <w:fldChar w:fldCharType="begin"/>
            </w:r>
            <w:r>
              <w:rPr>
                <w:noProof/>
                <w:webHidden/>
              </w:rPr>
              <w:instrText xml:space="preserve"> PAGEREF _Toc533374779 \h </w:instrText>
            </w:r>
            <w:r>
              <w:rPr>
                <w:noProof/>
                <w:webHidden/>
              </w:rPr>
            </w:r>
            <w:r>
              <w:rPr>
                <w:noProof/>
                <w:webHidden/>
              </w:rPr>
              <w:fldChar w:fldCharType="separate"/>
            </w:r>
            <w:r>
              <w:rPr>
                <w:noProof/>
                <w:webHidden/>
              </w:rPr>
              <w:t>98</w:t>
            </w:r>
            <w:r>
              <w:rPr>
                <w:noProof/>
                <w:webHidden/>
              </w:rPr>
              <w:fldChar w:fldCharType="end"/>
            </w:r>
          </w:hyperlink>
        </w:p>
        <w:p w14:paraId="5697F55E"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0" w:history="1">
            <w:r w:rsidRPr="002B5728">
              <w:rPr>
                <w:rStyle w:val="aff4"/>
                <w:noProof/>
              </w:rPr>
              <w:t>2.3.4</w:t>
            </w:r>
            <w:r>
              <w:rPr>
                <w:rFonts w:asciiTheme="minorHAnsi" w:eastAsiaTheme="minorEastAsia" w:hAnsiTheme="minorHAnsi" w:cstheme="minorBidi"/>
                <w:noProof/>
                <w:kern w:val="2"/>
                <w:sz w:val="24"/>
                <w:szCs w:val="24"/>
              </w:rPr>
              <w:tab/>
            </w:r>
            <w:r w:rsidRPr="002B5728">
              <w:rPr>
                <w:rStyle w:val="aff4"/>
                <w:noProof/>
              </w:rPr>
              <w:t>浏览版权</w:t>
            </w:r>
            <w:r>
              <w:rPr>
                <w:noProof/>
                <w:webHidden/>
              </w:rPr>
              <w:tab/>
            </w:r>
            <w:r>
              <w:rPr>
                <w:noProof/>
                <w:webHidden/>
              </w:rPr>
              <w:fldChar w:fldCharType="begin"/>
            </w:r>
            <w:r>
              <w:rPr>
                <w:noProof/>
                <w:webHidden/>
              </w:rPr>
              <w:instrText xml:space="preserve"> PAGEREF _Toc533374780 \h </w:instrText>
            </w:r>
            <w:r>
              <w:rPr>
                <w:noProof/>
                <w:webHidden/>
              </w:rPr>
            </w:r>
            <w:r>
              <w:rPr>
                <w:noProof/>
                <w:webHidden/>
              </w:rPr>
              <w:fldChar w:fldCharType="separate"/>
            </w:r>
            <w:r>
              <w:rPr>
                <w:noProof/>
                <w:webHidden/>
              </w:rPr>
              <w:t>99</w:t>
            </w:r>
            <w:r>
              <w:rPr>
                <w:noProof/>
                <w:webHidden/>
              </w:rPr>
              <w:fldChar w:fldCharType="end"/>
            </w:r>
          </w:hyperlink>
        </w:p>
        <w:p w14:paraId="1EACEB7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1" w:history="1">
            <w:r w:rsidRPr="002B5728">
              <w:rPr>
                <w:rStyle w:val="aff4"/>
                <w:noProof/>
              </w:rPr>
              <w:t>2.3.5</w:t>
            </w:r>
            <w:r>
              <w:rPr>
                <w:rFonts w:asciiTheme="minorHAnsi" w:eastAsiaTheme="minorEastAsia" w:hAnsiTheme="minorHAnsi" w:cstheme="minorBidi"/>
                <w:noProof/>
                <w:kern w:val="2"/>
                <w:sz w:val="24"/>
                <w:szCs w:val="24"/>
              </w:rPr>
              <w:tab/>
            </w:r>
            <w:r w:rsidRPr="002B5728">
              <w:rPr>
                <w:rStyle w:val="aff4"/>
                <w:noProof/>
              </w:rPr>
              <w:t>浏览LOGO与网站名</w:t>
            </w:r>
            <w:r>
              <w:rPr>
                <w:noProof/>
                <w:webHidden/>
              </w:rPr>
              <w:tab/>
            </w:r>
            <w:r>
              <w:rPr>
                <w:noProof/>
                <w:webHidden/>
              </w:rPr>
              <w:fldChar w:fldCharType="begin"/>
            </w:r>
            <w:r>
              <w:rPr>
                <w:noProof/>
                <w:webHidden/>
              </w:rPr>
              <w:instrText xml:space="preserve"> PAGEREF _Toc533374781 \h </w:instrText>
            </w:r>
            <w:r>
              <w:rPr>
                <w:noProof/>
                <w:webHidden/>
              </w:rPr>
            </w:r>
            <w:r>
              <w:rPr>
                <w:noProof/>
                <w:webHidden/>
              </w:rPr>
              <w:fldChar w:fldCharType="separate"/>
            </w:r>
            <w:r>
              <w:rPr>
                <w:noProof/>
                <w:webHidden/>
              </w:rPr>
              <w:t>100</w:t>
            </w:r>
            <w:r>
              <w:rPr>
                <w:noProof/>
                <w:webHidden/>
              </w:rPr>
              <w:fldChar w:fldCharType="end"/>
            </w:r>
          </w:hyperlink>
        </w:p>
        <w:p w14:paraId="6AD13526" w14:textId="77777777" w:rsidR="00CE528A" w:rsidRDefault="00CE528A">
          <w:pPr>
            <w:pStyle w:val="31"/>
            <w:tabs>
              <w:tab w:val="right" w:leader="dot" w:pos="8296"/>
            </w:tabs>
            <w:rPr>
              <w:rFonts w:asciiTheme="minorHAnsi" w:eastAsiaTheme="minorEastAsia" w:hAnsiTheme="minorHAnsi" w:cstheme="minorBidi"/>
              <w:noProof/>
              <w:kern w:val="2"/>
              <w:sz w:val="24"/>
              <w:szCs w:val="24"/>
            </w:rPr>
          </w:pPr>
          <w:hyperlink w:anchor="_Toc533374782" w:history="1">
            <w:r w:rsidRPr="002B5728">
              <w:rPr>
                <w:rStyle w:val="aff4"/>
                <w:noProof/>
              </w:rPr>
              <w:t>浏览LOGO与网站名</w:t>
            </w:r>
            <w:r>
              <w:rPr>
                <w:noProof/>
                <w:webHidden/>
              </w:rPr>
              <w:tab/>
            </w:r>
            <w:r>
              <w:rPr>
                <w:noProof/>
                <w:webHidden/>
              </w:rPr>
              <w:fldChar w:fldCharType="begin"/>
            </w:r>
            <w:r>
              <w:rPr>
                <w:noProof/>
                <w:webHidden/>
              </w:rPr>
              <w:instrText xml:space="preserve"> PAGEREF _Toc533374782 \h </w:instrText>
            </w:r>
            <w:r>
              <w:rPr>
                <w:noProof/>
                <w:webHidden/>
              </w:rPr>
            </w:r>
            <w:r>
              <w:rPr>
                <w:noProof/>
                <w:webHidden/>
              </w:rPr>
              <w:fldChar w:fldCharType="separate"/>
            </w:r>
            <w:r>
              <w:rPr>
                <w:noProof/>
                <w:webHidden/>
              </w:rPr>
              <w:t>100</w:t>
            </w:r>
            <w:r>
              <w:rPr>
                <w:noProof/>
                <w:webHidden/>
              </w:rPr>
              <w:fldChar w:fldCharType="end"/>
            </w:r>
          </w:hyperlink>
        </w:p>
        <w:p w14:paraId="76F0F09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3" w:history="1">
            <w:r w:rsidRPr="002B5728">
              <w:rPr>
                <w:rStyle w:val="aff4"/>
                <w:noProof/>
              </w:rPr>
              <w:t>2.3.6</w:t>
            </w:r>
            <w:r>
              <w:rPr>
                <w:rFonts w:asciiTheme="minorHAnsi" w:eastAsiaTheme="minorEastAsia" w:hAnsiTheme="minorHAnsi" w:cstheme="minorBidi"/>
                <w:noProof/>
                <w:kern w:val="2"/>
                <w:sz w:val="24"/>
                <w:szCs w:val="24"/>
              </w:rPr>
              <w:tab/>
            </w:r>
            <w:r w:rsidRPr="002B5728">
              <w:rPr>
                <w:rStyle w:val="aff4"/>
                <w:noProof/>
              </w:rPr>
              <w:t>浏览网站介绍</w:t>
            </w:r>
            <w:r>
              <w:rPr>
                <w:noProof/>
                <w:webHidden/>
              </w:rPr>
              <w:tab/>
            </w:r>
            <w:r>
              <w:rPr>
                <w:noProof/>
                <w:webHidden/>
              </w:rPr>
              <w:fldChar w:fldCharType="begin"/>
            </w:r>
            <w:r>
              <w:rPr>
                <w:noProof/>
                <w:webHidden/>
              </w:rPr>
              <w:instrText xml:space="preserve"> PAGEREF _Toc533374783 \h </w:instrText>
            </w:r>
            <w:r>
              <w:rPr>
                <w:noProof/>
                <w:webHidden/>
              </w:rPr>
            </w:r>
            <w:r>
              <w:rPr>
                <w:noProof/>
                <w:webHidden/>
              </w:rPr>
              <w:fldChar w:fldCharType="separate"/>
            </w:r>
            <w:r>
              <w:rPr>
                <w:noProof/>
                <w:webHidden/>
              </w:rPr>
              <w:t>101</w:t>
            </w:r>
            <w:r>
              <w:rPr>
                <w:noProof/>
                <w:webHidden/>
              </w:rPr>
              <w:fldChar w:fldCharType="end"/>
            </w:r>
          </w:hyperlink>
        </w:p>
        <w:p w14:paraId="144B699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4" w:history="1">
            <w:r w:rsidRPr="002B5728">
              <w:rPr>
                <w:rStyle w:val="aff4"/>
                <w:noProof/>
              </w:rPr>
              <w:t>2.3.7</w:t>
            </w:r>
            <w:r>
              <w:rPr>
                <w:rFonts w:asciiTheme="minorHAnsi" w:eastAsiaTheme="minorEastAsia" w:hAnsiTheme="minorHAnsi" w:cstheme="minorBidi"/>
                <w:noProof/>
                <w:kern w:val="2"/>
                <w:sz w:val="24"/>
                <w:szCs w:val="24"/>
              </w:rPr>
              <w:tab/>
            </w:r>
            <w:r w:rsidRPr="002B5728">
              <w:rPr>
                <w:rStyle w:val="aff4"/>
                <w:noProof/>
              </w:rPr>
              <w:t>浏览友情链接</w:t>
            </w:r>
            <w:r>
              <w:rPr>
                <w:noProof/>
                <w:webHidden/>
              </w:rPr>
              <w:tab/>
            </w:r>
            <w:r>
              <w:rPr>
                <w:noProof/>
                <w:webHidden/>
              </w:rPr>
              <w:fldChar w:fldCharType="begin"/>
            </w:r>
            <w:r>
              <w:rPr>
                <w:noProof/>
                <w:webHidden/>
              </w:rPr>
              <w:instrText xml:space="preserve"> PAGEREF _Toc533374784 \h </w:instrText>
            </w:r>
            <w:r>
              <w:rPr>
                <w:noProof/>
                <w:webHidden/>
              </w:rPr>
            </w:r>
            <w:r>
              <w:rPr>
                <w:noProof/>
                <w:webHidden/>
              </w:rPr>
              <w:fldChar w:fldCharType="separate"/>
            </w:r>
            <w:r>
              <w:rPr>
                <w:noProof/>
                <w:webHidden/>
              </w:rPr>
              <w:t>102</w:t>
            </w:r>
            <w:r>
              <w:rPr>
                <w:noProof/>
                <w:webHidden/>
              </w:rPr>
              <w:fldChar w:fldCharType="end"/>
            </w:r>
          </w:hyperlink>
        </w:p>
        <w:p w14:paraId="2C1F76E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5" w:history="1">
            <w:r w:rsidRPr="002B5728">
              <w:rPr>
                <w:rStyle w:val="aff4"/>
                <w:noProof/>
              </w:rPr>
              <w:t>2.3.8</w:t>
            </w:r>
            <w:r>
              <w:rPr>
                <w:rFonts w:asciiTheme="minorHAnsi" w:eastAsiaTheme="minorEastAsia" w:hAnsiTheme="minorHAnsi" w:cstheme="minorBidi"/>
                <w:noProof/>
                <w:kern w:val="2"/>
                <w:sz w:val="24"/>
                <w:szCs w:val="24"/>
              </w:rPr>
              <w:tab/>
            </w:r>
            <w:r w:rsidRPr="002B5728">
              <w:rPr>
                <w:rStyle w:val="aff4"/>
                <w:noProof/>
              </w:rPr>
              <w:t>访问友情链接</w:t>
            </w:r>
            <w:r>
              <w:rPr>
                <w:noProof/>
                <w:webHidden/>
              </w:rPr>
              <w:tab/>
            </w:r>
            <w:r>
              <w:rPr>
                <w:noProof/>
                <w:webHidden/>
              </w:rPr>
              <w:fldChar w:fldCharType="begin"/>
            </w:r>
            <w:r>
              <w:rPr>
                <w:noProof/>
                <w:webHidden/>
              </w:rPr>
              <w:instrText xml:space="preserve"> PAGEREF _Toc533374785 \h </w:instrText>
            </w:r>
            <w:r>
              <w:rPr>
                <w:noProof/>
                <w:webHidden/>
              </w:rPr>
            </w:r>
            <w:r>
              <w:rPr>
                <w:noProof/>
                <w:webHidden/>
              </w:rPr>
              <w:fldChar w:fldCharType="separate"/>
            </w:r>
            <w:r>
              <w:rPr>
                <w:noProof/>
                <w:webHidden/>
              </w:rPr>
              <w:t>103</w:t>
            </w:r>
            <w:r>
              <w:rPr>
                <w:noProof/>
                <w:webHidden/>
              </w:rPr>
              <w:fldChar w:fldCharType="end"/>
            </w:r>
          </w:hyperlink>
        </w:p>
        <w:p w14:paraId="4E20CDE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6" w:history="1">
            <w:r w:rsidRPr="002B5728">
              <w:rPr>
                <w:rStyle w:val="aff4"/>
                <w:noProof/>
              </w:rPr>
              <w:t>2.3.9</w:t>
            </w:r>
            <w:r>
              <w:rPr>
                <w:rFonts w:asciiTheme="minorHAnsi" w:eastAsiaTheme="minorEastAsia" w:hAnsiTheme="minorHAnsi" w:cstheme="minorBidi"/>
                <w:noProof/>
                <w:kern w:val="2"/>
                <w:sz w:val="24"/>
                <w:szCs w:val="24"/>
              </w:rPr>
              <w:tab/>
            </w:r>
            <w:r w:rsidRPr="002B5728">
              <w:rPr>
                <w:rStyle w:val="aff4"/>
                <w:noProof/>
              </w:rPr>
              <w:t>浏览全站搜索</w:t>
            </w:r>
            <w:r>
              <w:rPr>
                <w:noProof/>
                <w:webHidden/>
              </w:rPr>
              <w:tab/>
            </w:r>
            <w:r>
              <w:rPr>
                <w:noProof/>
                <w:webHidden/>
              </w:rPr>
              <w:fldChar w:fldCharType="begin"/>
            </w:r>
            <w:r>
              <w:rPr>
                <w:noProof/>
                <w:webHidden/>
              </w:rPr>
              <w:instrText xml:space="preserve"> PAGEREF _Toc533374786 \h </w:instrText>
            </w:r>
            <w:r>
              <w:rPr>
                <w:noProof/>
                <w:webHidden/>
              </w:rPr>
            </w:r>
            <w:r>
              <w:rPr>
                <w:noProof/>
                <w:webHidden/>
              </w:rPr>
              <w:fldChar w:fldCharType="separate"/>
            </w:r>
            <w:r>
              <w:rPr>
                <w:noProof/>
                <w:webHidden/>
              </w:rPr>
              <w:t>104</w:t>
            </w:r>
            <w:r>
              <w:rPr>
                <w:noProof/>
                <w:webHidden/>
              </w:rPr>
              <w:fldChar w:fldCharType="end"/>
            </w:r>
          </w:hyperlink>
        </w:p>
        <w:p w14:paraId="5B884F9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7" w:history="1">
            <w:r w:rsidRPr="002B5728">
              <w:rPr>
                <w:rStyle w:val="aff4"/>
                <w:noProof/>
              </w:rPr>
              <w:t>2.3.10</w:t>
            </w:r>
            <w:r>
              <w:rPr>
                <w:rFonts w:asciiTheme="minorHAnsi" w:eastAsiaTheme="minorEastAsia" w:hAnsiTheme="minorHAnsi" w:cstheme="minorBidi"/>
                <w:noProof/>
                <w:kern w:val="2"/>
                <w:sz w:val="24"/>
                <w:szCs w:val="24"/>
              </w:rPr>
              <w:tab/>
            </w:r>
            <w:r w:rsidRPr="002B5728">
              <w:rPr>
                <w:rStyle w:val="aff4"/>
                <w:noProof/>
              </w:rPr>
              <w:t>全站模糊搜索浏览搜索结果页</w:t>
            </w:r>
            <w:r>
              <w:rPr>
                <w:noProof/>
                <w:webHidden/>
              </w:rPr>
              <w:tab/>
            </w:r>
            <w:r>
              <w:rPr>
                <w:noProof/>
                <w:webHidden/>
              </w:rPr>
              <w:fldChar w:fldCharType="begin"/>
            </w:r>
            <w:r>
              <w:rPr>
                <w:noProof/>
                <w:webHidden/>
              </w:rPr>
              <w:instrText xml:space="preserve"> PAGEREF _Toc533374787 \h </w:instrText>
            </w:r>
            <w:r>
              <w:rPr>
                <w:noProof/>
                <w:webHidden/>
              </w:rPr>
            </w:r>
            <w:r>
              <w:rPr>
                <w:noProof/>
                <w:webHidden/>
              </w:rPr>
              <w:fldChar w:fldCharType="separate"/>
            </w:r>
            <w:r>
              <w:rPr>
                <w:noProof/>
                <w:webHidden/>
              </w:rPr>
              <w:t>105</w:t>
            </w:r>
            <w:r>
              <w:rPr>
                <w:noProof/>
                <w:webHidden/>
              </w:rPr>
              <w:fldChar w:fldCharType="end"/>
            </w:r>
          </w:hyperlink>
        </w:p>
        <w:p w14:paraId="1763306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8" w:history="1">
            <w:r w:rsidRPr="002B5728">
              <w:rPr>
                <w:rStyle w:val="aff4"/>
                <w:noProof/>
              </w:rPr>
              <w:t>2.3.11</w:t>
            </w:r>
            <w:r>
              <w:rPr>
                <w:rFonts w:asciiTheme="minorHAnsi" w:eastAsiaTheme="minorEastAsia" w:hAnsiTheme="minorHAnsi" w:cstheme="minorBidi"/>
                <w:noProof/>
                <w:kern w:val="2"/>
                <w:sz w:val="24"/>
                <w:szCs w:val="24"/>
              </w:rPr>
              <w:tab/>
            </w:r>
            <w:r w:rsidRPr="002B5728">
              <w:rPr>
                <w:rStyle w:val="aff4"/>
                <w:noProof/>
              </w:rPr>
              <w:t>浏览新开课程</w:t>
            </w:r>
            <w:r>
              <w:rPr>
                <w:noProof/>
                <w:webHidden/>
              </w:rPr>
              <w:tab/>
            </w:r>
            <w:r>
              <w:rPr>
                <w:noProof/>
                <w:webHidden/>
              </w:rPr>
              <w:fldChar w:fldCharType="begin"/>
            </w:r>
            <w:r>
              <w:rPr>
                <w:noProof/>
                <w:webHidden/>
              </w:rPr>
              <w:instrText xml:space="preserve"> PAGEREF _Toc533374788 \h </w:instrText>
            </w:r>
            <w:r>
              <w:rPr>
                <w:noProof/>
                <w:webHidden/>
              </w:rPr>
            </w:r>
            <w:r>
              <w:rPr>
                <w:noProof/>
                <w:webHidden/>
              </w:rPr>
              <w:fldChar w:fldCharType="separate"/>
            </w:r>
            <w:r>
              <w:rPr>
                <w:noProof/>
                <w:webHidden/>
              </w:rPr>
              <w:t>106</w:t>
            </w:r>
            <w:r>
              <w:rPr>
                <w:noProof/>
                <w:webHidden/>
              </w:rPr>
              <w:fldChar w:fldCharType="end"/>
            </w:r>
          </w:hyperlink>
        </w:p>
        <w:p w14:paraId="534578C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89" w:history="1">
            <w:r w:rsidRPr="002B5728">
              <w:rPr>
                <w:rStyle w:val="aff4"/>
                <w:noProof/>
              </w:rPr>
              <w:t>2.3.12</w:t>
            </w:r>
            <w:r>
              <w:rPr>
                <w:rFonts w:asciiTheme="minorHAnsi" w:eastAsiaTheme="minorEastAsia" w:hAnsiTheme="minorHAnsi" w:cstheme="minorBidi"/>
                <w:noProof/>
                <w:kern w:val="2"/>
                <w:sz w:val="24"/>
                <w:szCs w:val="24"/>
              </w:rPr>
              <w:tab/>
            </w:r>
            <w:r w:rsidRPr="002B5728">
              <w:rPr>
                <w:rStyle w:val="aff4"/>
                <w:noProof/>
              </w:rPr>
              <w:t>访问具体课程</w:t>
            </w:r>
            <w:r>
              <w:rPr>
                <w:noProof/>
                <w:webHidden/>
              </w:rPr>
              <w:tab/>
            </w:r>
            <w:r>
              <w:rPr>
                <w:noProof/>
                <w:webHidden/>
              </w:rPr>
              <w:fldChar w:fldCharType="begin"/>
            </w:r>
            <w:r>
              <w:rPr>
                <w:noProof/>
                <w:webHidden/>
              </w:rPr>
              <w:instrText xml:space="preserve"> PAGEREF _Toc533374789 \h </w:instrText>
            </w:r>
            <w:r>
              <w:rPr>
                <w:noProof/>
                <w:webHidden/>
              </w:rPr>
            </w:r>
            <w:r>
              <w:rPr>
                <w:noProof/>
                <w:webHidden/>
              </w:rPr>
              <w:fldChar w:fldCharType="separate"/>
            </w:r>
            <w:r>
              <w:rPr>
                <w:noProof/>
                <w:webHidden/>
              </w:rPr>
              <w:t>107</w:t>
            </w:r>
            <w:r>
              <w:rPr>
                <w:noProof/>
                <w:webHidden/>
              </w:rPr>
              <w:fldChar w:fldCharType="end"/>
            </w:r>
          </w:hyperlink>
        </w:p>
        <w:p w14:paraId="2B372018"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0" w:history="1">
            <w:r w:rsidRPr="002B5728">
              <w:rPr>
                <w:rStyle w:val="aff4"/>
                <w:noProof/>
              </w:rPr>
              <w:t>2.3.13</w:t>
            </w:r>
            <w:r>
              <w:rPr>
                <w:rFonts w:asciiTheme="minorHAnsi" w:eastAsiaTheme="minorEastAsia" w:hAnsiTheme="minorHAnsi" w:cstheme="minorBidi"/>
                <w:noProof/>
                <w:kern w:val="2"/>
                <w:sz w:val="24"/>
                <w:szCs w:val="24"/>
              </w:rPr>
              <w:tab/>
            </w:r>
            <w:r w:rsidRPr="002B5728">
              <w:rPr>
                <w:rStyle w:val="aff4"/>
                <w:noProof/>
              </w:rPr>
              <w:t>浏览导航栏</w:t>
            </w:r>
            <w:r>
              <w:rPr>
                <w:noProof/>
                <w:webHidden/>
              </w:rPr>
              <w:tab/>
            </w:r>
            <w:r>
              <w:rPr>
                <w:noProof/>
                <w:webHidden/>
              </w:rPr>
              <w:fldChar w:fldCharType="begin"/>
            </w:r>
            <w:r>
              <w:rPr>
                <w:noProof/>
                <w:webHidden/>
              </w:rPr>
              <w:instrText xml:space="preserve"> PAGEREF _Toc533374790 \h </w:instrText>
            </w:r>
            <w:r>
              <w:rPr>
                <w:noProof/>
                <w:webHidden/>
              </w:rPr>
            </w:r>
            <w:r>
              <w:rPr>
                <w:noProof/>
                <w:webHidden/>
              </w:rPr>
              <w:fldChar w:fldCharType="separate"/>
            </w:r>
            <w:r>
              <w:rPr>
                <w:noProof/>
                <w:webHidden/>
              </w:rPr>
              <w:t>108</w:t>
            </w:r>
            <w:r>
              <w:rPr>
                <w:noProof/>
                <w:webHidden/>
              </w:rPr>
              <w:fldChar w:fldCharType="end"/>
            </w:r>
          </w:hyperlink>
        </w:p>
        <w:p w14:paraId="7CD6FC3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1" w:history="1">
            <w:r w:rsidRPr="002B5728">
              <w:rPr>
                <w:rStyle w:val="aff4"/>
                <w:noProof/>
              </w:rPr>
              <w:t>2.3.14</w:t>
            </w:r>
            <w:r>
              <w:rPr>
                <w:rFonts w:asciiTheme="minorHAnsi" w:eastAsiaTheme="minorEastAsia" w:hAnsiTheme="minorHAnsi" w:cstheme="minorBidi"/>
                <w:noProof/>
                <w:kern w:val="2"/>
                <w:sz w:val="24"/>
                <w:szCs w:val="24"/>
              </w:rPr>
              <w:tab/>
            </w:r>
            <w:r w:rsidRPr="002B5728">
              <w:rPr>
                <w:rStyle w:val="aff4"/>
                <w:noProof/>
              </w:rPr>
              <w:t>浏览课程列表</w:t>
            </w:r>
            <w:r>
              <w:rPr>
                <w:noProof/>
                <w:webHidden/>
              </w:rPr>
              <w:tab/>
            </w:r>
            <w:r>
              <w:rPr>
                <w:noProof/>
                <w:webHidden/>
              </w:rPr>
              <w:fldChar w:fldCharType="begin"/>
            </w:r>
            <w:r>
              <w:rPr>
                <w:noProof/>
                <w:webHidden/>
              </w:rPr>
              <w:instrText xml:space="preserve"> PAGEREF _Toc533374791 \h </w:instrText>
            </w:r>
            <w:r>
              <w:rPr>
                <w:noProof/>
                <w:webHidden/>
              </w:rPr>
            </w:r>
            <w:r>
              <w:rPr>
                <w:noProof/>
                <w:webHidden/>
              </w:rPr>
              <w:fldChar w:fldCharType="separate"/>
            </w:r>
            <w:r>
              <w:rPr>
                <w:noProof/>
                <w:webHidden/>
              </w:rPr>
              <w:t>109</w:t>
            </w:r>
            <w:r>
              <w:rPr>
                <w:noProof/>
                <w:webHidden/>
              </w:rPr>
              <w:fldChar w:fldCharType="end"/>
            </w:r>
          </w:hyperlink>
        </w:p>
        <w:p w14:paraId="5E97302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2" w:history="1">
            <w:r w:rsidRPr="002B5728">
              <w:rPr>
                <w:rStyle w:val="aff4"/>
                <w:noProof/>
              </w:rPr>
              <w:t>2.3.15</w:t>
            </w:r>
            <w:r>
              <w:rPr>
                <w:rFonts w:asciiTheme="minorHAnsi" w:eastAsiaTheme="minorEastAsia" w:hAnsiTheme="minorHAnsi" w:cstheme="minorBidi"/>
                <w:noProof/>
                <w:kern w:val="2"/>
                <w:sz w:val="24"/>
                <w:szCs w:val="24"/>
              </w:rPr>
              <w:tab/>
            </w:r>
            <w:r w:rsidRPr="002B5728">
              <w:rPr>
                <w:rStyle w:val="aff4"/>
                <w:noProof/>
              </w:rPr>
              <w:t>下载帮助手册</w:t>
            </w:r>
            <w:r>
              <w:rPr>
                <w:noProof/>
                <w:webHidden/>
              </w:rPr>
              <w:tab/>
            </w:r>
            <w:r>
              <w:rPr>
                <w:noProof/>
                <w:webHidden/>
              </w:rPr>
              <w:fldChar w:fldCharType="begin"/>
            </w:r>
            <w:r>
              <w:rPr>
                <w:noProof/>
                <w:webHidden/>
              </w:rPr>
              <w:instrText xml:space="preserve"> PAGEREF _Toc533374792 \h </w:instrText>
            </w:r>
            <w:r>
              <w:rPr>
                <w:noProof/>
                <w:webHidden/>
              </w:rPr>
            </w:r>
            <w:r>
              <w:rPr>
                <w:noProof/>
                <w:webHidden/>
              </w:rPr>
              <w:fldChar w:fldCharType="separate"/>
            </w:r>
            <w:r>
              <w:rPr>
                <w:noProof/>
                <w:webHidden/>
              </w:rPr>
              <w:t>110</w:t>
            </w:r>
            <w:r>
              <w:rPr>
                <w:noProof/>
                <w:webHidden/>
              </w:rPr>
              <w:fldChar w:fldCharType="end"/>
            </w:r>
          </w:hyperlink>
        </w:p>
        <w:p w14:paraId="691F6EB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3" w:history="1">
            <w:r w:rsidRPr="002B5728">
              <w:rPr>
                <w:rStyle w:val="aff4"/>
                <w:noProof/>
              </w:rPr>
              <w:t>2.3.16</w:t>
            </w:r>
            <w:r>
              <w:rPr>
                <w:rFonts w:asciiTheme="minorHAnsi" w:eastAsiaTheme="minorEastAsia" w:hAnsiTheme="minorHAnsi" w:cstheme="minorBidi"/>
                <w:noProof/>
                <w:kern w:val="2"/>
                <w:sz w:val="24"/>
                <w:szCs w:val="24"/>
              </w:rPr>
              <w:tab/>
            </w:r>
            <w:r w:rsidRPr="002B5728">
              <w:rPr>
                <w:rStyle w:val="aff4"/>
                <w:noProof/>
              </w:rPr>
              <w:t>访问论坛</w:t>
            </w:r>
            <w:r>
              <w:rPr>
                <w:noProof/>
                <w:webHidden/>
              </w:rPr>
              <w:tab/>
            </w:r>
            <w:r>
              <w:rPr>
                <w:noProof/>
                <w:webHidden/>
              </w:rPr>
              <w:fldChar w:fldCharType="begin"/>
            </w:r>
            <w:r>
              <w:rPr>
                <w:noProof/>
                <w:webHidden/>
              </w:rPr>
              <w:instrText xml:space="preserve"> PAGEREF _Toc533374793 \h </w:instrText>
            </w:r>
            <w:r>
              <w:rPr>
                <w:noProof/>
                <w:webHidden/>
              </w:rPr>
            </w:r>
            <w:r>
              <w:rPr>
                <w:noProof/>
                <w:webHidden/>
              </w:rPr>
              <w:fldChar w:fldCharType="separate"/>
            </w:r>
            <w:r>
              <w:rPr>
                <w:noProof/>
                <w:webHidden/>
              </w:rPr>
              <w:t>111</w:t>
            </w:r>
            <w:r>
              <w:rPr>
                <w:noProof/>
                <w:webHidden/>
              </w:rPr>
              <w:fldChar w:fldCharType="end"/>
            </w:r>
          </w:hyperlink>
        </w:p>
        <w:p w14:paraId="75E7F3F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4" w:history="1">
            <w:r w:rsidRPr="002B5728">
              <w:rPr>
                <w:rStyle w:val="aff4"/>
                <w:noProof/>
              </w:rPr>
              <w:t>2.3.17</w:t>
            </w:r>
            <w:r>
              <w:rPr>
                <w:rFonts w:asciiTheme="minorHAnsi" w:eastAsiaTheme="minorEastAsia" w:hAnsiTheme="minorHAnsi" w:cstheme="minorBidi"/>
                <w:noProof/>
                <w:kern w:val="2"/>
                <w:sz w:val="24"/>
                <w:szCs w:val="24"/>
              </w:rPr>
              <w:tab/>
            </w:r>
            <w:r w:rsidRPr="002B5728">
              <w:rPr>
                <w:rStyle w:val="aff4"/>
                <w:noProof/>
              </w:rPr>
              <w:t>访问个人中心</w:t>
            </w:r>
            <w:r>
              <w:rPr>
                <w:noProof/>
                <w:webHidden/>
              </w:rPr>
              <w:tab/>
            </w:r>
            <w:r>
              <w:rPr>
                <w:noProof/>
                <w:webHidden/>
              </w:rPr>
              <w:fldChar w:fldCharType="begin"/>
            </w:r>
            <w:r>
              <w:rPr>
                <w:noProof/>
                <w:webHidden/>
              </w:rPr>
              <w:instrText xml:space="preserve"> PAGEREF _Toc533374794 \h </w:instrText>
            </w:r>
            <w:r>
              <w:rPr>
                <w:noProof/>
                <w:webHidden/>
              </w:rPr>
            </w:r>
            <w:r>
              <w:rPr>
                <w:noProof/>
                <w:webHidden/>
              </w:rPr>
              <w:fldChar w:fldCharType="separate"/>
            </w:r>
            <w:r>
              <w:rPr>
                <w:noProof/>
                <w:webHidden/>
              </w:rPr>
              <w:t>112</w:t>
            </w:r>
            <w:r>
              <w:rPr>
                <w:noProof/>
                <w:webHidden/>
              </w:rPr>
              <w:fldChar w:fldCharType="end"/>
            </w:r>
          </w:hyperlink>
        </w:p>
        <w:p w14:paraId="5E874A7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5" w:history="1">
            <w:r w:rsidRPr="002B5728">
              <w:rPr>
                <w:rStyle w:val="aff4"/>
                <w:noProof/>
              </w:rPr>
              <w:t>2.3.18</w:t>
            </w:r>
            <w:r>
              <w:rPr>
                <w:rFonts w:asciiTheme="minorHAnsi" w:eastAsiaTheme="minorEastAsia" w:hAnsiTheme="minorHAnsi" w:cstheme="minorBidi"/>
                <w:noProof/>
                <w:kern w:val="2"/>
                <w:sz w:val="24"/>
                <w:szCs w:val="24"/>
              </w:rPr>
              <w:tab/>
            </w:r>
            <w:r w:rsidRPr="002B5728">
              <w:rPr>
                <w:rStyle w:val="aff4"/>
                <w:noProof/>
              </w:rPr>
              <w:t>注销登录</w:t>
            </w:r>
            <w:r>
              <w:rPr>
                <w:noProof/>
                <w:webHidden/>
              </w:rPr>
              <w:tab/>
            </w:r>
            <w:r>
              <w:rPr>
                <w:noProof/>
                <w:webHidden/>
              </w:rPr>
              <w:fldChar w:fldCharType="begin"/>
            </w:r>
            <w:r>
              <w:rPr>
                <w:noProof/>
                <w:webHidden/>
              </w:rPr>
              <w:instrText xml:space="preserve"> PAGEREF _Toc533374795 \h </w:instrText>
            </w:r>
            <w:r>
              <w:rPr>
                <w:noProof/>
                <w:webHidden/>
              </w:rPr>
            </w:r>
            <w:r>
              <w:rPr>
                <w:noProof/>
                <w:webHidden/>
              </w:rPr>
              <w:fldChar w:fldCharType="separate"/>
            </w:r>
            <w:r>
              <w:rPr>
                <w:noProof/>
                <w:webHidden/>
              </w:rPr>
              <w:t>113</w:t>
            </w:r>
            <w:r>
              <w:rPr>
                <w:noProof/>
                <w:webHidden/>
              </w:rPr>
              <w:fldChar w:fldCharType="end"/>
            </w:r>
          </w:hyperlink>
        </w:p>
        <w:p w14:paraId="0741455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6" w:history="1">
            <w:r w:rsidRPr="002B5728">
              <w:rPr>
                <w:rStyle w:val="aff4"/>
                <w:noProof/>
              </w:rPr>
              <w:t>2.3.19</w:t>
            </w:r>
            <w:r>
              <w:rPr>
                <w:rFonts w:asciiTheme="minorHAnsi" w:eastAsiaTheme="minorEastAsia" w:hAnsiTheme="minorHAnsi" w:cstheme="minorBidi"/>
                <w:noProof/>
                <w:kern w:val="2"/>
                <w:sz w:val="24"/>
                <w:szCs w:val="24"/>
              </w:rPr>
              <w:tab/>
            </w:r>
            <w:r w:rsidRPr="002B5728">
              <w:rPr>
                <w:rStyle w:val="aff4"/>
                <w:noProof/>
              </w:rPr>
              <w:t>访问教师页面</w:t>
            </w:r>
            <w:r>
              <w:rPr>
                <w:noProof/>
                <w:webHidden/>
              </w:rPr>
              <w:tab/>
            </w:r>
            <w:r>
              <w:rPr>
                <w:noProof/>
                <w:webHidden/>
              </w:rPr>
              <w:fldChar w:fldCharType="begin"/>
            </w:r>
            <w:r>
              <w:rPr>
                <w:noProof/>
                <w:webHidden/>
              </w:rPr>
              <w:instrText xml:space="preserve"> PAGEREF _Toc533374796 \h </w:instrText>
            </w:r>
            <w:r>
              <w:rPr>
                <w:noProof/>
                <w:webHidden/>
              </w:rPr>
            </w:r>
            <w:r>
              <w:rPr>
                <w:noProof/>
                <w:webHidden/>
              </w:rPr>
              <w:fldChar w:fldCharType="separate"/>
            </w:r>
            <w:r>
              <w:rPr>
                <w:noProof/>
                <w:webHidden/>
              </w:rPr>
              <w:t>114</w:t>
            </w:r>
            <w:r>
              <w:rPr>
                <w:noProof/>
                <w:webHidden/>
              </w:rPr>
              <w:fldChar w:fldCharType="end"/>
            </w:r>
          </w:hyperlink>
        </w:p>
        <w:p w14:paraId="6E0E3A0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7" w:history="1">
            <w:r w:rsidRPr="002B5728">
              <w:rPr>
                <w:rStyle w:val="aff4"/>
                <w:noProof/>
              </w:rPr>
              <w:t>2.3.20</w:t>
            </w:r>
            <w:r>
              <w:rPr>
                <w:rFonts w:asciiTheme="minorHAnsi" w:eastAsiaTheme="minorEastAsia" w:hAnsiTheme="minorHAnsi" w:cstheme="minorBidi"/>
                <w:noProof/>
                <w:kern w:val="2"/>
                <w:sz w:val="24"/>
                <w:szCs w:val="24"/>
              </w:rPr>
              <w:tab/>
            </w:r>
            <w:r w:rsidRPr="002B5728">
              <w:rPr>
                <w:rStyle w:val="aff4"/>
                <w:noProof/>
              </w:rPr>
              <w:t>登录</w:t>
            </w:r>
            <w:r>
              <w:rPr>
                <w:noProof/>
                <w:webHidden/>
              </w:rPr>
              <w:tab/>
            </w:r>
            <w:r>
              <w:rPr>
                <w:noProof/>
                <w:webHidden/>
              </w:rPr>
              <w:fldChar w:fldCharType="begin"/>
            </w:r>
            <w:r>
              <w:rPr>
                <w:noProof/>
                <w:webHidden/>
              </w:rPr>
              <w:instrText xml:space="preserve"> PAGEREF _Toc533374797 \h </w:instrText>
            </w:r>
            <w:r>
              <w:rPr>
                <w:noProof/>
                <w:webHidden/>
              </w:rPr>
            </w:r>
            <w:r>
              <w:rPr>
                <w:noProof/>
                <w:webHidden/>
              </w:rPr>
              <w:fldChar w:fldCharType="separate"/>
            </w:r>
            <w:r>
              <w:rPr>
                <w:noProof/>
                <w:webHidden/>
              </w:rPr>
              <w:t>115</w:t>
            </w:r>
            <w:r>
              <w:rPr>
                <w:noProof/>
                <w:webHidden/>
              </w:rPr>
              <w:fldChar w:fldCharType="end"/>
            </w:r>
          </w:hyperlink>
        </w:p>
        <w:p w14:paraId="32D5F2F1"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8" w:history="1">
            <w:r w:rsidRPr="002B5728">
              <w:rPr>
                <w:rStyle w:val="aff4"/>
                <w:noProof/>
              </w:rPr>
              <w:t>2.3.21</w:t>
            </w:r>
            <w:r>
              <w:rPr>
                <w:rFonts w:asciiTheme="minorHAnsi" w:eastAsiaTheme="minorEastAsia" w:hAnsiTheme="minorHAnsi" w:cstheme="minorBidi"/>
                <w:noProof/>
                <w:kern w:val="2"/>
                <w:sz w:val="24"/>
                <w:szCs w:val="24"/>
              </w:rPr>
              <w:tab/>
            </w:r>
            <w:r w:rsidRPr="002B5728">
              <w:rPr>
                <w:rStyle w:val="aff4"/>
                <w:noProof/>
              </w:rPr>
              <w:t>输入密码</w:t>
            </w:r>
            <w:r>
              <w:rPr>
                <w:noProof/>
                <w:webHidden/>
              </w:rPr>
              <w:tab/>
            </w:r>
            <w:r>
              <w:rPr>
                <w:noProof/>
                <w:webHidden/>
              </w:rPr>
              <w:fldChar w:fldCharType="begin"/>
            </w:r>
            <w:r>
              <w:rPr>
                <w:noProof/>
                <w:webHidden/>
              </w:rPr>
              <w:instrText xml:space="preserve"> PAGEREF _Toc533374798 \h </w:instrText>
            </w:r>
            <w:r>
              <w:rPr>
                <w:noProof/>
                <w:webHidden/>
              </w:rPr>
            </w:r>
            <w:r>
              <w:rPr>
                <w:noProof/>
                <w:webHidden/>
              </w:rPr>
              <w:fldChar w:fldCharType="separate"/>
            </w:r>
            <w:r>
              <w:rPr>
                <w:noProof/>
                <w:webHidden/>
              </w:rPr>
              <w:t>116</w:t>
            </w:r>
            <w:r>
              <w:rPr>
                <w:noProof/>
                <w:webHidden/>
              </w:rPr>
              <w:fldChar w:fldCharType="end"/>
            </w:r>
          </w:hyperlink>
        </w:p>
        <w:p w14:paraId="54D5E8E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799" w:history="1">
            <w:r w:rsidRPr="002B5728">
              <w:rPr>
                <w:rStyle w:val="aff4"/>
                <w:noProof/>
              </w:rPr>
              <w:t>2.3.22</w:t>
            </w:r>
            <w:r>
              <w:rPr>
                <w:rFonts w:asciiTheme="minorHAnsi" w:eastAsiaTheme="minorEastAsia" w:hAnsiTheme="minorHAnsi" w:cstheme="minorBidi"/>
                <w:noProof/>
                <w:kern w:val="2"/>
                <w:sz w:val="24"/>
                <w:szCs w:val="24"/>
              </w:rPr>
              <w:tab/>
            </w:r>
            <w:r w:rsidRPr="002B5728">
              <w:rPr>
                <w:rStyle w:val="aff4"/>
                <w:noProof/>
              </w:rPr>
              <w:t>输入登录账号</w:t>
            </w:r>
            <w:r>
              <w:rPr>
                <w:noProof/>
                <w:webHidden/>
              </w:rPr>
              <w:tab/>
            </w:r>
            <w:r>
              <w:rPr>
                <w:noProof/>
                <w:webHidden/>
              </w:rPr>
              <w:fldChar w:fldCharType="begin"/>
            </w:r>
            <w:r>
              <w:rPr>
                <w:noProof/>
                <w:webHidden/>
              </w:rPr>
              <w:instrText xml:space="preserve"> PAGEREF _Toc533374799 \h </w:instrText>
            </w:r>
            <w:r>
              <w:rPr>
                <w:noProof/>
                <w:webHidden/>
              </w:rPr>
            </w:r>
            <w:r>
              <w:rPr>
                <w:noProof/>
                <w:webHidden/>
              </w:rPr>
              <w:fldChar w:fldCharType="separate"/>
            </w:r>
            <w:r>
              <w:rPr>
                <w:noProof/>
                <w:webHidden/>
              </w:rPr>
              <w:t>117</w:t>
            </w:r>
            <w:r>
              <w:rPr>
                <w:noProof/>
                <w:webHidden/>
              </w:rPr>
              <w:fldChar w:fldCharType="end"/>
            </w:r>
          </w:hyperlink>
        </w:p>
        <w:p w14:paraId="2D53FE1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0" w:history="1">
            <w:r w:rsidRPr="002B5728">
              <w:rPr>
                <w:rStyle w:val="aff4"/>
                <w:noProof/>
              </w:rPr>
              <w:t>2.3.23</w:t>
            </w:r>
            <w:r>
              <w:rPr>
                <w:rFonts w:asciiTheme="minorHAnsi" w:eastAsiaTheme="minorEastAsia" w:hAnsiTheme="minorHAnsi" w:cstheme="minorBidi"/>
                <w:noProof/>
                <w:kern w:val="2"/>
                <w:sz w:val="24"/>
                <w:szCs w:val="24"/>
              </w:rPr>
              <w:tab/>
            </w:r>
            <w:r w:rsidRPr="002B5728">
              <w:rPr>
                <w:rStyle w:val="aff4"/>
                <w:noProof/>
              </w:rPr>
              <w:t>忘记密码</w:t>
            </w:r>
            <w:r>
              <w:rPr>
                <w:noProof/>
                <w:webHidden/>
              </w:rPr>
              <w:tab/>
            </w:r>
            <w:r>
              <w:rPr>
                <w:noProof/>
                <w:webHidden/>
              </w:rPr>
              <w:fldChar w:fldCharType="begin"/>
            </w:r>
            <w:r>
              <w:rPr>
                <w:noProof/>
                <w:webHidden/>
              </w:rPr>
              <w:instrText xml:space="preserve"> PAGEREF _Toc533374800 \h </w:instrText>
            </w:r>
            <w:r>
              <w:rPr>
                <w:noProof/>
                <w:webHidden/>
              </w:rPr>
            </w:r>
            <w:r>
              <w:rPr>
                <w:noProof/>
                <w:webHidden/>
              </w:rPr>
              <w:fldChar w:fldCharType="separate"/>
            </w:r>
            <w:r>
              <w:rPr>
                <w:noProof/>
                <w:webHidden/>
              </w:rPr>
              <w:t>118</w:t>
            </w:r>
            <w:r>
              <w:rPr>
                <w:noProof/>
                <w:webHidden/>
              </w:rPr>
              <w:fldChar w:fldCharType="end"/>
            </w:r>
          </w:hyperlink>
        </w:p>
        <w:p w14:paraId="0A46B57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1" w:history="1">
            <w:r w:rsidRPr="002B5728">
              <w:rPr>
                <w:rStyle w:val="aff4"/>
                <w:noProof/>
              </w:rPr>
              <w:t>2.3.24</w:t>
            </w:r>
            <w:r>
              <w:rPr>
                <w:rFonts w:asciiTheme="minorHAnsi" w:eastAsiaTheme="minorEastAsia" w:hAnsiTheme="minorHAnsi" w:cstheme="minorBidi"/>
                <w:noProof/>
                <w:kern w:val="2"/>
                <w:sz w:val="24"/>
                <w:szCs w:val="24"/>
              </w:rPr>
              <w:tab/>
            </w:r>
            <w:r w:rsidRPr="002B5728">
              <w:rPr>
                <w:rStyle w:val="aff4"/>
                <w:noProof/>
              </w:rPr>
              <w:t>找回密码</w:t>
            </w:r>
            <w:r>
              <w:rPr>
                <w:noProof/>
                <w:webHidden/>
              </w:rPr>
              <w:tab/>
            </w:r>
            <w:r>
              <w:rPr>
                <w:noProof/>
                <w:webHidden/>
              </w:rPr>
              <w:fldChar w:fldCharType="begin"/>
            </w:r>
            <w:r>
              <w:rPr>
                <w:noProof/>
                <w:webHidden/>
              </w:rPr>
              <w:instrText xml:space="preserve"> PAGEREF _Toc533374801 \h </w:instrText>
            </w:r>
            <w:r>
              <w:rPr>
                <w:noProof/>
                <w:webHidden/>
              </w:rPr>
            </w:r>
            <w:r>
              <w:rPr>
                <w:noProof/>
                <w:webHidden/>
              </w:rPr>
              <w:fldChar w:fldCharType="separate"/>
            </w:r>
            <w:r>
              <w:rPr>
                <w:noProof/>
                <w:webHidden/>
              </w:rPr>
              <w:t>119</w:t>
            </w:r>
            <w:r>
              <w:rPr>
                <w:noProof/>
                <w:webHidden/>
              </w:rPr>
              <w:fldChar w:fldCharType="end"/>
            </w:r>
          </w:hyperlink>
        </w:p>
        <w:p w14:paraId="55AC16D4"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802" w:history="1">
            <w:r w:rsidRPr="002B5728">
              <w:rPr>
                <w:rStyle w:val="aff4"/>
                <w:noProof/>
              </w:rPr>
              <w:t>2.4</w:t>
            </w:r>
            <w:r>
              <w:rPr>
                <w:rFonts w:asciiTheme="minorHAnsi" w:eastAsiaTheme="minorEastAsia" w:hAnsiTheme="minorHAnsi" w:cstheme="minorBidi"/>
                <w:noProof/>
                <w:kern w:val="2"/>
                <w:sz w:val="24"/>
                <w:szCs w:val="24"/>
              </w:rPr>
              <w:tab/>
            </w:r>
            <w:r w:rsidRPr="002B5728">
              <w:rPr>
                <w:rStyle w:val="aff4"/>
                <w:noProof/>
              </w:rPr>
              <w:t>论坛</w:t>
            </w:r>
            <w:r>
              <w:rPr>
                <w:noProof/>
                <w:webHidden/>
              </w:rPr>
              <w:tab/>
            </w:r>
            <w:r>
              <w:rPr>
                <w:noProof/>
                <w:webHidden/>
              </w:rPr>
              <w:fldChar w:fldCharType="begin"/>
            </w:r>
            <w:r>
              <w:rPr>
                <w:noProof/>
                <w:webHidden/>
              </w:rPr>
              <w:instrText xml:space="preserve"> PAGEREF _Toc533374802 \h </w:instrText>
            </w:r>
            <w:r>
              <w:rPr>
                <w:noProof/>
                <w:webHidden/>
              </w:rPr>
            </w:r>
            <w:r>
              <w:rPr>
                <w:noProof/>
                <w:webHidden/>
              </w:rPr>
              <w:fldChar w:fldCharType="separate"/>
            </w:r>
            <w:r>
              <w:rPr>
                <w:noProof/>
                <w:webHidden/>
              </w:rPr>
              <w:t>121</w:t>
            </w:r>
            <w:r>
              <w:rPr>
                <w:noProof/>
                <w:webHidden/>
              </w:rPr>
              <w:fldChar w:fldCharType="end"/>
            </w:r>
          </w:hyperlink>
        </w:p>
        <w:p w14:paraId="45F4AE3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3" w:history="1">
            <w:r w:rsidRPr="002B5728">
              <w:rPr>
                <w:rStyle w:val="aff4"/>
                <w:noProof/>
              </w:rPr>
              <w:t>2.4.1</w:t>
            </w:r>
            <w:r>
              <w:rPr>
                <w:rFonts w:asciiTheme="minorHAnsi" w:eastAsiaTheme="minorEastAsia" w:hAnsiTheme="minorHAnsi" w:cstheme="minorBidi"/>
                <w:noProof/>
                <w:kern w:val="2"/>
                <w:sz w:val="24"/>
                <w:szCs w:val="24"/>
              </w:rPr>
              <w:tab/>
            </w:r>
            <w:r w:rsidRPr="002B5728">
              <w:rPr>
                <w:rStyle w:val="aff4"/>
                <w:noProof/>
              </w:rPr>
              <w:t>论坛搜索</w:t>
            </w:r>
            <w:r>
              <w:rPr>
                <w:noProof/>
                <w:webHidden/>
              </w:rPr>
              <w:tab/>
            </w:r>
            <w:r>
              <w:rPr>
                <w:noProof/>
                <w:webHidden/>
              </w:rPr>
              <w:fldChar w:fldCharType="begin"/>
            </w:r>
            <w:r>
              <w:rPr>
                <w:noProof/>
                <w:webHidden/>
              </w:rPr>
              <w:instrText xml:space="preserve"> PAGEREF _Toc533374803 \h </w:instrText>
            </w:r>
            <w:r>
              <w:rPr>
                <w:noProof/>
                <w:webHidden/>
              </w:rPr>
            </w:r>
            <w:r>
              <w:rPr>
                <w:noProof/>
                <w:webHidden/>
              </w:rPr>
              <w:fldChar w:fldCharType="separate"/>
            </w:r>
            <w:r>
              <w:rPr>
                <w:noProof/>
                <w:webHidden/>
              </w:rPr>
              <w:t>121</w:t>
            </w:r>
            <w:r>
              <w:rPr>
                <w:noProof/>
                <w:webHidden/>
              </w:rPr>
              <w:fldChar w:fldCharType="end"/>
            </w:r>
          </w:hyperlink>
        </w:p>
        <w:p w14:paraId="56CD313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4" w:history="1">
            <w:r w:rsidRPr="002B5728">
              <w:rPr>
                <w:rStyle w:val="aff4"/>
                <w:noProof/>
              </w:rPr>
              <w:t>2.4.2</w:t>
            </w:r>
            <w:r>
              <w:rPr>
                <w:rFonts w:asciiTheme="minorHAnsi" w:eastAsiaTheme="minorEastAsia" w:hAnsiTheme="minorHAnsi" w:cstheme="minorBidi"/>
                <w:noProof/>
                <w:kern w:val="2"/>
                <w:sz w:val="24"/>
                <w:szCs w:val="24"/>
              </w:rPr>
              <w:tab/>
            </w:r>
            <w:r w:rsidRPr="002B5728">
              <w:rPr>
                <w:rStyle w:val="aff4"/>
                <w:noProof/>
              </w:rPr>
              <w:t>返回搜索结果</w:t>
            </w:r>
            <w:r>
              <w:rPr>
                <w:noProof/>
                <w:webHidden/>
              </w:rPr>
              <w:tab/>
            </w:r>
            <w:r>
              <w:rPr>
                <w:noProof/>
                <w:webHidden/>
              </w:rPr>
              <w:fldChar w:fldCharType="begin"/>
            </w:r>
            <w:r>
              <w:rPr>
                <w:noProof/>
                <w:webHidden/>
              </w:rPr>
              <w:instrText xml:space="preserve"> PAGEREF _Toc533374804 \h </w:instrText>
            </w:r>
            <w:r>
              <w:rPr>
                <w:noProof/>
                <w:webHidden/>
              </w:rPr>
            </w:r>
            <w:r>
              <w:rPr>
                <w:noProof/>
                <w:webHidden/>
              </w:rPr>
              <w:fldChar w:fldCharType="separate"/>
            </w:r>
            <w:r>
              <w:rPr>
                <w:noProof/>
                <w:webHidden/>
              </w:rPr>
              <w:t>122</w:t>
            </w:r>
            <w:r>
              <w:rPr>
                <w:noProof/>
                <w:webHidden/>
              </w:rPr>
              <w:fldChar w:fldCharType="end"/>
            </w:r>
          </w:hyperlink>
        </w:p>
        <w:p w14:paraId="18E65A7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5" w:history="1">
            <w:r w:rsidRPr="002B5728">
              <w:rPr>
                <w:rStyle w:val="aff4"/>
                <w:noProof/>
              </w:rPr>
              <w:t>2.4.3</w:t>
            </w:r>
            <w:r>
              <w:rPr>
                <w:rFonts w:asciiTheme="minorHAnsi" w:eastAsiaTheme="minorEastAsia" w:hAnsiTheme="minorHAnsi" w:cstheme="minorBidi"/>
                <w:noProof/>
                <w:kern w:val="2"/>
                <w:sz w:val="24"/>
                <w:szCs w:val="24"/>
              </w:rPr>
              <w:tab/>
            </w:r>
            <w:r w:rsidRPr="002B5728">
              <w:rPr>
                <w:rStyle w:val="aff4"/>
                <w:noProof/>
              </w:rPr>
              <w:t>我要发贴</w:t>
            </w:r>
            <w:r>
              <w:rPr>
                <w:noProof/>
                <w:webHidden/>
              </w:rPr>
              <w:tab/>
            </w:r>
            <w:r>
              <w:rPr>
                <w:noProof/>
                <w:webHidden/>
              </w:rPr>
              <w:fldChar w:fldCharType="begin"/>
            </w:r>
            <w:r>
              <w:rPr>
                <w:noProof/>
                <w:webHidden/>
              </w:rPr>
              <w:instrText xml:space="preserve"> PAGEREF _Toc533374805 \h </w:instrText>
            </w:r>
            <w:r>
              <w:rPr>
                <w:noProof/>
                <w:webHidden/>
              </w:rPr>
            </w:r>
            <w:r>
              <w:rPr>
                <w:noProof/>
                <w:webHidden/>
              </w:rPr>
              <w:fldChar w:fldCharType="separate"/>
            </w:r>
            <w:r>
              <w:rPr>
                <w:noProof/>
                <w:webHidden/>
              </w:rPr>
              <w:t>123</w:t>
            </w:r>
            <w:r>
              <w:rPr>
                <w:noProof/>
                <w:webHidden/>
              </w:rPr>
              <w:fldChar w:fldCharType="end"/>
            </w:r>
          </w:hyperlink>
        </w:p>
        <w:p w14:paraId="582912E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6" w:history="1">
            <w:r w:rsidRPr="002B5728">
              <w:rPr>
                <w:rStyle w:val="aff4"/>
                <w:noProof/>
              </w:rPr>
              <w:t>2.4.4</w:t>
            </w:r>
            <w:r>
              <w:rPr>
                <w:rFonts w:asciiTheme="minorHAnsi" w:eastAsiaTheme="minorEastAsia" w:hAnsiTheme="minorHAnsi" w:cstheme="minorBidi"/>
                <w:noProof/>
                <w:kern w:val="2"/>
                <w:sz w:val="24"/>
                <w:szCs w:val="24"/>
              </w:rPr>
              <w:tab/>
            </w:r>
            <w:r w:rsidRPr="002B5728">
              <w:rPr>
                <w:rStyle w:val="aff4"/>
                <w:noProof/>
              </w:rPr>
              <w:t>填写标题</w:t>
            </w:r>
            <w:r>
              <w:rPr>
                <w:noProof/>
                <w:webHidden/>
              </w:rPr>
              <w:tab/>
            </w:r>
            <w:r>
              <w:rPr>
                <w:noProof/>
                <w:webHidden/>
              </w:rPr>
              <w:fldChar w:fldCharType="begin"/>
            </w:r>
            <w:r>
              <w:rPr>
                <w:noProof/>
                <w:webHidden/>
              </w:rPr>
              <w:instrText xml:space="preserve"> PAGEREF _Toc533374806 \h </w:instrText>
            </w:r>
            <w:r>
              <w:rPr>
                <w:noProof/>
                <w:webHidden/>
              </w:rPr>
            </w:r>
            <w:r>
              <w:rPr>
                <w:noProof/>
                <w:webHidden/>
              </w:rPr>
              <w:fldChar w:fldCharType="separate"/>
            </w:r>
            <w:r>
              <w:rPr>
                <w:noProof/>
                <w:webHidden/>
              </w:rPr>
              <w:t>124</w:t>
            </w:r>
            <w:r>
              <w:rPr>
                <w:noProof/>
                <w:webHidden/>
              </w:rPr>
              <w:fldChar w:fldCharType="end"/>
            </w:r>
          </w:hyperlink>
        </w:p>
        <w:p w14:paraId="3AC7A81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7" w:history="1">
            <w:r w:rsidRPr="002B5728">
              <w:rPr>
                <w:rStyle w:val="aff4"/>
                <w:noProof/>
              </w:rPr>
              <w:t>2.4.5</w:t>
            </w:r>
            <w:r>
              <w:rPr>
                <w:rFonts w:asciiTheme="minorHAnsi" w:eastAsiaTheme="minorEastAsia" w:hAnsiTheme="minorHAnsi" w:cstheme="minorBidi"/>
                <w:noProof/>
                <w:kern w:val="2"/>
                <w:sz w:val="24"/>
                <w:szCs w:val="24"/>
              </w:rPr>
              <w:tab/>
            </w:r>
            <w:r w:rsidRPr="002B5728">
              <w:rPr>
                <w:rStyle w:val="aff4"/>
                <w:noProof/>
              </w:rPr>
              <w:t>填写内容</w:t>
            </w:r>
            <w:r>
              <w:rPr>
                <w:noProof/>
                <w:webHidden/>
              </w:rPr>
              <w:tab/>
            </w:r>
            <w:r>
              <w:rPr>
                <w:noProof/>
                <w:webHidden/>
              </w:rPr>
              <w:fldChar w:fldCharType="begin"/>
            </w:r>
            <w:r>
              <w:rPr>
                <w:noProof/>
                <w:webHidden/>
              </w:rPr>
              <w:instrText xml:space="preserve"> PAGEREF _Toc533374807 \h </w:instrText>
            </w:r>
            <w:r>
              <w:rPr>
                <w:noProof/>
                <w:webHidden/>
              </w:rPr>
            </w:r>
            <w:r>
              <w:rPr>
                <w:noProof/>
                <w:webHidden/>
              </w:rPr>
              <w:fldChar w:fldCharType="separate"/>
            </w:r>
            <w:r>
              <w:rPr>
                <w:noProof/>
                <w:webHidden/>
              </w:rPr>
              <w:t>125</w:t>
            </w:r>
            <w:r>
              <w:rPr>
                <w:noProof/>
                <w:webHidden/>
              </w:rPr>
              <w:fldChar w:fldCharType="end"/>
            </w:r>
          </w:hyperlink>
        </w:p>
        <w:p w14:paraId="1888A20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8" w:history="1">
            <w:r w:rsidRPr="002B5728">
              <w:rPr>
                <w:rStyle w:val="aff4"/>
                <w:noProof/>
              </w:rPr>
              <w:t>2.4.6</w:t>
            </w:r>
            <w:r>
              <w:rPr>
                <w:rFonts w:asciiTheme="minorHAnsi" w:eastAsiaTheme="minorEastAsia" w:hAnsiTheme="minorHAnsi" w:cstheme="minorBidi"/>
                <w:noProof/>
                <w:kern w:val="2"/>
                <w:sz w:val="24"/>
                <w:szCs w:val="24"/>
              </w:rPr>
              <w:tab/>
            </w:r>
            <w:r w:rsidRPr="002B5728">
              <w:rPr>
                <w:rStyle w:val="aff4"/>
                <w:noProof/>
              </w:rPr>
              <w:t>浏览帖子列表</w:t>
            </w:r>
            <w:r>
              <w:rPr>
                <w:noProof/>
                <w:webHidden/>
              </w:rPr>
              <w:tab/>
            </w:r>
            <w:r>
              <w:rPr>
                <w:noProof/>
                <w:webHidden/>
              </w:rPr>
              <w:fldChar w:fldCharType="begin"/>
            </w:r>
            <w:r>
              <w:rPr>
                <w:noProof/>
                <w:webHidden/>
              </w:rPr>
              <w:instrText xml:space="preserve"> PAGEREF _Toc533374808 \h </w:instrText>
            </w:r>
            <w:r>
              <w:rPr>
                <w:noProof/>
                <w:webHidden/>
              </w:rPr>
            </w:r>
            <w:r>
              <w:rPr>
                <w:noProof/>
                <w:webHidden/>
              </w:rPr>
              <w:fldChar w:fldCharType="separate"/>
            </w:r>
            <w:r>
              <w:rPr>
                <w:noProof/>
                <w:webHidden/>
              </w:rPr>
              <w:t>126</w:t>
            </w:r>
            <w:r>
              <w:rPr>
                <w:noProof/>
                <w:webHidden/>
              </w:rPr>
              <w:fldChar w:fldCharType="end"/>
            </w:r>
          </w:hyperlink>
        </w:p>
        <w:p w14:paraId="4CBD6D7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09" w:history="1">
            <w:r w:rsidRPr="002B5728">
              <w:rPr>
                <w:rStyle w:val="aff4"/>
                <w:noProof/>
              </w:rPr>
              <w:t>2.4.7</w:t>
            </w:r>
            <w:r>
              <w:rPr>
                <w:rFonts w:asciiTheme="minorHAnsi" w:eastAsiaTheme="minorEastAsia" w:hAnsiTheme="minorHAnsi" w:cstheme="minorBidi"/>
                <w:noProof/>
                <w:kern w:val="2"/>
                <w:sz w:val="24"/>
                <w:szCs w:val="24"/>
              </w:rPr>
              <w:tab/>
            </w:r>
            <w:r w:rsidRPr="002B5728">
              <w:rPr>
                <w:rStyle w:val="aff4"/>
                <w:noProof/>
              </w:rPr>
              <w:t>筛选精华</w:t>
            </w:r>
            <w:r>
              <w:rPr>
                <w:noProof/>
                <w:webHidden/>
              </w:rPr>
              <w:tab/>
            </w:r>
            <w:r>
              <w:rPr>
                <w:noProof/>
                <w:webHidden/>
              </w:rPr>
              <w:fldChar w:fldCharType="begin"/>
            </w:r>
            <w:r>
              <w:rPr>
                <w:noProof/>
                <w:webHidden/>
              </w:rPr>
              <w:instrText xml:space="preserve"> PAGEREF _Toc533374809 \h </w:instrText>
            </w:r>
            <w:r>
              <w:rPr>
                <w:noProof/>
                <w:webHidden/>
              </w:rPr>
            </w:r>
            <w:r>
              <w:rPr>
                <w:noProof/>
                <w:webHidden/>
              </w:rPr>
              <w:fldChar w:fldCharType="separate"/>
            </w:r>
            <w:r>
              <w:rPr>
                <w:noProof/>
                <w:webHidden/>
              </w:rPr>
              <w:t>127</w:t>
            </w:r>
            <w:r>
              <w:rPr>
                <w:noProof/>
                <w:webHidden/>
              </w:rPr>
              <w:fldChar w:fldCharType="end"/>
            </w:r>
          </w:hyperlink>
        </w:p>
        <w:p w14:paraId="1A1D568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0" w:history="1">
            <w:r w:rsidRPr="002B5728">
              <w:rPr>
                <w:rStyle w:val="aff4"/>
                <w:noProof/>
              </w:rPr>
              <w:t>2.4.8</w:t>
            </w:r>
            <w:r>
              <w:rPr>
                <w:rFonts w:asciiTheme="minorHAnsi" w:eastAsiaTheme="minorEastAsia" w:hAnsiTheme="minorHAnsi" w:cstheme="minorBidi"/>
                <w:noProof/>
                <w:kern w:val="2"/>
                <w:sz w:val="24"/>
                <w:szCs w:val="24"/>
              </w:rPr>
              <w:tab/>
            </w:r>
            <w:r w:rsidRPr="002B5728">
              <w:rPr>
                <w:rStyle w:val="aff4"/>
                <w:noProof/>
              </w:rPr>
              <w:t>浏览具体帖子</w:t>
            </w:r>
            <w:r>
              <w:rPr>
                <w:noProof/>
                <w:webHidden/>
              </w:rPr>
              <w:tab/>
            </w:r>
            <w:r>
              <w:rPr>
                <w:noProof/>
                <w:webHidden/>
              </w:rPr>
              <w:fldChar w:fldCharType="begin"/>
            </w:r>
            <w:r>
              <w:rPr>
                <w:noProof/>
                <w:webHidden/>
              </w:rPr>
              <w:instrText xml:space="preserve"> PAGEREF _Toc533374810 \h </w:instrText>
            </w:r>
            <w:r>
              <w:rPr>
                <w:noProof/>
                <w:webHidden/>
              </w:rPr>
            </w:r>
            <w:r>
              <w:rPr>
                <w:noProof/>
                <w:webHidden/>
              </w:rPr>
              <w:fldChar w:fldCharType="separate"/>
            </w:r>
            <w:r>
              <w:rPr>
                <w:noProof/>
                <w:webHidden/>
              </w:rPr>
              <w:t>128</w:t>
            </w:r>
            <w:r>
              <w:rPr>
                <w:noProof/>
                <w:webHidden/>
              </w:rPr>
              <w:fldChar w:fldCharType="end"/>
            </w:r>
          </w:hyperlink>
        </w:p>
        <w:p w14:paraId="728D7340"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1" w:history="1">
            <w:r w:rsidRPr="002B5728">
              <w:rPr>
                <w:rStyle w:val="aff4"/>
                <w:noProof/>
              </w:rPr>
              <w:t>2.4.9</w:t>
            </w:r>
            <w:r>
              <w:rPr>
                <w:rFonts w:asciiTheme="minorHAnsi" w:eastAsiaTheme="minorEastAsia" w:hAnsiTheme="minorHAnsi" w:cstheme="minorBidi"/>
                <w:noProof/>
                <w:kern w:val="2"/>
                <w:sz w:val="24"/>
                <w:szCs w:val="24"/>
              </w:rPr>
              <w:tab/>
            </w:r>
            <w:r w:rsidRPr="002B5728">
              <w:rPr>
                <w:rStyle w:val="aff4"/>
                <w:noProof/>
              </w:rPr>
              <w:t>举报</w:t>
            </w:r>
            <w:r>
              <w:rPr>
                <w:noProof/>
                <w:webHidden/>
              </w:rPr>
              <w:tab/>
            </w:r>
            <w:r>
              <w:rPr>
                <w:noProof/>
                <w:webHidden/>
              </w:rPr>
              <w:fldChar w:fldCharType="begin"/>
            </w:r>
            <w:r>
              <w:rPr>
                <w:noProof/>
                <w:webHidden/>
              </w:rPr>
              <w:instrText xml:space="preserve"> PAGEREF _Toc533374811 \h </w:instrText>
            </w:r>
            <w:r>
              <w:rPr>
                <w:noProof/>
                <w:webHidden/>
              </w:rPr>
            </w:r>
            <w:r>
              <w:rPr>
                <w:noProof/>
                <w:webHidden/>
              </w:rPr>
              <w:fldChar w:fldCharType="separate"/>
            </w:r>
            <w:r>
              <w:rPr>
                <w:noProof/>
                <w:webHidden/>
              </w:rPr>
              <w:t>129</w:t>
            </w:r>
            <w:r>
              <w:rPr>
                <w:noProof/>
                <w:webHidden/>
              </w:rPr>
              <w:fldChar w:fldCharType="end"/>
            </w:r>
          </w:hyperlink>
        </w:p>
        <w:p w14:paraId="378B41E8"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2" w:history="1">
            <w:r w:rsidRPr="002B5728">
              <w:rPr>
                <w:rStyle w:val="aff4"/>
                <w:noProof/>
              </w:rPr>
              <w:t>2.4.10</w:t>
            </w:r>
            <w:r>
              <w:rPr>
                <w:rFonts w:asciiTheme="minorHAnsi" w:eastAsiaTheme="minorEastAsia" w:hAnsiTheme="minorHAnsi" w:cstheme="minorBidi"/>
                <w:noProof/>
                <w:kern w:val="2"/>
                <w:sz w:val="24"/>
                <w:szCs w:val="24"/>
              </w:rPr>
              <w:tab/>
            </w:r>
            <w:r w:rsidRPr="002B5728">
              <w:rPr>
                <w:rStyle w:val="aff4"/>
                <w:noProof/>
              </w:rPr>
              <w:t>回帖</w:t>
            </w:r>
            <w:r>
              <w:rPr>
                <w:noProof/>
                <w:webHidden/>
              </w:rPr>
              <w:tab/>
            </w:r>
            <w:r>
              <w:rPr>
                <w:noProof/>
                <w:webHidden/>
              </w:rPr>
              <w:fldChar w:fldCharType="begin"/>
            </w:r>
            <w:r>
              <w:rPr>
                <w:noProof/>
                <w:webHidden/>
              </w:rPr>
              <w:instrText xml:space="preserve"> PAGEREF _Toc533374812 \h </w:instrText>
            </w:r>
            <w:r>
              <w:rPr>
                <w:noProof/>
                <w:webHidden/>
              </w:rPr>
            </w:r>
            <w:r>
              <w:rPr>
                <w:noProof/>
                <w:webHidden/>
              </w:rPr>
              <w:fldChar w:fldCharType="separate"/>
            </w:r>
            <w:r>
              <w:rPr>
                <w:noProof/>
                <w:webHidden/>
              </w:rPr>
              <w:t>130</w:t>
            </w:r>
            <w:r>
              <w:rPr>
                <w:noProof/>
                <w:webHidden/>
              </w:rPr>
              <w:fldChar w:fldCharType="end"/>
            </w:r>
          </w:hyperlink>
        </w:p>
        <w:p w14:paraId="746C2B3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3" w:history="1">
            <w:r w:rsidRPr="002B5728">
              <w:rPr>
                <w:rStyle w:val="aff4"/>
                <w:noProof/>
              </w:rPr>
              <w:t>2.4.11</w:t>
            </w:r>
            <w:r>
              <w:rPr>
                <w:rFonts w:asciiTheme="minorHAnsi" w:eastAsiaTheme="minorEastAsia" w:hAnsiTheme="minorHAnsi" w:cstheme="minorBidi"/>
                <w:noProof/>
                <w:kern w:val="2"/>
                <w:sz w:val="24"/>
                <w:szCs w:val="24"/>
              </w:rPr>
              <w:tab/>
            </w:r>
            <w:r w:rsidRPr="002B5728">
              <w:rPr>
                <w:rStyle w:val="aff4"/>
                <w:noProof/>
              </w:rPr>
              <w:t>举报主题</w:t>
            </w:r>
            <w:r>
              <w:rPr>
                <w:noProof/>
                <w:webHidden/>
              </w:rPr>
              <w:tab/>
            </w:r>
            <w:r>
              <w:rPr>
                <w:noProof/>
                <w:webHidden/>
              </w:rPr>
              <w:fldChar w:fldCharType="begin"/>
            </w:r>
            <w:r>
              <w:rPr>
                <w:noProof/>
                <w:webHidden/>
              </w:rPr>
              <w:instrText xml:space="preserve"> PAGEREF _Toc533374813 \h </w:instrText>
            </w:r>
            <w:r>
              <w:rPr>
                <w:noProof/>
                <w:webHidden/>
              </w:rPr>
            </w:r>
            <w:r>
              <w:rPr>
                <w:noProof/>
                <w:webHidden/>
              </w:rPr>
              <w:fldChar w:fldCharType="separate"/>
            </w:r>
            <w:r>
              <w:rPr>
                <w:noProof/>
                <w:webHidden/>
              </w:rPr>
              <w:t>131</w:t>
            </w:r>
            <w:r>
              <w:rPr>
                <w:noProof/>
                <w:webHidden/>
              </w:rPr>
              <w:fldChar w:fldCharType="end"/>
            </w:r>
          </w:hyperlink>
        </w:p>
        <w:p w14:paraId="74C3815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4" w:history="1">
            <w:r w:rsidRPr="002B5728">
              <w:rPr>
                <w:rStyle w:val="aff4"/>
                <w:noProof/>
              </w:rPr>
              <w:t>2.4.12</w:t>
            </w:r>
            <w:r>
              <w:rPr>
                <w:rFonts w:asciiTheme="minorHAnsi" w:eastAsiaTheme="minorEastAsia" w:hAnsiTheme="minorHAnsi" w:cstheme="minorBidi"/>
                <w:noProof/>
                <w:kern w:val="2"/>
                <w:sz w:val="24"/>
                <w:szCs w:val="24"/>
              </w:rPr>
              <w:tab/>
            </w:r>
            <w:r w:rsidRPr="002B5728">
              <w:rPr>
                <w:rStyle w:val="aff4"/>
                <w:noProof/>
              </w:rPr>
              <w:t>举报回复</w:t>
            </w:r>
            <w:r>
              <w:rPr>
                <w:noProof/>
                <w:webHidden/>
              </w:rPr>
              <w:tab/>
            </w:r>
            <w:r>
              <w:rPr>
                <w:noProof/>
                <w:webHidden/>
              </w:rPr>
              <w:fldChar w:fldCharType="begin"/>
            </w:r>
            <w:r>
              <w:rPr>
                <w:noProof/>
                <w:webHidden/>
              </w:rPr>
              <w:instrText xml:space="preserve"> PAGEREF _Toc533374814 \h </w:instrText>
            </w:r>
            <w:r>
              <w:rPr>
                <w:noProof/>
                <w:webHidden/>
              </w:rPr>
            </w:r>
            <w:r>
              <w:rPr>
                <w:noProof/>
                <w:webHidden/>
              </w:rPr>
              <w:fldChar w:fldCharType="separate"/>
            </w:r>
            <w:r>
              <w:rPr>
                <w:noProof/>
                <w:webHidden/>
              </w:rPr>
              <w:t>132</w:t>
            </w:r>
            <w:r>
              <w:rPr>
                <w:noProof/>
                <w:webHidden/>
              </w:rPr>
              <w:fldChar w:fldCharType="end"/>
            </w:r>
          </w:hyperlink>
        </w:p>
        <w:p w14:paraId="0B462A8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5" w:history="1">
            <w:r w:rsidRPr="002B5728">
              <w:rPr>
                <w:rStyle w:val="aff4"/>
                <w:noProof/>
              </w:rPr>
              <w:t>2.4.13</w:t>
            </w:r>
            <w:r>
              <w:rPr>
                <w:rFonts w:asciiTheme="minorHAnsi" w:eastAsiaTheme="minorEastAsia" w:hAnsiTheme="minorHAnsi" w:cstheme="minorBidi"/>
                <w:noProof/>
                <w:kern w:val="2"/>
                <w:sz w:val="24"/>
                <w:szCs w:val="24"/>
              </w:rPr>
              <w:tab/>
            </w:r>
            <w:r w:rsidRPr="002B5728">
              <w:rPr>
                <w:rStyle w:val="aff4"/>
                <w:noProof/>
              </w:rPr>
              <w:t>帖子分页</w:t>
            </w:r>
            <w:r>
              <w:rPr>
                <w:noProof/>
                <w:webHidden/>
              </w:rPr>
              <w:tab/>
            </w:r>
            <w:r>
              <w:rPr>
                <w:noProof/>
                <w:webHidden/>
              </w:rPr>
              <w:fldChar w:fldCharType="begin"/>
            </w:r>
            <w:r>
              <w:rPr>
                <w:noProof/>
                <w:webHidden/>
              </w:rPr>
              <w:instrText xml:space="preserve"> PAGEREF _Toc533374815 \h </w:instrText>
            </w:r>
            <w:r>
              <w:rPr>
                <w:noProof/>
                <w:webHidden/>
              </w:rPr>
            </w:r>
            <w:r>
              <w:rPr>
                <w:noProof/>
                <w:webHidden/>
              </w:rPr>
              <w:fldChar w:fldCharType="separate"/>
            </w:r>
            <w:r>
              <w:rPr>
                <w:noProof/>
                <w:webHidden/>
              </w:rPr>
              <w:t>133</w:t>
            </w:r>
            <w:r>
              <w:rPr>
                <w:noProof/>
                <w:webHidden/>
              </w:rPr>
              <w:fldChar w:fldCharType="end"/>
            </w:r>
          </w:hyperlink>
        </w:p>
        <w:p w14:paraId="1DDAF00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6" w:history="1">
            <w:r w:rsidRPr="002B5728">
              <w:rPr>
                <w:rStyle w:val="aff4"/>
                <w:noProof/>
              </w:rPr>
              <w:t>2.4.14</w:t>
            </w:r>
            <w:r>
              <w:rPr>
                <w:rFonts w:asciiTheme="minorHAnsi" w:eastAsiaTheme="minorEastAsia" w:hAnsiTheme="minorHAnsi" w:cstheme="minorBidi"/>
                <w:noProof/>
                <w:kern w:val="2"/>
                <w:sz w:val="24"/>
                <w:szCs w:val="24"/>
              </w:rPr>
              <w:tab/>
            </w:r>
            <w:r w:rsidRPr="002B5728">
              <w:rPr>
                <w:rStyle w:val="aff4"/>
                <w:noProof/>
              </w:rPr>
              <w:t>帖子排序</w:t>
            </w:r>
            <w:r>
              <w:rPr>
                <w:noProof/>
                <w:webHidden/>
              </w:rPr>
              <w:tab/>
            </w:r>
            <w:r>
              <w:rPr>
                <w:noProof/>
                <w:webHidden/>
              </w:rPr>
              <w:fldChar w:fldCharType="begin"/>
            </w:r>
            <w:r>
              <w:rPr>
                <w:noProof/>
                <w:webHidden/>
              </w:rPr>
              <w:instrText xml:space="preserve"> PAGEREF _Toc533374816 \h </w:instrText>
            </w:r>
            <w:r>
              <w:rPr>
                <w:noProof/>
                <w:webHidden/>
              </w:rPr>
            </w:r>
            <w:r>
              <w:rPr>
                <w:noProof/>
                <w:webHidden/>
              </w:rPr>
              <w:fldChar w:fldCharType="separate"/>
            </w:r>
            <w:r>
              <w:rPr>
                <w:noProof/>
                <w:webHidden/>
              </w:rPr>
              <w:t>134</w:t>
            </w:r>
            <w:r>
              <w:rPr>
                <w:noProof/>
                <w:webHidden/>
              </w:rPr>
              <w:fldChar w:fldCharType="end"/>
            </w:r>
          </w:hyperlink>
        </w:p>
        <w:p w14:paraId="7337656E"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7" w:history="1">
            <w:r w:rsidRPr="002B5728">
              <w:rPr>
                <w:rStyle w:val="aff4"/>
                <w:noProof/>
              </w:rPr>
              <w:t>2.4.15</w:t>
            </w:r>
            <w:r>
              <w:rPr>
                <w:rFonts w:asciiTheme="minorHAnsi" w:eastAsiaTheme="minorEastAsia" w:hAnsiTheme="minorHAnsi" w:cstheme="minorBidi"/>
                <w:noProof/>
                <w:kern w:val="2"/>
                <w:sz w:val="24"/>
                <w:szCs w:val="24"/>
              </w:rPr>
              <w:tab/>
            </w:r>
            <w:r w:rsidRPr="002B5728">
              <w:rPr>
                <w:rStyle w:val="aff4"/>
                <w:noProof/>
              </w:rPr>
              <w:t>按照作者排序</w:t>
            </w:r>
            <w:r>
              <w:rPr>
                <w:noProof/>
                <w:webHidden/>
              </w:rPr>
              <w:tab/>
            </w:r>
            <w:r>
              <w:rPr>
                <w:noProof/>
                <w:webHidden/>
              </w:rPr>
              <w:fldChar w:fldCharType="begin"/>
            </w:r>
            <w:r>
              <w:rPr>
                <w:noProof/>
                <w:webHidden/>
              </w:rPr>
              <w:instrText xml:space="preserve"> PAGEREF _Toc533374817 \h </w:instrText>
            </w:r>
            <w:r>
              <w:rPr>
                <w:noProof/>
                <w:webHidden/>
              </w:rPr>
            </w:r>
            <w:r>
              <w:rPr>
                <w:noProof/>
                <w:webHidden/>
              </w:rPr>
              <w:fldChar w:fldCharType="separate"/>
            </w:r>
            <w:r>
              <w:rPr>
                <w:noProof/>
                <w:webHidden/>
              </w:rPr>
              <w:t>135</w:t>
            </w:r>
            <w:r>
              <w:rPr>
                <w:noProof/>
                <w:webHidden/>
              </w:rPr>
              <w:fldChar w:fldCharType="end"/>
            </w:r>
          </w:hyperlink>
        </w:p>
        <w:p w14:paraId="2F3B16D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18" w:history="1">
            <w:r w:rsidRPr="002B5728">
              <w:rPr>
                <w:rStyle w:val="aff4"/>
                <w:noProof/>
              </w:rPr>
              <w:t>2.4.16</w:t>
            </w:r>
            <w:r>
              <w:rPr>
                <w:rFonts w:asciiTheme="minorHAnsi" w:eastAsiaTheme="minorEastAsia" w:hAnsiTheme="minorHAnsi" w:cstheme="minorBidi"/>
                <w:noProof/>
                <w:kern w:val="2"/>
                <w:sz w:val="24"/>
                <w:szCs w:val="24"/>
              </w:rPr>
              <w:tab/>
            </w:r>
            <w:r w:rsidRPr="002B5728">
              <w:rPr>
                <w:rStyle w:val="aff4"/>
                <w:noProof/>
              </w:rPr>
              <w:t>按照时间排序</w:t>
            </w:r>
            <w:r>
              <w:rPr>
                <w:noProof/>
                <w:webHidden/>
              </w:rPr>
              <w:tab/>
            </w:r>
            <w:r>
              <w:rPr>
                <w:noProof/>
                <w:webHidden/>
              </w:rPr>
              <w:fldChar w:fldCharType="begin"/>
            </w:r>
            <w:r>
              <w:rPr>
                <w:noProof/>
                <w:webHidden/>
              </w:rPr>
              <w:instrText xml:space="preserve"> PAGEREF _Toc533374818 \h </w:instrText>
            </w:r>
            <w:r>
              <w:rPr>
                <w:noProof/>
                <w:webHidden/>
              </w:rPr>
            </w:r>
            <w:r>
              <w:rPr>
                <w:noProof/>
                <w:webHidden/>
              </w:rPr>
              <w:fldChar w:fldCharType="separate"/>
            </w:r>
            <w:r>
              <w:rPr>
                <w:noProof/>
                <w:webHidden/>
              </w:rPr>
              <w:t>136</w:t>
            </w:r>
            <w:r>
              <w:rPr>
                <w:noProof/>
                <w:webHidden/>
              </w:rPr>
              <w:fldChar w:fldCharType="end"/>
            </w:r>
          </w:hyperlink>
        </w:p>
        <w:p w14:paraId="08E7DC8C"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819" w:history="1">
            <w:r w:rsidRPr="002B5728">
              <w:rPr>
                <w:rStyle w:val="aff4"/>
                <w:noProof/>
              </w:rPr>
              <w:t>2.5</w:t>
            </w:r>
            <w:r>
              <w:rPr>
                <w:rFonts w:asciiTheme="minorHAnsi" w:eastAsiaTheme="minorEastAsia" w:hAnsiTheme="minorHAnsi" w:cstheme="minorBidi"/>
                <w:noProof/>
                <w:kern w:val="2"/>
                <w:sz w:val="24"/>
                <w:szCs w:val="24"/>
              </w:rPr>
              <w:tab/>
            </w:r>
            <w:r w:rsidRPr="002B5728">
              <w:rPr>
                <w:rStyle w:val="aff4"/>
                <w:noProof/>
              </w:rPr>
              <w:t>课程</w:t>
            </w:r>
            <w:r>
              <w:rPr>
                <w:noProof/>
                <w:webHidden/>
              </w:rPr>
              <w:tab/>
            </w:r>
            <w:r>
              <w:rPr>
                <w:noProof/>
                <w:webHidden/>
              </w:rPr>
              <w:fldChar w:fldCharType="begin"/>
            </w:r>
            <w:r>
              <w:rPr>
                <w:noProof/>
                <w:webHidden/>
              </w:rPr>
              <w:instrText xml:space="preserve"> PAGEREF _Toc533374819 \h </w:instrText>
            </w:r>
            <w:r>
              <w:rPr>
                <w:noProof/>
                <w:webHidden/>
              </w:rPr>
            </w:r>
            <w:r>
              <w:rPr>
                <w:noProof/>
                <w:webHidden/>
              </w:rPr>
              <w:fldChar w:fldCharType="separate"/>
            </w:r>
            <w:r>
              <w:rPr>
                <w:noProof/>
                <w:webHidden/>
              </w:rPr>
              <w:t>137</w:t>
            </w:r>
            <w:r>
              <w:rPr>
                <w:noProof/>
                <w:webHidden/>
              </w:rPr>
              <w:fldChar w:fldCharType="end"/>
            </w:r>
          </w:hyperlink>
        </w:p>
        <w:p w14:paraId="4204A14E"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0" w:history="1">
            <w:r w:rsidRPr="002B5728">
              <w:rPr>
                <w:rStyle w:val="aff4"/>
                <w:noProof/>
              </w:rPr>
              <w:t>2.5.1</w:t>
            </w:r>
            <w:r>
              <w:rPr>
                <w:rFonts w:asciiTheme="minorHAnsi" w:eastAsiaTheme="minorEastAsia" w:hAnsiTheme="minorHAnsi" w:cstheme="minorBidi"/>
                <w:noProof/>
                <w:kern w:val="2"/>
                <w:sz w:val="24"/>
                <w:szCs w:val="24"/>
              </w:rPr>
              <w:tab/>
            </w:r>
            <w:r w:rsidRPr="002B5728">
              <w:rPr>
                <w:rStyle w:val="aff4"/>
                <w:noProof/>
              </w:rPr>
              <w:t>下载课程资料</w:t>
            </w:r>
            <w:r>
              <w:rPr>
                <w:noProof/>
                <w:webHidden/>
              </w:rPr>
              <w:tab/>
            </w:r>
            <w:r>
              <w:rPr>
                <w:noProof/>
                <w:webHidden/>
              </w:rPr>
              <w:fldChar w:fldCharType="begin"/>
            </w:r>
            <w:r>
              <w:rPr>
                <w:noProof/>
                <w:webHidden/>
              </w:rPr>
              <w:instrText xml:space="preserve"> PAGEREF _Toc533374820 \h </w:instrText>
            </w:r>
            <w:r>
              <w:rPr>
                <w:noProof/>
                <w:webHidden/>
              </w:rPr>
            </w:r>
            <w:r>
              <w:rPr>
                <w:noProof/>
                <w:webHidden/>
              </w:rPr>
              <w:fldChar w:fldCharType="separate"/>
            </w:r>
            <w:r>
              <w:rPr>
                <w:noProof/>
                <w:webHidden/>
              </w:rPr>
              <w:t>137</w:t>
            </w:r>
            <w:r>
              <w:rPr>
                <w:noProof/>
                <w:webHidden/>
              </w:rPr>
              <w:fldChar w:fldCharType="end"/>
            </w:r>
          </w:hyperlink>
        </w:p>
        <w:p w14:paraId="46ACFAE3"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1" w:history="1">
            <w:r w:rsidRPr="002B5728">
              <w:rPr>
                <w:rStyle w:val="aff4"/>
                <w:noProof/>
              </w:rPr>
              <w:t>2.5.2</w:t>
            </w:r>
            <w:r>
              <w:rPr>
                <w:rFonts w:asciiTheme="minorHAnsi" w:eastAsiaTheme="minorEastAsia" w:hAnsiTheme="minorHAnsi" w:cstheme="minorBidi"/>
                <w:noProof/>
                <w:kern w:val="2"/>
                <w:sz w:val="24"/>
                <w:szCs w:val="24"/>
              </w:rPr>
              <w:tab/>
            </w:r>
            <w:r w:rsidRPr="002B5728">
              <w:rPr>
                <w:rStyle w:val="aff4"/>
                <w:noProof/>
              </w:rPr>
              <w:t>浏览教师介绍</w:t>
            </w:r>
            <w:r>
              <w:rPr>
                <w:noProof/>
                <w:webHidden/>
              </w:rPr>
              <w:tab/>
            </w:r>
            <w:r>
              <w:rPr>
                <w:noProof/>
                <w:webHidden/>
              </w:rPr>
              <w:fldChar w:fldCharType="begin"/>
            </w:r>
            <w:r>
              <w:rPr>
                <w:noProof/>
                <w:webHidden/>
              </w:rPr>
              <w:instrText xml:space="preserve"> PAGEREF _Toc533374821 \h </w:instrText>
            </w:r>
            <w:r>
              <w:rPr>
                <w:noProof/>
                <w:webHidden/>
              </w:rPr>
            </w:r>
            <w:r>
              <w:rPr>
                <w:noProof/>
                <w:webHidden/>
              </w:rPr>
              <w:fldChar w:fldCharType="separate"/>
            </w:r>
            <w:r>
              <w:rPr>
                <w:noProof/>
                <w:webHidden/>
              </w:rPr>
              <w:t>138</w:t>
            </w:r>
            <w:r>
              <w:rPr>
                <w:noProof/>
                <w:webHidden/>
              </w:rPr>
              <w:fldChar w:fldCharType="end"/>
            </w:r>
          </w:hyperlink>
        </w:p>
        <w:p w14:paraId="7521B03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2" w:history="1">
            <w:r w:rsidRPr="002B5728">
              <w:rPr>
                <w:rStyle w:val="aff4"/>
                <w:noProof/>
              </w:rPr>
              <w:t>2.5.3</w:t>
            </w:r>
            <w:r>
              <w:rPr>
                <w:rFonts w:asciiTheme="minorHAnsi" w:eastAsiaTheme="minorEastAsia" w:hAnsiTheme="minorHAnsi" w:cstheme="minorBidi"/>
                <w:noProof/>
                <w:kern w:val="2"/>
                <w:sz w:val="24"/>
                <w:szCs w:val="24"/>
              </w:rPr>
              <w:tab/>
            </w:r>
            <w:r w:rsidRPr="002B5728">
              <w:rPr>
                <w:rStyle w:val="aff4"/>
                <w:noProof/>
              </w:rPr>
              <w:t>浏览课程预览图</w:t>
            </w:r>
            <w:r>
              <w:rPr>
                <w:noProof/>
                <w:webHidden/>
              </w:rPr>
              <w:tab/>
            </w:r>
            <w:r>
              <w:rPr>
                <w:noProof/>
                <w:webHidden/>
              </w:rPr>
              <w:fldChar w:fldCharType="begin"/>
            </w:r>
            <w:r>
              <w:rPr>
                <w:noProof/>
                <w:webHidden/>
              </w:rPr>
              <w:instrText xml:space="preserve"> PAGEREF _Toc533374822 \h </w:instrText>
            </w:r>
            <w:r>
              <w:rPr>
                <w:noProof/>
                <w:webHidden/>
              </w:rPr>
            </w:r>
            <w:r>
              <w:rPr>
                <w:noProof/>
                <w:webHidden/>
              </w:rPr>
              <w:fldChar w:fldCharType="separate"/>
            </w:r>
            <w:r>
              <w:rPr>
                <w:noProof/>
                <w:webHidden/>
              </w:rPr>
              <w:t>139</w:t>
            </w:r>
            <w:r>
              <w:rPr>
                <w:noProof/>
                <w:webHidden/>
              </w:rPr>
              <w:fldChar w:fldCharType="end"/>
            </w:r>
          </w:hyperlink>
        </w:p>
        <w:p w14:paraId="2872922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3" w:history="1">
            <w:r w:rsidRPr="002B5728">
              <w:rPr>
                <w:rStyle w:val="aff4"/>
                <w:noProof/>
              </w:rPr>
              <w:t>2.5.4</w:t>
            </w:r>
            <w:r>
              <w:rPr>
                <w:rFonts w:asciiTheme="minorHAnsi" w:eastAsiaTheme="minorEastAsia" w:hAnsiTheme="minorHAnsi" w:cstheme="minorBidi"/>
                <w:noProof/>
                <w:kern w:val="2"/>
                <w:sz w:val="24"/>
                <w:szCs w:val="24"/>
              </w:rPr>
              <w:tab/>
            </w:r>
            <w:r w:rsidRPr="002B5728">
              <w:rPr>
                <w:rStyle w:val="aff4"/>
                <w:noProof/>
              </w:rPr>
              <w:t>浏览课程公告</w:t>
            </w:r>
            <w:r>
              <w:rPr>
                <w:noProof/>
                <w:webHidden/>
              </w:rPr>
              <w:tab/>
            </w:r>
            <w:r>
              <w:rPr>
                <w:noProof/>
                <w:webHidden/>
              </w:rPr>
              <w:fldChar w:fldCharType="begin"/>
            </w:r>
            <w:r>
              <w:rPr>
                <w:noProof/>
                <w:webHidden/>
              </w:rPr>
              <w:instrText xml:space="preserve"> PAGEREF _Toc533374823 \h </w:instrText>
            </w:r>
            <w:r>
              <w:rPr>
                <w:noProof/>
                <w:webHidden/>
              </w:rPr>
            </w:r>
            <w:r>
              <w:rPr>
                <w:noProof/>
                <w:webHidden/>
              </w:rPr>
              <w:fldChar w:fldCharType="separate"/>
            </w:r>
            <w:r>
              <w:rPr>
                <w:noProof/>
                <w:webHidden/>
              </w:rPr>
              <w:t>140</w:t>
            </w:r>
            <w:r>
              <w:rPr>
                <w:noProof/>
                <w:webHidden/>
              </w:rPr>
              <w:fldChar w:fldCharType="end"/>
            </w:r>
          </w:hyperlink>
        </w:p>
        <w:p w14:paraId="4E5D264D"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4" w:history="1">
            <w:r w:rsidRPr="002B5728">
              <w:rPr>
                <w:rStyle w:val="aff4"/>
                <w:noProof/>
              </w:rPr>
              <w:t>2.5.5</w:t>
            </w:r>
            <w:r>
              <w:rPr>
                <w:rFonts w:asciiTheme="minorHAnsi" w:eastAsiaTheme="minorEastAsia" w:hAnsiTheme="minorHAnsi" w:cstheme="minorBidi"/>
                <w:noProof/>
                <w:kern w:val="2"/>
                <w:sz w:val="24"/>
                <w:szCs w:val="24"/>
              </w:rPr>
              <w:tab/>
            </w:r>
            <w:r w:rsidRPr="002B5728">
              <w:rPr>
                <w:rStyle w:val="aff4"/>
                <w:noProof/>
              </w:rPr>
              <w:t>浏览置顶公告</w:t>
            </w:r>
            <w:r>
              <w:rPr>
                <w:noProof/>
                <w:webHidden/>
              </w:rPr>
              <w:tab/>
            </w:r>
            <w:r>
              <w:rPr>
                <w:noProof/>
                <w:webHidden/>
              </w:rPr>
              <w:fldChar w:fldCharType="begin"/>
            </w:r>
            <w:r>
              <w:rPr>
                <w:noProof/>
                <w:webHidden/>
              </w:rPr>
              <w:instrText xml:space="preserve"> PAGEREF _Toc533374824 \h </w:instrText>
            </w:r>
            <w:r>
              <w:rPr>
                <w:noProof/>
                <w:webHidden/>
              </w:rPr>
            </w:r>
            <w:r>
              <w:rPr>
                <w:noProof/>
                <w:webHidden/>
              </w:rPr>
              <w:fldChar w:fldCharType="separate"/>
            </w:r>
            <w:r>
              <w:rPr>
                <w:noProof/>
                <w:webHidden/>
              </w:rPr>
              <w:t>141</w:t>
            </w:r>
            <w:r>
              <w:rPr>
                <w:noProof/>
                <w:webHidden/>
              </w:rPr>
              <w:fldChar w:fldCharType="end"/>
            </w:r>
          </w:hyperlink>
        </w:p>
        <w:p w14:paraId="66932CC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5" w:history="1">
            <w:r w:rsidRPr="002B5728">
              <w:rPr>
                <w:rStyle w:val="aff4"/>
                <w:noProof/>
              </w:rPr>
              <w:t>2.5.6</w:t>
            </w:r>
            <w:r>
              <w:rPr>
                <w:rFonts w:asciiTheme="minorHAnsi" w:eastAsiaTheme="minorEastAsia" w:hAnsiTheme="minorHAnsi" w:cstheme="minorBidi"/>
                <w:noProof/>
                <w:kern w:val="2"/>
                <w:sz w:val="24"/>
                <w:szCs w:val="24"/>
              </w:rPr>
              <w:tab/>
            </w:r>
            <w:r w:rsidRPr="002B5728">
              <w:rPr>
                <w:rStyle w:val="aff4"/>
                <w:noProof/>
              </w:rPr>
              <w:t>浏览课程介绍</w:t>
            </w:r>
            <w:r>
              <w:rPr>
                <w:noProof/>
                <w:webHidden/>
              </w:rPr>
              <w:tab/>
            </w:r>
            <w:r>
              <w:rPr>
                <w:noProof/>
                <w:webHidden/>
              </w:rPr>
              <w:fldChar w:fldCharType="begin"/>
            </w:r>
            <w:r>
              <w:rPr>
                <w:noProof/>
                <w:webHidden/>
              </w:rPr>
              <w:instrText xml:space="preserve"> PAGEREF _Toc533374825 \h </w:instrText>
            </w:r>
            <w:r>
              <w:rPr>
                <w:noProof/>
                <w:webHidden/>
              </w:rPr>
            </w:r>
            <w:r>
              <w:rPr>
                <w:noProof/>
                <w:webHidden/>
              </w:rPr>
              <w:fldChar w:fldCharType="separate"/>
            </w:r>
            <w:r>
              <w:rPr>
                <w:noProof/>
                <w:webHidden/>
              </w:rPr>
              <w:t>142</w:t>
            </w:r>
            <w:r>
              <w:rPr>
                <w:noProof/>
                <w:webHidden/>
              </w:rPr>
              <w:fldChar w:fldCharType="end"/>
            </w:r>
          </w:hyperlink>
        </w:p>
        <w:p w14:paraId="372A32E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6" w:history="1">
            <w:r w:rsidRPr="002B5728">
              <w:rPr>
                <w:rStyle w:val="aff4"/>
                <w:noProof/>
              </w:rPr>
              <w:t>2.5.7</w:t>
            </w:r>
            <w:r>
              <w:rPr>
                <w:rFonts w:asciiTheme="minorHAnsi" w:eastAsiaTheme="minorEastAsia" w:hAnsiTheme="minorHAnsi" w:cstheme="minorBidi"/>
                <w:noProof/>
                <w:kern w:val="2"/>
                <w:sz w:val="24"/>
                <w:szCs w:val="24"/>
              </w:rPr>
              <w:tab/>
            </w:r>
            <w:r w:rsidRPr="002B5728">
              <w:rPr>
                <w:rStyle w:val="aff4"/>
                <w:noProof/>
              </w:rPr>
              <w:t>关注课程</w:t>
            </w:r>
            <w:r>
              <w:rPr>
                <w:noProof/>
                <w:webHidden/>
              </w:rPr>
              <w:tab/>
            </w:r>
            <w:r>
              <w:rPr>
                <w:noProof/>
                <w:webHidden/>
              </w:rPr>
              <w:fldChar w:fldCharType="begin"/>
            </w:r>
            <w:r>
              <w:rPr>
                <w:noProof/>
                <w:webHidden/>
              </w:rPr>
              <w:instrText xml:space="preserve"> PAGEREF _Toc533374826 \h </w:instrText>
            </w:r>
            <w:r>
              <w:rPr>
                <w:noProof/>
                <w:webHidden/>
              </w:rPr>
            </w:r>
            <w:r>
              <w:rPr>
                <w:noProof/>
                <w:webHidden/>
              </w:rPr>
              <w:fldChar w:fldCharType="separate"/>
            </w:r>
            <w:r>
              <w:rPr>
                <w:noProof/>
                <w:webHidden/>
              </w:rPr>
              <w:t>143</w:t>
            </w:r>
            <w:r>
              <w:rPr>
                <w:noProof/>
                <w:webHidden/>
              </w:rPr>
              <w:fldChar w:fldCharType="end"/>
            </w:r>
          </w:hyperlink>
        </w:p>
        <w:p w14:paraId="68EF828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7" w:history="1">
            <w:r w:rsidRPr="002B5728">
              <w:rPr>
                <w:rStyle w:val="aff4"/>
                <w:noProof/>
              </w:rPr>
              <w:t>2.5.8</w:t>
            </w:r>
            <w:r>
              <w:rPr>
                <w:rFonts w:asciiTheme="minorHAnsi" w:eastAsiaTheme="minorEastAsia" w:hAnsiTheme="minorHAnsi" w:cstheme="minorBidi"/>
                <w:noProof/>
                <w:kern w:val="2"/>
                <w:sz w:val="24"/>
                <w:szCs w:val="24"/>
              </w:rPr>
              <w:tab/>
            </w:r>
            <w:r w:rsidRPr="002B5728">
              <w:rPr>
                <w:rStyle w:val="aff4"/>
                <w:noProof/>
              </w:rPr>
              <w:t>课程搜索</w:t>
            </w:r>
            <w:r>
              <w:rPr>
                <w:noProof/>
                <w:webHidden/>
              </w:rPr>
              <w:tab/>
            </w:r>
            <w:r>
              <w:rPr>
                <w:noProof/>
                <w:webHidden/>
              </w:rPr>
              <w:fldChar w:fldCharType="begin"/>
            </w:r>
            <w:r>
              <w:rPr>
                <w:noProof/>
                <w:webHidden/>
              </w:rPr>
              <w:instrText xml:space="preserve"> PAGEREF _Toc533374827 \h </w:instrText>
            </w:r>
            <w:r>
              <w:rPr>
                <w:noProof/>
                <w:webHidden/>
              </w:rPr>
            </w:r>
            <w:r>
              <w:rPr>
                <w:noProof/>
                <w:webHidden/>
              </w:rPr>
              <w:fldChar w:fldCharType="separate"/>
            </w:r>
            <w:r>
              <w:rPr>
                <w:noProof/>
                <w:webHidden/>
              </w:rPr>
              <w:t>144</w:t>
            </w:r>
            <w:r>
              <w:rPr>
                <w:noProof/>
                <w:webHidden/>
              </w:rPr>
              <w:fldChar w:fldCharType="end"/>
            </w:r>
          </w:hyperlink>
        </w:p>
        <w:p w14:paraId="476EB71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8" w:history="1">
            <w:r w:rsidRPr="002B5728">
              <w:rPr>
                <w:rStyle w:val="aff4"/>
                <w:noProof/>
              </w:rPr>
              <w:t>2.5.9</w:t>
            </w:r>
            <w:r>
              <w:rPr>
                <w:rFonts w:asciiTheme="minorHAnsi" w:eastAsiaTheme="minorEastAsia" w:hAnsiTheme="minorHAnsi" w:cstheme="minorBidi"/>
                <w:noProof/>
                <w:kern w:val="2"/>
                <w:sz w:val="24"/>
                <w:szCs w:val="24"/>
              </w:rPr>
              <w:tab/>
            </w:r>
            <w:r w:rsidRPr="002B5728">
              <w:rPr>
                <w:rStyle w:val="aff4"/>
                <w:noProof/>
              </w:rPr>
              <w:t>浏览结果列表</w:t>
            </w:r>
            <w:r>
              <w:rPr>
                <w:noProof/>
                <w:webHidden/>
              </w:rPr>
              <w:tab/>
            </w:r>
            <w:r>
              <w:rPr>
                <w:noProof/>
                <w:webHidden/>
              </w:rPr>
              <w:fldChar w:fldCharType="begin"/>
            </w:r>
            <w:r>
              <w:rPr>
                <w:noProof/>
                <w:webHidden/>
              </w:rPr>
              <w:instrText xml:space="preserve"> PAGEREF _Toc533374828 \h </w:instrText>
            </w:r>
            <w:r>
              <w:rPr>
                <w:noProof/>
                <w:webHidden/>
              </w:rPr>
            </w:r>
            <w:r>
              <w:rPr>
                <w:noProof/>
                <w:webHidden/>
              </w:rPr>
              <w:fldChar w:fldCharType="separate"/>
            </w:r>
            <w:r>
              <w:rPr>
                <w:noProof/>
                <w:webHidden/>
              </w:rPr>
              <w:t>145</w:t>
            </w:r>
            <w:r>
              <w:rPr>
                <w:noProof/>
                <w:webHidden/>
              </w:rPr>
              <w:fldChar w:fldCharType="end"/>
            </w:r>
          </w:hyperlink>
        </w:p>
        <w:p w14:paraId="7D724BC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29" w:history="1">
            <w:r w:rsidRPr="002B5728">
              <w:rPr>
                <w:rStyle w:val="aff4"/>
                <w:noProof/>
              </w:rPr>
              <w:t>2.5.10</w:t>
            </w:r>
            <w:r>
              <w:rPr>
                <w:rFonts w:asciiTheme="minorHAnsi" w:eastAsiaTheme="minorEastAsia" w:hAnsiTheme="minorHAnsi" w:cstheme="minorBidi"/>
                <w:noProof/>
                <w:kern w:val="2"/>
                <w:sz w:val="24"/>
                <w:szCs w:val="24"/>
              </w:rPr>
              <w:tab/>
            </w:r>
            <w:r w:rsidRPr="002B5728">
              <w:rPr>
                <w:rStyle w:val="aff4"/>
                <w:noProof/>
              </w:rPr>
              <w:t>浏览课程链接</w:t>
            </w:r>
            <w:r>
              <w:rPr>
                <w:noProof/>
                <w:webHidden/>
              </w:rPr>
              <w:tab/>
            </w:r>
            <w:r>
              <w:rPr>
                <w:noProof/>
                <w:webHidden/>
              </w:rPr>
              <w:fldChar w:fldCharType="begin"/>
            </w:r>
            <w:r>
              <w:rPr>
                <w:noProof/>
                <w:webHidden/>
              </w:rPr>
              <w:instrText xml:space="preserve"> PAGEREF _Toc533374829 \h </w:instrText>
            </w:r>
            <w:r>
              <w:rPr>
                <w:noProof/>
                <w:webHidden/>
              </w:rPr>
            </w:r>
            <w:r>
              <w:rPr>
                <w:noProof/>
                <w:webHidden/>
              </w:rPr>
              <w:fldChar w:fldCharType="separate"/>
            </w:r>
            <w:r>
              <w:rPr>
                <w:noProof/>
                <w:webHidden/>
              </w:rPr>
              <w:t>146</w:t>
            </w:r>
            <w:r>
              <w:rPr>
                <w:noProof/>
                <w:webHidden/>
              </w:rPr>
              <w:fldChar w:fldCharType="end"/>
            </w:r>
          </w:hyperlink>
        </w:p>
        <w:p w14:paraId="24D24FD6"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0" w:history="1">
            <w:r w:rsidRPr="002B5728">
              <w:rPr>
                <w:rStyle w:val="aff4"/>
                <w:noProof/>
              </w:rPr>
              <w:t>2.5.11</w:t>
            </w:r>
            <w:r>
              <w:rPr>
                <w:rFonts w:asciiTheme="minorHAnsi" w:eastAsiaTheme="minorEastAsia" w:hAnsiTheme="minorHAnsi" w:cstheme="minorBidi"/>
                <w:noProof/>
                <w:kern w:val="2"/>
                <w:sz w:val="24"/>
                <w:szCs w:val="24"/>
              </w:rPr>
              <w:tab/>
            </w:r>
            <w:r w:rsidRPr="002B5728">
              <w:rPr>
                <w:rStyle w:val="aff4"/>
                <w:noProof/>
              </w:rPr>
              <w:t>访问课程链接</w:t>
            </w:r>
            <w:r>
              <w:rPr>
                <w:noProof/>
                <w:webHidden/>
              </w:rPr>
              <w:tab/>
            </w:r>
            <w:r>
              <w:rPr>
                <w:noProof/>
                <w:webHidden/>
              </w:rPr>
              <w:fldChar w:fldCharType="begin"/>
            </w:r>
            <w:r>
              <w:rPr>
                <w:noProof/>
                <w:webHidden/>
              </w:rPr>
              <w:instrText xml:space="preserve"> PAGEREF _Toc533374830 \h </w:instrText>
            </w:r>
            <w:r>
              <w:rPr>
                <w:noProof/>
                <w:webHidden/>
              </w:rPr>
            </w:r>
            <w:r>
              <w:rPr>
                <w:noProof/>
                <w:webHidden/>
              </w:rPr>
              <w:fldChar w:fldCharType="separate"/>
            </w:r>
            <w:r>
              <w:rPr>
                <w:noProof/>
                <w:webHidden/>
              </w:rPr>
              <w:t>147</w:t>
            </w:r>
            <w:r>
              <w:rPr>
                <w:noProof/>
                <w:webHidden/>
              </w:rPr>
              <w:fldChar w:fldCharType="end"/>
            </w:r>
          </w:hyperlink>
        </w:p>
        <w:p w14:paraId="334D9B4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1" w:history="1">
            <w:r w:rsidRPr="002B5728">
              <w:rPr>
                <w:rStyle w:val="aff4"/>
                <w:noProof/>
              </w:rPr>
              <w:t>2.5.12</w:t>
            </w:r>
            <w:r>
              <w:rPr>
                <w:rFonts w:asciiTheme="minorHAnsi" w:eastAsiaTheme="minorEastAsia" w:hAnsiTheme="minorHAnsi" w:cstheme="minorBidi"/>
                <w:noProof/>
                <w:kern w:val="2"/>
                <w:sz w:val="24"/>
                <w:szCs w:val="24"/>
              </w:rPr>
              <w:tab/>
            </w:r>
            <w:r w:rsidRPr="002B5728">
              <w:rPr>
                <w:rStyle w:val="aff4"/>
                <w:noProof/>
              </w:rPr>
              <w:t>课程论坛</w:t>
            </w:r>
            <w:r>
              <w:rPr>
                <w:noProof/>
                <w:webHidden/>
              </w:rPr>
              <w:tab/>
            </w:r>
            <w:r>
              <w:rPr>
                <w:noProof/>
                <w:webHidden/>
              </w:rPr>
              <w:fldChar w:fldCharType="begin"/>
            </w:r>
            <w:r>
              <w:rPr>
                <w:noProof/>
                <w:webHidden/>
              </w:rPr>
              <w:instrText xml:space="preserve"> PAGEREF _Toc533374831 \h </w:instrText>
            </w:r>
            <w:r>
              <w:rPr>
                <w:noProof/>
                <w:webHidden/>
              </w:rPr>
            </w:r>
            <w:r>
              <w:rPr>
                <w:noProof/>
                <w:webHidden/>
              </w:rPr>
              <w:fldChar w:fldCharType="separate"/>
            </w:r>
            <w:r>
              <w:rPr>
                <w:noProof/>
                <w:webHidden/>
              </w:rPr>
              <w:t>148</w:t>
            </w:r>
            <w:r>
              <w:rPr>
                <w:noProof/>
                <w:webHidden/>
              </w:rPr>
              <w:fldChar w:fldCharType="end"/>
            </w:r>
          </w:hyperlink>
        </w:p>
        <w:p w14:paraId="434B117E"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2" w:history="1">
            <w:r w:rsidRPr="002B5728">
              <w:rPr>
                <w:rStyle w:val="aff4"/>
                <w:noProof/>
              </w:rPr>
              <w:t>2.5.13</w:t>
            </w:r>
            <w:r>
              <w:rPr>
                <w:rFonts w:asciiTheme="minorHAnsi" w:eastAsiaTheme="minorEastAsia" w:hAnsiTheme="minorHAnsi" w:cstheme="minorBidi"/>
                <w:noProof/>
                <w:kern w:val="2"/>
                <w:sz w:val="24"/>
                <w:szCs w:val="24"/>
              </w:rPr>
              <w:tab/>
            </w:r>
            <w:r w:rsidRPr="002B5728">
              <w:rPr>
                <w:rStyle w:val="aff4"/>
                <w:noProof/>
              </w:rPr>
              <w:t>课程答疑</w:t>
            </w:r>
            <w:r>
              <w:rPr>
                <w:noProof/>
                <w:webHidden/>
              </w:rPr>
              <w:tab/>
            </w:r>
            <w:r>
              <w:rPr>
                <w:noProof/>
                <w:webHidden/>
              </w:rPr>
              <w:fldChar w:fldCharType="begin"/>
            </w:r>
            <w:r>
              <w:rPr>
                <w:noProof/>
                <w:webHidden/>
              </w:rPr>
              <w:instrText xml:space="preserve"> PAGEREF _Toc533374832 \h </w:instrText>
            </w:r>
            <w:r>
              <w:rPr>
                <w:noProof/>
                <w:webHidden/>
              </w:rPr>
            </w:r>
            <w:r>
              <w:rPr>
                <w:noProof/>
                <w:webHidden/>
              </w:rPr>
              <w:fldChar w:fldCharType="separate"/>
            </w:r>
            <w:r>
              <w:rPr>
                <w:noProof/>
                <w:webHidden/>
              </w:rPr>
              <w:t>149</w:t>
            </w:r>
            <w:r>
              <w:rPr>
                <w:noProof/>
                <w:webHidden/>
              </w:rPr>
              <w:fldChar w:fldCharType="end"/>
            </w:r>
          </w:hyperlink>
        </w:p>
        <w:p w14:paraId="31EADDAD"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833" w:history="1">
            <w:r w:rsidRPr="002B5728">
              <w:rPr>
                <w:rStyle w:val="aff4"/>
                <w:noProof/>
              </w:rPr>
              <w:t>2.6</w:t>
            </w:r>
            <w:r>
              <w:rPr>
                <w:rFonts w:asciiTheme="minorHAnsi" w:eastAsiaTheme="minorEastAsia" w:hAnsiTheme="minorHAnsi" w:cstheme="minorBidi"/>
                <w:noProof/>
                <w:kern w:val="2"/>
                <w:sz w:val="24"/>
                <w:szCs w:val="24"/>
              </w:rPr>
              <w:tab/>
            </w:r>
            <w:r w:rsidRPr="002B5728">
              <w:rPr>
                <w:rStyle w:val="aff4"/>
                <w:noProof/>
              </w:rPr>
              <w:t>课程-教师</w:t>
            </w:r>
            <w:r>
              <w:rPr>
                <w:noProof/>
                <w:webHidden/>
              </w:rPr>
              <w:tab/>
            </w:r>
            <w:r>
              <w:rPr>
                <w:noProof/>
                <w:webHidden/>
              </w:rPr>
              <w:fldChar w:fldCharType="begin"/>
            </w:r>
            <w:r>
              <w:rPr>
                <w:noProof/>
                <w:webHidden/>
              </w:rPr>
              <w:instrText xml:space="preserve"> PAGEREF _Toc533374833 \h </w:instrText>
            </w:r>
            <w:r>
              <w:rPr>
                <w:noProof/>
                <w:webHidden/>
              </w:rPr>
            </w:r>
            <w:r>
              <w:rPr>
                <w:noProof/>
                <w:webHidden/>
              </w:rPr>
              <w:fldChar w:fldCharType="separate"/>
            </w:r>
            <w:r>
              <w:rPr>
                <w:noProof/>
                <w:webHidden/>
              </w:rPr>
              <w:t>150</w:t>
            </w:r>
            <w:r>
              <w:rPr>
                <w:noProof/>
                <w:webHidden/>
              </w:rPr>
              <w:fldChar w:fldCharType="end"/>
            </w:r>
          </w:hyperlink>
        </w:p>
        <w:p w14:paraId="1A46F39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4" w:history="1">
            <w:r w:rsidRPr="002B5728">
              <w:rPr>
                <w:rStyle w:val="aff4"/>
                <w:noProof/>
              </w:rPr>
              <w:t>2.6.1</w:t>
            </w:r>
            <w:r>
              <w:rPr>
                <w:rFonts w:asciiTheme="minorHAnsi" w:eastAsiaTheme="minorEastAsia" w:hAnsiTheme="minorHAnsi" w:cstheme="minorBidi"/>
                <w:noProof/>
                <w:kern w:val="2"/>
                <w:sz w:val="24"/>
                <w:szCs w:val="24"/>
              </w:rPr>
              <w:tab/>
            </w:r>
            <w:r w:rsidRPr="002B5728">
              <w:rPr>
                <w:rStyle w:val="aff4"/>
                <w:noProof/>
              </w:rPr>
              <w:t>新增课程链接</w:t>
            </w:r>
            <w:r>
              <w:rPr>
                <w:noProof/>
                <w:webHidden/>
              </w:rPr>
              <w:tab/>
            </w:r>
            <w:r>
              <w:rPr>
                <w:noProof/>
                <w:webHidden/>
              </w:rPr>
              <w:fldChar w:fldCharType="begin"/>
            </w:r>
            <w:r>
              <w:rPr>
                <w:noProof/>
                <w:webHidden/>
              </w:rPr>
              <w:instrText xml:space="preserve"> PAGEREF _Toc533374834 \h </w:instrText>
            </w:r>
            <w:r>
              <w:rPr>
                <w:noProof/>
                <w:webHidden/>
              </w:rPr>
            </w:r>
            <w:r>
              <w:rPr>
                <w:noProof/>
                <w:webHidden/>
              </w:rPr>
              <w:fldChar w:fldCharType="separate"/>
            </w:r>
            <w:r>
              <w:rPr>
                <w:noProof/>
                <w:webHidden/>
              </w:rPr>
              <w:t>150</w:t>
            </w:r>
            <w:r>
              <w:rPr>
                <w:noProof/>
                <w:webHidden/>
              </w:rPr>
              <w:fldChar w:fldCharType="end"/>
            </w:r>
          </w:hyperlink>
        </w:p>
        <w:p w14:paraId="2EFBB51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5" w:history="1">
            <w:r w:rsidRPr="002B5728">
              <w:rPr>
                <w:rStyle w:val="aff4"/>
                <w:noProof/>
              </w:rPr>
              <w:t>2.6.2</w:t>
            </w:r>
            <w:r>
              <w:rPr>
                <w:rFonts w:asciiTheme="minorHAnsi" w:eastAsiaTheme="minorEastAsia" w:hAnsiTheme="minorHAnsi" w:cstheme="minorBidi"/>
                <w:noProof/>
                <w:kern w:val="2"/>
                <w:sz w:val="24"/>
                <w:szCs w:val="24"/>
              </w:rPr>
              <w:tab/>
            </w:r>
            <w:r w:rsidRPr="002B5728">
              <w:rPr>
                <w:rStyle w:val="aff4"/>
                <w:noProof/>
              </w:rPr>
              <w:t>上传课程资料</w:t>
            </w:r>
            <w:r>
              <w:rPr>
                <w:noProof/>
                <w:webHidden/>
              </w:rPr>
              <w:tab/>
            </w:r>
            <w:r>
              <w:rPr>
                <w:noProof/>
                <w:webHidden/>
              </w:rPr>
              <w:fldChar w:fldCharType="begin"/>
            </w:r>
            <w:r>
              <w:rPr>
                <w:noProof/>
                <w:webHidden/>
              </w:rPr>
              <w:instrText xml:space="preserve"> PAGEREF _Toc533374835 \h </w:instrText>
            </w:r>
            <w:r>
              <w:rPr>
                <w:noProof/>
                <w:webHidden/>
              </w:rPr>
            </w:r>
            <w:r>
              <w:rPr>
                <w:noProof/>
                <w:webHidden/>
              </w:rPr>
              <w:fldChar w:fldCharType="separate"/>
            </w:r>
            <w:r>
              <w:rPr>
                <w:noProof/>
                <w:webHidden/>
              </w:rPr>
              <w:t>151</w:t>
            </w:r>
            <w:r>
              <w:rPr>
                <w:noProof/>
                <w:webHidden/>
              </w:rPr>
              <w:fldChar w:fldCharType="end"/>
            </w:r>
          </w:hyperlink>
        </w:p>
        <w:p w14:paraId="095FB111"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6" w:history="1">
            <w:r w:rsidRPr="002B5728">
              <w:rPr>
                <w:rStyle w:val="aff4"/>
                <w:noProof/>
              </w:rPr>
              <w:t>2.6.3</w:t>
            </w:r>
            <w:r>
              <w:rPr>
                <w:rFonts w:asciiTheme="minorHAnsi" w:eastAsiaTheme="minorEastAsia" w:hAnsiTheme="minorHAnsi" w:cstheme="minorBidi"/>
                <w:noProof/>
                <w:kern w:val="2"/>
                <w:sz w:val="24"/>
                <w:szCs w:val="24"/>
              </w:rPr>
              <w:tab/>
            </w:r>
            <w:r w:rsidRPr="002B5728">
              <w:rPr>
                <w:rStyle w:val="aff4"/>
                <w:noProof/>
              </w:rPr>
              <w:t>新建资料分类</w:t>
            </w:r>
            <w:r>
              <w:rPr>
                <w:noProof/>
                <w:webHidden/>
              </w:rPr>
              <w:tab/>
            </w:r>
            <w:r>
              <w:rPr>
                <w:noProof/>
                <w:webHidden/>
              </w:rPr>
              <w:fldChar w:fldCharType="begin"/>
            </w:r>
            <w:r>
              <w:rPr>
                <w:noProof/>
                <w:webHidden/>
              </w:rPr>
              <w:instrText xml:space="preserve"> PAGEREF _Toc533374836 \h </w:instrText>
            </w:r>
            <w:r>
              <w:rPr>
                <w:noProof/>
                <w:webHidden/>
              </w:rPr>
            </w:r>
            <w:r>
              <w:rPr>
                <w:noProof/>
                <w:webHidden/>
              </w:rPr>
              <w:fldChar w:fldCharType="separate"/>
            </w:r>
            <w:r>
              <w:rPr>
                <w:noProof/>
                <w:webHidden/>
              </w:rPr>
              <w:t>152</w:t>
            </w:r>
            <w:r>
              <w:rPr>
                <w:noProof/>
                <w:webHidden/>
              </w:rPr>
              <w:fldChar w:fldCharType="end"/>
            </w:r>
          </w:hyperlink>
        </w:p>
        <w:p w14:paraId="37188E00"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7" w:history="1">
            <w:r w:rsidRPr="002B5728">
              <w:rPr>
                <w:rStyle w:val="aff4"/>
                <w:noProof/>
              </w:rPr>
              <w:t>2.6.4</w:t>
            </w:r>
            <w:r>
              <w:rPr>
                <w:rFonts w:asciiTheme="minorHAnsi" w:eastAsiaTheme="minorEastAsia" w:hAnsiTheme="minorHAnsi" w:cstheme="minorBidi"/>
                <w:noProof/>
                <w:kern w:val="2"/>
                <w:sz w:val="24"/>
                <w:szCs w:val="24"/>
              </w:rPr>
              <w:tab/>
            </w:r>
            <w:r w:rsidRPr="002B5728">
              <w:rPr>
                <w:rStyle w:val="aff4"/>
                <w:noProof/>
              </w:rPr>
              <w:t>修改教师介绍</w:t>
            </w:r>
            <w:r>
              <w:rPr>
                <w:noProof/>
                <w:webHidden/>
              </w:rPr>
              <w:tab/>
            </w:r>
            <w:r>
              <w:rPr>
                <w:noProof/>
                <w:webHidden/>
              </w:rPr>
              <w:fldChar w:fldCharType="begin"/>
            </w:r>
            <w:r>
              <w:rPr>
                <w:noProof/>
                <w:webHidden/>
              </w:rPr>
              <w:instrText xml:space="preserve"> PAGEREF _Toc533374837 \h </w:instrText>
            </w:r>
            <w:r>
              <w:rPr>
                <w:noProof/>
                <w:webHidden/>
              </w:rPr>
            </w:r>
            <w:r>
              <w:rPr>
                <w:noProof/>
                <w:webHidden/>
              </w:rPr>
              <w:fldChar w:fldCharType="separate"/>
            </w:r>
            <w:r>
              <w:rPr>
                <w:noProof/>
                <w:webHidden/>
              </w:rPr>
              <w:t>153</w:t>
            </w:r>
            <w:r>
              <w:rPr>
                <w:noProof/>
                <w:webHidden/>
              </w:rPr>
              <w:fldChar w:fldCharType="end"/>
            </w:r>
          </w:hyperlink>
        </w:p>
        <w:p w14:paraId="440C7203"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8" w:history="1">
            <w:r w:rsidRPr="002B5728">
              <w:rPr>
                <w:rStyle w:val="aff4"/>
                <w:noProof/>
              </w:rPr>
              <w:t>2.6.5</w:t>
            </w:r>
            <w:r>
              <w:rPr>
                <w:rFonts w:asciiTheme="minorHAnsi" w:eastAsiaTheme="minorEastAsia" w:hAnsiTheme="minorHAnsi" w:cstheme="minorBidi"/>
                <w:noProof/>
                <w:kern w:val="2"/>
                <w:sz w:val="24"/>
                <w:szCs w:val="24"/>
              </w:rPr>
              <w:tab/>
            </w:r>
            <w:r w:rsidRPr="002B5728">
              <w:rPr>
                <w:rStyle w:val="aff4"/>
                <w:noProof/>
              </w:rPr>
              <w:t>发布公告</w:t>
            </w:r>
            <w:r>
              <w:rPr>
                <w:noProof/>
                <w:webHidden/>
              </w:rPr>
              <w:tab/>
            </w:r>
            <w:r>
              <w:rPr>
                <w:noProof/>
                <w:webHidden/>
              </w:rPr>
              <w:fldChar w:fldCharType="begin"/>
            </w:r>
            <w:r>
              <w:rPr>
                <w:noProof/>
                <w:webHidden/>
              </w:rPr>
              <w:instrText xml:space="preserve"> PAGEREF _Toc533374838 \h </w:instrText>
            </w:r>
            <w:r>
              <w:rPr>
                <w:noProof/>
                <w:webHidden/>
              </w:rPr>
            </w:r>
            <w:r>
              <w:rPr>
                <w:noProof/>
                <w:webHidden/>
              </w:rPr>
              <w:fldChar w:fldCharType="separate"/>
            </w:r>
            <w:r>
              <w:rPr>
                <w:noProof/>
                <w:webHidden/>
              </w:rPr>
              <w:t>154</w:t>
            </w:r>
            <w:r>
              <w:rPr>
                <w:noProof/>
                <w:webHidden/>
              </w:rPr>
              <w:fldChar w:fldCharType="end"/>
            </w:r>
          </w:hyperlink>
        </w:p>
        <w:p w14:paraId="2C7EB90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39" w:history="1">
            <w:r w:rsidRPr="002B5728">
              <w:rPr>
                <w:rStyle w:val="aff4"/>
                <w:noProof/>
              </w:rPr>
              <w:t>2.6.6</w:t>
            </w:r>
            <w:r>
              <w:rPr>
                <w:rFonts w:asciiTheme="minorHAnsi" w:eastAsiaTheme="minorEastAsia" w:hAnsiTheme="minorHAnsi" w:cstheme="minorBidi"/>
                <w:noProof/>
                <w:kern w:val="2"/>
                <w:sz w:val="24"/>
                <w:szCs w:val="24"/>
              </w:rPr>
              <w:tab/>
            </w:r>
            <w:r w:rsidRPr="002B5728">
              <w:rPr>
                <w:rStyle w:val="aff4"/>
                <w:noProof/>
              </w:rPr>
              <w:t>设置公告置顶</w:t>
            </w:r>
            <w:r>
              <w:rPr>
                <w:noProof/>
                <w:webHidden/>
              </w:rPr>
              <w:tab/>
            </w:r>
            <w:r>
              <w:rPr>
                <w:noProof/>
                <w:webHidden/>
              </w:rPr>
              <w:fldChar w:fldCharType="begin"/>
            </w:r>
            <w:r>
              <w:rPr>
                <w:noProof/>
                <w:webHidden/>
              </w:rPr>
              <w:instrText xml:space="preserve"> PAGEREF _Toc533374839 \h </w:instrText>
            </w:r>
            <w:r>
              <w:rPr>
                <w:noProof/>
                <w:webHidden/>
              </w:rPr>
            </w:r>
            <w:r>
              <w:rPr>
                <w:noProof/>
                <w:webHidden/>
              </w:rPr>
              <w:fldChar w:fldCharType="separate"/>
            </w:r>
            <w:r>
              <w:rPr>
                <w:noProof/>
                <w:webHidden/>
              </w:rPr>
              <w:t>155</w:t>
            </w:r>
            <w:r>
              <w:rPr>
                <w:noProof/>
                <w:webHidden/>
              </w:rPr>
              <w:fldChar w:fldCharType="end"/>
            </w:r>
          </w:hyperlink>
        </w:p>
        <w:p w14:paraId="148D168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0" w:history="1">
            <w:r w:rsidRPr="002B5728">
              <w:rPr>
                <w:rStyle w:val="aff4"/>
                <w:noProof/>
              </w:rPr>
              <w:t>2.6.7</w:t>
            </w:r>
            <w:r>
              <w:rPr>
                <w:rFonts w:asciiTheme="minorHAnsi" w:eastAsiaTheme="minorEastAsia" w:hAnsiTheme="minorHAnsi" w:cstheme="minorBidi"/>
                <w:noProof/>
                <w:kern w:val="2"/>
                <w:sz w:val="24"/>
                <w:szCs w:val="24"/>
              </w:rPr>
              <w:tab/>
            </w:r>
            <w:r w:rsidRPr="002B5728">
              <w:rPr>
                <w:rStyle w:val="aff4"/>
                <w:noProof/>
              </w:rPr>
              <w:t>上传课程预览图</w:t>
            </w:r>
            <w:r>
              <w:rPr>
                <w:noProof/>
                <w:webHidden/>
              </w:rPr>
              <w:tab/>
            </w:r>
            <w:r>
              <w:rPr>
                <w:noProof/>
                <w:webHidden/>
              </w:rPr>
              <w:fldChar w:fldCharType="begin"/>
            </w:r>
            <w:r>
              <w:rPr>
                <w:noProof/>
                <w:webHidden/>
              </w:rPr>
              <w:instrText xml:space="preserve"> PAGEREF _Toc533374840 \h </w:instrText>
            </w:r>
            <w:r>
              <w:rPr>
                <w:noProof/>
                <w:webHidden/>
              </w:rPr>
            </w:r>
            <w:r>
              <w:rPr>
                <w:noProof/>
                <w:webHidden/>
              </w:rPr>
              <w:fldChar w:fldCharType="separate"/>
            </w:r>
            <w:r>
              <w:rPr>
                <w:noProof/>
                <w:webHidden/>
              </w:rPr>
              <w:t>156</w:t>
            </w:r>
            <w:r>
              <w:rPr>
                <w:noProof/>
                <w:webHidden/>
              </w:rPr>
              <w:fldChar w:fldCharType="end"/>
            </w:r>
          </w:hyperlink>
        </w:p>
        <w:p w14:paraId="03A578AF"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1" w:history="1">
            <w:r w:rsidRPr="002B5728">
              <w:rPr>
                <w:rStyle w:val="aff4"/>
                <w:noProof/>
              </w:rPr>
              <w:t>2.6.8</w:t>
            </w:r>
            <w:r>
              <w:rPr>
                <w:rFonts w:asciiTheme="minorHAnsi" w:eastAsiaTheme="minorEastAsia" w:hAnsiTheme="minorHAnsi" w:cstheme="minorBidi"/>
                <w:noProof/>
                <w:kern w:val="2"/>
                <w:sz w:val="24"/>
                <w:szCs w:val="24"/>
              </w:rPr>
              <w:tab/>
            </w:r>
            <w:r w:rsidRPr="002B5728">
              <w:rPr>
                <w:rStyle w:val="aff4"/>
                <w:noProof/>
              </w:rPr>
              <w:t>编辑介绍</w:t>
            </w:r>
            <w:r>
              <w:rPr>
                <w:noProof/>
                <w:webHidden/>
              </w:rPr>
              <w:tab/>
            </w:r>
            <w:r>
              <w:rPr>
                <w:noProof/>
                <w:webHidden/>
              </w:rPr>
              <w:fldChar w:fldCharType="begin"/>
            </w:r>
            <w:r>
              <w:rPr>
                <w:noProof/>
                <w:webHidden/>
              </w:rPr>
              <w:instrText xml:space="preserve"> PAGEREF _Toc533374841 \h </w:instrText>
            </w:r>
            <w:r>
              <w:rPr>
                <w:noProof/>
                <w:webHidden/>
              </w:rPr>
            </w:r>
            <w:r>
              <w:rPr>
                <w:noProof/>
                <w:webHidden/>
              </w:rPr>
              <w:fldChar w:fldCharType="separate"/>
            </w:r>
            <w:r>
              <w:rPr>
                <w:noProof/>
                <w:webHidden/>
              </w:rPr>
              <w:t>157</w:t>
            </w:r>
            <w:r>
              <w:rPr>
                <w:noProof/>
                <w:webHidden/>
              </w:rPr>
              <w:fldChar w:fldCharType="end"/>
            </w:r>
          </w:hyperlink>
        </w:p>
        <w:p w14:paraId="7E1383E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2" w:history="1">
            <w:r w:rsidRPr="002B5728">
              <w:rPr>
                <w:rStyle w:val="aff4"/>
                <w:noProof/>
              </w:rPr>
              <w:t>2.6.9</w:t>
            </w:r>
            <w:r>
              <w:rPr>
                <w:rFonts w:asciiTheme="minorHAnsi" w:eastAsiaTheme="minorEastAsia" w:hAnsiTheme="minorHAnsi" w:cstheme="minorBidi"/>
                <w:noProof/>
                <w:kern w:val="2"/>
                <w:sz w:val="24"/>
                <w:szCs w:val="24"/>
              </w:rPr>
              <w:tab/>
            </w:r>
            <w:r w:rsidRPr="002B5728">
              <w:rPr>
                <w:rStyle w:val="aff4"/>
                <w:noProof/>
              </w:rPr>
              <w:t>浏览课程链表列表</w:t>
            </w:r>
            <w:r>
              <w:rPr>
                <w:noProof/>
                <w:webHidden/>
              </w:rPr>
              <w:tab/>
            </w:r>
            <w:r>
              <w:rPr>
                <w:noProof/>
                <w:webHidden/>
              </w:rPr>
              <w:fldChar w:fldCharType="begin"/>
            </w:r>
            <w:r>
              <w:rPr>
                <w:noProof/>
                <w:webHidden/>
              </w:rPr>
              <w:instrText xml:space="preserve"> PAGEREF _Toc533374842 \h </w:instrText>
            </w:r>
            <w:r>
              <w:rPr>
                <w:noProof/>
                <w:webHidden/>
              </w:rPr>
            </w:r>
            <w:r>
              <w:rPr>
                <w:noProof/>
                <w:webHidden/>
              </w:rPr>
              <w:fldChar w:fldCharType="separate"/>
            </w:r>
            <w:r>
              <w:rPr>
                <w:noProof/>
                <w:webHidden/>
              </w:rPr>
              <w:t>158</w:t>
            </w:r>
            <w:r>
              <w:rPr>
                <w:noProof/>
                <w:webHidden/>
              </w:rPr>
              <w:fldChar w:fldCharType="end"/>
            </w:r>
          </w:hyperlink>
        </w:p>
        <w:p w14:paraId="4DB8F755"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3" w:history="1">
            <w:r w:rsidRPr="002B5728">
              <w:rPr>
                <w:rStyle w:val="aff4"/>
                <w:noProof/>
              </w:rPr>
              <w:t>2.6.10</w:t>
            </w:r>
            <w:r>
              <w:rPr>
                <w:rFonts w:asciiTheme="minorHAnsi" w:eastAsiaTheme="minorEastAsia" w:hAnsiTheme="minorHAnsi" w:cstheme="minorBidi"/>
                <w:noProof/>
                <w:kern w:val="2"/>
                <w:sz w:val="24"/>
                <w:szCs w:val="24"/>
              </w:rPr>
              <w:tab/>
            </w:r>
            <w:r w:rsidRPr="002B5728">
              <w:rPr>
                <w:rStyle w:val="aff4"/>
                <w:noProof/>
              </w:rPr>
              <w:t>删除课程链接</w:t>
            </w:r>
            <w:r>
              <w:rPr>
                <w:noProof/>
                <w:webHidden/>
              </w:rPr>
              <w:tab/>
            </w:r>
            <w:r>
              <w:rPr>
                <w:noProof/>
                <w:webHidden/>
              </w:rPr>
              <w:fldChar w:fldCharType="begin"/>
            </w:r>
            <w:r>
              <w:rPr>
                <w:noProof/>
                <w:webHidden/>
              </w:rPr>
              <w:instrText xml:space="preserve"> PAGEREF _Toc533374843 \h </w:instrText>
            </w:r>
            <w:r>
              <w:rPr>
                <w:noProof/>
                <w:webHidden/>
              </w:rPr>
            </w:r>
            <w:r>
              <w:rPr>
                <w:noProof/>
                <w:webHidden/>
              </w:rPr>
              <w:fldChar w:fldCharType="separate"/>
            </w:r>
            <w:r>
              <w:rPr>
                <w:noProof/>
                <w:webHidden/>
              </w:rPr>
              <w:t>159</w:t>
            </w:r>
            <w:r>
              <w:rPr>
                <w:noProof/>
                <w:webHidden/>
              </w:rPr>
              <w:fldChar w:fldCharType="end"/>
            </w:r>
          </w:hyperlink>
        </w:p>
        <w:p w14:paraId="4BF568C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4" w:history="1">
            <w:r w:rsidRPr="002B5728">
              <w:rPr>
                <w:rStyle w:val="aff4"/>
                <w:noProof/>
              </w:rPr>
              <w:t>2.6.11</w:t>
            </w:r>
            <w:r>
              <w:rPr>
                <w:rFonts w:asciiTheme="minorHAnsi" w:eastAsiaTheme="minorEastAsia" w:hAnsiTheme="minorHAnsi" w:cstheme="minorBidi"/>
                <w:noProof/>
                <w:kern w:val="2"/>
                <w:sz w:val="24"/>
                <w:szCs w:val="24"/>
              </w:rPr>
              <w:tab/>
            </w:r>
            <w:r w:rsidRPr="002B5728">
              <w:rPr>
                <w:rStyle w:val="aff4"/>
                <w:noProof/>
              </w:rPr>
              <w:t>编辑课程链接</w:t>
            </w:r>
            <w:r>
              <w:rPr>
                <w:noProof/>
                <w:webHidden/>
              </w:rPr>
              <w:tab/>
            </w:r>
            <w:r>
              <w:rPr>
                <w:noProof/>
                <w:webHidden/>
              </w:rPr>
              <w:fldChar w:fldCharType="begin"/>
            </w:r>
            <w:r>
              <w:rPr>
                <w:noProof/>
                <w:webHidden/>
              </w:rPr>
              <w:instrText xml:space="preserve"> PAGEREF _Toc533374844 \h </w:instrText>
            </w:r>
            <w:r>
              <w:rPr>
                <w:noProof/>
                <w:webHidden/>
              </w:rPr>
            </w:r>
            <w:r>
              <w:rPr>
                <w:noProof/>
                <w:webHidden/>
              </w:rPr>
              <w:fldChar w:fldCharType="separate"/>
            </w:r>
            <w:r>
              <w:rPr>
                <w:noProof/>
                <w:webHidden/>
              </w:rPr>
              <w:t>160</w:t>
            </w:r>
            <w:r>
              <w:rPr>
                <w:noProof/>
                <w:webHidden/>
              </w:rPr>
              <w:fldChar w:fldCharType="end"/>
            </w:r>
          </w:hyperlink>
        </w:p>
        <w:p w14:paraId="20C229AF"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5" w:history="1">
            <w:r w:rsidRPr="002B5728">
              <w:rPr>
                <w:rStyle w:val="aff4"/>
                <w:noProof/>
              </w:rPr>
              <w:t>2.6.12</w:t>
            </w:r>
            <w:r>
              <w:rPr>
                <w:rFonts w:asciiTheme="minorHAnsi" w:eastAsiaTheme="minorEastAsia" w:hAnsiTheme="minorHAnsi" w:cstheme="minorBidi"/>
                <w:noProof/>
                <w:kern w:val="2"/>
                <w:sz w:val="24"/>
                <w:szCs w:val="24"/>
              </w:rPr>
              <w:tab/>
            </w:r>
            <w:r w:rsidRPr="002B5728">
              <w:rPr>
                <w:rStyle w:val="aff4"/>
                <w:noProof/>
              </w:rPr>
              <w:t>课程答疑</w:t>
            </w:r>
            <w:r>
              <w:rPr>
                <w:noProof/>
                <w:webHidden/>
              </w:rPr>
              <w:tab/>
            </w:r>
            <w:r>
              <w:rPr>
                <w:noProof/>
                <w:webHidden/>
              </w:rPr>
              <w:fldChar w:fldCharType="begin"/>
            </w:r>
            <w:r>
              <w:rPr>
                <w:noProof/>
                <w:webHidden/>
              </w:rPr>
              <w:instrText xml:space="preserve"> PAGEREF _Toc533374845 \h </w:instrText>
            </w:r>
            <w:r>
              <w:rPr>
                <w:noProof/>
                <w:webHidden/>
              </w:rPr>
            </w:r>
            <w:r>
              <w:rPr>
                <w:noProof/>
                <w:webHidden/>
              </w:rPr>
              <w:fldChar w:fldCharType="separate"/>
            </w:r>
            <w:r>
              <w:rPr>
                <w:noProof/>
                <w:webHidden/>
              </w:rPr>
              <w:t>161</w:t>
            </w:r>
            <w:r>
              <w:rPr>
                <w:noProof/>
                <w:webHidden/>
              </w:rPr>
              <w:fldChar w:fldCharType="end"/>
            </w:r>
          </w:hyperlink>
        </w:p>
        <w:p w14:paraId="53C5F4A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6" w:history="1">
            <w:r w:rsidRPr="002B5728">
              <w:rPr>
                <w:rStyle w:val="aff4"/>
                <w:noProof/>
              </w:rPr>
              <w:t>2.6.13</w:t>
            </w:r>
            <w:r>
              <w:rPr>
                <w:rFonts w:asciiTheme="minorHAnsi" w:eastAsiaTheme="minorEastAsia" w:hAnsiTheme="minorHAnsi" w:cstheme="minorBidi"/>
                <w:noProof/>
                <w:kern w:val="2"/>
                <w:sz w:val="24"/>
                <w:szCs w:val="24"/>
              </w:rPr>
              <w:tab/>
            </w:r>
            <w:r w:rsidRPr="002B5728">
              <w:rPr>
                <w:rStyle w:val="aff4"/>
                <w:noProof/>
              </w:rPr>
              <w:t>课程论坛</w:t>
            </w:r>
            <w:r>
              <w:rPr>
                <w:noProof/>
                <w:webHidden/>
              </w:rPr>
              <w:tab/>
            </w:r>
            <w:r>
              <w:rPr>
                <w:noProof/>
                <w:webHidden/>
              </w:rPr>
              <w:fldChar w:fldCharType="begin"/>
            </w:r>
            <w:r>
              <w:rPr>
                <w:noProof/>
                <w:webHidden/>
              </w:rPr>
              <w:instrText xml:space="preserve"> PAGEREF _Toc533374846 \h </w:instrText>
            </w:r>
            <w:r>
              <w:rPr>
                <w:noProof/>
                <w:webHidden/>
              </w:rPr>
            </w:r>
            <w:r>
              <w:rPr>
                <w:noProof/>
                <w:webHidden/>
              </w:rPr>
              <w:fldChar w:fldCharType="separate"/>
            </w:r>
            <w:r>
              <w:rPr>
                <w:noProof/>
                <w:webHidden/>
              </w:rPr>
              <w:t>163</w:t>
            </w:r>
            <w:r>
              <w:rPr>
                <w:noProof/>
                <w:webHidden/>
              </w:rPr>
              <w:fldChar w:fldCharType="end"/>
            </w:r>
          </w:hyperlink>
        </w:p>
        <w:p w14:paraId="6C4812A5"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847" w:history="1">
            <w:r w:rsidRPr="002B5728">
              <w:rPr>
                <w:rStyle w:val="aff4"/>
                <w:noProof/>
              </w:rPr>
              <w:t>2.7</w:t>
            </w:r>
            <w:r>
              <w:rPr>
                <w:rFonts w:asciiTheme="minorHAnsi" w:eastAsiaTheme="minorEastAsia" w:hAnsiTheme="minorHAnsi" w:cstheme="minorBidi"/>
                <w:noProof/>
                <w:kern w:val="2"/>
                <w:sz w:val="24"/>
                <w:szCs w:val="24"/>
              </w:rPr>
              <w:tab/>
            </w:r>
            <w:r w:rsidRPr="002B5728">
              <w:rPr>
                <w:rStyle w:val="aff4"/>
                <w:noProof/>
              </w:rPr>
              <w:t>教师</w:t>
            </w:r>
            <w:r>
              <w:rPr>
                <w:noProof/>
                <w:webHidden/>
              </w:rPr>
              <w:tab/>
            </w:r>
            <w:r>
              <w:rPr>
                <w:noProof/>
                <w:webHidden/>
              </w:rPr>
              <w:fldChar w:fldCharType="begin"/>
            </w:r>
            <w:r>
              <w:rPr>
                <w:noProof/>
                <w:webHidden/>
              </w:rPr>
              <w:instrText xml:space="preserve"> PAGEREF _Toc533374847 \h </w:instrText>
            </w:r>
            <w:r>
              <w:rPr>
                <w:noProof/>
                <w:webHidden/>
              </w:rPr>
            </w:r>
            <w:r>
              <w:rPr>
                <w:noProof/>
                <w:webHidden/>
              </w:rPr>
              <w:fldChar w:fldCharType="separate"/>
            </w:r>
            <w:r>
              <w:rPr>
                <w:noProof/>
                <w:webHidden/>
              </w:rPr>
              <w:t>164</w:t>
            </w:r>
            <w:r>
              <w:rPr>
                <w:noProof/>
                <w:webHidden/>
              </w:rPr>
              <w:fldChar w:fldCharType="end"/>
            </w:r>
          </w:hyperlink>
        </w:p>
        <w:p w14:paraId="24002B9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8" w:history="1">
            <w:r w:rsidRPr="002B5728">
              <w:rPr>
                <w:rStyle w:val="aff4"/>
                <w:noProof/>
              </w:rPr>
              <w:t>2.7.1</w:t>
            </w:r>
            <w:r>
              <w:rPr>
                <w:rFonts w:asciiTheme="minorHAnsi" w:eastAsiaTheme="minorEastAsia" w:hAnsiTheme="minorHAnsi" w:cstheme="minorBidi"/>
                <w:noProof/>
                <w:kern w:val="2"/>
                <w:sz w:val="24"/>
                <w:szCs w:val="24"/>
              </w:rPr>
              <w:tab/>
            </w:r>
            <w:r w:rsidRPr="002B5728">
              <w:rPr>
                <w:rStyle w:val="aff4"/>
                <w:noProof/>
              </w:rPr>
              <w:t>浏览教师列表</w:t>
            </w:r>
            <w:r>
              <w:rPr>
                <w:noProof/>
                <w:webHidden/>
              </w:rPr>
              <w:tab/>
            </w:r>
            <w:r>
              <w:rPr>
                <w:noProof/>
                <w:webHidden/>
              </w:rPr>
              <w:fldChar w:fldCharType="begin"/>
            </w:r>
            <w:r>
              <w:rPr>
                <w:noProof/>
                <w:webHidden/>
              </w:rPr>
              <w:instrText xml:space="preserve"> PAGEREF _Toc533374848 \h </w:instrText>
            </w:r>
            <w:r>
              <w:rPr>
                <w:noProof/>
                <w:webHidden/>
              </w:rPr>
            </w:r>
            <w:r>
              <w:rPr>
                <w:noProof/>
                <w:webHidden/>
              </w:rPr>
              <w:fldChar w:fldCharType="separate"/>
            </w:r>
            <w:r>
              <w:rPr>
                <w:noProof/>
                <w:webHidden/>
              </w:rPr>
              <w:t>164</w:t>
            </w:r>
            <w:r>
              <w:rPr>
                <w:noProof/>
                <w:webHidden/>
              </w:rPr>
              <w:fldChar w:fldCharType="end"/>
            </w:r>
          </w:hyperlink>
        </w:p>
        <w:p w14:paraId="35943B9C"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49" w:history="1">
            <w:r w:rsidRPr="002B5728">
              <w:rPr>
                <w:rStyle w:val="aff4"/>
                <w:noProof/>
              </w:rPr>
              <w:t>2.7.2</w:t>
            </w:r>
            <w:r>
              <w:rPr>
                <w:rFonts w:asciiTheme="minorHAnsi" w:eastAsiaTheme="minorEastAsia" w:hAnsiTheme="minorHAnsi" w:cstheme="minorBidi"/>
                <w:noProof/>
                <w:kern w:val="2"/>
                <w:sz w:val="24"/>
                <w:szCs w:val="24"/>
              </w:rPr>
              <w:tab/>
            </w:r>
            <w:r w:rsidRPr="002B5728">
              <w:rPr>
                <w:rStyle w:val="aff4"/>
                <w:noProof/>
              </w:rPr>
              <w:t>访问教师开课</w:t>
            </w:r>
            <w:r>
              <w:rPr>
                <w:noProof/>
                <w:webHidden/>
              </w:rPr>
              <w:tab/>
            </w:r>
            <w:r>
              <w:rPr>
                <w:noProof/>
                <w:webHidden/>
              </w:rPr>
              <w:fldChar w:fldCharType="begin"/>
            </w:r>
            <w:r>
              <w:rPr>
                <w:noProof/>
                <w:webHidden/>
              </w:rPr>
              <w:instrText xml:space="preserve"> PAGEREF _Toc533374849 \h </w:instrText>
            </w:r>
            <w:r>
              <w:rPr>
                <w:noProof/>
                <w:webHidden/>
              </w:rPr>
            </w:r>
            <w:r>
              <w:rPr>
                <w:noProof/>
                <w:webHidden/>
              </w:rPr>
              <w:fldChar w:fldCharType="separate"/>
            </w:r>
            <w:r>
              <w:rPr>
                <w:noProof/>
                <w:webHidden/>
              </w:rPr>
              <w:t>165</w:t>
            </w:r>
            <w:r>
              <w:rPr>
                <w:noProof/>
                <w:webHidden/>
              </w:rPr>
              <w:fldChar w:fldCharType="end"/>
            </w:r>
          </w:hyperlink>
        </w:p>
        <w:p w14:paraId="12BF92A9" w14:textId="77777777" w:rsidR="00CE528A" w:rsidRDefault="00CE528A">
          <w:pPr>
            <w:pStyle w:val="11"/>
            <w:tabs>
              <w:tab w:val="left" w:pos="420"/>
              <w:tab w:val="right" w:leader="dot" w:pos="8296"/>
            </w:tabs>
            <w:rPr>
              <w:rFonts w:asciiTheme="minorHAnsi" w:eastAsiaTheme="minorEastAsia" w:hAnsiTheme="minorHAnsi" w:cstheme="minorBidi"/>
              <w:noProof/>
              <w:kern w:val="2"/>
              <w:sz w:val="24"/>
              <w:szCs w:val="24"/>
            </w:rPr>
          </w:pPr>
          <w:hyperlink w:anchor="_Toc533374850" w:history="1">
            <w:r w:rsidRPr="002B5728">
              <w:rPr>
                <w:rStyle w:val="aff4"/>
                <w:noProof/>
              </w:rPr>
              <w:t>3</w:t>
            </w:r>
            <w:r>
              <w:rPr>
                <w:rFonts w:asciiTheme="minorHAnsi" w:eastAsiaTheme="minorEastAsia" w:hAnsiTheme="minorHAnsi" w:cstheme="minorBidi"/>
                <w:noProof/>
                <w:kern w:val="2"/>
                <w:sz w:val="24"/>
                <w:szCs w:val="24"/>
              </w:rPr>
              <w:tab/>
            </w:r>
            <w:r w:rsidRPr="002B5728">
              <w:rPr>
                <w:rStyle w:val="aff4"/>
                <w:noProof/>
              </w:rPr>
              <w:t>游客</w:t>
            </w:r>
            <w:r>
              <w:rPr>
                <w:noProof/>
                <w:webHidden/>
              </w:rPr>
              <w:tab/>
            </w:r>
            <w:r>
              <w:rPr>
                <w:noProof/>
                <w:webHidden/>
              </w:rPr>
              <w:fldChar w:fldCharType="begin"/>
            </w:r>
            <w:r>
              <w:rPr>
                <w:noProof/>
                <w:webHidden/>
              </w:rPr>
              <w:instrText xml:space="preserve"> PAGEREF _Toc533374850 \h </w:instrText>
            </w:r>
            <w:r>
              <w:rPr>
                <w:noProof/>
                <w:webHidden/>
              </w:rPr>
            </w:r>
            <w:r>
              <w:rPr>
                <w:noProof/>
                <w:webHidden/>
              </w:rPr>
              <w:fldChar w:fldCharType="separate"/>
            </w:r>
            <w:r>
              <w:rPr>
                <w:noProof/>
                <w:webHidden/>
              </w:rPr>
              <w:t>166</w:t>
            </w:r>
            <w:r>
              <w:rPr>
                <w:noProof/>
                <w:webHidden/>
              </w:rPr>
              <w:fldChar w:fldCharType="end"/>
            </w:r>
          </w:hyperlink>
        </w:p>
        <w:p w14:paraId="5A6A1FB4" w14:textId="77777777" w:rsidR="00CE528A" w:rsidRDefault="00CE528A">
          <w:pPr>
            <w:pStyle w:val="21"/>
            <w:tabs>
              <w:tab w:val="left" w:pos="1260"/>
              <w:tab w:val="right" w:leader="dot" w:pos="8296"/>
            </w:tabs>
            <w:rPr>
              <w:rFonts w:asciiTheme="minorHAnsi" w:eastAsiaTheme="minorEastAsia" w:hAnsiTheme="minorHAnsi" w:cstheme="minorBidi"/>
              <w:noProof/>
              <w:kern w:val="2"/>
              <w:sz w:val="24"/>
              <w:szCs w:val="24"/>
            </w:rPr>
          </w:pPr>
          <w:hyperlink w:anchor="_Toc533374851" w:history="1">
            <w:r w:rsidRPr="002B5728">
              <w:rPr>
                <w:rStyle w:val="aff4"/>
                <w:noProof/>
              </w:rPr>
              <w:t>3.1</w:t>
            </w:r>
            <w:r>
              <w:rPr>
                <w:rFonts w:asciiTheme="minorHAnsi" w:eastAsiaTheme="minorEastAsia" w:hAnsiTheme="minorHAnsi" w:cstheme="minorBidi"/>
                <w:noProof/>
                <w:kern w:val="2"/>
                <w:sz w:val="24"/>
                <w:szCs w:val="24"/>
              </w:rPr>
              <w:tab/>
            </w:r>
            <w:r w:rsidRPr="002B5728">
              <w:rPr>
                <w:rStyle w:val="aff4"/>
                <w:noProof/>
              </w:rPr>
              <w:t>首页</w:t>
            </w:r>
            <w:r>
              <w:rPr>
                <w:noProof/>
                <w:webHidden/>
              </w:rPr>
              <w:tab/>
            </w:r>
            <w:r>
              <w:rPr>
                <w:noProof/>
                <w:webHidden/>
              </w:rPr>
              <w:fldChar w:fldCharType="begin"/>
            </w:r>
            <w:r>
              <w:rPr>
                <w:noProof/>
                <w:webHidden/>
              </w:rPr>
              <w:instrText xml:space="preserve"> PAGEREF _Toc533374851 \h </w:instrText>
            </w:r>
            <w:r>
              <w:rPr>
                <w:noProof/>
                <w:webHidden/>
              </w:rPr>
            </w:r>
            <w:r>
              <w:rPr>
                <w:noProof/>
                <w:webHidden/>
              </w:rPr>
              <w:fldChar w:fldCharType="separate"/>
            </w:r>
            <w:r>
              <w:rPr>
                <w:noProof/>
                <w:webHidden/>
              </w:rPr>
              <w:t>166</w:t>
            </w:r>
            <w:r>
              <w:rPr>
                <w:noProof/>
                <w:webHidden/>
              </w:rPr>
              <w:fldChar w:fldCharType="end"/>
            </w:r>
          </w:hyperlink>
        </w:p>
        <w:p w14:paraId="344F331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52" w:history="1">
            <w:r w:rsidRPr="002B5728">
              <w:rPr>
                <w:rStyle w:val="aff4"/>
                <w:noProof/>
              </w:rPr>
              <w:t>3.1.1</w:t>
            </w:r>
            <w:r>
              <w:rPr>
                <w:rFonts w:asciiTheme="minorHAnsi" w:eastAsiaTheme="minorEastAsia" w:hAnsiTheme="minorHAnsi" w:cstheme="minorBidi"/>
                <w:noProof/>
                <w:kern w:val="2"/>
                <w:sz w:val="24"/>
                <w:szCs w:val="24"/>
              </w:rPr>
              <w:tab/>
            </w:r>
            <w:r w:rsidRPr="002B5728">
              <w:rPr>
                <w:rStyle w:val="aff4"/>
                <w:noProof/>
              </w:rPr>
              <w:t>浏览全站搜索</w:t>
            </w:r>
            <w:r>
              <w:rPr>
                <w:noProof/>
                <w:webHidden/>
              </w:rPr>
              <w:tab/>
            </w:r>
            <w:r>
              <w:rPr>
                <w:noProof/>
                <w:webHidden/>
              </w:rPr>
              <w:fldChar w:fldCharType="begin"/>
            </w:r>
            <w:r>
              <w:rPr>
                <w:noProof/>
                <w:webHidden/>
              </w:rPr>
              <w:instrText xml:space="preserve"> PAGEREF _Toc533374852 \h </w:instrText>
            </w:r>
            <w:r>
              <w:rPr>
                <w:noProof/>
                <w:webHidden/>
              </w:rPr>
            </w:r>
            <w:r>
              <w:rPr>
                <w:noProof/>
                <w:webHidden/>
              </w:rPr>
              <w:fldChar w:fldCharType="separate"/>
            </w:r>
            <w:r>
              <w:rPr>
                <w:noProof/>
                <w:webHidden/>
              </w:rPr>
              <w:t>166</w:t>
            </w:r>
            <w:r>
              <w:rPr>
                <w:noProof/>
                <w:webHidden/>
              </w:rPr>
              <w:fldChar w:fldCharType="end"/>
            </w:r>
          </w:hyperlink>
        </w:p>
        <w:p w14:paraId="5D675550"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53" w:history="1">
            <w:r w:rsidRPr="002B5728">
              <w:rPr>
                <w:rStyle w:val="aff4"/>
                <w:noProof/>
              </w:rPr>
              <w:t>3.1.2</w:t>
            </w:r>
            <w:r>
              <w:rPr>
                <w:rFonts w:asciiTheme="minorHAnsi" w:eastAsiaTheme="minorEastAsia" w:hAnsiTheme="minorHAnsi" w:cstheme="minorBidi"/>
                <w:noProof/>
                <w:kern w:val="2"/>
                <w:sz w:val="24"/>
                <w:szCs w:val="24"/>
              </w:rPr>
              <w:tab/>
            </w:r>
            <w:r w:rsidRPr="002B5728">
              <w:rPr>
                <w:rStyle w:val="aff4"/>
                <w:noProof/>
              </w:rPr>
              <w:t>浏览导航栏</w:t>
            </w:r>
            <w:r>
              <w:rPr>
                <w:noProof/>
                <w:webHidden/>
              </w:rPr>
              <w:tab/>
            </w:r>
            <w:r>
              <w:rPr>
                <w:noProof/>
                <w:webHidden/>
              </w:rPr>
              <w:fldChar w:fldCharType="begin"/>
            </w:r>
            <w:r>
              <w:rPr>
                <w:noProof/>
                <w:webHidden/>
              </w:rPr>
              <w:instrText xml:space="preserve"> PAGEREF _Toc533374853 \h </w:instrText>
            </w:r>
            <w:r>
              <w:rPr>
                <w:noProof/>
                <w:webHidden/>
              </w:rPr>
            </w:r>
            <w:r>
              <w:rPr>
                <w:noProof/>
                <w:webHidden/>
              </w:rPr>
              <w:fldChar w:fldCharType="separate"/>
            </w:r>
            <w:r>
              <w:rPr>
                <w:noProof/>
                <w:webHidden/>
              </w:rPr>
              <w:t>167</w:t>
            </w:r>
            <w:r>
              <w:rPr>
                <w:noProof/>
                <w:webHidden/>
              </w:rPr>
              <w:fldChar w:fldCharType="end"/>
            </w:r>
          </w:hyperlink>
        </w:p>
        <w:p w14:paraId="6040D01A"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54" w:history="1">
            <w:r w:rsidRPr="002B5728">
              <w:rPr>
                <w:rStyle w:val="aff4"/>
                <w:noProof/>
              </w:rPr>
              <w:t>3.1.3</w:t>
            </w:r>
            <w:r>
              <w:rPr>
                <w:rFonts w:asciiTheme="minorHAnsi" w:eastAsiaTheme="minorEastAsia" w:hAnsiTheme="minorHAnsi" w:cstheme="minorBidi"/>
                <w:noProof/>
                <w:kern w:val="2"/>
                <w:sz w:val="24"/>
                <w:szCs w:val="24"/>
              </w:rPr>
              <w:tab/>
            </w:r>
            <w:r w:rsidRPr="002B5728">
              <w:rPr>
                <w:rStyle w:val="aff4"/>
                <w:noProof/>
              </w:rPr>
              <w:t>浏览网站介绍</w:t>
            </w:r>
            <w:r>
              <w:rPr>
                <w:noProof/>
                <w:webHidden/>
              </w:rPr>
              <w:tab/>
            </w:r>
            <w:r>
              <w:rPr>
                <w:noProof/>
                <w:webHidden/>
              </w:rPr>
              <w:fldChar w:fldCharType="begin"/>
            </w:r>
            <w:r>
              <w:rPr>
                <w:noProof/>
                <w:webHidden/>
              </w:rPr>
              <w:instrText xml:space="preserve"> PAGEREF _Toc533374854 \h </w:instrText>
            </w:r>
            <w:r>
              <w:rPr>
                <w:noProof/>
                <w:webHidden/>
              </w:rPr>
            </w:r>
            <w:r>
              <w:rPr>
                <w:noProof/>
                <w:webHidden/>
              </w:rPr>
              <w:fldChar w:fldCharType="separate"/>
            </w:r>
            <w:r>
              <w:rPr>
                <w:noProof/>
                <w:webHidden/>
              </w:rPr>
              <w:t>168</w:t>
            </w:r>
            <w:r>
              <w:rPr>
                <w:noProof/>
                <w:webHidden/>
              </w:rPr>
              <w:fldChar w:fldCharType="end"/>
            </w:r>
          </w:hyperlink>
        </w:p>
        <w:p w14:paraId="317C60D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55" w:history="1">
            <w:r w:rsidRPr="002B5728">
              <w:rPr>
                <w:rStyle w:val="aff4"/>
                <w:noProof/>
              </w:rPr>
              <w:t>3.1.4</w:t>
            </w:r>
            <w:r>
              <w:rPr>
                <w:rFonts w:asciiTheme="minorHAnsi" w:eastAsiaTheme="minorEastAsia" w:hAnsiTheme="minorHAnsi" w:cstheme="minorBidi"/>
                <w:noProof/>
                <w:kern w:val="2"/>
                <w:sz w:val="24"/>
                <w:szCs w:val="24"/>
              </w:rPr>
              <w:tab/>
            </w:r>
            <w:r w:rsidRPr="002B5728">
              <w:rPr>
                <w:rStyle w:val="aff4"/>
                <w:noProof/>
              </w:rPr>
              <w:t>浏览新开课程</w:t>
            </w:r>
            <w:r>
              <w:rPr>
                <w:noProof/>
                <w:webHidden/>
              </w:rPr>
              <w:tab/>
            </w:r>
            <w:r>
              <w:rPr>
                <w:noProof/>
                <w:webHidden/>
              </w:rPr>
              <w:fldChar w:fldCharType="begin"/>
            </w:r>
            <w:r>
              <w:rPr>
                <w:noProof/>
                <w:webHidden/>
              </w:rPr>
              <w:instrText xml:space="preserve"> PAGEREF _Toc533374855 \h </w:instrText>
            </w:r>
            <w:r>
              <w:rPr>
                <w:noProof/>
                <w:webHidden/>
              </w:rPr>
            </w:r>
            <w:r>
              <w:rPr>
                <w:noProof/>
                <w:webHidden/>
              </w:rPr>
              <w:fldChar w:fldCharType="separate"/>
            </w:r>
            <w:r>
              <w:rPr>
                <w:noProof/>
                <w:webHidden/>
              </w:rPr>
              <w:t>169</w:t>
            </w:r>
            <w:r>
              <w:rPr>
                <w:noProof/>
                <w:webHidden/>
              </w:rPr>
              <w:fldChar w:fldCharType="end"/>
            </w:r>
          </w:hyperlink>
        </w:p>
        <w:p w14:paraId="0B9B16EF"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56" w:history="1">
            <w:r w:rsidRPr="002B5728">
              <w:rPr>
                <w:rStyle w:val="aff4"/>
                <w:noProof/>
              </w:rPr>
              <w:t>3.1.5</w:t>
            </w:r>
            <w:r>
              <w:rPr>
                <w:rFonts w:asciiTheme="minorHAnsi" w:eastAsiaTheme="minorEastAsia" w:hAnsiTheme="minorHAnsi" w:cstheme="minorBidi"/>
                <w:noProof/>
                <w:kern w:val="2"/>
                <w:sz w:val="24"/>
                <w:szCs w:val="24"/>
              </w:rPr>
              <w:tab/>
            </w:r>
            <w:r w:rsidRPr="002B5728">
              <w:rPr>
                <w:rStyle w:val="aff4"/>
                <w:noProof/>
              </w:rPr>
              <w:t>浏览友情链接</w:t>
            </w:r>
            <w:r>
              <w:rPr>
                <w:noProof/>
                <w:webHidden/>
              </w:rPr>
              <w:tab/>
            </w:r>
            <w:r>
              <w:rPr>
                <w:noProof/>
                <w:webHidden/>
              </w:rPr>
              <w:fldChar w:fldCharType="begin"/>
            </w:r>
            <w:r>
              <w:rPr>
                <w:noProof/>
                <w:webHidden/>
              </w:rPr>
              <w:instrText xml:space="preserve"> PAGEREF _Toc533374856 \h </w:instrText>
            </w:r>
            <w:r>
              <w:rPr>
                <w:noProof/>
                <w:webHidden/>
              </w:rPr>
            </w:r>
            <w:r>
              <w:rPr>
                <w:noProof/>
                <w:webHidden/>
              </w:rPr>
              <w:fldChar w:fldCharType="separate"/>
            </w:r>
            <w:r>
              <w:rPr>
                <w:noProof/>
                <w:webHidden/>
              </w:rPr>
              <w:t>170</w:t>
            </w:r>
            <w:r>
              <w:rPr>
                <w:noProof/>
                <w:webHidden/>
              </w:rPr>
              <w:fldChar w:fldCharType="end"/>
            </w:r>
          </w:hyperlink>
        </w:p>
        <w:p w14:paraId="57CB7C9B"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57" w:history="1">
            <w:r w:rsidRPr="002B5728">
              <w:rPr>
                <w:rStyle w:val="aff4"/>
                <w:noProof/>
              </w:rPr>
              <w:t>3.1.6</w:t>
            </w:r>
            <w:r>
              <w:rPr>
                <w:rFonts w:asciiTheme="minorHAnsi" w:eastAsiaTheme="minorEastAsia" w:hAnsiTheme="minorHAnsi" w:cstheme="minorBidi"/>
                <w:noProof/>
                <w:kern w:val="2"/>
                <w:sz w:val="24"/>
                <w:szCs w:val="24"/>
              </w:rPr>
              <w:tab/>
            </w:r>
            <w:r w:rsidRPr="002B5728">
              <w:rPr>
                <w:rStyle w:val="aff4"/>
                <w:noProof/>
              </w:rPr>
              <w:t>登录/注册</w:t>
            </w:r>
            <w:r>
              <w:rPr>
                <w:noProof/>
                <w:webHidden/>
              </w:rPr>
              <w:tab/>
            </w:r>
            <w:r>
              <w:rPr>
                <w:noProof/>
                <w:webHidden/>
              </w:rPr>
              <w:fldChar w:fldCharType="begin"/>
            </w:r>
            <w:r>
              <w:rPr>
                <w:noProof/>
                <w:webHidden/>
              </w:rPr>
              <w:instrText xml:space="preserve"> PAGEREF _Toc533374857 \h </w:instrText>
            </w:r>
            <w:r>
              <w:rPr>
                <w:noProof/>
                <w:webHidden/>
              </w:rPr>
            </w:r>
            <w:r>
              <w:rPr>
                <w:noProof/>
                <w:webHidden/>
              </w:rPr>
              <w:fldChar w:fldCharType="separate"/>
            </w:r>
            <w:r>
              <w:rPr>
                <w:noProof/>
                <w:webHidden/>
              </w:rPr>
              <w:t>171</w:t>
            </w:r>
            <w:r>
              <w:rPr>
                <w:noProof/>
                <w:webHidden/>
              </w:rPr>
              <w:fldChar w:fldCharType="end"/>
            </w:r>
          </w:hyperlink>
        </w:p>
        <w:p w14:paraId="34781F79"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58" w:history="1">
            <w:r w:rsidRPr="002B5728">
              <w:rPr>
                <w:rStyle w:val="aff4"/>
                <w:noProof/>
              </w:rPr>
              <w:t>3.1.7</w:t>
            </w:r>
            <w:r>
              <w:rPr>
                <w:rFonts w:asciiTheme="minorHAnsi" w:eastAsiaTheme="minorEastAsia" w:hAnsiTheme="minorHAnsi" w:cstheme="minorBidi"/>
                <w:noProof/>
                <w:kern w:val="2"/>
                <w:sz w:val="24"/>
                <w:szCs w:val="24"/>
              </w:rPr>
              <w:tab/>
            </w:r>
            <w:r w:rsidRPr="002B5728">
              <w:rPr>
                <w:rStyle w:val="aff4"/>
                <w:noProof/>
              </w:rPr>
              <w:t>创建账号</w:t>
            </w:r>
            <w:r>
              <w:rPr>
                <w:noProof/>
                <w:webHidden/>
              </w:rPr>
              <w:tab/>
            </w:r>
            <w:r>
              <w:rPr>
                <w:noProof/>
                <w:webHidden/>
              </w:rPr>
              <w:fldChar w:fldCharType="begin"/>
            </w:r>
            <w:r>
              <w:rPr>
                <w:noProof/>
                <w:webHidden/>
              </w:rPr>
              <w:instrText xml:space="preserve"> PAGEREF _Toc533374858 \h </w:instrText>
            </w:r>
            <w:r>
              <w:rPr>
                <w:noProof/>
                <w:webHidden/>
              </w:rPr>
            </w:r>
            <w:r>
              <w:rPr>
                <w:noProof/>
                <w:webHidden/>
              </w:rPr>
              <w:fldChar w:fldCharType="separate"/>
            </w:r>
            <w:r>
              <w:rPr>
                <w:noProof/>
                <w:webHidden/>
              </w:rPr>
              <w:t>172</w:t>
            </w:r>
            <w:r>
              <w:rPr>
                <w:noProof/>
                <w:webHidden/>
              </w:rPr>
              <w:fldChar w:fldCharType="end"/>
            </w:r>
          </w:hyperlink>
        </w:p>
        <w:p w14:paraId="7F5C44A3"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59" w:history="1">
            <w:r w:rsidRPr="002B5728">
              <w:rPr>
                <w:rStyle w:val="aff4"/>
                <w:noProof/>
              </w:rPr>
              <w:t>3.1.8</w:t>
            </w:r>
            <w:r>
              <w:rPr>
                <w:rFonts w:asciiTheme="minorHAnsi" w:eastAsiaTheme="minorEastAsia" w:hAnsiTheme="minorHAnsi" w:cstheme="minorBidi"/>
                <w:noProof/>
                <w:kern w:val="2"/>
                <w:sz w:val="24"/>
                <w:szCs w:val="24"/>
              </w:rPr>
              <w:tab/>
            </w:r>
            <w:r w:rsidRPr="002B5728">
              <w:rPr>
                <w:rStyle w:val="aff4"/>
                <w:noProof/>
              </w:rPr>
              <w:t>设置登录密码</w:t>
            </w:r>
            <w:r>
              <w:rPr>
                <w:noProof/>
                <w:webHidden/>
              </w:rPr>
              <w:tab/>
            </w:r>
            <w:r>
              <w:rPr>
                <w:noProof/>
                <w:webHidden/>
              </w:rPr>
              <w:fldChar w:fldCharType="begin"/>
            </w:r>
            <w:r>
              <w:rPr>
                <w:noProof/>
                <w:webHidden/>
              </w:rPr>
              <w:instrText xml:space="preserve"> PAGEREF _Toc533374859 \h </w:instrText>
            </w:r>
            <w:r>
              <w:rPr>
                <w:noProof/>
                <w:webHidden/>
              </w:rPr>
            </w:r>
            <w:r>
              <w:rPr>
                <w:noProof/>
                <w:webHidden/>
              </w:rPr>
              <w:fldChar w:fldCharType="separate"/>
            </w:r>
            <w:r>
              <w:rPr>
                <w:noProof/>
                <w:webHidden/>
              </w:rPr>
              <w:t>173</w:t>
            </w:r>
            <w:r>
              <w:rPr>
                <w:noProof/>
                <w:webHidden/>
              </w:rPr>
              <w:fldChar w:fldCharType="end"/>
            </w:r>
          </w:hyperlink>
        </w:p>
        <w:p w14:paraId="11C21FB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60" w:history="1">
            <w:r w:rsidRPr="002B5728">
              <w:rPr>
                <w:rStyle w:val="aff4"/>
                <w:noProof/>
              </w:rPr>
              <w:t>3.1.9</w:t>
            </w:r>
            <w:r>
              <w:rPr>
                <w:rFonts w:asciiTheme="minorHAnsi" w:eastAsiaTheme="minorEastAsia" w:hAnsiTheme="minorHAnsi" w:cstheme="minorBidi"/>
                <w:noProof/>
                <w:kern w:val="2"/>
                <w:sz w:val="24"/>
                <w:szCs w:val="24"/>
              </w:rPr>
              <w:tab/>
            </w:r>
            <w:r w:rsidRPr="002B5728">
              <w:rPr>
                <w:rStyle w:val="aff4"/>
                <w:noProof/>
              </w:rPr>
              <w:t>确认登录密码</w:t>
            </w:r>
            <w:r>
              <w:rPr>
                <w:noProof/>
                <w:webHidden/>
              </w:rPr>
              <w:tab/>
            </w:r>
            <w:r>
              <w:rPr>
                <w:noProof/>
                <w:webHidden/>
              </w:rPr>
              <w:fldChar w:fldCharType="begin"/>
            </w:r>
            <w:r>
              <w:rPr>
                <w:noProof/>
                <w:webHidden/>
              </w:rPr>
              <w:instrText xml:space="preserve"> PAGEREF _Toc533374860 \h </w:instrText>
            </w:r>
            <w:r>
              <w:rPr>
                <w:noProof/>
                <w:webHidden/>
              </w:rPr>
            </w:r>
            <w:r>
              <w:rPr>
                <w:noProof/>
                <w:webHidden/>
              </w:rPr>
              <w:fldChar w:fldCharType="separate"/>
            </w:r>
            <w:r>
              <w:rPr>
                <w:noProof/>
                <w:webHidden/>
              </w:rPr>
              <w:t>174</w:t>
            </w:r>
            <w:r>
              <w:rPr>
                <w:noProof/>
                <w:webHidden/>
              </w:rPr>
              <w:fldChar w:fldCharType="end"/>
            </w:r>
          </w:hyperlink>
        </w:p>
        <w:p w14:paraId="5F46BA84"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61" w:history="1">
            <w:r w:rsidRPr="002B5728">
              <w:rPr>
                <w:rStyle w:val="aff4"/>
                <w:noProof/>
              </w:rPr>
              <w:t>3.1.10</w:t>
            </w:r>
            <w:r>
              <w:rPr>
                <w:rFonts w:asciiTheme="minorHAnsi" w:eastAsiaTheme="minorEastAsia" w:hAnsiTheme="minorHAnsi" w:cstheme="minorBidi"/>
                <w:noProof/>
                <w:kern w:val="2"/>
                <w:sz w:val="24"/>
                <w:szCs w:val="24"/>
              </w:rPr>
              <w:tab/>
            </w:r>
            <w:r w:rsidRPr="002B5728">
              <w:rPr>
                <w:rStyle w:val="aff4"/>
                <w:noProof/>
              </w:rPr>
              <w:t>上传手持证件照</w:t>
            </w:r>
            <w:r>
              <w:rPr>
                <w:noProof/>
                <w:webHidden/>
              </w:rPr>
              <w:tab/>
            </w:r>
            <w:r>
              <w:rPr>
                <w:noProof/>
                <w:webHidden/>
              </w:rPr>
              <w:fldChar w:fldCharType="begin"/>
            </w:r>
            <w:r>
              <w:rPr>
                <w:noProof/>
                <w:webHidden/>
              </w:rPr>
              <w:instrText xml:space="preserve"> PAGEREF _Toc533374861 \h </w:instrText>
            </w:r>
            <w:r>
              <w:rPr>
                <w:noProof/>
                <w:webHidden/>
              </w:rPr>
            </w:r>
            <w:r>
              <w:rPr>
                <w:noProof/>
                <w:webHidden/>
              </w:rPr>
              <w:fldChar w:fldCharType="separate"/>
            </w:r>
            <w:r>
              <w:rPr>
                <w:noProof/>
                <w:webHidden/>
              </w:rPr>
              <w:t>175</w:t>
            </w:r>
            <w:r>
              <w:rPr>
                <w:noProof/>
                <w:webHidden/>
              </w:rPr>
              <w:fldChar w:fldCharType="end"/>
            </w:r>
          </w:hyperlink>
        </w:p>
        <w:p w14:paraId="376E456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62" w:history="1">
            <w:r w:rsidRPr="002B5728">
              <w:rPr>
                <w:rStyle w:val="aff4"/>
                <w:noProof/>
              </w:rPr>
              <w:t>3.1.11</w:t>
            </w:r>
            <w:r>
              <w:rPr>
                <w:rFonts w:asciiTheme="minorHAnsi" w:eastAsiaTheme="minorEastAsia" w:hAnsiTheme="minorHAnsi" w:cstheme="minorBidi"/>
                <w:noProof/>
                <w:kern w:val="2"/>
                <w:sz w:val="24"/>
                <w:szCs w:val="24"/>
              </w:rPr>
              <w:tab/>
            </w:r>
            <w:r w:rsidRPr="002B5728">
              <w:rPr>
                <w:rStyle w:val="aff4"/>
                <w:noProof/>
              </w:rPr>
              <w:t>输入证件号码</w:t>
            </w:r>
            <w:r>
              <w:rPr>
                <w:noProof/>
                <w:webHidden/>
              </w:rPr>
              <w:tab/>
            </w:r>
            <w:r>
              <w:rPr>
                <w:noProof/>
                <w:webHidden/>
              </w:rPr>
              <w:fldChar w:fldCharType="begin"/>
            </w:r>
            <w:r>
              <w:rPr>
                <w:noProof/>
                <w:webHidden/>
              </w:rPr>
              <w:instrText xml:space="preserve"> PAGEREF _Toc533374862 \h </w:instrText>
            </w:r>
            <w:r>
              <w:rPr>
                <w:noProof/>
                <w:webHidden/>
              </w:rPr>
            </w:r>
            <w:r>
              <w:rPr>
                <w:noProof/>
                <w:webHidden/>
              </w:rPr>
              <w:fldChar w:fldCharType="separate"/>
            </w:r>
            <w:r>
              <w:rPr>
                <w:noProof/>
                <w:webHidden/>
              </w:rPr>
              <w:t>176</w:t>
            </w:r>
            <w:r>
              <w:rPr>
                <w:noProof/>
                <w:webHidden/>
              </w:rPr>
              <w:fldChar w:fldCharType="end"/>
            </w:r>
          </w:hyperlink>
        </w:p>
        <w:p w14:paraId="1C69460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63" w:history="1">
            <w:r w:rsidRPr="002B5728">
              <w:rPr>
                <w:rStyle w:val="aff4"/>
                <w:noProof/>
              </w:rPr>
              <w:t>3.1.12</w:t>
            </w:r>
            <w:r>
              <w:rPr>
                <w:rFonts w:asciiTheme="minorHAnsi" w:eastAsiaTheme="minorEastAsia" w:hAnsiTheme="minorHAnsi" w:cstheme="minorBidi"/>
                <w:noProof/>
                <w:kern w:val="2"/>
                <w:sz w:val="24"/>
                <w:szCs w:val="24"/>
              </w:rPr>
              <w:tab/>
            </w:r>
            <w:r w:rsidRPr="002B5728">
              <w:rPr>
                <w:rStyle w:val="aff4"/>
                <w:noProof/>
              </w:rPr>
              <w:t>选择证件种类</w:t>
            </w:r>
            <w:r>
              <w:rPr>
                <w:noProof/>
                <w:webHidden/>
              </w:rPr>
              <w:tab/>
            </w:r>
            <w:r>
              <w:rPr>
                <w:noProof/>
                <w:webHidden/>
              </w:rPr>
              <w:fldChar w:fldCharType="begin"/>
            </w:r>
            <w:r>
              <w:rPr>
                <w:noProof/>
                <w:webHidden/>
              </w:rPr>
              <w:instrText xml:space="preserve"> PAGEREF _Toc533374863 \h </w:instrText>
            </w:r>
            <w:r>
              <w:rPr>
                <w:noProof/>
                <w:webHidden/>
              </w:rPr>
            </w:r>
            <w:r>
              <w:rPr>
                <w:noProof/>
                <w:webHidden/>
              </w:rPr>
              <w:fldChar w:fldCharType="separate"/>
            </w:r>
            <w:r>
              <w:rPr>
                <w:noProof/>
                <w:webHidden/>
              </w:rPr>
              <w:t>178</w:t>
            </w:r>
            <w:r>
              <w:rPr>
                <w:noProof/>
                <w:webHidden/>
              </w:rPr>
              <w:fldChar w:fldCharType="end"/>
            </w:r>
          </w:hyperlink>
        </w:p>
        <w:p w14:paraId="0DB04A92"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64" w:history="1">
            <w:r w:rsidRPr="002B5728">
              <w:rPr>
                <w:rStyle w:val="aff4"/>
                <w:noProof/>
              </w:rPr>
              <w:t>3.1.13</w:t>
            </w:r>
            <w:r>
              <w:rPr>
                <w:rFonts w:asciiTheme="minorHAnsi" w:eastAsiaTheme="minorEastAsia" w:hAnsiTheme="minorHAnsi" w:cstheme="minorBidi"/>
                <w:noProof/>
                <w:kern w:val="2"/>
                <w:sz w:val="24"/>
                <w:szCs w:val="24"/>
              </w:rPr>
              <w:tab/>
            </w:r>
            <w:r w:rsidRPr="002B5728">
              <w:rPr>
                <w:rStyle w:val="aff4"/>
                <w:noProof/>
              </w:rPr>
              <w:t>输入真实姓名</w:t>
            </w:r>
            <w:r>
              <w:rPr>
                <w:noProof/>
                <w:webHidden/>
              </w:rPr>
              <w:tab/>
            </w:r>
            <w:r>
              <w:rPr>
                <w:noProof/>
                <w:webHidden/>
              </w:rPr>
              <w:fldChar w:fldCharType="begin"/>
            </w:r>
            <w:r>
              <w:rPr>
                <w:noProof/>
                <w:webHidden/>
              </w:rPr>
              <w:instrText xml:space="preserve"> PAGEREF _Toc533374864 \h </w:instrText>
            </w:r>
            <w:r>
              <w:rPr>
                <w:noProof/>
                <w:webHidden/>
              </w:rPr>
            </w:r>
            <w:r>
              <w:rPr>
                <w:noProof/>
                <w:webHidden/>
              </w:rPr>
              <w:fldChar w:fldCharType="separate"/>
            </w:r>
            <w:r>
              <w:rPr>
                <w:noProof/>
                <w:webHidden/>
              </w:rPr>
              <w:t>179</w:t>
            </w:r>
            <w:r>
              <w:rPr>
                <w:noProof/>
                <w:webHidden/>
              </w:rPr>
              <w:fldChar w:fldCharType="end"/>
            </w:r>
          </w:hyperlink>
        </w:p>
        <w:p w14:paraId="3F297637"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65" w:history="1">
            <w:r w:rsidRPr="002B5728">
              <w:rPr>
                <w:rStyle w:val="aff4"/>
                <w:noProof/>
              </w:rPr>
              <w:t>3.1.14</w:t>
            </w:r>
            <w:r>
              <w:rPr>
                <w:rFonts w:asciiTheme="minorHAnsi" w:eastAsiaTheme="minorEastAsia" w:hAnsiTheme="minorHAnsi" w:cstheme="minorBidi"/>
                <w:noProof/>
                <w:kern w:val="2"/>
                <w:sz w:val="24"/>
                <w:szCs w:val="24"/>
              </w:rPr>
              <w:tab/>
            </w:r>
            <w:r w:rsidRPr="002B5728">
              <w:rPr>
                <w:rStyle w:val="aff4"/>
                <w:noProof/>
              </w:rPr>
              <w:t>输入联系方式</w:t>
            </w:r>
            <w:r>
              <w:rPr>
                <w:noProof/>
                <w:webHidden/>
              </w:rPr>
              <w:tab/>
            </w:r>
            <w:r>
              <w:rPr>
                <w:noProof/>
                <w:webHidden/>
              </w:rPr>
              <w:fldChar w:fldCharType="begin"/>
            </w:r>
            <w:r>
              <w:rPr>
                <w:noProof/>
                <w:webHidden/>
              </w:rPr>
              <w:instrText xml:space="preserve"> PAGEREF _Toc533374865 \h </w:instrText>
            </w:r>
            <w:r>
              <w:rPr>
                <w:noProof/>
                <w:webHidden/>
              </w:rPr>
            </w:r>
            <w:r>
              <w:rPr>
                <w:noProof/>
                <w:webHidden/>
              </w:rPr>
              <w:fldChar w:fldCharType="separate"/>
            </w:r>
            <w:r>
              <w:rPr>
                <w:noProof/>
                <w:webHidden/>
              </w:rPr>
              <w:t>180</w:t>
            </w:r>
            <w:r>
              <w:rPr>
                <w:noProof/>
                <w:webHidden/>
              </w:rPr>
              <w:fldChar w:fldCharType="end"/>
            </w:r>
          </w:hyperlink>
        </w:p>
        <w:p w14:paraId="34A8F825"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66" w:history="1">
            <w:r w:rsidRPr="002B5728">
              <w:rPr>
                <w:rStyle w:val="aff4"/>
                <w:noProof/>
              </w:rPr>
              <w:t>3.1.15</w:t>
            </w:r>
            <w:r>
              <w:rPr>
                <w:rFonts w:asciiTheme="minorHAnsi" w:eastAsiaTheme="minorEastAsia" w:hAnsiTheme="minorHAnsi" w:cstheme="minorBidi"/>
                <w:noProof/>
                <w:kern w:val="2"/>
                <w:sz w:val="24"/>
                <w:szCs w:val="24"/>
              </w:rPr>
              <w:tab/>
            </w:r>
            <w:r w:rsidRPr="002B5728">
              <w:rPr>
                <w:rStyle w:val="aff4"/>
                <w:noProof/>
              </w:rPr>
              <w:t>选择一个问题</w:t>
            </w:r>
            <w:r>
              <w:rPr>
                <w:noProof/>
                <w:webHidden/>
              </w:rPr>
              <w:tab/>
            </w:r>
            <w:r>
              <w:rPr>
                <w:noProof/>
                <w:webHidden/>
              </w:rPr>
              <w:fldChar w:fldCharType="begin"/>
            </w:r>
            <w:r>
              <w:rPr>
                <w:noProof/>
                <w:webHidden/>
              </w:rPr>
              <w:instrText xml:space="preserve"> PAGEREF _Toc533374866 \h </w:instrText>
            </w:r>
            <w:r>
              <w:rPr>
                <w:noProof/>
                <w:webHidden/>
              </w:rPr>
            </w:r>
            <w:r>
              <w:rPr>
                <w:noProof/>
                <w:webHidden/>
              </w:rPr>
              <w:fldChar w:fldCharType="separate"/>
            </w:r>
            <w:r>
              <w:rPr>
                <w:noProof/>
                <w:webHidden/>
              </w:rPr>
              <w:t>181</w:t>
            </w:r>
            <w:r>
              <w:rPr>
                <w:noProof/>
                <w:webHidden/>
              </w:rPr>
              <w:fldChar w:fldCharType="end"/>
            </w:r>
          </w:hyperlink>
        </w:p>
        <w:p w14:paraId="514466F3" w14:textId="77777777" w:rsidR="00CE528A" w:rsidRDefault="00CE528A">
          <w:pPr>
            <w:pStyle w:val="31"/>
            <w:tabs>
              <w:tab w:val="left" w:pos="2100"/>
              <w:tab w:val="right" w:leader="dot" w:pos="8296"/>
            </w:tabs>
            <w:rPr>
              <w:rFonts w:asciiTheme="minorHAnsi" w:eastAsiaTheme="minorEastAsia" w:hAnsiTheme="minorHAnsi" w:cstheme="minorBidi"/>
              <w:noProof/>
              <w:kern w:val="2"/>
              <w:sz w:val="24"/>
              <w:szCs w:val="24"/>
            </w:rPr>
          </w:pPr>
          <w:hyperlink w:anchor="_Toc533374867" w:history="1">
            <w:r w:rsidRPr="002B5728">
              <w:rPr>
                <w:rStyle w:val="aff4"/>
                <w:noProof/>
              </w:rPr>
              <w:t>3.1.16</w:t>
            </w:r>
            <w:r>
              <w:rPr>
                <w:rFonts w:asciiTheme="minorHAnsi" w:eastAsiaTheme="minorEastAsia" w:hAnsiTheme="minorHAnsi" w:cstheme="minorBidi"/>
                <w:noProof/>
                <w:kern w:val="2"/>
                <w:sz w:val="24"/>
                <w:szCs w:val="24"/>
              </w:rPr>
              <w:tab/>
            </w:r>
            <w:r w:rsidRPr="002B5728">
              <w:rPr>
                <w:rStyle w:val="aff4"/>
                <w:noProof/>
              </w:rPr>
              <w:t>输入问题答案</w:t>
            </w:r>
            <w:r>
              <w:rPr>
                <w:noProof/>
                <w:webHidden/>
              </w:rPr>
              <w:tab/>
            </w:r>
            <w:r>
              <w:rPr>
                <w:noProof/>
                <w:webHidden/>
              </w:rPr>
              <w:fldChar w:fldCharType="begin"/>
            </w:r>
            <w:r>
              <w:rPr>
                <w:noProof/>
                <w:webHidden/>
              </w:rPr>
              <w:instrText xml:space="preserve"> PAGEREF _Toc533374867 \h </w:instrText>
            </w:r>
            <w:r>
              <w:rPr>
                <w:noProof/>
                <w:webHidden/>
              </w:rPr>
            </w:r>
            <w:r>
              <w:rPr>
                <w:noProof/>
                <w:webHidden/>
              </w:rPr>
              <w:fldChar w:fldCharType="separate"/>
            </w:r>
            <w:r>
              <w:rPr>
                <w:noProof/>
                <w:webHidden/>
              </w:rPr>
              <w:t>182</w:t>
            </w:r>
            <w:r>
              <w:rPr>
                <w:noProof/>
                <w:webHidden/>
              </w:rPr>
              <w:fldChar w:fldCharType="end"/>
            </w:r>
          </w:hyperlink>
        </w:p>
        <w:p w14:paraId="6522F93E" w14:textId="6751966C" w:rsidR="00D91F72" w:rsidRDefault="00E53301">
          <w:r>
            <w:rPr>
              <w:b/>
              <w:bCs/>
              <w:lang w:val="zh-CN"/>
            </w:rPr>
            <w:fldChar w:fldCharType="end"/>
          </w:r>
        </w:p>
      </w:sdtContent>
    </w:sdt>
    <w:p w14:paraId="09C0A967" w14:textId="03000F43"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F2F7AC8" w14:textId="3456341D"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1B86247F" w14:textId="6A1A0DE8"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432EDD0" w14:textId="0494782B"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0D9F797" w14:textId="4ED2B8E6" w:rsidR="00D91F72" w:rsidRDefault="00D91F72">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34FC2A15" w14:textId="422650A0" w:rsidR="00D91F72" w:rsidRDefault="00E53301">
      <w:pPr>
        <w:rPr>
          <w:rFonts w:ascii="Calibri Light" w:hAnsi="Calibri Light" w:cs="Times New Roman"/>
          <w:b/>
          <w:spacing w:val="15"/>
          <w:sz w:val="32"/>
          <w:szCs w:val="56"/>
        </w:rPr>
      </w:pPr>
      <w:r>
        <w:rPr>
          <w:rFonts w:ascii="Calibri Light" w:hAnsi="Calibri Light" w:cs="Times New Roman"/>
          <w:b/>
          <w:spacing w:val="15"/>
          <w:sz w:val="32"/>
          <w:szCs w:val="56"/>
        </w:rPr>
        <w:br w:type="page"/>
      </w:r>
    </w:p>
    <w:p w14:paraId="48E73362" w14:textId="58E6A271" w:rsidR="00D91F72" w:rsidRDefault="00E53301">
      <w:pPr>
        <w:pStyle w:val="a"/>
      </w:pPr>
      <w:bookmarkStart w:id="11" w:name="_Toc533374700"/>
      <w:r>
        <w:rPr>
          <w:rFonts w:hint="eastAsia"/>
        </w:rPr>
        <w:lastRenderedPageBreak/>
        <w:t>管理员测试用例</w:t>
      </w:r>
      <w:bookmarkEnd w:id="11"/>
    </w:p>
    <w:p w14:paraId="68AB0294" w14:textId="2FB2B0EB" w:rsidR="00D91F72" w:rsidRDefault="00E53301">
      <w:pPr>
        <w:pStyle w:val="a0"/>
      </w:pPr>
      <w:bookmarkStart w:id="12" w:name="_Toc533374701"/>
      <w:r>
        <w:rPr>
          <w:rFonts w:hint="eastAsia"/>
        </w:rPr>
        <w:t>备份管理</w:t>
      </w:r>
      <w:bookmarkEnd w:id="12"/>
    </w:p>
    <w:p w14:paraId="038EC8A7" w14:textId="5A1D9AF9" w:rsidR="00D91F72" w:rsidRDefault="00D91F72"/>
    <w:p w14:paraId="17B45CD4" w14:textId="7129D985" w:rsidR="00D91F72" w:rsidRDefault="00E53301">
      <w:pPr>
        <w:pStyle w:val="a1"/>
      </w:pPr>
      <w:bookmarkStart w:id="13" w:name="_Toc533374702"/>
      <w:r>
        <w:rPr>
          <w:rFonts w:hint="eastAsia"/>
        </w:rPr>
        <w:t>磁盘剩余空间显示</w:t>
      </w:r>
      <w:bookmarkEnd w:id="13"/>
    </w:p>
    <w:tbl>
      <w:tblPr>
        <w:tblStyle w:val="15"/>
        <w:tblW w:w="8296" w:type="dxa"/>
        <w:tblLayout w:type="fixed"/>
        <w:tblLook w:val="04A0" w:firstRow="1" w:lastRow="0" w:firstColumn="1" w:lastColumn="0" w:noHBand="0" w:noVBand="1"/>
      </w:tblPr>
      <w:tblGrid>
        <w:gridCol w:w="2155"/>
        <w:gridCol w:w="1993"/>
        <w:gridCol w:w="4148"/>
      </w:tblGrid>
      <w:tr w:rsidR="00D91F72" w14:paraId="6FB4D013" w14:textId="6DBE76FF">
        <w:tc>
          <w:tcPr>
            <w:tcW w:w="4148" w:type="dxa"/>
            <w:gridSpan w:val="2"/>
            <w:tcBorders>
              <w:top w:val="single" w:sz="4" w:space="0" w:color="000000"/>
              <w:left w:val="single" w:sz="4" w:space="0" w:color="000000"/>
              <w:bottom w:val="single" w:sz="4" w:space="0" w:color="000000"/>
              <w:right w:val="single" w:sz="4" w:space="0" w:color="000000"/>
            </w:tcBorders>
          </w:tcPr>
          <w:p w14:paraId="7D59E04B" w14:textId="693C5CF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FE8EAF" w14:textId="37DB28F1" w:rsidR="00E53301" w:rsidRDefault="00E53301">
            <w:pPr>
              <w:rPr>
                <w:sz w:val="20"/>
                <w:szCs w:val="20"/>
              </w:rPr>
            </w:pPr>
            <w:r>
              <w:rPr>
                <w:rFonts w:hint="eastAsia"/>
                <w:sz w:val="20"/>
                <w:szCs w:val="20"/>
              </w:rPr>
              <w:t>TC</w:t>
            </w:r>
            <w:r>
              <w:rPr>
                <w:sz w:val="20"/>
                <w:szCs w:val="20"/>
              </w:rPr>
              <w:t>-A-</w:t>
            </w:r>
          </w:p>
        </w:tc>
      </w:tr>
      <w:tr w:rsidR="00D91F72" w14:paraId="57884D0F" w14:textId="3018AF78">
        <w:tc>
          <w:tcPr>
            <w:tcW w:w="4148" w:type="dxa"/>
            <w:gridSpan w:val="2"/>
            <w:tcBorders>
              <w:top w:val="single" w:sz="4" w:space="0" w:color="000000"/>
              <w:left w:val="single" w:sz="4" w:space="0" w:color="000000"/>
              <w:bottom w:val="single" w:sz="4" w:space="0" w:color="000000"/>
              <w:right w:val="single" w:sz="4" w:space="0" w:color="000000"/>
            </w:tcBorders>
          </w:tcPr>
          <w:p w14:paraId="069F5687" w14:textId="654112C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C722A1" w14:textId="52CA25CB" w:rsidR="00D91F72" w:rsidRDefault="00E53301">
            <w:pPr>
              <w:rPr>
                <w:sz w:val="20"/>
                <w:szCs w:val="20"/>
              </w:rPr>
            </w:pPr>
            <w:r>
              <w:rPr>
                <w:rFonts w:hint="eastAsia"/>
                <w:sz w:val="20"/>
                <w:szCs w:val="20"/>
              </w:rPr>
              <w:t>磁盘剩余空间显示</w:t>
            </w:r>
          </w:p>
        </w:tc>
      </w:tr>
      <w:tr w:rsidR="00D91F72" w14:paraId="3F0A1D93" w14:textId="5C5451C2">
        <w:tc>
          <w:tcPr>
            <w:tcW w:w="4148" w:type="dxa"/>
            <w:gridSpan w:val="2"/>
            <w:tcBorders>
              <w:top w:val="single" w:sz="4" w:space="0" w:color="000000"/>
              <w:left w:val="single" w:sz="4" w:space="0" w:color="000000"/>
              <w:bottom w:val="single" w:sz="4" w:space="0" w:color="000000"/>
              <w:right w:val="single" w:sz="4" w:space="0" w:color="000000"/>
            </w:tcBorders>
          </w:tcPr>
          <w:p w14:paraId="230118BC" w14:textId="13D15B0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1EA76E" w14:textId="0E07CD1C" w:rsidR="00D91F72" w:rsidRDefault="00E53301">
            <w:pPr>
              <w:rPr>
                <w:sz w:val="20"/>
                <w:szCs w:val="20"/>
              </w:rPr>
            </w:pPr>
            <w:r>
              <w:rPr>
                <w:rFonts w:hint="eastAsia"/>
                <w:sz w:val="20"/>
                <w:szCs w:val="20"/>
              </w:rPr>
              <w:t>磁盘剩余空间显示</w:t>
            </w:r>
          </w:p>
        </w:tc>
      </w:tr>
      <w:tr w:rsidR="00D91F72" w14:paraId="07B51F5D" w14:textId="231888C7">
        <w:tc>
          <w:tcPr>
            <w:tcW w:w="4148" w:type="dxa"/>
            <w:gridSpan w:val="2"/>
            <w:tcBorders>
              <w:top w:val="single" w:sz="4" w:space="0" w:color="000000"/>
              <w:left w:val="single" w:sz="4" w:space="0" w:color="000000"/>
              <w:bottom w:val="single" w:sz="4" w:space="0" w:color="000000"/>
              <w:right w:val="single" w:sz="4" w:space="0" w:color="000000"/>
            </w:tcBorders>
          </w:tcPr>
          <w:p w14:paraId="021D5890" w14:textId="627E460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ADB3CB8" w14:textId="36F9AAC1" w:rsidR="00D91F72" w:rsidRDefault="00E53301">
            <w:pPr>
              <w:rPr>
                <w:sz w:val="20"/>
                <w:szCs w:val="20"/>
              </w:rPr>
            </w:pPr>
            <w:r>
              <w:rPr>
                <w:rFonts w:hint="eastAsia"/>
                <w:sz w:val="20"/>
                <w:szCs w:val="20"/>
              </w:rPr>
              <w:t>管理员</w:t>
            </w:r>
          </w:p>
        </w:tc>
      </w:tr>
      <w:tr w:rsidR="00D91F72" w14:paraId="60EC26EA" w14:textId="5728C1BC">
        <w:tc>
          <w:tcPr>
            <w:tcW w:w="4148" w:type="dxa"/>
            <w:gridSpan w:val="2"/>
            <w:tcBorders>
              <w:top w:val="single" w:sz="4" w:space="0" w:color="000000"/>
              <w:left w:val="single" w:sz="4" w:space="0" w:color="000000"/>
              <w:bottom w:val="single" w:sz="4" w:space="0" w:color="000000"/>
              <w:right w:val="single" w:sz="4" w:space="0" w:color="000000"/>
            </w:tcBorders>
          </w:tcPr>
          <w:p w14:paraId="4A80E5F6" w14:textId="7088FC3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02EA87" w14:textId="4777BA09" w:rsidR="00D91F72" w:rsidRDefault="00E53301">
            <w:pPr>
              <w:rPr>
                <w:sz w:val="20"/>
                <w:szCs w:val="20"/>
              </w:rPr>
            </w:pPr>
            <w:r>
              <w:rPr>
                <w:rFonts w:hint="eastAsia"/>
                <w:sz w:val="20"/>
                <w:szCs w:val="20"/>
              </w:rPr>
              <w:t>黑盒测试</w:t>
            </w:r>
          </w:p>
        </w:tc>
      </w:tr>
      <w:tr w:rsidR="00D91F72" w14:paraId="62BB4968" w14:textId="59E93D23">
        <w:tc>
          <w:tcPr>
            <w:tcW w:w="4148" w:type="dxa"/>
            <w:gridSpan w:val="2"/>
            <w:tcBorders>
              <w:top w:val="single" w:sz="4" w:space="0" w:color="000000"/>
              <w:left w:val="single" w:sz="4" w:space="0" w:color="000000"/>
              <w:bottom w:val="single" w:sz="4" w:space="0" w:color="000000"/>
              <w:right w:val="single" w:sz="4" w:space="0" w:color="000000"/>
            </w:tcBorders>
          </w:tcPr>
          <w:p w14:paraId="5E9DD219" w14:textId="17E05EC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91E2EB" w14:textId="5725A2F4" w:rsidR="00D91F72" w:rsidRDefault="00E53301">
            <w:pPr>
              <w:rPr>
                <w:sz w:val="20"/>
                <w:szCs w:val="20"/>
              </w:rPr>
            </w:pPr>
            <w:r>
              <w:rPr>
                <w:rFonts w:hint="eastAsia"/>
                <w:sz w:val="20"/>
                <w:szCs w:val="20"/>
              </w:rPr>
              <w:t>无</w:t>
            </w:r>
          </w:p>
        </w:tc>
      </w:tr>
      <w:tr w:rsidR="00D91F72" w14:paraId="543B855E" w14:textId="7814D1C8">
        <w:tc>
          <w:tcPr>
            <w:tcW w:w="4148" w:type="dxa"/>
            <w:gridSpan w:val="2"/>
            <w:tcBorders>
              <w:top w:val="single" w:sz="4" w:space="0" w:color="000000"/>
              <w:left w:val="single" w:sz="4" w:space="0" w:color="000000"/>
              <w:bottom w:val="single" w:sz="4" w:space="0" w:color="000000"/>
              <w:right w:val="single" w:sz="4" w:space="0" w:color="000000"/>
            </w:tcBorders>
          </w:tcPr>
          <w:p w14:paraId="45FBF42C" w14:textId="6D5A972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D30A35" w14:textId="2DA0421B" w:rsidR="00D91F72" w:rsidRDefault="00E53301">
            <w:pPr>
              <w:rPr>
                <w:sz w:val="20"/>
                <w:szCs w:val="20"/>
              </w:rPr>
            </w:pPr>
            <w:r>
              <w:rPr>
                <w:rFonts w:hint="eastAsia"/>
                <w:sz w:val="20"/>
                <w:szCs w:val="20"/>
              </w:rPr>
              <w:t>管理员在备份页面下方查看系统所在磁盘还有多少剩余的空间</w:t>
            </w:r>
          </w:p>
        </w:tc>
      </w:tr>
      <w:tr w:rsidR="00D91F72" w14:paraId="0E3508A9" w14:textId="3726E032">
        <w:tc>
          <w:tcPr>
            <w:tcW w:w="4148" w:type="dxa"/>
            <w:gridSpan w:val="2"/>
            <w:tcBorders>
              <w:top w:val="single" w:sz="4" w:space="0" w:color="000000"/>
              <w:left w:val="single" w:sz="4" w:space="0" w:color="000000"/>
              <w:bottom w:val="single" w:sz="4" w:space="0" w:color="000000"/>
              <w:right w:val="single" w:sz="4" w:space="0" w:color="000000"/>
            </w:tcBorders>
          </w:tcPr>
          <w:p w14:paraId="0A785991" w14:textId="714D2E8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10D12A" w14:textId="0B2575DA" w:rsidR="00D91F72" w:rsidRDefault="00E53301">
            <w:pPr>
              <w:rPr>
                <w:sz w:val="20"/>
                <w:szCs w:val="20"/>
              </w:rPr>
            </w:pPr>
            <w:r>
              <w:rPr>
                <w:rFonts w:hint="eastAsia"/>
                <w:sz w:val="20"/>
                <w:szCs w:val="20"/>
              </w:rPr>
              <w:t>测试管理员是否能正常查看磁盘的剩余空间，其显示是否正确</w:t>
            </w:r>
          </w:p>
        </w:tc>
      </w:tr>
      <w:tr w:rsidR="00D91F72" w14:paraId="017123F1" w14:textId="598D3A10">
        <w:trPr>
          <w:trHeight w:val="1445"/>
        </w:trPr>
        <w:tc>
          <w:tcPr>
            <w:tcW w:w="8296" w:type="dxa"/>
            <w:gridSpan w:val="3"/>
            <w:tcBorders>
              <w:top w:val="single" w:sz="4" w:space="0" w:color="000000"/>
              <w:left w:val="single" w:sz="4" w:space="0" w:color="000000"/>
              <w:right w:val="single" w:sz="4" w:space="0" w:color="000000"/>
            </w:tcBorders>
          </w:tcPr>
          <w:p w14:paraId="2399EB0D" w14:textId="17BD0C28" w:rsidR="00D91F72" w:rsidRDefault="00E53301">
            <w:pPr>
              <w:rPr>
                <w:sz w:val="20"/>
                <w:szCs w:val="20"/>
              </w:rPr>
            </w:pPr>
            <w:r>
              <w:rPr>
                <w:rFonts w:hint="eastAsia"/>
                <w:sz w:val="20"/>
                <w:szCs w:val="20"/>
              </w:rPr>
              <w:t>初始条件和背景：</w:t>
            </w:r>
          </w:p>
          <w:p w14:paraId="62DB1947" w14:textId="4647E120" w:rsidR="00D91F72" w:rsidRDefault="00E53301">
            <w:pPr>
              <w:rPr>
                <w:sz w:val="20"/>
                <w:szCs w:val="20"/>
              </w:rPr>
            </w:pPr>
            <w:r>
              <w:rPr>
                <w:rFonts w:hint="eastAsia"/>
                <w:sz w:val="20"/>
                <w:szCs w:val="20"/>
              </w:rPr>
              <w:t>系统：PC端</w:t>
            </w:r>
          </w:p>
          <w:p w14:paraId="0A65A48B" w14:textId="366CBB6D" w:rsidR="00D91F72" w:rsidRDefault="00E53301">
            <w:pPr>
              <w:rPr>
                <w:sz w:val="20"/>
                <w:szCs w:val="20"/>
              </w:rPr>
            </w:pPr>
            <w:r>
              <w:rPr>
                <w:rFonts w:hint="eastAsia"/>
                <w:sz w:val="20"/>
                <w:szCs w:val="20"/>
              </w:rPr>
              <w:t>浏览器：C</w:t>
            </w:r>
            <w:r>
              <w:rPr>
                <w:sz w:val="20"/>
                <w:szCs w:val="20"/>
              </w:rPr>
              <w:t>hrome</w:t>
            </w:r>
          </w:p>
          <w:p w14:paraId="7866239D" w14:textId="51057603" w:rsidR="00D91F72" w:rsidRDefault="00E53301">
            <w:pPr>
              <w:rPr>
                <w:sz w:val="20"/>
                <w:szCs w:val="20"/>
              </w:rPr>
            </w:pPr>
            <w:r>
              <w:rPr>
                <w:rFonts w:hint="eastAsia"/>
                <w:sz w:val="20"/>
                <w:szCs w:val="20"/>
              </w:rPr>
              <w:t>注释：无</w:t>
            </w:r>
          </w:p>
        </w:tc>
      </w:tr>
      <w:tr w:rsidR="00D91F72" w14:paraId="78A82F28" w14:textId="2D084671">
        <w:trPr>
          <w:trHeight w:val="392"/>
        </w:trPr>
        <w:tc>
          <w:tcPr>
            <w:tcW w:w="2155" w:type="dxa"/>
            <w:tcBorders>
              <w:top w:val="single" w:sz="4" w:space="0" w:color="000000"/>
              <w:left w:val="single" w:sz="4" w:space="0" w:color="000000"/>
              <w:bottom w:val="single" w:sz="4" w:space="0" w:color="000000"/>
              <w:right w:val="single" w:sz="4" w:space="0" w:color="000000"/>
            </w:tcBorders>
          </w:tcPr>
          <w:p w14:paraId="6C7C8939" w14:textId="0F7E85A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A94427" w14:textId="68840D8A" w:rsidR="00D91F72" w:rsidRDefault="00E53301">
            <w:pPr>
              <w:rPr>
                <w:sz w:val="20"/>
                <w:szCs w:val="20"/>
              </w:rPr>
            </w:pPr>
            <w:r>
              <w:rPr>
                <w:rFonts w:hint="eastAsia"/>
                <w:sz w:val="20"/>
                <w:szCs w:val="20"/>
              </w:rPr>
              <w:t>预期结果</w:t>
            </w:r>
          </w:p>
        </w:tc>
      </w:tr>
      <w:tr w:rsidR="00D91F72" w14:paraId="0054214D" w14:textId="251E0BB2">
        <w:trPr>
          <w:trHeight w:val="20"/>
        </w:trPr>
        <w:tc>
          <w:tcPr>
            <w:tcW w:w="2155" w:type="dxa"/>
            <w:tcBorders>
              <w:top w:val="single" w:sz="4" w:space="0" w:color="000000"/>
              <w:left w:val="single" w:sz="4" w:space="0" w:color="000000"/>
              <w:bottom w:val="single" w:sz="4" w:space="0" w:color="000000"/>
              <w:right w:val="single" w:sz="4" w:space="0" w:color="000000"/>
            </w:tcBorders>
          </w:tcPr>
          <w:p w14:paraId="67260B10" w14:textId="12229766"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9836205" w14:textId="0DB2F2EC" w:rsidR="00D91F72" w:rsidRDefault="00E53301">
            <w:pPr>
              <w:rPr>
                <w:sz w:val="20"/>
                <w:szCs w:val="20"/>
              </w:rPr>
            </w:pPr>
            <w:r>
              <w:rPr>
                <w:rFonts w:hint="eastAsia"/>
                <w:sz w:val="20"/>
                <w:szCs w:val="20"/>
              </w:rPr>
              <w:t>可见备份管理</w:t>
            </w:r>
          </w:p>
        </w:tc>
      </w:tr>
      <w:tr w:rsidR="00D91F72" w14:paraId="6B9CCA96" w14:textId="6B2EAD69">
        <w:trPr>
          <w:trHeight w:val="20"/>
        </w:trPr>
        <w:tc>
          <w:tcPr>
            <w:tcW w:w="2155" w:type="dxa"/>
            <w:tcBorders>
              <w:top w:val="single" w:sz="4" w:space="0" w:color="000000"/>
              <w:left w:val="single" w:sz="4" w:space="0" w:color="000000"/>
              <w:bottom w:val="single" w:sz="4" w:space="0" w:color="000000"/>
              <w:right w:val="single" w:sz="4" w:space="0" w:color="000000"/>
            </w:tcBorders>
          </w:tcPr>
          <w:p w14:paraId="368E4564" w14:textId="5CA2A837"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B08CC93" w14:textId="41DA34F7" w:rsidR="00D91F72" w:rsidRDefault="00E53301">
            <w:pPr>
              <w:rPr>
                <w:sz w:val="20"/>
                <w:szCs w:val="20"/>
              </w:rPr>
            </w:pPr>
            <w:r>
              <w:rPr>
                <w:rFonts w:hint="eastAsia"/>
                <w:sz w:val="20"/>
                <w:szCs w:val="20"/>
              </w:rPr>
              <w:t>可见磁盘剩余空间</w:t>
            </w:r>
          </w:p>
        </w:tc>
      </w:tr>
      <w:tr w:rsidR="00D91F72" w14:paraId="02B29490" w14:textId="6F26CD6D">
        <w:trPr>
          <w:trHeight w:val="20"/>
        </w:trPr>
        <w:tc>
          <w:tcPr>
            <w:tcW w:w="2155" w:type="dxa"/>
            <w:tcBorders>
              <w:top w:val="single" w:sz="4" w:space="0" w:color="000000"/>
              <w:left w:val="single" w:sz="4" w:space="0" w:color="000000"/>
              <w:bottom w:val="single" w:sz="4" w:space="0" w:color="000000"/>
              <w:right w:val="single" w:sz="4" w:space="0" w:color="000000"/>
            </w:tcBorders>
          </w:tcPr>
          <w:p w14:paraId="7914DC9E" w14:textId="68640DFE" w:rsidR="00D91F72" w:rsidRDefault="00E53301">
            <w:pPr>
              <w:rPr>
                <w:sz w:val="20"/>
                <w:szCs w:val="20"/>
              </w:rPr>
            </w:pPr>
            <w:r>
              <w:rPr>
                <w:rFonts w:hint="eastAsia"/>
                <w:sz w:val="20"/>
                <w:szCs w:val="20"/>
              </w:rPr>
              <w:t>查看磁盘剩余空间</w:t>
            </w:r>
          </w:p>
        </w:tc>
        <w:tc>
          <w:tcPr>
            <w:tcW w:w="6141" w:type="dxa"/>
            <w:gridSpan w:val="2"/>
            <w:tcBorders>
              <w:top w:val="single" w:sz="4" w:space="0" w:color="000000"/>
              <w:left w:val="single" w:sz="4" w:space="0" w:color="000000"/>
              <w:bottom w:val="single" w:sz="4" w:space="0" w:color="000000"/>
              <w:right w:val="single" w:sz="4" w:space="0" w:color="000000"/>
            </w:tcBorders>
          </w:tcPr>
          <w:p w14:paraId="30608A9E" w14:textId="13E91066" w:rsidR="00D91F72" w:rsidRDefault="00E53301">
            <w:pPr>
              <w:rPr>
                <w:sz w:val="20"/>
                <w:szCs w:val="20"/>
              </w:rPr>
            </w:pPr>
            <w:r>
              <w:rPr>
                <w:rFonts w:hint="eastAsia"/>
                <w:sz w:val="20"/>
                <w:szCs w:val="20"/>
              </w:rPr>
              <w:t>显示磁盘占用百分比与表示百分比的显示条，蓝色表示已经被占用的区块</w:t>
            </w:r>
          </w:p>
        </w:tc>
      </w:tr>
    </w:tbl>
    <w:p w14:paraId="17F9FE87" w14:textId="3EA3CD87" w:rsidR="00D91F72" w:rsidRDefault="00D91F72">
      <w:pPr>
        <w:rPr>
          <w:rFonts w:cstheme="minorBidi"/>
          <w:b/>
          <w:color w:val="000000" w:themeColor="text1"/>
          <w:kern w:val="2"/>
          <w:sz w:val="28"/>
        </w:rPr>
      </w:pPr>
    </w:p>
    <w:p w14:paraId="6CA64CF2" w14:textId="6D6AFC6E" w:rsidR="00D91F72" w:rsidRDefault="00E53301">
      <w:pPr>
        <w:rPr>
          <w:rFonts w:cstheme="minorBidi"/>
          <w:b/>
          <w:color w:val="000000" w:themeColor="text1"/>
          <w:kern w:val="2"/>
          <w:sz w:val="28"/>
        </w:rPr>
      </w:pPr>
      <w:r>
        <w:rPr>
          <w:rFonts w:cstheme="minorBidi"/>
          <w:b/>
          <w:color w:val="000000" w:themeColor="text1"/>
          <w:kern w:val="2"/>
          <w:sz w:val="28"/>
        </w:rPr>
        <w:br w:type="page"/>
      </w:r>
    </w:p>
    <w:p w14:paraId="42E2D0D5" w14:textId="3C62EDF0" w:rsidR="00D91F72" w:rsidRDefault="00D91F72">
      <w:pPr>
        <w:rPr>
          <w:rFonts w:cstheme="minorBidi"/>
          <w:b/>
          <w:color w:val="000000" w:themeColor="text1"/>
          <w:kern w:val="2"/>
          <w:sz w:val="28"/>
        </w:rPr>
      </w:pPr>
    </w:p>
    <w:p w14:paraId="12724B08" w14:textId="01B111FE" w:rsidR="00D91F72" w:rsidRDefault="00E53301">
      <w:pPr>
        <w:pStyle w:val="a1"/>
      </w:pPr>
      <w:bookmarkStart w:id="14" w:name="_Toc533374703"/>
      <w:r>
        <w:rPr>
          <w:rFonts w:hint="eastAsia"/>
        </w:rPr>
        <w:t>设置自动备份间隔</w:t>
      </w:r>
      <w:bookmarkEnd w:id="14"/>
    </w:p>
    <w:tbl>
      <w:tblPr>
        <w:tblStyle w:val="15"/>
        <w:tblW w:w="8296" w:type="dxa"/>
        <w:tblLayout w:type="fixed"/>
        <w:tblLook w:val="04A0" w:firstRow="1" w:lastRow="0" w:firstColumn="1" w:lastColumn="0" w:noHBand="0" w:noVBand="1"/>
      </w:tblPr>
      <w:tblGrid>
        <w:gridCol w:w="2155"/>
        <w:gridCol w:w="1993"/>
        <w:gridCol w:w="4148"/>
      </w:tblGrid>
      <w:tr w:rsidR="00D91F72" w14:paraId="219A0A1F" w14:textId="4BB05E8A">
        <w:tc>
          <w:tcPr>
            <w:tcW w:w="4148" w:type="dxa"/>
            <w:gridSpan w:val="2"/>
            <w:tcBorders>
              <w:top w:val="single" w:sz="4" w:space="0" w:color="000000"/>
              <w:left w:val="single" w:sz="4" w:space="0" w:color="000000"/>
              <w:bottom w:val="single" w:sz="4" w:space="0" w:color="000000"/>
              <w:right w:val="single" w:sz="4" w:space="0" w:color="000000"/>
            </w:tcBorders>
          </w:tcPr>
          <w:p w14:paraId="45B5289B" w14:textId="035696B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E38CB6" w14:textId="27DFB1AF" w:rsidR="00D91F72" w:rsidRDefault="00D91F72">
            <w:pPr>
              <w:rPr>
                <w:sz w:val="20"/>
                <w:szCs w:val="20"/>
              </w:rPr>
            </w:pPr>
          </w:p>
        </w:tc>
      </w:tr>
      <w:tr w:rsidR="00D91F72" w14:paraId="614CC5B5" w14:textId="5682867A">
        <w:tc>
          <w:tcPr>
            <w:tcW w:w="4148" w:type="dxa"/>
            <w:gridSpan w:val="2"/>
            <w:tcBorders>
              <w:top w:val="single" w:sz="4" w:space="0" w:color="000000"/>
              <w:left w:val="single" w:sz="4" w:space="0" w:color="000000"/>
              <w:bottom w:val="single" w:sz="4" w:space="0" w:color="000000"/>
              <w:right w:val="single" w:sz="4" w:space="0" w:color="000000"/>
            </w:tcBorders>
          </w:tcPr>
          <w:p w14:paraId="2D82FF3C" w14:textId="36B42AD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5866E93" w14:textId="6EA8A302" w:rsidR="00D91F72" w:rsidRDefault="00E53301">
            <w:pPr>
              <w:rPr>
                <w:sz w:val="20"/>
                <w:szCs w:val="20"/>
              </w:rPr>
            </w:pPr>
            <w:r>
              <w:rPr>
                <w:rFonts w:hint="eastAsia"/>
                <w:sz w:val="20"/>
                <w:szCs w:val="20"/>
              </w:rPr>
              <w:t>设置自动备份间隔</w:t>
            </w:r>
          </w:p>
        </w:tc>
      </w:tr>
      <w:tr w:rsidR="00D91F72" w14:paraId="112E905E" w14:textId="0B0C9A88">
        <w:tc>
          <w:tcPr>
            <w:tcW w:w="4148" w:type="dxa"/>
            <w:gridSpan w:val="2"/>
            <w:tcBorders>
              <w:top w:val="single" w:sz="4" w:space="0" w:color="000000"/>
              <w:left w:val="single" w:sz="4" w:space="0" w:color="000000"/>
              <w:bottom w:val="single" w:sz="4" w:space="0" w:color="000000"/>
              <w:right w:val="single" w:sz="4" w:space="0" w:color="000000"/>
            </w:tcBorders>
          </w:tcPr>
          <w:p w14:paraId="59499575" w14:textId="57A3C8E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6F78823" w14:textId="6D5FB0C0" w:rsidR="00D91F72" w:rsidRDefault="00E53301">
            <w:pPr>
              <w:rPr>
                <w:sz w:val="20"/>
                <w:szCs w:val="20"/>
              </w:rPr>
            </w:pPr>
            <w:r>
              <w:rPr>
                <w:rFonts w:hint="eastAsia"/>
                <w:sz w:val="20"/>
                <w:szCs w:val="20"/>
              </w:rPr>
              <w:t>设置自动备份间隔</w:t>
            </w:r>
          </w:p>
        </w:tc>
      </w:tr>
      <w:tr w:rsidR="00D91F72" w14:paraId="32019CF1" w14:textId="1204C783">
        <w:tc>
          <w:tcPr>
            <w:tcW w:w="4148" w:type="dxa"/>
            <w:gridSpan w:val="2"/>
            <w:tcBorders>
              <w:top w:val="single" w:sz="4" w:space="0" w:color="000000"/>
              <w:left w:val="single" w:sz="4" w:space="0" w:color="000000"/>
              <w:bottom w:val="single" w:sz="4" w:space="0" w:color="000000"/>
              <w:right w:val="single" w:sz="4" w:space="0" w:color="000000"/>
            </w:tcBorders>
          </w:tcPr>
          <w:p w14:paraId="42651E1F" w14:textId="4188095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C41590A" w14:textId="64C26E0D" w:rsidR="00D91F72" w:rsidRDefault="00E53301">
            <w:pPr>
              <w:rPr>
                <w:sz w:val="20"/>
                <w:szCs w:val="20"/>
              </w:rPr>
            </w:pPr>
            <w:r>
              <w:rPr>
                <w:rFonts w:hint="eastAsia"/>
                <w:sz w:val="20"/>
                <w:szCs w:val="20"/>
              </w:rPr>
              <w:t>管理员</w:t>
            </w:r>
          </w:p>
        </w:tc>
      </w:tr>
      <w:tr w:rsidR="00D91F72" w14:paraId="167DDC85" w14:textId="02E31425">
        <w:tc>
          <w:tcPr>
            <w:tcW w:w="4148" w:type="dxa"/>
            <w:gridSpan w:val="2"/>
            <w:tcBorders>
              <w:top w:val="single" w:sz="4" w:space="0" w:color="000000"/>
              <w:left w:val="single" w:sz="4" w:space="0" w:color="000000"/>
              <w:bottom w:val="single" w:sz="4" w:space="0" w:color="000000"/>
              <w:right w:val="single" w:sz="4" w:space="0" w:color="000000"/>
            </w:tcBorders>
          </w:tcPr>
          <w:p w14:paraId="02EE87E5" w14:textId="66CCECB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E01477" w14:textId="0FF69C9E" w:rsidR="00D91F72" w:rsidRDefault="00E53301">
            <w:pPr>
              <w:rPr>
                <w:sz w:val="20"/>
                <w:szCs w:val="20"/>
              </w:rPr>
            </w:pPr>
            <w:r>
              <w:rPr>
                <w:rFonts w:hint="eastAsia"/>
                <w:sz w:val="20"/>
                <w:szCs w:val="20"/>
              </w:rPr>
              <w:t>黑盒测试：等价类划分</w:t>
            </w:r>
          </w:p>
        </w:tc>
      </w:tr>
      <w:tr w:rsidR="00D91F72" w14:paraId="3A15BA6E" w14:textId="1473B6BE">
        <w:tc>
          <w:tcPr>
            <w:tcW w:w="4148" w:type="dxa"/>
            <w:gridSpan w:val="2"/>
            <w:tcBorders>
              <w:top w:val="single" w:sz="4" w:space="0" w:color="000000"/>
              <w:left w:val="single" w:sz="4" w:space="0" w:color="000000"/>
              <w:bottom w:val="single" w:sz="4" w:space="0" w:color="000000"/>
              <w:right w:val="single" w:sz="4" w:space="0" w:color="000000"/>
            </w:tcBorders>
          </w:tcPr>
          <w:p w14:paraId="7581A923" w14:textId="7E69282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A42A738" w14:textId="684404A9" w:rsidR="00D91F72" w:rsidRDefault="00E53301">
            <w:pPr>
              <w:rPr>
                <w:sz w:val="20"/>
                <w:szCs w:val="20"/>
              </w:rPr>
            </w:pPr>
            <w:r>
              <w:rPr>
                <w:rFonts w:hint="eastAsia"/>
                <w:sz w:val="20"/>
                <w:szCs w:val="20"/>
              </w:rPr>
              <w:t>无</w:t>
            </w:r>
          </w:p>
        </w:tc>
      </w:tr>
      <w:tr w:rsidR="00D91F72" w14:paraId="72810310" w14:textId="343D4BDA">
        <w:tc>
          <w:tcPr>
            <w:tcW w:w="4148" w:type="dxa"/>
            <w:gridSpan w:val="2"/>
            <w:tcBorders>
              <w:top w:val="single" w:sz="4" w:space="0" w:color="000000"/>
              <w:left w:val="single" w:sz="4" w:space="0" w:color="000000"/>
              <w:bottom w:val="single" w:sz="4" w:space="0" w:color="000000"/>
              <w:right w:val="single" w:sz="4" w:space="0" w:color="000000"/>
            </w:tcBorders>
          </w:tcPr>
          <w:p w14:paraId="6E9DD271" w14:textId="5B5C279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79F3A01" w14:textId="2C6B8796" w:rsidR="00D91F72" w:rsidRDefault="00E53301">
            <w:pPr>
              <w:rPr>
                <w:sz w:val="20"/>
                <w:szCs w:val="20"/>
              </w:rPr>
            </w:pPr>
            <w:r>
              <w:rPr>
                <w:rFonts w:hint="eastAsia"/>
                <w:sz w:val="20"/>
                <w:szCs w:val="20"/>
              </w:rPr>
              <w:t>管理员不想手动备份，于是去设置一下自动备份时间让系统自己备份</w:t>
            </w:r>
          </w:p>
        </w:tc>
      </w:tr>
      <w:tr w:rsidR="00D91F72" w14:paraId="3F8FEDA8" w14:textId="2519AF06">
        <w:tc>
          <w:tcPr>
            <w:tcW w:w="4148" w:type="dxa"/>
            <w:gridSpan w:val="2"/>
            <w:tcBorders>
              <w:top w:val="single" w:sz="4" w:space="0" w:color="000000"/>
              <w:left w:val="single" w:sz="4" w:space="0" w:color="000000"/>
              <w:bottom w:val="single" w:sz="4" w:space="0" w:color="000000"/>
              <w:right w:val="single" w:sz="4" w:space="0" w:color="000000"/>
            </w:tcBorders>
          </w:tcPr>
          <w:p w14:paraId="5A5F80AF" w14:textId="734D9C0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D8ADCA" w14:textId="498F9A27" w:rsidR="00D91F72" w:rsidRDefault="00E53301">
            <w:pPr>
              <w:rPr>
                <w:sz w:val="20"/>
                <w:szCs w:val="20"/>
              </w:rPr>
            </w:pPr>
            <w:r>
              <w:rPr>
                <w:rFonts w:hint="eastAsia"/>
                <w:sz w:val="20"/>
                <w:szCs w:val="20"/>
              </w:rPr>
              <w:t>检查是否能设置自动备份时间，是否能处理非法的输入数据</w:t>
            </w:r>
          </w:p>
        </w:tc>
      </w:tr>
      <w:tr w:rsidR="00D91F72" w14:paraId="3F59C41E" w14:textId="2DC6CA2B">
        <w:trPr>
          <w:trHeight w:val="1445"/>
        </w:trPr>
        <w:tc>
          <w:tcPr>
            <w:tcW w:w="8296" w:type="dxa"/>
            <w:gridSpan w:val="3"/>
            <w:tcBorders>
              <w:top w:val="single" w:sz="4" w:space="0" w:color="000000"/>
              <w:left w:val="single" w:sz="4" w:space="0" w:color="000000"/>
              <w:right w:val="single" w:sz="4" w:space="0" w:color="000000"/>
            </w:tcBorders>
          </w:tcPr>
          <w:p w14:paraId="0F9D269E" w14:textId="1EF89A60" w:rsidR="00D91F72" w:rsidRDefault="00E53301">
            <w:pPr>
              <w:rPr>
                <w:sz w:val="20"/>
                <w:szCs w:val="20"/>
              </w:rPr>
            </w:pPr>
            <w:r>
              <w:rPr>
                <w:rFonts w:hint="eastAsia"/>
                <w:sz w:val="20"/>
                <w:szCs w:val="20"/>
              </w:rPr>
              <w:t>初始条件和背景：</w:t>
            </w:r>
          </w:p>
          <w:p w14:paraId="1ADF340C" w14:textId="1A8A0326" w:rsidR="00D91F72" w:rsidRDefault="00E53301">
            <w:pPr>
              <w:rPr>
                <w:sz w:val="20"/>
                <w:szCs w:val="20"/>
              </w:rPr>
            </w:pPr>
            <w:r>
              <w:rPr>
                <w:rFonts w:hint="eastAsia"/>
                <w:sz w:val="20"/>
                <w:szCs w:val="20"/>
              </w:rPr>
              <w:t>系统：PC端</w:t>
            </w:r>
          </w:p>
          <w:p w14:paraId="7FDC701F" w14:textId="3C81918F" w:rsidR="00D91F72" w:rsidRDefault="00E53301">
            <w:pPr>
              <w:rPr>
                <w:sz w:val="20"/>
                <w:szCs w:val="20"/>
              </w:rPr>
            </w:pPr>
            <w:r>
              <w:rPr>
                <w:rFonts w:hint="eastAsia"/>
                <w:sz w:val="20"/>
                <w:szCs w:val="20"/>
              </w:rPr>
              <w:t>浏览器：C</w:t>
            </w:r>
            <w:r>
              <w:rPr>
                <w:sz w:val="20"/>
                <w:szCs w:val="20"/>
              </w:rPr>
              <w:t>hrome</w:t>
            </w:r>
          </w:p>
          <w:p w14:paraId="46C64534" w14:textId="678328F2" w:rsidR="00D91F72" w:rsidRDefault="00E53301">
            <w:pPr>
              <w:rPr>
                <w:sz w:val="20"/>
                <w:szCs w:val="20"/>
              </w:rPr>
            </w:pPr>
            <w:r>
              <w:rPr>
                <w:rFonts w:hint="eastAsia"/>
                <w:sz w:val="20"/>
                <w:szCs w:val="20"/>
              </w:rPr>
              <w:t>注释：无</w:t>
            </w:r>
          </w:p>
        </w:tc>
      </w:tr>
      <w:tr w:rsidR="00D91F72" w14:paraId="2F450743" w14:textId="3C4E2936">
        <w:trPr>
          <w:trHeight w:val="392"/>
        </w:trPr>
        <w:tc>
          <w:tcPr>
            <w:tcW w:w="2155" w:type="dxa"/>
            <w:tcBorders>
              <w:top w:val="single" w:sz="4" w:space="0" w:color="000000"/>
              <w:left w:val="single" w:sz="4" w:space="0" w:color="000000"/>
              <w:bottom w:val="single" w:sz="4" w:space="0" w:color="000000"/>
              <w:right w:val="single" w:sz="4" w:space="0" w:color="000000"/>
            </w:tcBorders>
          </w:tcPr>
          <w:p w14:paraId="71C57FC6" w14:textId="38D8354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C3B6B5" w14:textId="322B2599" w:rsidR="00D91F72" w:rsidRDefault="00E53301">
            <w:pPr>
              <w:rPr>
                <w:sz w:val="20"/>
                <w:szCs w:val="20"/>
              </w:rPr>
            </w:pPr>
            <w:r>
              <w:rPr>
                <w:rFonts w:hint="eastAsia"/>
                <w:sz w:val="20"/>
                <w:szCs w:val="20"/>
              </w:rPr>
              <w:t>预期结果</w:t>
            </w:r>
          </w:p>
        </w:tc>
      </w:tr>
      <w:tr w:rsidR="00D91F72" w14:paraId="0041255F" w14:textId="7F8672FA">
        <w:trPr>
          <w:trHeight w:val="20"/>
        </w:trPr>
        <w:tc>
          <w:tcPr>
            <w:tcW w:w="2155" w:type="dxa"/>
            <w:tcBorders>
              <w:top w:val="single" w:sz="4" w:space="0" w:color="000000"/>
              <w:left w:val="single" w:sz="4" w:space="0" w:color="000000"/>
              <w:bottom w:val="single" w:sz="4" w:space="0" w:color="000000"/>
              <w:right w:val="single" w:sz="4" w:space="0" w:color="000000"/>
            </w:tcBorders>
          </w:tcPr>
          <w:p w14:paraId="06345016" w14:textId="31A49DDE" w:rsidR="00D91F72" w:rsidRDefault="00E53301">
            <w:pPr>
              <w:rPr>
                <w:sz w:val="20"/>
                <w:szCs w:val="20"/>
              </w:rPr>
            </w:pPr>
            <w:r>
              <w:rPr>
                <w:rFonts w:hint="eastAsia"/>
                <w:sz w:val="20"/>
                <w:szCs w:val="20"/>
              </w:rPr>
              <w:t>点击备份管理右上角自动备份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1FF11F0E" w14:textId="76D90AF6" w:rsidR="00D91F72" w:rsidRDefault="00E53301">
            <w:pPr>
              <w:rPr>
                <w:sz w:val="20"/>
                <w:szCs w:val="20"/>
              </w:rPr>
            </w:pPr>
            <w:r>
              <w:rPr>
                <w:rFonts w:hint="eastAsia"/>
                <w:sz w:val="20"/>
                <w:szCs w:val="20"/>
              </w:rPr>
              <w:t>弹出自动备份时间间隔设置窗口，其中有一个可以输入的文本框和确定按钮</w:t>
            </w:r>
          </w:p>
        </w:tc>
      </w:tr>
      <w:tr w:rsidR="00D91F72" w14:paraId="47B1AACF" w14:textId="7B758890">
        <w:trPr>
          <w:trHeight w:val="20"/>
        </w:trPr>
        <w:tc>
          <w:tcPr>
            <w:tcW w:w="2155" w:type="dxa"/>
            <w:tcBorders>
              <w:top w:val="single" w:sz="4" w:space="0" w:color="000000"/>
              <w:left w:val="single" w:sz="4" w:space="0" w:color="000000"/>
              <w:bottom w:val="single" w:sz="4" w:space="0" w:color="000000"/>
              <w:right w:val="single" w:sz="4" w:space="0" w:color="000000"/>
            </w:tcBorders>
          </w:tcPr>
          <w:p w14:paraId="5E435359" w14:textId="29027126" w:rsidR="00D91F72" w:rsidRDefault="00E53301">
            <w:pPr>
              <w:rPr>
                <w:sz w:val="20"/>
                <w:szCs w:val="20"/>
              </w:rPr>
            </w:pPr>
            <w:r>
              <w:rPr>
                <w:rFonts w:hint="eastAsia"/>
                <w:sz w:val="20"/>
                <w:szCs w:val="20"/>
              </w:rPr>
              <w:t>输入：-1</w:t>
            </w:r>
          </w:p>
          <w:p w14:paraId="57E1731F" w14:textId="00A24634"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F0A42CD" w14:textId="0420DAC6" w:rsidR="00D91F72" w:rsidRDefault="00E53301">
            <w:pPr>
              <w:rPr>
                <w:sz w:val="20"/>
                <w:szCs w:val="20"/>
              </w:rPr>
            </w:pPr>
            <w:r>
              <w:rPr>
                <w:rFonts w:hint="eastAsia"/>
                <w:sz w:val="20"/>
                <w:szCs w:val="20"/>
              </w:rPr>
              <w:t>提示：间隔必须为一个正整数</w:t>
            </w:r>
          </w:p>
        </w:tc>
      </w:tr>
      <w:tr w:rsidR="00D91F72" w14:paraId="5A0B1399" w14:textId="30010AD7">
        <w:trPr>
          <w:trHeight w:val="20"/>
        </w:trPr>
        <w:tc>
          <w:tcPr>
            <w:tcW w:w="2155" w:type="dxa"/>
            <w:tcBorders>
              <w:top w:val="single" w:sz="4" w:space="0" w:color="000000"/>
              <w:left w:val="single" w:sz="4" w:space="0" w:color="000000"/>
              <w:bottom w:val="single" w:sz="4" w:space="0" w:color="000000"/>
              <w:right w:val="single" w:sz="4" w:space="0" w:color="000000"/>
            </w:tcBorders>
          </w:tcPr>
          <w:p w14:paraId="05F29641" w14:textId="4C9D5AB4" w:rsidR="00D91F72" w:rsidRDefault="00E53301">
            <w:pPr>
              <w:rPr>
                <w:sz w:val="20"/>
                <w:szCs w:val="20"/>
              </w:rPr>
            </w:pPr>
            <w:r>
              <w:rPr>
                <w:rFonts w:hint="eastAsia"/>
                <w:sz w:val="20"/>
                <w:szCs w:val="20"/>
              </w:rPr>
              <w:t>输入：0</w:t>
            </w:r>
          </w:p>
          <w:p w14:paraId="467AE0ED" w14:textId="5D891B53"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313CF78" w14:textId="053A7E04" w:rsidR="00D91F72" w:rsidRDefault="00E53301">
            <w:pPr>
              <w:rPr>
                <w:sz w:val="20"/>
                <w:szCs w:val="20"/>
              </w:rPr>
            </w:pPr>
            <w:r>
              <w:rPr>
                <w:rFonts w:hint="eastAsia"/>
                <w:sz w:val="20"/>
                <w:szCs w:val="20"/>
              </w:rPr>
              <w:t>提示：间隔必须为一个正整数</w:t>
            </w:r>
          </w:p>
        </w:tc>
      </w:tr>
      <w:tr w:rsidR="00D91F72" w14:paraId="1CBDF40B" w14:textId="2989DA25">
        <w:trPr>
          <w:trHeight w:val="20"/>
        </w:trPr>
        <w:tc>
          <w:tcPr>
            <w:tcW w:w="2155" w:type="dxa"/>
            <w:tcBorders>
              <w:top w:val="single" w:sz="4" w:space="0" w:color="000000"/>
              <w:left w:val="single" w:sz="4" w:space="0" w:color="000000"/>
              <w:bottom w:val="single" w:sz="4" w:space="0" w:color="000000"/>
              <w:right w:val="single" w:sz="4" w:space="0" w:color="000000"/>
            </w:tcBorders>
          </w:tcPr>
          <w:p w14:paraId="75FBA8B9" w14:textId="7AF4B459" w:rsidR="00D91F72" w:rsidRDefault="00E53301">
            <w:pPr>
              <w:rPr>
                <w:sz w:val="20"/>
                <w:szCs w:val="20"/>
              </w:rPr>
            </w:pPr>
            <w:r>
              <w:rPr>
                <w:rFonts w:hint="eastAsia"/>
                <w:sz w:val="20"/>
                <w:szCs w:val="20"/>
              </w:rPr>
              <w:t>输入：1.1</w:t>
            </w:r>
          </w:p>
          <w:p w14:paraId="5284C0BC" w14:textId="58E10985"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9E2CC21" w14:textId="7787A31F" w:rsidR="00D91F72" w:rsidRDefault="00E53301">
            <w:pPr>
              <w:rPr>
                <w:sz w:val="20"/>
                <w:szCs w:val="20"/>
              </w:rPr>
            </w:pPr>
            <w:r>
              <w:rPr>
                <w:rFonts w:hint="eastAsia"/>
                <w:sz w:val="20"/>
                <w:szCs w:val="20"/>
              </w:rPr>
              <w:t>提示：间隔必须为一个正整数</w:t>
            </w:r>
          </w:p>
        </w:tc>
      </w:tr>
      <w:tr w:rsidR="00D91F72" w14:paraId="7C8DFFFE" w14:textId="7AE1FF87">
        <w:trPr>
          <w:trHeight w:val="20"/>
        </w:trPr>
        <w:tc>
          <w:tcPr>
            <w:tcW w:w="2155" w:type="dxa"/>
            <w:tcBorders>
              <w:top w:val="single" w:sz="4" w:space="0" w:color="000000"/>
              <w:left w:val="single" w:sz="4" w:space="0" w:color="000000"/>
              <w:bottom w:val="single" w:sz="4" w:space="0" w:color="000000"/>
              <w:right w:val="single" w:sz="4" w:space="0" w:color="000000"/>
            </w:tcBorders>
          </w:tcPr>
          <w:p w14:paraId="3E480C9C" w14:textId="3DF2CBA4" w:rsidR="00D91F72" w:rsidRDefault="00E53301">
            <w:pPr>
              <w:rPr>
                <w:sz w:val="20"/>
                <w:szCs w:val="20"/>
              </w:rPr>
            </w:pPr>
            <w:r>
              <w:rPr>
                <w:rFonts w:hint="eastAsia"/>
                <w:sz w:val="20"/>
                <w:szCs w:val="20"/>
              </w:rPr>
              <w:t>输入：2</w:t>
            </w:r>
          </w:p>
          <w:p w14:paraId="6D188281" w14:textId="5B645912"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05373CA" w14:textId="00E20B8E" w:rsidR="00D91F72" w:rsidRDefault="00E53301">
            <w:pPr>
              <w:rPr>
                <w:sz w:val="20"/>
                <w:szCs w:val="20"/>
              </w:rPr>
            </w:pPr>
            <w:r>
              <w:rPr>
                <w:rFonts w:hint="eastAsia"/>
                <w:sz w:val="20"/>
                <w:szCs w:val="20"/>
              </w:rPr>
              <w:t>提示：设定成功</w:t>
            </w:r>
          </w:p>
        </w:tc>
      </w:tr>
    </w:tbl>
    <w:p w14:paraId="6EA2BDE3" w14:textId="4B14E00B" w:rsidR="00D91F72" w:rsidRDefault="00D91F72">
      <w:pPr>
        <w:rPr>
          <w:rFonts w:cstheme="minorBidi"/>
          <w:b/>
          <w:color w:val="000000" w:themeColor="text1"/>
          <w:kern w:val="2"/>
          <w:sz w:val="28"/>
        </w:rPr>
      </w:pPr>
    </w:p>
    <w:p w14:paraId="745BAF2A" w14:textId="15A408AC" w:rsidR="00D91F72" w:rsidRDefault="00E53301">
      <w:pPr>
        <w:rPr>
          <w:rFonts w:cstheme="minorBidi"/>
          <w:b/>
          <w:color w:val="000000" w:themeColor="text1"/>
          <w:kern w:val="2"/>
          <w:sz w:val="28"/>
        </w:rPr>
      </w:pPr>
      <w:r>
        <w:rPr>
          <w:rFonts w:cstheme="minorBidi"/>
          <w:b/>
          <w:color w:val="000000" w:themeColor="text1"/>
          <w:kern w:val="2"/>
          <w:sz w:val="28"/>
        </w:rPr>
        <w:br w:type="page"/>
      </w:r>
    </w:p>
    <w:p w14:paraId="7C5BC847" w14:textId="50ED6CC0" w:rsidR="00D91F72" w:rsidRDefault="00D91F72">
      <w:pPr>
        <w:rPr>
          <w:rFonts w:cstheme="minorBidi"/>
          <w:b/>
          <w:color w:val="000000" w:themeColor="text1"/>
          <w:kern w:val="2"/>
          <w:sz w:val="28"/>
        </w:rPr>
      </w:pPr>
    </w:p>
    <w:p w14:paraId="681F4CE4" w14:textId="0DAEA548" w:rsidR="00D91F72" w:rsidRDefault="00E53301">
      <w:pPr>
        <w:pStyle w:val="a1"/>
      </w:pPr>
      <w:bookmarkStart w:id="15" w:name="_Toc533374704"/>
      <w:r>
        <w:rPr>
          <w:rFonts w:hint="eastAsia"/>
        </w:rPr>
        <w:t>手动备份</w:t>
      </w:r>
      <w:bookmarkEnd w:id="15"/>
    </w:p>
    <w:tbl>
      <w:tblPr>
        <w:tblStyle w:val="15"/>
        <w:tblW w:w="8296" w:type="dxa"/>
        <w:tblLayout w:type="fixed"/>
        <w:tblLook w:val="04A0" w:firstRow="1" w:lastRow="0" w:firstColumn="1" w:lastColumn="0" w:noHBand="0" w:noVBand="1"/>
      </w:tblPr>
      <w:tblGrid>
        <w:gridCol w:w="2155"/>
        <w:gridCol w:w="1993"/>
        <w:gridCol w:w="4148"/>
      </w:tblGrid>
      <w:tr w:rsidR="00D91F72" w14:paraId="7F301BE7" w14:textId="06649431">
        <w:tc>
          <w:tcPr>
            <w:tcW w:w="4148" w:type="dxa"/>
            <w:gridSpan w:val="2"/>
            <w:tcBorders>
              <w:top w:val="single" w:sz="4" w:space="0" w:color="000000"/>
              <w:left w:val="single" w:sz="4" w:space="0" w:color="000000"/>
              <w:bottom w:val="single" w:sz="4" w:space="0" w:color="000000"/>
              <w:right w:val="single" w:sz="4" w:space="0" w:color="000000"/>
            </w:tcBorders>
          </w:tcPr>
          <w:p w14:paraId="13D5C5D6" w14:textId="294828C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1351A7" w14:textId="1B682BCA" w:rsidR="00D91F72" w:rsidRDefault="00E53301">
            <w:pPr>
              <w:rPr>
                <w:sz w:val="20"/>
                <w:szCs w:val="20"/>
              </w:rPr>
            </w:pPr>
            <w:r>
              <w:rPr>
                <w:rFonts w:hint="eastAsia"/>
                <w:sz w:val="20"/>
                <w:szCs w:val="20"/>
              </w:rPr>
              <w:t>TC</w:t>
            </w:r>
            <w:r>
              <w:rPr>
                <w:sz w:val="20"/>
                <w:szCs w:val="20"/>
              </w:rPr>
              <w:t>-A-</w:t>
            </w:r>
          </w:p>
        </w:tc>
      </w:tr>
      <w:tr w:rsidR="00D91F72" w14:paraId="017AE8FD" w14:textId="5FF74D42">
        <w:tc>
          <w:tcPr>
            <w:tcW w:w="4148" w:type="dxa"/>
            <w:gridSpan w:val="2"/>
            <w:tcBorders>
              <w:top w:val="single" w:sz="4" w:space="0" w:color="000000"/>
              <w:left w:val="single" w:sz="4" w:space="0" w:color="000000"/>
              <w:bottom w:val="single" w:sz="4" w:space="0" w:color="000000"/>
              <w:right w:val="single" w:sz="4" w:space="0" w:color="000000"/>
            </w:tcBorders>
          </w:tcPr>
          <w:p w14:paraId="73AB5B82" w14:textId="1C96EFF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E28E54" w14:textId="1644943B" w:rsidR="00D91F72" w:rsidRDefault="00E53301">
            <w:pPr>
              <w:rPr>
                <w:sz w:val="20"/>
                <w:szCs w:val="20"/>
              </w:rPr>
            </w:pPr>
            <w:r>
              <w:rPr>
                <w:rFonts w:hint="eastAsia"/>
                <w:sz w:val="20"/>
                <w:szCs w:val="20"/>
              </w:rPr>
              <w:t>手动备份</w:t>
            </w:r>
          </w:p>
        </w:tc>
      </w:tr>
      <w:tr w:rsidR="00D91F72" w14:paraId="6EB1AF5B" w14:textId="65D75EC5">
        <w:tc>
          <w:tcPr>
            <w:tcW w:w="4148" w:type="dxa"/>
            <w:gridSpan w:val="2"/>
            <w:tcBorders>
              <w:top w:val="single" w:sz="4" w:space="0" w:color="000000"/>
              <w:left w:val="single" w:sz="4" w:space="0" w:color="000000"/>
              <w:bottom w:val="single" w:sz="4" w:space="0" w:color="000000"/>
              <w:right w:val="single" w:sz="4" w:space="0" w:color="000000"/>
            </w:tcBorders>
          </w:tcPr>
          <w:p w14:paraId="6348D56D" w14:textId="370D6D3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30942E" w14:textId="11C8F7CE" w:rsidR="00D91F72" w:rsidRDefault="00E53301">
            <w:pPr>
              <w:rPr>
                <w:sz w:val="20"/>
                <w:szCs w:val="20"/>
              </w:rPr>
            </w:pPr>
            <w:r>
              <w:rPr>
                <w:rFonts w:hint="eastAsia"/>
                <w:sz w:val="20"/>
                <w:szCs w:val="20"/>
              </w:rPr>
              <w:t>手动备份</w:t>
            </w:r>
          </w:p>
        </w:tc>
      </w:tr>
      <w:tr w:rsidR="00D91F72" w14:paraId="06669360" w14:textId="03E82D46">
        <w:tc>
          <w:tcPr>
            <w:tcW w:w="4148" w:type="dxa"/>
            <w:gridSpan w:val="2"/>
            <w:tcBorders>
              <w:top w:val="single" w:sz="4" w:space="0" w:color="000000"/>
              <w:left w:val="single" w:sz="4" w:space="0" w:color="000000"/>
              <w:bottom w:val="single" w:sz="4" w:space="0" w:color="000000"/>
              <w:right w:val="single" w:sz="4" w:space="0" w:color="000000"/>
            </w:tcBorders>
          </w:tcPr>
          <w:p w14:paraId="31A11FA2" w14:textId="5CBAB13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476125" w14:textId="3F99A1FD" w:rsidR="00D91F72" w:rsidRDefault="00E53301">
            <w:pPr>
              <w:rPr>
                <w:sz w:val="20"/>
                <w:szCs w:val="20"/>
              </w:rPr>
            </w:pPr>
            <w:r>
              <w:rPr>
                <w:rFonts w:hint="eastAsia"/>
                <w:sz w:val="20"/>
                <w:szCs w:val="20"/>
              </w:rPr>
              <w:t>管理员</w:t>
            </w:r>
          </w:p>
        </w:tc>
      </w:tr>
      <w:tr w:rsidR="00D91F72" w14:paraId="35FC4EA8" w14:textId="18415E31">
        <w:tc>
          <w:tcPr>
            <w:tcW w:w="4148" w:type="dxa"/>
            <w:gridSpan w:val="2"/>
            <w:tcBorders>
              <w:top w:val="single" w:sz="4" w:space="0" w:color="000000"/>
              <w:left w:val="single" w:sz="4" w:space="0" w:color="000000"/>
              <w:bottom w:val="single" w:sz="4" w:space="0" w:color="000000"/>
              <w:right w:val="single" w:sz="4" w:space="0" w:color="000000"/>
            </w:tcBorders>
          </w:tcPr>
          <w:p w14:paraId="28306F91" w14:textId="7071644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34CF29" w14:textId="78455E58" w:rsidR="00D91F72" w:rsidRDefault="00E53301">
            <w:pPr>
              <w:rPr>
                <w:sz w:val="20"/>
                <w:szCs w:val="20"/>
              </w:rPr>
            </w:pPr>
            <w:r>
              <w:rPr>
                <w:rFonts w:hint="eastAsia"/>
                <w:sz w:val="20"/>
                <w:szCs w:val="20"/>
              </w:rPr>
              <w:t>黑盒测试</w:t>
            </w:r>
          </w:p>
        </w:tc>
      </w:tr>
      <w:tr w:rsidR="00D91F72" w14:paraId="31FA028B" w14:textId="5B08B177">
        <w:tc>
          <w:tcPr>
            <w:tcW w:w="4148" w:type="dxa"/>
            <w:gridSpan w:val="2"/>
            <w:tcBorders>
              <w:top w:val="single" w:sz="4" w:space="0" w:color="000000"/>
              <w:left w:val="single" w:sz="4" w:space="0" w:color="000000"/>
              <w:bottom w:val="single" w:sz="4" w:space="0" w:color="000000"/>
              <w:right w:val="single" w:sz="4" w:space="0" w:color="000000"/>
            </w:tcBorders>
          </w:tcPr>
          <w:p w14:paraId="2B62590D" w14:textId="5C07B37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FF0F47" w14:textId="7EAA0181" w:rsidR="00D91F72" w:rsidRDefault="00E53301">
            <w:pPr>
              <w:rPr>
                <w:sz w:val="20"/>
                <w:szCs w:val="20"/>
              </w:rPr>
            </w:pPr>
            <w:r>
              <w:rPr>
                <w:rFonts w:hint="eastAsia"/>
                <w:sz w:val="20"/>
                <w:szCs w:val="20"/>
              </w:rPr>
              <w:t>无</w:t>
            </w:r>
          </w:p>
        </w:tc>
      </w:tr>
      <w:tr w:rsidR="00D91F72" w14:paraId="725F3301" w14:textId="7FB9BE82">
        <w:tc>
          <w:tcPr>
            <w:tcW w:w="4148" w:type="dxa"/>
            <w:gridSpan w:val="2"/>
            <w:tcBorders>
              <w:top w:val="single" w:sz="4" w:space="0" w:color="000000"/>
              <w:left w:val="single" w:sz="4" w:space="0" w:color="000000"/>
              <w:bottom w:val="single" w:sz="4" w:space="0" w:color="000000"/>
              <w:right w:val="single" w:sz="4" w:space="0" w:color="000000"/>
            </w:tcBorders>
          </w:tcPr>
          <w:p w14:paraId="5F4049C3" w14:textId="789D79F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5AB1AE" w14:textId="22FDDAA5" w:rsidR="00D91F72" w:rsidRDefault="00E53301">
            <w:pPr>
              <w:rPr>
                <w:sz w:val="20"/>
                <w:szCs w:val="20"/>
              </w:rPr>
            </w:pPr>
            <w:r>
              <w:rPr>
                <w:rFonts w:hint="eastAsia"/>
                <w:sz w:val="20"/>
                <w:szCs w:val="20"/>
              </w:rPr>
              <w:t>管理员在备份页面尝试进行手动备份</w:t>
            </w:r>
          </w:p>
        </w:tc>
      </w:tr>
      <w:tr w:rsidR="00D91F72" w14:paraId="361512CC" w14:textId="5413E570">
        <w:tc>
          <w:tcPr>
            <w:tcW w:w="4148" w:type="dxa"/>
            <w:gridSpan w:val="2"/>
            <w:tcBorders>
              <w:top w:val="single" w:sz="4" w:space="0" w:color="000000"/>
              <w:left w:val="single" w:sz="4" w:space="0" w:color="000000"/>
              <w:bottom w:val="single" w:sz="4" w:space="0" w:color="000000"/>
              <w:right w:val="single" w:sz="4" w:space="0" w:color="000000"/>
            </w:tcBorders>
          </w:tcPr>
          <w:p w14:paraId="4934A28D" w14:textId="753F5F9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34CD85D" w14:textId="6DE70E13" w:rsidR="00D91F72" w:rsidRDefault="00E53301">
            <w:pPr>
              <w:rPr>
                <w:sz w:val="20"/>
                <w:szCs w:val="20"/>
              </w:rPr>
            </w:pPr>
            <w:r>
              <w:rPr>
                <w:rFonts w:hint="eastAsia"/>
                <w:sz w:val="20"/>
                <w:szCs w:val="20"/>
              </w:rPr>
              <w:t>检查是否能点出手动备份的框</w:t>
            </w:r>
          </w:p>
        </w:tc>
      </w:tr>
      <w:tr w:rsidR="00D91F72" w14:paraId="78D60BDA" w14:textId="00974989">
        <w:trPr>
          <w:trHeight w:val="1445"/>
        </w:trPr>
        <w:tc>
          <w:tcPr>
            <w:tcW w:w="8296" w:type="dxa"/>
            <w:gridSpan w:val="3"/>
            <w:tcBorders>
              <w:top w:val="single" w:sz="4" w:space="0" w:color="000000"/>
              <w:left w:val="single" w:sz="4" w:space="0" w:color="000000"/>
              <w:right w:val="single" w:sz="4" w:space="0" w:color="000000"/>
            </w:tcBorders>
          </w:tcPr>
          <w:p w14:paraId="617ED9A0" w14:textId="6BB19BEB" w:rsidR="00D91F72" w:rsidRDefault="00E53301">
            <w:pPr>
              <w:rPr>
                <w:sz w:val="20"/>
                <w:szCs w:val="20"/>
              </w:rPr>
            </w:pPr>
            <w:r>
              <w:rPr>
                <w:rFonts w:hint="eastAsia"/>
                <w:sz w:val="20"/>
                <w:szCs w:val="20"/>
              </w:rPr>
              <w:t>初始条件和背景：</w:t>
            </w:r>
          </w:p>
          <w:p w14:paraId="5A6FC4D6" w14:textId="4AB06DA9" w:rsidR="00D91F72" w:rsidRDefault="00E53301">
            <w:pPr>
              <w:rPr>
                <w:sz w:val="20"/>
                <w:szCs w:val="20"/>
              </w:rPr>
            </w:pPr>
            <w:r>
              <w:rPr>
                <w:rFonts w:hint="eastAsia"/>
                <w:sz w:val="20"/>
                <w:szCs w:val="20"/>
              </w:rPr>
              <w:t>系统：PC端</w:t>
            </w:r>
          </w:p>
          <w:p w14:paraId="0CDF2D4C" w14:textId="0BBE5D19" w:rsidR="00D91F72" w:rsidRDefault="00E53301">
            <w:pPr>
              <w:rPr>
                <w:sz w:val="20"/>
                <w:szCs w:val="20"/>
              </w:rPr>
            </w:pPr>
            <w:r>
              <w:rPr>
                <w:rFonts w:hint="eastAsia"/>
                <w:sz w:val="20"/>
                <w:szCs w:val="20"/>
              </w:rPr>
              <w:t>浏览器：C</w:t>
            </w:r>
            <w:r>
              <w:rPr>
                <w:sz w:val="20"/>
                <w:szCs w:val="20"/>
              </w:rPr>
              <w:t>hrome</w:t>
            </w:r>
          </w:p>
          <w:p w14:paraId="68D97122" w14:textId="0824A33E" w:rsidR="00D91F72" w:rsidRDefault="00E53301">
            <w:pPr>
              <w:rPr>
                <w:sz w:val="20"/>
                <w:szCs w:val="20"/>
              </w:rPr>
            </w:pPr>
            <w:r>
              <w:rPr>
                <w:rFonts w:hint="eastAsia"/>
                <w:sz w:val="20"/>
                <w:szCs w:val="20"/>
              </w:rPr>
              <w:t>注释：无</w:t>
            </w:r>
          </w:p>
        </w:tc>
      </w:tr>
      <w:tr w:rsidR="00D91F72" w14:paraId="308051B2" w14:textId="5FCCF724">
        <w:trPr>
          <w:trHeight w:val="392"/>
        </w:trPr>
        <w:tc>
          <w:tcPr>
            <w:tcW w:w="2155" w:type="dxa"/>
            <w:tcBorders>
              <w:top w:val="single" w:sz="4" w:space="0" w:color="000000"/>
              <w:left w:val="single" w:sz="4" w:space="0" w:color="000000"/>
              <w:bottom w:val="single" w:sz="4" w:space="0" w:color="000000"/>
              <w:right w:val="single" w:sz="4" w:space="0" w:color="000000"/>
            </w:tcBorders>
          </w:tcPr>
          <w:p w14:paraId="4691969E" w14:textId="010B7FE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A4BFEF1" w14:textId="2BF7E305" w:rsidR="00D91F72" w:rsidRDefault="00E53301">
            <w:pPr>
              <w:rPr>
                <w:sz w:val="20"/>
                <w:szCs w:val="20"/>
              </w:rPr>
            </w:pPr>
            <w:r>
              <w:rPr>
                <w:rFonts w:hint="eastAsia"/>
                <w:sz w:val="20"/>
                <w:szCs w:val="20"/>
              </w:rPr>
              <w:t>预期结果</w:t>
            </w:r>
          </w:p>
        </w:tc>
      </w:tr>
      <w:tr w:rsidR="00D91F72" w14:paraId="3FD97581" w14:textId="12F87AAA">
        <w:trPr>
          <w:trHeight w:val="20"/>
        </w:trPr>
        <w:tc>
          <w:tcPr>
            <w:tcW w:w="2155" w:type="dxa"/>
            <w:tcBorders>
              <w:top w:val="single" w:sz="4" w:space="0" w:color="000000"/>
              <w:left w:val="single" w:sz="4" w:space="0" w:color="000000"/>
              <w:bottom w:val="single" w:sz="4" w:space="0" w:color="000000"/>
              <w:right w:val="single" w:sz="4" w:space="0" w:color="000000"/>
            </w:tcBorders>
          </w:tcPr>
          <w:p w14:paraId="45CAF3F4" w14:textId="7BD2D0F8"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5FDACC3" w14:textId="7960D5D6" w:rsidR="00D91F72" w:rsidRDefault="00E53301">
            <w:pPr>
              <w:rPr>
                <w:sz w:val="20"/>
                <w:szCs w:val="20"/>
              </w:rPr>
            </w:pPr>
            <w:r>
              <w:rPr>
                <w:rFonts w:hint="eastAsia"/>
                <w:sz w:val="20"/>
                <w:szCs w:val="20"/>
              </w:rPr>
              <w:t>可见备份管理</w:t>
            </w:r>
          </w:p>
        </w:tc>
      </w:tr>
      <w:tr w:rsidR="00D91F72" w14:paraId="7A25B0DE" w14:textId="22AAC826">
        <w:trPr>
          <w:trHeight w:val="20"/>
        </w:trPr>
        <w:tc>
          <w:tcPr>
            <w:tcW w:w="2155" w:type="dxa"/>
            <w:tcBorders>
              <w:top w:val="single" w:sz="4" w:space="0" w:color="000000"/>
              <w:left w:val="single" w:sz="4" w:space="0" w:color="000000"/>
              <w:bottom w:val="single" w:sz="4" w:space="0" w:color="000000"/>
              <w:right w:val="single" w:sz="4" w:space="0" w:color="000000"/>
            </w:tcBorders>
          </w:tcPr>
          <w:p w14:paraId="147DA657" w14:textId="02ABD15E"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3630E3B" w14:textId="4BF8CBAF" w:rsidR="00D91F72" w:rsidRDefault="00E53301">
            <w:pPr>
              <w:rPr>
                <w:sz w:val="20"/>
                <w:szCs w:val="20"/>
              </w:rPr>
            </w:pPr>
            <w:r>
              <w:rPr>
                <w:rFonts w:hint="eastAsia"/>
                <w:sz w:val="20"/>
                <w:szCs w:val="20"/>
              </w:rPr>
              <w:t>可见右上角手动备份</w:t>
            </w:r>
          </w:p>
        </w:tc>
      </w:tr>
      <w:tr w:rsidR="00D91F72" w14:paraId="692C0335" w14:textId="1758CAF5">
        <w:trPr>
          <w:trHeight w:val="20"/>
        </w:trPr>
        <w:tc>
          <w:tcPr>
            <w:tcW w:w="2155" w:type="dxa"/>
            <w:tcBorders>
              <w:top w:val="single" w:sz="4" w:space="0" w:color="000000"/>
              <w:left w:val="single" w:sz="4" w:space="0" w:color="000000"/>
              <w:bottom w:val="single" w:sz="4" w:space="0" w:color="000000"/>
              <w:right w:val="single" w:sz="4" w:space="0" w:color="000000"/>
            </w:tcBorders>
          </w:tcPr>
          <w:p w14:paraId="12FF20C6" w14:textId="36B35915" w:rsidR="00D91F72" w:rsidRDefault="00E53301">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6099039A" w14:textId="0E9F7BB0" w:rsidR="00D91F72" w:rsidRDefault="00E53301">
            <w:pPr>
              <w:rPr>
                <w:sz w:val="20"/>
                <w:szCs w:val="20"/>
              </w:rPr>
            </w:pPr>
            <w:r>
              <w:rPr>
                <w:rFonts w:hint="eastAsia"/>
                <w:sz w:val="20"/>
                <w:szCs w:val="20"/>
              </w:rPr>
              <w:t>弹出手动备份确认窗口</w:t>
            </w:r>
          </w:p>
        </w:tc>
      </w:tr>
    </w:tbl>
    <w:p w14:paraId="58840768" w14:textId="6C7E9BA2" w:rsidR="00D91F72" w:rsidRDefault="00E53301">
      <w:pPr>
        <w:rPr>
          <w:rFonts w:cstheme="minorBidi"/>
          <w:b/>
          <w:color w:val="000000" w:themeColor="text1"/>
          <w:kern w:val="2"/>
          <w:sz w:val="28"/>
        </w:rPr>
      </w:pPr>
      <w:r>
        <w:br w:type="page"/>
      </w:r>
    </w:p>
    <w:p w14:paraId="5C1D03FC" w14:textId="4BE39574" w:rsidR="00D91F72" w:rsidRDefault="00E53301">
      <w:pPr>
        <w:pStyle w:val="a1"/>
      </w:pPr>
      <w:bookmarkStart w:id="16" w:name="_Toc533374705"/>
      <w:r>
        <w:rPr>
          <w:rFonts w:hint="eastAsia"/>
        </w:rPr>
        <w:lastRenderedPageBreak/>
        <w:t>手动备份说明</w:t>
      </w:r>
      <w:bookmarkEnd w:id="16"/>
    </w:p>
    <w:tbl>
      <w:tblPr>
        <w:tblStyle w:val="15"/>
        <w:tblW w:w="8296" w:type="dxa"/>
        <w:tblLayout w:type="fixed"/>
        <w:tblLook w:val="04A0" w:firstRow="1" w:lastRow="0" w:firstColumn="1" w:lastColumn="0" w:noHBand="0" w:noVBand="1"/>
      </w:tblPr>
      <w:tblGrid>
        <w:gridCol w:w="2155"/>
        <w:gridCol w:w="1993"/>
        <w:gridCol w:w="4148"/>
      </w:tblGrid>
      <w:tr w:rsidR="00D91F72" w14:paraId="67DA820D" w14:textId="6117B45D">
        <w:tc>
          <w:tcPr>
            <w:tcW w:w="4148" w:type="dxa"/>
            <w:gridSpan w:val="2"/>
            <w:tcBorders>
              <w:top w:val="single" w:sz="4" w:space="0" w:color="000000"/>
              <w:left w:val="single" w:sz="4" w:space="0" w:color="000000"/>
              <w:bottom w:val="single" w:sz="4" w:space="0" w:color="000000"/>
              <w:right w:val="single" w:sz="4" w:space="0" w:color="000000"/>
            </w:tcBorders>
          </w:tcPr>
          <w:p w14:paraId="602EC744" w14:textId="1F8294E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9F6B0B" w14:textId="6F4FBD22" w:rsidR="00D91F72" w:rsidRDefault="00E53301">
            <w:pPr>
              <w:rPr>
                <w:sz w:val="20"/>
                <w:szCs w:val="20"/>
              </w:rPr>
            </w:pPr>
            <w:r>
              <w:rPr>
                <w:rFonts w:hint="eastAsia"/>
                <w:sz w:val="20"/>
                <w:szCs w:val="20"/>
              </w:rPr>
              <w:t>TC</w:t>
            </w:r>
            <w:r>
              <w:rPr>
                <w:sz w:val="20"/>
                <w:szCs w:val="20"/>
              </w:rPr>
              <w:t>-A-</w:t>
            </w:r>
          </w:p>
        </w:tc>
      </w:tr>
      <w:tr w:rsidR="00D91F72" w14:paraId="264BEEF9" w14:textId="0F58252D">
        <w:tc>
          <w:tcPr>
            <w:tcW w:w="4148" w:type="dxa"/>
            <w:gridSpan w:val="2"/>
            <w:tcBorders>
              <w:top w:val="single" w:sz="4" w:space="0" w:color="000000"/>
              <w:left w:val="single" w:sz="4" w:space="0" w:color="000000"/>
              <w:bottom w:val="single" w:sz="4" w:space="0" w:color="000000"/>
              <w:right w:val="single" w:sz="4" w:space="0" w:color="000000"/>
            </w:tcBorders>
          </w:tcPr>
          <w:p w14:paraId="44BC0CB5" w14:textId="79ED6E7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D404960" w14:textId="3111B4F7" w:rsidR="00D91F72" w:rsidRDefault="00E53301">
            <w:pPr>
              <w:rPr>
                <w:sz w:val="20"/>
                <w:szCs w:val="20"/>
              </w:rPr>
            </w:pPr>
            <w:r>
              <w:rPr>
                <w:rFonts w:hint="eastAsia"/>
                <w:sz w:val="20"/>
                <w:szCs w:val="20"/>
              </w:rPr>
              <w:t>手动备份说明</w:t>
            </w:r>
          </w:p>
        </w:tc>
      </w:tr>
      <w:tr w:rsidR="00D91F72" w14:paraId="3927A089" w14:textId="560ED3A0">
        <w:tc>
          <w:tcPr>
            <w:tcW w:w="4148" w:type="dxa"/>
            <w:gridSpan w:val="2"/>
            <w:tcBorders>
              <w:top w:val="single" w:sz="4" w:space="0" w:color="000000"/>
              <w:left w:val="single" w:sz="4" w:space="0" w:color="000000"/>
              <w:bottom w:val="single" w:sz="4" w:space="0" w:color="000000"/>
              <w:right w:val="single" w:sz="4" w:space="0" w:color="000000"/>
            </w:tcBorders>
          </w:tcPr>
          <w:p w14:paraId="4A1B8D1D" w14:textId="0E380DF3"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E017664" w14:textId="04E4BC0C" w:rsidR="00D91F72" w:rsidRDefault="00E53301">
            <w:pPr>
              <w:rPr>
                <w:sz w:val="20"/>
                <w:szCs w:val="20"/>
              </w:rPr>
            </w:pPr>
            <w:r>
              <w:rPr>
                <w:rFonts w:hint="eastAsia"/>
                <w:sz w:val="20"/>
                <w:szCs w:val="20"/>
              </w:rPr>
              <w:t>手动备份说明</w:t>
            </w:r>
          </w:p>
        </w:tc>
      </w:tr>
      <w:tr w:rsidR="00D91F72" w14:paraId="1C0C4351" w14:textId="31BF0078">
        <w:tc>
          <w:tcPr>
            <w:tcW w:w="4148" w:type="dxa"/>
            <w:gridSpan w:val="2"/>
            <w:tcBorders>
              <w:top w:val="single" w:sz="4" w:space="0" w:color="000000"/>
              <w:left w:val="single" w:sz="4" w:space="0" w:color="000000"/>
              <w:bottom w:val="single" w:sz="4" w:space="0" w:color="000000"/>
              <w:right w:val="single" w:sz="4" w:space="0" w:color="000000"/>
            </w:tcBorders>
          </w:tcPr>
          <w:p w14:paraId="4046892D" w14:textId="63349A8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096248" w14:textId="7D8350C8" w:rsidR="00D91F72" w:rsidRDefault="00E53301">
            <w:pPr>
              <w:rPr>
                <w:sz w:val="20"/>
                <w:szCs w:val="20"/>
              </w:rPr>
            </w:pPr>
            <w:r>
              <w:rPr>
                <w:rFonts w:hint="eastAsia"/>
                <w:sz w:val="20"/>
                <w:szCs w:val="20"/>
              </w:rPr>
              <w:t>管理员</w:t>
            </w:r>
          </w:p>
        </w:tc>
      </w:tr>
      <w:tr w:rsidR="00D91F72" w14:paraId="46BDBBC2" w14:textId="71244A85">
        <w:tc>
          <w:tcPr>
            <w:tcW w:w="4148" w:type="dxa"/>
            <w:gridSpan w:val="2"/>
            <w:tcBorders>
              <w:top w:val="single" w:sz="4" w:space="0" w:color="000000"/>
              <w:left w:val="single" w:sz="4" w:space="0" w:color="000000"/>
              <w:bottom w:val="single" w:sz="4" w:space="0" w:color="000000"/>
              <w:right w:val="single" w:sz="4" w:space="0" w:color="000000"/>
            </w:tcBorders>
          </w:tcPr>
          <w:p w14:paraId="1D7F4847" w14:textId="17B579B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049B11" w14:textId="6049252E" w:rsidR="00D91F72" w:rsidRDefault="00E53301">
            <w:pPr>
              <w:rPr>
                <w:sz w:val="20"/>
                <w:szCs w:val="20"/>
              </w:rPr>
            </w:pPr>
            <w:r>
              <w:rPr>
                <w:rFonts w:hint="eastAsia"/>
                <w:sz w:val="20"/>
                <w:szCs w:val="20"/>
              </w:rPr>
              <w:t>黑盒测试：等价类划分</w:t>
            </w:r>
          </w:p>
        </w:tc>
      </w:tr>
      <w:tr w:rsidR="00D91F72" w14:paraId="786D1700" w14:textId="060B2985">
        <w:tc>
          <w:tcPr>
            <w:tcW w:w="4148" w:type="dxa"/>
            <w:gridSpan w:val="2"/>
            <w:tcBorders>
              <w:top w:val="single" w:sz="4" w:space="0" w:color="000000"/>
              <w:left w:val="single" w:sz="4" w:space="0" w:color="000000"/>
              <w:bottom w:val="single" w:sz="4" w:space="0" w:color="000000"/>
              <w:right w:val="single" w:sz="4" w:space="0" w:color="000000"/>
            </w:tcBorders>
          </w:tcPr>
          <w:p w14:paraId="77D8E07C" w14:textId="3090E45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28DB2C" w14:textId="71BD4BA0" w:rsidR="00D91F72" w:rsidRDefault="00E53301">
            <w:pPr>
              <w:rPr>
                <w:sz w:val="20"/>
                <w:szCs w:val="20"/>
              </w:rPr>
            </w:pPr>
            <w:r>
              <w:rPr>
                <w:rFonts w:hint="eastAsia"/>
                <w:sz w:val="20"/>
                <w:szCs w:val="20"/>
              </w:rPr>
              <w:t>手动备份（TC</w:t>
            </w:r>
            <w:r>
              <w:rPr>
                <w:sz w:val="20"/>
                <w:szCs w:val="20"/>
              </w:rPr>
              <w:t>-A-</w:t>
            </w:r>
            <w:r>
              <w:rPr>
                <w:rFonts w:hint="eastAsia"/>
                <w:sz w:val="20"/>
                <w:szCs w:val="20"/>
              </w:rPr>
              <w:t>）</w:t>
            </w:r>
          </w:p>
        </w:tc>
      </w:tr>
      <w:tr w:rsidR="00D91F72" w14:paraId="3B1E937B" w14:textId="1CE2F543">
        <w:tc>
          <w:tcPr>
            <w:tcW w:w="4148" w:type="dxa"/>
            <w:gridSpan w:val="2"/>
            <w:tcBorders>
              <w:top w:val="single" w:sz="4" w:space="0" w:color="000000"/>
              <w:left w:val="single" w:sz="4" w:space="0" w:color="000000"/>
              <w:bottom w:val="single" w:sz="4" w:space="0" w:color="000000"/>
              <w:right w:val="single" w:sz="4" w:space="0" w:color="000000"/>
            </w:tcBorders>
          </w:tcPr>
          <w:p w14:paraId="0C184A0C" w14:textId="639A4CE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DD6955" w14:textId="2EA22144" w:rsidR="00D91F72" w:rsidRDefault="00E53301">
            <w:pPr>
              <w:rPr>
                <w:sz w:val="20"/>
                <w:szCs w:val="20"/>
              </w:rPr>
            </w:pPr>
            <w:r>
              <w:rPr>
                <w:rFonts w:hint="eastAsia"/>
                <w:sz w:val="20"/>
                <w:szCs w:val="20"/>
              </w:rPr>
              <w:t>管理员在备份页面尝试进行手动备份,在确认备份窗口中填写说明并确认备份</w:t>
            </w:r>
          </w:p>
        </w:tc>
      </w:tr>
      <w:tr w:rsidR="00D91F72" w14:paraId="6E02694E" w14:textId="3F163F84">
        <w:tc>
          <w:tcPr>
            <w:tcW w:w="4148" w:type="dxa"/>
            <w:gridSpan w:val="2"/>
            <w:tcBorders>
              <w:top w:val="single" w:sz="4" w:space="0" w:color="000000"/>
              <w:left w:val="single" w:sz="4" w:space="0" w:color="000000"/>
              <w:bottom w:val="single" w:sz="4" w:space="0" w:color="000000"/>
              <w:right w:val="single" w:sz="4" w:space="0" w:color="000000"/>
            </w:tcBorders>
          </w:tcPr>
          <w:p w14:paraId="1F0CB8F7" w14:textId="5D3F2AB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20A90E" w14:textId="7B491E24" w:rsidR="00D91F72" w:rsidRDefault="00E53301">
            <w:pPr>
              <w:rPr>
                <w:sz w:val="20"/>
                <w:szCs w:val="20"/>
              </w:rPr>
            </w:pPr>
            <w:r>
              <w:rPr>
                <w:rFonts w:hint="eastAsia"/>
                <w:sz w:val="20"/>
                <w:szCs w:val="20"/>
              </w:rPr>
              <w:t>检查网页是否检查了管理员一定填了说明并成功手动备份</w:t>
            </w:r>
          </w:p>
        </w:tc>
      </w:tr>
      <w:tr w:rsidR="00D91F72" w14:paraId="6FBB1401" w14:textId="4E4234DA">
        <w:trPr>
          <w:trHeight w:val="1445"/>
        </w:trPr>
        <w:tc>
          <w:tcPr>
            <w:tcW w:w="8296" w:type="dxa"/>
            <w:gridSpan w:val="3"/>
            <w:tcBorders>
              <w:top w:val="single" w:sz="4" w:space="0" w:color="000000"/>
              <w:left w:val="single" w:sz="4" w:space="0" w:color="000000"/>
              <w:right w:val="single" w:sz="4" w:space="0" w:color="000000"/>
            </w:tcBorders>
          </w:tcPr>
          <w:p w14:paraId="6D8ED2C3" w14:textId="45789F50" w:rsidR="00D91F72" w:rsidRDefault="00E53301">
            <w:pPr>
              <w:rPr>
                <w:sz w:val="20"/>
                <w:szCs w:val="20"/>
              </w:rPr>
            </w:pPr>
            <w:r>
              <w:rPr>
                <w:rFonts w:hint="eastAsia"/>
                <w:sz w:val="20"/>
                <w:szCs w:val="20"/>
              </w:rPr>
              <w:t>初始条件和背景：</w:t>
            </w:r>
          </w:p>
          <w:p w14:paraId="1B3885BE" w14:textId="03A58FD8" w:rsidR="00D91F72" w:rsidRDefault="00E53301">
            <w:pPr>
              <w:rPr>
                <w:sz w:val="20"/>
                <w:szCs w:val="20"/>
              </w:rPr>
            </w:pPr>
            <w:r>
              <w:rPr>
                <w:rFonts w:hint="eastAsia"/>
                <w:sz w:val="20"/>
                <w:szCs w:val="20"/>
              </w:rPr>
              <w:t>系统：PC端</w:t>
            </w:r>
          </w:p>
          <w:p w14:paraId="626F8A16" w14:textId="4E3791F8" w:rsidR="00D91F72" w:rsidRDefault="00E53301">
            <w:pPr>
              <w:rPr>
                <w:sz w:val="20"/>
                <w:szCs w:val="20"/>
              </w:rPr>
            </w:pPr>
            <w:r>
              <w:rPr>
                <w:rFonts w:hint="eastAsia"/>
                <w:sz w:val="20"/>
                <w:szCs w:val="20"/>
              </w:rPr>
              <w:t>浏览器：C</w:t>
            </w:r>
            <w:r>
              <w:rPr>
                <w:sz w:val="20"/>
                <w:szCs w:val="20"/>
              </w:rPr>
              <w:t>hrome</w:t>
            </w:r>
          </w:p>
          <w:p w14:paraId="6C115371" w14:textId="06BAFB2A" w:rsidR="00D91F72" w:rsidRDefault="00E53301">
            <w:pPr>
              <w:rPr>
                <w:sz w:val="20"/>
                <w:szCs w:val="20"/>
              </w:rPr>
            </w:pPr>
            <w:r>
              <w:rPr>
                <w:rFonts w:hint="eastAsia"/>
                <w:sz w:val="20"/>
                <w:szCs w:val="20"/>
              </w:rPr>
              <w:t>注释：无</w:t>
            </w:r>
          </w:p>
        </w:tc>
      </w:tr>
      <w:tr w:rsidR="00D91F72" w14:paraId="1D2256A0" w14:textId="19F1302B">
        <w:trPr>
          <w:trHeight w:val="392"/>
        </w:trPr>
        <w:tc>
          <w:tcPr>
            <w:tcW w:w="2155" w:type="dxa"/>
            <w:tcBorders>
              <w:top w:val="single" w:sz="4" w:space="0" w:color="000000"/>
              <w:left w:val="single" w:sz="4" w:space="0" w:color="000000"/>
              <w:bottom w:val="single" w:sz="4" w:space="0" w:color="000000"/>
              <w:right w:val="single" w:sz="4" w:space="0" w:color="000000"/>
            </w:tcBorders>
          </w:tcPr>
          <w:p w14:paraId="76FB513D" w14:textId="5AF38D1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687A23" w14:textId="4FF2353C" w:rsidR="00D91F72" w:rsidRDefault="00E53301">
            <w:pPr>
              <w:rPr>
                <w:sz w:val="20"/>
                <w:szCs w:val="20"/>
              </w:rPr>
            </w:pPr>
            <w:r>
              <w:rPr>
                <w:rFonts w:hint="eastAsia"/>
                <w:sz w:val="20"/>
                <w:szCs w:val="20"/>
              </w:rPr>
              <w:t>预期结果</w:t>
            </w:r>
          </w:p>
        </w:tc>
      </w:tr>
      <w:tr w:rsidR="00D91F72" w14:paraId="58D6EA70" w14:textId="5EDF8887">
        <w:trPr>
          <w:trHeight w:val="20"/>
        </w:trPr>
        <w:tc>
          <w:tcPr>
            <w:tcW w:w="2155" w:type="dxa"/>
            <w:tcBorders>
              <w:top w:val="single" w:sz="4" w:space="0" w:color="000000"/>
              <w:left w:val="single" w:sz="4" w:space="0" w:color="000000"/>
              <w:bottom w:val="single" w:sz="4" w:space="0" w:color="000000"/>
              <w:right w:val="single" w:sz="4" w:space="0" w:color="000000"/>
            </w:tcBorders>
          </w:tcPr>
          <w:p w14:paraId="4961FDA9" w14:textId="064C1D87"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F4D0573" w14:textId="1E3B2AA4" w:rsidR="00D91F72" w:rsidRDefault="00E53301">
            <w:pPr>
              <w:rPr>
                <w:sz w:val="20"/>
                <w:szCs w:val="20"/>
              </w:rPr>
            </w:pPr>
            <w:r>
              <w:rPr>
                <w:rFonts w:hint="eastAsia"/>
                <w:sz w:val="20"/>
                <w:szCs w:val="20"/>
              </w:rPr>
              <w:t>可见备份管理</w:t>
            </w:r>
          </w:p>
        </w:tc>
      </w:tr>
      <w:tr w:rsidR="00D91F72" w14:paraId="1AF92708" w14:textId="15AC4AA0">
        <w:trPr>
          <w:trHeight w:val="20"/>
        </w:trPr>
        <w:tc>
          <w:tcPr>
            <w:tcW w:w="2155" w:type="dxa"/>
            <w:tcBorders>
              <w:top w:val="single" w:sz="4" w:space="0" w:color="000000"/>
              <w:left w:val="single" w:sz="4" w:space="0" w:color="000000"/>
              <w:bottom w:val="single" w:sz="4" w:space="0" w:color="000000"/>
              <w:right w:val="single" w:sz="4" w:space="0" w:color="000000"/>
            </w:tcBorders>
          </w:tcPr>
          <w:p w14:paraId="47ECA679" w14:textId="5F0B99A1"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CBB5D5A" w14:textId="4F51F18B" w:rsidR="00D91F72" w:rsidRDefault="00E53301">
            <w:pPr>
              <w:rPr>
                <w:sz w:val="20"/>
                <w:szCs w:val="20"/>
              </w:rPr>
            </w:pPr>
            <w:r>
              <w:rPr>
                <w:rFonts w:hint="eastAsia"/>
                <w:sz w:val="20"/>
                <w:szCs w:val="20"/>
              </w:rPr>
              <w:t>可见右上角手动备份</w:t>
            </w:r>
          </w:p>
        </w:tc>
      </w:tr>
      <w:tr w:rsidR="00D91F72" w14:paraId="3168358E" w14:textId="45535C89">
        <w:trPr>
          <w:trHeight w:val="20"/>
        </w:trPr>
        <w:tc>
          <w:tcPr>
            <w:tcW w:w="2155" w:type="dxa"/>
            <w:tcBorders>
              <w:top w:val="single" w:sz="4" w:space="0" w:color="000000"/>
              <w:left w:val="single" w:sz="4" w:space="0" w:color="000000"/>
              <w:bottom w:val="single" w:sz="4" w:space="0" w:color="000000"/>
              <w:right w:val="single" w:sz="4" w:space="0" w:color="000000"/>
            </w:tcBorders>
          </w:tcPr>
          <w:p w14:paraId="635B0F82" w14:textId="55240317" w:rsidR="00D91F72" w:rsidRDefault="00E53301">
            <w:pPr>
              <w:rPr>
                <w:sz w:val="20"/>
                <w:szCs w:val="20"/>
              </w:rPr>
            </w:pPr>
            <w:r>
              <w:rPr>
                <w:rFonts w:hint="eastAsia"/>
                <w:sz w:val="20"/>
                <w:szCs w:val="20"/>
              </w:rPr>
              <w:t>点击手动备份</w:t>
            </w:r>
          </w:p>
        </w:tc>
        <w:tc>
          <w:tcPr>
            <w:tcW w:w="6141" w:type="dxa"/>
            <w:gridSpan w:val="2"/>
            <w:tcBorders>
              <w:top w:val="single" w:sz="4" w:space="0" w:color="000000"/>
              <w:left w:val="single" w:sz="4" w:space="0" w:color="000000"/>
              <w:bottom w:val="single" w:sz="4" w:space="0" w:color="000000"/>
              <w:right w:val="single" w:sz="4" w:space="0" w:color="000000"/>
            </w:tcBorders>
          </w:tcPr>
          <w:p w14:paraId="376ED182" w14:textId="0BBBF930" w:rsidR="00D91F72" w:rsidRDefault="00E53301">
            <w:pPr>
              <w:rPr>
                <w:sz w:val="20"/>
                <w:szCs w:val="20"/>
              </w:rPr>
            </w:pPr>
            <w:r>
              <w:rPr>
                <w:rFonts w:hint="eastAsia"/>
                <w:sz w:val="20"/>
                <w:szCs w:val="20"/>
              </w:rPr>
              <w:t>弹出手动备份确认窗口</w:t>
            </w:r>
          </w:p>
        </w:tc>
      </w:tr>
      <w:tr w:rsidR="00D91F72" w14:paraId="78BA96F4" w14:textId="74AA67E8">
        <w:trPr>
          <w:trHeight w:val="20"/>
        </w:trPr>
        <w:tc>
          <w:tcPr>
            <w:tcW w:w="2155" w:type="dxa"/>
            <w:tcBorders>
              <w:top w:val="single" w:sz="4" w:space="0" w:color="000000"/>
              <w:left w:val="single" w:sz="4" w:space="0" w:color="000000"/>
              <w:bottom w:val="single" w:sz="4" w:space="0" w:color="000000"/>
              <w:right w:val="single" w:sz="4" w:space="0" w:color="000000"/>
            </w:tcBorders>
          </w:tcPr>
          <w:p w14:paraId="05DB4D73" w14:textId="08DE61C7" w:rsidR="00D91F72" w:rsidRDefault="00E53301">
            <w:pPr>
              <w:rPr>
                <w:sz w:val="20"/>
                <w:szCs w:val="20"/>
              </w:rPr>
            </w:pPr>
            <w:r>
              <w:rPr>
                <w:rFonts w:hint="eastAsia"/>
                <w:sz w:val="20"/>
                <w:szCs w:val="20"/>
              </w:rPr>
              <w:t>在输入框中输入：</w:t>
            </w:r>
          </w:p>
          <w:p w14:paraId="4936E57B" w14:textId="4CCB4EA7"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A0E7C12" w14:textId="2C6D3581" w:rsidR="00D91F72" w:rsidRDefault="00E53301">
            <w:pPr>
              <w:rPr>
                <w:sz w:val="20"/>
                <w:szCs w:val="20"/>
              </w:rPr>
            </w:pPr>
            <w:r>
              <w:rPr>
                <w:rFonts w:hint="eastAsia"/>
                <w:sz w:val="20"/>
                <w:szCs w:val="20"/>
              </w:rPr>
              <w:t>提示必须填写备份说明。</w:t>
            </w:r>
          </w:p>
        </w:tc>
      </w:tr>
      <w:tr w:rsidR="00D91F72" w14:paraId="08F02AC6" w14:textId="475D647A">
        <w:trPr>
          <w:trHeight w:val="20"/>
        </w:trPr>
        <w:tc>
          <w:tcPr>
            <w:tcW w:w="2155" w:type="dxa"/>
            <w:tcBorders>
              <w:top w:val="single" w:sz="4" w:space="0" w:color="000000"/>
              <w:left w:val="single" w:sz="4" w:space="0" w:color="000000"/>
              <w:bottom w:val="single" w:sz="4" w:space="0" w:color="000000"/>
              <w:right w:val="single" w:sz="4" w:space="0" w:color="000000"/>
            </w:tcBorders>
          </w:tcPr>
          <w:p w14:paraId="293DF55E" w14:textId="1094AF5F" w:rsidR="00D91F72" w:rsidRDefault="00E53301">
            <w:pPr>
              <w:rPr>
                <w:sz w:val="20"/>
                <w:szCs w:val="20"/>
              </w:rPr>
            </w:pPr>
            <w:r>
              <w:rPr>
                <w:rFonts w:hint="eastAsia"/>
                <w:sz w:val="20"/>
                <w:szCs w:val="20"/>
              </w:rPr>
              <w:t>在输入框中输入：备份12月1日数据</w:t>
            </w:r>
          </w:p>
          <w:p w14:paraId="48FAF230" w14:textId="50C75A2A"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E29E983" w14:textId="09B6DD88" w:rsidR="00D91F72" w:rsidRDefault="00E53301">
            <w:pPr>
              <w:rPr>
                <w:sz w:val="20"/>
                <w:szCs w:val="20"/>
              </w:rPr>
            </w:pPr>
            <w:r>
              <w:rPr>
                <w:rFonts w:hint="eastAsia"/>
                <w:sz w:val="20"/>
                <w:szCs w:val="20"/>
              </w:rPr>
              <w:t>备份成功，备份列表中出现备份条目</w:t>
            </w:r>
          </w:p>
        </w:tc>
      </w:tr>
    </w:tbl>
    <w:p w14:paraId="00A59BCA" w14:textId="2A4583B3" w:rsidR="00D91F72" w:rsidRDefault="00E53301">
      <w:pPr>
        <w:rPr>
          <w:rFonts w:cstheme="minorBidi"/>
          <w:b/>
          <w:color w:val="000000" w:themeColor="text1"/>
          <w:kern w:val="2"/>
          <w:sz w:val="28"/>
        </w:rPr>
      </w:pPr>
      <w:r>
        <w:br w:type="page"/>
      </w:r>
    </w:p>
    <w:p w14:paraId="6C564E26" w14:textId="18DDEAAE" w:rsidR="00D91F72" w:rsidRDefault="00E53301">
      <w:pPr>
        <w:pStyle w:val="a1"/>
      </w:pPr>
      <w:bookmarkStart w:id="17" w:name="_Toc533374706"/>
      <w:r>
        <w:rPr>
          <w:rFonts w:hint="eastAsia"/>
        </w:rPr>
        <w:lastRenderedPageBreak/>
        <w:t>浏览备份列表</w:t>
      </w:r>
      <w:bookmarkEnd w:id="17"/>
    </w:p>
    <w:tbl>
      <w:tblPr>
        <w:tblStyle w:val="15"/>
        <w:tblW w:w="8296" w:type="dxa"/>
        <w:tblLayout w:type="fixed"/>
        <w:tblLook w:val="04A0" w:firstRow="1" w:lastRow="0" w:firstColumn="1" w:lastColumn="0" w:noHBand="0" w:noVBand="1"/>
      </w:tblPr>
      <w:tblGrid>
        <w:gridCol w:w="2155"/>
        <w:gridCol w:w="1993"/>
        <w:gridCol w:w="4148"/>
      </w:tblGrid>
      <w:tr w:rsidR="00D91F72" w14:paraId="7D198003" w14:textId="38824FD4">
        <w:tc>
          <w:tcPr>
            <w:tcW w:w="4148" w:type="dxa"/>
            <w:gridSpan w:val="2"/>
            <w:tcBorders>
              <w:top w:val="single" w:sz="4" w:space="0" w:color="000000"/>
              <w:left w:val="single" w:sz="4" w:space="0" w:color="000000"/>
              <w:bottom w:val="single" w:sz="4" w:space="0" w:color="000000"/>
              <w:right w:val="single" w:sz="4" w:space="0" w:color="000000"/>
            </w:tcBorders>
          </w:tcPr>
          <w:p w14:paraId="460109BB" w14:textId="40B3B24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DF2EF7" w14:textId="3245BD77" w:rsidR="00D91F72" w:rsidRDefault="00E53301">
            <w:pPr>
              <w:rPr>
                <w:sz w:val="20"/>
                <w:szCs w:val="20"/>
              </w:rPr>
            </w:pPr>
            <w:r>
              <w:rPr>
                <w:rFonts w:hint="eastAsia"/>
                <w:sz w:val="20"/>
                <w:szCs w:val="20"/>
              </w:rPr>
              <w:t>TC</w:t>
            </w:r>
            <w:r>
              <w:rPr>
                <w:sz w:val="20"/>
                <w:szCs w:val="20"/>
              </w:rPr>
              <w:t>-A-</w:t>
            </w:r>
          </w:p>
        </w:tc>
      </w:tr>
      <w:tr w:rsidR="00D91F72" w14:paraId="5F824866" w14:textId="27465FDA">
        <w:tc>
          <w:tcPr>
            <w:tcW w:w="4148" w:type="dxa"/>
            <w:gridSpan w:val="2"/>
            <w:tcBorders>
              <w:top w:val="single" w:sz="4" w:space="0" w:color="000000"/>
              <w:left w:val="single" w:sz="4" w:space="0" w:color="000000"/>
              <w:bottom w:val="single" w:sz="4" w:space="0" w:color="000000"/>
              <w:right w:val="single" w:sz="4" w:space="0" w:color="000000"/>
            </w:tcBorders>
          </w:tcPr>
          <w:p w14:paraId="5650DB77" w14:textId="1C5D7D0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003F1E" w14:textId="1653C8AD" w:rsidR="00D91F72" w:rsidRDefault="00E53301">
            <w:pPr>
              <w:rPr>
                <w:sz w:val="20"/>
                <w:szCs w:val="20"/>
              </w:rPr>
            </w:pPr>
            <w:r>
              <w:rPr>
                <w:rFonts w:hint="eastAsia"/>
                <w:sz w:val="20"/>
                <w:szCs w:val="20"/>
              </w:rPr>
              <w:t>浏览备份列表</w:t>
            </w:r>
          </w:p>
        </w:tc>
      </w:tr>
      <w:tr w:rsidR="00D91F72" w14:paraId="388C008F" w14:textId="5F61EE77">
        <w:tc>
          <w:tcPr>
            <w:tcW w:w="4148" w:type="dxa"/>
            <w:gridSpan w:val="2"/>
            <w:tcBorders>
              <w:top w:val="single" w:sz="4" w:space="0" w:color="000000"/>
              <w:left w:val="single" w:sz="4" w:space="0" w:color="000000"/>
              <w:bottom w:val="single" w:sz="4" w:space="0" w:color="000000"/>
              <w:right w:val="single" w:sz="4" w:space="0" w:color="000000"/>
            </w:tcBorders>
          </w:tcPr>
          <w:p w14:paraId="24205D7A" w14:textId="66B37EB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AEE4CB" w14:textId="14F6E954" w:rsidR="00D91F72" w:rsidRDefault="00E53301">
            <w:pPr>
              <w:rPr>
                <w:sz w:val="20"/>
                <w:szCs w:val="20"/>
              </w:rPr>
            </w:pPr>
            <w:r>
              <w:rPr>
                <w:rFonts w:hint="eastAsia"/>
                <w:sz w:val="20"/>
                <w:szCs w:val="20"/>
              </w:rPr>
              <w:t>浏览备份列表</w:t>
            </w:r>
          </w:p>
        </w:tc>
      </w:tr>
      <w:tr w:rsidR="00D91F72" w14:paraId="35F847E2" w14:textId="0A60E9D0">
        <w:tc>
          <w:tcPr>
            <w:tcW w:w="4148" w:type="dxa"/>
            <w:gridSpan w:val="2"/>
            <w:tcBorders>
              <w:top w:val="single" w:sz="4" w:space="0" w:color="000000"/>
              <w:left w:val="single" w:sz="4" w:space="0" w:color="000000"/>
              <w:bottom w:val="single" w:sz="4" w:space="0" w:color="000000"/>
              <w:right w:val="single" w:sz="4" w:space="0" w:color="000000"/>
            </w:tcBorders>
          </w:tcPr>
          <w:p w14:paraId="6DFE4C5B" w14:textId="48BFD31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C43A2A" w14:textId="66CABA7B" w:rsidR="00D91F72" w:rsidRDefault="00E53301">
            <w:pPr>
              <w:rPr>
                <w:sz w:val="20"/>
                <w:szCs w:val="20"/>
              </w:rPr>
            </w:pPr>
            <w:r>
              <w:rPr>
                <w:rFonts w:hint="eastAsia"/>
                <w:sz w:val="20"/>
                <w:szCs w:val="20"/>
              </w:rPr>
              <w:t>管理员</w:t>
            </w:r>
          </w:p>
        </w:tc>
      </w:tr>
      <w:tr w:rsidR="00D91F72" w14:paraId="47730482" w14:textId="4AF44268">
        <w:tc>
          <w:tcPr>
            <w:tcW w:w="4148" w:type="dxa"/>
            <w:gridSpan w:val="2"/>
            <w:tcBorders>
              <w:top w:val="single" w:sz="4" w:space="0" w:color="000000"/>
              <w:left w:val="single" w:sz="4" w:space="0" w:color="000000"/>
              <w:bottom w:val="single" w:sz="4" w:space="0" w:color="000000"/>
              <w:right w:val="single" w:sz="4" w:space="0" w:color="000000"/>
            </w:tcBorders>
          </w:tcPr>
          <w:p w14:paraId="10EA6ECA" w14:textId="08BDE81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A8EC04" w14:textId="71C26D9E" w:rsidR="00D91F72" w:rsidRDefault="00E53301">
            <w:pPr>
              <w:rPr>
                <w:sz w:val="20"/>
                <w:szCs w:val="20"/>
              </w:rPr>
            </w:pPr>
            <w:r>
              <w:rPr>
                <w:rFonts w:hint="eastAsia"/>
                <w:sz w:val="20"/>
                <w:szCs w:val="20"/>
              </w:rPr>
              <w:t>黑盒测试</w:t>
            </w:r>
          </w:p>
        </w:tc>
      </w:tr>
      <w:tr w:rsidR="00D91F72" w14:paraId="5BF9DC49" w14:textId="6C489E2E">
        <w:tc>
          <w:tcPr>
            <w:tcW w:w="4148" w:type="dxa"/>
            <w:gridSpan w:val="2"/>
            <w:tcBorders>
              <w:top w:val="single" w:sz="4" w:space="0" w:color="000000"/>
              <w:left w:val="single" w:sz="4" w:space="0" w:color="000000"/>
              <w:bottom w:val="single" w:sz="4" w:space="0" w:color="000000"/>
              <w:right w:val="single" w:sz="4" w:space="0" w:color="000000"/>
            </w:tcBorders>
          </w:tcPr>
          <w:p w14:paraId="2280CBC4" w14:textId="174163C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15DE31" w14:textId="3A871BF7" w:rsidR="00D91F72" w:rsidRDefault="00E53301">
            <w:pPr>
              <w:rPr>
                <w:sz w:val="20"/>
                <w:szCs w:val="20"/>
              </w:rPr>
            </w:pPr>
            <w:r>
              <w:rPr>
                <w:rFonts w:hint="eastAsia"/>
                <w:sz w:val="20"/>
                <w:szCs w:val="20"/>
              </w:rPr>
              <w:t>无</w:t>
            </w:r>
          </w:p>
        </w:tc>
      </w:tr>
      <w:tr w:rsidR="00D91F72" w14:paraId="0B2DFE61" w14:textId="1281628A">
        <w:tc>
          <w:tcPr>
            <w:tcW w:w="4148" w:type="dxa"/>
            <w:gridSpan w:val="2"/>
            <w:tcBorders>
              <w:top w:val="single" w:sz="4" w:space="0" w:color="000000"/>
              <w:left w:val="single" w:sz="4" w:space="0" w:color="000000"/>
              <w:bottom w:val="single" w:sz="4" w:space="0" w:color="000000"/>
              <w:right w:val="single" w:sz="4" w:space="0" w:color="000000"/>
            </w:tcBorders>
          </w:tcPr>
          <w:p w14:paraId="1B84B83C" w14:textId="686A6AA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9C95DC" w14:textId="34433CD4" w:rsidR="00D91F72" w:rsidRDefault="00E53301">
            <w:pPr>
              <w:rPr>
                <w:sz w:val="20"/>
                <w:szCs w:val="20"/>
              </w:rPr>
            </w:pPr>
            <w:r>
              <w:rPr>
                <w:rFonts w:hint="eastAsia"/>
                <w:sz w:val="20"/>
                <w:szCs w:val="20"/>
              </w:rPr>
              <w:t>管理员查看备份条目</w:t>
            </w:r>
          </w:p>
        </w:tc>
      </w:tr>
      <w:tr w:rsidR="00D91F72" w14:paraId="2DA8E0D7" w14:textId="6127B322">
        <w:tc>
          <w:tcPr>
            <w:tcW w:w="4148" w:type="dxa"/>
            <w:gridSpan w:val="2"/>
            <w:tcBorders>
              <w:top w:val="single" w:sz="4" w:space="0" w:color="000000"/>
              <w:left w:val="single" w:sz="4" w:space="0" w:color="000000"/>
              <w:bottom w:val="single" w:sz="4" w:space="0" w:color="000000"/>
              <w:right w:val="single" w:sz="4" w:space="0" w:color="000000"/>
            </w:tcBorders>
          </w:tcPr>
          <w:p w14:paraId="7E848076" w14:textId="193237F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C413C08" w14:textId="3F1D4688" w:rsidR="00D91F72" w:rsidRDefault="00E53301">
            <w:pPr>
              <w:rPr>
                <w:sz w:val="20"/>
                <w:szCs w:val="20"/>
              </w:rPr>
            </w:pPr>
            <w:r>
              <w:rPr>
                <w:rFonts w:hint="eastAsia"/>
                <w:sz w:val="20"/>
                <w:szCs w:val="20"/>
              </w:rPr>
              <w:t>检查已有的备份条目是否显示</w:t>
            </w:r>
          </w:p>
        </w:tc>
      </w:tr>
      <w:tr w:rsidR="00D91F72" w14:paraId="7DCF1BB9" w14:textId="1DF00C4A">
        <w:trPr>
          <w:trHeight w:val="1445"/>
        </w:trPr>
        <w:tc>
          <w:tcPr>
            <w:tcW w:w="8296" w:type="dxa"/>
            <w:gridSpan w:val="3"/>
            <w:tcBorders>
              <w:top w:val="single" w:sz="4" w:space="0" w:color="000000"/>
              <w:left w:val="single" w:sz="4" w:space="0" w:color="000000"/>
              <w:right w:val="single" w:sz="4" w:space="0" w:color="000000"/>
            </w:tcBorders>
          </w:tcPr>
          <w:p w14:paraId="42C65B17" w14:textId="433B8BE8" w:rsidR="00D91F72" w:rsidRDefault="00E53301">
            <w:pPr>
              <w:rPr>
                <w:sz w:val="20"/>
                <w:szCs w:val="20"/>
              </w:rPr>
            </w:pPr>
            <w:r>
              <w:rPr>
                <w:rFonts w:hint="eastAsia"/>
                <w:sz w:val="20"/>
                <w:szCs w:val="20"/>
              </w:rPr>
              <w:t>初始条件和背景：</w:t>
            </w:r>
          </w:p>
          <w:p w14:paraId="4EA16A08" w14:textId="7AA3D3C9" w:rsidR="00D91F72" w:rsidRDefault="00E53301">
            <w:pPr>
              <w:rPr>
                <w:sz w:val="20"/>
                <w:szCs w:val="20"/>
              </w:rPr>
            </w:pPr>
            <w:r>
              <w:rPr>
                <w:rFonts w:hint="eastAsia"/>
                <w:sz w:val="20"/>
                <w:szCs w:val="20"/>
              </w:rPr>
              <w:t>系统：PC端</w:t>
            </w:r>
          </w:p>
          <w:p w14:paraId="216D853B" w14:textId="7F55A045" w:rsidR="00D91F72" w:rsidRDefault="00E53301">
            <w:pPr>
              <w:rPr>
                <w:sz w:val="20"/>
                <w:szCs w:val="20"/>
              </w:rPr>
            </w:pPr>
            <w:r>
              <w:rPr>
                <w:rFonts w:hint="eastAsia"/>
                <w:sz w:val="20"/>
                <w:szCs w:val="20"/>
              </w:rPr>
              <w:t>浏览器：C</w:t>
            </w:r>
            <w:r>
              <w:rPr>
                <w:sz w:val="20"/>
                <w:szCs w:val="20"/>
              </w:rPr>
              <w:t>hrome</w:t>
            </w:r>
          </w:p>
          <w:p w14:paraId="019CF77D" w14:textId="783B81D0" w:rsidR="00D91F72" w:rsidRDefault="00E53301">
            <w:pPr>
              <w:rPr>
                <w:sz w:val="20"/>
                <w:szCs w:val="20"/>
              </w:rPr>
            </w:pPr>
            <w:r>
              <w:rPr>
                <w:rFonts w:hint="eastAsia"/>
                <w:sz w:val="20"/>
                <w:szCs w:val="20"/>
              </w:rPr>
              <w:t>注释：无</w:t>
            </w:r>
          </w:p>
        </w:tc>
      </w:tr>
      <w:tr w:rsidR="00D91F72" w14:paraId="6071BAAA" w14:textId="6C43F9CC">
        <w:trPr>
          <w:trHeight w:val="392"/>
        </w:trPr>
        <w:tc>
          <w:tcPr>
            <w:tcW w:w="2155" w:type="dxa"/>
            <w:tcBorders>
              <w:top w:val="single" w:sz="4" w:space="0" w:color="000000"/>
              <w:left w:val="single" w:sz="4" w:space="0" w:color="000000"/>
              <w:bottom w:val="single" w:sz="4" w:space="0" w:color="000000"/>
              <w:right w:val="single" w:sz="4" w:space="0" w:color="000000"/>
            </w:tcBorders>
          </w:tcPr>
          <w:p w14:paraId="0D677395" w14:textId="2AF3535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C9E562" w14:textId="3D727D76" w:rsidR="00D91F72" w:rsidRDefault="00E53301">
            <w:pPr>
              <w:rPr>
                <w:sz w:val="20"/>
                <w:szCs w:val="20"/>
              </w:rPr>
            </w:pPr>
            <w:r>
              <w:rPr>
                <w:rFonts w:hint="eastAsia"/>
                <w:sz w:val="20"/>
                <w:szCs w:val="20"/>
              </w:rPr>
              <w:t>预期结果</w:t>
            </w:r>
          </w:p>
        </w:tc>
      </w:tr>
      <w:tr w:rsidR="00D91F72" w14:paraId="1316186B" w14:textId="4D867FDF">
        <w:trPr>
          <w:trHeight w:val="20"/>
        </w:trPr>
        <w:tc>
          <w:tcPr>
            <w:tcW w:w="2155" w:type="dxa"/>
            <w:tcBorders>
              <w:top w:val="single" w:sz="4" w:space="0" w:color="000000"/>
              <w:left w:val="single" w:sz="4" w:space="0" w:color="000000"/>
              <w:bottom w:val="single" w:sz="4" w:space="0" w:color="000000"/>
              <w:right w:val="single" w:sz="4" w:space="0" w:color="000000"/>
            </w:tcBorders>
          </w:tcPr>
          <w:p w14:paraId="0612F257" w14:textId="655FA154"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FE79A45" w14:textId="0B94261B" w:rsidR="00D91F72" w:rsidRDefault="00E53301">
            <w:pPr>
              <w:rPr>
                <w:sz w:val="20"/>
                <w:szCs w:val="20"/>
              </w:rPr>
            </w:pPr>
            <w:r>
              <w:rPr>
                <w:rFonts w:hint="eastAsia"/>
                <w:sz w:val="20"/>
                <w:szCs w:val="20"/>
              </w:rPr>
              <w:t>可见备份管理</w:t>
            </w:r>
          </w:p>
        </w:tc>
      </w:tr>
      <w:tr w:rsidR="00D91F72" w14:paraId="585D4DBE" w14:textId="63CB9555">
        <w:trPr>
          <w:trHeight w:val="20"/>
        </w:trPr>
        <w:tc>
          <w:tcPr>
            <w:tcW w:w="2155" w:type="dxa"/>
            <w:tcBorders>
              <w:top w:val="single" w:sz="4" w:space="0" w:color="000000"/>
              <w:left w:val="single" w:sz="4" w:space="0" w:color="000000"/>
              <w:bottom w:val="single" w:sz="4" w:space="0" w:color="000000"/>
              <w:right w:val="single" w:sz="4" w:space="0" w:color="000000"/>
            </w:tcBorders>
          </w:tcPr>
          <w:p w14:paraId="51B3820F" w14:textId="460355C3"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915456" w14:textId="112F6F40" w:rsidR="00D91F72" w:rsidRDefault="00E53301">
            <w:pPr>
              <w:rPr>
                <w:sz w:val="20"/>
                <w:szCs w:val="20"/>
              </w:rPr>
            </w:pPr>
            <w:r>
              <w:rPr>
                <w:rFonts w:hint="eastAsia"/>
                <w:sz w:val="20"/>
                <w:szCs w:val="20"/>
              </w:rPr>
              <w:t>可见右侧备份列表，包括了备份时间、备注类型、备注信息、操作人员信息</w:t>
            </w:r>
          </w:p>
        </w:tc>
      </w:tr>
    </w:tbl>
    <w:p w14:paraId="0E7C5E73" w14:textId="142CC8BB" w:rsidR="00D91F72" w:rsidRDefault="00D91F72">
      <w:pPr>
        <w:rPr>
          <w:rFonts w:cstheme="minorBidi"/>
          <w:b/>
          <w:color w:val="000000" w:themeColor="text1"/>
          <w:kern w:val="2"/>
          <w:sz w:val="28"/>
        </w:rPr>
      </w:pPr>
    </w:p>
    <w:p w14:paraId="54400EE2" w14:textId="234B8986" w:rsidR="00D91F72" w:rsidRDefault="00E53301">
      <w:pPr>
        <w:rPr>
          <w:rFonts w:cstheme="minorBidi"/>
          <w:b/>
          <w:color w:val="000000" w:themeColor="text1"/>
          <w:kern w:val="2"/>
          <w:sz w:val="28"/>
        </w:rPr>
      </w:pPr>
      <w:r>
        <w:rPr>
          <w:rFonts w:cstheme="minorBidi"/>
          <w:b/>
          <w:color w:val="000000" w:themeColor="text1"/>
          <w:kern w:val="2"/>
          <w:sz w:val="28"/>
        </w:rPr>
        <w:br w:type="page"/>
      </w:r>
    </w:p>
    <w:p w14:paraId="3887DB47" w14:textId="23E7B039" w:rsidR="00D91F72" w:rsidRDefault="00D91F72">
      <w:pPr>
        <w:rPr>
          <w:rFonts w:cstheme="minorBidi"/>
          <w:b/>
          <w:color w:val="000000" w:themeColor="text1"/>
          <w:kern w:val="2"/>
          <w:sz w:val="28"/>
        </w:rPr>
      </w:pPr>
    </w:p>
    <w:p w14:paraId="4EF41134" w14:textId="2B6A7E1D" w:rsidR="00D91F72" w:rsidRDefault="00E53301">
      <w:pPr>
        <w:pStyle w:val="a1"/>
      </w:pPr>
      <w:bookmarkStart w:id="18" w:name="_Toc533374707"/>
      <w:r>
        <w:rPr>
          <w:rFonts w:hint="eastAsia"/>
        </w:rPr>
        <w:t>删除备份</w:t>
      </w:r>
      <w:bookmarkEnd w:id="18"/>
    </w:p>
    <w:tbl>
      <w:tblPr>
        <w:tblStyle w:val="15"/>
        <w:tblW w:w="8296" w:type="dxa"/>
        <w:tblLayout w:type="fixed"/>
        <w:tblLook w:val="04A0" w:firstRow="1" w:lastRow="0" w:firstColumn="1" w:lastColumn="0" w:noHBand="0" w:noVBand="1"/>
      </w:tblPr>
      <w:tblGrid>
        <w:gridCol w:w="2155"/>
        <w:gridCol w:w="1993"/>
        <w:gridCol w:w="4148"/>
      </w:tblGrid>
      <w:tr w:rsidR="00D91F72" w14:paraId="55852722" w14:textId="41C3B0D2">
        <w:tc>
          <w:tcPr>
            <w:tcW w:w="4148" w:type="dxa"/>
            <w:gridSpan w:val="2"/>
            <w:tcBorders>
              <w:top w:val="single" w:sz="4" w:space="0" w:color="000000"/>
              <w:left w:val="single" w:sz="4" w:space="0" w:color="000000"/>
              <w:bottom w:val="single" w:sz="4" w:space="0" w:color="000000"/>
              <w:right w:val="single" w:sz="4" w:space="0" w:color="000000"/>
            </w:tcBorders>
          </w:tcPr>
          <w:p w14:paraId="0444CCA3" w14:textId="733ABEF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E6B4D66" w14:textId="5B28A80C" w:rsidR="00D91F72" w:rsidRDefault="00E53301">
            <w:pPr>
              <w:rPr>
                <w:sz w:val="20"/>
                <w:szCs w:val="20"/>
              </w:rPr>
            </w:pPr>
            <w:r>
              <w:rPr>
                <w:rFonts w:hint="eastAsia"/>
                <w:sz w:val="20"/>
                <w:szCs w:val="20"/>
              </w:rPr>
              <w:t>TC</w:t>
            </w:r>
            <w:r>
              <w:rPr>
                <w:sz w:val="20"/>
                <w:szCs w:val="20"/>
              </w:rPr>
              <w:t>-A-</w:t>
            </w:r>
          </w:p>
        </w:tc>
      </w:tr>
      <w:tr w:rsidR="00D91F72" w14:paraId="2807AD91" w14:textId="3319B3D1">
        <w:tc>
          <w:tcPr>
            <w:tcW w:w="4148" w:type="dxa"/>
            <w:gridSpan w:val="2"/>
            <w:tcBorders>
              <w:top w:val="single" w:sz="4" w:space="0" w:color="000000"/>
              <w:left w:val="single" w:sz="4" w:space="0" w:color="000000"/>
              <w:bottom w:val="single" w:sz="4" w:space="0" w:color="000000"/>
              <w:right w:val="single" w:sz="4" w:space="0" w:color="000000"/>
            </w:tcBorders>
          </w:tcPr>
          <w:p w14:paraId="703B1E76" w14:textId="7AC1741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0C9047" w14:textId="1C097D54" w:rsidR="00D91F72" w:rsidRDefault="00E53301">
            <w:pPr>
              <w:rPr>
                <w:sz w:val="20"/>
                <w:szCs w:val="20"/>
              </w:rPr>
            </w:pPr>
            <w:r>
              <w:rPr>
                <w:rFonts w:hint="eastAsia"/>
                <w:sz w:val="20"/>
                <w:szCs w:val="20"/>
              </w:rPr>
              <w:t>删除备份</w:t>
            </w:r>
          </w:p>
        </w:tc>
      </w:tr>
      <w:tr w:rsidR="00D91F72" w14:paraId="47EAB8FB" w14:textId="4EA21246">
        <w:tc>
          <w:tcPr>
            <w:tcW w:w="4148" w:type="dxa"/>
            <w:gridSpan w:val="2"/>
            <w:tcBorders>
              <w:top w:val="single" w:sz="4" w:space="0" w:color="000000"/>
              <w:left w:val="single" w:sz="4" w:space="0" w:color="000000"/>
              <w:bottom w:val="single" w:sz="4" w:space="0" w:color="000000"/>
              <w:right w:val="single" w:sz="4" w:space="0" w:color="000000"/>
            </w:tcBorders>
          </w:tcPr>
          <w:p w14:paraId="499A48E0" w14:textId="2CB0291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EA91DE" w14:textId="26FCE320" w:rsidR="00D91F72" w:rsidRDefault="00E53301">
            <w:pPr>
              <w:rPr>
                <w:sz w:val="20"/>
                <w:szCs w:val="20"/>
              </w:rPr>
            </w:pPr>
            <w:r>
              <w:rPr>
                <w:rFonts w:hint="eastAsia"/>
                <w:sz w:val="20"/>
                <w:szCs w:val="20"/>
              </w:rPr>
              <w:t>删除备份</w:t>
            </w:r>
          </w:p>
        </w:tc>
      </w:tr>
      <w:tr w:rsidR="00D91F72" w14:paraId="12227AF6" w14:textId="4FE627E5">
        <w:tc>
          <w:tcPr>
            <w:tcW w:w="4148" w:type="dxa"/>
            <w:gridSpan w:val="2"/>
            <w:tcBorders>
              <w:top w:val="single" w:sz="4" w:space="0" w:color="000000"/>
              <w:left w:val="single" w:sz="4" w:space="0" w:color="000000"/>
              <w:bottom w:val="single" w:sz="4" w:space="0" w:color="000000"/>
              <w:right w:val="single" w:sz="4" w:space="0" w:color="000000"/>
            </w:tcBorders>
          </w:tcPr>
          <w:p w14:paraId="12C74C07" w14:textId="3C81802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2BC7007" w14:textId="790F02AA" w:rsidR="00D91F72" w:rsidRDefault="00E53301">
            <w:pPr>
              <w:rPr>
                <w:sz w:val="20"/>
                <w:szCs w:val="20"/>
              </w:rPr>
            </w:pPr>
            <w:r>
              <w:rPr>
                <w:rFonts w:hint="eastAsia"/>
                <w:sz w:val="20"/>
                <w:szCs w:val="20"/>
              </w:rPr>
              <w:t>管理员</w:t>
            </w:r>
          </w:p>
        </w:tc>
      </w:tr>
      <w:tr w:rsidR="00D91F72" w14:paraId="0D74899A" w14:textId="2FC8528D">
        <w:tc>
          <w:tcPr>
            <w:tcW w:w="4148" w:type="dxa"/>
            <w:gridSpan w:val="2"/>
            <w:tcBorders>
              <w:top w:val="single" w:sz="4" w:space="0" w:color="000000"/>
              <w:left w:val="single" w:sz="4" w:space="0" w:color="000000"/>
              <w:bottom w:val="single" w:sz="4" w:space="0" w:color="000000"/>
              <w:right w:val="single" w:sz="4" w:space="0" w:color="000000"/>
            </w:tcBorders>
          </w:tcPr>
          <w:p w14:paraId="4FD3EE9C" w14:textId="3E371E5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75ACD8" w14:textId="5F5DE288" w:rsidR="00D91F72" w:rsidRDefault="00E53301">
            <w:pPr>
              <w:rPr>
                <w:sz w:val="20"/>
                <w:szCs w:val="20"/>
              </w:rPr>
            </w:pPr>
            <w:r>
              <w:rPr>
                <w:rFonts w:hint="eastAsia"/>
                <w:sz w:val="20"/>
                <w:szCs w:val="20"/>
              </w:rPr>
              <w:t>黑盒测试</w:t>
            </w:r>
          </w:p>
        </w:tc>
      </w:tr>
      <w:tr w:rsidR="00D91F72" w14:paraId="3F84E591" w14:textId="79DDBBB2">
        <w:tc>
          <w:tcPr>
            <w:tcW w:w="4148" w:type="dxa"/>
            <w:gridSpan w:val="2"/>
            <w:tcBorders>
              <w:top w:val="single" w:sz="4" w:space="0" w:color="000000"/>
              <w:left w:val="single" w:sz="4" w:space="0" w:color="000000"/>
              <w:bottom w:val="single" w:sz="4" w:space="0" w:color="000000"/>
              <w:right w:val="single" w:sz="4" w:space="0" w:color="000000"/>
            </w:tcBorders>
          </w:tcPr>
          <w:p w14:paraId="4ACF9616" w14:textId="14291A4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BDAC3A" w14:textId="7DEFF6D8" w:rsidR="00D91F72" w:rsidRDefault="00E53301">
            <w:pPr>
              <w:rPr>
                <w:sz w:val="20"/>
                <w:szCs w:val="20"/>
              </w:rPr>
            </w:pPr>
            <w:r>
              <w:rPr>
                <w:rFonts w:hint="eastAsia"/>
                <w:sz w:val="20"/>
                <w:szCs w:val="20"/>
              </w:rPr>
              <w:t>浏览备份列表</w:t>
            </w:r>
          </w:p>
        </w:tc>
      </w:tr>
      <w:tr w:rsidR="00D91F72" w14:paraId="638FFBEB" w14:textId="52768965">
        <w:tc>
          <w:tcPr>
            <w:tcW w:w="4148" w:type="dxa"/>
            <w:gridSpan w:val="2"/>
            <w:tcBorders>
              <w:top w:val="single" w:sz="4" w:space="0" w:color="000000"/>
              <w:left w:val="single" w:sz="4" w:space="0" w:color="000000"/>
              <w:bottom w:val="single" w:sz="4" w:space="0" w:color="000000"/>
              <w:right w:val="single" w:sz="4" w:space="0" w:color="000000"/>
            </w:tcBorders>
          </w:tcPr>
          <w:p w14:paraId="6867C3DD" w14:textId="3FFF0B2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D1ED78" w14:textId="7F78A59E" w:rsidR="00D91F72" w:rsidRDefault="00E53301">
            <w:pPr>
              <w:rPr>
                <w:sz w:val="20"/>
                <w:szCs w:val="20"/>
              </w:rPr>
            </w:pPr>
            <w:r>
              <w:rPr>
                <w:rFonts w:hint="eastAsia"/>
                <w:sz w:val="20"/>
                <w:szCs w:val="20"/>
              </w:rPr>
              <w:t>管理员想要删除已有的备份</w:t>
            </w:r>
          </w:p>
        </w:tc>
      </w:tr>
      <w:tr w:rsidR="00D91F72" w14:paraId="33AF6A28" w14:textId="2F45EB0E">
        <w:tc>
          <w:tcPr>
            <w:tcW w:w="4148" w:type="dxa"/>
            <w:gridSpan w:val="2"/>
            <w:tcBorders>
              <w:top w:val="single" w:sz="4" w:space="0" w:color="000000"/>
              <w:left w:val="single" w:sz="4" w:space="0" w:color="000000"/>
              <w:bottom w:val="single" w:sz="4" w:space="0" w:color="000000"/>
              <w:right w:val="single" w:sz="4" w:space="0" w:color="000000"/>
            </w:tcBorders>
          </w:tcPr>
          <w:p w14:paraId="25C052CB" w14:textId="171DB6B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350937" w14:textId="696DAAFF" w:rsidR="00D91F72" w:rsidRDefault="00E53301">
            <w:pPr>
              <w:rPr>
                <w:sz w:val="20"/>
                <w:szCs w:val="20"/>
              </w:rPr>
            </w:pPr>
            <w:r>
              <w:rPr>
                <w:rFonts w:hint="eastAsia"/>
                <w:sz w:val="20"/>
                <w:szCs w:val="20"/>
              </w:rPr>
              <w:t>检查备份是否能被成功删除</w:t>
            </w:r>
          </w:p>
        </w:tc>
      </w:tr>
      <w:tr w:rsidR="00D91F72" w14:paraId="2CFC0ACF" w14:textId="02C9BE57">
        <w:trPr>
          <w:trHeight w:val="1445"/>
        </w:trPr>
        <w:tc>
          <w:tcPr>
            <w:tcW w:w="8296" w:type="dxa"/>
            <w:gridSpan w:val="3"/>
            <w:tcBorders>
              <w:top w:val="single" w:sz="4" w:space="0" w:color="000000"/>
              <w:left w:val="single" w:sz="4" w:space="0" w:color="000000"/>
              <w:right w:val="single" w:sz="4" w:space="0" w:color="000000"/>
            </w:tcBorders>
          </w:tcPr>
          <w:p w14:paraId="6B885EF0" w14:textId="35488CCD" w:rsidR="00D91F72" w:rsidRDefault="00E53301">
            <w:pPr>
              <w:rPr>
                <w:sz w:val="20"/>
                <w:szCs w:val="20"/>
              </w:rPr>
            </w:pPr>
            <w:r>
              <w:rPr>
                <w:rFonts w:hint="eastAsia"/>
                <w:sz w:val="20"/>
                <w:szCs w:val="20"/>
              </w:rPr>
              <w:t>初始条件和背景：</w:t>
            </w:r>
          </w:p>
          <w:p w14:paraId="69AF184B" w14:textId="489FE8D2" w:rsidR="00D91F72" w:rsidRDefault="00E53301">
            <w:pPr>
              <w:rPr>
                <w:sz w:val="20"/>
                <w:szCs w:val="20"/>
              </w:rPr>
            </w:pPr>
            <w:r>
              <w:rPr>
                <w:rFonts w:hint="eastAsia"/>
                <w:sz w:val="20"/>
                <w:szCs w:val="20"/>
              </w:rPr>
              <w:t>系统：PC端</w:t>
            </w:r>
          </w:p>
          <w:p w14:paraId="7D43DFDE" w14:textId="6F4A76E3" w:rsidR="00D91F72" w:rsidRDefault="00E53301">
            <w:pPr>
              <w:rPr>
                <w:sz w:val="20"/>
                <w:szCs w:val="20"/>
              </w:rPr>
            </w:pPr>
            <w:r>
              <w:rPr>
                <w:rFonts w:hint="eastAsia"/>
                <w:sz w:val="20"/>
                <w:szCs w:val="20"/>
              </w:rPr>
              <w:t>浏览器：C</w:t>
            </w:r>
            <w:r>
              <w:rPr>
                <w:sz w:val="20"/>
                <w:szCs w:val="20"/>
              </w:rPr>
              <w:t>hrome</w:t>
            </w:r>
          </w:p>
          <w:p w14:paraId="2FF033B2" w14:textId="598FF57E" w:rsidR="00D91F72" w:rsidRDefault="00E53301">
            <w:pPr>
              <w:rPr>
                <w:sz w:val="20"/>
                <w:szCs w:val="20"/>
              </w:rPr>
            </w:pPr>
            <w:r>
              <w:rPr>
                <w:rFonts w:hint="eastAsia"/>
                <w:sz w:val="20"/>
                <w:szCs w:val="20"/>
              </w:rPr>
              <w:t>注释：无</w:t>
            </w:r>
          </w:p>
        </w:tc>
      </w:tr>
      <w:tr w:rsidR="00D91F72" w14:paraId="583DFFD2" w14:textId="67F9DDA2">
        <w:trPr>
          <w:trHeight w:val="392"/>
        </w:trPr>
        <w:tc>
          <w:tcPr>
            <w:tcW w:w="2155" w:type="dxa"/>
            <w:tcBorders>
              <w:top w:val="single" w:sz="4" w:space="0" w:color="000000"/>
              <w:left w:val="single" w:sz="4" w:space="0" w:color="000000"/>
              <w:bottom w:val="single" w:sz="4" w:space="0" w:color="000000"/>
              <w:right w:val="single" w:sz="4" w:space="0" w:color="000000"/>
            </w:tcBorders>
          </w:tcPr>
          <w:p w14:paraId="5C376431" w14:textId="28F010A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40B8018" w14:textId="47F047A8" w:rsidR="00D91F72" w:rsidRDefault="00E53301">
            <w:pPr>
              <w:rPr>
                <w:sz w:val="20"/>
                <w:szCs w:val="20"/>
              </w:rPr>
            </w:pPr>
            <w:r>
              <w:rPr>
                <w:rFonts w:hint="eastAsia"/>
                <w:sz w:val="20"/>
                <w:szCs w:val="20"/>
              </w:rPr>
              <w:t>预期结果</w:t>
            </w:r>
          </w:p>
        </w:tc>
      </w:tr>
      <w:tr w:rsidR="00D91F72" w14:paraId="5C832448" w14:textId="1D9BC07F">
        <w:trPr>
          <w:trHeight w:val="20"/>
        </w:trPr>
        <w:tc>
          <w:tcPr>
            <w:tcW w:w="2155" w:type="dxa"/>
            <w:tcBorders>
              <w:top w:val="single" w:sz="4" w:space="0" w:color="000000"/>
              <w:left w:val="single" w:sz="4" w:space="0" w:color="000000"/>
              <w:bottom w:val="single" w:sz="4" w:space="0" w:color="000000"/>
              <w:right w:val="single" w:sz="4" w:space="0" w:color="000000"/>
            </w:tcBorders>
          </w:tcPr>
          <w:p w14:paraId="5D8BF2BB" w14:textId="7A7BE8CB"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CEBC8CC" w14:textId="2AC33382" w:rsidR="00D91F72" w:rsidRDefault="00E53301">
            <w:pPr>
              <w:rPr>
                <w:sz w:val="20"/>
                <w:szCs w:val="20"/>
              </w:rPr>
            </w:pPr>
            <w:r>
              <w:rPr>
                <w:rFonts w:hint="eastAsia"/>
                <w:sz w:val="20"/>
                <w:szCs w:val="20"/>
              </w:rPr>
              <w:t>可见备份管理</w:t>
            </w:r>
          </w:p>
        </w:tc>
      </w:tr>
      <w:tr w:rsidR="00D91F72" w14:paraId="3097C38D" w14:textId="7C17690F">
        <w:trPr>
          <w:trHeight w:val="20"/>
        </w:trPr>
        <w:tc>
          <w:tcPr>
            <w:tcW w:w="2155" w:type="dxa"/>
            <w:tcBorders>
              <w:top w:val="single" w:sz="4" w:space="0" w:color="000000"/>
              <w:left w:val="single" w:sz="4" w:space="0" w:color="000000"/>
              <w:bottom w:val="single" w:sz="4" w:space="0" w:color="000000"/>
              <w:right w:val="single" w:sz="4" w:space="0" w:color="000000"/>
            </w:tcBorders>
          </w:tcPr>
          <w:p w14:paraId="2E13C6C2" w14:textId="2723AB76"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7BCC9D5" w14:textId="1D8B17A9" w:rsidR="00D91F72" w:rsidRDefault="00E53301">
            <w:pPr>
              <w:rPr>
                <w:sz w:val="20"/>
                <w:szCs w:val="20"/>
              </w:rPr>
            </w:pPr>
            <w:r>
              <w:rPr>
                <w:rFonts w:hint="eastAsia"/>
                <w:sz w:val="20"/>
                <w:szCs w:val="20"/>
              </w:rPr>
              <w:t>可见右侧备份列表，包括了备份时间、备注类型、备注信息、操作人员信息</w:t>
            </w:r>
          </w:p>
        </w:tc>
      </w:tr>
      <w:tr w:rsidR="00D91F72" w14:paraId="05C00CA7" w14:textId="3C650BE1">
        <w:trPr>
          <w:trHeight w:val="20"/>
        </w:trPr>
        <w:tc>
          <w:tcPr>
            <w:tcW w:w="2155" w:type="dxa"/>
            <w:tcBorders>
              <w:top w:val="single" w:sz="4" w:space="0" w:color="000000"/>
              <w:left w:val="single" w:sz="4" w:space="0" w:color="000000"/>
              <w:bottom w:val="single" w:sz="4" w:space="0" w:color="000000"/>
              <w:right w:val="single" w:sz="4" w:space="0" w:color="000000"/>
            </w:tcBorders>
          </w:tcPr>
          <w:p w14:paraId="4935C386" w14:textId="423ABD9E" w:rsidR="00D91F72" w:rsidRDefault="00E53301">
            <w:pPr>
              <w:rPr>
                <w:sz w:val="20"/>
                <w:szCs w:val="20"/>
              </w:rPr>
            </w:pPr>
            <w:r>
              <w:rPr>
                <w:rFonts w:hint="eastAsia"/>
                <w:sz w:val="20"/>
                <w:szCs w:val="20"/>
              </w:rPr>
              <w:t>不选择任何备份信息，点击列表下方删除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2E9ADA93" w14:textId="440985F6" w:rsidR="00D91F72" w:rsidRDefault="00E53301">
            <w:pPr>
              <w:rPr>
                <w:sz w:val="20"/>
                <w:szCs w:val="20"/>
              </w:rPr>
            </w:pPr>
            <w:r>
              <w:rPr>
                <w:rFonts w:hint="eastAsia"/>
                <w:sz w:val="20"/>
                <w:szCs w:val="20"/>
              </w:rPr>
              <w:t>提示请选择备份</w:t>
            </w:r>
          </w:p>
        </w:tc>
      </w:tr>
      <w:tr w:rsidR="00D91F72" w14:paraId="23D479F8" w14:textId="5D84487C">
        <w:trPr>
          <w:trHeight w:val="20"/>
        </w:trPr>
        <w:tc>
          <w:tcPr>
            <w:tcW w:w="2155" w:type="dxa"/>
            <w:tcBorders>
              <w:top w:val="single" w:sz="4" w:space="0" w:color="000000"/>
              <w:left w:val="single" w:sz="4" w:space="0" w:color="000000"/>
              <w:bottom w:val="single" w:sz="4" w:space="0" w:color="000000"/>
              <w:right w:val="single" w:sz="4" w:space="0" w:color="000000"/>
            </w:tcBorders>
          </w:tcPr>
          <w:p w14:paraId="33B20E94" w14:textId="1C3C6422" w:rsidR="00D91F72" w:rsidRDefault="00E53301">
            <w:pPr>
              <w:rPr>
                <w:sz w:val="20"/>
                <w:szCs w:val="20"/>
              </w:rPr>
            </w:pPr>
            <w:r>
              <w:rPr>
                <w:rFonts w:hint="eastAsia"/>
                <w:sz w:val="20"/>
                <w:szCs w:val="20"/>
              </w:rPr>
              <w:t>选择某些备份，点击下方删除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0E6082D" w14:textId="73068E0C" w:rsidR="00D91F72" w:rsidRDefault="00E53301">
            <w:pPr>
              <w:rPr>
                <w:sz w:val="20"/>
                <w:szCs w:val="20"/>
              </w:rPr>
            </w:pPr>
            <w:r>
              <w:rPr>
                <w:rFonts w:hint="eastAsia"/>
                <w:sz w:val="20"/>
                <w:szCs w:val="20"/>
              </w:rPr>
              <w:t>弹出删除确认窗口</w:t>
            </w:r>
          </w:p>
        </w:tc>
      </w:tr>
      <w:tr w:rsidR="00D91F72" w14:paraId="634B3BB5" w14:textId="52CDB81D">
        <w:trPr>
          <w:trHeight w:val="20"/>
        </w:trPr>
        <w:tc>
          <w:tcPr>
            <w:tcW w:w="2155" w:type="dxa"/>
            <w:tcBorders>
              <w:top w:val="single" w:sz="4" w:space="0" w:color="000000"/>
              <w:left w:val="single" w:sz="4" w:space="0" w:color="000000"/>
              <w:bottom w:val="single" w:sz="4" w:space="0" w:color="000000"/>
              <w:right w:val="single" w:sz="4" w:space="0" w:color="000000"/>
            </w:tcBorders>
          </w:tcPr>
          <w:p w14:paraId="2957EDD8" w14:textId="71452DDB"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D4C4DA3" w14:textId="57B84220" w:rsidR="00D91F72" w:rsidRDefault="00E53301">
            <w:pPr>
              <w:rPr>
                <w:sz w:val="20"/>
                <w:szCs w:val="20"/>
              </w:rPr>
            </w:pPr>
            <w:r>
              <w:rPr>
                <w:rFonts w:hint="eastAsia"/>
                <w:sz w:val="20"/>
                <w:szCs w:val="20"/>
              </w:rPr>
              <w:t>被选择的备份从备份列表中消失</w:t>
            </w:r>
          </w:p>
        </w:tc>
      </w:tr>
      <w:tr w:rsidR="00D91F72" w14:paraId="44F0401D" w14:textId="2C21F665">
        <w:trPr>
          <w:trHeight w:val="20"/>
        </w:trPr>
        <w:tc>
          <w:tcPr>
            <w:tcW w:w="2155" w:type="dxa"/>
            <w:tcBorders>
              <w:top w:val="single" w:sz="4" w:space="0" w:color="000000"/>
              <w:left w:val="single" w:sz="4" w:space="0" w:color="000000"/>
              <w:bottom w:val="single" w:sz="4" w:space="0" w:color="000000"/>
              <w:right w:val="single" w:sz="4" w:space="0" w:color="000000"/>
            </w:tcBorders>
          </w:tcPr>
          <w:p w14:paraId="583E7242" w14:textId="2D48B256"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EB23034" w14:textId="4C712840" w:rsidR="00D91F72" w:rsidRDefault="00E53301">
            <w:pPr>
              <w:rPr>
                <w:sz w:val="20"/>
                <w:szCs w:val="20"/>
              </w:rPr>
            </w:pPr>
            <w:r>
              <w:rPr>
                <w:rFonts w:hint="eastAsia"/>
                <w:sz w:val="20"/>
                <w:szCs w:val="20"/>
              </w:rPr>
              <w:t>窗口消失，被选择的备份仍然在列表中</w:t>
            </w:r>
          </w:p>
        </w:tc>
      </w:tr>
      <w:tr w:rsidR="00D91F72" w14:paraId="6B56F46F" w14:textId="21FD0AAB">
        <w:trPr>
          <w:trHeight w:val="20"/>
        </w:trPr>
        <w:tc>
          <w:tcPr>
            <w:tcW w:w="2155" w:type="dxa"/>
            <w:tcBorders>
              <w:top w:val="single" w:sz="4" w:space="0" w:color="000000"/>
              <w:left w:val="single" w:sz="4" w:space="0" w:color="000000"/>
              <w:bottom w:val="single" w:sz="4" w:space="0" w:color="000000"/>
              <w:right w:val="single" w:sz="4" w:space="0" w:color="000000"/>
            </w:tcBorders>
          </w:tcPr>
          <w:p w14:paraId="4FD870E0" w14:textId="5AA936DE" w:rsidR="00D91F72" w:rsidRDefault="00E53301">
            <w:pPr>
              <w:rPr>
                <w:sz w:val="20"/>
                <w:szCs w:val="20"/>
              </w:rPr>
            </w:pPr>
            <w:r>
              <w:rPr>
                <w:rFonts w:hint="eastAsia"/>
                <w:sz w:val="20"/>
                <w:szCs w:val="20"/>
              </w:rPr>
              <w:t>直接点击备份条目右侧垃圾桶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3D6F2122" w14:textId="3B0AA231" w:rsidR="00D91F72" w:rsidRDefault="00E53301">
            <w:pPr>
              <w:rPr>
                <w:sz w:val="20"/>
                <w:szCs w:val="20"/>
              </w:rPr>
            </w:pPr>
            <w:r>
              <w:rPr>
                <w:rFonts w:hint="eastAsia"/>
                <w:sz w:val="20"/>
                <w:szCs w:val="20"/>
              </w:rPr>
              <w:t>弹出删除确认窗口</w:t>
            </w:r>
          </w:p>
        </w:tc>
      </w:tr>
      <w:tr w:rsidR="00D91F72" w14:paraId="31FF1DC1" w14:textId="0972C60D">
        <w:trPr>
          <w:trHeight w:val="20"/>
        </w:trPr>
        <w:tc>
          <w:tcPr>
            <w:tcW w:w="2155" w:type="dxa"/>
            <w:tcBorders>
              <w:top w:val="single" w:sz="4" w:space="0" w:color="000000"/>
              <w:left w:val="single" w:sz="4" w:space="0" w:color="000000"/>
              <w:bottom w:val="single" w:sz="4" w:space="0" w:color="000000"/>
              <w:right w:val="single" w:sz="4" w:space="0" w:color="000000"/>
            </w:tcBorders>
          </w:tcPr>
          <w:p w14:paraId="01EC336D" w14:textId="20E36410"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D7D7BB1" w14:textId="7FEEDBCA" w:rsidR="00D91F72" w:rsidRDefault="00E53301">
            <w:pPr>
              <w:rPr>
                <w:sz w:val="20"/>
                <w:szCs w:val="20"/>
              </w:rPr>
            </w:pPr>
            <w:r>
              <w:rPr>
                <w:rFonts w:hint="eastAsia"/>
                <w:sz w:val="20"/>
                <w:szCs w:val="20"/>
              </w:rPr>
              <w:t>被选择的备份从备份列表中消失</w:t>
            </w:r>
          </w:p>
        </w:tc>
      </w:tr>
      <w:tr w:rsidR="00D91F72" w14:paraId="003ABB48" w14:textId="2DDF1ADB">
        <w:trPr>
          <w:trHeight w:val="20"/>
        </w:trPr>
        <w:tc>
          <w:tcPr>
            <w:tcW w:w="2155" w:type="dxa"/>
            <w:tcBorders>
              <w:top w:val="single" w:sz="4" w:space="0" w:color="000000"/>
              <w:left w:val="single" w:sz="4" w:space="0" w:color="000000"/>
              <w:bottom w:val="single" w:sz="4" w:space="0" w:color="000000"/>
              <w:right w:val="single" w:sz="4" w:space="0" w:color="000000"/>
            </w:tcBorders>
          </w:tcPr>
          <w:p w14:paraId="23254789" w14:textId="0080D5BC"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836251D" w14:textId="75C551C6" w:rsidR="00D91F72" w:rsidRDefault="00E53301">
            <w:pPr>
              <w:rPr>
                <w:sz w:val="20"/>
                <w:szCs w:val="20"/>
              </w:rPr>
            </w:pPr>
            <w:r>
              <w:rPr>
                <w:rFonts w:hint="eastAsia"/>
                <w:sz w:val="20"/>
                <w:szCs w:val="20"/>
              </w:rPr>
              <w:t>窗口消失，被选择的备份仍然在列表中</w:t>
            </w:r>
          </w:p>
        </w:tc>
      </w:tr>
    </w:tbl>
    <w:p w14:paraId="682F624A" w14:textId="63161C32" w:rsidR="00D91F72" w:rsidRDefault="00D91F72"/>
    <w:p w14:paraId="7CDAA65E" w14:textId="7E9951B5" w:rsidR="00D91F72" w:rsidRDefault="00E53301">
      <w:r>
        <w:br w:type="page"/>
      </w:r>
    </w:p>
    <w:p w14:paraId="6B2D6B8B" w14:textId="70E8E311" w:rsidR="00D91F72" w:rsidRDefault="00E53301">
      <w:pPr>
        <w:pStyle w:val="a1"/>
      </w:pPr>
      <w:bookmarkStart w:id="19" w:name="_Toc533374708"/>
      <w:r>
        <w:rPr>
          <w:rFonts w:hint="eastAsia"/>
        </w:rPr>
        <w:lastRenderedPageBreak/>
        <w:t>备份恢复</w:t>
      </w:r>
      <w:bookmarkEnd w:id="19"/>
    </w:p>
    <w:tbl>
      <w:tblPr>
        <w:tblStyle w:val="15"/>
        <w:tblW w:w="8296" w:type="dxa"/>
        <w:tblLayout w:type="fixed"/>
        <w:tblLook w:val="04A0" w:firstRow="1" w:lastRow="0" w:firstColumn="1" w:lastColumn="0" w:noHBand="0" w:noVBand="1"/>
      </w:tblPr>
      <w:tblGrid>
        <w:gridCol w:w="2155"/>
        <w:gridCol w:w="1993"/>
        <w:gridCol w:w="4148"/>
      </w:tblGrid>
      <w:tr w:rsidR="00D91F72" w14:paraId="7D8BDE95" w14:textId="4C6805E0">
        <w:tc>
          <w:tcPr>
            <w:tcW w:w="4148" w:type="dxa"/>
            <w:gridSpan w:val="2"/>
            <w:tcBorders>
              <w:top w:val="single" w:sz="4" w:space="0" w:color="000000"/>
              <w:left w:val="single" w:sz="4" w:space="0" w:color="000000"/>
              <w:bottom w:val="single" w:sz="4" w:space="0" w:color="000000"/>
              <w:right w:val="single" w:sz="4" w:space="0" w:color="000000"/>
            </w:tcBorders>
          </w:tcPr>
          <w:p w14:paraId="48839607" w14:textId="40207B4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1F5EFC" w14:textId="6F73E6BE" w:rsidR="00D91F72" w:rsidRDefault="00E53301">
            <w:pPr>
              <w:rPr>
                <w:sz w:val="20"/>
                <w:szCs w:val="20"/>
              </w:rPr>
            </w:pPr>
            <w:r>
              <w:rPr>
                <w:rFonts w:hint="eastAsia"/>
                <w:sz w:val="20"/>
                <w:szCs w:val="20"/>
              </w:rPr>
              <w:t>TC</w:t>
            </w:r>
            <w:r>
              <w:rPr>
                <w:sz w:val="20"/>
                <w:szCs w:val="20"/>
              </w:rPr>
              <w:t>-A-</w:t>
            </w:r>
          </w:p>
        </w:tc>
      </w:tr>
      <w:tr w:rsidR="00D91F72" w14:paraId="32EBD1DE" w14:textId="11D560E8">
        <w:tc>
          <w:tcPr>
            <w:tcW w:w="4148" w:type="dxa"/>
            <w:gridSpan w:val="2"/>
            <w:tcBorders>
              <w:top w:val="single" w:sz="4" w:space="0" w:color="000000"/>
              <w:left w:val="single" w:sz="4" w:space="0" w:color="000000"/>
              <w:bottom w:val="single" w:sz="4" w:space="0" w:color="000000"/>
              <w:right w:val="single" w:sz="4" w:space="0" w:color="000000"/>
            </w:tcBorders>
          </w:tcPr>
          <w:p w14:paraId="79E6EFD7" w14:textId="662D794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B8BF2BC" w14:textId="5C67B69C" w:rsidR="00D91F72" w:rsidRDefault="00E53301">
            <w:pPr>
              <w:rPr>
                <w:sz w:val="20"/>
                <w:szCs w:val="20"/>
              </w:rPr>
            </w:pPr>
            <w:r>
              <w:rPr>
                <w:rFonts w:hint="eastAsia"/>
                <w:sz w:val="20"/>
                <w:szCs w:val="20"/>
              </w:rPr>
              <w:t>备份恢复</w:t>
            </w:r>
          </w:p>
        </w:tc>
      </w:tr>
      <w:tr w:rsidR="00D91F72" w14:paraId="04CEB25F" w14:textId="25A65FCE">
        <w:tc>
          <w:tcPr>
            <w:tcW w:w="4148" w:type="dxa"/>
            <w:gridSpan w:val="2"/>
            <w:tcBorders>
              <w:top w:val="single" w:sz="4" w:space="0" w:color="000000"/>
              <w:left w:val="single" w:sz="4" w:space="0" w:color="000000"/>
              <w:bottom w:val="single" w:sz="4" w:space="0" w:color="000000"/>
              <w:right w:val="single" w:sz="4" w:space="0" w:color="000000"/>
            </w:tcBorders>
          </w:tcPr>
          <w:p w14:paraId="1BDEF4A3" w14:textId="303B167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5BD387" w14:textId="065C7FFA" w:rsidR="00D91F72" w:rsidRDefault="00E53301">
            <w:pPr>
              <w:rPr>
                <w:sz w:val="20"/>
                <w:szCs w:val="20"/>
              </w:rPr>
            </w:pPr>
            <w:r>
              <w:rPr>
                <w:rFonts w:hint="eastAsia"/>
                <w:sz w:val="20"/>
                <w:szCs w:val="20"/>
              </w:rPr>
              <w:t>备份恢复</w:t>
            </w:r>
          </w:p>
        </w:tc>
      </w:tr>
      <w:tr w:rsidR="00D91F72" w14:paraId="4169AD43" w14:textId="0967E269">
        <w:tc>
          <w:tcPr>
            <w:tcW w:w="4148" w:type="dxa"/>
            <w:gridSpan w:val="2"/>
            <w:tcBorders>
              <w:top w:val="single" w:sz="4" w:space="0" w:color="000000"/>
              <w:left w:val="single" w:sz="4" w:space="0" w:color="000000"/>
              <w:bottom w:val="single" w:sz="4" w:space="0" w:color="000000"/>
              <w:right w:val="single" w:sz="4" w:space="0" w:color="000000"/>
            </w:tcBorders>
          </w:tcPr>
          <w:p w14:paraId="089D8F34" w14:textId="3A1C848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8B6335" w14:textId="1AE2C9E4" w:rsidR="00D91F72" w:rsidRDefault="00E53301">
            <w:pPr>
              <w:rPr>
                <w:sz w:val="20"/>
                <w:szCs w:val="20"/>
              </w:rPr>
            </w:pPr>
            <w:r>
              <w:rPr>
                <w:rFonts w:hint="eastAsia"/>
                <w:sz w:val="20"/>
                <w:szCs w:val="20"/>
              </w:rPr>
              <w:t>管理员</w:t>
            </w:r>
          </w:p>
        </w:tc>
      </w:tr>
      <w:tr w:rsidR="00D91F72" w14:paraId="41C9ADB3" w14:textId="33F5F33B">
        <w:tc>
          <w:tcPr>
            <w:tcW w:w="4148" w:type="dxa"/>
            <w:gridSpan w:val="2"/>
            <w:tcBorders>
              <w:top w:val="single" w:sz="4" w:space="0" w:color="000000"/>
              <w:left w:val="single" w:sz="4" w:space="0" w:color="000000"/>
              <w:bottom w:val="single" w:sz="4" w:space="0" w:color="000000"/>
              <w:right w:val="single" w:sz="4" w:space="0" w:color="000000"/>
            </w:tcBorders>
          </w:tcPr>
          <w:p w14:paraId="0E28C859" w14:textId="5D1BA46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9AAC1D" w14:textId="2BD20AD2" w:rsidR="00D91F72" w:rsidRDefault="00E53301">
            <w:pPr>
              <w:rPr>
                <w:sz w:val="20"/>
                <w:szCs w:val="20"/>
              </w:rPr>
            </w:pPr>
            <w:r>
              <w:rPr>
                <w:rFonts w:hint="eastAsia"/>
                <w:sz w:val="20"/>
                <w:szCs w:val="20"/>
              </w:rPr>
              <w:t>黑盒测试</w:t>
            </w:r>
          </w:p>
        </w:tc>
      </w:tr>
      <w:tr w:rsidR="00D91F72" w14:paraId="4AC9D1A6" w14:textId="70407A91">
        <w:tc>
          <w:tcPr>
            <w:tcW w:w="4148" w:type="dxa"/>
            <w:gridSpan w:val="2"/>
            <w:tcBorders>
              <w:top w:val="single" w:sz="4" w:space="0" w:color="000000"/>
              <w:left w:val="single" w:sz="4" w:space="0" w:color="000000"/>
              <w:bottom w:val="single" w:sz="4" w:space="0" w:color="000000"/>
              <w:right w:val="single" w:sz="4" w:space="0" w:color="000000"/>
            </w:tcBorders>
          </w:tcPr>
          <w:p w14:paraId="71198BB5" w14:textId="557FA11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119D3B" w14:textId="5E72AC15" w:rsidR="00D91F72" w:rsidRDefault="00E53301">
            <w:pPr>
              <w:rPr>
                <w:sz w:val="20"/>
                <w:szCs w:val="20"/>
              </w:rPr>
            </w:pPr>
            <w:r>
              <w:rPr>
                <w:rFonts w:hint="eastAsia"/>
                <w:sz w:val="20"/>
                <w:szCs w:val="20"/>
              </w:rPr>
              <w:t>无</w:t>
            </w:r>
          </w:p>
        </w:tc>
      </w:tr>
      <w:tr w:rsidR="00D91F72" w14:paraId="289EB81F" w14:textId="175E4A85">
        <w:tc>
          <w:tcPr>
            <w:tcW w:w="4148" w:type="dxa"/>
            <w:gridSpan w:val="2"/>
            <w:tcBorders>
              <w:top w:val="single" w:sz="4" w:space="0" w:color="000000"/>
              <w:left w:val="single" w:sz="4" w:space="0" w:color="000000"/>
              <w:bottom w:val="single" w:sz="4" w:space="0" w:color="000000"/>
              <w:right w:val="single" w:sz="4" w:space="0" w:color="000000"/>
            </w:tcBorders>
          </w:tcPr>
          <w:p w14:paraId="3B7CB8D4" w14:textId="5ED81F8E"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CB6998" w14:textId="2EABFEE4" w:rsidR="00D91F72" w:rsidRDefault="00E53301">
            <w:pPr>
              <w:rPr>
                <w:sz w:val="20"/>
                <w:szCs w:val="20"/>
              </w:rPr>
            </w:pPr>
            <w:r>
              <w:rPr>
                <w:rFonts w:hint="eastAsia"/>
                <w:sz w:val="20"/>
                <w:szCs w:val="20"/>
              </w:rPr>
              <w:t>管理员使用备份去恢复系统</w:t>
            </w:r>
          </w:p>
        </w:tc>
      </w:tr>
      <w:tr w:rsidR="00D91F72" w14:paraId="38ED8C41" w14:textId="58EFE351">
        <w:tc>
          <w:tcPr>
            <w:tcW w:w="4148" w:type="dxa"/>
            <w:gridSpan w:val="2"/>
            <w:tcBorders>
              <w:top w:val="single" w:sz="4" w:space="0" w:color="000000"/>
              <w:left w:val="single" w:sz="4" w:space="0" w:color="000000"/>
              <w:bottom w:val="single" w:sz="4" w:space="0" w:color="000000"/>
              <w:right w:val="single" w:sz="4" w:space="0" w:color="000000"/>
            </w:tcBorders>
          </w:tcPr>
          <w:p w14:paraId="6C0A572C" w14:textId="7C05985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3BF31FC" w14:textId="49F862B7" w:rsidR="00D91F72" w:rsidRDefault="00E53301">
            <w:pPr>
              <w:rPr>
                <w:sz w:val="20"/>
                <w:szCs w:val="20"/>
              </w:rPr>
            </w:pPr>
            <w:r>
              <w:rPr>
                <w:rFonts w:hint="eastAsia"/>
                <w:sz w:val="20"/>
                <w:szCs w:val="20"/>
              </w:rPr>
              <w:t>检查已有的备份是否能成功用来恢复系统</w:t>
            </w:r>
          </w:p>
        </w:tc>
      </w:tr>
      <w:tr w:rsidR="00D91F72" w14:paraId="3220485F" w14:textId="6BDBFF0F">
        <w:trPr>
          <w:trHeight w:val="1445"/>
        </w:trPr>
        <w:tc>
          <w:tcPr>
            <w:tcW w:w="8296" w:type="dxa"/>
            <w:gridSpan w:val="3"/>
            <w:tcBorders>
              <w:top w:val="single" w:sz="4" w:space="0" w:color="000000"/>
              <w:left w:val="single" w:sz="4" w:space="0" w:color="000000"/>
              <w:right w:val="single" w:sz="4" w:space="0" w:color="000000"/>
            </w:tcBorders>
          </w:tcPr>
          <w:p w14:paraId="0C2A6F2F" w14:textId="74F6C2E1" w:rsidR="00D91F72" w:rsidRDefault="00E53301">
            <w:pPr>
              <w:rPr>
                <w:sz w:val="20"/>
                <w:szCs w:val="20"/>
              </w:rPr>
            </w:pPr>
            <w:r>
              <w:rPr>
                <w:rFonts w:hint="eastAsia"/>
                <w:sz w:val="20"/>
                <w:szCs w:val="20"/>
              </w:rPr>
              <w:t>初始条件和背景：</w:t>
            </w:r>
          </w:p>
          <w:p w14:paraId="52F8222F" w14:textId="5F5A966E" w:rsidR="00D91F72" w:rsidRDefault="00E53301">
            <w:pPr>
              <w:rPr>
                <w:sz w:val="20"/>
                <w:szCs w:val="20"/>
              </w:rPr>
            </w:pPr>
            <w:r>
              <w:rPr>
                <w:rFonts w:hint="eastAsia"/>
                <w:sz w:val="20"/>
                <w:szCs w:val="20"/>
              </w:rPr>
              <w:t>系统：PC端</w:t>
            </w:r>
          </w:p>
          <w:p w14:paraId="14444330" w14:textId="7AF65AFD" w:rsidR="00D91F72" w:rsidRDefault="00E53301">
            <w:pPr>
              <w:rPr>
                <w:sz w:val="20"/>
                <w:szCs w:val="20"/>
              </w:rPr>
            </w:pPr>
            <w:r>
              <w:rPr>
                <w:rFonts w:hint="eastAsia"/>
                <w:sz w:val="20"/>
                <w:szCs w:val="20"/>
              </w:rPr>
              <w:t>浏览器：C</w:t>
            </w:r>
            <w:r>
              <w:rPr>
                <w:sz w:val="20"/>
                <w:szCs w:val="20"/>
              </w:rPr>
              <w:t>hrome</w:t>
            </w:r>
          </w:p>
          <w:p w14:paraId="19D24150" w14:textId="1DEB6DB2" w:rsidR="00D91F72" w:rsidRDefault="00E53301">
            <w:pPr>
              <w:rPr>
                <w:sz w:val="20"/>
                <w:szCs w:val="20"/>
              </w:rPr>
            </w:pPr>
            <w:r>
              <w:rPr>
                <w:rFonts w:hint="eastAsia"/>
                <w:sz w:val="20"/>
                <w:szCs w:val="20"/>
              </w:rPr>
              <w:t>注释：无</w:t>
            </w:r>
          </w:p>
        </w:tc>
      </w:tr>
      <w:tr w:rsidR="00D91F72" w14:paraId="0A8EF14F" w14:textId="06916B0A">
        <w:trPr>
          <w:trHeight w:val="392"/>
        </w:trPr>
        <w:tc>
          <w:tcPr>
            <w:tcW w:w="2155" w:type="dxa"/>
            <w:tcBorders>
              <w:top w:val="single" w:sz="4" w:space="0" w:color="000000"/>
              <w:left w:val="single" w:sz="4" w:space="0" w:color="000000"/>
              <w:bottom w:val="single" w:sz="4" w:space="0" w:color="000000"/>
              <w:right w:val="single" w:sz="4" w:space="0" w:color="000000"/>
            </w:tcBorders>
          </w:tcPr>
          <w:p w14:paraId="1B8521BB" w14:textId="0A116B9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D6BC5C5" w14:textId="4093F100" w:rsidR="00D91F72" w:rsidRDefault="00E53301">
            <w:pPr>
              <w:rPr>
                <w:sz w:val="20"/>
                <w:szCs w:val="20"/>
              </w:rPr>
            </w:pPr>
            <w:r>
              <w:rPr>
                <w:rFonts w:hint="eastAsia"/>
                <w:sz w:val="20"/>
                <w:szCs w:val="20"/>
              </w:rPr>
              <w:t>预期结果</w:t>
            </w:r>
          </w:p>
        </w:tc>
      </w:tr>
      <w:tr w:rsidR="00D91F72" w14:paraId="6414F010" w14:textId="0CFEB0D0">
        <w:trPr>
          <w:trHeight w:val="20"/>
        </w:trPr>
        <w:tc>
          <w:tcPr>
            <w:tcW w:w="2155" w:type="dxa"/>
            <w:tcBorders>
              <w:top w:val="single" w:sz="4" w:space="0" w:color="000000"/>
              <w:left w:val="single" w:sz="4" w:space="0" w:color="000000"/>
              <w:bottom w:val="single" w:sz="4" w:space="0" w:color="000000"/>
              <w:right w:val="single" w:sz="4" w:space="0" w:color="000000"/>
            </w:tcBorders>
          </w:tcPr>
          <w:p w14:paraId="28CC15E7" w14:textId="63BB308F"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8710D38" w14:textId="5EF8E1E3" w:rsidR="00D91F72" w:rsidRDefault="00E53301">
            <w:pPr>
              <w:rPr>
                <w:sz w:val="20"/>
                <w:szCs w:val="20"/>
              </w:rPr>
            </w:pPr>
            <w:r>
              <w:rPr>
                <w:rFonts w:hint="eastAsia"/>
                <w:sz w:val="20"/>
                <w:szCs w:val="20"/>
              </w:rPr>
              <w:t>可见备份管理</w:t>
            </w:r>
          </w:p>
        </w:tc>
      </w:tr>
      <w:tr w:rsidR="00D91F72" w14:paraId="621E0441" w14:textId="66C8065D">
        <w:trPr>
          <w:trHeight w:val="20"/>
        </w:trPr>
        <w:tc>
          <w:tcPr>
            <w:tcW w:w="2155" w:type="dxa"/>
            <w:tcBorders>
              <w:top w:val="single" w:sz="4" w:space="0" w:color="000000"/>
              <w:left w:val="single" w:sz="4" w:space="0" w:color="000000"/>
              <w:bottom w:val="single" w:sz="4" w:space="0" w:color="000000"/>
              <w:right w:val="single" w:sz="4" w:space="0" w:color="000000"/>
            </w:tcBorders>
          </w:tcPr>
          <w:p w14:paraId="124A8409" w14:textId="0887C9BD" w:rsidR="00D91F72" w:rsidRDefault="00E53301">
            <w:pPr>
              <w:rPr>
                <w:sz w:val="20"/>
                <w:szCs w:val="20"/>
              </w:rPr>
            </w:pPr>
            <w:r>
              <w:rPr>
                <w:rFonts w:hint="eastAsia"/>
                <w:sz w:val="20"/>
                <w:szCs w:val="20"/>
              </w:rPr>
              <w:t>点击备份管理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B8082A" w14:textId="7BBEEE47" w:rsidR="00D91F72" w:rsidRDefault="00E53301">
            <w:pPr>
              <w:rPr>
                <w:sz w:val="20"/>
                <w:szCs w:val="20"/>
              </w:rPr>
            </w:pPr>
            <w:r>
              <w:rPr>
                <w:rFonts w:hint="eastAsia"/>
                <w:sz w:val="20"/>
                <w:szCs w:val="20"/>
              </w:rPr>
              <w:t>可见右侧备份列表，包括了备份时间、备注类型、备注信息、操作人员信息</w:t>
            </w:r>
          </w:p>
        </w:tc>
      </w:tr>
      <w:tr w:rsidR="00D91F72" w14:paraId="2D6D0D2A" w14:textId="4FFDA7F6">
        <w:trPr>
          <w:trHeight w:val="20"/>
        </w:trPr>
        <w:tc>
          <w:tcPr>
            <w:tcW w:w="2155" w:type="dxa"/>
            <w:tcBorders>
              <w:top w:val="single" w:sz="4" w:space="0" w:color="000000"/>
              <w:left w:val="single" w:sz="4" w:space="0" w:color="000000"/>
              <w:bottom w:val="single" w:sz="4" w:space="0" w:color="000000"/>
              <w:right w:val="single" w:sz="4" w:space="0" w:color="000000"/>
            </w:tcBorders>
          </w:tcPr>
          <w:p w14:paraId="34961904" w14:textId="4855B99B" w:rsidR="00D91F72" w:rsidRDefault="00E53301">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7D4A7B67" w14:textId="6E370668" w:rsidR="00D91F72" w:rsidRDefault="00E53301">
            <w:pPr>
              <w:rPr>
                <w:sz w:val="20"/>
                <w:szCs w:val="20"/>
              </w:rPr>
            </w:pPr>
            <w:r>
              <w:rPr>
                <w:rFonts w:hint="eastAsia"/>
                <w:sz w:val="20"/>
                <w:szCs w:val="20"/>
              </w:rPr>
              <w:t>弹出备份恢复确认窗口</w:t>
            </w:r>
          </w:p>
        </w:tc>
      </w:tr>
      <w:tr w:rsidR="00D91F72" w14:paraId="065FE13F" w14:textId="39BA8DAA">
        <w:trPr>
          <w:trHeight w:val="20"/>
        </w:trPr>
        <w:tc>
          <w:tcPr>
            <w:tcW w:w="2155" w:type="dxa"/>
            <w:tcBorders>
              <w:top w:val="single" w:sz="4" w:space="0" w:color="000000"/>
              <w:left w:val="single" w:sz="4" w:space="0" w:color="000000"/>
              <w:bottom w:val="single" w:sz="4" w:space="0" w:color="000000"/>
              <w:right w:val="single" w:sz="4" w:space="0" w:color="000000"/>
            </w:tcBorders>
          </w:tcPr>
          <w:p w14:paraId="4B9EC9B7" w14:textId="07ECA680"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5AD59EF" w14:textId="7A2D5FA1" w:rsidR="00D91F72" w:rsidRDefault="00E53301">
            <w:pPr>
              <w:rPr>
                <w:sz w:val="20"/>
                <w:szCs w:val="20"/>
              </w:rPr>
            </w:pPr>
            <w:r>
              <w:rPr>
                <w:rFonts w:hint="eastAsia"/>
                <w:sz w:val="20"/>
                <w:szCs w:val="20"/>
              </w:rPr>
              <w:t>窗口消失，系统未恢复</w:t>
            </w:r>
          </w:p>
        </w:tc>
      </w:tr>
      <w:tr w:rsidR="00D91F72" w14:paraId="6BE0D798" w14:textId="73D97CBE">
        <w:trPr>
          <w:trHeight w:val="20"/>
        </w:trPr>
        <w:tc>
          <w:tcPr>
            <w:tcW w:w="2155" w:type="dxa"/>
            <w:tcBorders>
              <w:top w:val="single" w:sz="4" w:space="0" w:color="000000"/>
              <w:left w:val="single" w:sz="4" w:space="0" w:color="000000"/>
              <w:bottom w:val="single" w:sz="4" w:space="0" w:color="000000"/>
              <w:right w:val="single" w:sz="4" w:space="0" w:color="000000"/>
            </w:tcBorders>
          </w:tcPr>
          <w:p w14:paraId="2750E2F0" w14:textId="656D03DC" w:rsidR="00D91F72" w:rsidRDefault="00E53301">
            <w:pPr>
              <w:rPr>
                <w:sz w:val="20"/>
                <w:szCs w:val="20"/>
              </w:rPr>
            </w:pPr>
            <w:r>
              <w:rPr>
                <w:rFonts w:hint="eastAsia"/>
                <w:sz w:val="20"/>
                <w:szCs w:val="20"/>
              </w:rPr>
              <w:t>选择某条备份后的时钟样式按钮（恢复）</w:t>
            </w:r>
          </w:p>
        </w:tc>
        <w:tc>
          <w:tcPr>
            <w:tcW w:w="6141" w:type="dxa"/>
            <w:gridSpan w:val="2"/>
            <w:tcBorders>
              <w:top w:val="single" w:sz="4" w:space="0" w:color="000000"/>
              <w:left w:val="single" w:sz="4" w:space="0" w:color="000000"/>
              <w:bottom w:val="single" w:sz="4" w:space="0" w:color="000000"/>
              <w:right w:val="single" w:sz="4" w:space="0" w:color="000000"/>
            </w:tcBorders>
          </w:tcPr>
          <w:p w14:paraId="651EDBBD" w14:textId="26C522EC" w:rsidR="00D91F72" w:rsidRDefault="00E53301">
            <w:pPr>
              <w:rPr>
                <w:sz w:val="20"/>
                <w:szCs w:val="20"/>
              </w:rPr>
            </w:pPr>
            <w:r>
              <w:rPr>
                <w:rFonts w:hint="eastAsia"/>
                <w:sz w:val="20"/>
                <w:szCs w:val="20"/>
              </w:rPr>
              <w:t>弹出备份恢复确认窗口</w:t>
            </w:r>
          </w:p>
        </w:tc>
      </w:tr>
      <w:tr w:rsidR="00D91F72" w14:paraId="63594102" w14:textId="78D36FFE">
        <w:trPr>
          <w:trHeight w:val="20"/>
        </w:trPr>
        <w:tc>
          <w:tcPr>
            <w:tcW w:w="2155" w:type="dxa"/>
            <w:tcBorders>
              <w:top w:val="single" w:sz="4" w:space="0" w:color="000000"/>
              <w:left w:val="single" w:sz="4" w:space="0" w:color="000000"/>
              <w:bottom w:val="single" w:sz="4" w:space="0" w:color="000000"/>
              <w:right w:val="single" w:sz="4" w:space="0" w:color="000000"/>
            </w:tcBorders>
          </w:tcPr>
          <w:p w14:paraId="2BBBDEAD" w14:textId="275762B0"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15A6172" w14:textId="4FBF4C00" w:rsidR="00D91F72" w:rsidRDefault="00E53301">
            <w:pPr>
              <w:rPr>
                <w:sz w:val="20"/>
                <w:szCs w:val="20"/>
              </w:rPr>
            </w:pPr>
            <w:r>
              <w:rPr>
                <w:rFonts w:hint="eastAsia"/>
                <w:sz w:val="20"/>
                <w:szCs w:val="20"/>
              </w:rPr>
              <w:t>窗口消失，系统恢复未该备份的数据</w:t>
            </w:r>
          </w:p>
        </w:tc>
      </w:tr>
    </w:tbl>
    <w:p w14:paraId="721FC776" w14:textId="627C54DD" w:rsidR="00D91F72" w:rsidRDefault="00D91F72"/>
    <w:p w14:paraId="4833DC9F" w14:textId="195310FC" w:rsidR="00D91F72" w:rsidRDefault="00E53301">
      <w:r>
        <w:br w:type="page"/>
      </w:r>
    </w:p>
    <w:p w14:paraId="08A3A931" w14:textId="23A38E59" w:rsidR="00D91F72" w:rsidRDefault="00E53301">
      <w:pPr>
        <w:pStyle w:val="a0"/>
      </w:pPr>
      <w:bookmarkStart w:id="20" w:name="_Toc533374709"/>
      <w:r>
        <w:rPr>
          <w:rFonts w:hint="eastAsia"/>
        </w:rPr>
        <w:lastRenderedPageBreak/>
        <w:t>通知管理</w:t>
      </w:r>
      <w:bookmarkEnd w:id="20"/>
    </w:p>
    <w:p w14:paraId="099E5FB9" w14:textId="4722CDA3" w:rsidR="00D91F72" w:rsidRDefault="00E53301">
      <w:pPr>
        <w:pStyle w:val="a1"/>
      </w:pPr>
      <w:bookmarkStart w:id="21" w:name="_Toc533374710"/>
      <w:r>
        <w:rPr>
          <w:rFonts w:hint="eastAsia"/>
        </w:rPr>
        <w:t>通知管理</w:t>
      </w:r>
      <w:bookmarkEnd w:id="21"/>
    </w:p>
    <w:tbl>
      <w:tblPr>
        <w:tblStyle w:val="15"/>
        <w:tblW w:w="8296" w:type="dxa"/>
        <w:tblLayout w:type="fixed"/>
        <w:tblLook w:val="04A0" w:firstRow="1" w:lastRow="0" w:firstColumn="1" w:lastColumn="0" w:noHBand="0" w:noVBand="1"/>
      </w:tblPr>
      <w:tblGrid>
        <w:gridCol w:w="2155"/>
        <w:gridCol w:w="1993"/>
        <w:gridCol w:w="4148"/>
      </w:tblGrid>
      <w:tr w:rsidR="00D91F72" w14:paraId="53A0A82D" w14:textId="30CAF976">
        <w:tc>
          <w:tcPr>
            <w:tcW w:w="4148" w:type="dxa"/>
            <w:gridSpan w:val="2"/>
            <w:tcBorders>
              <w:top w:val="single" w:sz="4" w:space="0" w:color="000000"/>
              <w:left w:val="single" w:sz="4" w:space="0" w:color="000000"/>
              <w:bottom w:val="single" w:sz="4" w:space="0" w:color="000000"/>
              <w:right w:val="single" w:sz="4" w:space="0" w:color="000000"/>
            </w:tcBorders>
          </w:tcPr>
          <w:p w14:paraId="1BCAE20C" w14:textId="1059735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14EB5C8" w14:textId="57BAB552" w:rsidR="00D91F72" w:rsidRDefault="00E53301">
            <w:pPr>
              <w:rPr>
                <w:sz w:val="20"/>
                <w:szCs w:val="20"/>
              </w:rPr>
            </w:pPr>
            <w:r>
              <w:rPr>
                <w:rFonts w:hint="eastAsia"/>
                <w:sz w:val="20"/>
                <w:szCs w:val="20"/>
              </w:rPr>
              <w:t>TC</w:t>
            </w:r>
            <w:r>
              <w:rPr>
                <w:sz w:val="20"/>
                <w:szCs w:val="20"/>
              </w:rPr>
              <w:t>-A-</w:t>
            </w:r>
          </w:p>
        </w:tc>
      </w:tr>
      <w:tr w:rsidR="00D91F72" w14:paraId="7F7ECD0A" w14:textId="5CD8EBEF">
        <w:tc>
          <w:tcPr>
            <w:tcW w:w="4148" w:type="dxa"/>
            <w:gridSpan w:val="2"/>
            <w:tcBorders>
              <w:top w:val="single" w:sz="4" w:space="0" w:color="000000"/>
              <w:left w:val="single" w:sz="4" w:space="0" w:color="000000"/>
              <w:bottom w:val="single" w:sz="4" w:space="0" w:color="000000"/>
              <w:right w:val="single" w:sz="4" w:space="0" w:color="000000"/>
            </w:tcBorders>
          </w:tcPr>
          <w:p w14:paraId="55609D1D" w14:textId="6982E9E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6784869" w14:textId="47427D97" w:rsidR="00D91F72" w:rsidRDefault="00E53301">
            <w:pPr>
              <w:rPr>
                <w:sz w:val="20"/>
                <w:szCs w:val="20"/>
              </w:rPr>
            </w:pPr>
            <w:r>
              <w:rPr>
                <w:rFonts w:hint="eastAsia"/>
                <w:sz w:val="20"/>
                <w:szCs w:val="20"/>
              </w:rPr>
              <w:t>通知管理</w:t>
            </w:r>
          </w:p>
        </w:tc>
      </w:tr>
      <w:tr w:rsidR="00D91F72" w14:paraId="55B5AA26" w14:textId="2A4A3881">
        <w:tc>
          <w:tcPr>
            <w:tcW w:w="4148" w:type="dxa"/>
            <w:gridSpan w:val="2"/>
            <w:tcBorders>
              <w:top w:val="single" w:sz="4" w:space="0" w:color="000000"/>
              <w:left w:val="single" w:sz="4" w:space="0" w:color="000000"/>
              <w:bottom w:val="single" w:sz="4" w:space="0" w:color="000000"/>
              <w:right w:val="single" w:sz="4" w:space="0" w:color="000000"/>
            </w:tcBorders>
          </w:tcPr>
          <w:p w14:paraId="3E8D043A" w14:textId="1A493D9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2E7E7D5" w14:textId="095F5B9C" w:rsidR="00D91F72" w:rsidRDefault="00E53301">
            <w:pPr>
              <w:rPr>
                <w:sz w:val="20"/>
                <w:szCs w:val="20"/>
              </w:rPr>
            </w:pPr>
            <w:r>
              <w:rPr>
                <w:rFonts w:hint="eastAsia"/>
                <w:sz w:val="20"/>
                <w:szCs w:val="20"/>
              </w:rPr>
              <w:t>通知管理</w:t>
            </w:r>
          </w:p>
        </w:tc>
      </w:tr>
      <w:tr w:rsidR="00D91F72" w14:paraId="47680C45" w14:textId="7607CE4C">
        <w:tc>
          <w:tcPr>
            <w:tcW w:w="4148" w:type="dxa"/>
            <w:gridSpan w:val="2"/>
            <w:tcBorders>
              <w:top w:val="single" w:sz="4" w:space="0" w:color="000000"/>
              <w:left w:val="single" w:sz="4" w:space="0" w:color="000000"/>
              <w:bottom w:val="single" w:sz="4" w:space="0" w:color="000000"/>
              <w:right w:val="single" w:sz="4" w:space="0" w:color="000000"/>
            </w:tcBorders>
          </w:tcPr>
          <w:p w14:paraId="354D507E" w14:textId="01BB168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15BFB2" w14:textId="63D4CEA0" w:rsidR="00D91F72" w:rsidRDefault="00E53301">
            <w:pPr>
              <w:rPr>
                <w:sz w:val="20"/>
                <w:szCs w:val="20"/>
              </w:rPr>
            </w:pPr>
            <w:r>
              <w:rPr>
                <w:rFonts w:hint="eastAsia"/>
                <w:sz w:val="20"/>
                <w:szCs w:val="20"/>
              </w:rPr>
              <w:t>管理员</w:t>
            </w:r>
          </w:p>
        </w:tc>
      </w:tr>
      <w:tr w:rsidR="00D91F72" w14:paraId="538C5B3E" w14:textId="4DFF3047">
        <w:tc>
          <w:tcPr>
            <w:tcW w:w="4148" w:type="dxa"/>
            <w:gridSpan w:val="2"/>
            <w:tcBorders>
              <w:top w:val="single" w:sz="4" w:space="0" w:color="000000"/>
              <w:left w:val="single" w:sz="4" w:space="0" w:color="000000"/>
              <w:bottom w:val="single" w:sz="4" w:space="0" w:color="000000"/>
              <w:right w:val="single" w:sz="4" w:space="0" w:color="000000"/>
            </w:tcBorders>
          </w:tcPr>
          <w:p w14:paraId="7DAB8F99" w14:textId="2F673AF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9B0ED4C" w14:textId="216C2CCB" w:rsidR="00D91F72" w:rsidRDefault="00E53301">
            <w:pPr>
              <w:rPr>
                <w:sz w:val="20"/>
                <w:szCs w:val="20"/>
              </w:rPr>
            </w:pPr>
            <w:r>
              <w:rPr>
                <w:rFonts w:hint="eastAsia"/>
                <w:sz w:val="20"/>
                <w:szCs w:val="20"/>
              </w:rPr>
              <w:t>黑盒测试</w:t>
            </w:r>
          </w:p>
        </w:tc>
      </w:tr>
      <w:tr w:rsidR="00D91F72" w14:paraId="1351D0D4" w14:textId="5C83757C">
        <w:tc>
          <w:tcPr>
            <w:tcW w:w="4148" w:type="dxa"/>
            <w:gridSpan w:val="2"/>
            <w:tcBorders>
              <w:top w:val="single" w:sz="4" w:space="0" w:color="000000"/>
              <w:left w:val="single" w:sz="4" w:space="0" w:color="000000"/>
              <w:bottom w:val="single" w:sz="4" w:space="0" w:color="000000"/>
              <w:right w:val="single" w:sz="4" w:space="0" w:color="000000"/>
            </w:tcBorders>
          </w:tcPr>
          <w:p w14:paraId="4A95432C" w14:textId="620B3CE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B3ECD2B" w14:textId="13B9DDEC" w:rsidR="00D91F72" w:rsidRDefault="00E53301">
            <w:pPr>
              <w:rPr>
                <w:sz w:val="20"/>
                <w:szCs w:val="20"/>
              </w:rPr>
            </w:pPr>
            <w:r>
              <w:rPr>
                <w:rFonts w:hint="eastAsia"/>
                <w:sz w:val="20"/>
                <w:szCs w:val="20"/>
              </w:rPr>
              <w:t>无</w:t>
            </w:r>
          </w:p>
        </w:tc>
      </w:tr>
      <w:tr w:rsidR="00D91F72" w14:paraId="2DB3F35D" w14:textId="74D71DEB">
        <w:tc>
          <w:tcPr>
            <w:tcW w:w="4148" w:type="dxa"/>
            <w:gridSpan w:val="2"/>
            <w:tcBorders>
              <w:top w:val="single" w:sz="4" w:space="0" w:color="000000"/>
              <w:left w:val="single" w:sz="4" w:space="0" w:color="000000"/>
              <w:bottom w:val="single" w:sz="4" w:space="0" w:color="000000"/>
              <w:right w:val="single" w:sz="4" w:space="0" w:color="000000"/>
            </w:tcBorders>
          </w:tcPr>
          <w:p w14:paraId="44C4FF33" w14:textId="1AF8CF7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7F2B7B" w14:textId="1D6823E7" w:rsidR="00D91F72" w:rsidRDefault="007C21A7">
            <w:pPr>
              <w:rPr>
                <w:sz w:val="20"/>
                <w:szCs w:val="20"/>
              </w:rPr>
            </w:pPr>
            <w:r>
              <w:rPr>
                <w:rFonts w:hint="eastAsia"/>
                <w:sz w:val="20"/>
                <w:szCs w:val="20"/>
              </w:rPr>
              <w:t>管理员想去管理APP</w:t>
            </w:r>
            <w:r w:rsidR="00E53301">
              <w:rPr>
                <w:rFonts w:hint="eastAsia"/>
                <w:sz w:val="20"/>
                <w:szCs w:val="20"/>
              </w:rPr>
              <w:t>所有的通知</w:t>
            </w:r>
          </w:p>
        </w:tc>
      </w:tr>
      <w:tr w:rsidR="00D91F72" w14:paraId="6C1CF154" w14:textId="557D0469">
        <w:tc>
          <w:tcPr>
            <w:tcW w:w="4148" w:type="dxa"/>
            <w:gridSpan w:val="2"/>
            <w:tcBorders>
              <w:top w:val="single" w:sz="4" w:space="0" w:color="000000"/>
              <w:left w:val="single" w:sz="4" w:space="0" w:color="000000"/>
              <w:bottom w:val="single" w:sz="4" w:space="0" w:color="000000"/>
              <w:right w:val="single" w:sz="4" w:space="0" w:color="000000"/>
            </w:tcBorders>
          </w:tcPr>
          <w:p w14:paraId="6B8BFCEA" w14:textId="517097F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729DCF" w14:textId="37BFD5E2" w:rsidR="00D91F72" w:rsidRDefault="00E53301">
            <w:pPr>
              <w:rPr>
                <w:sz w:val="20"/>
                <w:szCs w:val="20"/>
              </w:rPr>
            </w:pPr>
            <w:r>
              <w:rPr>
                <w:rFonts w:hint="eastAsia"/>
                <w:sz w:val="20"/>
                <w:szCs w:val="20"/>
              </w:rPr>
              <w:t>检查管理员是否能进入通知管理界面</w:t>
            </w:r>
          </w:p>
        </w:tc>
      </w:tr>
      <w:tr w:rsidR="00D91F72" w14:paraId="0AC7AE3D" w14:textId="28E2FAED">
        <w:trPr>
          <w:trHeight w:val="1445"/>
        </w:trPr>
        <w:tc>
          <w:tcPr>
            <w:tcW w:w="8296" w:type="dxa"/>
            <w:gridSpan w:val="3"/>
            <w:tcBorders>
              <w:top w:val="single" w:sz="4" w:space="0" w:color="000000"/>
              <w:left w:val="single" w:sz="4" w:space="0" w:color="000000"/>
              <w:right w:val="single" w:sz="4" w:space="0" w:color="000000"/>
            </w:tcBorders>
          </w:tcPr>
          <w:p w14:paraId="2D630958" w14:textId="19E8B90F" w:rsidR="00D91F72" w:rsidRDefault="00E53301">
            <w:pPr>
              <w:rPr>
                <w:sz w:val="20"/>
                <w:szCs w:val="20"/>
              </w:rPr>
            </w:pPr>
            <w:r>
              <w:rPr>
                <w:rFonts w:hint="eastAsia"/>
                <w:sz w:val="20"/>
                <w:szCs w:val="20"/>
              </w:rPr>
              <w:t>初始条件和背景：</w:t>
            </w:r>
          </w:p>
          <w:p w14:paraId="4B6A491D" w14:textId="6E4D9D75" w:rsidR="00D91F72" w:rsidRDefault="00E53301">
            <w:pPr>
              <w:rPr>
                <w:sz w:val="20"/>
                <w:szCs w:val="20"/>
              </w:rPr>
            </w:pPr>
            <w:r>
              <w:rPr>
                <w:rFonts w:hint="eastAsia"/>
                <w:sz w:val="20"/>
                <w:szCs w:val="20"/>
              </w:rPr>
              <w:t>系统：PC端</w:t>
            </w:r>
          </w:p>
          <w:p w14:paraId="4783B6B3" w14:textId="294ED8C9" w:rsidR="00D91F72" w:rsidRDefault="00E53301">
            <w:pPr>
              <w:rPr>
                <w:sz w:val="20"/>
                <w:szCs w:val="20"/>
              </w:rPr>
            </w:pPr>
            <w:r>
              <w:rPr>
                <w:rFonts w:hint="eastAsia"/>
                <w:sz w:val="20"/>
                <w:szCs w:val="20"/>
              </w:rPr>
              <w:t>浏览器：C</w:t>
            </w:r>
            <w:r>
              <w:rPr>
                <w:sz w:val="20"/>
                <w:szCs w:val="20"/>
              </w:rPr>
              <w:t>hrome</w:t>
            </w:r>
          </w:p>
          <w:p w14:paraId="2304D0B6" w14:textId="2359035E" w:rsidR="00D91F72" w:rsidRDefault="00E53301">
            <w:pPr>
              <w:rPr>
                <w:sz w:val="20"/>
                <w:szCs w:val="20"/>
              </w:rPr>
            </w:pPr>
            <w:r>
              <w:rPr>
                <w:rFonts w:hint="eastAsia"/>
                <w:sz w:val="20"/>
                <w:szCs w:val="20"/>
              </w:rPr>
              <w:t>注释：无</w:t>
            </w:r>
          </w:p>
        </w:tc>
      </w:tr>
      <w:tr w:rsidR="00D91F72" w14:paraId="449EDEB9" w14:textId="6551254A">
        <w:trPr>
          <w:trHeight w:val="392"/>
        </w:trPr>
        <w:tc>
          <w:tcPr>
            <w:tcW w:w="2155" w:type="dxa"/>
            <w:tcBorders>
              <w:top w:val="single" w:sz="4" w:space="0" w:color="000000"/>
              <w:left w:val="single" w:sz="4" w:space="0" w:color="000000"/>
              <w:bottom w:val="single" w:sz="4" w:space="0" w:color="000000"/>
              <w:right w:val="single" w:sz="4" w:space="0" w:color="000000"/>
            </w:tcBorders>
          </w:tcPr>
          <w:p w14:paraId="2973FEA7" w14:textId="59B83A1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1FD11C0" w14:textId="44755BD7" w:rsidR="00D91F72" w:rsidRDefault="00E53301">
            <w:pPr>
              <w:rPr>
                <w:sz w:val="20"/>
                <w:szCs w:val="20"/>
              </w:rPr>
            </w:pPr>
            <w:r>
              <w:rPr>
                <w:rFonts w:hint="eastAsia"/>
                <w:sz w:val="20"/>
                <w:szCs w:val="20"/>
              </w:rPr>
              <w:t>预期结果</w:t>
            </w:r>
          </w:p>
        </w:tc>
      </w:tr>
      <w:tr w:rsidR="00D91F72" w14:paraId="0FB6039F" w14:textId="6996BFA8">
        <w:trPr>
          <w:trHeight w:val="20"/>
        </w:trPr>
        <w:tc>
          <w:tcPr>
            <w:tcW w:w="2155" w:type="dxa"/>
            <w:tcBorders>
              <w:top w:val="single" w:sz="4" w:space="0" w:color="000000"/>
              <w:left w:val="single" w:sz="4" w:space="0" w:color="000000"/>
              <w:bottom w:val="single" w:sz="4" w:space="0" w:color="000000"/>
              <w:right w:val="single" w:sz="4" w:space="0" w:color="000000"/>
            </w:tcBorders>
          </w:tcPr>
          <w:p w14:paraId="1DD32F3C" w14:textId="125C128B"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9C7C3F9" w14:textId="43853D8A" w:rsidR="00D91F72" w:rsidRDefault="00E53301">
            <w:pPr>
              <w:rPr>
                <w:sz w:val="20"/>
                <w:szCs w:val="20"/>
              </w:rPr>
            </w:pPr>
            <w:r>
              <w:rPr>
                <w:rFonts w:hint="eastAsia"/>
                <w:sz w:val="20"/>
                <w:szCs w:val="20"/>
              </w:rPr>
              <w:t>可见通知管理</w:t>
            </w:r>
          </w:p>
        </w:tc>
      </w:tr>
      <w:tr w:rsidR="00D91F72" w14:paraId="5DA0585E" w14:textId="385DE130">
        <w:trPr>
          <w:trHeight w:val="20"/>
        </w:trPr>
        <w:tc>
          <w:tcPr>
            <w:tcW w:w="2155" w:type="dxa"/>
            <w:tcBorders>
              <w:top w:val="single" w:sz="4" w:space="0" w:color="000000"/>
              <w:left w:val="single" w:sz="4" w:space="0" w:color="000000"/>
              <w:bottom w:val="single" w:sz="4" w:space="0" w:color="000000"/>
              <w:right w:val="single" w:sz="4" w:space="0" w:color="000000"/>
            </w:tcBorders>
          </w:tcPr>
          <w:p w14:paraId="54B5AE45" w14:textId="527D67F2" w:rsidR="00D91F72" w:rsidRDefault="00E53301">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8EB8028" w14:textId="25175DF7" w:rsidR="00D91F72" w:rsidRDefault="00E53301">
            <w:pPr>
              <w:rPr>
                <w:sz w:val="20"/>
                <w:szCs w:val="20"/>
              </w:rPr>
            </w:pPr>
            <w:r>
              <w:rPr>
                <w:rFonts w:hint="eastAsia"/>
                <w:sz w:val="20"/>
                <w:szCs w:val="20"/>
              </w:rPr>
              <w:t>可</w:t>
            </w:r>
            <w:r w:rsidR="0070131E">
              <w:rPr>
                <w:rFonts w:hint="eastAsia"/>
                <w:sz w:val="20"/>
                <w:szCs w:val="20"/>
              </w:rPr>
              <w:t>进入</w:t>
            </w:r>
            <w:r>
              <w:rPr>
                <w:rFonts w:hint="eastAsia"/>
                <w:sz w:val="20"/>
                <w:szCs w:val="20"/>
              </w:rPr>
              <w:t>通知管理界面，包括了状态、操作人、日期、类型</w:t>
            </w:r>
          </w:p>
        </w:tc>
      </w:tr>
    </w:tbl>
    <w:p w14:paraId="6B6B062E" w14:textId="0494BEFD" w:rsidR="00D91F72" w:rsidRDefault="00D91F72"/>
    <w:p w14:paraId="6C88BBA1" w14:textId="7F5BD2EA" w:rsidR="00114712" w:rsidRDefault="00E53301" w:rsidP="00114712">
      <w:pPr>
        <w:pStyle w:val="a1"/>
      </w:pPr>
      <w:r>
        <w:br w:type="page"/>
      </w:r>
      <w:bookmarkStart w:id="22" w:name="_Toc533374711"/>
      <w:r w:rsidR="00114712">
        <w:rPr>
          <w:rFonts w:hint="eastAsia"/>
        </w:rPr>
        <w:lastRenderedPageBreak/>
        <w:t>选择通知的对象</w:t>
      </w:r>
      <w:bookmarkEnd w:id="22"/>
    </w:p>
    <w:tbl>
      <w:tblPr>
        <w:tblStyle w:val="15"/>
        <w:tblW w:w="8296" w:type="dxa"/>
        <w:tblLayout w:type="fixed"/>
        <w:tblLook w:val="04A0" w:firstRow="1" w:lastRow="0" w:firstColumn="1" w:lastColumn="0" w:noHBand="0" w:noVBand="1"/>
      </w:tblPr>
      <w:tblGrid>
        <w:gridCol w:w="2155"/>
        <w:gridCol w:w="1993"/>
        <w:gridCol w:w="4148"/>
      </w:tblGrid>
      <w:tr w:rsidR="00114712" w14:paraId="7C56C435"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492FEE8" w14:textId="77777777" w:rsidR="00114712" w:rsidRDefault="00114712"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649E805" w14:textId="77777777" w:rsidR="00114712" w:rsidRDefault="00114712" w:rsidP="007A5F78">
            <w:pPr>
              <w:rPr>
                <w:sz w:val="20"/>
                <w:szCs w:val="20"/>
              </w:rPr>
            </w:pPr>
            <w:r>
              <w:rPr>
                <w:rFonts w:hint="eastAsia"/>
                <w:sz w:val="20"/>
                <w:szCs w:val="20"/>
              </w:rPr>
              <w:t>TC</w:t>
            </w:r>
            <w:r>
              <w:rPr>
                <w:sz w:val="20"/>
                <w:szCs w:val="20"/>
              </w:rPr>
              <w:t>-A-</w:t>
            </w:r>
          </w:p>
        </w:tc>
      </w:tr>
      <w:tr w:rsidR="00114712" w14:paraId="717EA410"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7B20E88" w14:textId="77777777" w:rsidR="00114712" w:rsidRDefault="00114712"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4E432D2" w14:textId="0D485C59" w:rsidR="00114712" w:rsidRDefault="00114712" w:rsidP="007A5F78">
            <w:pPr>
              <w:rPr>
                <w:sz w:val="20"/>
                <w:szCs w:val="20"/>
              </w:rPr>
            </w:pPr>
            <w:r>
              <w:rPr>
                <w:rFonts w:hint="eastAsia"/>
                <w:sz w:val="20"/>
                <w:szCs w:val="20"/>
              </w:rPr>
              <w:t>选择通知对象</w:t>
            </w:r>
          </w:p>
        </w:tc>
      </w:tr>
      <w:tr w:rsidR="00114712" w14:paraId="17B84C31"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268EABB" w14:textId="77777777" w:rsidR="00114712" w:rsidRDefault="00114712"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01D795" w14:textId="5750E2EA" w:rsidR="00114712" w:rsidRDefault="00114712" w:rsidP="007A5F78">
            <w:pPr>
              <w:rPr>
                <w:sz w:val="20"/>
                <w:szCs w:val="20"/>
              </w:rPr>
            </w:pPr>
            <w:r>
              <w:rPr>
                <w:rFonts w:hint="eastAsia"/>
                <w:sz w:val="20"/>
                <w:szCs w:val="20"/>
              </w:rPr>
              <w:t>选择通知对象</w:t>
            </w:r>
          </w:p>
        </w:tc>
      </w:tr>
      <w:tr w:rsidR="00114712" w14:paraId="1801E12A"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44FBE35" w14:textId="77777777" w:rsidR="00114712" w:rsidRDefault="00114712"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40B8E4" w14:textId="77777777" w:rsidR="00114712" w:rsidRDefault="00114712" w:rsidP="007A5F78">
            <w:pPr>
              <w:rPr>
                <w:sz w:val="20"/>
                <w:szCs w:val="20"/>
              </w:rPr>
            </w:pPr>
            <w:r>
              <w:rPr>
                <w:rFonts w:hint="eastAsia"/>
                <w:sz w:val="20"/>
                <w:szCs w:val="20"/>
              </w:rPr>
              <w:t>管理员</w:t>
            </w:r>
          </w:p>
        </w:tc>
      </w:tr>
      <w:tr w:rsidR="00114712" w14:paraId="6D6FEF1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B27D609" w14:textId="77777777" w:rsidR="00114712" w:rsidRDefault="00114712"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4ADF93" w14:textId="77777777" w:rsidR="00114712" w:rsidRDefault="00114712" w:rsidP="007A5F78">
            <w:pPr>
              <w:rPr>
                <w:sz w:val="20"/>
                <w:szCs w:val="20"/>
              </w:rPr>
            </w:pPr>
            <w:r>
              <w:rPr>
                <w:rFonts w:hint="eastAsia"/>
                <w:sz w:val="20"/>
                <w:szCs w:val="20"/>
              </w:rPr>
              <w:t>黑盒测试：等价类划分</w:t>
            </w:r>
          </w:p>
        </w:tc>
      </w:tr>
      <w:tr w:rsidR="00114712" w14:paraId="49036E28"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A34BD71" w14:textId="77777777" w:rsidR="00114712" w:rsidRDefault="00114712"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5481C6" w14:textId="77777777" w:rsidR="00114712" w:rsidRDefault="00114712" w:rsidP="007A5F78">
            <w:pPr>
              <w:rPr>
                <w:sz w:val="20"/>
                <w:szCs w:val="20"/>
              </w:rPr>
            </w:pPr>
            <w:r>
              <w:rPr>
                <w:rFonts w:hint="eastAsia"/>
                <w:sz w:val="20"/>
                <w:szCs w:val="20"/>
              </w:rPr>
              <w:t>通知管理</w:t>
            </w:r>
          </w:p>
        </w:tc>
      </w:tr>
      <w:tr w:rsidR="00114712" w14:paraId="0216B04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3A5DD95" w14:textId="77777777" w:rsidR="00114712" w:rsidRDefault="00114712"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3269EF" w14:textId="5E6B7CA5" w:rsidR="00114712" w:rsidRDefault="00114712" w:rsidP="007A5F78">
            <w:pPr>
              <w:rPr>
                <w:sz w:val="20"/>
                <w:szCs w:val="20"/>
              </w:rPr>
            </w:pPr>
            <w:r>
              <w:rPr>
                <w:rFonts w:hint="eastAsia"/>
                <w:sz w:val="20"/>
                <w:szCs w:val="20"/>
              </w:rPr>
              <w:t>管理员想发送一条通知，发送该通知前选择特定的用户发送</w:t>
            </w:r>
          </w:p>
        </w:tc>
      </w:tr>
      <w:tr w:rsidR="00114712" w14:paraId="6E12EBF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B75149E" w14:textId="77777777" w:rsidR="00114712" w:rsidRDefault="00114712"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A4CB2B" w14:textId="0DFCE1C6" w:rsidR="00114712" w:rsidRDefault="00114712" w:rsidP="007A5F78">
            <w:pPr>
              <w:rPr>
                <w:sz w:val="20"/>
                <w:szCs w:val="20"/>
              </w:rPr>
            </w:pPr>
            <w:r>
              <w:rPr>
                <w:rFonts w:hint="eastAsia"/>
                <w:sz w:val="20"/>
                <w:szCs w:val="20"/>
              </w:rPr>
              <w:t>检查管理员是否能选择发送系统通知的对象</w:t>
            </w:r>
          </w:p>
        </w:tc>
      </w:tr>
      <w:tr w:rsidR="00114712" w14:paraId="3B973D87"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66F3372C" w14:textId="77777777" w:rsidR="00114712" w:rsidRDefault="00114712" w:rsidP="007A5F78">
            <w:pPr>
              <w:rPr>
                <w:sz w:val="20"/>
                <w:szCs w:val="20"/>
              </w:rPr>
            </w:pPr>
            <w:r>
              <w:rPr>
                <w:rFonts w:hint="eastAsia"/>
                <w:sz w:val="20"/>
                <w:szCs w:val="20"/>
              </w:rPr>
              <w:t>初始条件和背景：</w:t>
            </w:r>
          </w:p>
          <w:p w14:paraId="1B98881A" w14:textId="77777777" w:rsidR="00114712" w:rsidRDefault="00114712" w:rsidP="007A5F78">
            <w:pPr>
              <w:rPr>
                <w:sz w:val="20"/>
                <w:szCs w:val="20"/>
              </w:rPr>
            </w:pPr>
            <w:r>
              <w:rPr>
                <w:rFonts w:hint="eastAsia"/>
                <w:sz w:val="20"/>
                <w:szCs w:val="20"/>
              </w:rPr>
              <w:t>系统：PC端</w:t>
            </w:r>
          </w:p>
          <w:p w14:paraId="45A9FD40" w14:textId="77777777" w:rsidR="00114712" w:rsidRDefault="00114712" w:rsidP="007A5F78">
            <w:pPr>
              <w:rPr>
                <w:sz w:val="20"/>
                <w:szCs w:val="20"/>
              </w:rPr>
            </w:pPr>
            <w:r>
              <w:rPr>
                <w:rFonts w:hint="eastAsia"/>
                <w:sz w:val="20"/>
                <w:szCs w:val="20"/>
              </w:rPr>
              <w:t>浏览器：C</w:t>
            </w:r>
            <w:r>
              <w:rPr>
                <w:sz w:val="20"/>
                <w:szCs w:val="20"/>
              </w:rPr>
              <w:t>hrome</w:t>
            </w:r>
          </w:p>
          <w:p w14:paraId="256555BF" w14:textId="77777777" w:rsidR="00114712" w:rsidRDefault="00114712" w:rsidP="007A5F78">
            <w:pPr>
              <w:rPr>
                <w:sz w:val="20"/>
                <w:szCs w:val="20"/>
              </w:rPr>
            </w:pPr>
            <w:r>
              <w:rPr>
                <w:rFonts w:hint="eastAsia"/>
                <w:sz w:val="20"/>
                <w:szCs w:val="20"/>
              </w:rPr>
              <w:t>注释：无</w:t>
            </w:r>
          </w:p>
        </w:tc>
      </w:tr>
      <w:tr w:rsidR="00114712" w14:paraId="65415112"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34204646" w14:textId="77777777" w:rsidR="00114712" w:rsidRDefault="00114712"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534CA4A" w14:textId="77777777" w:rsidR="00114712" w:rsidRDefault="00114712" w:rsidP="007A5F78">
            <w:pPr>
              <w:rPr>
                <w:sz w:val="20"/>
                <w:szCs w:val="20"/>
              </w:rPr>
            </w:pPr>
            <w:r>
              <w:rPr>
                <w:rFonts w:hint="eastAsia"/>
                <w:sz w:val="20"/>
                <w:szCs w:val="20"/>
              </w:rPr>
              <w:t>预期结果</w:t>
            </w:r>
          </w:p>
        </w:tc>
      </w:tr>
      <w:tr w:rsidR="00114712" w14:paraId="6B007CC0"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15D017BA" w14:textId="77777777" w:rsidR="00114712" w:rsidRDefault="00114712"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B2AFB88" w14:textId="77777777" w:rsidR="00114712" w:rsidRDefault="00114712" w:rsidP="007A5F78">
            <w:pPr>
              <w:rPr>
                <w:sz w:val="20"/>
                <w:szCs w:val="20"/>
              </w:rPr>
            </w:pPr>
            <w:r>
              <w:rPr>
                <w:rFonts w:hint="eastAsia"/>
                <w:sz w:val="20"/>
                <w:szCs w:val="20"/>
              </w:rPr>
              <w:t>可见通知管理</w:t>
            </w:r>
          </w:p>
        </w:tc>
      </w:tr>
      <w:tr w:rsidR="00114712" w14:paraId="514E9C91"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0CBEC4C5" w14:textId="77777777" w:rsidR="00114712" w:rsidRDefault="00114712"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D8F6627" w14:textId="7973F0F6" w:rsidR="00114712" w:rsidRDefault="00114712" w:rsidP="00114712">
            <w:pPr>
              <w:rPr>
                <w:sz w:val="20"/>
                <w:szCs w:val="20"/>
              </w:rPr>
            </w:pPr>
            <w:r>
              <w:rPr>
                <w:rFonts w:hint="eastAsia"/>
                <w:sz w:val="20"/>
                <w:szCs w:val="20"/>
              </w:rPr>
              <w:t>进入通知管理界面，可见全服发送通知</w:t>
            </w:r>
          </w:p>
        </w:tc>
      </w:tr>
      <w:tr w:rsidR="00114712" w14:paraId="345E5BBB"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4FD93B92" w14:textId="752448F4" w:rsidR="00114712" w:rsidRDefault="00114712" w:rsidP="00114712">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5BCF2229" w14:textId="18FEFB7D" w:rsidR="00114712" w:rsidRDefault="00114712" w:rsidP="007A5F78">
            <w:pPr>
              <w:rPr>
                <w:rFonts w:hint="eastAsia"/>
                <w:sz w:val="20"/>
                <w:szCs w:val="20"/>
              </w:rPr>
            </w:pPr>
            <w:r>
              <w:rPr>
                <w:rFonts w:hint="eastAsia"/>
                <w:sz w:val="20"/>
                <w:szCs w:val="20"/>
              </w:rPr>
              <w:t>进入发送通知界面，可见上方有选择发送通知对象的按钮</w:t>
            </w:r>
          </w:p>
        </w:tc>
      </w:tr>
      <w:tr w:rsidR="00114712" w14:paraId="4D393544"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653EE908" w14:textId="775B9E66" w:rsidR="00114712" w:rsidRDefault="00114712" w:rsidP="00114712">
            <w:pPr>
              <w:rPr>
                <w:rFonts w:hint="eastAsia"/>
                <w:sz w:val="20"/>
                <w:szCs w:val="20"/>
              </w:rPr>
            </w:pPr>
            <w:r>
              <w:rPr>
                <w:rFonts w:hint="eastAsia"/>
                <w:sz w:val="20"/>
                <w:szCs w:val="20"/>
              </w:rPr>
              <w:t>选择发送通知的对象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397EB6D7" w14:textId="47781278" w:rsidR="00114712" w:rsidRDefault="00114712" w:rsidP="007A5F78">
            <w:pPr>
              <w:rPr>
                <w:rFonts w:hint="eastAsia"/>
                <w:sz w:val="20"/>
                <w:szCs w:val="20"/>
              </w:rPr>
            </w:pPr>
            <w:r>
              <w:rPr>
                <w:rFonts w:hint="eastAsia"/>
                <w:sz w:val="20"/>
                <w:szCs w:val="20"/>
              </w:rPr>
              <w:t>包括所有用户，会员，非会员，所有管理员，特定id的用户，特定id的管理员</w:t>
            </w:r>
          </w:p>
        </w:tc>
      </w:tr>
    </w:tbl>
    <w:p w14:paraId="03D91278" w14:textId="2C5FED2E" w:rsidR="00D91F72" w:rsidRDefault="00D91F72">
      <w:pPr>
        <w:rPr>
          <w:rFonts w:hint="eastAsia"/>
        </w:rPr>
      </w:pPr>
    </w:p>
    <w:p w14:paraId="22F1F0CC" w14:textId="77777777" w:rsidR="00114712" w:rsidRDefault="00114712">
      <w:pPr>
        <w:rPr>
          <w:rFonts w:hint="eastAsia"/>
        </w:rPr>
      </w:pPr>
    </w:p>
    <w:p w14:paraId="36AF901C" w14:textId="77777777" w:rsidR="00114712" w:rsidRDefault="00114712">
      <w:pPr>
        <w:rPr>
          <w:rFonts w:hint="eastAsia"/>
        </w:rPr>
      </w:pPr>
    </w:p>
    <w:p w14:paraId="08385F63" w14:textId="77777777" w:rsidR="00114712" w:rsidRDefault="00114712">
      <w:pPr>
        <w:rPr>
          <w:rFonts w:hint="eastAsia"/>
        </w:rPr>
      </w:pPr>
    </w:p>
    <w:p w14:paraId="75B00AF0" w14:textId="77777777" w:rsidR="00114712" w:rsidRDefault="00114712">
      <w:pPr>
        <w:rPr>
          <w:rFonts w:hint="eastAsia"/>
        </w:rPr>
      </w:pPr>
    </w:p>
    <w:p w14:paraId="7DA09F4E" w14:textId="77777777" w:rsidR="00114712" w:rsidRDefault="00114712">
      <w:pPr>
        <w:rPr>
          <w:rFonts w:hint="eastAsia"/>
        </w:rPr>
      </w:pPr>
    </w:p>
    <w:p w14:paraId="160C78F0" w14:textId="77777777" w:rsidR="00114712" w:rsidRDefault="00114712">
      <w:pPr>
        <w:rPr>
          <w:rFonts w:hint="eastAsia"/>
        </w:rPr>
      </w:pPr>
    </w:p>
    <w:p w14:paraId="77883D91" w14:textId="77777777" w:rsidR="00114712" w:rsidRDefault="00114712">
      <w:pPr>
        <w:rPr>
          <w:rFonts w:hint="eastAsia"/>
        </w:rPr>
      </w:pPr>
    </w:p>
    <w:p w14:paraId="40AECE39" w14:textId="77777777" w:rsidR="00114712" w:rsidRDefault="00114712">
      <w:pPr>
        <w:rPr>
          <w:rFonts w:hint="eastAsia"/>
        </w:rPr>
      </w:pPr>
    </w:p>
    <w:p w14:paraId="0D2A45F0" w14:textId="77777777" w:rsidR="00114712" w:rsidRDefault="00114712">
      <w:pPr>
        <w:rPr>
          <w:rFonts w:hint="eastAsia"/>
        </w:rPr>
      </w:pPr>
    </w:p>
    <w:p w14:paraId="29C9CAE0" w14:textId="77777777" w:rsidR="00114712" w:rsidRDefault="00114712">
      <w:pPr>
        <w:rPr>
          <w:rFonts w:hint="eastAsia"/>
        </w:rPr>
      </w:pPr>
    </w:p>
    <w:p w14:paraId="3D78C02D" w14:textId="77777777" w:rsidR="00114712" w:rsidRDefault="00114712">
      <w:pPr>
        <w:rPr>
          <w:rFonts w:hint="eastAsia"/>
        </w:rPr>
      </w:pPr>
    </w:p>
    <w:p w14:paraId="5C715F27" w14:textId="77777777" w:rsidR="00114712" w:rsidRDefault="00114712">
      <w:pPr>
        <w:rPr>
          <w:rFonts w:hint="eastAsia"/>
        </w:rPr>
      </w:pPr>
    </w:p>
    <w:p w14:paraId="045C4F16" w14:textId="77777777" w:rsidR="00114712" w:rsidRDefault="00114712">
      <w:pPr>
        <w:rPr>
          <w:rFonts w:hint="eastAsia"/>
        </w:rPr>
      </w:pPr>
    </w:p>
    <w:p w14:paraId="6452B264" w14:textId="77777777" w:rsidR="00114712" w:rsidRDefault="00114712">
      <w:pPr>
        <w:rPr>
          <w:rFonts w:hint="eastAsia"/>
        </w:rPr>
      </w:pPr>
    </w:p>
    <w:p w14:paraId="53929765" w14:textId="77777777" w:rsidR="00114712" w:rsidRDefault="00114712">
      <w:pPr>
        <w:rPr>
          <w:rFonts w:hint="eastAsia"/>
        </w:rPr>
      </w:pPr>
    </w:p>
    <w:p w14:paraId="243F7522" w14:textId="77777777" w:rsidR="00114712" w:rsidRDefault="00114712">
      <w:pPr>
        <w:rPr>
          <w:rFonts w:hint="eastAsia"/>
        </w:rPr>
      </w:pPr>
    </w:p>
    <w:p w14:paraId="317D6F72" w14:textId="77777777" w:rsidR="00114712" w:rsidRDefault="00114712">
      <w:pPr>
        <w:rPr>
          <w:rFonts w:hint="eastAsia"/>
        </w:rPr>
      </w:pPr>
    </w:p>
    <w:p w14:paraId="39C6DB34" w14:textId="77777777" w:rsidR="00114712" w:rsidRDefault="00114712">
      <w:pPr>
        <w:rPr>
          <w:rFonts w:hint="eastAsia"/>
        </w:rPr>
      </w:pPr>
    </w:p>
    <w:p w14:paraId="1CD427BE" w14:textId="77777777" w:rsidR="00114712" w:rsidRDefault="00114712">
      <w:pPr>
        <w:rPr>
          <w:rFonts w:hint="eastAsia"/>
        </w:rPr>
      </w:pPr>
    </w:p>
    <w:p w14:paraId="1205734D" w14:textId="77777777" w:rsidR="00114712" w:rsidRDefault="00114712">
      <w:pPr>
        <w:rPr>
          <w:rFonts w:hint="eastAsia"/>
        </w:rPr>
      </w:pPr>
    </w:p>
    <w:p w14:paraId="76250B30" w14:textId="77777777" w:rsidR="00114712" w:rsidRDefault="00114712">
      <w:pPr>
        <w:rPr>
          <w:rFonts w:hint="eastAsia"/>
        </w:rPr>
      </w:pPr>
    </w:p>
    <w:p w14:paraId="322EB58F" w14:textId="676C840B" w:rsidR="00114712" w:rsidRDefault="00114712" w:rsidP="00114712">
      <w:pPr>
        <w:pStyle w:val="a1"/>
      </w:pPr>
      <w:bookmarkStart w:id="23" w:name="_Toc533374712"/>
      <w:r>
        <w:rPr>
          <w:rFonts w:hint="eastAsia"/>
        </w:rPr>
        <w:lastRenderedPageBreak/>
        <w:t>设定通知的发送时间</w:t>
      </w:r>
      <w:bookmarkEnd w:id="23"/>
    </w:p>
    <w:tbl>
      <w:tblPr>
        <w:tblStyle w:val="15"/>
        <w:tblW w:w="8296" w:type="dxa"/>
        <w:tblLayout w:type="fixed"/>
        <w:tblLook w:val="04A0" w:firstRow="1" w:lastRow="0" w:firstColumn="1" w:lastColumn="0" w:noHBand="0" w:noVBand="1"/>
      </w:tblPr>
      <w:tblGrid>
        <w:gridCol w:w="2155"/>
        <w:gridCol w:w="1993"/>
        <w:gridCol w:w="4148"/>
      </w:tblGrid>
      <w:tr w:rsidR="00114712" w14:paraId="419D1A30"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4F7F7DB" w14:textId="77777777" w:rsidR="00114712" w:rsidRDefault="00114712"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EC5C47" w14:textId="77777777" w:rsidR="00114712" w:rsidRDefault="00114712" w:rsidP="007A5F78">
            <w:pPr>
              <w:rPr>
                <w:sz w:val="20"/>
                <w:szCs w:val="20"/>
              </w:rPr>
            </w:pPr>
            <w:r>
              <w:rPr>
                <w:rFonts w:hint="eastAsia"/>
                <w:sz w:val="20"/>
                <w:szCs w:val="20"/>
              </w:rPr>
              <w:t>TC</w:t>
            </w:r>
            <w:r>
              <w:rPr>
                <w:sz w:val="20"/>
                <w:szCs w:val="20"/>
              </w:rPr>
              <w:t>-A-</w:t>
            </w:r>
          </w:p>
        </w:tc>
      </w:tr>
      <w:tr w:rsidR="00114712" w14:paraId="24BBC90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30269CC" w14:textId="77777777" w:rsidR="00114712" w:rsidRDefault="00114712"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EA18017" w14:textId="35B972D7" w:rsidR="00114712" w:rsidRDefault="00114712" w:rsidP="007A5F78">
            <w:pPr>
              <w:rPr>
                <w:sz w:val="20"/>
                <w:szCs w:val="20"/>
              </w:rPr>
            </w:pPr>
            <w:r>
              <w:rPr>
                <w:rFonts w:hint="eastAsia"/>
                <w:sz w:val="20"/>
                <w:szCs w:val="20"/>
              </w:rPr>
              <w:t>设定通知的发送时间</w:t>
            </w:r>
          </w:p>
        </w:tc>
      </w:tr>
      <w:tr w:rsidR="00114712" w14:paraId="6010200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31CB144" w14:textId="77777777" w:rsidR="00114712" w:rsidRDefault="00114712"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C96ABA" w14:textId="7D946A8F" w:rsidR="00114712" w:rsidRDefault="00114712" w:rsidP="007A5F78">
            <w:pPr>
              <w:rPr>
                <w:sz w:val="20"/>
                <w:szCs w:val="20"/>
              </w:rPr>
            </w:pPr>
            <w:r>
              <w:rPr>
                <w:rFonts w:hint="eastAsia"/>
                <w:sz w:val="20"/>
                <w:szCs w:val="20"/>
              </w:rPr>
              <w:t>设定通知的发送时间</w:t>
            </w:r>
          </w:p>
        </w:tc>
      </w:tr>
      <w:tr w:rsidR="00114712" w14:paraId="14A512A5"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5AACC05" w14:textId="77777777" w:rsidR="00114712" w:rsidRDefault="00114712"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61BD39" w14:textId="77777777" w:rsidR="00114712" w:rsidRDefault="00114712" w:rsidP="007A5F78">
            <w:pPr>
              <w:rPr>
                <w:sz w:val="20"/>
                <w:szCs w:val="20"/>
              </w:rPr>
            </w:pPr>
            <w:r>
              <w:rPr>
                <w:rFonts w:hint="eastAsia"/>
                <w:sz w:val="20"/>
                <w:szCs w:val="20"/>
              </w:rPr>
              <w:t>管理员</w:t>
            </w:r>
          </w:p>
        </w:tc>
      </w:tr>
      <w:tr w:rsidR="00114712" w14:paraId="4AA52D1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BC8FCBD" w14:textId="77777777" w:rsidR="00114712" w:rsidRDefault="00114712"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94AC5D" w14:textId="77777777" w:rsidR="00114712" w:rsidRDefault="00114712" w:rsidP="007A5F78">
            <w:pPr>
              <w:rPr>
                <w:sz w:val="20"/>
                <w:szCs w:val="20"/>
              </w:rPr>
            </w:pPr>
            <w:r>
              <w:rPr>
                <w:rFonts w:hint="eastAsia"/>
                <w:sz w:val="20"/>
                <w:szCs w:val="20"/>
              </w:rPr>
              <w:t>黑盒测试：等价类划分</w:t>
            </w:r>
          </w:p>
        </w:tc>
      </w:tr>
      <w:tr w:rsidR="00114712" w14:paraId="1632256C"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DC0E716" w14:textId="77777777" w:rsidR="00114712" w:rsidRDefault="00114712"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6E1541" w14:textId="77777777" w:rsidR="00114712" w:rsidRDefault="00114712" w:rsidP="007A5F78">
            <w:pPr>
              <w:rPr>
                <w:sz w:val="20"/>
                <w:szCs w:val="20"/>
              </w:rPr>
            </w:pPr>
            <w:r>
              <w:rPr>
                <w:rFonts w:hint="eastAsia"/>
                <w:sz w:val="20"/>
                <w:szCs w:val="20"/>
              </w:rPr>
              <w:t>通知管理</w:t>
            </w:r>
          </w:p>
        </w:tc>
      </w:tr>
      <w:tr w:rsidR="00114712" w14:paraId="3327625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CD26CAA" w14:textId="77777777" w:rsidR="00114712" w:rsidRDefault="00114712"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A81EEF" w14:textId="77777777" w:rsidR="00114712" w:rsidRDefault="00114712" w:rsidP="007A5F78">
            <w:pPr>
              <w:rPr>
                <w:rFonts w:hint="eastAsia"/>
                <w:sz w:val="20"/>
                <w:szCs w:val="20"/>
              </w:rPr>
            </w:pPr>
            <w:r>
              <w:rPr>
                <w:rFonts w:hint="eastAsia"/>
                <w:sz w:val="20"/>
                <w:szCs w:val="20"/>
              </w:rPr>
              <w:t>管理员想发送一条通知，发送该通知前设置</w:t>
            </w:r>
          </w:p>
          <w:p w14:paraId="4F9F73B9" w14:textId="55B77E3B" w:rsidR="00114712" w:rsidRDefault="00114712" w:rsidP="007A5F78">
            <w:pPr>
              <w:rPr>
                <w:sz w:val="20"/>
                <w:szCs w:val="20"/>
              </w:rPr>
            </w:pPr>
            <w:r>
              <w:rPr>
                <w:rFonts w:hint="eastAsia"/>
                <w:sz w:val="20"/>
                <w:szCs w:val="20"/>
              </w:rPr>
              <w:t>特定的时间发送</w:t>
            </w:r>
          </w:p>
        </w:tc>
      </w:tr>
      <w:tr w:rsidR="00114712" w14:paraId="4A462457"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08F561AE" w14:textId="77777777" w:rsidR="00114712" w:rsidRDefault="00114712"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B10629" w14:textId="507A4BDE" w:rsidR="00114712" w:rsidRDefault="00114712" w:rsidP="007A5F78">
            <w:pPr>
              <w:rPr>
                <w:sz w:val="20"/>
                <w:szCs w:val="20"/>
              </w:rPr>
            </w:pPr>
            <w:r>
              <w:rPr>
                <w:rFonts w:hint="eastAsia"/>
                <w:sz w:val="20"/>
                <w:szCs w:val="20"/>
              </w:rPr>
              <w:t>检查管理员是否能设置发送系统通知的时间</w:t>
            </w:r>
          </w:p>
        </w:tc>
      </w:tr>
      <w:tr w:rsidR="00114712" w14:paraId="0E7E936D"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7FED0873" w14:textId="77777777" w:rsidR="00114712" w:rsidRDefault="00114712" w:rsidP="007A5F78">
            <w:pPr>
              <w:rPr>
                <w:sz w:val="20"/>
                <w:szCs w:val="20"/>
              </w:rPr>
            </w:pPr>
            <w:r>
              <w:rPr>
                <w:rFonts w:hint="eastAsia"/>
                <w:sz w:val="20"/>
                <w:szCs w:val="20"/>
              </w:rPr>
              <w:t>初始条件和背景：</w:t>
            </w:r>
          </w:p>
          <w:p w14:paraId="436A24BB" w14:textId="77777777" w:rsidR="00114712" w:rsidRDefault="00114712" w:rsidP="007A5F78">
            <w:pPr>
              <w:rPr>
                <w:sz w:val="20"/>
                <w:szCs w:val="20"/>
              </w:rPr>
            </w:pPr>
            <w:r>
              <w:rPr>
                <w:rFonts w:hint="eastAsia"/>
                <w:sz w:val="20"/>
                <w:szCs w:val="20"/>
              </w:rPr>
              <w:t>系统：PC端</w:t>
            </w:r>
          </w:p>
          <w:p w14:paraId="5A0FE4A3" w14:textId="77777777" w:rsidR="00114712" w:rsidRDefault="00114712" w:rsidP="007A5F78">
            <w:pPr>
              <w:rPr>
                <w:sz w:val="20"/>
                <w:szCs w:val="20"/>
              </w:rPr>
            </w:pPr>
            <w:r>
              <w:rPr>
                <w:rFonts w:hint="eastAsia"/>
                <w:sz w:val="20"/>
                <w:szCs w:val="20"/>
              </w:rPr>
              <w:t>浏览器：C</w:t>
            </w:r>
            <w:r>
              <w:rPr>
                <w:sz w:val="20"/>
                <w:szCs w:val="20"/>
              </w:rPr>
              <w:t>hrome</w:t>
            </w:r>
          </w:p>
          <w:p w14:paraId="2EC31EBA" w14:textId="77777777" w:rsidR="00114712" w:rsidRDefault="00114712" w:rsidP="007A5F78">
            <w:pPr>
              <w:rPr>
                <w:sz w:val="20"/>
                <w:szCs w:val="20"/>
              </w:rPr>
            </w:pPr>
            <w:r>
              <w:rPr>
                <w:rFonts w:hint="eastAsia"/>
                <w:sz w:val="20"/>
                <w:szCs w:val="20"/>
              </w:rPr>
              <w:t>注释：无</w:t>
            </w:r>
          </w:p>
        </w:tc>
      </w:tr>
      <w:tr w:rsidR="00114712" w14:paraId="4B094035"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8EA6583" w14:textId="77777777" w:rsidR="00114712" w:rsidRDefault="00114712"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3450CCF" w14:textId="77777777" w:rsidR="00114712" w:rsidRDefault="00114712" w:rsidP="007A5F78">
            <w:pPr>
              <w:rPr>
                <w:sz w:val="20"/>
                <w:szCs w:val="20"/>
              </w:rPr>
            </w:pPr>
            <w:r>
              <w:rPr>
                <w:rFonts w:hint="eastAsia"/>
                <w:sz w:val="20"/>
                <w:szCs w:val="20"/>
              </w:rPr>
              <w:t>预期结果</w:t>
            </w:r>
          </w:p>
        </w:tc>
      </w:tr>
      <w:tr w:rsidR="00114712" w14:paraId="084AD0CA"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3CF11762" w14:textId="77777777" w:rsidR="00114712" w:rsidRDefault="00114712"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81AD42F" w14:textId="77777777" w:rsidR="00114712" w:rsidRDefault="00114712" w:rsidP="007A5F78">
            <w:pPr>
              <w:rPr>
                <w:sz w:val="20"/>
                <w:szCs w:val="20"/>
              </w:rPr>
            </w:pPr>
            <w:r>
              <w:rPr>
                <w:rFonts w:hint="eastAsia"/>
                <w:sz w:val="20"/>
                <w:szCs w:val="20"/>
              </w:rPr>
              <w:t>可见通知管理</w:t>
            </w:r>
          </w:p>
        </w:tc>
      </w:tr>
      <w:tr w:rsidR="00114712" w14:paraId="507BB6E1"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39389453" w14:textId="77777777" w:rsidR="00114712" w:rsidRDefault="00114712"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A9EFDCE" w14:textId="77777777" w:rsidR="00114712" w:rsidRDefault="00114712" w:rsidP="007A5F78">
            <w:pPr>
              <w:rPr>
                <w:sz w:val="20"/>
                <w:szCs w:val="20"/>
              </w:rPr>
            </w:pPr>
            <w:r>
              <w:rPr>
                <w:rFonts w:hint="eastAsia"/>
                <w:sz w:val="20"/>
                <w:szCs w:val="20"/>
              </w:rPr>
              <w:t>进入通知管理界面，可见全服发送通知</w:t>
            </w:r>
          </w:p>
        </w:tc>
      </w:tr>
      <w:tr w:rsidR="00114712" w14:paraId="01DA355E"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3523B6EC" w14:textId="77777777" w:rsidR="00114712" w:rsidRDefault="00114712" w:rsidP="007A5F78">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362D45C4" w14:textId="376DA2CE" w:rsidR="00114712" w:rsidRDefault="00114712" w:rsidP="007A5F78">
            <w:pPr>
              <w:rPr>
                <w:rFonts w:hint="eastAsia"/>
                <w:sz w:val="20"/>
                <w:szCs w:val="20"/>
              </w:rPr>
            </w:pPr>
            <w:r>
              <w:rPr>
                <w:rFonts w:hint="eastAsia"/>
                <w:sz w:val="20"/>
                <w:szCs w:val="20"/>
              </w:rPr>
              <w:t>进入发送通知界面，可见上方有</w:t>
            </w:r>
            <w:r w:rsidR="00187B28">
              <w:rPr>
                <w:rFonts w:hint="eastAsia"/>
                <w:sz w:val="20"/>
                <w:szCs w:val="20"/>
              </w:rPr>
              <w:t>设置发送</w:t>
            </w:r>
            <w:r>
              <w:rPr>
                <w:rFonts w:hint="eastAsia"/>
                <w:sz w:val="20"/>
                <w:szCs w:val="20"/>
              </w:rPr>
              <w:t>通知</w:t>
            </w:r>
            <w:r w:rsidR="00187B28">
              <w:rPr>
                <w:rFonts w:hint="eastAsia"/>
                <w:sz w:val="20"/>
                <w:szCs w:val="20"/>
              </w:rPr>
              <w:t>时间</w:t>
            </w:r>
            <w:r>
              <w:rPr>
                <w:rFonts w:hint="eastAsia"/>
                <w:sz w:val="20"/>
                <w:szCs w:val="20"/>
              </w:rPr>
              <w:t>的按钮</w:t>
            </w:r>
          </w:p>
        </w:tc>
      </w:tr>
      <w:tr w:rsidR="00114712" w14:paraId="6613E4DA"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2B3DFD5D" w14:textId="1EBE1A5C" w:rsidR="00114712" w:rsidRDefault="00187B28" w:rsidP="007A5F78">
            <w:pPr>
              <w:rPr>
                <w:rFonts w:hint="eastAsia"/>
                <w:sz w:val="20"/>
                <w:szCs w:val="20"/>
              </w:rPr>
            </w:pPr>
            <w:r>
              <w:rPr>
                <w:rFonts w:hint="eastAsia"/>
                <w:sz w:val="20"/>
                <w:szCs w:val="20"/>
              </w:rPr>
              <w:t>设置</w:t>
            </w:r>
            <w:r w:rsidR="00114712">
              <w:rPr>
                <w:rFonts w:hint="eastAsia"/>
                <w:sz w:val="20"/>
                <w:szCs w:val="20"/>
              </w:rPr>
              <w:t>发送通知的</w:t>
            </w:r>
            <w:r>
              <w:rPr>
                <w:rFonts w:hint="eastAsia"/>
                <w:sz w:val="20"/>
                <w:szCs w:val="20"/>
              </w:rPr>
              <w:t>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042DA4B2" w14:textId="7875CFAA" w:rsidR="00114712" w:rsidRDefault="00187B28" w:rsidP="007A5F78">
            <w:pPr>
              <w:rPr>
                <w:rFonts w:hint="eastAsia"/>
                <w:sz w:val="20"/>
                <w:szCs w:val="20"/>
              </w:rPr>
            </w:pPr>
            <w:r>
              <w:rPr>
                <w:rFonts w:hint="eastAsia"/>
                <w:sz w:val="20"/>
                <w:szCs w:val="20"/>
              </w:rPr>
              <w:t>弹出时间设置框</w:t>
            </w:r>
          </w:p>
        </w:tc>
      </w:tr>
      <w:tr w:rsidR="00187B28" w14:paraId="7408C255"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471C99C9" w14:textId="0F142E65" w:rsidR="00187B28" w:rsidRDefault="00187B28" w:rsidP="007A5F78">
            <w:pPr>
              <w:rPr>
                <w:rFonts w:hint="eastAsia"/>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F448E02" w14:textId="6E75AA5C" w:rsidR="00187B28" w:rsidRDefault="00187B28" w:rsidP="007A5F78">
            <w:pPr>
              <w:rPr>
                <w:rFonts w:hint="eastAsia"/>
                <w:sz w:val="20"/>
                <w:szCs w:val="20"/>
              </w:rPr>
            </w:pPr>
            <w:r>
              <w:rPr>
                <w:rFonts w:hint="eastAsia"/>
                <w:sz w:val="20"/>
                <w:szCs w:val="20"/>
              </w:rPr>
              <w:t>设置好时间</w:t>
            </w:r>
          </w:p>
        </w:tc>
      </w:tr>
    </w:tbl>
    <w:p w14:paraId="062B35D0" w14:textId="77777777" w:rsidR="00114712" w:rsidRPr="00114712" w:rsidRDefault="00114712">
      <w:pPr>
        <w:rPr>
          <w:rFonts w:hint="eastAsia"/>
        </w:rPr>
      </w:pPr>
    </w:p>
    <w:p w14:paraId="42BC2C54" w14:textId="77777777" w:rsidR="00114712" w:rsidRDefault="00114712">
      <w:pPr>
        <w:rPr>
          <w:rFonts w:hint="eastAsia"/>
        </w:rPr>
      </w:pPr>
    </w:p>
    <w:p w14:paraId="47FD5C18" w14:textId="77777777" w:rsidR="00114712" w:rsidRDefault="00114712">
      <w:pPr>
        <w:rPr>
          <w:rFonts w:hint="eastAsia"/>
        </w:rPr>
      </w:pPr>
    </w:p>
    <w:p w14:paraId="33157213" w14:textId="77777777" w:rsidR="00187B28" w:rsidRDefault="00187B28">
      <w:pPr>
        <w:rPr>
          <w:rFonts w:hint="eastAsia"/>
        </w:rPr>
      </w:pPr>
    </w:p>
    <w:p w14:paraId="58C6170C" w14:textId="77777777" w:rsidR="00187B28" w:rsidRDefault="00187B28">
      <w:pPr>
        <w:rPr>
          <w:rFonts w:hint="eastAsia"/>
        </w:rPr>
      </w:pPr>
    </w:p>
    <w:p w14:paraId="426F0086" w14:textId="77777777" w:rsidR="00187B28" w:rsidRDefault="00187B28">
      <w:pPr>
        <w:rPr>
          <w:rFonts w:hint="eastAsia"/>
        </w:rPr>
      </w:pPr>
    </w:p>
    <w:p w14:paraId="3773F45D" w14:textId="77777777" w:rsidR="00187B28" w:rsidRDefault="00187B28">
      <w:pPr>
        <w:rPr>
          <w:rFonts w:hint="eastAsia"/>
        </w:rPr>
      </w:pPr>
    </w:p>
    <w:p w14:paraId="76726BE6" w14:textId="77777777" w:rsidR="00187B28" w:rsidRDefault="00187B28">
      <w:pPr>
        <w:rPr>
          <w:rFonts w:hint="eastAsia"/>
        </w:rPr>
      </w:pPr>
    </w:p>
    <w:p w14:paraId="1EA247C6" w14:textId="77777777" w:rsidR="00187B28" w:rsidRDefault="00187B28">
      <w:pPr>
        <w:rPr>
          <w:rFonts w:hint="eastAsia"/>
        </w:rPr>
      </w:pPr>
    </w:p>
    <w:p w14:paraId="52A83C16" w14:textId="77777777" w:rsidR="00187B28" w:rsidRDefault="00187B28">
      <w:pPr>
        <w:rPr>
          <w:rFonts w:hint="eastAsia"/>
        </w:rPr>
      </w:pPr>
    </w:p>
    <w:p w14:paraId="1B160AEF" w14:textId="77777777" w:rsidR="00187B28" w:rsidRDefault="00187B28">
      <w:pPr>
        <w:rPr>
          <w:rFonts w:hint="eastAsia"/>
        </w:rPr>
      </w:pPr>
    </w:p>
    <w:p w14:paraId="37AE3EBA" w14:textId="77777777" w:rsidR="00187B28" w:rsidRDefault="00187B28">
      <w:pPr>
        <w:rPr>
          <w:rFonts w:hint="eastAsia"/>
        </w:rPr>
      </w:pPr>
    </w:p>
    <w:p w14:paraId="32A93F7C" w14:textId="77777777" w:rsidR="00187B28" w:rsidRDefault="00187B28">
      <w:pPr>
        <w:rPr>
          <w:rFonts w:hint="eastAsia"/>
        </w:rPr>
      </w:pPr>
    </w:p>
    <w:p w14:paraId="21F550B0" w14:textId="77777777" w:rsidR="00187B28" w:rsidRDefault="00187B28">
      <w:pPr>
        <w:rPr>
          <w:rFonts w:hint="eastAsia"/>
        </w:rPr>
      </w:pPr>
    </w:p>
    <w:p w14:paraId="5B254534" w14:textId="77777777" w:rsidR="00187B28" w:rsidRDefault="00187B28">
      <w:pPr>
        <w:rPr>
          <w:rFonts w:hint="eastAsia"/>
        </w:rPr>
      </w:pPr>
    </w:p>
    <w:p w14:paraId="3FDCD0DB" w14:textId="77777777" w:rsidR="00187B28" w:rsidRDefault="00187B28">
      <w:pPr>
        <w:rPr>
          <w:rFonts w:hint="eastAsia"/>
        </w:rPr>
      </w:pPr>
    </w:p>
    <w:p w14:paraId="154529CB" w14:textId="77777777" w:rsidR="00187B28" w:rsidRDefault="00187B28">
      <w:pPr>
        <w:rPr>
          <w:rFonts w:hint="eastAsia"/>
        </w:rPr>
      </w:pPr>
    </w:p>
    <w:p w14:paraId="1961081F" w14:textId="77777777" w:rsidR="00187B28" w:rsidRDefault="00187B28">
      <w:pPr>
        <w:rPr>
          <w:rFonts w:hint="eastAsia"/>
        </w:rPr>
      </w:pPr>
    </w:p>
    <w:p w14:paraId="3A8149A8" w14:textId="77777777" w:rsidR="00187B28" w:rsidRDefault="00187B28">
      <w:pPr>
        <w:rPr>
          <w:rFonts w:hint="eastAsia"/>
        </w:rPr>
      </w:pPr>
    </w:p>
    <w:p w14:paraId="0CF374F2" w14:textId="77777777" w:rsidR="00187B28" w:rsidRDefault="00187B28">
      <w:pPr>
        <w:rPr>
          <w:rFonts w:hint="eastAsia"/>
        </w:rPr>
      </w:pPr>
    </w:p>
    <w:p w14:paraId="72DA2341" w14:textId="77777777" w:rsidR="00187B28" w:rsidRDefault="00187B28">
      <w:pPr>
        <w:rPr>
          <w:rFonts w:hint="eastAsia"/>
        </w:rPr>
      </w:pPr>
    </w:p>
    <w:p w14:paraId="1791A9B8" w14:textId="77777777" w:rsidR="00187B28" w:rsidRPr="00114712" w:rsidRDefault="00187B28">
      <w:pPr>
        <w:rPr>
          <w:rFonts w:hint="eastAsia"/>
        </w:rPr>
      </w:pPr>
    </w:p>
    <w:p w14:paraId="39A62D88" w14:textId="65D3F6C3" w:rsidR="00D91F72" w:rsidRDefault="00187B28">
      <w:pPr>
        <w:pStyle w:val="a1"/>
      </w:pPr>
      <w:bookmarkStart w:id="24" w:name="_Toc533374713"/>
      <w:r>
        <w:rPr>
          <w:rFonts w:hint="eastAsia"/>
        </w:rPr>
        <w:lastRenderedPageBreak/>
        <w:t>填写</w:t>
      </w:r>
      <w:r w:rsidR="00E53301">
        <w:rPr>
          <w:rFonts w:hint="eastAsia"/>
        </w:rPr>
        <w:t>通知</w:t>
      </w:r>
      <w:r>
        <w:rPr>
          <w:rFonts w:hint="eastAsia"/>
        </w:rPr>
        <w:t>内容</w:t>
      </w:r>
      <w:bookmarkEnd w:id="24"/>
    </w:p>
    <w:tbl>
      <w:tblPr>
        <w:tblStyle w:val="15"/>
        <w:tblW w:w="8296" w:type="dxa"/>
        <w:tblLayout w:type="fixed"/>
        <w:tblLook w:val="04A0" w:firstRow="1" w:lastRow="0" w:firstColumn="1" w:lastColumn="0" w:noHBand="0" w:noVBand="1"/>
      </w:tblPr>
      <w:tblGrid>
        <w:gridCol w:w="2155"/>
        <w:gridCol w:w="1993"/>
        <w:gridCol w:w="4148"/>
      </w:tblGrid>
      <w:tr w:rsidR="00D91F72" w14:paraId="38F029BA" w14:textId="1817FC82">
        <w:tc>
          <w:tcPr>
            <w:tcW w:w="4148" w:type="dxa"/>
            <w:gridSpan w:val="2"/>
            <w:tcBorders>
              <w:top w:val="single" w:sz="4" w:space="0" w:color="000000"/>
              <w:left w:val="single" w:sz="4" w:space="0" w:color="000000"/>
              <w:bottom w:val="single" w:sz="4" w:space="0" w:color="000000"/>
              <w:right w:val="single" w:sz="4" w:space="0" w:color="000000"/>
            </w:tcBorders>
          </w:tcPr>
          <w:p w14:paraId="372D8D21" w14:textId="1D116E4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8BF2D8" w14:textId="0398CDB3" w:rsidR="00D91F72" w:rsidRDefault="00E53301">
            <w:pPr>
              <w:rPr>
                <w:sz w:val="20"/>
                <w:szCs w:val="20"/>
              </w:rPr>
            </w:pPr>
            <w:r>
              <w:rPr>
                <w:rFonts w:hint="eastAsia"/>
                <w:sz w:val="20"/>
                <w:szCs w:val="20"/>
              </w:rPr>
              <w:t>TC</w:t>
            </w:r>
            <w:r>
              <w:rPr>
                <w:sz w:val="20"/>
                <w:szCs w:val="20"/>
              </w:rPr>
              <w:t>-A-</w:t>
            </w:r>
          </w:p>
        </w:tc>
      </w:tr>
      <w:tr w:rsidR="00D91F72" w14:paraId="4F4BA337" w14:textId="54303110">
        <w:tc>
          <w:tcPr>
            <w:tcW w:w="4148" w:type="dxa"/>
            <w:gridSpan w:val="2"/>
            <w:tcBorders>
              <w:top w:val="single" w:sz="4" w:space="0" w:color="000000"/>
              <w:left w:val="single" w:sz="4" w:space="0" w:color="000000"/>
              <w:bottom w:val="single" w:sz="4" w:space="0" w:color="000000"/>
              <w:right w:val="single" w:sz="4" w:space="0" w:color="000000"/>
            </w:tcBorders>
          </w:tcPr>
          <w:p w14:paraId="707D9591" w14:textId="638CDA8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DFC314" w14:textId="4B455F3E" w:rsidR="00D91F72" w:rsidRDefault="00187B28">
            <w:pPr>
              <w:rPr>
                <w:sz w:val="20"/>
                <w:szCs w:val="20"/>
              </w:rPr>
            </w:pPr>
            <w:r>
              <w:rPr>
                <w:rFonts w:hint="eastAsia"/>
                <w:sz w:val="20"/>
                <w:szCs w:val="20"/>
              </w:rPr>
              <w:t>填写</w:t>
            </w:r>
            <w:r w:rsidR="00E53301">
              <w:rPr>
                <w:rFonts w:hint="eastAsia"/>
                <w:sz w:val="20"/>
                <w:szCs w:val="20"/>
              </w:rPr>
              <w:t>通知</w:t>
            </w:r>
            <w:r>
              <w:rPr>
                <w:rFonts w:hint="eastAsia"/>
                <w:sz w:val="20"/>
                <w:szCs w:val="20"/>
              </w:rPr>
              <w:t>内容</w:t>
            </w:r>
          </w:p>
        </w:tc>
      </w:tr>
      <w:tr w:rsidR="00D91F72" w14:paraId="3737E141" w14:textId="1CA44E6D">
        <w:tc>
          <w:tcPr>
            <w:tcW w:w="4148" w:type="dxa"/>
            <w:gridSpan w:val="2"/>
            <w:tcBorders>
              <w:top w:val="single" w:sz="4" w:space="0" w:color="000000"/>
              <w:left w:val="single" w:sz="4" w:space="0" w:color="000000"/>
              <w:bottom w:val="single" w:sz="4" w:space="0" w:color="000000"/>
              <w:right w:val="single" w:sz="4" w:space="0" w:color="000000"/>
            </w:tcBorders>
          </w:tcPr>
          <w:p w14:paraId="23C163BA" w14:textId="716EC46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1B9BE1" w14:textId="0EF70301" w:rsidR="00D91F72" w:rsidRDefault="00187B28">
            <w:pPr>
              <w:rPr>
                <w:sz w:val="20"/>
                <w:szCs w:val="20"/>
              </w:rPr>
            </w:pPr>
            <w:r>
              <w:rPr>
                <w:rFonts w:hint="eastAsia"/>
                <w:sz w:val="20"/>
                <w:szCs w:val="20"/>
              </w:rPr>
              <w:t>填写</w:t>
            </w:r>
            <w:r w:rsidR="00E53301">
              <w:rPr>
                <w:rFonts w:hint="eastAsia"/>
                <w:sz w:val="20"/>
                <w:szCs w:val="20"/>
              </w:rPr>
              <w:t>通知</w:t>
            </w:r>
            <w:r>
              <w:rPr>
                <w:rFonts w:hint="eastAsia"/>
                <w:sz w:val="20"/>
                <w:szCs w:val="20"/>
              </w:rPr>
              <w:t>内容</w:t>
            </w:r>
          </w:p>
        </w:tc>
      </w:tr>
      <w:tr w:rsidR="00D91F72" w14:paraId="39631077" w14:textId="33AAE8B2">
        <w:tc>
          <w:tcPr>
            <w:tcW w:w="4148" w:type="dxa"/>
            <w:gridSpan w:val="2"/>
            <w:tcBorders>
              <w:top w:val="single" w:sz="4" w:space="0" w:color="000000"/>
              <w:left w:val="single" w:sz="4" w:space="0" w:color="000000"/>
              <w:bottom w:val="single" w:sz="4" w:space="0" w:color="000000"/>
              <w:right w:val="single" w:sz="4" w:space="0" w:color="000000"/>
            </w:tcBorders>
          </w:tcPr>
          <w:p w14:paraId="75C93E45" w14:textId="43D6478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66DE18" w14:textId="72A80A95" w:rsidR="00D91F72" w:rsidRDefault="00E53301">
            <w:pPr>
              <w:rPr>
                <w:sz w:val="20"/>
                <w:szCs w:val="20"/>
              </w:rPr>
            </w:pPr>
            <w:r>
              <w:rPr>
                <w:rFonts w:hint="eastAsia"/>
                <w:sz w:val="20"/>
                <w:szCs w:val="20"/>
              </w:rPr>
              <w:t>管理员</w:t>
            </w:r>
          </w:p>
        </w:tc>
      </w:tr>
      <w:tr w:rsidR="00D91F72" w14:paraId="6DF7987E" w14:textId="503BB418">
        <w:tc>
          <w:tcPr>
            <w:tcW w:w="4148" w:type="dxa"/>
            <w:gridSpan w:val="2"/>
            <w:tcBorders>
              <w:top w:val="single" w:sz="4" w:space="0" w:color="000000"/>
              <w:left w:val="single" w:sz="4" w:space="0" w:color="000000"/>
              <w:bottom w:val="single" w:sz="4" w:space="0" w:color="000000"/>
              <w:right w:val="single" w:sz="4" w:space="0" w:color="000000"/>
            </w:tcBorders>
          </w:tcPr>
          <w:p w14:paraId="287B8597" w14:textId="2B4B4E6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C0BBF6" w14:textId="5216D023" w:rsidR="00D91F72" w:rsidRDefault="00E53301">
            <w:pPr>
              <w:rPr>
                <w:sz w:val="20"/>
                <w:szCs w:val="20"/>
              </w:rPr>
            </w:pPr>
            <w:r>
              <w:rPr>
                <w:rFonts w:hint="eastAsia"/>
                <w:sz w:val="20"/>
                <w:szCs w:val="20"/>
              </w:rPr>
              <w:t>黑盒测试：等价类划分</w:t>
            </w:r>
          </w:p>
        </w:tc>
      </w:tr>
      <w:tr w:rsidR="00D91F72" w14:paraId="14016D67" w14:textId="1349CE58">
        <w:tc>
          <w:tcPr>
            <w:tcW w:w="4148" w:type="dxa"/>
            <w:gridSpan w:val="2"/>
            <w:tcBorders>
              <w:top w:val="single" w:sz="4" w:space="0" w:color="000000"/>
              <w:left w:val="single" w:sz="4" w:space="0" w:color="000000"/>
              <w:bottom w:val="single" w:sz="4" w:space="0" w:color="000000"/>
              <w:right w:val="single" w:sz="4" w:space="0" w:color="000000"/>
            </w:tcBorders>
          </w:tcPr>
          <w:p w14:paraId="4EA20898" w14:textId="41DCE5D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307B92" w14:textId="3BDFC9B4" w:rsidR="00D91F72" w:rsidRDefault="00E53301">
            <w:pPr>
              <w:rPr>
                <w:sz w:val="20"/>
                <w:szCs w:val="20"/>
              </w:rPr>
            </w:pPr>
            <w:r>
              <w:rPr>
                <w:rFonts w:hint="eastAsia"/>
                <w:sz w:val="20"/>
                <w:szCs w:val="20"/>
              </w:rPr>
              <w:t>通知管理</w:t>
            </w:r>
          </w:p>
        </w:tc>
      </w:tr>
      <w:tr w:rsidR="00D91F72" w14:paraId="4061CE86" w14:textId="11E3F7FB">
        <w:tc>
          <w:tcPr>
            <w:tcW w:w="4148" w:type="dxa"/>
            <w:gridSpan w:val="2"/>
            <w:tcBorders>
              <w:top w:val="single" w:sz="4" w:space="0" w:color="000000"/>
              <w:left w:val="single" w:sz="4" w:space="0" w:color="000000"/>
              <w:bottom w:val="single" w:sz="4" w:space="0" w:color="000000"/>
              <w:right w:val="single" w:sz="4" w:space="0" w:color="000000"/>
            </w:tcBorders>
          </w:tcPr>
          <w:p w14:paraId="15CEC856" w14:textId="1E2948A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E83C65" w14:textId="66FDB86D" w:rsidR="00D91F72" w:rsidRDefault="00114712">
            <w:pPr>
              <w:rPr>
                <w:sz w:val="20"/>
                <w:szCs w:val="20"/>
              </w:rPr>
            </w:pPr>
            <w:r>
              <w:rPr>
                <w:rFonts w:hint="eastAsia"/>
                <w:sz w:val="20"/>
                <w:szCs w:val="20"/>
              </w:rPr>
              <w:t>管理员想添加一条通知，该通知对特定</w:t>
            </w:r>
            <w:r w:rsidR="00E53301">
              <w:rPr>
                <w:rFonts w:hint="eastAsia"/>
                <w:sz w:val="20"/>
                <w:szCs w:val="20"/>
              </w:rPr>
              <w:t>用户发送</w:t>
            </w:r>
          </w:p>
        </w:tc>
      </w:tr>
      <w:tr w:rsidR="00D91F72" w14:paraId="2CB1767B" w14:textId="37BB173A">
        <w:tc>
          <w:tcPr>
            <w:tcW w:w="4148" w:type="dxa"/>
            <w:gridSpan w:val="2"/>
            <w:tcBorders>
              <w:top w:val="single" w:sz="4" w:space="0" w:color="000000"/>
              <w:left w:val="single" w:sz="4" w:space="0" w:color="000000"/>
              <w:bottom w:val="single" w:sz="4" w:space="0" w:color="000000"/>
              <w:right w:val="single" w:sz="4" w:space="0" w:color="000000"/>
            </w:tcBorders>
          </w:tcPr>
          <w:p w14:paraId="033CD0BC" w14:textId="1523F56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F207EE8" w14:textId="118EAD06" w:rsidR="00D91F72" w:rsidRDefault="00187B28">
            <w:pPr>
              <w:rPr>
                <w:sz w:val="20"/>
                <w:szCs w:val="20"/>
              </w:rPr>
            </w:pPr>
            <w:r>
              <w:rPr>
                <w:rFonts w:hint="eastAsia"/>
                <w:sz w:val="20"/>
                <w:szCs w:val="20"/>
              </w:rPr>
              <w:t>检查管理员是否能成功填写</w:t>
            </w:r>
            <w:r w:rsidR="00E53301">
              <w:rPr>
                <w:rFonts w:hint="eastAsia"/>
                <w:sz w:val="20"/>
                <w:szCs w:val="20"/>
              </w:rPr>
              <w:t>系统通知</w:t>
            </w:r>
            <w:r>
              <w:rPr>
                <w:rFonts w:hint="eastAsia"/>
                <w:sz w:val="20"/>
                <w:szCs w:val="20"/>
              </w:rPr>
              <w:t>内容</w:t>
            </w:r>
          </w:p>
        </w:tc>
      </w:tr>
      <w:tr w:rsidR="00D91F72" w14:paraId="2BEEB811" w14:textId="2770CEDD">
        <w:trPr>
          <w:trHeight w:val="1445"/>
        </w:trPr>
        <w:tc>
          <w:tcPr>
            <w:tcW w:w="8296" w:type="dxa"/>
            <w:gridSpan w:val="3"/>
            <w:tcBorders>
              <w:top w:val="single" w:sz="4" w:space="0" w:color="000000"/>
              <w:left w:val="single" w:sz="4" w:space="0" w:color="000000"/>
              <w:right w:val="single" w:sz="4" w:space="0" w:color="000000"/>
            </w:tcBorders>
          </w:tcPr>
          <w:p w14:paraId="2F1B2241" w14:textId="2D22E70E" w:rsidR="00D91F72" w:rsidRDefault="00E53301">
            <w:pPr>
              <w:rPr>
                <w:sz w:val="20"/>
                <w:szCs w:val="20"/>
              </w:rPr>
            </w:pPr>
            <w:r>
              <w:rPr>
                <w:rFonts w:hint="eastAsia"/>
                <w:sz w:val="20"/>
                <w:szCs w:val="20"/>
              </w:rPr>
              <w:t>初始条件和背景：</w:t>
            </w:r>
          </w:p>
          <w:p w14:paraId="3EFDDBB9" w14:textId="7525E754" w:rsidR="00D91F72" w:rsidRDefault="00E53301">
            <w:pPr>
              <w:rPr>
                <w:sz w:val="20"/>
                <w:szCs w:val="20"/>
              </w:rPr>
            </w:pPr>
            <w:r>
              <w:rPr>
                <w:rFonts w:hint="eastAsia"/>
                <w:sz w:val="20"/>
                <w:szCs w:val="20"/>
              </w:rPr>
              <w:t>系统：PC端</w:t>
            </w:r>
          </w:p>
          <w:p w14:paraId="2BE32652" w14:textId="5122D09F" w:rsidR="00D91F72" w:rsidRDefault="00E53301">
            <w:pPr>
              <w:rPr>
                <w:sz w:val="20"/>
                <w:szCs w:val="20"/>
              </w:rPr>
            </w:pPr>
            <w:r>
              <w:rPr>
                <w:rFonts w:hint="eastAsia"/>
                <w:sz w:val="20"/>
                <w:szCs w:val="20"/>
              </w:rPr>
              <w:t>浏览器：C</w:t>
            </w:r>
            <w:r>
              <w:rPr>
                <w:sz w:val="20"/>
                <w:szCs w:val="20"/>
              </w:rPr>
              <w:t>hrome</w:t>
            </w:r>
          </w:p>
          <w:p w14:paraId="4441D0A9" w14:textId="7F6381A0" w:rsidR="00D91F72" w:rsidRDefault="00E53301">
            <w:pPr>
              <w:rPr>
                <w:sz w:val="20"/>
                <w:szCs w:val="20"/>
              </w:rPr>
            </w:pPr>
            <w:r>
              <w:rPr>
                <w:rFonts w:hint="eastAsia"/>
                <w:sz w:val="20"/>
                <w:szCs w:val="20"/>
              </w:rPr>
              <w:t>注释：无</w:t>
            </w:r>
          </w:p>
        </w:tc>
      </w:tr>
      <w:tr w:rsidR="00D91F72" w14:paraId="1A902FC9" w14:textId="062B2416">
        <w:trPr>
          <w:trHeight w:val="392"/>
        </w:trPr>
        <w:tc>
          <w:tcPr>
            <w:tcW w:w="2155" w:type="dxa"/>
            <w:tcBorders>
              <w:top w:val="single" w:sz="4" w:space="0" w:color="000000"/>
              <w:left w:val="single" w:sz="4" w:space="0" w:color="000000"/>
              <w:bottom w:val="single" w:sz="4" w:space="0" w:color="000000"/>
              <w:right w:val="single" w:sz="4" w:space="0" w:color="000000"/>
            </w:tcBorders>
          </w:tcPr>
          <w:p w14:paraId="00182165" w14:textId="3B03A3E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C5E287" w14:textId="483075FC" w:rsidR="00D91F72" w:rsidRDefault="00E53301">
            <w:pPr>
              <w:rPr>
                <w:sz w:val="20"/>
                <w:szCs w:val="20"/>
              </w:rPr>
            </w:pPr>
            <w:r>
              <w:rPr>
                <w:rFonts w:hint="eastAsia"/>
                <w:sz w:val="20"/>
                <w:szCs w:val="20"/>
              </w:rPr>
              <w:t>预期结果</w:t>
            </w:r>
          </w:p>
        </w:tc>
      </w:tr>
      <w:tr w:rsidR="00D91F72" w14:paraId="4987C08C" w14:textId="063DA78D">
        <w:trPr>
          <w:trHeight w:val="20"/>
        </w:trPr>
        <w:tc>
          <w:tcPr>
            <w:tcW w:w="2155" w:type="dxa"/>
            <w:tcBorders>
              <w:top w:val="single" w:sz="4" w:space="0" w:color="000000"/>
              <w:left w:val="single" w:sz="4" w:space="0" w:color="000000"/>
              <w:bottom w:val="single" w:sz="4" w:space="0" w:color="000000"/>
              <w:right w:val="single" w:sz="4" w:space="0" w:color="000000"/>
            </w:tcBorders>
          </w:tcPr>
          <w:p w14:paraId="2885F1DC" w14:textId="5AE2EF4B"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59C5579" w14:textId="4061E291" w:rsidR="00D91F72" w:rsidRDefault="00E53301">
            <w:pPr>
              <w:rPr>
                <w:sz w:val="20"/>
                <w:szCs w:val="20"/>
              </w:rPr>
            </w:pPr>
            <w:r>
              <w:rPr>
                <w:rFonts w:hint="eastAsia"/>
                <w:sz w:val="20"/>
                <w:szCs w:val="20"/>
              </w:rPr>
              <w:t>可见通知管理</w:t>
            </w:r>
          </w:p>
        </w:tc>
      </w:tr>
      <w:tr w:rsidR="00D91F72" w14:paraId="1B15CF25" w14:textId="453406DB">
        <w:trPr>
          <w:trHeight w:val="20"/>
        </w:trPr>
        <w:tc>
          <w:tcPr>
            <w:tcW w:w="2155" w:type="dxa"/>
            <w:tcBorders>
              <w:top w:val="single" w:sz="4" w:space="0" w:color="000000"/>
              <w:left w:val="single" w:sz="4" w:space="0" w:color="000000"/>
              <w:bottom w:val="single" w:sz="4" w:space="0" w:color="000000"/>
              <w:right w:val="single" w:sz="4" w:space="0" w:color="000000"/>
            </w:tcBorders>
          </w:tcPr>
          <w:p w14:paraId="77F2A089" w14:textId="7F018EAE" w:rsidR="00D91F72" w:rsidRDefault="00E53301">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2059444" w14:textId="13F8A73A" w:rsidR="00D91F72" w:rsidRDefault="00E53301">
            <w:pPr>
              <w:rPr>
                <w:sz w:val="20"/>
                <w:szCs w:val="20"/>
              </w:rPr>
            </w:pPr>
            <w:r>
              <w:rPr>
                <w:rFonts w:hint="eastAsia"/>
                <w:sz w:val="20"/>
                <w:szCs w:val="20"/>
              </w:rPr>
              <w:t>可见右侧通知管理界面，包括了状态、操作人、日期、类型</w:t>
            </w:r>
          </w:p>
        </w:tc>
      </w:tr>
      <w:tr w:rsidR="00114712" w14:paraId="41EA5DF0" w14:textId="6714223A">
        <w:trPr>
          <w:trHeight w:val="20"/>
        </w:trPr>
        <w:tc>
          <w:tcPr>
            <w:tcW w:w="2155" w:type="dxa"/>
            <w:tcBorders>
              <w:top w:val="single" w:sz="4" w:space="0" w:color="000000"/>
              <w:left w:val="single" w:sz="4" w:space="0" w:color="000000"/>
              <w:bottom w:val="single" w:sz="4" w:space="0" w:color="000000"/>
              <w:right w:val="single" w:sz="4" w:space="0" w:color="000000"/>
            </w:tcBorders>
          </w:tcPr>
          <w:p w14:paraId="2EB87B22" w14:textId="3FECD1AE" w:rsidR="00114712" w:rsidRDefault="00114712">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658A622" w14:textId="338B0EE5" w:rsidR="00114712" w:rsidRDefault="00114712" w:rsidP="00114712">
            <w:pPr>
              <w:rPr>
                <w:sz w:val="20"/>
                <w:szCs w:val="20"/>
              </w:rPr>
            </w:pPr>
            <w:r>
              <w:rPr>
                <w:rFonts w:hint="eastAsia"/>
                <w:sz w:val="20"/>
                <w:szCs w:val="20"/>
              </w:rPr>
              <w:t>进入发送通知界面，可选择发送通知对象，可规定发送的时间，</w:t>
            </w:r>
            <w:r w:rsidR="00187B28">
              <w:rPr>
                <w:rFonts w:hint="eastAsia"/>
                <w:sz w:val="20"/>
                <w:szCs w:val="20"/>
              </w:rPr>
              <w:t>在下方框内</w:t>
            </w:r>
            <w:r>
              <w:rPr>
                <w:rFonts w:hint="eastAsia"/>
                <w:sz w:val="20"/>
                <w:szCs w:val="20"/>
              </w:rPr>
              <w:t>输入通知内容</w:t>
            </w:r>
          </w:p>
        </w:tc>
      </w:tr>
      <w:tr w:rsidR="0010260F" w14:paraId="3E726EB6"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4450B515" w14:textId="77777777" w:rsidR="0010260F" w:rsidRDefault="0010260F" w:rsidP="007A5F78">
            <w:pPr>
              <w:rPr>
                <w:sz w:val="20"/>
                <w:szCs w:val="20"/>
              </w:rPr>
            </w:pPr>
            <w:r>
              <w:rPr>
                <w:rFonts w:hint="eastAsia"/>
                <w:sz w:val="20"/>
                <w:szCs w:val="20"/>
              </w:rPr>
              <w:t>输入标题：长度为5的字符串</w:t>
            </w:r>
          </w:p>
          <w:p w14:paraId="673FCE8D" w14:textId="77777777" w:rsidR="0010260F" w:rsidRDefault="0010260F" w:rsidP="007A5F78">
            <w:pPr>
              <w:rPr>
                <w:sz w:val="20"/>
                <w:szCs w:val="20"/>
              </w:rPr>
            </w:pPr>
            <w:r>
              <w:rPr>
                <w:rFonts w:hint="eastAsia"/>
                <w:sz w:val="20"/>
                <w:szCs w:val="20"/>
              </w:rPr>
              <w:t>输入内容：</w:t>
            </w:r>
          </w:p>
          <w:p w14:paraId="54D41A3A" w14:textId="15E3F4F5" w:rsidR="0010260F" w:rsidRDefault="0010260F">
            <w:pPr>
              <w:rPr>
                <w:rFonts w:hint="eastAsia"/>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67FF0BBE" w14:textId="65390689" w:rsidR="0010260F" w:rsidRDefault="0010260F" w:rsidP="00114712">
            <w:pPr>
              <w:rPr>
                <w:rFonts w:hint="eastAsia"/>
                <w:sz w:val="20"/>
                <w:szCs w:val="20"/>
              </w:rPr>
            </w:pPr>
            <w:r>
              <w:rPr>
                <w:rFonts w:hint="eastAsia"/>
                <w:sz w:val="20"/>
                <w:szCs w:val="20"/>
              </w:rPr>
              <w:t>提示通知内容长度为15-500字</w:t>
            </w:r>
          </w:p>
        </w:tc>
      </w:tr>
      <w:tr w:rsidR="0010260F" w14:paraId="1218BC8A"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5A05A5AA" w14:textId="77777777" w:rsidR="0010260F" w:rsidRDefault="0010260F" w:rsidP="007A5F78">
            <w:pPr>
              <w:rPr>
                <w:sz w:val="20"/>
                <w:szCs w:val="20"/>
              </w:rPr>
            </w:pPr>
            <w:r>
              <w:rPr>
                <w:rFonts w:hint="eastAsia"/>
                <w:sz w:val="20"/>
                <w:szCs w:val="20"/>
              </w:rPr>
              <w:t>输入标题：长度为5的字符串</w:t>
            </w:r>
          </w:p>
          <w:p w14:paraId="25B1590E" w14:textId="77777777" w:rsidR="0010260F" w:rsidRDefault="0010260F" w:rsidP="007A5F78">
            <w:pPr>
              <w:rPr>
                <w:sz w:val="20"/>
                <w:szCs w:val="20"/>
              </w:rPr>
            </w:pPr>
            <w:r>
              <w:rPr>
                <w:rFonts w:hint="eastAsia"/>
                <w:sz w:val="20"/>
                <w:szCs w:val="20"/>
              </w:rPr>
              <w:t>输入内容：一个长于500的字符串</w:t>
            </w:r>
          </w:p>
          <w:p w14:paraId="39626683" w14:textId="1FB22FF3" w:rsidR="0010260F" w:rsidRDefault="0010260F" w:rsidP="007A5F78">
            <w:pPr>
              <w:rPr>
                <w:rFonts w:hint="eastAsia"/>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F037128" w14:textId="11E64A28" w:rsidR="0010260F" w:rsidRDefault="0010260F" w:rsidP="00114712">
            <w:pPr>
              <w:rPr>
                <w:rFonts w:hint="eastAsia"/>
                <w:sz w:val="20"/>
                <w:szCs w:val="20"/>
              </w:rPr>
            </w:pPr>
            <w:r>
              <w:rPr>
                <w:rFonts w:hint="eastAsia"/>
                <w:sz w:val="20"/>
                <w:szCs w:val="20"/>
              </w:rPr>
              <w:t>提示通知内容长度为15-500字</w:t>
            </w:r>
          </w:p>
        </w:tc>
      </w:tr>
      <w:tr w:rsidR="0010260F" w14:paraId="7EDD83F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31C87C1" w14:textId="77777777" w:rsidR="0010260F" w:rsidRDefault="0010260F" w:rsidP="007A5F78">
            <w:pPr>
              <w:rPr>
                <w:sz w:val="20"/>
                <w:szCs w:val="20"/>
              </w:rPr>
            </w:pPr>
            <w:r>
              <w:rPr>
                <w:rFonts w:hint="eastAsia"/>
                <w:sz w:val="20"/>
                <w:szCs w:val="20"/>
              </w:rPr>
              <w:t>输入标题：长度为5的字符串</w:t>
            </w:r>
          </w:p>
          <w:p w14:paraId="4890B5AE" w14:textId="77777777" w:rsidR="0010260F" w:rsidRDefault="0010260F" w:rsidP="007A5F78">
            <w:pPr>
              <w:rPr>
                <w:sz w:val="20"/>
                <w:szCs w:val="20"/>
              </w:rPr>
            </w:pPr>
            <w:r>
              <w:rPr>
                <w:rFonts w:hint="eastAsia"/>
                <w:sz w:val="20"/>
                <w:szCs w:val="20"/>
              </w:rPr>
              <w:t>输入内容：长度为14的字符</w:t>
            </w:r>
          </w:p>
          <w:p w14:paraId="1EE42C1C" w14:textId="7296A162" w:rsidR="0010260F" w:rsidRDefault="0010260F" w:rsidP="007A5F78">
            <w:pPr>
              <w:rPr>
                <w:rFonts w:hint="eastAsia"/>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327CF55B" w14:textId="17BA3041" w:rsidR="0010260F" w:rsidRDefault="0010260F" w:rsidP="00114712">
            <w:pPr>
              <w:rPr>
                <w:rFonts w:hint="eastAsia"/>
                <w:sz w:val="20"/>
                <w:szCs w:val="20"/>
              </w:rPr>
            </w:pPr>
            <w:r>
              <w:rPr>
                <w:rFonts w:hint="eastAsia"/>
                <w:sz w:val="20"/>
                <w:szCs w:val="20"/>
              </w:rPr>
              <w:t>提示通知内容长度为15-500字</w:t>
            </w:r>
          </w:p>
        </w:tc>
      </w:tr>
      <w:tr w:rsidR="0010260F" w14:paraId="58A394C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168F9274" w14:textId="77777777" w:rsidR="0010260F" w:rsidRDefault="0010260F" w:rsidP="007A5F78">
            <w:pPr>
              <w:rPr>
                <w:sz w:val="20"/>
                <w:szCs w:val="20"/>
              </w:rPr>
            </w:pPr>
            <w:r>
              <w:rPr>
                <w:rFonts w:hint="eastAsia"/>
                <w:sz w:val="20"/>
                <w:szCs w:val="20"/>
              </w:rPr>
              <w:t>输入标题：长度为5的字符串</w:t>
            </w:r>
          </w:p>
          <w:p w14:paraId="1CF21ECB" w14:textId="77777777" w:rsidR="0010260F" w:rsidRDefault="0010260F" w:rsidP="007A5F78">
            <w:pPr>
              <w:rPr>
                <w:sz w:val="20"/>
                <w:szCs w:val="20"/>
              </w:rPr>
            </w:pPr>
            <w:r>
              <w:rPr>
                <w:rFonts w:hint="eastAsia"/>
                <w:sz w:val="20"/>
                <w:szCs w:val="20"/>
              </w:rPr>
              <w:t>输入内容：长度为20的字符串</w:t>
            </w:r>
          </w:p>
          <w:p w14:paraId="5B97DED7" w14:textId="0F94237F" w:rsidR="0010260F" w:rsidRDefault="0010260F" w:rsidP="007A5F78">
            <w:pPr>
              <w:rPr>
                <w:rFonts w:hint="eastAsia"/>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C4CC80D" w14:textId="41227922" w:rsidR="0010260F" w:rsidRDefault="0010260F" w:rsidP="00114712">
            <w:pPr>
              <w:rPr>
                <w:rFonts w:hint="eastAsia"/>
                <w:sz w:val="20"/>
                <w:szCs w:val="20"/>
              </w:rPr>
            </w:pPr>
            <w:r>
              <w:rPr>
                <w:rFonts w:hint="eastAsia"/>
                <w:sz w:val="20"/>
                <w:szCs w:val="20"/>
              </w:rPr>
              <w:t>通知发送成功，在通知列表可见</w:t>
            </w:r>
          </w:p>
        </w:tc>
      </w:tr>
      <w:tr w:rsidR="0010260F" w14:paraId="54E4F928"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F3760C6" w14:textId="77777777" w:rsidR="0010260F" w:rsidRDefault="0010260F" w:rsidP="007A5F78">
            <w:pPr>
              <w:rPr>
                <w:sz w:val="20"/>
                <w:szCs w:val="20"/>
              </w:rPr>
            </w:pPr>
            <w:r>
              <w:rPr>
                <w:rFonts w:hint="eastAsia"/>
                <w:sz w:val="20"/>
                <w:szCs w:val="20"/>
              </w:rPr>
              <w:t>输入标题：长度为4的字符串</w:t>
            </w:r>
          </w:p>
          <w:p w14:paraId="3A8885B0" w14:textId="77777777" w:rsidR="0010260F" w:rsidRDefault="0010260F" w:rsidP="007A5F78">
            <w:pPr>
              <w:rPr>
                <w:sz w:val="20"/>
                <w:szCs w:val="20"/>
              </w:rPr>
            </w:pPr>
            <w:r>
              <w:rPr>
                <w:rFonts w:hint="eastAsia"/>
                <w:sz w:val="20"/>
                <w:szCs w:val="20"/>
              </w:rPr>
              <w:lastRenderedPageBreak/>
              <w:t>输入内容：长度为20的字符串</w:t>
            </w:r>
          </w:p>
          <w:p w14:paraId="77BA624E" w14:textId="227D9139" w:rsidR="0010260F" w:rsidRDefault="0010260F" w:rsidP="007A5F78">
            <w:pPr>
              <w:rPr>
                <w:rFonts w:hint="eastAsia"/>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45A3D0D" w14:textId="4638FAD8" w:rsidR="0010260F" w:rsidRDefault="0010260F" w:rsidP="00114712">
            <w:pPr>
              <w:rPr>
                <w:rFonts w:hint="eastAsia"/>
                <w:sz w:val="20"/>
                <w:szCs w:val="20"/>
              </w:rPr>
            </w:pPr>
            <w:r>
              <w:rPr>
                <w:rFonts w:hint="eastAsia"/>
                <w:sz w:val="20"/>
                <w:szCs w:val="20"/>
              </w:rPr>
              <w:lastRenderedPageBreak/>
              <w:t>提示标题长度为4-15字</w:t>
            </w:r>
          </w:p>
        </w:tc>
      </w:tr>
      <w:tr w:rsidR="0010260F" w14:paraId="1132D2F7" w14:textId="77777777">
        <w:trPr>
          <w:trHeight w:val="20"/>
        </w:trPr>
        <w:tc>
          <w:tcPr>
            <w:tcW w:w="2155" w:type="dxa"/>
            <w:tcBorders>
              <w:top w:val="single" w:sz="4" w:space="0" w:color="000000"/>
              <w:left w:val="single" w:sz="4" w:space="0" w:color="000000"/>
              <w:bottom w:val="single" w:sz="4" w:space="0" w:color="000000"/>
              <w:right w:val="single" w:sz="4" w:space="0" w:color="000000"/>
            </w:tcBorders>
          </w:tcPr>
          <w:p w14:paraId="65D4101D" w14:textId="77777777" w:rsidR="0010260F" w:rsidRDefault="0010260F" w:rsidP="007A5F78">
            <w:pPr>
              <w:rPr>
                <w:sz w:val="20"/>
                <w:szCs w:val="20"/>
              </w:rPr>
            </w:pPr>
            <w:r>
              <w:rPr>
                <w:rFonts w:hint="eastAsia"/>
                <w:sz w:val="20"/>
                <w:szCs w:val="20"/>
              </w:rPr>
              <w:lastRenderedPageBreak/>
              <w:t>输入标题：长度为16的字符串</w:t>
            </w:r>
          </w:p>
          <w:p w14:paraId="137B2631" w14:textId="77777777" w:rsidR="0010260F" w:rsidRDefault="0010260F" w:rsidP="007A5F78">
            <w:pPr>
              <w:rPr>
                <w:sz w:val="20"/>
                <w:szCs w:val="20"/>
              </w:rPr>
            </w:pPr>
            <w:r>
              <w:rPr>
                <w:rFonts w:hint="eastAsia"/>
                <w:sz w:val="20"/>
                <w:szCs w:val="20"/>
              </w:rPr>
              <w:t>输入内容：长度为20的字符串</w:t>
            </w:r>
          </w:p>
          <w:p w14:paraId="6A1105E5" w14:textId="7674F0BA" w:rsidR="0010260F" w:rsidRDefault="0010260F" w:rsidP="007A5F78">
            <w:pPr>
              <w:rPr>
                <w:rFonts w:hint="eastAsia"/>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A1C0D31" w14:textId="7F4401FB" w:rsidR="0010260F" w:rsidRDefault="0010260F" w:rsidP="00114712">
            <w:pPr>
              <w:rPr>
                <w:rFonts w:hint="eastAsia"/>
                <w:sz w:val="20"/>
                <w:szCs w:val="20"/>
              </w:rPr>
            </w:pPr>
            <w:r>
              <w:rPr>
                <w:rFonts w:hint="eastAsia"/>
                <w:sz w:val="20"/>
                <w:szCs w:val="20"/>
              </w:rPr>
              <w:t>提示标题长度为4-15字</w:t>
            </w:r>
          </w:p>
        </w:tc>
      </w:tr>
    </w:tbl>
    <w:p w14:paraId="57229621" w14:textId="0A71F519" w:rsidR="00D91F72" w:rsidRDefault="00D91F72">
      <w:pPr>
        <w:rPr>
          <w:rFonts w:hint="eastAsia"/>
        </w:rPr>
      </w:pPr>
    </w:p>
    <w:p w14:paraId="5ED3CDFD" w14:textId="77777777" w:rsidR="00187B28" w:rsidRDefault="00187B28">
      <w:pPr>
        <w:rPr>
          <w:rFonts w:hint="eastAsia"/>
        </w:rPr>
      </w:pPr>
    </w:p>
    <w:p w14:paraId="7E9240CB" w14:textId="77777777" w:rsidR="00187B28" w:rsidRDefault="00187B28">
      <w:pPr>
        <w:rPr>
          <w:rFonts w:hint="eastAsia"/>
        </w:rPr>
      </w:pPr>
    </w:p>
    <w:p w14:paraId="4BCC9C70" w14:textId="77777777" w:rsidR="00187B28" w:rsidRDefault="00187B28">
      <w:pPr>
        <w:rPr>
          <w:rFonts w:hint="eastAsia"/>
        </w:rPr>
      </w:pPr>
    </w:p>
    <w:p w14:paraId="039A55B9" w14:textId="77777777" w:rsidR="00187B28" w:rsidRDefault="00187B28">
      <w:pPr>
        <w:rPr>
          <w:rFonts w:hint="eastAsia"/>
        </w:rPr>
      </w:pPr>
    </w:p>
    <w:p w14:paraId="52D7564C" w14:textId="77777777" w:rsidR="00187B28" w:rsidRDefault="00187B28">
      <w:pPr>
        <w:rPr>
          <w:rFonts w:hint="eastAsia"/>
        </w:rPr>
      </w:pPr>
    </w:p>
    <w:p w14:paraId="2A169560" w14:textId="77777777" w:rsidR="00187B28" w:rsidRDefault="00187B28">
      <w:pPr>
        <w:rPr>
          <w:rFonts w:hint="eastAsia"/>
        </w:rPr>
      </w:pPr>
    </w:p>
    <w:p w14:paraId="3F6D4FB4" w14:textId="77777777" w:rsidR="00187B28" w:rsidRDefault="00187B28">
      <w:pPr>
        <w:rPr>
          <w:rFonts w:hint="eastAsia"/>
        </w:rPr>
      </w:pPr>
    </w:p>
    <w:p w14:paraId="5F977F56" w14:textId="77777777" w:rsidR="00187B28" w:rsidRDefault="00187B28">
      <w:pPr>
        <w:rPr>
          <w:rFonts w:hint="eastAsia"/>
        </w:rPr>
      </w:pPr>
    </w:p>
    <w:p w14:paraId="51FCE301" w14:textId="77777777" w:rsidR="00187B28" w:rsidRDefault="00187B28">
      <w:pPr>
        <w:rPr>
          <w:rFonts w:hint="eastAsia"/>
        </w:rPr>
      </w:pPr>
    </w:p>
    <w:p w14:paraId="6D9D7241" w14:textId="77777777" w:rsidR="00187B28" w:rsidRDefault="00187B28">
      <w:pPr>
        <w:rPr>
          <w:rFonts w:hint="eastAsia"/>
        </w:rPr>
      </w:pPr>
    </w:p>
    <w:p w14:paraId="4C352019" w14:textId="77777777" w:rsidR="00187B28" w:rsidRDefault="00187B28">
      <w:pPr>
        <w:rPr>
          <w:rFonts w:hint="eastAsia"/>
        </w:rPr>
      </w:pPr>
    </w:p>
    <w:p w14:paraId="2D1D3BEB" w14:textId="77777777" w:rsidR="00187B28" w:rsidRDefault="00187B28">
      <w:pPr>
        <w:rPr>
          <w:rFonts w:hint="eastAsia"/>
        </w:rPr>
      </w:pPr>
    </w:p>
    <w:p w14:paraId="5590823B" w14:textId="77777777" w:rsidR="00187B28" w:rsidRDefault="00187B28">
      <w:pPr>
        <w:rPr>
          <w:rFonts w:hint="eastAsia"/>
        </w:rPr>
      </w:pPr>
    </w:p>
    <w:p w14:paraId="23E105CD" w14:textId="77777777" w:rsidR="00187B28" w:rsidRDefault="00187B28">
      <w:pPr>
        <w:rPr>
          <w:rFonts w:hint="eastAsia"/>
        </w:rPr>
      </w:pPr>
    </w:p>
    <w:p w14:paraId="0AA84053" w14:textId="77777777" w:rsidR="00187B28" w:rsidRDefault="00187B28">
      <w:pPr>
        <w:rPr>
          <w:rFonts w:hint="eastAsia"/>
        </w:rPr>
      </w:pPr>
    </w:p>
    <w:p w14:paraId="73B86220" w14:textId="77777777" w:rsidR="00187B28" w:rsidRDefault="00187B28">
      <w:pPr>
        <w:rPr>
          <w:rFonts w:hint="eastAsia"/>
        </w:rPr>
      </w:pPr>
    </w:p>
    <w:p w14:paraId="03996BC0" w14:textId="77777777" w:rsidR="00187B28" w:rsidRDefault="00187B28">
      <w:pPr>
        <w:rPr>
          <w:rFonts w:hint="eastAsia"/>
        </w:rPr>
      </w:pPr>
    </w:p>
    <w:p w14:paraId="2FC75D9F" w14:textId="77777777" w:rsidR="00187B28" w:rsidRDefault="00187B28">
      <w:pPr>
        <w:rPr>
          <w:rFonts w:hint="eastAsia"/>
        </w:rPr>
      </w:pPr>
    </w:p>
    <w:p w14:paraId="0E5F716F" w14:textId="77777777" w:rsidR="00187B28" w:rsidRDefault="00187B28">
      <w:pPr>
        <w:rPr>
          <w:rFonts w:hint="eastAsia"/>
        </w:rPr>
      </w:pPr>
    </w:p>
    <w:p w14:paraId="7E8F6C8A" w14:textId="77777777" w:rsidR="00187B28" w:rsidRDefault="00187B28">
      <w:pPr>
        <w:rPr>
          <w:rFonts w:hint="eastAsia"/>
        </w:rPr>
      </w:pPr>
    </w:p>
    <w:p w14:paraId="6F0D0878" w14:textId="77777777" w:rsidR="0010260F" w:rsidRDefault="0010260F">
      <w:pPr>
        <w:rPr>
          <w:rFonts w:hint="eastAsia"/>
        </w:rPr>
      </w:pPr>
    </w:p>
    <w:p w14:paraId="620AE166" w14:textId="77777777" w:rsidR="0010260F" w:rsidRDefault="0010260F">
      <w:pPr>
        <w:rPr>
          <w:rFonts w:hint="eastAsia"/>
        </w:rPr>
      </w:pPr>
    </w:p>
    <w:p w14:paraId="5675DEFE" w14:textId="77777777" w:rsidR="0010260F" w:rsidRDefault="0010260F">
      <w:pPr>
        <w:rPr>
          <w:rFonts w:hint="eastAsia"/>
        </w:rPr>
      </w:pPr>
    </w:p>
    <w:p w14:paraId="02F8A76B" w14:textId="77777777" w:rsidR="0010260F" w:rsidRDefault="0010260F">
      <w:pPr>
        <w:rPr>
          <w:rFonts w:hint="eastAsia"/>
        </w:rPr>
      </w:pPr>
    </w:p>
    <w:p w14:paraId="183B71FD" w14:textId="77777777" w:rsidR="0010260F" w:rsidRDefault="0010260F">
      <w:pPr>
        <w:rPr>
          <w:rFonts w:hint="eastAsia"/>
        </w:rPr>
      </w:pPr>
    </w:p>
    <w:p w14:paraId="3B90C0A4" w14:textId="77777777" w:rsidR="0010260F" w:rsidRDefault="0010260F">
      <w:pPr>
        <w:rPr>
          <w:rFonts w:hint="eastAsia"/>
        </w:rPr>
      </w:pPr>
    </w:p>
    <w:p w14:paraId="3B3B3A3B" w14:textId="77777777" w:rsidR="0010260F" w:rsidRDefault="0010260F">
      <w:pPr>
        <w:rPr>
          <w:rFonts w:hint="eastAsia"/>
        </w:rPr>
      </w:pPr>
    </w:p>
    <w:p w14:paraId="6A35BD6D" w14:textId="77777777" w:rsidR="0010260F" w:rsidRDefault="0010260F">
      <w:pPr>
        <w:rPr>
          <w:rFonts w:hint="eastAsia"/>
        </w:rPr>
      </w:pPr>
    </w:p>
    <w:p w14:paraId="2AB0F031" w14:textId="77777777" w:rsidR="0010260F" w:rsidRDefault="0010260F">
      <w:pPr>
        <w:rPr>
          <w:rFonts w:hint="eastAsia"/>
        </w:rPr>
      </w:pPr>
    </w:p>
    <w:p w14:paraId="60FB495D" w14:textId="77777777" w:rsidR="0010260F" w:rsidRDefault="0010260F">
      <w:pPr>
        <w:rPr>
          <w:rFonts w:hint="eastAsia"/>
        </w:rPr>
      </w:pPr>
    </w:p>
    <w:p w14:paraId="233A4C27" w14:textId="77777777" w:rsidR="0010260F" w:rsidRDefault="0010260F">
      <w:pPr>
        <w:rPr>
          <w:rFonts w:hint="eastAsia"/>
        </w:rPr>
      </w:pPr>
    </w:p>
    <w:p w14:paraId="0E884611" w14:textId="77777777" w:rsidR="0010260F" w:rsidRDefault="0010260F">
      <w:pPr>
        <w:rPr>
          <w:rFonts w:hint="eastAsia"/>
        </w:rPr>
      </w:pPr>
    </w:p>
    <w:p w14:paraId="1CF4C21C" w14:textId="77777777" w:rsidR="0010260F" w:rsidRDefault="0010260F">
      <w:pPr>
        <w:rPr>
          <w:rFonts w:hint="eastAsia"/>
        </w:rPr>
      </w:pPr>
    </w:p>
    <w:p w14:paraId="5F43D355" w14:textId="77777777" w:rsidR="00187B28" w:rsidRDefault="00187B28">
      <w:pPr>
        <w:rPr>
          <w:rFonts w:hint="eastAsia"/>
        </w:rPr>
      </w:pPr>
    </w:p>
    <w:p w14:paraId="0FAE874F" w14:textId="77777777" w:rsidR="00187B28" w:rsidRDefault="00187B28" w:rsidP="00187B28">
      <w:pPr>
        <w:pStyle w:val="a1"/>
      </w:pPr>
      <w:bookmarkStart w:id="25" w:name="_Toc533374714"/>
      <w:r>
        <w:rPr>
          <w:rFonts w:hint="eastAsia"/>
        </w:rPr>
        <w:lastRenderedPageBreak/>
        <w:t>发送通知</w:t>
      </w:r>
      <w:bookmarkEnd w:id="25"/>
    </w:p>
    <w:tbl>
      <w:tblPr>
        <w:tblStyle w:val="15"/>
        <w:tblW w:w="8296" w:type="dxa"/>
        <w:tblLayout w:type="fixed"/>
        <w:tblLook w:val="04A0" w:firstRow="1" w:lastRow="0" w:firstColumn="1" w:lastColumn="0" w:noHBand="0" w:noVBand="1"/>
      </w:tblPr>
      <w:tblGrid>
        <w:gridCol w:w="2155"/>
        <w:gridCol w:w="1993"/>
        <w:gridCol w:w="4148"/>
      </w:tblGrid>
      <w:tr w:rsidR="00187B28" w14:paraId="580DFC3C"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589ADD4" w14:textId="77777777" w:rsidR="00187B28" w:rsidRDefault="00187B28"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DE6678" w14:textId="77777777" w:rsidR="00187B28" w:rsidRDefault="00187B28" w:rsidP="007A5F78">
            <w:pPr>
              <w:rPr>
                <w:sz w:val="20"/>
                <w:szCs w:val="20"/>
              </w:rPr>
            </w:pPr>
            <w:r>
              <w:rPr>
                <w:rFonts w:hint="eastAsia"/>
                <w:sz w:val="20"/>
                <w:szCs w:val="20"/>
              </w:rPr>
              <w:t>TC</w:t>
            </w:r>
            <w:r>
              <w:rPr>
                <w:sz w:val="20"/>
                <w:szCs w:val="20"/>
              </w:rPr>
              <w:t>-A-</w:t>
            </w:r>
          </w:p>
        </w:tc>
      </w:tr>
      <w:tr w:rsidR="00187B28" w14:paraId="30D6EBA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B926057" w14:textId="77777777" w:rsidR="00187B28" w:rsidRDefault="00187B28"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86BB94" w14:textId="4CECF2A0" w:rsidR="00187B28" w:rsidRDefault="00187B28" w:rsidP="007A5F78">
            <w:pPr>
              <w:rPr>
                <w:sz w:val="20"/>
                <w:szCs w:val="20"/>
              </w:rPr>
            </w:pPr>
            <w:r>
              <w:rPr>
                <w:rFonts w:hint="eastAsia"/>
                <w:sz w:val="20"/>
                <w:szCs w:val="20"/>
              </w:rPr>
              <w:t>发送通知</w:t>
            </w:r>
          </w:p>
        </w:tc>
      </w:tr>
      <w:tr w:rsidR="00187B28" w14:paraId="5F44670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01BBCDD" w14:textId="77777777" w:rsidR="00187B28" w:rsidRDefault="00187B28"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29378A" w14:textId="4FF82094" w:rsidR="00187B28" w:rsidRDefault="00187B28" w:rsidP="007A5F78">
            <w:pPr>
              <w:rPr>
                <w:sz w:val="20"/>
                <w:szCs w:val="20"/>
              </w:rPr>
            </w:pPr>
            <w:r>
              <w:rPr>
                <w:rFonts w:hint="eastAsia"/>
                <w:sz w:val="20"/>
                <w:szCs w:val="20"/>
              </w:rPr>
              <w:t>发送通知</w:t>
            </w:r>
          </w:p>
        </w:tc>
      </w:tr>
      <w:tr w:rsidR="00187B28" w14:paraId="0D52EF2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E312C5E" w14:textId="77777777" w:rsidR="00187B28" w:rsidRDefault="00187B28"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F80052A" w14:textId="77777777" w:rsidR="00187B28" w:rsidRDefault="00187B28" w:rsidP="007A5F78">
            <w:pPr>
              <w:rPr>
                <w:sz w:val="20"/>
                <w:szCs w:val="20"/>
              </w:rPr>
            </w:pPr>
            <w:r>
              <w:rPr>
                <w:rFonts w:hint="eastAsia"/>
                <w:sz w:val="20"/>
                <w:szCs w:val="20"/>
              </w:rPr>
              <w:t>管理员</w:t>
            </w:r>
          </w:p>
        </w:tc>
      </w:tr>
      <w:tr w:rsidR="00187B28" w14:paraId="38F16F3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1AC9AC8" w14:textId="77777777" w:rsidR="00187B28" w:rsidRDefault="00187B28"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BAC3AD" w14:textId="77777777" w:rsidR="00187B28" w:rsidRDefault="00187B28" w:rsidP="007A5F78">
            <w:pPr>
              <w:rPr>
                <w:sz w:val="20"/>
                <w:szCs w:val="20"/>
              </w:rPr>
            </w:pPr>
            <w:r>
              <w:rPr>
                <w:rFonts w:hint="eastAsia"/>
                <w:sz w:val="20"/>
                <w:szCs w:val="20"/>
              </w:rPr>
              <w:t>黑盒测试：等价类划分</w:t>
            </w:r>
          </w:p>
        </w:tc>
      </w:tr>
      <w:tr w:rsidR="00187B28" w14:paraId="7154925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1450ACB" w14:textId="77777777" w:rsidR="00187B28" w:rsidRDefault="00187B28"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BBD7D9" w14:textId="77777777" w:rsidR="00187B28" w:rsidRDefault="00187B28" w:rsidP="007A5F78">
            <w:pPr>
              <w:rPr>
                <w:sz w:val="20"/>
                <w:szCs w:val="20"/>
              </w:rPr>
            </w:pPr>
            <w:r>
              <w:rPr>
                <w:rFonts w:hint="eastAsia"/>
                <w:sz w:val="20"/>
                <w:szCs w:val="20"/>
              </w:rPr>
              <w:t>通知管理</w:t>
            </w:r>
          </w:p>
        </w:tc>
      </w:tr>
      <w:tr w:rsidR="00187B28" w14:paraId="21BBEE8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47E429B" w14:textId="77777777" w:rsidR="00187B28" w:rsidRDefault="00187B28"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ACE2707" w14:textId="77777777" w:rsidR="00187B28" w:rsidRDefault="00187B28" w:rsidP="007A5F78">
            <w:pPr>
              <w:rPr>
                <w:sz w:val="20"/>
                <w:szCs w:val="20"/>
              </w:rPr>
            </w:pPr>
            <w:r>
              <w:rPr>
                <w:rFonts w:hint="eastAsia"/>
                <w:sz w:val="20"/>
                <w:szCs w:val="20"/>
              </w:rPr>
              <w:t>管理员想添加一条通知，该通知对特定用户发送</w:t>
            </w:r>
          </w:p>
        </w:tc>
      </w:tr>
      <w:tr w:rsidR="00187B28" w14:paraId="5A96743A"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1BB0A69" w14:textId="77777777" w:rsidR="00187B28" w:rsidRDefault="00187B28"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F8B35A9" w14:textId="77777777" w:rsidR="00187B28" w:rsidRDefault="00187B28" w:rsidP="007A5F78">
            <w:pPr>
              <w:rPr>
                <w:sz w:val="20"/>
                <w:szCs w:val="20"/>
              </w:rPr>
            </w:pPr>
            <w:r>
              <w:rPr>
                <w:rFonts w:hint="eastAsia"/>
                <w:sz w:val="20"/>
                <w:szCs w:val="20"/>
              </w:rPr>
              <w:t>检查管理员是否能成功发送一条系统通知</w:t>
            </w:r>
          </w:p>
        </w:tc>
      </w:tr>
      <w:tr w:rsidR="00187B28" w14:paraId="7C50FB10"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58F5BB1F" w14:textId="77777777" w:rsidR="00187B28" w:rsidRDefault="00187B28" w:rsidP="007A5F78">
            <w:pPr>
              <w:rPr>
                <w:sz w:val="20"/>
                <w:szCs w:val="20"/>
              </w:rPr>
            </w:pPr>
            <w:r>
              <w:rPr>
                <w:rFonts w:hint="eastAsia"/>
                <w:sz w:val="20"/>
                <w:szCs w:val="20"/>
              </w:rPr>
              <w:t>初始条件和背景：</w:t>
            </w:r>
          </w:p>
          <w:p w14:paraId="66187D3C" w14:textId="77777777" w:rsidR="00187B28" w:rsidRDefault="00187B28" w:rsidP="007A5F78">
            <w:pPr>
              <w:rPr>
                <w:sz w:val="20"/>
                <w:szCs w:val="20"/>
              </w:rPr>
            </w:pPr>
            <w:r>
              <w:rPr>
                <w:rFonts w:hint="eastAsia"/>
                <w:sz w:val="20"/>
                <w:szCs w:val="20"/>
              </w:rPr>
              <w:t>系统：PC端</w:t>
            </w:r>
          </w:p>
          <w:p w14:paraId="548952FE" w14:textId="77777777" w:rsidR="00187B28" w:rsidRDefault="00187B28" w:rsidP="007A5F78">
            <w:pPr>
              <w:rPr>
                <w:sz w:val="20"/>
                <w:szCs w:val="20"/>
              </w:rPr>
            </w:pPr>
            <w:r>
              <w:rPr>
                <w:rFonts w:hint="eastAsia"/>
                <w:sz w:val="20"/>
                <w:szCs w:val="20"/>
              </w:rPr>
              <w:t>浏览器：C</w:t>
            </w:r>
            <w:r>
              <w:rPr>
                <w:sz w:val="20"/>
                <w:szCs w:val="20"/>
              </w:rPr>
              <w:t>hrome</w:t>
            </w:r>
          </w:p>
          <w:p w14:paraId="3341BF34" w14:textId="77777777" w:rsidR="00187B28" w:rsidRDefault="00187B28" w:rsidP="007A5F78">
            <w:pPr>
              <w:rPr>
                <w:sz w:val="20"/>
                <w:szCs w:val="20"/>
              </w:rPr>
            </w:pPr>
            <w:r>
              <w:rPr>
                <w:rFonts w:hint="eastAsia"/>
                <w:sz w:val="20"/>
                <w:szCs w:val="20"/>
              </w:rPr>
              <w:t>注释：无</w:t>
            </w:r>
          </w:p>
        </w:tc>
      </w:tr>
      <w:tr w:rsidR="00187B28" w14:paraId="078F67DC"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9BC9876" w14:textId="77777777" w:rsidR="00187B28" w:rsidRDefault="00187B28"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31C640" w14:textId="77777777" w:rsidR="00187B28" w:rsidRDefault="00187B28" w:rsidP="007A5F78">
            <w:pPr>
              <w:rPr>
                <w:sz w:val="20"/>
                <w:szCs w:val="20"/>
              </w:rPr>
            </w:pPr>
            <w:r>
              <w:rPr>
                <w:rFonts w:hint="eastAsia"/>
                <w:sz w:val="20"/>
                <w:szCs w:val="20"/>
              </w:rPr>
              <w:t>预期结果</w:t>
            </w:r>
          </w:p>
        </w:tc>
      </w:tr>
      <w:tr w:rsidR="00187B28" w14:paraId="7419B6C5"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239017E6" w14:textId="77777777" w:rsidR="00187B28" w:rsidRDefault="00187B28"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9F19623" w14:textId="77777777" w:rsidR="00187B28" w:rsidRDefault="00187B28" w:rsidP="007A5F78">
            <w:pPr>
              <w:rPr>
                <w:sz w:val="20"/>
                <w:szCs w:val="20"/>
              </w:rPr>
            </w:pPr>
            <w:r>
              <w:rPr>
                <w:rFonts w:hint="eastAsia"/>
                <w:sz w:val="20"/>
                <w:szCs w:val="20"/>
              </w:rPr>
              <w:t>可见通知管理</w:t>
            </w:r>
          </w:p>
        </w:tc>
      </w:tr>
      <w:tr w:rsidR="00187B28" w14:paraId="6184D390"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19859FA6" w14:textId="77777777" w:rsidR="00187B28" w:rsidRDefault="00187B28"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64A755A" w14:textId="77777777" w:rsidR="00187B28" w:rsidRDefault="00187B28" w:rsidP="007A5F78">
            <w:pPr>
              <w:rPr>
                <w:sz w:val="20"/>
                <w:szCs w:val="20"/>
              </w:rPr>
            </w:pPr>
            <w:r>
              <w:rPr>
                <w:rFonts w:hint="eastAsia"/>
                <w:sz w:val="20"/>
                <w:szCs w:val="20"/>
              </w:rPr>
              <w:t>可见右侧通知管理界面，包括了状态、操作人、日期、类型</w:t>
            </w:r>
          </w:p>
        </w:tc>
      </w:tr>
      <w:tr w:rsidR="00187B28" w14:paraId="6946DE87"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3FB51B4C" w14:textId="77777777" w:rsidR="00187B28" w:rsidRDefault="00187B28" w:rsidP="007A5F78">
            <w:pPr>
              <w:rPr>
                <w:sz w:val="20"/>
                <w:szCs w:val="20"/>
              </w:rPr>
            </w:pPr>
            <w:r>
              <w:rPr>
                <w:rFonts w:hint="eastAsia"/>
                <w:sz w:val="20"/>
                <w:szCs w:val="20"/>
              </w:rPr>
              <w:t>点击全服发送通知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21E5003D" w14:textId="77D36D77" w:rsidR="00187B28" w:rsidRDefault="00187B28" w:rsidP="007A5F78">
            <w:pPr>
              <w:rPr>
                <w:sz w:val="20"/>
                <w:szCs w:val="20"/>
              </w:rPr>
            </w:pPr>
            <w:r>
              <w:rPr>
                <w:rFonts w:hint="eastAsia"/>
                <w:sz w:val="20"/>
                <w:szCs w:val="20"/>
              </w:rPr>
              <w:t>进入发送通知界面，可选择发送通知对象，可规定发送的时间，在下方框内输入通知内容，可见发送按钮</w:t>
            </w:r>
          </w:p>
        </w:tc>
      </w:tr>
      <w:tr w:rsidR="00187B28" w14:paraId="5C5B281E"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6495082E" w14:textId="0637E338" w:rsidR="00187B28" w:rsidRDefault="00187B28" w:rsidP="007A5F78">
            <w:pPr>
              <w:rPr>
                <w:rFonts w:hint="eastAsia"/>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467C772" w14:textId="1459043B" w:rsidR="00187B28" w:rsidRDefault="00187B28" w:rsidP="007A5F78">
            <w:pPr>
              <w:rPr>
                <w:rFonts w:hint="eastAsia"/>
                <w:sz w:val="20"/>
                <w:szCs w:val="20"/>
              </w:rPr>
            </w:pPr>
            <w:r>
              <w:rPr>
                <w:rFonts w:hint="eastAsia"/>
                <w:sz w:val="20"/>
                <w:szCs w:val="20"/>
              </w:rPr>
              <w:t>成功发送</w:t>
            </w:r>
          </w:p>
        </w:tc>
      </w:tr>
    </w:tbl>
    <w:p w14:paraId="64E656F0" w14:textId="0181A534" w:rsidR="00D91F72" w:rsidRDefault="00E53301">
      <w:r>
        <w:br w:type="page"/>
      </w:r>
    </w:p>
    <w:p w14:paraId="73A2250D" w14:textId="5E752D56" w:rsidR="00D91F72" w:rsidRDefault="00D93E4A">
      <w:pPr>
        <w:pStyle w:val="a1"/>
      </w:pPr>
      <w:bookmarkStart w:id="26" w:name="_Toc533374715"/>
      <w:r>
        <w:rPr>
          <w:rFonts w:hint="eastAsia"/>
        </w:rPr>
        <w:lastRenderedPageBreak/>
        <w:t>浏览历史</w:t>
      </w:r>
      <w:r w:rsidR="00E53301">
        <w:rPr>
          <w:rFonts w:hint="eastAsia"/>
        </w:rPr>
        <w:t>通知</w:t>
      </w:r>
      <w:bookmarkEnd w:id="26"/>
    </w:p>
    <w:tbl>
      <w:tblPr>
        <w:tblStyle w:val="15"/>
        <w:tblW w:w="8296" w:type="dxa"/>
        <w:tblLayout w:type="fixed"/>
        <w:tblLook w:val="04A0" w:firstRow="1" w:lastRow="0" w:firstColumn="1" w:lastColumn="0" w:noHBand="0" w:noVBand="1"/>
      </w:tblPr>
      <w:tblGrid>
        <w:gridCol w:w="2155"/>
        <w:gridCol w:w="1993"/>
        <w:gridCol w:w="4148"/>
      </w:tblGrid>
      <w:tr w:rsidR="00D91F72" w14:paraId="347E1A5A" w14:textId="1811316F" w:rsidTr="007C21A7">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2E746B32" w14:textId="46D2D22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41203A" w14:textId="174A4A4D" w:rsidR="00D91F72" w:rsidRDefault="00E53301">
            <w:pPr>
              <w:rPr>
                <w:sz w:val="20"/>
                <w:szCs w:val="20"/>
              </w:rPr>
            </w:pPr>
            <w:r>
              <w:rPr>
                <w:rFonts w:hint="eastAsia"/>
                <w:sz w:val="20"/>
                <w:szCs w:val="20"/>
              </w:rPr>
              <w:t>TC</w:t>
            </w:r>
            <w:r>
              <w:rPr>
                <w:sz w:val="20"/>
                <w:szCs w:val="20"/>
              </w:rPr>
              <w:t>-A-</w:t>
            </w:r>
          </w:p>
        </w:tc>
      </w:tr>
      <w:tr w:rsidR="00D91F72" w14:paraId="5F53DD57" w14:textId="2B574004">
        <w:tc>
          <w:tcPr>
            <w:tcW w:w="4148" w:type="dxa"/>
            <w:gridSpan w:val="2"/>
            <w:tcBorders>
              <w:top w:val="single" w:sz="4" w:space="0" w:color="000000"/>
              <w:left w:val="single" w:sz="4" w:space="0" w:color="000000"/>
              <w:bottom w:val="single" w:sz="4" w:space="0" w:color="000000"/>
              <w:right w:val="single" w:sz="4" w:space="0" w:color="000000"/>
            </w:tcBorders>
          </w:tcPr>
          <w:p w14:paraId="64C5BAE5" w14:textId="774E6AE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9FD8FB" w14:textId="2B0E898F" w:rsidR="00D91F72" w:rsidRDefault="00D93E4A">
            <w:pPr>
              <w:rPr>
                <w:sz w:val="20"/>
                <w:szCs w:val="20"/>
              </w:rPr>
            </w:pPr>
            <w:r>
              <w:rPr>
                <w:rFonts w:hint="eastAsia"/>
                <w:sz w:val="20"/>
                <w:szCs w:val="20"/>
              </w:rPr>
              <w:t>浏览历史</w:t>
            </w:r>
            <w:r w:rsidR="00E53301">
              <w:rPr>
                <w:rFonts w:hint="eastAsia"/>
                <w:sz w:val="20"/>
                <w:szCs w:val="20"/>
              </w:rPr>
              <w:t>通知</w:t>
            </w:r>
          </w:p>
        </w:tc>
      </w:tr>
      <w:tr w:rsidR="00D91F72" w14:paraId="0525A6DE" w14:textId="1DEECB7B">
        <w:tc>
          <w:tcPr>
            <w:tcW w:w="4148" w:type="dxa"/>
            <w:gridSpan w:val="2"/>
            <w:tcBorders>
              <w:top w:val="single" w:sz="4" w:space="0" w:color="000000"/>
              <w:left w:val="single" w:sz="4" w:space="0" w:color="000000"/>
              <w:bottom w:val="single" w:sz="4" w:space="0" w:color="000000"/>
              <w:right w:val="single" w:sz="4" w:space="0" w:color="000000"/>
            </w:tcBorders>
          </w:tcPr>
          <w:p w14:paraId="2F5F2960" w14:textId="1F3E5C63"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C30863" w14:textId="2807C65B" w:rsidR="00D91F72" w:rsidRDefault="00D93E4A">
            <w:pPr>
              <w:rPr>
                <w:sz w:val="20"/>
                <w:szCs w:val="20"/>
              </w:rPr>
            </w:pPr>
            <w:r>
              <w:rPr>
                <w:rFonts w:hint="eastAsia"/>
                <w:sz w:val="20"/>
                <w:szCs w:val="20"/>
              </w:rPr>
              <w:t>浏览历史</w:t>
            </w:r>
            <w:r w:rsidR="00E53301">
              <w:rPr>
                <w:rFonts w:hint="eastAsia"/>
                <w:sz w:val="20"/>
                <w:szCs w:val="20"/>
              </w:rPr>
              <w:t>通知</w:t>
            </w:r>
          </w:p>
        </w:tc>
      </w:tr>
      <w:tr w:rsidR="00D91F72" w14:paraId="2C371B62" w14:textId="057EE26C">
        <w:tc>
          <w:tcPr>
            <w:tcW w:w="4148" w:type="dxa"/>
            <w:gridSpan w:val="2"/>
            <w:tcBorders>
              <w:top w:val="single" w:sz="4" w:space="0" w:color="000000"/>
              <w:left w:val="single" w:sz="4" w:space="0" w:color="000000"/>
              <w:bottom w:val="single" w:sz="4" w:space="0" w:color="000000"/>
              <w:right w:val="single" w:sz="4" w:space="0" w:color="000000"/>
            </w:tcBorders>
          </w:tcPr>
          <w:p w14:paraId="107F5184" w14:textId="58A1F2D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66F7A3" w14:textId="6A52CC92" w:rsidR="00D91F72" w:rsidRDefault="00E53301">
            <w:pPr>
              <w:rPr>
                <w:sz w:val="20"/>
                <w:szCs w:val="20"/>
              </w:rPr>
            </w:pPr>
            <w:r>
              <w:rPr>
                <w:rFonts w:hint="eastAsia"/>
                <w:sz w:val="20"/>
                <w:szCs w:val="20"/>
              </w:rPr>
              <w:t>管理员</w:t>
            </w:r>
          </w:p>
        </w:tc>
      </w:tr>
      <w:tr w:rsidR="00D91F72" w14:paraId="4F6D844C" w14:textId="4079BC35">
        <w:tc>
          <w:tcPr>
            <w:tcW w:w="4148" w:type="dxa"/>
            <w:gridSpan w:val="2"/>
            <w:tcBorders>
              <w:top w:val="single" w:sz="4" w:space="0" w:color="000000"/>
              <w:left w:val="single" w:sz="4" w:space="0" w:color="000000"/>
              <w:bottom w:val="single" w:sz="4" w:space="0" w:color="000000"/>
              <w:right w:val="single" w:sz="4" w:space="0" w:color="000000"/>
            </w:tcBorders>
          </w:tcPr>
          <w:p w14:paraId="5922391F" w14:textId="584A13B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0F62EC9" w14:textId="434EC8CA" w:rsidR="00D91F72" w:rsidRDefault="00E53301">
            <w:pPr>
              <w:rPr>
                <w:sz w:val="20"/>
                <w:szCs w:val="20"/>
              </w:rPr>
            </w:pPr>
            <w:r>
              <w:rPr>
                <w:rFonts w:hint="eastAsia"/>
                <w:sz w:val="20"/>
                <w:szCs w:val="20"/>
              </w:rPr>
              <w:t>黑盒测试</w:t>
            </w:r>
            <w:r>
              <w:rPr>
                <w:sz w:val="20"/>
                <w:szCs w:val="20"/>
              </w:rPr>
              <w:t xml:space="preserve"> </w:t>
            </w:r>
          </w:p>
        </w:tc>
      </w:tr>
      <w:tr w:rsidR="00D91F72" w14:paraId="31EF92BA" w14:textId="4B6CD587">
        <w:tc>
          <w:tcPr>
            <w:tcW w:w="4148" w:type="dxa"/>
            <w:gridSpan w:val="2"/>
            <w:tcBorders>
              <w:top w:val="single" w:sz="4" w:space="0" w:color="000000"/>
              <w:left w:val="single" w:sz="4" w:space="0" w:color="000000"/>
              <w:bottom w:val="single" w:sz="4" w:space="0" w:color="000000"/>
              <w:right w:val="single" w:sz="4" w:space="0" w:color="000000"/>
            </w:tcBorders>
          </w:tcPr>
          <w:p w14:paraId="3779490D" w14:textId="4B9F3FB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F451B6" w14:textId="502C37FD" w:rsidR="00D91F72" w:rsidRDefault="00E53301">
            <w:pPr>
              <w:rPr>
                <w:sz w:val="20"/>
                <w:szCs w:val="20"/>
              </w:rPr>
            </w:pPr>
            <w:r>
              <w:rPr>
                <w:rFonts w:hint="eastAsia"/>
                <w:sz w:val="20"/>
                <w:szCs w:val="20"/>
              </w:rPr>
              <w:t>通知管理</w:t>
            </w:r>
          </w:p>
        </w:tc>
      </w:tr>
      <w:tr w:rsidR="00D91F72" w14:paraId="1DDD8400" w14:textId="6D0D004F">
        <w:tc>
          <w:tcPr>
            <w:tcW w:w="4148" w:type="dxa"/>
            <w:gridSpan w:val="2"/>
            <w:tcBorders>
              <w:top w:val="single" w:sz="4" w:space="0" w:color="000000"/>
              <w:left w:val="single" w:sz="4" w:space="0" w:color="000000"/>
              <w:bottom w:val="single" w:sz="4" w:space="0" w:color="000000"/>
              <w:right w:val="single" w:sz="4" w:space="0" w:color="000000"/>
            </w:tcBorders>
          </w:tcPr>
          <w:p w14:paraId="4EDCBAB8" w14:textId="5BE7D06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F3F3D2" w14:textId="160EF6B4" w:rsidR="00D91F72" w:rsidRDefault="00D93E4A">
            <w:pPr>
              <w:rPr>
                <w:sz w:val="20"/>
                <w:szCs w:val="20"/>
              </w:rPr>
            </w:pPr>
            <w:r>
              <w:rPr>
                <w:rFonts w:hint="eastAsia"/>
                <w:sz w:val="20"/>
                <w:szCs w:val="20"/>
              </w:rPr>
              <w:t>管理员想浏览历史已发</w:t>
            </w:r>
            <w:r w:rsidR="00E53301">
              <w:rPr>
                <w:rFonts w:hint="eastAsia"/>
                <w:sz w:val="20"/>
                <w:szCs w:val="20"/>
              </w:rPr>
              <w:t>的通知</w:t>
            </w:r>
          </w:p>
        </w:tc>
      </w:tr>
      <w:tr w:rsidR="00D91F72" w14:paraId="2B45A811" w14:textId="1793C9A9">
        <w:tc>
          <w:tcPr>
            <w:tcW w:w="4148" w:type="dxa"/>
            <w:gridSpan w:val="2"/>
            <w:tcBorders>
              <w:top w:val="single" w:sz="4" w:space="0" w:color="000000"/>
              <w:left w:val="single" w:sz="4" w:space="0" w:color="000000"/>
              <w:bottom w:val="single" w:sz="4" w:space="0" w:color="000000"/>
              <w:right w:val="single" w:sz="4" w:space="0" w:color="000000"/>
            </w:tcBorders>
          </w:tcPr>
          <w:p w14:paraId="561DBD21" w14:textId="5B566BD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ED7F9E" w14:textId="50E44C9A" w:rsidR="00D91F72" w:rsidRDefault="00D93E4A">
            <w:pPr>
              <w:rPr>
                <w:sz w:val="20"/>
                <w:szCs w:val="20"/>
              </w:rPr>
            </w:pPr>
            <w:r>
              <w:rPr>
                <w:rFonts w:hint="eastAsia"/>
                <w:sz w:val="20"/>
                <w:szCs w:val="20"/>
              </w:rPr>
              <w:t>已发</w:t>
            </w:r>
            <w:r w:rsidR="00E53301">
              <w:rPr>
                <w:rFonts w:hint="eastAsia"/>
                <w:sz w:val="20"/>
                <w:szCs w:val="20"/>
              </w:rPr>
              <w:t>的通知是否能在</w:t>
            </w:r>
            <w:r>
              <w:rPr>
                <w:rFonts w:hint="eastAsia"/>
                <w:sz w:val="20"/>
                <w:szCs w:val="20"/>
              </w:rPr>
              <w:t>历史</w:t>
            </w:r>
            <w:r w:rsidR="00E53301">
              <w:rPr>
                <w:rFonts w:hint="eastAsia"/>
                <w:sz w:val="20"/>
                <w:szCs w:val="20"/>
              </w:rPr>
              <w:t>通知管理页面显示</w:t>
            </w:r>
            <w:r>
              <w:rPr>
                <w:rFonts w:hint="eastAsia"/>
                <w:sz w:val="20"/>
                <w:szCs w:val="20"/>
              </w:rPr>
              <w:t>，能否根据时间筛选通知</w:t>
            </w:r>
          </w:p>
        </w:tc>
      </w:tr>
      <w:tr w:rsidR="00D91F72" w14:paraId="14C2A710" w14:textId="334079FA">
        <w:trPr>
          <w:trHeight w:val="1445"/>
        </w:trPr>
        <w:tc>
          <w:tcPr>
            <w:tcW w:w="8296" w:type="dxa"/>
            <w:gridSpan w:val="3"/>
            <w:tcBorders>
              <w:top w:val="single" w:sz="4" w:space="0" w:color="000000"/>
              <w:left w:val="single" w:sz="4" w:space="0" w:color="000000"/>
              <w:right w:val="single" w:sz="4" w:space="0" w:color="000000"/>
            </w:tcBorders>
          </w:tcPr>
          <w:p w14:paraId="2A4D5B96" w14:textId="327879E0" w:rsidR="00D91F72" w:rsidRDefault="00E53301">
            <w:pPr>
              <w:rPr>
                <w:sz w:val="20"/>
                <w:szCs w:val="20"/>
              </w:rPr>
            </w:pPr>
            <w:r>
              <w:rPr>
                <w:rFonts w:hint="eastAsia"/>
                <w:sz w:val="20"/>
                <w:szCs w:val="20"/>
              </w:rPr>
              <w:t>初始条件和背景：</w:t>
            </w:r>
          </w:p>
          <w:p w14:paraId="74BF40F0" w14:textId="7A845F24" w:rsidR="00D91F72" w:rsidRDefault="00E53301">
            <w:pPr>
              <w:rPr>
                <w:sz w:val="20"/>
                <w:szCs w:val="20"/>
              </w:rPr>
            </w:pPr>
            <w:r>
              <w:rPr>
                <w:rFonts w:hint="eastAsia"/>
                <w:sz w:val="20"/>
                <w:szCs w:val="20"/>
              </w:rPr>
              <w:t>系统：PC端</w:t>
            </w:r>
          </w:p>
          <w:p w14:paraId="682B20E9" w14:textId="4D4D2142" w:rsidR="00D91F72" w:rsidRDefault="00E53301">
            <w:pPr>
              <w:rPr>
                <w:sz w:val="20"/>
                <w:szCs w:val="20"/>
              </w:rPr>
            </w:pPr>
            <w:r>
              <w:rPr>
                <w:rFonts w:hint="eastAsia"/>
                <w:sz w:val="20"/>
                <w:szCs w:val="20"/>
              </w:rPr>
              <w:t>浏览器：C</w:t>
            </w:r>
            <w:r>
              <w:rPr>
                <w:sz w:val="20"/>
                <w:szCs w:val="20"/>
              </w:rPr>
              <w:t>hrome</w:t>
            </w:r>
          </w:p>
          <w:p w14:paraId="599A6FDF" w14:textId="15D8A50C" w:rsidR="00D91F72" w:rsidRDefault="00E53301">
            <w:pPr>
              <w:rPr>
                <w:sz w:val="20"/>
                <w:szCs w:val="20"/>
              </w:rPr>
            </w:pPr>
            <w:r>
              <w:rPr>
                <w:rFonts w:hint="eastAsia"/>
                <w:sz w:val="20"/>
                <w:szCs w:val="20"/>
              </w:rPr>
              <w:t>注释：无</w:t>
            </w:r>
          </w:p>
        </w:tc>
      </w:tr>
      <w:tr w:rsidR="00D91F72" w14:paraId="42CE1C05" w14:textId="2B1175B6">
        <w:trPr>
          <w:trHeight w:val="392"/>
        </w:trPr>
        <w:tc>
          <w:tcPr>
            <w:tcW w:w="2155" w:type="dxa"/>
            <w:tcBorders>
              <w:top w:val="single" w:sz="4" w:space="0" w:color="000000"/>
              <w:left w:val="single" w:sz="4" w:space="0" w:color="000000"/>
              <w:bottom w:val="single" w:sz="4" w:space="0" w:color="000000"/>
              <w:right w:val="single" w:sz="4" w:space="0" w:color="000000"/>
            </w:tcBorders>
          </w:tcPr>
          <w:p w14:paraId="0A8FDD9E" w14:textId="11F3999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35B0D8" w14:textId="23BD2A6E" w:rsidR="00D91F72" w:rsidRDefault="00E53301">
            <w:pPr>
              <w:rPr>
                <w:sz w:val="20"/>
                <w:szCs w:val="20"/>
              </w:rPr>
            </w:pPr>
            <w:r>
              <w:rPr>
                <w:rFonts w:hint="eastAsia"/>
                <w:sz w:val="20"/>
                <w:szCs w:val="20"/>
              </w:rPr>
              <w:t>预期结果</w:t>
            </w:r>
          </w:p>
        </w:tc>
      </w:tr>
      <w:tr w:rsidR="00D91F72" w14:paraId="03EB5BF8" w14:textId="34B51F5C">
        <w:trPr>
          <w:trHeight w:val="20"/>
        </w:trPr>
        <w:tc>
          <w:tcPr>
            <w:tcW w:w="2155" w:type="dxa"/>
            <w:tcBorders>
              <w:top w:val="single" w:sz="4" w:space="0" w:color="000000"/>
              <w:left w:val="single" w:sz="4" w:space="0" w:color="000000"/>
              <w:bottom w:val="single" w:sz="4" w:space="0" w:color="000000"/>
              <w:right w:val="single" w:sz="4" w:space="0" w:color="000000"/>
            </w:tcBorders>
          </w:tcPr>
          <w:p w14:paraId="7815C594" w14:textId="6783E194"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49AFD4" w14:textId="2E05EF2B" w:rsidR="00D91F72" w:rsidRDefault="00E53301">
            <w:pPr>
              <w:rPr>
                <w:sz w:val="20"/>
                <w:szCs w:val="20"/>
              </w:rPr>
            </w:pPr>
            <w:r>
              <w:rPr>
                <w:rFonts w:hint="eastAsia"/>
                <w:sz w:val="20"/>
                <w:szCs w:val="20"/>
              </w:rPr>
              <w:t>可见通知管理</w:t>
            </w:r>
          </w:p>
        </w:tc>
      </w:tr>
      <w:tr w:rsidR="00D91F72" w14:paraId="3007C8B9" w14:textId="3A66F320">
        <w:trPr>
          <w:trHeight w:val="20"/>
        </w:trPr>
        <w:tc>
          <w:tcPr>
            <w:tcW w:w="2155" w:type="dxa"/>
            <w:tcBorders>
              <w:top w:val="single" w:sz="4" w:space="0" w:color="000000"/>
              <w:left w:val="single" w:sz="4" w:space="0" w:color="000000"/>
              <w:bottom w:val="single" w:sz="4" w:space="0" w:color="000000"/>
              <w:right w:val="single" w:sz="4" w:space="0" w:color="000000"/>
            </w:tcBorders>
          </w:tcPr>
          <w:p w14:paraId="7733E79F" w14:textId="22DD8C36" w:rsidR="00D91F72" w:rsidRDefault="00E53301">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D49B740" w14:textId="66BEF656" w:rsidR="00D91F72" w:rsidRDefault="00D93E4A">
            <w:pPr>
              <w:rPr>
                <w:sz w:val="20"/>
                <w:szCs w:val="20"/>
              </w:rPr>
            </w:pPr>
            <w:r>
              <w:rPr>
                <w:rFonts w:hint="eastAsia"/>
                <w:sz w:val="20"/>
                <w:szCs w:val="20"/>
              </w:rPr>
              <w:t>进入</w:t>
            </w:r>
            <w:r w:rsidR="00E53301">
              <w:rPr>
                <w:rFonts w:hint="eastAsia"/>
                <w:sz w:val="20"/>
                <w:szCs w:val="20"/>
              </w:rPr>
              <w:t>通知管理界面，包括了状态、操作人、日期、类型</w:t>
            </w:r>
          </w:p>
        </w:tc>
      </w:tr>
      <w:tr w:rsidR="00D91F72" w14:paraId="0D07F059" w14:textId="3A90A60C">
        <w:trPr>
          <w:trHeight w:val="20"/>
        </w:trPr>
        <w:tc>
          <w:tcPr>
            <w:tcW w:w="2155" w:type="dxa"/>
            <w:tcBorders>
              <w:top w:val="single" w:sz="4" w:space="0" w:color="000000"/>
              <w:left w:val="single" w:sz="4" w:space="0" w:color="000000"/>
              <w:bottom w:val="single" w:sz="4" w:space="0" w:color="000000"/>
              <w:right w:val="single" w:sz="4" w:space="0" w:color="000000"/>
            </w:tcBorders>
          </w:tcPr>
          <w:p w14:paraId="35AC3D12" w14:textId="61A5A4C8" w:rsidR="00D91F72" w:rsidRDefault="00D93E4A">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2BAFA98A" w14:textId="6647F997" w:rsidR="00D91F72" w:rsidRDefault="00D93E4A">
            <w:pPr>
              <w:rPr>
                <w:sz w:val="20"/>
                <w:szCs w:val="20"/>
              </w:rPr>
            </w:pPr>
            <w:r>
              <w:rPr>
                <w:rFonts w:hint="eastAsia"/>
                <w:sz w:val="20"/>
                <w:szCs w:val="20"/>
              </w:rPr>
              <w:t>进入历史通知界面</w:t>
            </w:r>
            <w:r w:rsidR="00E53301">
              <w:rPr>
                <w:rFonts w:hint="eastAsia"/>
                <w:sz w:val="20"/>
                <w:szCs w:val="20"/>
              </w:rPr>
              <w:t>，每行是一个</w:t>
            </w:r>
            <w:r>
              <w:rPr>
                <w:rFonts w:hint="eastAsia"/>
                <w:sz w:val="20"/>
                <w:szCs w:val="20"/>
              </w:rPr>
              <w:t>历史</w:t>
            </w:r>
            <w:r w:rsidR="00E53301">
              <w:rPr>
                <w:rFonts w:hint="eastAsia"/>
                <w:sz w:val="20"/>
                <w:szCs w:val="20"/>
              </w:rPr>
              <w:t>通知实例。</w:t>
            </w:r>
          </w:p>
        </w:tc>
      </w:tr>
    </w:tbl>
    <w:p w14:paraId="049C3850" w14:textId="5A3EF206" w:rsidR="00D91F72" w:rsidRDefault="00D91F72">
      <w:pPr>
        <w:rPr>
          <w:rFonts w:hint="eastAsia"/>
        </w:rPr>
      </w:pPr>
    </w:p>
    <w:p w14:paraId="46DD1878" w14:textId="77777777" w:rsidR="00357009" w:rsidRDefault="00357009">
      <w:pPr>
        <w:rPr>
          <w:rFonts w:hint="eastAsia"/>
        </w:rPr>
      </w:pPr>
    </w:p>
    <w:p w14:paraId="2B007FA6" w14:textId="77777777" w:rsidR="00357009" w:rsidRDefault="00357009">
      <w:pPr>
        <w:rPr>
          <w:rFonts w:hint="eastAsia"/>
        </w:rPr>
      </w:pPr>
    </w:p>
    <w:p w14:paraId="4D2DC4CB" w14:textId="77777777" w:rsidR="00357009" w:rsidRDefault="00357009">
      <w:pPr>
        <w:rPr>
          <w:rFonts w:hint="eastAsia"/>
        </w:rPr>
      </w:pPr>
    </w:p>
    <w:p w14:paraId="6FE37024" w14:textId="77777777" w:rsidR="00357009" w:rsidRDefault="00357009">
      <w:pPr>
        <w:rPr>
          <w:rFonts w:hint="eastAsia"/>
        </w:rPr>
      </w:pPr>
    </w:p>
    <w:p w14:paraId="03521177" w14:textId="77777777" w:rsidR="00357009" w:rsidRDefault="00357009">
      <w:pPr>
        <w:rPr>
          <w:rFonts w:hint="eastAsia"/>
        </w:rPr>
      </w:pPr>
    </w:p>
    <w:p w14:paraId="7E74A36C" w14:textId="77777777" w:rsidR="00357009" w:rsidRDefault="00357009">
      <w:pPr>
        <w:rPr>
          <w:rFonts w:hint="eastAsia"/>
        </w:rPr>
      </w:pPr>
    </w:p>
    <w:p w14:paraId="5BAE51FB" w14:textId="77777777" w:rsidR="00357009" w:rsidRDefault="00357009">
      <w:pPr>
        <w:rPr>
          <w:rFonts w:hint="eastAsia"/>
        </w:rPr>
      </w:pPr>
    </w:p>
    <w:p w14:paraId="498C02BE" w14:textId="77777777" w:rsidR="00357009" w:rsidRDefault="00357009">
      <w:pPr>
        <w:rPr>
          <w:rFonts w:hint="eastAsia"/>
        </w:rPr>
      </w:pPr>
    </w:p>
    <w:p w14:paraId="1B5216D5" w14:textId="77777777" w:rsidR="00357009" w:rsidRDefault="00357009">
      <w:pPr>
        <w:rPr>
          <w:rFonts w:hint="eastAsia"/>
        </w:rPr>
      </w:pPr>
    </w:p>
    <w:p w14:paraId="37429AC2" w14:textId="77777777" w:rsidR="00357009" w:rsidRDefault="00357009">
      <w:pPr>
        <w:rPr>
          <w:rFonts w:hint="eastAsia"/>
        </w:rPr>
      </w:pPr>
    </w:p>
    <w:p w14:paraId="1137D2DB" w14:textId="77777777" w:rsidR="00357009" w:rsidRDefault="00357009">
      <w:pPr>
        <w:rPr>
          <w:rFonts w:hint="eastAsia"/>
        </w:rPr>
      </w:pPr>
    </w:p>
    <w:p w14:paraId="25A0CEE3" w14:textId="77777777" w:rsidR="00357009" w:rsidRDefault="00357009">
      <w:pPr>
        <w:rPr>
          <w:rFonts w:hint="eastAsia"/>
        </w:rPr>
      </w:pPr>
    </w:p>
    <w:p w14:paraId="252D9E34" w14:textId="77777777" w:rsidR="00357009" w:rsidRDefault="00357009">
      <w:pPr>
        <w:rPr>
          <w:rFonts w:hint="eastAsia"/>
        </w:rPr>
      </w:pPr>
    </w:p>
    <w:p w14:paraId="621AEC28" w14:textId="77777777" w:rsidR="00357009" w:rsidRDefault="00357009">
      <w:pPr>
        <w:rPr>
          <w:rFonts w:hint="eastAsia"/>
        </w:rPr>
      </w:pPr>
    </w:p>
    <w:p w14:paraId="3DE2AE5F" w14:textId="77777777" w:rsidR="00357009" w:rsidRDefault="00357009">
      <w:pPr>
        <w:rPr>
          <w:rFonts w:hint="eastAsia"/>
        </w:rPr>
      </w:pPr>
    </w:p>
    <w:p w14:paraId="3C48454F" w14:textId="77777777" w:rsidR="00357009" w:rsidRDefault="00357009">
      <w:pPr>
        <w:rPr>
          <w:rFonts w:hint="eastAsia"/>
        </w:rPr>
      </w:pPr>
    </w:p>
    <w:p w14:paraId="3B97B686" w14:textId="77777777" w:rsidR="00357009" w:rsidRDefault="00357009">
      <w:pPr>
        <w:rPr>
          <w:rFonts w:hint="eastAsia"/>
        </w:rPr>
      </w:pPr>
    </w:p>
    <w:p w14:paraId="46420FD1" w14:textId="77777777" w:rsidR="00357009" w:rsidRDefault="00357009">
      <w:pPr>
        <w:rPr>
          <w:rFonts w:hint="eastAsia"/>
        </w:rPr>
      </w:pPr>
    </w:p>
    <w:p w14:paraId="6F65964C" w14:textId="77777777" w:rsidR="00357009" w:rsidRDefault="00357009">
      <w:pPr>
        <w:rPr>
          <w:rFonts w:hint="eastAsia"/>
        </w:rPr>
      </w:pPr>
    </w:p>
    <w:p w14:paraId="2743C57E" w14:textId="77777777" w:rsidR="00357009" w:rsidRDefault="00357009">
      <w:pPr>
        <w:rPr>
          <w:rFonts w:hint="eastAsia"/>
        </w:rPr>
      </w:pPr>
    </w:p>
    <w:p w14:paraId="6DFC2B31" w14:textId="77777777" w:rsidR="00357009" w:rsidRDefault="00357009">
      <w:pPr>
        <w:rPr>
          <w:rFonts w:hint="eastAsia"/>
        </w:rPr>
      </w:pPr>
    </w:p>
    <w:p w14:paraId="7E11EE62" w14:textId="77777777" w:rsidR="00357009" w:rsidRDefault="00357009">
      <w:pPr>
        <w:rPr>
          <w:rFonts w:hint="eastAsia"/>
        </w:rPr>
      </w:pPr>
    </w:p>
    <w:p w14:paraId="4C0C3826" w14:textId="2D33CFE8" w:rsidR="00D93E4A" w:rsidRDefault="00D93E4A" w:rsidP="00D93E4A">
      <w:pPr>
        <w:pStyle w:val="a1"/>
      </w:pPr>
      <w:bookmarkStart w:id="27" w:name="_Toc533374716"/>
      <w:r>
        <w:rPr>
          <w:rFonts w:hint="eastAsia"/>
        </w:rPr>
        <w:lastRenderedPageBreak/>
        <w:t>根据时间</w:t>
      </w:r>
      <w:r w:rsidR="00357009">
        <w:rPr>
          <w:rFonts w:hint="eastAsia"/>
        </w:rPr>
        <w:t>和对象</w:t>
      </w:r>
      <w:r>
        <w:rPr>
          <w:rFonts w:hint="eastAsia"/>
        </w:rPr>
        <w:t>筛选历史通知</w:t>
      </w:r>
      <w:bookmarkEnd w:id="27"/>
    </w:p>
    <w:tbl>
      <w:tblPr>
        <w:tblStyle w:val="15"/>
        <w:tblW w:w="8296" w:type="dxa"/>
        <w:tblLayout w:type="fixed"/>
        <w:tblLook w:val="04A0" w:firstRow="1" w:lastRow="0" w:firstColumn="1" w:lastColumn="0" w:noHBand="0" w:noVBand="1"/>
      </w:tblPr>
      <w:tblGrid>
        <w:gridCol w:w="2155"/>
        <w:gridCol w:w="1993"/>
        <w:gridCol w:w="4148"/>
      </w:tblGrid>
      <w:tr w:rsidR="00D93E4A" w14:paraId="55711366" w14:textId="77777777" w:rsidTr="007A5F78">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0BD2F0AF" w14:textId="77777777" w:rsidR="00D93E4A" w:rsidRDefault="00D93E4A"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6682C1D" w14:textId="77777777" w:rsidR="00D93E4A" w:rsidRDefault="00D93E4A" w:rsidP="007A5F78">
            <w:pPr>
              <w:rPr>
                <w:sz w:val="20"/>
                <w:szCs w:val="20"/>
              </w:rPr>
            </w:pPr>
            <w:r>
              <w:rPr>
                <w:rFonts w:hint="eastAsia"/>
                <w:sz w:val="20"/>
                <w:szCs w:val="20"/>
              </w:rPr>
              <w:t>TC</w:t>
            </w:r>
            <w:r>
              <w:rPr>
                <w:sz w:val="20"/>
                <w:szCs w:val="20"/>
              </w:rPr>
              <w:t>-A-</w:t>
            </w:r>
          </w:p>
        </w:tc>
      </w:tr>
      <w:tr w:rsidR="00D93E4A" w14:paraId="036D5A8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E02191A" w14:textId="77777777" w:rsidR="00D93E4A" w:rsidRDefault="00D93E4A"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189ED9C" w14:textId="37E2CB82" w:rsidR="00D93E4A" w:rsidRDefault="00D93E4A" w:rsidP="007A5F78">
            <w:pPr>
              <w:rPr>
                <w:sz w:val="20"/>
                <w:szCs w:val="20"/>
              </w:rPr>
            </w:pPr>
            <w:r>
              <w:rPr>
                <w:rFonts w:hint="eastAsia"/>
                <w:sz w:val="20"/>
                <w:szCs w:val="20"/>
              </w:rPr>
              <w:t>根据时间</w:t>
            </w:r>
            <w:r w:rsidR="00357009">
              <w:rPr>
                <w:rFonts w:hint="eastAsia"/>
                <w:sz w:val="20"/>
                <w:szCs w:val="20"/>
              </w:rPr>
              <w:t>和对象</w:t>
            </w:r>
            <w:r>
              <w:rPr>
                <w:rFonts w:hint="eastAsia"/>
                <w:sz w:val="20"/>
                <w:szCs w:val="20"/>
              </w:rPr>
              <w:t>筛选历史通知</w:t>
            </w:r>
          </w:p>
        </w:tc>
      </w:tr>
      <w:tr w:rsidR="00D93E4A" w14:paraId="7F8CA837"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537CE1C" w14:textId="77777777" w:rsidR="00D93E4A" w:rsidRDefault="00D93E4A"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8EAB774" w14:textId="078DAB2A" w:rsidR="00D93E4A" w:rsidRDefault="00D93E4A" w:rsidP="007A5F78">
            <w:pPr>
              <w:rPr>
                <w:sz w:val="20"/>
                <w:szCs w:val="20"/>
              </w:rPr>
            </w:pPr>
            <w:r>
              <w:rPr>
                <w:rFonts w:hint="eastAsia"/>
                <w:sz w:val="20"/>
                <w:szCs w:val="20"/>
              </w:rPr>
              <w:t>根据时间</w:t>
            </w:r>
            <w:r w:rsidR="00357009">
              <w:rPr>
                <w:rFonts w:hint="eastAsia"/>
                <w:sz w:val="20"/>
                <w:szCs w:val="20"/>
              </w:rPr>
              <w:t>和对象</w:t>
            </w:r>
            <w:r>
              <w:rPr>
                <w:rFonts w:hint="eastAsia"/>
                <w:sz w:val="20"/>
                <w:szCs w:val="20"/>
              </w:rPr>
              <w:t>筛选历史通知</w:t>
            </w:r>
          </w:p>
        </w:tc>
      </w:tr>
      <w:tr w:rsidR="00D93E4A" w14:paraId="4E0B0E6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21E4655" w14:textId="77777777" w:rsidR="00D93E4A" w:rsidRDefault="00D93E4A"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E7D0A8F" w14:textId="77777777" w:rsidR="00D93E4A" w:rsidRDefault="00D93E4A" w:rsidP="007A5F78">
            <w:pPr>
              <w:rPr>
                <w:sz w:val="20"/>
                <w:szCs w:val="20"/>
              </w:rPr>
            </w:pPr>
            <w:r>
              <w:rPr>
                <w:rFonts w:hint="eastAsia"/>
                <w:sz w:val="20"/>
                <w:szCs w:val="20"/>
              </w:rPr>
              <w:t>管理员</w:t>
            </w:r>
          </w:p>
        </w:tc>
      </w:tr>
      <w:tr w:rsidR="00D93E4A" w14:paraId="594CCFB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9355CD1" w14:textId="77777777" w:rsidR="00D93E4A" w:rsidRDefault="00D93E4A"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368303" w14:textId="77777777" w:rsidR="00D93E4A" w:rsidRDefault="00D93E4A" w:rsidP="007A5F78">
            <w:pPr>
              <w:rPr>
                <w:sz w:val="20"/>
                <w:szCs w:val="20"/>
              </w:rPr>
            </w:pPr>
            <w:r>
              <w:rPr>
                <w:rFonts w:hint="eastAsia"/>
                <w:sz w:val="20"/>
                <w:szCs w:val="20"/>
              </w:rPr>
              <w:t>黑盒测试</w:t>
            </w:r>
            <w:r>
              <w:rPr>
                <w:sz w:val="20"/>
                <w:szCs w:val="20"/>
              </w:rPr>
              <w:t xml:space="preserve"> </w:t>
            </w:r>
          </w:p>
        </w:tc>
      </w:tr>
      <w:tr w:rsidR="00D93E4A" w14:paraId="316D0894"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2C8D60C" w14:textId="77777777" w:rsidR="00D93E4A" w:rsidRDefault="00D93E4A"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C88A44" w14:textId="77777777" w:rsidR="00D93E4A" w:rsidRDefault="00D93E4A" w:rsidP="007A5F78">
            <w:pPr>
              <w:rPr>
                <w:sz w:val="20"/>
                <w:szCs w:val="20"/>
              </w:rPr>
            </w:pPr>
            <w:r>
              <w:rPr>
                <w:rFonts w:hint="eastAsia"/>
                <w:sz w:val="20"/>
                <w:szCs w:val="20"/>
              </w:rPr>
              <w:t>通知管理</w:t>
            </w:r>
          </w:p>
        </w:tc>
      </w:tr>
      <w:tr w:rsidR="00D93E4A" w14:paraId="239650F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EEEE03F" w14:textId="77777777" w:rsidR="00D93E4A" w:rsidRDefault="00D93E4A"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D1D997D" w14:textId="77777777" w:rsidR="00D93E4A" w:rsidRDefault="00D93E4A" w:rsidP="007A5F78">
            <w:pPr>
              <w:rPr>
                <w:sz w:val="20"/>
                <w:szCs w:val="20"/>
              </w:rPr>
            </w:pPr>
            <w:r>
              <w:rPr>
                <w:rFonts w:hint="eastAsia"/>
                <w:sz w:val="20"/>
                <w:szCs w:val="20"/>
              </w:rPr>
              <w:t>管理员想浏览历史已发的通知</w:t>
            </w:r>
          </w:p>
        </w:tc>
      </w:tr>
      <w:tr w:rsidR="00D93E4A" w14:paraId="54FC07AE"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8ADC80F" w14:textId="77777777" w:rsidR="00D93E4A" w:rsidRDefault="00D93E4A"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E0D299" w14:textId="1072E80F" w:rsidR="00D93E4A" w:rsidRPr="00D93E4A" w:rsidRDefault="00D93E4A" w:rsidP="007A5F78">
            <w:pPr>
              <w:rPr>
                <w:sz w:val="20"/>
                <w:szCs w:val="20"/>
              </w:rPr>
            </w:pPr>
            <w:r>
              <w:rPr>
                <w:rFonts w:hint="eastAsia"/>
                <w:sz w:val="20"/>
                <w:szCs w:val="20"/>
              </w:rPr>
              <w:t>已发的通知是否能在历史通知管理页面显示，能否根据时间筛选通知</w:t>
            </w:r>
          </w:p>
        </w:tc>
      </w:tr>
      <w:tr w:rsidR="00D93E4A" w14:paraId="26FD6C27"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63BF7EB7" w14:textId="133CCD9A" w:rsidR="00D93E4A" w:rsidRDefault="00D93E4A" w:rsidP="007A5F78">
            <w:pPr>
              <w:rPr>
                <w:sz w:val="20"/>
                <w:szCs w:val="20"/>
              </w:rPr>
            </w:pPr>
            <w:r>
              <w:rPr>
                <w:rFonts w:hint="eastAsia"/>
                <w:sz w:val="20"/>
                <w:szCs w:val="20"/>
              </w:rPr>
              <w:t>初始条件和背景：</w:t>
            </w:r>
          </w:p>
          <w:p w14:paraId="446D30E2" w14:textId="77777777" w:rsidR="00D93E4A" w:rsidRDefault="00D93E4A" w:rsidP="007A5F78">
            <w:pPr>
              <w:rPr>
                <w:sz w:val="20"/>
                <w:szCs w:val="20"/>
              </w:rPr>
            </w:pPr>
            <w:r>
              <w:rPr>
                <w:rFonts w:hint="eastAsia"/>
                <w:sz w:val="20"/>
                <w:szCs w:val="20"/>
              </w:rPr>
              <w:t>系统：PC端</w:t>
            </w:r>
          </w:p>
          <w:p w14:paraId="2BF9385A" w14:textId="77777777" w:rsidR="00D93E4A" w:rsidRDefault="00D93E4A" w:rsidP="007A5F78">
            <w:pPr>
              <w:rPr>
                <w:sz w:val="20"/>
                <w:szCs w:val="20"/>
              </w:rPr>
            </w:pPr>
            <w:r>
              <w:rPr>
                <w:rFonts w:hint="eastAsia"/>
                <w:sz w:val="20"/>
                <w:szCs w:val="20"/>
              </w:rPr>
              <w:t>浏览器：C</w:t>
            </w:r>
            <w:r>
              <w:rPr>
                <w:sz w:val="20"/>
                <w:szCs w:val="20"/>
              </w:rPr>
              <w:t>hrome</w:t>
            </w:r>
          </w:p>
          <w:p w14:paraId="12F39DE7" w14:textId="77777777" w:rsidR="00D93E4A" w:rsidRDefault="00D93E4A" w:rsidP="007A5F78">
            <w:pPr>
              <w:rPr>
                <w:sz w:val="20"/>
                <w:szCs w:val="20"/>
              </w:rPr>
            </w:pPr>
            <w:r>
              <w:rPr>
                <w:rFonts w:hint="eastAsia"/>
                <w:sz w:val="20"/>
                <w:szCs w:val="20"/>
              </w:rPr>
              <w:t>注释：无</w:t>
            </w:r>
          </w:p>
        </w:tc>
      </w:tr>
      <w:tr w:rsidR="00D93E4A" w14:paraId="52A427A1"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632AE7B6" w14:textId="77777777" w:rsidR="00D93E4A" w:rsidRDefault="00D93E4A"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0081F44" w14:textId="77777777" w:rsidR="00D93E4A" w:rsidRDefault="00D93E4A" w:rsidP="007A5F78">
            <w:pPr>
              <w:rPr>
                <w:sz w:val="20"/>
                <w:szCs w:val="20"/>
              </w:rPr>
            </w:pPr>
            <w:r>
              <w:rPr>
                <w:rFonts w:hint="eastAsia"/>
                <w:sz w:val="20"/>
                <w:szCs w:val="20"/>
              </w:rPr>
              <w:t>预期结果</w:t>
            </w:r>
          </w:p>
        </w:tc>
      </w:tr>
      <w:tr w:rsidR="00D93E4A" w14:paraId="3ABCF941"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7E91209B" w14:textId="77777777" w:rsidR="00D93E4A" w:rsidRDefault="00D93E4A"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09CCEF9" w14:textId="77777777" w:rsidR="00D93E4A" w:rsidRDefault="00D93E4A" w:rsidP="007A5F78">
            <w:pPr>
              <w:rPr>
                <w:sz w:val="20"/>
                <w:szCs w:val="20"/>
              </w:rPr>
            </w:pPr>
            <w:r>
              <w:rPr>
                <w:rFonts w:hint="eastAsia"/>
                <w:sz w:val="20"/>
                <w:szCs w:val="20"/>
              </w:rPr>
              <w:t>可见通知管理</w:t>
            </w:r>
          </w:p>
        </w:tc>
      </w:tr>
      <w:tr w:rsidR="00D93E4A" w14:paraId="3CB82A1A"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7EB3016F" w14:textId="77777777" w:rsidR="00D93E4A" w:rsidRDefault="00D93E4A"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44B02D3" w14:textId="77777777" w:rsidR="00D93E4A" w:rsidRDefault="00D93E4A" w:rsidP="007A5F78">
            <w:pPr>
              <w:rPr>
                <w:sz w:val="20"/>
                <w:szCs w:val="20"/>
              </w:rPr>
            </w:pPr>
            <w:r>
              <w:rPr>
                <w:rFonts w:hint="eastAsia"/>
                <w:sz w:val="20"/>
                <w:szCs w:val="20"/>
              </w:rPr>
              <w:t>进入通知管理界面，包括了状态、操作人、日期、类型</w:t>
            </w:r>
          </w:p>
        </w:tc>
      </w:tr>
      <w:tr w:rsidR="00D93E4A" w14:paraId="01AF915B"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0033EBEF" w14:textId="77777777" w:rsidR="00D93E4A" w:rsidRDefault="00D93E4A" w:rsidP="007A5F78">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62EEE40C" w14:textId="5BA55955" w:rsidR="00D93E4A" w:rsidRDefault="00D93E4A" w:rsidP="007A5F78">
            <w:pPr>
              <w:rPr>
                <w:sz w:val="20"/>
                <w:szCs w:val="20"/>
              </w:rPr>
            </w:pPr>
            <w:r>
              <w:rPr>
                <w:rFonts w:hint="eastAsia"/>
                <w:sz w:val="20"/>
                <w:szCs w:val="20"/>
              </w:rPr>
              <w:t>进入历史通知界面，每行是一个历史通知实例。</w:t>
            </w:r>
            <w:r w:rsidR="00357009">
              <w:rPr>
                <w:rFonts w:hint="eastAsia"/>
                <w:sz w:val="20"/>
                <w:szCs w:val="20"/>
              </w:rPr>
              <w:t>上方有按时间和对象查询按钮</w:t>
            </w:r>
          </w:p>
        </w:tc>
      </w:tr>
      <w:tr w:rsidR="00357009" w14:paraId="2012A7A8" w14:textId="77777777" w:rsidTr="00357009">
        <w:trPr>
          <w:trHeight w:val="241"/>
        </w:trPr>
        <w:tc>
          <w:tcPr>
            <w:tcW w:w="2155" w:type="dxa"/>
            <w:tcBorders>
              <w:top w:val="single" w:sz="4" w:space="0" w:color="000000"/>
              <w:left w:val="single" w:sz="4" w:space="0" w:color="000000"/>
              <w:bottom w:val="single" w:sz="4" w:space="0" w:color="000000"/>
              <w:right w:val="single" w:sz="4" w:space="0" w:color="000000"/>
            </w:tcBorders>
          </w:tcPr>
          <w:p w14:paraId="36F8485E" w14:textId="2FA4337B" w:rsidR="00357009" w:rsidRDefault="00357009" w:rsidP="007A5F78">
            <w:pPr>
              <w:rPr>
                <w:rFonts w:hint="eastAsia"/>
                <w:sz w:val="20"/>
                <w:szCs w:val="20"/>
              </w:rPr>
            </w:pPr>
            <w:r>
              <w:rPr>
                <w:rFonts w:hint="eastAsia"/>
                <w:sz w:val="20"/>
                <w:szCs w:val="20"/>
              </w:rPr>
              <w:t>点击按时间和对象查询</w:t>
            </w:r>
          </w:p>
        </w:tc>
        <w:tc>
          <w:tcPr>
            <w:tcW w:w="6141" w:type="dxa"/>
            <w:gridSpan w:val="2"/>
            <w:tcBorders>
              <w:top w:val="single" w:sz="4" w:space="0" w:color="000000"/>
              <w:left w:val="single" w:sz="4" w:space="0" w:color="000000"/>
              <w:bottom w:val="single" w:sz="4" w:space="0" w:color="000000"/>
              <w:right w:val="single" w:sz="4" w:space="0" w:color="000000"/>
            </w:tcBorders>
          </w:tcPr>
          <w:p w14:paraId="6DFD0E18" w14:textId="46DE2F14" w:rsidR="00357009" w:rsidRDefault="00357009" w:rsidP="007A5F78">
            <w:pPr>
              <w:rPr>
                <w:rFonts w:hint="eastAsia"/>
                <w:sz w:val="20"/>
                <w:szCs w:val="20"/>
              </w:rPr>
            </w:pPr>
            <w:r>
              <w:rPr>
                <w:rFonts w:hint="eastAsia"/>
                <w:sz w:val="20"/>
                <w:szCs w:val="20"/>
              </w:rPr>
              <w:t>出现选择时间和对象的栏</w:t>
            </w:r>
          </w:p>
        </w:tc>
      </w:tr>
      <w:tr w:rsidR="00357009" w14:paraId="33D8B6C7" w14:textId="77777777" w:rsidTr="00357009">
        <w:trPr>
          <w:trHeight w:val="241"/>
        </w:trPr>
        <w:tc>
          <w:tcPr>
            <w:tcW w:w="2155" w:type="dxa"/>
            <w:tcBorders>
              <w:top w:val="single" w:sz="4" w:space="0" w:color="000000"/>
              <w:left w:val="single" w:sz="4" w:space="0" w:color="000000"/>
              <w:bottom w:val="single" w:sz="4" w:space="0" w:color="000000"/>
              <w:right w:val="single" w:sz="4" w:space="0" w:color="000000"/>
            </w:tcBorders>
          </w:tcPr>
          <w:p w14:paraId="112BDFCE" w14:textId="23012379" w:rsidR="00357009" w:rsidRDefault="00357009" w:rsidP="007A5F78">
            <w:pPr>
              <w:rPr>
                <w:rFonts w:hint="eastAsia"/>
                <w:sz w:val="20"/>
                <w:szCs w:val="20"/>
              </w:rPr>
            </w:pPr>
            <w:r>
              <w:rPr>
                <w:rFonts w:hint="eastAsia"/>
                <w:sz w:val="20"/>
                <w:szCs w:val="20"/>
              </w:rPr>
              <w:t>输入要查询的时间间隔，选择要查的对象</w:t>
            </w:r>
          </w:p>
        </w:tc>
        <w:tc>
          <w:tcPr>
            <w:tcW w:w="6141" w:type="dxa"/>
            <w:gridSpan w:val="2"/>
            <w:tcBorders>
              <w:top w:val="single" w:sz="4" w:space="0" w:color="000000"/>
              <w:left w:val="single" w:sz="4" w:space="0" w:color="000000"/>
              <w:bottom w:val="single" w:sz="4" w:space="0" w:color="000000"/>
              <w:right w:val="single" w:sz="4" w:space="0" w:color="000000"/>
            </w:tcBorders>
          </w:tcPr>
          <w:p w14:paraId="5B35A3C6" w14:textId="79DDE228" w:rsidR="00357009" w:rsidRDefault="00357009" w:rsidP="007A5F78">
            <w:pPr>
              <w:rPr>
                <w:rFonts w:hint="eastAsia"/>
                <w:sz w:val="20"/>
                <w:szCs w:val="20"/>
              </w:rPr>
            </w:pPr>
            <w:r>
              <w:rPr>
                <w:rFonts w:hint="eastAsia"/>
                <w:sz w:val="20"/>
                <w:szCs w:val="20"/>
              </w:rPr>
              <w:t>获得对应时间和对象的历史通知</w:t>
            </w:r>
          </w:p>
        </w:tc>
      </w:tr>
    </w:tbl>
    <w:p w14:paraId="10F321E9" w14:textId="77777777" w:rsidR="00357009" w:rsidRDefault="00357009" w:rsidP="00357009">
      <w:pPr>
        <w:pStyle w:val="a1"/>
        <w:numPr>
          <w:ilvl w:val="0"/>
          <w:numId w:val="0"/>
        </w:numPr>
        <w:ind w:left="992"/>
        <w:rPr>
          <w:rFonts w:hint="eastAsia"/>
        </w:rPr>
      </w:pPr>
    </w:p>
    <w:p w14:paraId="5A68A84E" w14:textId="77777777" w:rsidR="00357009" w:rsidRDefault="00357009" w:rsidP="00357009">
      <w:pPr>
        <w:rPr>
          <w:rFonts w:hint="eastAsia"/>
        </w:rPr>
      </w:pPr>
    </w:p>
    <w:p w14:paraId="7C0DAF2B" w14:textId="77777777" w:rsidR="00357009" w:rsidRDefault="00357009" w:rsidP="00357009">
      <w:pPr>
        <w:rPr>
          <w:rFonts w:hint="eastAsia"/>
        </w:rPr>
      </w:pPr>
    </w:p>
    <w:p w14:paraId="340607F9" w14:textId="77777777" w:rsidR="00357009" w:rsidRDefault="00357009" w:rsidP="00357009">
      <w:pPr>
        <w:rPr>
          <w:rFonts w:hint="eastAsia"/>
        </w:rPr>
      </w:pPr>
    </w:p>
    <w:p w14:paraId="666C9EF7" w14:textId="77777777" w:rsidR="00357009" w:rsidRDefault="00357009" w:rsidP="00357009">
      <w:pPr>
        <w:rPr>
          <w:rFonts w:hint="eastAsia"/>
        </w:rPr>
      </w:pPr>
    </w:p>
    <w:p w14:paraId="701B5CD1" w14:textId="77777777" w:rsidR="00357009" w:rsidRDefault="00357009" w:rsidP="00357009">
      <w:pPr>
        <w:rPr>
          <w:rFonts w:hint="eastAsia"/>
        </w:rPr>
      </w:pPr>
    </w:p>
    <w:p w14:paraId="64C4BE20" w14:textId="77777777" w:rsidR="00357009" w:rsidRDefault="00357009" w:rsidP="00357009">
      <w:pPr>
        <w:rPr>
          <w:rFonts w:hint="eastAsia"/>
        </w:rPr>
      </w:pPr>
    </w:p>
    <w:p w14:paraId="6ABEC9BC" w14:textId="77777777" w:rsidR="00357009" w:rsidRDefault="00357009" w:rsidP="00357009">
      <w:pPr>
        <w:rPr>
          <w:rFonts w:hint="eastAsia"/>
        </w:rPr>
      </w:pPr>
    </w:p>
    <w:p w14:paraId="344E11A8" w14:textId="77777777" w:rsidR="00357009" w:rsidRDefault="00357009" w:rsidP="00357009">
      <w:pPr>
        <w:rPr>
          <w:rFonts w:hint="eastAsia"/>
        </w:rPr>
      </w:pPr>
    </w:p>
    <w:p w14:paraId="32082423" w14:textId="77777777" w:rsidR="00357009" w:rsidRDefault="00357009" w:rsidP="00357009">
      <w:pPr>
        <w:rPr>
          <w:rFonts w:hint="eastAsia"/>
        </w:rPr>
      </w:pPr>
    </w:p>
    <w:p w14:paraId="7D5F1ED7" w14:textId="77777777" w:rsidR="00357009" w:rsidRDefault="00357009" w:rsidP="00357009">
      <w:pPr>
        <w:rPr>
          <w:rFonts w:hint="eastAsia"/>
        </w:rPr>
      </w:pPr>
    </w:p>
    <w:p w14:paraId="452F0CED" w14:textId="77777777" w:rsidR="00357009" w:rsidRDefault="00357009" w:rsidP="00357009">
      <w:pPr>
        <w:rPr>
          <w:rFonts w:hint="eastAsia"/>
        </w:rPr>
      </w:pPr>
    </w:p>
    <w:p w14:paraId="390FAC73" w14:textId="77777777" w:rsidR="00357009" w:rsidRDefault="00357009" w:rsidP="00357009">
      <w:pPr>
        <w:rPr>
          <w:rFonts w:hint="eastAsia"/>
        </w:rPr>
      </w:pPr>
    </w:p>
    <w:p w14:paraId="29579524" w14:textId="77777777" w:rsidR="00357009" w:rsidRDefault="00357009" w:rsidP="00357009">
      <w:pPr>
        <w:rPr>
          <w:rFonts w:hint="eastAsia"/>
        </w:rPr>
      </w:pPr>
    </w:p>
    <w:p w14:paraId="200145FF" w14:textId="77777777" w:rsidR="00357009" w:rsidRDefault="00357009" w:rsidP="00357009">
      <w:pPr>
        <w:rPr>
          <w:rFonts w:hint="eastAsia"/>
        </w:rPr>
      </w:pPr>
    </w:p>
    <w:p w14:paraId="6BE6F8CA" w14:textId="77777777" w:rsidR="00357009" w:rsidRDefault="00357009" w:rsidP="00357009">
      <w:pPr>
        <w:rPr>
          <w:rFonts w:hint="eastAsia"/>
        </w:rPr>
      </w:pPr>
    </w:p>
    <w:p w14:paraId="16E33D38" w14:textId="77777777" w:rsidR="00357009" w:rsidRDefault="00357009" w:rsidP="00357009">
      <w:pPr>
        <w:rPr>
          <w:rFonts w:hint="eastAsia"/>
        </w:rPr>
      </w:pPr>
    </w:p>
    <w:p w14:paraId="26B04D1C" w14:textId="77777777" w:rsidR="00357009" w:rsidRPr="00357009" w:rsidRDefault="00357009" w:rsidP="00357009">
      <w:pPr>
        <w:rPr>
          <w:rFonts w:hint="eastAsia"/>
        </w:rPr>
      </w:pPr>
    </w:p>
    <w:p w14:paraId="6DE19C87" w14:textId="7FC5E760" w:rsidR="00357009" w:rsidRDefault="00357009" w:rsidP="00357009">
      <w:pPr>
        <w:pStyle w:val="a1"/>
      </w:pPr>
      <w:bookmarkStart w:id="28" w:name="_Toc533374717"/>
      <w:r>
        <w:rPr>
          <w:rFonts w:hint="eastAsia"/>
        </w:rPr>
        <w:lastRenderedPageBreak/>
        <w:t>根据</w:t>
      </w:r>
      <w:r w:rsidR="0010260F">
        <w:rPr>
          <w:rFonts w:hint="eastAsia"/>
        </w:rPr>
        <w:t>最近通知显示</w:t>
      </w:r>
      <w:r>
        <w:rPr>
          <w:rFonts w:hint="eastAsia"/>
        </w:rPr>
        <w:t>历史通知</w:t>
      </w:r>
      <w:bookmarkEnd w:id="28"/>
    </w:p>
    <w:tbl>
      <w:tblPr>
        <w:tblStyle w:val="15"/>
        <w:tblW w:w="8296" w:type="dxa"/>
        <w:tblLayout w:type="fixed"/>
        <w:tblLook w:val="04A0" w:firstRow="1" w:lastRow="0" w:firstColumn="1" w:lastColumn="0" w:noHBand="0" w:noVBand="1"/>
      </w:tblPr>
      <w:tblGrid>
        <w:gridCol w:w="2155"/>
        <w:gridCol w:w="1993"/>
        <w:gridCol w:w="4148"/>
      </w:tblGrid>
      <w:tr w:rsidR="00357009" w14:paraId="16B02EDB" w14:textId="77777777" w:rsidTr="007A5F78">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033ECA07" w14:textId="77777777" w:rsidR="00357009" w:rsidRDefault="00357009"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AD92013" w14:textId="77777777" w:rsidR="00357009" w:rsidRDefault="00357009" w:rsidP="007A5F78">
            <w:pPr>
              <w:rPr>
                <w:sz w:val="20"/>
                <w:szCs w:val="20"/>
              </w:rPr>
            </w:pPr>
            <w:r>
              <w:rPr>
                <w:rFonts w:hint="eastAsia"/>
                <w:sz w:val="20"/>
                <w:szCs w:val="20"/>
              </w:rPr>
              <w:t>TC</w:t>
            </w:r>
            <w:r>
              <w:rPr>
                <w:sz w:val="20"/>
                <w:szCs w:val="20"/>
              </w:rPr>
              <w:t>-A-</w:t>
            </w:r>
          </w:p>
        </w:tc>
      </w:tr>
      <w:tr w:rsidR="00357009" w14:paraId="3584349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000249A6" w14:textId="77777777" w:rsidR="00357009" w:rsidRDefault="00357009"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D020B8" w14:textId="4CA6C1BF" w:rsidR="00357009" w:rsidRDefault="00357009" w:rsidP="007A5F78">
            <w:pPr>
              <w:rPr>
                <w:sz w:val="20"/>
                <w:szCs w:val="20"/>
              </w:rPr>
            </w:pPr>
            <w:r>
              <w:rPr>
                <w:rFonts w:hint="eastAsia"/>
                <w:sz w:val="20"/>
                <w:szCs w:val="20"/>
              </w:rPr>
              <w:t>根据</w:t>
            </w:r>
            <w:r w:rsidR="0010260F">
              <w:rPr>
                <w:rFonts w:hint="eastAsia"/>
                <w:sz w:val="20"/>
                <w:szCs w:val="20"/>
              </w:rPr>
              <w:t>最近通知显示</w:t>
            </w:r>
            <w:r>
              <w:rPr>
                <w:rFonts w:hint="eastAsia"/>
                <w:sz w:val="20"/>
                <w:szCs w:val="20"/>
              </w:rPr>
              <w:t>历史通知</w:t>
            </w:r>
          </w:p>
        </w:tc>
      </w:tr>
      <w:tr w:rsidR="00357009" w14:paraId="30F31EC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BE39041" w14:textId="77777777" w:rsidR="00357009" w:rsidRDefault="00357009"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21D4F2" w14:textId="6C3938B9" w:rsidR="00357009" w:rsidRDefault="00357009" w:rsidP="007A5F78">
            <w:pPr>
              <w:rPr>
                <w:sz w:val="20"/>
                <w:szCs w:val="20"/>
              </w:rPr>
            </w:pPr>
            <w:r>
              <w:rPr>
                <w:rFonts w:hint="eastAsia"/>
                <w:sz w:val="20"/>
                <w:szCs w:val="20"/>
              </w:rPr>
              <w:t>根据</w:t>
            </w:r>
            <w:r w:rsidR="0010260F">
              <w:rPr>
                <w:rFonts w:hint="eastAsia"/>
                <w:sz w:val="20"/>
                <w:szCs w:val="20"/>
              </w:rPr>
              <w:t>最近通知显示</w:t>
            </w:r>
            <w:r>
              <w:rPr>
                <w:rFonts w:hint="eastAsia"/>
                <w:sz w:val="20"/>
                <w:szCs w:val="20"/>
              </w:rPr>
              <w:t>历史通知</w:t>
            </w:r>
          </w:p>
        </w:tc>
      </w:tr>
      <w:tr w:rsidR="00357009" w14:paraId="1772245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9EFBFF4" w14:textId="77777777" w:rsidR="00357009" w:rsidRDefault="00357009"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DA3FEC7" w14:textId="77777777" w:rsidR="00357009" w:rsidRDefault="00357009" w:rsidP="007A5F78">
            <w:pPr>
              <w:rPr>
                <w:sz w:val="20"/>
                <w:szCs w:val="20"/>
              </w:rPr>
            </w:pPr>
            <w:r>
              <w:rPr>
                <w:rFonts w:hint="eastAsia"/>
                <w:sz w:val="20"/>
                <w:szCs w:val="20"/>
              </w:rPr>
              <w:t>管理员</w:t>
            </w:r>
          </w:p>
        </w:tc>
      </w:tr>
      <w:tr w:rsidR="00357009" w14:paraId="0A97D803"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0E8BD74" w14:textId="77777777" w:rsidR="00357009" w:rsidRDefault="00357009"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BB8C62F" w14:textId="77777777" w:rsidR="00357009" w:rsidRDefault="00357009" w:rsidP="007A5F78">
            <w:pPr>
              <w:rPr>
                <w:sz w:val="20"/>
                <w:szCs w:val="20"/>
              </w:rPr>
            </w:pPr>
            <w:r>
              <w:rPr>
                <w:rFonts w:hint="eastAsia"/>
                <w:sz w:val="20"/>
                <w:szCs w:val="20"/>
              </w:rPr>
              <w:t>黑盒测试</w:t>
            </w:r>
            <w:r>
              <w:rPr>
                <w:sz w:val="20"/>
                <w:szCs w:val="20"/>
              </w:rPr>
              <w:t xml:space="preserve"> </w:t>
            </w:r>
          </w:p>
        </w:tc>
      </w:tr>
      <w:tr w:rsidR="00357009" w14:paraId="570E7808"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E46A3E2" w14:textId="77777777" w:rsidR="00357009" w:rsidRDefault="00357009"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70A092A" w14:textId="77777777" w:rsidR="00357009" w:rsidRDefault="00357009" w:rsidP="007A5F78">
            <w:pPr>
              <w:rPr>
                <w:sz w:val="20"/>
                <w:szCs w:val="20"/>
              </w:rPr>
            </w:pPr>
            <w:r>
              <w:rPr>
                <w:rFonts w:hint="eastAsia"/>
                <w:sz w:val="20"/>
                <w:szCs w:val="20"/>
              </w:rPr>
              <w:t>通知管理</w:t>
            </w:r>
          </w:p>
        </w:tc>
      </w:tr>
      <w:tr w:rsidR="00357009" w14:paraId="3EAC85B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11FBAC6" w14:textId="77777777" w:rsidR="00357009" w:rsidRDefault="00357009"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4D1F0A" w14:textId="77777777" w:rsidR="00357009" w:rsidRDefault="00357009" w:rsidP="007A5F78">
            <w:pPr>
              <w:rPr>
                <w:sz w:val="20"/>
                <w:szCs w:val="20"/>
              </w:rPr>
            </w:pPr>
            <w:r>
              <w:rPr>
                <w:rFonts w:hint="eastAsia"/>
                <w:sz w:val="20"/>
                <w:szCs w:val="20"/>
              </w:rPr>
              <w:t>管理员想浏览历史已发的通知</w:t>
            </w:r>
          </w:p>
        </w:tc>
      </w:tr>
      <w:tr w:rsidR="00357009" w14:paraId="22E6946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B91C6F1" w14:textId="77777777" w:rsidR="00357009" w:rsidRDefault="00357009"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289FE1E" w14:textId="206F71FD" w:rsidR="00357009" w:rsidRPr="00D93E4A" w:rsidRDefault="00357009" w:rsidP="0010260F">
            <w:pPr>
              <w:rPr>
                <w:sz w:val="20"/>
                <w:szCs w:val="20"/>
              </w:rPr>
            </w:pPr>
            <w:r>
              <w:rPr>
                <w:rFonts w:hint="eastAsia"/>
                <w:sz w:val="20"/>
                <w:szCs w:val="20"/>
              </w:rPr>
              <w:t>已发的通知是否能在历史通知管理页面显示，能否根据</w:t>
            </w:r>
            <w:r w:rsidR="0010260F">
              <w:rPr>
                <w:rFonts w:hint="eastAsia"/>
                <w:sz w:val="20"/>
                <w:szCs w:val="20"/>
              </w:rPr>
              <w:t>最近的时间顺序</w:t>
            </w:r>
            <w:r>
              <w:rPr>
                <w:rFonts w:hint="eastAsia"/>
                <w:sz w:val="20"/>
                <w:szCs w:val="20"/>
              </w:rPr>
              <w:t>筛选通知</w:t>
            </w:r>
          </w:p>
        </w:tc>
      </w:tr>
      <w:tr w:rsidR="00357009" w14:paraId="67381D2F"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02D7DC2F" w14:textId="77777777" w:rsidR="00357009" w:rsidRDefault="00357009" w:rsidP="007A5F78">
            <w:pPr>
              <w:rPr>
                <w:sz w:val="20"/>
                <w:szCs w:val="20"/>
              </w:rPr>
            </w:pPr>
            <w:r>
              <w:rPr>
                <w:rFonts w:hint="eastAsia"/>
                <w:sz w:val="20"/>
                <w:szCs w:val="20"/>
              </w:rPr>
              <w:t>初始条件和背景：</w:t>
            </w:r>
          </w:p>
          <w:p w14:paraId="2E26A35C" w14:textId="77777777" w:rsidR="00357009" w:rsidRDefault="00357009" w:rsidP="007A5F78">
            <w:pPr>
              <w:rPr>
                <w:sz w:val="20"/>
                <w:szCs w:val="20"/>
              </w:rPr>
            </w:pPr>
            <w:r>
              <w:rPr>
                <w:rFonts w:hint="eastAsia"/>
                <w:sz w:val="20"/>
                <w:szCs w:val="20"/>
              </w:rPr>
              <w:t>系统：PC端</w:t>
            </w:r>
          </w:p>
          <w:p w14:paraId="1B55C151" w14:textId="77777777" w:rsidR="00357009" w:rsidRDefault="00357009" w:rsidP="007A5F78">
            <w:pPr>
              <w:rPr>
                <w:sz w:val="20"/>
                <w:szCs w:val="20"/>
              </w:rPr>
            </w:pPr>
            <w:r>
              <w:rPr>
                <w:rFonts w:hint="eastAsia"/>
                <w:sz w:val="20"/>
                <w:szCs w:val="20"/>
              </w:rPr>
              <w:t>浏览器：C</w:t>
            </w:r>
            <w:r>
              <w:rPr>
                <w:sz w:val="20"/>
                <w:szCs w:val="20"/>
              </w:rPr>
              <w:t>hrome</w:t>
            </w:r>
          </w:p>
          <w:p w14:paraId="43E5F015" w14:textId="77777777" w:rsidR="00357009" w:rsidRDefault="00357009" w:rsidP="007A5F78">
            <w:pPr>
              <w:rPr>
                <w:sz w:val="20"/>
                <w:szCs w:val="20"/>
              </w:rPr>
            </w:pPr>
            <w:r>
              <w:rPr>
                <w:rFonts w:hint="eastAsia"/>
                <w:sz w:val="20"/>
                <w:szCs w:val="20"/>
              </w:rPr>
              <w:t>注释：无</w:t>
            </w:r>
          </w:p>
        </w:tc>
      </w:tr>
      <w:tr w:rsidR="00357009" w14:paraId="5A87778B"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6EC47FD2" w14:textId="77777777" w:rsidR="00357009" w:rsidRDefault="00357009"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687CC6" w14:textId="77777777" w:rsidR="00357009" w:rsidRDefault="00357009" w:rsidP="007A5F78">
            <w:pPr>
              <w:rPr>
                <w:sz w:val="20"/>
                <w:szCs w:val="20"/>
              </w:rPr>
            </w:pPr>
            <w:r>
              <w:rPr>
                <w:rFonts w:hint="eastAsia"/>
                <w:sz w:val="20"/>
                <w:szCs w:val="20"/>
              </w:rPr>
              <w:t>预期结果</w:t>
            </w:r>
          </w:p>
        </w:tc>
      </w:tr>
      <w:tr w:rsidR="00357009" w14:paraId="63BE557A"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1A01F181" w14:textId="77777777" w:rsidR="00357009" w:rsidRDefault="00357009" w:rsidP="007A5F78">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79AABD1" w14:textId="77777777" w:rsidR="00357009" w:rsidRDefault="00357009" w:rsidP="007A5F78">
            <w:pPr>
              <w:rPr>
                <w:sz w:val="20"/>
                <w:szCs w:val="20"/>
              </w:rPr>
            </w:pPr>
            <w:r>
              <w:rPr>
                <w:rFonts w:hint="eastAsia"/>
                <w:sz w:val="20"/>
                <w:szCs w:val="20"/>
              </w:rPr>
              <w:t>可见通知管理</w:t>
            </w:r>
          </w:p>
        </w:tc>
      </w:tr>
      <w:tr w:rsidR="00357009" w14:paraId="1A7A9E6D"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17E22062" w14:textId="77777777" w:rsidR="00357009" w:rsidRDefault="00357009" w:rsidP="007A5F78">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9011B21" w14:textId="77777777" w:rsidR="00357009" w:rsidRDefault="00357009" w:rsidP="007A5F78">
            <w:pPr>
              <w:rPr>
                <w:sz w:val="20"/>
                <w:szCs w:val="20"/>
              </w:rPr>
            </w:pPr>
            <w:r>
              <w:rPr>
                <w:rFonts w:hint="eastAsia"/>
                <w:sz w:val="20"/>
                <w:szCs w:val="20"/>
              </w:rPr>
              <w:t>进入通知管理界面，包括了状态、操作人、日期、类型</w:t>
            </w:r>
          </w:p>
        </w:tc>
      </w:tr>
      <w:tr w:rsidR="00357009" w14:paraId="4E92EB8C" w14:textId="77777777" w:rsidTr="007A5F78">
        <w:trPr>
          <w:trHeight w:val="20"/>
        </w:trPr>
        <w:tc>
          <w:tcPr>
            <w:tcW w:w="2155" w:type="dxa"/>
            <w:tcBorders>
              <w:top w:val="single" w:sz="4" w:space="0" w:color="000000"/>
              <w:left w:val="single" w:sz="4" w:space="0" w:color="000000"/>
              <w:bottom w:val="single" w:sz="4" w:space="0" w:color="000000"/>
              <w:right w:val="single" w:sz="4" w:space="0" w:color="000000"/>
            </w:tcBorders>
          </w:tcPr>
          <w:p w14:paraId="6D1C827A" w14:textId="77777777" w:rsidR="00357009" w:rsidRDefault="00357009" w:rsidP="007A5F78">
            <w:pPr>
              <w:rPr>
                <w:sz w:val="20"/>
                <w:szCs w:val="20"/>
              </w:rPr>
            </w:pPr>
            <w:r>
              <w:rPr>
                <w:rFonts w:hint="eastAsia"/>
                <w:sz w:val="20"/>
                <w:szCs w:val="20"/>
              </w:rPr>
              <w:t>点击看历史通知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79C67C13" w14:textId="09B089BD" w:rsidR="00357009" w:rsidRDefault="00357009" w:rsidP="007A5F78">
            <w:pPr>
              <w:rPr>
                <w:sz w:val="20"/>
                <w:szCs w:val="20"/>
              </w:rPr>
            </w:pPr>
            <w:r>
              <w:rPr>
                <w:rFonts w:hint="eastAsia"/>
                <w:sz w:val="20"/>
                <w:szCs w:val="20"/>
              </w:rPr>
              <w:t>进入历史通知界面，每行是一个历史通知实例。上方有</w:t>
            </w:r>
            <w:r w:rsidR="0010260F">
              <w:rPr>
                <w:rFonts w:hint="eastAsia"/>
                <w:sz w:val="20"/>
                <w:szCs w:val="20"/>
              </w:rPr>
              <w:t>最近通知</w:t>
            </w:r>
            <w:r>
              <w:rPr>
                <w:rFonts w:hint="eastAsia"/>
                <w:sz w:val="20"/>
                <w:szCs w:val="20"/>
              </w:rPr>
              <w:t>按钮</w:t>
            </w:r>
          </w:p>
        </w:tc>
      </w:tr>
      <w:tr w:rsidR="00357009" w14:paraId="45332875" w14:textId="77777777" w:rsidTr="007A5F78">
        <w:trPr>
          <w:trHeight w:val="241"/>
        </w:trPr>
        <w:tc>
          <w:tcPr>
            <w:tcW w:w="2155" w:type="dxa"/>
            <w:tcBorders>
              <w:top w:val="single" w:sz="4" w:space="0" w:color="000000"/>
              <w:left w:val="single" w:sz="4" w:space="0" w:color="000000"/>
              <w:bottom w:val="single" w:sz="4" w:space="0" w:color="000000"/>
              <w:right w:val="single" w:sz="4" w:space="0" w:color="000000"/>
            </w:tcBorders>
          </w:tcPr>
          <w:p w14:paraId="7563436E" w14:textId="2EEEA5D7" w:rsidR="00357009" w:rsidRDefault="00357009" w:rsidP="007A5F78">
            <w:pPr>
              <w:rPr>
                <w:rFonts w:hint="eastAsia"/>
                <w:sz w:val="20"/>
                <w:szCs w:val="20"/>
              </w:rPr>
            </w:pPr>
            <w:r>
              <w:rPr>
                <w:rFonts w:hint="eastAsia"/>
                <w:sz w:val="20"/>
                <w:szCs w:val="20"/>
              </w:rPr>
              <w:t>点击</w:t>
            </w:r>
            <w:r w:rsidR="0010260F">
              <w:rPr>
                <w:rFonts w:hint="eastAsia"/>
                <w:sz w:val="20"/>
                <w:szCs w:val="20"/>
              </w:rPr>
              <w:t>最近通知按钮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C1ED08A" w14:textId="248AE586" w:rsidR="00357009" w:rsidRDefault="0010260F" w:rsidP="007A5F78">
            <w:pPr>
              <w:rPr>
                <w:rFonts w:hint="eastAsia"/>
                <w:sz w:val="20"/>
                <w:szCs w:val="20"/>
              </w:rPr>
            </w:pPr>
            <w:r>
              <w:rPr>
                <w:rFonts w:hint="eastAsia"/>
                <w:sz w:val="20"/>
                <w:szCs w:val="20"/>
              </w:rPr>
              <w:t>或得最近发送的历史通知</w:t>
            </w:r>
          </w:p>
        </w:tc>
      </w:tr>
    </w:tbl>
    <w:p w14:paraId="26742E0D" w14:textId="07A59F5F" w:rsidR="00D91F72" w:rsidRDefault="00E53301">
      <w:r>
        <w:br w:type="page"/>
      </w:r>
    </w:p>
    <w:p w14:paraId="521767A9" w14:textId="78A562AA" w:rsidR="00D91F72" w:rsidRDefault="00E53301">
      <w:pPr>
        <w:pStyle w:val="a1"/>
      </w:pPr>
      <w:bookmarkStart w:id="29" w:name="_Toc533374718"/>
      <w:r>
        <w:rPr>
          <w:rFonts w:hint="eastAsia"/>
        </w:rPr>
        <w:lastRenderedPageBreak/>
        <w:t>删除通知</w:t>
      </w:r>
      <w:bookmarkEnd w:id="29"/>
    </w:p>
    <w:tbl>
      <w:tblPr>
        <w:tblStyle w:val="15"/>
        <w:tblW w:w="8296" w:type="dxa"/>
        <w:tblLayout w:type="fixed"/>
        <w:tblLook w:val="04A0" w:firstRow="1" w:lastRow="0" w:firstColumn="1" w:lastColumn="0" w:noHBand="0" w:noVBand="1"/>
      </w:tblPr>
      <w:tblGrid>
        <w:gridCol w:w="2155"/>
        <w:gridCol w:w="1993"/>
        <w:gridCol w:w="4148"/>
      </w:tblGrid>
      <w:tr w:rsidR="00D91F72" w14:paraId="0B4ECF9F" w14:textId="5D95DA51">
        <w:tc>
          <w:tcPr>
            <w:tcW w:w="4148" w:type="dxa"/>
            <w:gridSpan w:val="2"/>
            <w:tcBorders>
              <w:top w:val="single" w:sz="4" w:space="0" w:color="000000"/>
              <w:left w:val="single" w:sz="4" w:space="0" w:color="000000"/>
              <w:bottom w:val="single" w:sz="4" w:space="0" w:color="000000"/>
              <w:right w:val="single" w:sz="4" w:space="0" w:color="000000"/>
            </w:tcBorders>
          </w:tcPr>
          <w:p w14:paraId="66F0AE69" w14:textId="1D6B384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A5FE130" w14:textId="19DA0F9E" w:rsidR="00D91F72" w:rsidRDefault="00E53301">
            <w:pPr>
              <w:rPr>
                <w:sz w:val="20"/>
                <w:szCs w:val="20"/>
              </w:rPr>
            </w:pPr>
            <w:r>
              <w:rPr>
                <w:rFonts w:hint="eastAsia"/>
                <w:sz w:val="20"/>
                <w:szCs w:val="20"/>
              </w:rPr>
              <w:t>TC</w:t>
            </w:r>
            <w:r>
              <w:rPr>
                <w:sz w:val="20"/>
                <w:szCs w:val="20"/>
              </w:rPr>
              <w:t>-A-</w:t>
            </w:r>
          </w:p>
        </w:tc>
      </w:tr>
      <w:tr w:rsidR="00D91F72" w14:paraId="44EA50DC" w14:textId="3D49D526">
        <w:tc>
          <w:tcPr>
            <w:tcW w:w="4148" w:type="dxa"/>
            <w:gridSpan w:val="2"/>
            <w:tcBorders>
              <w:top w:val="single" w:sz="4" w:space="0" w:color="000000"/>
              <w:left w:val="single" w:sz="4" w:space="0" w:color="000000"/>
              <w:bottom w:val="single" w:sz="4" w:space="0" w:color="000000"/>
              <w:right w:val="single" w:sz="4" w:space="0" w:color="000000"/>
            </w:tcBorders>
          </w:tcPr>
          <w:p w14:paraId="697FD0CA" w14:textId="6DABDA5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79C0E7" w14:textId="75EDC274" w:rsidR="00D91F72" w:rsidRDefault="00E53301">
            <w:pPr>
              <w:rPr>
                <w:sz w:val="20"/>
                <w:szCs w:val="20"/>
              </w:rPr>
            </w:pPr>
            <w:r>
              <w:rPr>
                <w:rFonts w:hint="eastAsia"/>
                <w:sz w:val="20"/>
                <w:szCs w:val="20"/>
              </w:rPr>
              <w:t>删除通知</w:t>
            </w:r>
          </w:p>
        </w:tc>
      </w:tr>
      <w:tr w:rsidR="00D91F72" w14:paraId="0812D652" w14:textId="54A552D3">
        <w:tc>
          <w:tcPr>
            <w:tcW w:w="4148" w:type="dxa"/>
            <w:gridSpan w:val="2"/>
            <w:tcBorders>
              <w:top w:val="single" w:sz="4" w:space="0" w:color="000000"/>
              <w:left w:val="single" w:sz="4" w:space="0" w:color="000000"/>
              <w:bottom w:val="single" w:sz="4" w:space="0" w:color="000000"/>
              <w:right w:val="single" w:sz="4" w:space="0" w:color="000000"/>
            </w:tcBorders>
          </w:tcPr>
          <w:p w14:paraId="6C2CD3D2" w14:textId="3FC2B05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EC71F92" w14:textId="5F442752" w:rsidR="00D91F72" w:rsidRDefault="00E53301">
            <w:pPr>
              <w:rPr>
                <w:sz w:val="20"/>
                <w:szCs w:val="20"/>
              </w:rPr>
            </w:pPr>
            <w:r>
              <w:rPr>
                <w:rFonts w:hint="eastAsia"/>
                <w:sz w:val="20"/>
                <w:szCs w:val="20"/>
              </w:rPr>
              <w:t>删除通知</w:t>
            </w:r>
          </w:p>
        </w:tc>
      </w:tr>
      <w:tr w:rsidR="00D91F72" w14:paraId="53F18DEF" w14:textId="48F09ED1">
        <w:tc>
          <w:tcPr>
            <w:tcW w:w="4148" w:type="dxa"/>
            <w:gridSpan w:val="2"/>
            <w:tcBorders>
              <w:top w:val="single" w:sz="4" w:space="0" w:color="000000"/>
              <w:left w:val="single" w:sz="4" w:space="0" w:color="000000"/>
              <w:bottom w:val="single" w:sz="4" w:space="0" w:color="000000"/>
              <w:right w:val="single" w:sz="4" w:space="0" w:color="000000"/>
            </w:tcBorders>
          </w:tcPr>
          <w:p w14:paraId="55B4B6B1" w14:textId="4532502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D19944" w14:textId="6DBB63CD" w:rsidR="00D91F72" w:rsidRDefault="00E53301">
            <w:pPr>
              <w:rPr>
                <w:sz w:val="20"/>
                <w:szCs w:val="20"/>
              </w:rPr>
            </w:pPr>
            <w:r>
              <w:rPr>
                <w:rFonts w:hint="eastAsia"/>
                <w:sz w:val="20"/>
                <w:szCs w:val="20"/>
              </w:rPr>
              <w:t>管理员</w:t>
            </w:r>
          </w:p>
        </w:tc>
      </w:tr>
      <w:tr w:rsidR="00D91F72" w14:paraId="3B0D51D1" w14:textId="5E816333">
        <w:tc>
          <w:tcPr>
            <w:tcW w:w="4148" w:type="dxa"/>
            <w:gridSpan w:val="2"/>
            <w:tcBorders>
              <w:top w:val="single" w:sz="4" w:space="0" w:color="000000"/>
              <w:left w:val="single" w:sz="4" w:space="0" w:color="000000"/>
              <w:bottom w:val="single" w:sz="4" w:space="0" w:color="000000"/>
              <w:right w:val="single" w:sz="4" w:space="0" w:color="000000"/>
            </w:tcBorders>
          </w:tcPr>
          <w:p w14:paraId="74DEE78E" w14:textId="53B6E30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663BB5" w14:textId="652884F4" w:rsidR="00D91F72" w:rsidRDefault="00E53301">
            <w:pPr>
              <w:rPr>
                <w:sz w:val="20"/>
                <w:szCs w:val="20"/>
              </w:rPr>
            </w:pPr>
            <w:r>
              <w:rPr>
                <w:rFonts w:hint="eastAsia"/>
                <w:sz w:val="20"/>
                <w:szCs w:val="20"/>
              </w:rPr>
              <w:t>黑盒测试</w:t>
            </w:r>
            <w:r>
              <w:rPr>
                <w:sz w:val="20"/>
                <w:szCs w:val="20"/>
              </w:rPr>
              <w:t xml:space="preserve"> </w:t>
            </w:r>
          </w:p>
        </w:tc>
      </w:tr>
      <w:tr w:rsidR="00D91F72" w14:paraId="61CFC8ED" w14:textId="204737FC">
        <w:tc>
          <w:tcPr>
            <w:tcW w:w="4148" w:type="dxa"/>
            <w:gridSpan w:val="2"/>
            <w:tcBorders>
              <w:top w:val="single" w:sz="4" w:space="0" w:color="000000"/>
              <w:left w:val="single" w:sz="4" w:space="0" w:color="000000"/>
              <w:bottom w:val="single" w:sz="4" w:space="0" w:color="000000"/>
              <w:right w:val="single" w:sz="4" w:space="0" w:color="000000"/>
            </w:tcBorders>
          </w:tcPr>
          <w:p w14:paraId="09088836" w14:textId="1441999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5E2575" w14:textId="0B6AEE5E" w:rsidR="00D91F72" w:rsidRDefault="00E53301">
            <w:pPr>
              <w:rPr>
                <w:sz w:val="20"/>
                <w:szCs w:val="20"/>
              </w:rPr>
            </w:pPr>
            <w:r>
              <w:rPr>
                <w:rFonts w:hint="eastAsia"/>
                <w:sz w:val="20"/>
                <w:szCs w:val="20"/>
              </w:rPr>
              <w:t>通知管理</w:t>
            </w:r>
          </w:p>
        </w:tc>
      </w:tr>
      <w:tr w:rsidR="00D91F72" w14:paraId="23719049" w14:textId="1812736B">
        <w:tc>
          <w:tcPr>
            <w:tcW w:w="4148" w:type="dxa"/>
            <w:gridSpan w:val="2"/>
            <w:tcBorders>
              <w:top w:val="single" w:sz="4" w:space="0" w:color="000000"/>
              <w:left w:val="single" w:sz="4" w:space="0" w:color="000000"/>
              <w:bottom w:val="single" w:sz="4" w:space="0" w:color="000000"/>
              <w:right w:val="single" w:sz="4" w:space="0" w:color="000000"/>
            </w:tcBorders>
          </w:tcPr>
          <w:p w14:paraId="7B5C1A9D" w14:textId="701070A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775F62B" w14:textId="4502D0D6" w:rsidR="00D91F72" w:rsidRDefault="00E53301">
            <w:pPr>
              <w:rPr>
                <w:sz w:val="20"/>
                <w:szCs w:val="20"/>
              </w:rPr>
            </w:pPr>
            <w:r>
              <w:rPr>
                <w:rFonts w:hint="eastAsia"/>
                <w:sz w:val="20"/>
                <w:szCs w:val="20"/>
              </w:rPr>
              <w:t>管理员想删除某一条通知</w:t>
            </w:r>
          </w:p>
        </w:tc>
      </w:tr>
      <w:tr w:rsidR="00D91F72" w14:paraId="33E276C7" w14:textId="39F54D25">
        <w:tc>
          <w:tcPr>
            <w:tcW w:w="4148" w:type="dxa"/>
            <w:gridSpan w:val="2"/>
            <w:tcBorders>
              <w:top w:val="single" w:sz="4" w:space="0" w:color="000000"/>
              <w:left w:val="single" w:sz="4" w:space="0" w:color="000000"/>
              <w:bottom w:val="single" w:sz="4" w:space="0" w:color="000000"/>
              <w:right w:val="single" w:sz="4" w:space="0" w:color="000000"/>
            </w:tcBorders>
          </w:tcPr>
          <w:p w14:paraId="56B910FE" w14:textId="0AC47FC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4CDBD43" w14:textId="19C87320" w:rsidR="00D91F72" w:rsidRDefault="00E53301">
            <w:pPr>
              <w:rPr>
                <w:sz w:val="20"/>
                <w:szCs w:val="20"/>
              </w:rPr>
            </w:pPr>
            <w:r>
              <w:rPr>
                <w:rFonts w:hint="eastAsia"/>
                <w:sz w:val="20"/>
                <w:szCs w:val="20"/>
              </w:rPr>
              <w:t>检查通知能否被成功删除</w:t>
            </w:r>
          </w:p>
        </w:tc>
      </w:tr>
      <w:tr w:rsidR="00D91F72" w14:paraId="599A4B91" w14:textId="6FD0FE61">
        <w:trPr>
          <w:trHeight w:val="1445"/>
        </w:trPr>
        <w:tc>
          <w:tcPr>
            <w:tcW w:w="8296" w:type="dxa"/>
            <w:gridSpan w:val="3"/>
            <w:tcBorders>
              <w:top w:val="single" w:sz="4" w:space="0" w:color="000000"/>
              <w:left w:val="single" w:sz="4" w:space="0" w:color="000000"/>
              <w:right w:val="single" w:sz="4" w:space="0" w:color="000000"/>
            </w:tcBorders>
          </w:tcPr>
          <w:p w14:paraId="11F3760E" w14:textId="396AAB03" w:rsidR="00D91F72" w:rsidRDefault="00E53301">
            <w:pPr>
              <w:rPr>
                <w:sz w:val="20"/>
                <w:szCs w:val="20"/>
              </w:rPr>
            </w:pPr>
            <w:r>
              <w:rPr>
                <w:rFonts w:hint="eastAsia"/>
                <w:sz w:val="20"/>
                <w:szCs w:val="20"/>
              </w:rPr>
              <w:t>初始条件和背景：</w:t>
            </w:r>
          </w:p>
          <w:p w14:paraId="4404AEAF" w14:textId="72DC8F4D" w:rsidR="00D91F72" w:rsidRDefault="00E53301">
            <w:pPr>
              <w:rPr>
                <w:sz w:val="20"/>
                <w:szCs w:val="20"/>
              </w:rPr>
            </w:pPr>
            <w:r>
              <w:rPr>
                <w:rFonts w:hint="eastAsia"/>
                <w:sz w:val="20"/>
                <w:szCs w:val="20"/>
              </w:rPr>
              <w:t>系统：PC端</w:t>
            </w:r>
          </w:p>
          <w:p w14:paraId="02AE40E0" w14:textId="7FA5222B" w:rsidR="00D91F72" w:rsidRDefault="00E53301">
            <w:pPr>
              <w:rPr>
                <w:sz w:val="20"/>
                <w:szCs w:val="20"/>
              </w:rPr>
            </w:pPr>
            <w:r>
              <w:rPr>
                <w:rFonts w:hint="eastAsia"/>
                <w:sz w:val="20"/>
                <w:szCs w:val="20"/>
              </w:rPr>
              <w:t>浏览器：C</w:t>
            </w:r>
            <w:r>
              <w:rPr>
                <w:sz w:val="20"/>
                <w:szCs w:val="20"/>
              </w:rPr>
              <w:t>hrome</w:t>
            </w:r>
          </w:p>
          <w:p w14:paraId="71FB87EC" w14:textId="53F81881" w:rsidR="00D91F72" w:rsidRDefault="00E53301">
            <w:pPr>
              <w:rPr>
                <w:sz w:val="20"/>
                <w:szCs w:val="20"/>
              </w:rPr>
            </w:pPr>
            <w:r>
              <w:rPr>
                <w:rFonts w:hint="eastAsia"/>
                <w:sz w:val="20"/>
                <w:szCs w:val="20"/>
              </w:rPr>
              <w:t>注释：无</w:t>
            </w:r>
          </w:p>
        </w:tc>
      </w:tr>
      <w:tr w:rsidR="00D91F72" w14:paraId="2792F53D" w14:textId="3258F07D">
        <w:trPr>
          <w:trHeight w:val="392"/>
        </w:trPr>
        <w:tc>
          <w:tcPr>
            <w:tcW w:w="2155" w:type="dxa"/>
            <w:tcBorders>
              <w:top w:val="single" w:sz="4" w:space="0" w:color="000000"/>
              <w:left w:val="single" w:sz="4" w:space="0" w:color="000000"/>
              <w:bottom w:val="single" w:sz="4" w:space="0" w:color="000000"/>
              <w:right w:val="single" w:sz="4" w:space="0" w:color="000000"/>
            </w:tcBorders>
          </w:tcPr>
          <w:p w14:paraId="0F51DA90" w14:textId="1E6349C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3A7478" w14:textId="1249C00A" w:rsidR="00D91F72" w:rsidRDefault="00E53301">
            <w:pPr>
              <w:rPr>
                <w:sz w:val="20"/>
                <w:szCs w:val="20"/>
              </w:rPr>
            </w:pPr>
            <w:r>
              <w:rPr>
                <w:rFonts w:hint="eastAsia"/>
                <w:sz w:val="20"/>
                <w:szCs w:val="20"/>
              </w:rPr>
              <w:t>预期结果</w:t>
            </w:r>
          </w:p>
        </w:tc>
      </w:tr>
      <w:tr w:rsidR="00D91F72" w14:paraId="00B6476B" w14:textId="3F4A7034">
        <w:trPr>
          <w:trHeight w:val="20"/>
        </w:trPr>
        <w:tc>
          <w:tcPr>
            <w:tcW w:w="2155" w:type="dxa"/>
            <w:tcBorders>
              <w:top w:val="single" w:sz="4" w:space="0" w:color="000000"/>
              <w:left w:val="single" w:sz="4" w:space="0" w:color="000000"/>
              <w:bottom w:val="single" w:sz="4" w:space="0" w:color="000000"/>
              <w:right w:val="single" w:sz="4" w:space="0" w:color="000000"/>
            </w:tcBorders>
          </w:tcPr>
          <w:p w14:paraId="4BD6F03D" w14:textId="636A9FAF" w:rsidR="00D91F72" w:rsidRDefault="00E53301">
            <w:pPr>
              <w:rPr>
                <w:sz w:val="20"/>
                <w:szCs w:val="20"/>
              </w:rPr>
            </w:pPr>
            <w:r>
              <w:rPr>
                <w:rFonts w:hint="eastAsia"/>
                <w:sz w:val="20"/>
                <w:szCs w:val="20"/>
              </w:rPr>
              <w:t>管理员登录后台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FCB2E27" w14:textId="2E459AA5" w:rsidR="00D91F72" w:rsidRDefault="00E53301">
            <w:pPr>
              <w:rPr>
                <w:sz w:val="20"/>
                <w:szCs w:val="20"/>
              </w:rPr>
            </w:pPr>
            <w:r>
              <w:rPr>
                <w:rFonts w:hint="eastAsia"/>
                <w:sz w:val="20"/>
                <w:szCs w:val="20"/>
              </w:rPr>
              <w:t>可见通知管理</w:t>
            </w:r>
          </w:p>
        </w:tc>
      </w:tr>
      <w:tr w:rsidR="00D91F72" w14:paraId="11F896FA" w14:textId="727D6A1A">
        <w:trPr>
          <w:trHeight w:val="20"/>
        </w:trPr>
        <w:tc>
          <w:tcPr>
            <w:tcW w:w="2155" w:type="dxa"/>
            <w:tcBorders>
              <w:top w:val="single" w:sz="4" w:space="0" w:color="000000"/>
              <w:left w:val="single" w:sz="4" w:space="0" w:color="000000"/>
              <w:bottom w:val="single" w:sz="4" w:space="0" w:color="000000"/>
              <w:right w:val="single" w:sz="4" w:space="0" w:color="000000"/>
            </w:tcBorders>
          </w:tcPr>
          <w:p w14:paraId="6BDE7EA7" w14:textId="351D1E65" w:rsidR="00D91F72" w:rsidRDefault="00E53301">
            <w:pPr>
              <w:rPr>
                <w:sz w:val="20"/>
                <w:szCs w:val="20"/>
              </w:rPr>
            </w:pPr>
            <w:r>
              <w:rPr>
                <w:rFonts w:hint="eastAsia"/>
                <w:sz w:val="20"/>
                <w:szCs w:val="20"/>
              </w:rPr>
              <w:t>点击通知管理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1ADC202" w14:textId="300CB4B6" w:rsidR="00D91F72" w:rsidRDefault="00E53301">
            <w:pPr>
              <w:rPr>
                <w:sz w:val="20"/>
                <w:szCs w:val="20"/>
              </w:rPr>
            </w:pPr>
            <w:r>
              <w:rPr>
                <w:rFonts w:hint="eastAsia"/>
                <w:sz w:val="20"/>
                <w:szCs w:val="20"/>
              </w:rPr>
              <w:t>可见右侧通知管理界面，包括了状态、操作人、日期、类型</w:t>
            </w:r>
          </w:p>
        </w:tc>
      </w:tr>
      <w:tr w:rsidR="00D91F72" w14:paraId="6AD48C7A" w14:textId="5F793060">
        <w:trPr>
          <w:trHeight w:val="20"/>
        </w:trPr>
        <w:tc>
          <w:tcPr>
            <w:tcW w:w="2155" w:type="dxa"/>
            <w:tcBorders>
              <w:top w:val="single" w:sz="4" w:space="0" w:color="000000"/>
              <w:left w:val="single" w:sz="4" w:space="0" w:color="000000"/>
              <w:bottom w:val="single" w:sz="4" w:space="0" w:color="000000"/>
              <w:right w:val="single" w:sz="4" w:space="0" w:color="000000"/>
            </w:tcBorders>
          </w:tcPr>
          <w:p w14:paraId="08C4BCE8" w14:textId="04B3550A" w:rsidR="00D91F72" w:rsidRDefault="00E53301">
            <w:pPr>
              <w:rPr>
                <w:sz w:val="20"/>
                <w:szCs w:val="20"/>
              </w:rPr>
            </w:pPr>
            <w:r>
              <w:rPr>
                <w:rFonts w:hint="eastAsia"/>
                <w:sz w:val="20"/>
                <w:szCs w:val="20"/>
              </w:rPr>
              <w:t>查看右侧通知管理界面</w:t>
            </w:r>
          </w:p>
        </w:tc>
        <w:tc>
          <w:tcPr>
            <w:tcW w:w="6141" w:type="dxa"/>
            <w:gridSpan w:val="2"/>
            <w:tcBorders>
              <w:top w:val="single" w:sz="4" w:space="0" w:color="000000"/>
              <w:left w:val="single" w:sz="4" w:space="0" w:color="000000"/>
              <w:bottom w:val="single" w:sz="4" w:space="0" w:color="000000"/>
              <w:right w:val="single" w:sz="4" w:space="0" w:color="000000"/>
            </w:tcBorders>
          </w:tcPr>
          <w:p w14:paraId="7E8FB9B7" w14:textId="0988C84F" w:rsidR="00D91F72" w:rsidRDefault="00E53301">
            <w:pPr>
              <w:rPr>
                <w:sz w:val="20"/>
                <w:szCs w:val="20"/>
              </w:rPr>
            </w:pPr>
            <w:r>
              <w:rPr>
                <w:rFonts w:hint="eastAsia"/>
                <w:sz w:val="20"/>
                <w:szCs w:val="20"/>
              </w:rPr>
              <w:t>可见通知列表，每行是一个通知实例。</w:t>
            </w:r>
          </w:p>
        </w:tc>
      </w:tr>
      <w:tr w:rsidR="00D91F72" w14:paraId="5C885294" w14:textId="7F682EE8">
        <w:trPr>
          <w:trHeight w:val="20"/>
        </w:trPr>
        <w:tc>
          <w:tcPr>
            <w:tcW w:w="2155" w:type="dxa"/>
            <w:tcBorders>
              <w:top w:val="single" w:sz="4" w:space="0" w:color="000000"/>
              <w:left w:val="single" w:sz="4" w:space="0" w:color="000000"/>
              <w:bottom w:val="single" w:sz="4" w:space="0" w:color="000000"/>
              <w:right w:val="single" w:sz="4" w:space="0" w:color="000000"/>
            </w:tcBorders>
          </w:tcPr>
          <w:p w14:paraId="771E0CD8" w14:textId="40013DD5" w:rsidR="00D91F72" w:rsidRDefault="00E53301">
            <w:pPr>
              <w:rPr>
                <w:sz w:val="20"/>
                <w:szCs w:val="20"/>
              </w:rPr>
            </w:pPr>
            <w:r>
              <w:rPr>
                <w:rFonts w:hint="eastAsia"/>
                <w:sz w:val="20"/>
                <w:szCs w:val="20"/>
              </w:rPr>
              <w:t>点击某条通知右侧的垃圾桶按钮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6DFA34B" w14:textId="4A822F94" w:rsidR="00D91F72" w:rsidRDefault="00E53301">
            <w:pPr>
              <w:rPr>
                <w:sz w:val="20"/>
                <w:szCs w:val="20"/>
              </w:rPr>
            </w:pPr>
            <w:r>
              <w:rPr>
                <w:rFonts w:hint="eastAsia"/>
                <w:sz w:val="20"/>
                <w:szCs w:val="20"/>
              </w:rPr>
              <w:t>弹出删除确认窗口</w:t>
            </w:r>
          </w:p>
        </w:tc>
      </w:tr>
      <w:tr w:rsidR="00D91F72" w14:paraId="4BDCBE45" w14:textId="5C2D8E59">
        <w:trPr>
          <w:trHeight w:val="20"/>
        </w:trPr>
        <w:tc>
          <w:tcPr>
            <w:tcW w:w="2155" w:type="dxa"/>
            <w:tcBorders>
              <w:top w:val="single" w:sz="4" w:space="0" w:color="000000"/>
              <w:left w:val="single" w:sz="4" w:space="0" w:color="000000"/>
              <w:bottom w:val="single" w:sz="4" w:space="0" w:color="000000"/>
              <w:right w:val="single" w:sz="4" w:space="0" w:color="000000"/>
            </w:tcBorders>
          </w:tcPr>
          <w:p w14:paraId="74D4EBE7" w14:textId="5764F804"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76AEB97" w14:textId="2270CB22" w:rsidR="00D91F72" w:rsidRDefault="00E53301">
            <w:pPr>
              <w:rPr>
                <w:sz w:val="20"/>
                <w:szCs w:val="20"/>
              </w:rPr>
            </w:pPr>
            <w:r>
              <w:rPr>
                <w:rFonts w:hint="eastAsia"/>
                <w:sz w:val="20"/>
                <w:szCs w:val="20"/>
              </w:rPr>
              <w:t>窗口消失，通知未删除</w:t>
            </w:r>
          </w:p>
        </w:tc>
      </w:tr>
      <w:tr w:rsidR="00D91F72" w14:paraId="6A2BE1F0" w14:textId="205773E0">
        <w:trPr>
          <w:trHeight w:val="20"/>
        </w:trPr>
        <w:tc>
          <w:tcPr>
            <w:tcW w:w="2155" w:type="dxa"/>
            <w:tcBorders>
              <w:top w:val="single" w:sz="4" w:space="0" w:color="000000"/>
              <w:left w:val="single" w:sz="4" w:space="0" w:color="000000"/>
              <w:bottom w:val="single" w:sz="4" w:space="0" w:color="000000"/>
              <w:right w:val="single" w:sz="4" w:space="0" w:color="000000"/>
            </w:tcBorders>
          </w:tcPr>
          <w:p w14:paraId="6E7C42AB" w14:textId="4C2E8230" w:rsidR="00D91F72" w:rsidRDefault="00E53301">
            <w:pPr>
              <w:rPr>
                <w:sz w:val="20"/>
                <w:szCs w:val="20"/>
              </w:rPr>
            </w:pPr>
            <w:r>
              <w:rPr>
                <w:rFonts w:hint="eastAsia"/>
                <w:sz w:val="20"/>
                <w:szCs w:val="20"/>
              </w:rPr>
              <w:t>点击某条通知右侧的垃圾桶按钮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167FA6" w14:textId="10657C1F" w:rsidR="00D91F72" w:rsidRDefault="00E53301">
            <w:pPr>
              <w:rPr>
                <w:sz w:val="20"/>
                <w:szCs w:val="20"/>
              </w:rPr>
            </w:pPr>
            <w:r>
              <w:rPr>
                <w:rFonts w:hint="eastAsia"/>
                <w:sz w:val="20"/>
                <w:szCs w:val="20"/>
              </w:rPr>
              <w:t>弹出删除确认窗口</w:t>
            </w:r>
          </w:p>
        </w:tc>
      </w:tr>
      <w:tr w:rsidR="00D91F72" w14:paraId="0260824E" w14:textId="1265CF15">
        <w:trPr>
          <w:trHeight w:val="20"/>
        </w:trPr>
        <w:tc>
          <w:tcPr>
            <w:tcW w:w="2155" w:type="dxa"/>
            <w:tcBorders>
              <w:top w:val="single" w:sz="4" w:space="0" w:color="000000"/>
              <w:left w:val="single" w:sz="4" w:space="0" w:color="000000"/>
              <w:bottom w:val="single" w:sz="4" w:space="0" w:color="000000"/>
              <w:right w:val="single" w:sz="4" w:space="0" w:color="000000"/>
            </w:tcBorders>
          </w:tcPr>
          <w:p w14:paraId="30879DD6" w14:textId="1D64BC2F"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5DBEF8ED" w14:textId="1A3F888A" w:rsidR="00D91F72" w:rsidRDefault="00E53301">
            <w:pPr>
              <w:rPr>
                <w:sz w:val="20"/>
                <w:szCs w:val="20"/>
              </w:rPr>
            </w:pPr>
            <w:r>
              <w:rPr>
                <w:rFonts w:hint="eastAsia"/>
                <w:sz w:val="20"/>
                <w:szCs w:val="20"/>
              </w:rPr>
              <w:t>通知被删除，从通知列表中消失</w:t>
            </w:r>
          </w:p>
        </w:tc>
      </w:tr>
    </w:tbl>
    <w:p w14:paraId="4B739485" w14:textId="66C60DE7" w:rsidR="00D91F72" w:rsidRDefault="00D91F72"/>
    <w:p w14:paraId="2C159646" w14:textId="2402EA73" w:rsidR="00D91F72" w:rsidRDefault="00E53301">
      <w:r>
        <w:br w:type="page"/>
      </w:r>
    </w:p>
    <w:p w14:paraId="5332D1BF" w14:textId="6ED73E98" w:rsidR="00D91F72" w:rsidRDefault="00E53301">
      <w:pPr>
        <w:pStyle w:val="a0"/>
      </w:pPr>
      <w:bookmarkStart w:id="30" w:name="_Toc533374719"/>
      <w:r>
        <w:rPr>
          <w:rFonts w:hint="eastAsia"/>
        </w:rPr>
        <w:lastRenderedPageBreak/>
        <w:t>登录后台</w:t>
      </w:r>
      <w:bookmarkEnd w:id="30"/>
    </w:p>
    <w:tbl>
      <w:tblPr>
        <w:tblStyle w:val="15"/>
        <w:tblW w:w="8296" w:type="dxa"/>
        <w:tblLayout w:type="fixed"/>
        <w:tblLook w:val="04A0" w:firstRow="1" w:lastRow="0" w:firstColumn="1" w:lastColumn="0" w:noHBand="0" w:noVBand="1"/>
      </w:tblPr>
      <w:tblGrid>
        <w:gridCol w:w="2155"/>
        <w:gridCol w:w="1993"/>
        <w:gridCol w:w="4148"/>
      </w:tblGrid>
      <w:tr w:rsidR="00D91F72" w14:paraId="15A5946C" w14:textId="55147DE1">
        <w:tc>
          <w:tcPr>
            <w:tcW w:w="4148" w:type="dxa"/>
            <w:gridSpan w:val="2"/>
            <w:tcBorders>
              <w:top w:val="single" w:sz="4" w:space="0" w:color="000000"/>
              <w:left w:val="single" w:sz="4" w:space="0" w:color="000000"/>
              <w:bottom w:val="single" w:sz="4" w:space="0" w:color="000000"/>
              <w:right w:val="single" w:sz="4" w:space="0" w:color="000000"/>
            </w:tcBorders>
          </w:tcPr>
          <w:p w14:paraId="5FA56FD1" w14:textId="309FC71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BF8030" w14:textId="62398E49" w:rsidR="00D91F72" w:rsidRDefault="00E53301">
            <w:pPr>
              <w:rPr>
                <w:sz w:val="20"/>
                <w:szCs w:val="20"/>
              </w:rPr>
            </w:pPr>
            <w:r>
              <w:rPr>
                <w:rFonts w:hint="eastAsia"/>
                <w:sz w:val="20"/>
                <w:szCs w:val="20"/>
              </w:rPr>
              <w:t>TC</w:t>
            </w:r>
            <w:r>
              <w:rPr>
                <w:sz w:val="20"/>
                <w:szCs w:val="20"/>
              </w:rPr>
              <w:t>-A-</w:t>
            </w:r>
          </w:p>
        </w:tc>
      </w:tr>
      <w:tr w:rsidR="00D91F72" w14:paraId="491BA4B9" w14:textId="5FE7B350">
        <w:tc>
          <w:tcPr>
            <w:tcW w:w="4148" w:type="dxa"/>
            <w:gridSpan w:val="2"/>
            <w:tcBorders>
              <w:top w:val="single" w:sz="4" w:space="0" w:color="000000"/>
              <w:left w:val="single" w:sz="4" w:space="0" w:color="000000"/>
              <w:bottom w:val="single" w:sz="4" w:space="0" w:color="000000"/>
              <w:right w:val="single" w:sz="4" w:space="0" w:color="000000"/>
            </w:tcBorders>
          </w:tcPr>
          <w:p w14:paraId="0C3BA4B1" w14:textId="16FB1A0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729C947" w14:textId="55C77531" w:rsidR="00D91F72" w:rsidRDefault="00E53301">
            <w:pPr>
              <w:rPr>
                <w:sz w:val="20"/>
                <w:szCs w:val="20"/>
              </w:rPr>
            </w:pPr>
            <w:r>
              <w:rPr>
                <w:rFonts w:hint="eastAsia"/>
                <w:sz w:val="20"/>
                <w:szCs w:val="20"/>
              </w:rPr>
              <w:t>登录后台</w:t>
            </w:r>
          </w:p>
        </w:tc>
      </w:tr>
      <w:tr w:rsidR="00D91F72" w14:paraId="61EDE505" w14:textId="691D20FD">
        <w:tc>
          <w:tcPr>
            <w:tcW w:w="4148" w:type="dxa"/>
            <w:gridSpan w:val="2"/>
            <w:tcBorders>
              <w:top w:val="single" w:sz="4" w:space="0" w:color="000000"/>
              <w:left w:val="single" w:sz="4" w:space="0" w:color="000000"/>
              <w:bottom w:val="single" w:sz="4" w:space="0" w:color="000000"/>
              <w:right w:val="single" w:sz="4" w:space="0" w:color="000000"/>
            </w:tcBorders>
          </w:tcPr>
          <w:p w14:paraId="448B37AE" w14:textId="0E789CA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E3EC53" w14:textId="6784B4E8" w:rsidR="00D91F72" w:rsidRDefault="00E53301">
            <w:pPr>
              <w:rPr>
                <w:sz w:val="20"/>
                <w:szCs w:val="20"/>
              </w:rPr>
            </w:pPr>
            <w:r>
              <w:rPr>
                <w:rFonts w:hint="eastAsia"/>
                <w:sz w:val="20"/>
                <w:szCs w:val="20"/>
              </w:rPr>
              <w:t>登录后台</w:t>
            </w:r>
          </w:p>
        </w:tc>
      </w:tr>
      <w:tr w:rsidR="00D91F72" w14:paraId="61B1F06B" w14:textId="4F6B5D28">
        <w:tc>
          <w:tcPr>
            <w:tcW w:w="4148" w:type="dxa"/>
            <w:gridSpan w:val="2"/>
            <w:tcBorders>
              <w:top w:val="single" w:sz="4" w:space="0" w:color="000000"/>
              <w:left w:val="single" w:sz="4" w:space="0" w:color="000000"/>
              <w:bottom w:val="single" w:sz="4" w:space="0" w:color="000000"/>
              <w:right w:val="single" w:sz="4" w:space="0" w:color="000000"/>
            </w:tcBorders>
          </w:tcPr>
          <w:p w14:paraId="7E77EBD8" w14:textId="719F852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99FC769" w14:textId="03181F09" w:rsidR="00D91F72" w:rsidRDefault="00E53301">
            <w:pPr>
              <w:rPr>
                <w:sz w:val="20"/>
                <w:szCs w:val="20"/>
              </w:rPr>
            </w:pPr>
            <w:r>
              <w:rPr>
                <w:rFonts w:hint="eastAsia"/>
                <w:sz w:val="20"/>
                <w:szCs w:val="20"/>
              </w:rPr>
              <w:t>管理员</w:t>
            </w:r>
          </w:p>
        </w:tc>
      </w:tr>
      <w:tr w:rsidR="00D91F72" w14:paraId="1D880A4C" w14:textId="4071CEA9">
        <w:tc>
          <w:tcPr>
            <w:tcW w:w="4148" w:type="dxa"/>
            <w:gridSpan w:val="2"/>
            <w:tcBorders>
              <w:top w:val="single" w:sz="4" w:space="0" w:color="000000"/>
              <w:left w:val="single" w:sz="4" w:space="0" w:color="000000"/>
              <w:bottom w:val="single" w:sz="4" w:space="0" w:color="000000"/>
              <w:right w:val="single" w:sz="4" w:space="0" w:color="000000"/>
            </w:tcBorders>
          </w:tcPr>
          <w:p w14:paraId="02611A95" w14:textId="40B34E4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2457435" w14:textId="42B8A3D4" w:rsidR="00D91F72" w:rsidRDefault="00E53301">
            <w:pPr>
              <w:rPr>
                <w:sz w:val="20"/>
                <w:szCs w:val="20"/>
              </w:rPr>
            </w:pPr>
            <w:r>
              <w:rPr>
                <w:rFonts w:hint="eastAsia"/>
                <w:sz w:val="20"/>
                <w:szCs w:val="20"/>
              </w:rPr>
              <w:t>黑盒测试</w:t>
            </w:r>
            <w:r>
              <w:rPr>
                <w:sz w:val="20"/>
                <w:szCs w:val="20"/>
              </w:rPr>
              <w:t xml:space="preserve"> </w:t>
            </w:r>
            <w:r>
              <w:rPr>
                <w:rFonts w:hint="eastAsia"/>
                <w:sz w:val="20"/>
                <w:szCs w:val="20"/>
              </w:rPr>
              <w:t>：等价类划分</w:t>
            </w:r>
          </w:p>
        </w:tc>
      </w:tr>
      <w:tr w:rsidR="00D91F72" w14:paraId="390E5D1C" w14:textId="6F4CADBB">
        <w:tc>
          <w:tcPr>
            <w:tcW w:w="4148" w:type="dxa"/>
            <w:gridSpan w:val="2"/>
            <w:tcBorders>
              <w:top w:val="single" w:sz="4" w:space="0" w:color="000000"/>
              <w:left w:val="single" w:sz="4" w:space="0" w:color="000000"/>
              <w:bottom w:val="single" w:sz="4" w:space="0" w:color="000000"/>
              <w:right w:val="single" w:sz="4" w:space="0" w:color="000000"/>
            </w:tcBorders>
          </w:tcPr>
          <w:p w14:paraId="06FFC574" w14:textId="75156F5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469D54" w14:textId="3EDE4011" w:rsidR="00D91F72" w:rsidRDefault="00E53301">
            <w:pPr>
              <w:rPr>
                <w:sz w:val="20"/>
                <w:szCs w:val="20"/>
              </w:rPr>
            </w:pPr>
            <w:r>
              <w:rPr>
                <w:rFonts w:hint="eastAsia"/>
                <w:sz w:val="20"/>
                <w:szCs w:val="20"/>
              </w:rPr>
              <w:t>无</w:t>
            </w:r>
          </w:p>
        </w:tc>
      </w:tr>
      <w:tr w:rsidR="00D91F72" w14:paraId="30E395F0" w14:textId="1EAC3C2B">
        <w:tc>
          <w:tcPr>
            <w:tcW w:w="4148" w:type="dxa"/>
            <w:gridSpan w:val="2"/>
            <w:tcBorders>
              <w:top w:val="single" w:sz="4" w:space="0" w:color="000000"/>
              <w:left w:val="single" w:sz="4" w:space="0" w:color="000000"/>
              <w:bottom w:val="single" w:sz="4" w:space="0" w:color="000000"/>
              <w:right w:val="single" w:sz="4" w:space="0" w:color="000000"/>
            </w:tcBorders>
          </w:tcPr>
          <w:p w14:paraId="7716BA7C" w14:textId="1EE474D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FD138B" w14:textId="103364BC" w:rsidR="00D91F72" w:rsidRDefault="00E53301">
            <w:pPr>
              <w:rPr>
                <w:sz w:val="20"/>
                <w:szCs w:val="20"/>
              </w:rPr>
            </w:pPr>
            <w:r>
              <w:rPr>
                <w:rFonts w:hint="eastAsia"/>
                <w:sz w:val="20"/>
                <w:szCs w:val="20"/>
              </w:rPr>
              <w:t>管理员登录后台</w:t>
            </w:r>
          </w:p>
        </w:tc>
      </w:tr>
      <w:tr w:rsidR="00D91F72" w14:paraId="4F8ED7E7" w14:textId="5C1E90D4">
        <w:tc>
          <w:tcPr>
            <w:tcW w:w="4148" w:type="dxa"/>
            <w:gridSpan w:val="2"/>
            <w:tcBorders>
              <w:top w:val="single" w:sz="4" w:space="0" w:color="000000"/>
              <w:left w:val="single" w:sz="4" w:space="0" w:color="000000"/>
              <w:bottom w:val="single" w:sz="4" w:space="0" w:color="000000"/>
              <w:right w:val="single" w:sz="4" w:space="0" w:color="000000"/>
            </w:tcBorders>
          </w:tcPr>
          <w:p w14:paraId="25FBD4E2" w14:textId="4ACAB51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229A86" w14:textId="45DD76AC" w:rsidR="00D91F72" w:rsidRDefault="00E53301">
            <w:pPr>
              <w:rPr>
                <w:sz w:val="20"/>
                <w:szCs w:val="20"/>
              </w:rPr>
            </w:pPr>
            <w:r>
              <w:rPr>
                <w:rFonts w:hint="eastAsia"/>
                <w:sz w:val="20"/>
                <w:szCs w:val="20"/>
              </w:rPr>
              <w:t>管理员是否能用管理员账号成功登录后台</w:t>
            </w:r>
          </w:p>
        </w:tc>
      </w:tr>
      <w:tr w:rsidR="00D91F72" w14:paraId="4AF96DE4" w14:textId="287FC038">
        <w:trPr>
          <w:trHeight w:val="1445"/>
        </w:trPr>
        <w:tc>
          <w:tcPr>
            <w:tcW w:w="8296" w:type="dxa"/>
            <w:gridSpan w:val="3"/>
            <w:tcBorders>
              <w:top w:val="single" w:sz="4" w:space="0" w:color="000000"/>
              <w:left w:val="single" w:sz="4" w:space="0" w:color="000000"/>
              <w:right w:val="single" w:sz="4" w:space="0" w:color="000000"/>
            </w:tcBorders>
          </w:tcPr>
          <w:p w14:paraId="35FD8EDD" w14:textId="71E62E08" w:rsidR="00D91F72" w:rsidRDefault="00E53301">
            <w:pPr>
              <w:rPr>
                <w:sz w:val="20"/>
                <w:szCs w:val="20"/>
              </w:rPr>
            </w:pPr>
            <w:r>
              <w:rPr>
                <w:rFonts w:hint="eastAsia"/>
                <w:sz w:val="20"/>
                <w:szCs w:val="20"/>
              </w:rPr>
              <w:t>初始条件和背景：</w:t>
            </w:r>
          </w:p>
          <w:p w14:paraId="5B5E74DF" w14:textId="65DB9E64" w:rsidR="00D91F72" w:rsidRDefault="00E53301">
            <w:pPr>
              <w:rPr>
                <w:sz w:val="20"/>
                <w:szCs w:val="20"/>
              </w:rPr>
            </w:pPr>
            <w:r>
              <w:rPr>
                <w:rFonts w:hint="eastAsia"/>
                <w:sz w:val="20"/>
                <w:szCs w:val="20"/>
              </w:rPr>
              <w:t>系统：PC端</w:t>
            </w:r>
          </w:p>
          <w:p w14:paraId="51B67EE1" w14:textId="3AF5848D" w:rsidR="00D91F72" w:rsidRDefault="00E53301">
            <w:pPr>
              <w:rPr>
                <w:sz w:val="20"/>
                <w:szCs w:val="20"/>
              </w:rPr>
            </w:pPr>
            <w:r>
              <w:rPr>
                <w:rFonts w:hint="eastAsia"/>
                <w:sz w:val="20"/>
                <w:szCs w:val="20"/>
              </w:rPr>
              <w:t>浏览器：C</w:t>
            </w:r>
            <w:r>
              <w:rPr>
                <w:sz w:val="20"/>
                <w:szCs w:val="20"/>
              </w:rPr>
              <w:t>hrome</w:t>
            </w:r>
          </w:p>
          <w:p w14:paraId="612E5ED8" w14:textId="0B1E67C6" w:rsidR="00D91F72" w:rsidRDefault="00E53301">
            <w:pPr>
              <w:rPr>
                <w:sz w:val="20"/>
                <w:szCs w:val="20"/>
              </w:rPr>
            </w:pPr>
            <w:r>
              <w:rPr>
                <w:rFonts w:hint="eastAsia"/>
                <w:sz w:val="20"/>
                <w:szCs w:val="20"/>
              </w:rPr>
              <w:t>注释：无</w:t>
            </w:r>
          </w:p>
        </w:tc>
      </w:tr>
      <w:tr w:rsidR="00D91F72" w14:paraId="3BD7F552" w14:textId="38AB2C03">
        <w:trPr>
          <w:trHeight w:val="392"/>
        </w:trPr>
        <w:tc>
          <w:tcPr>
            <w:tcW w:w="2155" w:type="dxa"/>
            <w:tcBorders>
              <w:top w:val="single" w:sz="4" w:space="0" w:color="000000"/>
              <w:left w:val="single" w:sz="4" w:space="0" w:color="000000"/>
              <w:bottom w:val="single" w:sz="4" w:space="0" w:color="000000"/>
              <w:right w:val="single" w:sz="4" w:space="0" w:color="000000"/>
            </w:tcBorders>
          </w:tcPr>
          <w:p w14:paraId="5DF9B378" w14:textId="70C8FF6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66F529" w14:textId="56A5FB6B" w:rsidR="00D91F72" w:rsidRDefault="00E53301">
            <w:pPr>
              <w:rPr>
                <w:sz w:val="20"/>
                <w:szCs w:val="20"/>
              </w:rPr>
            </w:pPr>
            <w:r>
              <w:rPr>
                <w:rFonts w:hint="eastAsia"/>
                <w:sz w:val="20"/>
                <w:szCs w:val="20"/>
              </w:rPr>
              <w:t>预期结果</w:t>
            </w:r>
          </w:p>
        </w:tc>
      </w:tr>
      <w:tr w:rsidR="00D91F72" w14:paraId="0EB48E17" w14:textId="78A6BEA8">
        <w:trPr>
          <w:trHeight w:val="392"/>
        </w:trPr>
        <w:tc>
          <w:tcPr>
            <w:tcW w:w="2155" w:type="dxa"/>
            <w:tcBorders>
              <w:top w:val="single" w:sz="4" w:space="0" w:color="000000"/>
              <w:left w:val="single" w:sz="4" w:space="0" w:color="000000"/>
              <w:bottom w:val="single" w:sz="4" w:space="0" w:color="000000"/>
              <w:right w:val="single" w:sz="4" w:space="0" w:color="000000"/>
            </w:tcBorders>
          </w:tcPr>
          <w:p w14:paraId="66EB12F1" w14:textId="178E0266" w:rsidR="00D91F72" w:rsidRDefault="00E53301">
            <w:pPr>
              <w:rPr>
                <w:sz w:val="20"/>
                <w:szCs w:val="20"/>
              </w:rPr>
            </w:pPr>
            <w:r>
              <w:rPr>
                <w:rFonts w:hint="eastAsia"/>
                <w:sz w:val="20"/>
                <w:szCs w:val="20"/>
              </w:rPr>
              <w:t>管理员进入后台登录页面</w:t>
            </w:r>
          </w:p>
        </w:tc>
        <w:tc>
          <w:tcPr>
            <w:tcW w:w="6141" w:type="dxa"/>
            <w:gridSpan w:val="2"/>
            <w:tcBorders>
              <w:top w:val="single" w:sz="4" w:space="0" w:color="000000"/>
              <w:left w:val="single" w:sz="4" w:space="0" w:color="000000"/>
              <w:bottom w:val="single" w:sz="4" w:space="0" w:color="000000"/>
              <w:right w:val="single" w:sz="4" w:space="0" w:color="000000"/>
            </w:tcBorders>
          </w:tcPr>
          <w:p w14:paraId="6342A4AE" w14:textId="706548CC" w:rsidR="00D91F72" w:rsidRDefault="00E53301">
            <w:pPr>
              <w:rPr>
                <w:sz w:val="20"/>
                <w:szCs w:val="20"/>
              </w:rPr>
            </w:pPr>
            <w:r>
              <w:rPr>
                <w:rFonts w:hint="eastAsia"/>
                <w:sz w:val="20"/>
                <w:szCs w:val="20"/>
              </w:rPr>
              <w:t>出现登录窗口，包括了用户名框、登录密码框、以及一个登录按钮</w:t>
            </w:r>
          </w:p>
        </w:tc>
      </w:tr>
      <w:tr w:rsidR="00D91F72" w14:paraId="23104785" w14:textId="1FB982F4">
        <w:trPr>
          <w:trHeight w:val="392"/>
        </w:trPr>
        <w:tc>
          <w:tcPr>
            <w:tcW w:w="2155" w:type="dxa"/>
            <w:tcBorders>
              <w:top w:val="single" w:sz="4" w:space="0" w:color="000000"/>
              <w:left w:val="single" w:sz="4" w:space="0" w:color="000000"/>
              <w:bottom w:val="single" w:sz="4" w:space="0" w:color="000000"/>
              <w:right w:val="single" w:sz="4" w:space="0" w:color="000000"/>
            </w:tcBorders>
          </w:tcPr>
          <w:p w14:paraId="3FBBCAE4" w14:textId="196C1F82" w:rsidR="00D91F72" w:rsidRDefault="00E53301">
            <w:pPr>
              <w:rPr>
                <w:sz w:val="20"/>
                <w:szCs w:val="20"/>
              </w:rPr>
            </w:pPr>
            <w:r>
              <w:rPr>
                <w:rFonts w:hint="eastAsia"/>
                <w:sz w:val="20"/>
                <w:szCs w:val="20"/>
              </w:rPr>
              <w:t>输入用户名：a</w:t>
            </w:r>
            <w:r>
              <w:rPr>
                <w:sz w:val="20"/>
                <w:szCs w:val="20"/>
              </w:rPr>
              <w:t>dmin</w:t>
            </w:r>
          </w:p>
          <w:p w14:paraId="2263720F" w14:textId="40663E4B" w:rsidR="00D91F72" w:rsidRDefault="00E53301">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5C1B6C22" w14:textId="51A0C52F" w:rsidR="00D91F72" w:rsidRDefault="00E53301">
            <w:pPr>
              <w:rPr>
                <w:sz w:val="20"/>
                <w:szCs w:val="20"/>
              </w:rPr>
            </w:pPr>
            <w:r>
              <w:rPr>
                <w:rFonts w:hint="eastAsia"/>
                <w:sz w:val="20"/>
                <w:szCs w:val="20"/>
              </w:rPr>
              <w:t>登录成功，进入后台页面</w:t>
            </w:r>
          </w:p>
        </w:tc>
      </w:tr>
      <w:tr w:rsidR="00D91F72" w14:paraId="7A1C166B" w14:textId="43A2D2A8">
        <w:trPr>
          <w:trHeight w:val="392"/>
        </w:trPr>
        <w:tc>
          <w:tcPr>
            <w:tcW w:w="2155" w:type="dxa"/>
            <w:tcBorders>
              <w:top w:val="single" w:sz="4" w:space="0" w:color="000000"/>
              <w:left w:val="single" w:sz="4" w:space="0" w:color="000000"/>
              <w:bottom w:val="single" w:sz="4" w:space="0" w:color="000000"/>
              <w:right w:val="single" w:sz="4" w:space="0" w:color="000000"/>
            </w:tcBorders>
          </w:tcPr>
          <w:p w14:paraId="429473C3" w14:textId="29F1DC94" w:rsidR="00D91F72" w:rsidRDefault="00E53301">
            <w:pPr>
              <w:rPr>
                <w:sz w:val="20"/>
                <w:szCs w:val="20"/>
              </w:rPr>
            </w:pPr>
            <w:r>
              <w:rPr>
                <w:rFonts w:hint="eastAsia"/>
                <w:sz w:val="20"/>
                <w:szCs w:val="20"/>
              </w:rPr>
              <w:t>输入用户名：</w:t>
            </w:r>
          </w:p>
          <w:p w14:paraId="5429CD64" w14:textId="576A46F9" w:rsidR="00D91F72" w:rsidRDefault="00E53301">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62B94F17" w14:textId="40A98D69" w:rsidR="00D91F72" w:rsidRDefault="00E53301">
            <w:pPr>
              <w:rPr>
                <w:sz w:val="20"/>
                <w:szCs w:val="20"/>
              </w:rPr>
            </w:pPr>
            <w:r>
              <w:rPr>
                <w:rFonts w:hint="eastAsia"/>
                <w:sz w:val="20"/>
                <w:szCs w:val="20"/>
              </w:rPr>
              <w:t>提示用户名不能为空</w:t>
            </w:r>
          </w:p>
        </w:tc>
      </w:tr>
      <w:tr w:rsidR="00D91F72" w14:paraId="4AE190E8" w14:textId="7A6C08E3">
        <w:trPr>
          <w:trHeight w:val="392"/>
        </w:trPr>
        <w:tc>
          <w:tcPr>
            <w:tcW w:w="2155" w:type="dxa"/>
            <w:tcBorders>
              <w:top w:val="single" w:sz="4" w:space="0" w:color="000000"/>
              <w:left w:val="single" w:sz="4" w:space="0" w:color="000000"/>
              <w:bottom w:val="single" w:sz="4" w:space="0" w:color="000000"/>
              <w:right w:val="single" w:sz="4" w:space="0" w:color="000000"/>
            </w:tcBorders>
          </w:tcPr>
          <w:p w14:paraId="22950ABF" w14:textId="1BCFE784" w:rsidR="00D91F72" w:rsidRDefault="00E53301">
            <w:pPr>
              <w:rPr>
                <w:sz w:val="20"/>
                <w:szCs w:val="20"/>
              </w:rPr>
            </w:pPr>
            <w:r>
              <w:rPr>
                <w:rFonts w:hint="eastAsia"/>
                <w:sz w:val="20"/>
                <w:szCs w:val="20"/>
              </w:rPr>
              <w:t>输入用户名：a</w:t>
            </w:r>
            <w:r>
              <w:rPr>
                <w:sz w:val="20"/>
                <w:szCs w:val="20"/>
              </w:rPr>
              <w:t>dmin</w:t>
            </w:r>
          </w:p>
          <w:p w14:paraId="4ACA0F3D" w14:textId="76CAC66C" w:rsidR="00D91F72" w:rsidRDefault="00E53301">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4B7666F" w14:textId="79778D13" w:rsidR="00D91F72" w:rsidRDefault="00E53301">
            <w:pPr>
              <w:rPr>
                <w:sz w:val="20"/>
                <w:szCs w:val="20"/>
              </w:rPr>
            </w:pPr>
            <w:r>
              <w:rPr>
                <w:rFonts w:hint="eastAsia"/>
                <w:sz w:val="20"/>
                <w:szCs w:val="20"/>
              </w:rPr>
              <w:t>提示密码不能为空</w:t>
            </w:r>
          </w:p>
        </w:tc>
      </w:tr>
      <w:tr w:rsidR="00D91F72" w14:paraId="1FD8B833" w14:textId="2A0FB8B6">
        <w:trPr>
          <w:trHeight w:val="392"/>
        </w:trPr>
        <w:tc>
          <w:tcPr>
            <w:tcW w:w="2155" w:type="dxa"/>
            <w:tcBorders>
              <w:top w:val="single" w:sz="4" w:space="0" w:color="000000"/>
              <w:left w:val="single" w:sz="4" w:space="0" w:color="000000"/>
              <w:bottom w:val="single" w:sz="4" w:space="0" w:color="000000"/>
              <w:right w:val="single" w:sz="4" w:space="0" w:color="000000"/>
            </w:tcBorders>
          </w:tcPr>
          <w:p w14:paraId="4A80F34A" w14:textId="25B6E33F" w:rsidR="00D91F72" w:rsidRDefault="00E53301">
            <w:pPr>
              <w:rPr>
                <w:sz w:val="20"/>
                <w:szCs w:val="20"/>
              </w:rPr>
            </w:pPr>
            <w:r>
              <w:rPr>
                <w:rFonts w:hint="eastAsia"/>
                <w:sz w:val="20"/>
                <w:szCs w:val="20"/>
              </w:rPr>
              <w:t>输入用户名：a</w:t>
            </w:r>
            <w:r>
              <w:rPr>
                <w:sz w:val="20"/>
                <w:szCs w:val="20"/>
              </w:rPr>
              <w:t>dmin</w:t>
            </w:r>
          </w:p>
          <w:p w14:paraId="50024402" w14:textId="7CC70C32" w:rsidR="00D91F72" w:rsidRDefault="00E53301">
            <w:pPr>
              <w:rPr>
                <w:sz w:val="20"/>
                <w:szCs w:val="20"/>
              </w:rPr>
            </w:pPr>
            <w:r>
              <w:rPr>
                <w:rFonts w:hint="eastAsia"/>
                <w:sz w:val="20"/>
                <w:szCs w:val="20"/>
              </w:rPr>
              <w:t>输入密码：a</w:t>
            </w:r>
            <w:r>
              <w:rPr>
                <w:sz w:val="20"/>
                <w:szCs w:val="20"/>
              </w:rPr>
              <w:t>dmi</w:t>
            </w:r>
            <w:r>
              <w:rPr>
                <w:rFonts w:hint="eastAsia"/>
                <w:sz w:val="20"/>
                <w:szCs w:val="20"/>
              </w:rPr>
              <w:t>m</w:t>
            </w:r>
          </w:p>
        </w:tc>
        <w:tc>
          <w:tcPr>
            <w:tcW w:w="6141" w:type="dxa"/>
            <w:gridSpan w:val="2"/>
            <w:tcBorders>
              <w:top w:val="single" w:sz="4" w:space="0" w:color="000000"/>
              <w:left w:val="single" w:sz="4" w:space="0" w:color="000000"/>
              <w:bottom w:val="single" w:sz="4" w:space="0" w:color="000000"/>
              <w:right w:val="single" w:sz="4" w:space="0" w:color="000000"/>
            </w:tcBorders>
          </w:tcPr>
          <w:p w14:paraId="01F7F0AC" w14:textId="5A207405" w:rsidR="00D91F72" w:rsidRDefault="00E53301">
            <w:pPr>
              <w:rPr>
                <w:sz w:val="20"/>
                <w:szCs w:val="20"/>
              </w:rPr>
            </w:pPr>
            <w:r>
              <w:rPr>
                <w:rFonts w:hint="eastAsia"/>
                <w:sz w:val="20"/>
                <w:szCs w:val="20"/>
              </w:rPr>
              <w:t>提示用户名或密码错误</w:t>
            </w:r>
          </w:p>
        </w:tc>
      </w:tr>
      <w:tr w:rsidR="00D91F72" w14:paraId="4029DF14" w14:textId="513C1115">
        <w:trPr>
          <w:trHeight w:val="392"/>
        </w:trPr>
        <w:tc>
          <w:tcPr>
            <w:tcW w:w="2155" w:type="dxa"/>
            <w:tcBorders>
              <w:top w:val="single" w:sz="4" w:space="0" w:color="000000"/>
              <w:left w:val="single" w:sz="4" w:space="0" w:color="000000"/>
              <w:bottom w:val="single" w:sz="4" w:space="0" w:color="000000"/>
              <w:right w:val="single" w:sz="4" w:space="0" w:color="000000"/>
            </w:tcBorders>
          </w:tcPr>
          <w:p w14:paraId="581F3B78" w14:textId="4308A9B6" w:rsidR="00D91F72" w:rsidRDefault="00E53301">
            <w:pPr>
              <w:rPr>
                <w:sz w:val="20"/>
                <w:szCs w:val="20"/>
              </w:rPr>
            </w:pPr>
            <w:r>
              <w:rPr>
                <w:rFonts w:hint="eastAsia"/>
                <w:sz w:val="20"/>
                <w:szCs w:val="20"/>
              </w:rPr>
              <w:t>输入用户名：a</w:t>
            </w:r>
            <w:r>
              <w:rPr>
                <w:sz w:val="20"/>
                <w:szCs w:val="20"/>
              </w:rPr>
              <w:t>dmi</w:t>
            </w:r>
            <w:r>
              <w:rPr>
                <w:rFonts w:hint="eastAsia"/>
                <w:sz w:val="20"/>
                <w:szCs w:val="20"/>
              </w:rPr>
              <w:t>m</w:t>
            </w:r>
          </w:p>
          <w:p w14:paraId="41394B40" w14:textId="1DF6F855" w:rsidR="00D91F72" w:rsidRDefault="00E53301">
            <w:pPr>
              <w:rPr>
                <w:sz w:val="20"/>
                <w:szCs w:val="20"/>
              </w:rPr>
            </w:pPr>
            <w:r>
              <w:rPr>
                <w:rFonts w:hint="eastAsia"/>
                <w:sz w:val="20"/>
                <w:szCs w:val="20"/>
              </w:rPr>
              <w:t>输入密码：a</w:t>
            </w:r>
            <w:r>
              <w:rPr>
                <w:sz w:val="20"/>
                <w:szCs w:val="20"/>
              </w:rPr>
              <w:t>dmin</w:t>
            </w:r>
          </w:p>
        </w:tc>
        <w:tc>
          <w:tcPr>
            <w:tcW w:w="6141" w:type="dxa"/>
            <w:gridSpan w:val="2"/>
            <w:tcBorders>
              <w:top w:val="single" w:sz="4" w:space="0" w:color="000000"/>
              <w:left w:val="single" w:sz="4" w:space="0" w:color="000000"/>
              <w:bottom w:val="single" w:sz="4" w:space="0" w:color="000000"/>
              <w:right w:val="single" w:sz="4" w:space="0" w:color="000000"/>
            </w:tcBorders>
          </w:tcPr>
          <w:p w14:paraId="4E08BC3A" w14:textId="20AABDB2" w:rsidR="00D91F72" w:rsidRDefault="00E53301">
            <w:pPr>
              <w:rPr>
                <w:sz w:val="20"/>
                <w:szCs w:val="20"/>
              </w:rPr>
            </w:pPr>
            <w:r>
              <w:rPr>
                <w:rFonts w:hint="eastAsia"/>
                <w:sz w:val="20"/>
                <w:szCs w:val="20"/>
              </w:rPr>
              <w:t>提示用户名或密码错误</w:t>
            </w:r>
          </w:p>
        </w:tc>
      </w:tr>
    </w:tbl>
    <w:p w14:paraId="215FCC39" w14:textId="08682E0C" w:rsidR="00D91F72" w:rsidRDefault="00D91F72"/>
    <w:p w14:paraId="732A64E5" w14:textId="69C2BECB" w:rsidR="00D91F72" w:rsidRDefault="00E53301">
      <w:r>
        <w:br w:type="page"/>
      </w:r>
    </w:p>
    <w:p w14:paraId="3C6D9C41" w14:textId="7D768F69" w:rsidR="00D91F72" w:rsidRDefault="00E53301">
      <w:pPr>
        <w:pStyle w:val="a0"/>
      </w:pPr>
      <w:bookmarkStart w:id="31" w:name="_Toc533374720"/>
      <w:r>
        <w:rPr>
          <w:rFonts w:hint="eastAsia"/>
        </w:rPr>
        <w:lastRenderedPageBreak/>
        <w:t>退出后台</w:t>
      </w:r>
      <w:bookmarkEnd w:id="31"/>
    </w:p>
    <w:tbl>
      <w:tblPr>
        <w:tblStyle w:val="15"/>
        <w:tblW w:w="8296" w:type="dxa"/>
        <w:tblLayout w:type="fixed"/>
        <w:tblLook w:val="04A0" w:firstRow="1" w:lastRow="0" w:firstColumn="1" w:lastColumn="0" w:noHBand="0" w:noVBand="1"/>
      </w:tblPr>
      <w:tblGrid>
        <w:gridCol w:w="2155"/>
        <w:gridCol w:w="1993"/>
        <w:gridCol w:w="4148"/>
      </w:tblGrid>
      <w:tr w:rsidR="00D91F72" w14:paraId="17AF8FBB" w14:textId="1672B816">
        <w:tc>
          <w:tcPr>
            <w:tcW w:w="4148" w:type="dxa"/>
            <w:gridSpan w:val="2"/>
            <w:tcBorders>
              <w:top w:val="single" w:sz="4" w:space="0" w:color="000000"/>
              <w:left w:val="single" w:sz="4" w:space="0" w:color="000000"/>
              <w:bottom w:val="single" w:sz="4" w:space="0" w:color="000000"/>
              <w:right w:val="single" w:sz="4" w:space="0" w:color="000000"/>
            </w:tcBorders>
          </w:tcPr>
          <w:p w14:paraId="54103537" w14:textId="01BDBF7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D66363" w14:textId="2D2C457E" w:rsidR="00D91F72" w:rsidRDefault="00E53301">
            <w:pPr>
              <w:rPr>
                <w:sz w:val="20"/>
                <w:szCs w:val="20"/>
              </w:rPr>
            </w:pPr>
            <w:r>
              <w:rPr>
                <w:rFonts w:hint="eastAsia"/>
                <w:sz w:val="20"/>
                <w:szCs w:val="20"/>
              </w:rPr>
              <w:t>TC</w:t>
            </w:r>
            <w:r>
              <w:rPr>
                <w:sz w:val="20"/>
                <w:szCs w:val="20"/>
              </w:rPr>
              <w:t>-A-</w:t>
            </w:r>
          </w:p>
        </w:tc>
      </w:tr>
      <w:tr w:rsidR="00D91F72" w14:paraId="32E5EF2C" w14:textId="6629120F">
        <w:tc>
          <w:tcPr>
            <w:tcW w:w="4148" w:type="dxa"/>
            <w:gridSpan w:val="2"/>
            <w:tcBorders>
              <w:top w:val="single" w:sz="4" w:space="0" w:color="000000"/>
              <w:left w:val="single" w:sz="4" w:space="0" w:color="000000"/>
              <w:bottom w:val="single" w:sz="4" w:space="0" w:color="000000"/>
              <w:right w:val="single" w:sz="4" w:space="0" w:color="000000"/>
            </w:tcBorders>
          </w:tcPr>
          <w:p w14:paraId="4529A657" w14:textId="69CCC71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DF344A" w14:textId="265A02C5" w:rsidR="00D91F72" w:rsidRDefault="00E53301">
            <w:pPr>
              <w:rPr>
                <w:sz w:val="20"/>
                <w:szCs w:val="20"/>
              </w:rPr>
            </w:pPr>
            <w:r>
              <w:rPr>
                <w:rFonts w:hint="eastAsia"/>
                <w:sz w:val="20"/>
                <w:szCs w:val="20"/>
              </w:rPr>
              <w:t>退出后台</w:t>
            </w:r>
          </w:p>
        </w:tc>
      </w:tr>
      <w:tr w:rsidR="00D91F72" w14:paraId="6F9082CA" w14:textId="159B3D88">
        <w:tc>
          <w:tcPr>
            <w:tcW w:w="4148" w:type="dxa"/>
            <w:gridSpan w:val="2"/>
            <w:tcBorders>
              <w:top w:val="single" w:sz="4" w:space="0" w:color="000000"/>
              <w:left w:val="single" w:sz="4" w:space="0" w:color="000000"/>
              <w:bottom w:val="single" w:sz="4" w:space="0" w:color="000000"/>
              <w:right w:val="single" w:sz="4" w:space="0" w:color="000000"/>
            </w:tcBorders>
          </w:tcPr>
          <w:p w14:paraId="3A15413A" w14:textId="297EBE3F"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C742A88" w14:textId="28887272" w:rsidR="00D91F72" w:rsidRDefault="00E53301">
            <w:pPr>
              <w:rPr>
                <w:sz w:val="20"/>
                <w:szCs w:val="20"/>
              </w:rPr>
            </w:pPr>
            <w:r>
              <w:rPr>
                <w:rFonts w:hint="eastAsia"/>
                <w:sz w:val="20"/>
                <w:szCs w:val="20"/>
              </w:rPr>
              <w:t>退出后台</w:t>
            </w:r>
          </w:p>
        </w:tc>
      </w:tr>
      <w:tr w:rsidR="00D91F72" w14:paraId="08D514D7" w14:textId="6963E8A2">
        <w:tc>
          <w:tcPr>
            <w:tcW w:w="4148" w:type="dxa"/>
            <w:gridSpan w:val="2"/>
            <w:tcBorders>
              <w:top w:val="single" w:sz="4" w:space="0" w:color="000000"/>
              <w:left w:val="single" w:sz="4" w:space="0" w:color="000000"/>
              <w:bottom w:val="single" w:sz="4" w:space="0" w:color="000000"/>
              <w:right w:val="single" w:sz="4" w:space="0" w:color="000000"/>
            </w:tcBorders>
          </w:tcPr>
          <w:p w14:paraId="15F661FE" w14:textId="786C925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81A0240" w14:textId="113CED2F" w:rsidR="00D91F72" w:rsidRDefault="00E53301">
            <w:pPr>
              <w:rPr>
                <w:sz w:val="20"/>
                <w:szCs w:val="20"/>
              </w:rPr>
            </w:pPr>
            <w:r>
              <w:rPr>
                <w:rFonts w:hint="eastAsia"/>
                <w:sz w:val="20"/>
                <w:szCs w:val="20"/>
              </w:rPr>
              <w:t>管理员</w:t>
            </w:r>
          </w:p>
        </w:tc>
      </w:tr>
      <w:tr w:rsidR="00D91F72" w14:paraId="506CFED4" w14:textId="0AFFA536">
        <w:tc>
          <w:tcPr>
            <w:tcW w:w="4148" w:type="dxa"/>
            <w:gridSpan w:val="2"/>
            <w:tcBorders>
              <w:top w:val="single" w:sz="4" w:space="0" w:color="000000"/>
              <w:left w:val="single" w:sz="4" w:space="0" w:color="000000"/>
              <w:bottom w:val="single" w:sz="4" w:space="0" w:color="000000"/>
              <w:right w:val="single" w:sz="4" w:space="0" w:color="000000"/>
            </w:tcBorders>
          </w:tcPr>
          <w:p w14:paraId="718D296F" w14:textId="154532A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7B8368" w14:textId="2DF0D3F2" w:rsidR="00D91F72" w:rsidRDefault="00E53301">
            <w:pPr>
              <w:rPr>
                <w:sz w:val="20"/>
                <w:szCs w:val="20"/>
              </w:rPr>
            </w:pPr>
            <w:r>
              <w:rPr>
                <w:rFonts w:hint="eastAsia"/>
                <w:sz w:val="20"/>
                <w:szCs w:val="20"/>
              </w:rPr>
              <w:t>黑盒测试</w:t>
            </w:r>
          </w:p>
        </w:tc>
      </w:tr>
      <w:tr w:rsidR="00D91F72" w14:paraId="2786FF9F" w14:textId="0CA4D013">
        <w:tc>
          <w:tcPr>
            <w:tcW w:w="4148" w:type="dxa"/>
            <w:gridSpan w:val="2"/>
            <w:tcBorders>
              <w:top w:val="single" w:sz="4" w:space="0" w:color="000000"/>
              <w:left w:val="single" w:sz="4" w:space="0" w:color="000000"/>
              <w:bottom w:val="single" w:sz="4" w:space="0" w:color="000000"/>
              <w:right w:val="single" w:sz="4" w:space="0" w:color="000000"/>
            </w:tcBorders>
          </w:tcPr>
          <w:p w14:paraId="0078E0E3" w14:textId="041B617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8581E16" w14:textId="2D6B68EB" w:rsidR="00D91F72" w:rsidRDefault="00E53301">
            <w:pPr>
              <w:rPr>
                <w:sz w:val="20"/>
                <w:szCs w:val="20"/>
              </w:rPr>
            </w:pPr>
            <w:r>
              <w:rPr>
                <w:rFonts w:hint="eastAsia"/>
                <w:sz w:val="20"/>
                <w:szCs w:val="20"/>
              </w:rPr>
              <w:t>登录后台</w:t>
            </w:r>
          </w:p>
        </w:tc>
      </w:tr>
      <w:tr w:rsidR="00D91F72" w14:paraId="281C16FC" w14:textId="7974D168">
        <w:tc>
          <w:tcPr>
            <w:tcW w:w="4148" w:type="dxa"/>
            <w:gridSpan w:val="2"/>
            <w:tcBorders>
              <w:top w:val="single" w:sz="4" w:space="0" w:color="000000"/>
              <w:left w:val="single" w:sz="4" w:space="0" w:color="000000"/>
              <w:bottom w:val="single" w:sz="4" w:space="0" w:color="000000"/>
              <w:right w:val="single" w:sz="4" w:space="0" w:color="000000"/>
            </w:tcBorders>
          </w:tcPr>
          <w:p w14:paraId="01093C99" w14:textId="075B7F9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A667825" w14:textId="6F67BAC4" w:rsidR="00D91F72" w:rsidRDefault="00E53301">
            <w:pPr>
              <w:rPr>
                <w:sz w:val="20"/>
                <w:szCs w:val="20"/>
              </w:rPr>
            </w:pPr>
            <w:r>
              <w:rPr>
                <w:rFonts w:hint="eastAsia"/>
                <w:sz w:val="20"/>
                <w:szCs w:val="20"/>
              </w:rPr>
              <w:t>管理员退出登录状态</w:t>
            </w:r>
          </w:p>
        </w:tc>
      </w:tr>
      <w:tr w:rsidR="00D91F72" w14:paraId="72462CD3" w14:textId="6D528970">
        <w:tc>
          <w:tcPr>
            <w:tcW w:w="4148" w:type="dxa"/>
            <w:gridSpan w:val="2"/>
            <w:tcBorders>
              <w:top w:val="single" w:sz="4" w:space="0" w:color="000000"/>
              <w:left w:val="single" w:sz="4" w:space="0" w:color="000000"/>
              <w:bottom w:val="single" w:sz="4" w:space="0" w:color="000000"/>
              <w:right w:val="single" w:sz="4" w:space="0" w:color="000000"/>
            </w:tcBorders>
          </w:tcPr>
          <w:p w14:paraId="58AA83EF" w14:textId="3E05404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943F1E" w14:textId="56ED6BEF" w:rsidR="00D91F72" w:rsidRDefault="00E53301">
            <w:pPr>
              <w:rPr>
                <w:sz w:val="20"/>
                <w:szCs w:val="20"/>
              </w:rPr>
            </w:pPr>
            <w:r>
              <w:rPr>
                <w:rFonts w:hint="eastAsia"/>
                <w:sz w:val="20"/>
                <w:szCs w:val="20"/>
              </w:rPr>
              <w:t>测试管理员是否能正常退出登录状态</w:t>
            </w:r>
          </w:p>
        </w:tc>
      </w:tr>
      <w:tr w:rsidR="00D91F72" w14:paraId="0F8A1C9E" w14:textId="0FDF458E">
        <w:trPr>
          <w:trHeight w:val="1445"/>
        </w:trPr>
        <w:tc>
          <w:tcPr>
            <w:tcW w:w="8296" w:type="dxa"/>
            <w:gridSpan w:val="3"/>
            <w:tcBorders>
              <w:top w:val="single" w:sz="4" w:space="0" w:color="000000"/>
              <w:left w:val="single" w:sz="4" w:space="0" w:color="000000"/>
              <w:right w:val="single" w:sz="4" w:space="0" w:color="000000"/>
            </w:tcBorders>
          </w:tcPr>
          <w:p w14:paraId="09328D12" w14:textId="5847E7C1" w:rsidR="00D91F72" w:rsidRDefault="00E53301">
            <w:pPr>
              <w:rPr>
                <w:sz w:val="20"/>
                <w:szCs w:val="20"/>
              </w:rPr>
            </w:pPr>
            <w:r>
              <w:rPr>
                <w:rFonts w:hint="eastAsia"/>
                <w:sz w:val="20"/>
                <w:szCs w:val="20"/>
              </w:rPr>
              <w:t>初始条件和背景：</w:t>
            </w:r>
          </w:p>
          <w:p w14:paraId="735AAD19" w14:textId="7B7130C0" w:rsidR="00D91F72" w:rsidRDefault="00E53301">
            <w:pPr>
              <w:rPr>
                <w:sz w:val="20"/>
                <w:szCs w:val="20"/>
              </w:rPr>
            </w:pPr>
            <w:r>
              <w:rPr>
                <w:rFonts w:hint="eastAsia"/>
                <w:sz w:val="20"/>
                <w:szCs w:val="20"/>
              </w:rPr>
              <w:t>系统：PC端</w:t>
            </w:r>
          </w:p>
          <w:p w14:paraId="78AF95CF" w14:textId="4E69CE46" w:rsidR="00D91F72" w:rsidRDefault="00E53301">
            <w:pPr>
              <w:rPr>
                <w:sz w:val="20"/>
                <w:szCs w:val="20"/>
              </w:rPr>
            </w:pPr>
            <w:r>
              <w:rPr>
                <w:rFonts w:hint="eastAsia"/>
                <w:sz w:val="20"/>
                <w:szCs w:val="20"/>
              </w:rPr>
              <w:t>浏览器：C</w:t>
            </w:r>
            <w:r>
              <w:rPr>
                <w:sz w:val="20"/>
                <w:szCs w:val="20"/>
              </w:rPr>
              <w:t>hrome</w:t>
            </w:r>
          </w:p>
          <w:p w14:paraId="03131E9D" w14:textId="4A007D99" w:rsidR="00D91F72" w:rsidRDefault="00E53301">
            <w:pPr>
              <w:rPr>
                <w:sz w:val="20"/>
                <w:szCs w:val="20"/>
              </w:rPr>
            </w:pPr>
            <w:r>
              <w:rPr>
                <w:rFonts w:hint="eastAsia"/>
                <w:sz w:val="20"/>
                <w:szCs w:val="20"/>
              </w:rPr>
              <w:t>注释：无</w:t>
            </w:r>
          </w:p>
        </w:tc>
      </w:tr>
      <w:tr w:rsidR="00D91F72" w14:paraId="553163E9" w14:textId="0C98CC9C">
        <w:trPr>
          <w:trHeight w:val="392"/>
        </w:trPr>
        <w:tc>
          <w:tcPr>
            <w:tcW w:w="2155" w:type="dxa"/>
            <w:tcBorders>
              <w:top w:val="single" w:sz="4" w:space="0" w:color="000000"/>
              <w:left w:val="single" w:sz="4" w:space="0" w:color="000000"/>
              <w:bottom w:val="single" w:sz="4" w:space="0" w:color="000000"/>
              <w:right w:val="single" w:sz="4" w:space="0" w:color="000000"/>
            </w:tcBorders>
          </w:tcPr>
          <w:p w14:paraId="407899FD" w14:textId="48F5F2D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B85F6A" w14:textId="12B388EE" w:rsidR="00D91F72" w:rsidRDefault="00E53301">
            <w:pPr>
              <w:rPr>
                <w:sz w:val="20"/>
                <w:szCs w:val="20"/>
              </w:rPr>
            </w:pPr>
            <w:r>
              <w:rPr>
                <w:rFonts w:hint="eastAsia"/>
                <w:sz w:val="20"/>
                <w:szCs w:val="20"/>
              </w:rPr>
              <w:t>预期结果</w:t>
            </w:r>
          </w:p>
        </w:tc>
      </w:tr>
      <w:tr w:rsidR="00D91F72" w14:paraId="13BB4D2F" w14:textId="5CD4B6DD">
        <w:trPr>
          <w:trHeight w:val="392"/>
        </w:trPr>
        <w:tc>
          <w:tcPr>
            <w:tcW w:w="2155" w:type="dxa"/>
            <w:tcBorders>
              <w:top w:val="single" w:sz="4" w:space="0" w:color="000000"/>
              <w:left w:val="single" w:sz="4" w:space="0" w:color="000000"/>
              <w:bottom w:val="single" w:sz="4" w:space="0" w:color="000000"/>
              <w:right w:val="single" w:sz="4" w:space="0" w:color="000000"/>
            </w:tcBorders>
          </w:tcPr>
          <w:p w14:paraId="62D2CBF7" w14:textId="3874F695"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BE7B944" w14:textId="649C5779" w:rsidR="00D91F72" w:rsidRDefault="00E53301">
            <w:pPr>
              <w:rPr>
                <w:sz w:val="20"/>
                <w:szCs w:val="20"/>
              </w:rPr>
            </w:pPr>
            <w:r>
              <w:rPr>
                <w:rFonts w:hint="eastAsia"/>
                <w:sz w:val="20"/>
                <w:szCs w:val="20"/>
              </w:rPr>
              <w:t>进入管理员后台界面，右上角可见退出登录按钮</w:t>
            </w:r>
          </w:p>
        </w:tc>
      </w:tr>
      <w:tr w:rsidR="00D91F72" w14:paraId="3E4C1638" w14:textId="42893BD2">
        <w:trPr>
          <w:trHeight w:val="392"/>
        </w:trPr>
        <w:tc>
          <w:tcPr>
            <w:tcW w:w="2155" w:type="dxa"/>
            <w:tcBorders>
              <w:top w:val="single" w:sz="4" w:space="0" w:color="000000"/>
              <w:left w:val="single" w:sz="4" w:space="0" w:color="000000"/>
              <w:bottom w:val="single" w:sz="4" w:space="0" w:color="000000"/>
              <w:right w:val="single" w:sz="4" w:space="0" w:color="000000"/>
            </w:tcBorders>
          </w:tcPr>
          <w:p w14:paraId="138CB1A2" w14:textId="08009841" w:rsidR="00D91F72" w:rsidRDefault="00E53301">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787581D" w14:textId="66F7912C" w:rsidR="00D91F72" w:rsidRDefault="00E53301">
            <w:pPr>
              <w:rPr>
                <w:sz w:val="20"/>
                <w:szCs w:val="20"/>
              </w:rPr>
            </w:pPr>
            <w:r>
              <w:rPr>
                <w:rFonts w:hint="eastAsia"/>
                <w:sz w:val="20"/>
                <w:szCs w:val="20"/>
              </w:rPr>
              <w:t>弹出退出确认框</w:t>
            </w:r>
          </w:p>
        </w:tc>
      </w:tr>
      <w:tr w:rsidR="00D91F72" w14:paraId="04B4C8EF" w14:textId="21F19724">
        <w:trPr>
          <w:trHeight w:val="392"/>
        </w:trPr>
        <w:tc>
          <w:tcPr>
            <w:tcW w:w="2155" w:type="dxa"/>
            <w:tcBorders>
              <w:top w:val="single" w:sz="4" w:space="0" w:color="000000"/>
              <w:left w:val="single" w:sz="4" w:space="0" w:color="000000"/>
              <w:bottom w:val="single" w:sz="4" w:space="0" w:color="000000"/>
              <w:right w:val="single" w:sz="4" w:space="0" w:color="000000"/>
            </w:tcBorders>
          </w:tcPr>
          <w:p w14:paraId="07FD3957" w14:textId="221E9B3B"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88D6DAA" w14:textId="2EB2F1C3" w:rsidR="00D91F72" w:rsidRDefault="00E53301">
            <w:pPr>
              <w:rPr>
                <w:sz w:val="20"/>
                <w:szCs w:val="20"/>
              </w:rPr>
            </w:pPr>
            <w:r>
              <w:rPr>
                <w:rFonts w:hint="eastAsia"/>
                <w:sz w:val="20"/>
                <w:szCs w:val="20"/>
              </w:rPr>
              <w:t>回到管理员后台界面，未退出</w:t>
            </w:r>
          </w:p>
        </w:tc>
      </w:tr>
      <w:tr w:rsidR="00D91F72" w14:paraId="52C34212" w14:textId="340AC5C2">
        <w:trPr>
          <w:trHeight w:val="392"/>
        </w:trPr>
        <w:tc>
          <w:tcPr>
            <w:tcW w:w="2155" w:type="dxa"/>
            <w:tcBorders>
              <w:top w:val="single" w:sz="4" w:space="0" w:color="000000"/>
              <w:left w:val="single" w:sz="4" w:space="0" w:color="000000"/>
              <w:bottom w:val="single" w:sz="4" w:space="0" w:color="000000"/>
              <w:right w:val="single" w:sz="4" w:space="0" w:color="000000"/>
            </w:tcBorders>
          </w:tcPr>
          <w:p w14:paraId="268D38D1" w14:textId="4CE53AF4" w:rsidR="00D91F72" w:rsidRDefault="00E53301">
            <w:pPr>
              <w:rPr>
                <w:sz w:val="20"/>
                <w:szCs w:val="20"/>
              </w:rPr>
            </w:pPr>
            <w:r>
              <w:rPr>
                <w:rFonts w:hint="eastAsia"/>
                <w:sz w:val="20"/>
                <w:szCs w:val="20"/>
              </w:rPr>
              <w:t>点击退出登录按钮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2C9620D" w14:textId="36F6C5B0" w:rsidR="00D91F72" w:rsidRDefault="00E53301">
            <w:pPr>
              <w:rPr>
                <w:sz w:val="20"/>
                <w:szCs w:val="20"/>
              </w:rPr>
            </w:pPr>
            <w:r>
              <w:rPr>
                <w:rFonts w:hint="eastAsia"/>
                <w:sz w:val="20"/>
                <w:szCs w:val="20"/>
              </w:rPr>
              <w:t>弹出退出确认框</w:t>
            </w:r>
          </w:p>
        </w:tc>
      </w:tr>
      <w:tr w:rsidR="00D91F72" w14:paraId="1EA229AB" w14:textId="5FC5305F">
        <w:trPr>
          <w:trHeight w:val="392"/>
        </w:trPr>
        <w:tc>
          <w:tcPr>
            <w:tcW w:w="2155" w:type="dxa"/>
            <w:tcBorders>
              <w:top w:val="single" w:sz="4" w:space="0" w:color="000000"/>
              <w:left w:val="single" w:sz="4" w:space="0" w:color="000000"/>
              <w:bottom w:val="single" w:sz="4" w:space="0" w:color="000000"/>
              <w:right w:val="single" w:sz="4" w:space="0" w:color="000000"/>
            </w:tcBorders>
          </w:tcPr>
          <w:p w14:paraId="27CA92F8" w14:textId="7B0DF771"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2174F330" w14:textId="1D018E84" w:rsidR="00D91F72" w:rsidRDefault="00E53301">
            <w:pPr>
              <w:rPr>
                <w:sz w:val="20"/>
                <w:szCs w:val="20"/>
              </w:rPr>
            </w:pPr>
            <w:r>
              <w:rPr>
                <w:rFonts w:hint="eastAsia"/>
                <w:sz w:val="20"/>
                <w:szCs w:val="20"/>
              </w:rPr>
              <w:t>管理员退出，界面转跳至管理员登录界面</w:t>
            </w:r>
          </w:p>
        </w:tc>
      </w:tr>
    </w:tbl>
    <w:p w14:paraId="4E25458F" w14:textId="2ADDA539" w:rsidR="00D91F72" w:rsidRDefault="00D91F72"/>
    <w:p w14:paraId="06EA60E2" w14:textId="026BE67F" w:rsidR="00D91F72" w:rsidRDefault="00E53301">
      <w:r>
        <w:br w:type="page"/>
      </w:r>
    </w:p>
    <w:p w14:paraId="68938116" w14:textId="4E22E66E" w:rsidR="00D91F72" w:rsidRDefault="0010260F">
      <w:pPr>
        <w:pStyle w:val="a0"/>
        <w:rPr>
          <w:rFonts w:hint="eastAsia"/>
        </w:rPr>
      </w:pPr>
      <w:bookmarkStart w:id="32" w:name="_Toc533374721"/>
      <w:r>
        <w:rPr>
          <w:rFonts w:hint="eastAsia"/>
        </w:rPr>
        <w:lastRenderedPageBreak/>
        <w:t>用户</w:t>
      </w:r>
      <w:r w:rsidR="00E53301">
        <w:rPr>
          <w:rFonts w:hint="eastAsia"/>
        </w:rPr>
        <w:t>管理</w:t>
      </w:r>
      <w:bookmarkEnd w:id="32"/>
    </w:p>
    <w:p w14:paraId="28DDFF49" w14:textId="41BCDC0B" w:rsidR="0010260F" w:rsidRDefault="0010260F" w:rsidP="0010260F">
      <w:pPr>
        <w:pStyle w:val="a1"/>
      </w:pPr>
      <w:bookmarkStart w:id="33" w:name="_Toc533374722"/>
      <w:r>
        <w:rPr>
          <w:rFonts w:hint="eastAsia"/>
        </w:rPr>
        <w:t>搜索用户</w:t>
      </w:r>
      <w:bookmarkEnd w:id="33"/>
    </w:p>
    <w:tbl>
      <w:tblPr>
        <w:tblStyle w:val="15"/>
        <w:tblW w:w="8296" w:type="dxa"/>
        <w:tblLayout w:type="fixed"/>
        <w:tblLook w:val="04A0" w:firstRow="1" w:lastRow="0" w:firstColumn="1" w:lastColumn="0" w:noHBand="0" w:noVBand="1"/>
      </w:tblPr>
      <w:tblGrid>
        <w:gridCol w:w="2155"/>
        <w:gridCol w:w="1993"/>
        <w:gridCol w:w="4148"/>
      </w:tblGrid>
      <w:tr w:rsidR="0010260F" w14:paraId="44096B21"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79756BA" w14:textId="77777777" w:rsidR="0010260F" w:rsidRDefault="0010260F"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E71B27" w14:textId="77777777" w:rsidR="0010260F" w:rsidRDefault="0010260F" w:rsidP="007A5F78">
            <w:pPr>
              <w:rPr>
                <w:sz w:val="20"/>
                <w:szCs w:val="20"/>
              </w:rPr>
            </w:pPr>
            <w:r>
              <w:rPr>
                <w:rFonts w:hint="eastAsia"/>
                <w:sz w:val="20"/>
                <w:szCs w:val="20"/>
              </w:rPr>
              <w:t>TC</w:t>
            </w:r>
            <w:r>
              <w:rPr>
                <w:sz w:val="20"/>
                <w:szCs w:val="20"/>
              </w:rPr>
              <w:t>-A-</w:t>
            </w:r>
          </w:p>
        </w:tc>
      </w:tr>
      <w:tr w:rsidR="0010260F" w14:paraId="40C0D56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85FA12A" w14:textId="77777777" w:rsidR="0010260F" w:rsidRDefault="0010260F"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7B6895F" w14:textId="4459356D" w:rsidR="0010260F" w:rsidRDefault="0010260F" w:rsidP="007A5F78">
            <w:pPr>
              <w:rPr>
                <w:sz w:val="20"/>
                <w:szCs w:val="20"/>
              </w:rPr>
            </w:pPr>
            <w:r>
              <w:rPr>
                <w:rFonts w:hint="eastAsia"/>
                <w:sz w:val="20"/>
                <w:szCs w:val="20"/>
              </w:rPr>
              <w:t>搜索用户</w:t>
            </w:r>
          </w:p>
        </w:tc>
      </w:tr>
      <w:tr w:rsidR="0010260F" w14:paraId="43F11457"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0C8C796" w14:textId="77777777" w:rsidR="0010260F" w:rsidRDefault="0010260F"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9D8B2C" w14:textId="599878F9" w:rsidR="0010260F" w:rsidRDefault="0010260F" w:rsidP="007A5F78">
            <w:pPr>
              <w:rPr>
                <w:sz w:val="20"/>
                <w:szCs w:val="20"/>
              </w:rPr>
            </w:pPr>
            <w:r>
              <w:rPr>
                <w:rFonts w:hint="eastAsia"/>
                <w:sz w:val="20"/>
                <w:szCs w:val="20"/>
              </w:rPr>
              <w:t>搜索用户</w:t>
            </w:r>
          </w:p>
        </w:tc>
      </w:tr>
      <w:tr w:rsidR="0010260F" w14:paraId="5182B1B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2A6231A" w14:textId="77777777" w:rsidR="0010260F" w:rsidRDefault="0010260F"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A9D5997" w14:textId="77777777" w:rsidR="0010260F" w:rsidRDefault="0010260F" w:rsidP="007A5F78">
            <w:pPr>
              <w:rPr>
                <w:sz w:val="20"/>
                <w:szCs w:val="20"/>
              </w:rPr>
            </w:pPr>
            <w:r>
              <w:rPr>
                <w:rFonts w:hint="eastAsia"/>
                <w:sz w:val="20"/>
                <w:szCs w:val="20"/>
              </w:rPr>
              <w:t>管理员</w:t>
            </w:r>
          </w:p>
        </w:tc>
      </w:tr>
      <w:tr w:rsidR="0010260F" w14:paraId="007708F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DE8E512" w14:textId="77777777" w:rsidR="0010260F" w:rsidRDefault="0010260F"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A8955F" w14:textId="77777777" w:rsidR="0010260F" w:rsidRDefault="0010260F" w:rsidP="007A5F78">
            <w:pPr>
              <w:rPr>
                <w:sz w:val="20"/>
                <w:szCs w:val="20"/>
              </w:rPr>
            </w:pPr>
            <w:r>
              <w:rPr>
                <w:rFonts w:hint="eastAsia"/>
                <w:sz w:val="20"/>
                <w:szCs w:val="20"/>
              </w:rPr>
              <w:t>黑盒测试</w:t>
            </w:r>
          </w:p>
        </w:tc>
      </w:tr>
      <w:tr w:rsidR="0010260F" w14:paraId="5967BE6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19FF96B" w14:textId="77777777" w:rsidR="0010260F" w:rsidRDefault="0010260F"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306A39" w14:textId="77777777" w:rsidR="0010260F" w:rsidRDefault="0010260F" w:rsidP="007A5F78">
            <w:pPr>
              <w:rPr>
                <w:sz w:val="20"/>
                <w:szCs w:val="20"/>
              </w:rPr>
            </w:pPr>
            <w:r>
              <w:rPr>
                <w:rFonts w:hint="eastAsia"/>
                <w:sz w:val="20"/>
                <w:szCs w:val="20"/>
              </w:rPr>
              <w:t>登录后台</w:t>
            </w:r>
          </w:p>
        </w:tc>
      </w:tr>
      <w:tr w:rsidR="0010260F" w14:paraId="6EEE2FB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BFF9FD9" w14:textId="77777777" w:rsidR="0010260F" w:rsidRDefault="0010260F"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A43767" w14:textId="62FC6F14" w:rsidR="0010260F" w:rsidRDefault="0010260F" w:rsidP="007A5F78">
            <w:pPr>
              <w:rPr>
                <w:sz w:val="20"/>
                <w:szCs w:val="20"/>
              </w:rPr>
            </w:pPr>
            <w:r>
              <w:rPr>
                <w:rFonts w:hint="eastAsia"/>
                <w:sz w:val="20"/>
                <w:szCs w:val="20"/>
              </w:rPr>
              <w:t>管理员搜索用户</w:t>
            </w:r>
          </w:p>
        </w:tc>
      </w:tr>
      <w:tr w:rsidR="0010260F" w14:paraId="78E04954"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2A9CD15" w14:textId="77777777" w:rsidR="0010260F" w:rsidRDefault="0010260F"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2D88A8" w14:textId="33F7B969" w:rsidR="0010260F" w:rsidRDefault="0010260F" w:rsidP="007A5F78">
            <w:pPr>
              <w:rPr>
                <w:sz w:val="20"/>
                <w:szCs w:val="20"/>
              </w:rPr>
            </w:pPr>
            <w:r>
              <w:rPr>
                <w:rFonts w:hint="eastAsia"/>
                <w:sz w:val="20"/>
                <w:szCs w:val="20"/>
              </w:rPr>
              <w:t>测试管理员是否能正常搜索用户</w:t>
            </w:r>
          </w:p>
        </w:tc>
      </w:tr>
      <w:tr w:rsidR="0010260F" w14:paraId="644BBD87"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4F6A137A" w14:textId="77777777" w:rsidR="0010260F" w:rsidRDefault="0010260F" w:rsidP="007A5F78">
            <w:pPr>
              <w:rPr>
                <w:sz w:val="20"/>
                <w:szCs w:val="20"/>
              </w:rPr>
            </w:pPr>
            <w:r>
              <w:rPr>
                <w:rFonts w:hint="eastAsia"/>
                <w:sz w:val="20"/>
                <w:szCs w:val="20"/>
              </w:rPr>
              <w:t>初始条件和背景：</w:t>
            </w:r>
          </w:p>
          <w:p w14:paraId="337A01D1" w14:textId="77777777" w:rsidR="0010260F" w:rsidRDefault="0010260F" w:rsidP="007A5F78">
            <w:pPr>
              <w:rPr>
                <w:sz w:val="20"/>
                <w:szCs w:val="20"/>
              </w:rPr>
            </w:pPr>
            <w:r>
              <w:rPr>
                <w:rFonts w:hint="eastAsia"/>
                <w:sz w:val="20"/>
                <w:szCs w:val="20"/>
              </w:rPr>
              <w:t>系统：PC端</w:t>
            </w:r>
          </w:p>
          <w:p w14:paraId="6AA4883D" w14:textId="77777777" w:rsidR="0010260F" w:rsidRDefault="0010260F" w:rsidP="007A5F78">
            <w:pPr>
              <w:rPr>
                <w:sz w:val="20"/>
                <w:szCs w:val="20"/>
              </w:rPr>
            </w:pPr>
            <w:r>
              <w:rPr>
                <w:rFonts w:hint="eastAsia"/>
                <w:sz w:val="20"/>
                <w:szCs w:val="20"/>
              </w:rPr>
              <w:t>浏览器：C</w:t>
            </w:r>
            <w:r>
              <w:rPr>
                <w:sz w:val="20"/>
                <w:szCs w:val="20"/>
              </w:rPr>
              <w:t>hrome</w:t>
            </w:r>
          </w:p>
          <w:p w14:paraId="450B79C8" w14:textId="77777777" w:rsidR="0010260F" w:rsidRDefault="0010260F" w:rsidP="007A5F78">
            <w:pPr>
              <w:rPr>
                <w:sz w:val="20"/>
                <w:szCs w:val="20"/>
              </w:rPr>
            </w:pPr>
            <w:r>
              <w:rPr>
                <w:rFonts w:hint="eastAsia"/>
                <w:sz w:val="20"/>
                <w:szCs w:val="20"/>
              </w:rPr>
              <w:t>注释：无</w:t>
            </w:r>
          </w:p>
        </w:tc>
      </w:tr>
      <w:tr w:rsidR="0010260F" w14:paraId="2A8AAE1D"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8B2D602" w14:textId="77777777" w:rsidR="0010260F" w:rsidRDefault="0010260F"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C8EF22" w14:textId="77777777" w:rsidR="0010260F" w:rsidRDefault="0010260F" w:rsidP="007A5F78">
            <w:pPr>
              <w:rPr>
                <w:sz w:val="20"/>
                <w:szCs w:val="20"/>
              </w:rPr>
            </w:pPr>
            <w:r>
              <w:rPr>
                <w:rFonts w:hint="eastAsia"/>
                <w:sz w:val="20"/>
                <w:szCs w:val="20"/>
              </w:rPr>
              <w:t>预期结果</w:t>
            </w:r>
          </w:p>
        </w:tc>
      </w:tr>
      <w:tr w:rsidR="0010260F" w14:paraId="7083DF1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546624F" w14:textId="77777777" w:rsidR="0010260F" w:rsidRDefault="0010260F" w:rsidP="007A5F78">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8362706" w14:textId="77777777" w:rsidR="0010260F" w:rsidRDefault="0010260F" w:rsidP="007A5F78">
            <w:pPr>
              <w:rPr>
                <w:sz w:val="20"/>
                <w:szCs w:val="20"/>
              </w:rPr>
            </w:pPr>
            <w:r>
              <w:rPr>
                <w:rFonts w:hint="eastAsia"/>
                <w:sz w:val="20"/>
                <w:szCs w:val="20"/>
              </w:rPr>
              <w:t xml:space="preserve">进入管理员后台界面，可见用户管理 </w:t>
            </w:r>
          </w:p>
        </w:tc>
      </w:tr>
      <w:tr w:rsidR="0010260F" w14:paraId="7D18CA53"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0E12E50E" w14:textId="77777777" w:rsidR="0010260F" w:rsidRDefault="0010260F" w:rsidP="007A5F78">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5EA0043" w14:textId="51E7B160" w:rsidR="0010260F" w:rsidRDefault="0010260F" w:rsidP="007A5F78">
            <w:pPr>
              <w:rPr>
                <w:sz w:val="20"/>
                <w:szCs w:val="20"/>
              </w:rPr>
            </w:pPr>
            <w:r>
              <w:rPr>
                <w:rFonts w:hint="eastAsia"/>
                <w:sz w:val="20"/>
                <w:szCs w:val="20"/>
              </w:rPr>
              <w:t>进入用户管理界面</w:t>
            </w:r>
          </w:p>
        </w:tc>
      </w:tr>
      <w:tr w:rsidR="0010260F" w14:paraId="154B5E98"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AAFAF7B" w14:textId="71F5A094" w:rsidR="0010260F" w:rsidRDefault="0010260F" w:rsidP="007A5F78">
            <w:pPr>
              <w:rPr>
                <w:rFonts w:hint="eastAsia"/>
                <w:sz w:val="20"/>
                <w:szCs w:val="20"/>
              </w:rPr>
            </w:pPr>
            <w:r>
              <w:rPr>
                <w:rFonts w:hint="eastAsia"/>
                <w:sz w:val="20"/>
                <w:szCs w:val="20"/>
              </w:rPr>
              <w:t>点击用户搜索</w:t>
            </w:r>
            <w:r w:rsidR="008A5BF2">
              <w:rPr>
                <w:rFonts w:hint="eastAsia"/>
                <w:sz w:val="20"/>
                <w:szCs w:val="20"/>
              </w:rPr>
              <w:t>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0EBE8B6" w14:textId="05BCA6D4" w:rsidR="0010260F" w:rsidRPr="008A5BF2" w:rsidRDefault="008A5BF2" w:rsidP="007A5F78">
            <w:pPr>
              <w:rPr>
                <w:rFonts w:hint="eastAsia"/>
                <w:sz w:val="20"/>
                <w:szCs w:val="20"/>
              </w:rPr>
            </w:pPr>
            <w:r>
              <w:rPr>
                <w:rFonts w:hint="eastAsia"/>
                <w:sz w:val="20"/>
                <w:szCs w:val="20"/>
              </w:rPr>
              <w:t>界面出现用户搜索结果</w:t>
            </w:r>
          </w:p>
        </w:tc>
      </w:tr>
      <w:tr w:rsidR="0010260F" w14:paraId="02026A6B"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3B16D700" w14:textId="77777777" w:rsidR="0010260F" w:rsidRDefault="0010260F" w:rsidP="007A5F78">
            <w:pPr>
              <w:rPr>
                <w:sz w:val="20"/>
                <w:szCs w:val="20"/>
              </w:rPr>
            </w:pPr>
            <w:r>
              <w:rPr>
                <w:rFonts w:hint="eastAsia"/>
                <w:sz w:val="20"/>
                <w:szCs w:val="20"/>
              </w:rPr>
              <w:t>不选择用户，点击下方删除按钮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642F6C9" w14:textId="77777777" w:rsidR="0010260F" w:rsidRDefault="0010260F" w:rsidP="007A5F78">
            <w:pPr>
              <w:rPr>
                <w:sz w:val="20"/>
                <w:szCs w:val="20"/>
              </w:rPr>
            </w:pPr>
            <w:r>
              <w:rPr>
                <w:rFonts w:hint="eastAsia"/>
                <w:sz w:val="20"/>
                <w:szCs w:val="20"/>
              </w:rPr>
              <w:t>提示请选择用户</w:t>
            </w:r>
          </w:p>
        </w:tc>
      </w:tr>
    </w:tbl>
    <w:p w14:paraId="40DC6D30" w14:textId="77777777" w:rsidR="0010260F" w:rsidRDefault="0010260F" w:rsidP="0010260F">
      <w:pPr>
        <w:rPr>
          <w:rFonts w:hint="eastAsia"/>
        </w:rPr>
      </w:pPr>
    </w:p>
    <w:p w14:paraId="6355A58C" w14:textId="77777777" w:rsidR="0010260F" w:rsidRDefault="0010260F" w:rsidP="0010260F">
      <w:pPr>
        <w:rPr>
          <w:rFonts w:hint="eastAsia"/>
        </w:rPr>
      </w:pPr>
    </w:p>
    <w:p w14:paraId="67BCE744" w14:textId="77777777" w:rsidR="0010260F" w:rsidRDefault="0010260F" w:rsidP="0010260F">
      <w:pPr>
        <w:rPr>
          <w:rFonts w:hint="eastAsia"/>
        </w:rPr>
      </w:pPr>
    </w:p>
    <w:p w14:paraId="5500FBC3" w14:textId="77777777" w:rsidR="0010260F" w:rsidRDefault="0010260F" w:rsidP="0010260F">
      <w:pPr>
        <w:rPr>
          <w:rFonts w:hint="eastAsia"/>
        </w:rPr>
      </w:pPr>
    </w:p>
    <w:p w14:paraId="21C73C70" w14:textId="77777777" w:rsidR="0010260F" w:rsidRDefault="0010260F" w:rsidP="0010260F">
      <w:pPr>
        <w:rPr>
          <w:rFonts w:hint="eastAsia"/>
        </w:rPr>
      </w:pPr>
    </w:p>
    <w:p w14:paraId="73664AEF" w14:textId="77777777" w:rsidR="0010260F" w:rsidRDefault="0010260F" w:rsidP="0010260F">
      <w:pPr>
        <w:rPr>
          <w:rFonts w:hint="eastAsia"/>
        </w:rPr>
      </w:pPr>
    </w:p>
    <w:p w14:paraId="3655A025" w14:textId="77777777" w:rsidR="0010260F" w:rsidRDefault="0010260F" w:rsidP="0010260F">
      <w:pPr>
        <w:rPr>
          <w:rFonts w:hint="eastAsia"/>
        </w:rPr>
      </w:pPr>
    </w:p>
    <w:p w14:paraId="0DED85E2" w14:textId="77777777" w:rsidR="0010260F" w:rsidRDefault="0010260F" w:rsidP="0010260F">
      <w:pPr>
        <w:rPr>
          <w:rFonts w:hint="eastAsia"/>
        </w:rPr>
      </w:pPr>
    </w:p>
    <w:p w14:paraId="6C35EBCB" w14:textId="77777777" w:rsidR="0010260F" w:rsidRDefault="0010260F" w:rsidP="0010260F">
      <w:pPr>
        <w:rPr>
          <w:rFonts w:hint="eastAsia"/>
        </w:rPr>
      </w:pPr>
    </w:p>
    <w:p w14:paraId="6BA3A987" w14:textId="77777777" w:rsidR="0010260F" w:rsidRDefault="0010260F" w:rsidP="0010260F">
      <w:pPr>
        <w:rPr>
          <w:rFonts w:hint="eastAsia"/>
        </w:rPr>
      </w:pPr>
    </w:p>
    <w:p w14:paraId="00752FD1" w14:textId="77777777" w:rsidR="008A5BF2" w:rsidRDefault="008A5BF2" w:rsidP="0010260F">
      <w:pPr>
        <w:rPr>
          <w:rFonts w:hint="eastAsia"/>
        </w:rPr>
      </w:pPr>
    </w:p>
    <w:p w14:paraId="2AB8109C" w14:textId="77777777" w:rsidR="008A5BF2" w:rsidRDefault="008A5BF2" w:rsidP="0010260F">
      <w:pPr>
        <w:rPr>
          <w:rFonts w:hint="eastAsia"/>
        </w:rPr>
      </w:pPr>
    </w:p>
    <w:p w14:paraId="7262068A" w14:textId="77777777" w:rsidR="008A5BF2" w:rsidRDefault="008A5BF2" w:rsidP="0010260F">
      <w:pPr>
        <w:rPr>
          <w:rFonts w:hint="eastAsia"/>
        </w:rPr>
      </w:pPr>
    </w:p>
    <w:p w14:paraId="35A1C79E" w14:textId="77777777" w:rsidR="008A5BF2" w:rsidRDefault="008A5BF2" w:rsidP="0010260F">
      <w:pPr>
        <w:rPr>
          <w:rFonts w:hint="eastAsia"/>
        </w:rPr>
      </w:pPr>
    </w:p>
    <w:p w14:paraId="1A73D4CA" w14:textId="77777777" w:rsidR="008A5BF2" w:rsidRDefault="008A5BF2" w:rsidP="0010260F">
      <w:pPr>
        <w:rPr>
          <w:rFonts w:hint="eastAsia"/>
        </w:rPr>
      </w:pPr>
    </w:p>
    <w:p w14:paraId="68B6FB6F" w14:textId="77777777" w:rsidR="008A5BF2" w:rsidRDefault="008A5BF2" w:rsidP="0010260F">
      <w:pPr>
        <w:rPr>
          <w:rFonts w:hint="eastAsia"/>
        </w:rPr>
      </w:pPr>
    </w:p>
    <w:p w14:paraId="4ED8B80D" w14:textId="77777777" w:rsidR="008A5BF2" w:rsidRDefault="008A5BF2" w:rsidP="0010260F">
      <w:pPr>
        <w:rPr>
          <w:rFonts w:hint="eastAsia"/>
        </w:rPr>
      </w:pPr>
    </w:p>
    <w:p w14:paraId="6B19A5AF" w14:textId="77777777" w:rsidR="008A5BF2" w:rsidRPr="0010260F" w:rsidRDefault="008A5BF2" w:rsidP="0010260F">
      <w:pPr>
        <w:rPr>
          <w:rFonts w:hint="eastAsia"/>
        </w:rPr>
      </w:pPr>
    </w:p>
    <w:p w14:paraId="3263F388" w14:textId="23B5194D" w:rsidR="00D91F72" w:rsidRDefault="00D10CE9" w:rsidP="0010260F">
      <w:pPr>
        <w:pStyle w:val="a1"/>
      </w:pPr>
      <w:bookmarkStart w:id="34" w:name="_Toc533374723"/>
      <w:r>
        <w:rPr>
          <w:rFonts w:hint="eastAsia"/>
        </w:rPr>
        <w:lastRenderedPageBreak/>
        <w:t>将</w:t>
      </w:r>
      <w:r w:rsidR="0010260F">
        <w:rPr>
          <w:rFonts w:hint="eastAsia"/>
        </w:rPr>
        <w:t>用户</w:t>
      </w:r>
      <w:r>
        <w:rPr>
          <w:rFonts w:hint="eastAsia"/>
        </w:rPr>
        <w:t>加入黑名单</w:t>
      </w:r>
      <w:bookmarkEnd w:id="34"/>
    </w:p>
    <w:tbl>
      <w:tblPr>
        <w:tblStyle w:val="15"/>
        <w:tblW w:w="8296" w:type="dxa"/>
        <w:tblLayout w:type="fixed"/>
        <w:tblLook w:val="04A0" w:firstRow="1" w:lastRow="0" w:firstColumn="1" w:lastColumn="0" w:noHBand="0" w:noVBand="1"/>
      </w:tblPr>
      <w:tblGrid>
        <w:gridCol w:w="2155"/>
        <w:gridCol w:w="1993"/>
        <w:gridCol w:w="4148"/>
      </w:tblGrid>
      <w:tr w:rsidR="00D91F72" w14:paraId="1B8B1244" w14:textId="185D3EB6">
        <w:tc>
          <w:tcPr>
            <w:tcW w:w="4148" w:type="dxa"/>
            <w:gridSpan w:val="2"/>
            <w:tcBorders>
              <w:top w:val="single" w:sz="4" w:space="0" w:color="000000"/>
              <w:left w:val="single" w:sz="4" w:space="0" w:color="000000"/>
              <w:bottom w:val="single" w:sz="4" w:space="0" w:color="000000"/>
              <w:right w:val="single" w:sz="4" w:space="0" w:color="000000"/>
            </w:tcBorders>
          </w:tcPr>
          <w:p w14:paraId="3F826792" w14:textId="1DDEEA0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CC2A9A" w14:textId="2452D25F" w:rsidR="00D91F72" w:rsidRDefault="00E53301">
            <w:pPr>
              <w:rPr>
                <w:sz w:val="20"/>
                <w:szCs w:val="20"/>
              </w:rPr>
            </w:pPr>
            <w:r>
              <w:rPr>
                <w:rFonts w:hint="eastAsia"/>
                <w:sz w:val="20"/>
                <w:szCs w:val="20"/>
              </w:rPr>
              <w:t>TC</w:t>
            </w:r>
            <w:r>
              <w:rPr>
                <w:sz w:val="20"/>
                <w:szCs w:val="20"/>
              </w:rPr>
              <w:t>-A-</w:t>
            </w:r>
          </w:p>
        </w:tc>
      </w:tr>
      <w:tr w:rsidR="00D91F72" w14:paraId="5871C2A3" w14:textId="52978BAF">
        <w:tc>
          <w:tcPr>
            <w:tcW w:w="4148" w:type="dxa"/>
            <w:gridSpan w:val="2"/>
            <w:tcBorders>
              <w:top w:val="single" w:sz="4" w:space="0" w:color="000000"/>
              <w:left w:val="single" w:sz="4" w:space="0" w:color="000000"/>
              <w:bottom w:val="single" w:sz="4" w:space="0" w:color="000000"/>
              <w:right w:val="single" w:sz="4" w:space="0" w:color="000000"/>
            </w:tcBorders>
          </w:tcPr>
          <w:p w14:paraId="414876A5" w14:textId="22EDECA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FC7DC6" w14:textId="2345927E" w:rsidR="00D91F72" w:rsidRDefault="00D10CE9">
            <w:pPr>
              <w:rPr>
                <w:sz w:val="20"/>
                <w:szCs w:val="20"/>
              </w:rPr>
            </w:pPr>
            <w:r>
              <w:rPr>
                <w:rFonts w:hint="eastAsia"/>
                <w:sz w:val="20"/>
                <w:szCs w:val="20"/>
              </w:rPr>
              <w:t>将</w:t>
            </w:r>
            <w:r w:rsidR="0010260F">
              <w:rPr>
                <w:rFonts w:hint="eastAsia"/>
                <w:sz w:val="20"/>
                <w:szCs w:val="20"/>
              </w:rPr>
              <w:t>用户</w:t>
            </w:r>
            <w:r>
              <w:rPr>
                <w:rFonts w:hint="eastAsia"/>
                <w:sz w:val="20"/>
                <w:szCs w:val="20"/>
              </w:rPr>
              <w:t>加入黑名单</w:t>
            </w:r>
          </w:p>
        </w:tc>
      </w:tr>
      <w:tr w:rsidR="00D91F72" w14:paraId="04BB4606" w14:textId="4C6407C2">
        <w:tc>
          <w:tcPr>
            <w:tcW w:w="4148" w:type="dxa"/>
            <w:gridSpan w:val="2"/>
            <w:tcBorders>
              <w:top w:val="single" w:sz="4" w:space="0" w:color="000000"/>
              <w:left w:val="single" w:sz="4" w:space="0" w:color="000000"/>
              <w:bottom w:val="single" w:sz="4" w:space="0" w:color="000000"/>
              <w:right w:val="single" w:sz="4" w:space="0" w:color="000000"/>
            </w:tcBorders>
          </w:tcPr>
          <w:p w14:paraId="1F44B96A" w14:textId="346B41C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89D4F3" w14:textId="3F11AA0A" w:rsidR="00D91F72" w:rsidRDefault="00D10CE9">
            <w:pPr>
              <w:rPr>
                <w:sz w:val="20"/>
                <w:szCs w:val="20"/>
              </w:rPr>
            </w:pPr>
            <w:r>
              <w:rPr>
                <w:rFonts w:hint="eastAsia"/>
                <w:sz w:val="20"/>
                <w:szCs w:val="20"/>
              </w:rPr>
              <w:t>将</w:t>
            </w:r>
            <w:r w:rsidR="0010260F">
              <w:rPr>
                <w:rFonts w:hint="eastAsia"/>
                <w:sz w:val="20"/>
                <w:szCs w:val="20"/>
              </w:rPr>
              <w:t>用户</w:t>
            </w:r>
            <w:r>
              <w:rPr>
                <w:rFonts w:hint="eastAsia"/>
                <w:sz w:val="20"/>
                <w:szCs w:val="20"/>
              </w:rPr>
              <w:t>加入黑名单</w:t>
            </w:r>
          </w:p>
        </w:tc>
      </w:tr>
      <w:tr w:rsidR="00D91F72" w14:paraId="3A8E4E82" w14:textId="76F23A4A">
        <w:tc>
          <w:tcPr>
            <w:tcW w:w="4148" w:type="dxa"/>
            <w:gridSpan w:val="2"/>
            <w:tcBorders>
              <w:top w:val="single" w:sz="4" w:space="0" w:color="000000"/>
              <w:left w:val="single" w:sz="4" w:space="0" w:color="000000"/>
              <w:bottom w:val="single" w:sz="4" w:space="0" w:color="000000"/>
              <w:right w:val="single" w:sz="4" w:space="0" w:color="000000"/>
            </w:tcBorders>
          </w:tcPr>
          <w:p w14:paraId="1F79FC32" w14:textId="3E01FC4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5CCBD7E" w14:textId="77D6651E" w:rsidR="00D91F72" w:rsidRDefault="00E53301">
            <w:pPr>
              <w:rPr>
                <w:sz w:val="20"/>
                <w:szCs w:val="20"/>
              </w:rPr>
            </w:pPr>
            <w:r>
              <w:rPr>
                <w:rFonts w:hint="eastAsia"/>
                <w:sz w:val="20"/>
                <w:szCs w:val="20"/>
              </w:rPr>
              <w:t>管理员</w:t>
            </w:r>
          </w:p>
        </w:tc>
      </w:tr>
      <w:tr w:rsidR="00D91F72" w14:paraId="36066EDA" w14:textId="22D25EEE">
        <w:tc>
          <w:tcPr>
            <w:tcW w:w="4148" w:type="dxa"/>
            <w:gridSpan w:val="2"/>
            <w:tcBorders>
              <w:top w:val="single" w:sz="4" w:space="0" w:color="000000"/>
              <w:left w:val="single" w:sz="4" w:space="0" w:color="000000"/>
              <w:bottom w:val="single" w:sz="4" w:space="0" w:color="000000"/>
              <w:right w:val="single" w:sz="4" w:space="0" w:color="000000"/>
            </w:tcBorders>
          </w:tcPr>
          <w:p w14:paraId="0066B2DD" w14:textId="0250A45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EE86F65" w14:textId="24AD2E35" w:rsidR="00D91F72" w:rsidRDefault="00E53301">
            <w:pPr>
              <w:rPr>
                <w:sz w:val="20"/>
                <w:szCs w:val="20"/>
              </w:rPr>
            </w:pPr>
            <w:r>
              <w:rPr>
                <w:rFonts w:hint="eastAsia"/>
                <w:sz w:val="20"/>
                <w:szCs w:val="20"/>
              </w:rPr>
              <w:t>黑盒测试</w:t>
            </w:r>
          </w:p>
        </w:tc>
      </w:tr>
      <w:tr w:rsidR="00D91F72" w14:paraId="4537D2E9" w14:textId="7F7D34A5">
        <w:tc>
          <w:tcPr>
            <w:tcW w:w="4148" w:type="dxa"/>
            <w:gridSpan w:val="2"/>
            <w:tcBorders>
              <w:top w:val="single" w:sz="4" w:space="0" w:color="000000"/>
              <w:left w:val="single" w:sz="4" w:space="0" w:color="000000"/>
              <w:bottom w:val="single" w:sz="4" w:space="0" w:color="000000"/>
              <w:right w:val="single" w:sz="4" w:space="0" w:color="000000"/>
            </w:tcBorders>
          </w:tcPr>
          <w:p w14:paraId="2FD77E7B" w14:textId="71E6029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91C13FD" w14:textId="60A39AF9" w:rsidR="00D91F72" w:rsidRDefault="00E53301">
            <w:pPr>
              <w:rPr>
                <w:sz w:val="20"/>
                <w:szCs w:val="20"/>
              </w:rPr>
            </w:pPr>
            <w:r>
              <w:rPr>
                <w:rFonts w:hint="eastAsia"/>
                <w:sz w:val="20"/>
                <w:szCs w:val="20"/>
              </w:rPr>
              <w:t>登录后台</w:t>
            </w:r>
          </w:p>
        </w:tc>
      </w:tr>
      <w:tr w:rsidR="00D91F72" w14:paraId="3FF7E7ED" w14:textId="39929E82">
        <w:tc>
          <w:tcPr>
            <w:tcW w:w="4148" w:type="dxa"/>
            <w:gridSpan w:val="2"/>
            <w:tcBorders>
              <w:top w:val="single" w:sz="4" w:space="0" w:color="000000"/>
              <w:left w:val="single" w:sz="4" w:space="0" w:color="000000"/>
              <w:bottom w:val="single" w:sz="4" w:space="0" w:color="000000"/>
              <w:right w:val="single" w:sz="4" w:space="0" w:color="000000"/>
            </w:tcBorders>
          </w:tcPr>
          <w:p w14:paraId="09A3142F" w14:textId="650C4F1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049F2E4" w14:textId="1DDE8BAF" w:rsidR="00D91F72" w:rsidRDefault="00D10CE9">
            <w:pPr>
              <w:rPr>
                <w:sz w:val="20"/>
                <w:szCs w:val="20"/>
              </w:rPr>
            </w:pPr>
            <w:r>
              <w:rPr>
                <w:rFonts w:hint="eastAsia"/>
                <w:sz w:val="20"/>
                <w:szCs w:val="20"/>
              </w:rPr>
              <w:t>管理员将</w:t>
            </w:r>
            <w:r w:rsidR="0010260F">
              <w:rPr>
                <w:rFonts w:hint="eastAsia"/>
                <w:sz w:val="20"/>
                <w:szCs w:val="20"/>
              </w:rPr>
              <w:t>一个用户</w:t>
            </w:r>
            <w:r>
              <w:rPr>
                <w:rFonts w:hint="eastAsia"/>
                <w:sz w:val="20"/>
                <w:szCs w:val="20"/>
              </w:rPr>
              <w:t>加入黑名单</w:t>
            </w:r>
          </w:p>
        </w:tc>
      </w:tr>
      <w:tr w:rsidR="00D91F72" w14:paraId="5A974AB1" w14:textId="491B94A9">
        <w:tc>
          <w:tcPr>
            <w:tcW w:w="4148" w:type="dxa"/>
            <w:gridSpan w:val="2"/>
            <w:tcBorders>
              <w:top w:val="single" w:sz="4" w:space="0" w:color="000000"/>
              <w:left w:val="single" w:sz="4" w:space="0" w:color="000000"/>
              <w:bottom w:val="single" w:sz="4" w:space="0" w:color="000000"/>
              <w:right w:val="single" w:sz="4" w:space="0" w:color="000000"/>
            </w:tcBorders>
          </w:tcPr>
          <w:p w14:paraId="2489336F" w14:textId="152AE42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86F5FA" w14:textId="7AC7C23C" w:rsidR="00D91F72" w:rsidRDefault="00D10CE9">
            <w:pPr>
              <w:rPr>
                <w:sz w:val="20"/>
                <w:szCs w:val="20"/>
              </w:rPr>
            </w:pPr>
            <w:r>
              <w:rPr>
                <w:rFonts w:hint="eastAsia"/>
                <w:sz w:val="20"/>
                <w:szCs w:val="20"/>
              </w:rPr>
              <w:t>测试管理员是否能正常将</w:t>
            </w:r>
            <w:r w:rsidR="0010260F">
              <w:rPr>
                <w:rFonts w:hint="eastAsia"/>
                <w:sz w:val="20"/>
                <w:szCs w:val="20"/>
              </w:rPr>
              <w:t>用户</w:t>
            </w:r>
            <w:r>
              <w:rPr>
                <w:rFonts w:hint="eastAsia"/>
                <w:sz w:val="20"/>
                <w:szCs w:val="20"/>
              </w:rPr>
              <w:t>加入黑名单</w:t>
            </w:r>
          </w:p>
        </w:tc>
      </w:tr>
      <w:tr w:rsidR="00D91F72" w14:paraId="78225C29" w14:textId="7C4D026B">
        <w:trPr>
          <w:trHeight w:val="1445"/>
        </w:trPr>
        <w:tc>
          <w:tcPr>
            <w:tcW w:w="8296" w:type="dxa"/>
            <w:gridSpan w:val="3"/>
            <w:tcBorders>
              <w:top w:val="single" w:sz="4" w:space="0" w:color="000000"/>
              <w:left w:val="single" w:sz="4" w:space="0" w:color="000000"/>
              <w:right w:val="single" w:sz="4" w:space="0" w:color="000000"/>
            </w:tcBorders>
          </w:tcPr>
          <w:p w14:paraId="79193E17" w14:textId="4F1D9888" w:rsidR="00D91F72" w:rsidRDefault="00E53301">
            <w:pPr>
              <w:rPr>
                <w:sz w:val="20"/>
                <w:szCs w:val="20"/>
              </w:rPr>
            </w:pPr>
            <w:r>
              <w:rPr>
                <w:rFonts w:hint="eastAsia"/>
                <w:sz w:val="20"/>
                <w:szCs w:val="20"/>
              </w:rPr>
              <w:t>初始条件和背景：</w:t>
            </w:r>
          </w:p>
          <w:p w14:paraId="586FF7BB" w14:textId="14F6A2DB" w:rsidR="00D91F72" w:rsidRDefault="00E53301">
            <w:pPr>
              <w:rPr>
                <w:sz w:val="20"/>
                <w:szCs w:val="20"/>
              </w:rPr>
            </w:pPr>
            <w:r>
              <w:rPr>
                <w:rFonts w:hint="eastAsia"/>
                <w:sz w:val="20"/>
                <w:szCs w:val="20"/>
              </w:rPr>
              <w:t>系统：PC端</w:t>
            </w:r>
          </w:p>
          <w:p w14:paraId="5A7FB90B" w14:textId="7CF9BC02" w:rsidR="00D91F72" w:rsidRDefault="00E53301">
            <w:pPr>
              <w:rPr>
                <w:sz w:val="20"/>
                <w:szCs w:val="20"/>
              </w:rPr>
            </w:pPr>
            <w:r>
              <w:rPr>
                <w:rFonts w:hint="eastAsia"/>
                <w:sz w:val="20"/>
                <w:szCs w:val="20"/>
              </w:rPr>
              <w:t>浏览器：C</w:t>
            </w:r>
            <w:r>
              <w:rPr>
                <w:sz w:val="20"/>
                <w:szCs w:val="20"/>
              </w:rPr>
              <w:t>hrome</w:t>
            </w:r>
          </w:p>
          <w:p w14:paraId="70EABB5A" w14:textId="2BAF39E6" w:rsidR="00D91F72" w:rsidRDefault="00E53301">
            <w:pPr>
              <w:rPr>
                <w:sz w:val="20"/>
                <w:szCs w:val="20"/>
              </w:rPr>
            </w:pPr>
            <w:r>
              <w:rPr>
                <w:rFonts w:hint="eastAsia"/>
                <w:sz w:val="20"/>
                <w:szCs w:val="20"/>
              </w:rPr>
              <w:t>注释：无</w:t>
            </w:r>
          </w:p>
        </w:tc>
      </w:tr>
      <w:tr w:rsidR="00D91F72" w14:paraId="03668647" w14:textId="052382AD">
        <w:trPr>
          <w:trHeight w:val="392"/>
        </w:trPr>
        <w:tc>
          <w:tcPr>
            <w:tcW w:w="2155" w:type="dxa"/>
            <w:tcBorders>
              <w:top w:val="single" w:sz="4" w:space="0" w:color="000000"/>
              <w:left w:val="single" w:sz="4" w:space="0" w:color="000000"/>
              <w:bottom w:val="single" w:sz="4" w:space="0" w:color="000000"/>
              <w:right w:val="single" w:sz="4" w:space="0" w:color="000000"/>
            </w:tcBorders>
          </w:tcPr>
          <w:p w14:paraId="59368375" w14:textId="35CE370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B5E155E" w14:textId="1EE2FD7E" w:rsidR="00D91F72" w:rsidRDefault="00E53301">
            <w:pPr>
              <w:rPr>
                <w:sz w:val="20"/>
                <w:szCs w:val="20"/>
              </w:rPr>
            </w:pPr>
            <w:r>
              <w:rPr>
                <w:rFonts w:hint="eastAsia"/>
                <w:sz w:val="20"/>
                <w:szCs w:val="20"/>
              </w:rPr>
              <w:t>预期结果</w:t>
            </w:r>
          </w:p>
        </w:tc>
      </w:tr>
      <w:tr w:rsidR="00D91F72" w14:paraId="0D59EB8D" w14:textId="31F1F9EB">
        <w:trPr>
          <w:trHeight w:val="392"/>
        </w:trPr>
        <w:tc>
          <w:tcPr>
            <w:tcW w:w="2155" w:type="dxa"/>
            <w:tcBorders>
              <w:top w:val="single" w:sz="4" w:space="0" w:color="000000"/>
              <w:left w:val="single" w:sz="4" w:space="0" w:color="000000"/>
              <w:bottom w:val="single" w:sz="4" w:space="0" w:color="000000"/>
              <w:right w:val="single" w:sz="4" w:space="0" w:color="000000"/>
            </w:tcBorders>
          </w:tcPr>
          <w:p w14:paraId="0F39FE14" w14:textId="6EE254AC"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ED50627" w14:textId="3671BFC2" w:rsidR="00D91F72" w:rsidRDefault="00E53301" w:rsidP="0010260F">
            <w:pPr>
              <w:rPr>
                <w:sz w:val="20"/>
                <w:szCs w:val="20"/>
              </w:rPr>
            </w:pPr>
            <w:r>
              <w:rPr>
                <w:rFonts w:hint="eastAsia"/>
                <w:sz w:val="20"/>
                <w:szCs w:val="20"/>
              </w:rPr>
              <w:t>进入管理员</w:t>
            </w:r>
            <w:r w:rsidR="0010260F">
              <w:rPr>
                <w:rFonts w:hint="eastAsia"/>
                <w:sz w:val="20"/>
                <w:szCs w:val="20"/>
              </w:rPr>
              <w:t>后台界面，可见用户</w:t>
            </w:r>
            <w:r>
              <w:rPr>
                <w:rFonts w:hint="eastAsia"/>
                <w:sz w:val="20"/>
                <w:szCs w:val="20"/>
              </w:rPr>
              <w:t xml:space="preserve">管理 </w:t>
            </w:r>
          </w:p>
        </w:tc>
      </w:tr>
      <w:tr w:rsidR="00D91F72" w14:paraId="057E6ADE" w14:textId="4F09CDC4">
        <w:trPr>
          <w:trHeight w:val="392"/>
        </w:trPr>
        <w:tc>
          <w:tcPr>
            <w:tcW w:w="2155" w:type="dxa"/>
            <w:tcBorders>
              <w:top w:val="single" w:sz="4" w:space="0" w:color="000000"/>
              <w:left w:val="single" w:sz="4" w:space="0" w:color="000000"/>
              <w:bottom w:val="single" w:sz="4" w:space="0" w:color="000000"/>
              <w:right w:val="single" w:sz="4" w:space="0" w:color="000000"/>
            </w:tcBorders>
          </w:tcPr>
          <w:p w14:paraId="4DAE2A7B" w14:textId="691B8A63" w:rsidR="00D91F72" w:rsidRDefault="0010260F">
            <w:pPr>
              <w:rPr>
                <w:sz w:val="20"/>
                <w:szCs w:val="20"/>
              </w:rPr>
            </w:pPr>
            <w:r>
              <w:rPr>
                <w:rFonts w:hint="eastAsia"/>
                <w:sz w:val="20"/>
                <w:szCs w:val="20"/>
              </w:rPr>
              <w:t>点击用户</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A09B9C" w14:textId="7073C99B" w:rsidR="00D91F72" w:rsidRDefault="008A5BF2">
            <w:pPr>
              <w:rPr>
                <w:sz w:val="20"/>
                <w:szCs w:val="20"/>
              </w:rPr>
            </w:pPr>
            <w:r>
              <w:rPr>
                <w:rFonts w:hint="eastAsia"/>
                <w:sz w:val="20"/>
                <w:szCs w:val="20"/>
              </w:rPr>
              <w:t>进入</w:t>
            </w:r>
            <w:r w:rsidR="0010260F">
              <w:rPr>
                <w:rFonts w:hint="eastAsia"/>
                <w:sz w:val="20"/>
                <w:szCs w:val="20"/>
              </w:rPr>
              <w:t>用户</w:t>
            </w:r>
            <w:r w:rsidR="00E53301">
              <w:rPr>
                <w:rFonts w:hint="eastAsia"/>
                <w:sz w:val="20"/>
                <w:szCs w:val="20"/>
              </w:rPr>
              <w:t>管理界面</w:t>
            </w:r>
          </w:p>
        </w:tc>
      </w:tr>
      <w:tr w:rsidR="008A5BF2" w14:paraId="07EDDDFE"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A30273D" w14:textId="1EB0DA4B" w:rsidR="008A5BF2" w:rsidRDefault="008A5BF2">
            <w:pPr>
              <w:rPr>
                <w:rFonts w:hint="eastAsia"/>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45E1238" w14:textId="01B331C9" w:rsidR="008A5BF2" w:rsidRDefault="008A5BF2">
            <w:pPr>
              <w:rPr>
                <w:rFonts w:hint="eastAsia"/>
                <w:sz w:val="20"/>
                <w:szCs w:val="20"/>
              </w:rPr>
            </w:pPr>
            <w:r>
              <w:rPr>
                <w:rFonts w:hint="eastAsia"/>
                <w:sz w:val="20"/>
                <w:szCs w:val="20"/>
              </w:rPr>
              <w:t>界面出现用户搜索结果</w:t>
            </w:r>
          </w:p>
        </w:tc>
      </w:tr>
      <w:tr w:rsidR="008A5BF2" w14:paraId="0321203B" w14:textId="42223BAE">
        <w:trPr>
          <w:trHeight w:val="392"/>
        </w:trPr>
        <w:tc>
          <w:tcPr>
            <w:tcW w:w="2155" w:type="dxa"/>
            <w:tcBorders>
              <w:top w:val="single" w:sz="4" w:space="0" w:color="000000"/>
              <w:left w:val="single" w:sz="4" w:space="0" w:color="000000"/>
              <w:bottom w:val="single" w:sz="4" w:space="0" w:color="000000"/>
              <w:right w:val="single" w:sz="4" w:space="0" w:color="000000"/>
            </w:tcBorders>
          </w:tcPr>
          <w:p w14:paraId="5DD68D28" w14:textId="23482767" w:rsidR="008A5BF2" w:rsidRDefault="00D10CE9">
            <w:pPr>
              <w:rPr>
                <w:sz w:val="20"/>
                <w:szCs w:val="20"/>
              </w:rPr>
            </w:pPr>
            <w:r>
              <w:rPr>
                <w:rFonts w:hint="eastAsia"/>
                <w:sz w:val="20"/>
                <w:szCs w:val="20"/>
              </w:rPr>
              <w:t>不选择用户，点击下方加入黑名单</w:t>
            </w:r>
            <w:r w:rsidR="008A5BF2">
              <w:rPr>
                <w:rFonts w:hint="eastAsia"/>
                <w:sz w:val="20"/>
                <w:szCs w:val="20"/>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F20E74" w14:textId="59E7A832" w:rsidR="008A5BF2" w:rsidRDefault="008A5BF2">
            <w:pPr>
              <w:rPr>
                <w:sz w:val="20"/>
                <w:szCs w:val="20"/>
              </w:rPr>
            </w:pPr>
            <w:r>
              <w:rPr>
                <w:rFonts w:hint="eastAsia"/>
                <w:sz w:val="20"/>
                <w:szCs w:val="20"/>
              </w:rPr>
              <w:t>提示请选择用户</w:t>
            </w:r>
          </w:p>
        </w:tc>
      </w:tr>
      <w:tr w:rsidR="008A5BF2" w14:paraId="35D0FDDF" w14:textId="1A4C11CF">
        <w:trPr>
          <w:trHeight w:val="392"/>
        </w:trPr>
        <w:tc>
          <w:tcPr>
            <w:tcW w:w="2155" w:type="dxa"/>
            <w:tcBorders>
              <w:top w:val="single" w:sz="4" w:space="0" w:color="000000"/>
              <w:left w:val="single" w:sz="4" w:space="0" w:color="000000"/>
              <w:bottom w:val="single" w:sz="4" w:space="0" w:color="000000"/>
              <w:right w:val="single" w:sz="4" w:space="0" w:color="000000"/>
            </w:tcBorders>
          </w:tcPr>
          <w:p w14:paraId="28DE31BB" w14:textId="03779347" w:rsidR="008A5BF2" w:rsidRDefault="00D10CE9" w:rsidP="00D10CE9">
            <w:pPr>
              <w:rPr>
                <w:sz w:val="20"/>
                <w:szCs w:val="20"/>
              </w:rPr>
            </w:pPr>
            <w:r>
              <w:rPr>
                <w:rFonts w:hint="eastAsia"/>
                <w:sz w:val="20"/>
                <w:szCs w:val="20"/>
              </w:rPr>
              <w:t>选择某些用户，点击下方加入黑名单按钮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F26928C" w14:textId="0F45E306" w:rsidR="008A5BF2" w:rsidRDefault="008A5BF2">
            <w:pPr>
              <w:rPr>
                <w:sz w:val="20"/>
                <w:szCs w:val="20"/>
              </w:rPr>
            </w:pPr>
            <w:r>
              <w:rPr>
                <w:rFonts w:hint="eastAsia"/>
                <w:sz w:val="20"/>
                <w:szCs w:val="20"/>
              </w:rPr>
              <w:t>弹</w:t>
            </w:r>
            <w:r w:rsidR="00D10CE9">
              <w:rPr>
                <w:rFonts w:hint="eastAsia"/>
                <w:sz w:val="20"/>
                <w:szCs w:val="20"/>
              </w:rPr>
              <w:t>出加入黑名单</w:t>
            </w:r>
            <w:r>
              <w:rPr>
                <w:rFonts w:hint="eastAsia"/>
                <w:sz w:val="20"/>
                <w:szCs w:val="20"/>
              </w:rPr>
              <w:t>确认窗口</w:t>
            </w:r>
          </w:p>
        </w:tc>
      </w:tr>
      <w:tr w:rsidR="008A5BF2" w14:paraId="4D0F2B56" w14:textId="52E07902">
        <w:trPr>
          <w:trHeight w:val="392"/>
        </w:trPr>
        <w:tc>
          <w:tcPr>
            <w:tcW w:w="2155" w:type="dxa"/>
            <w:tcBorders>
              <w:top w:val="single" w:sz="4" w:space="0" w:color="000000"/>
              <w:left w:val="single" w:sz="4" w:space="0" w:color="000000"/>
              <w:bottom w:val="single" w:sz="4" w:space="0" w:color="000000"/>
              <w:right w:val="single" w:sz="4" w:space="0" w:color="000000"/>
            </w:tcBorders>
          </w:tcPr>
          <w:p w14:paraId="2DA814FA" w14:textId="76DDD5A7" w:rsidR="008A5BF2" w:rsidRDefault="008A5BF2">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243980CE" w14:textId="2770B45C" w:rsidR="008A5BF2" w:rsidRDefault="008A5BF2">
            <w:pPr>
              <w:rPr>
                <w:sz w:val="20"/>
                <w:szCs w:val="20"/>
              </w:rPr>
            </w:pPr>
            <w:r>
              <w:rPr>
                <w:rFonts w:hint="eastAsia"/>
                <w:sz w:val="20"/>
                <w:szCs w:val="20"/>
              </w:rPr>
              <w:t>被选择的用户从用户列表中被标记为被删除</w:t>
            </w:r>
          </w:p>
        </w:tc>
      </w:tr>
      <w:tr w:rsidR="008A5BF2" w14:paraId="4347BAE3" w14:textId="64A3CFB9">
        <w:trPr>
          <w:trHeight w:val="392"/>
        </w:trPr>
        <w:tc>
          <w:tcPr>
            <w:tcW w:w="2155" w:type="dxa"/>
            <w:tcBorders>
              <w:top w:val="single" w:sz="4" w:space="0" w:color="000000"/>
              <w:left w:val="single" w:sz="4" w:space="0" w:color="000000"/>
              <w:bottom w:val="single" w:sz="4" w:space="0" w:color="000000"/>
              <w:right w:val="single" w:sz="4" w:space="0" w:color="000000"/>
            </w:tcBorders>
          </w:tcPr>
          <w:p w14:paraId="59FE6D8A" w14:textId="7469639F" w:rsidR="008A5BF2" w:rsidRDefault="008A5BF2">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10BD252C" w14:textId="4C3781B6" w:rsidR="008A5BF2" w:rsidRDefault="00526797">
            <w:pPr>
              <w:rPr>
                <w:sz w:val="20"/>
                <w:szCs w:val="20"/>
              </w:rPr>
            </w:pPr>
            <w:r>
              <w:rPr>
                <w:rFonts w:hint="eastAsia"/>
                <w:sz w:val="20"/>
                <w:szCs w:val="20"/>
              </w:rPr>
              <w:t>窗口消失，被选择的用户</w:t>
            </w:r>
            <w:r w:rsidR="008A5BF2">
              <w:rPr>
                <w:rFonts w:hint="eastAsia"/>
                <w:sz w:val="20"/>
                <w:szCs w:val="20"/>
              </w:rPr>
              <w:t>仍然在列表中</w:t>
            </w:r>
          </w:p>
        </w:tc>
      </w:tr>
    </w:tbl>
    <w:p w14:paraId="142E5C77" w14:textId="08D6DD53" w:rsidR="00D91F72" w:rsidRDefault="00D91F72"/>
    <w:p w14:paraId="519E0B09" w14:textId="23B9C9A3" w:rsidR="00D91F72" w:rsidRDefault="00E53301">
      <w:r>
        <w:br w:type="page"/>
      </w:r>
    </w:p>
    <w:p w14:paraId="371A2EE3" w14:textId="29792E75" w:rsidR="00D91F72" w:rsidRDefault="00D91F72"/>
    <w:p w14:paraId="02859369" w14:textId="6DD2DBDE" w:rsidR="00D91F72" w:rsidRDefault="00526797">
      <w:pPr>
        <w:pStyle w:val="a2"/>
      </w:pPr>
      <w:r>
        <w:rPr>
          <w:rFonts w:hint="eastAsia"/>
        </w:rPr>
        <w:t>查看用户信息</w:t>
      </w:r>
    </w:p>
    <w:tbl>
      <w:tblPr>
        <w:tblStyle w:val="15"/>
        <w:tblW w:w="8296" w:type="dxa"/>
        <w:tblLayout w:type="fixed"/>
        <w:tblLook w:val="04A0" w:firstRow="1" w:lastRow="0" w:firstColumn="1" w:lastColumn="0" w:noHBand="0" w:noVBand="1"/>
      </w:tblPr>
      <w:tblGrid>
        <w:gridCol w:w="2155"/>
        <w:gridCol w:w="1993"/>
        <w:gridCol w:w="4148"/>
      </w:tblGrid>
      <w:tr w:rsidR="00D91F72" w14:paraId="7B5C65B1" w14:textId="30AA7127">
        <w:tc>
          <w:tcPr>
            <w:tcW w:w="4148" w:type="dxa"/>
            <w:gridSpan w:val="2"/>
            <w:tcBorders>
              <w:top w:val="single" w:sz="4" w:space="0" w:color="000000"/>
              <w:left w:val="single" w:sz="4" w:space="0" w:color="000000"/>
              <w:bottom w:val="single" w:sz="4" w:space="0" w:color="000000"/>
              <w:right w:val="single" w:sz="4" w:space="0" w:color="000000"/>
            </w:tcBorders>
          </w:tcPr>
          <w:p w14:paraId="5974C78F" w14:textId="603C69E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0189D6E" w14:textId="0C7647BA" w:rsidR="00D91F72" w:rsidRDefault="00E53301">
            <w:pPr>
              <w:rPr>
                <w:sz w:val="20"/>
                <w:szCs w:val="20"/>
              </w:rPr>
            </w:pPr>
            <w:r>
              <w:rPr>
                <w:rFonts w:hint="eastAsia"/>
                <w:sz w:val="20"/>
                <w:szCs w:val="20"/>
              </w:rPr>
              <w:t>TC</w:t>
            </w:r>
            <w:r>
              <w:rPr>
                <w:sz w:val="20"/>
                <w:szCs w:val="20"/>
              </w:rPr>
              <w:t>-A-</w:t>
            </w:r>
          </w:p>
        </w:tc>
      </w:tr>
      <w:tr w:rsidR="00D91F72" w14:paraId="45B85A05" w14:textId="218CD7C9">
        <w:tc>
          <w:tcPr>
            <w:tcW w:w="4148" w:type="dxa"/>
            <w:gridSpan w:val="2"/>
            <w:tcBorders>
              <w:top w:val="single" w:sz="4" w:space="0" w:color="000000"/>
              <w:left w:val="single" w:sz="4" w:space="0" w:color="000000"/>
              <w:bottom w:val="single" w:sz="4" w:space="0" w:color="000000"/>
              <w:right w:val="single" w:sz="4" w:space="0" w:color="000000"/>
            </w:tcBorders>
          </w:tcPr>
          <w:p w14:paraId="22B62453" w14:textId="121EBA6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9C42B8" w14:textId="0E0DE66E" w:rsidR="00D91F72" w:rsidRDefault="00526797">
            <w:pPr>
              <w:rPr>
                <w:rFonts w:hint="eastAsia"/>
                <w:sz w:val="20"/>
                <w:szCs w:val="20"/>
              </w:rPr>
            </w:pPr>
            <w:r>
              <w:rPr>
                <w:rFonts w:hint="eastAsia"/>
                <w:sz w:val="20"/>
                <w:szCs w:val="20"/>
              </w:rPr>
              <w:t>查看用户信息</w:t>
            </w:r>
          </w:p>
        </w:tc>
      </w:tr>
      <w:tr w:rsidR="00D91F72" w14:paraId="6BDC02C0" w14:textId="37ED546F">
        <w:tc>
          <w:tcPr>
            <w:tcW w:w="4148" w:type="dxa"/>
            <w:gridSpan w:val="2"/>
            <w:tcBorders>
              <w:top w:val="single" w:sz="4" w:space="0" w:color="000000"/>
              <w:left w:val="single" w:sz="4" w:space="0" w:color="000000"/>
              <w:bottom w:val="single" w:sz="4" w:space="0" w:color="000000"/>
              <w:right w:val="single" w:sz="4" w:space="0" w:color="000000"/>
            </w:tcBorders>
          </w:tcPr>
          <w:p w14:paraId="4C624F1A" w14:textId="109A0DC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28177C0" w14:textId="391C688F" w:rsidR="00D91F72" w:rsidRDefault="00526797">
            <w:pPr>
              <w:rPr>
                <w:sz w:val="20"/>
                <w:szCs w:val="20"/>
              </w:rPr>
            </w:pPr>
            <w:r>
              <w:rPr>
                <w:rFonts w:hint="eastAsia"/>
                <w:sz w:val="20"/>
                <w:szCs w:val="20"/>
              </w:rPr>
              <w:t>查看用户信息</w:t>
            </w:r>
          </w:p>
        </w:tc>
      </w:tr>
      <w:tr w:rsidR="00D91F72" w14:paraId="48C4AF11" w14:textId="09C7C635">
        <w:tc>
          <w:tcPr>
            <w:tcW w:w="4148" w:type="dxa"/>
            <w:gridSpan w:val="2"/>
            <w:tcBorders>
              <w:top w:val="single" w:sz="4" w:space="0" w:color="000000"/>
              <w:left w:val="single" w:sz="4" w:space="0" w:color="000000"/>
              <w:bottom w:val="single" w:sz="4" w:space="0" w:color="000000"/>
              <w:right w:val="single" w:sz="4" w:space="0" w:color="000000"/>
            </w:tcBorders>
          </w:tcPr>
          <w:p w14:paraId="72625F48" w14:textId="1E7FB00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2EE3DC6" w14:textId="645AC86C" w:rsidR="00D91F72" w:rsidRDefault="00E53301">
            <w:pPr>
              <w:rPr>
                <w:sz w:val="20"/>
                <w:szCs w:val="20"/>
              </w:rPr>
            </w:pPr>
            <w:r>
              <w:rPr>
                <w:rFonts w:hint="eastAsia"/>
                <w:sz w:val="20"/>
                <w:szCs w:val="20"/>
              </w:rPr>
              <w:t>管理员</w:t>
            </w:r>
          </w:p>
        </w:tc>
      </w:tr>
      <w:tr w:rsidR="00D91F72" w14:paraId="401ECE42" w14:textId="7FD48B36">
        <w:tc>
          <w:tcPr>
            <w:tcW w:w="4148" w:type="dxa"/>
            <w:gridSpan w:val="2"/>
            <w:tcBorders>
              <w:top w:val="single" w:sz="4" w:space="0" w:color="000000"/>
              <w:left w:val="single" w:sz="4" w:space="0" w:color="000000"/>
              <w:bottom w:val="single" w:sz="4" w:space="0" w:color="000000"/>
              <w:right w:val="single" w:sz="4" w:space="0" w:color="000000"/>
            </w:tcBorders>
          </w:tcPr>
          <w:p w14:paraId="3C7D0CB9" w14:textId="671740F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5DDE1D" w14:textId="35A7C244" w:rsidR="00D91F72" w:rsidRDefault="00E53301">
            <w:pPr>
              <w:rPr>
                <w:sz w:val="20"/>
                <w:szCs w:val="20"/>
              </w:rPr>
            </w:pPr>
            <w:r>
              <w:rPr>
                <w:rFonts w:hint="eastAsia"/>
                <w:sz w:val="20"/>
                <w:szCs w:val="20"/>
              </w:rPr>
              <w:t>黑盒测试</w:t>
            </w:r>
          </w:p>
        </w:tc>
      </w:tr>
      <w:tr w:rsidR="00D91F72" w14:paraId="49B42A40" w14:textId="4CF2E70C">
        <w:tc>
          <w:tcPr>
            <w:tcW w:w="4148" w:type="dxa"/>
            <w:gridSpan w:val="2"/>
            <w:tcBorders>
              <w:top w:val="single" w:sz="4" w:space="0" w:color="000000"/>
              <w:left w:val="single" w:sz="4" w:space="0" w:color="000000"/>
              <w:bottom w:val="single" w:sz="4" w:space="0" w:color="000000"/>
              <w:right w:val="single" w:sz="4" w:space="0" w:color="000000"/>
            </w:tcBorders>
          </w:tcPr>
          <w:p w14:paraId="78DB9E01" w14:textId="0E2D85B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497903" w14:textId="7C04530C" w:rsidR="00D91F72" w:rsidRDefault="00E53301">
            <w:pPr>
              <w:rPr>
                <w:sz w:val="20"/>
                <w:szCs w:val="20"/>
              </w:rPr>
            </w:pPr>
            <w:r>
              <w:rPr>
                <w:rFonts w:hint="eastAsia"/>
                <w:sz w:val="20"/>
                <w:szCs w:val="20"/>
              </w:rPr>
              <w:t>登录后台</w:t>
            </w:r>
          </w:p>
        </w:tc>
      </w:tr>
      <w:tr w:rsidR="00D91F72" w14:paraId="072B752E" w14:textId="14B87784">
        <w:tc>
          <w:tcPr>
            <w:tcW w:w="4148" w:type="dxa"/>
            <w:gridSpan w:val="2"/>
            <w:tcBorders>
              <w:top w:val="single" w:sz="4" w:space="0" w:color="000000"/>
              <w:left w:val="single" w:sz="4" w:space="0" w:color="000000"/>
              <w:bottom w:val="single" w:sz="4" w:space="0" w:color="000000"/>
              <w:right w:val="single" w:sz="4" w:space="0" w:color="000000"/>
            </w:tcBorders>
          </w:tcPr>
          <w:p w14:paraId="1FC5C201" w14:textId="36E8053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0B0514C" w14:textId="17B62FB1" w:rsidR="00D91F72" w:rsidRDefault="00E53301">
            <w:pPr>
              <w:rPr>
                <w:sz w:val="20"/>
                <w:szCs w:val="20"/>
              </w:rPr>
            </w:pPr>
            <w:r>
              <w:rPr>
                <w:rFonts w:hint="eastAsia"/>
                <w:sz w:val="20"/>
                <w:szCs w:val="20"/>
              </w:rPr>
              <w:t>管理员</w:t>
            </w:r>
            <w:r w:rsidR="00526797">
              <w:rPr>
                <w:rFonts w:hint="eastAsia"/>
                <w:sz w:val="20"/>
                <w:szCs w:val="20"/>
              </w:rPr>
              <w:t>查看用户信息</w:t>
            </w:r>
          </w:p>
        </w:tc>
      </w:tr>
      <w:tr w:rsidR="00D91F72" w14:paraId="50C0E3D4" w14:textId="7A331A53">
        <w:tc>
          <w:tcPr>
            <w:tcW w:w="4148" w:type="dxa"/>
            <w:gridSpan w:val="2"/>
            <w:tcBorders>
              <w:top w:val="single" w:sz="4" w:space="0" w:color="000000"/>
              <w:left w:val="single" w:sz="4" w:space="0" w:color="000000"/>
              <w:bottom w:val="single" w:sz="4" w:space="0" w:color="000000"/>
              <w:right w:val="single" w:sz="4" w:space="0" w:color="000000"/>
            </w:tcBorders>
          </w:tcPr>
          <w:p w14:paraId="293B0B67" w14:textId="08CD89C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9313B68" w14:textId="2BF4ED18" w:rsidR="00D91F72" w:rsidRDefault="00E53301">
            <w:pPr>
              <w:rPr>
                <w:sz w:val="20"/>
                <w:szCs w:val="20"/>
              </w:rPr>
            </w:pPr>
            <w:r>
              <w:rPr>
                <w:rFonts w:hint="eastAsia"/>
                <w:sz w:val="20"/>
                <w:szCs w:val="20"/>
              </w:rPr>
              <w:t>测试管理员是否能正常</w:t>
            </w:r>
            <w:r w:rsidR="00526797">
              <w:rPr>
                <w:rFonts w:hint="eastAsia"/>
                <w:sz w:val="20"/>
                <w:szCs w:val="20"/>
              </w:rPr>
              <w:t>查看用户信息</w:t>
            </w:r>
          </w:p>
        </w:tc>
      </w:tr>
      <w:tr w:rsidR="00D91F72" w14:paraId="1D8C67E3" w14:textId="4496DB9E">
        <w:trPr>
          <w:trHeight w:val="1445"/>
        </w:trPr>
        <w:tc>
          <w:tcPr>
            <w:tcW w:w="8296" w:type="dxa"/>
            <w:gridSpan w:val="3"/>
            <w:tcBorders>
              <w:top w:val="single" w:sz="4" w:space="0" w:color="000000"/>
              <w:left w:val="single" w:sz="4" w:space="0" w:color="000000"/>
              <w:right w:val="single" w:sz="4" w:space="0" w:color="000000"/>
            </w:tcBorders>
          </w:tcPr>
          <w:p w14:paraId="12F1127C" w14:textId="4C27105B" w:rsidR="00D91F72" w:rsidRDefault="00E53301">
            <w:pPr>
              <w:rPr>
                <w:sz w:val="20"/>
                <w:szCs w:val="20"/>
              </w:rPr>
            </w:pPr>
            <w:r>
              <w:rPr>
                <w:rFonts w:hint="eastAsia"/>
                <w:sz w:val="20"/>
                <w:szCs w:val="20"/>
              </w:rPr>
              <w:t>初始条件和背景：</w:t>
            </w:r>
          </w:p>
          <w:p w14:paraId="455EEA0D" w14:textId="33390BBE" w:rsidR="00D91F72" w:rsidRDefault="00E53301">
            <w:pPr>
              <w:rPr>
                <w:sz w:val="20"/>
                <w:szCs w:val="20"/>
              </w:rPr>
            </w:pPr>
            <w:r>
              <w:rPr>
                <w:rFonts w:hint="eastAsia"/>
                <w:sz w:val="20"/>
                <w:szCs w:val="20"/>
              </w:rPr>
              <w:t>系统：PC端</w:t>
            </w:r>
          </w:p>
          <w:p w14:paraId="6545C7BE" w14:textId="5A1C3333" w:rsidR="00D91F72" w:rsidRDefault="00E53301">
            <w:pPr>
              <w:rPr>
                <w:sz w:val="20"/>
                <w:szCs w:val="20"/>
              </w:rPr>
            </w:pPr>
            <w:r>
              <w:rPr>
                <w:rFonts w:hint="eastAsia"/>
                <w:sz w:val="20"/>
                <w:szCs w:val="20"/>
              </w:rPr>
              <w:t>浏览器：C</w:t>
            </w:r>
            <w:r>
              <w:rPr>
                <w:sz w:val="20"/>
                <w:szCs w:val="20"/>
              </w:rPr>
              <w:t>hrome</w:t>
            </w:r>
          </w:p>
          <w:p w14:paraId="410CA7C1" w14:textId="1F9224B4" w:rsidR="00D91F72" w:rsidRDefault="00E53301">
            <w:pPr>
              <w:rPr>
                <w:sz w:val="20"/>
                <w:szCs w:val="20"/>
              </w:rPr>
            </w:pPr>
            <w:r>
              <w:rPr>
                <w:rFonts w:hint="eastAsia"/>
                <w:sz w:val="20"/>
                <w:szCs w:val="20"/>
              </w:rPr>
              <w:t>注释：无</w:t>
            </w:r>
          </w:p>
        </w:tc>
      </w:tr>
      <w:tr w:rsidR="00D91F72" w14:paraId="1C3427D5" w14:textId="7E0EE683">
        <w:trPr>
          <w:trHeight w:val="392"/>
        </w:trPr>
        <w:tc>
          <w:tcPr>
            <w:tcW w:w="2155" w:type="dxa"/>
            <w:tcBorders>
              <w:top w:val="single" w:sz="4" w:space="0" w:color="000000"/>
              <w:left w:val="single" w:sz="4" w:space="0" w:color="000000"/>
              <w:bottom w:val="single" w:sz="4" w:space="0" w:color="000000"/>
              <w:right w:val="single" w:sz="4" w:space="0" w:color="000000"/>
            </w:tcBorders>
          </w:tcPr>
          <w:p w14:paraId="2E7A41F6" w14:textId="00698C2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4153AF" w14:textId="600D6CAC" w:rsidR="00D91F72" w:rsidRDefault="00E53301">
            <w:pPr>
              <w:rPr>
                <w:sz w:val="20"/>
                <w:szCs w:val="20"/>
              </w:rPr>
            </w:pPr>
            <w:r>
              <w:rPr>
                <w:rFonts w:hint="eastAsia"/>
                <w:sz w:val="20"/>
                <w:szCs w:val="20"/>
              </w:rPr>
              <w:t>预期结果</w:t>
            </w:r>
          </w:p>
        </w:tc>
      </w:tr>
      <w:tr w:rsidR="00D91F72" w14:paraId="1C457D63" w14:textId="5627864F">
        <w:trPr>
          <w:trHeight w:val="392"/>
        </w:trPr>
        <w:tc>
          <w:tcPr>
            <w:tcW w:w="2155" w:type="dxa"/>
            <w:tcBorders>
              <w:top w:val="single" w:sz="4" w:space="0" w:color="000000"/>
              <w:left w:val="single" w:sz="4" w:space="0" w:color="000000"/>
              <w:bottom w:val="single" w:sz="4" w:space="0" w:color="000000"/>
              <w:right w:val="single" w:sz="4" w:space="0" w:color="000000"/>
            </w:tcBorders>
          </w:tcPr>
          <w:p w14:paraId="17E8E641" w14:textId="5E7E1252"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CD61737" w14:textId="06582348" w:rsidR="00D91F72" w:rsidRDefault="00E53301">
            <w:pPr>
              <w:rPr>
                <w:sz w:val="20"/>
                <w:szCs w:val="20"/>
              </w:rPr>
            </w:pPr>
            <w:r>
              <w:rPr>
                <w:rFonts w:hint="eastAsia"/>
                <w:sz w:val="20"/>
                <w:szCs w:val="20"/>
              </w:rPr>
              <w:t>进入管理员后台界面，可见</w:t>
            </w:r>
            <w:r w:rsidR="00526797">
              <w:rPr>
                <w:rFonts w:hint="eastAsia"/>
                <w:sz w:val="20"/>
                <w:szCs w:val="20"/>
              </w:rPr>
              <w:t>用户</w:t>
            </w:r>
            <w:r>
              <w:rPr>
                <w:rFonts w:hint="eastAsia"/>
                <w:sz w:val="20"/>
                <w:szCs w:val="20"/>
              </w:rPr>
              <w:t xml:space="preserve">管理 </w:t>
            </w:r>
          </w:p>
        </w:tc>
      </w:tr>
      <w:tr w:rsidR="00D91F72" w14:paraId="715AB64A" w14:textId="7089AB30">
        <w:trPr>
          <w:trHeight w:val="392"/>
        </w:trPr>
        <w:tc>
          <w:tcPr>
            <w:tcW w:w="2155" w:type="dxa"/>
            <w:tcBorders>
              <w:top w:val="single" w:sz="4" w:space="0" w:color="000000"/>
              <w:left w:val="single" w:sz="4" w:space="0" w:color="000000"/>
              <w:bottom w:val="single" w:sz="4" w:space="0" w:color="000000"/>
              <w:right w:val="single" w:sz="4" w:space="0" w:color="000000"/>
            </w:tcBorders>
          </w:tcPr>
          <w:p w14:paraId="30E801BA" w14:textId="4EBFFC96" w:rsidR="00D91F72" w:rsidRDefault="00526797">
            <w:pPr>
              <w:rPr>
                <w:sz w:val="20"/>
                <w:szCs w:val="20"/>
              </w:rPr>
            </w:pPr>
            <w:r>
              <w:rPr>
                <w:rFonts w:hint="eastAsia"/>
                <w:sz w:val="20"/>
                <w:szCs w:val="20"/>
              </w:rPr>
              <w:t>点击用户</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971057" w14:textId="26025F1B" w:rsidR="00D91F72" w:rsidRDefault="00526797">
            <w:pPr>
              <w:rPr>
                <w:sz w:val="20"/>
                <w:szCs w:val="20"/>
              </w:rPr>
            </w:pPr>
            <w:r>
              <w:rPr>
                <w:rFonts w:hint="eastAsia"/>
                <w:sz w:val="20"/>
                <w:szCs w:val="20"/>
              </w:rPr>
              <w:t>进入用户</w:t>
            </w:r>
            <w:r w:rsidR="00E53301">
              <w:rPr>
                <w:rFonts w:hint="eastAsia"/>
                <w:sz w:val="20"/>
                <w:szCs w:val="20"/>
              </w:rPr>
              <w:t>管理界面</w:t>
            </w:r>
          </w:p>
        </w:tc>
      </w:tr>
      <w:tr w:rsidR="00526797" w14:paraId="69851DC7"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7B63108A" w14:textId="739A0136" w:rsidR="00526797" w:rsidRDefault="00526797">
            <w:pPr>
              <w:rPr>
                <w:rFonts w:hint="eastAsia"/>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27E7CC4" w14:textId="762D6562" w:rsidR="00526797" w:rsidRDefault="00526797">
            <w:pPr>
              <w:rPr>
                <w:rFonts w:hint="eastAsia"/>
                <w:sz w:val="20"/>
                <w:szCs w:val="20"/>
              </w:rPr>
            </w:pPr>
            <w:r>
              <w:rPr>
                <w:rFonts w:hint="eastAsia"/>
                <w:sz w:val="20"/>
                <w:szCs w:val="20"/>
              </w:rPr>
              <w:t>界面出现用户搜索结果</w:t>
            </w:r>
          </w:p>
        </w:tc>
      </w:tr>
      <w:tr w:rsidR="00526797" w14:paraId="256DB489" w14:textId="0421B02B">
        <w:trPr>
          <w:trHeight w:val="392"/>
        </w:trPr>
        <w:tc>
          <w:tcPr>
            <w:tcW w:w="2155" w:type="dxa"/>
            <w:tcBorders>
              <w:top w:val="single" w:sz="4" w:space="0" w:color="000000"/>
              <w:left w:val="single" w:sz="4" w:space="0" w:color="000000"/>
              <w:bottom w:val="single" w:sz="4" w:space="0" w:color="000000"/>
              <w:right w:val="single" w:sz="4" w:space="0" w:color="000000"/>
            </w:tcBorders>
          </w:tcPr>
          <w:p w14:paraId="4010292C" w14:textId="19631CCD" w:rsidR="00526797" w:rsidRDefault="00526797" w:rsidP="00526797">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4708533A" w14:textId="4A6DFE83" w:rsidR="00526797" w:rsidRDefault="00526797">
            <w:pPr>
              <w:rPr>
                <w:rFonts w:hint="eastAsia"/>
                <w:sz w:val="20"/>
                <w:szCs w:val="20"/>
              </w:rPr>
            </w:pPr>
            <w:r>
              <w:rPr>
                <w:rFonts w:hint="eastAsia"/>
                <w:sz w:val="20"/>
                <w:szCs w:val="20"/>
              </w:rPr>
              <w:t>进入用户个人信息页面</w:t>
            </w:r>
          </w:p>
        </w:tc>
      </w:tr>
    </w:tbl>
    <w:p w14:paraId="0DE9EB71" w14:textId="6FB8B96C" w:rsidR="00D91F72" w:rsidRDefault="00D91F72"/>
    <w:p w14:paraId="61F9FD67" w14:textId="691950D0" w:rsidR="00D91F72" w:rsidRDefault="00E53301">
      <w:r>
        <w:br w:type="page"/>
      </w:r>
    </w:p>
    <w:p w14:paraId="5A0D3B8F" w14:textId="1718D0B8" w:rsidR="00526797" w:rsidRDefault="00526797" w:rsidP="00526797">
      <w:pPr>
        <w:pStyle w:val="a2"/>
      </w:pPr>
      <w:r>
        <w:rPr>
          <w:rFonts w:hint="eastAsia"/>
        </w:rPr>
        <w:lastRenderedPageBreak/>
        <w:t>编辑用户信息</w:t>
      </w:r>
    </w:p>
    <w:tbl>
      <w:tblPr>
        <w:tblStyle w:val="15"/>
        <w:tblW w:w="8296" w:type="dxa"/>
        <w:tblLayout w:type="fixed"/>
        <w:tblLook w:val="04A0" w:firstRow="1" w:lastRow="0" w:firstColumn="1" w:lastColumn="0" w:noHBand="0" w:noVBand="1"/>
      </w:tblPr>
      <w:tblGrid>
        <w:gridCol w:w="2155"/>
        <w:gridCol w:w="1993"/>
        <w:gridCol w:w="4148"/>
      </w:tblGrid>
      <w:tr w:rsidR="00526797" w14:paraId="20219FB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8B2B284" w14:textId="77777777" w:rsidR="00526797" w:rsidRDefault="00526797"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775C6E" w14:textId="77777777" w:rsidR="00526797" w:rsidRDefault="00526797" w:rsidP="007A5F78">
            <w:pPr>
              <w:rPr>
                <w:sz w:val="20"/>
                <w:szCs w:val="20"/>
              </w:rPr>
            </w:pPr>
            <w:r>
              <w:rPr>
                <w:rFonts w:hint="eastAsia"/>
                <w:sz w:val="20"/>
                <w:szCs w:val="20"/>
              </w:rPr>
              <w:t>TC</w:t>
            </w:r>
            <w:r>
              <w:rPr>
                <w:sz w:val="20"/>
                <w:szCs w:val="20"/>
              </w:rPr>
              <w:t>-A-</w:t>
            </w:r>
          </w:p>
        </w:tc>
      </w:tr>
      <w:tr w:rsidR="00526797" w14:paraId="5192A058"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44F8C1FD" w14:textId="77777777" w:rsidR="00526797" w:rsidRDefault="00526797"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36DB95" w14:textId="197FBE90" w:rsidR="00526797" w:rsidRDefault="00526797" w:rsidP="007A5F78">
            <w:pPr>
              <w:rPr>
                <w:rFonts w:hint="eastAsia"/>
                <w:sz w:val="20"/>
                <w:szCs w:val="20"/>
              </w:rPr>
            </w:pPr>
            <w:r>
              <w:rPr>
                <w:rFonts w:hint="eastAsia"/>
                <w:sz w:val="20"/>
                <w:szCs w:val="20"/>
              </w:rPr>
              <w:t>编辑用户信息</w:t>
            </w:r>
          </w:p>
        </w:tc>
      </w:tr>
      <w:tr w:rsidR="00526797" w14:paraId="0634FEFE"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011E392C" w14:textId="77777777" w:rsidR="00526797" w:rsidRDefault="00526797"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84015B" w14:textId="276FA561" w:rsidR="00526797" w:rsidRDefault="00526797" w:rsidP="007A5F78">
            <w:pPr>
              <w:rPr>
                <w:sz w:val="20"/>
                <w:szCs w:val="20"/>
              </w:rPr>
            </w:pPr>
            <w:r>
              <w:rPr>
                <w:rFonts w:hint="eastAsia"/>
                <w:sz w:val="20"/>
                <w:szCs w:val="20"/>
              </w:rPr>
              <w:t>编辑用户信息</w:t>
            </w:r>
          </w:p>
        </w:tc>
      </w:tr>
      <w:tr w:rsidR="00526797" w14:paraId="56EDF49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A2709C0" w14:textId="77777777" w:rsidR="00526797" w:rsidRDefault="00526797"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ADDC6D" w14:textId="77777777" w:rsidR="00526797" w:rsidRDefault="00526797" w:rsidP="007A5F78">
            <w:pPr>
              <w:rPr>
                <w:sz w:val="20"/>
                <w:szCs w:val="20"/>
              </w:rPr>
            </w:pPr>
            <w:r>
              <w:rPr>
                <w:rFonts w:hint="eastAsia"/>
                <w:sz w:val="20"/>
                <w:szCs w:val="20"/>
              </w:rPr>
              <w:t>管理员</w:t>
            </w:r>
          </w:p>
        </w:tc>
      </w:tr>
      <w:tr w:rsidR="00526797" w14:paraId="3F28FBC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01CE6C5B" w14:textId="77777777" w:rsidR="00526797" w:rsidRDefault="00526797"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1F8472" w14:textId="77777777" w:rsidR="00526797" w:rsidRDefault="00526797" w:rsidP="007A5F78">
            <w:pPr>
              <w:rPr>
                <w:sz w:val="20"/>
                <w:szCs w:val="20"/>
              </w:rPr>
            </w:pPr>
            <w:r>
              <w:rPr>
                <w:rFonts w:hint="eastAsia"/>
                <w:sz w:val="20"/>
                <w:szCs w:val="20"/>
              </w:rPr>
              <w:t>黑盒测试</w:t>
            </w:r>
          </w:p>
        </w:tc>
      </w:tr>
      <w:tr w:rsidR="00526797" w14:paraId="5302E29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24F1300" w14:textId="77777777" w:rsidR="00526797" w:rsidRDefault="00526797"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98B274" w14:textId="77777777" w:rsidR="00526797" w:rsidRDefault="00526797" w:rsidP="007A5F78">
            <w:pPr>
              <w:rPr>
                <w:sz w:val="20"/>
                <w:szCs w:val="20"/>
              </w:rPr>
            </w:pPr>
            <w:r>
              <w:rPr>
                <w:rFonts w:hint="eastAsia"/>
                <w:sz w:val="20"/>
                <w:szCs w:val="20"/>
              </w:rPr>
              <w:t>登录后台</w:t>
            </w:r>
          </w:p>
        </w:tc>
      </w:tr>
      <w:tr w:rsidR="00526797" w14:paraId="765EB860"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30BC45AD" w14:textId="77777777" w:rsidR="00526797" w:rsidRDefault="00526797"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C9D0DE" w14:textId="6D6367D2" w:rsidR="00526797" w:rsidRDefault="00BD4D44" w:rsidP="007A5F78">
            <w:pPr>
              <w:rPr>
                <w:sz w:val="20"/>
                <w:szCs w:val="20"/>
              </w:rPr>
            </w:pPr>
            <w:r>
              <w:rPr>
                <w:rFonts w:hint="eastAsia"/>
                <w:sz w:val="20"/>
                <w:szCs w:val="20"/>
              </w:rPr>
              <w:t>管理员编辑</w:t>
            </w:r>
            <w:r w:rsidR="00526797">
              <w:rPr>
                <w:rFonts w:hint="eastAsia"/>
                <w:sz w:val="20"/>
                <w:szCs w:val="20"/>
              </w:rPr>
              <w:t>用户信息</w:t>
            </w:r>
          </w:p>
        </w:tc>
      </w:tr>
      <w:tr w:rsidR="00526797" w14:paraId="7EBE668B"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AD43203" w14:textId="77777777" w:rsidR="00526797" w:rsidRDefault="00526797"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8F6FBD" w14:textId="0087F376" w:rsidR="00526797" w:rsidRDefault="00526797" w:rsidP="007A5F78">
            <w:pPr>
              <w:rPr>
                <w:sz w:val="20"/>
                <w:szCs w:val="20"/>
              </w:rPr>
            </w:pPr>
            <w:r>
              <w:rPr>
                <w:rFonts w:hint="eastAsia"/>
                <w:sz w:val="20"/>
                <w:szCs w:val="20"/>
              </w:rPr>
              <w:t>测试管理员是否能正常编辑用户信息</w:t>
            </w:r>
          </w:p>
        </w:tc>
      </w:tr>
      <w:tr w:rsidR="00526797" w14:paraId="18A146F1"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6970EE3C" w14:textId="77777777" w:rsidR="00526797" w:rsidRDefault="00526797" w:rsidP="007A5F78">
            <w:pPr>
              <w:rPr>
                <w:sz w:val="20"/>
                <w:szCs w:val="20"/>
              </w:rPr>
            </w:pPr>
            <w:r>
              <w:rPr>
                <w:rFonts w:hint="eastAsia"/>
                <w:sz w:val="20"/>
                <w:szCs w:val="20"/>
              </w:rPr>
              <w:t>初始条件和背景：</w:t>
            </w:r>
          </w:p>
          <w:p w14:paraId="2C706ADC" w14:textId="77777777" w:rsidR="00526797" w:rsidRDefault="00526797" w:rsidP="007A5F78">
            <w:pPr>
              <w:rPr>
                <w:sz w:val="20"/>
                <w:szCs w:val="20"/>
              </w:rPr>
            </w:pPr>
            <w:r>
              <w:rPr>
                <w:rFonts w:hint="eastAsia"/>
                <w:sz w:val="20"/>
                <w:szCs w:val="20"/>
              </w:rPr>
              <w:t>系统：PC端</w:t>
            </w:r>
          </w:p>
          <w:p w14:paraId="6FC04572" w14:textId="77777777" w:rsidR="00526797" w:rsidRDefault="00526797" w:rsidP="007A5F78">
            <w:pPr>
              <w:rPr>
                <w:sz w:val="20"/>
                <w:szCs w:val="20"/>
              </w:rPr>
            </w:pPr>
            <w:r>
              <w:rPr>
                <w:rFonts w:hint="eastAsia"/>
                <w:sz w:val="20"/>
                <w:szCs w:val="20"/>
              </w:rPr>
              <w:t>浏览器：C</w:t>
            </w:r>
            <w:r>
              <w:rPr>
                <w:sz w:val="20"/>
                <w:szCs w:val="20"/>
              </w:rPr>
              <w:t>hrome</w:t>
            </w:r>
          </w:p>
          <w:p w14:paraId="3E352A37" w14:textId="77777777" w:rsidR="00526797" w:rsidRDefault="00526797" w:rsidP="007A5F78">
            <w:pPr>
              <w:rPr>
                <w:sz w:val="20"/>
                <w:szCs w:val="20"/>
              </w:rPr>
            </w:pPr>
            <w:r>
              <w:rPr>
                <w:rFonts w:hint="eastAsia"/>
                <w:sz w:val="20"/>
                <w:szCs w:val="20"/>
              </w:rPr>
              <w:t>注释：无</w:t>
            </w:r>
          </w:p>
        </w:tc>
      </w:tr>
      <w:tr w:rsidR="00526797" w14:paraId="007719AF"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7E2B3F8C" w14:textId="77777777" w:rsidR="00526797" w:rsidRDefault="00526797"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C31E04F" w14:textId="77777777" w:rsidR="00526797" w:rsidRDefault="00526797" w:rsidP="007A5F78">
            <w:pPr>
              <w:rPr>
                <w:sz w:val="20"/>
                <w:szCs w:val="20"/>
              </w:rPr>
            </w:pPr>
            <w:r>
              <w:rPr>
                <w:rFonts w:hint="eastAsia"/>
                <w:sz w:val="20"/>
                <w:szCs w:val="20"/>
              </w:rPr>
              <w:t>预期结果</w:t>
            </w:r>
          </w:p>
        </w:tc>
      </w:tr>
      <w:tr w:rsidR="00526797" w14:paraId="0988A2A7"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74210006" w14:textId="77777777" w:rsidR="00526797" w:rsidRDefault="00526797" w:rsidP="007A5F78">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10AE1E4" w14:textId="77777777" w:rsidR="00526797" w:rsidRDefault="00526797" w:rsidP="007A5F78">
            <w:pPr>
              <w:rPr>
                <w:sz w:val="20"/>
                <w:szCs w:val="20"/>
              </w:rPr>
            </w:pPr>
            <w:r>
              <w:rPr>
                <w:rFonts w:hint="eastAsia"/>
                <w:sz w:val="20"/>
                <w:szCs w:val="20"/>
              </w:rPr>
              <w:t xml:space="preserve">进入管理员后台界面，可见用户管理 </w:t>
            </w:r>
          </w:p>
        </w:tc>
      </w:tr>
      <w:tr w:rsidR="00526797" w14:paraId="2BADE7FF"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9D48455" w14:textId="77777777" w:rsidR="00526797" w:rsidRDefault="00526797" w:rsidP="007A5F78">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8E59C67" w14:textId="77777777" w:rsidR="00526797" w:rsidRDefault="00526797" w:rsidP="007A5F78">
            <w:pPr>
              <w:rPr>
                <w:sz w:val="20"/>
                <w:szCs w:val="20"/>
              </w:rPr>
            </w:pPr>
            <w:r>
              <w:rPr>
                <w:rFonts w:hint="eastAsia"/>
                <w:sz w:val="20"/>
                <w:szCs w:val="20"/>
              </w:rPr>
              <w:t>进入用户管理界面</w:t>
            </w:r>
          </w:p>
        </w:tc>
      </w:tr>
      <w:tr w:rsidR="00526797" w14:paraId="0DD12201"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9A9ED8A" w14:textId="77777777" w:rsidR="00526797" w:rsidRDefault="00526797" w:rsidP="007A5F78">
            <w:pPr>
              <w:rPr>
                <w:rFonts w:hint="eastAsia"/>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70AA10D" w14:textId="77777777" w:rsidR="00526797" w:rsidRDefault="00526797" w:rsidP="007A5F78">
            <w:pPr>
              <w:rPr>
                <w:rFonts w:hint="eastAsia"/>
                <w:sz w:val="20"/>
                <w:szCs w:val="20"/>
              </w:rPr>
            </w:pPr>
            <w:r>
              <w:rPr>
                <w:rFonts w:hint="eastAsia"/>
                <w:sz w:val="20"/>
                <w:szCs w:val="20"/>
              </w:rPr>
              <w:t>界面出现用户搜索结果</w:t>
            </w:r>
          </w:p>
        </w:tc>
      </w:tr>
      <w:tr w:rsidR="00526797" w14:paraId="3106C05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B122F45" w14:textId="77777777" w:rsidR="00526797" w:rsidRDefault="00526797" w:rsidP="007A5F78">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73AC38AA" w14:textId="77777777" w:rsidR="00526797" w:rsidRDefault="00526797" w:rsidP="007A5F78">
            <w:pPr>
              <w:rPr>
                <w:rFonts w:hint="eastAsia"/>
                <w:sz w:val="20"/>
                <w:szCs w:val="20"/>
              </w:rPr>
            </w:pPr>
            <w:r>
              <w:rPr>
                <w:rFonts w:hint="eastAsia"/>
                <w:sz w:val="20"/>
                <w:szCs w:val="20"/>
              </w:rPr>
              <w:t>进入用户个人信息页面</w:t>
            </w:r>
          </w:p>
        </w:tc>
      </w:tr>
      <w:tr w:rsidR="00526797" w14:paraId="55911346"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1E079934" w14:textId="2BDE7E89" w:rsidR="00526797" w:rsidRDefault="00526797" w:rsidP="007A5F78">
            <w:pPr>
              <w:rPr>
                <w:rFonts w:hint="eastAsia"/>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248D2354" w14:textId="6883DAC5" w:rsidR="00526797" w:rsidRPr="00526797" w:rsidRDefault="00526797" w:rsidP="007A5F78">
            <w:pPr>
              <w:rPr>
                <w:rFonts w:hint="eastAsia"/>
                <w:sz w:val="20"/>
                <w:szCs w:val="20"/>
              </w:rPr>
            </w:pPr>
            <w:r>
              <w:rPr>
                <w:rFonts w:hint="eastAsia"/>
                <w:sz w:val="20"/>
                <w:szCs w:val="20"/>
              </w:rPr>
              <w:t>进入用户信息编辑页面</w:t>
            </w:r>
          </w:p>
        </w:tc>
      </w:tr>
      <w:tr w:rsidR="00526797" w14:paraId="6E2AEEE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6C600EB" w14:textId="68845AD1" w:rsidR="00526797" w:rsidRDefault="00526797" w:rsidP="007A5F78">
            <w:pPr>
              <w:rPr>
                <w:rFonts w:hint="eastAsia"/>
                <w:sz w:val="20"/>
                <w:szCs w:val="20"/>
              </w:rPr>
            </w:pPr>
            <w:r>
              <w:rPr>
                <w:rFonts w:hint="eastAsia"/>
                <w:sz w:val="20"/>
                <w:szCs w:val="20"/>
              </w:rPr>
              <w:t>在用户名</w:t>
            </w:r>
            <w:r>
              <w:rPr>
                <w:rFonts w:ascii="Apple Color Emoji" w:eastAsia="Apple Color Emoji" w:hAnsi="Apple Color Emoji" w:cs="Apple Color Emoji" w:hint="eastAsia"/>
                <w:sz w:val="20"/>
                <w:szCs w:val="20"/>
              </w:rPr>
              <w:t>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051E157C" w14:textId="1B7241EF" w:rsidR="00526797" w:rsidRDefault="00526797" w:rsidP="007A5F78">
            <w:pPr>
              <w:rPr>
                <w:rFonts w:hint="eastAsia"/>
                <w:sz w:val="20"/>
                <w:szCs w:val="20"/>
              </w:rPr>
            </w:pPr>
            <w:r>
              <w:rPr>
                <w:rFonts w:hint="eastAsia"/>
                <w:sz w:val="20"/>
                <w:szCs w:val="20"/>
              </w:rPr>
              <w:t>提示用户名应该为6-16位</w:t>
            </w:r>
          </w:p>
        </w:tc>
      </w:tr>
      <w:tr w:rsidR="00526797" w14:paraId="6645AF64"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ABFD93B" w14:textId="05E6AA34" w:rsidR="00526797" w:rsidRDefault="00526797" w:rsidP="007A5F78">
            <w:pPr>
              <w:rPr>
                <w:rFonts w:hint="eastAsia"/>
                <w:sz w:val="20"/>
                <w:szCs w:val="20"/>
              </w:rPr>
            </w:pPr>
            <w:r>
              <w:rPr>
                <w:rFonts w:hint="eastAsia"/>
                <w:sz w:val="20"/>
                <w:szCs w:val="20"/>
              </w:rPr>
              <w:t>在个人简介处输入：</w:t>
            </w:r>
          </w:p>
        </w:tc>
        <w:tc>
          <w:tcPr>
            <w:tcW w:w="6141" w:type="dxa"/>
            <w:gridSpan w:val="2"/>
            <w:tcBorders>
              <w:top w:val="single" w:sz="4" w:space="0" w:color="000000"/>
              <w:left w:val="single" w:sz="4" w:space="0" w:color="000000"/>
              <w:bottom w:val="single" w:sz="4" w:space="0" w:color="000000"/>
              <w:right w:val="single" w:sz="4" w:space="0" w:color="000000"/>
            </w:tcBorders>
          </w:tcPr>
          <w:p w14:paraId="3CFD8E37" w14:textId="7D1C3918" w:rsidR="00526797" w:rsidRDefault="00526797" w:rsidP="007A5F78">
            <w:pPr>
              <w:rPr>
                <w:rFonts w:hint="eastAsia"/>
                <w:sz w:val="20"/>
                <w:szCs w:val="20"/>
              </w:rPr>
            </w:pPr>
            <w:r>
              <w:rPr>
                <w:rFonts w:hint="eastAsia"/>
                <w:sz w:val="20"/>
                <w:szCs w:val="20"/>
              </w:rPr>
              <w:t>正常</w:t>
            </w:r>
          </w:p>
        </w:tc>
      </w:tr>
      <w:tr w:rsidR="00526797" w14:paraId="22398A4F"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0F9669A4" w14:textId="2C8515AC" w:rsidR="00526797" w:rsidRDefault="00526797" w:rsidP="00526797">
            <w:pPr>
              <w:rPr>
                <w:rFonts w:hint="eastAsia"/>
                <w:sz w:val="20"/>
                <w:szCs w:val="20"/>
              </w:rPr>
            </w:pPr>
            <w:r>
              <w:rPr>
                <w:rFonts w:hint="eastAsia"/>
                <w:sz w:val="20"/>
                <w:szCs w:val="20"/>
              </w:rPr>
              <w:t>在个人简介处输入不长于128字的内容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185F7C8A" w14:textId="387B02FD" w:rsidR="00526797" w:rsidRDefault="00526797" w:rsidP="007A5F78">
            <w:pPr>
              <w:rPr>
                <w:rFonts w:hint="eastAsia"/>
                <w:sz w:val="20"/>
                <w:szCs w:val="20"/>
              </w:rPr>
            </w:pPr>
            <w:r>
              <w:rPr>
                <w:rFonts w:hint="eastAsia"/>
                <w:sz w:val="20"/>
                <w:szCs w:val="20"/>
              </w:rPr>
              <w:t>正常</w:t>
            </w:r>
          </w:p>
        </w:tc>
      </w:tr>
      <w:tr w:rsidR="00526797" w14:paraId="6C2DA7BC"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45F0462" w14:textId="2F104570" w:rsidR="00526797" w:rsidRDefault="00526797" w:rsidP="00526797">
            <w:pPr>
              <w:rPr>
                <w:rFonts w:hint="eastAsia"/>
                <w:sz w:val="20"/>
                <w:szCs w:val="20"/>
              </w:rPr>
            </w:pPr>
            <w:r>
              <w:rPr>
                <w:rFonts w:hint="eastAsia"/>
                <w:sz w:val="20"/>
                <w:szCs w:val="20"/>
              </w:rPr>
              <w:t>在个人简介处输入长于128字的内容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5C38053C" w14:textId="61A1C5D5" w:rsidR="00526797" w:rsidRDefault="00526797" w:rsidP="007A5F78">
            <w:pPr>
              <w:rPr>
                <w:rFonts w:hint="eastAsia"/>
                <w:sz w:val="20"/>
                <w:szCs w:val="20"/>
              </w:rPr>
            </w:pPr>
            <w:r>
              <w:rPr>
                <w:rFonts w:hint="eastAsia"/>
                <w:sz w:val="20"/>
                <w:szCs w:val="20"/>
              </w:rPr>
              <w:t>提示个人简介应该为0-128位</w:t>
            </w:r>
          </w:p>
        </w:tc>
      </w:tr>
    </w:tbl>
    <w:p w14:paraId="4E7B50D4" w14:textId="0B3E3CE4" w:rsidR="00D91F72" w:rsidRDefault="00D91F72">
      <w:pPr>
        <w:rPr>
          <w:rFonts w:hint="eastAsia"/>
        </w:rPr>
      </w:pPr>
    </w:p>
    <w:p w14:paraId="00D31731" w14:textId="77777777" w:rsidR="007A5F78" w:rsidRDefault="007A5F78">
      <w:pPr>
        <w:rPr>
          <w:rFonts w:hint="eastAsia"/>
        </w:rPr>
      </w:pPr>
    </w:p>
    <w:p w14:paraId="3D2D593D" w14:textId="77777777" w:rsidR="007A5F78" w:rsidRDefault="007A5F78">
      <w:pPr>
        <w:rPr>
          <w:rFonts w:hint="eastAsia"/>
        </w:rPr>
      </w:pPr>
    </w:p>
    <w:p w14:paraId="0FC559F9" w14:textId="77777777" w:rsidR="007A5F78" w:rsidRDefault="007A5F78">
      <w:pPr>
        <w:rPr>
          <w:rFonts w:hint="eastAsia"/>
        </w:rPr>
      </w:pPr>
    </w:p>
    <w:p w14:paraId="2119581C" w14:textId="77777777" w:rsidR="007A5F78" w:rsidRDefault="007A5F78">
      <w:pPr>
        <w:rPr>
          <w:rFonts w:hint="eastAsia"/>
        </w:rPr>
      </w:pPr>
    </w:p>
    <w:p w14:paraId="6455FBEB" w14:textId="77777777" w:rsidR="007A5F78" w:rsidRDefault="007A5F78">
      <w:pPr>
        <w:rPr>
          <w:rFonts w:hint="eastAsia"/>
        </w:rPr>
      </w:pPr>
    </w:p>
    <w:p w14:paraId="51AE46BA" w14:textId="77777777" w:rsidR="007A5F78" w:rsidRDefault="007A5F78">
      <w:pPr>
        <w:rPr>
          <w:rFonts w:hint="eastAsia"/>
        </w:rPr>
      </w:pPr>
    </w:p>
    <w:p w14:paraId="25DC3E0A" w14:textId="77777777" w:rsidR="007A5F78" w:rsidRDefault="007A5F78">
      <w:pPr>
        <w:rPr>
          <w:rFonts w:hint="eastAsia"/>
        </w:rPr>
      </w:pPr>
    </w:p>
    <w:p w14:paraId="0D44D1C3" w14:textId="77777777" w:rsidR="007A5F78" w:rsidRDefault="007A5F78">
      <w:pPr>
        <w:rPr>
          <w:rFonts w:hint="eastAsia"/>
        </w:rPr>
      </w:pPr>
    </w:p>
    <w:p w14:paraId="242FEE4C" w14:textId="77777777" w:rsidR="007A5F78" w:rsidRDefault="007A5F78">
      <w:pPr>
        <w:rPr>
          <w:rFonts w:hint="eastAsia"/>
        </w:rPr>
      </w:pPr>
    </w:p>
    <w:p w14:paraId="5DD5A5E3" w14:textId="77777777" w:rsidR="007A5F78" w:rsidRDefault="007A5F78">
      <w:pPr>
        <w:rPr>
          <w:rFonts w:hint="eastAsia"/>
        </w:rPr>
      </w:pPr>
    </w:p>
    <w:p w14:paraId="6849CBDB" w14:textId="77777777" w:rsidR="007A5F78" w:rsidRDefault="007A5F78">
      <w:pPr>
        <w:rPr>
          <w:rFonts w:hint="eastAsia"/>
        </w:rPr>
      </w:pPr>
    </w:p>
    <w:p w14:paraId="721E7AF4" w14:textId="77777777" w:rsidR="007A5F78" w:rsidRDefault="007A5F78">
      <w:pPr>
        <w:rPr>
          <w:rFonts w:hint="eastAsia"/>
        </w:rPr>
      </w:pPr>
    </w:p>
    <w:p w14:paraId="3AC9BABB" w14:textId="6685E0AE" w:rsidR="007A5F78" w:rsidRDefault="00D10CE9" w:rsidP="007A5F78">
      <w:pPr>
        <w:pStyle w:val="a2"/>
      </w:pPr>
      <w:r>
        <w:rPr>
          <w:rFonts w:hint="eastAsia"/>
        </w:rPr>
        <w:lastRenderedPageBreak/>
        <w:t>上传</w:t>
      </w:r>
      <w:r w:rsidR="007A5F78">
        <w:rPr>
          <w:rFonts w:hint="eastAsia"/>
        </w:rPr>
        <w:t>用户头像</w:t>
      </w:r>
    </w:p>
    <w:tbl>
      <w:tblPr>
        <w:tblStyle w:val="15"/>
        <w:tblW w:w="8296" w:type="dxa"/>
        <w:tblLayout w:type="fixed"/>
        <w:tblLook w:val="04A0" w:firstRow="1" w:lastRow="0" w:firstColumn="1" w:lastColumn="0" w:noHBand="0" w:noVBand="1"/>
      </w:tblPr>
      <w:tblGrid>
        <w:gridCol w:w="2155"/>
        <w:gridCol w:w="1993"/>
        <w:gridCol w:w="4148"/>
      </w:tblGrid>
      <w:tr w:rsidR="007A5F78" w14:paraId="466B35CF"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80D5B84" w14:textId="77777777" w:rsidR="007A5F78" w:rsidRDefault="007A5F78" w:rsidP="007A5F78">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37CD102" w14:textId="77777777" w:rsidR="007A5F78" w:rsidRDefault="007A5F78" w:rsidP="007A5F78">
            <w:pPr>
              <w:rPr>
                <w:sz w:val="20"/>
                <w:szCs w:val="20"/>
              </w:rPr>
            </w:pPr>
            <w:r>
              <w:rPr>
                <w:rFonts w:hint="eastAsia"/>
                <w:sz w:val="20"/>
                <w:szCs w:val="20"/>
              </w:rPr>
              <w:t>TC</w:t>
            </w:r>
            <w:r>
              <w:rPr>
                <w:sz w:val="20"/>
                <w:szCs w:val="20"/>
              </w:rPr>
              <w:t>-A-</w:t>
            </w:r>
          </w:p>
        </w:tc>
      </w:tr>
      <w:tr w:rsidR="007A5F78" w14:paraId="2D4C121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9FC1840" w14:textId="77777777" w:rsidR="007A5F78" w:rsidRDefault="007A5F78" w:rsidP="007A5F78">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3AFEC0" w14:textId="06338C9B" w:rsidR="007A5F78" w:rsidRDefault="00D10CE9" w:rsidP="007A5F78">
            <w:pPr>
              <w:rPr>
                <w:rFonts w:hint="eastAsia"/>
                <w:sz w:val="20"/>
                <w:szCs w:val="20"/>
              </w:rPr>
            </w:pPr>
            <w:r>
              <w:rPr>
                <w:rFonts w:hint="eastAsia"/>
                <w:sz w:val="20"/>
                <w:szCs w:val="20"/>
              </w:rPr>
              <w:t>上传</w:t>
            </w:r>
            <w:r w:rsidR="007A5F78">
              <w:rPr>
                <w:rFonts w:hint="eastAsia"/>
                <w:sz w:val="20"/>
                <w:szCs w:val="20"/>
              </w:rPr>
              <w:t>用户头像</w:t>
            </w:r>
          </w:p>
        </w:tc>
      </w:tr>
      <w:tr w:rsidR="007A5F78" w14:paraId="68D431E2"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A5F16C8" w14:textId="77777777" w:rsidR="007A5F78" w:rsidRDefault="007A5F78" w:rsidP="007A5F78">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F9DE5C" w14:textId="2F3A9EAC" w:rsidR="007A5F78" w:rsidRDefault="00D10CE9" w:rsidP="007A5F78">
            <w:pPr>
              <w:rPr>
                <w:sz w:val="20"/>
                <w:szCs w:val="20"/>
              </w:rPr>
            </w:pPr>
            <w:r>
              <w:rPr>
                <w:rFonts w:hint="eastAsia"/>
                <w:sz w:val="20"/>
                <w:szCs w:val="20"/>
              </w:rPr>
              <w:t>上传</w:t>
            </w:r>
            <w:r w:rsidR="007A5F78">
              <w:rPr>
                <w:rFonts w:hint="eastAsia"/>
                <w:sz w:val="20"/>
                <w:szCs w:val="20"/>
              </w:rPr>
              <w:t>用户头像</w:t>
            </w:r>
          </w:p>
        </w:tc>
      </w:tr>
      <w:tr w:rsidR="007A5F78" w14:paraId="3CC642A5"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2F8A895D" w14:textId="77777777" w:rsidR="007A5F78" w:rsidRDefault="007A5F78" w:rsidP="007A5F78">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C47B97" w14:textId="77777777" w:rsidR="007A5F78" w:rsidRDefault="007A5F78" w:rsidP="007A5F78">
            <w:pPr>
              <w:rPr>
                <w:sz w:val="20"/>
                <w:szCs w:val="20"/>
              </w:rPr>
            </w:pPr>
            <w:r>
              <w:rPr>
                <w:rFonts w:hint="eastAsia"/>
                <w:sz w:val="20"/>
                <w:szCs w:val="20"/>
              </w:rPr>
              <w:t>管理员</w:t>
            </w:r>
          </w:p>
        </w:tc>
      </w:tr>
      <w:tr w:rsidR="007A5F78" w14:paraId="56996F99"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1CF79846" w14:textId="77777777" w:rsidR="007A5F78" w:rsidRDefault="007A5F78" w:rsidP="007A5F78">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1997139" w14:textId="77777777" w:rsidR="007A5F78" w:rsidRDefault="007A5F78" w:rsidP="007A5F78">
            <w:pPr>
              <w:rPr>
                <w:sz w:val="20"/>
                <w:szCs w:val="20"/>
              </w:rPr>
            </w:pPr>
            <w:r>
              <w:rPr>
                <w:rFonts w:hint="eastAsia"/>
                <w:sz w:val="20"/>
                <w:szCs w:val="20"/>
              </w:rPr>
              <w:t>黑盒测试</w:t>
            </w:r>
          </w:p>
        </w:tc>
      </w:tr>
      <w:tr w:rsidR="007A5F78" w14:paraId="3885AE10"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575B1CE5" w14:textId="77777777" w:rsidR="007A5F78" w:rsidRDefault="007A5F78" w:rsidP="007A5F78">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704EA3" w14:textId="77777777" w:rsidR="007A5F78" w:rsidRDefault="007A5F78" w:rsidP="007A5F78">
            <w:pPr>
              <w:rPr>
                <w:sz w:val="20"/>
                <w:szCs w:val="20"/>
              </w:rPr>
            </w:pPr>
            <w:r>
              <w:rPr>
                <w:rFonts w:hint="eastAsia"/>
                <w:sz w:val="20"/>
                <w:szCs w:val="20"/>
              </w:rPr>
              <w:t>登录后台</w:t>
            </w:r>
          </w:p>
        </w:tc>
      </w:tr>
      <w:tr w:rsidR="007A5F78" w14:paraId="5AB15AE6"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7B737666" w14:textId="77777777" w:rsidR="007A5F78" w:rsidRDefault="007A5F78" w:rsidP="007A5F78">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792180D" w14:textId="3078FFA8" w:rsidR="007A5F78" w:rsidRDefault="00BD4D44" w:rsidP="007A5F78">
            <w:pPr>
              <w:rPr>
                <w:sz w:val="20"/>
                <w:szCs w:val="20"/>
              </w:rPr>
            </w:pPr>
            <w:r>
              <w:rPr>
                <w:rFonts w:hint="eastAsia"/>
                <w:sz w:val="20"/>
                <w:szCs w:val="20"/>
              </w:rPr>
              <w:t>管理员编辑</w:t>
            </w:r>
            <w:r w:rsidR="007A5F78">
              <w:rPr>
                <w:rFonts w:hint="eastAsia"/>
                <w:sz w:val="20"/>
                <w:szCs w:val="20"/>
              </w:rPr>
              <w:t>用户信息</w:t>
            </w:r>
          </w:p>
        </w:tc>
      </w:tr>
      <w:tr w:rsidR="007A5F78" w14:paraId="242721AD" w14:textId="77777777" w:rsidTr="007A5F78">
        <w:tc>
          <w:tcPr>
            <w:tcW w:w="4148" w:type="dxa"/>
            <w:gridSpan w:val="2"/>
            <w:tcBorders>
              <w:top w:val="single" w:sz="4" w:space="0" w:color="000000"/>
              <w:left w:val="single" w:sz="4" w:space="0" w:color="000000"/>
              <w:bottom w:val="single" w:sz="4" w:space="0" w:color="000000"/>
              <w:right w:val="single" w:sz="4" w:space="0" w:color="000000"/>
            </w:tcBorders>
          </w:tcPr>
          <w:p w14:paraId="60F921E3" w14:textId="77777777" w:rsidR="007A5F78" w:rsidRDefault="007A5F78" w:rsidP="007A5F78">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095F6BA" w14:textId="65793E7F" w:rsidR="007A5F78" w:rsidRDefault="007A5F78" w:rsidP="007A5F78">
            <w:pPr>
              <w:rPr>
                <w:sz w:val="20"/>
                <w:szCs w:val="20"/>
              </w:rPr>
            </w:pPr>
            <w:r>
              <w:rPr>
                <w:rFonts w:hint="eastAsia"/>
                <w:sz w:val="20"/>
                <w:szCs w:val="20"/>
              </w:rPr>
              <w:t>测试管理员是否能正常编辑用户信息</w:t>
            </w:r>
            <w:r w:rsidR="00BD4D44">
              <w:rPr>
                <w:rFonts w:hint="eastAsia"/>
                <w:sz w:val="20"/>
                <w:szCs w:val="20"/>
              </w:rPr>
              <w:t>修改其头像</w:t>
            </w:r>
          </w:p>
        </w:tc>
      </w:tr>
      <w:tr w:rsidR="007A5F78" w14:paraId="5BD58B65" w14:textId="77777777" w:rsidTr="007A5F78">
        <w:trPr>
          <w:trHeight w:val="1445"/>
        </w:trPr>
        <w:tc>
          <w:tcPr>
            <w:tcW w:w="8296" w:type="dxa"/>
            <w:gridSpan w:val="3"/>
            <w:tcBorders>
              <w:top w:val="single" w:sz="4" w:space="0" w:color="000000"/>
              <w:left w:val="single" w:sz="4" w:space="0" w:color="000000"/>
              <w:right w:val="single" w:sz="4" w:space="0" w:color="000000"/>
            </w:tcBorders>
          </w:tcPr>
          <w:p w14:paraId="0C43B71A" w14:textId="77777777" w:rsidR="007A5F78" w:rsidRDefault="007A5F78" w:rsidP="007A5F78">
            <w:pPr>
              <w:rPr>
                <w:sz w:val="20"/>
                <w:szCs w:val="20"/>
              </w:rPr>
            </w:pPr>
            <w:r>
              <w:rPr>
                <w:rFonts w:hint="eastAsia"/>
                <w:sz w:val="20"/>
                <w:szCs w:val="20"/>
              </w:rPr>
              <w:t>初始条件和背景：</w:t>
            </w:r>
          </w:p>
          <w:p w14:paraId="1CD41E57" w14:textId="77777777" w:rsidR="007A5F78" w:rsidRDefault="007A5F78" w:rsidP="007A5F78">
            <w:pPr>
              <w:rPr>
                <w:sz w:val="20"/>
                <w:szCs w:val="20"/>
              </w:rPr>
            </w:pPr>
            <w:r>
              <w:rPr>
                <w:rFonts w:hint="eastAsia"/>
                <w:sz w:val="20"/>
                <w:szCs w:val="20"/>
              </w:rPr>
              <w:t>系统：PC端</w:t>
            </w:r>
          </w:p>
          <w:p w14:paraId="109CA46F" w14:textId="77777777" w:rsidR="007A5F78" w:rsidRDefault="007A5F78" w:rsidP="007A5F78">
            <w:pPr>
              <w:rPr>
                <w:sz w:val="20"/>
                <w:szCs w:val="20"/>
              </w:rPr>
            </w:pPr>
            <w:r>
              <w:rPr>
                <w:rFonts w:hint="eastAsia"/>
                <w:sz w:val="20"/>
                <w:szCs w:val="20"/>
              </w:rPr>
              <w:t>浏览器：C</w:t>
            </w:r>
            <w:r>
              <w:rPr>
                <w:sz w:val="20"/>
                <w:szCs w:val="20"/>
              </w:rPr>
              <w:t>hrome</w:t>
            </w:r>
          </w:p>
          <w:p w14:paraId="645CEBF9" w14:textId="77777777" w:rsidR="007A5F78" w:rsidRDefault="007A5F78" w:rsidP="007A5F78">
            <w:pPr>
              <w:rPr>
                <w:sz w:val="20"/>
                <w:szCs w:val="20"/>
              </w:rPr>
            </w:pPr>
            <w:r>
              <w:rPr>
                <w:rFonts w:hint="eastAsia"/>
                <w:sz w:val="20"/>
                <w:szCs w:val="20"/>
              </w:rPr>
              <w:t>注释：无</w:t>
            </w:r>
          </w:p>
        </w:tc>
      </w:tr>
      <w:tr w:rsidR="007A5F78" w14:paraId="0A990FC4"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A5176A9" w14:textId="77777777" w:rsidR="007A5F78" w:rsidRDefault="007A5F78" w:rsidP="007A5F78">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2420A7D" w14:textId="77777777" w:rsidR="007A5F78" w:rsidRDefault="007A5F78" w:rsidP="007A5F78">
            <w:pPr>
              <w:rPr>
                <w:sz w:val="20"/>
                <w:szCs w:val="20"/>
              </w:rPr>
            </w:pPr>
            <w:r>
              <w:rPr>
                <w:rFonts w:hint="eastAsia"/>
                <w:sz w:val="20"/>
                <w:szCs w:val="20"/>
              </w:rPr>
              <w:t>预期结果</w:t>
            </w:r>
          </w:p>
        </w:tc>
      </w:tr>
      <w:tr w:rsidR="007A5F78" w14:paraId="7DFC34FD"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2CFE8814" w14:textId="77777777" w:rsidR="007A5F78" w:rsidRDefault="007A5F78" w:rsidP="007A5F78">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BB731BF" w14:textId="77777777" w:rsidR="007A5F78" w:rsidRDefault="007A5F78" w:rsidP="007A5F78">
            <w:pPr>
              <w:rPr>
                <w:sz w:val="20"/>
                <w:szCs w:val="20"/>
              </w:rPr>
            </w:pPr>
            <w:r>
              <w:rPr>
                <w:rFonts w:hint="eastAsia"/>
                <w:sz w:val="20"/>
                <w:szCs w:val="20"/>
              </w:rPr>
              <w:t xml:space="preserve">进入管理员后台界面，可见用户管理 </w:t>
            </w:r>
          </w:p>
        </w:tc>
      </w:tr>
      <w:tr w:rsidR="007A5F78" w14:paraId="0635DC1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4F89CE7D" w14:textId="77777777" w:rsidR="007A5F78" w:rsidRDefault="007A5F78" w:rsidP="007A5F78">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4C35F8F" w14:textId="77777777" w:rsidR="007A5F78" w:rsidRDefault="007A5F78" w:rsidP="007A5F78">
            <w:pPr>
              <w:rPr>
                <w:sz w:val="20"/>
                <w:szCs w:val="20"/>
              </w:rPr>
            </w:pPr>
            <w:r>
              <w:rPr>
                <w:rFonts w:hint="eastAsia"/>
                <w:sz w:val="20"/>
                <w:szCs w:val="20"/>
              </w:rPr>
              <w:t>进入用户管理界面</w:t>
            </w:r>
          </w:p>
        </w:tc>
      </w:tr>
      <w:tr w:rsidR="007A5F78" w14:paraId="6E8F342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B497B54" w14:textId="77777777" w:rsidR="007A5F78" w:rsidRDefault="007A5F78" w:rsidP="007A5F78">
            <w:pPr>
              <w:rPr>
                <w:rFonts w:hint="eastAsia"/>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D0D33F6" w14:textId="77777777" w:rsidR="007A5F78" w:rsidRDefault="007A5F78" w:rsidP="007A5F78">
            <w:pPr>
              <w:rPr>
                <w:rFonts w:hint="eastAsia"/>
                <w:sz w:val="20"/>
                <w:szCs w:val="20"/>
              </w:rPr>
            </w:pPr>
            <w:r>
              <w:rPr>
                <w:rFonts w:hint="eastAsia"/>
                <w:sz w:val="20"/>
                <w:szCs w:val="20"/>
              </w:rPr>
              <w:t>界面出现用户搜索结果</w:t>
            </w:r>
          </w:p>
        </w:tc>
      </w:tr>
      <w:tr w:rsidR="007A5F78" w14:paraId="6F4FDF76"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06D11A42" w14:textId="77777777" w:rsidR="007A5F78" w:rsidRDefault="007A5F78" w:rsidP="007A5F78">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1EE91824" w14:textId="77777777" w:rsidR="007A5F78" w:rsidRDefault="007A5F78" w:rsidP="007A5F78">
            <w:pPr>
              <w:rPr>
                <w:rFonts w:hint="eastAsia"/>
                <w:sz w:val="20"/>
                <w:szCs w:val="20"/>
              </w:rPr>
            </w:pPr>
            <w:r>
              <w:rPr>
                <w:rFonts w:hint="eastAsia"/>
                <w:sz w:val="20"/>
                <w:szCs w:val="20"/>
              </w:rPr>
              <w:t>进入用户个人信息页面</w:t>
            </w:r>
          </w:p>
        </w:tc>
      </w:tr>
      <w:tr w:rsidR="007A5F78" w14:paraId="7B0A7697"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663CAF85" w14:textId="77777777" w:rsidR="007A5F78" w:rsidRDefault="007A5F78" w:rsidP="007A5F78">
            <w:pPr>
              <w:rPr>
                <w:rFonts w:hint="eastAsia"/>
                <w:sz w:val="20"/>
                <w:szCs w:val="20"/>
              </w:rPr>
            </w:pPr>
            <w:r>
              <w:rPr>
                <w:rFonts w:hint="eastAsia"/>
                <w:sz w:val="20"/>
                <w:szCs w:val="20"/>
              </w:rPr>
              <w:t>点击下方用户信息编辑</w:t>
            </w:r>
          </w:p>
        </w:tc>
        <w:tc>
          <w:tcPr>
            <w:tcW w:w="6141" w:type="dxa"/>
            <w:gridSpan w:val="2"/>
            <w:tcBorders>
              <w:top w:val="single" w:sz="4" w:space="0" w:color="000000"/>
              <w:left w:val="single" w:sz="4" w:space="0" w:color="000000"/>
              <w:bottom w:val="single" w:sz="4" w:space="0" w:color="000000"/>
              <w:right w:val="single" w:sz="4" w:space="0" w:color="000000"/>
            </w:tcBorders>
          </w:tcPr>
          <w:p w14:paraId="412672AF" w14:textId="77777777" w:rsidR="007A5F78" w:rsidRPr="00526797" w:rsidRDefault="007A5F78" w:rsidP="007A5F78">
            <w:pPr>
              <w:rPr>
                <w:rFonts w:hint="eastAsia"/>
                <w:sz w:val="20"/>
                <w:szCs w:val="20"/>
              </w:rPr>
            </w:pPr>
            <w:r>
              <w:rPr>
                <w:rFonts w:hint="eastAsia"/>
                <w:sz w:val="20"/>
                <w:szCs w:val="20"/>
              </w:rPr>
              <w:t>进入用户信息编辑页面</w:t>
            </w:r>
          </w:p>
        </w:tc>
      </w:tr>
      <w:tr w:rsidR="007A5F78" w14:paraId="199CDC18"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5B7488F2" w14:textId="48D575B4" w:rsidR="007A5F78" w:rsidRDefault="00BD4D44" w:rsidP="007A5F78">
            <w:pPr>
              <w:rPr>
                <w:rFonts w:hint="eastAsia"/>
                <w:sz w:val="20"/>
                <w:szCs w:val="20"/>
              </w:rPr>
            </w:pPr>
            <w:r>
              <w:rPr>
                <w:rFonts w:hint="eastAsia"/>
                <w:sz w:val="20"/>
                <w:szCs w:val="20"/>
              </w:rPr>
              <w:t>点击更改头像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20B6A321" w14:textId="67E990F3" w:rsidR="007A5F78" w:rsidRDefault="00BD4D44" w:rsidP="007A5F78">
            <w:pPr>
              <w:rPr>
                <w:rFonts w:hint="eastAsia"/>
                <w:sz w:val="20"/>
                <w:szCs w:val="20"/>
              </w:rPr>
            </w:pPr>
            <w:r>
              <w:rPr>
                <w:rFonts w:hint="eastAsia"/>
                <w:sz w:val="20"/>
                <w:szCs w:val="20"/>
              </w:rPr>
              <w:t>弹出上传头像的框</w:t>
            </w:r>
          </w:p>
        </w:tc>
      </w:tr>
      <w:tr w:rsidR="007A5F78" w14:paraId="1C11F0EA" w14:textId="77777777" w:rsidTr="007A5F78">
        <w:trPr>
          <w:trHeight w:val="392"/>
        </w:trPr>
        <w:tc>
          <w:tcPr>
            <w:tcW w:w="2155" w:type="dxa"/>
            <w:tcBorders>
              <w:top w:val="single" w:sz="4" w:space="0" w:color="000000"/>
              <w:left w:val="single" w:sz="4" w:space="0" w:color="000000"/>
              <w:bottom w:val="single" w:sz="4" w:space="0" w:color="000000"/>
              <w:right w:val="single" w:sz="4" w:space="0" w:color="000000"/>
            </w:tcBorders>
          </w:tcPr>
          <w:p w14:paraId="31B4338D" w14:textId="603B94CC" w:rsidR="007A5F78" w:rsidRDefault="00BD4D44" w:rsidP="007A5F78">
            <w:pPr>
              <w:rPr>
                <w:rFonts w:hint="eastAsia"/>
                <w:sz w:val="20"/>
                <w:szCs w:val="20"/>
              </w:rPr>
            </w:pPr>
            <w:r>
              <w:rPr>
                <w:rFonts w:hint="eastAsia"/>
                <w:sz w:val="20"/>
                <w:szCs w:val="20"/>
              </w:rPr>
              <w:t>选择头像，确认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692A6FDA" w14:textId="65BE6E19" w:rsidR="007A5F78" w:rsidRDefault="00BD4D44" w:rsidP="007A5F78">
            <w:pPr>
              <w:rPr>
                <w:rFonts w:hint="eastAsia"/>
                <w:sz w:val="20"/>
                <w:szCs w:val="20"/>
              </w:rPr>
            </w:pPr>
            <w:r>
              <w:rPr>
                <w:rFonts w:hint="eastAsia"/>
                <w:sz w:val="20"/>
                <w:szCs w:val="20"/>
              </w:rPr>
              <w:t>成功更换</w:t>
            </w:r>
          </w:p>
        </w:tc>
      </w:tr>
    </w:tbl>
    <w:p w14:paraId="256CB479" w14:textId="77777777" w:rsidR="00526797" w:rsidRPr="007A5F78" w:rsidRDefault="00526797">
      <w:pPr>
        <w:rPr>
          <w:rFonts w:hint="eastAsia"/>
        </w:rPr>
      </w:pPr>
    </w:p>
    <w:p w14:paraId="565457ED" w14:textId="77777777" w:rsidR="00526797" w:rsidRDefault="00526797">
      <w:pPr>
        <w:rPr>
          <w:rFonts w:hint="eastAsia"/>
        </w:rPr>
      </w:pPr>
    </w:p>
    <w:p w14:paraId="7CBE145B" w14:textId="77777777" w:rsidR="00526797" w:rsidRDefault="00526797">
      <w:pPr>
        <w:rPr>
          <w:rFonts w:hint="eastAsia"/>
        </w:rPr>
      </w:pPr>
    </w:p>
    <w:p w14:paraId="231FF187" w14:textId="77777777" w:rsidR="00526797" w:rsidRDefault="00526797">
      <w:pPr>
        <w:rPr>
          <w:rFonts w:hint="eastAsia"/>
        </w:rPr>
      </w:pPr>
    </w:p>
    <w:p w14:paraId="1B81954C" w14:textId="77777777" w:rsidR="00526797" w:rsidRDefault="00526797">
      <w:pPr>
        <w:rPr>
          <w:rFonts w:hint="eastAsia"/>
        </w:rPr>
      </w:pPr>
    </w:p>
    <w:p w14:paraId="55494280" w14:textId="77777777" w:rsidR="00526797" w:rsidRDefault="00526797">
      <w:pPr>
        <w:rPr>
          <w:rFonts w:hint="eastAsia"/>
        </w:rPr>
      </w:pPr>
    </w:p>
    <w:p w14:paraId="768903AF" w14:textId="77777777" w:rsidR="00526797" w:rsidRDefault="00526797">
      <w:pPr>
        <w:rPr>
          <w:rFonts w:hint="eastAsia"/>
        </w:rPr>
      </w:pPr>
    </w:p>
    <w:p w14:paraId="015F52F4" w14:textId="77777777" w:rsidR="00526797" w:rsidRDefault="00526797">
      <w:pPr>
        <w:rPr>
          <w:rFonts w:hint="eastAsia"/>
        </w:rPr>
      </w:pPr>
    </w:p>
    <w:p w14:paraId="40FE1037" w14:textId="77777777" w:rsidR="00526797" w:rsidRDefault="00526797">
      <w:pPr>
        <w:rPr>
          <w:rFonts w:hint="eastAsia"/>
        </w:rPr>
      </w:pPr>
    </w:p>
    <w:p w14:paraId="6DC0E2F3" w14:textId="77777777" w:rsidR="00526797" w:rsidRDefault="00526797">
      <w:pPr>
        <w:rPr>
          <w:rFonts w:hint="eastAsia"/>
        </w:rPr>
      </w:pPr>
    </w:p>
    <w:p w14:paraId="1BCF68D5" w14:textId="77777777" w:rsidR="00526797" w:rsidRDefault="00526797">
      <w:pPr>
        <w:rPr>
          <w:rFonts w:hint="eastAsia"/>
        </w:rPr>
      </w:pPr>
    </w:p>
    <w:p w14:paraId="1387365E" w14:textId="77777777" w:rsidR="00D10CE9" w:rsidRDefault="00D10CE9">
      <w:pPr>
        <w:rPr>
          <w:rFonts w:hint="eastAsia"/>
        </w:rPr>
      </w:pPr>
    </w:p>
    <w:p w14:paraId="453D6BBF" w14:textId="77777777" w:rsidR="00D10CE9" w:rsidRDefault="00D10CE9">
      <w:pPr>
        <w:rPr>
          <w:rFonts w:hint="eastAsia"/>
        </w:rPr>
      </w:pPr>
    </w:p>
    <w:p w14:paraId="605B4FAF" w14:textId="77777777" w:rsidR="00D10CE9" w:rsidRDefault="00D10CE9">
      <w:pPr>
        <w:rPr>
          <w:rFonts w:hint="eastAsia"/>
        </w:rPr>
      </w:pPr>
    </w:p>
    <w:p w14:paraId="2A0CC97D" w14:textId="77777777" w:rsidR="00D10CE9" w:rsidRDefault="00D10CE9">
      <w:pPr>
        <w:rPr>
          <w:rFonts w:hint="eastAsia"/>
        </w:rPr>
      </w:pPr>
    </w:p>
    <w:p w14:paraId="10920E57" w14:textId="32D70777" w:rsidR="00D91F72" w:rsidRDefault="00D91F72"/>
    <w:p w14:paraId="76E6013A" w14:textId="6BAD4EED" w:rsidR="00D10CE9" w:rsidRDefault="00D10CE9" w:rsidP="00D10CE9">
      <w:pPr>
        <w:pStyle w:val="a2"/>
      </w:pPr>
      <w:r>
        <w:rPr>
          <w:rFonts w:hint="eastAsia"/>
        </w:rPr>
        <w:lastRenderedPageBreak/>
        <w:t>查看用户的动态</w:t>
      </w:r>
    </w:p>
    <w:tbl>
      <w:tblPr>
        <w:tblStyle w:val="15"/>
        <w:tblW w:w="8296" w:type="dxa"/>
        <w:tblLayout w:type="fixed"/>
        <w:tblLook w:val="04A0" w:firstRow="1" w:lastRow="0" w:firstColumn="1" w:lastColumn="0" w:noHBand="0" w:noVBand="1"/>
      </w:tblPr>
      <w:tblGrid>
        <w:gridCol w:w="2155"/>
        <w:gridCol w:w="1993"/>
        <w:gridCol w:w="4148"/>
      </w:tblGrid>
      <w:tr w:rsidR="00D10CE9" w14:paraId="5633C1D0"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70CA0F9E" w14:textId="77777777" w:rsidR="00D10CE9" w:rsidRDefault="00D10CE9" w:rsidP="00A7640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2C622DA" w14:textId="77777777" w:rsidR="00D10CE9" w:rsidRDefault="00D10CE9" w:rsidP="00A7640B">
            <w:pPr>
              <w:rPr>
                <w:sz w:val="20"/>
                <w:szCs w:val="20"/>
              </w:rPr>
            </w:pPr>
            <w:r>
              <w:rPr>
                <w:rFonts w:hint="eastAsia"/>
                <w:sz w:val="20"/>
                <w:szCs w:val="20"/>
              </w:rPr>
              <w:t>TC</w:t>
            </w:r>
            <w:r>
              <w:rPr>
                <w:sz w:val="20"/>
                <w:szCs w:val="20"/>
              </w:rPr>
              <w:t>-A-</w:t>
            </w:r>
          </w:p>
        </w:tc>
      </w:tr>
      <w:tr w:rsidR="00D10CE9" w14:paraId="45986FB2"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1A9F2062" w14:textId="77777777" w:rsidR="00D10CE9" w:rsidRDefault="00D10CE9" w:rsidP="00A7640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A9FE94" w14:textId="3FC881CE" w:rsidR="00D10CE9" w:rsidRDefault="00D10CE9" w:rsidP="00A7640B">
            <w:pPr>
              <w:rPr>
                <w:rFonts w:hint="eastAsia"/>
                <w:sz w:val="20"/>
                <w:szCs w:val="20"/>
              </w:rPr>
            </w:pPr>
            <w:r>
              <w:rPr>
                <w:rFonts w:hint="eastAsia"/>
                <w:sz w:val="20"/>
                <w:szCs w:val="20"/>
              </w:rPr>
              <w:t>查看用户的动态</w:t>
            </w:r>
          </w:p>
        </w:tc>
      </w:tr>
      <w:tr w:rsidR="00D10CE9" w14:paraId="462B63E3"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0401EA24" w14:textId="77777777" w:rsidR="00D10CE9" w:rsidRDefault="00D10CE9" w:rsidP="00A7640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8801ED3" w14:textId="4FE0B817" w:rsidR="00D10CE9" w:rsidRDefault="00D10CE9" w:rsidP="00A7640B">
            <w:pPr>
              <w:rPr>
                <w:sz w:val="20"/>
                <w:szCs w:val="20"/>
              </w:rPr>
            </w:pPr>
            <w:r>
              <w:rPr>
                <w:rFonts w:hint="eastAsia"/>
                <w:sz w:val="20"/>
                <w:szCs w:val="20"/>
              </w:rPr>
              <w:t>查看用户的动态</w:t>
            </w:r>
          </w:p>
        </w:tc>
      </w:tr>
      <w:tr w:rsidR="00D10CE9" w14:paraId="4E2912A9"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09A3D023" w14:textId="77777777" w:rsidR="00D10CE9" w:rsidRDefault="00D10CE9" w:rsidP="00A7640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748BEE" w14:textId="77777777" w:rsidR="00D10CE9" w:rsidRDefault="00D10CE9" w:rsidP="00A7640B">
            <w:pPr>
              <w:rPr>
                <w:sz w:val="20"/>
                <w:szCs w:val="20"/>
              </w:rPr>
            </w:pPr>
            <w:r>
              <w:rPr>
                <w:rFonts w:hint="eastAsia"/>
                <w:sz w:val="20"/>
                <w:szCs w:val="20"/>
              </w:rPr>
              <w:t>管理员</w:t>
            </w:r>
          </w:p>
        </w:tc>
      </w:tr>
      <w:tr w:rsidR="00D10CE9" w14:paraId="6021ADAB"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18BDB823" w14:textId="77777777" w:rsidR="00D10CE9" w:rsidRDefault="00D10CE9" w:rsidP="00A7640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14DC8EB" w14:textId="77777777" w:rsidR="00D10CE9" w:rsidRDefault="00D10CE9" w:rsidP="00A7640B">
            <w:pPr>
              <w:rPr>
                <w:sz w:val="20"/>
                <w:szCs w:val="20"/>
              </w:rPr>
            </w:pPr>
            <w:r>
              <w:rPr>
                <w:rFonts w:hint="eastAsia"/>
                <w:sz w:val="20"/>
                <w:szCs w:val="20"/>
              </w:rPr>
              <w:t>黑盒测试</w:t>
            </w:r>
          </w:p>
        </w:tc>
      </w:tr>
      <w:tr w:rsidR="00D10CE9" w14:paraId="4321CA6E"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07107236" w14:textId="77777777" w:rsidR="00D10CE9" w:rsidRDefault="00D10CE9" w:rsidP="00A7640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FA231D" w14:textId="77777777" w:rsidR="00D10CE9" w:rsidRDefault="00D10CE9" w:rsidP="00A7640B">
            <w:pPr>
              <w:rPr>
                <w:sz w:val="20"/>
                <w:szCs w:val="20"/>
              </w:rPr>
            </w:pPr>
            <w:r>
              <w:rPr>
                <w:rFonts w:hint="eastAsia"/>
                <w:sz w:val="20"/>
                <w:szCs w:val="20"/>
              </w:rPr>
              <w:t>登录后台</w:t>
            </w:r>
          </w:p>
        </w:tc>
      </w:tr>
      <w:tr w:rsidR="00D10CE9" w14:paraId="2C2C66BD"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025FAEF6" w14:textId="77777777" w:rsidR="00D10CE9" w:rsidRDefault="00D10CE9" w:rsidP="00A7640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C7D468" w14:textId="7F8FA9AE" w:rsidR="00D10CE9" w:rsidRDefault="00D10CE9" w:rsidP="00A7640B">
            <w:pPr>
              <w:rPr>
                <w:sz w:val="20"/>
                <w:szCs w:val="20"/>
              </w:rPr>
            </w:pPr>
            <w:r>
              <w:rPr>
                <w:rFonts w:hint="eastAsia"/>
                <w:sz w:val="20"/>
                <w:szCs w:val="20"/>
              </w:rPr>
              <w:t>管理员查看用户的动态</w:t>
            </w:r>
          </w:p>
        </w:tc>
      </w:tr>
      <w:tr w:rsidR="00D10CE9" w14:paraId="3497CF44" w14:textId="77777777" w:rsidTr="00A7640B">
        <w:tc>
          <w:tcPr>
            <w:tcW w:w="4148" w:type="dxa"/>
            <w:gridSpan w:val="2"/>
            <w:tcBorders>
              <w:top w:val="single" w:sz="4" w:space="0" w:color="000000"/>
              <w:left w:val="single" w:sz="4" w:space="0" w:color="000000"/>
              <w:bottom w:val="single" w:sz="4" w:space="0" w:color="000000"/>
              <w:right w:val="single" w:sz="4" w:space="0" w:color="000000"/>
            </w:tcBorders>
          </w:tcPr>
          <w:p w14:paraId="3E6E19AE" w14:textId="77777777" w:rsidR="00D10CE9" w:rsidRDefault="00D10CE9" w:rsidP="00A7640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DC0AD2" w14:textId="53EE4F86" w:rsidR="00D10CE9" w:rsidRDefault="00D10CE9" w:rsidP="00A7640B">
            <w:pPr>
              <w:rPr>
                <w:sz w:val="20"/>
                <w:szCs w:val="20"/>
              </w:rPr>
            </w:pPr>
            <w:r>
              <w:rPr>
                <w:rFonts w:hint="eastAsia"/>
                <w:sz w:val="20"/>
                <w:szCs w:val="20"/>
              </w:rPr>
              <w:t>测试管理员是否能正常查看用户的动态</w:t>
            </w:r>
          </w:p>
        </w:tc>
      </w:tr>
      <w:tr w:rsidR="00D10CE9" w14:paraId="50369D96" w14:textId="77777777" w:rsidTr="00A7640B">
        <w:trPr>
          <w:trHeight w:val="1445"/>
        </w:trPr>
        <w:tc>
          <w:tcPr>
            <w:tcW w:w="8296" w:type="dxa"/>
            <w:gridSpan w:val="3"/>
            <w:tcBorders>
              <w:top w:val="single" w:sz="4" w:space="0" w:color="000000"/>
              <w:left w:val="single" w:sz="4" w:space="0" w:color="000000"/>
              <w:right w:val="single" w:sz="4" w:space="0" w:color="000000"/>
            </w:tcBorders>
          </w:tcPr>
          <w:p w14:paraId="3EF7274A" w14:textId="77777777" w:rsidR="00D10CE9" w:rsidRDefault="00D10CE9" w:rsidP="00A7640B">
            <w:pPr>
              <w:rPr>
                <w:sz w:val="20"/>
                <w:szCs w:val="20"/>
              </w:rPr>
            </w:pPr>
            <w:r>
              <w:rPr>
                <w:rFonts w:hint="eastAsia"/>
                <w:sz w:val="20"/>
                <w:szCs w:val="20"/>
              </w:rPr>
              <w:t>初始条件和背景：</w:t>
            </w:r>
          </w:p>
          <w:p w14:paraId="2AAB1594" w14:textId="77777777" w:rsidR="00D10CE9" w:rsidRDefault="00D10CE9" w:rsidP="00A7640B">
            <w:pPr>
              <w:rPr>
                <w:sz w:val="20"/>
                <w:szCs w:val="20"/>
              </w:rPr>
            </w:pPr>
            <w:r>
              <w:rPr>
                <w:rFonts w:hint="eastAsia"/>
                <w:sz w:val="20"/>
                <w:szCs w:val="20"/>
              </w:rPr>
              <w:t>系统：PC端</w:t>
            </w:r>
          </w:p>
          <w:p w14:paraId="0067A47D" w14:textId="77777777" w:rsidR="00D10CE9" w:rsidRDefault="00D10CE9" w:rsidP="00A7640B">
            <w:pPr>
              <w:rPr>
                <w:sz w:val="20"/>
                <w:szCs w:val="20"/>
              </w:rPr>
            </w:pPr>
            <w:r>
              <w:rPr>
                <w:rFonts w:hint="eastAsia"/>
                <w:sz w:val="20"/>
                <w:szCs w:val="20"/>
              </w:rPr>
              <w:t>浏览器：C</w:t>
            </w:r>
            <w:r>
              <w:rPr>
                <w:sz w:val="20"/>
                <w:szCs w:val="20"/>
              </w:rPr>
              <w:t>hrome</w:t>
            </w:r>
          </w:p>
          <w:p w14:paraId="231DFB18" w14:textId="77777777" w:rsidR="00D10CE9" w:rsidRDefault="00D10CE9" w:rsidP="00A7640B">
            <w:pPr>
              <w:rPr>
                <w:sz w:val="20"/>
                <w:szCs w:val="20"/>
              </w:rPr>
            </w:pPr>
            <w:r>
              <w:rPr>
                <w:rFonts w:hint="eastAsia"/>
                <w:sz w:val="20"/>
                <w:szCs w:val="20"/>
              </w:rPr>
              <w:t>注释：无</w:t>
            </w:r>
          </w:p>
        </w:tc>
      </w:tr>
      <w:tr w:rsidR="00D10CE9" w14:paraId="7855EBA7"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5A4871DC" w14:textId="77777777" w:rsidR="00D10CE9" w:rsidRDefault="00D10CE9" w:rsidP="00A7640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844F41E" w14:textId="77777777" w:rsidR="00D10CE9" w:rsidRDefault="00D10CE9" w:rsidP="00A7640B">
            <w:pPr>
              <w:rPr>
                <w:sz w:val="20"/>
                <w:szCs w:val="20"/>
              </w:rPr>
            </w:pPr>
            <w:r>
              <w:rPr>
                <w:rFonts w:hint="eastAsia"/>
                <w:sz w:val="20"/>
                <w:szCs w:val="20"/>
              </w:rPr>
              <w:t>预期结果</w:t>
            </w:r>
          </w:p>
        </w:tc>
      </w:tr>
      <w:tr w:rsidR="00D10CE9" w14:paraId="192424CE"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133E4DD2" w14:textId="77777777" w:rsidR="00D10CE9" w:rsidRDefault="00D10CE9" w:rsidP="00A7640B">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83C3759" w14:textId="77777777" w:rsidR="00D10CE9" w:rsidRDefault="00D10CE9" w:rsidP="00A7640B">
            <w:pPr>
              <w:rPr>
                <w:sz w:val="20"/>
                <w:szCs w:val="20"/>
              </w:rPr>
            </w:pPr>
            <w:r>
              <w:rPr>
                <w:rFonts w:hint="eastAsia"/>
                <w:sz w:val="20"/>
                <w:szCs w:val="20"/>
              </w:rPr>
              <w:t xml:space="preserve">进入管理员后台界面，可见用户管理 </w:t>
            </w:r>
          </w:p>
        </w:tc>
      </w:tr>
      <w:tr w:rsidR="00D10CE9" w14:paraId="2289D23A"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1AA4B3A7" w14:textId="77777777" w:rsidR="00D10CE9" w:rsidRDefault="00D10CE9" w:rsidP="00A7640B">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B8CC5B7" w14:textId="77777777" w:rsidR="00D10CE9" w:rsidRDefault="00D10CE9" w:rsidP="00A7640B">
            <w:pPr>
              <w:rPr>
                <w:sz w:val="20"/>
                <w:szCs w:val="20"/>
              </w:rPr>
            </w:pPr>
            <w:r>
              <w:rPr>
                <w:rFonts w:hint="eastAsia"/>
                <w:sz w:val="20"/>
                <w:szCs w:val="20"/>
              </w:rPr>
              <w:t>进入用户管理界面</w:t>
            </w:r>
          </w:p>
        </w:tc>
      </w:tr>
      <w:tr w:rsidR="00D10CE9" w14:paraId="2367326A"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1C52BF42" w14:textId="77777777" w:rsidR="00D10CE9" w:rsidRDefault="00D10CE9" w:rsidP="00A7640B">
            <w:pPr>
              <w:rPr>
                <w:rFonts w:hint="eastAsia"/>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2D8005B1" w14:textId="77777777" w:rsidR="00D10CE9" w:rsidRDefault="00D10CE9" w:rsidP="00A7640B">
            <w:pPr>
              <w:rPr>
                <w:rFonts w:hint="eastAsia"/>
                <w:sz w:val="20"/>
                <w:szCs w:val="20"/>
              </w:rPr>
            </w:pPr>
            <w:r>
              <w:rPr>
                <w:rFonts w:hint="eastAsia"/>
                <w:sz w:val="20"/>
                <w:szCs w:val="20"/>
              </w:rPr>
              <w:t>界面出现用户搜索结果</w:t>
            </w:r>
          </w:p>
        </w:tc>
      </w:tr>
      <w:tr w:rsidR="00D10CE9" w14:paraId="0E52A4C1"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4905E18D" w14:textId="77777777" w:rsidR="00D10CE9" w:rsidRDefault="00D10CE9" w:rsidP="00A7640B">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01AABE49" w14:textId="77777777" w:rsidR="00D10CE9" w:rsidRDefault="00D10CE9" w:rsidP="00A7640B">
            <w:pPr>
              <w:rPr>
                <w:rFonts w:hint="eastAsia"/>
                <w:sz w:val="20"/>
                <w:szCs w:val="20"/>
              </w:rPr>
            </w:pPr>
            <w:r>
              <w:rPr>
                <w:rFonts w:hint="eastAsia"/>
                <w:sz w:val="20"/>
                <w:szCs w:val="20"/>
              </w:rPr>
              <w:t>进入用户个人信息页面</w:t>
            </w:r>
          </w:p>
        </w:tc>
      </w:tr>
      <w:tr w:rsidR="00D10CE9" w14:paraId="585731D8" w14:textId="77777777" w:rsidTr="00A7640B">
        <w:trPr>
          <w:trHeight w:val="392"/>
        </w:trPr>
        <w:tc>
          <w:tcPr>
            <w:tcW w:w="2155" w:type="dxa"/>
            <w:tcBorders>
              <w:top w:val="single" w:sz="4" w:space="0" w:color="000000"/>
              <w:left w:val="single" w:sz="4" w:space="0" w:color="000000"/>
              <w:bottom w:val="single" w:sz="4" w:space="0" w:color="000000"/>
              <w:right w:val="single" w:sz="4" w:space="0" w:color="000000"/>
            </w:tcBorders>
          </w:tcPr>
          <w:p w14:paraId="3E03952D" w14:textId="38A52716" w:rsidR="00D10CE9" w:rsidRDefault="00A7640B" w:rsidP="00A7640B">
            <w:pPr>
              <w:rPr>
                <w:rFonts w:hint="eastAsia"/>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A7EAA47" w14:textId="2C9C0F3F" w:rsidR="00D10CE9" w:rsidRDefault="00A7640B" w:rsidP="00A7640B">
            <w:pPr>
              <w:rPr>
                <w:rFonts w:hint="eastAsia"/>
                <w:sz w:val="20"/>
                <w:szCs w:val="20"/>
              </w:rPr>
            </w:pPr>
            <w:r>
              <w:rPr>
                <w:rFonts w:hint="eastAsia"/>
                <w:sz w:val="20"/>
                <w:szCs w:val="20"/>
              </w:rPr>
              <w:t>进入用户动态页面</w:t>
            </w:r>
          </w:p>
        </w:tc>
      </w:tr>
    </w:tbl>
    <w:p w14:paraId="6D76F3D8" w14:textId="77777777" w:rsidR="00002CE6" w:rsidRDefault="00002CE6">
      <w:pPr>
        <w:rPr>
          <w:rFonts w:hint="eastAsia"/>
        </w:rPr>
      </w:pPr>
    </w:p>
    <w:p w14:paraId="4A66CA07" w14:textId="77777777" w:rsidR="00002CE6" w:rsidRDefault="00002CE6">
      <w:pPr>
        <w:rPr>
          <w:rFonts w:hint="eastAsia"/>
        </w:rPr>
      </w:pPr>
    </w:p>
    <w:p w14:paraId="64614D7A" w14:textId="77777777" w:rsidR="00002CE6" w:rsidRDefault="00002CE6">
      <w:pPr>
        <w:rPr>
          <w:rFonts w:hint="eastAsia"/>
        </w:rPr>
      </w:pPr>
    </w:p>
    <w:p w14:paraId="03E6207C" w14:textId="77777777" w:rsidR="00002CE6" w:rsidRDefault="00002CE6">
      <w:pPr>
        <w:rPr>
          <w:rFonts w:hint="eastAsia"/>
        </w:rPr>
      </w:pPr>
    </w:p>
    <w:p w14:paraId="2E78DC63" w14:textId="77777777" w:rsidR="00002CE6" w:rsidRDefault="00002CE6">
      <w:pPr>
        <w:rPr>
          <w:rFonts w:hint="eastAsia"/>
        </w:rPr>
      </w:pPr>
    </w:p>
    <w:p w14:paraId="6DAB834D" w14:textId="77777777" w:rsidR="00002CE6" w:rsidRDefault="00002CE6">
      <w:pPr>
        <w:rPr>
          <w:rFonts w:hint="eastAsia"/>
        </w:rPr>
      </w:pPr>
    </w:p>
    <w:p w14:paraId="67D909CC" w14:textId="77777777" w:rsidR="00002CE6" w:rsidRDefault="00002CE6">
      <w:pPr>
        <w:rPr>
          <w:rFonts w:hint="eastAsia"/>
        </w:rPr>
      </w:pPr>
    </w:p>
    <w:p w14:paraId="0C59B573" w14:textId="77777777" w:rsidR="00002CE6" w:rsidRDefault="00002CE6">
      <w:pPr>
        <w:rPr>
          <w:rFonts w:hint="eastAsia"/>
        </w:rPr>
      </w:pPr>
    </w:p>
    <w:p w14:paraId="6892A430" w14:textId="77777777" w:rsidR="00002CE6" w:rsidRDefault="00002CE6">
      <w:pPr>
        <w:rPr>
          <w:rFonts w:hint="eastAsia"/>
        </w:rPr>
      </w:pPr>
    </w:p>
    <w:p w14:paraId="5CB1B41B" w14:textId="77777777" w:rsidR="00002CE6" w:rsidRDefault="00002CE6">
      <w:pPr>
        <w:rPr>
          <w:rFonts w:hint="eastAsia"/>
        </w:rPr>
      </w:pPr>
    </w:p>
    <w:p w14:paraId="28575484" w14:textId="77777777" w:rsidR="00002CE6" w:rsidRDefault="00002CE6">
      <w:pPr>
        <w:rPr>
          <w:rFonts w:hint="eastAsia"/>
        </w:rPr>
      </w:pPr>
    </w:p>
    <w:p w14:paraId="3952043A" w14:textId="77777777" w:rsidR="00002CE6" w:rsidRDefault="00002CE6">
      <w:pPr>
        <w:rPr>
          <w:rFonts w:hint="eastAsia"/>
        </w:rPr>
      </w:pPr>
    </w:p>
    <w:p w14:paraId="1A78E85C" w14:textId="77777777" w:rsidR="00002CE6" w:rsidRDefault="00002CE6">
      <w:pPr>
        <w:rPr>
          <w:rFonts w:hint="eastAsia"/>
        </w:rPr>
      </w:pPr>
    </w:p>
    <w:p w14:paraId="2B76C93F" w14:textId="77777777" w:rsidR="00002CE6" w:rsidRDefault="00002CE6">
      <w:pPr>
        <w:rPr>
          <w:rFonts w:hint="eastAsia"/>
        </w:rPr>
      </w:pPr>
    </w:p>
    <w:p w14:paraId="071335BB" w14:textId="77777777" w:rsidR="00002CE6" w:rsidRDefault="00002CE6">
      <w:pPr>
        <w:rPr>
          <w:rFonts w:hint="eastAsia"/>
        </w:rPr>
      </w:pPr>
    </w:p>
    <w:p w14:paraId="0700F11F" w14:textId="77777777" w:rsidR="00002CE6" w:rsidRDefault="00002CE6">
      <w:pPr>
        <w:rPr>
          <w:rFonts w:hint="eastAsia"/>
        </w:rPr>
      </w:pPr>
    </w:p>
    <w:p w14:paraId="4A2EEFDA" w14:textId="77777777" w:rsidR="00002CE6" w:rsidRDefault="00002CE6">
      <w:pPr>
        <w:rPr>
          <w:rFonts w:hint="eastAsia"/>
        </w:rPr>
      </w:pPr>
    </w:p>
    <w:p w14:paraId="05B463E0" w14:textId="77777777" w:rsidR="00002CE6" w:rsidRDefault="00002CE6">
      <w:pPr>
        <w:rPr>
          <w:rFonts w:hint="eastAsia"/>
        </w:rPr>
      </w:pPr>
    </w:p>
    <w:p w14:paraId="74684E81" w14:textId="77777777" w:rsidR="00002CE6" w:rsidRDefault="00002CE6">
      <w:pPr>
        <w:rPr>
          <w:rFonts w:hint="eastAsia"/>
        </w:rPr>
      </w:pPr>
    </w:p>
    <w:p w14:paraId="6098ABAA" w14:textId="77777777" w:rsidR="00002CE6" w:rsidRDefault="00002CE6">
      <w:pPr>
        <w:rPr>
          <w:rFonts w:hint="eastAsia"/>
        </w:rPr>
      </w:pPr>
    </w:p>
    <w:p w14:paraId="5BFE7BE3" w14:textId="77777777" w:rsidR="00002CE6" w:rsidRDefault="00002CE6">
      <w:pPr>
        <w:rPr>
          <w:rFonts w:hint="eastAsia"/>
        </w:rPr>
      </w:pPr>
    </w:p>
    <w:p w14:paraId="5279C672" w14:textId="77777777" w:rsidR="00002CE6" w:rsidRDefault="00002CE6">
      <w:pPr>
        <w:rPr>
          <w:rFonts w:hint="eastAsia"/>
        </w:rPr>
      </w:pPr>
    </w:p>
    <w:p w14:paraId="07758BAD" w14:textId="16C40DB2" w:rsidR="00002CE6" w:rsidRDefault="00002CE6" w:rsidP="00002CE6">
      <w:pPr>
        <w:pStyle w:val="a2"/>
      </w:pPr>
      <w:r>
        <w:rPr>
          <w:rFonts w:hint="eastAsia"/>
        </w:rPr>
        <w:t>删除用户的动态</w:t>
      </w:r>
    </w:p>
    <w:tbl>
      <w:tblPr>
        <w:tblStyle w:val="15"/>
        <w:tblW w:w="8296" w:type="dxa"/>
        <w:tblLayout w:type="fixed"/>
        <w:tblLook w:val="04A0" w:firstRow="1" w:lastRow="0" w:firstColumn="1" w:lastColumn="0" w:noHBand="0" w:noVBand="1"/>
      </w:tblPr>
      <w:tblGrid>
        <w:gridCol w:w="2155"/>
        <w:gridCol w:w="1993"/>
        <w:gridCol w:w="4148"/>
      </w:tblGrid>
      <w:tr w:rsidR="00002CE6" w14:paraId="093B219A"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37C1608" w14:textId="77777777" w:rsidR="00002CE6" w:rsidRDefault="00002CE6"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A6614DD" w14:textId="77777777" w:rsidR="00002CE6" w:rsidRDefault="00002CE6" w:rsidP="00FC0C7F">
            <w:pPr>
              <w:rPr>
                <w:sz w:val="20"/>
                <w:szCs w:val="20"/>
              </w:rPr>
            </w:pPr>
            <w:r>
              <w:rPr>
                <w:rFonts w:hint="eastAsia"/>
                <w:sz w:val="20"/>
                <w:szCs w:val="20"/>
              </w:rPr>
              <w:t>TC</w:t>
            </w:r>
            <w:r>
              <w:rPr>
                <w:sz w:val="20"/>
                <w:szCs w:val="20"/>
              </w:rPr>
              <w:t>-A-</w:t>
            </w:r>
          </w:p>
        </w:tc>
      </w:tr>
      <w:tr w:rsidR="00002CE6" w14:paraId="4A27807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C84D714" w14:textId="77777777" w:rsidR="00002CE6" w:rsidRDefault="00002CE6"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F3BF4B4" w14:textId="245D66C4" w:rsidR="00002CE6" w:rsidRDefault="00002CE6" w:rsidP="00FC0C7F">
            <w:pPr>
              <w:rPr>
                <w:rFonts w:hint="eastAsia"/>
                <w:sz w:val="20"/>
                <w:szCs w:val="20"/>
              </w:rPr>
            </w:pPr>
            <w:r>
              <w:rPr>
                <w:rFonts w:hint="eastAsia"/>
                <w:sz w:val="20"/>
                <w:szCs w:val="20"/>
              </w:rPr>
              <w:t>删除用户的动态</w:t>
            </w:r>
          </w:p>
        </w:tc>
      </w:tr>
      <w:tr w:rsidR="00002CE6" w14:paraId="3D6430B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8777432" w14:textId="77777777" w:rsidR="00002CE6" w:rsidRDefault="00002CE6"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B199C0" w14:textId="5545734B" w:rsidR="00002CE6" w:rsidRDefault="00002CE6" w:rsidP="00FC0C7F">
            <w:pPr>
              <w:rPr>
                <w:sz w:val="20"/>
                <w:szCs w:val="20"/>
              </w:rPr>
            </w:pPr>
            <w:r>
              <w:rPr>
                <w:rFonts w:hint="eastAsia"/>
                <w:sz w:val="20"/>
                <w:szCs w:val="20"/>
              </w:rPr>
              <w:t>删除用户的动态</w:t>
            </w:r>
          </w:p>
        </w:tc>
      </w:tr>
      <w:tr w:rsidR="00002CE6" w14:paraId="132CF00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7ACDD41" w14:textId="77777777" w:rsidR="00002CE6" w:rsidRDefault="00002CE6"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DB0D01E" w14:textId="77777777" w:rsidR="00002CE6" w:rsidRDefault="00002CE6" w:rsidP="00FC0C7F">
            <w:pPr>
              <w:rPr>
                <w:sz w:val="20"/>
                <w:szCs w:val="20"/>
              </w:rPr>
            </w:pPr>
            <w:r>
              <w:rPr>
                <w:rFonts w:hint="eastAsia"/>
                <w:sz w:val="20"/>
                <w:szCs w:val="20"/>
              </w:rPr>
              <w:t>管理员</w:t>
            </w:r>
          </w:p>
        </w:tc>
      </w:tr>
      <w:tr w:rsidR="00002CE6" w14:paraId="3B92D2F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E003FCA" w14:textId="77777777" w:rsidR="00002CE6" w:rsidRDefault="00002CE6"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9BF1AA" w14:textId="77777777" w:rsidR="00002CE6" w:rsidRDefault="00002CE6" w:rsidP="00FC0C7F">
            <w:pPr>
              <w:rPr>
                <w:sz w:val="20"/>
                <w:szCs w:val="20"/>
              </w:rPr>
            </w:pPr>
            <w:r>
              <w:rPr>
                <w:rFonts w:hint="eastAsia"/>
                <w:sz w:val="20"/>
                <w:szCs w:val="20"/>
              </w:rPr>
              <w:t>黑盒测试</w:t>
            </w:r>
          </w:p>
        </w:tc>
      </w:tr>
      <w:tr w:rsidR="00002CE6" w14:paraId="315D21B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AB3F6CB" w14:textId="77777777" w:rsidR="00002CE6" w:rsidRDefault="00002CE6"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50F91E7" w14:textId="77777777" w:rsidR="00002CE6" w:rsidRDefault="00002CE6" w:rsidP="00FC0C7F">
            <w:pPr>
              <w:rPr>
                <w:sz w:val="20"/>
                <w:szCs w:val="20"/>
              </w:rPr>
            </w:pPr>
            <w:r>
              <w:rPr>
                <w:rFonts w:hint="eastAsia"/>
                <w:sz w:val="20"/>
                <w:szCs w:val="20"/>
              </w:rPr>
              <w:t>登录后台</w:t>
            </w:r>
          </w:p>
        </w:tc>
      </w:tr>
      <w:tr w:rsidR="00002CE6" w14:paraId="6E63AB13"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CE21D73" w14:textId="77777777" w:rsidR="00002CE6" w:rsidRDefault="00002CE6"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990ADAD" w14:textId="48486B39" w:rsidR="00002CE6" w:rsidRDefault="00002CE6" w:rsidP="00FC0C7F">
            <w:pPr>
              <w:rPr>
                <w:sz w:val="20"/>
                <w:szCs w:val="20"/>
              </w:rPr>
            </w:pPr>
            <w:r>
              <w:rPr>
                <w:rFonts w:hint="eastAsia"/>
                <w:sz w:val="20"/>
                <w:szCs w:val="20"/>
              </w:rPr>
              <w:t>管理员删除用户的动态</w:t>
            </w:r>
          </w:p>
        </w:tc>
      </w:tr>
      <w:tr w:rsidR="00002CE6" w14:paraId="2646389A"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0A6E0F5" w14:textId="77777777" w:rsidR="00002CE6" w:rsidRDefault="00002CE6"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10BD98" w14:textId="52C368EF" w:rsidR="00002CE6" w:rsidRDefault="00002CE6" w:rsidP="00FC0C7F">
            <w:pPr>
              <w:rPr>
                <w:sz w:val="20"/>
                <w:szCs w:val="20"/>
              </w:rPr>
            </w:pPr>
            <w:r>
              <w:rPr>
                <w:rFonts w:hint="eastAsia"/>
                <w:sz w:val="20"/>
                <w:szCs w:val="20"/>
              </w:rPr>
              <w:t>测试管理员是否能正常删除用户的动态</w:t>
            </w:r>
          </w:p>
        </w:tc>
      </w:tr>
      <w:tr w:rsidR="00002CE6" w14:paraId="5B87DBA5"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6EF63CC1" w14:textId="77777777" w:rsidR="00002CE6" w:rsidRDefault="00002CE6" w:rsidP="00FC0C7F">
            <w:pPr>
              <w:rPr>
                <w:sz w:val="20"/>
                <w:szCs w:val="20"/>
              </w:rPr>
            </w:pPr>
            <w:r>
              <w:rPr>
                <w:rFonts w:hint="eastAsia"/>
                <w:sz w:val="20"/>
                <w:szCs w:val="20"/>
              </w:rPr>
              <w:t>初始条件和背景：</w:t>
            </w:r>
          </w:p>
          <w:p w14:paraId="7785A146" w14:textId="77777777" w:rsidR="00002CE6" w:rsidRDefault="00002CE6" w:rsidP="00FC0C7F">
            <w:pPr>
              <w:rPr>
                <w:sz w:val="20"/>
                <w:szCs w:val="20"/>
              </w:rPr>
            </w:pPr>
            <w:r>
              <w:rPr>
                <w:rFonts w:hint="eastAsia"/>
                <w:sz w:val="20"/>
                <w:szCs w:val="20"/>
              </w:rPr>
              <w:t>系统：PC端</w:t>
            </w:r>
          </w:p>
          <w:p w14:paraId="5C88E4E7" w14:textId="77777777" w:rsidR="00002CE6" w:rsidRDefault="00002CE6" w:rsidP="00FC0C7F">
            <w:pPr>
              <w:rPr>
                <w:sz w:val="20"/>
                <w:szCs w:val="20"/>
              </w:rPr>
            </w:pPr>
            <w:r>
              <w:rPr>
                <w:rFonts w:hint="eastAsia"/>
                <w:sz w:val="20"/>
                <w:szCs w:val="20"/>
              </w:rPr>
              <w:t>浏览器：C</w:t>
            </w:r>
            <w:r>
              <w:rPr>
                <w:sz w:val="20"/>
                <w:szCs w:val="20"/>
              </w:rPr>
              <w:t>hrome</w:t>
            </w:r>
          </w:p>
          <w:p w14:paraId="0AC2501B" w14:textId="77777777" w:rsidR="00002CE6" w:rsidRDefault="00002CE6" w:rsidP="00FC0C7F">
            <w:pPr>
              <w:rPr>
                <w:sz w:val="20"/>
                <w:szCs w:val="20"/>
              </w:rPr>
            </w:pPr>
            <w:r>
              <w:rPr>
                <w:rFonts w:hint="eastAsia"/>
                <w:sz w:val="20"/>
                <w:szCs w:val="20"/>
              </w:rPr>
              <w:t>注释：无</w:t>
            </w:r>
          </w:p>
        </w:tc>
      </w:tr>
      <w:tr w:rsidR="00002CE6" w14:paraId="1F20017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6023FDB" w14:textId="77777777" w:rsidR="00002CE6" w:rsidRDefault="00002CE6"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F587227" w14:textId="77777777" w:rsidR="00002CE6" w:rsidRDefault="00002CE6" w:rsidP="00FC0C7F">
            <w:pPr>
              <w:rPr>
                <w:sz w:val="20"/>
                <w:szCs w:val="20"/>
              </w:rPr>
            </w:pPr>
            <w:r>
              <w:rPr>
                <w:rFonts w:hint="eastAsia"/>
                <w:sz w:val="20"/>
                <w:szCs w:val="20"/>
              </w:rPr>
              <w:t>预期结果</w:t>
            </w:r>
          </w:p>
        </w:tc>
      </w:tr>
      <w:tr w:rsidR="00002CE6" w14:paraId="25CE6FD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9E5B82E" w14:textId="77777777" w:rsidR="00002CE6" w:rsidRDefault="00002CE6"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D79726" w14:textId="77777777" w:rsidR="00002CE6" w:rsidRDefault="00002CE6" w:rsidP="00FC0C7F">
            <w:pPr>
              <w:rPr>
                <w:sz w:val="20"/>
                <w:szCs w:val="20"/>
              </w:rPr>
            </w:pPr>
            <w:r>
              <w:rPr>
                <w:rFonts w:hint="eastAsia"/>
                <w:sz w:val="20"/>
                <w:szCs w:val="20"/>
              </w:rPr>
              <w:t xml:space="preserve">进入管理员后台界面，可见用户管理 </w:t>
            </w:r>
          </w:p>
        </w:tc>
      </w:tr>
      <w:tr w:rsidR="00002CE6" w14:paraId="1B9C81B2"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BA629DA" w14:textId="77777777" w:rsidR="00002CE6" w:rsidRDefault="00002CE6" w:rsidP="00FC0C7F">
            <w:pPr>
              <w:rPr>
                <w:sz w:val="20"/>
                <w:szCs w:val="20"/>
              </w:rPr>
            </w:pPr>
            <w:r>
              <w:rPr>
                <w:rFonts w:hint="eastAsia"/>
                <w:sz w:val="20"/>
                <w:szCs w:val="20"/>
              </w:rPr>
              <w:t>点击用户管理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0A095B8" w14:textId="77777777" w:rsidR="00002CE6" w:rsidRDefault="00002CE6" w:rsidP="00FC0C7F">
            <w:pPr>
              <w:rPr>
                <w:sz w:val="20"/>
                <w:szCs w:val="20"/>
              </w:rPr>
            </w:pPr>
            <w:r>
              <w:rPr>
                <w:rFonts w:hint="eastAsia"/>
                <w:sz w:val="20"/>
                <w:szCs w:val="20"/>
              </w:rPr>
              <w:t>进入用户管理界面</w:t>
            </w:r>
          </w:p>
        </w:tc>
      </w:tr>
      <w:tr w:rsidR="00002CE6" w14:paraId="1A779794"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E2858F0" w14:textId="77777777" w:rsidR="00002CE6" w:rsidRDefault="00002CE6" w:rsidP="00FC0C7F">
            <w:pPr>
              <w:rPr>
                <w:rFonts w:hint="eastAsia"/>
                <w:sz w:val="20"/>
                <w:szCs w:val="20"/>
              </w:rPr>
            </w:pPr>
            <w:r>
              <w:rPr>
                <w:rFonts w:hint="eastAsia"/>
                <w:sz w:val="20"/>
                <w:szCs w:val="20"/>
              </w:rPr>
              <w:t>点击用户搜索框，输入搜索内容，搜索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4CE8CFC5" w14:textId="77777777" w:rsidR="00002CE6" w:rsidRDefault="00002CE6" w:rsidP="00FC0C7F">
            <w:pPr>
              <w:rPr>
                <w:rFonts w:hint="eastAsia"/>
                <w:sz w:val="20"/>
                <w:szCs w:val="20"/>
              </w:rPr>
            </w:pPr>
            <w:r>
              <w:rPr>
                <w:rFonts w:hint="eastAsia"/>
                <w:sz w:val="20"/>
                <w:szCs w:val="20"/>
              </w:rPr>
              <w:t>界面出现用户搜索结果</w:t>
            </w:r>
          </w:p>
        </w:tc>
      </w:tr>
      <w:tr w:rsidR="00002CE6" w14:paraId="342DF5C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8FEC887" w14:textId="77777777" w:rsidR="00002CE6" w:rsidRDefault="00002CE6" w:rsidP="00FC0C7F">
            <w:pPr>
              <w:rPr>
                <w:sz w:val="20"/>
                <w:szCs w:val="20"/>
              </w:rPr>
            </w:pPr>
            <w:r>
              <w:rPr>
                <w:rFonts w:hint="eastAsia"/>
                <w:sz w:val="20"/>
                <w:szCs w:val="20"/>
              </w:rPr>
              <w:t>点击某条用户项右边的查看详细</w:t>
            </w:r>
          </w:p>
        </w:tc>
        <w:tc>
          <w:tcPr>
            <w:tcW w:w="6141" w:type="dxa"/>
            <w:gridSpan w:val="2"/>
            <w:tcBorders>
              <w:top w:val="single" w:sz="4" w:space="0" w:color="000000"/>
              <w:left w:val="single" w:sz="4" w:space="0" w:color="000000"/>
              <w:bottom w:val="single" w:sz="4" w:space="0" w:color="000000"/>
              <w:right w:val="single" w:sz="4" w:space="0" w:color="000000"/>
            </w:tcBorders>
          </w:tcPr>
          <w:p w14:paraId="615FD2FC" w14:textId="77777777" w:rsidR="00002CE6" w:rsidRDefault="00002CE6" w:rsidP="00FC0C7F">
            <w:pPr>
              <w:rPr>
                <w:rFonts w:hint="eastAsia"/>
                <w:sz w:val="20"/>
                <w:szCs w:val="20"/>
              </w:rPr>
            </w:pPr>
            <w:r>
              <w:rPr>
                <w:rFonts w:hint="eastAsia"/>
                <w:sz w:val="20"/>
                <w:szCs w:val="20"/>
              </w:rPr>
              <w:t>进入用户个人信息页面</w:t>
            </w:r>
          </w:p>
        </w:tc>
      </w:tr>
      <w:tr w:rsidR="00002CE6" w14:paraId="0BAD3F78"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23A79CE" w14:textId="77777777" w:rsidR="00002CE6" w:rsidRDefault="00002CE6" w:rsidP="00FC0C7F">
            <w:pPr>
              <w:rPr>
                <w:rFonts w:hint="eastAsia"/>
                <w:sz w:val="20"/>
                <w:szCs w:val="20"/>
              </w:rPr>
            </w:pPr>
            <w:r>
              <w:rPr>
                <w:rFonts w:hint="eastAsia"/>
                <w:sz w:val="20"/>
                <w:szCs w:val="20"/>
              </w:rPr>
              <w:t>点击查看用户动态按钮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85FBB9C" w14:textId="77777777" w:rsidR="00002CE6" w:rsidRDefault="00002CE6" w:rsidP="00FC0C7F">
            <w:pPr>
              <w:rPr>
                <w:rFonts w:hint="eastAsia"/>
                <w:sz w:val="20"/>
                <w:szCs w:val="20"/>
              </w:rPr>
            </w:pPr>
            <w:r>
              <w:rPr>
                <w:rFonts w:hint="eastAsia"/>
                <w:sz w:val="20"/>
                <w:szCs w:val="20"/>
              </w:rPr>
              <w:t>进入用户动态页面</w:t>
            </w:r>
          </w:p>
        </w:tc>
      </w:tr>
      <w:tr w:rsidR="00002CE6" w14:paraId="14CAB70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2E9250B" w14:textId="79525B73" w:rsidR="00002CE6" w:rsidRDefault="00002CE6" w:rsidP="00FC0C7F">
            <w:pPr>
              <w:rPr>
                <w:rFonts w:hint="eastAsia"/>
                <w:sz w:val="20"/>
                <w:szCs w:val="20"/>
              </w:rPr>
            </w:pPr>
            <w:r>
              <w:rPr>
                <w:rFonts w:hint="eastAsia"/>
                <w:sz w:val="20"/>
                <w:szCs w:val="20"/>
              </w:rPr>
              <w:t>点击要删除的动态右下的删除按钮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53EC9A6" w14:textId="24BED9BC" w:rsidR="00002CE6" w:rsidRDefault="00002CE6" w:rsidP="00FC0C7F">
            <w:pPr>
              <w:rPr>
                <w:rFonts w:hint="eastAsia"/>
                <w:sz w:val="20"/>
                <w:szCs w:val="20"/>
              </w:rPr>
            </w:pPr>
            <w:r>
              <w:rPr>
                <w:rFonts w:hint="eastAsia"/>
                <w:sz w:val="20"/>
                <w:szCs w:val="20"/>
              </w:rPr>
              <w:t>弹出确认删除的提示</w:t>
            </w:r>
          </w:p>
        </w:tc>
      </w:tr>
      <w:tr w:rsidR="00002CE6" w14:paraId="24F23D94"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8529C56" w14:textId="7C312C55" w:rsidR="00002CE6" w:rsidRDefault="00002CE6" w:rsidP="00FC0C7F">
            <w:pPr>
              <w:rPr>
                <w:rFonts w:hint="eastAsia"/>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4448D6D" w14:textId="49C58D62" w:rsidR="00002CE6" w:rsidRDefault="00002CE6" w:rsidP="00FC0C7F">
            <w:pPr>
              <w:rPr>
                <w:rFonts w:hint="eastAsia"/>
                <w:sz w:val="20"/>
                <w:szCs w:val="20"/>
              </w:rPr>
            </w:pPr>
            <w:r>
              <w:rPr>
                <w:rFonts w:hint="eastAsia"/>
                <w:sz w:val="20"/>
                <w:szCs w:val="20"/>
              </w:rPr>
              <w:t>成功删除，回到没有改动态的动态页面</w:t>
            </w:r>
          </w:p>
        </w:tc>
      </w:tr>
      <w:tr w:rsidR="00002CE6" w14:paraId="121EBD8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3610777" w14:textId="4059B03F" w:rsidR="00002CE6" w:rsidRDefault="00002CE6" w:rsidP="00FC0C7F">
            <w:pPr>
              <w:rPr>
                <w:rFonts w:hint="eastAsia"/>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C68234B" w14:textId="754B7C1C" w:rsidR="00002CE6" w:rsidRDefault="00002CE6" w:rsidP="00FC0C7F">
            <w:pPr>
              <w:rPr>
                <w:rFonts w:hint="eastAsia"/>
                <w:sz w:val="20"/>
                <w:szCs w:val="20"/>
              </w:rPr>
            </w:pPr>
            <w:r>
              <w:rPr>
                <w:rFonts w:hint="eastAsia"/>
                <w:sz w:val="20"/>
                <w:szCs w:val="20"/>
              </w:rPr>
              <w:t>回到原页面</w:t>
            </w:r>
          </w:p>
        </w:tc>
      </w:tr>
    </w:tbl>
    <w:p w14:paraId="5B385C2B" w14:textId="0A83E8D0" w:rsidR="00D91F72" w:rsidRDefault="00E53301">
      <w:pPr>
        <w:rPr>
          <w:rFonts w:hint="eastAsia"/>
        </w:rPr>
      </w:pPr>
      <w:r>
        <w:br w:type="page"/>
      </w:r>
    </w:p>
    <w:p w14:paraId="1C34C15A" w14:textId="3A2DAE14" w:rsidR="00D91F72" w:rsidRDefault="00BD4D44">
      <w:pPr>
        <w:pStyle w:val="a1"/>
      </w:pPr>
      <w:bookmarkStart w:id="35" w:name="_Toc533374724"/>
      <w:r>
        <w:rPr>
          <w:rFonts w:hint="eastAsia"/>
        </w:rPr>
        <w:lastRenderedPageBreak/>
        <w:t>动态</w:t>
      </w:r>
      <w:r w:rsidR="00E53301">
        <w:rPr>
          <w:rFonts w:hint="eastAsia"/>
        </w:rPr>
        <w:t>管理</w:t>
      </w:r>
      <w:bookmarkEnd w:id="35"/>
    </w:p>
    <w:p w14:paraId="3DBDE5C8" w14:textId="71748AA9" w:rsidR="00B17889" w:rsidRDefault="00BD4D44" w:rsidP="00B17889">
      <w:pPr>
        <w:pStyle w:val="a2"/>
      </w:pPr>
      <w:r>
        <w:rPr>
          <w:rFonts w:hint="eastAsia"/>
        </w:rPr>
        <w:t>搜索动态</w:t>
      </w:r>
    </w:p>
    <w:tbl>
      <w:tblPr>
        <w:tblStyle w:val="15"/>
        <w:tblW w:w="8296" w:type="dxa"/>
        <w:tblLayout w:type="fixed"/>
        <w:tblLook w:val="04A0" w:firstRow="1" w:lastRow="0" w:firstColumn="1" w:lastColumn="0" w:noHBand="0" w:noVBand="1"/>
      </w:tblPr>
      <w:tblGrid>
        <w:gridCol w:w="2155"/>
        <w:gridCol w:w="1993"/>
        <w:gridCol w:w="4148"/>
      </w:tblGrid>
      <w:tr w:rsidR="00B17889" w14:paraId="7C6F8C37" w14:textId="1A9264A7" w:rsidTr="008627ED">
        <w:tc>
          <w:tcPr>
            <w:tcW w:w="4148" w:type="dxa"/>
            <w:gridSpan w:val="2"/>
            <w:tcBorders>
              <w:top w:val="single" w:sz="4" w:space="0" w:color="000000"/>
              <w:left w:val="single" w:sz="4" w:space="0" w:color="000000"/>
              <w:bottom w:val="single" w:sz="4" w:space="0" w:color="000000"/>
              <w:right w:val="single" w:sz="4" w:space="0" w:color="000000"/>
            </w:tcBorders>
          </w:tcPr>
          <w:p w14:paraId="39251015" w14:textId="77D738E6" w:rsidR="00B17889" w:rsidRDefault="00B17889" w:rsidP="008627ED">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E6DB15" w14:textId="4D503F1F" w:rsidR="00B17889" w:rsidRDefault="00B17889" w:rsidP="008627ED">
            <w:pPr>
              <w:rPr>
                <w:sz w:val="20"/>
                <w:szCs w:val="20"/>
              </w:rPr>
            </w:pPr>
            <w:r>
              <w:rPr>
                <w:rFonts w:hint="eastAsia"/>
                <w:sz w:val="20"/>
                <w:szCs w:val="20"/>
              </w:rPr>
              <w:t>TC</w:t>
            </w:r>
            <w:r>
              <w:rPr>
                <w:sz w:val="20"/>
                <w:szCs w:val="20"/>
              </w:rPr>
              <w:t>-A-</w:t>
            </w:r>
          </w:p>
        </w:tc>
      </w:tr>
      <w:tr w:rsidR="00B17889" w14:paraId="159F5DDD" w14:textId="4A732BC9" w:rsidTr="008627ED">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5E632725" w14:textId="1DF0D593" w:rsidR="00B17889" w:rsidRDefault="00B17889" w:rsidP="008627ED">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E19860" w14:textId="04F25C19" w:rsidR="00B17889" w:rsidRDefault="00B17889" w:rsidP="008627ED">
            <w:pPr>
              <w:rPr>
                <w:sz w:val="20"/>
                <w:szCs w:val="20"/>
              </w:rPr>
            </w:pPr>
            <w:r>
              <w:rPr>
                <w:rFonts w:hint="eastAsia"/>
                <w:sz w:val="20"/>
                <w:szCs w:val="20"/>
              </w:rPr>
              <w:t>搜索</w:t>
            </w:r>
            <w:r w:rsidR="00BD4D44">
              <w:rPr>
                <w:rFonts w:hint="eastAsia"/>
                <w:sz w:val="20"/>
                <w:szCs w:val="20"/>
              </w:rPr>
              <w:t>动态</w:t>
            </w:r>
          </w:p>
        </w:tc>
      </w:tr>
      <w:tr w:rsidR="00B17889" w14:paraId="2E62ED55" w14:textId="0B1DB4B6" w:rsidTr="008627ED">
        <w:tc>
          <w:tcPr>
            <w:tcW w:w="4148" w:type="dxa"/>
            <w:gridSpan w:val="2"/>
            <w:tcBorders>
              <w:top w:val="single" w:sz="4" w:space="0" w:color="000000"/>
              <w:left w:val="single" w:sz="4" w:space="0" w:color="000000"/>
              <w:bottom w:val="single" w:sz="4" w:space="0" w:color="000000"/>
              <w:right w:val="single" w:sz="4" w:space="0" w:color="000000"/>
            </w:tcBorders>
          </w:tcPr>
          <w:p w14:paraId="1DE0A999" w14:textId="69EE0E4A" w:rsidR="00B17889" w:rsidRDefault="00B17889" w:rsidP="008627ED">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ED722E8" w14:textId="56203B37" w:rsidR="00B17889" w:rsidRDefault="00B17889" w:rsidP="008627ED">
            <w:pPr>
              <w:rPr>
                <w:sz w:val="20"/>
                <w:szCs w:val="20"/>
              </w:rPr>
            </w:pPr>
            <w:r>
              <w:rPr>
                <w:rFonts w:hint="eastAsia"/>
                <w:sz w:val="20"/>
                <w:szCs w:val="20"/>
              </w:rPr>
              <w:t>搜索</w:t>
            </w:r>
            <w:r w:rsidR="00BD4D44">
              <w:rPr>
                <w:rFonts w:hint="eastAsia"/>
                <w:sz w:val="20"/>
                <w:szCs w:val="20"/>
              </w:rPr>
              <w:t>动态</w:t>
            </w:r>
          </w:p>
        </w:tc>
      </w:tr>
      <w:tr w:rsidR="00B17889" w14:paraId="2A942F02" w14:textId="725F766C" w:rsidTr="008627ED">
        <w:tc>
          <w:tcPr>
            <w:tcW w:w="4148" w:type="dxa"/>
            <w:gridSpan w:val="2"/>
            <w:tcBorders>
              <w:top w:val="single" w:sz="4" w:space="0" w:color="000000"/>
              <w:left w:val="single" w:sz="4" w:space="0" w:color="000000"/>
              <w:bottom w:val="single" w:sz="4" w:space="0" w:color="000000"/>
              <w:right w:val="single" w:sz="4" w:space="0" w:color="000000"/>
            </w:tcBorders>
          </w:tcPr>
          <w:p w14:paraId="2437A18F" w14:textId="5C6DBB09" w:rsidR="00B17889" w:rsidRDefault="00B17889" w:rsidP="008627ED">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53DAFF6" w14:textId="26B46A51" w:rsidR="00B17889" w:rsidRDefault="00B17889" w:rsidP="008627ED">
            <w:pPr>
              <w:rPr>
                <w:sz w:val="20"/>
                <w:szCs w:val="20"/>
              </w:rPr>
            </w:pPr>
            <w:r>
              <w:rPr>
                <w:rFonts w:hint="eastAsia"/>
                <w:sz w:val="20"/>
                <w:szCs w:val="20"/>
              </w:rPr>
              <w:t>管理员</w:t>
            </w:r>
          </w:p>
        </w:tc>
      </w:tr>
      <w:tr w:rsidR="00B17889" w14:paraId="7D855D07" w14:textId="464FDFFF" w:rsidTr="008627ED">
        <w:tc>
          <w:tcPr>
            <w:tcW w:w="4148" w:type="dxa"/>
            <w:gridSpan w:val="2"/>
            <w:tcBorders>
              <w:top w:val="single" w:sz="4" w:space="0" w:color="000000"/>
              <w:left w:val="single" w:sz="4" w:space="0" w:color="000000"/>
              <w:bottom w:val="single" w:sz="4" w:space="0" w:color="000000"/>
              <w:right w:val="single" w:sz="4" w:space="0" w:color="000000"/>
            </w:tcBorders>
          </w:tcPr>
          <w:p w14:paraId="11DC33E0" w14:textId="170BDE2B" w:rsidR="00B17889" w:rsidRDefault="00B17889" w:rsidP="008627ED">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BECB2D" w14:textId="48DC4BAC" w:rsidR="00B17889" w:rsidRDefault="00B17889" w:rsidP="008627ED">
            <w:pPr>
              <w:rPr>
                <w:sz w:val="20"/>
                <w:szCs w:val="20"/>
              </w:rPr>
            </w:pPr>
            <w:r>
              <w:rPr>
                <w:rFonts w:hint="eastAsia"/>
                <w:sz w:val="20"/>
                <w:szCs w:val="20"/>
              </w:rPr>
              <w:t>黑盒测试</w:t>
            </w:r>
          </w:p>
        </w:tc>
      </w:tr>
      <w:tr w:rsidR="00B17889" w14:paraId="13B5DF5C" w14:textId="080A3F28" w:rsidTr="008627ED">
        <w:tc>
          <w:tcPr>
            <w:tcW w:w="4148" w:type="dxa"/>
            <w:gridSpan w:val="2"/>
            <w:tcBorders>
              <w:top w:val="single" w:sz="4" w:space="0" w:color="000000"/>
              <w:left w:val="single" w:sz="4" w:space="0" w:color="000000"/>
              <w:bottom w:val="single" w:sz="4" w:space="0" w:color="000000"/>
              <w:right w:val="single" w:sz="4" w:space="0" w:color="000000"/>
            </w:tcBorders>
          </w:tcPr>
          <w:p w14:paraId="004ED407" w14:textId="20D1E50F" w:rsidR="00B17889" w:rsidRDefault="00B17889" w:rsidP="008627ED">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B28B508" w14:textId="41EBA448" w:rsidR="00B17889" w:rsidRDefault="00B17889" w:rsidP="008627ED">
            <w:pPr>
              <w:rPr>
                <w:sz w:val="20"/>
                <w:szCs w:val="20"/>
              </w:rPr>
            </w:pPr>
            <w:r>
              <w:rPr>
                <w:rFonts w:hint="eastAsia"/>
                <w:sz w:val="20"/>
                <w:szCs w:val="20"/>
              </w:rPr>
              <w:t>登录后台</w:t>
            </w:r>
          </w:p>
        </w:tc>
      </w:tr>
      <w:tr w:rsidR="00B17889" w14:paraId="05C182FE" w14:textId="23B97155" w:rsidTr="008627ED">
        <w:tc>
          <w:tcPr>
            <w:tcW w:w="4148" w:type="dxa"/>
            <w:gridSpan w:val="2"/>
            <w:tcBorders>
              <w:top w:val="single" w:sz="4" w:space="0" w:color="000000"/>
              <w:left w:val="single" w:sz="4" w:space="0" w:color="000000"/>
              <w:bottom w:val="single" w:sz="4" w:space="0" w:color="000000"/>
              <w:right w:val="single" w:sz="4" w:space="0" w:color="000000"/>
            </w:tcBorders>
          </w:tcPr>
          <w:p w14:paraId="43467A0E" w14:textId="16B8B796" w:rsidR="00B17889" w:rsidRDefault="00B17889" w:rsidP="008627ED">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C53651" w14:textId="2646260A" w:rsidR="00B17889" w:rsidRDefault="00B17889" w:rsidP="008627ED">
            <w:pPr>
              <w:rPr>
                <w:sz w:val="20"/>
                <w:szCs w:val="20"/>
              </w:rPr>
            </w:pPr>
            <w:r>
              <w:rPr>
                <w:rFonts w:hint="eastAsia"/>
                <w:sz w:val="20"/>
                <w:szCs w:val="20"/>
              </w:rPr>
              <w:t>管理员搜索</w:t>
            </w:r>
            <w:r w:rsidR="00BD4D44">
              <w:rPr>
                <w:rFonts w:hint="eastAsia"/>
                <w:sz w:val="20"/>
                <w:szCs w:val="20"/>
              </w:rPr>
              <w:t>动态</w:t>
            </w:r>
          </w:p>
        </w:tc>
      </w:tr>
      <w:tr w:rsidR="00B17889" w14:paraId="342AFEAB" w14:textId="55FBC9B2" w:rsidTr="008627ED">
        <w:tc>
          <w:tcPr>
            <w:tcW w:w="4148" w:type="dxa"/>
            <w:gridSpan w:val="2"/>
            <w:tcBorders>
              <w:top w:val="single" w:sz="4" w:space="0" w:color="000000"/>
              <w:left w:val="single" w:sz="4" w:space="0" w:color="000000"/>
              <w:bottom w:val="single" w:sz="4" w:space="0" w:color="000000"/>
              <w:right w:val="single" w:sz="4" w:space="0" w:color="000000"/>
            </w:tcBorders>
          </w:tcPr>
          <w:p w14:paraId="6BCAFB47" w14:textId="7E71D88E" w:rsidR="00B17889" w:rsidRDefault="00B17889" w:rsidP="008627ED">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16BBAE" w14:textId="42032824" w:rsidR="00B17889" w:rsidRDefault="00B17889" w:rsidP="008627ED">
            <w:pPr>
              <w:rPr>
                <w:sz w:val="20"/>
                <w:szCs w:val="20"/>
              </w:rPr>
            </w:pPr>
            <w:r>
              <w:rPr>
                <w:rFonts w:hint="eastAsia"/>
                <w:sz w:val="20"/>
                <w:szCs w:val="20"/>
              </w:rPr>
              <w:t>测试管理员是否能正常</w:t>
            </w:r>
            <w:r w:rsidR="00BD4D44">
              <w:rPr>
                <w:rFonts w:hint="eastAsia"/>
                <w:sz w:val="20"/>
                <w:szCs w:val="20"/>
              </w:rPr>
              <w:t>搜索动态</w:t>
            </w:r>
          </w:p>
        </w:tc>
      </w:tr>
      <w:tr w:rsidR="00B17889" w14:paraId="174C61B5" w14:textId="3F378781" w:rsidTr="008627ED">
        <w:trPr>
          <w:trHeight w:val="1445"/>
        </w:trPr>
        <w:tc>
          <w:tcPr>
            <w:tcW w:w="8296" w:type="dxa"/>
            <w:gridSpan w:val="3"/>
            <w:tcBorders>
              <w:top w:val="single" w:sz="4" w:space="0" w:color="000000"/>
              <w:left w:val="single" w:sz="4" w:space="0" w:color="000000"/>
              <w:right w:val="single" w:sz="4" w:space="0" w:color="000000"/>
            </w:tcBorders>
          </w:tcPr>
          <w:p w14:paraId="7078B4A5" w14:textId="34C5F668" w:rsidR="00B17889" w:rsidRDefault="00B17889" w:rsidP="008627ED">
            <w:pPr>
              <w:rPr>
                <w:sz w:val="20"/>
                <w:szCs w:val="20"/>
              </w:rPr>
            </w:pPr>
            <w:r>
              <w:rPr>
                <w:rFonts w:hint="eastAsia"/>
                <w:sz w:val="20"/>
                <w:szCs w:val="20"/>
              </w:rPr>
              <w:t>初始条件和背景：</w:t>
            </w:r>
          </w:p>
          <w:p w14:paraId="61B70591" w14:textId="310B6B7C" w:rsidR="00B17889" w:rsidRDefault="00B17889" w:rsidP="008627ED">
            <w:pPr>
              <w:rPr>
                <w:sz w:val="20"/>
                <w:szCs w:val="20"/>
              </w:rPr>
            </w:pPr>
            <w:r>
              <w:rPr>
                <w:rFonts w:hint="eastAsia"/>
                <w:sz w:val="20"/>
                <w:szCs w:val="20"/>
              </w:rPr>
              <w:t>系统：PC端</w:t>
            </w:r>
          </w:p>
          <w:p w14:paraId="455D6D9B" w14:textId="07887AB9" w:rsidR="00B17889" w:rsidRDefault="00B17889" w:rsidP="008627ED">
            <w:pPr>
              <w:rPr>
                <w:sz w:val="20"/>
                <w:szCs w:val="20"/>
              </w:rPr>
            </w:pPr>
            <w:r>
              <w:rPr>
                <w:rFonts w:hint="eastAsia"/>
                <w:sz w:val="20"/>
                <w:szCs w:val="20"/>
              </w:rPr>
              <w:t>浏览器：C</w:t>
            </w:r>
            <w:r>
              <w:rPr>
                <w:sz w:val="20"/>
                <w:szCs w:val="20"/>
              </w:rPr>
              <w:t>hrome</w:t>
            </w:r>
          </w:p>
          <w:p w14:paraId="2C42BCA9" w14:textId="2DF23066" w:rsidR="00B17889" w:rsidRDefault="00B17889" w:rsidP="008627ED">
            <w:pPr>
              <w:rPr>
                <w:sz w:val="20"/>
                <w:szCs w:val="20"/>
              </w:rPr>
            </w:pPr>
            <w:r>
              <w:rPr>
                <w:rFonts w:hint="eastAsia"/>
                <w:sz w:val="20"/>
                <w:szCs w:val="20"/>
              </w:rPr>
              <w:t>注释：无</w:t>
            </w:r>
          </w:p>
        </w:tc>
      </w:tr>
      <w:tr w:rsidR="00B17889" w14:paraId="3A3C1A1B" w14:textId="339D653B" w:rsidTr="008627ED">
        <w:trPr>
          <w:trHeight w:val="392"/>
        </w:trPr>
        <w:tc>
          <w:tcPr>
            <w:tcW w:w="2155" w:type="dxa"/>
            <w:tcBorders>
              <w:top w:val="single" w:sz="4" w:space="0" w:color="000000"/>
              <w:left w:val="single" w:sz="4" w:space="0" w:color="000000"/>
              <w:bottom w:val="single" w:sz="4" w:space="0" w:color="000000"/>
              <w:right w:val="single" w:sz="4" w:space="0" w:color="000000"/>
            </w:tcBorders>
          </w:tcPr>
          <w:p w14:paraId="684D2D13" w14:textId="17F6144C" w:rsidR="00B17889" w:rsidRDefault="00B17889" w:rsidP="008627ED">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C72750" w14:textId="706D7E91" w:rsidR="00B17889" w:rsidRDefault="00B17889" w:rsidP="008627ED">
            <w:pPr>
              <w:rPr>
                <w:sz w:val="20"/>
                <w:szCs w:val="20"/>
              </w:rPr>
            </w:pPr>
            <w:r>
              <w:rPr>
                <w:rFonts w:hint="eastAsia"/>
                <w:sz w:val="20"/>
                <w:szCs w:val="20"/>
              </w:rPr>
              <w:t>预期结果</w:t>
            </w:r>
          </w:p>
        </w:tc>
      </w:tr>
      <w:tr w:rsidR="00B17889" w14:paraId="4610C263" w14:textId="17B3FB0A" w:rsidTr="008627ED">
        <w:trPr>
          <w:trHeight w:val="392"/>
        </w:trPr>
        <w:tc>
          <w:tcPr>
            <w:tcW w:w="2155" w:type="dxa"/>
            <w:tcBorders>
              <w:top w:val="single" w:sz="4" w:space="0" w:color="000000"/>
              <w:left w:val="single" w:sz="4" w:space="0" w:color="000000"/>
              <w:bottom w:val="single" w:sz="4" w:space="0" w:color="000000"/>
              <w:right w:val="single" w:sz="4" w:space="0" w:color="000000"/>
            </w:tcBorders>
          </w:tcPr>
          <w:p w14:paraId="2EC242F8" w14:textId="3E0AF89F" w:rsidR="00B17889" w:rsidRDefault="00B17889" w:rsidP="008627ED">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D8FF0AB" w14:textId="47606EBF" w:rsidR="00B17889" w:rsidRDefault="00BD4D44" w:rsidP="008627ED">
            <w:pPr>
              <w:rPr>
                <w:sz w:val="20"/>
                <w:szCs w:val="20"/>
              </w:rPr>
            </w:pPr>
            <w:r>
              <w:rPr>
                <w:rFonts w:hint="eastAsia"/>
                <w:sz w:val="20"/>
                <w:szCs w:val="20"/>
              </w:rPr>
              <w:t>进入管理员后台界面，可见动态</w:t>
            </w:r>
            <w:r w:rsidR="00B17889">
              <w:rPr>
                <w:rFonts w:hint="eastAsia"/>
                <w:sz w:val="20"/>
                <w:szCs w:val="20"/>
              </w:rPr>
              <w:t xml:space="preserve">管理 </w:t>
            </w:r>
          </w:p>
        </w:tc>
      </w:tr>
      <w:tr w:rsidR="00B17889" w14:paraId="787F4965" w14:textId="033B52D1" w:rsidTr="008627ED">
        <w:trPr>
          <w:trHeight w:val="392"/>
        </w:trPr>
        <w:tc>
          <w:tcPr>
            <w:tcW w:w="2155" w:type="dxa"/>
            <w:tcBorders>
              <w:top w:val="single" w:sz="4" w:space="0" w:color="000000"/>
              <w:left w:val="single" w:sz="4" w:space="0" w:color="000000"/>
              <w:bottom w:val="single" w:sz="4" w:space="0" w:color="000000"/>
              <w:right w:val="single" w:sz="4" w:space="0" w:color="000000"/>
            </w:tcBorders>
          </w:tcPr>
          <w:p w14:paraId="0BFE29F5" w14:textId="57F000AF" w:rsidR="00B17889" w:rsidRDefault="00BD4D44" w:rsidP="008627ED">
            <w:pPr>
              <w:rPr>
                <w:sz w:val="20"/>
                <w:szCs w:val="20"/>
              </w:rPr>
            </w:pPr>
            <w:r>
              <w:rPr>
                <w:rFonts w:hint="eastAsia"/>
                <w:sz w:val="20"/>
                <w:szCs w:val="20"/>
              </w:rPr>
              <w:t>点击动态</w:t>
            </w:r>
            <w:r w:rsidR="00B17889">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309C5540" w14:textId="4AFB9C29" w:rsidR="00B17889" w:rsidRDefault="00BD4D44" w:rsidP="008627ED">
            <w:pPr>
              <w:rPr>
                <w:sz w:val="20"/>
                <w:szCs w:val="20"/>
              </w:rPr>
            </w:pPr>
            <w:r>
              <w:rPr>
                <w:rFonts w:hint="eastAsia"/>
                <w:sz w:val="20"/>
                <w:szCs w:val="20"/>
              </w:rPr>
              <w:t>进入动态</w:t>
            </w:r>
            <w:r w:rsidR="00B17889">
              <w:rPr>
                <w:rFonts w:hint="eastAsia"/>
                <w:sz w:val="20"/>
                <w:szCs w:val="20"/>
              </w:rPr>
              <w:t>管理界面</w:t>
            </w:r>
          </w:p>
        </w:tc>
      </w:tr>
      <w:tr w:rsidR="00B17889" w14:paraId="67323645" w14:textId="5EE0D2C7" w:rsidTr="008627ED">
        <w:trPr>
          <w:trHeight w:val="392"/>
        </w:trPr>
        <w:tc>
          <w:tcPr>
            <w:tcW w:w="2155" w:type="dxa"/>
            <w:tcBorders>
              <w:top w:val="single" w:sz="4" w:space="0" w:color="000000"/>
              <w:left w:val="single" w:sz="4" w:space="0" w:color="000000"/>
              <w:bottom w:val="single" w:sz="4" w:space="0" w:color="000000"/>
              <w:right w:val="single" w:sz="4" w:space="0" w:color="000000"/>
            </w:tcBorders>
          </w:tcPr>
          <w:p w14:paraId="462F9D07" w14:textId="4865D40F" w:rsidR="00B17889" w:rsidRDefault="00BD4D44" w:rsidP="008627ED">
            <w:pPr>
              <w:rPr>
                <w:sz w:val="20"/>
                <w:szCs w:val="20"/>
              </w:rPr>
            </w:pPr>
            <w:r>
              <w:rPr>
                <w:rFonts w:hint="eastAsia"/>
                <w:sz w:val="20"/>
                <w:szCs w:val="20"/>
              </w:rPr>
              <w:t>点击搜索动态</w:t>
            </w:r>
            <w:r w:rsidR="00B17889">
              <w:rPr>
                <w:rFonts w:hint="eastAsia"/>
                <w:sz w:val="20"/>
                <w:szCs w:val="20"/>
              </w:rPr>
              <w:t>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2BA800C4" w14:textId="3ED079E3" w:rsidR="00B17889" w:rsidRDefault="00B17889" w:rsidP="008627ED">
            <w:pPr>
              <w:rPr>
                <w:sz w:val="20"/>
                <w:szCs w:val="20"/>
              </w:rPr>
            </w:pPr>
            <w:r>
              <w:rPr>
                <w:rFonts w:hint="eastAsia"/>
                <w:sz w:val="20"/>
                <w:szCs w:val="20"/>
              </w:rPr>
              <w:t>获得搜索结果</w:t>
            </w:r>
          </w:p>
        </w:tc>
      </w:tr>
    </w:tbl>
    <w:p w14:paraId="729E4B5B" w14:textId="720309E9" w:rsidR="00B17889" w:rsidRDefault="00B17889" w:rsidP="007C21A7">
      <w:pPr>
        <w:rPr>
          <w:rFonts w:hint="eastAsia"/>
        </w:rPr>
      </w:pPr>
    </w:p>
    <w:p w14:paraId="05851128" w14:textId="77777777" w:rsidR="00BD4D44" w:rsidRDefault="00BD4D44" w:rsidP="007C21A7">
      <w:pPr>
        <w:rPr>
          <w:rFonts w:hint="eastAsia"/>
        </w:rPr>
      </w:pPr>
    </w:p>
    <w:p w14:paraId="5CEFDD82" w14:textId="77777777" w:rsidR="00BD4D44" w:rsidRDefault="00BD4D44" w:rsidP="007C21A7">
      <w:pPr>
        <w:rPr>
          <w:rFonts w:hint="eastAsia"/>
        </w:rPr>
      </w:pPr>
    </w:p>
    <w:p w14:paraId="7911A3FB" w14:textId="77777777" w:rsidR="00BD4D44" w:rsidRDefault="00BD4D44" w:rsidP="007C21A7">
      <w:pPr>
        <w:rPr>
          <w:rFonts w:hint="eastAsia"/>
        </w:rPr>
      </w:pPr>
    </w:p>
    <w:p w14:paraId="34CCD9A2" w14:textId="77777777" w:rsidR="00BD4D44" w:rsidRDefault="00BD4D44" w:rsidP="007C21A7">
      <w:pPr>
        <w:rPr>
          <w:rFonts w:hint="eastAsia"/>
        </w:rPr>
      </w:pPr>
    </w:p>
    <w:p w14:paraId="31C5E2A9" w14:textId="77777777" w:rsidR="00BD4D44" w:rsidRDefault="00BD4D44" w:rsidP="007C21A7">
      <w:pPr>
        <w:rPr>
          <w:rFonts w:hint="eastAsia"/>
        </w:rPr>
      </w:pPr>
    </w:p>
    <w:p w14:paraId="0F9539D3" w14:textId="77777777" w:rsidR="00BD4D44" w:rsidRDefault="00BD4D44" w:rsidP="007C21A7">
      <w:pPr>
        <w:rPr>
          <w:rFonts w:hint="eastAsia"/>
        </w:rPr>
      </w:pPr>
    </w:p>
    <w:p w14:paraId="6AD8119E" w14:textId="77777777" w:rsidR="00BD4D44" w:rsidRDefault="00BD4D44" w:rsidP="007C21A7">
      <w:pPr>
        <w:rPr>
          <w:rFonts w:hint="eastAsia"/>
        </w:rPr>
      </w:pPr>
    </w:p>
    <w:p w14:paraId="7E28BC8D" w14:textId="77777777" w:rsidR="00BD4D44" w:rsidRDefault="00BD4D44" w:rsidP="007C21A7">
      <w:pPr>
        <w:rPr>
          <w:rFonts w:hint="eastAsia"/>
        </w:rPr>
      </w:pPr>
    </w:p>
    <w:p w14:paraId="7BD66BA0" w14:textId="77777777" w:rsidR="00BD4D44" w:rsidRDefault="00BD4D44" w:rsidP="007C21A7">
      <w:pPr>
        <w:rPr>
          <w:rFonts w:hint="eastAsia"/>
        </w:rPr>
      </w:pPr>
    </w:p>
    <w:p w14:paraId="6BEBC372" w14:textId="77777777" w:rsidR="00BD4D44" w:rsidRDefault="00BD4D44" w:rsidP="007C21A7">
      <w:pPr>
        <w:rPr>
          <w:rFonts w:hint="eastAsia"/>
        </w:rPr>
      </w:pPr>
    </w:p>
    <w:p w14:paraId="4EB5E306" w14:textId="77777777" w:rsidR="00BD4D44" w:rsidRDefault="00BD4D44" w:rsidP="007C21A7">
      <w:pPr>
        <w:rPr>
          <w:rFonts w:hint="eastAsia"/>
        </w:rPr>
      </w:pPr>
    </w:p>
    <w:p w14:paraId="32D34BB3" w14:textId="77777777" w:rsidR="00BD4D44" w:rsidRDefault="00BD4D44" w:rsidP="007C21A7">
      <w:pPr>
        <w:rPr>
          <w:rFonts w:hint="eastAsia"/>
        </w:rPr>
      </w:pPr>
    </w:p>
    <w:p w14:paraId="6F0BE8CB" w14:textId="77777777" w:rsidR="00BD4D44" w:rsidRDefault="00BD4D44" w:rsidP="007C21A7">
      <w:pPr>
        <w:rPr>
          <w:rFonts w:hint="eastAsia"/>
        </w:rPr>
      </w:pPr>
    </w:p>
    <w:p w14:paraId="36EE9AA0" w14:textId="77777777" w:rsidR="00BD4D44" w:rsidRDefault="00BD4D44" w:rsidP="007C21A7">
      <w:pPr>
        <w:rPr>
          <w:rFonts w:hint="eastAsia"/>
        </w:rPr>
      </w:pPr>
    </w:p>
    <w:p w14:paraId="7AAEAEBC" w14:textId="77777777" w:rsidR="00BD4D44" w:rsidRDefault="00BD4D44" w:rsidP="007C21A7">
      <w:pPr>
        <w:rPr>
          <w:rFonts w:hint="eastAsia"/>
        </w:rPr>
      </w:pPr>
    </w:p>
    <w:p w14:paraId="1A724E7F" w14:textId="77777777" w:rsidR="00BD4D44" w:rsidRDefault="00BD4D44" w:rsidP="007C21A7">
      <w:pPr>
        <w:rPr>
          <w:rFonts w:hint="eastAsia"/>
        </w:rPr>
      </w:pPr>
    </w:p>
    <w:p w14:paraId="2E3A1CB4" w14:textId="77777777" w:rsidR="00BD4D44" w:rsidRDefault="00BD4D44" w:rsidP="007C21A7">
      <w:pPr>
        <w:rPr>
          <w:rFonts w:hint="eastAsia"/>
        </w:rPr>
      </w:pPr>
    </w:p>
    <w:p w14:paraId="066BF292" w14:textId="77777777" w:rsidR="00BD4D44" w:rsidRDefault="00BD4D44" w:rsidP="007C21A7">
      <w:pPr>
        <w:rPr>
          <w:rFonts w:hint="eastAsia"/>
        </w:rPr>
      </w:pPr>
    </w:p>
    <w:p w14:paraId="764581F5" w14:textId="77777777" w:rsidR="00BD4D44" w:rsidRDefault="00BD4D44" w:rsidP="007C21A7">
      <w:pPr>
        <w:rPr>
          <w:rFonts w:hint="eastAsia"/>
        </w:rPr>
      </w:pPr>
    </w:p>
    <w:p w14:paraId="639799AD" w14:textId="77777777" w:rsidR="00BD4D44" w:rsidRDefault="00BD4D44" w:rsidP="007C21A7">
      <w:pPr>
        <w:rPr>
          <w:rFonts w:hint="eastAsia"/>
        </w:rPr>
      </w:pPr>
    </w:p>
    <w:p w14:paraId="49EF5D7C" w14:textId="77777777" w:rsidR="00BD4D44" w:rsidRPr="00B17889" w:rsidRDefault="00BD4D44" w:rsidP="007C21A7">
      <w:pPr>
        <w:rPr>
          <w:rFonts w:hint="eastAsia"/>
        </w:rPr>
      </w:pPr>
    </w:p>
    <w:p w14:paraId="2EEA6A78" w14:textId="68B30AFA" w:rsidR="00D91F72" w:rsidRDefault="00BD4D44">
      <w:pPr>
        <w:pStyle w:val="a2"/>
      </w:pPr>
      <w:r>
        <w:rPr>
          <w:rFonts w:hint="eastAsia"/>
        </w:rPr>
        <w:lastRenderedPageBreak/>
        <w:t>查看动态</w:t>
      </w:r>
      <w:r w:rsidR="00B17889">
        <w:rPr>
          <w:rFonts w:hint="eastAsia"/>
        </w:rPr>
        <w:t>信息</w:t>
      </w:r>
    </w:p>
    <w:tbl>
      <w:tblPr>
        <w:tblStyle w:val="15"/>
        <w:tblW w:w="8296" w:type="dxa"/>
        <w:tblLayout w:type="fixed"/>
        <w:tblLook w:val="04A0" w:firstRow="1" w:lastRow="0" w:firstColumn="1" w:lastColumn="0" w:noHBand="0" w:noVBand="1"/>
      </w:tblPr>
      <w:tblGrid>
        <w:gridCol w:w="2155"/>
        <w:gridCol w:w="1993"/>
        <w:gridCol w:w="4148"/>
      </w:tblGrid>
      <w:tr w:rsidR="00D91F72" w14:paraId="01DD9CBF" w14:textId="2FC2FDA7">
        <w:tc>
          <w:tcPr>
            <w:tcW w:w="4148" w:type="dxa"/>
            <w:gridSpan w:val="2"/>
            <w:tcBorders>
              <w:top w:val="single" w:sz="4" w:space="0" w:color="000000"/>
              <w:left w:val="single" w:sz="4" w:space="0" w:color="000000"/>
              <w:bottom w:val="single" w:sz="4" w:space="0" w:color="000000"/>
              <w:right w:val="single" w:sz="4" w:space="0" w:color="000000"/>
            </w:tcBorders>
          </w:tcPr>
          <w:p w14:paraId="72035016" w14:textId="1D74BB8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245BAD" w14:textId="20BA8D14" w:rsidR="00D91F72" w:rsidRDefault="00E53301">
            <w:pPr>
              <w:rPr>
                <w:sz w:val="20"/>
                <w:szCs w:val="20"/>
              </w:rPr>
            </w:pPr>
            <w:r>
              <w:rPr>
                <w:rFonts w:hint="eastAsia"/>
                <w:sz w:val="20"/>
                <w:szCs w:val="20"/>
              </w:rPr>
              <w:t>TC</w:t>
            </w:r>
            <w:r>
              <w:rPr>
                <w:sz w:val="20"/>
                <w:szCs w:val="20"/>
              </w:rPr>
              <w:t>-A-</w:t>
            </w:r>
          </w:p>
        </w:tc>
      </w:tr>
      <w:tr w:rsidR="00D91F72" w14:paraId="43F5E4F0" w14:textId="4A8C328B" w:rsidTr="00E96228">
        <w:trPr>
          <w:trHeight w:val="325"/>
        </w:trPr>
        <w:tc>
          <w:tcPr>
            <w:tcW w:w="4148" w:type="dxa"/>
            <w:gridSpan w:val="2"/>
            <w:tcBorders>
              <w:top w:val="single" w:sz="4" w:space="0" w:color="000000"/>
              <w:left w:val="single" w:sz="4" w:space="0" w:color="000000"/>
              <w:bottom w:val="single" w:sz="4" w:space="0" w:color="000000"/>
              <w:right w:val="single" w:sz="4" w:space="0" w:color="000000"/>
            </w:tcBorders>
          </w:tcPr>
          <w:p w14:paraId="2DD2F4E6" w14:textId="4A69C6E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109E72A" w14:textId="4E605058" w:rsidR="00D91F72" w:rsidRDefault="00BD4D44">
            <w:pPr>
              <w:rPr>
                <w:sz w:val="20"/>
                <w:szCs w:val="20"/>
              </w:rPr>
            </w:pPr>
            <w:r>
              <w:rPr>
                <w:rFonts w:hint="eastAsia"/>
                <w:sz w:val="20"/>
                <w:szCs w:val="20"/>
              </w:rPr>
              <w:t>查看动态</w:t>
            </w:r>
            <w:r w:rsidR="00B17889">
              <w:rPr>
                <w:rFonts w:hint="eastAsia"/>
                <w:sz w:val="20"/>
                <w:szCs w:val="20"/>
              </w:rPr>
              <w:t>信息</w:t>
            </w:r>
          </w:p>
        </w:tc>
      </w:tr>
      <w:tr w:rsidR="00D91F72" w14:paraId="6B759F4B" w14:textId="4B61D820">
        <w:tc>
          <w:tcPr>
            <w:tcW w:w="4148" w:type="dxa"/>
            <w:gridSpan w:val="2"/>
            <w:tcBorders>
              <w:top w:val="single" w:sz="4" w:space="0" w:color="000000"/>
              <w:left w:val="single" w:sz="4" w:space="0" w:color="000000"/>
              <w:bottom w:val="single" w:sz="4" w:space="0" w:color="000000"/>
              <w:right w:val="single" w:sz="4" w:space="0" w:color="000000"/>
            </w:tcBorders>
          </w:tcPr>
          <w:p w14:paraId="4B5CAB3F" w14:textId="4C4F969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22647B" w14:textId="22AE852E" w:rsidR="00D91F72" w:rsidRDefault="00BD4D44">
            <w:pPr>
              <w:rPr>
                <w:sz w:val="20"/>
                <w:szCs w:val="20"/>
              </w:rPr>
            </w:pPr>
            <w:r>
              <w:rPr>
                <w:rFonts w:hint="eastAsia"/>
                <w:sz w:val="20"/>
                <w:szCs w:val="20"/>
              </w:rPr>
              <w:t>查看动态</w:t>
            </w:r>
            <w:r w:rsidR="00B17889">
              <w:rPr>
                <w:rFonts w:hint="eastAsia"/>
                <w:sz w:val="20"/>
                <w:szCs w:val="20"/>
              </w:rPr>
              <w:t>信息</w:t>
            </w:r>
          </w:p>
        </w:tc>
      </w:tr>
      <w:tr w:rsidR="00D91F72" w14:paraId="163E7198" w14:textId="7887A34D">
        <w:tc>
          <w:tcPr>
            <w:tcW w:w="4148" w:type="dxa"/>
            <w:gridSpan w:val="2"/>
            <w:tcBorders>
              <w:top w:val="single" w:sz="4" w:space="0" w:color="000000"/>
              <w:left w:val="single" w:sz="4" w:space="0" w:color="000000"/>
              <w:bottom w:val="single" w:sz="4" w:space="0" w:color="000000"/>
              <w:right w:val="single" w:sz="4" w:space="0" w:color="000000"/>
            </w:tcBorders>
          </w:tcPr>
          <w:p w14:paraId="1A6CED92" w14:textId="22EE744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E2AE1D" w14:textId="14862009" w:rsidR="00D91F72" w:rsidRDefault="00E53301">
            <w:pPr>
              <w:rPr>
                <w:sz w:val="20"/>
                <w:szCs w:val="20"/>
              </w:rPr>
            </w:pPr>
            <w:r>
              <w:rPr>
                <w:rFonts w:hint="eastAsia"/>
                <w:sz w:val="20"/>
                <w:szCs w:val="20"/>
              </w:rPr>
              <w:t>管理员</w:t>
            </w:r>
          </w:p>
        </w:tc>
      </w:tr>
      <w:tr w:rsidR="00D91F72" w14:paraId="23BACE6B" w14:textId="5C55F75B">
        <w:tc>
          <w:tcPr>
            <w:tcW w:w="4148" w:type="dxa"/>
            <w:gridSpan w:val="2"/>
            <w:tcBorders>
              <w:top w:val="single" w:sz="4" w:space="0" w:color="000000"/>
              <w:left w:val="single" w:sz="4" w:space="0" w:color="000000"/>
              <w:bottom w:val="single" w:sz="4" w:space="0" w:color="000000"/>
              <w:right w:val="single" w:sz="4" w:space="0" w:color="000000"/>
            </w:tcBorders>
          </w:tcPr>
          <w:p w14:paraId="74988CA3" w14:textId="79BD139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5840CE" w14:textId="39CF2F4A" w:rsidR="00D91F72" w:rsidRDefault="00E53301">
            <w:pPr>
              <w:rPr>
                <w:sz w:val="20"/>
                <w:szCs w:val="20"/>
              </w:rPr>
            </w:pPr>
            <w:r>
              <w:rPr>
                <w:rFonts w:hint="eastAsia"/>
                <w:sz w:val="20"/>
                <w:szCs w:val="20"/>
              </w:rPr>
              <w:t>黑盒测试</w:t>
            </w:r>
          </w:p>
        </w:tc>
      </w:tr>
      <w:tr w:rsidR="00D91F72" w14:paraId="69918C9E" w14:textId="5A8E23DC">
        <w:tc>
          <w:tcPr>
            <w:tcW w:w="4148" w:type="dxa"/>
            <w:gridSpan w:val="2"/>
            <w:tcBorders>
              <w:top w:val="single" w:sz="4" w:space="0" w:color="000000"/>
              <w:left w:val="single" w:sz="4" w:space="0" w:color="000000"/>
              <w:bottom w:val="single" w:sz="4" w:space="0" w:color="000000"/>
              <w:right w:val="single" w:sz="4" w:space="0" w:color="000000"/>
            </w:tcBorders>
          </w:tcPr>
          <w:p w14:paraId="508D9F75" w14:textId="26C1CE2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2B3B5F" w14:textId="0401F7DA" w:rsidR="00D91F72" w:rsidRDefault="00E53301">
            <w:pPr>
              <w:rPr>
                <w:sz w:val="20"/>
                <w:szCs w:val="20"/>
              </w:rPr>
            </w:pPr>
            <w:r>
              <w:rPr>
                <w:rFonts w:hint="eastAsia"/>
                <w:sz w:val="20"/>
                <w:szCs w:val="20"/>
              </w:rPr>
              <w:t>登录后台</w:t>
            </w:r>
          </w:p>
        </w:tc>
      </w:tr>
      <w:tr w:rsidR="00D91F72" w14:paraId="774B8A06" w14:textId="41F15F33">
        <w:tc>
          <w:tcPr>
            <w:tcW w:w="4148" w:type="dxa"/>
            <w:gridSpan w:val="2"/>
            <w:tcBorders>
              <w:top w:val="single" w:sz="4" w:space="0" w:color="000000"/>
              <w:left w:val="single" w:sz="4" w:space="0" w:color="000000"/>
              <w:bottom w:val="single" w:sz="4" w:space="0" w:color="000000"/>
              <w:right w:val="single" w:sz="4" w:space="0" w:color="000000"/>
            </w:tcBorders>
          </w:tcPr>
          <w:p w14:paraId="0FCC72D3" w14:textId="7116F20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15DD1EF" w14:textId="18412A00" w:rsidR="00D91F72" w:rsidRDefault="00E53301">
            <w:pPr>
              <w:rPr>
                <w:sz w:val="20"/>
                <w:szCs w:val="20"/>
              </w:rPr>
            </w:pPr>
            <w:r>
              <w:rPr>
                <w:rFonts w:hint="eastAsia"/>
                <w:sz w:val="20"/>
                <w:szCs w:val="20"/>
              </w:rPr>
              <w:t>管理员</w:t>
            </w:r>
            <w:r w:rsidR="00BD4D44">
              <w:rPr>
                <w:rFonts w:hint="eastAsia"/>
                <w:sz w:val="20"/>
                <w:szCs w:val="20"/>
              </w:rPr>
              <w:t>查看动态</w:t>
            </w:r>
            <w:r w:rsidR="00B17889">
              <w:rPr>
                <w:rFonts w:hint="eastAsia"/>
                <w:sz w:val="20"/>
                <w:szCs w:val="20"/>
              </w:rPr>
              <w:t>信息</w:t>
            </w:r>
          </w:p>
        </w:tc>
      </w:tr>
      <w:tr w:rsidR="00D91F72" w14:paraId="5A00FD04" w14:textId="1672BB6D">
        <w:tc>
          <w:tcPr>
            <w:tcW w:w="4148" w:type="dxa"/>
            <w:gridSpan w:val="2"/>
            <w:tcBorders>
              <w:top w:val="single" w:sz="4" w:space="0" w:color="000000"/>
              <w:left w:val="single" w:sz="4" w:space="0" w:color="000000"/>
              <w:bottom w:val="single" w:sz="4" w:space="0" w:color="000000"/>
              <w:right w:val="single" w:sz="4" w:space="0" w:color="000000"/>
            </w:tcBorders>
          </w:tcPr>
          <w:p w14:paraId="27FAFDF8" w14:textId="55C4F1E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2EDDB3F" w14:textId="290F32DA" w:rsidR="00D91F72" w:rsidRDefault="00E53301" w:rsidP="00BD4D44">
            <w:pPr>
              <w:rPr>
                <w:sz w:val="20"/>
                <w:szCs w:val="20"/>
              </w:rPr>
            </w:pPr>
            <w:r>
              <w:rPr>
                <w:rFonts w:hint="eastAsia"/>
                <w:sz w:val="20"/>
                <w:szCs w:val="20"/>
              </w:rPr>
              <w:t>测试管理员是否能正常</w:t>
            </w:r>
            <w:r w:rsidR="00B17889">
              <w:rPr>
                <w:rFonts w:hint="eastAsia"/>
                <w:sz w:val="20"/>
                <w:szCs w:val="20"/>
              </w:rPr>
              <w:t>查看</w:t>
            </w:r>
            <w:r w:rsidR="00BD4D44">
              <w:rPr>
                <w:rFonts w:hint="eastAsia"/>
                <w:sz w:val="20"/>
                <w:szCs w:val="20"/>
              </w:rPr>
              <w:t>动态的</w:t>
            </w:r>
            <w:r w:rsidR="00B17889">
              <w:rPr>
                <w:rFonts w:hint="eastAsia"/>
                <w:sz w:val="20"/>
                <w:szCs w:val="20"/>
              </w:rPr>
              <w:t>信息</w:t>
            </w:r>
          </w:p>
        </w:tc>
      </w:tr>
      <w:tr w:rsidR="00D91F72" w14:paraId="3A9B3723" w14:textId="173C5228">
        <w:trPr>
          <w:trHeight w:val="1445"/>
        </w:trPr>
        <w:tc>
          <w:tcPr>
            <w:tcW w:w="8296" w:type="dxa"/>
            <w:gridSpan w:val="3"/>
            <w:tcBorders>
              <w:top w:val="single" w:sz="4" w:space="0" w:color="000000"/>
              <w:left w:val="single" w:sz="4" w:space="0" w:color="000000"/>
              <w:right w:val="single" w:sz="4" w:space="0" w:color="000000"/>
            </w:tcBorders>
          </w:tcPr>
          <w:p w14:paraId="72F76954" w14:textId="1EF5CCFB" w:rsidR="00D91F72" w:rsidRDefault="00E53301">
            <w:pPr>
              <w:rPr>
                <w:sz w:val="20"/>
                <w:szCs w:val="20"/>
              </w:rPr>
            </w:pPr>
            <w:r>
              <w:rPr>
                <w:rFonts w:hint="eastAsia"/>
                <w:sz w:val="20"/>
                <w:szCs w:val="20"/>
              </w:rPr>
              <w:t>初始条件和背景：</w:t>
            </w:r>
          </w:p>
          <w:p w14:paraId="1890A46B" w14:textId="12AB381F" w:rsidR="00D91F72" w:rsidRDefault="00E53301">
            <w:pPr>
              <w:rPr>
                <w:sz w:val="20"/>
                <w:szCs w:val="20"/>
              </w:rPr>
            </w:pPr>
            <w:r>
              <w:rPr>
                <w:rFonts w:hint="eastAsia"/>
                <w:sz w:val="20"/>
                <w:szCs w:val="20"/>
              </w:rPr>
              <w:t>系统：PC端</w:t>
            </w:r>
          </w:p>
          <w:p w14:paraId="00005BBD" w14:textId="2BF3D016" w:rsidR="00D91F72" w:rsidRDefault="00E53301">
            <w:pPr>
              <w:rPr>
                <w:sz w:val="20"/>
                <w:szCs w:val="20"/>
              </w:rPr>
            </w:pPr>
            <w:r>
              <w:rPr>
                <w:rFonts w:hint="eastAsia"/>
                <w:sz w:val="20"/>
                <w:szCs w:val="20"/>
              </w:rPr>
              <w:t>浏览器：C</w:t>
            </w:r>
            <w:r>
              <w:rPr>
                <w:sz w:val="20"/>
                <w:szCs w:val="20"/>
              </w:rPr>
              <w:t>hrome</w:t>
            </w:r>
          </w:p>
          <w:p w14:paraId="28CC2459" w14:textId="06AC3365" w:rsidR="00D91F72" w:rsidRDefault="00E53301">
            <w:pPr>
              <w:rPr>
                <w:sz w:val="20"/>
                <w:szCs w:val="20"/>
              </w:rPr>
            </w:pPr>
            <w:r>
              <w:rPr>
                <w:rFonts w:hint="eastAsia"/>
                <w:sz w:val="20"/>
                <w:szCs w:val="20"/>
              </w:rPr>
              <w:t>注释：无</w:t>
            </w:r>
          </w:p>
        </w:tc>
      </w:tr>
      <w:tr w:rsidR="00D91F72" w14:paraId="0D798923" w14:textId="625345BC">
        <w:trPr>
          <w:trHeight w:val="392"/>
        </w:trPr>
        <w:tc>
          <w:tcPr>
            <w:tcW w:w="2155" w:type="dxa"/>
            <w:tcBorders>
              <w:top w:val="single" w:sz="4" w:space="0" w:color="000000"/>
              <w:left w:val="single" w:sz="4" w:space="0" w:color="000000"/>
              <w:bottom w:val="single" w:sz="4" w:space="0" w:color="000000"/>
              <w:right w:val="single" w:sz="4" w:space="0" w:color="000000"/>
            </w:tcBorders>
          </w:tcPr>
          <w:p w14:paraId="6F9F01F1" w14:textId="2CA8A4B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21A7EA6" w14:textId="569D0EF2" w:rsidR="00D91F72" w:rsidRDefault="00E53301">
            <w:pPr>
              <w:rPr>
                <w:sz w:val="20"/>
                <w:szCs w:val="20"/>
              </w:rPr>
            </w:pPr>
            <w:r>
              <w:rPr>
                <w:rFonts w:hint="eastAsia"/>
                <w:sz w:val="20"/>
                <w:szCs w:val="20"/>
              </w:rPr>
              <w:t>预期结果</w:t>
            </w:r>
          </w:p>
        </w:tc>
      </w:tr>
      <w:tr w:rsidR="00D91F72" w14:paraId="6BEE3CA7" w14:textId="2C399849">
        <w:trPr>
          <w:trHeight w:val="392"/>
        </w:trPr>
        <w:tc>
          <w:tcPr>
            <w:tcW w:w="2155" w:type="dxa"/>
            <w:tcBorders>
              <w:top w:val="single" w:sz="4" w:space="0" w:color="000000"/>
              <w:left w:val="single" w:sz="4" w:space="0" w:color="000000"/>
              <w:bottom w:val="single" w:sz="4" w:space="0" w:color="000000"/>
              <w:right w:val="single" w:sz="4" w:space="0" w:color="000000"/>
            </w:tcBorders>
          </w:tcPr>
          <w:p w14:paraId="0A8ECD99" w14:textId="3A5FF22B"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3721DCE" w14:textId="3188A1FD" w:rsidR="00D91F72" w:rsidRDefault="00E53301" w:rsidP="00B17889">
            <w:pPr>
              <w:rPr>
                <w:sz w:val="20"/>
                <w:szCs w:val="20"/>
              </w:rPr>
            </w:pPr>
            <w:r>
              <w:rPr>
                <w:rFonts w:hint="eastAsia"/>
                <w:sz w:val="20"/>
                <w:szCs w:val="20"/>
              </w:rPr>
              <w:t>进入管理员后台界面，可见</w:t>
            </w:r>
            <w:r w:rsidR="00BD4D44">
              <w:rPr>
                <w:rFonts w:hint="eastAsia"/>
                <w:sz w:val="20"/>
                <w:szCs w:val="20"/>
              </w:rPr>
              <w:t>动态</w:t>
            </w:r>
            <w:r>
              <w:rPr>
                <w:rFonts w:hint="eastAsia"/>
                <w:sz w:val="20"/>
                <w:szCs w:val="20"/>
              </w:rPr>
              <w:t xml:space="preserve">管理 </w:t>
            </w:r>
          </w:p>
        </w:tc>
      </w:tr>
      <w:tr w:rsidR="00D91F72" w14:paraId="75C48E43" w14:textId="3E68BE0E">
        <w:trPr>
          <w:trHeight w:val="392"/>
        </w:trPr>
        <w:tc>
          <w:tcPr>
            <w:tcW w:w="2155" w:type="dxa"/>
            <w:tcBorders>
              <w:top w:val="single" w:sz="4" w:space="0" w:color="000000"/>
              <w:left w:val="single" w:sz="4" w:space="0" w:color="000000"/>
              <w:bottom w:val="single" w:sz="4" w:space="0" w:color="000000"/>
              <w:right w:val="single" w:sz="4" w:space="0" w:color="000000"/>
            </w:tcBorders>
          </w:tcPr>
          <w:p w14:paraId="2D99C430" w14:textId="64517E38" w:rsidR="00D91F72" w:rsidRDefault="00E53301">
            <w:pPr>
              <w:rPr>
                <w:sz w:val="20"/>
                <w:szCs w:val="20"/>
              </w:rPr>
            </w:pPr>
            <w:r>
              <w:rPr>
                <w:rFonts w:hint="eastAsia"/>
                <w:sz w:val="20"/>
                <w:szCs w:val="20"/>
              </w:rPr>
              <w:t>点击</w:t>
            </w:r>
            <w:r w:rsidR="00BD4D44">
              <w:rPr>
                <w:rFonts w:hint="eastAsia"/>
                <w:sz w:val="20"/>
                <w:szCs w:val="20"/>
              </w:rPr>
              <w:t>动态</w:t>
            </w:r>
            <w:r>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08201A" w14:textId="74C508BF" w:rsidR="00D91F72" w:rsidRDefault="00BD4D44">
            <w:pPr>
              <w:rPr>
                <w:sz w:val="20"/>
                <w:szCs w:val="20"/>
              </w:rPr>
            </w:pPr>
            <w:r>
              <w:rPr>
                <w:rFonts w:hint="eastAsia"/>
                <w:sz w:val="20"/>
                <w:szCs w:val="20"/>
              </w:rPr>
              <w:t>进入动态</w:t>
            </w:r>
            <w:r w:rsidR="00E53301">
              <w:rPr>
                <w:rFonts w:hint="eastAsia"/>
                <w:sz w:val="20"/>
                <w:szCs w:val="20"/>
              </w:rPr>
              <w:t>管理界面</w:t>
            </w:r>
          </w:p>
        </w:tc>
      </w:tr>
      <w:tr w:rsidR="00B17889" w14:paraId="72BC007B" w14:textId="728F1376">
        <w:trPr>
          <w:trHeight w:val="392"/>
        </w:trPr>
        <w:tc>
          <w:tcPr>
            <w:tcW w:w="2155" w:type="dxa"/>
            <w:tcBorders>
              <w:top w:val="single" w:sz="4" w:space="0" w:color="000000"/>
              <w:left w:val="single" w:sz="4" w:space="0" w:color="000000"/>
              <w:bottom w:val="single" w:sz="4" w:space="0" w:color="000000"/>
              <w:right w:val="single" w:sz="4" w:space="0" w:color="000000"/>
            </w:tcBorders>
          </w:tcPr>
          <w:p w14:paraId="092709F1" w14:textId="3B2396BD" w:rsidR="00B17889" w:rsidRDefault="00BD4D44">
            <w:pPr>
              <w:rPr>
                <w:sz w:val="20"/>
                <w:szCs w:val="20"/>
              </w:rPr>
            </w:pPr>
            <w:r>
              <w:rPr>
                <w:rFonts w:hint="eastAsia"/>
                <w:sz w:val="20"/>
                <w:szCs w:val="20"/>
              </w:rPr>
              <w:t>点击搜索动态</w:t>
            </w:r>
            <w:r w:rsidR="00B17889">
              <w:rPr>
                <w:rFonts w:hint="eastAsia"/>
                <w:sz w:val="20"/>
                <w:szCs w:val="20"/>
              </w:rPr>
              <w:t>输入搜索内容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39B5138E" w14:textId="1BC1BD7D" w:rsidR="00B17889" w:rsidRDefault="00B17889">
            <w:pPr>
              <w:rPr>
                <w:sz w:val="20"/>
                <w:szCs w:val="20"/>
              </w:rPr>
            </w:pPr>
            <w:r>
              <w:rPr>
                <w:rFonts w:hint="eastAsia"/>
                <w:sz w:val="20"/>
                <w:szCs w:val="20"/>
              </w:rPr>
              <w:t>获得搜索结果</w:t>
            </w:r>
          </w:p>
        </w:tc>
      </w:tr>
    </w:tbl>
    <w:p w14:paraId="665886D9" w14:textId="138343A0" w:rsidR="00D91F72" w:rsidRDefault="00D91F72"/>
    <w:p w14:paraId="6D3A313C" w14:textId="1FEAC249" w:rsidR="00D91F72" w:rsidRDefault="00E53301">
      <w:r>
        <w:br w:type="page"/>
      </w:r>
    </w:p>
    <w:p w14:paraId="6C7FB50B" w14:textId="0C2C251E" w:rsidR="00D91F72" w:rsidRDefault="00D91F72"/>
    <w:p w14:paraId="7A5156B6" w14:textId="03C4A824" w:rsidR="00D91F72" w:rsidRDefault="00BD4D44">
      <w:pPr>
        <w:pStyle w:val="a2"/>
      </w:pPr>
      <w:r>
        <w:rPr>
          <w:rFonts w:hint="eastAsia"/>
        </w:rPr>
        <w:t>删除动态</w:t>
      </w:r>
    </w:p>
    <w:tbl>
      <w:tblPr>
        <w:tblStyle w:val="15"/>
        <w:tblW w:w="8296" w:type="dxa"/>
        <w:tblLayout w:type="fixed"/>
        <w:tblLook w:val="04A0" w:firstRow="1" w:lastRow="0" w:firstColumn="1" w:lastColumn="0" w:noHBand="0" w:noVBand="1"/>
      </w:tblPr>
      <w:tblGrid>
        <w:gridCol w:w="2155"/>
        <w:gridCol w:w="1993"/>
        <w:gridCol w:w="4148"/>
      </w:tblGrid>
      <w:tr w:rsidR="00D91F72" w14:paraId="5E2174BF" w14:textId="1D181AE3">
        <w:tc>
          <w:tcPr>
            <w:tcW w:w="4148" w:type="dxa"/>
            <w:gridSpan w:val="2"/>
            <w:tcBorders>
              <w:top w:val="single" w:sz="4" w:space="0" w:color="000000"/>
              <w:left w:val="single" w:sz="4" w:space="0" w:color="000000"/>
              <w:bottom w:val="single" w:sz="4" w:space="0" w:color="000000"/>
              <w:right w:val="single" w:sz="4" w:space="0" w:color="000000"/>
            </w:tcBorders>
          </w:tcPr>
          <w:p w14:paraId="1D787DBA" w14:textId="6D7A50E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7C1AEB" w14:textId="04B133AD" w:rsidR="00D91F72" w:rsidRDefault="00E53301">
            <w:pPr>
              <w:rPr>
                <w:sz w:val="20"/>
                <w:szCs w:val="20"/>
              </w:rPr>
            </w:pPr>
            <w:r>
              <w:rPr>
                <w:rFonts w:hint="eastAsia"/>
                <w:sz w:val="20"/>
                <w:szCs w:val="20"/>
              </w:rPr>
              <w:t>TC</w:t>
            </w:r>
            <w:r>
              <w:rPr>
                <w:sz w:val="20"/>
                <w:szCs w:val="20"/>
              </w:rPr>
              <w:t>-A-</w:t>
            </w:r>
          </w:p>
        </w:tc>
      </w:tr>
      <w:tr w:rsidR="00D91F72" w14:paraId="0C508486" w14:textId="64B9AE31">
        <w:tc>
          <w:tcPr>
            <w:tcW w:w="4148" w:type="dxa"/>
            <w:gridSpan w:val="2"/>
            <w:tcBorders>
              <w:top w:val="single" w:sz="4" w:space="0" w:color="000000"/>
              <w:left w:val="single" w:sz="4" w:space="0" w:color="000000"/>
              <w:bottom w:val="single" w:sz="4" w:space="0" w:color="000000"/>
              <w:right w:val="single" w:sz="4" w:space="0" w:color="000000"/>
            </w:tcBorders>
          </w:tcPr>
          <w:p w14:paraId="4488B940" w14:textId="77180A3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379B60" w14:textId="41450161" w:rsidR="00D91F72" w:rsidRDefault="00BD4D44" w:rsidP="00BD4D44">
            <w:pPr>
              <w:rPr>
                <w:sz w:val="20"/>
                <w:szCs w:val="20"/>
              </w:rPr>
            </w:pPr>
            <w:r>
              <w:rPr>
                <w:rFonts w:hint="eastAsia"/>
                <w:sz w:val="20"/>
                <w:szCs w:val="20"/>
              </w:rPr>
              <w:t>删除动态</w:t>
            </w:r>
          </w:p>
        </w:tc>
      </w:tr>
      <w:tr w:rsidR="00D91F72" w14:paraId="001DDAB7" w14:textId="3A6B4113">
        <w:tc>
          <w:tcPr>
            <w:tcW w:w="4148" w:type="dxa"/>
            <w:gridSpan w:val="2"/>
            <w:tcBorders>
              <w:top w:val="single" w:sz="4" w:space="0" w:color="000000"/>
              <w:left w:val="single" w:sz="4" w:space="0" w:color="000000"/>
              <w:bottom w:val="single" w:sz="4" w:space="0" w:color="000000"/>
              <w:right w:val="single" w:sz="4" w:space="0" w:color="000000"/>
            </w:tcBorders>
          </w:tcPr>
          <w:p w14:paraId="07F8C992" w14:textId="6E42ED4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59A50D" w14:textId="070925F7" w:rsidR="00D91F72" w:rsidRDefault="00BD4D44">
            <w:pPr>
              <w:rPr>
                <w:sz w:val="20"/>
                <w:szCs w:val="20"/>
              </w:rPr>
            </w:pPr>
            <w:r>
              <w:rPr>
                <w:rFonts w:hint="eastAsia"/>
                <w:sz w:val="20"/>
                <w:szCs w:val="20"/>
              </w:rPr>
              <w:t>删除动态</w:t>
            </w:r>
          </w:p>
        </w:tc>
      </w:tr>
      <w:tr w:rsidR="00D91F72" w14:paraId="13805CA9" w14:textId="5E91AEB0">
        <w:tc>
          <w:tcPr>
            <w:tcW w:w="4148" w:type="dxa"/>
            <w:gridSpan w:val="2"/>
            <w:tcBorders>
              <w:top w:val="single" w:sz="4" w:space="0" w:color="000000"/>
              <w:left w:val="single" w:sz="4" w:space="0" w:color="000000"/>
              <w:bottom w:val="single" w:sz="4" w:space="0" w:color="000000"/>
              <w:right w:val="single" w:sz="4" w:space="0" w:color="000000"/>
            </w:tcBorders>
          </w:tcPr>
          <w:p w14:paraId="145C3CAE" w14:textId="521FAAD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1909A68" w14:textId="35F6F7EA" w:rsidR="00D91F72" w:rsidRDefault="00E53301">
            <w:pPr>
              <w:rPr>
                <w:sz w:val="20"/>
                <w:szCs w:val="20"/>
              </w:rPr>
            </w:pPr>
            <w:r>
              <w:rPr>
                <w:rFonts w:hint="eastAsia"/>
                <w:sz w:val="20"/>
                <w:szCs w:val="20"/>
              </w:rPr>
              <w:t>管理员</w:t>
            </w:r>
          </w:p>
        </w:tc>
      </w:tr>
      <w:tr w:rsidR="00D91F72" w14:paraId="0F1234C0" w14:textId="11A4719B">
        <w:tc>
          <w:tcPr>
            <w:tcW w:w="4148" w:type="dxa"/>
            <w:gridSpan w:val="2"/>
            <w:tcBorders>
              <w:top w:val="single" w:sz="4" w:space="0" w:color="000000"/>
              <w:left w:val="single" w:sz="4" w:space="0" w:color="000000"/>
              <w:bottom w:val="single" w:sz="4" w:space="0" w:color="000000"/>
              <w:right w:val="single" w:sz="4" w:space="0" w:color="000000"/>
            </w:tcBorders>
          </w:tcPr>
          <w:p w14:paraId="3E6F7305" w14:textId="6BFCC85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9C666D" w14:textId="7CBA498C" w:rsidR="00D91F72" w:rsidRDefault="00E53301">
            <w:pPr>
              <w:rPr>
                <w:sz w:val="20"/>
                <w:szCs w:val="20"/>
              </w:rPr>
            </w:pPr>
            <w:r>
              <w:rPr>
                <w:rFonts w:hint="eastAsia"/>
                <w:sz w:val="20"/>
                <w:szCs w:val="20"/>
              </w:rPr>
              <w:t>黑盒测试</w:t>
            </w:r>
          </w:p>
        </w:tc>
      </w:tr>
      <w:tr w:rsidR="00D91F72" w14:paraId="46439744" w14:textId="70485564">
        <w:tc>
          <w:tcPr>
            <w:tcW w:w="4148" w:type="dxa"/>
            <w:gridSpan w:val="2"/>
            <w:tcBorders>
              <w:top w:val="single" w:sz="4" w:space="0" w:color="000000"/>
              <w:left w:val="single" w:sz="4" w:space="0" w:color="000000"/>
              <w:bottom w:val="single" w:sz="4" w:space="0" w:color="000000"/>
              <w:right w:val="single" w:sz="4" w:space="0" w:color="000000"/>
            </w:tcBorders>
          </w:tcPr>
          <w:p w14:paraId="487E525C" w14:textId="5B68D44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2A7E7F" w14:textId="48834DB1" w:rsidR="00D91F72" w:rsidRDefault="00E53301">
            <w:pPr>
              <w:rPr>
                <w:sz w:val="20"/>
                <w:szCs w:val="20"/>
              </w:rPr>
            </w:pPr>
            <w:r>
              <w:rPr>
                <w:rFonts w:hint="eastAsia"/>
                <w:sz w:val="20"/>
                <w:szCs w:val="20"/>
              </w:rPr>
              <w:t>新增链接</w:t>
            </w:r>
          </w:p>
        </w:tc>
      </w:tr>
      <w:tr w:rsidR="00D91F72" w14:paraId="5C4EF644" w14:textId="084BDA04">
        <w:tc>
          <w:tcPr>
            <w:tcW w:w="4148" w:type="dxa"/>
            <w:gridSpan w:val="2"/>
            <w:tcBorders>
              <w:top w:val="single" w:sz="4" w:space="0" w:color="000000"/>
              <w:left w:val="single" w:sz="4" w:space="0" w:color="000000"/>
              <w:bottom w:val="single" w:sz="4" w:space="0" w:color="000000"/>
              <w:right w:val="single" w:sz="4" w:space="0" w:color="000000"/>
            </w:tcBorders>
          </w:tcPr>
          <w:p w14:paraId="2A0EF055" w14:textId="148D6F9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26C48C" w14:textId="3D0A2BFE" w:rsidR="00D91F72" w:rsidRDefault="00BD4D44">
            <w:pPr>
              <w:rPr>
                <w:sz w:val="20"/>
                <w:szCs w:val="20"/>
              </w:rPr>
            </w:pPr>
            <w:r>
              <w:rPr>
                <w:rFonts w:hint="eastAsia"/>
                <w:sz w:val="20"/>
                <w:szCs w:val="20"/>
              </w:rPr>
              <w:t>管理员删除</w:t>
            </w:r>
            <w:r w:rsidR="00E53301">
              <w:rPr>
                <w:rFonts w:hint="eastAsia"/>
                <w:sz w:val="20"/>
                <w:szCs w:val="20"/>
              </w:rPr>
              <w:t>一条</w:t>
            </w:r>
            <w:r>
              <w:rPr>
                <w:rFonts w:hint="eastAsia"/>
                <w:sz w:val="20"/>
                <w:szCs w:val="20"/>
              </w:rPr>
              <w:t>动态</w:t>
            </w:r>
          </w:p>
        </w:tc>
      </w:tr>
      <w:tr w:rsidR="00D91F72" w14:paraId="46B82D37" w14:textId="1845A44C">
        <w:tc>
          <w:tcPr>
            <w:tcW w:w="4148" w:type="dxa"/>
            <w:gridSpan w:val="2"/>
            <w:tcBorders>
              <w:top w:val="single" w:sz="4" w:space="0" w:color="000000"/>
              <w:left w:val="single" w:sz="4" w:space="0" w:color="000000"/>
              <w:bottom w:val="single" w:sz="4" w:space="0" w:color="000000"/>
              <w:right w:val="single" w:sz="4" w:space="0" w:color="000000"/>
            </w:tcBorders>
          </w:tcPr>
          <w:p w14:paraId="5C4A6C83" w14:textId="1051D33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E31C751" w14:textId="7E70368C" w:rsidR="00D91F72" w:rsidRDefault="00BD4D44">
            <w:pPr>
              <w:rPr>
                <w:sz w:val="20"/>
                <w:szCs w:val="20"/>
              </w:rPr>
            </w:pPr>
            <w:r>
              <w:rPr>
                <w:rFonts w:hint="eastAsia"/>
                <w:sz w:val="20"/>
                <w:szCs w:val="20"/>
              </w:rPr>
              <w:t>测试管理员是否能正常删除</w:t>
            </w:r>
            <w:r w:rsidR="00E53301">
              <w:rPr>
                <w:rFonts w:hint="eastAsia"/>
                <w:sz w:val="20"/>
                <w:szCs w:val="20"/>
              </w:rPr>
              <w:t>一条</w:t>
            </w:r>
            <w:r>
              <w:rPr>
                <w:rFonts w:hint="eastAsia"/>
                <w:sz w:val="20"/>
                <w:szCs w:val="20"/>
              </w:rPr>
              <w:t>动态</w:t>
            </w:r>
          </w:p>
        </w:tc>
      </w:tr>
      <w:tr w:rsidR="00D91F72" w14:paraId="750C72BB" w14:textId="3B88630A">
        <w:trPr>
          <w:trHeight w:val="1445"/>
        </w:trPr>
        <w:tc>
          <w:tcPr>
            <w:tcW w:w="8296" w:type="dxa"/>
            <w:gridSpan w:val="3"/>
            <w:tcBorders>
              <w:top w:val="single" w:sz="4" w:space="0" w:color="000000"/>
              <w:left w:val="single" w:sz="4" w:space="0" w:color="000000"/>
              <w:right w:val="single" w:sz="4" w:space="0" w:color="000000"/>
            </w:tcBorders>
          </w:tcPr>
          <w:p w14:paraId="22AB7910" w14:textId="5E12B919" w:rsidR="00D91F72" w:rsidRDefault="00E53301">
            <w:pPr>
              <w:rPr>
                <w:sz w:val="20"/>
                <w:szCs w:val="20"/>
              </w:rPr>
            </w:pPr>
            <w:r>
              <w:rPr>
                <w:rFonts w:hint="eastAsia"/>
                <w:sz w:val="20"/>
                <w:szCs w:val="20"/>
              </w:rPr>
              <w:t>初始条件和背景：</w:t>
            </w:r>
          </w:p>
          <w:p w14:paraId="27502BBD" w14:textId="58785FA4" w:rsidR="00D91F72" w:rsidRDefault="00E53301">
            <w:pPr>
              <w:rPr>
                <w:sz w:val="20"/>
                <w:szCs w:val="20"/>
              </w:rPr>
            </w:pPr>
            <w:r>
              <w:rPr>
                <w:rFonts w:hint="eastAsia"/>
                <w:sz w:val="20"/>
                <w:szCs w:val="20"/>
              </w:rPr>
              <w:t>系统：PC端</w:t>
            </w:r>
          </w:p>
          <w:p w14:paraId="49AAABBB" w14:textId="5F619527" w:rsidR="00D91F72" w:rsidRDefault="00E53301">
            <w:pPr>
              <w:rPr>
                <w:sz w:val="20"/>
                <w:szCs w:val="20"/>
              </w:rPr>
            </w:pPr>
            <w:r>
              <w:rPr>
                <w:rFonts w:hint="eastAsia"/>
                <w:sz w:val="20"/>
                <w:szCs w:val="20"/>
              </w:rPr>
              <w:t>浏览器：C</w:t>
            </w:r>
            <w:r>
              <w:rPr>
                <w:sz w:val="20"/>
                <w:szCs w:val="20"/>
              </w:rPr>
              <w:t>hrome</w:t>
            </w:r>
          </w:p>
          <w:p w14:paraId="338AF602" w14:textId="560FE9C7" w:rsidR="00D91F72" w:rsidRDefault="00E53301">
            <w:pPr>
              <w:rPr>
                <w:sz w:val="20"/>
                <w:szCs w:val="20"/>
              </w:rPr>
            </w:pPr>
            <w:r>
              <w:rPr>
                <w:rFonts w:hint="eastAsia"/>
                <w:sz w:val="20"/>
                <w:szCs w:val="20"/>
              </w:rPr>
              <w:t>注释：无</w:t>
            </w:r>
          </w:p>
        </w:tc>
      </w:tr>
      <w:tr w:rsidR="00D91F72" w14:paraId="658D8A3F" w14:textId="74B8801E">
        <w:trPr>
          <w:trHeight w:val="392"/>
        </w:trPr>
        <w:tc>
          <w:tcPr>
            <w:tcW w:w="2155" w:type="dxa"/>
            <w:tcBorders>
              <w:top w:val="single" w:sz="4" w:space="0" w:color="000000"/>
              <w:left w:val="single" w:sz="4" w:space="0" w:color="000000"/>
              <w:bottom w:val="single" w:sz="4" w:space="0" w:color="000000"/>
              <w:right w:val="single" w:sz="4" w:space="0" w:color="000000"/>
            </w:tcBorders>
          </w:tcPr>
          <w:p w14:paraId="799A5F20" w14:textId="5DDD367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403DBF" w14:textId="28AC4AA6" w:rsidR="00D91F72" w:rsidRDefault="00E53301">
            <w:pPr>
              <w:rPr>
                <w:sz w:val="20"/>
                <w:szCs w:val="20"/>
              </w:rPr>
            </w:pPr>
            <w:r>
              <w:rPr>
                <w:rFonts w:hint="eastAsia"/>
                <w:sz w:val="20"/>
                <w:szCs w:val="20"/>
              </w:rPr>
              <w:t>预期结果</w:t>
            </w:r>
          </w:p>
        </w:tc>
      </w:tr>
      <w:tr w:rsidR="00D91F72" w14:paraId="471875DA" w14:textId="4955C782">
        <w:trPr>
          <w:trHeight w:val="392"/>
        </w:trPr>
        <w:tc>
          <w:tcPr>
            <w:tcW w:w="2155" w:type="dxa"/>
            <w:tcBorders>
              <w:top w:val="single" w:sz="4" w:space="0" w:color="000000"/>
              <w:left w:val="single" w:sz="4" w:space="0" w:color="000000"/>
              <w:bottom w:val="single" w:sz="4" w:space="0" w:color="000000"/>
              <w:right w:val="single" w:sz="4" w:space="0" w:color="000000"/>
            </w:tcBorders>
          </w:tcPr>
          <w:p w14:paraId="01FD8621" w14:textId="63CAC3D1"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760F6166" w14:textId="7A765D37" w:rsidR="00D91F72" w:rsidRDefault="00BD4D44">
            <w:pPr>
              <w:rPr>
                <w:sz w:val="20"/>
                <w:szCs w:val="20"/>
              </w:rPr>
            </w:pPr>
            <w:r>
              <w:rPr>
                <w:rFonts w:hint="eastAsia"/>
                <w:sz w:val="20"/>
                <w:szCs w:val="20"/>
              </w:rPr>
              <w:t>进入管理员后台界面，可见动态</w:t>
            </w:r>
            <w:r w:rsidR="00E53301">
              <w:rPr>
                <w:rFonts w:hint="eastAsia"/>
                <w:sz w:val="20"/>
                <w:szCs w:val="20"/>
              </w:rPr>
              <w:t xml:space="preserve">管理 </w:t>
            </w:r>
          </w:p>
        </w:tc>
      </w:tr>
      <w:tr w:rsidR="00D91F72" w14:paraId="7D6034CE" w14:textId="083D5E2C">
        <w:trPr>
          <w:trHeight w:val="392"/>
        </w:trPr>
        <w:tc>
          <w:tcPr>
            <w:tcW w:w="2155" w:type="dxa"/>
            <w:tcBorders>
              <w:top w:val="single" w:sz="4" w:space="0" w:color="000000"/>
              <w:left w:val="single" w:sz="4" w:space="0" w:color="000000"/>
              <w:bottom w:val="single" w:sz="4" w:space="0" w:color="000000"/>
              <w:right w:val="single" w:sz="4" w:space="0" w:color="000000"/>
            </w:tcBorders>
          </w:tcPr>
          <w:p w14:paraId="106DF70D" w14:textId="1FC31069" w:rsidR="00D91F72" w:rsidRDefault="00BD4D44">
            <w:pPr>
              <w:rPr>
                <w:sz w:val="20"/>
                <w:szCs w:val="20"/>
              </w:rPr>
            </w:pPr>
            <w:r>
              <w:rPr>
                <w:rFonts w:hint="eastAsia"/>
                <w:sz w:val="20"/>
                <w:szCs w:val="20"/>
              </w:rPr>
              <w:t>点击动态</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5AB72CE" w14:textId="37CC74F5" w:rsidR="00D91F72" w:rsidRDefault="00BD4D44">
            <w:pPr>
              <w:rPr>
                <w:sz w:val="20"/>
                <w:szCs w:val="20"/>
              </w:rPr>
            </w:pPr>
            <w:r>
              <w:rPr>
                <w:rFonts w:hint="eastAsia"/>
                <w:sz w:val="20"/>
                <w:szCs w:val="20"/>
              </w:rPr>
              <w:t>进入动态</w:t>
            </w:r>
            <w:r w:rsidR="00E53301">
              <w:rPr>
                <w:rFonts w:hint="eastAsia"/>
                <w:sz w:val="20"/>
                <w:szCs w:val="20"/>
              </w:rPr>
              <w:t>管理界面</w:t>
            </w:r>
          </w:p>
        </w:tc>
      </w:tr>
      <w:tr w:rsidR="00D91F72" w14:paraId="32DFE220" w14:textId="6D6A7145">
        <w:trPr>
          <w:trHeight w:val="392"/>
        </w:trPr>
        <w:tc>
          <w:tcPr>
            <w:tcW w:w="2155" w:type="dxa"/>
            <w:tcBorders>
              <w:top w:val="single" w:sz="4" w:space="0" w:color="000000"/>
              <w:left w:val="single" w:sz="4" w:space="0" w:color="000000"/>
              <w:bottom w:val="single" w:sz="4" w:space="0" w:color="000000"/>
              <w:right w:val="single" w:sz="4" w:space="0" w:color="000000"/>
            </w:tcBorders>
          </w:tcPr>
          <w:p w14:paraId="6ED6B938" w14:textId="28725E3C" w:rsidR="00D91F72" w:rsidRDefault="00E53301" w:rsidP="00BD4D44">
            <w:pPr>
              <w:rPr>
                <w:sz w:val="20"/>
                <w:szCs w:val="20"/>
              </w:rPr>
            </w:pPr>
            <w:r>
              <w:rPr>
                <w:rFonts w:hint="eastAsia"/>
                <w:sz w:val="20"/>
                <w:szCs w:val="20"/>
              </w:rPr>
              <w:t>点击某条</w:t>
            </w:r>
            <w:r w:rsidR="00BD4D44">
              <w:rPr>
                <w:rFonts w:hint="eastAsia"/>
                <w:sz w:val="20"/>
                <w:szCs w:val="20"/>
              </w:rPr>
              <w:t>动态右边的删除按钮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8C993F" w14:textId="71A6FBB0" w:rsidR="00D91F72" w:rsidRDefault="00BD4D44">
            <w:pPr>
              <w:rPr>
                <w:sz w:val="20"/>
                <w:szCs w:val="20"/>
              </w:rPr>
            </w:pPr>
            <w:r>
              <w:rPr>
                <w:rFonts w:hint="eastAsia"/>
                <w:sz w:val="20"/>
                <w:szCs w:val="20"/>
              </w:rPr>
              <w:t>弹出确认删除框</w:t>
            </w:r>
          </w:p>
        </w:tc>
      </w:tr>
      <w:tr w:rsidR="00D91F72" w14:paraId="5478B75B" w14:textId="2BEF2399" w:rsidTr="00BE4620">
        <w:trPr>
          <w:trHeight w:val="338"/>
        </w:trPr>
        <w:tc>
          <w:tcPr>
            <w:tcW w:w="2155" w:type="dxa"/>
            <w:tcBorders>
              <w:top w:val="single" w:sz="4" w:space="0" w:color="000000"/>
              <w:left w:val="single" w:sz="4" w:space="0" w:color="000000"/>
              <w:bottom w:val="single" w:sz="4" w:space="0" w:color="000000"/>
              <w:right w:val="single" w:sz="4" w:space="0" w:color="000000"/>
            </w:tcBorders>
          </w:tcPr>
          <w:p w14:paraId="665AC469" w14:textId="301F4A0B" w:rsidR="00D91F72" w:rsidRDefault="00BD4D44">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32DF0B9" w14:textId="03585790" w:rsidR="00D91F72" w:rsidRDefault="00BD4D44">
            <w:pPr>
              <w:rPr>
                <w:rFonts w:hint="eastAsia"/>
                <w:sz w:val="20"/>
                <w:szCs w:val="20"/>
              </w:rPr>
            </w:pPr>
            <w:r>
              <w:rPr>
                <w:rFonts w:hint="eastAsia"/>
                <w:sz w:val="20"/>
                <w:szCs w:val="20"/>
              </w:rPr>
              <w:t>动态被删除，原搜索结果页面的该动态消失</w:t>
            </w:r>
          </w:p>
        </w:tc>
      </w:tr>
      <w:tr w:rsidR="00BD4D44" w14:paraId="520F4D8F"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ED3D48D" w14:textId="2CE312E9" w:rsidR="00BD4D44" w:rsidRDefault="00BD4D44">
            <w:pPr>
              <w:rPr>
                <w:rFonts w:hint="eastAsia"/>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F8DE823" w14:textId="2EBE7EEC" w:rsidR="00BD4D44" w:rsidRDefault="00BD4D44">
            <w:pPr>
              <w:rPr>
                <w:rFonts w:hint="eastAsia"/>
                <w:sz w:val="20"/>
                <w:szCs w:val="20"/>
              </w:rPr>
            </w:pPr>
            <w:r>
              <w:rPr>
                <w:rFonts w:hint="eastAsia"/>
                <w:sz w:val="20"/>
                <w:szCs w:val="20"/>
              </w:rPr>
              <w:t>回到原搜索结果页面</w:t>
            </w:r>
          </w:p>
        </w:tc>
      </w:tr>
    </w:tbl>
    <w:p w14:paraId="1FD642C1" w14:textId="126B7E4A" w:rsidR="00D91F72" w:rsidRDefault="00D91F72">
      <w:pPr>
        <w:rPr>
          <w:rFonts w:hint="eastAsia"/>
        </w:rPr>
      </w:pPr>
    </w:p>
    <w:p w14:paraId="79CBB0BD" w14:textId="2D3D6939" w:rsidR="00D91F72" w:rsidRDefault="00E53301">
      <w:r>
        <w:br w:type="page"/>
      </w:r>
    </w:p>
    <w:p w14:paraId="16483F92" w14:textId="27FA79AA" w:rsidR="00D91F72" w:rsidRDefault="00D91F72"/>
    <w:p w14:paraId="6CBB6FB8" w14:textId="6BE5250C" w:rsidR="00D91F72" w:rsidRDefault="00002CE6">
      <w:pPr>
        <w:pStyle w:val="a0"/>
      </w:pPr>
      <w:bookmarkStart w:id="36" w:name="_Toc533374725"/>
      <w:r>
        <w:rPr>
          <w:rFonts w:hint="eastAsia"/>
        </w:rPr>
        <w:t>地点</w:t>
      </w:r>
      <w:r w:rsidR="00E53301">
        <w:rPr>
          <w:rFonts w:hint="eastAsia"/>
        </w:rPr>
        <w:t>管理</w:t>
      </w:r>
      <w:bookmarkEnd w:id="36"/>
    </w:p>
    <w:p w14:paraId="6DB9E213" w14:textId="3EBADD96" w:rsidR="00D91F72" w:rsidRDefault="00935F8A">
      <w:pPr>
        <w:pStyle w:val="a1"/>
      </w:pPr>
      <w:bookmarkStart w:id="37" w:name="_Toc533374726"/>
      <w:r>
        <w:rPr>
          <w:rFonts w:hint="eastAsia"/>
        </w:rPr>
        <w:t>搜索</w:t>
      </w:r>
      <w:r w:rsidR="00002CE6">
        <w:rPr>
          <w:rFonts w:hint="eastAsia"/>
        </w:rPr>
        <w:t>地点</w:t>
      </w:r>
      <w:bookmarkEnd w:id="37"/>
    </w:p>
    <w:tbl>
      <w:tblPr>
        <w:tblStyle w:val="15"/>
        <w:tblW w:w="8296" w:type="dxa"/>
        <w:tblLayout w:type="fixed"/>
        <w:tblLook w:val="04A0" w:firstRow="1" w:lastRow="0" w:firstColumn="1" w:lastColumn="0" w:noHBand="0" w:noVBand="1"/>
      </w:tblPr>
      <w:tblGrid>
        <w:gridCol w:w="2155"/>
        <w:gridCol w:w="1993"/>
        <w:gridCol w:w="4148"/>
      </w:tblGrid>
      <w:tr w:rsidR="00D91F72" w14:paraId="102F32BE" w14:textId="696F2BFE">
        <w:tc>
          <w:tcPr>
            <w:tcW w:w="4148" w:type="dxa"/>
            <w:gridSpan w:val="2"/>
            <w:tcBorders>
              <w:top w:val="single" w:sz="4" w:space="0" w:color="000000"/>
              <w:left w:val="single" w:sz="4" w:space="0" w:color="000000"/>
              <w:bottom w:val="single" w:sz="4" w:space="0" w:color="000000"/>
              <w:right w:val="single" w:sz="4" w:space="0" w:color="000000"/>
            </w:tcBorders>
          </w:tcPr>
          <w:p w14:paraId="0F22D30A" w14:textId="0BC67F5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06DBE8" w14:textId="66C9DEA4" w:rsidR="00D91F72" w:rsidRDefault="00E53301">
            <w:pPr>
              <w:rPr>
                <w:sz w:val="20"/>
                <w:szCs w:val="20"/>
              </w:rPr>
            </w:pPr>
            <w:r>
              <w:rPr>
                <w:rFonts w:hint="eastAsia"/>
                <w:sz w:val="20"/>
                <w:szCs w:val="20"/>
              </w:rPr>
              <w:t>TC</w:t>
            </w:r>
            <w:r>
              <w:rPr>
                <w:sz w:val="20"/>
                <w:szCs w:val="20"/>
              </w:rPr>
              <w:t>-A-</w:t>
            </w:r>
          </w:p>
        </w:tc>
      </w:tr>
      <w:tr w:rsidR="00D91F72" w14:paraId="1E41D46A" w14:textId="2C333C74">
        <w:tc>
          <w:tcPr>
            <w:tcW w:w="4148" w:type="dxa"/>
            <w:gridSpan w:val="2"/>
            <w:tcBorders>
              <w:top w:val="single" w:sz="4" w:space="0" w:color="000000"/>
              <w:left w:val="single" w:sz="4" w:space="0" w:color="000000"/>
              <w:bottom w:val="single" w:sz="4" w:space="0" w:color="000000"/>
              <w:right w:val="single" w:sz="4" w:space="0" w:color="000000"/>
            </w:tcBorders>
          </w:tcPr>
          <w:p w14:paraId="7DBA663B" w14:textId="7D6D770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F0E303" w14:textId="4E5E9684" w:rsidR="00D91F72" w:rsidRDefault="00935F8A">
            <w:pPr>
              <w:rPr>
                <w:sz w:val="20"/>
                <w:szCs w:val="20"/>
              </w:rPr>
            </w:pPr>
            <w:r>
              <w:rPr>
                <w:rFonts w:hint="eastAsia"/>
                <w:sz w:val="20"/>
                <w:szCs w:val="20"/>
              </w:rPr>
              <w:t>搜索</w:t>
            </w:r>
            <w:r w:rsidR="003B38EF">
              <w:rPr>
                <w:rFonts w:hint="eastAsia"/>
                <w:sz w:val="20"/>
                <w:szCs w:val="20"/>
              </w:rPr>
              <w:t>地点</w:t>
            </w:r>
          </w:p>
        </w:tc>
      </w:tr>
      <w:tr w:rsidR="00D91F72" w14:paraId="378D55C0" w14:textId="11591FA6">
        <w:tc>
          <w:tcPr>
            <w:tcW w:w="4148" w:type="dxa"/>
            <w:gridSpan w:val="2"/>
            <w:tcBorders>
              <w:top w:val="single" w:sz="4" w:space="0" w:color="000000"/>
              <w:left w:val="single" w:sz="4" w:space="0" w:color="000000"/>
              <w:bottom w:val="single" w:sz="4" w:space="0" w:color="000000"/>
              <w:right w:val="single" w:sz="4" w:space="0" w:color="000000"/>
            </w:tcBorders>
          </w:tcPr>
          <w:p w14:paraId="5E7EB6C1" w14:textId="39E6C2D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35F88F" w14:textId="15AB37E3" w:rsidR="00D91F72" w:rsidRDefault="00935F8A">
            <w:pPr>
              <w:rPr>
                <w:sz w:val="20"/>
                <w:szCs w:val="20"/>
              </w:rPr>
            </w:pPr>
            <w:r>
              <w:rPr>
                <w:rFonts w:hint="eastAsia"/>
                <w:sz w:val="20"/>
                <w:szCs w:val="20"/>
              </w:rPr>
              <w:t>搜索</w:t>
            </w:r>
            <w:r w:rsidR="003B38EF">
              <w:rPr>
                <w:rFonts w:hint="eastAsia"/>
                <w:sz w:val="20"/>
                <w:szCs w:val="20"/>
              </w:rPr>
              <w:t>地点</w:t>
            </w:r>
          </w:p>
        </w:tc>
      </w:tr>
      <w:tr w:rsidR="00D91F72" w14:paraId="1051EF61" w14:textId="4E530F87">
        <w:tc>
          <w:tcPr>
            <w:tcW w:w="4148" w:type="dxa"/>
            <w:gridSpan w:val="2"/>
            <w:tcBorders>
              <w:top w:val="single" w:sz="4" w:space="0" w:color="000000"/>
              <w:left w:val="single" w:sz="4" w:space="0" w:color="000000"/>
              <w:bottom w:val="single" w:sz="4" w:space="0" w:color="000000"/>
              <w:right w:val="single" w:sz="4" w:space="0" w:color="000000"/>
            </w:tcBorders>
          </w:tcPr>
          <w:p w14:paraId="441F6B62" w14:textId="16EFCEC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677721" w14:textId="2789035F" w:rsidR="00D91F72" w:rsidRDefault="00E53301">
            <w:pPr>
              <w:rPr>
                <w:sz w:val="20"/>
                <w:szCs w:val="20"/>
              </w:rPr>
            </w:pPr>
            <w:r>
              <w:rPr>
                <w:rFonts w:hint="eastAsia"/>
                <w:sz w:val="20"/>
                <w:szCs w:val="20"/>
              </w:rPr>
              <w:t>管理员</w:t>
            </w:r>
          </w:p>
        </w:tc>
      </w:tr>
      <w:tr w:rsidR="00D91F72" w14:paraId="458AEE46" w14:textId="13DB0491">
        <w:tc>
          <w:tcPr>
            <w:tcW w:w="4148" w:type="dxa"/>
            <w:gridSpan w:val="2"/>
            <w:tcBorders>
              <w:top w:val="single" w:sz="4" w:space="0" w:color="000000"/>
              <w:left w:val="single" w:sz="4" w:space="0" w:color="000000"/>
              <w:bottom w:val="single" w:sz="4" w:space="0" w:color="000000"/>
              <w:right w:val="single" w:sz="4" w:space="0" w:color="000000"/>
            </w:tcBorders>
          </w:tcPr>
          <w:p w14:paraId="32590D2B" w14:textId="644BFA0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5AF58D" w14:textId="03ACB651" w:rsidR="00D91F72" w:rsidRDefault="00E53301">
            <w:pPr>
              <w:rPr>
                <w:sz w:val="20"/>
                <w:szCs w:val="20"/>
              </w:rPr>
            </w:pPr>
            <w:r>
              <w:rPr>
                <w:rFonts w:hint="eastAsia"/>
                <w:sz w:val="20"/>
                <w:szCs w:val="20"/>
              </w:rPr>
              <w:t>黑盒测试</w:t>
            </w:r>
          </w:p>
        </w:tc>
      </w:tr>
      <w:tr w:rsidR="00D91F72" w14:paraId="692702AD" w14:textId="4268F24E">
        <w:tc>
          <w:tcPr>
            <w:tcW w:w="4148" w:type="dxa"/>
            <w:gridSpan w:val="2"/>
            <w:tcBorders>
              <w:top w:val="single" w:sz="4" w:space="0" w:color="000000"/>
              <w:left w:val="single" w:sz="4" w:space="0" w:color="000000"/>
              <w:bottom w:val="single" w:sz="4" w:space="0" w:color="000000"/>
              <w:right w:val="single" w:sz="4" w:space="0" w:color="000000"/>
            </w:tcBorders>
          </w:tcPr>
          <w:p w14:paraId="7DE3DB47" w14:textId="5662D46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60298E" w14:textId="104F0469" w:rsidR="00D91F72" w:rsidRDefault="00E53301">
            <w:pPr>
              <w:rPr>
                <w:sz w:val="20"/>
                <w:szCs w:val="20"/>
              </w:rPr>
            </w:pPr>
            <w:r>
              <w:rPr>
                <w:rFonts w:hint="eastAsia"/>
                <w:sz w:val="20"/>
                <w:szCs w:val="20"/>
              </w:rPr>
              <w:t>登录后台</w:t>
            </w:r>
          </w:p>
        </w:tc>
      </w:tr>
      <w:tr w:rsidR="00D91F72" w14:paraId="23E4D998" w14:textId="62FCACDD">
        <w:tc>
          <w:tcPr>
            <w:tcW w:w="4148" w:type="dxa"/>
            <w:gridSpan w:val="2"/>
            <w:tcBorders>
              <w:top w:val="single" w:sz="4" w:space="0" w:color="000000"/>
              <w:left w:val="single" w:sz="4" w:space="0" w:color="000000"/>
              <w:bottom w:val="single" w:sz="4" w:space="0" w:color="000000"/>
              <w:right w:val="single" w:sz="4" w:space="0" w:color="000000"/>
            </w:tcBorders>
          </w:tcPr>
          <w:p w14:paraId="189E9BBD" w14:textId="46C5BA4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7C962ED" w14:textId="5DC71FF2" w:rsidR="00D91F72" w:rsidRDefault="003B38EF" w:rsidP="003B38EF">
            <w:pPr>
              <w:rPr>
                <w:sz w:val="20"/>
                <w:szCs w:val="20"/>
              </w:rPr>
            </w:pPr>
            <w:r>
              <w:rPr>
                <w:rFonts w:hint="eastAsia"/>
                <w:sz w:val="20"/>
                <w:szCs w:val="20"/>
              </w:rPr>
              <w:t>管理员在后台的地点</w:t>
            </w:r>
            <w:r w:rsidR="00E53301">
              <w:rPr>
                <w:rFonts w:hint="eastAsia"/>
                <w:sz w:val="20"/>
                <w:szCs w:val="20"/>
              </w:rPr>
              <w:t>管理页面</w:t>
            </w:r>
            <w:r w:rsidR="00935F8A">
              <w:rPr>
                <w:rFonts w:hint="eastAsia"/>
                <w:sz w:val="20"/>
                <w:szCs w:val="20"/>
              </w:rPr>
              <w:t>搜索</w:t>
            </w:r>
            <w:r>
              <w:rPr>
                <w:rFonts w:hint="eastAsia"/>
                <w:sz w:val="20"/>
                <w:szCs w:val="20"/>
              </w:rPr>
              <w:t>地点</w:t>
            </w:r>
          </w:p>
        </w:tc>
      </w:tr>
      <w:tr w:rsidR="00D91F72" w14:paraId="4E6EB12B" w14:textId="7C70B940">
        <w:tc>
          <w:tcPr>
            <w:tcW w:w="4148" w:type="dxa"/>
            <w:gridSpan w:val="2"/>
            <w:tcBorders>
              <w:top w:val="single" w:sz="4" w:space="0" w:color="000000"/>
              <w:left w:val="single" w:sz="4" w:space="0" w:color="000000"/>
              <w:bottom w:val="single" w:sz="4" w:space="0" w:color="000000"/>
              <w:right w:val="single" w:sz="4" w:space="0" w:color="000000"/>
            </w:tcBorders>
          </w:tcPr>
          <w:p w14:paraId="1D7C583D" w14:textId="69494F6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51E298" w14:textId="0DD6B7C4" w:rsidR="00D91F72" w:rsidRDefault="00E53301">
            <w:pPr>
              <w:rPr>
                <w:sz w:val="20"/>
                <w:szCs w:val="20"/>
              </w:rPr>
            </w:pPr>
            <w:r>
              <w:rPr>
                <w:rFonts w:hint="eastAsia"/>
                <w:sz w:val="20"/>
                <w:szCs w:val="20"/>
              </w:rPr>
              <w:t>测试管理员是否能在后台的课</w:t>
            </w:r>
            <w:r w:rsidR="003B38EF">
              <w:rPr>
                <w:rFonts w:hint="eastAsia"/>
                <w:sz w:val="20"/>
                <w:szCs w:val="20"/>
              </w:rPr>
              <w:t>地点管理页面</w:t>
            </w:r>
            <w:r w:rsidR="00935F8A">
              <w:rPr>
                <w:rFonts w:hint="eastAsia"/>
                <w:sz w:val="20"/>
                <w:szCs w:val="20"/>
              </w:rPr>
              <w:t>搜索</w:t>
            </w:r>
            <w:r w:rsidR="003B38EF">
              <w:rPr>
                <w:rFonts w:hint="eastAsia"/>
                <w:sz w:val="20"/>
                <w:szCs w:val="20"/>
              </w:rPr>
              <w:t>地点</w:t>
            </w:r>
          </w:p>
        </w:tc>
      </w:tr>
      <w:tr w:rsidR="00D91F72" w14:paraId="69B5A63D" w14:textId="147B6DA9">
        <w:trPr>
          <w:trHeight w:val="1445"/>
        </w:trPr>
        <w:tc>
          <w:tcPr>
            <w:tcW w:w="8296" w:type="dxa"/>
            <w:gridSpan w:val="3"/>
            <w:tcBorders>
              <w:top w:val="single" w:sz="4" w:space="0" w:color="000000"/>
              <w:left w:val="single" w:sz="4" w:space="0" w:color="000000"/>
              <w:right w:val="single" w:sz="4" w:space="0" w:color="000000"/>
            </w:tcBorders>
          </w:tcPr>
          <w:p w14:paraId="078F9132" w14:textId="42A21AFE" w:rsidR="00D91F72" w:rsidRDefault="00E53301">
            <w:pPr>
              <w:rPr>
                <w:sz w:val="20"/>
                <w:szCs w:val="20"/>
              </w:rPr>
            </w:pPr>
            <w:r>
              <w:rPr>
                <w:rFonts w:hint="eastAsia"/>
                <w:sz w:val="20"/>
                <w:szCs w:val="20"/>
              </w:rPr>
              <w:t>初始条件和背景：</w:t>
            </w:r>
          </w:p>
          <w:p w14:paraId="29C1E516" w14:textId="4FF98055" w:rsidR="00D91F72" w:rsidRDefault="00E53301">
            <w:pPr>
              <w:rPr>
                <w:sz w:val="20"/>
                <w:szCs w:val="20"/>
              </w:rPr>
            </w:pPr>
            <w:r>
              <w:rPr>
                <w:rFonts w:hint="eastAsia"/>
                <w:sz w:val="20"/>
                <w:szCs w:val="20"/>
              </w:rPr>
              <w:t>系统：PC端</w:t>
            </w:r>
          </w:p>
          <w:p w14:paraId="0E7E4022" w14:textId="2E21A1DC" w:rsidR="00D91F72" w:rsidRDefault="00E53301">
            <w:pPr>
              <w:rPr>
                <w:sz w:val="20"/>
                <w:szCs w:val="20"/>
              </w:rPr>
            </w:pPr>
            <w:r>
              <w:rPr>
                <w:rFonts w:hint="eastAsia"/>
                <w:sz w:val="20"/>
                <w:szCs w:val="20"/>
              </w:rPr>
              <w:t>浏览器：C</w:t>
            </w:r>
            <w:r>
              <w:rPr>
                <w:sz w:val="20"/>
                <w:szCs w:val="20"/>
              </w:rPr>
              <w:t>hrome</w:t>
            </w:r>
          </w:p>
          <w:p w14:paraId="1C6F023D" w14:textId="705C0011" w:rsidR="00D91F72" w:rsidRDefault="00E53301">
            <w:pPr>
              <w:rPr>
                <w:sz w:val="20"/>
                <w:szCs w:val="20"/>
              </w:rPr>
            </w:pPr>
            <w:r>
              <w:rPr>
                <w:rFonts w:hint="eastAsia"/>
                <w:sz w:val="20"/>
                <w:szCs w:val="20"/>
              </w:rPr>
              <w:t>注释：无</w:t>
            </w:r>
          </w:p>
        </w:tc>
      </w:tr>
      <w:tr w:rsidR="00D91F72" w14:paraId="78D3938B" w14:textId="2C9BD689">
        <w:trPr>
          <w:trHeight w:val="392"/>
        </w:trPr>
        <w:tc>
          <w:tcPr>
            <w:tcW w:w="2155" w:type="dxa"/>
            <w:tcBorders>
              <w:top w:val="single" w:sz="4" w:space="0" w:color="000000"/>
              <w:left w:val="single" w:sz="4" w:space="0" w:color="000000"/>
              <w:bottom w:val="single" w:sz="4" w:space="0" w:color="000000"/>
              <w:right w:val="single" w:sz="4" w:space="0" w:color="000000"/>
            </w:tcBorders>
          </w:tcPr>
          <w:p w14:paraId="78B76852" w14:textId="2615AAB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F29FCCA" w14:textId="490053CE" w:rsidR="00D91F72" w:rsidRDefault="00E53301">
            <w:pPr>
              <w:rPr>
                <w:sz w:val="20"/>
                <w:szCs w:val="20"/>
              </w:rPr>
            </w:pPr>
            <w:r>
              <w:rPr>
                <w:rFonts w:hint="eastAsia"/>
                <w:sz w:val="20"/>
                <w:szCs w:val="20"/>
              </w:rPr>
              <w:t>预期结果</w:t>
            </w:r>
          </w:p>
        </w:tc>
      </w:tr>
      <w:tr w:rsidR="00D91F72" w14:paraId="49E1DB61" w14:textId="69685858">
        <w:trPr>
          <w:trHeight w:val="392"/>
        </w:trPr>
        <w:tc>
          <w:tcPr>
            <w:tcW w:w="2155" w:type="dxa"/>
            <w:tcBorders>
              <w:top w:val="single" w:sz="4" w:space="0" w:color="000000"/>
              <w:left w:val="single" w:sz="4" w:space="0" w:color="000000"/>
              <w:bottom w:val="single" w:sz="4" w:space="0" w:color="000000"/>
              <w:right w:val="single" w:sz="4" w:space="0" w:color="000000"/>
            </w:tcBorders>
          </w:tcPr>
          <w:p w14:paraId="67D0243E" w14:textId="25DE6E0C"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70B5C54" w14:textId="19122D80" w:rsidR="00D91F72" w:rsidRDefault="00E53301">
            <w:pPr>
              <w:rPr>
                <w:sz w:val="20"/>
                <w:szCs w:val="20"/>
              </w:rPr>
            </w:pPr>
            <w:r>
              <w:rPr>
                <w:rFonts w:hint="eastAsia"/>
                <w:sz w:val="20"/>
                <w:szCs w:val="20"/>
              </w:rPr>
              <w:t>进入管理员后台界面，可见左侧基础管理-课程管理</w:t>
            </w:r>
          </w:p>
        </w:tc>
      </w:tr>
      <w:tr w:rsidR="00D91F72" w14:paraId="73DE8EBD" w14:textId="6AAC99C6">
        <w:trPr>
          <w:trHeight w:val="392"/>
        </w:trPr>
        <w:tc>
          <w:tcPr>
            <w:tcW w:w="2155" w:type="dxa"/>
            <w:tcBorders>
              <w:top w:val="single" w:sz="4" w:space="0" w:color="000000"/>
              <w:left w:val="single" w:sz="4" w:space="0" w:color="000000"/>
              <w:bottom w:val="single" w:sz="4" w:space="0" w:color="000000"/>
              <w:right w:val="single" w:sz="4" w:space="0" w:color="000000"/>
            </w:tcBorders>
          </w:tcPr>
          <w:p w14:paraId="78AA0269" w14:textId="75CDD95D" w:rsidR="00D91F72" w:rsidRDefault="002A7ACC">
            <w:pPr>
              <w:rPr>
                <w:sz w:val="20"/>
                <w:szCs w:val="20"/>
              </w:rPr>
            </w:pPr>
            <w:r>
              <w:rPr>
                <w:rFonts w:hint="eastAsia"/>
                <w:sz w:val="20"/>
                <w:szCs w:val="20"/>
              </w:rPr>
              <w:t>点击地点</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D2B5EBF" w14:textId="54E9E05A" w:rsidR="00D91F72" w:rsidRDefault="00594AB7" w:rsidP="00594AB7">
            <w:pPr>
              <w:rPr>
                <w:sz w:val="20"/>
                <w:szCs w:val="20"/>
              </w:rPr>
            </w:pPr>
            <w:r>
              <w:rPr>
                <w:rFonts w:hint="eastAsia"/>
                <w:sz w:val="20"/>
                <w:szCs w:val="20"/>
              </w:rPr>
              <w:t>进入地点</w:t>
            </w:r>
            <w:r w:rsidR="00E53301">
              <w:rPr>
                <w:rFonts w:hint="eastAsia"/>
                <w:sz w:val="20"/>
                <w:szCs w:val="20"/>
              </w:rPr>
              <w:t>管理页面</w:t>
            </w:r>
          </w:p>
        </w:tc>
      </w:tr>
      <w:tr w:rsidR="00D91F72" w14:paraId="252A7ADE" w14:textId="496F13C8">
        <w:trPr>
          <w:trHeight w:val="392"/>
        </w:trPr>
        <w:tc>
          <w:tcPr>
            <w:tcW w:w="2155" w:type="dxa"/>
            <w:tcBorders>
              <w:top w:val="single" w:sz="4" w:space="0" w:color="000000"/>
              <w:left w:val="single" w:sz="4" w:space="0" w:color="000000"/>
              <w:bottom w:val="single" w:sz="4" w:space="0" w:color="000000"/>
              <w:right w:val="single" w:sz="4" w:space="0" w:color="000000"/>
            </w:tcBorders>
          </w:tcPr>
          <w:p w14:paraId="3C16E232" w14:textId="1B23004F" w:rsidR="00D91F72" w:rsidRDefault="00935F8A">
            <w:pPr>
              <w:rPr>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54F0639E" w14:textId="1D9184D0" w:rsidR="00D91F72" w:rsidRDefault="00935F8A">
            <w:pPr>
              <w:rPr>
                <w:sz w:val="20"/>
                <w:szCs w:val="20"/>
              </w:rPr>
            </w:pPr>
            <w:r>
              <w:rPr>
                <w:rFonts w:hint="eastAsia"/>
                <w:sz w:val="20"/>
                <w:szCs w:val="20"/>
              </w:rPr>
              <w:t>显示搜索结果</w:t>
            </w:r>
          </w:p>
        </w:tc>
      </w:tr>
    </w:tbl>
    <w:p w14:paraId="69B861A6" w14:textId="4556CBDA" w:rsidR="00D91F72" w:rsidRDefault="00D91F72"/>
    <w:p w14:paraId="618716B0" w14:textId="38034BCD" w:rsidR="00D91F72" w:rsidRDefault="00E53301">
      <w:r>
        <w:br w:type="page"/>
      </w:r>
    </w:p>
    <w:p w14:paraId="5E2A9E1C" w14:textId="6A9391C8" w:rsidR="0028059C" w:rsidRDefault="0028059C" w:rsidP="0028059C">
      <w:pPr>
        <w:pStyle w:val="a1"/>
      </w:pPr>
      <w:bookmarkStart w:id="38" w:name="_Toc533374727"/>
      <w:r>
        <w:rPr>
          <w:rFonts w:hint="eastAsia"/>
        </w:rPr>
        <w:lastRenderedPageBreak/>
        <w:t>新增地点</w:t>
      </w:r>
      <w:bookmarkEnd w:id="38"/>
    </w:p>
    <w:tbl>
      <w:tblPr>
        <w:tblStyle w:val="15"/>
        <w:tblW w:w="8296" w:type="dxa"/>
        <w:tblLayout w:type="fixed"/>
        <w:tblLook w:val="04A0" w:firstRow="1" w:lastRow="0" w:firstColumn="1" w:lastColumn="0" w:noHBand="0" w:noVBand="1"/>
      </w:tblPr>
      <w:tblGrid>
        <w:gridCol w:w="2155"/>
        <w:gridCol w:w="1993"/>
        <w:gridCol w:w="4148"/>
      </w:tblGrid>
      <w:tr w:rsidR="0028059C" w14:paraId="2D1D8F3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4007157" w14:textId="77777777" w:rsidR="0028059C" w:rsidRDefault="0028059C"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08CFED" w14:textId="77777777" w:rsidR="0028059C" w:rsidRDefault="0028059C" w:rsidP="00FC0C7F">
            <w:pPr>
              <w:rPr>
                <w:sz w:val="20"/>
                <w:szCs w:val="20"/>
              </w:rPr>
            </w:pPr>
            <w:r>
              <w:rPr>
                <w:rFonts w:hint="eastAsia"/>
                <w:sz w:val="20"/>
                <w:szCs w:val="20"/>
              </w:rPr>
              <w:t>TC</w:t>
            </w:r>
            <w:r>
              <w:rPr>
                <w:sz w:val="20"/>
                <w:szCs w:val="20"/>
              </w:rPr>
              <w:t>-A-</w:t>
            </w:r>
          </w:p>
        </w:tc>
      </w:tr>
      <w:tr w:rsidR="0028059C" w14:paraId="3AF15BA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20BFBD5" w14:textId="77777777" w:rsidR="0028059C" w:rsidRDefault="0028059C"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C905D5" w14:textId="275333D0" w:rsidR="0028059C" w:rsidRDefault="0028059C" w:rsidP="00FC0C7F">
            <w:pPr>
              <w:rPr>
                <w:sz w:val="20"/>
                <w:szCs w:val="20"/>
              </w:rPr>
            </w:pPr>
            <w:r>
              <w:rPr>
                <w:rFonts w:hint="eastAsia"/>
                <w:sz w:val="20"/>
                <w:szCs w:val="20"/>
              </w:rPr>
              <w:t>新增地点</w:t>
            </w:r>
          </w:p>
        </w:tc>
      </w:tr>
      <w:tr w:rsidR="0028059C" w14:paraId="1903B859"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854D926" w14:textId="77777777" w:rsidR="0028059C" w:rsidRDefault="0028059C"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1B6BCF" w14:textId="5C73415B" w:rsidR="0028059C" w:rsidRDefault="0028059C" w:rsidP="00FC0C7F">
            <w:pPr>
              <w:rPr>
                <w:sz w:val="20"/>
                <w:szCs w:val="20"/>
              </w:rPr>
            </w:pPr>
            <w:r>
              <w:rPr>
                <w:rFonts w:hint="eastAsia"/>
                <w:sz w:val="20"/>
                <w:szCs w:val="20"/>
              </w:rPr>
              <w:t>新增地点</w:t>
            </w:r>
          </w:p>
        </w:tc>
      </w:tr>
      <w:tr w:rsidR="0028059C" w14:paraId="5F4DF26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EC3E122" w14:textId="77777777" w:rsidR="0028059C" w:rsidRDefault="0028059C"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A0B508" w14:textId="77777777" w:rsidR="0028059C" w:rsidRDefault="0028059C" w:rsidP="00FC0C7F">
            <w:pPr>
              <w:rPr>
                <w:sz w:val="20"/>
                <w:szCs w:val="20"/>
              </w:rPr>
            </w:pPr>
            <w:r>
              <w:rPr>
                <w:rFonts w:hint="eastAsia"/>
                <w:sz w:val="20"/>
                <w:szCs w:val="20"/>
              </w:rPr>
              <w:t>管理员</w:t>
            </w:r>
          </w:p>
        </w:tc>
      </w:tr>
      <w:tr w:rsidR="0028059C" w14:paraId="50A1AB7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C588AD1" w14:textId="77777777" w:rsidR="0028059C" w:rsidRDefault="0028059C"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D25F5F" w14:textId="77777777" w:rsidR="0028059C" w:rsidRDefault="0028059C" w:rsidP="00FC0C7F">
            <w:pPr>
              <w:rPr>
                <w:sz w:val="20"/>
                <w:szCs w:val="20"/>
              </w:rPr>
            </w:pPr>
            <w:r>
              <w:rPr>
                <w:rFonts w:hint="eastAsia"/>
                <w:sz w:val="20"/>
                <w:szCs w:val="20"/>
              </w:rPr>
              <w:t>黑盒测试</w:t>
            </w:r>
          </w:p>
        </w:tc>
      </w:tr>
      <w:tr w:rsidR="0028059C" w14:paraId="52BBC55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53C8425" w14:textId="77777777" w:rsidR="0028059C" w:rsidRDefault="0028059C"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DA65FF3" w14:textId="77777777" w:rsidR="0028059C" w:rsidRDefault="0028059C" w:rsidP="00FC0C7F">
            <w:pPr>
              <w:rPr>
                <w:sz w:val="20"/>
                <w:szCs w:val="20"/>
              </w:rPr>
            </w:pPr>
            <w:r>
              <w:rPr>
                <w:rFonts w:hint="eastAsia"/>
                <w:sz w:val="20"/>
                <w:szCs w:val="20"/>
              </w:rPr>
              <w:t>登录后台</w:t>
            </w:r>
          </w:p>
        </w:tc>
      </w:tr>
      <w:tr w:rsidR="0028059C" w14:paraId="5DFA0A5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88D9EAE" w14:textId="77777777" w:rsidR="0028059C" w:rsidRDefault="0028059C"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C0D1C0E" w14:textId="11C21AEC" w:rsidR="0028059C" w:rsidRDefault="0028059C" w:rsidP="00FC0C7F">
            <w:pPr>
              <w:rPr>
                <w:sz w:val="20"/>
                <w:szCs w:val="20"/>
              </w:rPr>
            </w:pPr>
            <w:r>
              <w:rPr>
                <w:rFonts w:hint="eastAsia"/>
                <w:sz w:val="20"/>
                <w:szCs w:val="20"/>
              </w:rPr>
              <w:t>管理员在后台的地点管理页面新增地点</w:t>
            </w:r>
          </w:p>
        </w:tc>
      </w:tr>
      <w:tr w:rsidR="0028059C" w14:paraId="2295D67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C6ABF55" w14:textId="77777777" w:rsidR="0028059C" w:rsidRDefault="0028059C"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3B0E07" w14:textId="1CBD7759" w:rsidR="0028059C" w:rsidRDefault="0028059C" w:rsidP="0028059C">
            <w:pPr>
              <w:rPr>
                <w:sz w:val="20"/>
                <w:szCs w:val="20"/>
              </w:rPr>
            </w:pPr>
            <w:r>
              <w:rPr>
                <w:rFonts w:hint="eastAsia"/>
                <w:sz w:val="20"/>
                <w:szCs w:val="20"/>
              </w:rPr>
              <w:t>测试管理员是否能在后台的地点管理页面进入新增地点页面</w:t>
            </w:r>
          </w:p>
        </w:tc>
      </w:tr>
      <w:tr w:rsidR="0028059C" w14:paraId="5A1014D0"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69518EB6" w14:textId="77777777" w:rsidR="0028059C" w:rsidRDefault="0028059C" w:rsidP="00FC0C7F">
            <w:pPr>
              <w:rPr>
                <w:sz w:val="20"/>
                <w:szCs w:val="20"/>
              </w:rPr>
            </w:pPr>
            <w:r>
              <w:rPr>
                <w:rFonts w:hint="eastAsia"/>
                <w:sz w:val="20"/>
                <w:szCs w:val="20"/>
              </w:rPr>
              <w:t>初始条件和背景：</w:t>
            </w:r>
          </w:p>
          <w:p w14:paraId="78DCC324" w14:textId="77777777" w:rsidR="0028059C" w:rsidRDefault="0028059C" w:rsidP="00FC0C7F">
            <w:pPr>
              <w:rPr>
                <w:sz w:val="20"/>
                <w:szCs w:val="20"/>
              </w:rPr>
            </w:pPr>
            <w:r>
              <w:rPr>
                <w:rFonts w:hint="eastAsia"/>
                <w:sz w:val="20"/>
                <w:szCs w:val="20"/>
              </w:rPr>
              <w:t>系统：PC端</w:t>
            </w:r>
          </w:p>
          <w:p w14:paraId="483732EA" w14:textId="77777777" w:rsidR="0028059C" w:rsidRDefault="0028059C" w:rsidP="00FC0C7F">
            <w:pPr>
              <w:rPr>
                <w:sz w:val="20"/>
                <w:szCs w:val="20"/>
              </w:rPr>
            </w:pPr>
            <w:r>
              <w:rPr>
                <w:rFonts w:hint="eastAsia"/>
                <w:sz w:val="20"/>
                <w:szCs w:val="20"/>
              </w:rPr>
              <w:t>浏览器：C</w:t>
            </w:r>
            <w:r>
              <w:rPr>
                <w:sz w:val="20"/>
                <w:szCs w:val="20"/>
              </w:rPr>
              <w:t>hrome</w:t>
            </w:r>
          </w:p>
          <w:p w14:paraId="08A91826" w14:textId="77777777" w:rsidR="0028059C" w:rsidRDefault="0028059C" w:rsidP="00FC0C7F">
            <w:pPr>
              <w:rPr>
                <w:sz w:val="20"/>
                <w:szCs w:val="20"/>
              </w:rPr>
            </w:pPr>
            <w:r>
              <w:rPr>
                <w:rFonts w:hint="eastAsia"/>
                <w:sz w:val="20"/>
                <w:szCs w:val="20"/>
              </w:rPr>
              <w:t>注释：无</w:t>
            </w:r>
          </w:p>
        </w:tc>
      </w:tr>
      <w:tr w:rsidR="0028059C" w14:paraId="3D06A718"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5FB5371" w14:textId="77777777" w:rsidR="0028059C" w:rsidRDefault="0028059C"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BCF4C4" w14:textId="77777777" w:rsidR="0028059C" w:rsidRDefault="0028059C" w:rsidP="00FC0C7F">
            <w:pPr>
              <w:rPr>
                <w:sz w:val="20"/>
                <w:szCs w:val="20"/>
              </w:rPr>
            </w:pPr>
            <w:r>
              <w:rPr>
                <w:rFonts w:hint="eastAsia"/>
                <w:sz w:val="20"/>
                <w:szCs w:val="20"/>
              </w:rPr>
              <w:t>预期结果</w:t>
            </w:r>
          </w:p>
        </w:tc>
      </w:tr>
      <w:tr w:rsidR="0028059C" w14:paraId="516F92D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3451DC8" w14:textId="77777777" w:rsidR="0028059C" w:rsidRDefault="0028059C"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94683C" w14:textId="3EC2E333" w:rsidR="0028059C" w:rsidRDefault="0028059C" w:rsidP="00C40A34">
            <w:pPr>
              <w:rPr>
                <w:sz w:val="20"/>
                <w:szCs w:val="20"/>
              </w:rPr>
            </w:pPr>
            <w:r>
              <w:rPr>
                <w:rFonts w:hint="eastAsia"/>
                <w:sz w:val="20"/>
                <w:szCs w:val="20"/>
              </w:rPr>
              <w:t>进入管理员后台界面，可见</w:t>
            </w:r>
            <w:r w:rsidR="00C40A34">
              <w:rPr>
                <w:rFonts w:hint="eastAsia"/>
                <w:sz w:val="20"/>
                <w:szCs w:val="20"/>
              </w:rPr>
              <w:t>地点</w:t>
            </w:r>
            <w:r>
              <w:rPr>
                <w:rFonts w:hint="eastAsia"/>
                <w:sz w:val="20"/>
                <w:szCs w:val="20"/>
              </w:rPr>
              <w:t>管理</w:t>
            </w:r>
          </w:p>
        </w:tc>
      </w:tr>
      <w:tr w:rsidR="0028059C" w14:paraId="25721F1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0607800" w14:textId="77777777" w:rsidR="0028059C" w:rsidRDefault="0028059C"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FE87F8D" w14:textId="77777777" w:rsidR="0028059C" w:rsidRDefault="0028059C" w:rsidP="00FC0C7F">
            <w:pPr>
              <w:rPr>
                <w:sz w:val="20"/>
                <w:szCs w:val="20"/>
              </w:rPr>
            </w:pPr>
            <w:r>
              <w:rPr>
                <w:rFonts w:hint="eastAsia"/>
                <w:sz w:val="20"/>
                <w:szCs w:val="20"/>
              </w:rPr>
              <w:t>进入地点管理页面</w:t>
            </w:r>
          </w:p>
        </w:tc>
      </w:tr>
      <w:tr w:rsidR="0028059C" w14:paraId="6E40B4C0"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6205BAD" w14:textId="7227C4A3" w:rsidR="0028059C" w:rsidRDefault="0028059C"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269C1E8" w14:textId="3C15632C" w:rsidR="0028059C" w:rsidRDefault="0028059C" w:rsidP="00FC0C7F">
            <w:pPr>
              <w:rPr>
                <w:rFonts w:hint="eastAsia"/>
                <w:sz w:val="20"/>
                <w:szCs w:val="20"/>
              </w:rPr>
            </w:pPr>
            <w:r>
              <w:rPr>
                <w:rFonts w:hint="eastAsia"/>
                <w:sz w:val="20"/>
                <w:szCs w:val="20"/>
              </w:rPr>
              <w:t>进入新增地点页面</w:t>
            </w:r>
          </w:p>
        </w:tc>
      </w:tr>
    </w:tbl>
    <w:p w14:paraId="167E41AB" w14:textId="717FD4C1" w:rsidR="00D91F72" w:rsidRDefault="00D91F72">
      <w:pPr>
        <w:rPr>
          <w:rFonts w:hint="eastAsia"/>
        </w:rPr>
      </w:pPr>
    </w:p>
    <w:p w14:paraId="6C9DD7E7" w14:textId="77777777" w:rsidR="00210F6E" w:rsidRDefault="00210F6E">
      <w:pPr>
        <w:rPr>
          <w:rFonts w:hint="eastAsia"/>
        </w:rPr>
      </w:pPr>
    </w:p>
    <w:p w14:paraId="7E70A795" w14:textId="77777777" w:rsidR="00210F6E" w:rsidRDefault="00210F6E">
      <w:pPr>
        <w:rPr>
          <w:rFonts w:hint="eastAsia"/>
        </w:rPr>
      </w:pPr>
    </w:p>
    <w:p w14:paraId="42DA0A45" w14:textId="77777777" w:rsidR="00210F6E" w:rsidRDefault="00210F6E">
      <w:pPr>
        <w:rPr>
          <w:rFonts w:hint="eastAsia"/>
        </w:rPr>
      </w:pPr>
    </w:p>
    <w:p w14:paraId="41C8DEBF" w14:textId="77777777" w:rsidR="00210F6E" w:rsidRDefault="00210F6E">
      <w:pPr>
        <w:rPr>
          <w:rFonts w:hint="eastAsia"/>
        </w:rPr>
      </w:pPr>
    </w:p>
    <w:p w14:paraId="52160B85" w14:textId="77777777" w:rsidR="00210F6E" w:rsidRDefault="00210F6E">
      <w:pPr>
        <w:rPr>
          <w:rFonts w:hint="eastAsia"/>
        </w:rPr>
      </w:pPr>
    </w:p>
    <w:p w14:paraId="32C4C7C2" w14:textId="77777777" w:rsidR="00210F6E" w:rsidRDefault="00210F6E">
      <w:pPr>
        <w:rPr>
          <w:rFonts w:hint="eastAsia"/>
        </w:rPr>
      </w:pPr>
    </w:p>
    <w:p w14:paraId="42301A2B" w14:textId="77777777" w:rsidR="00210F6E" w:rsidRDefault="00210F6E">
      <w:pPr>
        <w:rPr>
          <w:rFonts w:hint="eastAsia"/>
        </w:rPr>
      </w:pPr>
    </w:p>
    <w:p w14:paraId="4A68C268" w14:textId="77777777" w:rsidR="00210F6E" w:rsidRDefault="00210F6E">
      <w:pPr>
        <w:rPr>
          <w:rFonts w:hint="eastAsia"/>
        </w:rPr>
      </w:pPr>
    </w:p>
    <w:p w14:paraId="2FF6E101" w14:textId="77777777" w:rsidR="00210F6E" w:rsidRDefault="00210F6E">
      <w:pPr>
        <w:rPr>
          <w:rFonts w:hint="eastAsia"/>
        </w:rPr>
      </w:pPr>
    </w:p>
    <w:p w14:paraId="2D22B94F" w14:textId="77777777" w:rsidR="00210F6E" w:rsidRDefault="00210F6E">
      <w:pPr>
        <w:rPr>
          <w:rFonts w:hint="eastAsia"/>
        </w:rPr>
      </w:pPr>
    </w:p>
    <w:p w14:paraId="282BCC4A" w14:textId="77777777" w:rsidR="00210F6E" w:rsidRDefault="00210F6E">
      <w:pPr>
        <w:rPr>
          <w:rFonts w:hint="eastAsia"/>
        </w:rPr>
      </w:pPr>
    </w:p>
    <w:p w14:paraId="3348FC63" w14:textId="77777777" w:rsidR="00210F6E" w:rsidRDefault="00210F6E">
      <w:pPr>
        <w:rPr>
          <w:rFonts w:hint="eastAsia"/>
        </w:rPr>
      </w:pPr>
    </w:p>
    <w:p w14:paraId="12074313" w14:textId="77777777" w:rsidR="00210F6E" w:rsidRDefault="00210F6E">
      <w:pPr>
        <w:rPr>
          <w:rFonts w:hint="eastAsia"/>
        </w:rPr>
      </w:pPr>
    </w:p>
    <w:p w14:paraId="3BA4F2F7" w14:textId="77777777" w:rsidR="00210F6E" w:rsidRDefault="00210F6E">
      <w:pPr>
        <w:rPr>
          <w:rFonts w:hint="eastAsia"/>
        </w:rPr>
      </w:pPr>
    </w:p>
    <w:p w14:paraId="4209B703" w14:textId="77777777" w:rsidR="00210F6E" w:rsidRDefault="00210F6E">
      <w:pPr>
        <w:rPr>
          <w:rFonts w:hint="eastAsia"/>
        </w:rPr>
      </w:pPr>
    </w:p>
    <w:p w14:paraId="09BEBA4C" w14:textId="77777777" w:rsidR="00210F6E" w:rsidRDefault="00210F6E">
      <w:pPr>
        <w:rPr>
          <w:rFonts w:hint="eastAsia"/>
        </w:rPr>
      </w:pPr>
    </w:p>
    <w:p w14:paraId="74FD9EAB" w14:textId="77777777" w:rsidR="00210F6E" w:rsidRDefault="00210F6E">
      <w:pPr>
        <w:rPr>
          <w:rFonts w:hint="eastAsia"/>
        </w:rPr>
      </w:pPr>
    </w:p>
    <w:p w14:paraId="40BCF4A4" w14:textId="77777777" w:rsidR="00210F6E" w:rsidRDefault="00210F6E">
      <w:pPr>
        <w:rPr>
          <w:rFonts w:hint="eastAsia"/>
        </w:rPr>
      </w:pPr>
    </w:p>
    <w:p w14:paraId="2C020E6C" w14:textId="77777777" w:rsidR="00210F6E" w:rsidRDefault="00210F6E">
      <w:pPr>
        <w:rPr>
          <w:rFonts w:hint="eastAsia"/>
        </w:rPr>
      </w:pPr>
    </w:p>
    <w:p w14:paraId="65F00CB7" w14:textId="77777777" w:rsidR="00210F6E" w:rsidRDefault="00210F6E">
      <w:pPr>
        <w:rPr>
          <w:rFonts w:hint="eastAsia"/>
        </w:rPr>
      </w:pPr>
    </w:p>
    <w:p w14:paraId="4524AD42" w14:textId="77777777" w:rsidR="00210F6E" w:rsidRDefault="00210F6E">
      <w:pPr>
        <w:rPr>
          <w:rFonts w:hint="eastAsia"/>
        </w:rPr>
      </w:pPr>
    </w:p>
    <w:p w14:paraId="2B17A295" w14:textId="77777777" w:rsidR="00210F6E" w:rsidRDefault="00210F6E">
      <w:pPr>
        <w:rPr>
          <w:rFonts w:hint="eastAsia"/>
        </w:rPr>
      </w:pPr>
    </w:p>
    <w:p w14:paraId="44C4ED4B" w14:textId="77777777" w:rsidR="00210F6E" w:rsidRDefault="00210F6E">
      <w:pPr>
        <w:rPr>
          <w:rFonts w:hint="eastAsia"/>
        </w:rPr>
      </w:pPr>
    </w:p>
    <w:p w14:paraId="46AC0313" w14:textId="50260407" w:rsidR="00C40A34" w:rsidRDefault="00C40A34" w:rsidP="00C40A34">
      <w:pPr>
        <w:pStyle w:val="a2"/>
        <w:numPr>
          <w:ilvl w:val="3"/>
          <w:numId w:val="2"/>
        </w:numPr>
      </w:pPr>
      <w:r>
        <w:rPr>
          <w:rFonts w:hint="eastAsia"/>
        </w:rPr>
        <w:t>新增地点</w:t>
      </w:r>
      <w:r w:rsidR="00210F6E">
        <w:rPr>
          <w:rFonts w:hint="eastAsia"/>
        </w:rPr>
        <w:t>选择地点类型</w:t>
      </w:r>
    </w:p>
    <w:tbl>
      <w:tblPr>
        <w:tblStyle w:val="15"/>
        <w:tblW w:w="8296" w:type="dxa"/>
        <w:tblLayout w:type="fixed"/>
        <w:tblLook w:val="04A0" w:firstRow="1" w:lastRow="0" w:firstColumn="1" w:lastColumn="0" w:noHBand="0" w:noVBand="1"/>
      </w:tblPr>
      <w:tblGrid>
        <w:gridCol w:w="2155"/>
        <w:gridCol w:w="1993"/>
        <w:gridCol w:w="4148"/>
      </w:tblGrid>
      <w:tr w:rsidR="00C40A34" w14:paraId="022FC95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FFED488" w14:textId="77777777" w:rsidR="00C40A34" w:rsidRDefault="00C40A34"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E2C3D12" w14:textId="77777777" w:rsidR="00C40A34" w:rsidRDefault="00C40A34" w:rsidP="00FC0C7F">
            <w:pPr>
              <w:rPr>
                <w:sz w:val="20"/>
                <w:szCs w:val="20"/>
              </w:rPr>
            </w:pPr>
            <w:r>
              <w:rPr>
                <w:rFonts w:hint="eastAsia"/>
                <w:sz w:val="20"/>
                <w:szCs w:val="20"/>
              </w:rPr>
              <w:t>TC</w:t>
            </w:r>
            <w:r>
              <w:rPr>
                <w:sz w:val="20"/>
                <w:szCs w:val="20"/>
              </w:rPr>
              <w:t>-A-</w:t>
            </w:r>
          </w:p>
        </w:tc>
      </w:tr>
      <w:tr w:rsidR="00C40A34" w14:paraId="0D54656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E4AB995" w14:textId="77777777" w:rsidR="00C40A34" w:rsidRDefault="00C40A34"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BE79D4" w14:textId="1EBC6191" w:rsidR="00C40A34" w:rsidRDefault="00C40A34" w:rsidP="00FC0C7F">
            <w:pPr>
              <w:rPr>
                <w:sz w:val="20"/>
                <w:szCs w:val="20"/>
              </w:rPr>
            </w:pPr>
            <w:r>
              <w:rPr>
                <w:rFonts w:hint="eastAsia"/>
                <w:sz w:val="20"/>
                <w:szCs w:val="20"/>
              </w:rPr>
              <w:t>新增地点</w:t>
            </w:r>
            <w:r w:rsidR="00210F6E">
              <w:rPr>
                <w:rFonts w:hint="eastAsia"/>
                <w:sz w:val="20"/>
                <w:szCs w:val="20"/>
              </w:rPr>
              <w:t>选择地点类型</w:t>
            </w:r>
          </w:p>
        </w:tc>
      </w:tr>
      <w:tr w:rsidR="00C40A34" w14:paraId="5105F93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9C2DA69" w14:textId="77777777" w:rsidR="00C40A34" w:rsidRDefault="00C40A34"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41DE9D" w14:textId="4A4650E9" w:rsidR="00C40A34" w:rsidRDefault="00C40A34" w:rsidP="00FC0C7F">
            <w:pPr>
              <w:rPr>
                <w:sz w:val="20"/>
                <w:szCs w:val="20"/>
              </w:rPr>
            </w:pPr>
            <w:r>
              <w:rPr>
                <w:rFonts w:hint="eastAsia"/>
                <w:sz w:val="20"/>
                <w:szCs w:val="20"/>
              </w:rPr>
              <w:t>新增地点</w:t>
            </w:r>
            <w:r w:rsidR="00210F6E">
              <w:rPr>
                <w:rFonts w:hint="eastAsia"/>
                <w:sz w:val="20"/>
                <w:szCs w:val="20"/>
              </w:rPr>
              <w:t>选择地点类型</w:t>
            </w:r>
          </w:p>
        </w:tc>
      </w:tr>
      <w:tr w:rsidR="00C40A34" w14:paraId="73095925"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D376895" w14:textId="77777777" w:rsidR="00C40A34" w:rsidRDefault="00C40A34"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B40AA7" w14:textId="77777777" w:rsidR="00C40A34" w:rsidRDefault="00C40A34" w:rsidP="00FC0C7F">
            <w:pPr>
              <w:rPr>
                <w:sz w:val="20"/>
                <w:szCs w:val="20"/>
              </w:rPr>
            </w:pPr>
            <w:r>
              <w:rPr>
                <w:rFonts w:hint="eastAsia"/>
                <w:sz w:val="20"/>
                <w:szCs w:val="20"/>
              </w:rPr>
              <w:t>管理员</w:t>
            </w:r>
          </w:p>
        </w:tc>
      </w:tr>
      <w:tr w:rsidR="00C40A34" w14:paraId="1360C06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8ADCE4A" w14:textId="77777777" w:rsidR="00C40A34" w:rsidRDefault="00C40A34"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CFC260" w14:textId="77777777" w:rsidR="00C40A34" w:rsidRDefault="00C40A34" w:rsidP="00FC0C7F">
            <w:pPr>
              <w:rPr>
                <w:sz w:val="20"/>
                <w:szCs w:val="20"/>
              </w:rPr>
            </w:pPr>
            <w:r>
              <w:rPr>
                <w:rFonts w:hint="eastAsia"/>
                <w:sz w:val="20"/>
                <w:szCs w:val="20"/>
              </w:rPr>
              <w:t>黑盒测试</w:t>
            </w:r>
          </w:p>
        </w:tc>
      </w:tr>
      <w:tr w:rsidR="00C40A34" w14:paraId="1C192F5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1C12B79" w14:textId="77777777" w:rsidR="00C40A34" w:rsidRDefault="00C40A34"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AD7973" w14:textId="77777777" w:rsidR="00C40A34" w:rsidRDefault="00C40A34" w:rsidP="00FC0C7F">
            <w:pPr>
              <w:rPr>
                <w:sz w:val="20"/>
                <w:szCs w:val="20"/>
              </w:rPr>
            </w:pPr>
            <w:r>
              <w:rPr>
                <w:rFonts w:hint="eastAsia"/>
                <w:sz w:val="20"/>
                <w:szCs w:val="20"/>
              </w:rPr>
              <w:t>登录后台</w:t>
            </w:r>
          </w:p>
        </w:tc>
      </w:tr>
      <w:tr w:rsidR="00C40A34" w14:paraId="29B2607A"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D39B8B5" w14:textId="77777777" w:rsidR="00C40A34" w:rsidRDefault="00C40A34"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A6FAFA6" w14:textId="74729320" w:rsidR="00C40A34" w:rsidRDefault="00C40A34" w:rsidP="00210F6E">
            <w:pPr>
              <w:rPr>
                <w:sz w:val="20"/>
                <w:szCs w:val="20"/>
              </w:rPr>
            </w:pPr>
            <w:r>
              <w:rPr>
                <w:rFonts w:hint="eastAsia"/>
                <w:sz w:val="20"/>
                <w:szCs w:val="20"/>
              </w:rPr>
              <w:t>管理员在后台的地点管理页面新增地点</w:t>
            </w:r>
            <w:r w:rsidR="00210F6E">
              <w:rPr>
                <w:rFonts w:hint="eastAsia"/>
                <w:sz w:val="20"/>
                <w:szCs w:val="20"/>
              </w:rPr>
              <w:t>选择地点类型</w:t>
            </w:r>
          </w:p>
        </w:tc>
      </w:tr>
      <w:tr w:rsidR="00C40A34" w14:paraId="059BE38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B2BF4D3" w14:textId="77777777" w:rsidR="00C40A34" w:rsidRDefault="00C40A34"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5C0797" w14:textId="5F8E2E94" w:rsidR="00C40A34" w:rsidRDefault="00C40A34" w:rsidP="00FC0C7F">
            <w:pPr>
              <w:rPr>
                <w:sz w:val="20"/>
                <w:szCs w:val="20"/>
              </w:rPr>
            </w:pPr>
            <w:r>
              <w:rPr>
                <w:rFonts w:hint="eastAsia"/>
                <w:sz w:val="20"/>
                <w:szCs w:val="20"/>
              </w:rPr>
              <w:t>测试管理员是否能在后台的地点管理页面进入新增地点页面</w:t>
            </w:r>
            <w:r w:rsidR="00210F6E">
              <w:rPr>
                <w:rFonts w:hint="eastAsia"/>
                <w:sz w:val="20"/>
                <w:szCs w:val="20"/>
              </w:rPr>
              <w:t>选择地点类型</w:t>
            </w:r>
          </w:p>
        </w:tc>
      </w:tr>
      <w:tr w:rsidR="00C40A34" w14:paraId="3DD0C575"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48748A4F" w14:textId="77777777" w:rsidR="00C40A34" w:rsidRDefault="00C40A34" w:rsidP="00FC0C7F">
            <w:pPr>
              <w:rPr>
                <w:sz w:val="20"/>
                <w:szCs w:val="20"/>
              </w:rPr>
            </w:pPr>
            <w:r>
              <w:rPr>
                <w:rFonts w:hint="eastAsia"/>
                <w:sz w:val="20"/>
                <w:szCs w:val="20"/>
              </w:rPr>
              <w:t>初始条件和背景：</w:t>
            </w:r>
          </w:p>
          <w:p w14:paraId="39EAD17D" w14:textId="77777777" w:rsidR="00C40A34" w:rsidRDefault="00C40A34" w:rsidP="00FC0C7F">
            <w:pPr>
              <w:rPr>
                <w:sz w:val="20"/>
                <w:szCs w:val="20"/>
              </w:rPr>
            </w:pPr>
            <w:r>
              <w:rPr>
                <w:rFonts w:hint="eastAsia"/>
                <w:sz w:val="20"/>
                <w:szCs w:val="20"/>
              </w:rPr>
              <w:t>系统：PC端</w:t>
            </w:r>
          </w:p>
          <w:p w14:paraId="00738B9F" w14:textId="77777777" w:rsidR="00C40A34" w:rsidRDefault="00C40A34" w:rsidP="00FC0C7F">
            <w:pPr>
              <w:rPr>
                <w:sz w:val="20"/>
                <w:szCs w:val="20"/>
              </w:rPr>
            </w:pPr>
            <w:r>
              <w:rPr>
                <w:rFonts w:hint="eastAsia"/>
                <w:sz w:val="20"/>
                <w:szCs w:val="20"/>
              </w:rPr>
              <w:t>浏览器：C</w:t>
            </w:r>
            <w:r>
              <w:rPr>
                <w:sz w:val="20"/>
                <w:szCs w:val="20"/>
              </w:rPr>
              <w:t>hrome</w:t>
            </w:r>
          </w:p>
          <w:p w14:paraId="6BBFF2C1" w14:textId="77777777" w:rsidR="00C40A34" w:rsidRDefault="00C40A34" w:rsidP="00FC0C7F">
            <w:pPr>
              <w:rPr>
                <w:sz w:val="20"/>
                <w:szCs w:val="20"/>
              </w:rPr>
            </w:pPr>
            <w:r>
              <w:rPr>
                <w:rFonts w:hint="eastAsia"/>
                <w:sz w:val="20"/>
                <w:szCs w:val="20"/>
              </w:rPr>
              <w:t>注释：无</w:t>
            </w:r>
          </w:p>
        </w:tc>
      </w:tr>
      <w:tr w:rsidR="00C40A34" w14:paraId="13BCE8BA"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D33FBBD" w14:textId="77777777" w:rsidR="00C40A34" w:rsidRDefault="00C40A34"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4D3A29" w14:textId="77777777" w:rsidR="00C40A34" w:rsidRDefault="00C40A34" w:rsidP="00FC0C7F">
            <w:pPr>
              <w:rPr>
                <w:sz w:val="20"/>
                <w:szCs w:val="20"/>
              </w:rPr>
            </w:pPr>
            <w:r>
              <w:rPr>
                <w:rFonts w:hint="eastAsia"/>
                <w:sz w:val="20"/>
                <w:szCs w:val="20"/>
              </w:rPr>
              <w:t>预期结果</w:t>
            </w:r>
          </w:p>
        </w:tc>
      </w:tr>
      <w:tr w:rsidR="00C40A34" w14:paraId="27B622F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138D307" w14:textId="77777777" w:rsidR="00C40A34" w:rsidRDefault="00C40A34"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0C049ADF" w14:textId="002F9C18" w:rsidR="00C40A34" w:rsidRDefault="00C40A34" w:rsidP="00C40A34">
            <w:pPr>
              <w:rPr>
                <w:sz w:val="20"/>
                <w:szCs w:val="20"/>
              </w:rPr>
            </w:pPr>
            <w:r>
              <w:rPr>
                <w:rFonts w:hint="eastAsia"/>
                <w:sz w:val="20"/>
                <w:szCs w:val="20"/>
              </w:rPr>
              <w:t>进入管理员后台界面，可见地点管理</w:t>
            </w:r>
          </w:p>
        </w:tc>
      </w:tr>
      <w:tr w:rsidR="00C40A34" w14:paraId="7B45981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1695D24" w14:textId="77777777" w:rsidR="00C40A34" w:rsidRDefault="00C40A34"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1226F304" w14:textId="77777777" w:rsidR="00C40A34" w:rsidRDefault="00C40A34" w:rsidP="00FC0C7F">
            <w:pPr>
              <w:rPr>
                <w:sz w:val="20"/>
                <w:szCs w:val="20"/>
              </w:rPr>
            </w:pPr>
            <w:r>
              <w:rPr>
                <w:rFonts w:hint="eastAsia"/>
                <w:sz w:val="20"/>
                <w:szCs w:val="20"/>
              </w:rPr>
              <w:t>进入地点管理页面</w:t>
            </w:r>
          </w:p>
        </w:tc>
      </w:tr>
      <w:tr w:rsidR="00C40A34" w14:paraId="67FC5A58"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7E9DBE4" w14:textId="77777777" w:rsidR="00C40A34" w:rsidRDefault="00C40A34"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1A592C5" w14:textId="77777777" w:rsidR="00C40A34" w:rsidRDefault="00C40A34" w:rsidP="00FC0C7F">
            <w:pPr>
              <w:rPr>
                <w:rFonts w:hint="eastAsia"/>
                <w:sz w:val="20"/>
                <w:szCs w:val="20"/>
              </w:rPr>
            </w:pPr>
            <w:r>
              <w:rPr>
                <w:rFonts w:hint="eastAsia"/>
                <w:sz w:val="20"/>
                <w:szCs w:val="20"/>
              </w:rPr>
              <w:t>进入新增地点页面</w:t>
            </w:r>
          </w:p>
        </w:tc>
      </w:tr>
      <w:tr w:rsidR="00C40A34" w14:paraId="621AF27E"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D2A26D8" w14:textId="078A9CD5" w:rsidR="00C40A34" w:rsidRDefault="00C40A34" w:rsidP="00FC0C7F">
            <w:pPr>
              <w:rPr>
                <w:rFonts w:hint="eastAsia"/>
                <w:sz w:val="20"/>
                <w:szCs w:val="20"/>
              </w:rPr>
            </w:pPr>
            <w:r>
              <w:rPr>
                <w:rFonts w:hint="eastAsia"/>
                <w:sz w:val="20"/>
                <w:szCs w:val="20"/>
              </w:rPr>
              <w:t>选择地点类型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05211B24" w14:textId="459F399F" w:rsidR="00C40A34" w:rsidRDefault="00C40A34" w:rsidP="00FC0C7F">
            <w:pPr>
              <w:rPr>
                <w:rFonts w:hint="eastAsia"/>
                <w:sz w:val="20"/>
                <w:szCs w:val="20"/>
              </w:rPr>
            </w:pPr>
            <w:r>
              <w:rPr>
                <w:rFonts w:hint="eastAsia"/>
                <w:sz w:val="20"/>
                <w:szCs w:val="20"/>
              </w:rPr>
              <w:t>新增地点页面变为对应地点的表单页面</w:t>
            </w:r>
          </w:p>
        </w:tc>
      </w:tr>
    </w:tbl>
    <w:p w14:paraId="436310ED" w14:textId="77777777" w:rsidR="0028059C" w:rsidRDefault="0028059C">
      <w:pPr>
        <w:rPr>
          <w:rFonts w:hint="eastAsia"/>
        </w:rPr>
      </w:pPr>
    </w:p>
    <w:p w14:paraId="4A8D3295" w14:textId="77777777" w:rsidR="0028059C" w:rsidRDefault="0028059C">
      <w:pPr>
        <w:rPr>
          <w:rFonts w:hint="eastAsia"/>
        </w:rPr>
      </w:pPr>
    </w:p>
    <w:p w14:paraId="25DA59D8" w14:textId="77777777" w:rsidR="0028059C" w:rsidRDefault="0028059C">
      <w:pPr>
        <w:rPr>
          <w:rFonts w:hint="eastAsia"/>
        </w:rPr>
      </w:pPr>
    </w:p>
    <w:p w14:paraId="44B57388" w14:textId="77777777" w:rsidR="0028059C" w:rsidRDefault="0028059C">
      <w:pPr>
        <w:rPr>
          <w:rFonts w:hint="eastAsia"/>
        </w:rPr>
      </w:pPr>
    </w:p>
    <w:p w14:paraId="001E0DDD" w14:textId="77777777" w:rsidR="0028059C" w:rsidRDefault="0028059C">
      <w:pPr>
        <w:rPr>
          <w:rFonts w:hint="eastAsia"/>
        </w:rPr>
      </w:pPr>
    </w:p>
    <w:p w14:paraId="1C068884" w14:textId="77777777" w:rsidR="0028059C" w:rsidRDefault="0028059C">
      <w:pPr>
        <w:rPr>
          <w:rFonts w:hint="eastAsia"/>
        </w:rPr>
      </w:pPr>
    </w:p>
    <w:p w14:paraId="41AFF065" w14:textId="77777777" w:rsidR="0028059C" w:rsidRDefault="0028059C">
      <w:pPr>
        <w:rPr>
          <w:rFonts w:hint="eastAsia"/>
        </w:rPr>
      </w:pPr>
    </w:p>
    <w:p w14:paraId="15A61CA6" w14:textId="77777777" w:rsidR="0028059C" w:rsidRDefault="0028059C">
      <w:pPr>
        <w:rPr>
          <w:rFonts w:hint="eastAsia"/>
        </w:rPr>
      </w:pPr>
    </w:p>
    <w:p w14:paraId="20A5CA7F" w14:textId="77777777" w:rsidR="0028059C" w:rsidRDefault="0028059C">
      <w:pPr>
        <w:rPr>
          <w:rFonts w:hint="eastAsia"/>
        </w:rPr>
      </w:pPr>
    </w:p>
    <w:p w14:paraId="13563AD6" w14:textId="77777777" w:rsidR="0028059C" w:rsidRDefault="0028059C">
      <w:pPr>
        <w:rPr>
          <w:rFonts w:hint="eastAsia"/>
        </w:rPr>
      </w:pPr>
    </w:p>
    <w:p w14:paraId="6E1BEF44" w14:textId="77777777" w:rsidR="0028059C" w:rsidRDefault="0028059C">
      <w:pPr>
        <w:rPr>
          <w:rFonts w:hint="eastAsia"/>
        </w:rPr>
      </w:pPr>
    </w:p>
    <w:p w14:paraId="40B70781" w14:textId="77777777" w:rsidR="0028059C" w:rsidRDefault="0028059C">
      <w:pPr>
        <w:rPr>
          <w:rFonts w:hint="eastAsia"/>
        </w:rPr>
      </w:pPr>
    </w:p>
    <w:p w14:paraId="48A7A6D2" w14:textId="77777777" w:rsidR="0028059C" w:rsidRDefault="0028059C">
      <w:pPr>
        <w:rPr>
          <w:rFonts w:hint="eastAsia"/>
        </w:rPr>
      </w:pPr>
    </w:p>
    <w:p w14:paraId="62B7A0A7" w14:textId="77777777" w:rsidR="0028059C" w:rsidRDefault="0028059C">
      <w:pPr>
        <w:rPr>
          <w:rFonts w:hint="eastAsia"/>
        </w:rPr>
      </w:pPr>
    </w:p>
    <w:p w14:paraId="399B02C1" w14:textId="77777777" w:rsidR="0028059C" w:rsidRDefault="0028059C">
      <w:pPr>
        <w:rPr>
          <w:rFonts w:hint="eastAsia"/>
        </w:rPr>
      </w:pPr>
    </w:p>
    <w:p w14:paraId="0AC58906" w14:textId="77777777" w:rsidR="0028059C" w:rsidRDefault="0028059C">
      <w:pPr>
        <w:rPr>
          <w:rFonts w:hint="eastAsia"/>
        </w:rPr>
      </w:pPr>
    </w:p>
    <w:p w14:paraId="1A30762A" w14:textId="77777777" w:rsidR="00210F6E" w:rsidRDefault="00210F6E">
      <w:pPr>
        <w:rPr>
          <w:rFonts w:hint="eastAsia"/>
        </w:rPr>
      </w:pPr>
    </w:p>
    <w:p w14:paraId="2A1FFBDF" w14:textId="77777777" w:rsidR="00B545CA" w:rsidRDefault="00B545CA">
      <w:pPr>
        <w:rPr>
          <w:rFonts w:hint="eastAsia"/>
        </w:rPr>
      </w:pPr>
    </w:p>
    <w:p w14:paraId="280E6551" w14:textId="77777777" w:rsidR="00B545CA" w:rsidRDefault="00B545CA">
      <w:pPr>
        <w:rPr>
          <w:rFonts w:hint="eastAsia"/>
        </w:rPr>
      </w:pPr>
    </w:p>
    <w:p w14:paraId="4B519CF5" w14:textId="77777777" w:rsidR="00B545CA" w:rsidRDefault="00B545CA">
      <w:pPr>
        <w:rPr>
          <w:rFonts w:hint="eastAsia"/>
        </w:rPr>
      </w:pPr>
    </w:p>
    <w:p w14:paraId="5031E7D3" w14:textId="77777777" w:rsidR="00210F6E" w:rsidRDefault="00210F6E">
      <w:pPr>
        <w:rPr>
          <w:rFonts w:hint="eastAsia"/>
        </w:rPr>
      </w:pPr>
    </w:p>
    <w:p w14:paraId="5B279E41" w14:textId="3ADC226D" w:rsidR="00210F6E" w:rsidRDefault="00210F6E" w:rsidP="00210F6E">
      <w:pPr>
        <w:pStyle w:val="a2"/>
        <w:numPr>
          <w:ilvl w:val="3"/>
          <w:numId w:val="2"/>
        </w:numPr>
      </w:pPr>
      <w:r>
        <w:rPr>
          <w:rFonts w:hint="eastAsia"/>
        </w:rPr>
        <w:lastRenderedPageBreak/>
        <w:t>新增地点输入地点名称</w:t>
      </w:r>
    </w:p>
    <w:tbl>
      <w:tblPr>
        <w:tblStyle w:val="15"/>
        <w:tblW w:w="8296" w:type="dxa"/>
        <w:tblLayout w:type="fixed"/>
        <w:tblLook w:val="04A0" w:firstRow="1" w:lastRow="0" w:firstColumn="1" w:lastColumn="0" w:noHBand="0" w:noVBand="1"/>
      </w:tblPr>
      <w:tblGrid>
        <w:gridCol w:w="2155"/>
        <w:gridCol w:w="1993"/>
        <w:gridCol w:w="4148"/>
      </w:tblGrid>
      <w:tr w:rsidR="00210F6E" w14:paraId="3FB44A7E"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9EF0F96" w14:textId="77777777" w:rsidR="00210F6E" w:rsidRDefault="00210F6E"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35BD85" w14:textId="77777777" w:rsidR="00210F6E" w:rsidRDefault="00210F6E" w:rsidP="00FC0C7F">
            <w:pPr>
              <w:rPr>
                <w:sz w:val="20"/>
                <w:szCs w:val="20"/>
              </w:rPr>
            </w:pPr>
            <w:r>
              <w:rPr>
                <w:rFonts w:hint="eastAsia"/>
                <w:sz w:val="20"/>
                <w:szCs w:val="20"/>
              </w:rPr>
              <w:t>TC</w:t>
            </w:r>
            <w:r>
              <w:rPr>
                <w:sz w:val="20"/>
                <w:szCs w:val="20"/>
              </w:rPr>
              <w:t>-A-</w:t>
            </w:r>
          </w:p>
        </w:tc>
      </w:tr>
      <w:tr w:rsidR="00210F6E" w14:paraId="0EB3810E"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29A9FF1" w14:textId="77777777" w:rsidR="00210F6E" w:rsidRDefault="00210F6E"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F694B4" w14:textId="2BD342DE" w:rsidR="00210F6E" w:rsidRDefault="00210F6E" w:rsidP="00210F6E">
            <w:pPr>
              <w:rPr>
                <w:sz w:val="20"/>
                <w:szCs w:val="20"/>
              </w:rPr>
            </w:pPr>
            <w:r>
              <w:rPr>
                <w:rFonts w:hint="eastAsia"/>
                <w:sz w:val="20"/>
                <w:szCs w:val="20"/>
              </w:rPr>
              <w:t>新增地点输入地点名称</w:t>
            </w:r>
          </w:p>
        </w:tc>
      </w:tr>
      <w:tr w:rsidR="00210F6E" w14:paraId="3D0D1365"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76AC163" w14:textId="77777777" w:rsidR="00210F6E" w:rsidRDefault="00210F6E"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89A85E" w14:textId="2F60F431" w:rsidR="00210F6E" w:rsidRDefault="00210F6E" w:rsidP="00FC0C7F">
            <w:pPr>
              <w:rPr>
                <w:sz w:val="20"/>
                <w:szCs w:val="20"/>
              </w:rPr>
            </w:pPr>
            <w:r>
              <w:rPr>
                <w:rFonts w:hint="eastAsia"/>
                <w:sz w:val="20"/>
                <w:szCs w:val="20"/>
              </w:rPr>
              <w:t>新增地点输入地点名称</w:t>
            </w:r>
          </w:p>
        </w:tc>
      </w:tr>
      <w:tr w:rsidR="00210F6E" w14:paraId="1C8BEC2E"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9ADCF4D" w14:textId="77777777" w:rsidR="00210F6E" w:rsidRDefault="00210F6E"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BF68CFF" w14:textId="77777777" w:rsidR="00210F6E" w:rsidRDefault="00210F6E" w:rsidP="00FC0C7F">
            <w:pPr>
              <w:rPr>
                <w:sz w:val="20"/>
                <w:szCs w:val="20"/>
              </w:rPr>
            </w:pPr>
            <w:r>
              <w:rPr>
                <w:rFonts w:hint="eastAsia"/>
                <w:sz w:val="20"/>
                <w:szCs w:val="20"/>
              </w:rPr>
              <w:t>管理员</w:t>
            </w:r>
          </w:p>
        </w:tc>
      </w:tr>
      <w:tr w:rsidR="00210F6E" w14:paraId="4904E92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EF05683" w14:textId="77777777" w:rsidR="00210F6E" w:rsidRDefault="00210F6E"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533A31A" w14:textId="77777777" w:rsidR="00210F6E" w:rsidRDefault="00210F6E" w:rsidP="00FC0C7F">
            <w:pPr>
              <w:rPr>
                <w:sz w:val="20"/>
                <w:szCs w:val="20"/>
              </w:rPr>
            </w:pPr>
            <w:r>
              <w:rPr>
                <w:rFonts w:hint="eastAsia"/>
                <w:sz w:val="20"/>
                <w:szCs w:val="20"/>
              </w:rPr>
              <w:t>黑盒测试</w:t>
            </w:r>
          </w:p>
        </w:tc>
      </w:tr>
      <w:tr w:rsidR="00210F6E" w14:paraId="4CAF3F8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C7216D2" w14:textId="77777777" w:rsidR="00210F6E" w:rsidRDefault="00210F6E"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E26E54" w14:textId="77777777" w:rsidR="00210F6E" w:rsidRDefault="00210F6E" w:rsidP="00FC0C7F">
            <w:pPr>
              <w:rPr>
                <w:sz w:val="20"/>
                <w:szCs w:val="20"/>
              </w:rPr>
            </w:pPr>
            <w:r>
              <w:rPr>
                <w:rFonts w:hint="eastAsia"/>
                <w:sz w:val="20"/>
                <w:szCs w:val="20"/>
              </w:rPr>
              <w:t>登录后台</w:t>
            </w:r>
          </w:p>
        </w:tc>
      </w:tr>
      <w:tr w:rsidR="00210F6E" w14:paraId="52280A6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A2585B8" w14:textId="77777777" w:rsidR="00210F6E" w:rsidRDefault="00210F6E"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87D5F7" w14:textId="3F8E406B" w:rsidR="00210F6E" w:rsidRDefault="00210F6E" w:rsidP="00210F6E">
            <w:pPr>
              <w:rPr>
                <w:sz w:val="20"/>
                <w:szCs w:val="20"/>
              </w:rPr>
            </w:pPr>
            <w:r>
              <w:rPr>
                <w:rFonts w:hint="eastAsia"/>
                <w:sz w:val="20"/>
                <w:szCs w:val="20"/>
              </w:rPr>
              <w:t>管理员在后台的地点管理页面新增地点输入地点名称</w:t>
            </w:r>
          </w:p>
        </w:tc>
      </w:tr>
      <w:tr w:rsidR="00210F6E" w14:paraId="54B47753"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52492B8" w14:textId="77777777" w:rsidR="00210F6E" w:rsidRDefault="00210F6E"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1D939B" w14:textId="2D5D3F9F" w:rsidR="00210F6E" w:rsidRDefault="00210F6E" w:rsidP="00210F6E">
            <w:pPr>
              <w:rPr>
                <w:sz w:val="20"/>
                <w:szCs w:val="20"/>
              </w:rPr>
            </w:pPr>
            <w:r>
              <w:rPr>
                <w:rFonts w:hint="eastAsia"/>
                <w:sz w:val="20"/>
                <w:szCs w:val="20"/>
              </w:rPr>
              <w:t>测试管理员是否能在后台的地点管理页面进入新增地点页面输入地点名称</w:t>
            </w:r>
          </w:p>
        </w:tc>
      </w:tr>
      <w:tr w:rsidR="00210F6E" w14:paraId="40568AF5"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2A529913" w14:textId="77777777" w:rsidR="00210F6E" w:rsidRDefault="00210F6E" w:rsidP="00FC0C7F">
            <w:pPr>
              <w:rPr>
                <w:sz w:val="20"/>
                <w:szCs w:val="20"/>
              </w:rPr>
            </w:pPr>
            <w:r>
              <w:rPr>
                <w:rFonts w:hint="eastAsia"/>
                <w:sz w:val="20"/>
                <w:szCs w:val="20"/>
              </w:rPr>
              <w:t>初始条件和背景：</w:t>
            </w:r>
          </w:p>
          <w:p w14:paraId="3DC73349" w14:textId="77777777" w:rsidR="00210F6E" w:rsidRDefault="00210F6E" w:rsidP="00FC0C7F">
            <w:pPr>
              <w:rPr>
                <w:sz w:val="20"/>
                <w:szCs w:val="20"/>
              </w:rPr>
            </w:pPr>
            <w:r>
              <w:rPr>
                <w:rFonts w:hint="eastAsia"/>
                <w:sz w:val="20"/>
                <w:szCs w:val="20"/>
              </w:rPr>
              <w:t>系统：PC端</w:t>
            </w:r>
          </w:p>
          <w:p w14:paraId="1E075901" w14:textId="77777777" w:rsidR="00210F6E" w:rsidRDefault="00210F6E" w:rsidP="00FC0C7F">
            <w:pPr>
              <w:rPr>
                <w:sz w:val="20"/>
                <w:szCs w:val="20"/>
              </w:rPr>
            </w:pPr>
            <w:r>
              <w:rPr>
                <w:rFonts w:hint="eastAsia"/>
                <w:sz w:val="20"/>
                <w:szCs w:val="20"/>
              </w:rPr>
              <w:t>浏览器：C</w:t>
            </w:r>
            <w:r>
              <w:rPr>
                <w:sz w:val="20"/>
                <w:szCs w:val="20"/>
              </w:rPr>
              <w:t>hrome</w:t>
            </w:r>
          </w:p>
          <w:p w14:paraId="1AEE3AE8" w14:textId="77777777" w:rsidR="00210F6E" w:rsidRDefault="00210F6E" w:rsidP="00FC0C7F">
            <w:pPr>
              <w:rPr>
                <w:sz w:val="20"/>
                <w:szCs w:val="20"/>
              </w:rPr>
            </w:pPr>
            <w:r>
              <w:rPr>
                <w:rFonts w:hint="eastAsia"/>
                <w:sz w:val="20"/>
                <w:szCs w:val="20"/>
              </w:rPr>
              <w:t>注释：无</w:t>
            </w:r>
          </w:p>
        </w:tc>
      </w:tr>
      <w:tr w:rsidR="00210F6E" w14:paraId="0B287FA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31DA714" w14:textId="77777777" w:rsidR="00210F6E" w:rsidRDefault="00210F6E"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9F8E72" w14:textId="77777777" w:rsidR="00210F6E" w:rsidRDefault="00210F6E" w:rsidP="00FC0C7F">
            <w:pPr>
              <w:rPr>
                <w:sz w:val="20"/>
                <w:szCs w:val="20"/>
              </w:rPr>
            </w:pPr>
            <w:r>
              <w:rPr>
                <w:rFonts w:hint="eastAsia"/>
                <w:sz w:val="20"/>
                <w:szCs w:val="20"/>
              </w:rPr>
              <w:t>预期结果</w:t>
            </w:r>
          </w:p>
        </w:tc>
      </w:tr>
      <w:tr w:rsidR="00210F6E" w14:paraId="1F4A1EAA"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BB549FC" w14:textId="77777777" w:rsidR="00210F6E" w:rsidRDefault="00210F6E"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4E4241B" w14:textId="77777777" w:rsidR="00210F6E" w:rsidRDefault="00210F6E" w:rsidP="00FC0C7F">
            <w:pPr>
              <w:rPr>
                <w:sz w:val="20"/>
                <w:szCs w:val="20"/>
              </w:rPr>
            </w:pPr>
            <w:r>
              <w:rPr>
                <w:rFonts w:hint="eastAsia"/>
                <w:sz w:val="20"/>
                <w:szCs w:val="20"/>
              </w:rPr>
              <w:t>进入管理员后台界面，可见地点管理</w:t>
            </w:r>
          </w:p>
        </w:tc>
      </w:tr>
      <w:tr w:rsidR="00210F6E" w14:paraId="26BD901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9872716" w14:textId="77777777" w:rsidR="00210F6E" w:rsidRDefault="00210F6E"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0F37432" w14:textId="77777777" w:rsidR="00210F6E" w:rsidRDefault="00210F6E" w:rsidP="00FC0C7F">
            <w:pPr>
              <w:rPr>
                <w:sz w:val="20"/>
                <w:szCs w:val="20"/>
              </w:rPr>
            </w:pPr>
            <w:r>
              <w:rPr>
                <w:rFonts w:hint="eastAsia"/>
                <w:sz w:val="20"/>
                <w:szCs w:val="20"/>
              </w:rPr>
              <w:t>进入地点管理页面</w:t>
            </w:r>
          </w:p>
        </w:tc>
      </w:tr>
      <w:tr w:rsidR="00210F6E" w14:paraId="557865F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14D6160" w14:textId="77777777" w:rsidR="00210F6E" w:rsidRDefault="00210F6E"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209D815C" w14:textId="77777777" w:rsidR="00210F6E" w:rsidRDefault="00210F6E" w:rsidP="00FC0C7F">
            <w:pPr>
              <w:rPr>
                <w:rFonts w:hint="eastAsia"/>
                <w:sz w:val="20"/>
                <w:szCs w:val="20"/>
              </w:rPr>
            </w:pPr>
            <w:r>
              <w:rPr>
                <w:rFonts w:hint="eastAsia"/>
                <w:sz w:val="20"/>
                <w:szCs w:val="20"/>
              </w:rPr>
              <w:t>进入新增地点页面</w:t>
            </w:r>
          </w:p>
        </w:tc>
      </w:tr>
      <w:tr w:rsidR="00210F6E" w14:paraId="3229889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EA8AFE1" w14:textId="77777777" w:rsidR="00210F6E" w:rsidRDefault="00210F6E" w:rsidP="00FC0C7F">
            <w:pPr>
              <w:rPr>
                <w:rFonts w:hint="eastAsia"/>
                <w:sz w:val="20"/>
                <w:szCs w:val="20"/>
              </w:rPr>
            </w:pPr>
            <w:r>
              <w:rPr>
                <w:rFonts w:hint="eastAsia"/>
                <w:sz w:val="20"/>
                <w:szCs w:val="20"/>
              </w:rPr>
              <w:t>输入地点名称：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68702ADE" w14:textId="77777777" w:rsidR="00210F6E" w:rsidRDefault="00210F6E" w:rsidP="00FC0C7F">
            <w:pPr>
              <w:rPr>
                <w:rFonts w:hint="eastAsia"/>
                <w:sz w:val="20"/>
                <w:szCs w:val="20"/>
              </w:rPr>
            </w:pPr>
            <w:r>
              <w:rPr>
                <w:rFonts w:hint="eastAsia"/>
                <w:sz w:val="20"/>
                <w:szCs w:val="20"/>
              </w:rPr>
              <w:t>提示地点名称不能为0</w:t>
            </w:r>
          </w:p>
        </w:tc>
      </w:tr>
      <w:tr w:rsidR="00210F6E" w14:paraId="6BE06285"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E6947E4" w14:textId="77777777" w:rsidR="00210F6E" w:rsidRDefault="00210F6E" w:rsidP="00FC0C7F">
            <w:pPr>
              <w:rPr>
                <w:rFonts w:hint="eastAsia"/>
                <w:sz w:val="20"/>
                <w:szCs w:val="20"/>
              </w:rPr>
            </w:pPr>
            <w:r>
              <w:rPr>
                <w:rFonts w:hint="eastAsia"/>
                <w:sz w:val="20"/>
                <w:szCs w:val="20"/>
              </w:rPr>
              <w:t>输入地点名称：spot</w:t>
            </w:r>
          </w:p>
        </w:tc>
        <w:tc>
          <w:tcPr>
            <w:tcW w:w="6141" w:type="dxa"/>
            <w:gridSpan w:val="2"/>
            <w:tcBorders>
              <w:top w:val="single" w:sz="4" w:space="0" w:color="000000"/>
              <w:left w:val="single" w:sz="4" w:space="0" w:color="000000"/>
              <w:bottom w:val="single" w:sz="4" w:space="0" w:color="000000"/>
              <w:right w:val="single" w:sz="4" w:space="0" w:color="000000"/>
            </w:tcBorders>
          </w:tcPr>
          <w:p w14:paraId="27F7E386" w14:textId="77777777" w:rsidR="00210F6E" w:rsidRDefault="00210F6E" w:rsidP="00FC0C7F">
            <w:pPr>
              <w:rPr>
                <w:rFonts w:hint="eastAsia"/>
                <w:sz w:val="20"/>
                <w:szCs w:val="20"/>
              </w:rPr>
            </w:pPr>
            <w:r>
              <w:rPr>
                <w:rFonts w:hint="eastAsia"/>
                <w:sz w:val="20"/>
                <w:szCs w:val="20"/>
              </w:rPr>
              <w:t>正常</w:t>
            </w:r>
          </w:p>
        </w:tc>
      </w:tr>
      <w:tr w:rsidR="00210F6E" w14:paraId="0D909C1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F226630" w14:textId="6193D5A9" w:rsidR="00210F6E" w:rsidRDefault="00210F6E" w:rsidP="00FC0C7F">
            <w:pPr>
              <w:rPr>
                <w:rFonts w:hint="eastAsia"/>
                <w:sz w:val="20"/>
                <w:szCs w:val="20"/>
              </w:rPr>
            </w:pPr>
            <w:r>
              <w:rPr>
                <w:rFonts w:hint="eastAsia"/>
                <w:sz w:val="20"/>
                <w:szCs w:val="20"/>
              </w:rPr>
              <w:t>输入地点名称超过16个字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5B72197" w14:textId="701376A6" w:rsidR="00210F6E" w:rsidRDefault="00210F6E" w:rsidP="00FC0C7F">
            <w:pPr>
              <w:rPr>
                <w:rFonts w:hint="eastAsia"/>
                <w:sz w:val="20"/>
                <w:szCs w:val="20"/>
              </w:rPr>
            </w:pPr>
            <w:r>
              <w:rPr>
                <w:rFonts w:hint="eastAsia"/>
                <w:sz w:val="20"/>
                <w:szCs w:val="20"/>
              </w:rPr>
              <w:t>提示地点名称长度只能为1～16个字</w:t>
            </w:r>
          </w:p>
        </w:tc>
      </w:tr>
    </w:tbl>
    <w:p w14:paraId="572655AA" w14:textId="77777777" w:rsidR="0028059C" w:rsidRDefault="0028059C">
      <w:pPr>
        <w:rPr>
          <w:rFonts w:hint="eastAsia"/>
        </w:rPr>
      </w:pPr>
    </w:p>
    <w:p w14:paraId="74B13438" w14:textId="77777777" w:rsidR="0028059C" w:rsidRDefault="0028059C">
      <w:pPr>
        <w:rPr>
          <w:rFonts w:hint="eastAsia"/>
        </w:rPr>
      </w:pPr>
    </w:p>
    <w:p w14:paraId="4D2D43E6" w14:textId="77777777" w:rsidR="0028059C" w:rsidRDefault="0028059C">
      <w:pPr>
        <w:rPr>
          <w:rFonts w:hint="eastAsia"/>
        </w:rPr>
      </w:pPr>
    </w:p>
    <w:p w14:paraId="5C92BC9F" w14:textId="77777777" w:rsidR="0028059C" w:rsidRDefault="0028059C">
      <w:pPr>
        <w:rPr>
          <w:rFonts w:hint="eastAsia"/>
        </w:rPr>
      </w:pPr>
    </w:p>
    <w:p w14:paraId="045B1973" w14:textId="77777777" w:rsidR="0028059C" w:rsidRDefault="0028059C">
      <w:pPr>
        <w:rPr>
          <w:rFonts w:hint="eastAsia"/>
        </w:rPr>
      </w:pPr>
    </w:p>
    <w:p w14:paraId="35EC03A8" w14:textId="77777777" w:rsidR="0028059C" w:rsidRDefault="0028059C">
      <w:pPr>
        <w:rPr>
          <w:rFonts w:hint="eastAsia"/>
        </w:rPr>
      </w:pPr>
    </w:p>
    <w:p w14:paraId="259756D5" w14:textId="77777777" w:rsidR="00210F6E" w:rsidRDefault="00210F6E">
      <w:pPr>
        <w:rPr>
          <w:rFonts w:hint="eastAsia"/>
        </w:rPr>
      </w:pPr>
    </w:p>
    <w:p w14:paraId="39EAE04D" w14:textId="77777777" w:rsidR="00210F6E" w:rsidRDefault="00210F6E">
      <w:pPr>
        <w:rPr>
          <w:rFonts w:hint="eastAsia"/>
        </w:rPr>
      </w:pPr>
    </w:p>
    <w:p w14:paraId="02ABC949" w14:textId="77777777" w:rsidR="00210F6E" w:rsidRDefault="00210F6E">
      <w:pPr>
        <w:rPr>
          <w:rFonts w:hint="eastAsia"/>
        </w:rPr>
      </w:pPr>
    </w:p>
    <w:p w14:paraId="1355AACC" w14:textId="77777777" w:rsidR="00210F6E" w:rsidRDefault="00210F6E">
      <w:pPr>
        <w:rPr>
          <w:rFonts w:hint="eastAsia"/>
        </w:rPr>
      </w:pPr>
    </w:p>
    <w:p w14:paraId="58860D35" w14:textId="77777777" w:rsidR="00210F6E" w:rsidRDefault="00210F6E">
      <w:pPr>
        <w:rPr>
          <w:rFonts w:hint="eastAsia"/>
        </w:rPr>
      </w:pPr>
    </w:p>
    <w:p w14:paraId="29B58478" w14:textId="77777777" w:rsidR="00210F6E" w:rsidRDefault="00210F6E">
      <w:pPr>
        <w:rPr>
          <w:rFonts w:hint="eastAsia"/>
        </w:rPr>
      </w:pPr>
    </w:p>
    <w:p w14:paraId="33A7BDBF" w14:textId="77777777" w:rsidR="00210F6E" w:rsidRDefault="00210F6E">
      <w:pPr>
        <w:rPr>
          <w:rFonts w:hint="eastAsia"/>
        </w:rPr>
      </w:pPr>
    </w:p>
    <w:p w14:paraId="45270D2C" w14:textId="77777777" w:rsidR="00210F6E" w:rsidRDefault="00210F6E">
      <w:pPr>
        <w:rPr>
          <w:rFonts w:hint="eastAsia"/>
        </w:rPr>
      </w:pPr>
    </w:p>
    <w:p w14:paraId="06312116" w14:textId="77777777" w:rsidR="00210F6E" w:rsidRDefault="00210F6E">
      <w:pPr>
        <w:rPr>
          <w:rFonts w:hint="eastAsia"/>
        </w:rPr>
      </w:pPr>
    </w:p>
    <w:p w14:paraId="25CF0323" w14:textId="77777777" w:rsidR="00210F6E" w:rsidRDefault="00210F6E">
      <w:pPr>
        <w:rPr>
          <w:rFonts w:hint="eastAsia"/>
        </w:rPr>
      </w:pPr>
    </w:p>
    <w:p w14:paraId="11B82DC2" w14:textId="77777777" w:rsidR="00210F6E" w:rsidRDefault="00210F6E">
      <w:pPr>
        <w:rPr>
          <w:rFonts w:hint="eastAsia"/>
        </w:rPr>
      </w:pPr>
    </w:p>
    <w:p w14:paraId="49BD0590" w14:textId="77777777" w:rsidR="00B545CA" w:rsidRDefault="00B545CA">
      <w:pPr>
        <w:rPr>
          <w:rFonts w:hint="eastAsia"/>
        </w:rPr>
      </w:pPr>
    </w:p>
    <w:p w14:paraId="7F80DF55" w14:textId="400B2C74" w:rsidR="00B545CA" w:rsidRDefault="00B545CA" w:rsidP="00B545CA">
      <w:pPr>
        <w:pStyle w:val="a2"/>
        <w:numPr>
          <w:ilvl w:val="3"/>
          <w:numId w:val="2"/>
        </w:numPr>
      </w:pPr>
      <w:r>
        <w:rPr>
          <w:rFonts w:hint="eastAsia"/>
        </w:rPr>
        <w:lastRenderedPageBreak/>
        <w:t>新增地点输入地点简介</w:t>
      </w:r>
    </w:p>
    <w:tbl>
      <w:tblPr>
        <w:tblStyle w:val="15"/>
        <w:tblW w:w="8296" w:type="dxa"/>
        <w:tblLayout w:type="fixed"/>
        <w:tblLook w:val="04A0" w:firstRow="1" w:lastRow="0" w:firstColumn="1" w:lastColumn="0" w:noHBand="0" w:noVBand="1"/>
      </w:tblPr>
      <w:tblGrid>
        <w:gridCol w:w="2155"/>
        <w:gridCol w:w="1993"/>
        <w:gridCol w:w="4148"/>
      </w:tblGrid>
      <w:tr w:rsidR="00B545CA" w14:paraId="58F316AB" w14:textId="77777777" w:rsidTr="00B545CA">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0E04BFC9" w14:textId="77777777" w:rsidR="00B545CA" w:rsidRDefault="00B545C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3E37E4" w14:textId="77777777" w:rsidR="00B545CA" w:rsidRDefault="00B545CA" w:rsidP="00FC0C7F">
            <w:pPr>
              <w:rPr>
                <w:sz w:val="20"/>
                <w:szCs w:val="20"/>
              </w:rPr>
            </w:pPr>
            <w:r>
              <w:rPr>
                <w:rFonts w:hint="eastAsia"/>
                <w:sz w:val="20"/>
                <w:szCs w:val="20"/>
              </w:rPr>
              <w:t>TC</w:t>
            </w:r>
            <w:r>
              <w:rPr>
                <w:sz w:val="20"/>
                <w:szCs w:val="20"/>
              </w:rPr>
              <w:t>-A-</w:t>
            </w:r>
          </w:p>
        </w:tc>
      </w:tr>
      <w:tr w:rsidR="00B545CA" w14:paraId="1D1F003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0B98D18" w14:textId="77777777" w:rsidR="00B545CA" w:rsidRDefault="00B545C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668591" w14:textId="1DF47E8A" w:rsidR="00B545CA" w:rsidRDefault="00B545CA" w:rsidP="00FC0C7F">
            <w:pPr>
              <w:rPr>
                <w:sz w:val="20"/>
                <w:szCs w:val="20"/>
              </w:rPr>
            </w:pPr>
            <w:r>
              <w:rPr>
                <w:rFonts w:hint="eastAsia"/>
                <w:sz w:val="20"/>
                <w:szCs w:val="20"/>
              </w:rPr>
              <w:t>新增地点输入地点简介</w:t>
            </w:r>
          </w:p>
        </w:tc>
      </w:tr>
      <w:tr w:rsidR="00B545CA" w14:paraId="6517A8A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957280C" w14:textId="77777777" w:rsidR="00B545CA" w:rsidRDefault="00B545C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A842CE" w14:textId="48EEAE48" w:rsidR="00B545CA" w:rsidRDefault="00B545CA" w:rsidP="00FC0C7F">
            <w:pPr>
              <w:rPr>
                <w:sz w:val="20"/>
                <w:szCs w:val="20"/>
              </w:rPr>
            </w:pPr>
            <w:r>
              <w:rPr>
                <w:rFonts w:hint="eastAsia"/>
                <w:sz w:val="20"/>
                <w:szCs w:val="20"/>
              </w:rPr>
              <w:t>新增地点输入地点简介</w:t>
            </w:r>
          </w:p>
        </w:tc>
      </w:tr>
      <w:tr w:rsidR="00B545CA" w14:paraId="79DFE5CE"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7AD39D9" w14:textId="77777777" w:rsidR="00B545CA" w:rsidRDefault="00B545C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91225C" w14:textId="77777777" w:rsidR="00B545CA" w:rsidRDefault="00B545CA" w:rsidP="00FC0C7F">
            <w:pPr>
              <w:rPr>
                <w:sz w:val="20"/>
                <w:szCs w:val="20"/>
              </w:rPr>
            </w:pPr>
            <w:r>
              <w:rPr>
                <w:rFonts w:hint="eastAsia"/>
                <w:sz w:val="20"/>
                <w:szCs w:val="20"/>
              </w:rPr>
              <w:t>管理员</w:t>
            </w:r>
          </w:p>
        </w:tc>
      </w:tr>
      <w:tr w:rsidR="00B545CA" w14:paraId="0F57565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D800D7E" w14:textId="77777777" w:rsidR="00B545CA" w:rsidRDefault="00B545C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9265C7" w14:textId="77777777" w:rsidR="00B545CA" w:rsidRDefault="00B545CA" w:rsidP="00FC0C7F">
            <w:pPr>
              <w:rPr>
                <w:sz w:val="20"/>
                <w:szCs w:val="20"/>
              </w:rPr>
            </w:pPr>
            <w:r>
              <w:rPr>
                <w:rFonts w:hint="eastAsia"/>
                <w:sz w:val="20"/>
                <w:szCs w:val="20"/>
              </w:rPr>
              <w:t>黑盒测试</w:t>
            </w:r>
          </w:p>
        </w:tc>
      </w:tr>
      <w:tr w:rsidR="00B545CA" w14:paraId="128A1AD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4971ECB" w14:textId="77777777" w:rsidR="00B545CA" w:rsidRDefault="00B545C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4852285" w14:textId="77777777" w:rsidR="00B545CA" w:rsidRDefault="00B545CA" w:rsidP="00FC0C7F">
            <w:pPr>
              <w:rPr>
                <w:sz w:val="20"/>
                <w:szCs w:val="20"/>
              </w:rPr>
            </w:pPr>
            <w:r>
              <w:rPr>
                <w:rFonts w:hint="eastAsia"/>
                <w:sz w:val="20"/>
                <w:szCs w:val="20"/>
              </w:rPr>
              <w:t>登录后台</w:t>
            </w:r>
          </w:p>
        </w:tc>
      </w:tr>
      <w:tr w:rsidR="00B545CA" w14:paraId="6150728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73376E0" w14:textId="77777777" w:rsidR="00B545CA" w:rsidRDefault="00B545C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645CFE" w14:textId="5BD127A6" w:rsidR="00B545CA" w:rsidRDefault="00B545CA" w:rsidP="00FC0C7F">
            <w:pPr>
              <w:rPr>
                <w:sz w:val="20"/>
                <w:szCs w:val="20"/>
              </w:rPr>
            </w:pPr>
            <w:r>
              <w:rPr>
                <w:rFonts w:hint="eastAsia"/>
                <w:sz w:val="20"/>
                <w:szCs w:val="20"/>
              </w:rPr>
              <w:t>管理员在后台的地点管理页面新增地点输入地点简介</w:t>
            </w:r>
          </w:p>
        </w:tc>
      </w:tr>
      <w:tr w:rsidR="00B545CA" w14:paraId="147422C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645D757" w14:textId="77777777" w:rsidR="00B545CA" w:rsidRDefault="00B545C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6316F3" w14:textId="7FB75BB1" w:rsidR="00B545CA" w:rsidRDefault="00B545CA" w:rsidP="00FC0C7F">
            <w:pPr>
              <w:rPr>
                <w:sz w:val="20"/>
                <w:szCs w:val="20"/>
              </w:rPr>
            </w:pPr>
            <w:r>
              <w:rPr>
                <w:rFonts w:hint="eastAsia"/>
                <w:sz w:val="20"/>
                <w:szCs w:val="20"/>
              </w:rPr>
              <w:t>测试管理员是否能在后台的地点管理页面进入新增地点页面输入地点简介</w:t>
            </w:r>
          </w:p>
        </w:tc>
      </w:tr>
      <w:tr w:rsidR="00B545CA" w14:paraId="04F5F3E4"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4667C0A1" w14:textId="77777777" w:rsidR="00B545CA" w:rsidRDefault="00B545CA" w:rsidP="00FC0C7F">
            <w:pPr>
              <w:rPr>
                <w:sz w:val="20"/>
                <w:szCs w:val="20"/>
              </w:rPr>
            </w:pPr>
            <w:r>
              <w:rPr>
                <w:rFonts w:hint="eastAsia"/>
                <w:sz w:val="20"/>
                <w:szCs w:val="20"/>
              </w:rPr>
              <w:t>初始条件和背景：</w:t>
            </w:r>
          </w:p>
          <w:p w14:paraId="1555B622" w14:textId="77777777" w:rsidR="00B545CA" w:rsidRDefault="00B545CA" w:rsidP="00FC0C7F">
            <w:pPr>
              <w:rPr>
                <w:sz w:val="20"/>
                <w:szCs w:val="20"/>
              </w:rPr>
            </w:pPr>
            <w:r>
              <w:rPr>
                <w:rFonts w:hint="eastAsia"/>
                <w:sz w:val="20"/>
                <w:szCs w:val="20"/>
              </w:rPr>
              <w:t>系统：PC端</w:t>
            </w:r>
          </w:p>
          <w:p w14:paraId="1439016F" w14:textId="77777777" w:rsidR="00B545CA" w:rsidRDefault="00B545CA" w:rsidP="00FC0C7F">
            <w:pPr>
              <w:rPr>
                <w:sz w:val="20"/>
                <w:szCs w:val="20"/>
              </w:rPr>
            </w:pPr>
            <w:r>
              <w:rPr>
                <w:rFonts w:hint="eastAsia"/>
                <w:sz w:val="20"/>
                <w:szCs w:val="20"/>
              </w:rPr>
              <w:t>浏览器：C</w:t>
            </w:r>
            <w:r>
              <w:rPr>
                <w:sz w:val="20"/>
                <w:szCs w:val="20"/>
              </w:rPr>
              <w:t>hrome</w:t>
            </w:r>
          </w:p>
          <w:p w14:paraId="69F8B2F3" w14:textId="77777777" w:rsidR="00B545CA" w:rsidRDefault="00B545CA" w:rsidP="00FC0C7F">
            <w:pPr>
              <w:rPr>
                <w:sz w:val="20"/>
                <w:szCs w:val="20"/>
              </w:rPr>
            </w:pPr>
            <w:r>
              <w:rPr>
                <w:rFonts w:hint="eastAsia"/>
                <w:sz w:val="20"/>
                <w:szCs w:val="20"/>
              </w:rPr>
              <w:t>注释：无</w:t>
            </w:r>
          </w:p>
        </w:tc>
      </w:tr>
      <w:tr w:rsidR="00B545CA" w14:paraId="39B071C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A9A1C9C" w14:textId="77777777" w:rsidR="00B545CA" w:rsidRDefault="00B545C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488203" w14:textId="77777777" w:rsidR="00B545CA" w:rsidRDefault="00B545CA" w:rsidP="00FC0C7F">
            <w:pPr>
              <w:rPr>
                <w:sz w:val="20"/>
                <w:szCs w:val="20"/>
              </w:rPr>
            </w:pPr>
            <w:r>
              <w:rPr>
                <w:rFonts w:hint="eastAsia"/>
                <w:sz w:val="20"/>
                <w:szCs w:val="20"/>
              </w:rPr>
              <w:t>预期结果</w:t>
            </w:r>
          </w:p>
        </w:tc>
      </w:tr>
      <w:tr w:rsidR="00B545CA" w14:paraId="1C237512"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10A8E9A" w14:textId="77777777" w:rsidR="00B545CA" w:rsidRDefault="00B545C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D0D8E93" w14:textId="77777777" w:rsidR="00B545CA" w:rsidRDefault="00B545CA" w:rsidP="00FC0C7F">
            <w:pPr>
              <w:rPr>
                <w:sz w:val="20"/>
                <w:szCs w:val="20"/>
              </w:rPr>
            </w:pPr>
            <w:r>
              <w:rPr>
                <w:rFonts w:hint="eastAsia"/>
                <w:sz w:val="20"/>
                <w:szCs w:val="20"/>
              </w:rPr>
              <w:t>进入管理员后台界面，可见地点管理</w:t>
            </w:r>
          </w:p>
        </w:tc>
      </w:tr>
      <w:tr w:rsidR="00B545CA" w14:paraId="687BE9EE"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74EFAF3" w14:textId="77777777" w:rsidR="00B545CA" w:rsidRDefault="00B545C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BFDF3B9" w14:textId="77777777" w:rsidR="00B545CA" w:rsidRDefault="00B545CA" w:rsidP="00FC0C7F">
            <w:pPr>
              <w:rPr>
                <w:sz w:val="20"/>
                <w:szCs w:val="20"/>
              </w:rPr>
            </w:pPr>
            <w:r>
              <w:rPr>
                <w:rFonts w:hint="eastAsia"/>
                <w:sz w:val="20"/>
                <w:szCs w:val="20"/>
              </w:rPr>
              <w:t>进入地点管理页面</w:t>
            </w:r>
          </w:p>
        </w:tc>
      </w:tr>
      <w:tr w:rsidR="00B545CA" w14:paraId="260848E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4CA349C" w14:textId="77777777" w:rsidR="00B545CA" w:rsidRDefault="00B545CA"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0C514D1F" w14:textId="77777777" w:rsidR="00B545CA" w:rsidRDefault="00B545CA" w:rsidP="00FC0C7F">
            <w:pPr>
              <w:rPr>
                <w:rFonts w:hint="eastAsia"/>
                <w:sz w:val="20"/>
                <w:szCs w:val="20"/>
              </w:rPr>
            </w:pPr>
            <w:r>
              <w:rPr>
                <w:rFonts w:hint="eastAsia"/>
                <w:sz w:val="20"/>
                <w:szCs w:val="20"/>
              </w:rPr>
              <w:t>进入新增地点页面</w:t>
            </w:r>
          </w:p>
        </w:tc>
      </w:tr>
      <w:tr w:rsidR="00B545CA" w14:paraId="49CC845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6E16098" w14:textId="1A4D6FEA" w:rsidR="00B545CA" w:rsidRDefault="00B545CA" w:rsidP="00FC0C7F">
            <w:pPr>
              <w:rPr>
                <w:rFonts w:hint="eastAsia"/>
                <w:sz w:val="20"/>
                <w:szCs w:val="20"/>
              </w:rPr>
            </w:pPr>
            <w:r>
              <w:rPr>
                <w:rFonts w:hint="eastAsia"/>
                <w:sz w:val="20"/>
                <w:szCs w:val="20"/>
              </w:rPr>
              <w:t>输入地点简介：</w:t>
            </w:r>
          </w:p>
        </w:tc>
        <w:tc>
          <w:tcPr>
            <w:tcW w:w="6141" w:type="dxa"/>
            <w:gridSpan w:val="2"/>
            <w:tcBorders>
              <w:top w:val="single" w:sz="4" w:space="0" w:color="000000"/>
              <w:left w:val="single" w:sz="4" w:space="0" w:color="000000"/>
              <w:bottom w:val="single" w:sz="4" w:space="0" w:color="000000"/>
              <w:right w:val="single" w:sz="4" w:space="0" w:color="000000"/>
            </w:tcBorders>
          </w:tcPr>
          <w:p w14:paraId="2F43742C" w14:textId="77777777" w:rsidR="00B545CA" w:rsidRDefault="00B545CA" w:rsidP="00FC0C7F">
            <w:pPr>
              <w:rPr>
                <w:rFonts w:hint="eastAsia"/>
                <w:sz w:val="20"/>
                <w:szCs w:val="20"/>
              </w:rPr>
            </w:pPr>
            <w:r>
              <w:rPr>
                <w:rFonts w:hint="eastAsia"/>
                <w:sz w:val="20"/>
                <w:szCs w:val="20"/>
              </w:rPr>
              <w:t>提示地点名称不能为0</w:t>
            </w:r>
          </w:p>
        </w:tc>
      </w:tr>
      <w:tr w:rsidR="00B545CA" w14:paraId="7CAD0179"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5FECF75" w14:textId="7D944FB6" w:rsidR="00B545CA" w:rsidRDefault="00B545CA" w:rsidP="00FC0C7F">
            <w:pPr>
              <w:rPr>
                <w:rFonts w:hint="eastAsia"/>
                <w:sz w:val="20"/>
                <w:szCs w:val="20"/>
              </w:rPr>
            </w:pPr>
            <w:r>
              <w:rPr>
                <w:rFonts w:hint="eastAsia"/>
                <w:sz w:val="20"/>
                <w:szCs w:val="20"/>
              </w:rPr>
              <w:t>输入地点简介：content</w:t>
            </w:r>
          </w:p>
        </w:tc>
        <w:tc>
          <w:tcPr>
            <w:tcW w:w="6141" w:type="dxa"/>
            <w:gridSpan w:val="2"/>
            <w:tcBorders>
              <w:top w:val="single" w:sz="4" w:space="0" w:color="000000"/>
              <w:left w:val="single" w:sz="4" w:space="0" w:color="000000"/>
              <w:bottom w:val="single" w:sz="4" w:space="0" w:color="000000"/>
              <w:right w:val="single" w:sz="4" w:space="0" w:color="000000"/>
            </w:tcBorders>
          </w:tcPr>
          <w:p w14:paraId="5B699604" w14:textId="77777777" w:rsidR="00B545CA" w:rsidRDefault="00B545CA" w:rsidP="00FC0C7F">
            <w:pPr>
              <w:rPr>
                <w:rFonts w:hint="eastAsia"/>
                <w:sz w:val="20"/>
                <w:szCs w:val="20"/>
              </w:rPr>
            </w:pPr>
            <w:r>
              <w:rPr>
                <w:rFonts w:hint="eastAsia"/>
                <w:sz w:val="20"/>
                <w:szCs w:val="20"/>
              </w:rPr>
              <w:t>正常</w:t>
            </w:r>
          </w:p>
        </w:tc>
      </w:tr>
      <w:tr w:rsidR="00B545CA" w14:paraId="0F4AF59B"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41E7FFD" w14:textId="7DA3FC5C" w:rsidR="00B545CA" w:rsidRDefault="00B545CA" w:rsidP="00FC0C7F">
            <w:pPr>
              <w:rPr>
                <w:rFonts w:hint="eastAsia"/>
                <w:sz w:val="20"/>
                <w:szCs w:val="20"/>
              </w:rPr>
            </w:pPr>
            <w:r>
              <w:rPr>
                <w:rFonts w:hint="eastAsia"/>
                <w:sz w:val="20"/>
                <w:szCs w:val="20"/>
              </w:rPr>
              <w:t>输入地点名称超过128个字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7120B84A" w14:textId="252173E0" w:rsidR="00B545CA" w:rsidRDefault="00B545CA" w:rsidP="00FC0C7F">
            <w:pPr>
              <w:rPr>
                <w:rFonts w:hint="eastAsia"/>
                <w:sz w:val="20"/>
                <w:szCs w:val="20"/>
              </w:rPr>
            </w:pPr>
            <w:r>
              <w:rPr>
                <w:rFonts w:hint="eastAsia"/>
                <w:sz w:val="20"/>
                <w:szCs w:val="20"/>
              </w:rPr>
              <w:t>提示地点名称长度只能为1～128个字</w:t>
            </w:r>
          </w:p>
        </w:tc>
      </w:tr>
    </w:tbl>
    <w:p w14:paraId="399AB790" w14:textId="77777777" w:rsidR="00B545CA" w:rsidRPr="00B545CA" w:rsidRDefault="00B545CA">
      <w:pPr>
        <w:rPr>
          <w:rFonts w:hint="eastAsia"/>
        </w:rPr>
      </w:pPr>
    </w:p>
    <w:p w14:paraId="61C02F5C" w14:textId="77777777" w:rsidR="00210F6E" w:rsidRDefault="00210F6E">
      <w:pPr>
        <w:rPr>
          <w:rFonts w:hint="eastAsia"/>
        </w:rPr>
      </w:pPr>
    </w:p>
    <w:p w14:paraId="24E5CBFE" w14:textId="77777777" w:rsidR="00210F6E" w:rsidRDefault="00210F6E">
      <w:pPr>
        <w:rPr>
          <w:rFonts w:hint="eastAsia"/>
        </w:rPr>
      </w:pPr>
    </w:p>
    <w:p w14:paraId="4E0EBB23" w14:textId="77777777" w:rsidR="002B2B9C" w:rsidRDefault="002B2B9C">
      <w:pPr>
        <w:rPr>
          <w:rFonts w:hint="eastAsia"/>
        </w:rPr>
      </w:pPr>
    </w:p>
    <w:p w14:paraId="262E0BFA" w14:textId="77777777" w:rsidR="002B2B9C" w:rsidRDefault="002B2B9C">
      <w:pPr>
        <w:rPr>
          <w:rFonts w:hint="eastAsia"/>
        </w:rPr>
      </w:pPr>
    </w:p>
    <w:p w14:paraId="4F8E3CA0" w14:textId="77777777" w:rsidR="002B2B9C" w:rsidRDefault="002B2B9C">
      <w:pPr>
        <w:rPr>
          <w:rFonts w:hint="eastAsia"/>
        </w:rPr>
      </w:pPr>
    </w:p>
    <w:p w14:paraId="1EB8B8EB" w14:textId="77777777" w:rsidR="002B2B9C" w:rsidRDefault="002B2B9C">
      <w:pPr>
        <w:rPr>
          <w:rFonts w:hint="eastAsia"/>
        </w:rPr>
      </w:pPr>
    </w:p>
    <w:p w14:paraId="2F9ACD57" w14:textId="77777777" w:rsidR="002B2B9C" w:rsidRDefault="002B2B9C">
      <w:pPr>
        <w:rPr>
          <w:rFonts w:hint="eastAsia"/>
        </w:rPr>
      </w:pPr>
    </w:p>
    <w:p w14:paraId="60C43E66" w14:textId="77777777" w:rsidR="002B2B9C" w:rsidRDefault="002B2B9C">
      <w:pPr>
        <w:rPr>
          <w:rFonts w:hint="eastAsia"/>
        </w:rPr>
      </w:pPr>
    </w:p>
    <w:p w14:paraId="639AA6F2" w14:textId="77777777" w:rsidR="002B2B9C" w:rsidRDefault="002B2B9C">
      <w:pPr>
        <w:rPr>
          <w:rFonts w:hint="eastAsia"/>
        </w:rPr>
      </w:pPr>
    </w:p>
    <w:p w14:paraId="3F036E3A" w14:textId="77777777" w:rsidR="002B2B9C" w:rsidRDefault="002B2B9C">
      <w:pPr>
        <w:rPr>
          <w:rFonts w:hint="eastAsia"/>
        </w:rPr>
      </w:pPr>
    </w:p>
    <w:p w14:paraId="01A87886" w14:textId="77777777" w:rsidR="002B2B9C" w:rsidRDefault="002B2B9C">
      <w:pPr>
        <w:rPr>
          <w:rFonts w:hint="eastAsia"/>
        </w:rPr>
      </w:pPr>
    </w:p>
    <w:p w14:paraId="37244ACD" w14:textId="77777777" w:rsidR="002B2B9C" w:rsidRDefault="002B2B9C">
      <w:pPr>
        <w:rPr>
          <w:rFonts w:hint="eastAsia"/>
        </w:rPr>
      </w:pPr>
    </w:p>
    <w:p w14:paraId="06567511" w14:textId="77777777" w:rsidR="002B2B9C" w:rsidRDefault="002B2B9C">
      <w:pPr>
        <w:rPr>
          <w:rFonts w:hint="eastAsia"/>
        </w:rPr>
      </w:pPr>
    </w:p>
    <w:p w14:paraId="3DD5BCE8" w14:textId="77777777" w:rsidR="002B2B9C" w:rsidRDefault="002B2B9C">
      <w:pPr>
        <w:rPr>
          <w:rFonts w:hint="eastAsia"/>
        </w:rPr>
      </w:pPr>
    </w:p>
    <w:p w14:paraId="4BBCDECE" w14:textId="77777777" w:rsidR="002B2B9C" w:rsidRDefault="002B2B9C">
      <w:pPr>
        <w:rPr>
          <w:rFonts w:hint="eastAsia"/>
        </w:rPr>
      </w:pPr>
    </w:p>
    <w:p w14:paraId="27BC6C77" w14:textId="77777777" w:rsidR="002B2B9C" w:rsidRDefault="002B2B9C">
      <w:pPr>
        <w:rPr>
          <w:rFonts w:hint="eastAsia"/>
        </w:rPr>
      </w:pPr>
    </w:p>
    <w:p w14:paraId="353B31CE" w14:textId="6310706F" w:rsidR="002B2B9C" w:rsidRDefault="002B2B9C" w:rsidP="002B2B9C">
      <w:pPr>
        <w:pStyle w:val="a2"/>
        <w:numPr>
          <w:ilvl w:val="3"/>
          <w:numId w:val="2"/>
        </w:numPr>
      </w:pPr>
      <w:r>
        <w:rPr>
          <w:rFonts w:hint="eastAsia"/>
        </w:rPr>
        <w:lastRenderedPageBreak/>
        <w:t>新增地点上传地点图片</w:t>
      </w:r>
    </w:p>
    <w:tbl>
      <w:tblPr>
        <w:tblStyle w:val="15"/>
        <w:tblW w:w="8296" w:type="dxa"/>
        <w:tblLayout w:type="fixed"/>
        <w:tblLook w:val="04A0" w:firstRow="1" w:lastRow="0" w:firstColumn="1" w:lastColumn="0" w:noHBand="0" w:noVBand="1"/>
      </w:tblPr>
      <w:tblGrid>
        <w:gridCol w:w="2155"/>
        <w:gridCol w:w="1993"/>
        <w:gridCol w:w="4148"/>
      </w:tblGrid>
      <w:tr w:rsidR="002B2B9C" w14:paraId="329AF994" w14:textId="77777777" w:rsidTr="00FC0C7F">
        <w:trPr>
          <w:trHeight w:val="326"/>
        </w:trPr>
        <w:tc>
          <w:tcPr>
            <w:tcW w:w="4148" w:type="dxa"/>
            <w:gridSpan w:val="2"/>
            <w:tcBorders>
              <w:top w:val="single" w:sz="4" w:space="0" w:color="000000"/>
              <w:left w:val="single" w:sz="4" w:space="0" w:color="000000"/>
              <w:bottom w:val="single" w:sz="4" w:space="0" w:color="000000"/>
              <w:right w:val="single" w:sz="4" w:space="0" w:color="000000"/>
            </w:tcBorders>
          </w:tcPr>
          <w:p w14:paraId="3AF27B7C" w14:textId="77777777" w:rsidR="002B2B9C" w:rsidRDefault="002B2B9C"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378211D" w14:textId="77777777" w:rsidR="002B2B9C" w:rsidRDefault="002B2B9C" w:rsidP="00FC0C7F">
            <w:pPr>
              <w:rPr>
                <w:sz w:val="20"/>
                <w:szCs w:val="20"/>
              </w:rPr>
            </w:pPr>
            <w:r>
              <w:rPr>
                <w:rFonts w:hint="eastAsia"/>
                <w:sz w:val="20"/>
                <w:szCs w:val="20"/>
              </w:rPr>
              <w:t>TC</w:t>
            </w:r>
            <w:r>
              <w:rPr>
                <w:sz w:val="20"/>
                <w:szCs w:val="20"/>
              </w:rPr>
              <w:t>-A-</w:t>
            </w:r>
          </w:p>
        </w:tc>
      </w:tr>
      <w:tr w:rsidR="002B2B9C" w14:paraId="5C4F36F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E656466" w14:textId="77777777" w:rsidR="002B2B9C" w:rsidRDefault="002B2B9C"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C9A1C1" w14:textId="0317A471" w:rsidR="002B2B9C" w:rsidRDefault="002B2B9C" w:rsidP="00FC0C7F">
            <w:pPr>
              <w:rPr>
                <w:sz w:val="20"/>
                <w:szCs w:val="20"/>
              </w:rPr>
            </w:pPr>
            <w:r>
              <w:rPr>
                <w:rFonts w:hint="eastAsia"/>
                <w:sz w:val="20"/>
                <w:szCs w:val="20"/>
              </w:rPr>
              <w:t>新增地点上传地点图片</w:t>
            </w:r>
          </w:p>
        </w:tc>
      </w:tr>
      <w:tr w:rsidR="002B2B9C" w14:paraId="1F7209E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5FC7101" w14:textId="77777777" w:rsidR="002B2B9C" w:rsidRDefault="002B2B9C"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813F3" w14:textId="6C76A8EC" w:rsidR="002B2B9C" w:rsidRDefault="002B2B9C" w:rsidP="00FC0C7F">
            <w:pPr>
              <w:rPr>
                <w:sz w:val="20"/>
                <w:szCs w:val="20"/>
              </w:rPr>
            </w:pPr>
            <w:r>
              <w:rPr>
                <w:rFonts w:hint="eastAsia"/>
                <w:sz w:val="20"/>
                <w:szCs w:val="20"/>
              </w:rPr>
              <w:t>新增地点上传地点图片</w:t>
            </w:r>
          </w:p>
        </w:tc>
      </w:tr>
      <w:tr w:rsidR="002B2B9C" w14:paraId="61C2B98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4F388DC" w14:textId="77777777" w:rsidR="002B2B9C" w:rsidRDefault="002B2B9C"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D64FDD" w14:textId="77777777" w:rsidR="002B2B9C" w:rsidRDefault="002B2B9C" w:rsidP="00FC0C7F">
            <w:pPr>
              <w:rPr>
                <w:sz w:val="20"/>
                <w:szCs w:val="20"/>
              </w:rPr>
            </w:pPr>
            <w:r>
              <w:rPr>
                <w:rFonts w:hint="eastAsia"/>
                <w:sz w:val="20"/>
                <w:szCs w:val="20"/>
              </w:rPr>
              <w:t>管理员</w:t>
            </w:r>
          </w:p>
        </w:tc>
      </w:tr>
      <w:tr w:rsidR="002B2B9C" w14:paraId="5947BA2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653A378" w14:textId="77777777" w:rsidR="002B2B9C" w:rsidRDefault="002B2B9C"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1B2F401" w14:textId="77777777" w:rsidR="002B2B9C" w:rsidRDefault="002B2B9C" w:rsidP="00FC0C7F">
            <w:pPr>
              <w:rPr>
                <w:sz w:val="20"/>
                <w:szCs w:val="20"/>
              </w:rPr>
            </w:pPr>
            <w:r>
              <w:rPr>
                <w:rFonts w:hint="eastAsia"/>
                <w:sz w:val="20"/>
                <w:szCs w:val="20"/>
              </w:rPr>
              <w:t>黑盒测试</w:t>
            </w:r>
          </w:p>
        </w:tc>
      </w:tr>
      <w:tr w:rsidR="002B2B9C" w14:paraId="1A0FDC0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FBD6AAC" w14:textId="77777777" w:rsidR="002B2B9C" w:rsidRDefault="002B2B9C"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B20FAB" w14:textId="77777777" w:rsidR="002B2B9C" w:rsidRDefault="002B2B9C" w:rsidP="00FC0C7F">
            <w:pPr>
              <w:rPr>
                <w:sz w:val="20"/>
                <w:szCs w:val="20"/>
              </w:rPr>
            </w:pPr>
            <w:r>
              <w:rPr>
                <w:rFonts w:hint="eastAsia"/>
                <w:sz w:val="20"/>
                <w:szCs w:val="20"/>
              </w:rPr>
              <w:t>登录后台</w:t>
            </w:r>
          </w:p>
        </w:tc>
      </w:tr>
      <w:tr w:rsidR="002B2B9C" w14:paraId="37003EA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D78C844" w14:textId="77777777" w:rsidR="002B2B9C" w:rsidRDefault="002B2B9C"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A7BCBB" w14:textId="16AFB7EE" w:rsidR="002B2B9C" w:rsidRDefault="002B2B9C" w:rsidP="002B2B9C">
            <w:pPr>
              <w:rPr>
                <w:sz w:val="20"/>
                <w:szCs w:val="20"/>
              </w:rPr>
            </w:pPr>
            <w:r>
              <w:rPr>
                <w:rFonts w:hint="eastAsia"/>
                <w:sz w:val="20"/>
                <w:szCs w:val="20"/>
              </w:rPr>
              <w:t>管理员在后台的地点管理页面新增地点上传地点图片</w:t>
            </w:r>
          </w:p>
        </w:tc>
      </w:tr>
      <w:tr w:rsidR="002B2B9C" w14:paraId="26B1B99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F707C04" w14:textId="77777777" w:rsidR="002B2B9C" w:rsidRDefault="002B2B9C"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5255C8" w14:textId="41800B0A" w:rsidR="002B2B9C" w:rsidRDefault="002B2B9C" w:rsidP="002B2B9C">
            <w:pPr>
              <w:rPr>
                <w:sz w:val="20"/>
                <w:szCs w:val="20"/>
              </w:rPr>
            </w:pPr>
            <w:r>
              <w:rPr>
                <w:rFonts w:hint="eastAsia"/>
                <w:sz w:val="20"/>
                <w:szCs w:val="20"/>
              </w:rPr>
              <w:t>测试管理员是否能在后台的地点管理页面进入新增地点页面上传地点图片</w:t>
            </w:r>
          </w:p>
        </w:tc>
      </w:tr>
      <w:tr w:rsidR="002B2B9C" w14:paraId="575D9100"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0B28B656" w14:textId="77777777" w:rsidR="002B2B9C" w:rsidRDefault="002B2B9C" w:rsidP="00FC0C7F">
            <w:pPr>
              <w:rPr>
                <w:sz w:val="20"/>
                <w:szCs w:val="20"/>
              </w:rPr>
            </w:pPr>
            <w:r>
              <w:rPr>
                <w:rFonts w:hint="eastAsia"/>
                <w:sz w:val="20"/>
                <w:szCs w:val="20"/>
              </w:rPr>
              <w:t>初始条件和背景：</w:t>
            </w:r>
          </w:p>
          <w:p w14:paraId="33E7BFBC" w14:textId="77777777" w:rsidR="002B2B9C" w:rsidRDefault="002B2B9C" w:rsidP="00FC0C7F">
            <w:pPr>
              <w:rPr>
                <w:sz w:val="20"/>
                <w:szCs w:val="20"/>
              </w:rPr>
            </w:pPr>
            <w:r>
              <w:rPr>
                <w:rFonts w:hint="eastAsia"/>
                <w:sz w:val="20"/>
                <w:szCs w:val="20"/>
              </w:rPr>
              <w:t>系统：PC端</w:t>
            </w:r>
          </w:p>
          <w:p w14:paraId="5CB35581" w14:textId="77777777" w:rsidR="002B2B9C" w:rsidRDefault="002B2B9C" w:rsidP="00FC0C7F">
            <w:pPr>
              <w:rPr>
                <w:sz w:val="20"/>
                <w:szCs w:val="20"/>
              </w:rPr>
            </w:pPr>
            <w:r>
              <w:rPr>
                <w:rFonts w:hint="eastAsia"/>
                <w:sz w:val="20"/>
                <w:szCs w:val="20"/>
              </w:rPr>
              <w:t>浏览器：C</w:t>
            </w:r>
            <w:r>
              <w:rPr>
                <w:sz w:val="20"/>
                <w:szCs w:val="20"/>
              </w:rPr>
              <w:t>hrome</w:t>
            </w:r>
          </w:p>
          <w:p w14:paraId="66E41745" w14:textId="77777777" w:rsidR="002B2B9C" w:rsidRDefault="002B2B9C" w:rsidP="00FC0C7F">
            <w:pPr>
              <w:rPr>
                <w:sz w:val="20"/>
                <w:szCs w:val="20"/>
              </w:rPr>
            </w:pPr>
            <w:r>
              <w:rPr>
                <w:rFonts w:hint="eastAsia"/>
                <w:sz w:val="20"/>
                <w:szCs w:val="20"/>
              </w:rPr>
              <w:t>注释：无</w:t>
            </w:r>
          </w:p>
        </w:tc>
      </w:tr>
      <w:tr w:rsidR="002B2B9C" w14:paraId="30CB84E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B908C29" w14:textId="77777777" w:rsidR="002B2B9C" w:rsidRDefault="002B2B9C"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35DCE99" w14:textId="77777777" w:rsidR="002B2B9C" w:rsidRDefault="002B2B9C" w:rsidP="00FC0C7F">
            <w:pPr>
              <w:rPr>
                <w:sz w:val="20"/>
                <w:szCs w:val="20"/>
              </w:rPr>
            </w:pPr>
            <w:r>
              <w:rPr>
                <w:rFonts w:hint="eastAsia"/>
                <w:sz w:val="20"/>
                <w:szCs w:val="20"/>
              </w:rPr>
              <w:t>预期结果</w:t>
            </w:r>
          </w:p>
        </w:tc>
      </w:tr>
      <w:tr w:rsidR="002B2B9C" w14:paraId="76AD3C6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AB71433" w14:textId="77777777" w:rsidR="002B2B9C" w:rsidRDefault="002B2B9C"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C8EA06D" w14:textId="77777777" w:rsidR="002B2B9C" w:rsidRDefault="002B2B9C" w:rsidP="00FC0C7F">
            <w:pPr>
              <w:rPr>
                <w:sz w:val="20"/>
                <w:szCs w:val="20"/>
              </w:rPr>
            </w:pPr>
            <w:r>
              <w:rPr>
                <w:rFonts w:hint="eastAsia"/>
                <w:sz w:val="20"/>
                <w:szCs w:val="20"/>
              </w:rPr>
              <w:t>进入管理员后台界面，可见地点管理</w:t>
            </w:r>
          </w:p>
        </w:tc>
      </w:tr>
      <w:tr w:rsidR="002B2B9C" w14:paraId="0137B55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EF32E35" w14:textId="77777777" w:rsidR="002B2B9C" w:rsidRDefault="002B2B9C"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2408B96" w14:textId="77777777" w:rsidR="002B2B9C" w:rsidRDefault="002B2B9C" w:rsidP="00FC0C7F">
            <w:pPr>
              <w:rPr>
                <w:sz w:val="20"/>
                <w:szCs w:val="20"/>
              </w:rPr>
            </w:pPr>
            <w:r>
              <w:rPr>
                <w:rFonts w:hint="eastAsia"/>
                <w:sz w:val="20"/>
                <w:szCs w:val="20"/>
              </w:rPr>
              <w:t>进入地点管理页面</w:t>
            </w:r>
          </w:p>
        </w:tc>
      </w:tr>
      <w:tr w:rsidR="002B2B9C" w14:paraId="00A2B1F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1356948" w14:textId="77777777" w:rsidR="002B2B9C" w:rsidRDefault="002B2B9C" w:rsidP="00FC0C7F">
            <w:pPr>
              <w:rPr>
                <w:sz w:val="20"/>
                <w:szCs w:val="20"/>
              </w:rPr>
            </w:pPr>
            <w:r>
              <w:rPr>
                <w:rFonts w:hint="eastAsia"/>
                <w:sz w:val="20"/>
                <w:szCs w:val="20"/>
              </w:rPr>
              <w:t>新增地点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0914DE59" w14:textId="77777777" w:rsidR="002B2B9C" w:rsidRDefault="002B2B9C" w:rsidP="00FC0C7F">
            <w:pPr>
              <w:rPr>
                <w:rFonts w:hint="eastAsia"/>
                <w:sz w:val="20"/>
                <w:szCs w:val="20"/>
              </w:rPr>
            </w:pPr>
            <w:r>
              <w:rPr>
                <w:rFonts w:hint="eastAsia"/>
                <w:sz w:val="20"/>
                <w:szCs w:val="20"/>
              </w:rPr>
              <w:t>进入新增地点页面</w:t>
            </w:r>
          </w:p>
        </w:tc>
      </w:tr>
      <w:tr w:rsidR="002B2B9C" w14:paraId="6CEA0FD9" w14:textId="77777777" w:rsidTr="002B2B9C">
        <w:trPr>
          <w:trHeight w:val="591"/>
        </w:trPr>
        <w:tc>
          <w:tcPr>
            <w:tcW w:w="2155" w:type="dxa"/>
            <w:tcBorders>
              <w:top w:val="single" w:sz="4" w:space="0" w:color="000000"/>
              <w:left w:val="single" w:sz="4" w:space="0" w:color="000000"/>
              <w:bottom w:val="single" w:sz="4" w:space="0" w:color="000000"/>
              <w:right w:val="single" w:sz="4" w:space="0" w:color="000000"/>
            </w:tcBorders>
          </w:tcPr>
          <w:p w14:paraId="19CCC2C5" w14:textId="06A57D95" w:rsidR="002B2B9C" w:rsidRDefault="002B2B9C" w:rsidP="00FC0C7F">
            <w:pPr>
              <w:rPr>
                <w:rFonts w:hint="eastAsia"/>
                <w:sz w:val="20"/>
                <w:szCs w:val="20"/>
              </w:rPr>
            </w:pPr>
            <w:r>
              <w:rPr>
                <w:rFonts w:hint="eastAsia"/>
                <w:sz w:val="20"/>
                <w:szCs w:val="20"/>
              </w:rPr>
              <w:t>点击上传地点图片按钮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F58CE2A" w14:textId="25A7C2A1" w:rsidR="002B2B9C" w:rsidRDefault="002B2B9C" w:rsidP="00FC0C7F">
            <w:pPr>
              <w:rPr>
                <w:rFonts w:hint="eastAsia"/>
                <w:sz w:val="20"/>
                <w:szCs w:val="20"/>
              </w:rPr>
            </w:pPr>
            <w:r>
              <w:rPr>
                <w:rFonts w:hint="eastAsia"/>
                <w:sz w:val="20"/>
                <w:szCs w:val="20"/>
              </w:rPr>
              <w:t>跳转选择图片</w:t>
            </w:r>
          </w:p>
        </w:tc>
      </w:tr>
      <w:tr w:rsidR="002B2B9C" w14:paraId="563A39EF" w14:textId="77777777" w:rsidTr="002B2B9C">
        <w:trPr>
          <w:trHeight w:val="591"/>
        </w:trPr>
        <w:tc>
          <w:tcPr>
            <w:tcW w:w="2155" w:type="dxa"/>
            <w:tcBorders>
              <w:top w:val="single" w:sz="4" w:space="0" w:color="000000"/>
              <w:left w:val="single" w:sz="4" w:space="0" w:color="000000"/>
              <w:bottom w:val="single" w:sz="4" w:space="0" w:color="000000"/>
              <w:right w:val="single" w:sz="4" w:space="0" w:color="000000"/>
            </w:tcBorders>
          </w:tcPr>
          <w:p w14:paraId="0449040C" w14:textId="12CD5B06" w:rsidR="002B2B9C" w:rsidRDefault="002B2B9C" w:rsidP="00FC0C7F">
            <w:pPr>
              <w:rPr>
                <w:rFonts w:hint="eastAsia"/>
                <w:sz w:val="20"/>
                <w:szCs w:val="20"/>
              </w:rPr>
            </w:pPr>
            <w:r>
              <w:rPr>
                <w:rFonts w:hint="eastAsia"/>
                <w:sz w:val="20"/>
                <w:szCs w:val="20"/>
              </w:rPr>
              <w:t>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002CEAD9" w14:textId="37A56D4D" w:rsidR="002B2B9C" w:rsidRDefault="002B2B9C" w:rsidP="00FC0C7F">
            <w:pPr>
              <w:rPr>
                <w:rFonts w:hint="eastAsia"/>
                <w:sz w:val="20"/>
                <w:szCs w:val="20"/>
              </w:rPr>
            </w:pPr>
            <w:r>
              <w:rPr>
                <w:rFonts w:hint="eastAsia"/>
                <w:sz w:val="20"/>
                <w:szCs w:val="20"/>
              </w:rPr>
              <w:t>上传成功</w:t>
            </w:r>
          </w:p>
        </w:tc>
      </w:tr>
    </w:tbl>
    <w:p w14:paraId="113284E4" w14:textId="77777777" w:rsidR="002B2B9C" w:rsidRPr="00B545CA" w:rsidRDefault="002B2B9C" w:rsidP="002B2B9C">
      <w:pPr>
        <w:rPr>
          <w:rFonts w:hint="eastAsia"/>
        </w:rPr>
      </w:pPr>
    </w:p>
    <w:p w14:paraId="259243A9" w14:textId="77777777" w:rsidR="002B2B9C" w:rsidRDefault="002B2B9C">
      <w:pPr>
        <w:rPr>
          <w:rFonts w:hint="eastAsia"/>
        </w:rPr>
      </w:pPr>
    </w:p>
    <w:p w14:paraId="5A20DCA5" w14:textId="77777777" w:rsidR="002B2B9C" w:rsidRDefault="002B2B9C">
      <w:pPr>
        <w:rPr>
          <w:rFonts w:hint="eastAsia"/>
        </w:rPr>
      </w:pPr>
    </w:p>
    <w:p w14:paraId="3D317B4D" w14:textId="77777777" w:rsidR="002B2B9C" w:rsidRDefault="002B2B9C">
      <w:pPr>
        <w:rPr>
          <w:rFonts w:hint="eastAsia"/>
        </w:rPr>
      </w:pPr>
    </w:p>
    <w:p w14:paraId="2E54004F" w14:textId="77777777" w:rsidR="002B2B9C" w:rsidRDefault="002B2B9C">
      <w:pPr>
        <w:rPr>
          <w:rFonts w:hint="eastAsia"/>
        </w:rPr>
      </w:pPr>
    </w:p>
    <w:p w14:paraId="679C9E2E" w14:textId="77777777" w:rsidR="002B2B9C" w:rsidRDefault="002B2B9C">
      <w:pPr>
        <w:rPr>
          <w:rFonts w:hint="eastAsia"/>
        </w:rPr>
      </w:pPr>
    </w:p>
    <w:p w14:paraId="7E6D2F7C" w14:textId="77777777" w:rsidR="002B2B9C" w:rsidRDefault="002B2B9C">
      <w:pPr>
        <w:rPr>
          <w:rFonts w:hint="eastAsia"/>
        </w:rPr>
      </w:pPr>
    </w:p>
    <w:p w14:paraId="3DC3B403" w14:textId="77777777" w:rsidR="002B2B9C" w:rsidRDefault="002B2B9C">
      <w:pPr>
        <w:rPr>
          <w:rFonts w:hint="eastAsia"/>
        </w:rPr>
      </w:pPr>
    </w:p>
    <w:p w14:paraId="17DDBC9F" w14:textId="77777777" w:rsidR="002B2B9C" w:rsidRDefault="002B2B9C">
      <w:pPr>
        <w:rPr>
          <w:rFonts w:hint="eastAsia"/>
        </w:rPr>
      </w:pPr>
    </w:p>
    <w:p w14:paraId="3099D7F6" w14:textId="77777777" w:rsidR="002B2B9C" w:rsidRDefault="002B2B9C">
      <w:pPr>
        <w:rPr>
          <w:rFonts w:hint="eastAsia"/>
        </w:rPr>
      </w:pPr>
    </w:p>
    <w:p w14:paraId="18FEB4B0" w14:textId="77777777" w:rsidR="002B2B9C" w:rsidRDefault="002B2B9C">
      <w:pPr>
        <w:rPr>
          <w:rFonts w:hint="eastAsia"/>
        </w:rPr>
      </w:pPr>
    </w:p>
    <w:p w14:paraId="7E667FE0" w14:textId="77777777" w:rsidR="002B2B9C" w:rsidRDefault="002B2B9C">
      <w:pPr>
        <w:rPr>
          <w:rFonts w:hint="eastAsia"/>
        </w:rPr>
      </w:pPr>
    </w:p>
    <w:p w14:paraId="3D44C091" w14:textId="77777777" w:rsidR="002B2B9C" w:rsidRDefault="002B2B9C">
      <w:pPr>
        <w:rPr>
          <w:rFonts w:hint="eastAsia"/>
        </w:rPr>
      </w:pPr>
    </w:p>
    <w:p w14:paraId="119C4ED3" w14:textId="77777777" w:rsidR="002B2B9C" w:rsidRDefault="002B2B9C">
      <w:pPr>
        <w:rPr>
          <w:rFonts w:hint="eastAsia"/>
        </w:rPr>
      </w:pPr>
    </w:p>
    <w:p w14:paraId="3488A774" w14:textId="77777777" w:rsidR="002B2B9C" w:rsidRDefault="002B2B9C">
      <w:pPr>
        <w:rPr>
          <w:rFonts w:hint="eastAsia"/>
        </w:rPr>
      </w:pPr>
    </w:p>
    <w:p w14:paraId="798CECD2" w14:textId="77777777" w:rsidR="002B2B9C" w:rsidRDefault="002B2B9C">
      <w:pPr>
        <w:rPr>
          <w:rFonts w:hint="eastAsia"/>
        </w:rPr>
      </w:pPr>
    </w:p>
    <w:p w14:paraId="70834651" w14:textId="77777777" w:rsidR="002B2B9C" w:rsidRDefault="002B2B9C">
      <w:pPr>
        <w:rPr>
          <w:rFonts w:hint="eastAsia"/>
        </w:rPr>
      </w:pPr>
    </w:p>
    <w:p w14:paraId="605EE86E" w14:textId="77777777" w:rsidR="002B2B9C" w:rsidRPr="002B2B9C" w:rsidRDefault="002B2B9C">
      <w:pPr>
        <w:rPr>
          <w:rFonts w:hint="eastAsia"/>
        </w:rPr>
      </w:pPr>
    </w:p>
    <w:p w14:paraId="1C165395" w14:textId="0BE57484" w:rsidR="00D91F72" w:rsidRDefault="00E53301">
      <w:pPr>
        <w:pStyle w:val="a1"/>
      </w:pPr>
      <w:bookmarkStart w:id="39" w:name="_Toc533374728"/>
      <w:r>
        <w:rPr>
          <w:rFonts w:hint="eastAsia"/>
        </w:rPr>
        <w:lastRenderedPageBreak/>
        <w:t>删除</w:t>
      </w:r>
      <w:r w:rsidR="002B2B9C">
        <w:rPr>
          <w:rFonts w:hint="eastAsia"/>
        </w:rPr>
        <w:t>地点</w:t>
      </w:r>
      <w:bookmarkEnd w:id="39"/>
    </w:p>
    <w:tbl>
      <w:tblPr>
        <w:tblStyle w:val="15"/>
        <w:tblW w:w="8296" w:type="dxa"/>
        <w:tblLayout w:type="fixed"/>
        <w:tblLook w:val="04A0" w:firstRow="1" w:lastRow="0" w:firstColumn="1" w:lastColumn="0" w:noHBand="0" w:noVBand="1"/>
      </w:tblPr>
      <w:tblGrid>
        <w:gridCol w:w="2155"/>
        <w:gridCol w:w="1993"/>
        <w:gridCol w:w="4148"/>
      </w:tblGrid>
      <w:tr w:rsidR="00D91F72" w14:paraId="7AFBF544" w14:textId="08EE38C3">
        <w:tc>
          <w:tcPr>
            <w:tcW w:w="4148" w:type="dxa"/>
            <w:gridSpan w:val="2"/>
            <w:tcBorders>
              <w:top w:val="single" w:sz="4" w:space="0" w:color="000000"/>
              <w:left w:val="single" w:sz="4" w:space="0" w:color="000000"/>
              <w:bottom w:val="single" w:sz="4" w:space="0" w:color="000000"/>
              <w:right w:val="single" w:sz="4" w:space="0" w:color="000000"/>
            </w:tcBorders>
          </w:tcPr>
          <w:p w14:paraId="1F913DE4" w14:textId="08049BE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200279A" w14:textId="6B96880D" w:rsidR="00D91F72" w:rsidRDefault="00E53301">
            <w:pPr>
              <w:rPr>
                <w:sz w:val="20"/>
                <w:szCs w:val="20"/>
              </w:rPr>
            </w:pPr>
            <w:r>
              <w:rPr>
                <w:rFonts w:hint="eastAsia"/>
                <w:sz w:val="20"/>
                <w:szCs w:val="20"/>
              </w:rPr>
              <w:t>TC</w:t>
            </w:r>
            <w:r>
              <w:rPr>
                <w:sz w:val="20"/>
                <w:szCs w:val="20"/>
              </w:rPr>
              <w:t>-A-</w:t>
            </w:r>
          </w:p>
        </w:tc>
      </w:tr>
      <w:tr w:rsidR="00D91F72" w14:paraId="6ED53F69" w14:textId="375BD873">
        <w:tc>
          <w:tcPr>
            <w:tcW w:w="4148" w:type="dxa"/>
            <w:gridSpan w:val="2"/>
            <w:tcBorders>
              <w:top w:val="single" w:sz="4" w:space="0" w:color="000000"/>
              <w:left w:val="single" w:sz="4" w:space="0" w:color="000000"/>
              <w:bottom w:val="single" w:sz="4" w:space="0" w:color="000000"/>
              <w:right w:val="single" w:sz="4" w:space="0" w:color="000000"/>
            </w:tcBorders>
          </w:tcPr>
          <w:p w14:paraId="2EFD25FE" w14:textId="5C842BA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A75784" w14:textId="14868EB3" w:rsidR="00D91F72" w:rsidRDefault="00E53301">
            <w:pPr>
              <w:rPr>
                <w:sz w:val="20"/>
                <w:szCs w:val="20"/>
              </w:rPr>
            </w:pPr>
            <w:r>
              <w:rPr>
                <w:rFonts w:hint="eastAsia"/>
                <w:sz w:val="20"/>
                <w:szCs w:val="20"/>
              </w:rPr>
              <w:t>删除</w:t>
            </w:r>
            <w:r w:rsidR="002B2B9C">
              <w:rPr>
                <w:rFonts w:hint="eastAsia"/>
                <w:sz w:val="20"/>
                <w:szCs w:val="20"/>
              </w:rPr>
              <w:t>地点</w:t>
            </w:r>
          </w:p>
        </w:tc>
      </w:tr>
      <w:tr w:rsidR="00D91F72" w14:paraId="2A98DA89" w14:textId="7ED2CEB7">
        <w:tc>
          <w:tcPr>
            <w:tcW w:w="4148" w:type="dxa"/>
            <w:gridSpan w:val="2"/>
            <w:tcBorders>
              <w:top w:val="single" w:sz="4" w:space="0" w:color="000000"/>
              <w:left w:val="single" w:sz="4" w:space="0" w:color="000000"/>
              <w:bottom w:val="single" w:sz="4" w:space="0" w:color="000000"/>
              <w:right w:val="single" w:sz="4" w:space="0" w:color="000000"/>
            </w:tcBorders>
          </w:tcPr>
          <w:p w14:paraId="05EEA4E5" w14:textId="5635811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F38A183" w14:textId="589AA555" w:rsidR="00D91F72" w:rsidRDefault="00E53301">
            <w:pPr>
              <w:rPr>
                <w:sz w:val="20"/>
                <w:szCs w:val="20"/>
              </w:rPr>
            </w:pPr>
            <w:r>
              <w:rPr>
                <w:rFonts w:hint="eastAsia"/>
                <w:sz w:val="20"/>
                <w:szCs w:val="20"/>
              </w:rPr>
              <w:t>删除</w:t>
            </w:r>
            <w:r w:rsidR="002B2B9C">
              <w:rPr>
                <w:rFonts w:hint="eastAsia"/>
                <w:sz w:val="20"/>
                <w:szCs w:val="20"/>
              </w:rPr>
              <w:t>地点</w:t>
            </w:r>
          </w:p>
        </w:tc>
      </w:tr>
      <w:tr w:rsidR="00D91F72" w14:paraId="73F904D8" w14:textId="4808D236">
        <w:tc>
          <w:tcPr>
            <w:tcW w:w="4148" w:type="dxa"/>
            <w:gridSpan w:val="2"/>
            <w:tcBorders>
              <w:top w:val="single" w:sz="4" w:space="0" w:color="000000"/>
              <w:left w:val="single" w:sz="4" w:space="0" w:color="000000"/>
              <w:bottom w:val="single" w:sz="4" w:space="0" w:color="000000"/>
              <w:right w:val="single" w:sz="4" w:space="0" w:color="000000"/>
            </w:tcBorders>
          </w:tcPr>
          <w:p w14:paraId="4504793C" w14:textId="5FE84BC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7ABC6DE" w14:textId="1F7AE0A5" w:rsidR="00D91F72" w:rsidRDefault="00E53301">
            <w:pPr>
              <w:rPr>
                <w:sz w:val="20"/>
                <w:szCs w:val="20"/>
              </w:rPr>
            </w:pPr>
            <w:r>
              <w:rPr>
                <w:rFonts w:hint="eastAsia"/>
                <w:sz w:val="20"/>
                <w:szCs w:val="20"/>
              </w:rPr>
              <w:t>管理员</w:t>
            </w:r>
          </w:p>
        </w:tc>
      </w:tr>
      <w:tr w:rsidR="00D91F72" w14:paraId="026B2D5D" w14:textId="67A76F13">
        <w:tc>
          <w:tcPr>
            <w:tcW w:w="4148" w:type="dxa"/>
            <w:gridSpan w:val="2"/>
            <w:tcBorders>
              <w:top w:val="single" w:sz="4" w:space="0" w:color="000000"/>
              <w:left w:val="single" w:sz="4" w:space="0" w:color="000000"/>
              <w:bottom w:val="single" w:sz="4" w:space="0" w:color="000000"/>
              <w:right w:val="single" w:sz="4" w:space="0" w:color="000000"/>
            </w:tcBorders>
          </w:tcPr>
          <w:p w14:paraId="333BB646" w14:textId="4FD54DE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4CC732C" w14:textId="0D3FE7AC" w:rsidR="00D91F72" w:rsidRDefault="00E53301">
            <w:pPr>
              <w:rPr>
                <w:sz w:val="20"/>
                <w:szCs w:val="20"/>
              </w:rPr>
            </w:pPr>
            <w:r>
              <w:rPr>
                <w:rFonts w:hint="eastAsia"/>
                <w:sz w:val="20"/>
                <w:szCs w:val="20"/>
              </w:rPr>
              <w:t>黑盒测试</w:t>
            </w:r>
          </w:p>
        </w:tc>
      </w:tr>
      <w:tr w:rsidR="00D91F72" w14:paraId="67F757B3" w14:textId="049A5D1F">
        <w:tc>
          <w:tcPr>
            <w:tcW w:w="4148" w:type="dxa"/>
            <w:gridSpan w:val="2"/>
            <w:tcBorders>
              <w:top w:val="single" w:sz="4" w:space="0" w:color="000000"/>
              <w:left w:val="single" w:sz="4" w:space="0" w:color="000000"/>
              <w:bottom w:val="single" w:sz="4" w:space="0" w:color="000000"/>
              <w:right w:val="single" w:sz="4" w:space="0" w:color="000000"/>
            </w:tcBorders>
          </w:tcPr>
          <w:p w14:paraId="64B7FC1C" w14:textId="1678474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4FA847" w14:textId="422E4859" w:rsidR="00D91F72" w:rsidRDefault="00E53301">
            <w:pPr>
              <w:rPr>
                <w:sz w:val="20"/>
                <w:szCs w:val="20"/>
              </w:rPr>
            </w:pPr>
            <w:r>
              <w:rPr>
                <w:rFonts w:hint="eastAsia"/>
                <w:sz w:val="20"/>
                <w:szCs w:val="20"/>
              </w:rPr>
              <w:t>登录后台</w:t>
            </w:r>
          </w:p>
        </w:tc>
      </w:tr>
      <w:tr w:rsidR="00D91F72" w14:paraId="16EB27AF" w14:textId="3D4AE54E" w:rsidTr="002B2B9C">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6EC58CE" w14:textId="7917903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4178F90" w14:textId="34E73A28" w:rsidR="00D91F72" w:rsidRDefault="00E53301">
            <w:pPr>
              <w:rPr>
                <w:sz w:val="20"/>
                <w:szCs w:val="20"/>
              </w:rPr>
            </w:pPr>
            <w:r>
              <w:rPr>
                <w:rFonts w:hint="eastAsia"/>
                <w:sz w:val="20"/>
                <w:szCs w:val="20"/>
              </w:rPr>
              <w:t>管理员删除</w:t>
            </w:r>
            <w:r w:rsidR="002B2B9C">
              <w:rPr>
                <w:rFonts w:hint="eastAsia"/>
                <w:sz w:val="20"/>
                <w:szCs w:val="20"/>
              </w:rPr>
              <w:t>地点</w:t>
            </w:r>
          </w:p>
        </w:tc>
      </w:tr>
      <w:tr w:rsidR="00D91F72" w14:paraId="322D4DD7" w14:textId="0AF82E1F">
        <w:tc>
          <w:tcPr>
            <w:tcW w:w="4148" w:type="dxa"/>
            <w:gridSpan w:val="2"/>
            <w:tcBorders>
              <w:top w:val="single" w:sz="4" w:space="0" w:color="000000"/>
              <w:left w:val="single" w:sz="4" w:space="0" w:color="000000"/>
              <w:bottom w:val="single" w:sz="4" w:space="0" w:color="000000"/>
              <w:right w:val="single" w:sz="4" w:space="0" w:color="000000"/>
            </w:tcBorders>
          </w:tcPr>
          <w:p w14:paraId="565E2A08" w14:textId="5E77F21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7F5D5A" w14:textId="15F2F47B" w:rsidR="00D91F72" w:rsidRDefault="00E53301">
            <w:pPr>
              <w:rPr>
                <w:sz w:val="20"/>
                <w:szCs w:val="20"/>
              </w:rPr>
            </w:pPr>
            <w:r>
              <w:rPr>
                <w:rFonts w:hint="eastAsia"/>
                <w:sz w:val="20"/>
                <w:szCs w:val="20"/>
              </w:rPr>
              <w:t>测试管理员是否能正常删除</w:t>
            </w:r>
            <w:r w:rsidR="002B2B9C">
              <w:rPr>
                <w:rFonts w:hint="eastAsia"/>
                <w:sz w:val="20"/>
                <w:szCs w:val="20"/>
              </w:rPr>
              <w:t>地点</w:t>
            </w:r>
          </w:p>
        </w:tc>
      </w:tr>
      <w:tr w:rsidR="00D91F72" w14:paraId="79E9FE41" w14:textId="1FE415D8">
        <w:trPr>
          <w:trHeight w:val="1445"/>
        </w:trPr>
        <w:tc>
          <w:tcPr>
            <w:tcW w:w="8296" w:type="dxa"/>
            <w:gridSpan w:val="3"/>
            <w:tcBorders>
              <w:top w:val="single" w:sz="4" w:space="0" w:color="000000"/>
              <w:left w:val="single" w:sz="4" w:space="0" w:color="000000"/>
              <w:right w:val="single" w:sz="4" w:space="0" w:color="000000"/>
            </w:tcBorders>
          </w:tcPr>
          <w:p w14:paraId="0F100C99" w14:textId="2C0A9DD3" w:rsidR="00D91F72" w:rsidRDefault="00E53301">
            <w:pPr>
              <w:rPr>
                <w:sz w:val="20"/>
                <w:szCs w:val="20"/>
              </w:rPr>
            </w:pPr>
            <w:r>
              <w:rPr>
                <w:rFonts w:hint="eastAsia"/>
                <w:sz w:val="20"/>
                <w:szCs w:val="20"/>
              </w:rPr>
              <w:t>初始条件和背景：</w:t>
            </w:r>
          </w:p>
          <w:p w14:paraId="75BFF4BD" w14:textId="752BA7B4" w:rsidR="00D91F72" w:rsidRDefault="00E53301">
            <w:pPr>
              <w:rPr>
                <w:sz w:val="20"/>
                <w:szCs w:val="20"/>
              </w:rPr>
            </w:pPr>
            <w:r>
              <w:rPr>
                <w:rFonts w:hint="eastAsia"/>
                <w:sz w:val="20"/>
                <w:szCs w:val="20"/>
              </w:rPr>
              <w:t>系统：PC端</w:t>
            </w:r>
          </w:p>
          <w:p w14:paraId="601CE879" w14:textId="79C244EF" w:rsidR="00D91F72" w:rsidRDefault="00E53301">
            <w:pPr>
              <w:rPr>
                <w:sz w:val="20"/>
                <w:szCs w:val="20"/>
              </w:rPr>
            </w:pPr>
            <w:r>
              <w:rPr>
                <w:rFonts w:hint="eastAsia"/>
                <w:sz w:val="20"/>
                <w:szCs w:val="20"/>
              </w:rPr>
              <w:t>浏览器：C</w:t>
            </w:r>
            <w:r>
              <w:rPr>
                <w:sz w:val="20"/>
                <w:szCs w:val="20"/>
              </w:rPr>
              <w:t>hrome</w:t>
            </w:r>
          </w:p>
          <w:p w14:paraId="500F66DD" w14:textId="7E3A5BE3" w:rsidR="00D91F72" w:rsidRDefault="00E53301">
            <w:pPr>
              <w:rPr>
                <w:sz w:val="20"/>
                <w:szCs w:val="20"/>
              </w:rPr>
            </w:pPr>
            <w:r>
              <w:rPr>
                <w:rFonts w:hint="eastAsia"/>
                <w:sz w:val="20"/>
                <w:szCs w:val="20"/>
              </w:rPr>
              <w:t>注释：无</w:t>
            </w:r>
          </w:p>
        </w:tc>
      </w:tr>
      <w:tr w:rsidR="00D91F72" w14:paraId="3E9E54CE" w14:textId="5EC35299">
        <w:trPr>
          <w:trHeight w:val="392"/>
        </w:trPr>
        <w:tc>
          <w:tcPr>
            <w:tcW w:w="2155" w:type="dxa"/>
            <w:tcBorders>
              <w:top w:val="single" w:sz="4" w:space="0" w:color="000000"/>
              <w:left w:val="single" w:sz="4" w:space="0" w:color="000000"/>
              <w:bottom w:val="single" w:sz="4" w:space="0" w:color="000000"/>
              <w:right w:val="single" w:sz="4" w:space="0" w:color="000000"/>
            </w:tcBorders>
          </w:tcPr>
          <w:p w14:paraId="20CBF8E1" w14:textId="43FC3BF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178D8E" w14:textId="008A9002" w:rsidR="00D91F72" w:rsidRDefault="00E53301">
            <w:pPr>
              <w:rPr>
                <w:sz w:val="20"/>
                <w:szCs w:val="20"/>
              </w:rPr>
            </w:pPr>
            <w:r>
              <w:rPr>
                <w:rFonts w:hint="eastAsia"/>
                <w:sz w:val="20"/>
                <w:szCs w:val="20"/>
              </w:rPr>
              <w:t>预期结果</w:t>
            </w:r>
          </w:p>
        </w:tc>
      </w:tr>
      <w:tr w:rsidR="00D91F72" w14:paraId="7265A885" w14:textId="1BA3A64B">
        <w:trPr>
          <w:trHeight w:val="392"/>
        </w:trPr>
        <w:tc>
          <w:tcPr>
            <w:tcW w:w="2155" w:type="dxa"/>
            <w:tcBorders>
              <w:top w:val="single" w:sz="4" w:space="0" w:color="000000"/>
              <w:left w:val="single" w:sz="4" w:space="0" w:color="000000"/>
              <w:bottom w:val="single" w:sz="4" w:space="0" w:color="000000"/>
              <w:right w:val="single" w:sz="4" w:space="0" w:color="000000"/>
            </w:tcBorders>
          </w:tcPr>
          <w:p w14:paraId="5B2842F8" w14:textId="12FE31AC"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29DFFA8" w14:textId="31BE916E" w:rsidR="00D91F72" w:rsidRDefault="002B2B9C">
            <w:pPr>
              <w:rPr>
                <w:sz w:val="20"/>
                <w:szCs w:val="20"/>
              </w:rPr>
            </w:pPr>
            <w:r>
              <w:rPr>
                <w:rFonts w:hint="eastAsia"/>
                <w:sz w:val="20"/>
                <w:szCs w:val="20"/>
              </w:rPr>
              <w:t>进入管理员后台界面，可见地点</w:t>
            </w:r>
            <w:r w:rsidR="00E53301">
              <w:rPr>
                <w:rFonts w:hint="eastAsia"/>
                <w:sz w:val="20"/>
                <w:szCs w:val="20"/>
              </w:rPr>
              <w:t xml:space="preserve">管理 </w:t>
            </w:r>
          </w:p>
        </w:tc>
      </w:tr>
      <w:tr w:rsidR="00D91F72" w14:paraId="3A4F214E" w14:textId="52A744E4">
        <w:trPr>
          <w:trHeight w:val="392"/>
        </w:trPr>
        <w:tc>
          <w:tcPr>
            <w:tcW w:w="2155" w:type="dxa"/>
            <w:tcBorders>
              <w:top w:val="single" w:sz="4" w:space="0" w:color="000000"/>
              <w:left w:val="single" w:sz="4" w:space="0" w:color="000000"/>
              <w:bottom w:val="single" w:sz="4" w:space="0" w:color="000000"/>
              <w:right w:val="single" w:sz="4" w:space="0" w:color="000000"/>
            </w:tcBorders>
          </w:tcPr>
          <w:p w14:paraId="40FEE403" w14:textId="6D7FE35A" w:rsidR="00D91F72" w:rsidRDefault="002B2B9C">
            <w:pPr>
              <w:rPr>
                <w:sz w:val="20"/>
                <w:szCs w:val="20"/>
              </w:rPr>
            </w:pPr>
            <w:r>
              <w:rPr>
                <w:rFonts w:hint="eastAsia"/>
                <w:sz w:val="20"/>
                <w:szCs w:val="20"/>
              </w:rPr>
              <w:t>点击地点</w:t>
            </w:r>
            <w:r w:rsidR="00E53301">
              <w:rPr>
                <w:rFonts w:hint="eastAsia"/>
                <w:sz w:val="20"/>
                <w:szCs w:val="20"/>
              </w:rPr>
              <w:t>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D7E1DEF" w14:textId="250501CE" w:rsidR="00D91F72" w:rsidRDefault="002B2B9C">
            <w:pPr>
              <w:rPr>
                <w:sz w:val="20"/>
                <w:szCs w:val="20"/>
              </w:rPr>
            </w:pPr>
            <w:r>
              <w:rPr>
                <w:rFonts w:hint="eastAsia"/>
                <w:sz w:val="20"/>
                <w:szCs w:val="20"/>
              </w:rPr>
              <w:t>进入地点</w:t>
            </w:r>
            <w:r w:rsidR="00E53301">
              <w:rPr>
                <w:rFonts w:hint="eastAsia"/>
                <w:sz w:val="20"/>
                <w:szCs w:val="20"/>
              </w:rPr>
              <w:t>管理界面</w:t>
            </w:r>
          </w:p>
        </w:tc>
      </w:tr>
      <w:tr w:rsidR="002B2B9C" w14:paraId="7CD98719"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4FC19035" w14:textId="2C5BED6C" w:rsidR="002B2B9C" w:rsidRDefault="002B2B9C">
            <w:pPr>
              <w:rPr>
                <w:rFonts w:hint="eastAsia"/>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4FC61326" w14:textId="5DB00BE5" w:rsidR="002B2B9C" w:rsidRDefault="002B2B9C">
            <w:pPr>
              <w:rPr>
                <w:rFonts w:hint="eastAsia"/>
                <w:sz w:val="20"/>
                <w:szCs w:val="20"/>
              </w:rPr>
            </w:pPr>
            <w:r>
              <w:rPr>
                <w:rFonts w:hint="eastAsia"/>
                <w:sz w:val="20"/>
                <w:szCs w:val="20"/>
              </w:rPr>
              <w:t>显示搜索结果</w:t>
            </w:r>
          </w:p>
        </w:tc>
      </w:tr>
      <w:tr w:rsidR="002B2B9C" w14:paraId="3F2B4C3E" w14:textId="66FA5282">
        <w:trPr>
          <w:trHeight w:val="392"/>
        </w:trPr>
        <w:tc>
          <w:tcPr>
            <w:tcW w:w="2155" w:type="dxa"/>
            <w:tcBorders>
              <w:top w:val="single" w:sz="4" w:space="0" w:color="000000"/>
              <w:left w:val="single" w:sz="4" w:space="0" w:color="000000"/>
              <w:bottom w:val="single" w:sz="4" w:space="0" w:color="000000"/>
              <w:right w:val="single" w:sz="4" w:space="0" w:color="000000"/>
            </w:tcBorders>
          </w:tcPr>
          <w:p w14:paraId="08BD921E" w14:textId="40CD43BC" w:rsidR="002B2B9C" w:rsidRDefault="002B2B9C">
            <w:pPr>
              <w:rPr>
                <w:sz w:val="20"/>
                <w:szCs w:val="20"/>
              </w:rPr>
            </w:pPr>
            <w:r>
              <w:rPr>
                <w:rFonts w:hint="eastAsia"/>
                <w:sz w:val="20"/>
                <w:szCs w:val="20"/>
              </w:rPr>
              <w:t>不选择地点，点击下方删除按钮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B9B4823" w14:textId="323E765C" w:rsidR="002B2B9C" w:rsidRDefault="002B2B9C">
            <w:pPr>
              <w:rPr>
                <w:sz w:val="20"/>
                <w:szCs w:val="20"/>
              </w:rPr>
            </w:pPr>
            <w:r>
              <w:rPr>
                <w:rFonts w:hint="eastAsia"/>
                <w:sz w:val="20"/>
                <w:szCs w:val="20"/>
              </w:rPr>
              <w:t>提示请选择地点</w:t>
            </w:r>
          </w:p>
        </w:tc>
      </w:tr>
      <w:tr w:rsidR="002B2B9C" w14:paraId="2A45B80C" w14:textId="6BABD8E3">
        <w:trPr>
          <w:trHeight w:val="392"/>
        </w:trPr>
        <w:tc>
          <w:tcPr>
            <w:tcW w:w="2155" w:type="dxa"/>
            <w:tcBorders>
              <w:top w:val="single" w:sz="4" w:space="0" w:color="000000"/>
              <w:left w:val="single" w:sz="4" w:space="0" w:color="000000"/>
              <w:bottom w:val="single" w:sz="4" w:space="0" w:color="000000"/>
              <w:right w:val="single" w:sz="4" w:space="0" w:color="000000"/>
            </w:tcBorders>
          </w:tcPr>
          <w:p w14:paraId="7B18C528" w14:textId="6EA901F3" w:rsidR="002B2B9C" w:rsidRDefault="002B2B9C">
            <w:pPr>
              <w:rPr>
                <w:sz w:val="20"/>
                <w:szCs w:val="20"/>
              </w:rPr>
            </w:pPr>
            <w:r>
              <w:rPr>
                <w:rFonts w:hint="eastAsia"/>
                <w:sz w:val="20"/>
                <w:szCs w:val="20"/>
              </w:rPr>
              <w:t>选择某些地点，点击下方删除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0050792F" w14:textId="0C7E7DC6" w:rsidR="002B2B9C" w:rsidRDefault="002B2B9C">
            <w:pPr>
              <w:rPr>
                <w:sz w:val="20"/>
                <w:szCs w:val="20"/>
              </w:rPr>
            </w:pPr>
            <w:r>
              <w:rPr>
                <w:rFonts w:hint="eastAsia"/>
                <w:sz w:val="20"/>
                <w:szCs w:val="20"/>
              </w:rPr>
              <w:t>弹出删除确认窗口</w:t>
            </w:r>
          </w:p>
        </w:tc>
      </w:tr>
      <w:tr w:rsidR="002B2B9C" w14:paraId="7F1198B0" w14:textId="0FBAFD1D">
        <w:trPr>
          <w:trHeight w:val="392"/>
        </w:trPr>
        <w:tc>
          <w:tcPr>
            <w:tcW w:w="2155" w:type="dxa"/>
            <w:tcBorders>
              <w:top w:val="single" w:sz="4" w:space="0" w:color="000000"/>
              <w:left w:val="single" w:sz="4" w:space="0" w:color="000000"/>
              <w:bottom w:val="single" w:sz="4" w:space="0" w:color="000000"/>
              <w:right w:val="single" w:sz="4" w:space="0" w:color="000000"/>
            </w:tcBorders>
          </w:tcPr>
          <w:p w14:paraId="4FB27223" w14:textId="04C4AEA1" w:rsidR="002B2B9C" w:rsidRDefault="002B2B9C">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BD17F69" w14:textId="34FAAC91" w:rsidR="002B2B9C" w:rsidRDefault="002B2B9C">
            <w:pPr>
              <w:rPr>
                <w:sz w:val="20"/>
                <w:szCs w:val="20"/>
              </w:rPr>
            </w:pPr>
            <w:r>
              <w:rPr>
                <w:rFonts w:hint="eastAsia"/>
                <w:sz w:val="20"/>
                <w:szCs w:val="20"/>
              </w:rPr>
              <w:t>被选择的课程从课程列表中消失</w:t>
            </w:r>
          </w:p>
        </w:tc>
      </w:tr>
      <w:tr w:rsidR="002B2B9C" w14:paraId="64469100" w14:textId="4BED7E70">
        <w:trPr>
          <w:trHeight w:val="392"/>
        </w:trPr>
        <w:tc>
          <w:tcPr>
            <w:tcW w:w="2155" w:type="dxa"/>
            <w:tcBorders>
              <w:top w:val="single" w:sz="4" w:space="0" w:color="000000"/>
              <w:left w:val="single" w:sz="4" w:space="0" w:color="000000"/>
              <w:bottom w:val="single" w:sz="4" w:space="0" w:color="000000"/>
              <w:right w:val="single" w:sz="4" w:space="0" w:color="000000"/>
            </w:tcBorders>
          </w:tcPr>
          <w:p w14:paraId="611B84F5" w14:textId="2024D6D6" w:rsidR="002B2B9C" w:rsidRDefault="002B2B9C">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7C88FEE" w14:textId="397801E5" w:rsidR="002B2B9C" w:rsidRDefault="002B2B9C">
            <w:pPr>
              <w:rPr>
                <w:sz w:val="20"/>
                <w:szCs w:val="20"/>
              </w:rPr>
            </w:pPr>
            <w:r>
              <w:rPr>
                <w:rFonts w:hint="eastAsia"/>
                <w:sz w:val="20"/>
                <w:szCs w:val="20"/>
              </w:rPr>
              <w:t>窗口消失，被选择的课程仍然在列表中</w:t>
            </w:r>
          </w:p>
        </w:tc>
      </w:tr>
    </w:tbl>
    <w:p w14:paraId="28E69A0C" w14:textId="2540D20F" w:rsidR="00D91F72" w:rsidRDefault="00D91F72"/>
    <w:p w14:paraId="31B07D73" w14:textId="715F176C" w:rsidR="00D91F72" w:rsidRDefault="00E53301">
      <w:pPr>
        <w:rPr>
          <w:rFonts w:hint="eastAsia"/>
        </w:rPr>
      </w:pPr>
      <w:r>
        <w:br w:type="page"/>
      </w:r>
    </w:p>
    <w:p w14:paraId="4B020894" w14:textId="0ABA6D0E" w:rsidR="002B2B9C" w:rsidRDefault="002B2B9C" w:rsidP="002B2B9C">
      <w:pPr>
        <w:pStyle w:val="a1"/>
      </w:pPr>
      <w:bookmarkStart w:id="40" w:name="_Toc533374729"/>
      <w:r>
        <w:rPr>
          <w:rFonts w:hint="eastAsia"/>
        </w:rPr>
        <w:lastRenderedPageBreak/>
        <w:t>查看地点信息</w:t>
      </w:r>
      <w:bookmarkEnd w:id="40"/>
    </w:p>
    <w:tbl>
      <w:tblPr>
        <w:tblStyle w:val="15"/>
        <w:tblW w:w="8296" w:type="dxa"/>
        <w:tblLayout w:type="fixed"/>
        <w:tblLook w:val="04A0" w:firstRow="1" w:lastRow="0" w:firstColumn="1" w:lastColumn="0" w:noHBand="0" w:noVBand="1"/>
      </w:tblPr>
      <w:tblGrid>
        <w:gridCol w:w="2155"/>
        <w:gridCol w:w="1993"/>
        <w:gridCol w:w="4148"/>
      </w:tblGrid>
      <w:tr w:rsidR="002B2B9C" w14:paraId="43BF2CC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81002A3" w14:textId="77777777" w:rsidR="002B2B9C" w:rsidRDefault="002B2B9C"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41FE23" w14:textId="77777777" w:rsidR="002B2B9C" w:rsidRDefault="002B2B9C" w:rsidP="00FC0C7F">
            <w:pPr>
              <w:rPr>
                <w:sz w:val="20"/>
                <w:szCs w:val="20"/>
              </w:rPr>
            </w:pPr>
            <w:r>
              <w:rPr>
                <w:rFonts w:hint="eastAsia"/>
                <w:sz w:val="20"/>
                <w:szCs w:val="20"/>
              </w:rPr>
              <w:t>TC</w:t>
            </w:r>
            <w:r>
              <w:rPr>
                <w:sz w:val="20"/>
                <w:szCs w:val="20"/>
              </w:rPr>
              <w:t>-A-</w:t>
            </w:r>
          </w:p>
        </w:tc>
      </w:tr>
      <w:tr w:rsidR="002B2B9C" w14:paraId="33E2FDB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8269522" w14:textId="77777777" w:rsidR="002B2B9C" w:rsidRDefault="002B2B9C"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33F8F8" w14:textId="2CF67586" w:rsidR="002B2B9C" w:rsidRDefault="002B2B9C" w:rsidP="00FC0C7F">
            <w:pPr>
              <w:rPr>
                <w:sz w:val="20"/>
                <w:szCs w:val="20"/>
              </w:rPr>
            </w:pPr>
            <w:r>
              <w:rPr>
                <w:rFonts w:hint="eastAsia"/>
                <w:sz w:val="20"/>
                <w:szCs w:val="20"/>
              </w:rPr>
              <w:t>查看地点信息</w:t>
            </w:r>
          </w:p>
        </w:tc>
      </w:tr>
      <w:tr w:rsidR="002B2B9C" w14:paraId="504A3D8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62D059E" w14:textId="77777777" w:rsidR="002B2B9C" w:rsidRDefault="002B2B9C"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3D3C97" w14:textId="6A84729A" w:rsidR="002B2B9C" w:rsidRDefault="002B2B9C" w:rsidP="00FC0C7F">
            <w:pPr>
              <w:rPr>
                <w:sz w:val="20"/>
                <w:szCs w:val="20"/>
              </w:rPr>
            </w:pPr>
            <w:r>
              <w:rPr>
                <w:rFonts w:hint="eastAsia"/>
                <w:sz w:val="20"/>
                <w:szCs w:val="20"/>
              </w:rPr>
              <w:t>查看地点信息</w:t>
            </w:r>
          </w:p>
        </w:tc>
      </w:tr>
      <w:tr w:rsidR="002B2B9C" w14:paraId="7933745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B283C1D" w14:textId="77777777" w:rsidR="002B2B9C" w:rsidRDefault="002B2B9C"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19701F8" w14:textId="77777777" w:rsidR="002B2B9C" w:rsidRDefault="002B2B9C" w:rsidP="00FC0C7F">
            <w:pPr>
              <w:rPr>
                <w:sz w:val="20"/>
                <w:szCs w:val="20"/>
              </w:rPr>
            </w:pPr>
            <w:r>
              <w:rPr>
                <w:rFonts w:hint="eastAsia"/>
                <w:sz w:val="20"/>
                <w:szCs w:val="20"/>
              </w:rPr>
              <w:t>管理员</w:t>
            </w:r>
          </w:p>
        </w:tc>
      </w:tr>
      <w:tr w:rsidR="002B2B9C" w14:paraId="471DDCA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6030100" w14:textId="77777777" w:rsidR="002B2B9C" w:rsidRDefault="002B2B9C"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A3D48" w14:textId="77777777" w:rsidR="002B2B9C" w:rsidRDefault="002B2B9C" w:rsidP="00FC0C7F">
            <w:pPr>
              <w:rPr>
                <w:sz w:val="20"/>
                <w:szCs w:val="20"/>
              </w:rPr>
            </w:pPr>
            <w:r>
              <w:rPr>
                <w:rFonts w:hint="eastAsia"/>
                <w:sz w:val="20"/>
                <w:szCs w:val="20"/>
              </w:rPr>
              <w:t>黑盒测试</w:t>
            </w:r>
          </w:p>
        </w:tc>
      </w:tr>
      <w:tr w:rsidR="002B2B9C" w14:paraId="1D63EEF6"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FA6E947" w14:textId="77777777" w:rsidR="002B2B9C" w:rsidRDefault="002B2B9C"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50373D" w14:textId="77777777" w:rsidR="002B2B9C" w:rsidRDefault="002B2B9C" w:rsidP="00FC0C7F">
            <w:pPr>
              <w:rPr>
                <w:sz w:val="20"/>
                <w:szCs w:val="20"/>
              </w:rPr>
            </w:pPr>
            <w:r>
              <w:rPr>
                <w:rFonts w:hint="eastAsia"/>
                <w:sz w:val="20"/>
                <w:szCs w:val="20"/>
              </w:rPr>
              <w:t>登录后台</w:t>
            </w:r>
          </w:p>
        </w:tc>
      </w:tr>
      <w:tr w:rsidR="002B2B9C" w14:paraId="04B71D6F"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1DD31801" w14:textId="77777777" w:rsidR="002B2B9C" w:rsidRDefault="002B2B9C"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64CA086" w14:textId="11F48894" w:rsidR="002B2B9C" w:rsidRDefault="002B2B9C" w:rsidP="00FC0C7F">
            <w:pPr>
              <w:rPr>
                <w:sz w:val="20"/>
                <w:szCs w:val="20"/>
              </w:rPr>
            </w:pPr>
            <w:r>
              <w:rPr>
                <w:rFonts w:hint="eastAsia"/>
                <w:sz w:val="20"/>
                <w:szCs w:val="20"/>
              </w:rPr>
              <w:t>管理员查看地点信息</w:t>
            </w:r>
          </w:p>
        </w:tc>
      </w:tr>
      <w:tr w:rsidR="002B2B9C" w14:paraId="3509C48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FF0DC40" w14:textId="77777777" w:rsidR="002B2B9C" w:rsidRDefault="002B2B9C"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3E748A" w14:textId="0D811E34" w:rsidR="002B2B9C" w:rsidRDefault="002B2B9C" w:rsidP="00FC0C7F">
            <w:pPr>
              <w:rPr>
                <w:sz w:val="20"/>
                <w:szCs w:val="20"/>
              </w:rPr>
            </w:pPr>
            <w:r>
              <w:rPr>
                <w:rFonts w:hint="eastAsia"/>
                <w:sz w:val="20"/>
                <w:szCs w:val="20"/>
              </w:rPr>
              <w:t>测试管理员是否能正常查看地点信息</w:t>
            </w:r>
          </w:p>
        </w:tc>
      </w:tr>
      <w:tr w:rsidR="002B2B9C" w14:paraId="70DEBFD6"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52C616B6" w14:textId="77777777" w:rsidR="002B2B9C" w:rsidRDefault="002B2B9C" w:rsidP="00FC0C7F">
            <w:pPr>
              <w:rPr>
                <w:sz w:val="20"/>
                <w:szCs w:val="20"/>
              </w:rPr>
            </w:pPr>
            <w:r>
              <w:rPr>
                <w:rFonts w:hint="eastAsia"/>
                <w:sz w:val="20"/>
                <w:szCs w:val="20"/>
              </w:rPr>
              <w:t>初始条件和背景：</w:t>
            </w:r>
          </w:p>
          <w:p w14:paraId="14621485" w14:textId="77777777" w:rsidR="002B2B9C" w:rsidRDefault="002B2B9C" w:rsidP="00FC0C7F">
            <w:pPr>
              <w:rPr>
                <w:sz w:val="20"/>
                <w:szCs w:val="20"/>
              </w:rPr>
            </w:pPr>
            <w:r>
              <w:rPr>
                <w:rFonts w:hint="eastAsia"/>
                <w:sz w:val="20"/>
                <w:szCs w:val="20"/>
              </w:rPr>
              <w:t>系统：PC端</w:t>
            </w:r>
          </w:p>
          <w:p w14:paraId="11B9E1F9" w14:textId="77777777" w:rsidR="002B2B9C" w:rsidRDefault="002B2B9C" w:rsidP="00FC0C7F">
            <w:pPr>
              <w:rPr>
                <w:sz w:val="20"/>
                <w:szCs w:val="20"/>
              </w:rPr>
            </w:pPr>
            <w:r>
              <w:rPr>
                <w:rFonts w:hint="eastAsia"/>
                <w:sz w:val="20"/>
                <w:szCs w:val="20"/>
              </w:rPr>
              <w:t>浏览器：C</w:t>
            </w:r>
            <w:r>
              <w:rPr>
                <w:sz w:val="20"/>
                <w:szCs w:val="20"/>
              </w:rPr>
              <w:t>hrome</w:t>
            </w:r>
          </w:p>
          <w:p w14:paraId="231ED504" w14:textId="77777777" w:rsidR="002B2B9C" w:rsidRDefault="002B2B9C" w:rsidP="00FC0C7F">
            <w:pPr>
              <w:rPr>
                <w:sz w:val="20"/>
                <w:szCs w:val="20"/>
              </w:rPr>
            </w:pPr>
            <w:r>
              <w:rPr>
                <w:rFonts w:hint="eastAsia"/>
                <w:sz w:val="20"/>
                <w:szCs w:val="20"/>
              </w:rPr>
              <w:t>注释：无</w:t>
            </w:r>
          </w:p>
        </w:tc>
      </w:tr>
      <w:tr w:rsidR="002B2B9C" w14:paraId="19D45195"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C72563A" w14:textId="77777777" w:rsidR="002B2B9C" w:rsidRDefault="002B2B9C"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62AEAF" w14:textId="77777777" w:rsidR="002B2B9C" w:rsidRDefault="002B2B9C" w:rsidP="00FC0C7F">
            <w:pPr>
              <w:rPr>
                <w:sz w:val="20"/>
                <w:szCs w:val="20"/>
              </w:rPr>
            </w:pPr>
            <w:r>
              <w:rPr>
                <w:rFonts w:hint="eastAsia"/>
                <w:sz w:val="20"/>
                <w:szCs w:val="20"/>
              </w:rPr>
              <w:t>预期结果</w:t>
            </w:r>
          </w:p>
        </w:tc>
      </w:tr>
      <w:tr w:rsidR="002B2B9C" w14:paraId="1289A0C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14A8B16" w14:textId="77777777" w:rsidR="002B2B9C" w:rsidRDefault="002B2B9C"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3C6892F" w14:textId="77777777" w:rsidR="002B2B9C" w:rsidRDefault="002B2B9C" w:rsidP="00FC0C7F">
            <w:pPr>
              <w:rPr>
                <w:sz w:val="20"/>
                <w:szCs w:val="20"/>
              </w:rPr>
            </w:pPr>
            <w:r>
              <w:rPr>
                <w:rFonts w:hint="eastAsia"/>
                <w:sz w:val="20"/>
                <w:szCs w:val="20"/>
              </w:rPr>
              <w:t xml:space="preserve">进入管理员后台界面，可见地点管理 </w:t>
            </w:r>
          </w:p>
        </w:tc>
      </w:tr>
      <w:tr w:rsidR="002B2B9C" w14:paraId="5054A2B0"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4E9A2F5" w14:textId="77777777" w:rsidR="002B2B9C" w:rsidRDefault="002B2B9C"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521D7D16" w14:textId="77777777" w:rsidR="002B2B9C" w:rsidRDefault="002B2B9C" w:rsidP="00FC0C7F">
            <w:pPr>
              <w:rPr>
                <w:sz w:val="20"/>
                <w:szCs w:val="20"/>
              </w:rPr>
            </w:pPr>
            <w:r>
              <w:rPr>
                <w:rFonts w:hint="eastAsia"/>
                <w:sz w:val="20"/>
                <w:szCs w:val="20"/>
              </w:rPr>
              <w:t>进入地点管理界面</w:t>
            </w:r>
          </w:p>
        </w:tc>
      </w:tr>
      <w:tr w:rsidR="002B2B9C" w14:paraId="16F8737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9F210C7" w14:textId="77777777" w:rsidR="002B2B9C" w:rsidRDefault="002B2B9C" w:rsidP="00FC0C7F">
            <w:pPr>
              <w:rPr>
                <w:rFonts w:hint="eastAsia"/>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367A9024" w14:textId="77777777" w:rsidR="002B2B9C" w:rsidRDefault="002B2B9C" w:rsidP="00FC0C7F">
            <w:pPr>
              <w:rPr>
                <w:rFonts w:hint="eastAsia"/>
                <w:sz w:val="20"/>
                <w:szCs w:val="20"/>
              </w:rPr>
            </w:pPr>
            <w:r>
              <w:rPr>
                <w:rFonts w:hint="eastAsia"/>
                <w:sz w:val="20"/>
                <w:szCs w:val="20"/>
              </w:rPr>
              <w:t>显示搜索结果</w:t>
            </w:r>
          </w:p>
        </w:tc>
      </w:tr>
      <w:tr w:rsidR="002B2B9C" w14:paraId="1145F3FB"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4738E60" w14:textId="71A2CBE6" w:rsidR="002B2B9C" w:rsidRDefault="002B2B9C" w:rsidP="007C108A">
            <w:pPr>
              <w:rPr>
                <w:sz w:val="20"/>
                <w:szCs w:val="20"/>
              </w:rPr>
            </w:pPr>
            <w:r>
              <w:rPr>
                <w:rFonts w:hint="eastAsia"/>
                <w:sz w:val="20"/>
                <w:szCs w:val="20"/>
              </w:rPr>
              <w:t>点击</w:t>
            </w:r>
            <w:r w:rsidR="007C108A">
              <w:rPr>
                <w:rFonts w:hint="eastAsia"/>
                <w:sz w:val="20"/>
                <w:szCs w:val="20"/>
              </w:rPr>
              <w:t>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7029DE66" w14:textId="30666847" w:rsidR="002B2B9C" w:rsidRDefault="007C108A" w:rsidP="00FC0C7F">
            <w:pPr>
              <w:rPr>
                <w:sz w:val="20"/>
                <w:szCs w:val="20"/>
              </w:rPr>
            </w:pPr>
            <w:r>
              <w:rPr>
                <w:rFonts w:hint="eastAsia"/>
                <w:sz w:val="20"/>
                <w:szCs w:val="20"/>
              </w:rPr>
              <w:t>进入地点详情页面</w:t>
            </w:r>
          </w:p>
        </w:tc>
      </w:tr>
    </w:tbl>
    <w:p w14:paraId="469486BE" w14:textId="77777777" w:rsidR="002B2B9C" w:rsidRDefault="002B2B9C">
      <w:pPr>
        <w:rPr>
          <w:rFonts w:hint="eastAsia"/>
        </w:rPr>
      </w:pPr>
    </w:p>
    <w:p w14:paraId="7D5F6357" w14:textId="77777777" w:rsidR="002B2B9C" w:rsidRDefault="002B2B9C">
      <w:pPr>
        <w:rPr>
          <w:rFonts w:hint="eastAsia"/>
        </w:rPr>
      </w:pPr>
    </w:p>
    <w:p w14:paraId="4F72FAF6" w14:textId="77777777" w:rsidR="002B2B9C" w:rsidRDefault="002B2B9C">
      <w:pPr>
        <w:rPr>
          <w:rFonts w:hint="eastAsia"/>
        </w:rPr>
      </w:pPr>
    </w:p>
    <w:p w14:paraId="0912A109" w14:textId="77777777" w:rsidR="002B2B9C" w:rsidRDefault="002B2B9C">
      <w:pPr>
        <w:rPr>
          <w:rFonts w:hint="eastAsia"/>
        </w:rPr>
      </w:pPr>
    </w:p>
    <w:p w14:paraId="2AB89ECD" w14:textId="77777777" w:rsidR="002B2B9C" w:rsidRDefault="002B2B9C">
      <w:pPr>
        <w:rPr>
          <w:rFonts w:hint="eastAsia"/>
        </w:rPr>
      </w:pPr>
    </w:p>
    <w:p w14:paraId="07B0F1B9" w14:textId="77777777" w:rsidR="002B2B9C" w:rsidRDefault="002B2B9C">
      <w:pPr>
        <w:rPr>
          <w:rFonts w:hint="eastAsia"/>
        </w:rPr>
      </w:pPr>
    </w:p>
    <w:p w14:paraId="2A35F21E" w14:textId="77777777" w:rsidR="002B2B9C" w:rsidRDefault="002B2B9C">
      <w:pPr>
        <w:rPr>
          <w:rFonts w:hint="eastAsia"/>
        </w:rPr>
      </w:pPr>
    </w:p>
    <w:p w14:paraId="72962D4E" w14:textId="77777777" w:rsidR="002B2B9C" w:rsidRDefault="002B2B9C">
      <w:pPr>
        <w:rPr>
          <w:rFonts w:hint="eastAsia"/>
        </w:rPr>
      </w:pPr>
    </w:p>
    <w:p w14:paraId="06550353" w14:textId="77777777" w:rsidR="002B2B9C" w:rsidRDefault="002B2B9C">
      <w:pPr>
        <w:rPr>
          <w:rFonts w:hint="eastAsia"/>
        </w:rPr>
      </w:pPr>
    </w:p>
    <w:p w14:paraId="066D2F8B" w14:textId="77777777" w:rsidR="002B2B9C" w:rsidRDefault="002B2B9C">
      <w:pPr>
        <w:rPr>
          <w:rFonts w:hint="eastAsia"/>
        </w:rPr>
      </w:pPr>
    </w:p>
    <w:p w14:paraId="25C5974D" w14:textId="77777777" w:rsidR="002B2B9C" w:rsidRDefault="002B2B9C">
      <w:pPr>
        <w:rPr>
          <w:rFonts w:hint="eastAsia"/>
        </w:rPr>
      </w:pPr>
    </w:p>
    <w:p w14:paraId="284A3A78" w14:textId="77777777" w:rsidR="002B2B9C" w:rsidRDefault="002B2B9C">
      <w:pPr>
        <w:rPr>
          <w:rFonts w:hint="eastAsia"/>
        </w:rPr>
      </w:pPr>
    </w:p>
    <w:p w14:paraId="42B1CABC" w14:textId="77777777" w:rsidR="002B2B9C" w:rsidRDefault="002B2B9C">
      <w:pPr>
        <w:rPr>
          <w:rFonts w:hint="eastAsia"/>
        </w:rPr>
      </w:pPr>
    </w:p>
    <w:p w14:paraId="39BB7087" w14:textId="77777777" w:rsidR="002B2B9C" w:rsidRDefault="002B2B9C">
      <w:pPr>
        <w:rPr>
          <w:rFonts w:hint="eastAsia"/>
        </w:rPr>
      </w:pPr>
    </w:p>
    <w:p w14:paraId="6D78A199" w14:textId="77777777" w:rsidR="002B2B9C" w:rsidRPr="002B2B9C" w:rsidRDefault="002B2B9C">
      <w:pPr>
        <w:rPr>
          <w:rFonts w:hint="eastAsia"/>
        </w:rPr>
      </w:pPr>
    </w:p>
    <w:p w14:paraId="5AC97C5E" w14:textId="68127335" w:rsidR="00D91F72" w:rsidRDefault="00D91F72">
      <w:pPr>
        <w:rPr>
          <w:rFonts w:hint="eastAsia"/>
        </w:rPr>
      </w:pPr>
    </w:p>
    <w:p w14:paraId="7DC9FB1E" w14:textId="77777777" w:rsidR="007C108A" w:rsidRDefault="007C108A">
      <w:pPr>
        <w:rPr>
          <w:rFonts w:hint="eastAsia"/>
        </w:rPr>
      </w:pPr>
    </w:p>
    <w:p w14:paraId="48B3B824" w14:textId="77777777" w:rsidR="007C108A" w:rsidRDefault="007C108A">
      <w:pPr>
        <w:rPr>
          <w:rFonts w:hint="eastAsia"/>
        </w:rPr>
      </w:pPr>
    </w:p>
    <w:p w14:paraId="31AC1BDD" w14:textId="77777777" w:rsidR="007C108A" w:rsidRDefault="007C108A">
      <w:pPr>
        <w:rPr>
          <w:rFonts w:hint="eastAsia"/>
        </w:rPr>
      </w:pPr>
    </w:p>
    <w:p w14:paraId="32B5BE82" w14:textId="77777777" w:rsidR="007C108A" w:rsidRDefault="007C108A">
      <w:pPr>
        <w:rPr>
          <w:rFonts w:hint="eastAsia"/>
        </w:rPr>
      </w:pPr>
    </w:p>
    <w:p w14:paraId="015A572C" w14:textId="77777777" w:rsidR="007C108A" w:rsidRDefault="007C108A">
      <w:pPr>
        <w:rPr>
          <w:rFonts w:hint="eastAsia"/>
        </w:rPr>
      </w:pPr>
    </w:p>
    <w:p w14:paraId="01CEF394" w14:textId="77777777" w:rsidR="007C108A" w:rsidRDefault="007C108A">
      <w:pPr>
        <w:rPr>
          <w:rFonts w:hint="eastAsia"/>
        </w:rPr>
      </w:pPr>
    </w:p>
    <w:p w14:paraId="23990BE4" w14:textId="4C4CBC1A" w:rsidR="007C108A" w:rsidRDefault="007C108A" w:rsidP="007C108A">
      <w:pPr>
        <w:pStyle w:val="a1"/>
      </w:pPr>
      <w:bookmarkStart w:id="41" w:name="_Toc533374730"/>
      <w:r>
        <w:rPr>
          <w:rFonts w:hint="eastAsia"/>
        </w:rPr>
        <w:lastRenderedPageBreak/>
        <w:t>修改地点信息</w:t>
      </w:r>
      <w:bookmarkEnd w:id="41"/>
    </w:p>
    <w:tbl>
      <w:tblPr>
        <w:tblStyle w:val="15"/>
        <w:tblW w:w="8296" w:type="dxa"/>
        <w:tblLayout w:type="fixed"/>
        <w:tblLook w:val="04A0" w:firstRow="1" w:lastRow="0" w:firstColumn="1" w:lastColumn="0" w:noHBand="0" w:noVBand="1"/>
      </w:tblPr>
      <w:tblGrid>
        <w:gridCol w:w="2155"/>
        <w:gridCol w:w="1993"/>
        <w:gridCol w:w="4148"/>
      </w:tblGrid>
      <w:tr w:rsidR="007C108A" w14:paraId="347C6E6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169E4A6" w14:textId="77777777" w:rsidR="007C108A" w:rsidRDefault="007C108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6757E56" w14:textId="77777777" w:rsidR="007C108A" w:rsidRDefault="007C108A" w:rsidP="00FC0C7F">
            <w:pPr>
              <w:rPr>
                <w:sz w:val="20"/>
                <w:szCs w:val="20"/>
              </w:rPr>
            </w:pPr>
            <w:r>
              <w:rPr>
                <w:rFonts w:hint="eastAsia"/>
                <w:sz w:val="20"/>
                <w:szCs w:val="20"/>
              </w:rPr>
              <w:t>TC</w:t>
            </w:r>
            <w:r>
              <w:rPr>
                <w:sz w:val="20"/>
                <w:szCs w:val="20"/>
              </w:rPr>
              <w:t>-A-</w:t>
            </w:r>
          </w:p>
        </w:tc>
      </w:tr>
      <w:tr w:rsidR="007C108A" w14:paraId="1B0CBB0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4A431FF" w14:textId="77777777" w:rsidR="007C108A" w:rsidRDefault="007C108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1ECF8A" w14:textId="77777777" w:rsidR="007C108A" w:rsidRDefault="007C108A" w:rsidP="00FC0C7F">
            <w:pPr>
              <w:rPr>
                <w:sz w:val="20"/>
                <w:szCs w:val="20"/>
              </w:rPr>
            </w:pPr>
            <w:r>
              <w:rPr>
                <w:rFonts w:hint="eastAsia"/>
                <w:sz w:val="20"/>
                <w:szCs w:val="20"/>
              </w:rPr>
              <w:t>查看地点信息</w:t>
            </w:r>
          </w:p>
        </w:tc>
      </w:tr>
      <w:tr w:rsidR="007C108A" w14:paraId="1A06BAA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2709400" w14:textId="77777777" w:rsidR="007C108A" w:rsidRDefault="007C108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EA9945" w14:textId="77777777" w:rsidR="007C108A" w:rsidRDefault="007C108A" w:rsidP="00FC0C7F">
            <w:pPr>
              <w:rPr>
                <w:sz w:val="20"/>
                <w:szCs w:val="20"/>
              </w:rPr>
            </w:pPr>
            <w:r>
              <w:rPr>
                <w:rFonts w:hint="eastAsia"/>
                <w:sz w:val="20"/>
                <w:szCs w:val="20"/>
              </w:rPr>
              <w:t>查看地点信息</w:t>
            </w:r>
          </w:p>
        </w:tc>
      </w:tr>
      <w:tr w:rsidR="007C108A" w14:paraId="326D5AB8"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F33FA5B" w14:textId="77777777" w:rsidR="007C108A" w:rsidRDefault="007C108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182C6E" w14:textId="77777777" w:rsidR="007C108A" w:rsidRDefault="007C108A" w:rsidP="00FC0C7F">
            <w:pPr>
              <w:rPr>
                <w:sz w:val="20"/>
                <w:szCs w:val="20"/>
              </w:rPr>
            </w:pPr>
            <w:r>
              <w:rPr>
                <w:rFonts w:hint="eastAsia"/>
                <w:sz w:val="20"/>
                <w:szCs w:val="20"/>
              </w:rPr>
              <w:t>管理员</w:t>
            </w:r>
          </w:p>
        </w:tc>
      </w:tr>
      <w:tr w:rsidR="007C108A" w14:paraId="4AA844B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83E07C2" w14:textId="77777777" w:rsidR="007C108A" w:rsidRDefault="007C108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EBC58D1" w14:textId="77777777" w:rsidR="007C108A" w:rsidRDefault="007C108A" w:rsidP="00FC0C7F">
            <w:pPr>
              <w:rPr>
                <w:sz w:val="20"/>
                <w:szCs w:val="20"/>
              </w:rPr>
            </w:pPr>
            <w:r>
              <w:rPr>
                <w:rFonts w:hint="eastAsia"/>
                <w:sz w:val="20"/>
                <w:szCs w:val="20"/>
              </w:rPr>
              <w:t>黑盒测试</w:t>
            </w:r>
          </w:p>
        </w:tc>
      </w:tr>
      <w:tr w:rsidR="007C108A" w14:paraId="6B635189"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461AF0C" w14:textId="77777777" w:rsidR="007C108A" w:rsidRDefault="007C108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853587" w14:textId="77777777" w:rsidR="007C108A" w:rsidRDefault="007C108A" w:rsidP="00FC0C7F">
            <w:pPr>
              <w:rPr>
                <w:sz w:val="20"/>
                <w:szCs w:val="20"/>
              </w:rPr>
            </w:pPr>
            <w:r>
              <w:rPr>
                <w:rFonts w:hint="eastAsia"/>
                <w:sz w:val="20"/>
                <w:szCs w:val="20"/>
              </w:rPr>
              <w:t>登录后台</w:t>
            </w:r>
          </w:p>
        </w:tc>
      </w:tr>
      <w:tr w:rsidR="007C108A" w14:paraId="2C324D41"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5C3BD846" w14:textId="77777777" w:rsidR="007C108A" w:rsidRDefault="007C108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E4D7A8" w14:textId="34DAB51A" w:rsidR="007C108A" w:rsidRDefault="007C108A" w:rsidP="00FC0C7F">
            <w:pPr>
              <w:rPr>
                <w:sz w:val="20"/>
                <w:szCs w:val="20"/>
              </w:rPr>
            </w:pPr>
            <w:r>
              <w:rPr>
                <w:rFonts w:hint="eastAsia"/>
                <w:sz w:val="20"/>
                <w:szCs w:val="20"/>
              </w:rPr>
              <w:t>管理员修改地点信息</w:t>
            </w:r>
          </w:p>
        </w:tc>
      </w:tr>
      <w:tr w:rsidR="007C108A" w14:paraId="0E915624"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0CA8EF5" w14:textId="77777777" w:rsidR="007C108A" w:rsidRDefault="007C108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5DB0667" w14:textId="5D6DE170" w:rsidR="007C108A" w:rsidRDefault="007C108A" w:rsidP="00FC0C7F">
            <w:pPr>
              <w:rPr>
                <w:sz w:val="20"/>
                <w:szCs w:val="20"/>
              </w:rPr>
            </w:pPr>
            <w:r>
              <w:rPr>
                <w:rFonts w:hint="eastAsia"/>
                <w:sz w:val="20"/>
                <w:szCs w:val="20"/>
              </w:rPr>
              <w:t>测试管理员是否能正常进入修改地点信息页面</w:t>
            </w:r>
          </w:p>
        </w:tc>
      </w:tr>
      <w:tr w:rsidR="007C108A" w14:paraId="6C2EBA7F"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78A269CF" w14:textId="77777777" w:rsidR="007C108A" w:rsidRDefault="007C108A" w:rsidP="00FC0C7F">
            <w:pPr>
              <w:rPr>
                <w:sz w:val="20"/>
                <w:szCs w:val="20"/>
              </w:rPr>
            </w:pPr>
            <w:r>
              <w:rPr>
                <w:rFonts w:hint="eastAsia"/>
                <w:sz w:val="20"/>
                <w:szCs w:val="20"/>
              </w:rPr>
              <w:t>初始条件和背景：</w:t>
            </w:r>
          </w:p>
          <w:p w14:paraId="09C21606" w14:textId="77777777" w:rsidR="007C108A" w:rsidRDefault="007C108A" w:rsidP="00FC0C7F">
            <w:pPr>
              <w:rPr>
                <w:sz w:val="20"/>
                <w:szCs w:val="20"/>
              </w:rPr>
            </w:pPr>
            <w:r>
              <w:rPr>
                <w:rFonts w:hint="eastAsia"/>
                <w:sz w:val="20"/>
                <w:szCs w:val="20"/>
              </w:rPr>
              <w:t>系统：PC端</w:t>
            </w:r>
          </w:p>
          <w:p w14:paraId="75D3A657" w14:textId="77777777" w:rsidR="007C108A" w:rsidRDefault="007C108A" w:rsidP="00FC0C7F">
            <w:pPr>
              <w:rPr>
                <w:sz w:val="20"/>
                <w:szCs w:val="20"/>
              </w:rPr>
            </w:pPr>
            <w:r>
              <w:rPr>
                <w:rFonts w:hint="eastAsia"/>
                <w:sz w:val="20"/>
                <w:szCs w:val="20"/>
              </w:rPr>
              <w:t>浏览器：C</w:t>
            </w:r>
            <w:r>
              <w:rPr>
                <w:sz w:val="20"/>
                <w:szCs w:val="20"/>
              </w:rPr>
              <w:t>hrome</w:t>
            </w:r>
          </w:p>
          <w:p w14:paraId="53A1405B" w14:textId="77777777" w:rsidR="007C108A" w:rsidRDefault="007C108A" w:rsidP="00FC0C7F">
            <w:pPr>
              <w:rPr>
                <w:sz w:val="20"/>
                <w:szCs w:val="20"/>
              </w:rPr>
            </w:pPr>
            <w:r>
              <w:rPr>
                <w:rFonts w:hint="eastAsia"/>
                <w:sz w:val="20"/>
                <w:szCs w:val="20"/>
              </w:rPr>
              <w:t>注释：无</w:t>
            </w:r>
          </w:p>
        </w:tc>
      </w:tr>
      <w:tr w:rsidR="007C108A" w14:paraId="06B85559"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7B5995D" w14:textId="77777777" w:rsidR="007C108A" w:rsidRDefault="007C108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C96F1B" w14:textId="77777777" w:rsidR="007C108A" w:rsidRDefault="007C108A" w:rsidP="00FC0C7F">
            <w:pPr>
              <w:rPr>
                <w:sz w:val="20"/>
                <w:szCs w:val="20"/>
              </w:rPr>
            </w:pPr>
            <w:r>
              <w:rPr>
                <w:rFonts w:hint="eastAsia"/>
                <w:sz w:val="20"/>
                <w:szCs w:val="20"/>
              </w:rPr>
              <w:t>预期结果</w:t>
            </w:r>
          </w:p>
        </w:tc>
      </w:tr>
      <w:tr w:rsidR="007C108A" w14:paraId="2892D849"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8AEF898" w14:textId="77777777" w:rsidR="007C108A" w:rsidRDefault="007C108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1B83C114" w14:textId="77777777" w:rsidR="007C108A" w:rsidRDefault="007C108A" w:rsidP="00FC0C7F">
            <w:pPr>
              <w:rPr>
                <w:sz w:val="20"/>
                <w:szCs w:val="20"/>
              </w:rPr>
            </w:pPr>
            <w:r>
              <w:rPr>
                <w:rFonts w:hint="eastAsia"/>
                <w:sz w:val="20"/>
                <w:szCs w:val="20"/>
              </w:rPr>
              <w:t xml:space="preserve">进入管理员后台界面，可见地点管理 </w:t>
            </w:r>
          </w:p>
        </w:tc>
      </w:tr>
      <w:tr w:rsidR="007C108A" w14:paraId="6CED716D"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4802EF4" w14:textId="77777777" w:rsidR="007C108A" w:rsidRDefault="007C108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4961696" w14:textId="77777777" w:rsidR="007C108A" w:rsidRDefault="007C108A" w:rsidP="00FC0C7F">
            <w:pPr>
              <w:rPr>
                <w:sz w:val="20"/>
                <w:szCs w:val="20"/>
              </w:rPr>
            </w:pPr>
            <w:r>
              <w:rPr>
                <w:rFonts w:hint="eastAsia"/>
                <w:sz w:val="20"/>
                <w:szCs w:val="20"/>
              </w:rPr>
              <w:t>进入地点管理界面</w:t>
            </w:r>
          </w:p>
        </w:tc>
      </w:tr>
      <w:tr w:rsidR="007C108A" w14:paraId="0FEA235B"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C2542E1" w14:textId="77777777" w:rsidR="007C108A" w:rsidRDefault="007C108A" w:rsidP="00FC0C7F">
            <w:pPr>
              <w:rPr>
                <w:rFonts w:hint="eastAsia"/>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6C839B4F" w14:textId="77777777" w:rsidR="007C108A" w:rsidRDefault="007C108A" w:rsidP="00FC0C7F">
            <w:pPr>
              <w:rPr>
                <w:rFonts w:hint="eastAsia"/>
                <w:sz w:val="20"/>
                <w:szCs w:val="20"/>
              </w:rPr>
            </w:pPr>
            <w:r>
              <w:rPr>
                <w:rFonts w:hint="eastAsia"/>
                <w:sz w:val="20"/>
                <w:szCs w:val="20"/>
              </w:rPr>
              <w:t>显示搜索结果</w:t>
            </w:r>
          </w:p>
        </w:tc>
      </w:tr>
      <w:tr w:rsidR="007C108A" w14:paraId="22E5341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45B2510" w14:textId="77777777" w:rsidR="007C108A" w:rsidRDefault="007C108A" w:rsidP="00FC0C7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57A9A9D5" w14:textId="77777777" w:rsidR="007C108A" w:rsidRDefault="007C108A" w:rsidP="00FC0C7F">
            <w:pPr>
              <w:rPr>
                <w:sz w:val="20"/>
                <w:szCs w:val="20"/>
              </w:rPr>
            </w:pPr>
            <w:r>
              <w:rPr>
                <w:rFonts w:hint="eastAsia"/>
                <w:sz w:val="20"/>
                <w:szCs w:val="20"/>
              </w:rPr>
              <w:t>进入地点详情页面</w:t>
            </w:r>
          </w:p>
        </w:tc>
      </w:tr>
      <w:tr w:rsidR="007C108A" w14:paraId="794F6F31"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C454CC6" w14:textId="62F7F59B" w:rsidR="007C108A" w:rsidRDefault="007C108A" w:rsidP="00FC0C7F">
            <w:pPr>
              <w:rPr>
                <w:rFonts w:hint="eastAsia"/>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499F24B1" w14:textId="6FD57307" w:rsidR="007C108A" w:rsidRDefault="007C108A" w:rsidP="00FC0C7F">
            <w:pPr>
              <w:rPr>
                <w:rFonts w:hint="eastAsia"/>
                <w:sz w:val="20"/>
                <w:szCs w:val="20"/>
              </w:rPr>
            </w:pPr>
            <w:r>
              <w:rPr>
                <w:rFonts w:hint="eastAsia"/>
                <w:sz w:val="20"/>
                <w:szCs w:val="20"/>
              </w:rPr>
              <w:t>进入地点信息修改页面</w:t>
            </w:r>
          </w:p>
        </w:tc>
      </w:tr>
    </w:tbl>
    <w:p w14:paraId="76804D24" w14:textId="77777777" w:rsidR="007C108A" w:rsidRDefault="007C108A">
      <w:pPr>
        <w:rPr>
          <w:rFonts w:hint="eastAsia"/>
        </w:rPr>
      </w:pPr>
    </w:p>
    <w:p w14:paraId="63C6D18D" w14:textId="77777777" w:rsidR="007C108A" w:rsidRDefault="007C108A">
      <w:pPr>
        <w:rPr>
          <w:rFonts w:hint="eastAsia"/>
        </w:rPr>
      </w:pPr>
    </w:p>
    <w:p w14:paraId="5D620342" w14:textId="77777777" w:rsidR="007C108A" w:rsidRDefault="007C108A">
      <w:pPr>
        <w:rPr>
          <w:rFonts w:hint="eastAsia"/>
        </w:rPr>
      </w:pPr>
    </w:p>
    <w:p w14:paraId="39E0CD28" w14:textId="77777777" w:rsidR="007C108A" w:rsidRDefault="007C108A">
      <w:pPr>
        <w:rPr>
          <w:rFonts w:hint="eastAsia"/>
        </w:rPr>
      </w:pPr>
    </w:p>
    <w:p w14:paraId="002B53EC" w14:textId="77777777" w:rsidR="007C108A" w:rsidRDefault="007C108A">
      <w:pPr>
        <w:rPr>
          <w:rFonts w:hint="eastAsia"/>
        </w:rPr>
      </w:pPr>
    </w:p>
    <w:p w14:paraId="193F36CA" w14:textId="77777777" w:rsidR="007C108A" w:rsidRDefault="007C108A">
      <w:pPr>
        <w:rPr>
          <w:rFonts w:hint="eastAsia"/>
        </w:rPr>
      </w:pPr>
    </w:p>
    <w:p w14:paraId="2925A3C0" w14:textId="77777777" w:rsidR="007C108A" w:rsidRDefault="007C108A">
      <w:pPr>
        <w:rPr>
          <w:rFonts w:hint="eastAsia"/>
        </w:rPr>
      </w:pPr>
    </w:p>
    <w:p w14:paraId="2407BFB8" w14:textId="77777777" w:rsidR="007C108A" w:rsidRDefault="007C108A">
      <w:pPr>
        <w:rPr>
          <w:rFonts w:hint="eastAsia"/>
        </w:rPr>
      </w:pPr>
    </w:p>
    <w:p w14:paraId="5852C006" w14:textId="77777777" w:rsidR="007C108A" w:rsidRDefault="007C108A">
      <w:pPr>
        <w:rPr>
          <w:rFonts w:hint="eastAsia"/>
        </w:rPr>
      </w:pPr>
    </w:p>
    <w:p w14:paraId="799D7946" w14:textId="77777777" w:rsidR="007C108A" w:rsidRDefault="007C108A">
      <w:pPr>
        <w:rPr>
          <w:rFonts w:hint="eastAsia"/>
        </w:rPr>
      </w:pPr>
    </w:p>
    <w:p w14:paraId="29425D21" w14:textId="77777777" w:rsidR="007C108A" w:rsidRDefault="007C108A">
      <w:pPr>
        <w:rPr>
          <w:rFonts w:hint="eastAsia"/>
        </w:rPr>
      </w:pPr>
    </w:p>
    <w:p w14:paraId="71FB87A3" w14:textId="77777777" w:rsidR="007C108A" w:rsidRDefault="007C108A">
      <w:pPr>
        <w:rPr>
          <w:rFonts w:hint="eastAsia"/>
        </w:rPr>
      </w:pPr>
    </w:p>
    <w:p w14:paraId="598F7173" w14:textId="77777777" w:rsidR="007C108A" w:rsidRDefault="007C108A">
      <w:pPr>
        <w:rPr>
          <w:rFonts w:hint="eastAsia"/>
        </w:rPr>
      </w:pPr>
    </w:p>
    <w:p w14:paraId="6F001EB8" w14:textId="77777777" w:rsidR="007C108A" w:rsidRDefault="007C108A">
      <w:pPr>
        <w:rPr>
          <w:rFonts w:hint="eastAsia"/>
        </w:rPr>
      </w:pPr>
    </w:p>
    <w:p w14:paraId="72A75FCB" w14:textId="77777777" w:rsidR="007C108A" w:rsidRDefault="007C108A">
      <w:pPr>
        <w:rPr>
          <w:rFonts w:hint="eastAsia"/>
        </w:rPr>
      </w:pPr>
    </w:p>
    <w:p w14:paraId="1A12DEC4" w14:textId="77777777" w:rsidR="007C108A" w:rsidRDefault="007C108A">
      <w:pPr>
        <w:rPr>
          <w:rFonts w:hint="eastAsia"/>
        </w:rPr>
      </w:pPr>
    </w:p>
    <w:p w14:paraId="60F8CDF5" w14:textId="77777777" w:rsidR="007C108A" w:rsidRDefault="007C108A">
      <w:pPr>
        <w:rPr>
          <w:rFonts w:hint="eastAsia"/>
        </w:rPr>
      </w:pPr>
    </w:p>
    <w:p w14:paraId="44021828" w14:textId="77777777" w:rsidR="007C108A" w:rsidRDefault="007C108A">
      <w:pPr>
        <w:rPr>
          <w:rFonts w:hint="eastAsia"/>
        </w:rPr>
      </w:pPr>
    </w:p>
    <w:p w14:paraId="0BD080E7" w14:textId="77777777" w:rsidR="007C108A" w:rsidRDefault="007C108A">
      <w:pPr>
        <w:rPr>
          <w:rFonts w:hint="eastAsia"/>
        </w:rPr>
      </w:pPr>
    </w:p>
    <w:p w14:paraId="470C6886" w14:textId="77777777" w:rsidR="00E56B86" w:rsidRDefault="00E56B86">
      <w:pPr>
        <w:rPr>
          <w:rFonts w:hint="eastAsia"/>
        </w:rPr>
      </w:pPr>
    </w:p>
    <w:p w14:paraId="2C2A3772" w14:textId="309927B6" w:rsidR="007C108A" w:rsidRDefault="007C108A" w:rsidP="00FC0C7F">
      <w:pPr>
        <w:pStyle w:val="a2"/>
        <w:numPr>
          <w:ilvl w:val="3"/>
          <w:numId w:val="2"/>
        </w:numPr>
        <w:rPr>
          <w:rFonts w:hint="eastAsia"/>
        </w:rPr>
      </w:pPr>
      <w:r>
        <w:rPr>
          <w:rFonts w:hint="eastAsia"/>
        </w:rPr>
        <w:t>上传地点图片</w:t>
      </w:r>
    </w:p>
    <w:tbl>
      <w:tblPr>
        <w:tblStyle w:val="15"/>
        <w:tblW w:w="8296" w:type="dxa"/>
        <w:tblLayout w:type="fixed"/>
        <w:tblLook w:val="04A0" w:firstRow="1" w:lastRow="0" w:firstColumn="1" w:lastColumn="0" w:noHBand="0" w:noVBand="1"/>
      </w:tblPr>
      <w:tblGrid>
        <w:gridCol w:w="2155"/>
        <w:gridCol w:w="1993"/>
        <w:gridCol w:w="4148"/>
      </w:tblGrid>
      <w:tr w:rsidR="007C108A" w14:paraId="7A3AD2D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A9DE36F" w14:textId="77777777" w:rsidR="007C108A" w:rsidRDefault="007C108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62AFD0E" w14:textId="77777777" w:rsidR="007C108A" w:rsidRDefault="007C108A" w:rsidP="00FC0C7F">
            <w:pPr>
              <w:rPr>
                <w:sz w:val="20"/>
                <w:szCs w:val="20"/>
              </w:rPr>
            </w:pPr>
            <w:r>
              <w:rPr>
                <w:rFonts w:hint="eastAsia"/>
                <w:sz w:val="20"/>
                <w:szCs w:val="20"/>
              </w:rPr>
              <w:t>TC</w:t>
            </w:r>
            <w:r>
              <w:rPr>
                <w:sz w:val="20"/>
                <w:szCs w:val="20"/>
              </w:rPr>
              <w:t>-A-</w:t>
            </w:r>
          </w:p>
        </w:tc>
      </w:tr>
      <w:tr w:rsidR="007C108A" w14:paraId="066CA692"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DB8146B" w14:textId="77777777" w:rsidR="007C108A" w:rsidRDefault="007C108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F42642" w14:textId="04C35EFF" w:rsidR="007C108A" w:rsidRDefault="00FC0C7F" w:rsidP="00FC0C7F">
            <w:pPr>
              <w:rPr>
                <w:rFonts w:hint="eastAsia"/>
                <w:sz w:val="20"/>
                <w:szCs w:val="20"/>
              </w:rPr>
            </w:pPr>
            <w:r>
              <w:rPr>
                <w:rFonts w:hint="eastAsia"/>
                <w:sz w:val="20"/>
                <w:szCs w:val="20"/>
              </w:rPr>
              <w:t>上传地点图片</w:t>
            </w:r>
          </w:p>
        </w:tc>
      </w:tr>
      <w:tr w:rsidR="007C108A" w14:paraId="6636171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13ED46E" w14:textId="77777777" w:rsidR="007C108A" w:rsidRDefault="007C108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2684BF0" w14:textId="26AE4AE1" w:rsidR="007C108A" w:rsidRDefault="00FC0C7F" w:rsidP="00FC0C7F">
            <w:pPr>
              <w:rPr>
                <w:sz w:val="20"/>
                <w:szCs w:val="20"/>
              </w:rPr>
            </w:pPr>
            <w:r>
              <w:rPr>
                <w:rFonts w:hint="eastAsia"/>
                <w:sz w:val="20"/>
                <w:szCs w:val="20"/>
              </w:rPr>
              <w:t>上传地点图片</w:t>
            </w:r>
          </w:p>
        </w:tc>
      </w:tr>
      <w:tr w:rsidR="007C108A" w14:paraId="518B76C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441FE20F" w14:textId="77777777" w:rsidR="007C108A" w:rsidRDefault="007C108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6302F18" w14:textId="77777777" w:rsidR="007C108A" w:rsidRDefault="007C108A" w:rsidP="00FC0C7F">
            <w:pPr>
              <w:rPr>
                <w:sz w:val="20"/>
                <w:szCs w:val="20"/>
              </w:rPr>
            </w:pPr>
            <w:r>
              <w:rPr>
                <w:rFonts w:hint="eastAsia"/>
                <w:sz w:val="20"/>
                <w:szCs w:val="20"/>
              </w:rPr>
              <w:t>管理员</w:t>
            </w:r>
          </w:p>
        </w:tc>
      </w:tr>
      <w:tr w:rsidR="007C108A" w14:paraId="2D61D773"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E594A19" w14:textId="77777777" w:rsidR="007C108A" w:rsidRDefault="007C108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27C80B0" w14:textId="77777777" w:rsidR="007C108A" w:rsidRDefault="007C108A" w:rsidP="00FC0C7F">
            <w:pPr>
              <w:rPr>
                <w:sz w:val="20"/>
                <w:szCs w:val="20"/>
              </w:rPr>
            </w:pPr>
            <w:r>
              <w:rPr>
                <w:rFonts w:hint="eastAsia"/>
                <w:sz w:val="20"/>
                <w:szCs w:val="20"/>
              </w:rPr>
              <w:t>黑盒测试</w:t>
            </w:r>
          </w:p>
        </w:tc>
      </w:tr>
      <w:tr w:rsidR="007C108A" w14:paraId="0D90CEAD"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D9325D4" w14:textId="77777777" w:rsidR="007C108A" w:rsidRDefault="007C108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1F01B2" w14:textId="77777777" w:rsidR="007C108A" w:rsidRDefault="007C108A" w:rsidP="00FC0C7F">
            <w:pPr>
              <w:rPr>
                <w:sz w:val="20"/>
                <w:szCs w:val="20"/>
              </w:rPr>
            </w:pPr>
            <w:r>
              <w:rPr>
                <w:rFonts w:hint="eastAsia"/>
                <w:sz w:val="20"/>
                <w:szCs w:val="20"/>
              </w:rPr>
              <w:t>登录后台</w:t>
            </w:r>
          </w:p>
        </w:tc>
      </w:tr>
      <w:tr w:rsidR="007C108A" w14:paraId="46325CC0"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0755817E" w14:textId="77777777" w:rsidR="007C108A" w:rsidRDefault="007C108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556C8D" w14:textId="77777777" w:rsidR="007C108A" w:rsidRDefault="007C108A" w:rsidP="00FC0C7F">
            <w:pPr>
              <w:rPr>
                <w:sz w:val="20"/>
                <w:szCs w:val="20"/>
              </w:rPr>
            </w:pPr>
            <w:r>
              <w:rPr>
                <w:rFonts w:hint="eastAsia"/>
                <w:sz w:val="20"/>
                <w:szCs w:val="20"/>
              </w:rPr>
              <w:t>管理员修改地点信息</w:t>
            </w:r>
          </w:p>
        </w:tc>
      </w:tr>
      <w:tr w:rsidR="007C108A" w14:paraId="69DB38AF"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51D1196" w14:textId="77777777" w:rsidR="007C108A" w:rsidRDefault="007C108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738672F" w14:textId="76313C60" w:rsidR="007C108A" w:rsidRDefault="007C108A" w:rsidP="00FC0C7F">
            <w:pPr>
              <w:rPr>
                <w:sz w:val="20"/>
                <w:szCs w:val="20"/>
              </w:rPr>
            </w:pPr>
            <w:r>
              <w:rPr>
                <w:rFonts w:hint="eastAsia"/>
                <w:sz w:val="20"/>
                <w:szCs w:val="20"/>
              </w:rPr>
              <w:t>测试管理员是否能正常进入修改地点信息页面</w:t>
            </w:r>
            <w:r w:rsidR="00FC0C7F">
              <w:rPr>
                <w:rFonts w:hint="eastAsia"/>
                <w:sz w:val="20"/>
                <w:szCs w:val="20"/>
              </w:rPr>
              <w:t>上传地点图片</w:t>
            </w:r>
          </w:p>
        </w:tc>
      </w:tr>
      <w:tr w:rsidR="007C108A" w14:paraId="7B4BC3A3"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1A1A7DC6" w14:textId="77777777" w:rsidR="007C108A" w:rsidRDefault="007C108A" w:rsidP="00FC0C7F">
            <w:pPr>
              <w:rPr>
                <w:sz w:val="20"/>
                <w:szCs w:val="20"/>
              </w:rPr>
            </w:pPr>
            <w:r>
              <w:rPr>
                <w:rFonts w:hint="eastAsia"/>
                <w:sz w:val="20"/>
                <w:szCs w:val="20"/>
              </w:rPr>
              <w:t>初始条件和背景：</w:t>
            </w:r>
          </w:p>
          <w:p w14:paraId="0557D380" w14:textId="77777777" w:rsidR="007C108A" w:rsidRDefault="007C108A" w:rsidP="00FC0C7F">
            <w:pPr>
              <w:rPr>
                <w:sz w:val="20"/>
                <w:szCs w:val="20"/>
              </w:rPr>
            </w:pPr>
            <w:r>
              <w:rPr>
                <w:rFonts w:hint="eastAsia"/>
                <w:sz w:val="20"/>
                <w:szCs w:val="20"/>
              </w:rPr>
              <w:t>系统：PC端</w:t>
            </w:r>
          </w:p>
          <w:p w14:paraId="15597C51" w14:textId="77777777" w:rsidR="007C108A" w:rsidRDefault="007C108A" w:rsidP="00FC0C7F">
            <w:pPr>
              <w:rPr>
                <w:sz w:val="20"/>
                <w:szCs w:val="20"/>
              </w:rPr>
            </w:pPr>
            <w:r>
              <w:rPr>
                <w:rFonts w:hint="eastAsia"/>
                <w:sz w:val="20"/>
                <w:szCs w:val="20"/>
              </w:rPr>
              <w:t>浏览器：C</w:t>
            </w:r>
            <w:r>
              <w:rPr>
                <w:sz w:val="20"/>
                <w:szCs w:val="20"/>
              </w:rPr>
              <w:t>hrome</w:t>
            </w:r>
          </w:p>
          <w:p w14:paraId="2502E65A" w14:textId="77777777" w:rsidR="007C108A" w:rsidRDefault="007C108A" w:rsidP="00FC0C7F">
            <w:pPr>
              <w:rPr>
                <w:sz w:val="20"/>
                <w:szCs w:val="20"/>
              </w:rPr>
            </w:pPr>
            <w:r>
              <w:rPr>
                <w:rFonts w:hint="eastAsia"/>
                <w:sz w:val="20"/>
                <w:szCs w:val="20"/>
              </w:rPr>
              <w:t>注释：无</w:t>
            </w:r>
          </w:p>
        </w:tc>
      </w:tr>
      <w:tr w:rsidR="007C108A" w14:paraId="2A441122"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49D4638" w14:textId="77777777" w:rsidR="007C108A" w:rsidRDefault="007C108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9B8B84" w14:textId="77777777" w:rsidR="007C108A" w:rsidRDefault="007C108A" w:rsidP="00FC0C7F">
            <w:pPr>
              <w:rPr>
                <w:sz w:val="20"/>
                <w:szCs w:val="20"/>
              </w:rPr>
            </w:pPr>
            <w:r>
              <w:rPr>
                <w:rFonts w:hint="eastAsia"/>
                <w:sz w:val="20"/>
                <w:szCs w:val="20"/>
              </w:rPr>
              <w:t>预期结果</w:t>
            </w:r>
          </w:p>
        </w:tc>
      </w:tr>
      <w:tr w:rsidR="007C108A" w14:paraId="3D23FD30"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0521873" w14:textId="77777777" w:rsidR="007C108A" w:rsidRDefault="007C108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3880B81D" w14:textId="77777777" w:rsidR="007C108A" w:rsidRDefault="007C108A" w:rsidP="00FC0C7F">
            <w:pPr>
              <w:rPr>
                <w:sz w:val="20"/>
                <w:szCs w:val="20"/>
              </w:rPr>
            </w:pPr>
            <w:r>
              <w:rPr>
                <w:rFonts w:hint="eastAsia"/>
                <w:sz w:val="20"/>
                <w:szCs w:val="20"/>
              </w:rPr>
              <w:t xml:space="preserve">进入管理员后台界面，可见地点管理 </w:t>
            </w:r>
          </w:p>
        </w:tc>
      </w:tr>
      <w:tr w:rsidR="007C108A" w14:paraId="78A54BC9"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28B4ED4F" w14:textId="77777777" w:rsidR="007C108A" w:rsidRDefault="007C108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4000C57E" w14:textId="77777777" w:rsidR="007C108A" w:rsidRDefault="007C108A" w:rsidP="00FC0C7F">
            <w:pPr>
              <w:rPr>
                <w:sz w:val="20"/>
                <w:szCs w:val="20"/>
              </w:rPr>
            </w:pPr>
            <w:r>
              <w:rPr>
                <w:rFonts w:hint="eastAsia"/>
                <w:sz w:val="20"/>
                <w:szCs w:val="20"/>
              </w:rPr>
              <w:t>进入地点管理界面</w:t>
            </w:r>
          </w:p>
        </w:tc>
      </w:tr>
      <w:tr w:rsidR="007C108A" w14:paraId="3264D062"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8595620" w14:textId="77777777" w:rsidR="007C108A" w:rsidRDefault="007C108A" w:rsidP="00FC0C7F">
            <w:pPr>
              <w:rPr>
                <w:rFonts w:hint="eastAsia"/>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164A106D" w14:textId="77777777" w:rsidR="007C108A" w:rsidRDefault="007C108A" w:rsidP="00FC0C7F">
            <w:pPr>
              <w:rPr>
                <w:rFonts w:hint="eastAsia"/>
                <w:sz w:val="20"/>
                <w:szCs w:val="20"/>
              </w:rPr>
            </w:pPr>
            <w:r>
              <w:rPr>
                <w:rFonts w:hint="eastAsia"/>
                <w:sz w:val="20"/>
                <w:szCs w:val="20"/>
              </w:rPr>
              <w:t>显示搜索结果</w:t>
            </w:r>
          </w:p>
        </w:tc>
      </w:tr>
      <w:tr w:rsidR="007C108A" w14:paraId="6BD0F97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09B0E93" w14:textId="77777777" w:rsidR="007C108A" w:rsidRDefault="007C108A" w:rsidP="00FC0C7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378B087A" w14:textId="77777777" w:rsidR="007C108A" w:rsidRDefault="007C108A" w:rsidP="00FC0C7F">
            <w:pPr>
              <w:rPr>
                <w:sz w:val="20"/>
                <w:szCs w:val="20"/>
              </w:rPr>
            </w:pPr>
            <w:r>
              <w:rPr>
                <w:rFonts w:hint="eastAsia"/>
                <w:sz w:val="20"/>
                <w:szCs w:val="20"/>
              </w:rPr>
              <w:t>进入地点详情页面</w:t>
            </w:r>
          </w:p>
        </w:tc>
      </w:tr>
      <w:tr w:rsidR="007C108A" w14:paraId="2D86790E"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AFE9568" w14:textId="77777777" w:rsidR="007C108A" w:rsidRDefault="007C108A" w:rsidP="00FC0C7F">
            <w:pPr>
              <w:rPr>
                <w:rFonts w:hint="eastAsia"/>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23B68E86" w14:textId="77777777" w:rsidR="007C108A" w:rsidRDefault="007C108A" w:rsidP="00FC0C7F">
            <w:pPr>
              <w:rPr>
                <w:rFonts w:hint="eastAsia"/>
                <w:sz w:val="20"/>
                <w:szCs w:val="20"/>
              </w:rPr>
            </w:pPr>
            <w:r>
              <w:rPr>
                <w:rFonts w:hint="eastAsia"/>
                <w:sz w:val="20"/>
                <w:szCs w:val="20"/>
              </w:rPr>
              <w:t>进入地点信息修改页面</w:t>
            </w:r>
          </w:p>
        </w:tc>
      </w:tr>
      <w:tr w:rsidR="00E56B86" w14:paraId="41ED168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56CD1D2" w14:textId="57C5EF3F" w:rsidR="00E56B86" w:rsidRDefault="00E56B86" w:rsidP="00FC0C7F">
            <w:pPr>
              <w:rPr>
                <w:rFonts w:hint="eastAsia"/>
                <w:sz w:val="20"/>
                <w:szCs w:val="20"/>
              </w:rPr>
            </w:pPr>
            <w:r>
              <w:rPr>
                <w:rFonts w:hint="eastAsia"/>
                <w:sz w:val="20"/>
                <w:szCs w:val="20"/>
              </w:rPr>
              <w:t>点击上传地点图片</w:t>
            </w:r>
          </w:p>
        </w:tc>
        <w:tc>
          <w:tcPr>
            <w:tcW w:w="6141" w:type="dxa"/>
            <w:gridSpan w:val="2"/>
            <w:tcBorders>
              <w:top w:val="single" w:sz="4" w:space="0" w:color="000000"/>
              <w:left w:val="single" w:sz="4" w:space="0" w:color="000000"/>
              <w:bottom w:val="single" w:sz="4" w:space="0" w:color="000000"/>
              <w:right w:val="single" w:sz="4" w:space="0" w:color="000000"/>
            </w:tcBorders>
          </w:tcPr>
          <w:p w14:paraId="2ABA2368" w14:textId="3BA90F42" w:rsidR="00E56B86" w:rsidRDefault="00E56B86" w:rsidP="00FC0C7F">
            <w:pPr>
              <w:rPr>
                <w:rFonts w:hint="eastAsia"/>
                <w:sz w:val="20"/>
                <w:szCs w:val="20"/>
              </w:rPr>
            </w:pPr>
            <w:r>
              <w:rPr>
                <w:rFonts w:hint="eastAsia"/>
                <w:sz w:val="20"/>
                <w:szCs w:val="20"/>
              </w:rPr>
              <w:t>跳转到图片选择</w:t>
            </w:r>
          </w:p>
        </w:tc>
      </w:tr>
      <w:tr w:rsidR="00E56B86" w14:paraId="3CD9BD78"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FBDE70A" w14:textId="24784757" w:rsidR="00E56B86" w:rsidRDefault="00E56B86" w:rsidP="00FC0C7F">
            <w:pPr>
              <w:rPr>
                <w:rFonts w:hint="eastAsia"/>
                <w:sz w:val="20"/>
                <w:szCs w:val="20"/>
              </w:rPr>
            </w:pPr>
            <w:r>
              <w:rPr>
                <w:rFonts w:hint="eastAsia"/>
                <w:sz w:val="20"/>
                <w:szCs w:val="20"/>
              </w:rPr>
              <w:t>未超过图片上限确定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3555CE6" w14:textId="7BF026C6" w:rsidR="00E56B86" w:rsidRDefault="00E56B86" w:rsidP="00FC0C7F">
            <w:pPr>
              <w:rPr>
                <w:rFonts w:hint="eastAsia"/>
                <w:sz w:val="20"/>
                <w:szCs w:val="20"/>
              </w:rPr>
            </w:pPr>
            <w:r>
              <w:rPr>
                <w:rFonts w:hint="eastAsia"/>
                <w:sz w:val="20"/>
                <w:szCs w:val="20"/>
              </w:rPr>
              <w:t>成功上传</w:t>
            </w:r>
          </w:p>
        </w:tc>
      </w:tr>
      <w:tr w:rsidR="00E56B86" w14:paraId="7CD6937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3CE8E9D" w14:textId="2F382972" w:rsidR="00E56B86" w:rsidRDefault="00E56B86" w:rsidP="00FC0C7F">
            <w:pPr>
              <w:rPr>
                <w:rFonts w:hint="eastAsia"/>
                <w:sz w:val="20"/>
                <w:szCs w:val="20"/>
              </w:rPr>
            </w:pPr>
            <w:r>
              <w:rPr>
                <w:rFonts w:hint="eastAsia"/>
                <w:sz w:val="20"/>
                <w:szCs w:val="20"/>
              </w:rPr>
              <w:t>超过图片上限确定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1641FEBF" w14:textId="590335B2" w:rsidR="00E56B86" w:rsidRDefault="00E56B86" w:rsidP="00FC0C7F">
            <w:pPr>
              <w:rPr>
                <w:rFonts w:hint="eastAsia"/>
                <w:sz w:val="20"/>
                <w:szCs w:val="20"/>
              </w:rPr>
            </w:pPr>
            <w:r>
              <w:rPr>
                <w:rFonts w:hint="eastAsia"/>
                <w:sz w:val="20"/>
                <w:szCs w:val="20"/>
              </w:rPr>
              <w:t>提示超过图片</w:t>
            </w:r>
            <w:r w:rsidR="00CE1E1C">
              <w:rPr>
                <w:rFonts w:hint="eastAsia"/>
                <w:sz w:val="20"/>
                <w:szCs w:val="20"/>
              </w:rPr>
              <w:t>上限</w:t>
            </w:r>
          </w:p>
        </w:tc>
      </w:tr>
    </w:tbl>
    <w:p w14:paraId="1F657C71" w14:textId="77777777" w:rsidR="007C108A" w:rsidRDefault="007C108A">
      <w:pPr>
        <w:rPr>
          <w:rFonts w:hint="eastAsia"/>
        </w:rPr>
      </w:pPr>
    </w:p>
    <w:p w14:paraId="433E2276" w14:textId="77777777" w:rsidR="007C108A" w:rsidRDefault="007C108A">
      <w:pPr>
        <w:rPr>
          <w:rFonts w:hint="eastAsia"/>
        </w:rPr>
      </w:pPr>
    </w:p>
    <w:p w14:paraId="41BCD392" w14:textId="77777777" w:rsidR="007C108A" w:rsidRDefault="007C108A">
      <w:pPr>
        <w:rPr>
          <w:rFonts w:hint="eastAsia"/>
        </w:rPr>
      </w:pPr>
    </w:p>
    <w:p w14:paraId="040D658E" w14:textId="77777777" w:rsidR="007C108A" w:rsidRDefault="007C108A">
      <w:pPr>
        <w:rPr>
          <w:rFonts w:hint="eastAsia"/>
        </w:rPr>
      </w:pPr>
    </w:p>
    <w:p w14:paraId="10FDA014" w14:textId="77777777" w:rsidR="007C108A" w:rsidRDefault="007C108A">
      <w:pPr>
        <w:rPr>
          <w:rFonts w:hint="eastAsia"/>
        </w:rPr>
      </w:pPr>
    </w:p>
    <w:p w14:paraId="6CF2C82D" w14:textId="77777777" w:rsidR="007C108A" w:rsidRDefault="007C108A">
      <w:pPr>
        <w:rPr>
          <w:rFonts w:hint="eastAsia"/>
        </w:rPr>
      </w:pPr>
    </w:p>
    <w:p w14:paraId="38F646EE" w14:textId="77777777" w:rsidR="007C108A" w:rsidRDefault="007C108A">
      <w:pPr>
        <w:rPr>
          <w:rFonts w:hint="eastAsia"/>
        </w:rPr>
      </w:pPr>
    </w:p>
    <w:p w14:paraId="5B0BF78B" w14:textId="77777777" w:rsidR="007C108A" w:rsidRDefault="007C108A">
      <w:pPr>
        <w:rPr>
          <w:rFonts w:hint="eastAsia"/>
        </w:rPr>
      </w:pPr>
    </w:p>
    <w:p w14:paraId="75247C97" w14:textId="77777777" w:rsidR="007C108A" w:rsidRDefault="007C108A">
      <w:pPr>
        <w:rPr>
          <w:rFonts w:hint="eastAsia"/>
        </w:rPr>
      </w:pPr>
    </w:p>
    <w:p w14:paraId="13CC98AE" w14:textId="77777777" w:rsidR="007C108A" w:rsidRDefault="007C108A">
      <w:pPr>
        <w:rPr>
          <w:rFonts w:hint="eastAsia"/>
        </w:rPr>
      </w:pPr>
    </w:p>
    <w:p w14:paraId="2B0A0D60" w14:textId="77777777" w:rsidR="007C108A" w:rsidRDefault="007C108A">
      <w:pPr>
        <w:rPr>
          <w:rFonts w:hint="eastAsia"/>
        </w:rPr>
      </w:pPr>
    </w:p>
    <w:p w14:paraId="3BAFDE43" w14:textId="77777777" w:rsidR="007C108A" w:rsidRDefault="007C108A">
      <w:pPr>
        <w:rPr>
          <w:rFonts w:hint="eastAsia"/>
        </w:rPr>
      </w:pPr>
    </w:p>
    <w:p w14:paraId="64EE87A1" w14:textId="77777777" w:rsidR="007C108A" w:rsidRDefault="007C108A">
      <w:pPr>
        <w:rPr>
          <w:rFonts w:hint="eastAsia"/>
        </w:rPr>
      </w:pPr>
    </w:p>
    <w:p w14:paraId="2DD61CC8" w14:textId="77777777" w:rsidR="007C108A" w:rsidRDefault="007C108A">
      <w:pPr>
        <w:rPr>
          <w:rFonts w:hint="eastAsia"/>
        </w:rPr>
      </w:pPr>
    </w:p>
    <w:p w14:paraId="0A1AF0B6" w14:textId="77777777" w:rsidR="007C108A" w:rsidRDefault="007C108A">
      <w:pPr>
        <w:rPr>
          <w:rFonts w:hint="eastAsia"/>
        </w:rPr>
      </w:pPr>
    </w:p>
    <w:p w14:paraId="4691379B" w14:textId="77777777" w:rsidR="007C108A" w:rsidRDefault="007C108A">
      <w:pPr>
        <w:rPr>
          <w:rFonts w:hint="eastAsia"/>
        </w:rPr>
      </w:pPr>
    </w:p>
    <w:p w14:paraId="4C0F05B5" w14:textId="77777777" w:rsidR="007C108A" w:rsidRDefault="007C108A">
      <w:pPr>
        <w:rPr>
          <w:rFonts w:hint="eastAsia"/>
        </w:rPr>
      </w:pPr>
    </w:p>
    <w:p w14:paraId="775AC6C5" w14:textId="77777777" w:rsidR="007C108A" w:rsidRDefault="007C108A">
      <w:pPr>
        <w:rPr>
          <w:rFonts w:hint="eastAsia"/>
        </w:rPr>
      </w:pPr>
    </w:p>
    <w:p w14:paraId="3B10BDDF" w14:textId="77777777" w:rsidR="007C108A" w:rsidRPr="007C108A" w:rsidRDefault="007C108A">
      <w:pPr>
        <w:rPr>
          <w:rFonts w:hint="eastAsia"/>
        </w:rPr>
      </w:pPr>
    </w:p>
    <w:p w14:paraId="1423F08B" w14:textId="07D9D735" w:rsidR="007C108A" w:rsidRPr="007C108A" w:rsidRDefault="007C108A" w:rsidP="007C108A">
      <w:pPr>
        <w:pStyle w:val="a2"/>
        <w:numPr>
          <w:ilvl w:val="3"/>
          <w:numId w:val="2"/>
        </w:numPr>
        <w:rPr>
          <w:rFonts w:hint="eastAsia"/>
        </w:rPr>
      </w:pPr>
      <w:r>
        <w:rPr>
          <w:rFonts w:hint="eastAsia"/>
        </w:rPr>
        <w:t>修改地点名称</w:t>
      </w:r>
    </w:p>
    <w:tbl>
      <w:tblPr>
        <w:tblStyle w:val="15"/>
        <w:tblW w:w="8296" w:type="dxa"/>
        <w:tblLayout w:type="fixed"/>
        <w:tblLook w:val="04A0" w:firstRow="1" w:lastRow="0" w:firstColumn="1" w:lastColumn="0" w:noHBand="0" w:noVBand="1"/>
      </w:tblPr>
      <w:tblGrid>
        <w:gridCol w:w="2155"/>
        <w:gridCol w:w="1993"/>
        <w:gridCol w:w="4148"/>
      </w:tblGrid>
      <w:tr w:rsidR="007C108A" w14:paraId="34E5245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77B11AB" w14:textId="77777777" w:rsidR="007C108A" w:rsidRDefault="007C108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61902F" w14:textId="77777777" w:rsidR="007C108A" w:rsidRDefault="007C108A" w:rsidP="00FC0C7F">
            <w:pPr>
              <w:rPr>
                <w:sz w:val="20"/>
                <w:szCs w:val="20"/>
              </w:rPr>
            </w:pPr>
            <w:r>
              <w:rPr>
                <w:rFonts w:hint="eastAsia"/>
                <w:sz w:val="20"/>
                <w:szCs w:val="20"/>
              </w:rPr>
              <w:t>TC</w:t>
            </w:r>
            <w:r>
              <w:rPr>
                <w:sz w:val="20"/>
                <w:szCs w:val="20"/>
              </w:rPr>
              <w:t>-A-</w:t>
            </w:r>
          </w:p>
        </w:tc>
      </w:tr>
      <w:tr w:rsidR="007C108A" w14:paraId="2BFAD75C"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5B08342" w14:textId="77777777" w:rsidR="007C108A" w:rsidRDefault="007C108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A870C3" w14:textId="697A5275" w:rsidR="007C108A" w:rsidRDefault="007C108A" w:rsidP="00FC0C7F">
            <w:pPr>
              <w:rPr>
                <w:sz w:val="20"/>
                <w:szCs w:val="20"/>
              </w:rPr>
            </w:pPr>
            <w:r>
              <w:rPr>
                <w:rFonts w:hint="eastAsia"/>
                <w:sz w:val="20"/>
                <w:szCs w:val="20"/>
              </w:rPr>
              <w:t>修改地点名称</w:t>
            </w:r>
          </w:p>
        </w:tc>
      </w:tr>
      <w:tr w:rsidR="007C108A" w14:paraId="3421DADB"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124BB43" w14:textId="77777777" w:rsidR="007C108A" w:rsidRDefault="007C108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930E730" w14:textId="4688CF07" w:rsidR="007C108A" w:rsidRDefault="007C108A" w:rsidP="00FC0C7F">
            <w:pPr>
              <w:rPr>
                <w:sz w:val="20"/>
                <w:szCs w:val="20"/>
              </w:rPr>
            </w:pPr>
            <w:r>
              <w:rPr>
                <w:rFonts w:hint="eastAsia"/>
                <w:sz w:val="20"/>
                <w:szCs w:val="20"/>
              </w:rPr>
              <w:t>修改地点名称</w:t>
            </w:r>
          </w:p>
        </w:tc>
      </w:tr>
      <w:tr w:rsidR="007C108A" w14:paraId="7CA8D8C5"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1D5C2CD" w14:textId="77777777" w:rsidR="007C108A" w:rsidRDefault="007C108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9EF1A3" w14:textId="77777777" w:rsidR="007C108A" w:rsidRDefault="007C108A" w:rsidP="00FC0C7F">
            <w:pPr>
              <w:rPr>
                <w:sz w:val="20"/>
                <w:szCs w:val="20"/>
              </w:rPr>
            </w:pPr>
            <w:r>
              <w:rPr>
                <w:rFonts w:hint="eastAsia"/>
                <w:sz w:val="20"/>
                <w:szCs w:val="20"/>
              </w:rPr>
              <w:t>管理员</w:t>
            </w:r>
          </w:p>
        </w:tc>
      </w:tr>
      <w:tr w:rsidR="007C108A" w14:paraId="6A78EC9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491069B" w14:textId="77777777" w:rsidR="007C108A" w:rsidRDefault="007C108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B7710D" w14:textId="77777777" w:rsidR="007C108A" w:rsidRDefault="007C108A" w:rsidP="00FC0C7F">
            <w:pPr>
              <w:rPr>
                <w:sz w:val="20"/>
                <w:szCs w:val="20"/>
              </w:rPr>
            </w:pPr>
            <w:r>
              <w:rPr>
                <w:rFonts w:hint="eastAsia"/>
                <w:sz w:val="20"/>
                <w:szCs w:val="20"/>
              </w:rPr>
              <w:t>黑盒测试</w:t>
            </w:r>
          </w:p>
        </w:tc>
      </w:tr>
      <w:tr w:rsidR="007C108A" w14:paraId="1A2FF8CF"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3C195A36" w14:textId="77777777" w:rsidR="007C108A" w:rsidRDefault="007C108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A69F09" w14:textId="77777777" w:rsidR="007C108A" w:rsidRDefault="007C108A" w:rsidP="00FC0C7F">
            <w:pPr>
              <w:rPr>
                <w:sz w:val="20"/>
                <w:szCs w:val="20"/>
              </w:rPr>
            </w:pPr>
            <w:r>
              <w:rPr>
                <w:rFonts w:hint="eastAsia"/>
                <w:sz w:val="20"/>
                <w:szCs w:val="20"/>
              </w:rPr>
              <w:t>登录后台</w:t>
            </w:r>
          </w:p>
        </w:tc>
      </w:tr>
      <w:tr w:rsidR="007C108A" w14:paraId="71323172"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3D68DD30" w14:textId="77777777" w:rsidR="007C108A" w:rsidRDefault="007C108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AFA58EB" w14:textId="77777777" w:rsidR="007C108A" w:rsidRDefault="007C108A" w:rsidP="00FC0C7F">
            <w:pPr>
              <w:rPr>
                <w:sz w:val="20"/>
                <w:szCs w:val="20"/>
              </w:rPr>
            </w:pPr>
            <w:r>
              <w:rPr>
                <w:rFonts w:hint="eastAsia"/>
                <w:sz w:val="20"/>
                <w:szCs w:val="20"/>
              </w:rPr>
              <w:t>管理员修改地点信息</w:t>
            </w:r>
          </w:p>
        </w:tc>
      </w:tr>
      <w:tr w:rsidR="007C108A" w14:paraId="2DF2B66A"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2D9FC8D8" w14:textId="77777777" w:rsidR="007C108A" w:rsidRDefault="007C108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5E8C5A2" w14:textId="3B835F03" w:rsidR="007C108A" w:rsidRDefault="007C108A" w:rsidP="00FC0C7F">
            <w:pPr>
              <w:rPr>
                <w:sz w:val="20"/>
                <w:szCs w:val="20"/>
              </w:rPr>
            </w:pPr>
            <w:r>
              <w:rPr>
                <w:rFonts w:hint="eastAsia"/>
                <w:sz w:val="20"/>
                <w:szCs w:val="20"/>
              </w:rPr>
              <w:t>测试管理员是否能正常进入修改地点信息页面修改地点名称</w:t>
            </w:r>
          </w:p>
        </w:tc>
      </w:tr>
      <w:tr w:rsidR="007C108A" w14:paraId="2A00E8FA"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534CBCD3" w14:textId="77777777" w:rsidR="007C108A" w:rsidRDefault="007C108A" w:rsidP="00FC0C7F">
            <w:pPr>
              <w:rPr>
                <w:sz w:val="20"/>
                <w:szCs w:val="20"/>
              </w:rPr>
            </w:pPr>
            <w:r>
              <w:rPr>
                <w:rFonts w:hint="eastAsia"/>
                <w:sz w:val="20"/>
                <w:szCs w:val="20"/>
              </w:rPr>
              <w:t>初始条件和背景：</w:t>
            </w:r>
          </w:p>
          <w:p w14:paraId="41F4CCF5" w14:textId="77777777" w:rsidR="007C108A" w:rsidRDefault="007C108A" w:rsidP="00FC0C7F">
            <w:pPr>
              <w:rPr>
                <w:sz w:val="20"/>
                <w:szCs w:val="20"/>
              </w:rPr>
            </w:pPr>
            <w:r>
              <w:rPr>
                <w:rFonts w:hint="eastAsia"/>
                <w:sz w:val="20"/>
                <w:szCs w:val="20"/>
              </w:rPr>
              <w:t>系统：PC端</w:t>
            </w:r>
          </w:p>
          <w:p w14:paraId="6767B8D4" w14:textId="77777777" w:rsidR="007C108A" w:rsidRDefault="007C108A" w:rsidP="00FC0C7F">
            <w:pPr>
              <w:rPr>
                <w:sz w:val="20"/>
                <w:szCs w:val="20"/>
              </w:rPr>
            </w:pPr>
            <w:r>
              <w:rPr>
                <w:rFonts w:hint="eastAsia"/>
                <w:sz w:val="20"/>
                <w:szCs w:val="20"/>
              </w:rPr>
              <w:t>浏览器：C</w:t>
            </w:r>
            <w:r>
              <w:rPr>
                <w:sz w:val="20"/>
                <w:szCs w:val="20"/>
              </w:rPr>
              <w:t>hrome</w:t>
            </w:r>
          </w:p>
          <w:p w14:paraId="112A9774" w14:textId="77777777" w:rsidR="007C108A" w:rsidRDefault="007C108A" w:rsidP="00FC0C7F">
            <w:pPr>
              <w:rPr>
                <w:sz w:val="20"/>
                <w:szCs w:val="20"/>
              </w:rPr>
            </w:pPr>
            <w:r>
              <w:rPr>
                <w:rFonts w:hint="eastAsia"/>
                <w:sz w:val="20"/>
                <w:szCs w:val="20"/>
              </w:rPr>
              <w:t>注释：无</w:t>
            </w:r>
          </w:p>
        </w:tc>
      </w:tr>
      <w:tr w:rsidR="007C108A" w14:paraId="4DFF6A14"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FF67C42" w14:textId="77777777" w:rsidR="007C108A" w:rsidRDefault="007C108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E09EE15" w14:textId="77777777" w:rsidR="007C108A" w:rsidRDefault="007C108A" w:rsidP="00FC0C7F">
            <w:pPr>
              <w:rPr>
                <w:sz w:val="20"/>
                <w:szCs w:val="20"/>
              </w:rPr>
            </w:pPr>
            <w:r>
              <w:rPr>
                <w:rFonts w:hint="eastAsia"/>
                <w:sz w:val="20"/>
                <w:szCs w:val="20"/>
              </w:rPr>
              <w:t>预期结果</w:t>
            </w:r>
          </w:p>
        </w:tc>
      </w:tr>
      <w:tr w:rsidR="007C108A" w14:paraId="6C88A81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A9561EC" w14:textId="77777777" w:rsidR="007C108A" w:rsidRDefault="007C108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FDA80B7" w14:textId="77777777" w:rsidR="007C108A" w:rsidRDefault="007C108A" w:rsidP="00FC0C7F">
            <w:pPr>
              <w:rPr>
                <w:sz w:val="20"/>
                <w:szCs w:val="20"/>
              </w:rPr>
            </w:pPr>
            <w:r>
              <w:rPr>
                <w:rFonts w:hint="eastAsia"/>
                <w:sz w:val="20"/>
                <w:szCs w:val="20"/>
              </w:rPr>
              <w:t xml:space="preserve">进入管理员后台界面，可见地点管理 </w:t>
            </w:r>
          </w:p>
        </w:tc>
      </w:tr>
      <w:tr w:rsidR="007C108A" w14:paraId="6C3FC95B"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1A69D94" w14:textId="77777777" w:rsidR="007C108A" w:rsidRDefault="007C108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7FF81B64" w14:textId="77777777" w:rsidR="007C108A" w:rsidRDefault="007C108A" w:rsidP="00FC0C7F">
            <w:pPr>
              <w:rPr>
                <w:sz w:val="20"/>
                <w:szCs w:val="20"/>
              </w:rPr>
            </w:pPr>
            <w:r>
              <w:rPr>
                <w:rFonts w:hint="eastAsia"/>
                <w:sz w:val="20"/>
                <w:szCs w:val="20"/>
              </w:rPr>
              <w:t>进入地点管理界面</w:t>
            </w:r>
          </w:p>
        </w:tc>
      </w:tr>
      <w:tr w:rsidR="007C108A" w14:paraId="6871130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61C95FA" w14:textId="77777777" w:rsidR="007C108A" w:rsidRDefault="007C108A" w:rsidP="00FC0C7F">
            <w:pPr>
              <w:rPr>
                <w:rFonts w:hint="eastAsia"/>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1B283A4" w14:textId="77777777" w:rsidR="007C108A" w:rsidRDefault="007C108A" w:rsidP="00FC0C7F">
            <w:pPr>
              <w:rPr>
                <w:rFonts w:hint="eastAsia"/>
                <w:sz w:val="20"/>
                <w:szCs w:val="20"/>
              </w:rPr>
            </w:pPr>
            <w:r>
              <w:rPr>
                <w:rFonts w:hint="eastAsia"/>
                <w:sz w:val="20"/>
                <w:szCs w:val="20"/>
              </w:rPr>
              <w:t>显示搜索结果</w:t>
            </w:r>
          </w:p>
        </w:tc>
      </w:tr>
      <w:tr w:rsidR="007C108A" w14:paraId="33B4D503"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54F3D579" w14:textId="77777777" w:rsidR="007C108A" w:rsidRDefault="007C108A" w:rsidP="00FC0C7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29516C4F" w14:textId="77777777" w:rsidR="007C108A" w:rsidRDefault="007C108A" w:rsidP="00FC0C7F">
            <w:pPr>
              <w:rPr>
                <w:sz w:val="20"/>
                <w:szCs w:val="20"/>
              </w:rPr>
            </w:pPr>
            <w:r>
              <w:rPr>
                <w:rFonts w:hint="eastAsia"/>
                <w:sz w:val="20"/>
                <w:szCs w:val="20"/>
              </w:rPr>
              <w:t>进入地点详情页面</w:t>
            </w:r>
          </w:p>
        </w:tc>
      </w:tr>
      <w:tr w:rsidR="007C108A" w14:paraId="13A54AA1"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3B5CA46A" w14:textId="77777777" w:rsidR="007C108A" w:rsidRDefault="007C108A" w:rsidP="00FC0C7F">
            <w:pPr>
              <w:rPr>
                <w:rFonts w:hint="eastAsia"/>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6C1C458E" w14:textId="77777777" w:rsidR="007C108A" w:rsidRDefault="007C108A" w:rsidP="00FC0C7F">
            <w:pPr>
              <w:rPr>
                <w:rFonts w:hint="eastAsia"/>
                <w:sz w:val="20"/>
                <w:szCs w:val="20"/>
              </w:rPr>
            </w:pPr>
            <w:r>
              <w:rPr>
                <w:rFonts w:hint="eastAsia"/>
                <w:sz w:val="20"/>
                <w:szCs w:val="20"/>
              </w:rPr>
              <w:t>进入地点信息修改页面</w:t>
            </w:r>
          </w:p>
        </w:tc>
      </w:tr>
      <w:tr w:rsidR="007C108A" w14:paraId="09BE9B96" w14:textId="77777777" w:rsidTr="007C108A">
        <w:trPr>
          <w:trHeight w:val="352"/>
        </w:trPr>
        <w:tc>
          <w:tcPr>
            <w:tcW w:w="2155" w:type="dxa"/>
            <w:tcBorders>
              <w:top w:val="single" w:sz="4" w:space="0" w:color="000000"/>
              <w:left w:val="single" w:sz="4" w:space="0" w:color="000000"/>
              <w:bottom w:val="single" w:sz="4" w:space="0" w:color="000000"/>
              <w:right w:val="single" w:sz="4" w:space="0" w:color="000000"/>
            </w:tcBorders>
          </w:tcPr>
          <w:p w14:paraId="50F4EF85" w14:textId="240CF394" w:rsidR="007C108A" w:rsidRDefault="007C108A" w:rsidP="00FC0C7F">
            <w:pPr>
              <w:rPr>
                <w:rFonts w:hint="eastAsia"/>
                <w:sz w:val="20"/>
                <w:szCs w:val="20"/>
              </w:rPr>
            </w:pPr>
            <w:r>
              <w:rPr>
                <w:rFonts w:hint="eastAsia"/>
                <w:sz w:val="20"/>
                <w:szCs w:val="20"/>
              </w:rPr>
              <w:t>修改新的地点名称：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F959D40" w14:textId="783CD274" w:rsidR="007C108A" w:rsidRDefault="007C108A" w:rsidP="00FC0C7F">
            <w:pPr>
              <w:rPr>
                <w:rFonts w:hint="eastAsia"/>
                <w:sz w:val="20"/>
                <w:szCs w:val="20"/>
              </w:rPr>
            </w:pPr>
            <w:r>
              <w:rPr>
                <w:rFonts w:hint="eastAsia"/>
                <w:sz w:val="20"/>
                <w:szCs w:val="20"/>
              </w:rPr>
              <w:t>提示地点名称不能为空</w:t>
            </w:r>
          </w:p>
        </w:tc>
      </w:tr>
      <w:tr w:rsidR="007C108A" w14:paraId="6D240249" w14:textId="77777777" w:rsidTr="007C108A">
        <w:trPr>
          <w:trHeight w:val="352"/>
        </w:trPr>
        <w:tc>
          <w:tcPr>
            <w:tcW w:w="2155" w:type="dxa"/>
            <w:tcBorders>
              <w:top w:val="single" w:sz="4" w:space="0" w:color="000000"/>
              <w:left w:val="single" w:sz="4" w:space="0" w:color="000000"/>
              <w:bottom w:val="single" w:sz="4" w:space="0" w:color="000000"/>
              <w:right w:val="single" w:sz="4" w:space="0" w:color="000000"/>
            </w:tcBorders>
          </w:tcPr>
          <w:p w14:paraId="61BA7FAE" w14:textId="50EFEAB8" w:rsidR="007C108A" w:rsidRDefault="007C108A" w:rsidP="00FC0C7F">
            <w:pPr>
              <w:rPr>
                <w:rFonts w:hint="eastAsia"/>
                <w:sz w:val="20"/>
                <w:szCs w:val="20"/>
              </w:rPr>
            </w:pPr>
            <w:r>
              <w:rPr>
                <w:rFonts w:hint="eastAsia"/>
                <w:sz w:val="20"/>
                <w:szCs w:val="20"/>
              </w:rPr>
              <w:t>修改新的地点名称：spotname</w:t>
            </w:r>
          </w:p>
        </w:tc>
        <w:tc>
          <w:tcPr>
            <w:tcW w:w="6141" w:type="dxa"/>
            <w:gridSpan w:val="2"/>
            <w:tcBorders>
              <w:top w:val="single" w:sz="4" w:space="0" w:color="000000"/>
              <w:left w:val="single" w:sz="4" w:space="0" w:color="000000"/>
              <w:bottom w:val="single" w:sz="4" w:space="0" w:color="000000"/>
              <w:right w:val="single" w:sz="4" w:space="0" w:color="000000"/>
            </w:tcBorders>
          </w:tcPr>
          <w:p w14:paraId="4AC11A8A" w14:textId="19B9C335" w:rsidR="007C108A" w:rsidRDefault="007C108A" w:rsidP="00FC0C7F">
            <w:pPr>
              <w:rPr>
                <w:rFonts w:hint="eastAsia"/>
                <w:sz w:val="20"/>
                <w:szCs w:val="20"/>
              </w:rPr>
            </w:pPr>
            <w:r>
              <w:rPr>
                <w:rFonts w:hint="eastAsia"/>
                <w:sz w:val="20"/>
                <w:szCs w:val="20"/>
              </w:rPr>
              <w:t>正常</w:t>
            </w:r>
          </w:p>
        </w:tc>
      </w:tr>
      <w:tr w:rsidR="007C108A" w14:paraId="3B4041D9" w14:textId="77777777" w:rsidTr="007C108A">
        <w:trPr>
          <w:trHeight w:val="325"/>
        </w:trPr>
        <w:tc>
          <w:tcPr>
            <w:tcW w:w="2155" w:type="dxa"/>
            <w:tcBorders>
              <w:top w:val="single" w:sz="4" w:space="0" w:color="000000"/>
              <w:left w:val="single" w:sz="4" w:space="0" w:color="000000"/>
              <w:bottom w:val="single" w:sz="4" w:space="0" w:color="000000"/>
              <w:right w:val="single" w:sz="4" w:space="0" w:color="000000"/>
            </w:tcBorders>
          </w:tcPr>
          <w:p w14:paraId="4924AA72" w14:textId="39FF2CC2" w:rsidR="007C108A" w:rsidRDefault="007C108A" w:rsidP="00FC0C7F">
            <w:pPr>
              <w:rPr>
                <w:rFonts w:hint="eastAsia"/>
                <w:sz w:val="20"/>
                <w:szCs w:val="20"/>
              </w:rPr>
            </w:pPr>
            <w:r>
              <w:rPr>
                <w:rFonts w:hint="eastAsia"/>
                <w:sz w:val="20"/>
                <w:szCs w:val="20"/>
              </w:rPr>
              <w:t>修改新的地点名称超过16个字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1EABAE09" w14:textId="0A87C06D" w:rsidR="007C108A" w:rsidRPr="007C108A" w:rsidRDefault="007C108A" w:rsidP="00FC0C7F">
            <w:pPr>
              <w:rPr>
                <w:rFonts w:hint="eastAsia"/>
                <w:sz w:val="20"/>
                <w:szCs w:val="20"/>
              </w:rPr>
            </w:pPr>
            <w:r>
              <w:rPr>
                <w:rFonts w:hint="eastAsia"/>
                <w:sz w:val="20"/>
                <w:szCs w:val="20"/>
              </w:rPr>
              <w:t>提示地点名称只能为1-16个字</w:t>
            </w:r>
          </w:p>
        </w:tc>
      </w:tr>
    </w:tbl>
    <w:p w14:paraId="58EDCED8" w14:textId="77777777" w:rsidR="007C108A" w:rsidRDefault="007C108A" w:rsidP="007C108A">
      <w:pPr>
        <w:pStyle w:val="a2"/>
        <w:numPr>
          <w:ilvl w:val="0"/>
          <w:numId w:val="0"/>
        </w:numPr>
        <w:ind w:left="1276"/>
        <w:rPr>
          <w:rFonts w:hint="eastAsia"/>
        </w:rPr>
      </w:pPr>
    </w:p>
    <w:p w14:paraId="4EBD09AC" w14:textId="77777777" w:rsidR="007C108A" w:rsidRDefault="007C108A" w:rsidP="007C108A">
      <w:pPr>
        <w:rPr>
          <w:rFonts w:hint="eastAsia"/>
        </w:rPr>
      </w:pPr>
    </w:p>
    <w:p w14:paraId="4528E77F" w14:textId="77777777" w:rsidR="007C108A" w:rsidRDefault="007C108A" w:rsidP="007C108A">
      <w:pPr>
        <w:rPr>
          <w:rFonts w:hint="eastAsia"/>
        </w:rPr>
      </w:pPr>
    </w:p>
    <w:p w14:paraId="4D45CF13" w14:textId="77777777" w:rsidR="007C108A" w:rsidRDefault="007C108A" w:rsidP="007C108A">
      <w:pPr>
        <w:rPr>
          <w:rFonts w:hint="eastAsia"/>
        </w:rPr>
      </w:pPr>
    </w:p>
    <w:p w14:paraId="0A25E0E0" w14:textId="77777777" w:rsidR="007C108A" w:rsidRDefault="007C108A" w:rsidP="007C108A">
      <w:pPr>
        <w:rPr>
          <w:rFonts w:hint="eastAsia"/>
        </w:rPr>
      </w:pPr>
    </w:p>
    <w:p w14:paraId="6A30A419" w14:textId="77777777" w:rsidR="007C108A" w:rsidRDefault="007C108A" w:rsidP="007C108A">
      <w:pPr>
        <w:rPr>
          <w:rFonts w:hint="eastAsia"/>
        </w:rPr>
      </w:pPr>
    </w:p>
    <w:p w14:paraId="67145229" w14:textId="77777777" w:rsidR="007C108A" w:rsidRDefault="007C108A" w:rsidP="007C108A">
      <w:pPr>
        <w:rPr>
          <w:rFonts w:hint="eastAsia"/>
        </w:rPr>
      </w:pPr>
    </w:p>
    <w:p w14:paraId="11A0CB22" w14:textId="77777777" w:rsidR="007C108A" w:rsidRDefault="007C108A" w:rsidP="007C108A">
      <w:pPr>
        <w:rPr>
          <w:rFonts w:hint="eastAsia"/>
        </w:rPr>
      </w:pPr>
    </w:p>
    <w:p w14:paraId="609DA1D4" w14:textId="77777777" w:rsidR="007C108A" w:rsidRDefault="007C108A" w:rsidP="007C108A">
      <w:pPr>
        <w:rPr>
          <w:rFonts w:hint="eastAsia"/>
        </w:rPr>
      </w:pPr>
    </w:p>
    <w:p w14:paraId="1A5630FD" w14:textId="77777777" w:rsidR="007C108A" w:rsidRDefault="007C108A" w:rsidP="007C108A">
      <w:pPr>
        <w:rPr>
          <w:rFonts w:hint="eastAsia"/>
        </w:rPr>
      </w:pPr>
    </w:p>
    <w:p w14:paraId="77A20DC2" w14:textId="77777777" w:rsidR="007C108A" w:rsidRDefault="007C108A" w:rsidP="007C108A">
      <w:pPr>
        <w:rPr>
          <w:rFonts w:hint="eastAsia"/>
        </w:rPr>
      </w:pPr>
    </w:p>
    <w:p w14:paraId="1EF6BFFE" w14:textId="77777777" w:rsidR="007C108A" w:rsidRDefault="007C108A" w:rsidP="007C108A">
      <w:pPr>
        <w:rPr>
          <w:rFonts w:hint="eastAsia"/>
        </w:rPr>
      </w:pPr>
    </w:p>
    <w:p w14:paraId="7B303821" w14:textId="77777777" w:rsidR="007C108A" w:rsidRDefault="007C108A" w:rsidP="007C108A">
      <w:pPr>
        <w:rPr>
          <w:rFonts w:hint="eastAsia"/>
        </w:rPr>
      </w:pPr>
    </w:p>
    <w:p w14:paraId="344EB069" w14:textId="77777777" w:rsidR="007C108A" w:rsidRPr="007C108A" w:rsidRDefault="007C108A" w:rsidP="007C108A">
      <w:pPr>
        <w:rPr>
          <w:rFonts w:hint="eastAsia"/>
        </w:rPr>
      </w:pPr>
    </w:p>
    <w:p w14:paraId="6CE4FAEC" w14:textId="51AC403B" w:rsidR="007C108A" w:rsidRPr="007C108A" w:rsidRDefault="007C108A" w:rsidP="007C108A">
      <w:pPr>
        <w:pStyle w:val="a2"/>
        <w:numPr>
          <w:ilvl w:val="3"/>
          <w:numId w:val="2"/>
        </w:numPr>
        <w:rPr>
          <w:rFonts w:hint="eastAsia"/>
        </w:rPr>
      </w:pPr>
      <w:r>
        <w:rPr>
          <w:rFonts w:hint="eastAsia"/>
        </w:rPr>
        <w:t>修改地点简介</w:t>
      </w:r>
    </w:p>
    <w:tbl>
      <w:tblPr>
        <w:tblStyle w:val="15"/>
        <w:tblW w:w="8296" w:type="dxa"/>
        <w:tblLayout w:type="fixed"/>
        <w:tblLook w:val="04A0" w:firstRow="1" w:lastRow="0" w:firstColumn="1" w:lastColumn="0" w:noHBand="0" w:noVBand="1"/>
      </w:tblPr>
      <w:tblGrid>
        <w:gridCol w:w="2155"/>
        <w:gridCol w:w="1993"/>
        <w:gridCol w:w="4148"/>
      </w:tblGrid>
      <w:tr w:rsidR="007C108A" w14:paraId="0C7AC51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173C0F14" w14:textId="77777777" w:rsidR="007C108A" w:rsidRDefault="007C108A" w:rsidP="00FC0C7F">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61B32DA" w14:textId="77777777" w:rsidR="007C108A" w:rsidRDefault="007C108A" w:rsidP="00FC0C7F">
            <w:pPr>
              <w:rPr>
                <w:sz w:val="20"/>
                <w:szCs w:val="20"/>
              </w:rPr>
            </w:pPr>
            <w:r>
              <w:rPr>
                <w:rFonts w:hint="eastAsia"/>
                <w:sz w:val="20"/>
                <w:szCs w:val="20"/>
              </w:rPr>
              <w:t>TC</w:t>
            </w:r>
            <w:r>
              <w:rPr>
                <w:sz w:val="20"/>
                <w:szCs w:val="20"/>
              </w:rPr>
              <w:t>-A-</w:t>
            </w:r>
          </w:p>
        </w:tc>
      </w:tr>
      <w:tr w:rsidR="007C108A" w14:paraId="55A7344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CE6D7FE" w14:textId="77777777" w:rsidR="007C108A" w:rsidRDefault="007C108A" w:rsidP="00FC0C7F">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EF91BAB" w14:textId="73E9AE4A" w:rsidR="007C108A" w:rsidRDefault="007C108A" w:rsidP="00FC0C7F">
            <w:pPr>
              <w:rPr>
                <w:sz w:val="20"/>
                <w:szCs w:val="20"/>
              </w:rPr>
            </w:pPr>
            <w:r>
              <w:rPr>
                <w:rFonts w:hint="eastAsia"/>
                <w:sz w:val="20"/>
                <w:szCs w:val="20"/>
              </w:rPr>
              <w:t>修改地点简介</w:t>
            </w:r>
          </w:p>
        </w:tc>
      </w:tr>
      <w:tr w:rsidR="007C108A" w14:paraId="4FED6071"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0A8D7ABD" w14:textId="77777777" w:rsidR="007C108A" w:rsidRDefault="007C108A" w:rsidP="00FC0C7F">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0AA4A32" w14:textId="6D2A5D3C" w:rsidR="007C108A" w:rsidRDefault="007C108A" w:rsidP="00FC0C7F">
            <w:pPr>
              <w:rPr>
                <w:sz w:val="20"/>
                <w:szCs w:val="20"/>
              </w:rPr>
            </w:pPr>
            <w:r>
              <w:rPr>
                <w:rFonts w:hint="eastAsia"/>
                <w:sz w:val="20"/>
                <w:szCs w:val="20"/>
              </w:rPr>
              <w:t>修改地点简介</w:t>
            </w:r>
          </w:p>
        </w:tc>
      </w:tr>
      <w:tr w:rsidR="007C108A" w14:paraId="31DFDDA4"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099A7B0" w14:textId="77777777" w:rsidR="007C108A" w:rsidRDefault="007C108A" w:rsidP="00FC0C7F">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C30693" w14:textId="77777777" w:rsidR="007C108A" w:rsidRDefault="007C108A" w:rsidP="00FC0C7F">
            <w:pPr>
              <w:rPr>
                <w:sz w:val="20"/>
                <w:szCs w:val="20"/>
              </w:rPr>
            </w:pPr>
            <w:r>
              <w:rPr>
                <w:rFonts w:hint="eastAsia"/>
                <w:sz w:val="20"/>
                <w:szCs w:val="20"/>
              </w:rPr>
              <w:t>管理员</w:t>
            </w:r>
          </w:p>
        </w:tc>
      </w:tr>
      <w:tr w:rsidR="007C108A" w14:paraId="4FAB0A07"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7446A4CF" w14:textId="77777777" w:rsidR="007C108A" w:rsidRDefault="007C108A" w:rsidP="00FC0C7F">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2D8DF0" w14:textId="77777777" w:rsidR="007C108A" w:rsidRDefault="007C108A" w:rsidP="00FC0C7F">
            <w:pPr>
              <w:rPr>
                <w:sz w:val="20"/>
                <w:szCs w:val="20"/>
              </w:rPr>
            </w:pPr>
            <w:r>
              <w:rPr>
                <w:rFonts w:hint="eastAsia"/>
                <w:sz w:val="20"/>
                <w:szCs w:val="20"/>
              </w:rPr>
              <w:t>黑盒测试</w:t>
            </w:r>
          </w:p>
        </w:tc>
      </w:tr>
      <w:tr w:rsidR="007C108A" w14:paraId="1C1EE5D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6FAC8036" w14:textId="77777777" w:rsidR="007C108A" w:rsidRDefault="007C108A" w:rsidP="00FC0C7F">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BF975F" w14:textId="77777777" w:rsidR="007C108A" w:rsidRDefault="007C108A" w:rsidP="00FC0C7F">
            <w:pPr>
              <w:rPr>
                <w:sz w:val="20"/>
                <w:szCs w:val="20"/>
              </w:rPr>
            </w:pPr>
            <w:r>
              <w:rPr>
                <w:rFonts w:hint="eastAsia"/>
                <w:sz w:val="20"/>
                <w:szCs w:val="20"/>
              </w:rPr>
              <w:t>登录后台</w:t>
            </w:r>
          </w:p>
        </w:tc>
      </w:tr>
      <w:tr w:rsidR="007C108A" w14:paraId="389C0322" w14:textId="77777777" w:rsidTr="00FC0C7F">
        <w:trPr>
          <w:trHeight w:val="352"/>
        </w:trPr>
        <w:tc>
          <w:tcPr>
            <w:tcW w:w="4148" w:type="dxa"/>
            <w:gridSpan w:val="2"/>
            <w:tcBorders>
              <w:top w:val="single" w:sz="4" w:space="0" w:color="000000"/>
              <w:left w:val="single" w:sz="4" w:space="0" w:color="000000"/>
              <w:bottom w:val="single" w:sz="4" w:space="0" w:color="000000"/>
              <w:right w:val="single" w:sz="4" w:space="0" w:color="000000"/>
            </w:tcBorders>
          </w:tcPr>
          <w:p w14:paraId="68632F48" w14:textId="77777777" w:rsidR="007C108A" w:rsidRDefault="007C108A" w:rsidP="00FC0C7F">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19CB60" w14:textId="77777777" w:rsidR="007C108A" w:rsidRDefault="007C108A" w:rsidP="00FC0C7F">
            <w:pPr>
              <w:rPr>
                <w:sz w:val="20"/>
                <w:szCs w:val="20"/>
              </w:rPr>
            </w:pPr>
            <w:r>
              <w:rPr>
                <w:rFonts w:hint="eastAsia"/>
                <w:sz w:val="20"/>
                <w:szCs w:val="20"/>
              </w:rPr>
              <w:t>管理员修改地点信息</w:t>
            </w:r>
          </w:p>
        </w:tc>
      </w:tr>
      <w:tr w:rsidR="007C108A" w14:paraId="20382240" w14:textId="77777777" w:rsidTr="00FC0C7F">
        <w:tc>
          <w:tcPr>
            <w:tcW w:w="4148" w:type="dxa"/>
            <w:gridSpan w:val="2"/>
            <w:tcBorders>
              <w:top w:val="single" w:sz="4" w:space="0" w:color="000000"/>
              <w:left w:val="single" w:sz="4" w:space="0" w:color="000000"/>
              <w:bottom w:val="single" w:sz="4" w:space="0" w:color="000000"/>
              <w:right w:val="single" w:sz="4" w:space="0" w:color="000000"/>
            </w:tcBorders>
          </w:tcPr>
          <w:p w14:paraId="54310059" w14:textId="77777777" w:rsidR="007C108A" w:rsidRDefault="007C108A" w:rsidP="00FC0C7F">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6E73DBB" w14:textId="759AABCC" w:rsidR="007C108A" w:rsidRDefault="007C108A" w:rsidP="00FC0C7F">
            <w:pPr>
              <w:rPr>
                <w:sz w:val="20"/>
                <w:szCs w:val="20"/>
              </w:rPr>
            </w:pPr>
            <w:r>
              <w:rPr>
                <w:rFonts w:hint="eastAsia"/>
                <w:sz w:val="20"/>
                <w:szCs w:val="20"/>
              </w:rPr>
              <w:t>测试管理员是否能正常进入修改地点信息页面修改地点简介</w:t>
            </w:r>
          </w:p>
        </w:tc>
      </w:tr>
      <w:tr w:rsidR="007C108A" w14:paraId="42B32FDE" w14:textId="77777777" w:rsidTr="00FC0C7F">
        <w:trPr>
          <w:trHeight w:val="1445"/>
        </w:trPr>
        <w:tc>
          <w:tcPr>
            <w:tcW w:w="8296" w:type="dxa"/>
            <w:gridSpan w:val="3"/>
            <w:tcBorders>
              <w:top w:val="single" w:sz="4" w:space="0" w:color="000000"/>
              <w:left w:val="single" w:sz="4" w:space="0" w:color="000000"/>
              <w:right w:val="single" w:sz="4" w:space="0" w:color="000000"/>
            </w:tcBorders>
          </w:tcPr>
          <w:p w14:paraId="2486B9B5" w14:textId="77777777" w:rsidR="007C108A" w:rsidRDefault="007C108A" w:rsidP="00FC0C7F">
            <w:pPr>
              <w:rPr>
                <w:sz w:val="20"/>
                <w:szCs w:val="20"/>
              </w:rPr>
            </w:pPr>
            <w:r>
              <w:rPr>
                <w:rFonts w:hint="eastAsia"/>
                <w:sz w:val="20"/>
                <w:szCs w:val="20"/>
              </w:rPr>
              <w:t>初始条件和背景：</w:t>
            </w:r>
          </w:p>
          <w:p w14:paraId="5F8F2108" w14:textId="77777777" w:rsidR="007C108A" w:rsidRDefault="007C108A" w:rsidP="00FC0C7F">
            <w:pPr>
              <w:rPr>
                <w:sz w:val="20"/>
                <w:szCs w:val="20"/>
              </w:rPr>
            </w:pPr>
            <w:r>
              <w:rPr>
                <w:rFonts w:hint="eastAsia"/>
                <w:sz w:val="20"/>
                <w:szCs w:val="20"/>
              </w:rPr>
              <w:t>系统：PC端</w:t>
            </w:r>
          </w:p>
          <w:p w14:paraId="10F3064D" w14:textId="77777777" w:rsidR="007C108A" w:rsidRDefault="007C108A" w:rsidP="00FC0C7F">
            <w:pPr>
              <w:rPr>
                <w:sz w:val="20"/>
                <w:szCs w:val="20"/>
              </w:rPr>
            </w:pPr>
            <w:r>
              <w:rPr>
                <w:rFonts w:hint="eastAsia"/>
                <w:sz w:val="20"/>
                <w:szCs w:val="20"/>
              </w:rPr>
              <w:t>浏览器：C</w:t>
            </w:r>
            <w:r>
              <w:rPr>
                <w:sz w:val="20"/>
                <w:szCs w:val="20"/>
              </w:rPr>
              <w:t>hrome</w:t>
            </w:r>
          </w:p>
          <w:p w14:paraId="56457C02" w14:textId="77777777" w:rsidR="007C108A" w:rsidRDefault="007C108A" w:rsidP="00FC0C7F">
            <w:pPr>
              <w:rPr>
                <w:sz w:val="20"/>
                <w:szCs w:val="20"/>
              </w:rPr>
            </w:pPr>
            <w:r>
              <w:rPr>
                <w:rFonts w:hint="eastAsia"/>
                <w:sz w:val="20"/>
                <w:szCs w:val="20"/>
              </w:rPr>
              <w:t>注释：无</w:t>
            </w:r>
          </w:p>
        </w:tc>
      </w:tr>
      <w:tr w:rsidR="007C108A" w14:paraId="25F63936"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F403B00" w14:textId="77777777" w:rsidR="007C108A" w:rsidRDefault="007C108A" w:rsidP="00FC0C7F">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E2469A9" w14:textId="77777777" w:rsidR="007C108A" w:rsidRDefault="007C108A" w:rsidP="00FC0C7F">
            <w:pPr>
              <w:rPr>
                <w:sz w:val="20"/>
                <w:szCs w:val="20"/>
              </w:rPr>
            </w:pPr>
            <w:r>
              <w:rPr>
                <w:rFonts w:hint="eastAsia"/>
                <w:sz w:val="20"/>
                <w:szCs w:val="20"/>
              </w:rPr>
              <w:t>预期结果</w:t>
            </w:r>
          </w:p>
        </w:tc>
      </w:tr>
      <w:tr w:rsidR="007C108A" w14:paraId="4E1F131F"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71FD84A9" w14:textId="77777777" w:rsidR="007C108A" w:rsidRDefault="007C108A" w:rsidP="00FC0C7F">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25D74281" w14:textId="77777777" w:rsidR="007C108A" w:rsidRDefault="007C108A" w:rsidP="00FC0C7F">
            <w:pPr>
              <w:rPr>
                <w:sz w:val="20"/>
                <w:szCs w:val="20"/>
              </w:rPr>
            </w:pPr>
            <w:r>
              <w:rPr>
                <w:rFonts w:hint="eastAsia"/>
                <w:sz w:val="20"/>
                <w:szCs w:val="20"/>
              </w:rPr>
              <w:t xml:space="preserve">进入管理员后台界面，可见地点管理 </w:t>
            </w:r>
          </w:p>
        </w:tc>
      </w:tr>
      <w:tr w:rsidR="007C108A" w14:paraId="7B176CB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192D7850" w14:textId="77777777" w:rsidR="007C108A" w:rsidRDefault="007C108A" w:rsidP="00FC0C7F">
            <w:pPr>
              <w:rPr>
                <w:sz w:val="20"/>
                <w:szCs w:val="20"/>
              </w:rPr>
            </w:pPr>
            <w:r>
              <w:rPr>
                <w:rFonts w:hint="eastAsia"/>
                <w:sz w:val="20"/>
                <w:szCs w:val="20"/>
              </w:rPr>
              <w:t>点击地点管理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06D45B2" w14:textId="77777777" w:rsidR="007C108A" w:rsidRDefault="007C108A" w:rsidP="00FC0C7F">
            <w:pPr>
              <w:rPr>
                <w:sz w:val="20"/>
                <w:szCs w:val="20"/>
              </w:rPr>
            </w:pPr>
            <w:r>
              <w:rPr>
                <w:rFonts w:hint="eastAsia"/>
                <w:sz w:val="20"/>
                <w:szCs w:val="20"/>
              </w:rPr>
              <w:t>进入地点管理界面</w:t>
            </w:r>
          </w:p>
        </w:tc>
      </w:tr>
      <w:tr w:rsidR="007C108A" w14:paraId="3DD9A14C"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4CB2AB62" w14:textId="77777777" w:rsidR="007C108A" w:rsidRDefault="007C108A" w:rsidP="00FC0C7F">
            <w:pPr>
              <w:rPr>
                <w:rFonts w:hint="eastAsia"/>
                <w:sz w:val="20"/>
                <w:szCs w:val="20"/>
              </w:rPr>
            </w:pPr>
            <w:r>
              <w:rPr>
                <w:rFonts w:hint="eastAsia"/>
                <w:sz w:val="20"/>
                <w:szCs w:val="20"/>
              </w:rPr>
              <w:t>输入搜索内容，搜索地点</w:t>
            </w:r>
          </w:p>
        </w:tc>
        <w:tc>
          <w:tcPr>
            <w:tcW w:w="6141" w:type="dxa"/>
            <w:gridSpan w:val="2"/>
            <w:tcBorders>
              <w:top w:val="single" w:sz="4" w:space="0" w:color="000000"/>
              <w:left w:val="single" w:sz="4" w:space="0" w:color="000000"/>
              <w:bottom w:val="single" w:sz="4" w:space="0" w:color="000000"/>
              <w:right w:val="single" w:sz="4" w:space="0" w:color="000000"/>
            </w:tcBorders>
          </w:tcPr>
          <w:p w14:paraId="7D659A33" w14:textId="77777777" w:rsidR="007C108A" w:rsidRDefault="007C108A" w:rsidP="00FC0C7F">
            <w:pPr>
              <w:rPr>
                <w:rFonts w:hint="eastAsia"/>
                <w:sz w:val="20"/>
                <w:szCs w:val="20"/>
              </w:rPr>
            </w:pPr>
            <w:r>
              <w:rPr>
                <w:rFonts w:hint="eastAsia"/>
                <w:sz w:val="20"/>
                <w:szCs w:val="20"/>
              </w:rPr>
              <w:t>显示搜索结果</w:t>
            </w:r>
          </w:p>
        </w:tc>
      </w:tr>
      <w:tr w:rsidR="007C108A" w14:paraId="5A5871D7"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610DA35E" w14:textId="77777777" w:rsidR="007C108A" w:rsidRDefault="007C108A" w:rsidP="00FC0C7F">
            <w:pPr>
              <w:rPr>
                <w:sz w:val="20"/>
                <w:szCs w:val="20"/>
              </w:rPr>
            </w:pPr>
            <w:r>
              <w:rPr>
                <w:rFonts w:hint="eastAsia"/>
                <w:sz w:val="20"/>
                <w:szCs w:val="20"/>
              </w:rPr>
              <w:t>点击查看详情</w:t>
            </w:r>
          </w:p>
        </w:tc>
        <w:tc>
          <w:tcPr>
            <w:tcW w:w="6141" w:type="dxa"/>
            <w:gridSpan w:val="2"/>
            <w:tcBorders>
              <w:top w:val="single" w:sz="4" w:space="0" w:color="000000"/>
              <w:left w:val="single" w:sz="4" w:space="0" w:color="000000"/>
              <w:bottom w:val="single" w:sz="4" w:space="0" w:color="000000"/>
              <w:right w:val="single" w:sz="4" w:space="0" w:color="000000"/>
            </w:tcBorders>
          </w:tcPr>
          <w:p w14:paraId="63414748" w14:textId="77777777" w:rsidR="007C108A" w:rsidRDefault="007C108A" w:rsidP="00FC0C7F">
            <w:pPr>
              <w:rPr>
                <w:sz w:val="20"/>
                <w:szCs w:val="20"/>
              </w:rPr>
            </w:pPr>
            <w:r>
              <w:rPr>
                <w:rFonts w:hint="eastAsia"/>
                <w:sz w:val="20"/>
                <w:szCs w:val="20"/>
              </w:rPr>
              <w:t>进入地点详情页面</w:t>
            </w:r>
          </w:p>
        </w:tc>
      </w:tr>
      <w:tr w:rsidR="007C108A" w14:paraId="1E1F864A" w14:textId="77777777" w:rsidTr="00FC0C7F">
        <w:trPr>
          <w:trHeight w:val="392"/>
        </w:trPr>
        <w:tc>
          <w:tcPr>
            <w:tcW w:w="2155" w:type="dxa"/>
            <w:tcBorders>
              <w:top w:val="single" w:sz="4" w:space="0" w:color="000000"/>
              <w:left w:val="single" w:sz="4" w:space="0" w:color="000000"/>
              <w:bottom w:val="single" w:sz="4" w:space="0" w:color="000000"/>
              <w:right w:val="single" w:sz="4" w:space="0" w:color="000000"/>
            </w:tcBorders>
          </w:tcPr>
          <w:p w14:paraId="0E143966" w14:textId="6FB567D3" w:rsidR="007C108A" w:rsidRDefault="007C108A" w:rsidP="00FC0C7F">
            <w:pPr>
              <w:rPr>
                <w:rFonts w:hint="eastAsia"/>
                <w:sz w:val="20"/>
                <w:szCs w:val="20"/>
              </w:rPr>
            </w:pPr>
            <w:r>
              <w:rPr>
                <w:rFonts w:hint="eastAsia"/>
                <w:sz w:val="20"/>
                <w:szCs w:val="20"/>
              </w:rPr>
              <w:t>点击修改地点信息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8EAADEF" w14:textId="77777777" w:rsidR="007C108A" w:rsidRDefault="007C108A" w:rsidP="00FC0C7F">
            <w:pPr>
              <w:rPr>
                <w:rFonts w:hint="eastAsia"/>
                <w:sz w:val="20"/>
                <w:szCs w:val="20"/>
              </w:rPr>
            </w:pPr>
            <w:r>
              <w:rPr>
                <w:rFonts w:hint="eastAsia"/>
                <w:sz w:val="20"/>
                <w:szCs w:val="20"/>
              </w:rPr>
              <w:t>进入地点信息修改页面</w:t>
            </w:r>
          </w:p>
        </w:tc>
      </w:tr>
      <w:tr w:rsidR="007C108A" w14:paraId="6B0F08FE" w14:textId="77777777" w:rsidTr="00FC0C7F">
        <w:trPr>
          <w:trHeight w:val="352"/>
        </w:trPr>
        <w:tc>
          <w:tcPr>
            <w:tcW w:w="2155" w:type="dxa"/>
            <w:tcBorders>
              <w:top w:val="single" w:sz="4" w:space="0" w:color="000000"/>
              <w:left w:val="single" w:sz="4" w:space="0" w:color="000000"/>
              <w:bottom w:val="single" w:sz="4" w:space="0" w:color="000000"/>
              <w:right w:val="single" w:sz="4" w:space="0" w:color="000000"/>
            </w:tcBorders>
          </w:tcPr>
          <w:p w14:paraId="0845A468" w14:textId="562EDA7F" w:rsidR="007C108A" w:rsidRDefault="007C108A" w:rsidP="00FC0C7F">
            <w:pPr>
              <w:rPr>
                <w:rFonts w:hint="eastAsia"/>
                <w:sz w:val="20"/>
                <w:szCs w:val="20"/>
              </w:rPr>
            </w:pPr>
            <w:r>
              <w:rPr>
                <w:rFonts w:hint="eastAsia"/>
                <w:sz w:val="20"/>
                <w:szCs w:val="20"/>
              </w:rPr>
              <w:t>修改新的地点简介：spotintro</w:t>
            </w:r>
          </w:p>
        </w:tc>
        <w:tc>
          <w:tcPr>
            <w:tcW w:w="6141" w:type="dxa"/>
            <w:gridSpan w:val="2"/>
            <w:tcBorders>
              <w:top w:val="single" w:sz="4" w:space="0" w:color="000000"/>
              <w:left w:val="single" w:sz="4" w:space="0" w:color="000000"/>
              <w:bottom w:val="single" w:sz="4" w:space="0" w:color="000000"/>
              <w:right w:val="single" w:sz="4" w:space="0" w:color="000000"/>
            </w:tcBorders>
          </w:tcPr>
          <w:p w14:paraId="72C0D743" w14:textId="77777777" w:rsidR="007C108A" w:rsidRDefault="007C108A" w:rsidP="00FC0C7F">
            <w:pPr>
              <w:rPr>
                <w:rFonts w:hint="eastAsia"/>
                <w:sz w:val="20"/>
                <w:szCs w:val="20"/>
              </w:rPr>
            </w:pPr>
            <w:r>
              <w:rPr>
                <w:rFonts w:hint="eastAsia"/>
                <w:sz w:val="20"/>
                <w:szCs w:val="20"/>
              </w:rPr>
              <w:t>正常</w:t>
            </w:r>
          </w:p>
        </w:tc>
      </w:tr>
      <w:tr w:rsidR="007C108A" w:rsidRPr="007C108A" w14:paraId="2C5AE5B7" w14:textId="77777777" w:rsidTr="00FC0C7F">
        <w:trPr>
          <w:trHeight w:val="325"/>
        </w:trPr>
        <w:tc>
          <w:tcPr>
            <w:tcW w:w="2155" w:type="dxa"/>
            <w:tcBorders>
              <w:top w:val="single" w:sz="4" w:space="0" w:color="000000"/>
              <w:left w:val="single" w:sz="4" w:space="0" w:color="000000"/>
              <w:bottom w:val="single" w:sz="4" w:space="0" w:color="000000"/>
              <w:right w:val="single" w:sz="4" w:space="0" w:color="000000"/>
            </w:tcBorders>
          </w:tcPr>
          <w:p w14:paraId="3AD8E897" w14:textId="44E029D8" w:rsidR="007C108A" w:rsidRDefault="007C108A" w:rsidP="00FC0C7F">
            <w:pPr>
              <w:rPr>
                <w:rFonts w:hint="eastAsia"/>
                <w:sz w:val="20"/>
                <w:szCs w:val="20"/>
              </w:rPr>
            </w:pPr>
            <w:r>
              <w:rPr>
                <w:rFonts w:hint="eastAsia"/>
                <w:sz w:val="20"/>
                <w:szCs w:val="20"/>
              </w:rPr>
              <w:t>修改新的地点简介超过128个字</w:t>
            </w:r>
          </w:p>
        </w:tc>
        <w:tc>
          <w:tcPr>
            <w:tcW w:w="6141" w:type="dxa"/>
            <w:gridSpan w:val="2"/>
            <w:tcBorders>
              <w:top w:val="single" w:sz="4" w:space="0" w:color="000000"/>
              <w:left w:val="single" w:sz="4" w:space="0" w:color="000000"/>
              <w:bottom w:val="single" w:sz="4" w:space="0" w:color="000000"/>
              <w:right w:val="single" w:sz="4" w:space="0" w:color="000000"/>
            </w:tcBorders>
          </w:tcPr>
          <w:p w14:paraId="2E5FCD7C" w14:textId="5E4557D6" w:rsidR="007C108A" w:rsidRPr="007C108A" w:rsidRDefault="007C108A" w:rsidP="00FC0C7F">
            <w:pPr>
              <w:rPr>
                <w:rFonts w:hint="eastAsia"/>
                <w:sz w:val="20"/>
                <w:szCs w:val="20"/>
              </w:rPr>
            </w:pPr>
            <w:r>
              <w:rPr>
                <w:rFonts w:hint="eastAsia"/>
                <w:sz w:val="20"/>
                <w:szCs w:val="20"/>
              </w:rPr>
              <w:t>提示地点简介只能为1-128个字</w:t>
            </w:r>
          </w:p>
        </w:tc>
      </w:tr>
    </w:tbl>
    <w:p w14:paraId="472CC7A6" w14:textId="77777777" w:rsidR="007C108A" w:rsidRPr="007C108A" w:rsidRDefault="007C108A">
      <w:pPr>
        <w:rPr>
          <w:rFonts w:hint="eastAsia"/>
        </w:rPr>
      </w:pPr>
    </w:p>
    <w:p w14:paraId="37B1C96F" w14:textId="77777777" w:rsidR="007C108A" w:rsidRDefault="007C108A">
      <w:pPr>
        <w:rPr>
          <w:rFonts w:hint="eastAsia"/>
        </w:rPr>
      </w:pPr>
    </w:p>
    <w:p w14:paraId="3A897C98" w14:textId="77777777" w:rsidR="007C108A" w:rsidRDefault="007C108A">
      <w:pPr>
        <w:rPr>
          <w:rFonts w:hint="eastAsia"/>
        </w:rPr>
      </w:pPr>
    </w:p>
    <w:p w14:paraId="477DA1D2" w14:textId="77777777" w:rsidR="007C108A" w:rsidRDefault="007C108A">
      <w:pPr>
        <w:rPr>
          <w:rFonts w:hint="eastAsia"/>
        </w:rPr>
      </w:pPr>
    </w:p>
    <w:p w14:paraId="39B5BD85" w14:textId="77777777" w:rsidR="007C108A" w:rsidRDefault="007C108A">
      <w:pPr>
        <w:rPr>
          <w:rFonts w:hint="eastAsia"/>
        </w:rPr>
      </w:pPr>
    </w:p>
    <w:p w14:paraId="0C34750E" w14:textId="77777777" w:rsidR="007C108A" w:rsidRDefault="007C108A">
      <w:pPr>
        <w:rPr>
          <w:rFonts w:hint="eastAsia"/>
        </w:rPr>
      </w:pPr>
    </w:p>
    <w:p w14:paraId="537B567A" w14:textId="77777777" w:rsidR="007C108A" w:rsidRDefault="007C108A">
      <w:pPr>
        <w:rPr>
          <w:rFonts w:hint="eastAsia"/>
        </w:rPr>
      </w:pPr>
    </w:p>
    <w:p w14:paraId="3DB16F98" w14:textId="77777777" w:rsidR="007C108A" w:rsidRDefault="007C108A">
      <w:pPr>
        <w:rPr>
          <w:rFonts w:hint="eastAsia"/>
        </w:rPr>
      </w:pPr>
    </w:p>
    <w:p w14:paraId="5B12FBED" w14:textId="77777777" w:rsidR="007C108A" w:rsidRDefault="007C108A">
      <w:pPr>
        <w:rPr>
          <w:rFonts w:hint="eastAsia"/>
        </w:rPr>
      </w:pPr>
    </w:p>
    <w:p w14:paraId="0257878C" w14:textId="77777777" w:rsidR="007C108A" w:rsidRDefault="007C108A">
      <w:pPr>
        <w:rPr>
          <w:rFonts w:hint="eastAsia"/>
        </w:rPr>
      </w:pPr>
    </w:p>
    <w:p w14:paraId="72F7AE2B" w14:textId="77777777" w:rsidR="007C108A" w:rsidRDefault="007C108A">
      <w:pPr>
        <w:rPr>
          <w:rFonts w:hint="eastAsia"/>
        </w:rPr>
      </w:pPr>
    </w:p>
    <w:p w14:paraId="22E19D30" w14:textId="77777777" w:rsidR="007C108A" w:rsidRDefault="007C108A">
      <w:pPr>
        <w:rPr>
          <w:rFonts w:hint="eastAsia"/>
        </w:rPr>
      </w:pPr>
    </w:p>
    <w:p w14:paraId="445804B1" w14:textId="77777777" w:rsidR="007C108A" w:rsidRDefault="007C108A">
      <w:pPr>
        <w:rPr>
          <w:rFonts w:hint="eastAsia"/>
        </w:rPr>
      </w:pPr>
    </w:p>
    <w:p w14:paraId="7FB8D45C" w14:textId="77777777" w:rsidR="007C108A" w:rsidRDefault="007C108A">
      <w:pPr>
        <w:rPr>
          <w:rFonts w:hint="eastAsia"/>
        </w:rPr>
      </w:pPr>
    </w:p>
    <w:p w14:paraId="70B7DA5C" w14:textId="77777777" w:rsidR="007C108A" w:rsidRDefault="007C108A">
      <w:pPr>
        <w:rPr>
          <w:rFonts w:hint="eastAsia"/>
        </w:rPr>
      </w:pPr>
    </w:p>
    <w:p w14:paraId="1B056314" w14:textId="2709C185" w:rsidR="00D91F72" w:rsidRDefault="00E53301">
      <w:r>
        <w:br w:type="page"/>
      </w:r>
    </w:p>
    <w:p w14:paraId="38B6C4A4" w14:textId="3C51C4C9" w:rsidR="00D91F72" w:rsidRDefault="00D91F72"/>
    <w:p w14:paraId="56A2A144" w14:textId="1D1E7122" w:rsidR="00D91F72" w:rsidRDefault="00035FB7">
      <w:pPr>
        <w:pStyle w:val="a0"/>
      </w:pPr>
      <w:bookmarkStart w:id="42" w:name="_Toc533374731"/>
      <w:r>
        <w:rPr>
          <w:rFonts w:hint="eastAsia"/>
        </w:rPr>
        <w:t>举报</w:t>
      </w:r>
      <w:r w:rsidR="00E53301">
        <w:rPr>
          <w:rFonts w:hint="eastAsia"/>
        </w:rPr>
        <w:t>管理</w:t>
      </w:r>
      <w:bookmarkEnd w:id="42"/>
    </w:p>
    <w:p w14:paraId="381197CD" w14:textId="44B26BDD" w:rsidR="00D91F72" w:rsidRDefault="00203B33">
      <w:pPr>
        <w:pStyle w:val="a1"/>
      </w:pPr>
      <w:bookmarkStart w:id="43" w:name="_Toc533374732"/>
      <w:r>
        <w:rPr>
          <w:rFonts w:hint="eastAsia"/>
        </w:rPr>
        <w:t>进入</w:t>
      </w:r>
      <w:r w:rsidR="00E53301">
        <w:rPr>
          <w:rFonts w:hint="eastAsia"/>
        </w:rPr>
        <w:t>举报管理</w:t>
      </w:r>
      <w:bookmarkEnd w:id="43"/>
    </w:p>
    <w:tbl>
      <w:tblPr>
        <w:tblStyle w:val="15"/>
        <w:tblW w:w="8296" w:type="dxa"/>
        <w:tblLayout w:type="fixed"/>
        <w:tblLook w:val="04A0" w:firstRow="1" w:lastRow="0" w:firstColumn="1" w:lastColumn="0" w:noHBand="0" w:noVBand="1"/>
      </w:tblPr>
      <w:tblGrid>
        <w:gridCol w:w="2155"/>
        <w:gridCol w:w="1993"/>
        <w:gridCol w:w="4148"/>
      </w:tblGrid>
      <w:tr w:rsidR="00D91F72" w14:paraId="27AA7551" w14:textId="4B411EBC">
        <w:tc>
          <w:tcPr>
            <w:tcW w:w="4148" w:type="dxa"/>
            <w:gridSpan w:val="2"/>
            <w:tcBorders>
              <w:top w:val="single" w:sz="4" w:space="0" w:color="000000"/>
              <w:left w:val="single" w:sz="4" w:space="0" w:color="000000"/>
              <w:bottom w:val="single" w:sz="4" w:space="0" w:color="000000"/>
              <w:right w:val="single" w:sz="4" w:space="0" w:color="000000"/>
            </w:tcBorders>
          </w:tcPr>
          <w:p w14:paraId="15F9751B" w14:textId="3570EA0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0E5A49" w14:textId="14D1AF5C" w:rsidR="00D91F72" w:rsidRDefault="00E53301">
            <w:pPr>
              <w:rPr>
                <w:sz w:val="20"/>
                <w:szCs w:val="20"/>
              </w:rPr>
            </w:pPr>
            <w:r>
              <w:rPr>
                <w:rFonts w:hint="eastAsia"/>
                <w:sz w:val="20"/>
                <w:szCs w:val="20"/>
              </w:rPr>
              <w:t>TC</w:t>
            </w:r>
            <w:r>
              <w:rPr>
                <w:sz w:val="20"/>
                <w:szCs w:val="20"/>
              </w:rPr>
              <w:t>-A-</w:t>
            </w:r>
          </w:p>
        </w:tc>
      </w:tr>
      <w:tr w:rsidR="00D91F72" w14:paraId="67781656" w14:textId="03B0546A">
        <w:tc>
          <w:tcPr>
            <w:tcW w:w="4148" w:type="dxa"/>
            <w:gridSpan w:val="2"/>
            <w:tcBorders>
              <w:top w:val="single" w:sz="4" w:space="0" w:color="000000"/>
              <w:left w:val="single" w:sz="4" w:space="0" w:color="000000"/>
              <w:bottom w:val="single" w:sz="4" w:space="0" w:color="000000"/>
              <w:right w:val="single" w:sz="4" w:space="0" w:color="000000"/>
            </w:tcBorders>
          </w:tcPr>
          <w:p w14:paraId="51637340" w14:textId="19B6BCD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F493B62" w14:textId="0BE0CCDD" w:rsidR="00D91F72" w:rsidRDefault="00203B33">
            <w:pPr>
              <w:rPr>
                <w:sz w:val="20"/>
                <w:szCs w:val="20"/>
              </w:rPr>
            </w:pPr>
            <w:r>
              <w:rPr>
                <w:rFonts w:hint="eastAsia"/>
                <w:sz w:val="20"/>
                <w:szCs w:val="20"/>
              </w:rPr>
              <w:t>进入</w:t>
            </w:r>
            <w:r w:rsidR="00E53301">
              <w:rPr>
                <w:rFonts w:hint="eastAsia"/>
                <w:sz w:val="20"/>
                <w:szCs w:val="20"/>
              </w:rPr>
              <w:t>举报管理</w:t>
            </w:r>
          </w:p>
        </w:tc>
      </w:tr>
      <w:tr w:rsidR="00D91F72" w14:paraId="273E327E" w14:textId="28B3D943">
        <w:tc>
          <w:tcPr>
            <w:tcW w:w="4148" w:type="dxa"/>
            <w:gridSpan w:val="2"/>
            <w:tcBorders>
              <w:top w:val="single" w:sz="4" w:space="0" w:color="000000"/>
              <w:left w:val="single" w:sz="4" w:space="0" w:color="000000"/>
              <w:bottom w:val="single" w:sz="4" w:space="0" w:color="000000"/>
              <w:right w:val="single" w:sz="4" w:space="0" w:color="000000"/>
            </w:tcBorders>
          </w:tcPr>
          <w:p w14:paraId="04FDC546" w14:textId="714E340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85D4B7" w14:textId="4A1FEA04" w:rsidR="00D91F72" w:rsidRDefault="00203B33">
            <w:pPr>
              <w:rPr>
                <w:sz w:val="20"/>
                <w:szCs w:val="20"/>
              </w:rPr>
            </w:pPr>
            <w:r>
              <w:rPr>
                <w:rFonts w:hint="eastAsia"/>
                <w:sz w:val="20"/>
                <w:szCs w:val="20"/>
              </w:rPr>
              <w:t>进入</w:t>
            </w:r>
            <w:r w:rsidR="00E53301">
              <w:rPr>
                <w:rFonts w:hint="eastAsia"/>
                <w:sz w:val="20"/>
                <w:szCs w:val="20"/>
              </w:rPr>
              <w:t>举报管理</w:t>
            </w:r>
          </w:p>
        </w:tc>
      </w:tr>
      <w:tr w:rsidR="00D91F72" w14:paraId="453F1EB9" w14:textId="07DA909F">
        <w:tc>
          <w:tcPr>
            <w:tcW w:w="4148" w:type="dxa"/>
            <w:gridSpan w:val="2"/>
            <w:tcBorders>
              <w:top w:val="single" w:sz="4" w:space="0" w:color="000000"/>
              <w:left w:val="single" w:sz="4" w:space="0" w:color="000000"/>
              <w:bottom w:val="single" w:sz="4" w:space="0" w:color="000000"/>
              <w:right w:val="single" w:sz="4" w:space="0" w:color="000000"/>
            </w:tcBorders>
          </w:tcPr>
          <w:p w14:paraId="1823E697" w14:textId="77EC965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51E807" w14:textId="69F8C641" w:rsidR="00D91F72" w:rsidRDefault="00E53301">
            <w:pPr>
              <w:rPr>
                <w:sz w:val="20"/>
                <w:szCs w:val="20"/>
              </w:rPr>
            </w:pPr>
            <w:r>
              <w:rPr>
                <w:rFonts w:hint="eastAsia"/>
                <w:sz w:val="20"/>
                <w:szCs w:val="20"/>
              </w:rPr>
              <w:t>管理员</w:t>
            </w:r>
          </w:p>
        </w:tc>
      </w:tr>
      <w:tr w:rsidR="00D91F72" w14:paraId="2E1E3923" w14:textId="6907A274">
        <w:tc>
          <w:tcPr>
            <w:tcW w:w="4148" w:type="dxa"/>
            <w:gridSpan w:val="2"/>
            <w:tcBorders>
              <w:top w:val="single" w:sz="4" w:space="0" w:color="000000"/>
              <w:left w:val="single" w:sz="4" w:space="0" w:color="000000"/>
              <w:bottom w:val="single" w:sz="4" w:space="0" w:color="000000"/>
              <w:right w:val="single" w:sz="4" w:space="0" w:color="000000"/>
            </w:tcBorders>
          </w:tcPr>
          <w:p w14:paraId="218A724E" w14:textId="59759AA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74FDEAB" w14:textId="198A4862" w:rsidR="00D91F72" w:rsidRDefault="00E53301">
            <w:pPr>
              <w:rPr>
                <w:sz w:val="20"/>
                <w:szCs w:val="20"/>
              </w:rPr>
            </w:pPr>
            <w:r>
              <w:rPr>
                <w:rFonts w:hint="eastAsia"/>
                <w:sz w:val="20"/>
                <w:szCs w:val="20"/>
              </w:rPr>
              <w:t>黑盒测试</w:t>
            </w:r>
          </w:p>
        </w:tc>
      </w:tr>
      <w:tr w:rsidR="00D91F72" w14:paraId="79A74F88" w14:textId="7BB3F154">
        <w:tc>
          <w:tcPr>
            <w:tcW w:w="4148" w:type="dxa"/>
            <w:gridSpan w:val="2"/>
            <w:tcBorders>
              <w:top w:val="single" w:sz="4" w:space="0" w:color="000000"/>
              <w:left w:val="single" w:sz="4" w:space="0" w:color="000000"/>
              <w:bottom w:val="single" w:sz="4" w:space="0" w:color="000000"/>
              <w:right w:val="single" w:sz="4" w:space="0" w:color="000000"/>
            </w:tcBorders>
          </w:tcPr>
          <w:p w14:paraId="5882C696" w14:textId="6C2B917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C093E49" w14:textId="48F86127" w:rsidR="00D91F72" w:rsidRDefault="00E53301">
            <w:pPr>
              <w:rPr>
                <w:sz w:val="20"/>
                <w:szCs w:val="20"/>
              </w:rPr>
            </w:pPr>
            <w:r>
              <w:rPr>
                <w:rFonts w:hint="eastAsia"/>
                <w:sz w:val="20"/>
                <w:szCs w:val="20"/>
              </w:rPr>
              <w:t>登录后台</w:t>
            </w:r>
          </w:p>
        </w:tc>
      </w:tr>
      <w:tr w:rsidR="00D91F72" w14:paraId="54C91B09" w14:textId="43801C29">
        <w:tc>
          <w:tcPr>
            <w:tcW w:w="4148" w:type="dxa"/>
            <w:gridSpan w:val="2"/>
            <w:tcBorders>
              <w:top w:val="single" w:sz="4" w:space="0" w:color="000000"/>
              <w:left w:val="single" w:sz="4" w:space="0" w:color="000000"/>
              <w:bottom w:val="single" w:sz="4" w:space="0" w:color="000000"/>
              <w:right w:val="single" w:sz="4" w:space="0" w:color="000000"/>
            </w:tcBorders>
          </w:tcPr>
          <w:p w14:paraId="22A30C85" w14:textId="0494822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4240462" w14:textId="5064BBA9" w:rsidR="00D91F72" w:rsidRDefault="00E53301">
            <w:pPr>
              <w:rPr>
                <w:sz w:val="20"/>
                <w:szCs w:val="20"/>
              </w:rPr>
            </w:pPr>
            <w:r>
              <w:rPr>
                <w:rFonts w:hint="eastAsia"/>
                <w:sz w:val="20"/>
                <w:szCs w:val="20"/>
              </w:rPr>
              <w:t>管理员进入举报管理界面</w:t>
            </w:r>
          </w:p>
        </w:tc>
      </w:tr>
      <w:tr w:rsidR="00D91F72" w14:paraId="4AFD36E6" w14:textId="1413E5A6">
        <w:tc>
          <w:tcPr>
            <w:tcW w:w="4148" w:type="dxa"/>
            <w:gridSpan w:val="2"/>
            <w:tcBorders>
              <w:top w:val="single" w:sz="4" w:space="0" w:color="000000"/>
              <w:left w:val="single" w:sz="4" w:space="0" w:color="000000"/>
              <w:bottom w:val="single" w:sz="4" w:space="0" w:color="000000"/>
              <w:right w:val="single" w:sz="4" w:space="0" w:color="000000"/>
            </w:tcBorders>
          </w:tcPr>
          <w:p w14:paraId="421F16A4" w14:textId="38C09A1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DB45A69" w14:textId="0626A851" w:rsidR="00D91F72" w:rsidRDefault="00E53301">
            <w:pPr>
              <w:rPr>
                <w:sz w:val="20"/>
                <w:szCs w:val="20"/>
              </w:rPr>
            </w:pPr>
            <w:r>
              <w:rPr>
                <w:rFonts w:hint="eastAsia"/>
                <w:sz w:val="20"/>
                <w:szCs w:val="20"/>
              </w:rPr>
              <w:t>检查管理员是否能进入举报管理界面</w:t>
            </w:r>
          </w:p>
        </w:tc>
      </w:tr>
      <w:tr w:rsidR="00D91F72" w14:paraId="272F7C87" w14:textId="1F8DFF6D">
        <w:trPr>
          <w:trHeight w:val="1445"/>
        </w:trPr>
        <w:tc>
          <w:tcPr>
            <w:tcW w:w="8296" w:type="dxa"/>
            <w:gridSpan w:val="3"/>
            <w:tcBorders>
              <w:top w:val="single" w:sz="4" w:space="0" w:color="000000"/>
              <w:left w:val="single" w:sz="4" w:space="0" w:color="000000"/>
              <w:right w:val="single" w:sz="4" w:space="0" w:color="000000"/>
            </w:tcBorders>
          </w:tcPr>
          <w:p w14:paraId="6F2FFDB4" w14:textId="5B195567" w:rsidR="00D91F72" w:rsidRDefault="00E53301">
            <w:pPr>
              <w:rPr>
                <w:sz w:val="20"/>
                <w:szCs w:val="20"/>
              </w:rPr>
            </w:pPr>
            <w:r>
              <w:rPr>
                <w:rFonts w:hint="eastAsia"/>
                <w:sz w:val="20"/>
                <w:szCs w:val="20"/>
              </w:rPr>
              <w:t>初始条件和背景：</w:t>
            </w:r>
          </w:p>
          <w:p w14:paraId="1F24CEAA" w14:textId="6E30EA93" w:rsidR="00D91F72" w:rsidRDefault="00E53301">
            <w:pPr>
              <w:rPr>
                <w:sz w:val="20"/>
                <w:szCs w:val="20"/>
              </w:rPr>
            </w:pPr>
            <w:r>
              <w:rPr>
                <w:rFonts w:hint="eastAsia"/>
                <w:sz w:val="20"/>
                <w:szCs w:val="20"/>
              </w:rPr>
              <w:t>系统：PC端</w:t>
            </w:r>
          </w:p>
          <w:p w14:paraId="6219155D" w14:textId="6E40F3EE" w:rsidR="00D91F72" w:rsidRDefault="00E53301">
            <w:pPr>
              <w:rPr>
                <w:sz w:val="20"/>
                <w:szCs w:val="20"/>
              </w:rPr>
            </w:pPr>
            <w:r>
              <w:rPr>
                <w:rFonts w:hint="eastAsia"/>
                <w:sz w:val="20"/>
                <w:szCs w:val="20"/>
              </w:rPr>
              <w:t>浏览器：C</w:t>
            </w:r>
            <w:r>
              <w:rPr>
                <w:sz w:val="20"/>
                <w:szCs w:val="20"/>
              </w:rPr>
              <w:t>hrome</w:t>
            </w:r>
          </w:p>
          <w:p w14:paraId="7755872B" w14:textId="04CF4B72" w:rsidR="00D91F72" w:rsidRDefault="00E53301">
            <w:pPr>
              <w:rPr>
                <w:sz w:val="20"/>
                <w:szCs w:val="20"/>
              </w:rPr>
            </w:pPr>
            <w:r>
              <w:rPr>
                <w:rFonts w:hint="eastAsia"/>
                <w:sz w:val="20"/>
                <w:szCs w:val="20"/>
              </w:rPr>
              <w:t>注释：无</w:t>
            </w:r>
          </w:p>
        </w:tc>
      </w:tr>
      <w:tr w:rsidR="00D91F72" w14:paraId="5A9DACCD" w14:textId="2D792AA8">
        <w:trPr>
          <w:trHeight w:val="392"/>
        </w:trPr>
        <w:tc>
          <w:tcPr>
            <w:tcW w:w="2155" w:type="dxa"/>
            <w:tcBorders>
              <w:top w:val="single" w:sz="4" w:space="0" w:color="000000"/>
              <w:left w:val="single" w:sz="4" w:space="0" w:color="000000"/>
              <w:bottom w:val="single" w:sz="4" w:space="0" w:color="000000"/>
              <w:right w:val="single" w:sz="4" w:space="0" w:color="000000"/>
            </w:tcBorders>
          </w:tcPr>
          <w:p w14:paraId="63C8FCEA" w14:textId="2233553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09B8DDA" w14:textId="69F66B24" w:rsidR="00D91F72" w:rsidRDefault="00E53301">
            <w:pPr>
              <w:rPr>
                <w:sz w:val="20"/>
                <w:szCs w:val="20"/>
              </w:rPr>
            </w:pPr>
            <w:r>
              <w:rPr>
                <w:rFonts w:hint="eastAsia"/>
                <w:sz w:val="20"/>
                <w:szCs w:val="20"/>
              </w:rPr>
              <w:t>预期结果</w:t>
            </w:r>
          </w:p>
        </w:tc>
      </w:tr>
      <w:tr w:rsidR="00D91F72" w14:paraId="6E93EB36" w14:textId="6603FBAF">
        <w:trPr>
          <w:trHeight w:val="392"/>
        </w:trPr>
        <w:tc>
          <w:tcPr>
            <w:tcW w:w="2155" w:type="dxa"/>
            <w:tcBorders>
              <w:top w:val="single" w:sz="4" w:space="0" w:color="000000"/>
              <w:left w:val="single" w:sz="4" w:space="0" w:color="000000"/>
              <w:bottom w:val="single" w:sz="4" w:space="0" w:color="000000"/>
              <w:right w:val="single" w:sz="4" w:space="0" w:color="000000"/>
            </w:tcBorders>
          </w:tcPr>
          <w:p w14:paraId="6DFB0EAF" w14:textId="191ADACD"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36F4416" w14:textId="568DD89A" w:rsidR="00D91F72" w:rsidRDefault="00E53301" w:rsidP="00203B33">
            <w:pPr>
              <w:rPr>
                <w:sz w:val="20"/>
                <w:szCs w:val="20"/>
              </w:rPr>
            </w:pPr>
            <w:r>
              <w:rPr>
                <w:rFonts w:hint="eastAsia"/>
                <w:sz w:val="20"/>
                <w:szCs w:val="20"/>
              </w:rPr>
              <w:t>进入管理员后台界面，可见举报管理</w:t>
            </w:r>
          </w:p>
        </w:tc>
      </w:tr>
      <w:tr w:rsidR="00D91F72" w14:paraId="04FC538C" w14:textId="12922A3D">
        <w:trPr>
          <w:trHeight w:val="392"/>
        </w:trPr>
        <w:tc>
          <w:tcPr>
            <w:tcW w:w="2155" w:type="dxa"/>
            <w:tcBorders>
              <w:top w:val="single" w:sz="4" w:space="0" w:color="000000"/>
              <w:left w:val="single" w:sz="4" w:space="0" w:color="000000"/>
              <w:bottom w:val="single" w:sz="4" w:space="0" w:color="000000"/>
              <w:right w:val="single" w:sz="4" w:space="0" w:color="000000"/>
            </w:tcBorders>
          </w:tcPr>
          <w:p w14:paraId="3BB3740C" w14:textId="169AAB23" w:rsidR="00D91F72" w:rsidRDefault="00E53301">
            <w:pPr>
              <w:rPr>
                <w:sz w:val="20"/>
                <w:szCs w:val="20"/>
              </w:rPr>
            </w:pPr>
            <w:r>
              <w:rPr>
                <w:rFonts w:hint="eastAsia"/>
                <w:sz w:val="20"/>
                <w:szCs w:val="20"/>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6E77CCE5" w14:textId="7631260E" w:rsidR="00D91F72" w:rsidRDefault="00E53301" w:rsidP="00203B33">
            <w:pPr>
              <w:rPr>
                <w:sz w:val="20"/>
                <w:szCs w:val="20"/>
              </w:rPr>
            </w:pPr>
            <w:r>
              <w:rPr>
                <w:rFonts w:hint="eastAsia"/>
                <w:sz w:val="20"/>
                <w:szCs w:val="20"/>
              </w:rPr>
              <w:t>进入举报管理界面，可见被举报</w:t>
            </w:r>
            <w:r w:rsidR="00203B33">
              <w:rPr>
                <w:rFonts w:hint="eastAsia"/>
                <w:sz w:val="20"/>
                <w:szCs w:val="20"/>
              </w:rPr>
              <w:t>对象，举报人id，举报对象id，举报时间</w:t>
            </w:r>
          </w:p>
        </w:tc>
      </w:tr>
    </w:tbl>
    <w:p w14:paraId="55F0C787" w14:textId="4E337FA6" w:rsidR="00D91F72" w:rsidRDefault="00D91F72">
      <w:pPr>
        <w:rPr>
          <w:rFonts w:hint="eastAsia"/>
        </w:rPr>
      </w:pPr>
    </w:p>
    <w:p w14:paraId="40B4F4FB" w14:textId="77777777" w:rsidR="000560D3" w:rsidRDefault="000560D3">
      <w:pPr>
        <w:rPr>
          <w:rFonts w:hint="eastAsia"/>
        </w:rPr>
      </w:pPr>
    </w:p>
    <w:p w14:paraId="7927073D" w14:textId="77777777" w:rsidR="000560D3" w:rsidRDefault="000560D3">
      <w:pPr>
        <w:rPr>
          <w:rFonts w:hint="eastAsia"/>
        </w:rPr>
      </w:pPr>
    </w:p>
    <w:p w14:paraId="694DA8FE" w14:textId="77777777" w:rsidR="000560D3" w:rsidRDefault="000560D3">
      <w:pPr>
        <w:rPr>
          <w:rFonts w:hint="eastAsia"/>
        </w:rPr>
      </w:pPr>
    </w:p>
    <w:p w14:paraId="6358FF99" w14:textId="77777777" w:rsidR="000560D3" w:rsidRDefault="000560D3">
      <w:pPr>
        <w:rPr>
          <w:rFonts w:hint="eastAsia"/>
        </w:rPr>
      </w:pPr>
    </w:p>
    <w:p w14:paraId="68527CED" w14:textId="77777777" w:rsidR="000560D3" w:rsidRDefault="000560D3">
      <w:pPr>
        <w:rPr>
          <w:rFonts w:hint="eastAsia"/>
        </w:rPr>
      </w:pPr>
    </w:p>
    <w:p w14:paraId="3F8F82F7" w14:textId="77777777" w:rsidR="000560D3" w:rsidRDefault="000560D3">
      <w:pPr>
        <w:rPr>
          <w:rFonts w:hint="eastAsia"/>
        </w:rPr>
      </w:pPr>
    </w:p>
    <w:p w14:paraId="7FA002A9" w14:textId="77777777" w:rsidR="000560D3" w:rsidRDefault="000560D3">
      <w:pPr>
        <w:rPr>
          <w:rFonts w:hint="eastAsia"/>
        </w:rPr>
      </w:pPr>
    </w:p>
    <w:p w14:paraId="389311CB" w14:textId="77777777" w:rsidR="000560D3" w:rsidRDefault="000560D3">
      <w:pPr>
        <w:rPr>
          <w:rFonts w:hint="eastAsia"/>
        </w:rPr>
      </w:pPr>
    </w:p>
    <w:p w14:paraId="7D1E7115" w14:textId="77777777" w:rsidR="000560D3" w:rsidRDefault="000560D3">
      <w:pPr>
        <w:rPr>
          <w:rFonts w:hint="eastAsia"/>
        </w:rPr>
      </w:pPr>
    </w:p>
    <w:p w14:paraId="13E538C1" w14:textId="77777777" w:rsidR="000560D3" w:rsidRDefault="000560D3">
      <w:pPr>
        <w:rPr>
          <w:rFonts w:hint="eastAsia"/>
        </w:rPr>
      </w:pPr>
    </w:p>
    <w:p w14:paraId="5BBEFCFC" w14:textId="77777777" w:rsidR="000560D3" w:rsidRDefault="000560D3">
      <w:pPr>
        <w:rPr>
          <w:rFonts w:hint="eastAsia"/>
        </w:rPr>
      </w:pPr>
    </w:p>
    <w:p w14:paraId="48FC2437" w14:textId="77777777" w:rsidR="000560D3" w:rsidRDefault="000560D3">
      <w:pPr>
        <w:rPr>
          <w:rFonts w:hint="eastAsia"/>
        </w:rPr>
      </w:pPr>
    </w:p>
    <w:p w14:paraId="0C063590" w14:textId="77777777" w:rsidR="000560D3" w:rsidRDefault="000560D3">
      <w:pPr>
        <w:rPr>
          <w:rFonts w:hint="eastAsia"/>
        </w:rPr>
      </w:pPr>
    </w:p>
    <w:p w14:paraId="65419826" w14:textId="77777777" w:rsidR="000560D3" w:rsidRDefault="000560D3">
      <w:pPr>
        <w:rPr>
          <w:rFonts w:hint="eastAsia"/>
        </w:rPr>
      </w:pPr>
    </w:p>
    <w:p w14:paraId="2076C48C" w14:textId="77777777" w:rsidR="000560D3" w:rsidRDefault="000560D3">
      <w:pPr>
        <w:rPr>
          <w:rFonts w:hint="eastAsia"/>
        </w:rPr>
      </w:pPr>
    </w:p>
    <w:p w14:paraId="075EE111" w14:textId="77777777" w:rsidR="000560D3" w:rsidRDefault="000560D3">
      <w:pPr>
        <w:rPr>
          <w:rFonts w:hint="eastAsia"/>
        </w:rPr>
      </w:pPr>
    </w:p>
    <w:p w14:paraId="5DECF11C" w14:textId="77777777" w:rsidR="000560D3" w:rsidRDefault="000560D3">
      <w:pPr>
        <w:rPr>
          <w:rFonts w:hint="eastAsia"/>
        </w:rPr>
      </w:pPr>
    </w:p>
    <w:p w14:paraId="65EAB841" w14:textId="77777777" w:rsidR="000560D3" w:rsidRDefault="000560D3">
      <w:pPr>
        <w:rPr>
          <w:rFonts w:hint="eastAsia"/>
        </w:rPr>
      </w:pPr>
    </w:p>
    <w:p w14:paraId="78AB83D4" w14:textId="77777777" w:rsidR="000560D3" w:rsidRDefault="000560D3">
      <w:pPr>
        <w:rPr>
          <w:rFonts w:hint="eastAsia"/>
        </w:rPr>
      </w:pPr>
    </w:p>
    <w:p w14:paraId="66ED63A2" w14:textId="77777777" w:rsidR="000560D3" w:rsidRDefault="000560D3">
      <w:pPr>
        <w:rPr>
          <w:rFonts w:hint="eastAsia"/>
        </w:rPr>
      </w:pPr>
    </w:p>
    <w:p w14:paraId="1E73CD10" w14:textId="0B988E54" w:rsidR="000560D3" w:rsidRDefault="000560D3" w:rsidP="000560D3">
      <w:pPr>
        <w:pStyle w:val="a1"/>
      </w:pPr>
      <w:bookmarkStart w:id="44" w:name="_Toc533374733"/>
      <w:r>
        <w:rPr>
          <w:rFonts w:hint="eastAsia"/>
        </w:rPr>
        <w:lastRenderedPageBreak/>
        <w:t>查看未解决举报</w:t>
      </w:r>
      <w:bookmarkEnd w:id="44"/>
    </w:p>
    <w:tbl>
      <w:tblPr>
        <w:tblStyle w:val="15"/>
        <w:tblW w:w="8296" w:type="dxa"/>
        <w:tblLayout w:type="fixed"/>
        <w:tblLook w:val="04A0" w:firstRow="1" w:lastRow="0" w:firstColumn="1" w:lastColumn="0" w:noHBand="0" w:noVBand="1"/>
      </w:tblPr>
      <w:tblGrid>
        <w:gridCol w:w="2155"/>
        <w:gridCol w:w="1993"/>
        <w:gridCol w:w="4148"/>
      </w:tblGrid>
      <w:tr w:rsidR="000560D3" w14:paraId="71DA327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B8EAB50" w14:textId="77777777" w:rsidR="000560D3" w:rsidRDefault="000560D3"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4F075D" w14:textId="77777777" w:rsidR="000560D3" w:rsidRDefault="000560D3" w:rsidP="00B125F1">
            <w:pPr>
              <w:rPr>
                <w:sz w:val="20"/>
                <w:szCs w:val="20"/>
              </w:rPr>
            </w:pPr>
            <w:r>
              <w:rPr>
                <w:rFonts w:hint="eastAsia"/>
                <w:sz w:val="20"/>
                <w:szCs w:val="20"/>
              </w:rPr>
              <w:t>TC</w:t>
            </w:r>
            <w:r>
              <w:rPr>
                <w:sz w:val="20"/>
                <w:szCs w:val="20"/>
              </w:rPr>
              <w:t>-A-</w:t>
            </w:r>
          </w:p>
        </w:tc>
      </w:tr>
      <w:tr w:rsidR="000560D3" w14:paraId="0184C60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ACE8AC5" w14:textId="77777777" w:rsidR="000560D3" w:rsidRDefault="000560D3"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AE8082" w14:textId="751981CA" w:rsidR="000560D3" w:rsidRDefault="000560D3" w:rsidP="00B125F1">
            <w:pPr>
              <w:rPr>
                <w:rFonts w:hint="eastAsia"/>
                <w:sz w:val="20"/>
                <w:szCs w:val="20"/>
              </w:rPr>
            </w:pPr>
            <w:r>
              <w:rPr>
                <w:rFonts w:hint="eastAsia"/>
                <w:sz w:val="20"/>
                <w:szCs w:val="20"/>
              </w:rPr>
              <w:t>查看未解决举报</w:t>
            </w:r>
          </w:p>
        </w:tc>
      </w:tr>
      <w:tr w:rsidR="000560D3" w14:paraId="7652BFA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DACF8D7" w14:textId="77777777" w:rsidR="000560D3" w:rsidRDefault="000560D3"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FD34033" w14:textId="794DC2E7" w:rsidR="000560D3" w:rsidRDefault="000560D3" w:rsidP="00B125F1">
            <w:pPr>
              <w:rPr>
                <w:sz w:val="20"/>
                <w:szCs w:val="20"/>
              </w:rPr>
            </w:pPr>
            <w:r>
              <w:rPr>
                <w:rFonts w:hint="eastAsia"/>
                <w:sz w:val="20"/>
                <w:szCs w:val="20"/>
              </w:rPr>
              <w:t>查看未解决举报</w:t>
            </w:r>
          </w:p>
        </w:tc>
      </w:tr>
      <w:tr w:rsidR="000560D3" w14:paraId="521296C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F8ECB9F" w14:textId="77777777" w:rsidR="000560D3" w:rsidRDefault="000560D3"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2672E6" w14:textId="77777777" w:rsidR="000560D3" w:rsidRDefault="000560D3" w:rsidP="00B125F1">
            <w:pPr>
              <w:rPr>
                <w:sz w:val="20"/>
                <w:szCs w:val="20"/>
              </w:rPr>
            </w:pPr>
            <w:r>
              <w:rPr>
                <w:rFonts w:hint="eastAsia"/>
                <w:sz w:val="20"/>
                <w:szCs w:val="20"/>
              </w:rPr>
              <w:t>管理员</w:t>
            </w:r>
          </w:p>
        </w:tc>
      </w:tr>
      <w:tr w:rsidR="000560D3" w14:paraId="766B996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E2E429B" w14:textId="77777777" w:rsidR="000560D3" w:rsidRDefault="000560D3"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FBDFBA4" w14:textId="77777777" w:rsidR="000560D3" w:rsidRDefault="000560D3" w:rsidP="00B125F1">
            <w:pPr>
              <w:rPr>
                <w:sz w:val="20"/>
                <w:szCs w:val="20"/>
              </w:rPr>
            </w:pPr>
            <w:r>
              <w:rPr>
                <w:rFonts w:hint="eastAsia"/>
                <w:sz w:val="20"/>
                <w:szCs w:val="20"/>
              </w:rPr>
              <w:t>黑盒测试</w:t>
            </w:r>
          </w:p>
        </w:tc>
      </w:tr>
      <w:tr w:rsidR="000560D3" w14:paraId="24C5195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8E98BB8" w14:textId="77777777" w:rsidR="000560D3" w:rsidRDefault="000560D3"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2A1D068" w14:textId="77777777" w:rsidR="000560D3" w:rsidRDefault="000560D3" w:rsidP="00B125F1">
            <w:pPr>
              <w:rPr>
                <w:sz w:val="20"/>
                <w:szCs w:val="20"/>
              </w:rPr>
            </w:pPr>
            <w:r>
              <w:rPr>
                <w:rFonts w:hint="eastAsia"/>
                <w:sz w:val="20"/>
                <w:szCs w:val="20"/>
              </w:rPr>
              <w:t>登录后台</w:t>
            </w:r>
          </w:p>
        </w:tc>
      </w:tr>
      <w:tr w:rsidR="000560D3" w14:paraId="0506E74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8693C13" w14:textId="77777777" w:rsidR="000560D3" w:rsidRDefault="000560D3"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328436" w14:textId="6535BE16" w:rsidR="000560D3" w:rsidRDefault="000560D3" w:rsidP="00B125F1">
            <w:pPr>
              <w:rPr>
                <w:sz w:val="20"/>
                <w:szCs w:val="20"/>
              </w:rPr>
            </w:pPr>
            <w:r>
              <w:rPr>
                <w:rFonts w:hint="eastAsia"/>
                <w:sz w:val="20"/>
                <w:szCs w:val="20"/>
              </w:rPr>
              <w:t>管理员进入举报管理界面查看未解决举报</w:t>
            </w:r>
          </w:p>
        </w:tc>
      </w:tr>
      <w:tr w:rsidR="000560D3" w14:paraId="3D29A3D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4E28812" w14:textId="77777777" w:rsidR="000560D3" w:rsidRDefault="000560D3"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8B041D" w14:textId="58488A87" w:rsidR="000560D3" w:rsidRDefault="000560D3" w:rsidP="00B125F1">
            <w:pPr>
              <w:rPr>
                <w:sz w:val="20"/>
                <w:szCs w:val="20"/>
              </w:rPr>
            </w:pPr>
            <w:r>
              <w:rPr>
                <w:rFonts w:hint="eastAsia"/>
                <w:sz w:val="20"/>
                <w:szCs w:val="20"/>
              </w:rPr>
              <w:t>检查管理员是否能进入举报管理界面查看未解决举报</w:t>
            </w:r>
          </w:p>
        </w:tc>
      </w:tr>
      <w:tr w:rsidR="000560D3" w14:paraId="6C7F4524"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017EC6F3" w14:textId="77777777" w:rsidR="000560D3" w:rsidRDefault="000560D3" w:rsidP="00B125F1">
            <w:pPr>
              <w:rPr>
                <w:sz w:val="20"/>
                <w:szCs w:val="20"/>
              </w:rPr>
            </w:pPr>
            <w:r>
              <w:rPr>
                <w:rFonts w:hint="eastAsia"/>
                <w:sz w:val="20"/>
                <w:szCs w:val="20"/>
              </w:rPr>
              <w:t>初始条件和背景：</w:t>
            </w:r>
          </w:p>
          <w:p w14:paraId="77A2FDF7" w14:textId="77777777" w:rsidR="000560D3" w:rsidRDefault="000560D3" w:rsidP="00B125F1">
            <w:pPr>
              <w:rPr>
                <w:sz w:val="20"/>
                <w:szCs w:val="20"/>
              </w:rPr>
            </w:pPr>
            <w:r>
              <w:rPr>
                <w:rFonts w:hint="eastAsia"/>
                <w:sz w:val="20"/>
                <w:szCs w:val="20"/>
              </w:rPr>
              <w:t>系统：PC端</w:t>
            </w:r>
          </w:p>
          <w:p w14:paraId="42F5D495" w14:textId="77777777" w:rsidR="000560D3" w:rsidRDefault="000560D3" w:rsidP="00B125F1">
            <w:pPr>
              <w:rPr>
                <w:sz w:val="20"/>
                <w:szCs w:val="20"/>
              </w:rPr>
            </w:pPr>
            <w:r>
              <w:rPr>
                <w:rFonts w:hint="eastAsia"/>
                <w:sz w:val="20"/>
                <w:szCs w:val="20"/>
              </w:rPr>
              <w:t>浏览器：C</w:t>
            </w:r>
            <w:r>
              <w:rPr>
                <w:sz w:val="20"/>
                <w:szCs w:val="20"/>
              </w:rPr>
              <w:t>hrome</w:t>
            </w:r>
          </w:p>
          <w:p w14:paraId="6BE93410" w14:textId="77777777" w:rsidR="000560D3" w:rsidRDefault="000560D3" w:rsidP="00B125F1">
            <w:pPr>
              <w:rPr>
                <w:sz w:val="20"/>
                <w:szCs w:val="20"/>
              </w:rPr>
            </w:pPr>
            <w:r>
              <w:rPr>
                <w:rFonts w:hint="eastAsia"/>
                <w:sz w:val="20"/>
                <w:szCs w:val="20"/>
              </w:rPr>
              <w:t>注释：无</w:t>
            </w:r>
          </w:p>
        </w:tc>
      </w:tr>
      <w:tr w:rsidR="000560D3" w14:paraId="1DF82427"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698C75AE" w14:textId="77777777" w:rsidR="000560D3" w:rsidRDefault="000560D3"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8B7AF0" w14:textId="77777777" w:rsidR="000560D3" w:rsidRDefault="000560D3" w:rsidP="00B125F1">
            <w:pPr>
              <w:rPr>
                <w:sz w:val="20"/>
                <w:szCs w:val="20"/>
              </w:rPr>
            </w:pPr>
            <w:r>
              <w:rPr>
                <w:rFonts w:hint="eastAsia"/>
                <w:sz w:val="20"/>
                <w:szCs w:val="20"/>
              </w:rPr>
              <w:t>预期结果</w:t>
            </w:r>
          </w:p>
        </w:tc>
      </w:tr>
      <w:tr w:rsidR="000560D3" w14:paraId="2BA115C8"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38FB346" w14:textId="77777777" w:rsidR="000560D3" w:rsidRDefault="000560D3" w:rsidP="00B125F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ADD6CBB" w14:textId="77777777" w:rsidR="000560D3" w:rsidRDefault="000560D3" w:rsidP="00B125F1">
            <w:pPr>
              <w:rPr>
                <w:sz w:val="20"/>
                <w:szCs w:val="20"/>
              </w:rPr>
            </w:pPr>
            <w:r>
              <w:rPr>
                <w:rFonts w:hint="eastAsia"/>
                <w:sz w:val="20"/>
                <w:szCs w:val="20"/>
              </w:rPr>
              <w:t>进入管理员后台界面，可见举报管理</w:t>
            </w:r>
          </w:p>
        </w:tc>
      </w:tr>
      <w:tr w:rsidR="000560D3" w14:paraId="325E663F"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DCD56F2" w14:textId="77777777" w:rsidR="000560D3" w:rsidRDefault="000560D3" w:rsidP="00B125F1">
            <w:pPr>
              <w:rPr>
                <w:sz w:val="20"/>
                <w:szCs w:val="20"/>
              </w:rPr>
            </w:pPr>
            <w:r>
              <w:rPr>
                <w:rFonts w:hint="eastAsia"/>
                <w:sz w:val="20"/>
                <w:szCs w:val="20"/>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98D7215" w14:textId="77777777" w:rsidR="000560D3" w:rsidRDefault="000560D3" w:rsidP="00B125F1">
            <w:pPr>
              <w:rPr>
                <w:sz w:val="20"/>
                <w:szCs w:val="20"/>
              </w:rPr>
            </w:pPr>
            <w:r>
              <w:rPr>
                <w:rFonts w:hint="eastAsia"/>
                <w:sz w:val="20"/>
                <w:szCs w:val="20"/>
              </w:rPr>
              <w:t>进入举报管理界面，可见被举报对象，举报人id，举报对象id，举报时间</w:t>
            </w:r>
          </w:p>
        </w:tc>
      </w:tr>
      <w:tr w:rsidR="000560D3" w14:paraId="07E3CB56"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ED46572" w14:textId="53FC9EAE" w:rsidR="000560D3" w:rsidRDefault="000560D3" w:rsidP="00B125F1">
            <w:pPr>
              <w:rPr>
                <w:rFonts w:hint="eastAsia"/>
                <w:sz w:val="20"/>
                <w:szCs w:val="20"/>
              </w:rPr>
            </w:pPr>
            <w:r>
              <w:rPr>
                <w:rFonts w:hint="eastAsia"/>
                <w:sz w:val="20"/>
                <w:szCs w:val="20"/>
              </w:rPr>
              <w:t>点击上方未解决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1544B516" w14:textId="658F2CC2" w:rsidR="000560D3" w:rsidRDefault="000560D3" w:rsidP="00B125F1">
            <w:pPr>
              <w:rPr>
                <w:rFonts w:hint="eastAsia"/>
                <w:sz w:val="20"/>
                <w:szCs w:val="20"/>
              </w:rPr>
            </w:pPr>
            <w:r>
              <w:rPr>
                <w:rFonts w:hint="eastAsia"/>
                <w:sz w:val="20"/>
                <w:szCs w:val="20"/>
              </w:rPr>
              <w:t>筛选当前未解决的举报</w:t>
            </w:r>
          </w:p>
        </w:tc>
      </w:tr>
    </w:tbl>
    <w:p w14:paraId="3351C528" w14:textId="77777777" w:rsidR="000560D3" w:rsidRDefault="000560D3">
      <w:pPr>
        <w:rPr>
          <w:rFonts w:hint="eastAsia"/>
        </w:rPr>
      </w:pPr>
    </w:p>
    <w:p w14:paraId="63055117" w14:textId="77777777" w:rsidR="000560D3" w:rsidRDefault="000560D3">
      <w:pPr>
        <w:rPr>
          <w:rFonts w:hint="eastAsia"/>
        </w:rPr>
      </w:pPr>
    </w:p>
    <w:p w14:paraId="5E04DD15" w14:textId="77777777" w:rsidR="000560D3" w:rsidRDefault="000560D3">
      <w:pPr>
        <w:rPr>
          <w:rFonts w:hint="eastAsia"/>
        </w:rPr>
      </w:pPr>
    </w:p>
    <w:p w14:paraId="7BA266E3" w14:textId="77777777" w:rsidR="000560D3" w:rsidRDefault="000560D3">
      <w:pPr>
        <w:rPr>
          <w:rFonts w:hint="eastAsia"/>
        </w:rPr>
      </w:pPr>
    </w:p>
    <w:p w14:paraId="205200C3" w14:textId="77777777" w:rsidR="000560D3" w:rsidRDefault="000560D3">
      <w:pPr>
        <w:rPr>
          <w:rFonts w:hint="eastAsia"/>
        </w:rPr>
      </w:pPr>
    </w:p>
    <w:p w14:paraId="04F3FAB5" w14:textId="77777777" w:rsidR="000560D3" w:rsidRDefault="000560D3">
      <w:pPr>
        <w:rPr>
          <w:rFonts w:hint="eastAsia"/>
        </w:rPr>
      </w:pPr>
    </w:p>
    <w:p w14:paraId="1EE59845" w14:textId="77777777" w:rsidR="000560D3" w:rsidRDefault="000560D3">
      <w:pPr>
        <w:rPr>
          <w:rFonts w:hint="eastAsia"/>
        </w:rPr>
      </w:pPr>
    </w:p>
    <w:p w14:paraId="690F507A" w14:textId="77777777" w:rsidR="000560D3" w:rsidRDefault="000560D3">
      <w:pPr>
        <w:rPr>
          <w:rFonts w:hint="eastAsia"/>
        </w:rPr>
      </w:pPr>
    </w:p>
    <w:p w14:paraId="0B8F481E" w14:textId="77777777" w:rsidR="000560D3" w:rsidRDefault="000560D3">
      <w:pPr>
        <w:rPr>
          <w:rFonts w:hint="eastAsia"/>
        </w:rPr>
      </w:pPr>
    </w:p>
    <w:p w14:paraId="12CE5AAD" w14:textId="77777777" w:rsidR="000560D3" w:rsidRDefault="000560D3">
      <w:pPr>
        <w:rPr>
          <w:rFonts w:hint="eastAsia"/>
        </w:rPr>
      </w:pPr>
    </w:p>
    <w:p w14:paraId="11796608" w14:textId="77777777" w:rsidR="000560D3" w:rsidRDefault="000560D3">
      <w:pPr>
        <w:rPr>
          <w:rFonts w:hint="eastAsia"/>
        </w:rPr>
      </w:pPr>
    </w:p>
    <w:p w14:paraId="794C09CF" w14:textId="77777777" w:rsidR="000560D3" w:rsidRDefault="000560D3">
      <w:pPr>
        <w:rPr>
          <w:rFonts w:hint="eastAsia"/>
        </w:rPr>
      </w:pPr>
    </w:p>
    <w:p w14:paraId="75214049" w14:textId="77777777" w:rsidR="000560D3" w:rsidRDefault="000560D3">
      <w:pPr>
        <w:rPr>
          <w:rFonts w:hint="eastAsia"/>
        </w:rPr>
      </w:pPr>
    </w:p>
    <w:p w14:paraId="17AC148D" w14:textId="77777777" w:rsidR="000560D3" w:rsidRDefault="000560D3">
      <w:pPr>
        <w:rPr>
          <w:rFonts w:hint="eastAsia"/>
        </w:rPr>
      </w:pPr>
    </w:p>
    <w:p w14:paraId="3F9D2B95" w14:textId="77777777" w:rsidR="000560D3" w:rsidRDefault="000560D3">
      <w:pPr>
        <w:rPr>
          <w:rFonts w:hint="eastAsia"/>
        </w:rPr>
      </w:pPr>
    </w:p>
    <w:p w14:paraId="0B9DBC1D" w14:textId="77777777" w:rsidR="000560D3" w:rsidRDefault="000560D3">
      <w:pPr>
        <w:rPr>
          <w:rFonts w:hint="eastAsia"/>
        </w:rPr>
      </w:pPr>
    </w:p>
    <w:p w14:paraId="3D4654DD" w14:textId="77777777" w:rsidR="000560D3" w:rsidRDefault="000560D3">
      <w:pPr>
        <w:rPr>
          <w:rFonts w:hint="eastAsia"/>
        </w:rPr>
      </w:pPr>
    </w:p>
    <w:p w14:paraId="4E328231" w14:textId="77777777" w:rsidR="000560D3" w:rsidRDefault="000560D3">
      <w:pPr>
        <w:rPr>
          <w:rFonts w:hint="eastAsia"/>
        </w:rPr>
      </w:pPr>
    </w:p>
    <w:p w14:paraId="02B97ED3" w14:textId="77777777" w:rsidR="000560D3" w:rsidRDefault="000560D3">
      <w:pPr>
        <w:rPr>
          <w:rFonts w:hint="eastAsia"/>
        </w:rPr>
      </w:pPr>
    </w:p>
    <w:p w14:paraId="21432325" w14:textId="77777777" w:rsidR="000560D3" w:rsidRDefault="000560D3">
      <w:pPr>
        <w:rPr>
          <w:rFonts w:hint="eastAsia"/>
        </w:rPr>
      </w:pPr>
    </w:p>
    <w:p w14:paraId="27A808A7" w14:textId="77777777" w:rsidR="000560D3" w:rsidRDefault="000560D3">
      <w:pPr>
        <w:rPr>
          <w:rFonts w:hint="eastAsia"/>
        </w:rPr>
      </w:pPr>
    </w:p>
    <w:p w14:paraId="3ECE0259" w14:textId="77777777" w:rsidR="000560D3" w:rsidRDefault="000560D3">
      <w:pPr>
        <w:rPr>
          <w:rFonts w:hint="eastAsia"/>
        </w:rPr>
      </w:pPr>
    </w:p>
    <w:p w14:paraId="003CF078" w14:textId="69AE1F16" w:rsidR="000560D3" w:rsidRDefault="000560D3" w:rsidP="000560D3">
      <w:pPr>
        <w:pStyle w:val="a1"/>
      </w:pPr>
      <w:bookmarkStart w:id="45" w:name="_Toc533374734"/>
      <w:r>
        <w:rPr>
          <w:rFonts w:hint="eastAsia"/>
        </w:rPr>
        <w:lastRenderedPageBreak/>
        <w:t>查看已解决举报</w:t>
      </w:r>
      <w:bookmarkEnd w:id="45"/>
    </w:p>
    <w:tbl>
      <w:tblPr>
        <w:tblStyle w:val="15"/>
        <w:tblW w:w="8296" w:type="dxa"/>
        <w:tblLayout w:type="fixed"/>
        <w:tblLook w:val="04A0" w:firstRow="1" w:lastRow="0" w:firstColumn="1" w:lastColumn="0" w:noHBand="0" w:noVBand="1"/>
      </w:tblPr>
      <w:tblGrid>
        <w:gridCol w:w="2155"/>
        <w:gridCol w:w="1993"/>
        <w:gridCol w:w="4148"/>
      </w:tblGrid>
      <w:tr w:rsidR="000560D3" w14:paraId="159E8DE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CE1E0CB" w14:textId="77777777" w:rsidR="000560D3" w:rsidRDefault="000560D3"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079A43D" w14:textId="77777777" w:rsidR="000560D3" w:rsidRDefault="000560D3" w:rsidP="00B125F1">
            <w:pPr>
              <w:rPr>
                <w:sz w:val="20"/>
                <w:szCs w:val="20"/>
              </w:rPr>
            </w:pPr>
            <w:r>
              <w:rPr>
                <w:rFonts w:hint="eastAsia"/>
                <w:sz w:val="20"/>
                <w:szCs w:val="20"/>
              </w:rPr>
              <w:t>TC</w:t>
            </w:r>
            <w:r>
              <w:rPr>
                <w:sz w:val="20"/>
                <w:szCs w:val="20"/>
              </w:rPr>
              <w:t>-A-</w:t>
            </w:r>
          </w:p>
        </w:tc>
      </w:tr>
      <w:tr w:rsidR="000560D3" w14:paraId="44F0DA9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EB5C2C8" w14:textId="77777777" w:rsidR="000560D3" w:rsidRDefault="000560D3"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DFE6EE4" w14:textId="4C9EC68B" w:rsidR="000560D3" w:rsidRDefault="000560D3" w:rsidP="00B125F1">
            <w:pPr>
              <w:rPr>
                <w:rFonts w:hint="eastAsia"/>
                <w:sz w:val="20"/>
                <w:szCs w:val="20"/>
              </w:rPr>
            </w:pPr>
            <w:r>
              <w:rPr>
                <w:rFonts w:hint="eastAsia"/>
                <w:sz w:val="20"/>
                <w:szCs w:val="20"/>
              </w:rPr>
              <w:t>查看已解决举报</w:t>
            </w:r>
          </w:p>
        </w:tc>
      </w:tr>
      <w:tr w:rsidR="000560D3" w14:paraId="0E12A22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6FEFB24" w14:textId="77777777" w:rsidR="000560D3" w:rsidRDefault="000560D3"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F592EE" w14:textId="1A9617A4" w:rsidR="000560D3" w:rsidRDefault="000560D3" w:rsidP="00B125F1">
            <w:pPr>
              <w:rPr>
                <w:sz w:val="20"/>
                <w:szCs w:val="20"/>
              </w:rPr>
            </w:pPr>
            <w:r>
              <w:rPr>
                <w:rFonts w:hint="eastAsia"/>
                <w:sz w:val="20"/>
                <w:szCs w:val="20"/>
              </w:rPr>
              <w:t>查看已解决举报</w:t>
            </w:r>
          </w:p>
        </w:tc>
      </w:tr>
      <w:tr w:rsidR="000560D3" w14:paraId="6B2C30FC"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BE3AF5F" w14:textId="77777777" w:rsidR="000560D3" w:rsidRDefault="000560D3"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CBBD5B" w14:textId="77777777" w:rsidR="000560D3" w:rsidRDefault="000560D3" w:rsidP="00B125F1">
            <w:pPr>
              <w:rPr>
                <w:sz w:val="20"/>
                <w:szCs w:val="20"/>
              </w:rPr>
            </w:pPr>
            <w:r>
              <w:rPr>
                <w:rFonts w:hint="eastAsia"/>
                <w:sz w:val="20"/>
                <w:szCs w:val="20"/>
              </w:rPr>
              <w:t>管理员</w:t>
            </w:r>
          </w:p>
        </w:tc>
      </w:tr>
      <w:tr w:rsidR="000560D3" w14:paraId="585BC6D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9602717" w14:textId="77777777" w:rsidR="000560D3" w:rsidRDefault="000560D3"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8C8546E" w14:textId="77777777" w:rsidR="000560D3" w:rsidRDefault="000560D3" w:rsidP="00B125F1">
            <w:pPr>
              <w:rPr>
                <w:sz w:val="20"/>
                <w:szCs w:val="20"/>
              </w:rPr>
            </w:pPr>
            <w:r>
              <w:rPr>
                <w:rFonts w:hint="eastAsia"/>
                <w:sz w:val="20"/>
                <w:szCs w:val="20"/>
              </w:rPr>
              <w:t>黑盒测试</w:t>
            </w:r>
          </w:p>
        </w:tc>
      </w:tr>
      <w:tr w:rsidR="000560D3" w14:paraId="2FAC614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3E81FDD" w14:textId="77777777" w:rsidR="000560D3" w:rsidRDefault="000560D3"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1B417F" w14:textId="77777777" w:rsidR="000560D3" w:rsidRDefault="000560D3" w:rsidP="00B125F1">
            <w:pPr>
              <w:rPr>
                <w:sz w:val="20"/>
                <w:szCs w:val="20"/>
              </w:rPr>
            </w:pPr>
            <w:r>
              <w:rPr>
                <w:rFonts w:hint="eastAsia"/>
                <w:sz w:val="20"/>
                <w:szCs w:val="20"/>
              </w:rPr>
              <w:t>登录后台</w:t>
            </w:r>
          </w:p>
        </w:tc>
      </w:tr>
      <w:tr w:rsidR="000560D3" w14:paraId="4DC0F630"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31DC1B6" w14:textId="77777777" w:rsidR="000560D3" w:rsidRDefault="000560D3"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9D0476" w14:textId="650438BF" w:rsidR="000560D3" w:rsidRDefault="000560D3" w:rsidP="00B125F1">
            <w:pPr>
              <w:rPr>
                <w:sz w:val="20"/>
                <w:szCs w:val="20"/>
              </w:rPr>
            </w:pPr>
            <w:r>
              <w:rPr>
                <w:rFonts w:hint="eastAsia"/>
                <w:sz w:val="20"/>
                <w:szCs w:val="20"/>
              </w:rPr>
              <w:t>管理员进入举报管理界面查看已解决举报</w:t>
            </w:r>
          </w:p>
        </w:tc>
      </w:tr>
      <w:tr w:rsidR="000560D3" w14:paraId="05104E0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EB17FAD" w14:textId="77777777" w:rsidR="000560D3" w:rsidRDefault="000560D3"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7C13CB" w14:textId="32EC8AE0" w:rsidR="000560D3" w:rsidRDefault="000560D3" w:rsidP="00B125F1">
            <w:pPr>
              <w:rPr>
                <w:sz w:val="20"/>
                <w:szCs w:val="20"/>
              </w:rPr>
            </w:pPr>
            <w:r>
              <w:rPr>
                <w:rFonts w:hint="eastAsia"/>
                <w:sz w:val="20"/>
                <w:szCs w:val="20"/>
              </w:rPr>
              <w:t>检查管理员是否能进入举报管理界面查看</w:t>
            </w:r>
            <w:r w:rsidR="00C96ACC">
              <w:rPr>
                <w:rFonts w:hint="eastAsia"/>
                <w:sz w:val="20"/>
                <w:szCs w:val="20"/>
              </w:rPr>
              <w:t>已</w:t>
            </w:r>
            <w:r>
              <w:rPr>
                <w:rFonts w:hint="eastAsia"/>
                <w:sz w:val="20"/>
                <w:szCs w:val="20"/>
              </w:rPr>
              <w:t>解决举报</w:t>
            </w:r>
          </w:p>
        </w:tc>
      </w:tr>
      <w:tr w:rsidR="000560D3" w14:paraId="7AD0CB83"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5D8D4E8F" w14:textId="77777777" w:rsidR="000560D3" w:rsidRDefault="000560D3" w:rsidP="00B125F1">
            <w:pPr>
              <w:rPr>
                <w:sz w:val="20"/>
                <w:szCs w:val="20"/>
              </w:rPr>
            </w:pPr>
            <w:r>
              <w:rPr>
                <w:rFonts w:hint="eastAsia"/>
                <w:sz w:val="20"/>
                <w:szCs w:val="20"/>
              </w:rPr>
              <w:t>初始条件和背景：</w:t>
            </w:r>
          </w:p>
          <w:p w14:paraId="110BA7C2" w14:textId="77777777" w:rsidR="000560D3" w:rsidRDefault="000560D3" w:rsidP="00B125F1">
            <w:pPr>
              <w:rPr>
                <w:sz w:val="20"/>
                <w:szCs w:val="20"/>
              </w:rPr>
            </w:pPr>
            <w:r>
              <w:rPr>
                <w:rFonts w:hint="eastAsia"/>
                <w:sz w:val="20"/>
                <w:szCs w:val="20"/>
              </w:rPr>
              <w:t>系统：PC端</w:t>
            </w:r>
          </w:p>
          <w:p w14:paraId="072F6EDC" w14:textId="77777777" w:rsidR="000560D3" w:rsidRDefault="000560D3" w:rsidP="00B125F1">
            <w:pPr>
              <w:rPr>
                <w:sz w:val="20"/>
                <w:szCs w:val="20"/>
              </w:rPr>
            </w:pPr>
            <w:r>
              <w:rPr>
                <w:rFonts w:hint="eastAsia"/>
                <w:sz w:val="20"/>
                <w:szCs w:val="20"/>
              </w:rPr>
              <w:t>浏览器：C</w:t>
            </w:r>
            <w:r>
              <w:rPr>
                <w:sz w:val="20"/>
                <w:szCs w:val="20"/>
              </w:rPr>
              <w:t>hrome</w:t>
            </w:r>
          </w:p>
          <w:p w14:paraId="41BC95EF" w14:textId="77777777" w:rsidR="000560D3" w:rsidRDefault="000560D3" w:rsidP="00B125F1">
            <w:pPr>
              <w:rPr>
                <w:sz w:val="20"/>
                <w:szCs w:val="20"/>
              </w:rPr>
            </w:pPr>
            <w:r>
              <w:rPr>
                <w:rFonts w:hint="eastAsia"/>
                <w:sz w:val="20"/>
                <w:szCs w:val="20"/>
              </w:rPr>
              <w:t>注释：无</w:t>
            </w:r>
          </w:p>
        </w:tc>
      </w:tr>
      <w:tr w:rsidR="000560D3" w14:paraId="29E36584"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71C4AB0" w14:textId="77777777" w:rsidR="000560D3" w:rsidRDefault="000560D3"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6A2391" w14:textId="77777777" w:rsidR="000560D3" w:rsidRDefault="000560D3" w:rsidP="00B125F1">
            <w:pPr>
              <w:rPr>
                <w:sz w:val="20"/>
                <w:szCs w:val="20"/>
              </w:rPr>
            </w:pPr>
            <w:r>
              <w:rPr>
                <w:rFonts w:hint="eastAsia"/>
                <w:sz w:val="20"/>
                <w:szCs w:val="20"/>
              </w:rPr>
              <w:t>预期结果</w:t>
            </w:r>
          </w:p>
        </w:tc>
      </w:tr>
      <w:tr w:rsidR="000560D3" w14:paraId="20D98B8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3BA4BC0" w14:textId="77777777" w:rsidR="000560D3" w:rsidRDefault="000560D3" w:rsidP="00B125F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F8D392" w14:textId="77777777" w:rsidR="000560D3" w:rsidRDefault="000560D3" w:rsidP="00B125F1">
            <w:pPr>
              <w:rPr>
                <w:sz w:val="20"/>
                <w:szCs w:val="20"/>
              </w:rPr>
            </w:pPr>
            <w:r>
              <w:rPr>
                <w:rFonts w:hint="eastAsia"/>
                <w:sz w:val="20"/>
                <w:szCs w:val="20"/>
              </w:rPr>
              <w:t>进入管理员后台界面，可见举报管理</w:t>
            </w:r>
          </w:p>
        </w:tc>
      </w:tr>
      <w:tr w:rsidR="000560D3" w14:paraId="1F5B87A0"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4CAFE94" w14:textId="77777777" w:rsidR="000560D3" w:rsidRDefault="000560D3" w:rsidP="00B125F1">
            <w:pPr>
              <w:rPr>
                <w:sz w:val="20"/>
                <w:szCs w:val="20"/>
              </w:rPr>
            </w:pPr>
            <w:r>
              <w:rPr>
                <w:rFonts w:hint="eastAsia"/>
                <w:sz w:val="20"/>
                <w:szCs w:val="20"/>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0A955E9E" w14:textId="77777777" w:rsidR="000560D3" w:rsidRDefault="000560D3" w:rsidP="00B125F1">
            <w:pPr>
              <w:rPr>
                <w:sz w:val="20"/>
                <w:szCs w:val="20"/>
              </w:rPr>
            </w:pPr>
            <w:r>
              <w:rPr>
                <w:rFonts w:hint="eastAsia"/>
                <w:sz w:val="20"/>
                <w:szCs w:val="20"/>
              </w:rPr>
              <w:t>进入举报管理界面，可见被举报对象，举报人id，举报对象id，举报时间</w:t>
            </w:r>
          </w:p>
        </w:tc>
      </w:tr>
      <w:tr w:rsidR="000560D3" w14:paraId="3FF1000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56ECFC2" w14:textId="36E8FA98" w:rsidR="000560D3" w:rsidRDefault="000560D3" w:rsidP="00B125F1">
            <w:pPr>
              <w:rPr>
                <w:rFonts w:hint="eastAsia"/>
                <w:sz w:val="20"/>
                <w:szCs w:val="20"/>
              </w:rPr>
            </w:pPr>
            <w:r>
              <w:rPr>
                <w:rFonts w:hint="eastAsia"/>
                <w:sz w:val="20"/>
                <w:szCs w:val="20"/>
              </w:rPr>
              <w:t>点击上方</w:t>
            </w:r>
            <w:r w:rsidR="00B65252">
              <w:rPr>
                <w:rFonts w:hint="eastAsia"/>
                <w:sz w:val="20"/>
                <w:szCs w:val="20"/>
              </w:rPr>
              <w:t>已</w:t>
            </w:r>
            <w:r>
              <w:rPr>
                <w:rFonts w:hint="eastAsia"/>
                <w:sz w:val="20"/>
                <w:szCs w:val="20"/>
              </w:rPr>
              <w:t>解决</w:t>
            </w:r>
          </w:p>
        </w:tc>
        <w:tc>
          <w:tcPr>
            <w:tcW w:w="6141" w:type="dxa"/>
            <w:gridSpan w:val="2"/>
            <w:tcBorders>
              <w:top w:val="single" w:sz="4" w:space="0" w:color="000000"/>
              <w:left w:val="single" w:sz="4" w:space="0" w:color="000000"/>
              <w:bottom w:val="single" w:sz="4" w:space="0" w:color="000000"/>
              <w:right w:val="single" w:sz="4" w:space="0" w:color="000000"/>
            </w:tcBorders>
          </w:tcPr>
          <w:p w14:paraId="5724F5A8" w14:textId="7106F8D1" w:rsidR="000560D3" w:rsidRDefault="000560D3" w:rsidP="00B125F1">
            <w:pPr>
              <w:rPr>
                <w:rFonts w:hint="eastAsia"/>
                <w:sz w:val="20"/>
                <w:szCs w:val="20"/>
              </w:rPr>
            </w:pPr>
            <w:r>
              <w:rPr>
                <w:rFonts w:hint="eastAsia"/>
                <w:sz w:val="20"/>
                <w:szCs w:val="20"/>
              </w:rPr>
              <w:t>筛选当前</w:t>
            </w:r>
            <w:r w:rsidR="00C96ACC">
              <w:rPr>
                <w:rFonts w:hint="eastAsia"/>
                <w:sz w:val="20"/>
                <w:szCs w:val="20"/>
              </w:rPr>
              <w:t>已</w:t>
            </w:r>
            <w:r>
              <w:rPr>
                <w:rFonts w:hint="eastAsia"/>
                <w:sz w:val="20"/>
                <w:szCs w:val="20"/>
              </w:rPr>
              <w:t>解决的举报</w:t>
            </w:r>
          </w:p>
        </w:tc>
      </w:tr>
    </w:tbl>
    <w:p w14:paraId="1123728B" w14:textId="40F01F72" w:rsidR="00D91F72" w:rsidRDefault="00E53301">
      <w:r>
        <w:br w:type="page"/>
      </w:r>
    </w:p>
    <w:p w14:paraId="76353204" w14:textId="6005DBC6" w:rsidR="00B65252" w:rsidRDefault="00B65252" w:rsidP="00B65252">
      <w:pPr>
        <w:pStyle w:val="a1"/>
      </w:pPr>
      <w:bookmarkStart w:id="46" w:name="_Toc533374735"/>
      <w:r>
        <w:rPr>
          <w:rFonts w:hint="eastAsia"/>
        </w:rPr>
        <w:lastRenderedPageBreak/>
        <w:t>查看已忽略举报</w:t>
      </w:r>
      <w:bookmarkEnd w:id="46"/>
    </w:p>
    <w:tbl>
      <w:tblPr>
        <w:tblStyle w:val="15"/>
        <w:tblW w:w="8296" w:type="dxa"/>
        <w:tblLayout w:type="fixed"/>
        <w:tblLook w:val="04A0" w:firstRow="1" w:lastRow="0" w:firstColumn="1" w:lastColumn="0" w:noHBand="0" w:noVBand="1"/>
      </w:tblPr>
      <w:tblGrid>
        <w:gridCol w:w="2155"/>
        <w:gridCol w:w="1993"/>
        <w:gridCol w:w="4148"/>
      </w:tblGrid>
      <w:tr w:rsidR="00B65252" w14:paraId="0D28122D"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1CCB03F" w14:textId="77777777" w:rsidR="00B65252" w:rsidRDefault="00B65252"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925733" w14:textId="77777777" w:rsidR="00B65252" w:rsidRDefault="00B65252" w:rsidP="00B125F1">
            <w:pPr>
              <w:rPr>
                <w:sz w:val="20"/>
                <w:szCs w:val="20"/>
              </w:rPr>
            </w:pPr>
            <w:r>
              <w:rPr>
                <w:rFonts w:hint="eastAsia"/>
                <w:sz w:val="20"/>
                <w:szCs w:val="20"/>
              </w:rPr>
              <w:t>TC</w:t>
            </w:r>
            <w:r>
              <w:rPr>
                <w:sz w:val="20"/>
                <w:szCs w:val="20"/>
              </w:rPr>
              <w:t>-A-</w:t>
            </w:r>
          </w:p>
        </w:tc>
      </w:tr>
      <w:tr w:rsidR="00B65252" w14:paraId="7FA316F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54E093C" w14:textId="77777777" w:rsidR="00B65252" w:rsidRDefault="00B65252"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C5282D" w14:textId="68547C33" w:rsidR="00B65252" w:rsidRDefault="00B65252" w:rsidP="00B125F1">
            <w:pPr>
              <w:rPr>
                <w:rFonts w:hint="eastAsia"/>
                <w:sz w:val="20"/>
                <w:szCs w:val="20"/>
              </w:rPr>
            </w:pPr>
            <w:r>
              <w:rPr>
                <w:rFonts w:hint="eastAsia"/>
                <w:sz w:val="20"/>
                <w:szCs w:val="20"/>
              </w:rPr>
              <w:t>查看已忽略举报</w:t>
            </w:r>
          </w:p>
        </w:tc>
      </w:tr>
      <w:tr w:rsidR="00B65252" w14:paraId="776AB377"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EB51305" w14:textId="77777777" w:rsidR="00B65252" w:rsidRDefault="00B65252"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A76215" w14:textId="4B52BC1D" w:rsidR="00B65252" w:rsidRDefault="00B65252" w:rsidP="00B125F1">
            <w:pPr>
              <w:rPr>
                <w:sz w:val="20"/>
                <w:szCs w:val="20"/>
              </w:rPr>
            </w:pPr>
            <w:r>
              <w:rPr>
                <w:rFonts w:hint="eastAsia"/>
                <w:sz w:val="20"/>
                <w:szCs w:val="20"/>
              </w:rPr>
              <w:t>查看已忽略举报</w:t>
            </w:r>
          </w:p>
        </w:tc>
      </w:tr>
      <w:tr w:rsidR="00B65252" w14:paraId="661064F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373D58A" w14:textId="77777777" w:rsidR="00B65252" w:rsidRDefault="00B65252"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DD3EBF9" w14:textId="77777777" w:rsidR="00B65252" w:rsidRDefault="00B65252" w:rsidP="00B125F1">
            <w:pPr>
              <w:rPr>
                <w:sz w:val="20"/>
                <w:szCs w:val="20"/>
              </w:rPr>
            </w:pPr>
            <w:r>
              <w:rPr>
                <w:rFonts w:hint="eastAsia"/>
                <w:sz w:val="20"/>
                <w:szCs w:val="20"/>
              </w:rPr>
              <w:t>管理员</w:t>
            </w:r>
          </w:p>
        </w:tc>
      </w:tr>
      <w:tr w:rsidR="00B65252" w14:paraId="39D357B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DFDD902" w14:textId="77777777" w:rsidR="00B65252" w:rsidRDefault="00B65252"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E7AD893" w14:textId="77777777" w:rsidR="00B65252" w:rsidRDefault="00B65252" w:rsidP="00B125F1">
            <w:pPr>
              <w:rPr>
                <w:sz w:val="20"/>
                <w:szCs w:val="20"/>
              </w:rPr>
            </w:pPr>
            <w:r>
              <w:rPr>
                <w:rFonts w:hint="eastAsia"/>
                <w:sz w:val="20"/>
                <w:szCs w:val="20"/>
              </w:rPr>
              <w:t>黑盒测试</w:t>
            </w:r>
          </w:p>
        </w:tc>
      </w:tr>
      <w:tr w:rsidR="00B65252" w14:paraId="492A25D5"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BD9F3C7" w14:textId="77777777" w:rsidR="00B65252" w:rsidRDefault="00B65252"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36A1EBD" w14:textId="77777777" w:rsidR="00B65252" w:rsidRDefault="00B65252" w:rsidP="00B125F1">
            <w:pPr>
              <w:rPr>
                <w:sz w:val="20"/>
                <w:szCs w:val="20"/>
              </w:rPr>
            </w:pPr>
            <w:r>
              <w:rPr>
                <w:rFonts w:hint="eastAsia"/>
                <w:sz w:val="20"/>
                <w:szCs w:val="20"/>
              </w:rPr>
              <w:t>登录后台</w:t>
            </w:r>
          </w:p>
        </w:tc>
      </w:tr>
      <w:tr w:rsidR="00B65252" w14:paraId="2322D64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0FA28E1" w14:textId="77777777" w:rsidR="00B65252" w:rsidRDefault="00B65252"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7FF2B09" w14:textId="783D94ED" w:rsidR="00B65252" w:rsidRDefault="00B65252" w:rsidP="00B125F1">
            <w:pPr>
              <w:rPr>
                <w:sz w:val="20"/>
                <w:szCs w:val="20"/>
              </w:rPr>
            </w:pPr>
            <w:r>
              <w:rPr>
                <w:rFonts w:hint="eastAsia"/>
                <w:sz w:val="20"/>
                <w:szCs w:val="20"/>
              </w:rPr>
              <w:t>管理员进入举报管理界面查看已忽略举报</w:t>
            </w:r>
          </w:p>
        </w:tc>
      </w:tr>
      <w:tr w:rsidR="00B65252" w14:paraId="6FC6C180"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A84469B" w14:textId="77777777" w:rsidR="00B65252" w:rsidRDefault="00B65252"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955ABD" w14:textId="795DCA2F" w:rsidR="00B65252" w:rsidRDefault="00B65252" w:rsidP="00B125F1">
            <w:pPr>
              <w:rPr>
                <w:sz w:val="20"/>
                <w:szCs w:val="20"/>
              </w:rPr>
            </w:pPr>
            <w:r>
              <w:rPr>
                <w:rFonts w:hint="eastAsia"/>
                <w:sz w:val="20"/>
                <w:szCs w:val="20"/>
              </w:rPr>
              <w:t>检查管理员是否能进入举报管理界面查看已忽略举报</w:t>
            </w:r>
          </w:p>
        </w:tc>
      </w:tr>
      <w:tr w:rsidR="00B65252" w14:paraId="2F931CEB"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36FA3839" w14:textId="77777777" w:rsidR="00B65252" w:rsidRDefault="00B65252" w:rsidP="00B125F1">
            <w:pPr>
              <w:rPr>
                <w:sz w:val="20"/>
                <w:szCs w:val="20"/>
              </w:rPr>
            </w:pPr>
            <w:r>
              <w:rPr>
                <w:rFonts w:hint="eastAsia"/>
                <w:sz w:val="20"/>
                <w:szCs w:val="20"/>
              </w:rPr>
              <w:t>初始条件和背景：</w:t>
            </w:r>
          </w:p>
          <w:p w14:paraId="384BABC3" w14:textId="77777777" w:rsidR="00B65252" w:rsidRDefault="00B65252" w:rsidP="00B125F1">
            <w:pPr>
              <w:rPr>
                <w:sz w:val="20"/>
                <w:szCs w:val="20"/>
              </w:rPr>
            </w:pPr>
            <w:r>
              <w:rPr>
                <w:rFonts w:hint="eastAsia"/>
                <w:sz w:val="20"/>
                <w:szCs w:val="20"/>
              </w:rPr>
              <w:t>系统：PC端</w:t>
            </w:r>
          </w:p>
          <w:p w14:paraId="4A093580" w14:textId="77777777" w:rsidR="00B65252" w:rsidRDefault="00B65252" w:rsidP="00B125F1">
            <w:pPr>
              <w:rPr>
                <w:sz w:val="20"/>
                <w:szCs w:val="20"/>
              </w:rPr>
            </w:pPr>
            <w:r>
              <w:rPr>
                <w:rFonts w:hint="eastAsia"/>
                <w:sz w:val="20"/>
                <w:szCs w:val="20"/>
              </w:rPr>
              <w:t>浏览器：C</w:t>
            </w:r>
            <w:r>
              <w:rPr>
                <w:sz w:val="20"/>
                <w:szCs w:val="20"/>
              </w:rPr>
              <w:t>hrome</w:t>
            </w:r>
          </w:p>
          <w:p w14:paraId="5E564B49" w14:textId="77777777" w:rsidR="00B65252" w:rsidRDefault="00B65252" w:rsidP="00B125F1">
            <w:pPr>
              <w:rPr>
                <w:sz w:val="20"/>
                <w:szCs w:val="20"/>
              </w:rPr>
            </w:pPr>
            <w:r>
              <w:rPr>
                <w:rFonts w:hint="eastAsia"/>
                <w:sz w:val="20"/>
                <w:szCs w:val="20"/>
              </w:rPr>
              <w:t>注释：无</w:t>
            </w:r>
          </w:p>
        </w:tc>
      </w:tr>
      <w:tr w:rsidR="00B65252" w14:paraId="06FE0F53"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9C91E57" w14:textId="77777777" w:rsidR="00B65252" w:rsidRDefault="00B65252"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39DC792" w14:textId="77777777" w:rsidR="00B65252" w:rsidRDefault="00B65252" w:rsidP="00B125F1">
            <w:pPr>
              <w:rPr>
                <w:sz w:val="20"/>
                <w:szCs w:val="20"/>
              </w:rPr>
            </w:pPr>
            <w:r>
              <w:rPr>
                <w:rFonts w:hint="eastAsia"/>
                <w:sz w:val="20"/>
                <w:szCs w:val="20"/>
              </w:rPr>
              <w:t>预期结果</w:t>
            </w:r>
          </w:p>
        </w:tc>
      </w:tr>
      <w:tr w:rsidR="00B65252" w14:paraId="6004046F"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B9E8A30" w14:textId="77777777" w:rsidR="00B65252" w:rsidRDefault="00B65252" w:rsidP="00B125F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C2845A0" w14:textId="77777777" w:rsidR="00B65252" w:rsidRDefault="00B65252" w:rsidP="00B125F1">
            <w:pPr>
              <w:rPr>
                <w:sz w:val="20"/>
                <w:szCs w:val="20"/>
              </w:rPr>
            </w:pPr>
            <w:r>
              <w:rPr>
                <w:rFonts w:hint="eastAsia"/>
                <w:sz w:val="20"/>
                <w:szCs w:val="20"/>
              </w:rPr>
              <w:t>进入管理员后台界面，可见举报管理</w:t>
            </w:r>
          </w:p>
        </w:tc>
      </w:tr>
      <w:tr w:rsidR="00B65252" w14:paraId="6430AB7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52AF32A" w14:textId="77777777" w:rsidR="00B65252" w:rsidRDefault="00B65252" w:rsidP="00B125F1">
            <w:pPr>
              <w:rPr>
                <w:sz w:val="20"/>
                <w:szCs w:val="20"/>
              </w:rPr>
            </w:pPr>
            <w:r>
              <w:rPr>
                <w:rFonts w:hint="eastAsia"/>
                <w:sz w:val="20"/>
                <w:szCs w:val="20"/>
              </w:rPr>
              <w:t>点击举报管理</w:t>
            </w:r>
          </w:p>
        </w:tc>
        <w:tc>
          <w:tcPr>
            <w:tcW w:w="6141" w:type="dxa"/>
            <w:gridSpan w:val="2"/>
            <w:tcBorders>
              <w:top w:val="single" w:sz="4" w:space="0" w:color="000000"/>
              <w:left w:val="single" w:sz="4" w:space="0" w:color="000000"/>
              <w:bottom w:val="single" w:sz="4" w:space="0" w:color="000000"/>
              <w:right w:val="single" w:sz="4" w:space="0" w:color="000000"/>
            </w:tcBorders>
          </w:tcPr>
          <w:p w14:paraId="2BBF47C2" w14:textId="77777777" w:rsidR="00B65252" w:rsidRDefault="00B65252" w:rsidP="00B125F1">
            <w:pPr>
              <w:rPr>
                <w:sz w:val="20"/>
                <w:szCs w:val="20"/>
              </w:rPr>
            </w:pPr>
            <w:r>
              <w:rPr>
                <w:rFonts w:hint="eastAsia"/>
                <w:sz w:val="20"/>
                <w:szCs w:val="20"/>
              </w:rPr>
              <w:t>进入举报管理界面，可见被举报对象，举报人id，举报对象id，举报时间</w:t>
            </w:r>
          </w:p>
        </w:tc>
      </w:tr>
      <w:tr w:rsidR="00B65252" w14:paraId="35019825"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A2F4488" w14:textId="27266CCE" w:rsidR="00B65252" w:rsidRDefault="00B65252" w:rsidP="00B125F1">
            <w:pPr>
              <w:rPr>
                <w:rFonts w:hint="eastAsia"/>
                <w:sz w:val="20"/>
                <w:szCs w:val="20"/>
              </w:rPr>
            </w:pPr>
            <w:r>
              <w:rPr>
                <w:rFonts w:hint="eastAsia"/>
                <w:sz w:val="20"/>
                <w:szCs w:val="20"/>
              </w:rPr>
              <w:t>点击上方已忽略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4264EDBF" w14:textId="2242F06F" w:rsidR="00B65252" w:rsidRDefault="00B65252" w:rsidP="00B125F1">
            <w:pPr>
              <w:rPr>
                <w:rFonts w:hint="eastAsia"/>
                <w:sz w:val="20"/>
                <w:szCs w:val="20"/>
              </w:rPr>
            </w:pPr>
            <w:r>
              <w:rPr>
                <w:rFonts w:hint="eastAsia"/>
                <w:sz w:val="20"/>
                <w:szCs w:val="20"/>
              </w:rPr>
              <w:t>筛选当前已忽略的举报</w:t>
            </w:r>
          </w:p>
        </w:tc>
      </w:tr>
    </w:tbl>
    <w:p w14:paraId="17EDF293" w14:textId="56F32D3B" w:rsidR="00D91F72" w:rsidRDefault="00D91F72">
      <w:pPr>
        <w:rPr>
          <w:rFonts w:hint="eastAsia"/>
        </w:rPr>
      </w:pPr>
    </w:p>
    <w:p w14:paraId="7D0E8A84" w14:textId="77777777" w:rsidR="00B65252" w:rsidRDefault="00B65252">
      <w:pPr>
        <w:rPr>
          <w:rFonts w:hint="eastAsia"/>
        </w:rPr>
      </w:pPr>
    </w:p>
    <w:p w14:paraId="31E4F300" w14:textId="77777777" w:rsidR="00B65252" w:rsidRDefault="00B65252">
      <w:pPr>
        <w:rPr>
          <w:rFonts w:hint="eastAsia"/>
        </w:rPr>
      </w:pPr>
    </w:p>
    <w:p w14:paraId="374B0305" w14:textId="77777777" w:rsidR="00B65252" w:rsidRDefault="00B65252">
      <w:pPr>
        <w:rPr>
          <w:rFonts w:hint="eastAsia"/>
        </w:rPr>
      </w:pPr>
    </w:p>
    <w:p w14:paraId="53BF9D40" w14:textId="77777777" w:rsidR="00B65252" w:rsidRDefault="00B65252">
      <w:pPr>
        <w:rPr>
          <w:rFonts w:hint="eastAsia"/>
        </w:rPr>
      </w:pPr>
    </w:p>
    <w:p w14:paraId="79007032" w14:textId="77777777" w:rsidR="00B65252" w:rsidRDefault="00B65252">
      <w:pPr>
        <w:rPr>
          <w:rFonts w:hint="eastAsia"/>
        </w:rPr>
      </w:pPr>
    </w:p>
    <w:p w14:paraId="20DD271A" w14:textId="77777777" w:rsidR="00B65252" w:rsidRDefault="00B65252">
      <w:pPr>
        <w:rPr>
          <w:rFonts w:hint="eastAsia"/>
        </w:rPr>
      </w:pPr>
    </w:p>
    <w:p w14:paraId="5F31CA83" w14:textId="77777777" w:rsidR="00B65252" w:rsidRDefault="00B65252">
      <w:pPr>
        <w:rPr>
          <w:rFonts w:hint="eastAsia"/>
        </w:rPr>
      </w:pPr>
    </w:p>
    <w:p w14:paraId="1432FB07" w14:textId="77777777" w:rsidR="00B65252" w:rsidRDefault="00B65252">
      <w:pPr>
        <w:rPr>
          <w:rFonts w:hint="eastAsia"/>
        </w:rPr>
      </w:pPr>
    </w:p>
    <w:p w14:paraId="02D5038E" w14:textId="77777777" w:rsidR="00B65252" w:rsidRDefault="00B65252">
      <w:pPr>
        <w:rPr>
          <w:rFonts w:hint="eastAsia"/>
        </w:rPr>
      </w:pPr>
    </w:p>
    <w:p w14:paraId="40F6010E" w14:textId="77777777" w:rsidR="00B65252" w:rsidRDefault="00B65252">
      <w:pPr>
        <w:rPr>
          <w:rFonts w:hint="eastAsia"/>
        </w:rPr>
      </w:pPr>
    </w:p>
    <w:p w14:paraId="38933ED8" w14:textId="77777777" w:rsidR="00B65252" w:rsidRDefault="00B65252">
      <w:pPr>
        <w:rPr>
          <w:rFonts w:hint="eastAsia"/>
        </w:rPr>
      </w:pPr>
    </w:p>
    <w:p w14:paraId="03DEBD43" w14:textId="77777777" w:rsidR="00B65252" w:rsidRDefault="00B65252">
      <w:pPr>
        <w:rPr>
          <w:rFonts w:hint="eastAsia"/>
        </w:rPr>
      </w:pPr>
    </w:p>
    <w:p w14:paraId="130F702F" w14:textId="77777777" w:rsidR="00B65252" w:rsidRDefault="00B65252">
      <w:pPr>
        <w:rPr>
          <w:rFonts w:hint="eastAsia"/>
        </w:rPr>
      </w:pPr>
    </w:p>
    <w:p w14:paraId="524F816E" w14:textId="77777777" w:rsidR="00B65252" w:rsidRDefault="00B65252">
      <w:pPr>
        <w:rPr>
          <w:rFonts w:hint="eastAsia"/>
        </w:rPr>
      </w:pPr>
    </w:p>
    <w:p w14:paraId="4F25484E" w14:textId="77777777" w:rsidR="00B65252" w:rsidRDefault="00B65252">
      <w:pPr>
        <w:rPr>
          <w:rFonts w:hint="eastAsia"/>
        </w:rPr>
      </w:pPr>
    </w:p>
    <w:p w14:paraId="6453AF07" w14:textId="77777777" w:rsidR="00B65252" w:rsidRDefault="00B65252">
      <w:pPr>
        <w:rPr>
          <w:rFonts w:hint="eastAsia"/>
        </w:rPr>
      </w:pPr>
    </w:p>
    <w:p w14:paraId="796E7F73" w14:textId="77777777" w:rsidR="00B65252" w:rsidRDefault="00B65252">
      <w:pPr>
        <w:rPr>
          <w:rFonts w:hint="eastAsia"/>
        </w:rPr>
      </w:pPr>
    </w:p>
    <w:p w14:paraId="1F1C4BCD" w14:textId="77777777" w:rsidR="00B65252" w:rsidRDefault="00B65252">
      <w:pPr>
        <w:rPr>
          <w:rFonts w:hint="eastAsia"/>
        </w:rPr>
      </w:pPr>
    </w:p>
    <w:p w14:paraId="1B94B60A" w14:textId="77777777" w:rsidR="00B65252" w:rsidRDefault="00B65252">
      <w:pPr>
        <w:rPr>
          <w:rFonts w:hint="eastAsia"/>
        </w:rPr>
      </w:pPr>
    </w:p>
    <w:p w14:paraId="33186ACF" w14:textId="77777777" w:rsidR="00B65252" w:rsidRDefault="00B65252">
      <w:pPr>
        <w:rPr>
          <w:rFonts w:hint="eastAsia"/>
        </w:rPr>
      </w:pPr>
    </w:p>
    <w:p w14:paraId="72CB85B7" w14:textId="77777777" w:rsidR="00B125F1" w:rsidRDefault="00B125F1">
      <w:pPr>
        <w:rPr>
          <w:rFonts w:hint="eastAsia"/>
        </w:rPr>
      </w:pPr>
    </w:p>
    <w:p w14:paraId="16EED37E" w14:textId="27E316C8" w:rsidR="00B125F1" w:rsidRDefault="00B125F1" w:rsidP="00B125F1">
      <w:pPr>
        <w:pStyle w:val="a1"/>
      </w:pPr>
      <w:bookmarkStart w:id="47" w:name="_Toc533374736"/>
      <w:r>
        <w:rPr>
          <w:rFonts w:hint="eastAsia"/>
        </w:rPr>
        <w:lastRenderedPageBreak/>
        <w:t>复选举报</w:t>
      </w:r>
      <w:bookmarkEnd w:id="47"/>
    </w:p>
    <w:tbl>
      <w:tblPr>
        <w:tblStyle w:val="15"/>
        <w:tblW w:w="8296" w:type="dxa"/>
        <w:tblLayout w:type="fixed"/>
        <w:tblLook w:val="04A0" w:firstRow="1" w:lastRow="0" w:firstColumn="1" w:lastColumn="0" w:noHBand="0" w:noVBand="1"/>
      </w:tblPr>
      <w:tblGrid>
        <w:gridCol w:w="2155"/>
        <w:gridCol w:w="1993"/>
        <w:gridCol w:w="4148"/>
      </w:tblGrid>
      <w:tr w:rsidR="00B125F1" w14:paraId="3C84178F"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3345340"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6AAD37" w14:textId="77777777" w:rsidR="00B125F1" w:rsidRDefault="00B125F1" w:rsidP="00B125F1">
            <w:pPr>
              <w:rPr>
                <w:sz w:val="20"/>
                <w:szCs w:val="20"/>
              </w:rPr>
            </w:pPr>
            <w:r>
              <w:rPr>
                <w:rFonts w:hint="eastAsia"/>
                <w:sz w:val="20"/>
                <w:szCs w:val="20"/>
              </w:rPr>
              <w:t>TC</w:t>
            </w:r>
            <w:r>
              <w:rPr>
                <w:sz w:val="20"/>
                <w:szCs w:val="20"/>
              </w:rPr>
              <w:t>-A-</w:t>
            </w:r>
          </w:p>
        </w:tc>
      </w:tr>
      <w:tr w:rsidR="00B125F1" w14:paraId="1718F88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288971A"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19853B" w14:textId="291E3290" w:rsidR="00B125F1" w:rsidRDefault="00B125F1" w:rsidP="00B125F1">
            <w:pPr>
              <w:rPr>
                <w:rFonts w:hint="eastAsia"/>
                <w:sz w:val="20"/>
                <w:szCs w:val="20"/>
              </w:rPr>
            </w:pPr>
            <w:r>
              <w:rPr>
                <w:rFonts w:hint="eastAsia"/>
                <w:sz w:val="20"/>
                <w:szCs w:val="20"/>
              </w:rPr>
              <w:t>复选举报</w:t>
            </w:r>
          </w:p>
        </w:tc>
      </w:tr>
      <w:tr w:rsidR="00B125F1" w14:paraId="4E623C9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40359EA" w14:textId="77777777" w:rsidR="00B125F1" w:rsidRDefault="00B125F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9D3E0C" w14:textId="6FF036BB" w:rsidR="00B125F1" w:rsidRDefault="00B125F1" w:rsidP="00B125F1">
            <w:pPr>
              <w:rPr>
                <w:sz w:val="20"/>
                <w:szCs w:val="20"/>
              </w:rPr>
            </w:pPr>
            <w:r>
              <w:rPr>
                <w:rFonts w:hint="eastAsia"/>
                <w:sz w:val="20"/>
                <w:szCs w:val="20"/>
              </w:rPr>
              <w:t>复选举报</w:t>
            </w:r>
          </w:p>
        </w:tc>
      </w:tr>
      <w:tr w:rsidR="00B125F1" w14:paraId="117E60C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9BBF607" w14:textId="77777777" w:rsidR="00B125F1" w:rsidRDefault="00B125F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ADA3DB7" w14:textId="77777777" w:rsidR="00B125F1" w:rsidRDefault="00B125F1" w:rsidP="00B125F1">
            <w:pPr>
              <w:rPr>
                <w:sz w:val="20"/>
                <w:szCs w:val="20"/>
              </w:rPr>
            </w:pPr>
            <w:r>
              <w:rPr>
                <w:rFonts w:hint="eastAsia"/>
                <w:sz w:val="20"/>
                <w:szCs w:val="20"/>
              </w:rPr>
              <w:t>管理员</w:t>
            </w:r>
          </w:p>
        </w:tc>
      </w:tr>
      <w:tr w:rsidR="00B125F1" w14:paraId="0D5EB0D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853C78D" w14:textId="77777777" w:rsidR="00B125F1" w:rsidRDefault="00B125F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1B3F79" w14:textId="77777777" w:rsidR="00B125F1" w:rsidRDefault="00B125F1" w:rsidP="00B125F1">
            <w:pPr>
              <w:rPr>
                <w:sz w:val="20"/>
                <w:szCs w:val="20"/>
              </w:rPr>
            </w:pPr>
            <w:r>
              <w:rPr>
                <w:rFonts w:hint="eastAsia"/>
                <w:sz w:val="20"/>
                <w:szCs w:val="20"/>
              </w:rPr>
              <w:t>黑盒测试</w:t>
            </w:r>
          </w:p>
        </w:tc>
      </w:tr>
      <w:tr w:rsidR="00B125F1" w14:paraId="0538257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4B3F910" w14:textId="77777777" w:rsidR="00B125F1" w:rsidRDefault="00B125F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7669393" w14:textId="77777777" w:rsidR="00B125F1" w:rsidRDefault="00B125F1" w:rsidP="00B125F1">
            <w:pPr>
              <w:rPr>
                <w:sz w:val="20"/>
                <w:szCs w:val="20"/>
              </w:rPr>
            </w:pPr>
            <w:r>
              <w:rPr>
                <w:rFonts w:hint="eastAsia"/>
                <w:sz w:val="20"/>
                <w:szCs w:val="20"/>
              </w:rPr>
              <w:t>举报管理</w:t>
            </w:r>
          </w:p>
        </w:tc>
      </w:tr>
      <w:tr w:rsidR="00B125F1" w14:paraId="1FD98EAA"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6011044" w14:textId="77777777" w:rsidR="00B125F1" w:rsidRDefault="00B125F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D9E958" w14:textId="14E5896F" w:rsidR="00B125F1" w:rsidRDefault="00B125F1" w:rsidP="00B125F1">
            <w:pPr>
              <w:rPr>
                <w:sz w:val="20"/>
                <w:szCs w:val="20"/>
              </w:rPr>
            </w:pPr>
            <w:r>
              <w:rPr>
                <w:rFonts w:hint="eastAsia"/>
                <w:sz w:val="20"/>
                <w:szCs w:val="20"/>
              </w:rPr>
              <w:t>管理员进入举报管理界面，查看举报详情后可复选举报</w:t>
            </w:r>
          </w:p>
        </w:tc>
      </w:tr>
      <w:tr w:rsidR="00B125F1" w14:paraId="4B2C6F07"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842E45A" w14:textId="77777777" w:rsidR="00B125F1" w:rsidRDefault="00B125F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3F444F" w14:textId="65D7703F" w:rsidR="00B125F1" w:rsidRDefault="00B125F1" w:rsidP="00B125F1">
            <w:pPr>
              <w:rPr>
                <w:sz w:val="20"/>
                <w:szCs w:val="20"/>
              </w:rPr>
            </w:pPr>
            <w:r>
              <w:rPr>
                <w:rFonts w:hint="eastAsia"/>
                <w:sz w:val="20"/>
                <w:szCs w:val="20"/>
              </w:rPr>
              <w:t>检查管理员是否能进入举报管理界面查看举报详情后复选举报</w:t>
            </w:r>
          </w:p>
        </w:tc>
      </w:tr>
      <w:tr w:rsidR="00B125F1" w14:paraId="0A756FF7"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02AC41B4" w14:textId="77777777" w:rsidR="00B125F1" w:rsidRDefault="00B125F1" w:rsidP="00B125F1">
            <w:pPr>
              <w:rPr>
                <w:sz w:val="20"/>
                <w:szCs w:val="20"/>
              </w:rPr>
            </w:pPr>
            <w:r>
              <w:rPr>
                <w:rFonts w:hint="eastAsia"/>
                <w:sz w:val="20"/>
                <w:szCs w:val="20"/>
              </w:rPr>
              <w:t>初始条件和背景：</w:t>
            </w:r>
          </w:p>
          <w:p w14:paraId="256147EC" w14:textId="77777777" w:rsidR="00B125F1" w:rsidRDefault="00B125F1" w:rsidP="00B125F1">
            <w:pPr>
              <w:rPr>
                <w:sz w:val="20"/>
                <w:szCs w:val="20"/>
              </w:rPr>
            </w:pPr>
            <w:r>
              <w:rPr>
                <w:rFonts w:hint="eastAsia"/>
                <w:sz w:val="20"/>
                <w:szCs w:val="20"/>
              </w:rPr>
              <w:t>系统：PC端</w:t>
            </w:r>
          </w:p>
          <w:p w14:paraId="2010DEB0" w14:textId="77777777" w:rsidR="00B125F1" w:rsidRDefault="00B125F1" w:rsidP="00B125F1">
            <w:pPr>
              <w:rPr>
                <w:sz w:val="20"/>
                <w:szCs w:val="20"/>
              </w:rPr>
            </w:pPr>
            <w:r>
              <w:rPr>
                <w:rFonts w:hint="eastAsia"/>
                <w:sz w:val="20"/>
                <w:szCs w:val="20"/>
              </w:rPr>
              <w:t>浏览器：C</w:t>
            </w:r>
            <w:r>
              <w:rPr>
                <w:sz w:val="20"/>
                <w:szCs w:val="20"/>
              </w:rPr>
              <w:t>hrome</w:t>
            </w:r>
          </w:p>
          <w:p w14:paraId="423BC806" w14:textId="77777777" w:rsidR="00B125F1" w:rsidRDefault="00B125F1" w:rsidP="00B125F1">
            <w:pPr>
              <w:rPr>
                <w:sz w:val="20"/>
                <w:szCs w:val="20"/>
              </w:rPr>
            </w:pPr>
            <w:r>
              <w:rPr>
                <w:rFonts w:hint="eastAsia"/>
                <w:sz w:val="20"/>
                <w:szCs w:val="20"/>
              </w:rPr>
              <w:t>注释：无</w:t>
            </w:r>
          </w:p>
        </w:tc>
      </w:tr>
      <w:tr w:rsidR="00B125F1" w14:paraId="19746132"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6550BC7" w14:textId="77777777" w:rsidR="00B125F1" w:rsidRDefault="00B125F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7B1C236" w14:textId="77777777" w:rsidR="00B125F1" w:rsidRDefault="00B125F1" w:rsidP="00B125F1">
            <w:pPr>
              <w:rPr>
                <w:sz w:val="20"/>
                <w:szCs w:val="20"/>
              </w:rPr>
            </w:pPr>
            <w:r>
              <w:rPr>
                <w:rFonts w:hint="eastAsia"/>
                <w:sz w:val="20"/>
                <w:szCs w:val="20"/>
              </w:rPr>
              <w:t>预期结果</w:t>
            </w:r>
          </w:p>
        </w:tc>
      </w:tr>
      <w:tr w:rsidR="00B125F1" w14:paraId="12FED11C"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20C16AE5" w14:textId="77777777" w:rsidR="00B125F1" w:rsidRDefault="00B125F1" w:rsidP="00B125F1">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72EA1B8" w14:textId="77777777" w:rsidR="00B125F1" w:rsidRDefault="00B125F1" w:rsidP="00B125F1">
            <w:pPr>
              <w:rPr>
                <w:rFonts w:hint="eastAsia"/>
                <w:sz w:val="20"/>
                <w:szCs w:val="20"/>
              </w:rPr>
            </w:pPr>
            <w:r>
              <w:rPr>
                <w:rFonts w:hint="eastAsia"/>
                <w:sz w:val="20"/>
                <w:szCs w:val="20"/>
              </w:rPr>
              <w:t>页面转跳至该举报详情</w:t>
            </w:r>
          </w:p>
        </w:tc>
      </w:tr>
      <w:tr w:rsidR="00B125F1" w14:paraId="712EC182"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54A8DAAA" w14:textId="24E7532C" w:rsidR="00B125F1" w:rsidRDefault="00B125F1" w:rsidP="00B125F1">
            <w:pPr>
              <w:rPr>
                <w:rFonts w:hint="eastAsia"/>
                <w:sz w:val="20"/>
                <w:szCs w:val="20"/>
              </w:rPr>
            </w:pPr>
            <w:r>
              <w:rPr>
                <w:rFonts w:hint="eastAsia"/>
                <w:sz w:val="20"/>
                <w:szCs w:val="20"/>
              </w:rPr>
              <w:t>点击举报前的选择框，复选举报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6CD98E23" w14:textId="451F7265" w:rsidR="00B125F1" w:rsidRDefault="00B125F1" w:rsidP="00B125F1">
            <w:pPr>
              <w:rPr>
                <w:rFonts w:hint="eastAsia"/>
                <w:sz w:val="20"/>
                <w:szCs w:val="20"/>
              </w:rPr>
            </w:pPr>
            <w:r>
              <w:rPr>
                <w:rFonts w:hint="eastAsia"/>
                <w:sz w:val="20"/>
                <w:szCs w:val="20"/>
              </w:rPr>
              <w:t>举报被选择</w:t>
            </w:r>
          </w:p>
        </w:tc>
      </w:tr>
    </w:tbl>
    <w:p w14:paraId="04D5BE36" w14:textId="77777777" w:rsidR="00B125F1" w:rsidRPr="00B125F1" w:rsidRDefault="00B125F1">
      <w:pPr>
        <w:rPr>
          <w:rFonts w:hint="eastAsia"/>
        </w:rPr>
      </w:pPr>
    </w:p>
    <w:p w14:paraId="29E369F0" w14:textId="21BA9B79" w:rsidR="00B125F1" w:rsidRDefault="00B125F1" w:rsidP="00B125F1">
      <w:pPr>
        <w:pStyle w:val="a1"/>
        <w:numPr>
          <w:ilvl w:val="0"/>
          <w:numId w:val="0"/>
        </w:numPr>
        <w:ind w:left="992" w:hanging="992"/>
        <w:rPr>
          <w:rFonts w:hint="eastAsia"/>
        </w:rPr>
      </w:pPr>
    </w:p>
    <w:p w14:paraId="6388C6C3" w14:textId="77777777" w:rsidR="00B125F1" w:rsidRDefault="00B125F1" w:rsidP="00B125F1">
      <w:pPr>
        <w:rPr>
          <w:rFonts w:hint="eastAsia"/>
        </w:rPr>
      </w:pPr>
    </w:p>
    <w:p w14:paraId="113E2566" w14:textId="77777777" w:rsidR="00B125F1" w:rsidRDefault="00B125F1" w:rsidP="00B125F1">
      <w:pPr>
        <w:rPr>
          <w:rFonts w:hint="eastAsia"/>
        </w:rPr>
      </w:pPr>
    </w:p>
    <w:p w14:paraId="182D6584" w14:textId="77777777" w:rsidR="00B125F1" w:rsidRDefault="00B125F1" w:rsidP="00B125F1">
      <w:pPr>
        <w:rPr>
          <w:rFonts w:hint="eastAsia"/>
        </w:rPr>
      </w:pPr>
    </w:p>
    <w:p w14:paraId="209C39EB" w14:textId="77777777" w:rsidR="00B125F1" w:rsidRDefault="00B125F1" w:rsidP="00B125F1">
      <w:pPr>
        <w:rPr>
          <w:rFonts w:hint="eastAsia"/>
        </w:rPr>
      </w:pPr>
    </w:p>
    <w:p w14:paraId="2466B25B" w14:textId="77777777" w:rsidR="00B125F1" w:rsidRDefault="00B125F1" w:rsidP="00B125F1">
      <w:pPr>
        <w:rPr>
          <w:rFonts w:hint="eastAsia"/>
        </w:rPr>
      </w:pPr>
    </w:p>
    <w:p w14:paraId="12D51990" w14:textId="77777777" w:rsidR="00B125F1" w:rsidRDefault="00B125F1" w:rsidP="00B125F1">
      <w:pPr>
        <w:rPr>
          <w:rFonts w:hint="eastAsia"/>
        </w:rPr>
      </w:pPr>
    </w:p>
    <w:p w14:paraId="14426E40" w14:textId="77777777" w:rsidR="00B125F1" w:rsidRDefault="00B125F1" w:rsidP="00B125F1">
      <w:pPr>
        <w:rPr>
          <w:rFonts w:hint="eastAsia"/>
        </w:rPr>
      </w:pPr>
    </w:p>
    <w:p w14:paraId="538C44EC" w14:textId="77777777" w:rsidR="00B125F1" w:rsidRDefault="00B125F1" w:rsidP="00B125F1">
      <w:pPr>
        <w:rPr>
          <w:rFonts w:hint="eastAsia"/>
        </w:rPr>
      </w:pPr>
    </w:p>
    <w:p w14:paraId="473CEA00" w14:textId="77777777" w:rsidR="00B125F1" w:rsidRDefault="00B125F1" w:rsidP="00B125F1">
      <w:pPr>
        <w:rPr>
          <w:rFonts w:hint="eastAsia"/>
        </w:rPr>
      </w:pPr>
    </w:p>
    <w:p w14:paraId="06E9DACB" w14:textId="77777777" w:rsidR="00B125F1" w:rsidRDefault="00B125F1" w:rsidP="00B125F1">
      <w:pPr>
        <w:rPr>
          <w:rFonts w:hint="eastAsia"/>
        </w:rPr>
      </w:pPr>
    </w:p>
    <w:p w14:paraId="547B5A96" w14:textId="77777777" w:rsidR="00B125F1" w:rsidRDefault="00B125F1" w:rsidP="00B125F1">
      <w:pPr>
        <w:rPr>
          <w:rFonts w:hint="eastAsia"/>
        </w:rPr>
      </w:pPr>
    </w:p>
    <w:p w14:paraId="1B4F1937" w14:textId="77777777" w:rsidR="00B125F1" w:rsidRDefault="00B125F1" w:rsidP="00B125F1">
      <w:pPr>
        <w:rPr>
          <w:rFonts w:hint="eastAsia"/>
        </w:rPr>
      </w:pPr>
    </w:p>
    <w:p w14:paraId="44871BF6" w14:textId="77777777" w:rsidR="00B125F1" w:rsidRDefault="00B125F1" w:rsidP="00B125F1">
      <w:pPr>
        <w:rPr>
          <w:rFonts w:hint="eastAsia"/>
        </w:rPr>
      </w:pPr>
    </w:p>
    <w:p w14:paraId="0E488310" w14:textId="77777777" w:rsidR="00B125F1" w:rsidRDefault="00B125F1" w:rsidP="00B125F1">
      <w:pPr>
        <w:rPr>
          <w:rFonts w:hint="eastAsia"/>
        </w:rPr>
      </w:pPr>
    </w:p>
    <w:p w14:paraId="0ED8B65C" w14:textId="77777777" w:rsidR="00B125F1" w:rsidRDefault="00B125F1" w:rsidP="00B125F1">
      <w:pPr>
        <w:rPr>
          <w:rFonts w:hint="eastAsia"/>
        </w:rPr>
      </w:pPr>
    </w:p>
    <w:p w14:paraId="2AD8AE15" w14:textId="77777777" w:rsidR="00B125F1" w:rsidRDefault="00B125F1" w:rsidP="00B125F1">
      <w:pPr>
        <w:rPr>
          <w:rFonts w:hint="eastAsia"/>
        </w:rPr>
      </w:pPr>
    </w:p>
    <w:p w14:paraId="559B1A1E" w14:textId="77777777" w:rsidR="00B125F1" w:rsidRDefault="00B125F1" w:rsidP="00B125F1">
      <w:pPr>
        <w:rPr>
          <w:rFonts w:hint="eastAsia"/>
        </w:rPr>
      </w:pPr>
    </w:p>
    <w:p w14:paraId="3A45DD78" w14:textId="77777777" w:rsidR="00B125F1" w:rsidRDefault="00B125F1" w:rsidP="00B125F1">
      <w:pPr>
        <w:rPr>
          <w:rFonts w:hint="eastAsia"/>
        </w:rPr>
      </w:pPr>
    </w:p>
    <w:p w14:paraId="254E2601" w14:textId="77777777" w:rsidR="00B125F1" w:rsidRPr="00B125F1" w:rsidRDefault="00B125F1" w:rsidP="00B125F1">
      <w:pPr>
        <w:rPr>
          <w:rFonts w:hint="eastAsia"/>
        </w:rPr>
      </w:pPr>
    </w:p>
    <w:p w14:paraId="6FF82FF0" w14:textId="4214ACEF" w:rsidR="00B125F1" w:rsidRPr="00B125F1" w:rsidRDefault="00B125F1" w:rsidP="00B125F1">
      <w:pPr>
        <w:pStyle w:val="a2"/>
        <w:rPr>
          <w:rFonts w:hint="eastAsia"/>
        </w:rPr>
      </w:pPr>
      <w:r w:rsidRPr="00B125F1">
        <w:rPr>
          <w:rFonts w:hint="eastAsia"/>
          <w:szCs w:val="24"/>
        </w:rPr>
        <w:lastRenderedPageBreak/>
        <w:t>复选举报后一键忽略</w:t>
      </w:r>
    </w:p>
    <w:tbl>
      <w:tblPr>
        <w:tblStyle w:val="15"/>
        <w:tblW w:w="8296" w:type="dxa"/>
        <w:tblLayout w:type="fixed"/>
        <w:tblLook w:val="04A0" w:firstRow="1" w:lastRow="0" w:firstColumn="1" w:lastColumn="0" w:noHBand="0" w:noVBand="1"/>
      </w:tblPr>
      <w:tblGrid>
        <w:gridCol w:w="2155"/>
        <w:gridCol w:w="1993"/>
        <w:gridCol w:w="4148"/>
      </w:tblGrid>
      <w:tr w:rsidR="00B125F1" w14:paraId="0E5FA6DF"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463F3A2"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986405A" w14:textId="77777777" w:rsidR="00B125F1" w:rsidRDefault="00B125F1" w:rsidP="00B125F1">
            <w:pPr>
              <w:rPr>
                <w:sz w:val="20"/>
                <w:szCs w:val="20"/>
              </w:rPr>
            </w:pPr>
            <w:r>
              <w:rPr>
                <w:rFonts w:hint="eastAsia"/>
                <w:sz w:val="20"/>
                <w:szCs w:val="20"/>
              </w:rPr>
              <w:t>TC</w:t>
            </w:r>
            <w:r>
              <w:rPr>
                <w:sz w:val="20"/>
                <w:szCs w:val="20"/>
              </w:rPr>
              <w:t>-A-</w:t>
            </w:r>
          </w:p>
        </w:tc>
      </w:tr>
      <w:tr w:rsidR="00B125F1" w14:paraId="198D807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6917B41"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6320F9C" w14:textId="0E2EC897" w:rsidR="00B125F1" w:rsidRDefault="00B125F1" w:rsidP="00B125F1">
            <w:pPr>
              <w:rPr>
                <w:rFonts w:hint="eastAsia"/>
                <w:sz w:val="20"/>
                <w:szCs w:val="20"/>
              </w:rPr>
            </w:pPr>
            <w:r>
              <w:rPr>
                <w:rFonts w:hint="eastAsia"/>
                <w:sz w:val="20"/>
                <w:szCs w:val="20"/>
              </w:rPr>
              <w:t>复选举报后一键忽略</w:t>
            </w:r>
          </w:p>
        </w:tc>
      </w:tr>
      <w:tr w:rsidR="00B125F1" w14:paraId="6E50AD4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486B9FC" w14:textId="77777777" w:rsidR="00B125F1" w:rsidRDefault="00B125F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F99E771" w14:textId="206C26BF" w:rsidR="00B125F1" w:rsidRDefault="00B125F1" w:rsidP="00B125F1">
            <w:pPr>
              <w:rPr>
                <w:sz w:val="20"/>
                <w:szCs w:val="20"/>
              </w:rPr>
            </w:pPr>
            <w:r>
              <w:rPr>
                <w:rFonts w:hint="eastAsia"/>
                <w:sz w:val="20"/>
                <w:szCs w:val="20"/>
              </w:rPr>
              <w:t>复选举报后意见忽略</w:t>
            </w:r>
          </w:p>
        </w:tc>
      </w:tr>
      <w:tr w:rsidR="00B125F1" w14:paraId="5D010CF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8150EE2" w14:textId="77777777" w:rsidR="00B125F1" w:rsidRDefault="00B125F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E8B8A9" w14:textId="77777777" w:rsidR="00B125F1" w:rsidRDefault="00B125F1" w:rsidP="00B125F1">
            <w:pPr>
              <w:rPr>
                <w:sz w:val="20"/>
                <w:szCs w:val="20"/>
              </w:rPr>
            </w:pPr>
            <w:r>
              <w:rPr>
                <w:rFonts w:hint="eastAsia"/>
                <w:sz w:val="20"/>
                <w:szCs w:val="20"/>
              </w:rPr>
              <w:t>管理员</w:t>
            </w:r>
          </w:p>
        </w:tc>
      </w:tr>
      <w:tr w:rsidR="00B125F1" w14:paraId="67717AA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C5AB327" w14:textId="77777777" w:rsidR="00B125F1" w:rsidRDefault="00B125F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978FBA" w14:textId="77777777" w:rsidR="00B125F1" w:rsidRDefault="00B125F1" w:rsidP="00B125F1">
            <w:pPr>
              <w:rPr>
                <w:sz w:val="20"/>
                <w:szCs w:val="20"/>
              </w:rPr>
            </w:pPr>
            <w:r>
              <w:rPr>
                <w:rFonts w:hint="eastAsia"/>
                <w:sz w:val="20"/>
                <w:szCs w:val="20"/>
              </w:rPr>
              <w:t>黑盒测试</w:t>
            </w:r>
          </w:p>
        </w:tc>
      </w:tr>
      <w:tr w:rsidR="00B125F1" w14:paraId="22B29B0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77B5FB1" w14:textId="77777777" w:rsidR="00B125F1" w:rsidRDefault="00B125F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12C8EB" w14:textId="77777777" w:rsidR="00B125F1" w:rsidRDefault="00B125F1" w:rsidP="00B125F1">
            <w:pPr>
              <w:rPr>
                <w:sz w:val="20"/>
                <w:szCs w:val="20"/>
              </w:rPr>
            </w:pPr>
            <w:r>
              <w:rPr>
                <w:rFonts w:hint="eastAsia"/>
                <w:sz w:val="20"/>
                <w:szCs w:val="20"/>
              </w:rPr>
              <w:t>举报管理</w:t>
            </w:r>
          </w:p>
        </w:tc>
      </w:tr>
      <w:tr w:rsidR="00B125F1" w14:paraId="22BCC7F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8F1B268" w14:textId="77777777" w:rsidR="00B125F1" w:rsidRDefault="00B125F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562456" w14:textId="32BB410F" w:rsidR="00B125F1" w:rsidRDefault="00B125F1" w:rsidP="00B125F1">
            <w:pPr>
              <w:rPr>
                <w:sz w:val="20"/>
                <w:szCs w:val="20"/>
              </w:rPr>
            </w:pPr>
            <w:r>
              <w:rPr>
                <w:rFonts w:hint="eastAsia"/>
                <w:sz w:val="20"/>
                <w:szCs w:val="20"/>
              </w:rPr>
              <w:t>管理员进入举报管理界面，查看举报详情后可复选举报并一键忽略</w:t>
            </w:r>
          </w:p>
        </w:tc>
      </w:tr>
      <w:tr w:rsidR="00B125F1" w14:paraId="45268046"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F4F3414" w14:textId="77777777" w:rsidR="00B125F1" w:rsidRDefault="00B125F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C8DC0B3" w14:textId="3E37674F" w:rsidR="00B125F1" w:rsidRDefault="00B125F1" w:rsidP="00B125F1">
            <w:pPr>
              <w:rPr>
                <w:sz w:val="20"/>
                <w:szCs w:val="20"/>
              </w:rPr>
            </w:pPr>
            <w:r>
              <w:rPr>
                <w:rFonts w:hint="eastAsia"/>
                <w:sz w:val="20"/>
                <w:szCs w:val="20"/>
              </w:rPr>
              <w:t>检查管理员是否能进入举报管理界面查看举报详情后复选举报并一键忽略</w:t>
            </w:r>
          </w:p>
        </w:tc>
      </w:tr>
      <w:tr w:rsidR="00B125F1" w14:paraId="363B774C"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7113D0D2" w14:textId="77777777" w:rsidR="00B125F1" w:rsidRDefault="00B125F1" w:rsidP="00B125F1">
            <w:pPr>
              <w:rPr>
                <w:sz w:val="20"/>
                <w:szCs w:val="20"/>
              </w:rPr>
            </w:pPr>
            <w:r>
              <w:rPr>
                <w:rFonts w:hint="eastAsia"/>
                <w:sz w:val="20"/>
                <w:szCs w:val="20"/>
              </w:rPr>
              <w:t>初始条件和背景：</w:t>
            </w:r>
          </w:p>
          <w:p w14:paraId="203F0EDD" w14:textId="77777777" w:rsidR="00B125F1" w:rsidRDefault="00B125F1" w:rsidP="00B125F1">
            <w:pPr>
              <w:rPr>
                <w:sz w:val="20"/>
                <w:szCs w:val="20"/>
              </w:rPr>
            </w:pPr>
            <w:r>
              <w:rPr>
                <w:rFonts w:hint="eastAsia"/>
                <w:sz w:val="20"/>
                <w:szCs w:val="20"/>
              </w:rPr>
              <w:t>系统：PC端</w:t>
            </w:r>
          </w:p>
          <w:p w14:paraId="2E29F074" w14:textId="77777777" w:rsidR="00B125F1" w:rsidRDefault="00B125F1" w:rsidP="00B125F1">
            <w:pPr>
              <w:rPr>
                <w:sz w:val="20"/>
                <w:szCs w:val="20"/>
              </w:rPr>
            </w:pPr>
            <w:r>
              <w:rPr>
                <w:rFonts w:hint="eastAsia"/>
                <w:sz w:val="20"/>
                <w:szCs w:val="20"/>
              </w:rPr>
              <w:t>浏览器：C</w:t>
            </w:r>
            <w:r>
              <w:rPr>
                <w:sz w:val="20"/>
                <w:szCs w:val="20"/>
              </w:rPr>
              <w:t>hrome</w:t>
            </w:r>
          </w:p>
          <w:p w14:paraId="19FA6683" w14:textId="77777777" w:rsidR="00B125F1" w:rsidRDefault="00B125F1" w:rsidP="00B125F1">
            <w:pPr>
              <w:rPr>
                <w:sz w:val="20"/>
                <w:szCs w:val="20"/>
              </w:rPr>
            </w:pPr>
            <w:r>
              <w:rPr>
                <w:rFonts w:hint="eastAsia"/>
                <w:sz w:val="20"/>
                <w:szCs w:val="20"/>
              </w:rPr>
              <w:t>注释：无</w:t>
            </w:r>
          </w:p>
        </w:tc>
      </w:tr>
      <w:tr w:rsidR="00B125F1" w14:paraId="383B09AE"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225C71EF" w14:textId="77777777" w:rsidR="00B125F1" w:rsidRDefault="00B125F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8B90B3" w14:textId="77777777" w:rsidR="00B125F1" w:rsidRDefault="00B125F1" w:rsidP="00B125F1">
            <w:pPr>
              <w:rPr>
                <w:sz w:val="20"/>
                <w:szCs w:val="20"/>
              </w:rPr>
            </w:pPr>
            <w:r>
              <w:rPr>
                <w:rFonts w:hint="eastAsia"/>
                <w:sz w:val="20"/>
                <w:szCs w:val="20"/>
              </w:rPr>
              <w:t>预期结果</w:t>
            </w:r>
          </w:p>
        </w:tc>
      </w:tr>
      <w:tr w:rsidR="00B125F1" w14:paraId="0BD52E9D"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4BEF2C35" w14:textId="77777777" w:rsidR="00B125F1" w:rsidRDefault="00B125F1" w:rsidP="00B125F1">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17FB87C" w14:textId="53025BE0" w:rsidR="00B125F1" w:rsidRDefault="00B125F1" w:rsidP="00B125F1">
            <w:pPr>
              <w:rPr>
                <w:rFonts w:hint="eastAsia"/>
                <w:sz w:val="20"/>
                <w:szCs w:val="20"/>
              </w:rPr>
            </w:pPr>
            <w:r>
              <w:rPr>
                <w:rFonts w:hint="eastAsia"/>
                <w:sz w:val="20"/>
                <w:szCs w:val="20"/>
              </w:rPr>
              <w:t>页面转跳至该举报详情，处于未解决区域</w:t>
            </w:r>
          </w:p>
        </w:tc>
      </w:tr>
      <w:tr w:rsidR="00B125F1" w14:paraId="153C7457"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0C69EE0B" w14:textId="77777777" w:rsidR="00B125F1" w:rsidRDefault="00B125F1" w:rsidP="00B125F1">
            <w:pPr>
              <w:rPr>
                <w:rFonts w:hint="eastAsia"/>
                <w:sz w:val="20"/>
                <w:szCs w:val="20"/>
              </w:rPr>
            </w:pPr>
            <w:r>
              <w:rPr>
                <w:rFonts w:hint="eastAsia"/>
                <w:sz w:val="20"/>
                <w:szCs w:val="20"/>
              </w:rPr>
              <w:t>点击举报前的选择框，复选举报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56DDC787" w14:textId="77777777" w:rsidR="00B125F1" w:rsidRDefault="00B125F1" w:rsidP="00B125F1">
            <w:pPr>
              <w:rPr>
                <w:rFonts w:hint="eastAsia"/>
                <w:sz w:val="20"/>
                <w:szCs w:val="20"/>
              </w:rPr>
            </w:pPr>
            <w:r>
              <w:rPr>
                <w:rFonts w:hint="eastAsia"/>
                <w:sz w:val="20"/>
                <w:szCs w:val="20"/>
              </w:rPr>
              <w:t>举报被选择</w:t>
            </w:r>
          </w:p>
        </w:tc>
      </w:tr>
      <w:tr w:rsidR="00B125F1" w14:paraId="725127EE"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43965549" w14:textId="6818EC6E" w:rsidR="00B125F1" w:rsidRDefault="00B125F1" w:rsidP="00B125F1">
            <w:pPr>
              <w:rPr>
                <w:rFonts w:hint="eastAsia"/>
                <w:sz w:val="20"/>
                <w:szCs w:val="20"/>
              </w:rPr>
            </w:pPr>
            <w:r>
              <w:rPr>
                <w:rFonts w:hint="eastAsia"/>
                <w:sz w:val="20"/>
                <w:szCs w:val="20"/>
              </w:rPr>
              <w:t>点击下方一键忽略</w:t>
            </w:r>
          </w:p>
        </w:tc>
        <w:tc>
          <w:tcPr>
            <w:tcW w:w="6141" w:type="dxa"/>
            <w:gridSpan w:val="2"/>
            <w:tcBorders>
              <w:top w:val="single" w:sz="4" w:space="0" w:color="000000"/>
              <w:left w:val="single" w:sz="4" w:space="0" w:color="000000"/>
              <w:bottom w:val="single" w:sz="4" w:space="0" w:color="000000"/>
              <w:right w:val="single" w:sz="4" w:space="0" w:color="000000"/>
            </w:tcBorders>
          </w:tcPr>
          <w:p w14:paraId="7952A357" w14:textId="4DD9C062" w:rsidR="00B125F1" w:rsidRDefault="00B125F1" w:rsidP="00B125F1">
            <w:pPr>
              <w:rPr>
                <w:rFonts w:hint="eastAsia"/>
                <w:sz w:val="20"/>
                <w:szCs w:val="20"/>
              </w:rPr>
            </w:pPr>
            <w:r>
              <w:rPr>
                <w:rFonts w:hint="eastAsia"/>
                <w:sz w:val="20"/>
                <w:szCs w:val="20"/>
              </w:rPr>
              <w:t>弹出确认提示</w:t>
            </w:r>
          </w:p>
        </w:tc>
      </w:tr>
      <w:tr w:rsidR="00B125F1" w14:paraId="77A6FBC3"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02E2149" w14:textId="5C15578E" w:rsidR="00B125F1" w:rsidRDefault="00B125F1" w:rsidP="00B125F1">
            <w:pPr>
              <w:rPr>
                <w:rFonts w:hint="eastAsia"/>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74BFA843" w14:textId="04D66406" w:rsidR="00B125F1" w:rsidRDefault="00B125F1" w:rsidP="00B125F1">
            <w:pPr>
              <w:rPr>
                <w:rFonts w:hint="eastAsia"/>
                <w:sz w:val="20"/>
                <w:szCs w:val="20"/>
              </w:rPr>
            </w:pPr>
            <w:r>
              <w:rPr>
                <w:rFonts w:hint="eastAsia"/>
                <w:sz w:val="20"/>
                <w:szCs w:val="20"/>
              </w:rPr>
              <w:t>被选择的举报成功被移动到已忽略区域</w:t>
            </w:r>
          </w:p>
        </w:tc>
      </w:tr>
      <w:tr w:rsidR="00B125F1" w14:paraId="625BF8E5"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EED9A02" w14:textId="7D6853D0" w:rsidR="00B125F1" w:rsidRDefault="00B125F1" w:rsidP="00B125F1">
            <w:pPr>
              <w:rPr>
                <w:rFonts w:hint="eastAsia"/>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7C3A4452" w14:textId="5FAACE29" w:rsidR="00B125F1" w:rsidRDefault="00B125F1" w:rsidP="00B125F1">
            <w:pPr>
              <w:rPr>
                <w:rFonts w:hint="eastAsia"/>
                <w:sz w:val="20"/>
                <w:szCs w:val="20"/>
              </w:rPr>
            </w:pPr>
            <w:r>
              <w:rPr>
                <w:rFonts w:hint="eastAsia"/>
                <w:sz w:val="20"/>
                <w:szCs w:val="20"/>
              </w:rPr>
              <w:t>回到原页面，没有变化</w:t>
            </w:r>
          </w:p>
        </w:tc>
      </w:tr>
    </w:tbl>
    <w:p w14:paraId="4AC6647C" w14:textId="77777777" w:rsidR="00B65252" w:rsidRDefault="00B65252">
      <w:pPr>
        <w:rPr>
          <w:rFonts w:hint="eastAsia"/>
        </w:rPr>
      </w:pPr>
    </w:p>
    <w:p w14:paraId="62746C26" w14:textId="77777777" w:rsidR="00B125F1" w:rsidRDefault="00B125F1">
      <w:pPr>
        <w:rPr>
          <w:rFonts w:hint="eastAsia"/>
        </w:rPr>
      </w:pPr>
    </w:p>
    <w:p w14:paraId="2765D761" w14:textId="77777777" w:rsidR="00B125F1" w:rsidRDefault="00B125F1">
      <w:pPr>
        <w:rPr>
          <w:rFonts w:hint="eastAsia"/>
        </w:rPr>
      </w:pPr>
    </w:p>
    <w:p w14:paraId="09047B75" w14:textId="77777777" w:rsidR="00B125F1" w:rsidRDefault="00B125F1">
      <w:pPr>
        <w:rPr>
          <w:rFonts w:hint="eastAsia"/>
        </w:rPr>
      </w:pPr>
    </w:p>
    <w:p w14:paraId="0C00FB78" w14:textId="77777777" w:rsidR="00B125F1" w:rsidRDefault="00B125F1">
      <w:pPr>
        <w:rPr>
          <w:rFonts w:hint="eastAsia"/>
        </w:rPr>
      </w:pPr>
    </w:p>
    <w:p w14:paraId="1CBBD468" w14:textId="77777777" w:rsidR="00B125F1" w:rsidRDefault="00B125F1">
      <w:pPr>
        <w:rPr>
          <w:rFonts w:hint="eastAsia"/>
        </w:rPr>
      </w:pPr>
    </w:p>
    <w:p w14:paraId="6CD05AE4" w14:textId="77777777" w:rsidR="00B125F1" w:rsidRDefault="00B125F1">
      <w:pPr>
        <w:rPr>
          <w:rFonts w:hint="eastAsia"/>
        </w:rPr>
      </w:pPr>
    </w:p>
    <w:p w14:paraId="103BD71D" w14:textId="77777777" w:rsidR="00B125F1" w:rsidRDefault="00B125F1">
      <w:pPr>
        <w:rPr>
          <w:rFonts w:hint="eastAsia"/>
        </w:rPr>
      </w:pPr>
    </w:p>
    <w:p w14:paraId="62B837CB" w14:textId="77777777" w:rsidR="00B125F1" w:rsidRDefault="00B125F1">
      <w:pPr>
        <w:rPr>
          <w:rFonts w:hint="eastAsia"/>
        </w:rPr>
      </w:pPr>
    </w:p>
    <w:p w14:paraId="504152CB" w14:textId="77777777" w:rsidR="00B125F1" w:rsidRDefault="00B125F1">
      <w:pPr>
        <w:rPr>
          <w:rFonts w:hint="eastAsia"/>
        </w:rPr>
      </w:pPr>
    </w:p>
    <w:p w14:paraId="75120CBC" w14:textId="77777777" w:rsidR="00B125F1" w:rsidRDefault="00B125F1">
      <w:pPr>
        <w:rPr>
          <w:rFonts w:hint="eastAsia"/>
        </w:rPr>
      </w:pPr>
    </w:p>
    <w:p w14:paraId="507F8414" w14:textId="77777777" w:rsidR="00B125F1" w:rsidRDefault="00B125F1">
      <w:pPr>
        <w:rPr>
          <w:rFonts w:hint="eastAsia"/>
        </w:rPr>
      </w:pPr>
    </w:p>
    <w:p w14:paraId="46FACFCD" w14:textId="77777777" w:rsidR="00B125F1" w:rsidRDefault="00B125F1">
      <w:pPr>
        <w:rPr>
          <w:rFonts w:hint="eastAsia"/>
        </w:rPr>
      </w:pPr>
    </w:p>
    <w:p w14:paraId="1F02D1D4" w14:textId="77777777" w:rsidR="00B125F1" w:rsidRDefault="00B125F1">
      <w:pPr>
        <w:rPr>
          <w:rFonts w:hint="eastAsia"/>
        </w:rPr>
      </w:pPr>
    </w:p>
    <w:p w14:paraId="4A386A23" w14:textId="77777777" w:rsidR="00B125F1" w:rsidRDefault="00B125F1">
      <w:pPr>
        <w:rPr>
          <w:rFonts w:hint="eastAsia"/>
        </w:rPr>
      </w:pPr>
    </w:p>
    <w:p w14:paraId="714C9C6D" w14:textId="77777777" w:rsidR="00B125F1" w:rsidRDefault="00B125F1">
      <w:pPr>
        <w:rPr>
          <w:rFonts w:hint="eastAsia"/>
        </w:rPr>
      </w:pPr>
    </w:p>
    <w:p w14:paraId="2319E807" w14:textId="77777777" w:rsidR="00B125F1" w:rsidRDefault="00B125F1">
      <w:pPr>
        <w:rPr>
          <w:rFonts w:hint="eastAsia"/>
        </w:rPr>
      </w:pPr>
    </w:p>
    <w:p w14:paraId="33E713B5" w14:textId="77777777" w:rsidR="00B125F1" w:rsidRDefault="00B125F1">
      <w:pPr>
        <w:rPr>
          <w:rFonts w:hint="eastAsia"/>
        </w:rPr>
      </w:pPr>
    </w:p>
    <w:p w14:paraId="42EBE550" w14:textId="77777777" w:rsidR="00B125F1" w:rsidRDefault="00B125F1">
      <w:pPr>
        <w:rPr>
          <w:rFonts w:hint="eastAsia"/>
        </w:rPr>
      </w:pPr>
    </w:p>
    <w:p w14:paraId="6EC910BE" w14:textId="77777777" w:rsidR="00B125F1" w:rsidRDefault="00B125F1">
      <w:pPr>
        <w:rPr>
          <w:rFonts w:hint="eastAsia"/>
        </w:rPr>
      </w:pPr>
    </w:p>
    <w:p w14:paraId="1E7FAE19" w14:textId="6CC58E6B" w:rsidR="00D91F72" w:rsidRPr="00130EB1" w:rsidRDefault="003B182D" w:rsidP="00130EB1">
      <w:pPr>
        <w:pStyle w:val="a1"/>
        <w:rPr>
          <w:rFonts w:hint="eastAsia"/>
        </w:rPr>
      </w:pPr>
      <w:bookmarkStart w:id="48" w:name="_Toc533374737"/>
      <w:r>
        <w:rPr>
          <w:rFonts w:hint="eastAsia"/>
        </w:rPr>
        <w:t>查看举报详情</w:t>
      </w:r>
      <w:bookmarkEnd w:id="48"/>
    </w:p>
    <w:tbl>
      <w:tblPr>
        <w:tblStyle w:val="15"/>
        <w:tblW w:w="8296" w:type="dxa"/>
        <w:tblLayout w:type="fixed"/>
        <w:tblLook w:val="04A0" w:firstRow="1" w:lastRow="0" w:firstColumn="1" w:lastColumn="0" w:noHBand="0" w:noVBand="1"/>
      </w:tblPr>
      <w:tblGrid>
        <w:gridCol w:w="2155"/>
        <w:gridCol w:w="1993"/>
        <w:gridCol w:w="4148"/>
      </w:tblGrid>
      <w:tr w:rsidR="00D91F72" w14:paraId="2E98C4F0" w14:textId="46AD12EC">
        <w:tc>
          <w:tcPr>
            <w:tcW w:w="4148" w:type="dxa"/>
            <w:gridSpan w:val="2"/>
            <w:tcBorders>
              <w:top w:val="single" w:sz="4" w:space="0" w:color="000000"/>
              <w:left w:val="single" w:sz="4" w:space="0" w:color="000000"/>
              <w:bottom w:val="single" w:sz="4" w:space="0" w:color="000000"/>
              <w:right w:val="single" w:sz="4" w:space="0" w:color="000000"/>
            </w:tcBorders>
          </w:tcPr>
          <w:p w14:paraId="2346AD81" w14:textId="3AA01F0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97AFF15" w14:textId="6CCB19E3" w:rsidR="00D91F72" w:rsidRDefault="00E53301">
            <w:pPr>
              <w:rPr>
                <w:sz w:val="20"/>
                <w:szCs w:val="20"/>
              </w:rPr>
            </w:pPr>
            <w:r>
              <w:rPr>
                <w:rFonts w:hint="eastAsia"/>
                <w:sz w:val="20"/>
                <w:szCs w:val="20"/>
              </w:rPr>
              <w:t>TC</w:t>
            </w:r>
            <w:r>
              <w:rPr>
                <w:sz w:val="20"/>
                <w:szCs w:val="20"/>
              </w:rPr>
              <w:t>-A-</w:t>
            </w:r>
          </w:p>
        </w:tc>
      </w:tr>
      <w:tr w:rsidR="00D91F72" w14:paraId="741E4537" w14:textId="5A5D9E1A">
        <w:tc>
          <w:tcPr>
            <w:tcW w:w="4148" w:type="dxa"/>
            <w:gridSpan w:val="2"/>
            <w:tcBorders>
              <w:top w:val="single" w:sz="4" w:space="0" w:color="000000"/>
              <w:left w:val="single" w:sz="4" w:space="0" w:color="000000"/>
              <w:bottom w:val="single" w:sz="4" w:space="0" w:color="000000"/>
              <w:right w:val="single" w:sz="4" w:space="0" w:color="000000"/>
            </w:tcBorders>
          </w:tcPr>
          <w:p w14:paraId="35C7EBC7" w14:textId="588798D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1ACFACC" w14:textId="53C3A965" w:rsidR="00D91F72" w:rsidRDefault="00142DC6">
            <w:pPr>
              <w:rPr>
                <w:sz w:val="20"/>
                <w:szCs w:val="20"/>
              </w:rPr>
            </w:pPr>
            <w:r>
              <w:rPr>
                <w:rFonts w:hint="eastAsia"/>
                <w:sz w:val="20"/>
                <w:szCs w:val="20"/>
              </w:rPr>
              <w:t>查看举报详情</w:t>
            </w:r>
          </w:p>
        </w:tc>
      </w:tr>
      <w:tr w:rsidR="00D91F72" w14:paraId="6E608CE2" w14:textId="7F56A4E4">
        <w:tc>
          <w:tcPr>
            <w:tcW w:w="4148" w:type="dxa"/>
            <w:gridSpan w:val="2"/>
            <w:tcBorders>
              <w:top w:val="single" w:sz="4" w:space="0" w:color="000000"/>
              <w:left w:val="single" w:sz="4" w:space="0" w:color="000000"/>
              <w:bottom w:val="single" w:sz="4" w:space="0" w:color="000000"/>
              <w:right w:val="single" w:sz="4" w:space="0" w:color="000000"/>
            </w:tcBorders>
          </w:tcPr>
          <w:p w14:paraId="48523868" w14:textId="6121028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4AB724" w14:textId="664BC1A4" w:rsidR="00D91F72" w:rsidRDefault="00142DC6">
            <w:pPr>
              <w:rPr>
                <w:sz w:val="20"/>
                <w:szCs w:val="20"/>
              </w:rPr>
            </w:pPr>
            <w:r>
              <w:rPr>
                <w:rFonts w:hint="eastAsia"/>
                <w:sz w:val="20"/>
                <w:szCs w:val="20"/>
              </w:rPr>
              <w:t>查看举报详情</w:t>
            </w:r>
          </w:p>
        </w:tc>
      </w:tr>
      <w:tr w:rsidR="00D91F72" w14:paraId="11DC0B34" w14:textId="19303ADB">
        <w:tc>
          <w:tcPr>
            <w:tcW w:w="4148" w:type="dxa"/>
            <w:gridSpan w:val="2"/>
            <w:tcBorders>
              <w:top w:val="single" w:sz="4" w:space="0" w:color="000000"/>
              <w:left w:val="single" w:sz="4" w:space="0" w:color="000000"/>
              <w:bottom w:val="single" w:sz="4" w:space="0" w:color="000000"/>
              <w:right w:val="single" w:sz="4" w:space="0" w:color="000000"/>
            </w:tcBorders>
          </w:tcPr>
          <w:p w14:paraId="0909ABC5" w14:textId="4BB2D06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30F6D2C" w14:textId="20F60526" w:rsidR="00D91F72" w:rsidRDefault="00E53301">
            <w:pPr>
              <w:rPr>
                <w:sz w:val="20"/>
                <w:szCs w:val="20"/>
              </w:rPr>
            </w:pPr>
            <w:r>
              <w:rPr>
                <w:rFonts w:hint="eastAsia"/>
                <w:sz w:val="20"/>
                <w:szCs w:val="20"/>
              </w:rPr>
              <w:t>管理员</w:t>
            </w:r>
          </w:p>
        </w:tc>
      </w:tr>
      <w:tr w:rsidR="00D91F72" w14:paraId="7854DABB" w14:textId="042906F5">
        <w:tc>
          <w:tcPr>
            <w:tcW w:w="4148" w:type="dxa"/>
            <w:gridSpan w:val="2"/>
            <w:tcBorders>
              <w:top w:val="single" w:sz="4" w:space="0" w:color="000000"/>
              <w:left w:val="single" w:sz="4" w:space="0" w:color="000000"/>
              <w:bottom w:val="single" w:sz="4" w:space="0" w:color="000000"/>
              <w:right w:val="single" w:sz="4" w:space="0" w:color="000000"/>
            </w:tcBorders>
          </w:tcPr>
          <w:p w14:paraId="41A671AE" w14:textId="63418EB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63E4FF" w14:textId="57DAE8FD" w:rsidR="00D91F72" w:rsidRDefault="00E53301">
            <w:pPr>
              <w:rPr>
                <w:sz w:val="20"/>
                <w:szCs w:val="20"/>
              </w:rPr>
            </w:pPr>
            <w:r>
              <w:rPr>
                <w:rFonts w:hint="eastAsia"/>
                <w:sz w:val="20"/>
                <w:szCs w:val="20"/>
              </w:rPr>
              <w:t>黑盒测试</w:t>
            </w:r>
          </w:p>
        </w:tc>
      </w:tr>
      <w:tr w:rsidR="00D91F72" w14:paraId="5E22479F" w14:textId="7EEC1BBD">
        <w:tc>
          <w:tcPr>
            <w:tcW w:w="4148" w:type="dxa"/>
            <w:gridSpan w:val="2"/>
            <w:tcBorders>
              <w:top w:val="single" w:sz="4" w:space="0" w:color="000000"/>
              <w:left w:val="single" w:sz="4" w:space="0" w:color="000000"/>
              <w:bottom w:val="single" w:sz="4" w:space="0" w:color="000000"/>
              <w:right w:val="single" w:sz="4" w:space="0" w:color="000000"/>
            </w:tcBorders>
          </w:tcPr>
          <w:p w14:paraId="6A583ECD" w14:textId="5A610D9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6E3CE0" w14:textId="395B4ED5" w:rsidR="00D91F72" w:rsidRDefault="00E53301">
            <w:pPr>
              <w:rPr>
                <w:sz w:val="20"/>
                <w:szCs w:val="20"/>
              </w:rPr>
            </w:pPr>
            <w:r>
              <w:rPr>
                <w:rFonts w:hint="eastAsia"/>
                <w:sz w:val="20"/>
                <w:szCs w:val="20"/>
              </w:rPr>
              <w:t>举报管理</w:t>
            </w:r>
          </w:p>
        </w:tc>
      </w:tr>
      <w:tr w:rsidR="00D91F72" w14:paraId="5098E414" w14:textId="78166C78">
        <w:tc>
          <w:tcPr>
            <w:tcW w:w="4148" w:type="dxa"/>
            <w:gridSpan w:val="2"/>
            <w:tcBorders>
              <w:top w:val="single" w:sz="4" w:space="0" w:color="000000"/>
              <w:left w:val="single" w:sz="4" w:space="0" w:color="000000"/>
              <w:bottom w:val="single" w:sz="4" w:space="0" w:color="000000"/>
              <w:right w:val="single" w:sz="4" w:space="0" w:color="000000"/>
            </w:tcBorders>
          </w:tcPr>
          <w:p w14:paraId="64228E54" w14:textId="3803292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BB181D" w14:textId="5F4ACDBD" w:rsidR="00D91F72" w:rsidRDefault="00E53301" w:rsidP="00142DC6">
            <w:pPr>
              <w:rPr>
                <w:sz w:val="20"/>
                <w:szCs w:val="20"/>
              </w:rPr>
            </w:pPr>
            <w:r>
              <w:rPr>
                <w:rFonts w:hint="eastAsia"/>
                <w:sz w:val="20"/>
                <w:szCs w:val="20"/>
              </w:rPr>
              <w:t>管理员进入</w:t>
            </w:r>
            <w:r w:rsidR="00142DC6">
              <w:rPr>
                <w:rFonts w:hint="eastAsia"/>
                <w:sz w:val="20"/>
                <w:szCs w:val="20"/>
              </w:rPr>
              <w:t>举报</w:t>
            </w:r>
            <w:r>
              <w:rPr>
                <w:rFonts w:hint="eastAsia"/>
                <w:sz w:val="20"/>
                <w:szCs w:val="20"/>
              </w:rPr>
              <w:t>管理界面，</w:t>
            </w:r>
            <w:r w:rsidR="00142DC6">
              <w:rPr>
                <w:rFonts w:hint="eastAsia"/>
                <w:sz w:val="20"/>
                <w:szCs w:val="20"/>
              </w:rPr>
              <w:t>查看举报详情</w:t>
            </w:r>
            <w:r w:rsidR="00142DC6">
              <w:rPr>
                <w:sz w:val="20"/>
                <w:szCs w:val="20"/>
              </w:rPr>
              <w:t xml:space="preserve"> </w:t>
            </w:r>
          </w:p>
        </w:tc>
      </w:tr>
      <w:tr w:rsidR="00D91F72" w14:paraId="785A7E71" w14:textId="345994B3">
        <w:tc>
          <w:tcPr>
            <w:tcW w:w="4148" w:type="dxa"/>
            <w:gridSpan w:val="2"/>
            <w:tcBorders>
              <w:top w:val="single" w:sz="4" w:space="0" w:color="000000"/>
              <w:left w:val="single" w:sz="4" w:space="0" w:color="000000"/>
              <w:bottom w:val="single" w:sz="4" w:space="0" w:color="000000"/>
              <w:right w:val="single" w:sz="4" w:space="0" w:color="000000"/>
            </w:tcBorders>
          </w:tcPr>
          <w:p w14:paraId="1472C16A" w14:textId="77CF186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172B370" w14:textId="7B15F840" w:rsidR="00D91F72" w:rsidRDefault="00E53301">
            <w:pPr>
              <w:rPr>
                <w:sz w:val="20"/>
                <w:szCs w:val="20"/>
              </w:rPr>
            </w:pPr>
            <w:r>
              <w:rPr>
                <w:rFonts w:hint="eastAsia"/>
                <w:sz w:val="20"/>
                <w:szCs w:val="20"/>
              </w:rPr>
              <w:t>检查管理员是否能进入</w:t>
            </w:r>
            <w:r w:rsidR="00142DC6">
              <w:rPr>
                <w:rFonts w:hint="eastAsia"/>
                <w:sz w:val="20"/>
                <w:szCs w:val="20"/>
              </w:rPr>
              <w:t>举报管理界面查看举报详情</w:t>
            </w:r>
          </w:p>
        </w:tc>
      </w:tr>
      <w:tr w:rsidR="00D91F72" w14:paraId="442813FC" w14:textId="24D165EB">
        <w:trPr>
          <w:trHeight w:val="1445"/>
        </w:trPr>
        <w:tc>
          <w:tcPr>
            <w:tcW w:w="8296" w:type="dxa"/>
            <w:gridSpan w:val="3"/>
            <w:tcBorders>
              <w:top w:val="single" w:sz="4" w:space="0" w:color="000000"/>
              <w:left w:val="single" w:sz="4" w:space="0" w:color="000000"/>
              <w:right w:val="single" w:sz="4" w:space="0" w:color="000000"/>
            </w:tcBorders>
          </w:tcPr>
          <w:p w14:paraId="42B19C14" w14:textId="050382F6" w:rsidR="00D91F72" w:rsidRDefault="00E53301">
            <w:pPr>
              <w:rPr>
                <w:sz w:val="20"/>
                <w:szCs w:val="20"/>
              </w:rPr>
            </w:pPr>
            <w:r>
              <w:rPr>
                <w:rFonts w:hint="eastAsia"/>
                <w:sz w:val="20"/>
                <w:szCs w:val="20"/>
              </w:rPr>
              <w:t>初始条件和背景：</w:t>
            </w:r>
          </w:p>
          <w:p w14:paraId="32BD7BD1" w14:textId="245605D7" w:rsidR="00D91F72" w:rsidRDefault="00E53301">
            <w:pPr>
              <w:rPr>
                <w:sz w:val="20"/>
                <w:szCs w:val="20"/>
              </w:rPr>
            </w:pPr>
            <w:r>
              <w:rPr>
                <w:rFonts w:hint="eastAsia"/>
                <w:sz w:val="20"/>
                <w:szCs w:val="20"/>
              </w:rPr>
              <w:t>系统：PC端</w:t>
            </w:r>
          </w:p>
          <w:p w14:paraId="2A43BE85" w14:textId="16848B53" w:rsidR="00D91F72" w:rsidRDefault="00E53301">
            <w:pPr>
              <w:rPr>
                <w:sz w:val="20"/>
                <w:szCs w:val="20"/>
              </w:rPr>
            </w:pPr>
            <w:r>
              <w:rPr>
                <w:rFonts w:hint="eastAsia"/>
                <w:sz w:val="20"/>
                <w:szCs w:val="20"/>
              </w:rPr>
              <w:t>浏览器：C</w:t>
            </w:r>
            <w:r>
              <w:rPr>
                <w:sz w:val="20"/>
                <w:szCs w:val="20"/>
              </w:rPr>
              <w:t>hrome</w:t>
            </w:r>
          </w:p>
          <w:p w14:paraId="03F0B3A3" w14:textId="6FB2436B" w:rsidR="00D91F72" w:rsidRDefault="00E53301">
            <w:pPr>
              <w:rPr>
                <w:sz w:val="20"/>
                <w:szCs w:val="20"/>
              </w:rPr>
            </w:pPr>
            <w:r>
              <w:rPr>
                <w:rFonts w:hint="eastAsia"/>
                <w:sz w:val="20"/>
                <w:szCs w:val="20"/>
              </w:rPr>
              <w:t>注释：无</w:t>
            </w:r>
          </w:p>
        </w:tc>
      </w:tr>
      <w:tr w:rsidR="00D91F72" w14:paraId="2974E4BB" w14:textId="6B75F489">
        <w:trPr>
          <w:trHeight w:val="392"/>
        </w:trPr>
        <w:tc>
          <w:tcPr>
            <w:tcW w:w="2155" w:type="dxa"/>
            <w:tcBorders>
              <w:top w:val="single" w:sz="4" w:space="0" w:color="000000"/>
              <w:left w:val="single" w:sz="4" w:space="0" w:color="000000"/>
              <w:bottom w:val="single" w:sz="4" w:space="0" w:color="000000"/>
              <w:right w:val="single" w:sz="4" w:space="0" w:color="000000"/>
            </w:tcBorders>
          </w:tcPr>
          <w:p w14:paraId="509384FC" w14:textId="78CB262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619A9A" w14:textId="49195245" w:rsidR="00D91F72" w:rsidRDefault="00E53301">
            <w:pPr>
              <w:rPr>
                <w:sz w:val="20"/>
                <w:szCs w:val="20"/>
              </w:rPr>
            </w:pPr>
            <w:r>
              <w:rPr>
                <w:rFonts w:hint="eastAsia"/>
                <w:sz w:val="20"/>
                <w:szCs w:val="20"/>
              </w:rPr>
              <w:t>预期结果</w:t>
            </w:r>
          </w:p>
        </w:tc>
      </w:tr>
      <w:tr w:rsidR="00D91F72" w14:paraId="2CA24FE9" w14:textId="68DFB6F0">
        <w:trPr>
          <w:trHeight w:val="392"/>
        </w:trPr>
        <w:tc>
          <w:tcPr>
            <w:tcW w:w="2155" w:type="dxa"/>
            <w:tcBorders>
              <w:top w:val="single" w:sz="4" w:space="0" w:color="000000"/>
              <w:left w:val="single" w:sz="4" w:space="0" w:color="000000"/>
              <w:bottom w:val="single" w:sz="4" w:space="0" w:color="000000"/>
              <w:right w:val="single" w:sz="4" w:space="0" w:color="000000"/>
            </w:tcBorders>
          </w:tcPr>
          <w:p w14:paraId="0477AB29" w14:textId="06AF84B5" w:rsidR="00D91F72" w:rsidRDefault="00142DC6" w:rsidP="00142DC6">
            <w:pPr>
              <w:rPr>
                <w:sz w:val="20"/>
                <w:szCs w:val="20"/>
              </w:rPr>
            </w:pPr>
            <w:r>
              <w:rPr>
                <w:rFonts w:hint="eastAsia"/>
                <w:sz w:val="20"/>
                <w:szCs w:val="20"/>
              </w:rPr>
              <w:t>管理员点击某</w:t>
            </w:r>
            <w:r w:rsidR="00E53301">
              <w:rPr>
                <w:rFonts w:hint="eastAsia"/>
                <w:sz w:val="20"/>
                <w:szCs w:val="20"/>
              </w:rPr>
              <w:t>举报</w:t>
            </w:r>
            <w:r>
              <w:rPr>
                <w:rFonts w:hint="eastAsia"/>
                <w:sz w:val="20"/>
                <w:szCs w:val="20"/>
              </w:rPr>
              <w:t>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DEDF378" w14:textId="74E524C0" w:rsidR="00D91F72" w:rsidRDefault="00E53301" w:rsidP="00142DC6">
            <w:pPr>
              <w:rPr>
                <w:sz w:val="20"/>
                <w:szCs w:val="20"/>
              </w:rPr>
            </w:pPr>
            <w:r>
              <w:rPr>
                <w:rFonts w:hint="eastAsia"/>
                <w:sz w:val="20"/>
                <w:szCs w:val="20"/>
              </w:rPr>
              <w:t>页面转跳至该</w:t>
            </w:r>
            <w:r w:rsidR="00142DC6">
              <w:rPr>
                <w:rFonts w:hint="eastAsia"/>
                <w:sz w:val="20"/>
                <w:szCs w:val="20"/>
              </w:rPr>
              <w:t>举报详情</w:t>
            </w:r>
          </w:p>
        </w:tc>
      </w:tr>
    </w:tbl>
    <w:p w14:paraId="47B8C539" w14:textId="34C06079" w:rsidR="00D91F72" w:rsidRDefault="00D91F72"/>
    <w:p w14:paraId="1673073B" w14:textId="1D135B64" w:rsidR="00D91F72" w:rsidRDefault="00E53301">
      <w:r>
        <w:br w:type="page"/>
      </w:r>
    </w:p>
    <w:p w14:paraId="01F9B743" w14:textId="12011E3D" w:rsidR="000560D3" w:rsidRDefault="000560D3" w:rsidP="000560D3">
      <w:pPr>
        <w:pStyle w:val="a1"/>
      </w:pPr>
      <w:bookmarkStart w:id="49" w:name="_Toc533374738"/>
      <w:r>
        <w:rPr>
          <w:rFonts w:hint="eastAsia"/>
        </w:rPr>
        <w:lastRenderedPageBreak/>
        <w:t>忽略举报</w:t>
      </w:r>
      <w:bookmarkEnd w:id="49"/>
    </w:p>
    <w:tbl>
      <w:tblPr>
        <w:tblStyle w:val="15"/>
        <w:tblW w:w="8296" w:type="dxa"/>
        <w:tblLayout w:type="fixed"/>
        <w:tblLook w:val="04A0" w:firstRow="1" w:lastRow="0" w:firstColumn="1" w:lastColumn="0" w:noHBand="0" w:noVBand="1"/>
      </w:tblPr>
      <w:tblGrid>
        <w:gridCol w:w="2155"/>
        <w:gridCol w:w="1993"/>
        <w:gridCol w:w="4148"/>
      </w:tblGrid>
      <w:tr w:rsidR="000560D3" w14:paraId="2E2D86E7"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3F83A50" w14:textId="77777777" w:rsidR="000560D3" w:rsidRDefault="000560D3"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4E206D9" w14:textId="77777777" w:rsidR="000560D3" w:rsidRDefault="000560D3" w:rsidP="00B125F1">
            <w:pPr>
              <w:rPr>
                <w:sz w:val="20"/>
                <w:szCs w:val="20"/>
              </w:rPr>
            </w:pPr>
            <w:r>
              <w:rPr>
                <w:rFonts w:hint="eastAsia"/>
                <w:sz w:val="20"/>
                <w:szCs w:val="20"/>
              </w:rPr>
              <w:t>TC</w:t>
            </w:r>
            <w:r>
              <w:rPr>
                <w:sz w:val="20"/>
                <w:szCs w:val="20"/>
              </w:rPr>
              <w:t>-A-</w:t>
            </w:r>
          </w:p>
        </w:tc>
      </w:tr>
      <w:tr w:rsidR="000560D3" w14:paraId="56C73B5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239D1E1E" w14:textId="77777777" w:rsidR="000560D3" w:rsidRDefault="000560D3"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D992257" w14:textId="42A7EB39" w:rsidR="000560D3" w:rsidRDefault="000560D3" w:rsidP="00B125F1">
            <w:pPr>
              <w:rPr>
                <w:rFonts w:hint="eastAsia"/>
                <w:sz w:val="20"/>
                <w:szCs w:val="20"/>
              </w:rPr>
            </w:pPr>
            <w:r>
              <w:rPr>
                <w:rFonts w:hint="eastAsia"/>
                <w:sz w:val="20"/>
                <w:szCs w:val="20"/>
              </w:rPr>
              <w:t>忽略举报</w:t>
            </w:r>
          </w:p>
        </w:tc>
      </w:tr>
      <w:tr w:rsidR="000560D3" w14:paraId="50AFB926"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43C93B5" w14:textId="77777777" w:rsidR="000560D3" w:rsidRDefault="000560D3"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2FB6072" w14:textId="7CB4A186" w:rsidR="000560D3" w:rsidRDefault="000560D3" w:rsidP="00B125F1">
            <w:pPr>
              <w:rPr>
                <w:sz w:val="20"/>
                <w:szCs w:val="20"/>
              </w:rPr>
            </w:pPr>
            <w:r>
              <w:rPr>
                <w:rFonts w:hint="eastAsia"/>
                <w:sz w:val="20"/>
                <w:szCs w:val="20"/>
              </w:rPr>
              <w:t>忽略举报</w:t>
            </w:r>
          </w:p>
        </w:tc>
      </w:tr>
      <w:tr w:rsidR="000560D3" w14:paraId="5529A40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05EC871" w14:textId="77777777" w:rsidR="000560D3" w:rsidRDefault="000560D3"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F3C3E2A" w14:textId="77777777" w:rsidR="000560D3" w:rsidRDefault="000560D3" w:rsidP="00B125F1">
            <w:pPr>
              <w:rPr>
                <w:sz w:val="20"/>
                <w:szCs w:val="20"/>
              </w:rPr>
            </w:pPr>
            <w:r>
              <w:rPr>
                <w:rFonts w:hint="eastAsia"/>
                <w:sz w:val="20"/>
                <w:szCs w:val="20"/>
              </w:rPr>
              <w:t>管理员</w:t>
            </w:r>
          </w:p>
        </w:tc>
      </w:tr>
      <w:tr w:rsidR="000560D3" w14:paraId="3E0E130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9878A4C" w14:textId="77777777" w:rsidR="000560D3" w:rsidRDefault="000560D3"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FD15DF4" w14:textId="77777777" w:rsidR="000560D3" w:rsidRDefault="000560D3" w:rsidP="00B125F1">
            <w:pPr>
              <w:rPr>
                <w:sz w:val="20"/>
                <w:szCs w:val="20"/>
              </w:rPr>
            </w:pPr>
            <w:r>
              <w:rPr>
                <w:rFonts w:hint="eastAsia"/>
                <w:sz w:val="20"/>
                <w:szCs w:val="20"/>
              </w:rPr>
              <w:t>黑盒测试</w:t>
            </w:r>
          </w:p>
        </w:tc>
      </w:tr>
      <w:tr w:rsidR="000560D3" w14:paraId="42F9AD34"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CFD1F5B" w14:textId="77777777" w:rsidR="000560D3" w:rsidRDefault="000560D3"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5A8ACCA" w14:textId="77777777" w:rsidR="000560D3" w:rsidRDefault="000560D3" w:rsidP="00B125F1">
            <w:pPr>
              <w:rPr>
                <w:sz w:val="20"/>
                <w:szCs w:val="20"/>
              </w:rPr>
            </w:pPr>
            <w:r>
              <w:rPr>
                <w:rFonts w:hint="eastAsia"/>
                <w:sz w:val="20"/>
                <w:szCs w:val="20"/>
              </w:rPr>
              <w:t>举报管理</w:t>
            </w:r>
          </w:p>
        </w:tc>
      </w:tr>
      <w:tr w:rsidR="000560D3" w14:paraId="59D7FC7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F768C56" w14:textId="77777777" w:rsidR="000560D3" w:rsidRDefault="000560D3"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F2C764" w14:textId="6CB27D0F" w:rsidR="000560D3" w:rsidRDefault="000560D3" w:rsidP="00B125F1">
            <w:pPr>
              <w:rPr>
                <w:sz w:val="20"/>
                <w:szCs w:val="20"/>
              </w:rPr>
            </w:pPr>
            <w:r>
              <w:rPr>
                <w:rFonts w:hint="eastAsia"/>
                <w:sz w:val="20"/>
                <w:szCs w:val="20"/>
              </w:rPr>
              <w:t>管理员进入举报管理界面，查看举报详情后可忽略举报</w:t>
            </w:r>
          </w:p>
        </w:tc>
      </w:tr>
      <w:tr w:rsidR="000560D3" w14:paraId="7F216E6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4DFCBFAA" w14:textId="77777777" w:rsidR="000560D3" w:rsidRDefault="000560D3"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451BF36" w14:textId="16341CA2" w:rsidR="000560D3" w:rsidRDefault="000560D3" w:rsidP="00B125F1">
            <w:pPr>
              <w:rPr>
                <w:sz w:val="20"/>
                <w:szCs w:val="20"/>
              </w:rPr>
            </w:pPr>
            <w:r>
              <w:rPr>
                <w:rFonts w:hint="eastAsia"/>
                <w:sz w:val="20"/>
                <w:szCs w:val="20"/>
              </w:rPr>
              <w:t>检查管理员是否能进入举报管理界面查看举报详情后忽略举报</w:t>
            </w:r>
          </w:p>
        </w:tc>
      </w:tr>
      <w:tr w:rsidR="000560D3" w14:paraId="09E6A686"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40947181" w14:textId="77777777" w:rsidR="000560D3" w:rsidRDefault="000560D3" w:rsidP="00B125F1">
            <w:pPr>
              <w:rPr>
                <w:sz w:val="20"/>
                <w:szCs w:val="20"/>
              </w:rPr>
            </w:pPr>
            <w:r>
              <w:rPr>
                <w:rFonts w:hint="eastAsia"/>
                <w:sz w:val="20"/>
                <w:szCs w:val="20"/>
              </w:rPr>
              <w:t>初始条件和背景：</w:t>
            </w:r>
          </w:p>
          <w:p w14:paraId="19D33BDB" w14:textId="77777777" w:rsidR="000560D3" w:rsidRDefault="000560D3" w:rsidP="00B125F1">
            <w:pPr>
              <w:rPr>
                <w:sz w:val="20"/>
                <w:szCs w:val="20"/>
              </w:rPr>
            </w:pPr>
            <w:r>
              <w:rPr>
                <w:rFonts w:hint="eastAsia"/>
                <w:sz w:val="20"/>
                <w:szCs w:val="20"/>
              </w:rPr>
              <w:t>系统：PC端</w:t>
            </w:r>
          </w:p>
          <w:p w14:paraId="57ABF9CD" w14:textId="77777777" w:rsidR="000560D3" w:rsidRDefault="000560D3" w:rsidP="00B125F1">
            <w:pPr>
              <w:rPr>
                <w:sz w:val="20"/>
                <w:szCs w:val="20"/>
              </w:rPr>
            </w:pPr>
            <w:r>
              <w:rPr>
                <w:rFonts w:hint="eastAsia"/>
                <w:sz w:val="20"/>
                <w:szCs w:val="20"/>
              </w:rPr>
              <w:t>浏览器：C</w:t>
            </w:r>
            <w:r>
              <w:rPr>
                <w:sz w:val="20"/>
                <w:szCs w:val="20"/>
              </w:rPr>
              <w:t>hrome</w:t>
            </w:r>
          </w:p>
          <w:p w14:paraId="7B9B24FB" w14:textId="77777777" w:rsidR="000560D3" w:rsidRDefault="000560D3" w:rsidP="00B125F1">
            <w:pPr>
              <w:rPr>
                <w:sz w:val="20"/>
                <w:szCs w:val="20"/>
              </w:rPr>
            </w:pPr>
            <w:r>
              <w:rPr>
                <w:rFonts w:hint="eastAsia"/>
                <w:sz w:val="20"/>
                <w:szCs w:val="20"/>
              </w:rPr>
              <w:t>注释：无</w:t>
            </w:r>
          </w:p>
        </w:tc>
      </w:tr>
      <w:tr w:rsidR="000560D3" w14:paraId="1930711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08F2789" w14:textId="77777777" w:rsidR="000560D3" w:rsidRDefault="000560D3"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EECB033" w14:textId="77777777" w:rsidR="000560D3" w:rsidRDefault="000560D3" w:rsidP="00B125F1">
            <w:pPr>
              <w:rPr>
                <w:sz w:val="20"/>
                <w:szCs w:val="20"/>
              </w:rPr>
            </w:pPr>
            <w:r>
              <w:rPr>
                <w:rFonts w:hint="eastAsia"/>
                <w:sz w:val="20"/>
                <w:szCs w:val="20"/>
              </w:rPr>
              <w:t>预期结果</w:t>
            </w:r>
          </w:p>
        </w:tc>
      </w:tr>
      <w:tr w:rsidR="000560D3" w14:paraId="008E1AD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26E5929" w14:textId="77777777" w:rsidR="000560D3" w:rsidRDefault="000560D3" w:rsidP="00B125F1">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E5F7EBF" w14:textId="77777777" w:rsidR="000560D3" w:rsidRDefault="000560D3" w:rsidP="00B125F1">
            <w:pPr>
              <w:rPr>
                <w:rFonts w:hint="eastAsia"/>
                <w:sz w:val="20"/>
                <w:szCs w:val="20"/>
              </w:rPr>
            </w:pPr>
            <w:r>
              <w:rPr>
                <w:rFonts w:hint="eastAsia"/>
                <w:sz w:val="20"/>
                <w:szCs w:val="20"/>
              </w:rPr>
              <w:t>页面转跳至该举报详情</w:t>
            </w:r>
          </w:p>
        </w:tc>
      </w:tr>
      <w:tr w:rsidR="000560D3" w14:paraId="0C4790A8"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66A76498" w14:textId="564BF41A" w:rsidR="000560D3" w:rsidRDefault="000560D3" w:rsidP="00B125F1">
            <w:pPr>
              <w:rPr>
                <w:rFonts w:hint="eastAsia"/>
                <w:sz w:val="20"/>
                <w:szCs w:val="20"/>
              </w:rPr>
            </w:pPr>
            <w:r>
              <w:rPr>
                <w:rFonts w:hint="eastAsia"/>
                <w:sz w:val="20"/>
                <w:szCs w:val="20"/>
              </w:rPr>
              <w:t>点击忽略举报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3ECAFC8D" w14:textId="25847FB2" w:rsidR="000560D3" w:rsidRDefault="000560D3" w:rsidP="00B125F1">
            <w:pPr>
              <w:rPr>
                <w:rFonts w:hint="eastAsia"/>
                <w:sz w:val="20"/>
                <w:szCs w:val="20"/>
              </w:rPr>
            </w:pPr>
            <w:r>
              <w:rPr>
                <w:rFonts w:hint="eastAsia"/>
                <w:sz w:val="20"/>
                <w:szCs w:val="20"/>
              </w:rPr>
              <w:t>举报成功被忽略，被忽略处有该举报</w:t>
            </w:r>
          </w:p>
        </w:tc>
      </w:tr>
    </w:tbl>
    <w:p w14:paraId="0002AED4" w14:textId="77777777" w:rsidR="000560D3" w:rsidRDefault="000560D3" w:rsidP="000560D3">
      <w:pPr>
        <w:pStyle w:val="a1"/>
        <w:numPr>
          <w:ilvl w:val="0"/>
          <w:numId w:val="0"/>
        </w:numPr>
        <w:ind w:left="992"/>
        <w:rPr>
          <w:rFonts w:hint="eastAsia"/>
        </w:rPr>
      </w:pPr>
    </w:p>
    <w:p w14:paraId="308531EF" w14:textId="77777777" w:rsidR="000560D3" w:rsidRPr="00B125F1" w:rsidRDefault="000560D3" w:rsidP="000560D3">
      <w:pPr>
        <w:rPr>
          <w:rFonts w:hint="eastAsia"/>
        </w:rPr>
      </w:pPr>
    </w:p>
    <w:p w14:paraId="00D95A72" w14:textId="77777777" w:rsidR="000560D3" w:rsidRDefault="000560D3" w:rsidP="000560D3">
      <w:pPr>
        <w:rPr>
          <w:rFonts w:hint="eastAsia"/>
        </w:rPr>
      </w:pPr>
    </w:p>
    <w:p w14:paraId="2D6F78DE" w14:textId="77777777" w:rsidR="000560D3" w:rsidRDefault="000560D3" w:rsidP="000560D3">
      <w:pPr>
        <w:rPr>
          <w:rFonts w:hint="eastAsia"/>
        </w:rPr>
      </w:pPr>
    </w:p>
    <w:p w14:paraId="287CB1FF" w14:textId="77777777" w:rsidR="000560D3" w:rsidRDefault="000560D3" w:rsidP="000560D3">
      <w:pPr>
        <w:rPr>
          <w:rFonts w:hint="eastAsia"/>
        </w:rPr>
      </w:pPr>
    </w:p>
    <w:p w14:paraId="52C53E58" w14:textId="77777777" w:rsidR="000560D3" w:rsidRDefault="000560D3" w:rsidP="000560D3">
      <w:pPr>
        <w:rPr>
          <w:rFonts w:hint="eastAsia"/>
        </w:rPr>
      </w:pPr>
    </w:p>
    <w:p w14:paraId="73F588B9" w14:textId="77777777" w:rsidR="000560D3" w:rsidRDefault="000560D3" w:rsidP="000560D3">
      <w:pPr>
        <w:rPr>
          <w:rFonts w:hint="eastAsia"/>
        </w:rPr>
      </w:pPr>
    </w:p>
    <w:p w14:paraId="2D8B2622" w14:textId="77777777" w:rsidR="000560D3" w:rsidRDefault="000560D3" w:rsidP="000560D3">
      <w:pPr>
        <w:rPr>
          <w:rFonts w:hint="eastAsia"/>
        </w:rPr>
      </w:pPr>
    </w:p>
    <w:p w14:paraId="4E42A2D1" w14:textId="77777777" w:rsidR="000560D3" w:rsidRDefault="000560D3" w:rsidP="000560D3">
      <w:pPr>
        <w:rPr>
          <w:rFonts w:hint="eastAsia"/>
        </w:rPr>
      </w:pPr>
    </w:p>
    <w:p w14:paraId="6D6D1C2A" w14:textId="77777777" w:rsidR="000560D3" w:rsidRDefault="000560D3" w:rsidP="000560D3">
      <w:pPr>
        <w:rPr>
          <w:rFonts w:hint="eastAsia"/>
        </w:rPr>
      </w:pPr>
    </w:p>
    <w:p w14:paraId="0DDE7B36" w14:textId="77777777" w:rsidR="000560D3" w:rsidRDefault="000560D3" w:rsidP="000560D3">
      <w:pPr>
        <w:rPr>
          <w:rFonts w:hint="eastAsia"/>
        </w:rPr>
      </w:pPr>
    </w:p>
    <w:p w14:paraId="2B297526" w14:textId="77777777" w:rsidR="000560D3" w:rsidRDefault="000560D3" w:rsidP="000560D3">
      <w:pPr>
        <w:rPr>
          <w:rFonts w:hint="eastAsia"/>
        </w:rPr>
      </w:pPr>
    </w:p>
    <w:p w14:paraId="708004EC" w14:textId="77777777" w:rsidR="000560D3" w:rsidRDefault="000560D3" w:rsidP="000560D3">
      <w:pPr>
        <w:rPr>
          <w:rFonts w:hint="eastAsia"/>
        </w:rPr>
      </w:pPr>
    </w:p>
    <w:p w14:paraId="7A49D4EE" w14:textId="77777777" w:rsidR="000560D3" w:rsidRDefault="000560D3" w:rsidP="000560D3">
      <w:pPr>
        <w:rPr>
          <w:rFonts w:hint="eastAsia"/>
        </w:rPr>
      </w:pPr>
    </w:p>
    <w:p w14:paraId="7D7AB0C2" w14:textId="77777777" w:rsidR="000560D3" w:rsidRDefault="000560D3" w:rsidP="000560D3">
      <w:pPr>
        <w:rPr>
          <w:rFonts w:hint="eastAsia"/>
        </w:rPr>
      </w:pPr>
    </w:p>
    <w:p w14:paraId="66DBFDE2" w14:textId="77777777" w:rsidR="000560D3" w:rsidRDefault="000560D3" w:rsidP="000560D3">
      <w:pPr>
        <w:rPr>
          <w:rFonts w:hint="eastAsia"/>
        </w:rPr>
      </w:pPr>
    </w:p>
    <w:p w14:paraId="20A7A73D" w14:textId="77777777" w:rsidR="000560D3" w:rsidRDefault="000560D3" w:rsidP="000560D3">
      <w:pPr>
        <w:rPr>
          <w:rFonts w:hint="eastAsia"/>
        </w:rPr>
      </w:pPr>
    </w:p>
    <w:p w14:paraId="5AC7845C" w14:textId="77777777" w:rsidR="000560D3" w:rsidRDefault="000560D3" w:rsidP="000560D3">
      <w:pPr>
        <w:rPr>
          <w:rFonts w:hint="eastAsia"/>
        </w:rPr>
      </w:pPr>
    </w:p>
    <w:p w14:paraId="332D95EA" w14:textId="77777777" w:rsidR="000560D3" w:rsidRDefault="000560D3" w:rsidP="000560D3">
      <w:pPr>
        <w:rPr>
          <w:rFonts w:hint="eastAsia"/>
        </w:rPr>
      </w:pPr>
    </w:p>
    <w:p w14:paraId="1C8B739F" w14:textId="77777777" w:rsidR="00B125F1" w:rsidRDefault="00B125F1" w:rsidP="000560D3">
      <w:pPr>
        <w:rPr>
          <w:rFonts w:hint="eastAsia"/>
        </w:rPr>
      </w:pPr>
    </w:p>
    <w:p w14:paraId="2CDF6D09" w14:textId="77777777" w:rsidR="00B125F1" w:rsidRPr="000560D3" w:rsidRDefault="00B125F1" w:rsidP="000560D3">
      <w:pPr>
        <w:rPr>
          <w:rFonts w:hint="eastAsia"/>
        </w:rPr>
      </w:pPr>
    </w:p>
    <w:p w14:paraId="6DBD51FD" w14:textId="57FEA00A" w:rsidR="00D91F72" w:rsidRDefault="000560D3" w:rsidP="000560D3">
      <w:pPr>
        <w:pStyle w:val="a1"/>
      </w:pPr>
      <w:bookmarkStart w:id="50" w:name="_Toc533374739"/>
      <w:r>
        <w:rPr>
          <w:rFonts w:hint="eastAsia"/>
        </w:rPr>
        <w:lastRenderedPageBreak/>
        <w:t>查看跳转到举报对象</w:t>
      </w:r>
      <w:r w:rsidR="00B125F1">
        <w:rPr>
          <w:rFonts w:hint="eastAsia"/>
        </w:rPr>
        <w:t>（用户）</w:t>
      </w:r>
      <w:bookmarkEnd w:id="50"/>
    </w:p>
    <w:tbl>
      <w:tblPr>
        <w:tblStyle w:val="15"/>
        <w:tblW w:w="8296" w:type="dxa"/>
        <w:tblLayout w:type="fixed"/>
        <w:tblLook w:val="04A0" w:firstRow="1" w:lastRow="0" w:firstColumn="1" w:lastColumn="0" w:noHBand="0" w:noVBand="1"/>
      </w:tblPr>
      <w:tblGrid>
        <w:gridCol w:w="2155"/>
        <w:gridCol w:w="1993"/>
        <w:gridCol w:w="4148"/>
      </w:tblGrid>
      <w:tr w:rsidR="00D91F72" w14:paraId="4189C589" w14:textId="466E0095">
        <w:tc>
          <w:tcPr>
            <w:tcW w:w="4148" w:type="dxa"/>
            <w:gridSpan w:val="2"/>
            <w:tcBorders>
              <w:top w:val="single" w:sz="4" w:space="0" w:color="000000"/>
              <w:left w:val="single" w:sz="4" w:space="0" w:color="000000"/>
              <w:bottom w:val="single" w:sz="4" w:space="0" w:color="000000"/>
              <w:right w:val="single" w:sz="4" w:space="0" w:color="000000"/>
            </w:tcBorders>
          </w:tcPr>
          <w:p w14:paraId="12FF5731" w14:textId="195F8EA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C0A513" w14:textId="2AF2FA03" w:rsidR="00D91F72" w:rsidRDefault="00E53301">
            <w:pPr>
              <w:rPr>
                <w:sz w:val="20"/>
                <w:szCs w:val="20"/>
              </w:rPr>
            </w:pPr>
            <w:r>
              <w:rPr>
                <w:rFonts w:hint="eastAsia"/>
                <w:sz w:val="20"/>
                <w:szCs w:val="20"/>
              </w:rPr>
              <w:t>TC</w:t>
            </w:r>
            <w:r>
              <w:rPr>
                <w:sz w:val="20"/>
                <w:szCs w:val="20"/>
              </w:rPr>
              <w:t>-A-</w:t>
            </w:r>
          </w:p>
        </w:tc>
      </w:tr>
      <w:tr w:rsidR="00D91F72" w14:paraId="52D529C2" w14:textId="5A01863B">
        <w:tc>
          <w:tcPr>
            <w:tcW w:w="4148" w:type="dxa"/>
            <w:gridSpan w:val="2"/>
            <w:tcBorders>
              <w:top w:val="single" w:sz="4" w:space="0" w:color="000000"/>
              <w:left w:val="single" w:sz="4" w:space="0" w:color="000000"/>
              <w:bottom w:val="single" w:sz="4" w:space="0" w:color="000000"/>
              <w:right w:val="single" w:sz="4" w:space="0" w:color="000000"/>
            </w:tcBorders>
          </w:tcPr>
          <w:p w14:paraId="5D6BE75E" w14:textId="334D060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97EFBF" w14:textId="07BB98E9" w:rsidR="00D91F72" w:rsidRDefault="00142DC6">
            <w:pPr>
              <w:rPr>
                <w:rFonts w:hint="eastAsia"/>
                <w:sz w:val="20"/>
                <w:szCs w:val="20"/>
              </w:rPr>
            </w:pPr>
            <w:r>
              <w:rPr>
                <w:rFonts w:hint="eastAsia"/>
                <w:sz w:val="20"/>
                <w:szCs w:val="20"/>
              </w:rPr>
              <w:t>跳转到举报对象</w:t>
            </w:r>
            <w:r w:rsidR="00130EB1">
              <w:rPr>
                <w:rFonts w:hint="eastAsia"/>
                <w:sz w:val="20"/>
                <w:szCs w:val="20"/>
              </w:rPr>
              <w:t>原内容</w:t>
            </w:r>
            <w:r w:rsidR="00B125F1">
              <w:rPr>
                <w:rFonts w:hint="eastAsia"/>
                <w:sz w:val="20"/>
                <w:szCs w:val="20"/>
              </w:rPr>
              <w:t>（用户）</w:t>
            </w:r>
          </w:p>
        </w:tc>
      </w:tr>
      <w:tr w:rsidR="00D91F72" w14:paraId="3692EB76" w14:textId="4243D4B5">
        <w:tc>
          <w:tcPr>
            <w:tcW w:w="4148" w:type="dxa"/>
            <w:gridSpan w:val="2"/>
            <w:tcBorders>
              <w:top w:val="single" w:sz="4" w:space="0" w:color="000000"/>
              <w:left w:val="single" w:sz="4" w:space="0" w:color="000000"/>
              <w:bottom w:val="single" w:sz="4" w:space="0" w:color="000000"/>
              <w:right w:val="single" w:sz="4" w:space="0" w:color="000000"/>
            </w:tcBorders>
          </w:tcPr>
          <w:p w14:paraId="56AFDA3B" w14:textId="71B7971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353F2B5" w14:textId="0856BDCA" w:rsidR="00D91F72" w:rsidRDefault="00142DC6">
            <w:pPr>
              <w:rPr>
                <w:sz w:val="20"/>
                <w:szCs w:val="20"/>
              </w:rPr>
            </w:pPr>
            <w:r>
              <w:rPr>
                <w:rFonts w:hint="eastAsia"/>
                <w:sz w:val="20"/>
                <w:szCs w:val="20"/>
              </w:rPr>
              <w:t>跳转到举报对象</w:t>
            </w:r>
            <w:r w:rsidR="00130EB1">
              <w:rPr>
                <w:rFonts w:hint="eastAsia"/>
                <w:sz w:val="20"/>
                <w:szCs w:val="20"/>
              </w:rPr>
              <w:t>原内容</w:t>
            </w:r>
            <w:r w:rsidR="00B125F1">
              <w:rPr>
                <w:rFonts w:hint="eastAsia"/>
                <w:sz w:val="20"/>
                <w:szCs w:val="20"/>
              </w:rPr>
              <w:t>（用户）</w:t>
            </w:r>
          </w:p>
        </w:tc>
      </w:tr>
      <w:tr w:rsidR="00D91F72" w14:paraId="396F52DC" w14:textId="1AE6D9AD">
        <w:tc>
          <w:tcPr>
            <w:tcW w:w="4148" w:type="dxa"/>
            <w:gridSpan w:val="2"/>
            <w:tcBorders>
              <w:top w:val="single" w:sz="4" w:space="0" w:color="000000"/>
              <w:left w:val="single" w:sz="4" w:space="0" w:color="000000"/>
              <w:bottom w:val="single" w:sz="4" w:space="0" w:color="000000"/>
              <w:right w:val="single" w:sz="4" w:space="0" w:color="000000"/>
            </w:tcBorders>
          </w:tcPr>
          <w:p w14:paraId="3D5FE250" w14:textId="2F5BB6C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279E5BD" w14:textId="708AE101" w:rsidR="00D91F72" w:rsidRDefault="00E53301">
            <w:pPr>
              <w:rPr>
                <w:sz w:val="20"/>
                <w:szCs w:val="20"/>
              </w:rPr>
            </w:pPr>
            <w:r>
              <w:rPr>
                <w:rFonts w:hint="eastAsia"/>
                <w:sz w:val="20"/>
                <w:szCs w:val="20"/>
              </w:rPr>
              <w:t>管理员</w:t>
            </w:r>
          </w:p>
        </w:tc>
      </w:tr>
      <w:tr w:rsidR="00D91F72" w14:paraId="32919262" w14:textId="03AF75F7">
        <w:tc>
          <w:tcPr>
            <w:tcW w:w="4148" w:type="dxa"/>
            <w:gridSpan w:val="2"/>
            <w:tcBorders>
              <w:top w:val="single" w:sz="4" w:space="0" w:color="000000"/>
              <w:left w:val="single" w:sz="4" w:space="0" w:color="000000"/>
              <w:bottom w:val="single" w:sz="4" w:space="0" w:color="000000"/>
              <w:right w:val="single" w:sz="4" w:space="0" w:color="000000"/>
            </w:tcBorders>
          </w:tcPr>
          <w:p w14:paraId="7ECA9B88" w14:textId="2D028D07"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DBDB9E6" w14:textId="6760B292" w:rsidR="00D91F72" w:rsidRDefault="00E53301">
            <w:pPr>
              <w:rPr>
                <w:sz w:val="20"/>
                <w:szCs w:val="20"/>
              </w:rPr>
            </w:pPr>
            <w:r>
              <w:rPr>
                <w:rFonts w:hint="eastAsia"/>
                <w:sz w:val="20"/>
                <w:szCs w:val="20"/>
              </w:rPr>
              <w:t>黑盒测试</w:t>
            </w:r>
          </w:p>
        </w:tc>
      </w:tr>
      <w:tr w:rsidR="00D91F72" w14:paraId="14F4E405" w14:textId="301995DE">
        <w:tc>
          <w:tcPr>
            <w:tcW w:w="4148" w:type="dxa"/>
            <w:gridSpan w:val="2"/>
            <w:tcBorders>
              <w:top w:val="single" w:sz="4" w:space="0" w:color="000000"/>
              <w:left w:val="single" w:sz="4" w:space="0" w:color="000000"/>
              <w:bottom w:val="single" w:sz="4" w:space="0" w:color="000000"/>
              <w:right w:val="single" w:sz="4" w:space="0" w:color="000000"/>
            </w:tcBorders>
          </w:tcPr>
          <w:p w14:paraId="15A98DAD" w14:textId="179A2D9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ACD1AF" w14:textId="3FFEE164" w:rsidR="00D91F72" w:rsidRDefault="00E53301">
            <w:pPr>
              <w:rPr>
                <w:sz w:val="20"/>
                <w:szCs w:val="20"/>
              </w:rPr>
            </w:pPr>
            <w:r>
              <w:rPr>
                <w:rFonts w:hint="eastAsia"/>
                <w:sz w:val="20"/>
                <w:szCs w:val="20"/>
              </w:rPr>
              <w:t>举报管理</w:t>
            </w:r>
          </w:p>
        </w:tc>
      </w:tr>
      <w:tr w:rsidR="00D91F72" w14:paraId="14AC50D3" w14:textId="4DB83072">
        <w:tc>
          <w:tcPr>
            <w:tcW w:w="4148" w:type="dxa"/>
            <w:gridSpan w:val="2"/>
            <w:tcBorders>
              <w:top w:val="single" w:sz="4" w:space="0" w:color="000000"/>
              <w:left w:val="single" w:sz="4" w:space="0" w:color="000000"/>
              <w:bottom w:val="single" w:sz="4" w:space="0" w:color="000000"/>
              <w:right w:val="single" w:sz="4" w:space="0" w:color="000000"/>
            </w:tcBorders>
          </w:tcPr>
          <w:p w14:paraId="11DC4533" w14:textId="218BBCB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A575D8A" w14:textId="702BF843" w:rsidR="00D91F72" w:rsidRDefault="00E53301">
            <w:pPr>
              <w:rPr>
                <w:sz w:val="20"/>
                <w:szCs w:val="20"/>
              </w:rPr>
            </w:pPr>
            <w:r>
              <w:rPr>
                <w:rFonts w:hint="eastAsia"/>
                <w:sz w:val="20"/>
                <w:szCs w:val="20"/>
              </w:rPr>
              <w:t>管理员进入</w:t>
            </w:r>
            <w:r w:rsidR="00142DC6">
              <w:rPr>
                <w:rFonts w:hint="eastAsia"/>
                <w:sz w:val="20"/>
                <w:szCs w:val="20"/>
              </w:rPr>
              <w:t>举报</w:t>
            </w:r>
            <w:r>
              <w:rPr>
                <w:rFonts w:hint="eastAsia"/>
                <w:sz w:val="20"/>
                <w:szCs w:val="20"/>
              </w:rPr>
              <w:t>管理界面，</w:t>
            </w:r>
            <w:r w:rsidR="00142DC6">
              <w:rPr>
                <w:rFonts w:hint="eastAsia"/>
                <w:sz w:val="20"/>
                <w:szCs w:val="20"/>
              </w:rPr>
              <w:t>查看举报详情后跳转到举报对象查看原对象</w:t>
            </w:r>
          </w:p>
        </w:tc>
      </w:tr>
      <w:tr w:rsidR="00D91F72" w14:paraId="3F6FB80F" w14:textId="7F92FCB1">
        <w:tc>
          <w:tcPr>
            <w:tcW w:w="4148" w:type="dxa"/>
            <w:gridSpan w:val="2"/>
            <w:tcBorders>
              <w:top w:val="single" w:sz="4" w:space="0" w:color="000000"/>
              <w:left w:val="single" w:sz="4" w:space="0" w:color="000000"/>
              <w:bottom w:val="single" w:sz="4" w:space="0" w:color="000000"/>
              <w:right w:val="single" w:sz="4" w:space="0" w:color="000000"/>
            </w:tcBorders>
          </w:tcPr>
          <w:p w14:paraId="31A57264" w14:textId="3727D62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222199" w14:textId="528DF81D" w:rsidR="00D91F72" w:rsidRDefault="00E53301">
            <w:pPr>
              <w:rPr>
                <w:sz w:val="20"/>
                <w:szCs w:val="20"/>
              </w:rPr>
            </w:pPr>
            <w:r>
              <w:rPr>
                <w:rFonts w:hint="eastAsia"/>
                <w:sz w:val="20"/>
                <w:szCs w:val="20"/>
              </w:rPr>
              <w:t>检查管理员是否能</w:t>
            </w:r>
            <w:r w:rsidR="00142DC6">
              <w:rPr>
                <w:rFonts w:hint="eastAsia"/>
                <w:sz w:val="20"/>
                <w:szCs w:val="20"/>
              </w:rPr>
              <w:t>进入举报管理界面查看举报详情后跳转到举报对象查看原对象</w:t>
            </w:r>
          </w:p>
        </w:tc>
      </w:tr>
      <w:tr w:rsidR="00D91F72" w14:paraId="6F92FD6C" w14:textId="7438E827">
        <w:trPr>
          <w:trHeight w:val="1445"/>
        </w:trPr>
        <w:tc>
          <w:tcPr>
            <w:tcW w:w="8296" w:type="dxa"/>
            <w:gridSpan w:val="3"/>
            <w:tcBorders>
              <w:top w:val="single" w:sz="4" w:space="0" w:color="000000"/>
              <w:left w:val="single" w:sz="4" w:space="0" w:color="000000"/>
              <w:right w:val="single" w:sz="4" w:space="0" w:color="000000"/>
            </w:tcBorders>
          </w:tcPr>
          <w:p w14:paraId="3BF4EA3F" w14:textId="0766A0F7" w:rsidR="00D91F72" w:rsidRDefault="00E53301">
            <w:pPr>
              <w:rPr>
                <w:sz w:val="20"/>
                <w:szCs w:val="20"/>
              </w:rPr>
            </w:pPr>
            <w:r>
              <w:rPr>
                <w:rFonts w:hint="eastAsia"/>
                <w:sz w:val="20"/>
                <w:szCs w:val="20"/>
              </w:rPr>
              <w:t>初始条件和背景：</w:t>
            </w:r>
          </w:p>
          <w:p w14:paraId="3DCB41B6" w14:textId="17C7A151" w:rsidR="00D91F72" w:rsidRDefault="00E53301">
            <w:pPr>
              <w:rPr>
                <w:sz w:val="20"/>
                <w:szCs w:val="20"/>
              </w:rPr>
            </w:pPr>
            <w:r>
              <w:rPr>
                <w:rFonts w:hint="eastAsia"/>
                <w:sz w:val="20"/>
                <w:szCs w:val="20"/>
              </w:rPr>
              <w:t>系统：PC端</w:t>
            </w:r>
          </w:p>
          <w:p w14:paraId="39A4C041" w14:textId="78058549" w:rsidR="00D91F72" w:rsidRDefault="00E53301">
            <w:pPr>
              <w:rPr>
                <w:sz w:val="20"/>
                <w:szCs w:val="20"/>
              </w:rPr>
            </w:pPr>
            <w:r>
              <w:rPr>
                <w:rFonts w:hint="eastAsia"/>
                <w:sz w:val="20"/>
                <w:szCs w:val="20"/>
              </w:rPr>
              <w:t>浏览器：C</w:t>
            </w:r>
            <w:r>
              <w:rPr>
                <w:sz w:val="20"/>
                <w:szCs w:val="20"/>
              </w:rPr>
              <w:t>hrome</w:t>
            </w:r>
          </w:p>
          <w:p w14:paraId="00704EFD" w14:textId="07E4EBDB" w:rsidR="00D91F72" w:rsidRDefault="00E53301">
            <w:pPr>
              <w:rPr>
                <w:sz w:val="20"/>
                <w:szCs w:val="20"/>
              </w:rPr>
            </w:pPr>
            <w:r>
              <w:rPr>
                <w:rFonts w:hint="eastAsia"/>
                <w:sz w:val="20"/>
                <w:szCs w:val="20"/>
              </w:rPr>
              <w:t>注释：无</w:t>
            </w:r>
          </w:p>
        </w:tc>
      </w:tr>
      <w:tr w:rsidR="00D91F72" w14:paraId="4C76FBDD" w14:textId="15E05D66">
        <w:trPr>
          <w:trHeight w:val="392"/>
        </w:trPr>
        <w:tc>
          <w:tcPr>
            <w:tcW w:w="2155" w:type="dxa"/>
            <w:tcBorders>
              <w:top w:val="single" w:sz="4" w:space="0" w:color="000000"/>
              <w:left w:val="single" w:sz="4" w:space="0" w:color="000000"/>
              <w:bottom w:val="single" w:sz="4" w:space="0" w:color="000000"/>
              <w:right w:val="single" w:sz="4" w:space="0" w:color="000000"/>
            </w:tcBorders>
          </w:tcPr>
          <w:p w14:paraId="75111D4E" w14:textId="17B1FD01"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C9E357E" w14:textId="1EFAC83C" w:rsidR="00D91F72" w:rsidRDefault="00E53301">
            <w:pPr>
              <w:rPr>
                <w:sz w:val="20"/>
                <w:szCs w:val="20"/>
              </w:rPr>
            </w:pPr>
            <w:r>
              <w:rPr>
                <w:rFonts w:hint="eastAsia"/>
                <w:sz w:val="20"/>
                <w:szCs w:val="20"/>
              </w:rPr>
              <w:t>预期结果</w:t>
            </w:r>
          </w:p>
        </w:tc>
      </w:tr>
      <w:tr w:rsidR="00130EB1" w14:paraId="2CEE19B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A4879C2" w14:textId="0A2EFC75" w:rsidR="00130EB1" w:rsidRDefault="00130EB1">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973DCE5" w14:textId="4797DDDC" w:rsidR="00130EB1" w:rsidRDefault="00130EB1">
            <w:pPr>
              <w:rPr>
                <w:rFonts w:hint="eastAsia"/>
                <w:sz w:val="20"/>
                <w:szCs w:val="20"/>
              </w:rPr>
            </w:pPr>
            <w:r>
              <w:rPr>
                <w:rFonts w:hint="eastAsia"/>
                <w:sz w:val="20"/>
                <w:szCs w:val="20"/>
              </w:rPr>
              <w:t>页面转跳至该举报详情</w:t>
            </w:r>
          </w:p>
        </w:tc>
      </w:tr>
      <w:tr w:rsidR="00130EB1" w14:paraId="1B026C46"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1FB63D0E" w14:textId="6D77AAC8" w:rsidR="00130EB1" w:rsidRDefault="00130EB1">
            <w:pPr>
              <w:rPr>
                <w:rFonts w:hint="eastAsia"/>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2D511795" w14:textId="57A23A0D" w:rsidR="00130EB1" w:rsidRDefault="00130EB1" w:rsidP="00B125F1">
            <w:pPr>
              <w:rPr>
                <w:rFonts w:hint="eastAsia"/>
                <w:sz w:val="20"/>
                <w:szCs w:val="20"/>
              </w:rPr>
            </w:pPr>
            <w:r>
              <w:rPr>
                <w:rFonts w:hint="eastAsia"/>
                <w:sz w:val="20"/>
                <w:szCs w:val="20"/>
              </w:rPr>
              <w:t>页面跳转到举报对象的原内容。如果举报对象是用户，就是用户个人信息页面；</w:t>
            </w:r>
            <w:r w:rsidR="00B125F1">
              <w:rPr>
                <w:rFonts w:hint="eastAsia"/>
                <w:sz w:val="20"/>
                <w:szCs w:val="20"/>
              </w:rPr>
              <w:t xml:space="preserve"> </w:t>
            </w:r>
          </w:p>
        </w:tc>
      </w:tr>
    </w:tbl>
    <w:p w14:paraId="222CE28F" w14:textId="012B08B0" w:rsidR="00D91F72" w:rsidRDefault="00D91F72">
      <w:pPr>
        <w:rPr>
          <w:rFonts w:hint="eastAsia"/>
        </w:rPr>
      </w:pPr>
    </w:p>
    <w:p w14:paraId="0506EA2D" w14:textId="77777777" w:rsidR="000560D3" w:rsidRDefault="000560D3">
      <w:pPr>
        <w:rPr>
          <w:rFonts w:hint="eastAsia"/>
        </w:rPr>
      </w:pPr>
    </w:p>
    <w:p w14:paraId="75527F49" w14:textId="77777777" w:rsidR="000560D3" w:rsidRDefault="000560D3">
      <w:pPr>
        <w:rPr>
          <w:rFonts w:hint="eastAsia"/>
        </w:rPr>
      </w:pPr>
    </w:p>
    <w:p w14:paraId="78EA0389" w14:textId="77777777" w:rsidR="000560D3" w:rsidRDefault="000560D3">
      <w:pPr>
        <w:rPr>
          <w:rFonts w:hint="eastAsia"/>
        </w:rPr>
      </w:pPr>
    </w:p>
    <w:p w14:paraId="44968DE3" w14:textId="77777777" w:rsidR="000560D3" w:rsidRDefault="000560D3">
      <w:pPr>
        <w:rPr>
          <w:rFonts w:hint="eastAsia"/>
        </w:rPr>
      </w:pPr>
    </w:p>
    <w:p w14:paraId="5ECE25B0" w14:textId="77777777" w:rsidR="000560D3" w:rsidRDefault="000560D3">
      <w:pPr>
        <w:rPr>
          <w:rFonts w:hint="eastAsia"/>
        </w:rPr>
      </w:pPr>
    </w:p>
    <w:p w14:paraId="2588C42E" w14:textId="77777777" w:rsidR="000560D3" w:rsidRDefault="000560D3">
      <w:pPr>
        <w:rPr>
          <w:rFonts w:hint="eastAsia"/>
        </w:rPr>
      </w:pPr>
    </w:p>
    <w:p w14:paraId="0ADADA20" w14:textId="77777777" w:rsidR="000560D3" w:rsidRDefault="000560D3">
      <w:pPr>
        <w:rPr>
          <w:rFonts w:hint="eastAsia"/>
        </w:rPr>
      </w:pPr>
    </w:p>
    <w:p w14:paraId="08EEC70F" w14:textId="77777777" w:rsidR="000560D3" w:rsidRDefault="000560D3">
      <w:pPr>
        <w:rPr>
          <w:rFonts w:hint="eastAsia"/>
        </w:rPr>
      </w:pPr>
    </w:p>
    <w:p w14:paraId="4B573E39" w14:textId="77777777" w:rsidR="000560D3" w:rsidRDefault="000560D3">
      <w:pPr>
        <w:rPr>
          <w:rFonts w:hint="eastAsia"/>
        </w:rPr>
      </w:pPr>
    </w:p>
    <w:p w14:paraId="6CFAFE40" w14:textId="77777777" w:rsidR="000560D3" w:rsidRDefault="000560D3">
      <w:pPr>
        <w:rPr>
          <w:rFonts w:hint="eastAsia"/>
        </w:rPr>
      </w:pPr>
    </w:p>
    <w:p w14:paraId="73F8CC84" w14:textId="77777777" w:rsidR="000560D3" w:rsidRDefault="000560D3">
      <w:pPr>
        <w:rPr>
          <w:rFonts w:hint="eastAsia"/>
        </w:rPr>
      </w:pPr>
    </w:p>
    <w:p w14:paraId="2ACADA1E" w14:textId="77777777" w:rsidR="000560D3" w:rsidRDefault="000560D3">
      <w:pPr>
        <w:rPr>
          <w:rFonts w:hint="eastAsia"/>
        </w:rPr>
      </w:pPr>
    </w:p>
    <w:p w14:paraId="431E759C" w14:textId="77777777" w:rsidR="000560D3" w:rsidRDefault="000560D3">
      <w:pPr>
        <w:rPr>
          <w:rFonts w:hint="eastAsia"/>
        </w:rPr>
      </w:pPr>
    </w:p>
    <w:p w14:paraId="0292AACE" w14:textId="77777777" w:rsidR="000560D3" w:rsidRDefault="000560D3">
      <w:pPr>
        <w:rPr>
          <w:rFonts w:hint="eastAsia"/>
        </w:rPr>
      </w:pPr>
    </w:p>
    <w:p w14:paraId="4FAF5F1A" w14:textId="77777777" w:rsidR="000560D3" w:rsidRDefault="000560D3">
      <w:pPr>
        <w:rPr>
          <w:rFonts w:hint="eastAsia"/>
        </w:rPr>
      </w:pPr>
    </w:p>
    <w:p w14:paraId="15E0401E" w14:textId="77777777" w:rsidR="000560D3" w:rsidRDefault="000560D3">
      <w:pPr>
        <w:rPr>
          <w:rFonts w:hint="eastAsia"/>
        </w:rPr>
      </w:pPr>
    </w:p>
    <w:p w14:paraId="570876F2" w14:textId="77777777" w:rsidR="000560D3" w:rsidRDefault="000560D3">
      <w:pPr>
        <w:rPr>
          <w:rFonts w:hint="eastAsia"/>
        </w:rPr>
      </w:pPr>
    </w:p>
    <w:p w14:paraId="7AC7F6A8" w14:textId="77777777" w:rsidR="000560D3" w:rsidRDefault="000560D3">
      <w:pPr>
        <w:rPr>
          <w:rFonts w:hint="eastAsia"/>
        </w:rPr>
      </w:pPr>
    </w:p>
    <w:p w14:paraId="644E7594" w14:textId="77777777" w:rsidR="000560D3" w:rsidRDefault="000560D3">
      <w:pPr>
        <w:rPr>
          <w:rFonts w:hint="eastAsia"/>
        </w:rPr>
      </w:pPr>
    </w:p>
    <w:p w14:paraId="43C524A7" w14:textId="77777777" w:rsidR="00B125F1" w:rsidRDefault="00B125F1">
      <w:pPr>
        <w:rPr>
          <w:rFonts w:hint="eastAsia"/>
        </w:rPr>
      </w:pPr>
    </w:p>
    <w:p w14:paraId="462E4556" w14:textId="77777777" w:rsidR="00B125F1" w:rsidRDefault="00B125F1">
      <w:pPr>
        <w:rPr>
          <w:rFonts w:hint="eastAsia"/>
        </w:rPr>
      </w:pPr>
    </w:p>
    <w:p w14:paraId="41DE1686" w14:textId="469AF79A" w:rsidR="00B125F1" w:rsidRDefault="00B125F1" w:rsidP="00B125F1">
      <w:pPr>
        <w:pStyle w:val="a1"/>
      </w:pPr>
      <w:bookmarkStart w:id="51" w:name="_Toc533374740"/>
      <w:r>
        <w:rPr>
          <w:rFonts w:hint="eastAsia"/>
        </w:rPr>
        <w:lastRenderedPageBreak/>
        <w:t>查看跳转到举报对象（动态）</w:t>
      </w:r>
      <w:bookmarkEnd w:id="51"/>
    </w:p>
    <w:tbl>
      <w:tblPr>
        <w:tblStyle w:val="15"/>
        <w:tblW w:w="8296" w:type="dxa"/>
        <w:tblLayout w:type="fixed"/>
        <w:tblLook w:val="04A0" w:firstRow="1" w:lastRow="0" w:firstColumn="1" w:lastColumn="0" w:noHBand="0" w:noVBand="1"/>
      </w:tblPr>
      <w:tblGrid>
        <w:gridCol w:w="2155"/>
        <w:gridCol w:w="1993"/>
        <w:gridCol w:w="4148"/>
      </w:tblGrid>
      <w:tr w:rsidR="00B125F1" w14:paraId="73D9B006"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012DC43"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98B80D" w14:textId="77777777" w:rsidR="00B125F1" w:rsidRDefault="00B125F1" w:rsidP="00B125F1">
            <w:pPr>
              <w:rPr>
                <w:sz w:val="20"/>
                <w:szCs w:val="20"/>
              </w:rPr>
            </w:pPr>
            <w:r>
              <w:rPr>
                <w:rFonts w:hint="eastAsia"/>
                <w:sz w:val="20"/>
                <w:szCs w:val="20"/>
              </w:rPr>
              <w:t>TC</w:t>
            </w:r>
            <w:r>
              <w:rPr>
                <w:sz w:val="20"/>
                <w:szCs w:val="20"/>
              </w:rPr>
              <w:t>-A-</w:t>
            </w:r>
          </w:p>
        </w:tc>
      </w:tr>
      <w:tr w:rsidR="00B125F1" w14:paraId="3FE8DD31"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142D3FD"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CB437C" w14:textId="6D89B765" w:rsidR="00B125F1" w:rsidRDefault="00B125F1" w:rsidP="00B125F1">
            <w:pPr>
              <w:rPr>
                <w:rFonts w:hint="eastAsia"/>
                <w:sz w:val="20"/>
                <w:szCs w:val="20"/>
              </w:rPr>
            </w:pPr>
            <w:r>
              <w:rPr>
                <w:rFonts w:hint="eastAsia"/>
                <w:sz w:val="20"/>
                <w:szCs w:val="20"/>
              </w:rPr>
              <w:t>跳转到举报对象原内容（动态）</w:t>
            </w:r>
          </w:p>
        </w:tc>
      </w:tr>
      <w:tr w:rsidR="00B125F1" w14:paraId="067C934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37A6A74" w14:textId="77777777" w:rsidR="00B125F1" w:rsidRDefault="00B125F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52D32F" w14:textId="5730B1A1" w:rsidR="00B125F1" w:rsidRDefault="00B125F1" w:rsidP="00B125F1">
            <w:pPr>
              <w:rPr>
                <w:sz w:val="20"/>
                <w:szCs w:val="20"/>
              </w:rPr>
            </w:pPr>
            <w:r>
              <w:rPr>
                <w:rFonts w:hint="eastAsia"/>
                <w:sz w:val="20"/>
                <w:szCs w:val="20"/>
              </w:rPr>
              <w:t>跳转到举报对象原内容（动态）</w:t>
            </w:r>
          </w:p>
        </w:tc>
      </w:tr>
      <w:tr w:rsidR="00B125F1" w14:paraId="50FF7B1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42A1501" w14:textId="77777777" w:rsidR="00B125F1" w:rsidRDefault="00B125F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74B2E4" w14:textId="77777777" w:rsidR="00B125F1" w:rsidRDefault="00B125F1" w:rsidP="00B125F1">
            <w:pPr>
              <w:rPr>
                <w:sz w:val="20"/>
                <w:szCs w:val="20"/>
              </w:rPr>
            </w:pPr>
            <w:r>
              <w:rPr>
                <w:rFonts w:hint="eastAsia"/>
                <w:sz w:val="20"/>
                <w:szCs w:val="20"/>
              </w:rPr>
              <w:t>管理员</w:t>
            </w:r>
          </w:p>
        </w:tc>
      </w:tr>
      <w:tr w:rsidR="00B125F1" w14:paraId="497AB18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42300C4" w14:textId="77777777" w:rsidR="00B125F1" w:rsidRDefault="00B125F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E15B5B" w14:textId="77777777" w:rsidR="00B125F1" w:rsidRDefault="00B125F1" w:rsidP="00B125F1">
            <w:pPr>
              <w:rPr>
                <w:sz w:val="20"/>
                <w:szCs w:val="20"/>
              </w:rPr>
            </w:pPr>
            <w:r>
              <w:rPr>
                <w:rFonts w:hint="eastAsia"/>
                <w:sz w:val="20"/>
                <w:szCs w:val="20"/>
              </w:rPr>
              <w:t>黑盒测试</w:t>
            </w:r>
          </w:p>
        </w:tc>
      </w:tr>
      <w:tr w:rsidR="00B125F1" w14:paraId="7F5B56C5"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2F8C762" w14:textId="77777777" w:rsidR="00B125F1" w:rsidRDefault="00B125F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D05B772" w14:textId="77777777" w:rsidR="00B125F1" w:rsidRDefault="00B125F1" w:rsidP="00B125F1">
            <w:pPr>
              <w:rPr>
                <w:sz w:val="20"/>
                <w:szCs w:val="20"/>
              </w:rPr>
            </w:pPr>
            <w:r>
              <w:rPr>
                <w:rFonts w:hint="eastAsia"/>
                <w:sz w:val="20"/>
                <w:szCs w:val="20"/>
              </w:rPr>
              <w:t>举报管理</w:t>
            </w:r>
          </w:p>
        </w:tc>
      </w:tr>
      <w:tr w:rsidR="00B125F1" w14:paraId="427E7E8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E1CC9E9" w14:textId="77777777" w:rsidR="00B125F1" w:rsidRDefault="00B125F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7AE3B5" w14:textId="77777777" w:rsidR="00B125F1" w:rsidRDefault="00B125F1" w:rsidP="00B125F1">
            <w:pPr>
              <w:rPr>
                <w:sz w:val="20"/>
                <w:szCs w:val="20"/>
              </w:rPr>
            </w:pPr>
            <w:r>
              <w:rPr>
                <w:rFonts w:hint="eastAsia"/>
                <w:sz w:val="20"/>
                <w:szCs w:val="20"/>
              </w:rPr>
              <w:t>管理员进入举报管理界面，查看举报详情后跳转到举报对象查看原对象</w:t>
            </w:r>
          </w:p>
        </w:tc>
      </w:tr>
      <w:tr w:rsidR="00B125F1" w14:paraId="3D567449"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9C8F0D7" w14:textId="77777777" w:rsidR="00B125F1" w:rsidRDefault="00B125F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CCC1BE1" w14:textId="77777777" w:rsidR="00B125F1" w:rsidRDefault="00B125F1" w:rsidP="00B125F1">
            <w:pPr>
              <w:rPr>
                <w:sz w:val="20"/>
                <w:szCs w:val="20"/>
              </w:rPr>
            </w:pPr>
            <w:r>
              <w:rPr>
                <w:rFonts w:hint="eastAsia"/>
                <w:sz w:val="20"/>
                <w:szCs w:val="20"/>
              </w:rPr>
              <w:t>检查管理员是否能进入举报管理界面查看举报详情后跳转到举报对象查看原对象</w:t>
            </w:r>
          </w:p>
        </w:tc>
      </w:tr>
      <w:tr w:rsidR="00B125F1" w14:paraId="3C28849E"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38B7DD93" w14:textId="77777777" w:rsidR="00B125F1" w:rsidRDefault="00B125F1" w:rsidP="00B125F1">
            <w:pPr>
              <w:rPr>
                <w:sz w:val="20"/>
                <w:szCs w:val="20"/>
              </w:rPr>
            </w:pPr>
            <w:r>
              <w:rPr>
                <w:rFonts w:hint="eastAsia"/>
                <w:sz w:val="20"/>
                <w:szCs w:val="20"/>
              </w:rPr>
              <w:t>初始条件和背景：</w:t>
            </w:r>
          </w:p>
          <w:p w14:paraId="00BC2E11" w14:textId="77777777" w:rsidR="00B125F1" w:rsidRDefault="00B125F1" w:rsidP="00B125F1">
            <w:pPr>
              <w:rPr>
                <w:sz w:val="20"/>
                <w:szCs w:val="20"/>
              </w:rPr>
            </w:pPr>
            <w:r>
              <w:rPr>
                <w:rFonts w:hint="eastAsia"/>
                <w:sz w:val="20"/>
                <w:szCs w:val="20"/>
              </w:rPr>
              <w:t>系统：PC端</w:t>
            </w:r>
          </w:p>
          <w:p w14:paraId="4E3FF799" w14:textId="77777777" w:rsidR="00B125F1" w:rsidRDefault="00B125F1" w:rsidP="00B125F1">
            <w:pPr>
              <w:rPr>
                <w:sz w:val="20"/>
                <w:szCs w:val="20"/>
              </w:rPr>
            </w:pPr>
            <w:r>
              <w:rPr>
                <w:rFonts w:hint="eastAsia"/>
                <w:sz w:val="20"/>
                <w:szCs w:val="20"/>
              </w:rPr>
              <w:t>浏览器：C</w:t>
            </w:r>
            <w:r>
              <w:rPr>
                <w:sz w:val="20"/>
                <w:szCs w:val="20"/>
              </w:rPr>
              <w:t>hrome</w:t>
            </w:r>
          </w:p>
          <w:p w14:paraId="070A95FB" w14:textId="77777777" w:rsidR="00B125F1" w:rsidRDefault="00B125F1" w:rsidP="00B125F1">
            <w:pPr>
              <w:rPr>
                <w:sz w:val="20"/>
                <w:szCs w:val="20"/>
              </w:rPr>
            </w:pPr>
            <w:r>
              <w:rPr>
                <w:rFonts w:hint="eastAsia"/>
                <w:sz w:val="20"/>
                <w:szCs w:val="20"/>
              </w:rPr>
              <w:t>注释：无</w:t>
            </w:r>
          </w:p>
        </w:tc>
      </w:tr>
      <w:tr w:rsidR="00B125F1" w14:paraId="7879BF59"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9747158" w14:textId="77777777" w:rsidR="00B125F1" w:rsidRDefault="00B125F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2D35E8" w14:textId="77777777" w:rsidR="00B125F1" w:rsidRDefault="00B125F1" w:rsidP="00B125F1">
            <w:pPr>
              <w:rPr>
                <w:sz w:val="20"/>
                <w:szCs w:val="20"/>
              </w:rPr>
            </w:pPr>
            <w:r>
              <w:rPr>
                <w:rFonts w:hint="eastAsia"/>
                <w:sz w:val="20"/>
                <w:szCs w:val="20"/>
              </w:rPr>
              <w:t>预期结果</w:t>
            </w:r>
          </w:p>
        </w:tc>
      </w:tr>
      <w:tr w:rsidR="00B125F1" w14:paraId="4E7C517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71AEB0C4" w14:textId="77777777" w:rsidR="00B125F1" w:rsidRDefault="00B125F1" w:rsidP="00B125F1">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5C054A6" w14:textId="77777777" w:rsidR="00B125F1" w:rsidRDefault="00B125F1" w:rsidP="00B125F1">
            <w:pPr>
              <w:rPr>
                <w:rFonts w:hint="eastAsia"/>
                <w:sz w:val="20"/>
                <w:szCs w:val="20"/>
              </w:rPr>
            </w:pPr>
            <w:r>
              <w:rPr>
                <w:rFonts w:hint="eastAsia"/>
                <w:sz w:val="20"/>
                <w:szCs w:val="20"/>
              </w:rPr>
              <w:t>页面转跳至该举报详情</w:t>
            </w:r>
          </w:p>
        </w:tc>
      </w:tr>
      <w:tr w:rsidR="00B125F1" w14:paraId="368F2EA3"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24E81C0" w14:textId="77777777" w:rsidR="00B125F1" w:rsidRDefault="00B125F1" w:rsidP="00B125F1">
            <w:pPr>
              <w:rPr>
                <w:rFonts w:hint="eastAsia"/>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8D460B7" w14:textId="6AF3DA0A" w:rsidR="00B125F1" w:rsidRDefault="00B125F1" w:rsidP="00B125F1">
            <w:pPr>
              <w:rPr>
                <w:rFonts w:hint="eastAsia"/>
                <w:sz w:val="20"/>
                <w:szCs w:val="20"/>
              </w:rPr>
            </w:pPr>
            <w:r>
              <w:rPr>
                <w:rFonts w:hint="eastAsia"/>
                <w:sz w:val="20"/>
                <w:szCs w:val="20"/>
              </w:rPr>
              <w:t>页面跳转到举报对象的原内容。如果举报对象是动态，就跳到对应的动态页面</w:t>
            </w:r>
          </w:p>
        </w:tc>
      </w:tr>
    </w:tbl>
    <w:p w14:paraId="04BF81AA" w14:textId="77777777" w:rsidR="00B125F1" w:rsidRDefault="00B125F1">
      <w:pPr>
        <w:rPr>
          <w:rFonts w:hint="eastAsia"/>
        </w:rPr>
      </w:pPr>
    </w:p>
    <w:p w14:paraId="5E2B5FD0" w14:textId="77777777" w:rsidR="00EF6271" w:rsidRDefault="00EF6271">
      <w:pPr>
        <w:rPr>
          <w:rFonts w:hint="eastAsia"/>
        </w:rPr>
      </w:pPr>
    </w:p>
    <w:p w14:paraId="4107869A" w14:textId="77777777" w:rsidR="00EF6271" w:rsidRDefault="00EF6271">
      <w:pPr>
        <w:rPr>
          <w:rFonts w:hint="eastAsia"/>
        </w:rPr>
      </w:pPr>
    </w:p>
    <w:p w14:paraId="58C3AC31" w14:textId="77777777" w:rsidR="00EF6271" w:rsidRDefault="00EF6271">
      <w:pPr>
        <w:rPr>
          <w:rFonts w:hint="eastAsia"/>
        </w:rPr>
      </w:pPr>
    </w:p>
    <w:p w14:paraId="65B1C35E" w14:textId="77777777" w:rsidR="00EF6271" w:rsidRDefault="00EF6271">
      <w:pPr>
        <w:rPr>
          <w:rFonts w:hint="eastAsia"/>
        </w:rPr>
      </w:pPr>
    </w:p>
    <w:p w14:paraId="6FA0D8BE" w14:textId="77777777" w:rsidR="00EF6271" w:rsidRDefault="00EF6271">
      <w:pPr>
        <w:rPr>
          <w:rFonts w:hint="eastAsia"/>
        </w:rPr>
      </w:pPr>
    </w:p>
    <w:p w14:paraId="08A7EAEF" w14:textId="77777777" w:rsidR="00EF6271" w:rsidRDefault="00EF6271">
      <w:pPr>
        <w:rPr>
          <w:rFonts w:hint="eastAsia"/>
        </w:rPr>
      </w:pPr>
    </w:p>
    <w:p w14:paraId="2CEC9AAF" w14:textId="77777777" w:rsidR="00EF6271" w:rsidRDefault="00EF6271">
      <w:pPr>
        <w:rPr>
          <w:rFonts w:hint="eastAsia"/>
        </w:rPr>
      </w:pPr>
    </w:p>
    <w:p w14:paraId="0BF6E679" w14:textId="77777777" w:rsidR="00EF6271" w:rsidRDefault="00EF6271">
      <w:pPr>
        <w:rPr>
          <w:rFonts w:hint="eastAsia"/>
        </w:rPr>
      </w:pPr>
    </w:p>
    <w:p w14:paraId="19F45A98" w14:textId="77777777" w:rsidR="00EF6271" w:rsidRDefault="00EF6271">
      <w:pPr>
        <w:rPr>
          <w:rFonts w:hint="eastAsia"/>
        </w:rPr>
      </w:pPr>
    </w:p>
    <w:p w14:paraId="4E443A42" w14:textId="77777777" w:rsidR="00EF6271" w:rsidRDefault="00EF6271">
      <w:pPr>
        <w:rPr>
          <w:rFonts w:hint="eastAsia"/>
        </w:rPr>
      </w:pPr>
    </w:p>
    <w:p w14:paraId="2A7BC2EE" w14:textId="77777777" w:rsidR="00EF6271" w:rsidRDefault="00EF6271">
      <w:pPr>
        <w:rPr>
          <w:rFonts w:hint="eastAsia"/>
        </w:rPr>
      </w:pPr>
    </w:p>
    <w:p w14:paraId="68F1ECD7" w14:textId="77777777" w:rsidR="00EF6271" w:rsidRDefault="00EF6271">
      <w:pPr>
        <w:rPr>
          <w:rFonts w:hint="eastAsia"/>
        </w:rPr>
      </w:pPr>
    </w:p>
    <w:p w14:paraId="2417DFC8" w14:textId="77777777" w:rsidR="00EF6271" w:rsidRDefault="00EF6271">
      <w:pPr>
        <w:rPr>
          <w:rFonts w:hint="eastAsia"/>
        </w:rPr>
      </w:pPr>
    </w:p>
    <w:p w14:paraId="42F0AFCE" w14:textId="77777777" w:rsidR="00EF6271" w:rsidRDefault="00EF6271">
      <w:pPr>
        <w:rPr>
          <w:rFonts w:hint="eastAsia"/>
        </w:rPr>
      </w:pPr>
    </w:p>
    <w:p w14:paraId="26955BDD" w14:textId="77777777" w:rsidR="00EF6271" w:rsidRDefault="00EF6271">
      <w:pPr>
        <w:rPr>
          <w:rFonts w:hint="eastAsia"/>
        </w:rPr>
      </w:pPr>
    </w:p>
    <w:p w14:paraId="4AF1E196" w14:textId="77777777" w:rsidR="00EF6271" w:rsidRDefault="00EF6271">
      <w:pPr>
        <w:rPr>
          <w:rFonts w:hint="eastAsia"/>
        </w:rPr>
      </w:pPr>
    </w:p>
    <w:p w14:paraId="3C680917" w14:textId="77777777" w:rsidR="00EF6271" w:rsidRDefault="00EF6271">
      <w:pPr>
        <w:rPr>
          <w:rFonts w:hint="eastAsia"/>
        </w:rPr>
      </w:pPr>
    </w:p>
    <w:p w14:paraId="7E3189C6" w14:textId="77777777" w:rsidR="00EF6271" w:rsidRDefault="00EF6271">
      <w:pPr>
        <w:rPr>
          <w:rFonts w:hint="eastAsia"/>
        </w:rPr>
      </w:pPr>
    </w:p>
    <w:p w14:paraId="4D7F69A4" w14:textId="77777777" w:rsidR="00EF6271" w:rsidRDefault="00EF6271">
      <w:pPr>
        <w:rPr>
          <w:rFonts w:hint="eastAsia"/>
        </w:rPr>
      </w:pPr>
    </w:p>
    <w:p w14:paraId="2C048408" w14:textId="77777777" w:rsidR="00EF6271" w:rsidRPr="00B125F1" w:rsidRDefault="00EF6271">
      <w:pPr>
        <w:rPr>
          <w:rFonts w:hint="eastAsia"/>
        </w:rPr>
      </w:pPr>
    </w:p>
    <w:p w14:paraId="7D9A1233" w14:textId="50670186" w:rsidR="00B125F1" w:rsidRDefault="00B125F1" w:rsidP="00B125F1">
      <w:pPr>
        <w:pStyle w:val="a1"/>
      </w:pPr>
      <w:bookmarkStart w:id="52" w:name="_Toc533374741"/>
      <w:r>
        <w:rPr>
          <w:rFonts w:hint="eastAsia"/>
        </w:rPr>
        <w:lastRenderedPageBreak/>
        <w:t>查看跳转到举报对象（地点）</w:t>
      </w:r>
      <w:bookmarkEnd w:id="52"/>
    </w:p>
    <w:tbl>
      <w:tblPr>
        <w:tblStyle w:val="15"/>
        <w:tblW w:w="8296" w:type="dxa"/>
        <w:tblLayout w:type="fixed"/>
        <w:tblLook w:val="04A0" w:firstRow="1" w:lastRow="0" w:firstColumn="1" w:lastColumn="0" w:noHBand="0" w:noVBand="1"/>
      </w:tblPr>
      <w:tblGrid>
        <w:gridCol w:w="2155"/>
        <w:gridCol w:w="1993"/>
        <w:gridCol w:w="4148"/>
      </w:tblGrid>
      <w:tr w:rsidR="00B125F1" w14:paraId="1D7235F0"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AB91D59"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A7ABAF" w14:textId="77777777" w:rsidR="00B125F1" w:rsidRDefault="00B125F1" w:rsidP="00B125F1">
            <w:pPr>
              <w:rPr>
                <w:sz w:val="20"/>
                <w:szCs w:val="20"/>
              </w:rPr>
            </w:pPr>
            <w:r>
              <w:rPr>
                <w:rFonts w:hint="eastAsia"/>
                <w:sz w:val="20"/>
                <w:szCs w:val="20"/>
              </w:rPr>
              <w:t>TC</w:t>
            </w:r>
            <w:r>
              <w:rPr>
                <w:sz w:val="20"/>
                <w:szCs w:val="20"/>
              </w:rPr>
              <w:t>-A-</w:t>
            </w:r>
          </w:p>
        </w:tc>
      </w:tr>
      <w:tr w:rsidR="00B125F1" w14:paraId="412BC13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418BF81A"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B9D4F6" w14:textId="46FF085B" w:rsidR="00B125F1" w:rsidRDefault="00B125F1" w:rsidP="00B125F1">
            <w:pPr>
              <w:rPr>
                <w:rFonts w:hint="eastAsia"/>
                <w:sz w:val="20"/>
                <w:szCs w:val="20"/>
              </w:rPr>
            </w:pPr>
            <w:r>
              <w:rPr>
                <w:rFonts w:hint="eastAsia"/>
                <w:sz w:val="20"/>
                <w:szCs w:val="20"/>
              </w:rPr>
              <w:t>跳转到举报对象原内容（地点）</w:t>
            </w:r>
          </w:p>
        </w:tc>
      </w:tr>
      <w:tr w:rsidR="00B125F1" w14:paraId="16D15BDC"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469FA794" w14:textId="77777777" w:rsidR="00B125F1" w:rsidRDefault="00B125F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5ECC1BD" w14:textId="7FE0D343" w:rsidR="00B125F1" w:rsidRDefault="00EF6271" w:rsidP="00B125F1">
            <w:pPr>
              <w:rPr>
                <w:sz w:val="20"/>
                <w:szCs w:val="20"/>
              </w:rPr>
            </w:pPr>
            <w:r>
              <w:rPr>
                <w:rFonts w:hint="eastAsia"/>
                <w:sz w:val="20"/>
                <w:szCs w:val="20"/>
              </w:rPr>
              <w:t>跳转到举报对象原内容（地点</w:t>
            </w:r>
            <w:r w:rsidR="00B125F1">
              <w:rPr>
                <w:rFonts w:hint="eastAsia"/>
                <w:sz w:val="20"/>
                <w:szCs w:val="20"/>
              </w:rPr>
              <w:t>）</w:t>
            </w:r>
          </w:p>
        </w:tc>
      </w:tr>
      <w:tr w:rsidR="00B125F1" w14:paraId="06386CE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8BDC57C" w14:textId="77777777" w:rsidR="00B125F1" w:rsidRDefault="00B125F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34E1997" w14:textId="77777777" w:rsidR="00B125F1" w:rsidRDefault="00B125F1" w:rsidP="00B125F1">
            <w:pPr>
              <w:rPr>
                <w:sz w:val="20"/>
                <w:szCs w:val="20"/>
              </w:rPr>
            </w:pPr>
            <w:r>
              <w:rPr>
                <w:rFonts w:hint="eastAsia"/>
                <w:sz w:val="20"/>
                <w:szCs w:val="20"/>
              </w:rPr>
              <w:t>管理员</w:t>
            </w:r>
          </w:p>
        </w:tc>
      </w:tr>
      <w:tr w:rsidR="00B125F1" w14:paraId="72EFBBF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DB7AD58" w14:textId="77777777" w:rsidR="00B125F1" w:rsidRDefault="00B125F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A81DC5D" w14:textId="77777777" w:rsidR="00B125F1" w:rsidRDefault="00B125F1" w:rsidP="00B125F1">
            <w:pPr>
              <w:rPr>
                <w:sz w:val="20"/>
                <w:szCs w:val="20"/>
              </w:rPr>
            </w:pPr>
            <w:r>
              <w:rPr>
                <w:rFonts w:hint="eastAsia"/>
                <w:sz w:val="20"/>
                <w:szCs w:val="20"/>
              </w:rPr>
              <w:t>黑盒测试</w:t>
            </w:r>
          </w:p>
        </w:tc>
      </w:tr>
      <w:tr w:rsidR="00B125F1" w14:paraId="25FA48E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720BE1CD" w14:textId="77777777" w:rsidR="00B125F1" w:rsidRDefault="00B125F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CE27048" w14:textId="77777777" w:rsidR="00B125F1" w:rsidRDefault="00B125F1" w:rsidP="00B125F1">
            <w:pPr>
              <w:rPr>
                <w:sz w:val="20"/>
                <w:szCs w:val="20"/>
              </w:rPr>
            </w:pPr>
            <w:r>
              <w:rPr>
                <w:rFonts w:hint="eastAsia"/>
                <w:sz w:val="20"/>
                <w:szCs w:val="20"/>
              </w:rPr>
              <w:t>举报管理</w:t>
            </w:r>
          </w:p>
        </w:tc>
      </w:tr>
      <w:tr w:rsidR="00B125F1" w14:paraId="6CBEB99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DCBC274" w14:textId="77777777" w:rsidR="00B125F1" w:rsidRDefault="00B125F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EF8B45" w14:textId="77777777" w:rsidR="00B125F1" w:rsidRDefault="00B125F1" w:rsidP="00B125F1">
            <w:pPr>
              <w:rPr>
                <w:sz w:val="20"/>
                <w:szCs w:val="20"/>
              </w:rPr>
            </w:pPr>
            <w:r>
              <w:rPr>
                <w:rFonts w:hint="eastAsia"/>
                <w:sz w:val="20"/>
                <w:szCs w:val="20"/>
              </w:rPr>
              <w:t>管理员进入举报管理界面，查看举报详情后跳转到举报对象查看原对象</w:t>
            </w:r>
          </w:p>
        </w:tc>
      </w:tr>
      <w:tr w:rsidR="00B125F1" w14:paraId="7503353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6BE1F845" w14:textId="77777777" w:rsidR="00B125F1" w:rsidRDefault="00B125F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6FE4E00" w14:textId="77777777" w:rsidR="00B125F1" w:rsidRDefault="00B125F1" w:rsidP="00B125F1">
            <w:pPr>
              <w:rPr>
                <w:sz w:val="20"/>
                <w:szCs w:val="20"/>
              </w:rPr>
            </w:pPr>
            <w:r>
              <w:rPr>
                <w:rFonts w:hint="eastAsia"/>
                <w:sz w:val="20"/>
                <w:szCs w:val="20"/>
              </w:rPr>
              <w:t>检查管理员是否能进入举报管理界面查看举报详情后跳转到举报对象查看原对象</w:t>
            </w:r>
          </w:p>
        </w:tc>
      </w:tr>
      <w:tr w:rsidR="00B125F1" w14:paraId="06F45476"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171E1378" w14:textId="77777777" w:rsidR="00B125F1" w:rsidRDefault="00B125F1" w:rsidP="00B125F1">
            <w:pPr>
              <w:rPr>
                <w:sz w:val="20"/>
                <w:szCs w:val="20"/>
              </w:rPr>
            </w:pPr>
            <w:r>
              <w:rPr>
                <w:rFonts w:hint="eastAsia"/>
                <w:sz w:val="20"/>
                <w:szCs w:val="20"/>
              </w:rPr>
              <w:t>初始条件和背景：</w:t>
            </w:r>
          </w:p>
          <w:p w14:paraId="77DD9FF5" w14:textId="77777777" w:rsidR="00B125F1" w:rsidRDefault="00B125F1" w:rsidP="00B125F1">
            <w:pPr>
              <w:rPr>
                <w:sz w:val="20"/>
                <w:szCs w:val="20"/>
              </w:rPr>
            </w:pPr>
            <w:r>
              <w:rPr>
                <w:rFonts w:hint="eastAsia"/>
                <w:sz w:val="20"/>
                <w:szCs w:val="20"/>
              </w:rPr>
              <w:t>系统：PC端</w:t>
            </w:r>
          </w:p>
          <w:p w14:paraId="0C4E7125" w14:textId="77777777" w:rsidR="00B125F1" w:rsidRDefault="00B125F1" w:rsidP="00B125F1">
            <w:pPr>
              <w:rPr>
                <w:sz w:val="20"/>
                <w:szCs w:val="20"/>
              </w:rPr>
            </w:pPr>
            <w:r>
              <w:rPr>
                <w:rFonts w:hint="eastAsia"/>
                <w:sz w:val="20"/>
                <w:szCs w:val="20"/>
              </w:rPr>
              <w:t>浏览器：C</w:t>
            </w:r>
            <w:r>
              <w:rPr>
                <w:sz w:val="20"/>
                <w:szCs w:val="20"/>
              </w:rPr>
              <w:t>hrome</w:t>
            </w:r>
          </w:p>
          <w:p w14:paraId="385744BA" w14:textId="77777777" w:rsidR="00B125F1" w:rsidRDefault="00B125F1" w:rsidP="00B125F1">
            <w:pPr>
              <w:rPr>
                <w:sz w:val="20"/>
                <w:szCs w:val="20"/>
              </w:rPr>
            </w:pPr>
            <w:r>
              <w:rPr>
                <w:rFonts w:hint="eastAsia"/>
                <w:sz w:val="20"/>
                <w:szCs w:val="20"/>
              </w:rPr>
              <w:t>注释：无</w:t>
            </w:r>
          </w:p>
        </w:tc>
      </w:tr>
      <w:tr w:rsidR="00B125F1" w14:paraId="3DB4132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6658F1E1" w14:textId="77777777" w:rsidR="00B125F1" w:rsidRDefault="00B125F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443BB9" w14:textId="77777777" w:rsidR="00B125F1" w:rsidRDefault="00B125F1" w:rsidP="00B125F1">
            <w:pPr>
              <w:rPr>
                <w:sz w:val="20"/>
                <w:szCs w:val="20"/>
              </w:rPr>
            </w:pPr>
            <w:r>
              <w:rPr>
                <w:rFonts w:hint="eastAsia"/>
                <w:sz w:val="20"/>
                <w:szCs w:val="20"/>
              </w:rPr>
              <w:t>预期结果</w:t>
            </w:r>
          </w:p>
        </w:tc>
      </w:tr>
      <w:tr w:rsidR="00B125F1" w14:paraId="4A6C7DF5"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404EBA9F" w14:textId="77777777" w:rsidR="00B125F1" w:rsidRDefault="00B125F1" w:rsidP="00B125F1">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75A333D" w14:textId="77777777" w:rsidR="00B125F1" w:rsidRDefault="00B125F1" w:rsidP="00B125F1">
            <w:pPr>
              <w:rPr>
                <w:rFonts w:hint="eastAsia"/>
                <w:sz w:val="20"/>
                <w:szCs w:val="20"/>
              </w:rPr>
            </w:pPr>
            <w:r>
              <w:rPr>
                <w:rFonts w:hint="eastAsia"/>
                <w:sz w:val="20"/>
                <w:szCs w:val="20"/>
              </w:rPr>
              <w:t>页面转跳至该举报详情</w:t>
            </w:r>
          </w:p>
        </w:tc>
      </w:tr>
      <w:tr w:rsidR="00B125F1" w14:paraId="7B2E6189"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F28EED4" w14:textId="77777777" w:rsidR="00B125F1" w:rsidRDefault="00B125F1" w:rsidP="00B125F1">
            <w:pPr>
              <w:rPr>
                <w:rFonts w:hint="eastAsia"/>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205F1827" w14:textId="775049C7" w:rsidR="00B125F1" w:rsidRDefault="00EF6271" w:rsidP="00B125F1">
            <w:pPr>
              <w:rPr>
                <w:rFonts w:hint="eastAsia"/>
                <w:sz w:val="20"/>
                <w:szCs w:val="20"/>
              </w:rPr>
            </w:pPr>
            <w:r>
              <w:rPr>
                <w:rFonts w:hint="eastAsia"/>
                <w:sz w:val="20"/>
                <w:szCs w:val="20"/>
              </w:rPr>
              <w:t>页面跳转到举报对象的原内容。如果举报对象是地点，就跳到对应的地点</w:t>
            </w:r>
            <w:r w:rsidR="00B125F1">
              <w:rPr>
                <w:rFonts w:hint="eastAsia"/>
                <w:sz w:val="20"/>
                <w:szCs w:val="20"/>
              </w:rPr>
              <w:t>页面</w:t>
            </w:r>
          </w:p>
        </w:tc>
      </w:tr>
    </w:tbl>
    <w:p w14:paraId="3D60CF03" w14:textId="77777777" w:rsidR="00B125F1" w:rsidRDefault="00B125F1" w:rsidP="00B125F1">
      <w:pPr>
        <w:rPr>
          <w:rFonts w:hint="eastAsia"/>
        </w:rPr>
      </w:pPr>
    </w:p>
    <w:p w14:paraId="45F284E0" w14:textId="77777777" w:rsidR="00B125F1" w:rsidRDefault="00B125F1" w:rsidP="00B125F1">
      <w:pPr>
        <w:rPr>
          <w:rFonts w:hint="eastAsia"/>
        </w:rPr>
      </w:pPr>
    </w:p>
    <w:p w14:paraId="310193FF" w14:textId="77777777" w:rsidR="000560D3" w:rsidRDefault="000560D3">
      <w:pPr>
        <w:rPr>
          <w:rFonts w:hint="eastAsia"/>
        </w:rPr>
      </w:pPr>
    </w:p>
    <w:p w14:paraId="4449FD60" w14:textId="77777777" w:rsidR="00EF6271" w:rsidRDefault="00EF6271">
      <w:pPr>
        <w:rPr>
          <w:rFonts w:hint="eastAsia"/>
        </w:rPr>
      </w:pPr>
    </w:p>
    <w:p w14:paraId="658A16E0" w14:textId="77777777" w:rsidR="00EF6271" w:rsidRDefault="00EF6271">
      <w:pPr>
        <w:rPr>
          <w:rFonts w:hint="eastAsia"/>
        </w:rPr>
      </w:pPr>
    </w:p>
    <w:p w14:paraId="7D9C88C1" w14:textId="77777777" w:rsidR="00EF6271" w:rsidRDefault="00EF6271">
      <w:pPr>
        <w:rPr>
          <w:rFonts w:hint="eastAsia"/>
        </w:rPr>
      </w:pPr>
    </w:p>
    <w:p w14:paraId="79375E34" w14:textId="77777777" w:rsidR="00EF6271" w:rsidRDefault="00EF6271">
      <w:pPr>
        <w:rPr>
          <w:rFonts w:hint="eastAsia"/>
        </w:rPr>
      </w:pPr>
    </w:p>
    <w:p w14:paraId="5C25E81A" w14:textId="77777777" w:rsidR="00EF6271" w:rsidRDefault="00EF6271">
      <w:pPr>
        <w:rPr>
          <w:rFonts w:hint="eastAsia"/>
        </w:rPr>
      </w:pPr>
    </w:p>
    <w:p w14:paraId="354606FC" w14:textId="77777777" w:rsidR="00EF6271" w:rsidRDefault="00EF6271">
      <w:pPr>
        <w:rPr>
          <w:rFonts w:hint="eastAsia"/>
        </w:rPr>
      </w:pPr>
    </w:p>
    <w:p w14:paraId="5A86CDB5" w14:textId="77777777" w:rsidR="00EF6271" w:rsidRDefault="00EF6271">
      <w:pPr>
        <w:rPr>
          <w:rFonts w:hint="eastAsia"/>
        </w:rPr>
      </w:pPr>
    </w:p>
    <w:p w14:paraId="008E82A2" w14:textId="77777777" w:rsidR="00EF6271" w:rsidRDefault="00EF6271">
      <w:pPr>
        <w:rPr>
          <w:rFonts w:hint="eastAsia"/>
        </w:rPr>
      </w:pPr>
    </w:p>
    <w:p w14:paraId="76362736" w14:textId="77777777" w:rsidR="00EF6271" w:rsidRDefault="00EF6271">
      <w:pPr>
        <w:rPr>
          <w:rFonts w:hint="eastAsia"/>
        </w:rPr>
      </w:pPr>
    </w:p>
    <w:p w14:paraId="168B42D3" w14:textId="77777777" w:rsidR="00EF6271" w:rsidRDefault="00EF6271">
      <w:pPr>
        <w:rPr>
          <w:rFonts w:hint="eastAsia"/>
        </w:rPr>
      </w:pPr>
    </w:p>
    <w:p w14:paraId="778F4F92" w14:textId="77777777" w:rsidR="00EF6271" w:rsidRDefault="00EF6271">
      <w:pPr>
        <w:rPr>
          <w:rFonts w:hint="eastAsia"/>
        </w:rPr>
      </w:pPr>
    </w:p>
    <w:p w14:paraId="4FEC99B6" w14:textId="77777777" w:rsidR="00EF6271" w:rsidRDefault="00EF6271">
      <w:pPr>
        <w:rPr>
          <w:rFonts w:hint="eastAsia"/>
        </w:rPr>
      </w:pPr>
    </w:p>
    <w:p w14:paraId="42D1B6C1" w14:textId="77777777" w:rsidR="00EF6271" w:rsidRDefault="00EF6271">
      <w:pPr>
        <w:rPr>
          <w:rFonts w:hint="eastAsia"/>
        </w:rPr>
      </w:pPr>
    </w:p>
    <w:p w14:paraId="025CE993" w14:textId="77777777" w:rsidR="00EF6271" w:rsidRDefault="00EF6271">
      <w:pPr>
        <w:rPr>
          <w:rFonts w:hint="eastAsia"/>
        </w:rPr>
      </w:pPr>
    </w:p>
    <w:p w14:paraId="41796F9D" w14:textId="77777777" w:rsidR="00EF6271" w:rsidRDefault="00EF6271">
      <w:pPr>
        <w:rPr>
          <w:rFonts w:hint="eastAsia"/>
        </w:rPr>
      </w:pPr>
    </w:p>
    <w:p w14:paraId="6ABBB140" w14:textId="77777777" w:rsidR="00EF6271" w:rsidRDefault="00EF6271">
      <w:pPr>
        <w:rPr>
          <w:rFonts w:hint="eastAsia"/>
        </w:rPr>
      </w:pPr>
    </w:p>
    <w:p w14:paraId="3D8BE594" w14:textId="77777777" w:rsidR="00EF6271" w:rsidRDefault="00EF6271">
      <w:pPr>
        <w:rPr>
          <w:rFonts w:hint="eastAsia"/>
        </w:rPr>
      </w:pPr>
    </w:p>
    <w:p w14:paraId="3AF325E0" w14:textId="77777777" w:rsidR="00EF6271" w:rsidRPr="00B125F1" w:rsidRDefault="00EF6271">
      <w:pPr>
        <w:rPr>
          <w:rFonts w:hint="eastAsia"/>
        </w:rPr>
      </w:pPr>
    </w:p>
    <w:p w14:paraId="58E0F99E" w14:textId="2E95D9E4" w:rsidR="00B125F1" w:rsidRDefault="00EF6271" w:rsidP="00B125F1">
      <w:pPr>
        <w:pStyle w:val="a1"/>
      </w:pPr>
      <w:bookmarkStart w:id="53" w:name="_Toc533374742"/>
      <w:r>
        <w:rPr>
          <w:rFonts w:hint="eastAsia"/>
        </w:rPr>
        <w:lastRenderedPageBreak/>
        <w:t>查看被举报用户</w:t>
      </w:r>
      <w:r w:rsidR="00B125F1">
        <w:rPr>
          <w:rFonts w:hint="eastAsia"/>
        </w:rPr>
        <w:t>信息将其加入黑名单</w:t>
      </w:r>
      <w:bookmarkEnd w:id="53"/>
    </w:p>
    <w:tbl>
      <w:tblPr>
        <w:tblStyle w:val="15"/>
        <w:tblW w:w="8296" w:type="dxa"/>
        <w:tblLayout w:type="fixed"/>
        <w:tblLook w:val="04A0" w:firstRow="1" w:lastRow="0" w:firstColumn="1" w:lastColumn="0" w:noHBand="0" w:noVBand="1"/>
      </w:tblPr>
      <w:tblGrid>
        <w:gridCol w:w="2155"/>
        <w:gridCol w:w="1993"/>
        <w:gridCol w:w="4148"/>
      </w:tblGrid>
      <w:tr w:rsidR="00B125F1" w14:paraId="298CF32F" w14:textId="77777777" w:rsidTr="00EF6271">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49D508FA" w14:textId="77777777" w:rsidR="00B125F1" w:rsidRDefault="00B125F1" w:rsidP="00B125F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C62BDA" w14:textId="77777777" w:rsidR="00B125F1" w:rsidRDefault="00B125F1" w:rsidP="00B125F1">
            <w:pPr>
              <w:rPr>
                <w:sz w:val="20"/>
                <w:szCs w:val="20"/>
              </w:rPr>
            </w:pPr>
            <w:r>
              <w:rPr>
                <w:rFonts w:hint="eastAsia"/>
                <w:sz w:val="20"/>
                <w:szCs w:val="20"/>
              </w:rPr>
              <w:t>TC</w:t>
            </w:r>
            <w:r>
              <w:rPr>
                <w:sz w:val="20"/>
                <w:szCs w:val="20"/>
              </w:rPr>
              <w:t>-A-</w:t>
            </w:r>
          </w:p>
        </w:tc>
      </w:tr>
      <w:tr w:rsidR="00B125F1" w14:paraId="2324B393"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F5A1344" w14:textId="77777777" w:rsidR="00B125F1" w:rsidRDefault="00B125F1" w:rsidP="00B125F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DA1CC3A" w14:textId="5633F4DB" w:rsidR="00B125F1" w:rsidRDefault="00EF6271" w:rsidP="00EF6271">
            <w:pPr>
              <w:rPr>
                <w:rFonts w:hint="eastAsia"/>
                <w:sz w:val="20"/>
                <w:szCs w:val="20"/>
              </w:rPr>
            </w:pPr>
            <w:r>
              <w:rPr>
                <w:rFonts w:hint="eastAsia"/>
                <w:sz w:val="20"/>
                <w:szCs w:val="20"/>
              </w:rPr>
              <w:t>查看被</w:t>
            </w:r>
            <w:r w:rsidR="00B125F1">
              <w:rPr>
                <w:rFonts w:hint="eastAsia"/>
                <w:sz w:val="20"/>
                <w:szCs w:val="20"/>
              </w:rPr>
              <w:t>举报</w:t>
            </w:r>
            <w:r>
              <w:rPr>
                <w:rFonts w:hint="eastAsia"/>
                <w:sz w:val="20"/>
                <w:szCs w:val="20"/>
              </w:rPr>
              <w:t>用户信息将其加入黑名单</w:t>
            </w:r>
          </w:p>
        </w:tc>
      </w:tr>
      <w:tr w:rsidR="00EF6271" w14:paraId="53B6786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209D476" w14:textId="77777777" w:rsidR="00EF6271" w:rsidRDefault="00EF6271" w:rsidP="00B125F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E288656" w14:textId="22455325" w:rsidR="00EF6271" w:rsidRDefault="00EF6271" w:rsidP="00B125F1">
            <w:pPr>
              <w:rPr>
                <w:sz w:val="20"/>
                <w:szCs w:val="20"/>
              </w:rPr>
            </w:pPr>
            <w:r>
              <w:rPr>
                <w:rFonts w:hint="eastAsia"/>
                <w:sz w:val="20"/>
                <w:szCs w:val="20"/>
              </w:rPr>
              <w:t>查看被举报用户信息将其加入黑名单</w:t>
            </w:r>
          </w:p>
        </w:tc>
      </w:tr>
      <w:tr w:rsidR="00EF6271" w14:paraId="05C47F1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A367F49" w14:textId="77777777" w:rsidR="00EF6271" w:rsidRDefault="00EF6271" w:rsidP="00B125F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7BDC1E7" w14:textId="77777777" w:rsidR="00EF6271" w:rsidRDefault="00EF6271" w:rsidP="00B125F1">
            <w:pPr>
              <w:rPr>
                <w:sz w:val="20"/>
                <w:szCs w:val="20"/>
              </w:rPr>
            </w:pPr>
            <w:r>
              <w:rPr>
                <w:rFonts w:hint="eastAsia"/>
                <w:sz w:val="20"/>
                <w:szCs w:val="20"/>
              </w:rPr>
              <w:t>管理员</w:t>
            </w:r>
          </w:p>
        </w:tc>
      </w:tr>
      <w:tr w:rsidR="00EF6271" w14:paraId="01FB28CB"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5E4CED86" w14:textId="77777777" w:rsidR="00EF6271" w:rsidRDefault="00EF6271" w:rsidP="00B125F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84108CB" w14:textId="77777777" w:rsidR="00EF6271" w:rsidRDefault="00EF6271" w:rsidP="00B125F1">
            <w:pPr>
              <w:rPr>
                <w:sz w:val="20"/>
                <w:szCs w:val="20"/>
              </w:rPr>
            </w:pPr>
            <w:r>
              <w:rPr>
                <w:rFonts w:hint="eastAsia"/>
                <w:sz w:val="20"/>
                <w:szCs w:val="20"/>
              </w:rPr>
              <w:t>黑盒测试</w:t>
            </w:r>
          </w:p>
        </w:tc>
      </w:tr>
      <w:tr w:rsidR="00EF6271" w14:paraId="6340598E"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1B58AD72" w14:textId="77777777" w:rsidR="00EF6271" w:rsidRDefault="00EF6271" w:rsidP="00B125F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029CA6" w14:textId="77777777" w:rsidR="00EF6271" w:rsidRDefault="00EF6271" w:rsidP="00B125F1">
            <w:pPr>
              <w:rPr>
                <w:sz w:val="20"/>
                <w:szCs w:val="20"/>
              </w:rPr>
            </w:pPr>
            <w:r>
              <w:rPr>
                <w:rFonts w:hint="eastAsia"/>
                <w:sz w:val="20"/>
                <w:szCs w:val="20"/>
              </w:rPr>
              <w:t>举报管理</w:t>
            </w:r>
          </w:p>
        </w:tc>
      </w:tr>
      <w:tr w:rsidR="00EF6271" w14:paraId="58A68042"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36B880D7" w14:textId="77777777" w:rsidR="00EF6271" w:rsidRDefault="00EF6271" w:rsidP="00B125F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F33934B" w14:textId="6F52602E" w:rsidR="00EF6271" w:rsidRDefault="00EF6271" w:rsidP="00B125F1">
            <w:pPr>
              <w:rPr>
                <w:sz w:val="20"/>
                <w:szCs w:val="20"/>
              </w:rPr>
            </w:pPr>
            <w:r>
              <w:rPr>
                <w:rFonts w:hint="eastAsia"/>
                <w:sz w:val="20"/>
                <w:szCs w:val="20"/>
              </w:rPr>
              <w:t>管理员进入举报管理界面，查看举报详情后</w:t>
            </w:r>
            <w:r>
              <w:rPr>
                <w:rFonts w:hint="eastAsia"/>
                <w:sz w:val="20"/>
                <w:szCs w:val="20"/>
              </w:rPr>
              <w:t>查看被举报用户信息将其加入黑名单</w:t>
            </w:r>
          </w:p>
        </w:tc>
      </w:tr>
      <w:tr w:rsidR="00EF6271" w14:paraId="77B5F7E8" w14:textId="77777777" w:rsidTr="00B125F1">
        <w:tc>
          <w:tcPr>
            <w:tcW w:w="4148" w:type="dxa"/>
            <w:gridSpan w:val="2"/>
            <w:tcBorders>
              <w:top w:val="single" w:sz="4" w:space="0" w:color="000000"/>
              <w:left w:val="single" w:sz="4" w:space="0" w:color="000000"/>
              <w:bottom w:val="single" w:sz="4" w:space="0" w:color="000000"/>
              <w:right w:val="single" w:sz="4" w:space="0" w:color="000000"/>
            </w:tcBorders>
          </w:tcPr>
          <w:p w14:paraId="06933FEB" w14:textId="77777777" w:rsidR="00EF6271" w:rsidRDefault="00EF6271" w:rsidP="00B125F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A07C8FA" w14:textId="4640B853" w:rsidR="00EF6271" w:rsidRDefault="00EF6271" w:rsidP="00EF6271">
            <w:pPr>
              <w:rPr>
                <w:sz w:val="20"/>
                <w:szCs w:val="20"/>
              </w:rPr>
            </w:pPr>
            <w:r>
              <w:rPr>
                <w:rFonts w:hint="eastAsia"/>
                <w:sz w:val="20"/>
                <w:szCs w:val="20"/>
              </w:rPr>
              <w:t>检查管理员是否能进入举报管理界面查看举报详情后查看被举报用户信息将其加入黑名单</w:t>
            </w:r>
          </w:p>
        </w:tc>
      </w:tr>
      <w:tr w:rsidR="00EF6271" w14:paraId="6B4EA865" w14:textId="77777777" w:rsidTr="00B125F1">
        <w:trPr>
          <w:trHeight w:val="1445"/>
        </w:trPr>
        <w:tc>
          <w:tcPr>
            <w:tcW w:w="8296" w:type="dxa"/>
            <w:gridSpan w:val="3"/>
            <w:tcBorders>
              <w:top w:val="single" w:sz="4" w:space="0" w:color="000000"/>
              <w:left w:val="single" w:sz="4" w:space="0" w:color="000000"/>
              <w:right w:val="single" w:sz="4" w:space="0" w:color="000000"/>
            </w:tcBorders>
          </w:tcPr>
          <w:p w14:paraId="1AF47E5D" w14:textId="77777777" w:rsidR="00EF6271" w:rsidRDefault="00EF6271" w:rsidP="00B125F1">
            <w:pPr>
              <w:rPr>
                <w:sz w:val="20"/>
                <w:szCs w:val="20"/>
              </w:rPr>
            </w:pPr>
            <w:r>
              <w:rPr>
                <w:rFonts w:hint="eastAsia"/>
                <w:sz w:val="20"/>
                <w:szCs w:val="20"/>
              </w:rPr>
              <w:t>初始条件和背景：</w:t>
            </w:r>
          </w:p>
          <w:p w14:paraId="30A06BA9" w14:textId="77777777" w:rsidR="00EF6271" w:rsidRDefault="00EF6271" w:rsidP="00B125F1">
            <w:pPr>
              <w:rPr>
                <w:sz w:val="20"/>
                <w:szCs w:val="20"/>
              </w:rPr>
            </w:pPr>
            <w:r>
              <w:rPr>
                <w:rFonts w:hint="eastAsia"/>
                <w:sz w:val="20"/>
                <w:szCs w:val="20"/>
              </w:rPr>
              <w:t>系统：PC端</w:t>
            </w:r>
          </w:p>
          <w:p w14:paraId="154EFCE0" w14:textId="77777777" w:rsidR="00EF6271" w:rsidRDefault="00EF6271" w:rsidP="00B125F1">
            <w:pPr>
              <w:rPr>
                <w:sz w:val="20"/>
                <w:szCs w:val="20"/>
              </w:rPr>
            </w:pPr>
            <w:r>
              <w:rPr>
                <w:rFonts w:hint="eastAsia"/>
                <w:sz w:val="20"/>
                <w:szCs w:val="20"/>
              </w:rPr>
              <w:t>浏览器：C</w:t>
            </w:r>
            <w:r>
              <w:rPr>
                <w:sz w:val="20"/>
                <w:szCs w:val="20"/>
              </w:rPr>
              <w:t>hrome</w:t>
            </w:r>
          </w:p>
          <w:p w14:paraId="1247E5FC" w14:textId="77777777" w:rsidR="00EF6271" w:rsidRDefault="00EF6271" w:rsidP="00B125F1">
            <w:pPr>
              <w:rPr>
                <w:sz w:val="20"/>
                <w:szCs w:val="20"/>
              </w:rPr>
            </w:pPr>
            <w:r>
              <w:rPr>
                <w:rFonts w:hint="eastAsia"/>
                <w:sz w:val="20"/>
                <w:szCs w:val="20"/>
              </w:rPr>
              <w:t>注释：无</w:t>
            </w:r>
          </w:p>
        </w:tc>
      </w:tr>
      <w:tr w:rsidR="00EF6271" w14:paraId="376DA49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439F1F34" w14:textId="77777777" w:rsidR="00EF6271" w:rsidRDefault="00EF6271" w:rsidP="00B125F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A7CF91D" w14:textId="77777777" w:rsidR="00EF6271" w:rsidRDefault="00EF6271" w:rsidP="00B125F1">
            <w:pPr>
              <w:rPr>
                <w:sz w:val="20"/>
                <w:szCs w:val="20"/>
              </w:rPr>
            </w:pPr>
            <w:r>
              <w:rPr>
                <w:rFonts w:hint="eastAsia"/>
                <w:sz w:val="20"/>
                <w:szCs w:val="20"/>
              </w:rPr>
              <w:t>预期结果</w:t>
            </w:r>
          </w:p>
        </w:tc>
      </w:tr>
      <w:tr w:rsidR="00EF6271" w14:paraId="102CE8FA"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04508456" w14:textId="77777777" w:rsidR="00EF6271" w:rsidRDefault="00EF6271" w:rsidP="00B125F1">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FF1894C" w14:textId="77777777" w:rsidR="00EF6271" w:rsidRDefault="00EF6271" w:rsidP="00B125F1">
            <w:pPr>
              <w:rPr>
                <w:rFonts w:hint="eastAsia"/>
                <w:sz w:val="20"/>
                <w:szCs w:val="20"/>
              </w:rPr>
            </w:pPr>
            <w:r>
              <w:rPr>
                <w:rFonts w:hint="eastAsia"/>
                <w:sz w:val="20"/>
                <w:szCs w:val="20"/>
              </w:rPr>
              <w:t>页面转跳至该举报详情</w:t>
            </w:r>
          </w:p>
        </w:tc>
      </w:tr>
      <w:tr w:rsidR="00EF6271" w14:paraId="58669AE8"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25F2736C" w14:textId="77777777" w:rsidR="00EF6271" w:rsidRDefault="00EF6271" w:rsidP="00B125F1">
            <w:pPr>
              <w:rPr>
                <w:rFonts w:hint="eastAsia"/>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6142BD57" w14:textId="08BC63C6" w:rsidR="00EF6271" w:rsidRDefault="00EF6271" w:rsidP="00EF6271">
            <w:pPr>
              <w:rPr>
                <w:rFonts w:hint="eastAsia"/>
                <w:sz w:val="20"/>
                <w:szCs w:val="20"/>
              </w:rPr>
            </w:pPr>
            <w:r>
              <w:rPr>
                <w:rFonts w:hint="eastAsia"/>
                <w:sz w:val="20"/>
                <w:szCs w:val="20"/>
              </w:rPr>
              <w:t xml:space="preserve">页面跳转到举报对象的原内容。如果举报对象是用户，就是用户个人信息页面 </w:t>
            </w:r>
          </w:p>
        </w:tc>
      </w:tr>
      <w:tr w:rsidR="00EF6271" w14:paraId="451C1FE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3C81E898" w14:textId="25261547" w:rsidR="00EF6271" w:rsidRDefault="00EF6271" w:rsidP="00B125F1">
            <w:pPr>
              <w:rPr>
                <w:rFonts w:hint="eastAsia"/>
                <w:sz w:val="20"/>
                <w:szCs w:val="20"/>
              </w:rPr>
            </w:pPr>
            <w:r>
              <w:rPr>
                <w:rFonts w:hint="eastAsia"/>
                <w:sz w:val="20"/>
                <w:szCs w:val="20"/>
              </w:rPr>
              <w:t>点击加入黑名单</w:t>
            </w:r>
          </w:p>
        </w:tc>
        <w:tc>
          <w:tcPr>
            <w:tcW w:w="6141" w:type="dxa"/>
            <w:gridSpan w:val="2"/>
            <w:tcBorders>
              <w:top w:val="single" w:sz="4" w:space="0" w:color="000000"/>
              <w:left w:val="single" w:sz="4" w:space="0" w:color="000000"/>
              <w:bottom w:val="single" w:sz="4" w:space="0" w:color="000000"/>
              <w:right w:val="single" w:sz="4" w:space="0" w:color="000000"/>
            </w:tcBorders>
          </w:tcPr>
          <w:p w14:paraId="5EC4F5F2" w14:textId="3F9F5EFC" w:rsidR="00EF6271" w:rsidRDefault="00EF6271" w:rsidP="00EF6271">
            <w:pPr>
              <w:rPr>
                <w:rFonts w:hint="eastAsia"/>
                <w:sz w:val="20"/>
                <w:szCs w:val="20"/>
              </w:rPr>
            </w:pPr>
            <w:r>
              <w:rPr>
                <w:rFonts w:hint="eastAsia"/>
                <w:sz w:val="20"/>
                <w:szCs w:val="20"/>
              </w:rPr>
              <w:t>弹出确认框</w:t>
            </w:r>
          </w:p>
        </w:tc>
      </w:tr>
      <w:tr w:rsidR="00EF6271" w14:paraId="08376EB1"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2C07D713" w14:textId="038E3674" w:rsidR="00EF6271" w:rsidRDefault="00EF6271" w:rsidP="00B125F1">
            <w:pPr>
              <w:rPr>
                <w:rFonts w:hint="eastAsia"/>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3D2C75F" w14:textId="656C4319" w:rsidR="00EF6271" w:rsidRDefault="00EF6271" w:rsidP="00EF6271">
            <w:pPr>
              <w:rPr>
                <w:rFonts w:hint="eastAsia"/>
                <w:sz w:val="20"/>
                <w:szCs w:val="20"/>
              </w:rPr>
            </w:pPr>
            <w:r>
              <w:rPr>
                <w:rFonts w:hint="eastAsia"/>
                <w:sz w:val="20"/>
                <w:szCs w:val="20"/>
              </w:rPr>
              <w:t>该用户被加入黑名单</w:t>
            </w:r>
          </w:p>
        </w:tc>
      </w:tr>
      <w:tr w:rsidR="00EF6271" w14:paraId="3BB0809E" w14:textId="77777777" w:rsidTr="00B125F1">
        <w:trPr>
          <w:trHeight w:val="392"/>
        </w:trPr>
        <w:tc>
          <w:tcPr>
            <w:tcW w:w="2155" w:type="dxa"/>
            <w:tcBorders>
              <w:top w:val="single" w:sz="4" w:space="0" w:color="000000"/>
              <w:left w:val="single" w:sz="4" w:space="0" w:color="000000"/>
              <w:bottom w:val="single" w:sz="4" w:space="0" w:color="000000"/>
              <w:right w:val="single" w:sz="4" w:space="0" w:color="000000"/>
            </w:tcBorders>
          </w:tcPr>
          <w:p w14:paraId="1FE72DCD" w14:textId="7D42FAA6" w:rsidR="00EF6271" w:rsidRDefault="00EF6271" w:rsidP="00B125F1">
            <w:pPr>
              <w:rPr>
                <w:rFonts w:hint="eastAsia"/>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02D4E060" w14:textId="694322AD" w:rsidR="00EF6271" w:rsidRDefault="00EF6271" w:rsidP="00EF6271">
            <w:pPr>
              <w:rPr>
                <w:rFonts w:hint="eastAsia"/>
                <w:sz w:val="20"/>
                <w:szCs w:val="20"/>
              </w:rPr>
            </w:pPr>
            <w:r>
              <w:rPr>
                <w:rFonts w:hint="eastAsia"/>
                <w:sz w:val="20"/>
                <w:szCs w:val="20"/>
              </w:rPr>
              <w:t>回到用户个人信息页面</w:t>
            </w:r>
          </w:p>
        </w:tc>
      </w:tr>
    </w:tbl>
    <w:p w14:paraId="2B3F95C9" w14:textId="77777777" w:rsidR="00185051" w:rsidRDefault="00185051" w:rsidP="00185051">
      <w:pPr>
        <w:pStyle w:val="a1"/>
        <w:numPr>
          <w:ilvl w:val="0"/>
          <w:numId w:val="0"/>
        </w:numPr>
        <w:ind w:left="992"/>
        <w:rPr>
          <w:rFonts w:hint="eastAsia"/>
        </w:rPr>
      </w:pPr>
    </w:p>
    <w:p w14:paraId="2EA6699D" w14:textId="77777777" w:rsidR="00185051" w:rsidRDefault="00185051" w:rsidP="00185051">
      <w:pPr>
        <w:rPr>
          <w:rFonts w:hint="eastAsia"/>
        </w:rPr>
      </w:pPr>
    </w:p>
    <w:p w14:paraId="412E7DA2" w14:textId="77777777" w:rsidR="00185051" w:rsidRDefault="00185051" w:rsidP="00185051">
      <w:pPr>
        <w:rPr>
          <w:rFonts w:hint="eastAsia"/>
        </w:rPr>
      </w:pPr>
    </w:p>
    <w:p w14:paraId="2F968246" w14:textId="77777777" w:rsidR="00185051" w:rsidRDefault="00185051" w:rsidP="00185051">
      <w:pPr>
        <w:rPr>
          <w:rFonts w:hint="eastAsia"/>
        </w:rPr>
      </w:pPr>
    </w:p>
    <w:p w14:paraId="3C1089C7" w14:textId="77777777" w:rsidR="00185051" w:rsidRDefault="00185051" w:rsidP="00185051">
      <w:pPr>
        <w:rPr>
          <w:rFonts w:hint="eastAsia"/>
        </w:rPr>
      </w:pPr>
    </w:p>
    <w:p w14:paraId="618262AB" w14:textId="77777777" w:rsidR="00185051" w:rsidRDefault="00185051" w:rsidP="00185051">
      <w:pPr>
        <w:rPr>
          <w:rFonts w:hint="eastAsia"/>
        </w:rPr>
      </w:pPr>
    </w:p>
    <w:p w14:paraId="62102FFB" w14:textId="77777777" w:rsidR="00185051" w:rsidRDefault="00185051" w:rsidP="00185051">
      <w:pPr>
        <w:rPr>
          <w:rFonts w:hint="eastAsia"/>
        </w:rPr>
      </w:pPr>
    </w:p>
    <w:p w14:paraId="220DA5AC" w14:textId="77777777" w:rsidR="00185051" w:rsidRDefault="00185051" w:rsidP="00185051">
      <w:pPr>
        <w:rPr>
          <w:rFonts w:hint="eastAsia"/>
        </w:rPr>
      </w:pPr>
    </w:p>
    <w:p w14:paraId="00998A22" w14:textId="77777777" w:rsidR="00185051" w:rsidRDefault="00185051" w:rsidP="00185051">
      <w:pPr>
        <w:rPr>
          <w:rFonts w:hint="eastAsia"/>
        </w:rPr>
      </w:pPr>
    </w:p>
    <w:p w14:paraId="1D54FB3E" w14:textId="77777777" w:rsidR="00185051" w:rsidRDefault="00185051" w:rsidP="00185051">
      <w:pPr>
        <w:rPr>
          <w:rFonts w:hint="eastAsia"/>
        </w:rPr>
      </w:pPr>
    </w:p>
    <w:p w14:paraId="6037388A" w14:textId="77777777" w:rsidR="00185051" w:rsidRDefault="00185051" w:rsidP="00185051">
      <w:pPr>
        <w:rPr>
          <w:rFonts w:hint="eastAsia"/>
        </w:rPr>
      </w:pPr>
    </w:p>
    <w:p w14:paraId="4180E242" w14:textId="77777777" w:rsidR="00185051" w:rsidRDefault="00185051" w:rsidP="00185051">
      <w:pPr>
        <w:rPr>
          <w:rFonts w:hint="eastAsia"/>
        </w:rPr>
      </w:pPr>
    </w:p>
    <w:p w14:paraId="0874D127" w14:textId="77777777" w:rsidR="00185051" w:rsidRDefault="00185051" w:rsidP="00185051">
      <w:pPr>
        <w:rPr>
          <w:rFonts w:hint="eastAsia"/>
        </w:rPr>
      </w:pPr>
    </w:p>
    <w:p w14:paraId="04886A1D" w14:textId="77777777" w:rsidR="00185051" w:rsidRDefault="00185051" w:rsidP="00185051">
      <w:pPr>
        <w:rPr>
          <w:rFonts w:hint="eastAsia"/>
        </w:rPr>
      </w:pPr>
    </w:p>
    <w:p w14:paraId="005B7CB5" w14:textId="77777777" w:rsidR="00185051" w:rsidRPr="00185051" w:rsidRDefault="00185051" w:rsidP="00185051">
      <w:pPr>
        <w:rPr>
          <w:rFonts w:hint="eastAsia"/>
        </w:rPr>
      </w:pPr>
    </w:p>
    <w:p w14:paraId="6D6FADE9" w14:textId="75697E30" w:rsidR="00185051" w:rsidRDefault="00185051" w:rsidP="00185051">
      <w:pPr>
        <w:pStyle w:val="a1"/>
      </w:pPr>
      <w:bookmarkStart w:id="54" w:name="_Toc533374743"/>
      <w:r>
        <w:rPr>
          <w:rFonts w:hint="eastAsia"/>
        </w:rPr>
        <w:lastRenderedPageBreak/>
        <w:t>查看被举报用户信息</w:t>
      </w:r>
      <w:r>
        <w:rPr>
          <w:rFonts w:hint="eastAsia"/>
        </w:rPr>
        <w:t>查看用户动态</w:t>
      </w:r>
      <w:bookmarkEnd w:id="54"/>
    </w:p>
    <w:tbl>
      <w:tblPr>
        <w:tblStyle w:val="15"/>
        <w:tblW w:w="8296" w:type="dxa"/>
        <w:tblLayout w:type="fixed"/>
        <w:tblLook w:val="04A0" w:firstRow="1" w:lastRow="0" w:firstColumn="1" w:lastColumn="0" w:noHBand="0" w:noVBand="1"/>
      </w:tblPr>
      <w:tblGrid>
        <w:gridCol w:w="2155"/>
        <w:gridCol w:w="1993"/>
        <w:gridCol w:w="4148"/>
      </w:tblGrid>
      <w:tr w:rsidR="00185051" w14:paraId="2AE8B35B" w14:textId="77777777" w:rsidTr="00126A1B">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706FAF17" w14:textId="77777777" w:rsidR="00185051" w:rsidRDefault="00185051" w:rsidP="00126A1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9CF17B" w14:textId="77777777" w:rsidR="00185051" w:rsidRDefault="00185051" w:rsidP="00126A1B">
            <w:pPr>
              <w:rPr>
                <w:sz w:val="20"/>
                <w:szCs w:val="20"/>
              </w:rPr>
            </w:pPr>
            <w:r>
              <w:rPr>
                <w:rFonts w:hint="eastAsia"/>
                <w:sz w:val="20"/>
                <w:szCs w:val="20"/>
              </w:rPr>
              <w:t>TC</w:t>
            </w:r>
            <w:r>
              <w:rPr>
                <w:sz w:val="20"/>
                <w:szCs w:val="20"/>
              </w:rPr>
              <w:t>-A-</w:t>
            </w:r>
          </w:p>
        </w:tc>
      </w:tr>
      <w:tr w:rsidR="00185051" w14:paraId="790D3AC1"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3C358253" w14:textId="77777777" w:rsidR="00185051" w:rsidRDefault="00185051" w:rsidP="00126A1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BD582F1" w14:textId="4C85C903" w:rsidR="00185051" w:rsidRDefault="00185051" w:rsidP="00185051">
            <w:pPr>
              <w:rPr>
                <w:rFonts w:hint="eastAsia"/>
                <w:sz w:val="20"/>
                <w:szCs w:val="20"/>
              </w:rPr>
            </w:pPr>
            <w:r>
              <w:rPr>
                <w:rFonts w:hint="eastAsia"/>
                <w:sz w:val="20"/>
                <w:szCs w:val="20"/>
              </w:rPr>
              <w:t>查看被举报用户信息</w:t>
            </w:r>
            <w:r>
              <w:rPr>
                <w:rFonts w:hint="eastAsia"/>
                <w:sz w:val="20"/>
                <w:szCs w:val="20"/>
              </w:rPr>
              <w:t>查看用户动态</w:t>
            </w:r>
          </w:p>
        </w:tc>
      </w:tr>
      <w:tr w:rsidR="00185051" w14:paraId="03B75BC6"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0B93EAD6" w14:textId="77777777" w:rsidR="00185051" w:rsidRDefault="00185051" w:rsidP="00126A1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4A4DCCC" w14:textId="5A2FE6D2" w:rsidR="00185051" w:rsidRDefault="00185051" w:rsidP="00126A1B">
            <w:pPr>
              <w:rPr>
                <w:sz w:val="20"/>
                <w:szCs w:val="20"/>
              </w:rPr>
            </w:pPr>
            <w:r>
              <w:rPr>
                <w:rFonts w:hint="eastAsia"/>
                <w:sz w:val="20"/>
                <w:szCs w:val="20"/>
              </w:rPr>
              <w:t>查看被举报用户信息</w:t>
            </w:r>
            <w:r>
              <w:rPr>
                <w:rFonts w:hint="eastAsia"/>
                <w:sz w:val="20"/>
                <w:szCs w:val="20"/>
              </w:rPr>
              <w:t>查看用户动态</w:t>
            </w:r>
          </w:p>
        </w:tc>
      </w:tr>
      <w:tr w:rsidR="00185051" w14:paraId="2EF4C5B0"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2C48705B" w14:textId="77777777" w:rsidR="00185051" w:rsidRDefault="00185051" w:rsidP="00126A1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0B1A16" w14:textId="77777777" w:rsidR="00185051" w:rsidRDefault="00185051" w:rsidP="00126A1B">
            <w:pPr>
              <w:rPr>
                <w:sz w:val="20"/>
                <w:szCs w:val="20"/>
              </w:rPr>
            </w:pPr>
            <w:r>
              <w:rPr>
                <w:rFonts w:hint="eastAsia"/>
                <w:sz w:val="20"/>
                <w:szCs w:val="20"/>
              </w:rPr>
              <w:t>管理员</w:t>
            </w:r>
          </w:p>
        </w:tc>
      </w:tr>
      <w:tr w:rsidR="00185051" w14:paraId="48D7C0E5"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7F50C8FA" w14:textId="77777777" w:rsidR="00185051" w:rsidRDefault="00185051" w:rsidP="00126A1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3B0911" w14:textId="77777777" w:rsidR="00185051" w:rsidRDefault="00185051" w:rsidP="00126A1B">
            <w:pPr>
              <w:rPr>
                <w:sz w:val="20"/>
                <w:szCs w:val="20"/>
              </w:rPr>
            </w:pPr>
            <w:r>
              <w:rPr>
                <w:rFonts w:hint="eastAsia"/>
                <w:sz w:val="20"/>
                <w:szCs w:val="20"/>
              </w:rPr>
              <w:t>黑盒测试</w:t>
            </w:r>
          </w:p>
        </w:tc>
      </w:tr>
      <w:tr w:rsidR="00185051" w14:paraId="27562DE3"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180FE45D" w14:textId="77777777" w:rsidR="00185051" w:rsidRDefault="00185051" w:rsidP="00126A1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4B88F17" w14:textId="77777777" w:rsidR="00185051" w:rsidRDefault="00185051" w:rsidP="00126A1B">
            <w:pPr>
              <w:rPr>
                <w:sz w:val="20"/>
                <w:szCs w:val="20"/>
              </w:rPr>
            </w:pPr>
            <w:r>
              <w:rPr>
                <w:rFonts w:hint="eastAsia"/>
                <w:sz w:val="20"/>
                <w:szCs w:val="20"/>
              </w:rPr>
              <w:t>举报管理</w:t>
            </w:r>
          </w:p>
        </w:tc>
      </w:tr>
      <w:tr w:rsidR="00185051" w14:paraId="709528BC"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302B30B6" w14:textId="77777777" w:rsidR="00185051" w:rsidRDefault="00185051" w:rsidP="00126A1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3F88864" w14:textId="15702F6C" w:rsidR="00185051" w:rsidRDefault="00185051" w:rsidP="00185051">
            <w:pPr>
              <w:rPr>
                <w:sz w:val="20"/>
                <w:szCs w:val="20"/>
              </w:rPr>
            </w:pPr>
            <w:r>
              <w:rPr>
                <w:rFonts w:hint="eastAsia"/>
                <w:sz w:val="20"/>
                <w:szCs w:val="20"/>
              </w:rPr>
              <w:t>管理员进入举报管理界面，查看举报详情后查看被举报用户信息</w:t>
            </w:r>
            <w:r>
              <w:rPr>
                <w:rFonts w:hint="eastAsia"/>
                <w:sz w:val="20"/>
                <w:szCs w:val="20"/>
              </w:rPr>
              <w:t>，查看用户动态</w:t>
            </w:r>
          </w:p>
        </w:tc>
      </w:tr>
      <w:tr w:rsidR="00185051" w14:paraId="33D87073"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2548AE48" w14:textId="77777777" w:rsidR="00185051" w:rsidRDefault="00185051" w:rsidP="00126A1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52CEE7" w14:textId="3EF0958F" w:rsidR="00185051" w:rsidRDefault="00185051" w:rsidP="00185051">
            <w:pPr>
              <w:rPr>
                <w:sz w:val="20"/>
                <w:szCs w:val="20"/>
              </w:rPr>
            </w:pPr>
            <w:r>
              <w:rPr>
                <w:rFonts w:hint="eastAsia"/>
                <w:sz w:val="20"/>
                <w:szCs w:val="20"/>
              </w:rPr>
              <w:t>检查管理员是否能进入举报管理界面查看举报详情后查看被举报用户信息</w:t>
            </w:r>
            <w:r>
              <w:rPr>
                <w:rFonts w:hint="eastAsia"/>
                <w:sz w:val="20"/>
                <w:szCs w:val="20"/>
              </w:rPr>
              <w:t>查看用户动态</w:t>
            </w:r>
          </w:p>
        </w:tc>
      </w:tr>
      <w:tr w:rsidR="00185051" w14:paraId="4FC9F9E5" w14:textId="77777777" w:rsidTr="00126A1B">
        <w:trPr>
          <w:trHeight w:val="1445"/>
        </w:trPr>
        <w:tc>
          <w:tcPr>
            <w:tcW w:w="8296" w:type="dxa"/>
            <w:gridSpan w:val="3"/>
            <w:tcBorders>
              <w:top w:val="single" w:sz="4" w:space="0" w:color="000000"/>
              <w:left w:val="single" w:sz="4" w:space="0" w:color="000000"/>
              <w:right w:val="single" w:sz="4" w:space="0" w:color="000000"/>
            </w:tcBorders>
          </w:tcPr>
          <w:p w14:paraId="115EC16C" w14:textId="77777777" w:rsidR="00185051" w:rsidRDefault="00185051" w:rsidP="00126A1B">
            <w:pPr>
              <w:rPr>
                <w:sz w:val="20"/>
                <w:szCs w:val="20"/>
              </w:rPr>
            </w:pPr>
            <w:r>
              <w:rPr>
                <w:rFonts w:hint="eastAsia"/>
                <w:sz w:val="20"/>
                <w:szCs w:val="20"/>
              </w:rPr>
              <w:t>初始条件和背景：</w:t>
            </w:r>
          </w:p>
          <w:p w14:paraId="7B2F174F" w14:textId="77777777" w:rsidR="00185051" w:rsidRDefault="00185051" w:rsidP="00126A1B">
            <w:pPr>
              <w:rPr>
                <w:sz w:val="20"/>
                <w:szCs w:val="20"/>
              </w:rPr>
            </w:pPr>
            <w:r>
              <w:rPr>
                <w:rFonts w:hint="eastAsia"/>
                <w:sz w:val="20"/>
                <w:szCs w:val="20"/>
              </w:rPr>
              <w:t>系统：PC端</w:t>
            </w:r>
          </w:p>
          <w:p w14:paraId="589E320D" w14:textId="77777777" w:rsidR="00185051" w:rsidRDefault="00185051" w:rsidP="00126A1B">
            <w:pPr>
              <w:rPr>
                <w:sz w:val="20"/>
                <w:szCs w:val="20"/>
              </w:rPr>
            </w:pPr>
            <w:r>
              <w:rPr>
                <w:rFonts w:hint="eastAsia"/>
                <w:sz w:val="20"/>
                <w:szCs w:val="20"/>
              </w:rPr>
              <w:t>浏览器：C</w:t>
            </w:r>
            <w:r>
              <w:rPr>
                <w:sz w:val="20"/>
                <w:szCs w:val="20"/>
              </w:rPr>
              <w:t>hrome</w:t>
            </w:r>
          </w:p>
          <w:p w14:paraId="47F2FC68" w14:textId="77777777" w:rsidR="00185051" w:rsidRDefault="00185051" w:rsidP="00126A1B">
            <w:pPr>
              <w:rPr>
                <w:sz w:val="20"/>
                <w:szCs w:val="20"/>
              </w:rPr>
            </w:pPr>
            <w:r>
              <w:rPr>
                <w:rFonts w:hint="eastAsia"/>
                <w:sz w:val="20"/>
                <w:szCs w:val="20"/>
              </w:rPr>
              <w:t>注释：无</w:t>
            </w:r>
          </w:p>
        </w:tc>
      </w:tr>
      <w:tr w:rsidR="00185051" w14:paraId="3DE5290B"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1284B769" w14:textId="77777777" w:rsidR="00185051" w:rsidRDefault="00185051" w:rsidP="00126A1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87CFC3B" w14:textId="77777777" w:rsidR="00185051" w:rsidRDefault="00185051" w:rsidP="00126A1B">
            <w:pPr>
              <w:rPr>
                <w:sz w:val="20"/>
                <w:szCs w:val="20"/>
              </w:rPr>
            </w:pPr>
            <w:r>
              <w:rPr>
                <w:rFonts w:hint="eastAsia"/>
                <w:sz w:val="20"/>
                <w:szCs w:val="20"/>
              </w:rPr>
              <w:t>预期结果</w:t>
            </w:r>
          </w:p>
        </w:tc>
      </w:tr>
      <w:tr w:rsidR="00185051" w14:paraId="71BB8738"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1B645B06" w14:textId="77777777" w:rsidR="00185051" w:rsidRDefault="00185051" w:rsidP="00126A1B">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404A85A" w14:textId="77777777" w:rsidR="00185051" w:rsidRDefault="00185051" w:rsidP="00126A1B">
            <w:pPr>
              <w:rPr>
                <w:rFonts w:hint="eastAsia"/>
                <w:sz w:val="20"/>
                <w:szCs w:val="20"/>
              </w:rPr>
            </w:pPr>
            <w:r>
              <w:rPr>
                <w:rFonts w:hint="eastAsia"/>
                <w:sz w:val="20"/>
                <w:szCs w:val="20"/>
              </w:rPr>
              <w:t>页面转跳至该举报详情</w:t>
            </w:r>
          </w:p>
        </w:tc>
      </w:tr>
      <w:tr w:rsidR="00185051" w14:paraId="2309EE08"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423F595E" w14:textId="77777777" w:rsidR="00185051" w:rsidRDefault="00185051" w:rsidP="00126A1B">
            <w:pPr>
              <w:rPr>
                <w:rFonts w:hint="eastAsia"/>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135445E4" w14:textId="77777777" w:rsidR="00185051" w:rsidRDefault="00185051" w:rsidP="00126A1B">
            <w:pPr>
              <w:rPr>
                <w:rFonts w:hint="eastAsia"/>
                <w:sz w:val="20"/>
                <w:szCs w:val="20"/>
              </w:rPr>
            </w:pPr>
            <w:r>
              <w:rPr>
                <w:rFonts w:hint="eastAsia"/>
                <w:sz w:val="20"/>
                <w:szCs w:val="20"/>
              </w:rPr>
              <w:t xml:space="preserve">页面跳转到举报对象的原内容。如果举报对象是用户，就是用户个人信息页面 </w:t>
            </w:r>
          </w:p>
        </w:tc>
      </w:tr>
      <w:tr w:rsidR="00185051" w14:paraId="758C84AC"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4EFD7735" w14:textId="306293EF" w:rsidR="00185051" w:rsidRDefault="00185051" w:rsidP="00352C2E">
            <w:pPr>
              <w:rPr>
                <w:rFonts w:hint="eastAsia"/>
                <w:sz w:val="20"/>
                <w:szCs w:val="20"/>
              </w:rPr>
            </w:pPr>
            <w:r>
              <w:rPr>
                <w:rFonts w:hint="eastAsia"/>
                <w:sz w:val="20"/>
                <w:szCs w:val="20"/>
              </w:rPr>
              <w:t>点击</w:t>
            </w:r>
            <w:r w:rsidR="00352C2E">
              <w:rPr>
                <w:rFonts w:hint="eastAsia"/>
                <w:sz w:val="20"/>
                <w:szCs w:val="20"/>
              </w:rPr>
              <w:t>查看用户动态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6CD2FEF9" w14:textId="00180298" w:rsidR="00185051" w:rsidRDefault="00352C2E" w:rsidP="00126A1B">
            <w:pPr>
              <w:rPr>
                <w:rFonts w:hint="eastAsia"/>
                <w:sz w:val="20"/>
                <w:szCs w:val="20"/>
              </w:rPr>
            </w:pPr>
            <w:r>
              <w:rPr>
                <w:rFonts w:hint="eastAsia"/>
                <w:sz w:val="20"/>
                <w:szCs w:val="20"/>
              </w:rPr>
              <w:t>进入用户动态页面</w:t>
            </w:r>
          </w:p>
        </w:tc>
      </w:tr>
    </w:tbl>
    <w:p w14:paraId="2925017C" w14:textId="5231A667" w:rsidR="00D91F72" w:rsidRDefault="00D91F72">
      <w:pPr>
        <w:rPr>
          <w:rFonts w:hint="eastAsia"/>
        </w:rPr>
      </w:pPr>
    </w:p>
    <w:p w14:paraId="47F1E5D3" w14:textId="77777777" w:rsidR="00352C2E" w:rsidRDefault="00352C2E">
      <w:pPr>
        <w:rPr>
          <w:rFonts w:hint="eastAsia"/>
        </w:rPr>
      </w:pPr>
    </w:p>
    <w:p w14:paraId="260ABDE0" w14:textId="77777777" w:rsidR="00352C2E" w:rsidRDefault="00352C2E">
      <w:pPr>
        <w:rPr>
          <w:rFonts w:hint="eastAsia"/>
        </w:rPr>
      </w:pPr>
    </w:p>
    <w:p w14:paraId="0522F546" w14:textId="77777777" w:rsidR="00352C2E" w:rsidRDefault="00352C2E">
      <w:pPr>
        <w:rPr>
          <w:rFonts w:hint="eastAsia"/>
        </w:rPr>
      </w:pPr>
    </w:p>
    <w:p w14:paraId="29282911" w14:textId="77777777" w:rsidR="00352C2E" w:rsidRDefault="00352C2E">
      <w:pPr>
        <w:rPr>
          <w:rFonts w:hint="eastAsia"/>
        </w:rPr>
      </w:pPr>
    </w:p>
    <w:p w14:paraId="04BC3238" w14:textId="77777777" w:rsidR="00352C2E" w:rsidRDefault="00352C2E">
      <w:pPr>
        <w:rPr>
          <w:rFonts w:hint="eastAsia"/>
        </w:rPr>
      </w:pPr>
    </w:p>
    <w:p w14:paraId="42DF34EF" w14:textId="77777777" w:rsidR="00352C2E" w:rsidRDefault="00352C2E">
      <w:pPr>
        <w:rPr>
          <w:rFonts w:hint="eastAsia"/>
        </w:rPr>
      </w:pPr>
    </w:p>
    <w:p w14:paraId="07FE7D35" w14:textId="77777777" w:rsidR="00352C2E" w:rsidRDefault="00352C2E">
      <w:pPr>
        <w:rPr>
          <w:rFonts w:hint="eastAsia"/>
        </w:rPr>
      </w:pPr>
    </w:p>
    <w:p w14:paraId="49161F90" w14:textId="77777777" w:rsidR="00352C2E" w:rsidRDefault="00352C2E">
      <w:pPr>
        <w:rPr>
          <w:rFonts w:hint="eastAsia"/>
        </w:rPr>
      </w:pPr>
    </w:p>
    <w:p w14:paraId="70C5B1D3" w14:textId="77777777" w:rsidR="00352C2E" w:rsidRDefault="00352C2E">
      <w:pPr>
        <w:rPr>
          <w:rFonts w:hint="eastAsia"/>
        </w:rPr>
      </w:pPr>
    </w:p>
    <w:p w14:paraId="6B43D5AC" w14:textId="77777777" w:rsidR="00352C2E" w:rsidRDefault="00352C2E">
      <w:pPr>
        <w:rPr>
          <w:rFonts w:hint="eastAsia"/>
        </w:rPr>
      </w:pPr>
    </w:p>
    <w:p w14:paraId="24692896" w14:textId="77777777" w:rsidR="00352C2E" w:rsidRDefault="00352C2E">
      <w:pPr>
        <w:rPr>
          <w:rFonts w:hint="eastAsia"/>
        </w:rPr>
      </w:pPr>
    </w:p>
    <w:p w14:paraId="7146DB21" w14:textId="77777777" w:rsidR="00352C2E" w:rsidRDefault="00352C2E">
      <w:pPr>
        <w:rPr>
          <w:rFonts w:hint="eastAsia"/>
        </w:rPr>
      </w:pPr>
    </w:p>
    <w:p w14:paraId="46517C9F" w14:textId="77777777" w:rsidR="00352C2E" w:rsidRDefault="00352C2E">
      <w:pPr>
        <w:rPr>
          <w:rFonts w:hint="eastAsia"/>
        </w:rPr>
      </w:pPr>
    </w:p>
    <w:p w14:paraId="3F26AE83" w14:textId="77777777" w:rsidR="00352C2E" w:rsidRDefault="00352C2E">
      <w:pPr>
        <w:rPr>
          <w:rFonts w:hint="eastAsia"/>
        </w:rPr>
      </w:pPr>
    </w:p>
    <w:p w14:paraId="4A01ADC2" w14:textId="77777777" w:rsidR="00352C2E" w:rsidRDefault="00352C2E">
      <w:pPr>
        <w:rPr>
          <w:rFonts w:hint="eastAsia"/>
        </w:rPr>
      </w:pPr>
    </w:p>
    <w:p w14:paraId="3D73C0F8" w14:textId="77777777" w:rsidR="00352C2E" w:rsidRDefault="00352C2E">
      <w:pPr>
        <w:rPr>
          <w:rFonts w:hint="eastAsia"/>
        </w:rPr>
      </w:pPr>
    </w:p>
    <w:p w14:paraId="1CBECD9A" w14:textId="77777777" w:rsidR="00352C2E" w:rsidRDefault="00352C2E">
      <w:pPr>
        <w:rPr>
          <w:rFonts w:hint="eastAsia"/>
        </w:rPr>
      </w:pPr>
    </w:p>
    <w:p w14:paraId="5EE248D0" w14:textId="77777777" w:rsidR="00352C2E" w:rsidRDefault="00352C2E">
      <w:pPr>
        <w:rPr>
          <w:rFonts w:hint="eastAsia"/>
        </w:rPr>
      </w:pPr>
    </w:p>
    <w:p w14:paraId="2A10326C" w14:textId="77777777" w:rsidR="00352C2E" w:rsidRPr="00B125F1" w:rsidRDefault="00352C2E">
      <w:pPr>
        <w:rPr>
          <w:rFonts w:hint="eastAsia"/>
        </w:rPr>
      </w:pPr>
    </w:p>
    <w:p w14:paraId="26F49A38" w14:textId="40A312F1" w:rsidR="00352C2E" w:rsidRDefault="00352C2E" w:rsidP="00352C2E">
      <w:pPr>
        <w:pStyle w:val="a1"/>
      </w:pPr>
      <w:bookmarkStart w:id="55" w:name="_Toc533374744"/>
      <w:r>
        <w:rPr>
          <w:rFonts w:hint="eastAsia"/>
        </w:rPr>
        <w:lastRenderedPageBreak/>
        <w:t>查看被举报用户信息查看用户动态</w:t>
      </w:r>
      <w:r>
        <w:rPr>
          <w:rFonts w:hint="eastAsia"/>
        </w:rPr>
        <w:t>并删除动态</w:t>
      </w:r>
      <w:bookmarkEnd w:id="55"/>
    </w:p>
    <w:tbl>
      <w:tblPr>
        <w:tblStyle w:val="15"/>
        <w:tblW w:w="8296" w:type="dxa"/>
        <w:tblLayout w:type="fixed"/>
        <w:tblLook w:val="04A0" w:firstRow="1" w:lastRow="0" w:firstColumn="1" w:lastColumn="0" w:noHBand="0" w:noVBand="1"/>
      </w:tblPr>
      <w:tblGrid>
        <w:gridCol w:w="2155"/>
        <w:gridCol w:w="1993"/>
        <w:gridCol w:w="4148"/>
      </w:tblGrid>
      <w:tr w:rsidR="00352C2E" w14:paraId="4025E9BB" w14:textId="77777777" w:rsidTr="00126A1B">
        <w:trPr>
          <w:trHeight w:val="340"/>
        </w:trPr>
        <w:tc>
          <w:tcPr>
            <w:tcW w:w="4148" w:type="dxa"/>
            <w:gridSpan w:val="2"/>
            <w:tcBorders>
              <w:top w:val="single" w:sz="4" w:space="0" w:color="000000"/>
              <w:left w:val="single" w:sz="4" w:space="0" w:color="000000"/>
              <w:bottom w:val="single" w:sz="4" w:space="0" w:color="000000"/>
              <w:right w:val="single" w:sz="4" w:space="0" w:color="000000"/>
            </w:tcBorders>
          </w:tcPr>
          <w:p w14:paraId="10CD2E2A" w14:textId="77777777" w:rsidR="00352C2E" w:rsidRDefault="00352C2E" w:rsidP="00126A1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70B03D" w14:textId="77777777" w:rsidR="00352C2E" w:rsidRDefault="00352C2E" w:rsidP="00126A1B">
            <w:pPr>
              <w:rPr>
                <w:sz w:val="20"/>
                <w:szCs w:val="20"/>
              </w:rPr>
            </w:pPr>
            <w:r>
              <w:rPr>
                <w:rFonts w:hint="eastAsia"/>
                <w:sz w:val="20"/>
                <w:szCs w:val="20"/>
              </w:rPr>
              <w:t>TC</w:t>
            </w:r>
            <w:r>
              <w:rPr>
                <w:sz w:val="20"/>
                <w:szCs w:val="20"/>
              </w:rPr>
              <w:t>-A-</w:t>
            </w:r>
          </w:p>
        </w:tc>
      </w:tr>
      <w:tr w:rsidR="00352C2E" w14:paraId="26DD060B"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09846F0C" w14:textId="77777777" w:rsidR="00352C2E" w:rsidRDefault="00352C2E" w:rsidP="00126A1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8A4D71B" w14:textId="513EFDE1" w:rsidR="00352C2E" w:rsidRDefault="00352C2E" w:rsidP="00126A1B">
            <w:pPr>
              <w:rPr>
                <w:rFonts w:hint="eastAsia"/>
                <w:sz w:val="20"/>
                <w:szCs w:val="20"/>
              </w:rPr>
            </w:pPr>
            <w:r>
              <w:rPr>
                <w:rFonts w:hint="eastAsia"/>
                <w:sz w:val="20"/>
                <w:szCs w:val="20"/>
              </w:rPr>
              <w:t>查看被举报用户信息查看用户动态</w:t>
            </w:r>
            <w:r>
              <w:rPr>
                <w:rFonts w:hint="eastAsia"/>
                <w:sz w:val="20"/>
                <w:szCs w:val="20"/>
              </w:rPr>
              <w:t>并删除动态</w:t>
            </w:r>
          </w:p>
        </w:tc>
      </w:tr>
      <w:tr w:rsidR="00352C2E" w14:paraId="7F487D70"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083DA8AB" w14:textId="77777777" w:rsidR="00352C2E" w:rsidRDefault="00352C2E" w:rsidP="00126A1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07C6556" w14:textId="11CC599E" w:rsidR="00352C2E" w:rsidRDefault="00352C2E" w:rsidP="00126A1B">
            <w:pPr>
              <w:rPr>
                <w:sz w:val="20"/>
                <w:szCs w:val="20"/>
              </w:rPr>
            </w:pPr>
            <w:r>
              <w:rPr>
                <w:rFonts w:hint="eastAsia"/>
                <w:sz w:val="20"/>
                <w:szCs w:val="20"/>
              </w:rPr>
              <w:t>查看被举报用户信息查看用户动态</w:t>
            </w:r>
            <w:r>
              <w:rPr>
                <w:rFonts w:hint="eastAsia"/>
                <w:sz w:val="20"/>
                <w:szCs w:val="20"/>
              </w:rPr>
              <w:t>并删除动态</w:t>
            </w:r>
          </w:p>
        </w:tc>
      </w:tr>
      <w:tr w:rsidR="00352C2E" w14:paraId="4405E373"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1B0132CB" w14:textId="77777777" w:rsidR="00352C2E" w:rsidRDefault="00352C2E" w:rsidP="00126A1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064807" w14:textId="77777777" w:rsidR="00352C2E" w:rsidRDefault="00352C2E" w:rsidP="00126A1B">
            <w:pPr>
              <w:rPr>
                <w:sz w:val="20"/>
                <w:szCs w:val="20"/>
              </w:rPr>
            </w:pPr>
            <w:r>
              <w:rPr>
                <w:rFonts w:hint="eastAsia"/>
                <w:sz w:val="20"/>
                <w:szCs w:val="20"/>
              </w:rPr>
              <w:t>管理员</w:t>
            </w:r>
          </w:p>
        </w:tc>
      </w:tr>
      <w:tr w:rsidR="00352C2E" w14:paraId="767E8F53"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30F38161" w14:textId="77777777" w:rsidR="00352C2E" w:rsidRDefault="00352C2E" w:rsidP="00126A1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8B72E79" w14:textId="77777777" w:rsidR="00352C2E" w:rsidRDefault="00352C2E" w:rsidP="00126A1B">
            <w:pPr>
              <w:rPr>
                <w:sz w:val="20"/>
                <w:szCs w:val="20"/>
              </w:rPr>
            </w:pPr>
            <w:r>
              <w:rPr>
                <w:rFonts w:hint="eastAsia"/>
                <w:sz w:val="20"/>
                <w:szCs w:val="20"/>
              </w:rPr>
              <w:t>黑盒测试</w:t>
            </w:r>
          </w:p>
        </w:tc>
      </w:tr>
      <w:tr w:rsidR="00352C2E" w14:paraId="4F97B721"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704D6C45" w14:textId="77777777" w:rsidR="00352C2E" w:rsidRDefault="00352C2E" w:rsidP="00126A1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3F7C7D" w14:textId="77777777" w:rsidR="00352C2E" w:rsidRDefault="00352C2E" w:rsidP="00126A1B">
            <w:pPr>
              <w:rPr>
                <w:sz w:val="20"/>
                <w:szCs w:val="20"/>
              </w:rPr>
            </w:pPr>
            <w:r>
              <w:rPr>
                <w:rFonts w:hint="eastAsia"/>
                <w:sz w:val="20"/>
                <w:szCs w:val="20"/>
              </w:rPr>
              <w:t>举报管理</w:t>
            </w:r>
          </w:p>
        </w:tc>
      </w:tr>
      <w:tr w:rsidR="00352C2E" w14:paraId="04E8DD10"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0A59402A" w14:textId="77777777" w:rsidR="00352C2E" w:rsidRDefault="00352C2E" w:rsidP="00126A1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FF3033" w14:textId="0CF91223" w:rsidR="00352C2E" w:rsidRDefault="00352C2E" w:rsidP="00126A1B">
            <w:pPr>
              <w:rPr>
                <w:sz w:val="20"/>
                <w:szCs w:val="20"/>
              </w:rPr>
            </w:pPr>
            <w:r>
              <w:rPr>
                <w:rFonts w:hint="eastAsia"/>
                <w:sz w:val="20"/>
                <w:szCs w:val="20"/>
              </w:rPr>
              <w:t>管理员进入举报管理界面，查看举报详情后查看被举报用户信息，查看用户动态</w:t>
            </w:r>
            <w:r>
              <w:rPr>
                <w:rFonts w:hint="eastAsia"/>
                <w:sz w:val="20"/>
                <w:szCs w:val="20"/>
              </w:rPr>
              <w:t>并删除动态</w:t>
            </w:r>
          </w:p>
        </w:tc>
      </w:tr>
      <w:tr w:rsidR="00352C2E" w14:paraId="4E90F4BF"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74755BB1" w14:textId="77777777" w:rsidR="00352C2E" w:rsidRDefault="00352C2E" w:rsidP="00126A1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4B8DEF" w14:textId="1432EC7C" w:rsidR="00352C2E" w:rsidRDefault="00352C2E" w:rsidP="00126A1B">
            <w:pPr>
              <w:rPr>
                <w:sz w:val="20"/>
                <w:szCs w:val="20"/>
              </w:rPr>
            </w:pPr>
            <w:r>
              <w:rPr>
                <w:rFonts w:hint="eastAsia"/>
                <w:sz w:val="20"/>
                <w:szCs w:val="20"/>
              </w:rPr>
              <w:t>检查管理员是否能进入举报管理界面查看举报详情后查看被举报用户信息查看用户动态</w:t>
            </w:r>
            <w:r>
              <w:rPr>
                <w:rFonts w:hint="eastAsia"/>
                <w:sz w:val="20"/>
                <w:szCs w:val="20"/>
              </w:rPr>
              <w:t>并删除某一动态</w:t>
            </w:r>
          </w:p>
        </w:tc>
      </w:tr>
      <w:tr w:rsidR="00352C2E" w14:paraId="634F280E" w14:textId="77777777" w:rsidTr="00126A1B">
        <w:trPr>
          <w:trHeight w:val="1445"/>
        </w:trPr>
        <w:tc>
          <w:tcPr>
            <w:tcW w:w="8296" w:type="dxa"/>
            <w:gridSpan w:val="3"/>
            <w:tcBorders>
              <w:top w:val="single" w:sz="4" w:space="0" w:color="000000"/>
              <w:left w:val="single" w:sz="4" w:space="0" w:color="000000"/>
              <w:right w:val="single" w:sz="4" w:space="0" w:color="000000"/>
            </w:tcBorders>
          </w:tcPr>
          <w:p w14:paraId="2A0A24F2" w14:textId="77777777" w:rsidR="00352C2E" w:rsidRDefault="00352C2E" w:rsidP="00126A1B">
            <w:pPr>
              <w:rPr>
                <w:sz w:val="20"/>
                <w:szCs w:val="20"/>
              </w:rPr>
            </w:pPr>
            <w:r>
              <w:rPr>
                <w:rFonts w:hint="eastAsia"/>
                <w:sz w:val="20"/>
                <w:szCs w:val="20"/>
              </w:rPr>
              <w:t>初始条件和背景：</w:t>
            </w:r>
          </w:p>
          <w:p w14:paraId="62381E6B" w14:textId="77777777" w:rsidR="00352C2E" w:rsidRDefault="00352C2E" w:rsidP="00126A1B">
            <w:pPr>
              <w:rPr>
                <w:sz w:val="20"/>
                <w:szCs w:val="20"/>
              </w:rPr>
            </w:pPr>
            <w:r>
              <w:rPr>
                <w:rFonts w:hint="eastAsia"/>
                <w:sz w:val="20"/>
                <w:szCs w:val="20"/>
              </w:rPr>
              <w:t>系统：PC端</w:t>
            </w:r>
          </w:p>
          <w:p w14:paraId="1DF3EC27" w14:textId="77777777" w:rsidR="00352C2E" w:rsidRDefault="00352C2E" w:rsidP="00126A1B">
            <w:pPr>
              <w:rPr>
                <w:sz w:val="20"/>
                <w:szCs w:val="20"/>
              </w:rPr>
            </w:pPr>
            <w:r>
              <w:rPr>
                <w:rFonts w:hint="eastAsia"/>
                <w:sz w:val="20"/>
                <w:szCs w:val="20"/>
              </w:rPr>
              <w:t>浏览器：C</w:t>
            </w:r>
            <w:r>
              <w:rPr>
                <w:sz w:val="20"/>
                <w:szCs w:val="20"/>
              </w:rPr>
              <w:t>hrome</w:t>
            </w:r>
          </w:p>
          <w:p w14:paraId="31B7629E" w14:textId="77777777" w:rsidR="00352C2E" w:rsidRDefault="00352C2E" w:rsidP="00126A1B">
            <w:pPr>
              <w:rPr>
                <w:sz w:val="20"/>
                <w:szCs w:val="20"/>
              </w:rPr>
            </w:pPr>
            <w:r>
              <w:rPr>
                <w:rFonts w:hint="eastAsia"/>
                <w:sz w:val="20"/>
                <w:szCs w:val="20"/>
              </w:rPr>
              <w:t>注释：无</w:t>
            </w:r>
          </w:p>
        </w:tc>
      </w:tr>
      <w:tr w:rsidR="00352C2E" w14:paraId="06180C3F"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6EC08710" w14:textId="77777777" w:rsidR="00352C2E" w:rsidRDefault="00352C2E" w:rsidP="00126A1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0A52D1" w14:textId="77777777" w:rsidR="00352C2E" w:rsidRDefault="00352C2E" w:rsidP="00126A1B">
            <w:pPr>
              <w:rPr>
                <w:sz w:val="20"/>
                <w:szCs w:val="20"/>
              </w:rPr>
            </w:pPr>
            <w:r>
              <w:rPr>
                <w:rFonts w:hint="eastAsia"/>
                <w:sz w:val="20"/>
                <w:szCs w:val="20"/>
              </w:rPr>
              <w:t>预期结果</w:t>
            </w:r>
          </w:p>
        </w:tc>
      </w:tr>
      <w:tr w:rsidR="00352C2E" w14:paraId="38E68F26"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639A8B26" w14:textId="77777777" w:rsidR="00352C2E" w:rsidRDefault="00352C2E" w:rsidP="00126A1B">
            <w:pPr>
              <w:rPr>
                <w:rFonts w:hint="eastAsia"/>
                <w:sz w:val="20"/>
                <w:szCs w:val="20"/>
              </w:rPr>
            </w:pPr>
            <w:r>
              <w:rPr>
                <w:rFonts w:hint="eastAsia"/>
                <w:sz w:val="20"/>
                <w:szCs w:val="20"/>
              </w:rPr>
              <w:t>管理员点击某举报事项到详情按钮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AD92ED6" w14:textId="77777777" w:rsidR="00352C2E" w:rsidRDefault="00352C2E" w:rsidP="00126A1B">
            <w:pPr>
              <w:rPr>
                <w:rFonts w:hint="eastAsia"/>
                <w:sz w:val="20"/>
                <w:szCs w:val="20"/>
              </w:rPr>
            </w:pPr>
            <w:r>
              <w:rPr>
                <w:rFonts w:hint="eastAsia"/>
                <w:sz w:val="20"/>
                <w:szCs w:val="20"/>
              </w:rPr>
              <w:t>页面转跳至该举报详情</w:t>
            </w:r>
          </w:p>
        </w:tc>
      </w:tr>
      <w:tr w:rsidR="00352C2E" w14:paraId="1F64B9A2"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000E829E" w14:textId="77777777" w:rsidR="00352C2E" w:rsidRDefault="00352C2E" w:rsidP="00126A1B">
            <w:pPr>
              <w:rPr>
                <w:rFonts w:hint="eastAsia"/>
                <w:sz w:val="20"/>
                <w:szCs w:val="20"/>
              </w:rPr>
            </w:pPr>
            <w:r>
              <w:rPr>
                <w:rFonts w:hint="eastAsia"/>
                <w:sz w:val="20"/>
                <w:szCs w:val="20"/>
              </w:rPr>
              <w:t>查看原内容</w:t>
            </w:r>
          </w:p>
        </w:tc>
        <w:tc>
          <w:tcPr>
            <w:tcW w:w="6141" w:type="dxa"/>
            <w:gridSpan w:val="2"/>
            <w:tcBorders>
              <w:top w:val="single" w:sz="4" w:space="0" w:color="000000"/>
              <w:left w:val="single" w:sz="4" w:space="0" w:color="000000"/>
              <w:bottom w:val="single" w:sz="4" w:space="0" w:color="000000"/>
              <w:right w:val="single" w:sz="4" w:space="0" w:color="000000"/>
            </w:tcBorders>
          </w:tcPr>
          <w:p w14:paraId="47B5AAC2" w14:textId="77777777" w:rsidR="00352C2E" w:rsidRDefault="00352C2E" w:rsidP="00126A1B">
            <w:pPr>
              <w:rPr>
                <w:rFonts w:hint="eastAsia"/>
                <w:sz w:val="20"/>
                <w:szCs w:val="20"/>
              </w:rPr>
            </w:pPr>
            <w:r>
              <w:rPr>
                <w:rFonts w:hint="eastAsia"/>
                <w:sz w:val="20"/>
                <w:szCs w:val="20"/>
              </w:rPr>
              <w:t xml:space="preserve">页面跳转到举报对象的原内容。如果举报对象是用户，就是用户个人信息页面 </w:t>
            </w:r>
          </w:p>
        </w:tc>
      </w:tr>
      <w:tr w:rsidR="00352C2E" w14:paraId="6C29820C"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76324534" w14:textId="77777777" w:rsidR="00352C2E" w:rsidRDefault="00352C2E" w:rsidP="00126A1B">
            <w:pPr>
              <w:rPr>
                <w:rFonts w:hint="eastAsia"/>
                <w:sz w:val="20"/>
                <w:szCs w:val="20"/>
              </w:rPr>
            </w:pPr>
            <w:r>
              <w:rPr>
                <w:rFonts w:hint="eastAsia"/>
                <w:sz w:val="20"/>
                <w:szCs w:val="20"/>
              </w:rPr>
              <w:t>点击查看用户动态</w:t>
            </w:r>
          </w:p>
        </w:tc>
        <w:tc>
          <w:tcPr>
            <w:tcW w:w="6141" w:type="dxa"/>
            <w:gridSpan w:val="2"/>
            <w:tcBorders>
              <w:top w:val="single" w:sz="4" w:space="0" w:color="000000"/>
              <w:left w:val="single" w:sz="4" w:space="0" w:color="000000"/>
              <w:bottom w:val="single" w:sz="4" w:space="0" w:color="000000"/>
              <w:right w:val="single" w:sz="4" w:space="0" w:color="000000"/>
            </w:tcBorders>
          </w:tcPr>
          <w:p w14:paraId="0195D56E" w14:textId="77777777" w:rsidR="00352C2E" w:rsidRDefault="00352C2E" w:rsidP="00126A1B">
            <w:pPr>
              <w:rPr>
                <w:rFonts w:hint="eastAsia"/>
                <w:sz w:val="20"/>
                <w:szCs w:val="20"/>
              </w:rPr>
            </w:pPr>
            <w:r>
              <w:rPr>
                <w:rFonts w:hint="eastAsia"/>
                <w:sz w:val="20"/>
                <w:szCs w:val="20"/>
              </w:rPr>
              <w:t>进入用户动态页面</w:t>
            </w:r>
          </w:p>
        </w:tc>
      </w:tr>
      <w:tr w:rsidR="00352C2E" w14:paraId="4ED09567"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18C6A9BE" w14:textId="311D6E36" w:rsidR="00352C2E" w:rsidRDefault="00352C2E" w:rsidP="00126A1B">
            <w:pPr>
              <w:rPr>
                <w:rFonts w:hint="eastAsia"/>
                <w:sz w:val="20"/>
                <w:szCs w:val="20"/>
              </w:rPr>
            </w:pPr>
            <w:r>
              <w:rPr>
                <w:rFonts w:hint="eastAsia"/>
                <w:sz w:val="20"/>
                <w:szCs w:val="20"/>
              </w:rPr>
              <w:t>点击某一动态删除按钮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186AA88B" w14:textId="6C1EBD12" w:rsidR="00352C2E" w:rsidRDefault="00352C2E" w:rsidP="00126A1B">
            <w:pPr>
              <w:rPr>
                <w:rFonts w:hint="eastAsia"/>
                <w:sz w:val="20"/>
                <w:szCs w:val="20"/>
              </w:rPr>
            </w:pPr>
            <w:r>
              <w:rPr>
                <w:rFonts w:hint="eastAsia"/>
                <w:sz w:val="20"/>
                <w:szCs w:val="20"/>
              </w:rPr>
              <w:t>弹出确认框</w:t>
            </w:r>
          </w:p>
        </w:tc>
      </w:tr>
      <w:tr w:rsidR="00352C2E" w14:paraId="39D2375E"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6FFAD88A" w14:textId="50A2F34E" w:rsidR="00352C2E" w:rsidRDefault="00352C2E" w:rsidP="00126A1B">
            <w:pPr>
              <w:rPr>
                <w:rFonts w:hint="eastAsia"/>
                <w:sz w:val="20"/>
                <w:szCs w:val="20"/>
              </w:rPr>
            </w:pPr>
            <w:r>
              <w:rPr>
                <w:rFonts w:hint="eastAsia"/>
                <w:sz w:val="20"/>
                <w:szCs w:val="20"/>
              </w:rPr>
              <w:t>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05521A93" w14:textId="39769163" w:rsidR="00352C2E" w:rsidRDefault="00352C2E" w:rsidP="00126A1B">
            <w:pPr>
              <w:rPr>
                <w:rFonts w:hint="eastAsia"/>
                <w:sz w:val="20"/>
                <w:szCs w:val="20"/>
              </w:rPr>
            </w:pPr>
            <w:r>
              <w:rPr>
                <w:rFonts w:hint="eastAsia"/>
                <w:sz w:val="20"/>
                <w:szCs w:val="20"/>
              </w:rPr>
              <w:t>该动态被删除，原动态页面没有了该条动态</w:t>
            </w:r>
          </w:p>
        </w:tc>
      </w:tr>
      <w:tr w:rsidR="00352C2E" w14:paraId="27D35697"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30DB5B5E" w14:textId="71ADB339" w:rsidR="00352C2E" w:rsidRDefault="00352C2E" w:rsidP="00126A1B">
            <w:pPr>
              <w:rPr>
                <w:rFonts w:hint="eastAsia"/>
                <w:sz w:val="20"/>
                <w:szCs w:val="20"/>
              </w:rPr>
            </w:pPr>
            <w:r>
              <w:rPr>
                <w:rFonts w:hint="eastAsia"/>
                <w:sz w:val="20"/>
                <w:szCs w:val="20"/>
              </w:rPr>
              <w:t>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A4D055B" w14:textId="7E20B5F8" w:rsidR="00352C2E" w:rsidRDefault="00352C2E" w:rsidP="00126A1B">
            <w:pPr>
              <w:rPr>
                <w:rFonts w:hint="eastAsia"/>
                <w:sz w:val="20"/>
                <w:szCs w:val="20"/>
              </w:rPr>
            </w:pPr>
            <w:r>
              <w:rPr>
                <w:rFonts w:hint="eastAsia"/>
                <w:sz w:val="20"/>
                <w:szCs w:val="20"/>
              </w:rPr>
              <w:t>回到原动态页面</w:t>
            </w:r>
          </w:p>
        </w:tc>
      </w:tr>
    </w:tbl>
    <w:p w14:paraId="7C802C8A" w14:textId="4A6B316D" w:rsidR="00D91F72" w:rsidRDefault="00E53301">
      <w:pPr>
        <w:rPr>
          <w:rFonts w:hint="eastAsia"/>
        </w:rPr>
      </w:pPr>
      <w:r>
        <w:br w:type="page"/>
      </w:r>
    </w:p>
    <w:p w14:paraId="5C399DBF" w14:textId="1D8BEFF7" w:rsidR="00D91F72" w:rsidRDefault="002132C2">
      <w:pPr>
        <w:pStyle w:val="a0"/>
      </w:pPr>
      <w:bookmarkStart w:id="56" w:name="_Toc533374745"/>
      <w:r>
        <w:rPr>
          <w:rFonts w:hint="eastAsia"/>
        </w:rPr>
        <w:lastRenderedPageBreak/>
        <w:t>管理员日志</w:t>
      </w:r>
      <w:bookmarkEnd w:id="56"/>
    </w:p>
    <w:tbl>
      <w:tblPr>
        <w:tblStyle w:val="15"/>
        <w:tblW w:w="8296" w:type="dxa"/>
        <w:tblLayout w:type="fixed"/>
        <w:tblLook w:val="04A0" w:firstRow="1" w:lastRow="0" w:firstColumn="1" w:lastColumn="0" w:noHBand="0" w:noVBand="1"/>
      </w:tblPr>
      <w:tblGrid>
        <w:gridCol w:w="2155"/>
        <w:gridCol w:w="1993"/>
        <w:gridCol w:w="4148"/>
      </w:tblGrid>
      <w:tr w:rsidR="00D91F72" w14:paraId="6174871B" w14:textId="28482870">
        <w:tc>
          <w:tcPr>
            <w:tcW w:w="4148" w:type="dxa"/>
            <w:gridSpan w:val="2"/>
            <w:tcBorders>
              <w:top w:val="single" w:sz="4" w:space="0" w:color="000000"/>
              <w:left w:val="single" w:sz="4" w:space="0" w:color="000000"/>
              <w:bottom w:val="single" w:sz="4" w:space="0" w:color="000000"/>
              <w:right w:val="single" w:sz="4" w:space="0" w:color="000000"/>
            </w:tcBorders>
          </w:tcPr>
          <w:p w14:paraId="29658CB8" w14:textId="25D98EF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D42AA3" w14:textId="06C0AA0B" w:rsidR="00D91F72" w:rsidRDefault="00E53301">
            <w:pPr>
              <w:rPr>
                <w:sz w:val="20"/>
                <w:szCs w:val="20"/>
              </w:rPr>
            </w:pPr>
            <w:r>
              <w:rPr>
                <w:rFonts w:hint="eastAsia"/>
                <w:sz w:val="20"/>
                <w:szCs w:val="20"/>
              </w:rPr>
              <w:t>TC</w:t>
            </w:r>
            <w:r>
              <w:rPr>
                <w:sz w:val="20"/>
                <w:szCs w:val="20"/>
              </w:rPr>
              <w:t>-A-</w:t>
            </w:r>
          </w:p>
        </w:tc>
      </w:tr>
      <w:tr w:rsidR="00D91F72" w14:paraId="1150B39B" w14:textId="4B304A9F">
        <w:tc>
          <w:tcPr>
            <w:tcW w:w="4148" w:type="dxa"/>
            <w:gridSpan w:val="2"/>
            <w:tcBorders>
              <w:top w:val="single" w:sz="4" w:space="0" w:color="000000"/>
              <w:left w:val="single" w:sz="4" w:space="0" w:color="000000"/>
              <w:bottom w:val="single" w:sz="4" w:space="0" w:color="000000"/>
              <w:right w:val="single" w:sz="4" w:space="0" w:color="000000"/>
            </w:tcBorders>
          </w:tcPr>
          <w:p w14:paraId="4E6FF31F" w14:textId="149702F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7CEBDB6" w14:textId="3F23E4A6" w:rsidR="00D91F72" w:rsidRDefault="002132C2">
            <w:pPr>
              <w:rPr>
                <w:sz w:val="20"/>
                <w:szCs w:val="20"/>
              </w:rPr>
            </w:pPr>
            <w:r>
              <w:rPr>
                <w:rFonts w:hint="eastAsia"/>
                <w:sz w:val="20"/>
                <w:szCs w:val="20"/>
              </w:rPr>
              <w:t>日志</w:t>
            </w:r>
            <w:r w:rsidR="00E53301">
              <w:rPr>
                <w:rFonts w:hint="eastAsia"/>
                <w:sz w:val="20"/>
                <w:szCs w:val="20"/>
              </w:rPr>
              <w:t>管理</w:t>
            </w:r>
          </w:p>
        </w:tc>
      </w:tr>
      <w:tr w:rsidR="00D91F72" w14:paraId="3BBA4699" w14:textId="77C9ABED">
        <w:tc>
          <w:tcPr>
            <w:tcW w:w="4148" w:type="dxa"/>
            <w:gridSpan w:val="2"/>
            <w:tcBorders>
              <w:top w:val="single" w:sz="4" w:space="0" w:color="000000"/>
              <w:left w:val="single" w:sz="4" w:space="0" w:color="000000"/>
              <w:bottom w:val="single" w:sz="4" w:space="0" w:color="000000"/>
              <w:right w:val="single" w:sz="4" w:space="0" w:color="000000"/>
            </w:tcBorders>
          </w:tcPr>
          <w:p w14:paraId="6006F588" w14:textId="4ED5ACF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065367" w14:textId="415AA24D" w:rsidR="00D91F72" w:rsidRDefault="002132C2">
            <w:pPr>
              <w:rPr>
                <w:sz w:val="20"/>
                <w:szCs w:val="20"/>
              </w:rPr>
            </w:pPr>
            <w:r>
              <w:rPr>
                <w:rFonts w:hint="eastAsia"/>
                <w:sz w:val="20"/>
                <w:szCs w:val="20"/>
              </w:rPr>
              <w:t>日志</w:t>
            </w:r>
            <w:r w:rsidR="00E53301">
              <w:rPr>
                <w:rFonts w:hint="eastAsia"/>
                <w:sz w:val="20"/>
                <w:szCs w:val="20"/>
              </w:rPr>
              <w:t>管理</w:t>
            </w:r>
          </w:p>
        </w:tc>
      </w:tr>
      <w:tr w:rsidR="00D91F72" w14:paraId="1D2CCC3A" w14:textId="6AF653A7">
        <w:tc>
          <w:tcPr>
            <w:tcW w:w="4148" w:type="dxa"/>
            <w:gridSpan w:val="2"/>
            <w:tcBorders>
              <w:top w:val="single" w:sz="4" w:space="0" w:color="000000"/>
              <w:left w:val="single" w:sz="4" w:space="0" w:color="000000"/>
              <w:bottom w:val="single" w:sz="4" w:space="0" w:color="000000"/>
              <w:right w:val="single" w:sz="4" w:space="0" w:color="000000"/>
            </w:tcBorders>
          </w:tcPr>
          <w:p w14:paraId="74332D8D" w14:textId="32E9C9B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676F7C" w14:textId="512DF3FF" w:rsidR="00D91F72" w:rsidRDefault="00E53301">
            <w:pPr>
              <w:rPr>
                <w:sz w:val="20"/>
                <w:szCs w:val="20"/>
              </w:rPr>
            </w:pPr>
            <w:r>
              <w:rPr>
                <w:rFonts w:hint="eastAsia"/>
                <w:sz w:val="20"/>
                <w:szCs w:val="20"/>
              </w:rPr>
              <w:t>管理员</w:t>
            </w:r>
          </w:p>
        </w:tc>
      </w:tr>
      <w:tr w:rsidR="00D91F72" w14:paraId="18C29905" w14:textId="518184EC">
        <w:tc>
          <w:tcPr>
            <w:tcW w:w="4148" w:type="dxa"/>
            <w:gridSpan w:val="2"/>
            <w:tcBorders>
              <w:top w:val="single" w:sz="4" w:space="0" w:color="000000"/>
              <w:left w:val="single" w:sz="4" w:space="0" w:color="000000"/>
              <w:bottom w:val="single" w:sz="4" w:space="0" w:color="000000"/>
              <w:right w:val="single" w:sz="4" w:space="0" w:color="000000"/>
            </w:tcBorders>
          </w:tcPr>
          <w:p w14:paraId="5AA3A14A" w14:textId="5DD3355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6F7404" w14:textId="491F515F" w:rsidR="00D91F72" w:rsidRDefault="00E53301">
            <w:pPr>
              <w:rPr>
                <w:sz w:val="20"/>
                <w:szCs w:val="20"/>
              </w:rPr>
            </w:pPr>
            <w:r>
              <w:rPr>
                <w:rFonts w:hint="eastAsia"/>
                <w:sz w:val="20"/>
                <w:szCs w:val="20"/>
              </w:rPr>
              <w:t>黑盒测试</w:t>
            </w:r>
          </w:p>
        </w:tc>
      </w:tr>
      <w:tr w:rsidR="00D91F72" w14:paraId="5AD8FCBA" w14:textId="5CD4F824">
        <w:tc>
          <w:tcPr>
            <w:tcW w:w="4148" w:type="dxa"/>
            <w:gridSpan w:val="2"/>
            <w:tcBorders>
              <w:top w:val="single" w:sz="4" w:space="0" w:color="000000"/>
              <w:left w:val="single" w:sz="4" w:space="0" w:color="000000"/>
              <w:bottom w:val="single" w:sz="4" w:space="0" w:color="000000"/>
              <w:right w:val="single" w:sz="4" w:space="0" w:color="000000"/>
            </w:tcBorders>
          </w:tcPr>
          <w:p w14:paraId="7C7506F1" w14:textId="406AD03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098393F" w14:textId="5A612BAA" w:rsidR="00D91F72" w:rsidRDefault="00E53301">
            <w:pPr>
              <w:rPr>
                <w:sz w:val="20"/>
                <w:szCs w:val="20"/>
              </w:rPr>
            </w:pPr>
            <w:r>
              <w:rPr>
                <w:rFonts w:hint="eastAsia"/>
                <w:sz w:val="20"/>
                <w:szCs w:val="20"/>
              </w:rPr>
              <w:t>登录后台</w:t>
            </w:r>
          </w:p>
        </w:tc>
      </w:tr>
      <w:tr w:rsidR="00D91F72" w14:paraId="1E950220" w14:textId="497CA99E">
        <w:tc>
          <w:tcPr>
            <w:tcW w:w="4148" w:type="dxa"/>
            <w:gridSpan w:val="2"/>
            <w:tcBorders>
              <w:top w:val="single" w:sz="4" w:space="0" w:color="000000"/>
              <w:left w:val="single" w:sz="4" w:space="0" w:color="000000"/>
              <w:bottom w:val="single" w:sz="4" w:space="0" w:color="000000"/>
              <w:right w:val="single" w:sz="4" w:space="0" w:color="000000"/>
            </w:tcBorders>
          </w:tcPr>
          <w:p w14:paraId="5164596A" w14:textId="4DA397E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C71C4A" w14:textId="304C88AD" w:rsidR="00D91F72" w:rsidRDefault="002132C2">
            <w:pPr>
              <w:rPr>
                <w:sz w:val="20"/>
                <w:szCs w:val="20"/>
              </w:rPr>
            </w:pPr>
            <w:r>
              <w:rPr>
                <w:rFonts w:hint="eastAsia"/>
                <w:sz w:val="20"/>
                <w:szCs w:val="20"/>
              </w:rPr>
              <w:t>管理员进入管理员日志</w:t>
            </w:r>
            <w:r w:rsidR="00E53301">
              <w:rPr>
                <w:rFonts w:hint="eastAsia"/>
                <w:sz w:val="20"/>
                <w:szCs w:val="20"/>
              </w:rPr>
              <w:t>界面</w:t>
            </w:r>
          </w:p>
        </w:tc>
      </w:tr>
      <w:tr w:rsidR="00D91F72" w14:paraId="332F1B3C" w14:textId="22A24557">
        <w:tc>
          <w:tcPr>
            <w:tcW w:w="4148" w:type="dxa"/>
            <w:gridSpan w:val="2"/>
            <w:tcBorders>
              <w:top w:val="single" w:sz="4" w:space="0" w:color="000000"/>
              <w:left w:val="single" w:sz="4" w:space="0" w:color="000000"/>
              <w:bottom w:val="single" w:sz="4" w:space="0" w:color="000000"/>
              <w:right w:val="single" w:sz="4" w:space="0" w:color="000000"/>
            </w:tcBorders>
          </w:tcPr>
          <w:p w14:paraId="557F44CA" w14:textId="34F0FE8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E7ED7F2" w14:textId="1EB840C2" w:rsidR="00D91F72" w:rsidRDefault="00E53301">
            <w:pPr>
              <w:rPr>
                <w:sz w:val="20"/>
                <w:szCs w:val="20"/>
              </w:rPr>
            </w:pPr>
            <w:r>
              <w:rPr>
                <w:rFonts w:hint="eastAsia"/>
                <w:sz w:val="20"/>
                <w:szCs w:val="20"/>
              </w:rPr>
              <w:t>检查管理员是否能进入</w:t>
            </w:r>
            <w:r w:rsidR="002132C2">
              <w:rPr>
                <w:rFonts w:hint="eastAsia"/>
                <w:sz w:val="20"/>
                <w:szCs w:val="20"/>
              </w:rPr>
              <w:t>管理员日志</w:t>
            </w:r>
            <w:r>
              <w:rPr>
                <w:rFonts w:hint="eastAsia"/>
                <w:sz w:val="20"/>
                <w:szCs w:val="20"/>
              </w:rPr>
              <w:t>界面</w:t>
            </w:r>
          </w:p>
        </w:tc>
      </w:tr>
      <w:tr w:rsidR="00D91F72" w14:paraId="148C429F" w14:textId="61FDABFA">
        <w:trPr>
          <w:trHeight w:val="1445"/>
        </w:trPr>
        <w:tc>
          <w:tcPr>
            <w:tcW w:w="8296" w:type="dxa"/>
            <w:gridSpan w:val="3"/>
            <w:tcBorders>
              <w:top w:val="single" w:sz="4" w:space="0" w:color="000000"/>
              <w:left w:val="single" w:sz="4" w:space="0" w:color="000000"/>
              <w:right w:val="single" w:sz="4" w:space="0" w:color="000000"/>
            </w:tcBorders>
          </w:tcPr>
          <w:p w14:paraId="313488BE" w14:textId="40661B11" w:rsidR="00D91F72" w:rsidRDefault="00E53301">
            <w:pPr>
              <w:rPr>
                <w:sz w:val="20"/>
                <w:szCs w:val="20"/>
              </w:rPr>
            </w:pPr>
            <w:r>
              <w:rPr>
                <w:rFonts w:hint="eastAsia"/>
                <w:sz w:val="20"/>
                <w:szCs w:val="20"/>
              </w:rPr>
              <w:t>初始条件和背景：</w:t>
            </w:r>
          </w:p>
          <w:p w14:paraId="476EA07D" w14:textId="278D0442" w:rsidR="00D91F72" w:rsidRDefault="00E53301">
            <w:pPr>
              <w:rPr>
                <w:sz w:val="20"/>
                <w:szCs w:val="20"/>
              </w:rPr>
            </w:pPr>
            <w:r>
              <w:rPr>
                <w:rFonts w:hint="eastAsia"/>
                <w:sz w:val="20"/>
                <w:szCs w:val="20"/>
              </w:rPr>
              <w:t>系统：PC端</w:t>
            </w:r>
          </w:p>
          <w:p w14:paraId="7A0FAF7A" w14:textId="42B80BF6" w:rsidR="00D91F72" w:rsidRDefault="00E53301">
            <w:pPr>
              <w:rPr>
                <w:sz w:val="20"/>
                <w:szCs w:val="20"/>
              </w:rPr>
            </w:pPr>
            <w:r>
              <w:rPr>
                <w:rFonts w:hint="eastAsia"/>
                <w:sz w:val="20"/>
                <w:szCs w:val="20"/>
              </w:rPr>
              <w:t>浏览器：C</w:t>
            </w:r>
            <w:r>
              <w:rPr>
                <w:sz w:val="20"/>
                <w:szCs w:val="20"/>
              </w:rPr>
              <w:t>hrome</w:t>
            </w:r>
          </w:p>
          <w:p w14:paraId="46CBD3E1" w14:textId="5757E51F" w:rsidR="00D91F72" w:rsidRDefault="00E53301">
            <w:pPr>
              <w:rPr>
                <w:sz w:val="20"/>
                <w:szCs w:val="20"/>
              </w:rPr>
            </w:pPr>
            <w:r>
              <w:rPr>
                <w:rFonts w:hint="eastAsia"/>
                <w:sz w:val="20"/>
                <w:szCs w:val="20"/>
              </w:rPr>
              <w:t>注释：无</w:t>
            </w:r>
          </w:p>
        </w:tc>
      </w:tr>
      <w:tr w:rsidR="00D91F72" w14:paraId="150BF1AA" w14:textId="203EB539">
        <w:trPr>
          <w:trHeight w:val="392"/>
        </w:trPr>
        <w:tc>
          <w:tcPr>
            <w:tcW w:w="2155" w:type="dxa"/>
            <w:tcBorders>
              <w:top w:val="single" w:sz="4" w:space="0" w:color="000000"/>
              <w:left w:val="single" w:sz="4" w:space="0" w:color="000000"/>
              <w:bottom w:val="single" w:sz="4" w:space="0" w:color="000000"/>
              <w:right w:val="single" w:sz="4" w:space="0" w:color="000000"/>
            </w:tcBorders>
          </w:tcPr>
          <w:p w14:paraId="63E4861B" w14:textId="454C434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F9AA6D" w14:textId="45FD44A1" w:rsidR="00D91F72" w:rsidRDefault="00E53301">
            <w:pPr>
              <w:rPr>
                <w:sz w:val="20"/>
                <w:szCs w:val="20"/>
              </w:rPr>
            </w:pPr>
            <w:r>
              <w:rPr>
                <w:rFonts w:hint="eastAsia"/>
                <w:sz w:val="20"/>
                <w:szCs w:val="20"/>
              </w:rPr>
              <w:t>预期结果</w:t>
            </w:r>
          </w:p>
        </w:tc>
      </w:tr>
      <w:tr w:rsidR="00D91F72" w14:paraId="5D3D6365" w14:textId="1541142A">
        <w:trPr>
          <w:trHeight w:val="392"/>
        </w:trPr>
        <w:tc>
          <w:tcPr>
            <w:tcW w:w="2155" w:type="dxa"/>
            <w:tcBorders>
              <w:top w:val="single" w:sz="4" w:space="0" w:color="000000"/>
              <w:left w:val="single" w:sz="4" w:space="0" w:color="000000"/>
              <w:bottom w:val="single" w:sz="4" w:space="0" w:color="000000"/>
              <w:right w:val="single" w:sz="4" w:space="0" w:color="000000"/>
            </w:tcBorders>
          </w:tcPr>
          <w:p w14:paraId="0642C6FA" w14:textId="43B97EC5" w:rsidR="00D91F72" w:rsidRDefault="00E53301">
            <w:pPr>
              <w:rPr>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4AD80B7C" w14:textId="3B2F4A4A" w:rsidR="00D91F72" w:rsidRDefault="002132C2">
            <w:pPr>
              <w:rPr>
                <w:sz w:val="20"/>
                <w:szCs w:val="20"/>
              </w:rPr>
            </w:pPr>
            <w:r>
              <w:rPr>
                <w:rFonts w:hint="eastAsia"/>
                <w:sz w:val="20"/>
                <w:szCs w:val="20"/>
              </w:rPr>
              <w:t>进入管理员后台界面，可见日志</w:t>
            </w:r>
            <w:r w:rsidR="00E53301">
              <w:rPr>
                <w:rFonts w:hint="eastAsia"/>
                <w:sz w:val="20"/>
                <w:szCs w:val="20"/>
              </w:rPr>
              <w:t>管理</w:t>
            </w:r>
          </w:p>
        </w:tc>
      </w:tr>
      <w:tr w:rsidR="00D91F72" w14:paraId="0E96DCA6" w14:textId="7A460D5E">
        <w:trPr>
          <w:trHeight w:val="392"/>
        </w:trPr>
        <w:tc>
          <w:tcPr>
            <w:tcW w:w="2155" w:type="dxa"/>
            <w:tcBorders>
              <w:top w:val="single" w:sz="4" w:space="0" w:color="000000"/>
              <w:left w:val="single" w:sz="4" w:space="0" w:color="000000"/>
              <w:bottom w:val="single" w:sz="4" w:space="0" w:color="000000"/>
              <w:right w:val="single" w:sz="4" w:space="0" w:color="000000"/>
            </w:tcBorders>
          </w:tcPr>
          <w:p w14:paraId="171B013F" w14:textId="518A8DDE" w:rsidR="00D91F72" w:rsidRDefault="002132C2">
            <w:pPr>
              <w:rPr>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020B826A" w14:textId="0FE51B3A" w:rsidR="00D91F72" w:rsidRDefault="002132C2" w:rsidP="002132C2">
            <w:pPr>
              <w:rPr>
                <w:sz w:val="20"/>
                <w:szCs w:val="20"/>
              </w:rPr>
            </w:pPr>
            <w:r>
              <w:rPr>
                <w:rFonts w:hint="eastAsia"/>
                <w:sz w:val="20"/>
                <w:szCs w:val="20"/>
              </w:rPr>
              <w:t>进入管理员日志</w:t>
            </w:r>
            <w:r w:rsidR="00E53301">
              <w:rPr>
                <w:rFonts w:hint="eastAsia"/>
                <w:sz w:val="20"/>
                <w:szCs w:val="20"/>
              </w:rPr>
              <w:t>界面</w:t>
            </w:r>
            <w:r>
              <w:rPr>
                <w:rFonts w:hint="eastAsia"/>
                <w:sz w:val="20"/>
                <w:szCs w:val="20"/>
              </w:rPr>
              <w:t>，可见最近的日志</w:t>
            </w:r>
          </w:p>
        </w:tc>
      </w:tr>
    </w:tbl>
    <w:p w14:paraId="7341A939" w14:textId="734F5A46" w:rsidR="00D91F72" w:rsidRDefault="00D91F72"/>
    <w:p w14:paraId="3905EABD" w14:textId="30469647" w:rsidR="00D91F72" w:rsidRDefault="00E53301">
      <w:r>
        <w:br w:type="page"/>
      </w:r>
    </w:p>
    <w:p w14:paraId="330B3864" w14:textId="1EFFED06" w:rsidR="00D91F72" w:rsidRDefault="00D91F72"/>
    <w:p w14:paraId="507F251A" w14:textId="744E92BF" w:rsidR="00D91F72" w:rsidRDefault="002132C2">
      <w:pPr>
        <w:pStyle w:val="a1"/>
      </w:pPr>
      <w:bookmarkStart w:id="57" w:name="_Toc533374746"/>
      <w:r>
        <w:rPr>
          <w:rFonts w:hint="eastAsia"/>
        </w:rPr>
        <w:t>根据日期搜索日志</w:t>
      </w:r>
      <w:bookmarkEnd w:id="57"/>
    </w:p>
    <w:tbl>
      <w:tblPr>
        <w:tblStyle w:val="15"/>
        <w:tblW w:w="8296" w:type="dxa"/>
        <w:tblLayout w:type="fixed"/>
        <w:tblLook w:val="04A0" w:firstRow="1" w:lastRow="0" w:firstColumn="1" w:lastColumn="0" w:noHBand="0" w:noVBand="1"/>
      </w:tblPr>
      <w:tblGrid>
        <w:gridCol w:w="2155"/>
        <w:gridCol w:w="1993"/>
        <w:gridCol w:w="4148"/>
      </w:tblGrid>
      <w:tr w:rsidR="00D91F72" w14:paraId="4719D1E8" w14:textId="46AFF81B">
        <w:tc>
          <w:tcPr>
            <w:tcW w:w="4148" w:type="dxa"/>
            <w:gridSpan w:val="2"/>
            <w:tcBorders>
              <w:top w:val="single" w:sz="4" w:space="0" w:color="000000"/>
              <w:left w:val="single" w:sz="4" w:space="0" w:color="000000"/>
              <w:bottom w:val="single" w:sz="4" w:space="0" w:color="000000"/>
              <w:right w:val="single" w:sz="4" w:space="0" w:color="000000"/>
            </w:tcBorders>
          </w:tcPr>
          <w:p w14:paraId="38BF28F1" w14:textId="404E46C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8927EDE" w14:textId="6B16044D" w:rsidR="00D91F72" w:rsidRDefault="00E53301">
            <w:pPr>
              <w:rPr>
                <w:sz w:val="20"/>
                <w:szCs w:val="20"/>
              </w:rPr>
            </w:pPr>
            <w:r>
              <w:rPr>
                <w:rFonts w:hint="eastAsia"/>
                <w:sz w:val="20"/>
                <w:szCs w:val="20"/>
              </w:rPr>
              <w:t>TC</w:t>
            </w:r>
            <w:r>
              <w:rPr>
                <w:sz w:val="20"/>
                <w:szCs w:val="20"/>
              </w:rPr>
              <w:t>-A-</w:t>
            </w:r>
          </w:p>
        </w:tc>
      </w:tr>
      <w:tr w:rsidR="00D91F72" w14:paraId="7149A7C1" w14:textId="616FD3FB">
        <w:tc>
          <w:tcPr>
            <w:tcW w:w="4148" w:type="dxa"/>
            <w:gridSpan w:val="2"/>
            <w:tcBorders>
              <w:top w:val="single" w:sz="4" w:space="0" w:color="000000"/>
              <w:left w:val="single" w:sz="4" w:space="0" w:color="000000"/>
              <w:bottom w:val="single" w:sz="4" w:space="0" w:color="000000"/>
              <w:right w:val="single" w:sz="4" w:space="0" w:color="000000"/>
            </w:tcBorders>
          </w:tcPr>
          <w:p w14:paraId="44968128" w14:textId="64FB95C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CE5A722" w14:textId="758593AF" w:rsidR="00D91F72" w:rsidRDefault="002132C2">
            <w:pPr>
              <w:rPr>
                <w:rFonts w:hint="eastAsia"/>
                <w:sz w:val="20"/>
                <w:szCs w:val="20"/>
              </w:rPr>
            </w:pPr>
            <w:r>
              <w:rPr>
                <w:rFonts w:hint="eastAsia"/>
                <w:sz w:val="20"/>
                <w:szCs w:val="20"/>
              </w:rPr>
              <w:t>根据日期搜索日志</w:t>
            </w:r>
          </w:p>
        </w:tc>
      </w:tr>
      <w:tr w:rsidR="00D91F72" w14:paraId="3BD9A205" w14:textId="5F47B1BF">
        <w:tc>
          <w:tcPr>
            <w:tcW w:w="4148" w:type="dxa"/>
            <w:gridSpan w:val="2"/>
            <w:tcBorders>
              <w:top w:val="single" w:sz="4" w:space="0" w:color="000000"/>
              <w:left w:val="single" w:sz="4" w:space="0" w:color="000000"/>
              <w:bottom w:val="single" w:sz="4" w:space="0" w:color="000000"/>
              <w:right w:val="single" w:sz="4" w:space="0" w:color="000000"/>
            </w:tcBorders>
          </w:tcPr>
          <w:p w14:paraId="31B5803D" w14:textId="7783B3A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057802" w14:textId="5833AB5A" w:rsidR="00D91F72" w:rsidRDefault="002132C2">
            <w:pPr>
              <w:rPr>
                <w:sz w:val="20"/>
                <w:szCs w:val="20"/>
              </w:rPr>
            </w:pPr>
            <w:r>
              <w:rPr>
                <w:rFonts w:hint="eastAsia"/>
                <w:sz w:val="20"/>
                <w:szCs w:val="20"/>
              </w:rPr>
              <w:t>根据日期搜索日志</w:t>
            </w:r>
          </w:p>
        </w:tc>
      </w:tr>
      <w:tr w:rsidR="00D91F72" w14:paraId="133EDF2E" w14:textId="192D8709">
        <w:tc>
          <w:tcPr>
            <w:tcW w:w="4148" w:type="dxa"/>
            <w:gridSpan w:val="2"/>
            <w:tcBorders>
              <w:top w:val="single" w:sz="4" w:space="0" w:color="000000"/>
              <w:left w:val="single" w:sz="4" w:space="0" w:color="000000"/>
              <w:bottom w:val="single" w:sz="4" w:space="0" w:color="000000"/>
              <w:right w:val="single" w:sz="4" w:space="0" w:color="000000"/>
            </w:tcBorders>
          </w:tcPr>
          <w:p w14:paraId="2729639F" w14:textId="6E44230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9DFA160" w14:textId="06D7A04E" w:rsidR="00D91F72" w:rsidRDefault="00E53301">
            <w:pPr>
              <w:rPr>
                <w:sz w:val="20"/>
                <w:szCs w:val="20"/>
              </w:rPr>
            </w:pPr>
            <w:r>
              <w:rPr>
                <w:rFonts w:hint="eastAsia"/>
                <w:sz w:val="20"/>
                <w:szCs w:val="20"/>
              </w:rPr>
              <w:t>管理员</w:t>
            </w:r>
          </w:p>
        </w:tc>
      </w:tr>
      <w:tr w:rsidR="00D91F72" w14:paraId="3CA5E399" w14:textId="2D4B71D8">
        <w:tc>
          <w:tcPr>
            <w:tcW w:w="4148" w:type="dxa"/>
            <w:gridSpan w:val="2"/>
            <w:tcBorders>
              <w:top w:val="single" w:sz="4" w:space="0" w:color="000000"/>
              <w:left w:val="single" w:sz="4" w:space="0" w:color="000000"/>
              <w:bottom w:val="single" w:sz="4" w:space="0" w:color="000000"/>
              <w:right w:val="single" w:sz="4" w:space="0" w:color="000000"/>
            </w:tcBorders>
          </w:tcPr>
          <w:p w14:paraId="6E04B290" w14:textId="22E5647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4329C2" w14:textId="7D89DF60" w:rsidR="00D91F72" w:rsidRDefault="00E53301">
            <w:pPr>
              <w:rPr>
                <w:sz w:val="20"/>
                <w:szCs w:val="20"/>
              </w:rPr>
            </w:pPr>
            <w:r>
              <w:rPr>
                <w:rFonts w:hint="eastAsia"/>
                <w:sz w:val="20"/>
                <w:szCs w:val="20"/>
              </w:rPr>
              <w:t>黑盒测试</w:t>
            </w:r>
          </w:p>
        </w:tc>
      </w:tr>
      <w:tr w:rsidR="00D91F72" w14:paraId="07710BA9" w14:textId="076F2DD6">
        <w:tc>
          <w:tcPr>
            <w:tcW w:w="4148" w:type="dxa"/>
            <w:gridSpan w:val="2"/>
            <w:tcBorders>
              <w:top w:val="single" w:sz="4" w:space="0" w:color="000000"/>
              <w:left w:val="single" w:sz="4" w:space="0" w:color="000000"/>
              <w:bottom w:val="single" w:sz="4" w:space="0" w:color="000000"/>
              <w:right w:val="single" w:sz="4" w:space="0" w:color="000000"/>
            </w:tcBorders>
          </w:tcPr>
          <w:p w14:paraId="4319428B" w14:textId="3E7F676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B1A9FCB" w14:textId="2E18C5F6" w:rsidR="00D91F72" w:rsidRDefault="00E53301">
            <w:pPr>
              <w:rPr>
                <w:sz w:val="20"/>
                <w:szCs w:val="20"/>
              </w:rPr>
            </w:pPr>
            <w:r>
              <w:rPr>
                <w:rFonts w:hint="eastAsia"/>
                <w:sz w:val="20"/>
                <w:szCs w:val="20"/>
              </w:rPr>
              <w:t>教师管理</w:t>
            </w:r>
          </w:p>
        </w:tc>
      </w:tr>
      <w:tr w:rsidR="00D91F72" w14:paraId="6CF26ED7" w14:textId="74D2BB00">
        <w:tc>
          <w:tcPr>
            <w:tcW w:w="4148" w:type="dxa"/>
            <w:gridSpan w:val="2"/>
            <w:tcBorders>
              <w:top w:val="single" w:sz="4" w:space="0" w:color="000000"/>
              <w:left w:val="single" w:sz="4" w:space="0" w:color="000000"/>
              <w:bottom w:val="single" w:sz="4" w:space="0" w:color="000000"/>
              <w:right w:val="single" w:sz="4" w:space="0" w:color="000000"/>
            </w:tcBorders>
          </w:tcPr>
          <w:p w14:paraId="16D90EDD" w14:textId="1C3CC5F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01BFE2B" w14:textId="4BF8587E" w:rsidR="00D91F72" w:rsidRDefault="00E53301" w:rsidP="002132C2">
            <w:pPr>
              <w:rPr>
                <w:sz w:val="20"/>
                <w:szCs w:val="20"/>
              </w:rPr>
            </w:pPr>
            <w:r>
              <w:rPr>
                <w:rFonts w:hint="eastAsia"/>
                <w:sz w:val="20"/>
                <w:szCs w:val="20"/>
              </w:rPr>
              <w:t>管理员进入管理</w:t>
            </w:r>
            <w:r w:rsidR="002132C2">
              <w:rPr>
                <w:rFonts w:hint="eastAsia"/>
                <w:sz w:val="20"/>
                <w:szCs w:val="20"/>
              </w:rPr>
              <w:t>员日志</w:t>
            </w:r>
            <w:r>
              <w:rPr>
                <w:rFonts w:hint="eastAsia"/>
                <w:sz w:val="20"/>
                <w:szCs w:val="20"/>
              </w:rPr>
              <w:t>界面，</w:t>
            </w:r>
            <w:r w:rsidR="002132C2">
              <w:rPr>
                <w:rFonts w:hint="eastAsia"/>
                <w:sz w:val="20"/>
                <w:szCs w:val="20"/>
              </w:rPr>
              <w:t>根据日期搜索日志</w:t>
            </w:r>
          </w:p>
        </w:tc>
      </w:tr>
      <w:tr w:rsidR="00D91F72" w14:paraId="71178539" w14:textId="773DD45A">
        <w:tc>
          <w:tcPr>
            <w:tcW w:w="4148" w:type="dxa"/>
            <w:gridSpan w:val="2"/>
            <w:tcBorders>
              <w:top w:val="single" w:sz="4" w:space="0" w:color="000000"/>
              <w:left w:val="single" w:sz="4" w:space="0" w:color="000000"/>
              <w:bottom w:val="single" w:sz="4" w:space="0" w:color="000000"/>
              <w:right w:val="single" w:sz="4" w:space="0" w:color="000000"/>
            </w:tcBorders>
          </w:tcPr>
          <w:p w14:paraId="2B93294A" w14:textId="2F516FA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A3C709" w14:textId="1A76FD36" w:rsidR="00D91F72" w:rsidRDefault="00E53301">
            <w:pPr>
              <w:rPr>
                <w:sz w:val="20"/>
                <w:szCs w:val="20"/>
              </w:rPr>
            </w:pPr>
            <w:r>
              <w:rPr>
                <w:rFonts w:hint="eastAsia"/>
                <w:sz w:val="20"/>
                <w:szCs w:val="20"/>
              </w:rPr>
              <w:t>检查管理员是否能</w:t>
            </w:r>
            <w:r w:rsidR="002132C2">
              <w:rPr>
                <w:rFonts w:hint="eastAsia"/>
                <w:sz w:val="20"/>
                <w:szCs w:val="20"/>
              </w:rPr>
              <w:t>进入管理员日志界面，根据日期搜索日志</w:t>
            </w:r>
          </w:p>
        </w:tc>
      </w:tr>
      <w:tr w:rsidR="00D91F72" w14:paraId="04FF693F" w14:textId="6F82089B">
        <w:trPr>
          <w:trHeight w:val="1445"/>
        </w:trPr>
        <w:tc>
          <w:tcPr>
            <w:tcW w:w="8296" w:type="dxa"/>
            <w:gridSpan w:val="3"/>
            <w:tcBorders>
              <w:top w:val="single" w:sz="4" w:space="0" w:color="000000"/>
              <w:left w:val="single" w:sz="4" w:space="0" w:color="000000"/>
              <w:right w:val="single" w:sz="4" w:space="0" w:color="000000"/>
            </w:tcBorders>
          </w:tcPr>
          <w:p w14:paraId="2E5EDD8F" w14:textId="50AAE74E" w:rsidR="00D91F72" w:rsidRDefault="00E53301">
            <w:pPr>
              <w:rPr>
                <w:sz w:val="20"/>
                <w:szCs w:val="20"/>
              </w:rPr>
            </w:pPr>
            <w:r>
              <w:rPr>
                <w:rFonts w:hint="eastAsia"/>
                <w:sz w:val="20"/>
                <w:szCs w:val="20"/>
              </w:rPr>
              <w:t>初始条件和背景：</w:t>
            </w:r>
          </w:p>
          <w:p w14:paraId="0866888D" w14:textId="222C6703" w:rsidR="00D91F72" w:rsidRDefault="00E53301">
            <w:pPr>
              <w:rPr>
                <w:sz w:val="20"/>
                <w:szCs w:val="20"/>
              </w:rPr>
            </w:pPr>
            <w:r>
              <w:rPr>
                <w:rFonts w:hint="eastAsia"/>
                <w:sz w:val="20"/>
                <w:szCs w:val="20"/>
              </w:rPr>
              <w:t>系统：PC端</w:t>
            </w:r>
          </w:p>
          <w:p w14:paraId="60913547" w14:textId="79A7BCAF" w:rsidR="00D91F72" w:rsidRDefault="00E53301">
            <w:pPr>
              <w:rPr>
                <w:sz w:val="20"/>
                <w:szCs w:val="20"/>
              </w:rPr>
            </w:pPr>
            <w:r>
              <w:rPr>
                <w:rFonts w:hint="eastAsia"/>
                <w:sz w:val="20"/>
                <w:szCs w:val="20"/>
              </w:rPr>
              <w:t>浏览器：C</w:t>
            </w:r>
            <w:r>
              <w:rPr>
                <w:sz w:val="20"/>
                <w:szCs w:val="20"/>
              </w:rPr>
              <w:t>hrome</w:t>
            </w:r>
          </w:p>
          <w:p w14:paraId="3DB5DD81" w14:textId="66F210F9" w:rsidR="00D91F72" w:rsidRDefault="00E53301">
            <w:pPr>
              <w:rPr>
                <w:sz w:val="20"/>
                <w:szCs w:val="20"/>
              </w:rPr>
            </w:pPr>
            <w:r>
              <w:rPr>
                <w:rFonts w:hint="eastAsia"/>
                <w:sz w:val="20"/>
                <w:szCs w:val="20"/>
              </w:rPr>
              <w:t>注释：无</w:t>
            </w:r>
          </w:p>
        </w:tc>
      </w:tr>
      <w:tr w:rsidR="00D91F72" w14:paraId="2182BAFC" w14:textId="7FC0B8B2">
        <w:trPr>
          <w:trHeight w:val="392"/>
        </w:trPr>
        <w:tc>
          <w:tcPr>
            <w:tcW w:w="2155" w:type="dxa"/>
            <w:tcBorders>
              <w:top w:val="single" w:sz="4" w:space="0" w:color="000000"/>
              <w:left w:val="single" w:sz="4" w:space="0" w:color="000000"/>
              <w:bottom w:val="single" w:sz="4" w:space="0" w:color="000000"/>
              <w:right w:val="single" w:sz="4" w:space="0" w:color="000000"/>
            </w:tcBorders>
          </w:tcPr>
          <w:p w14:paraId="55753F05" w14:textId="59E92FB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FF984F" w14:textId="64ED541D" w:rsidR="00D91F72" w:rsidRDefault="00E53301">
            <w:pPr>
              <w:rPr>
                <w:sz w:val="20"/>
                <w:szCs w:val="20"/>
              </w:rPr>
            </w:pPr>
            <w:r>
              <w:rPr>
                <w:rFonts w:hint="eastAsia"/>
                <w:sz w:val="20"/>
                <w:szCs w:val="20"/>
              </w:rPr>
              <w:t>预期结果</w:t>
            </w:r>
          </w:p>
        </w:tc>
      </w:tr>
      <w:tr w:rsidR="002132C2" w14:paraId="6C1C52F3"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370F686A" w14:textId="613B1FF3" w:rsidR="002132C2" w:rsidRDefault="002132C2">
            <w:pPr>
              <w:rPr>
                <w:rFonts w:hint="eastAsia"/>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65258997" w14:textId="34459FB2" w:rsidR="002132C2" w:rsidRDefault="002132C2">
            <w:pPr>
              <w:rPr>
                <w:rFonts w:hint="eastAsia"/>
                <w:sz w:val="20"/>
                <w:szCs w:val="20"/>
              </w:rPr>
            </w:pPr>
            <w:r>
              <w:rPr>
                <w:rFonts w:hint="eastAsia"/>
                <w:sz w:val="20"/>
                <w:szCs w:val="20"/>
              </w:rPr>
              <w:t>进入管理员后台界面，可见日志管理</w:t>
            </w:r>
          </w:p>
        </w:tc>
      </w:tr>
      <w:tr w:rsidR="002132C2" w14:paraId="76A436FA"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2C9911C5" w14:textId="14DE1D0B" w:rsidR="002132C2" w:rsidRDefault="002132C2">
            <w:pPr>
              <w:rPr>
                <w:rFonts w:hint="eastAsia"/>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074B8118" w14:textId="280CEB2A" w:rsidR="002132C2" w:rsidRDefault="002132C2">
            <w:pPr>
              <w:rPr>
                <w:rFonts w:hint="eastAsia"/>
                <w:sz w:val="20"/>
                <w:szCs w:val="20"/>
              </w:rPr>
            </w:pPr>
            <w:r>
              <w:rPr>
                <w:rFonts w:hint="eastAsia"/>
                <w:sz w:val="20"/>
                <w:szCs w:val="20"/>
              </w:rPr>
              <w:t>进入管理员日志界面，可见最近的日志</w:t>
            </w:r>
          </w:p>
        </w:tc>
      </w:tr>
      <w:tr w:rsidR="002132C2" w14:paraId="5D2ECC2B" w14:textId="77777777">
        <w:trPr>
          <w:trHeight w:val="392"/>
        </w:trPr>
        <w:tc>
          <w:tcPr>
            <w:tcW w:w="2155" w:type="dxa"/>
            <w:tcBorders>
              <w:top w:val="single" w:sz="4" w:space="0" w:color="000000"/>
              <w:left w:val="single" w:sz="4" w:space="0" w:color="000000"/>
              <w:bottom w:val="single" w:sz="4" w:space="0" w:color="000000"/>
              <w:right w:val="single" w:sz="4" w:space="0" w:color="000000"/>
            </w:tcBorders>
          </w:tcPr>
          <w:p w14:paraId="03AB877D" w14:textId="77F3FE4A" w:rsidR="002132C2" w:rsidRPr="002132C2" w:rsidRDefault="002132C2">
            <w:pPr>
              <w:rPr>
                <w:rFonts w:hint="eastAsia"/>
                <w:sz w:val="20"/>
                <w:szCs w:val="20"/>
              </w:rPr>
            </w:pPr>
            <w:r>
              <w:rPr>
                <w:rFonts w:hint="eastAsia"/>
                <w:sz w:val="20"/>
                <w:szCs w:val="20"/>
              </w:rPr>
              <w:t>点击根据日期，输入日期范围</w:t>
            </w:r>
          </w:p>
        </w:tc>
        <w:tc>
          <w:tcPr>
            <w:tcW w:w="6141" w:type="dxa"/>
            <w:gridSpan w:val="2"/>
            <w:tcBorders>
              <w:top w:val="single" w:sz="4" w:space="0" w:color="000000"/>
              <w:left w:val="single" w:sz="4" w:space="0" w:color="000000"/>
              <w:bottom w:val="single" w:sz="4" w:space="0" w:color="000000"/>
              <w:right w:val="single" w:sz="4" w:space="0" w:color="000000"/>
            </w:tcBorders>
          </w:tcPr>
          <w:p w14:paraId="66797949" w14:textId="1E8662AF" w:rsidR="002132C2" w:rsidRPr="002132C2" w:rsidRDefault="002132C2">
            <w:pPr>
              <w:rPr>
                <w:rFonts w:hint="eastAsia"/>
                <w:sz w:val="20"/>
                <w:szCs w:val="20"/>
              </w:rPr>
            </w:pPr>
            <w:r>
              <w:rPr>
                <w:rFonts w:hint="eastAsia"/>
                <w:sz w:val="20"/>
                <w:szCs w:val="20"/>
              </w:rPr>
              <w:t>根据日期范围筛选日志</w:t>
            </w:r>
          </w:p>
        </w:tc>
      </w:tr>
    </w:tbl>
    <w:p w14:paraId="2FCDB4C1" w14:textId="0948094C" w:rsidR="00D91F72" w:rsidRDefault="00D91F72"/>
    <w:p w14:paraId="019C192C" w14:textId="375FD34B" w:rsidR="00D91F72" w:rsidRDefault="00E53301">
      <w:r>
        <w:br w:type="page"/>
      </w:r>
    </w:p>
    <w:p w14:paraId="5C7E6448" w14:textId="7239A73B" w:rsidR="00D91F72" w:rsidRDefault="00D91F72"/>
    <w:p w14:paraId="415B9B73" w14:textId="7A607D88" w:rsidR="002132C2" w:rsidRDefault="002132C2" w:rsidP="002132C2">
      <w:pPr>
        <w:pStyle w:val="a1"/>
      </w:pPr>
      <w:bookmarkStart w:id="58" w:name="_Toc533374747"/>
      <w:r>
        <w:rPr>
          <w:rFonts w:hint="eastAsia"/>
        </w:rPr>
        <w:t>根据</w:t>
      </w:r>
      <w:r>
        <w:rPr>
          <w:rFonts w:hint="eastAsia"/>
        </w:rPr>
        <w:t>管理类型</w:t>
      </w:r>
      <w:r>
        <w:rPr>
          <w:rFonts w:hint="eastAsia"/>
        </w:rPr>
        <w:t>搜索日志</w:t>
      </w:r>
      <w:bookmarkEnd w:id="58"/>
    </w:p>
    <w:tbl>
      <w:tblPr>
        <w:tblStyle w:val="15"/>
        <w:tblW w:w="8296" w:type="dxa"/>
        <w:tblLayout w:type="fixed"/>
        <w:tblLook w:val="04A0" w:firstRow="1" w:lastRow="0" w:firstColumn="1" w:lastColumn="0" w:noHBand="0" w:noVBand="1"/>
      </w:tblPr>
      <w:tblGrid>
        <w:gridCol w:w="2155"/>
        <w:gridCol w:w="1993"/>
        <w:gridCol w:w="4148"/>
      </w:tblGrid>
      <w:tr w:rsidR="002132C2" w14:paraId="1C8BA194"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72675BFF" w14:textId="77777777" w:rsidR="002132C2" w:rsidRDefault="002132C2" w:rsidP="00126A1B">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24141F2" w14:textId="77777777" w:rsidR="002132C2" w:rsidRDefault="002132C2" w:rsidP="00126A1B">
            <w:pPr>
              <w:rPr>
                <w:sz w:val="20"/>
                <w:szCs w:val="20"/>
              </w:rPr>
            </w:pPr>
            <w:r>
              <w:rPr>
                <w:rFonts w:hint="eastAsia"/>
                <w:sz w:val="20"/>
                <w:szCs w:val="20"/>
              </w:rPr>
              <w:t>TC</w:t>
            </w:r>
            <w:r>
              <w:rPr>
                <w:sz w:val="20"/>
                <w:szCs w:val="20"/>
              </w:rPr>
              <w:t>-A-</w:t>
            </w:r>
          </w:p>
        </w:tc>
      </w:tr>
      <w:tr w:rsidR="002132C2" w14:paraId="372ADD8A"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33C27B3E" w14:textId="77777777" w:rsidR="002132C2" w:rsidRDefault="002132C2" w:rsidP="00126A1B">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FEC726" w14:textId="39558F3F" w:rsidR="002132C2" w:rsidRDefault="002132C2" w:rsidP="002132C2">
            <w:pPr>
              <w:rPr>
                <w:rFonts w:hint="eastAsia"/>
                <w:sz w:val="20"/>
                <w:szCs w:val="20"/>
              </w:rPr>
            </w:pPr>
            <w:r>
              <w:rPr>
                <w:rFonts w:hint="eastAsia"/>
                <w:sz w:val="20"/>
                <w:szCs w:val="20"/>
              </w:rPr>
              <w:t>根据</w:t>
            </w:r>
            <w:r>
              <w:rPr>
                <w:rFonts w:hint="eastAsia"/>
                <w:sz w:val="20"/>
                <w:szCs w:val="20"/>
              </w:rPr>
              <w:t>管理类型</w:t>
            </w:r>
            <w:r>
              <w:rPr>
                <w:rFonts w:hint="eastAsia"/>
                <w:sz w:val="20"/>
                <w:szCs w:val="20"/>
              </w:rPr>
              <w:t>搜索日志</w:t>
            </w:r>
          </w:p>
        </w:tc>
      </w:tr>
      <w:tr w:rsidR="002132C2" w14:paraId="3720277B"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0281BDB8" w14:textId="77777777" w:rsidR="002132C2" w:rsidRDefault="002132C2" w:rsidP="00126A1B">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57F35E" w14:textId="61057D72" w:rsidR="002132C2" w:rsidRDefault="002132C2" w:rsidP="00126A1B">
            <w:pPr>
              <w:rPr>
                <w:sz w:val="20"/>
                <w:szCs w:val="20"/>
              </w:rPr>
            </w:pPr>
            <w:r>
              <w:rPr>
                <w:rFonts w:hint="eastAsia"/>
                <w:sz w:val="20"/>
                <w:szCs w:val="20"/>
              </w:rPr>
              <w:t>根据</w:t>
            </w:r>
            <w:r>
              <w:rPr>
                <w:rFonts w:hint="eastAsia"/>
                <w:sz w:val="20"/>
                <w:szCs w:val="20"/>
              </w:rPr>
              <w:t>管理类型</w:t>
            </w:r>
            <w:r>
              <w:rPr>
                <w:rFonts w:hint="eastAsia"/>
                <w:sz w:val="20"/>
                <w:szCs w:val="20"/>
              </w:rPr>
              <w:t>搜索日志</w:t>
            </w:r>
          </w:p>
        </w:tc>
      </w:tr>
      <w:tr w:rsidR="002132C2" w14:paraId="57071900"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67976B5A" w14:textId="77777777" w:rsidR="002132C2" w:rsidRDefault="002132C2" w:rsidP="00126A1B">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6FE5B73" w14:textId="77777777" w:rsidR="002132C2" w:rsidRDefault="002132C2" w:rsidP="00126A1B">
            <w:pPr>
              <w:rPr>
                <w:sz w:val="20"/>
                <w:szCs w:val="20"/>
              </w:rPr>
            </w:pPr>
            <w:r>
              <w:rPr>
                <w:rFonts w:hint="eastAsia"/>
                <w:sz w:val="20"/>
                <w:szCs w:val="20"/>
              </w:rPr>
              <w:t>管理员</w:t>
            </w:r>
          </w:p>
        </w:tc>
      </w:tr>
      <w:tr w:rsidR="002132C2" w14:paraId="34F1D342"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4657071E" w14:textId="77777777" w:rsidR="002132C2" w:rsidRDefault="002132C2" w:rsidP="00126A1B">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B8D5E1" w14:textId="77777777" w:rsidR="002132C2" w:rsidRDefault="002132C2" w:rsidP="00126A1B">
            <w:pPr>
              <w:rPr>
                <w:sz w:val="20"/>
                <w:szCs w:val="20"/>
              </w:rPr>
            </w:pPr>
            <w:r>
              <w:rPr>
                <w:rFonts w:hint="eastAsia"/>
                <w:sz w:val="20"/>
                <w:szCs w:val="20"/>
              </w:rPr>
              <w:t>黑盒测试</w:t>
            </w:r>
          </w:p>
        </w:tc>
      </w:tr>
      <w:tr w:rsidR="002132C2" w14:paraId="61CBA3BC"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3C425F7F" w14:textId="77777777" w:rsidR="002132C2" w:rsidRDefault="002132C2" w:rsidP="00126A1B">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5660C7" w14:textId="77777777" w:rsidR="002132C2" w:rsidRDefault="002132C2" w:rsidP="00126A1B">
            <w:pPr>
              <w:rPr>
                <w:sz w:val="20"/>
                <w:szCs w:val="20"/>
              </w:rPr>
            </w:pPr>
            <w:r>
              <w:rPr>
                <w:rFonts w:hint="eastAsia"/>
                <w:sz w:val="20"/>
                <w:szCs w:val="20"/>
              </w:rPr>
              <w:t>教师管理</w:t>
            </w:r>
          </w:p>
        </w:tc>
      </w:tr>
      <w:tr w:rsidR="002132C2" w14:paraId="6B8E3822"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5C553D49" w14:textId="77777777" w:rsidR="002132C2" w:rsidRDefault="002132C2" w:rsidP="00126A1B">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D1CF921" w14:textId="366516B6" w:rsidR="002132C2" w:rsidRDefault="002132C2" w:rsidP="00126A1B">
            <w:pPr>
              <w:rPr>
                <w:sz w:val="20"/>
                <w:szCs w:val="20"/>
              </w:rPr>
            </w:pPr>
            <w:r>
              <w:rPr>
                <w:rFonts w:hint="eastAsia"/>
                <w:sz w:val="20"/>
                <w:szCs w:val="20"/>
              </w:rPr>
              <w:t>管理员进入管理员日志界面，根据</w:t>
            </w:r>
            <w:r>
              <w:rPr>
                <w:rFonts w:hint="eastAsia"/>
                <w:sz w:val="20"/>
                <w:szCs w:val="20"/>
              </w:rPr>
              <w:t>管理类型</w:t>
            </w:r>
            <w:r>
              <w:rPr>
                <w:rFonts w:hint="eastAsia"/>
                <w:sz w:val="20"/>
                <w:szCs w:val="20"/>
              </w:rPr>
              <w:t>搜索日志</w:t>
            </w:r>
          </w:p>
        </w:tc>
      </w:tr>
      <w:tr w:rsidR="002132C2" w14:paraId="72C787F5" w14:textId="77777777" w:rsidTr="00126A1B">
        <w:tc>
          <w:tcPr>
            <w:tcW w:w="4148" w:type="dxa"/>
            <w:gridSpan w:val="2"/>
            <w:tcBorders>
              <w:top w:val="single" w:sz="4" w:space="0" w:color="000000"/>
              <w:left w:val="single" w:sz="4" w:space="0" w:color="000000"/>
              <w:bottom w:val="single" w:sz="4" w:space="0" w:color="000000"/>
              <w:right w:val="single" w:sz="4" w:space="0" w:color="000000"/>
            </w:tcBorders>
          </w:tcPr>
          <w:p w14:paraId="4A0C65B0" w14:textId="77777777" w:rsidR="002132C2" w:rsidRDefault="002132C2" w:rsidP="00126A1B">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8A5FC29" w14:textId="2C8C3EA9" w:rsidR="002132C2" w:rsidRDefault="002132C2" w:rsidP="00126A1B">
            <w:pPr>
              <w:rPr>
                <w:sz w:val="20"/>
                <w:szCs w:val="20"/>
              </w:rPr>
            </w:pPr>
            <w:r>
              <w:rPr>
                <w:rFonts w:hint="eastAsia"/>
                <w:sz w:val="20"/>
                <w:szCs w:val="20"/>
              </w:rPr>
              <w:t>检查管理员是否能进入管理员日志界面，根据</w:t>
            </w:r>
            <w:r>
              <w:rPr>
                <w:rFonts w:hint="eastAsia"/>
                <w:sz w:val="20"/>
                <w:szCs w:val="20"/>
              </w:rPr>
              <w:t>管理类型</w:t>
            </w:r>
            <w:r>
              <w:rPr>
                <w:rFonts w:hint="eastAsia"/>
                <w:sz w:val="20"/>
                <w:szCs w:val="20"/>
              </w:rPr>
              <w:t>搜索日志</w:t>
            </w:r>
          </w:p>
        </w:tc>
      </w:tr>
      <w:tr w:rsidR="002132C2" w14:paraId="2C8C839C" w14:textId="77777777" w:rsidTr="00126A1B">
        <w:trPr>
          <w:trHeight w:val="1445"/>
        </w:trPr>
        <w:tc>
          <w:tcPr>
            <w:tcW w:w="8296" w:type="dxa"/>
            <w:gridSpan w:val="3"/>
            <w:tcBorders>
              <w:top w:val="single" w:sz="4" w:space="0" w:color="000000"/>
              <w:left w:val="single" w:sz="4" w:space="0" w:color="000000"/>
              <w:right w:val="single" w:sz="4" w:space="0" w:color="000000"/>
            </w:tcBorders>
          </w:tcPr>
          <w:p w14:paraId="6BB7C4C0" w14:textId="77777777" w:rsidR="002132C2" w:rsidRDefault="002132C2" w:rsidP="00126A1B">
            <w:pPr>
              <w:rPr>
                <w:sz w:val="20"/>
                <w:szCs w:val="20"/>
              </w:rPr>
            </w:pPr>
            <w:r>
              <w:rPr>
                <w:rFonts w:hint="eastAsia"/>
                <w:sz w:val="20"/>
                <w:szCs w:val="20"/>
              </w:rPr>
              <w:t>初始条件和背景：</w:t>
            </w:r>
          </w:p>
          <w:p w14:paraId="0403F89C" w14:textId="77777777" w:rsidR="002132C2" w:rsidRDefault="002132C2" w:rsidP="00126A1B">
            <w:pPr>
              <w:rPr>
                <w:sz w:val="20"/>
                <w:szCs w:val="20"/>
              </w:rPr>
            </w:pPr>
            <w:r>
              <w:rPr>
                <w:rFonts w:hint="eastAsia"/>
                <w:sz w:val="20"/>
                <w:szCs w:val="20"/>
              </w:rPr>
              <w:t>系统：PC端</w:t>
            </w:r>
          </w:p>
          <w:p w14:paraId="276519B8" w14:textId="77777777" w:rsidR="002132C2" w:rsidRDefault="002132C2" w:rsidP="00126A1B">
            <w:pPr>
              <w:rPr>
                <w:sz w:val="20"/>
                <w:szCs w:val="20"/>
              </w:rPr>
            </w:pPr>
            <w:r>
              <w:rPr>
                <w:rFonts w:hint="eastAsia"/>
                <w:sz w:val="20"/>
                <w:szCs w:val="20"/>
              </w:rPr>
              <w:t>浏览器：C</w:t>
            </w:r>
            <w:r>
              <w:rPr>
                <w:sz w:val="20"/>
                <w:szCs w:val="20"/>
              </w:rPr>
              <w:t>hrome</w:t>
            </w:r>
          </w:p>
          <w:p w14:paraId="6C985F4A" w14:textId="77777777" w:rsidR="002132C2" w:rsidRDefault="002132C2" w:rsidP="00126A1B">
            <w:pPr>
              <w:rPr>
                <w:sz w:val="20"/>
                <w:szCs w:val="20"/>
              </w:rPr>
            </w:pPr>
            <w:r>
              <w:rPr>
                <w:rFonts w:hint="eastAsia"/>
                <w:sz w:val="20"/>
                <w:szCs w:val="20"/>
              </w:rPr>
              <w:t>注释：无</w:t>
            </w:r>
          </w:p>
        </w:tc>
      </w:tr>
      <w:tr w:rsidR="002132C2" w14:paraId="2647DB18"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25A1B68A" w14:textId="77777777" w:rsidR="002132C2" w:rsidRDefault="002132C2" w:rsidP="00126A1B">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E48ED2" w14:textId="77777777" w:rsidR="002132C2" w:rsidRDefault="002132C2" w:rsidP="00126A1B">
            <w:pPr>
              <w:rPr>
                <w:sz w:val="20"/>
                <w:szCs w:val="20"/>
              </w:rPr>
            </w:pPr>
            <w:r>
              <w:rPr>
                <w:rFonts w:hint="eastAsia"/>
                <w:sz w:val="20"/>
                <w:szCs w:val="20"/>
              </w:rPr>
              <w:t>预期结果</w:t>
            </w:r>
          </w:p>
        </w:tc>
      </w:tr>
      <w:tr w:rsidR="002132C2" w14:paraId="644308F6"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2DACE22A" w14:textId="77777777" w:rsidR="002132C2" w:rsidRDefault="002132C2" w:rsidP="00126A1B">
            <w:pPr>
              <w:rPr>
                <w:rFonts w:hint="eastAsia"/>
                <w:sz w:val="20"/>
                <w:szCs w:val="20"/>
              </w:rPr>
            </w:pPr>
            <w:r>
              <w:rPr>
                <w:rFonts w:hint="eastAsia"/>
                <w:sz w:val="20"/>
                <w:szCs w:val="20"/>
              </w:rPr>
              <w:t>登录后台</w:t>
            </w:r>
          </w:p>
        </w:tc>
        <w:tc>
          <w:tcPr>
            <w:tcW w:w="6141" w:type="dxa"/>
            <w:gridSpan w:val="2"/>
            <w:tcBorders>
              <w:top w:val="single" w:sz="4" w:space="0" w:color="000000"/>
              <w:left w:val="single" w:sz="4" w:space="0" w:color="000000"/>
              <w:bottom w:val="single" w:sz="4" w:space="0" w:color="000000"/>
              <w:right w:val="single" w:sz="4" w:space="0" w:color="000000"/>
            </w:tcBorders>
          </w:tcPr>
          <w:p w14:paraId="5C6D32CF" w14:textId="77777777" w:rsidR="002132C2" w:rsidRDefault="002132C2" w:rsidP="00126A1B">
            <w:pPr>
              <w:rPr>
                <w:rFonts w:hint="eastAsia"/>
                <w:sz w:val="20"/>
                <w:szCs w:val="20"/>
              </w:rPr>
            </w:pPr>
            <w:r>
              <w:rPr>
                <w:rFonts w:hint="eastAsia"/>
                <w:sz w:val="20"/>
                <w:szCs w:val="20"/>
              </w:rPr>
              <w:t>进入管理员后台界面，可见日志管理</w:t>
            </w:r>
          </w:p>
        </w:tc>
      </w:tr>
      <w:tr w:rsidR="002132C2" w14:paraId="127DE899"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7ABBB66E" w14:textId="77777777" w:rsidR="002132C2" w:rsidRDefault="002132C2" w:rsidP="00126A1B">
            <w:pPr>
              <w:rPr>
                <w:rFonts w:hint="eastAsia"/>
                <w:sz w:val="20"/>
                <w:szCs w:val="20"/>
              </w:rPr>
            </w:pPr>
            <w:r>
              <w:rPr>
                <w:rFonts w:hint="eastAsia"/>
                <w:sz w:val="20"/>
                <w:szCs w:val="20"/>
              </w:rPr>
              <w:t>点击日志</w:t>
            </w:r>
          </w:p>
        </w:tc>
        <w:tc>
          <w:tcPr>
            <w:tcW w:w="6141" w:type="dxa"/>
            <w:gridSpan w:val="2"/>
            <w:tcBorders>
              <w:top w:val="single" w:sz="4" w:space="0" w:color="000000"/>
              <w:left w:val="single" w:sz="4" w:space="0" w:color="000000"/>
              <w:bottom w:val="single" w:sz="4" w:space="0" w:color="000000"/>
              <w:right w:val="single" w:sz="4" w:space="0" w:color="000000"/>
            </w:tcBorders>
          </w:tcPr>
          <w:p w14:paraId="0E529DD7" w14:textId="77777777" w:rsidR="002132C2" w:rsidRDefault="002132C2" w:rsidP="00126A1B">
            <w:pPr>
              <w:rPr>
                <w:rFonts w:hint="eastAsia"/>
                <w:sz w:val="20"/>
                <w:szCs w:val="20"/>
              </w:rPr>
            </w:pPr>
            <w:r>
              <w:rPr>
                <w:rFonts w:hint="eastAsia"/>
                <w:sz w:val="20"/>
                <w:szCs w:val="20"/>
              </w:rPr>
              <w:t>进入管理员日志界面，可见最近的日志</w:t>
            </w:r>
          </w:p>
        </w:tc>
      </w:tr>
      <w:tr w:rsidR="002132C2" w14:paraId="1CD44A13" w14:textId="77777777" w:rsidTr="00126A1B">
        <w:trPr>
          <w:trHeight w:val="392"/>
        </w:trPr>
        <w:tc>
          <w:tcPr>
            <w:tcW w:w="2155" w:type="dxa"/>
            <w:tcBorders>
              <w:top w:val="single" w:sz="4" w:space="0" w:color="000000"/>
              <w:left w:val="single" w:sz="4" w:space="0" w:color="000000"/>
              <w:bottom w:val="single" w:sz="4" w:space="0" w:color="000000"/>
              <w:right w:val="single" w:sz="4" w:space="0" w:color="000000"/>
            </w:tcBorders>
          </w:tcPr>
          <w:p w14:paraId="0350DE7F" w14:textId="0072E8F1" w:rsidR="002132C2" w:rsidRPr="002132C2" w:rsidRDefault="002132C2" w:rsidP="002132C2">
            <w:pPr>
              <w:rPr>
                <w:rFonts w:hint="eastAsia"/>
                <w:sz w:val="20"/>
                <w:szCs w:val="20"/>
              </w:rPr>
            </w:pPr>
            <w:r>
              <w:rPr>
                <w:rFonts w:hint="eastAsia"/>
                <w:sz w:val="20"/>
                <w:szCs w:val="20"/>
              </w:rPr>
              <w:t>点击根据</w:t>
            </w:r>
            <w:r>
              <w:rPr>
                <w:rFonts w:hint="eastAsia"/>
                <w:sz w:val="20"/>
                <w:szCs w:val="20"/>
              </w:rPr>
              <w:t>管理类型</w:t>
            </w:r>
            <w:r>
              <w:rPr>
                <w:rFonts w:hint="eastAsia"/>
                <w:sz w:val="20"/>
                <w:szCs w:val="20"/>
              </w:rPr>
              <w:t>，</w:t>
            </w:r>
            <w:r>
              <w:rPr>
                <w:rFonts w:hint="eastAsia"/>
                <w:sz w:val="20"/>
                <w:szCs w:val="20"/>
              </w:rPr>
              <w:t>选择管理类型</w:t>
            </w:r>
          </w:p>
        </w:tc>
        <w:tc>
          <w:tcPr>
            <w:tcW w:w="6141" w:type="dxa"/>
            <w:gridSpan w:val="2"/>
            <w:tcBorders>
              <w:top w:val="single" w:sz="4" w:space="0" w:color="000000"/>
              <w:left w:val="single" w:sz="4" w:space="0" w:color="000000"/>
              <w:bottom w:val="single" w:sz="4" w:space="0" w:color="000000"/>
              <w:right w:val="single" w:sz="4" w:space="0" w:color="000000"/>
            </w:tcBorders>
          </w:tcPr>
          <w:p w14:paraId="5074685B" w14:textId="015329D3" w:rsidR="002132C2" w:rsidRPr="002132C2" w:rsidRDefault="002132C2" w:rsidP="002132C2">
            <w:pPr>
              <w:rPr>
                <w:rFonts w:hint="eastAsia"/>
                <w:sz w:val="20"/>
                <w:szCs w:val="20"/>
              </w:rPr>
            </w:pPr>
            <w:r>
              <w:rPr>
                <w:rFonts w:hint="eastAsia"/>
                <w:sz w:val="20"/>
                <w:szCs w:val="20"/>
              </w:rPr>
              <w:t>根据</w:t>
            </w:r>
            <w:r>
              <w:rPr>
                <w:rFonts w:hint="eastAsia"/>
                <w:sz w:val="20"/>
                <w:szCs w:val="20"/>
              </w:rPr>
              <w:t>管理类型</w:t>
            </w:r>
            <w:r>
              <w:rPr>
                <w:rFonts w:hint="eastAsia"/>
                <w:sz w:val="20"/>
                <w:szCs w:val="20"/>
              </w:rPr>
              <w:t>筛选日志</w:t>
            </w:r>
          </w:p>
        </w:tc>
      </w:tr>
    </w:tbl>
    <w:p w14:paraId="7866D6D3" w14:textId="544D80D8" w:rsidR="00D91F72" w:rsidRPr="002132C2" w:rsidRDefault="00D91F72"/>
    <w:p w14:paraId="1C4C4D92" w14:textId="18328BC1" w:rsidR="00D91F72" w:rsidRDefault="00E53301">
      <w:r>
        <w:br w:type="page"/>
      </w:r>
    </w:p>
    <w:p w14:paraId="3648A9B0" w14:textId="66282F85" w:rsidR="00D91F72" w:rsidRDefault="00D91F72"/>
    <w:p w14:paraId="5AC52E75" w14:textId="032BE243" w:rsidR="00D91F72" w:rsidRDefault="00D91F72"/>
    <w:p w14:paraId="5994138C" w14:textId="5571CB97" w:rsidR="00D91F72" w:rsidRDefault="00E53301">
      <w:r>
        <w:br w:type="page"/>
      </w:r>
    </w:p>
    <w:p w14:paraId="20BEC1EB" w14:textId="099C31E8" w:rsidR="00D91F72" w:rsidRDefault="00D91F72"/>
    <w:p w14:paraId="512228F7" w14:textId="483340C9" w:rsidR="00D91F72" w:rsidRDefault="00D91F72"/>
    <w:p w14:paraId="55A472ED" w14:textId="74014F63" w:rsidR="00D91F72" w:rsidRDefault="00D91F72"/>
    <w:p w14:paraId="20D9C1A5" w14:textId="116B1E19" w:rsidR="00D91F72" w:rsidRDefault="00E53301">
      <w:r>
        <w:br w:type="page"/>
      </w:r>
    </w:p>
    <w:p w14:paraId="5CE69EB9" w14:textId="068A2924" w:rsidR="00D91F72" w:rsidRDefault="00E53301">
      <w:pPr>
        <w:pStyle w:val="a0"/>
      </w:pPr>
      <w:bookmarkStart w:id="59" w:name="_Toc533374748"/>
      <w:r>
        <w:rPr>
          <w:rFonts w:hint="eastAsia"/>
        </w:rPr>
        <w:lastRenderedPageBreak/>
        <w:t>复选</w:t>
      </w:r>
      <w:bookmarkEnd w:id="59"/>
    </w:p>
    <w:tbl>
      <w:tblPr>
        <w:tblStyle w:val="15"/>
        <w:tblW w:w="8296" w:type="dxa"/>
        <w:tblLayout w:type="fixed"/>
        <w:tblLook w:val="04A0" w:firstRow="1" w:lastRow="0" w:firstColumn="1" w:lastColumn="0" w:noHBand="0" w:noVBand="1"/>
      </w:tblPr>
      <w:tblGrid>
        <w:gridCol w:w="2155"/>
        <w:gridCol w:w="1993"/>
        <w:gridCol w:w="4148"/>
      </w:tblGrid>
      <w:tr w:rsidR="00D91F72" w14:paraId="5ACB6EA3" w14:textId="63022024">
        <w:tc>
          <w:tcPr>
            <w:tcW w:w="4148" w:type="dxa"/>
            <w:gridSpan w:val="2"/>
            <w:tcBorders>
              <w:top w:val="single" w:sz="4" w:space="0" w:color="000000"/>
              <w:left w:val="single" w:sz="4" w:space="0" w:color="000000"/>
              <w:bottom w:val="single" w:sz="4" w:space="0" w:color="000000"/>
              <w:right w:val="single" w:sz="4" w:space="0" w:color="000000"/>
            </w:tcBorders>
          </w:tcPr>
          <w:p w14:paraId="1663F980" w14:textId="0325AD92"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675242" w14:textId="3B8E73ED" w:rsidR="00D91F72" w:rsidRDefault="00E53301">
            <w:pPr>
              <w:rPr>
                <w:sz w:val="20"/>
                <w:szCs w:val="20"/>
              </w:rPr>
            </w:pPr>
            <w:r>
              <w:rPr>
                <w:rFonts w:hint="eastAsia"/>
                <w:sz w:val="20"/>
                <w:szCs w:val="20"/>
              </w:rPr>
              <w:t>TC</w:t>
            </w:r>
            <w:r>
              <w:rPr>
                <w:sz w:val="20"/>
                <w:szCs w:val="20"/>
              </w:rPr>
              <w:t>-A-</w:t>
            </w:r>
          </w:p>
        </w:tc>
      </w:tr>
      <w:tr w:rsidR="00D91F72" w14:paraId="075BE68E" w14:textId="0B07AD2F">
        <w:tc>
          <w:tcPr>
            <w:tcW w:w="4148" w:type="dxa"/>
            <w:gridSpan w:val="2"/>
            <w:tcBorders>
              <w:top w:val="single" w:sz="4" w:space="0" w:color="000000"/>
              <w:left w:val="single" w:sz="4" w:space="0" w:color="000000"/>
              <w:bottom w:val="single" w:sz="4" w:space="0" w:color="000000"/>
              <w:right w:val="single" w:sz="4" w:space="0" w:color="000000"/>
            </w:tcBorders>
          </w:tcPr>
          <w:p w14:paraId="49605A0D" w14:textId="553E444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6B81B6" w14:textId="3FBB2F05" w:rsidR="00D91F72" w:rsidRDefault="00E53301">
            <w:pPr>
              <w:rPr>
                <w:sz w:val="20"/>
                <w:szCs w:val="20"/>
              </w:rPr>
            </w:pPr>
            <w:r>
              <w:rPr>
                <w:rFonts w:hint="eastAsia"/>
                <w:sz w:val="20"/>
                <w:szCs w:val="20"/>
              </w:rPr>
              <w:t>复选</w:t>
            </w:r>
          </w:p>
        </w:tc>
      </w:tr>
      <w:tr w:rsidR="00D91F72" w14:paraId="7865E7E8" w14:textId="333E00E2">
        <w:tc>
          <w:tcPr>
            <w:tcW w:w="4148" w:type="dxa"/>
            <w:gridSpan w:val="2"/>
            <w:tcBorders>
              <w:top w:val="single" w:sz="4" w:space="0" w:color="000000"/>
              <w:left w:val="single" w:sz="4" w:space="0" w:color="000000"/>
              <w:bottom w:val="single" w:sz="4" w:space="0" w:color="000000"/>
              <w:right w:val="single" w:sz="4" w:space="0" w:color="000000"/>
            </w:tcBorders>
          </w:tcPr>
          <w:p w14:paraId="6BA89B58" w14:textId="46980A0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E5C5CEE" w14:textId="0F75BF71" w:rsidR="00D91F72" w:rsidRDefault="00E53301">
            <w:pPr>
              <w:rPr>
                <w:sz w:val="20"/>
                <w:szCs w:val="20"/>
              </w:rPr>
            </w:pPr>
            <w:r>
              <w:rPr>
                <w:rFonts w:hint="eastAsia"/>
                <w:sz w:val="20"/>
                <w:szCs w:val="20"/>
              </w:rPr>
              <w:t>复选</w:t>
            </w:r>
          </w:p>
        </w:tc>
      </w:tr>
      <w:tr w:rsidR="00D91F72" w14:paraId="0E00BE37" w14:textId="481A6CAD">
        <w:tc>
          <w:tcPr>
            <w:tcW w:w="4148" w:type="dxa"/>
            <w:gridSpan w:val="2"/>
            <w:tcBorders>
              <w:top w:val="single" w:sz="4" w:space="0" w:color="000000"/>
              <w:left w:val="single" w:sz="4" w:space="0" w:color="000000"/>
              <w:bottom w:val="single" w:sz="4" w:space="0" w:color="000000"/>
              <w:right w:val="single" w:sz="4" w:space="0" w:color="000000"/>
            </w:tcBorders>
          </w:tcPr>
          <w:p w14:paraId="787E9A20" w14:textId="6946E9A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EBBEBA" w14:textId="6B9ED9E7" w:rsidR="00D91F72" w:rsidRDefault="00E53301">
            <w:pPr>
              <w:rPr>
                <w:sz w:val="20"/>
                <w:szCs w:val="20"/>
              </w:rPr>
            </w:pPr>
            <w:r>
              <w:rPr>
                <w:rFonts w:hint="eastAsia"/>
                <w:sz w:val="20"/>
                <w:szCs w:val="20"/>
              </w:rPr>
              <w:t>管理员</w:t>
            </w:r>
          </w:p>
        </w:tc>
      </w:tr>
      <w:tr w:rsidR="00D91F72" w14:paraId="2C80FD68" w14:textId="5CBE89FD">
        <w:tc>
          <w:tcPr>
            <w:tcW w:w="4148" w:type="dxa"/>
            <w:gridSpan w:val="2"/>
            <w:tcBorders>
              <w:top w:val="single" w:sz="4" w:space="0" w:color="000000"/>
              <w:left w:val="single" w:sz="4" w:space="0" w:color="000000"/>
              <w:bottom w:val="single" w:sz="4" w:space="0" w:color="000000"/>
              <w:right w:val="single" w:sz="4" w:space="0" w:color="000000"/>
            </w:tcBorders>
          </w:tcPr>
          <w:p w14:paraId="4D8DF2E3" w14:textId="6D13207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ABBD10" w14:textId="46E1BA8D" w:rsidR="00D91F72" w:rsidRDefault="00E53301">
            <w:pPr>
              <w:rPr>
                <w:sz w:val="20"/>
                <w:szCs w:val="20"/>
              </w:rPr>
            </w:pPr>
            <w:r>
              <w:rPr>
                <w:rFonts w:hint="eastAsia"/>
                <w:sz w:val="20"/>
                <w:szCs w:val="20"/>
              </w:rPr>
              <w:t>黑盒测试</w:t>
            </w:r>
          </w:p>
        </w:tc>
      </w:tr>
      <w:tr w:rsidR="00D91F72" w14:paraId="11AC072E" w14:textId="01DB95A9">
        <w:tc>
          <w:tcPr>
            <w:tcW w:w="4148" w:type="dxa"/>
            <w:gridSpan w:val="2"/>
            <w:tcBorders>
              <w:top w:val="single" w:sz="4" w:space="0" w:color="000000"/>
              <w:left w:val="single" w:sz="4" w:space="0" w:color="000000"/>
              <w:bottom w:val="single" w:sz="4" w:space="0" w:color="000000"/>
              <w:right w:val="single" w:sz="4" w:space="0" w:color="000000"/>
            </w:tcBorders>
          </w:tcPr>
          <w:p w14:paraId="6B865C84" w14:textId="3B3F28E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9816B6" w14:textId="1CE46AA2" w:rsidR="00D91F72" w:rsidRDefault="00E53301">
            <w:pPr>
              <w:rPr>
                <w:sz w:val="20"/>
                <w:szCs w:val="20"/>
              </w:rPr>
            </w:pPr>
            <w:r>
              <w:rPr>
                <w:rFonts w:hint="eastAsia"/>
                <w:sz w:val="20"/>
                <w:szCs w:val="20"/>
              </w:rPr>
              <w:t>无</w:t>
            </w:r>
          </w:p>
        </w:tc>
      </w:tr>
      <w:tr w:rsidR="00D91F72" w14:paraId="6840FBBE" w14:textId="31B6FFC7">
        <w:tc>
          <w:tcPr>
            <w:tcW w:w="4148" w:type="dxa"/>
            <w:gridSpan w:val="2"/>
            <w:tcBorders>
              <w:top w:val="single" w:sz="4" w:space="0" w:color="000000"/>
              <w:left w:val="single" w:sz="4" w:space="0" w:color="000000"/>
              <w:bottom w:val="single" w:sz="4" w:space="0" w:color="000000"/>
              <w:right w:val="single" w:sz="4" w:space="0" w:color="000000"/>
            </w:tcBorders>
          </w:tcPr>
          <w:p w14:paraId="0F9C38FE" w14:textId="57503A0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433479" w14:textId="061A157D" w:rsidR="00D91F72" w:rsidRDefault="00E53301">
            <w:pPr>
              <w:rPr>
                <w:sz w:val="20"/>
                <w:szCs w:val="20"/>
              </w:rPr>
            </w:pPr>
            <w:r>
              <w:rPr>
                <w:rFonts w:hint="eastAsia"/>
                <w:sz w:val="20"/>
                <w:szCs w:val="20"/>
              </w:rPr>
              <w:t>选择列表中的项目，点击复选框</w:t>
            </w:r>
          </w:p>
        </w:tc>
      </w:tr>
      <w:tr w:rsidR="00D91F72" w14:paraId="619DD637" w14:textId="74E82D45">
        <w:tc>
          <w:tcPr>
            <w:tcW w:w="4148" w:type="dxa"/>
            <w:gridSpan w:val="2"/>
            <w:tcBorders>
              <w:top w:val="single" w:sz="4" w:space="0" w:color="000000"/>
              <w:left w:val="single" w:sz="4" w:space="0" w:color="000000"/>
              <w:bottom w:val="single" w:sz="4" w:space="0" w:color="000000"/>
              <w:right w:val="single" w:sz="4" w:space="0" w:color="000000"/>
            </w:tcBorders>
          </w:tcPr>
          <w:p w14:paraId="2006968C" w14:textId="3184AE9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CA2944" w14:textId="02F7BBB1" w:rsidR="00D91F72" w:rsidRDefault="00E53301">
            <w:pPr>
              <w:rPr>
                <w:sz w:val="20"/>
                <w:szCs w:val="20"/>
              </w:rPr>
            </w:pPr>
            <w:r>
              <w:rPr>
                <w:rFonts w:hint="eastAsia"/>
                <w:sz w:val="20"/>
                <w:szCs w:val="20"/>
              </w:rPr>
              <w:t>检查列表中的项目前的复选框是否工作正常</w:t>
            </w:r>
          </w:p>
        </w:tc>
      </w:tr>
      <w:tr w:rsidR="00D91F72" w14:paraId="2B3BC013" w14:textId="35BD4530">
        <w:trPr>
          <w:trHeight w:val="1445"/>
        </w:trPr>
        <w:tc>
          <w:tcPr>
            <w:tcW w:w="8296" w:type="dxa"/>
            <w:gridSpan w:val="3"/>
            <w:tcBorders>
              <w:top w:val="single" w:sz="4" w:space="0" w:color="000000"/>
              <w:left w:val="single" w:sz="4" w:space="0" w:color="000000"/>
              <w:right w:val="single" w:sz="4" w:space="0" w:color="000000"/>
            </w:tcBorders>
          </w:tcPr>
          <w:p w14:paraId="7F2FE4E0" w14:textId="2E3164A4" w:rsidR="00D91F72" w:rsidRDefault="00E53301">
            <w:pPr>
              <w:rPr>
                <w:sz w:val="20"/>
                <w:szCs w:val="20"/>
              </w:rPr>
            </w:pPr>
            <w:r>
              <w:rPr>
                <w:rFonts w:hint="eastAsia"/>
                <w:sz w:val="20"/>
                <w:szCs w:val="20"/>
              </w:rPr>
              <w:t>初始条件和背景：</w:t>
            </w:r>
          </w:p>
          <w:p w14:paraId="6B6C70F7" w14:textId="4D63DA99" w:rsidR="00D91F72" w:rsidRDefault="00E53301">
            <w:pPr>
              <w:rPr>
                <w:sz w:val="20"/>
                <w:szCs w:val="20"/>
              </w:rPr>
            </w:pPr>
            <w:r>
              <w:rPr>
                <w:rFonts w:hint="eastAsia"/>
                <w:sz w:val="20"/>
                <w:szCs w:val="20"/>
              </w:rPr>
              <w:t>系统：PC端</w:t>
            </w:r>
          </w:p>
          <w:p w14:paraId="3A369CDB" w14:textId="25863F8F" w:rsidR="00D91F72" w:rsidRDefault="00E53301">
            <w:pPr>
              <w:rPr>
                <w:sz w:val="20"/>
                <w:szCs w:val="20"/>
              </w:rPr>
            </w:pPr>
            <w:r>
              <w:rPr>
                <w:rFonts w:hint="eastAsia"/>
                <w:sz w:val="20"/>
                <w:szCs w:val="20"/>
              </w:rPr>
              <w:t>浏览器：C</w:t>
            </w:r>
            <w:r>
              <w:rPr>
                <w:sz w:val="20"/>
                <w:szCs w:val="20"/>
              </w:rPr>
              <w:t>hrome</w:t>
            </w:r>
          </w:p>
          <w:p w14:paraId="5C2C5167" w14:textId="1F41AE02" w:rsidR="00D91F72" w:rsidRDefault="00E53301">
            <w:pPr>
              <w:rPr>
                <w:sz w:val="20"/>
                <w:szCs w:val="20"/>
              </w:rPr>
            </w:pPr>
            <w:r>
              <w:rPr>
                <w:rFonts w:hint="eastAsia"/>
                <w:sz w:val="20"/>
                <w:szCs w:val="20"/>
              </w:rPr>
              <w:t>注释：无</w:t>
            </w:r>
          </w:p>
        </w:tc>
      </w:tr>
      <w:tr w:rsidR="00D91F72" w14:paraId="552E6573" w14:textId="2C91986F">
        <w:trPr>
          <w:trHeight w:val="392"/>
        </w:trPr>
        <w:tc>
          <w:tcPr>
            <w:tcW w:w="2155" w:type="dxa"/>
            <w:tcBorders>
              <w:top w:val="single" w:sz="4" w:space="0" w:color="000000"/>
              <w:left w:val="single" w:sz="4" w:space="0" w:color="000000"/>
              <w:bottom w:val="single" w:sz="4" w:space="0" w:color="000000"/>
              <w:right w:val="single" w:sz="4" w:space="0" w:color="000000"/>
            </w:tcBorders>
          </w:tcPr>
          <w:p w14:paraId="2E4462B5" w14:textId="543739D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08B9060" w14:textId="0EC4BCF4" w:rsidR="00D91F72" w:rsidRDefault="00E53301">
            <w:pPr>
              <w:rPr>
                <w:sz w:val="20"/>
                <w:szCs w:val="20"/>
              </w:rPr>
            </w:pPr>
            <w:r>
              <w:rPr>
                <w:rFonts w:hint="eastAsia"/>
                <w:sz w:val="20"/>
                <w:szCs w:val="20"/>
              </w:rPr>
              <w:t>预期结果</w:t>
            </w:r>
          </w:p>
        </w:tc>
      </w:tr>
      <w:tr w:rsidR="00D91F72" w14:paraId="2CA5C900" w14:textId="7CAF6B64">
        <w:trPr>
          <w:trHeight w:val="392"/>
        </w:trPr>
        <w:tc>
          <w:tcPr>
            <w:tcW w:w="2155" w:type="dxa"/>
            <w:tcBorders>
              <w:top w:val="single" w:sz="4" w:space="0" w:color="000000"/>
              <w:left w:val="single" w:sz="4" w:space="0" w:color="000000"/>
              <w:bottom w:val="single" w:sz="4" w:space="0" w:color="000000"/>
              <w:right w:val="single" w:sz="4" w:space="0" w:color="000000"/>
            </w:tcBorders>
          </w:tcPr>
          <w:p w14:paraId="6FF6DDEB" w14:textId="386EC44B" w:rsidR="00D91F72" w:rsidRDefault="00E53301">
            <w:pPr>
              <w:rPr>
                <w:sz w:val="20"/>
                <w:szCs w:val="20"/>
              </w:rPr>
            </w:pPr>
            <w:r>
              <w:rPr>
                <w:rFonts w:hint="eastAsia"/>
                <w:sz w:val="20"/>
                <w:szCs w:val="20"/>
              </w:rPr>
              <w:t>当前复选框未被选中，点击复选框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6CAC64D9" w14:textId="56A46B26" w:rsidR="00D91F72" w:rsidRDefault="00E53301">
            <w:pPr>
              <w:rPr>
                <w:sz w:val="20"/>
                <w:szCs w:val="20"/>
              </w:rPr>
            </w:pPr>
            <w:r>
              <w:rPr>
                <w:rFonts w:hint="eastAsia"/>
                <w:sz w:val="20"/>
                <w:szCs w:val="20"/>
              </w:rPr>
              <w:t>复选框被选中，显示一个勾</w:t>
            </w:r>
          </w:p>
        </w:tc>
      </w:tr>
      <w:tr w:rsidR="00D91F72" w14:paraId="41DFDF46" w14:textId="417DE2B7">
        <w:trPr>
          <w:trHeight w:val="392"/>
        </w:trPr>
        <w:tc>
          <w:tcPr>
            <w:tcW w:w="2155" w:type="dxa"/>
            <w:tcBorders>
              <w:top w:val="single" w:sz="4" w:space="0" w:color="000000"/>
              <w:left w:val="single" w:sz="4" w:space="0" w:color="000000"/>
              <w:bottom w:val="single" w:sz="4" w:space="0" w:color="000000"/>
              <w:right w:val="single" w:sz="4" w:space="0" w:color="000000"/>
            </w:tcBorders>
          </w:tcPr>
          <w:p w14:paraId="6F1CDBB1" w14:textId="56263C55" w:rsidR="00D91F72" w:rsidRDefault="00E53301">
            <w:pPr>
              <w:rPr>
                <w:sz w:val="20"/>
                <w:szCs w:val="20"/>
              </w:rPr>
            </w:pPr>
            <w:r>
              <w:rPr>
                <w:rFonts w:hint="eastAsia"/>
                <w:sz w:val="20"/>
                <w:szCs w:val="20"/>
              </w:rPr>
              <w:t>当前复选框被选择，有一个勾，点击复选框</w:t>
            </w:r>
          </w:p>
        </w:tc>
        <w:tc>
          <w:tcPr>
            <w:tcW w:w="6141" w:type="dxa"/>
            <w:gridSpan w:val="2"/>
            <w:tcBorders>
              <w:top w:val="single" w:sz="4" w:space="0" w:color="000000"/>
              <w:left w:val="single" w:sz="4" w:space="0" w:color="000000"/>
              <w:bottom w:val="single" w:sz="4" w:space="0" w:color="000000"/>
              <w:right w:val="single" w:sz="4" w:space="0" w:color="000000"/>
            </w:tcBorders>
          </w:tcPr>
          <w:p w14:paraId="4124F536" w14:textId="60DE0BF7" w:rsidR="00D91F72" w:rsidRDefault="00E53301">
            <w:pPr>
              <w:rPr>
                <w:sz w:val="20"/>
                <w:szCs w:val="20"/>
              </w:rPr>
            </w:pPr>
            <w:r>
              <w:rPr>
                <w:rFonts w:hint="eastAsia"/>
                <w:sz w:val="20"/>
                <w:szCs w:val="20"/>
              </w:rPr>
              <w:t>复选框的选中被取消，勾消失</w:t>
            </w:r>
          </w:p>
        </w:tc>
      </w:tr>
      <w:tr w:rsidR="00D91F72" w14:paraId="1B172BFB" w14:textId="24BC4B15">
        <w:trPr>
          <w:trHeight w:val="392"/>
        </w:trPr>
        <w:tc>
          <w:tcPr>
            <w:tcW w:w="2155" w:type="dxa"/>
            <w:tcBorders>
              <w:top w:val="single" w:sz="4" w:space="0" w:color="000000"/>
              <w:left w:val="single" w:sz="4" w:space="0" w:color="000000"/>
              <w:bottom w:val="single" w:sz="4" w:space="0" w:color="000000"/>
              <w:right w:val="single" w:sz="4" w:space="0" w:color="000000"/>
            </w:tcBorders>
          </w:tcPr>
          <w:p w14:paraId="44856549" w14:textId="156F541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C8B67BA" w14:textId="6AFA708A" w:rsidR="00D91F72" w:rsidRDefault="00D91F72">
            <w:pPr>
              <w:rPr>
                <w:sz w:val="20"/>
                <w:szCs w:val="20"/>
              </w:rPr>
            </w:pPr>
          </w:p>
        </w:tc>
      </w:tr>
      <w:tr w:rsidR="00D91F72" w14:paraId="2DB99E22" w14:textId="0D6092F4">
        <w:trPr>
          <w:trHeight w:val="392"/>
        </w:trPr>
        <w:tc>
          <w:tcPr>
            <w:tcW w:w="2155" w:type="dxa"/>
            <w:tcBorders>
              <w:top w:val="single" w:sz="4" w:space="0" w:color="000000"/>
              <w:left w:val="single" w:sz="4" w:space="0" w:color="000000"/>
              <w:bottom w:val="single" w:sz="4" w:space="0" w:color="000000"/>
              <w:right w:val="single" w:sz="4" w:space="0" w:color="000000"/>
            </w:tcBorders>
          </w:tcPr>
          <w:p w14:paraId="62FEF4C1" w14:textId="66991C4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A006F45" w14:textId="1ADF8E3E" w:rsidR="00D91F72" w:rsidRDefault="00D91F72">
            <w:pPr>
              <w:rPr>
                <w:sz w:val="20"/>
                <w:szCs w:val="20"/>
              </w:rPr>
            </w:pPr>
          </w:p>
        </w:tc>
      </w:tr>
    </w:tbl>
    <w:p w14:paraId="44F43FB0" w14:textId="4CF2577B" w:rsidR="00D91F72" w:rsidRDefault="00D91F72"/>
    <w:p w14:paraId="693C2BC3" w14:textId="5A83BCC3" w:rsidR="00D91F72" w:rsidRDefault="00E53301">
      <w:r>
        <w:br w:type="page"/>
      </w:r>
    </w:p>
    <w:p w14:paraId="4467B61A" w14:textId="4EDD5050" w:rsidR="00D91F72" w:rsidRDefault="00E53301">
      <w:pPr>
        <w:pStyle w:val="a"/>
      </w:pPr>
      <w:bookmarkStart w:id="60" w:name="_Toc533374749"/>
      <w:r>
        <w:rPr>
          <w:rFonts w:hint="eastAsia"/>
        </w:rPr>
        <w:lastRenderedPageBreak/>
        <w:t>注册用户</w:t>
      </w:r>
      <w:bookmarkEnd w:id="60"/>
    </w:p>
    <w:p w14:paraId="59C1CA40" w14:textId="4F288C8B" w:rsidR="00D91F72" w:rsidRDefault="00E53301">
      <w:pPr>
        <w:pStyle w:val="a0"/>
      </w:pPr>
      <w:bookmarkStart w:id="61" w:name="_Toc533374750"/>
      <w:r>
        <w:rPr>
          <w:rFonts w:hint="eastAsia"/>
        </w:rPr>
        <w:t>个人中心</w:t>
      </w:r>
      <w:bookmarkEnd w:id="61"/>
    </w:p>
    <w:tbl>
      <w:tblPr>
        <w:tblStyle w:val="15"/>
        <w:tblW w:w="8296" w:type="dxa"/>
        <w:tblLayout w:type="fixed"/>
        <w:tblLook w:val="04A0" w:firstRow="1" w:lastRow="0" w:firstColumn="1" w:lastColumn="0" w:noHBand="0" w:noVBand="1"/>
      </w:tblPr>
      <w:tblGrid>
        <w:gridCol w:w="2155"/>
        <w:gridCol w:w="1993"/>
        <w:gridCol w:w="4148"/>
      </w:tblGrid>
      <w:tr w:rsidR="00D91F72" w14:paraId="154B029A" w14:textId="4D3F6051">
        <w:tc>
          <w:tcPr>
            <w:tcW w:w="4148" w:type="dxa"/>
            <w:gridSpan w:val="2"/>
            <w:tcBorders>
              <w:top w:val="single" w:sz="4" w:space="0" w:color="000000"/>
              <w:left w:val="single" w:sz="4" w:space="0" w:color="000000"/>
              <w:bottom w:val="single" w:sz="4" w:space="0" w:color="000000"/>
              <w:right w:val="single" w:sz="4" w:space="0" w:color="000000"/>
            </w:tcBorders>
          </w:tcPr>
          <w:p w14:paraId="7A78EC09" w14:textId="773007D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041FF7" w14:textId="3621E44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p>
        </w:tc>
      </w:tr>
      <w:tr w:rsidR="00D91F72" w14:paraId="7B2F9D6B" w14:textId="6D54B9A4">
        <w:tc>
          <w:tcPr>
            <w:tcW w:w="4148" w:type="dxa"/>
            <w:gridSpan w:val="2"/>
            <w:tcBorders>
              <w:top w:val="single" w:sz="4" w:space="0" w:color="000000"/>
              <w:left w:val="single" w:sz="4" w:space="0" w:color="000000"/>
              <w:bottom w:val="single" w:sz="4" w:space="0" w:color="000000"/>
              <w:right w:val="single" w:sz="4" w:space="0" w:color="000000"/>
            </w:tcBorders>
          </w:tcPr>
          <w:p w14:paraId="79AF8670" w14:textId="3B9751A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DC5753D" w14:textId="73430647" w:rsidR="00D91F72" w:rsidRDefault="00E53301">
            <w:pPr>
              <w:rPr>
                <w:sz w:val="20"/>
                <w:szCs w:val="20"/>
              </w:rPr>
            </w:pPr>
            <w:r>
              <w:rPr>
                <w:rFonts w:hint="eastAsia"/>
                <w:sz w:val="20"/>
                <w:szCs w:val="20"/>
              </w:rPr>
              <w:t>个人中心</w:t>
            </w:r>
          </w:p>
        </w:tc>
      </w:tr>
      <w:tr w:rsidR="00D91F72" w14:paraId="4159E900" w14:textId="002C703F">
        <w:tc>
          <w:tcPr>
            <w:tcW w:w="4148" w:type="dxa"/>
            <w:gridSpan w:val="2"/>
            <w:tcBorders>
              <w:top w:val="single" w:sz="4" w:space="0" w:color="000000"/>
              <w:left w:val="single" w:sz="4" w:space="0" w:color="000000"/>
              <w:bottom w:val="single" w:sz="4" w:space="0" w:color="000000"/>
              <w:right w:val="single" w:sz="4" w:space="0" w:color="000000"/>
            </w:tcBorders>
          </w:tcPr>
          <w:p w14:paraId="6CB7002A" w14:textId="7559027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38E337C" w14:textId="351EF868" w:rsidR="00D91F72" w:rsidRDefault="00E53301">
            <w:pPr>
              <w:rPr>
                <w:sz w:val="20"/>
                <w:szCs w:val="20"/>
              </w:rPr>
            </w:pPr>
            <w:r>
              <w:rPr>
                <w:rFonts w:hint="eastAsia"/>
                <w:sz w:val="20"/>
                <w:szCs w:val="20"/>
              </w:rPr>
              <w:t>个人中心</w:t>
            </w:r>
          </w:p>
        </w:tc>
      </w:tr>
      <w:tr w:rsidR="00D91F72" w14:paraId="7BDB7E28" w14:textId="3F6E2767">
        <w:tc>
          <w:tcPr>
            <w:tcW w:w="4148" w:type="dxa"/>
            <w:gridSpan w:val="2"/>
            <w:tcBorders>
              <w:top w:val="single" w:sz="4" w:space="0" w:color="000000"/>
              <w:left w:val="single" w:sz="4" w:space="0" w:color="000000"/>
              <w:bottom w:val="single" w:sz="4" w:space="0" w:color="000000"/>
              <w:right w:val="single" w:sz="4" w:space="0" w:color="000000"/>
            </w:tcBorders>
          </w:tcPr>
          <w:p w14:paraId="314C6D62" w14:textId="3DBB5DD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0D0DE9" w14:textId="48C16C8D" w:rsidR="00D91F72" w:rsidRDefault="00E53301">
            <w:pPr>
              <w:rPr>
                <w:sz w:val="20"/>
                <w:szCs w:val="20"/>
              </w:rPr>
            </w:pPr>
            <w:r>
              <w:rPr>
                <w:rFonts w:hint="eastAsia"/>
                <w:sz w:val="20"/>
                <w:szCs w:val="20"/>
              </w:rPr>
              <w:t>注册用户</w:t>
            </w:r>
          </w:p>
        </w:tc>
      </w:tr>
      <w:tr w:rsidR="00D91F72" w14:paraId="166540B8" w14:textId="68380F5E">
        <w:tc>
          <w:tcPr>
            <w:tcW w:w="4148" w:type="dxa"/>
            <w:gridSpan w:val="2"/>
            <w:tcBorders>
              <w:top w:val="single" w:sz="4" w:space="0" w:color="000000"/>
              <w:left w:val="single" w:sz="4" w:space="0" w:color="000000"/>
              <w:bottom w:val="single" w:sz="4" w:space="0" w:color="000000"/>
              <w:right w:val="single" w:sz="4" w:space="0" w:color="000000"/>
            </w:tcBorders>
          </w:tcPr>
          <w:p w14:paraId="2E83AE8E" w14:textId="5F78254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CC5854" w14:textId="4226DEA4" w:rsidR="00D91F72" w:rsidRDefault="00E53301">
            <w:pPr>
              <w:rPr>
                <w:sz w:val="20"/>
                <w:szCs w:val="20"/>
              </w:rPr>
            </w:pPr>
            <w:r>
              <w:rPr>
                <w:rFonts w:hint="eastAsia"/>
                <w:sz w:val="20"/>
                <w:szCs w:val="20"/>
              </w:rPr>
              <w:t>黑盒测试</w:t>
            </w:r>
          </w:p>
        </w:tc>
      </w:tr>
      <w:tr w:rsidR="00D91F72" w14:paraId="75FEA21C" w14:textId="1FB0661E">
        <w:tc>
          <w:tcPr>
            <w:tcW w:w="4148" w:type="dxa"/>
            <w:gridSpan w:val="2"/>
            <w:tcBorders>
              <w:top w:val="single" w:sz="4" w:space="0" w:color="000000"/>
              <w:left w:val="single" w:sz="4" w:space="0" w:color="000000"/>
              <w:bottom w:val="single" w:sz="4" w:space="0" w:color="000000"/>
              <w:right w:val="single" w:sz="4" w:space="0" w:color="000000"/>
            </w:tcBorders>
          </w:tcPr>
          <w:p w14:paraId="4570A125" w14:textId="612C74C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CE2DB2A" w14:textId="0ADEC822" w:rsidR="00D91F72" w:rsidRDefault="00E53301">
            <w:pPr>
              <w:rPr>
                <w:sz w:val="20"/>
                <w:szCs w:val="20"/>
              </w:rPr>
            </w:pPr>
            <w:r>
              <w:rPr>
                <w:rFonts w:hint="eastAsia"/>
                <w:sz w:val="20"/>
                <w:szCs w:val="20"/>
              </w:rPr>
              <w:t>登录</w:t>
            </w:r>
          </w:p>
        </w:tc>
      </w:tr>
      <w:tr w:rsidR="00D91F72" w14:paraId="25EFD72B" w14:textId="5812FAA9">
        <w:tc>
          <w:tcPr>
            <w:tcW w:w="4148" w:type="dxa"/>
            <w:gridSpan w:val="2"/>
            <w:tcBorders>
              <w:top w:val="single" w:sz="4" w:space="0" w:color="000000"/>
              <w:left w:val="single" w:sz="4" w:space="0" w:color="000000"/>
              <w:bottom w:val="single" w:sz="4" w:space="0" w:color="000000"/>
              <w:right w:val="single" w:sz="4" w:space="0" w:color="000000"/>
            </w:tcBorders>
          </w:tcPr>
          <w:p w14:paraId="449E13CB" w14:textId="39728C7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F6A23E4" w14:textId="3FC3DD70" w:rsidR="00D91F72" w:rsidRDefault="00E53301">
            <w:pPr>
              <w:rPr>
                <w:sz w:val="20"/>
                <w:szCs w:val="20"/>
              </w:rPr>
            </w:pPr>
            <w:r>
              <w:rPr>
                <w:rFonts w:hint="eastAsia"/>
                <w:sz w:val="20"/>
                <w:szCs w:val="20"/>
              </w:rPr>
              <w:t>用户登录后进入个人中心界面</w:t>
            </w:r>
          </w:p>
        </w:tc>
      </w:tr>
      <w:tr w:rsidR="00D91F72" w14:paraId="275E4C4A" w14:textId="379059FA">
        <w:tc>
          <w:tcPr>
            <w:tcW w:w="4148" w:type="dxa"/>
            <w:gridSpan w:val="2"/>
            <w:tcBorders>
              <w:top w:val="single" w:sz="4" w:space="0" w:color="000000"/>
              <w:left w:val="single" w:sz="4" w:space="0" w:color="000000"/>
              <w:bottom w:val="single" w:sz="4" w:space="0" w:color="000000"/>
              <w:right w:val="single" w:sz="4" w:space="0" w:color="000000"/>
            </w:tcBorders>
          </w:tcPr>
          <w:p w14:paraId="7D1E517A" w14:textId="54DAB2C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28B2C1" w14:textId="3BD6B952" w:rsidR="00D91F72" w:rsidRDefault="00E53301">
            <w:pPr>
              <w:rPr>
                <w:sz w:val="20"/>
                <w:szCs w:val="20"/>
              </w:rPr>
            </w:pPr>
            <w:r>
              <w:rPr>
                <w:rFonts w:hint="eastAsia"/>
                <w:sz w:val="20"/>
                <w:szCs w:val="20"/>
              </w:rPr>
              <w:t>测试用户是否能正常进入个人中心界面</w:t>
            </w:r>
          </w:p>
        </w:tc>
      </w:tr>
      <w:tr w:rsidR="00D91F72" w14:paraId="17B46282" w14:textId="7ABE9853">
        <w:trPr>
          <w:trHeight w:val="1445"/>
        </w:trPr>
        <w:tc>
          <w:tcPr>
            <w:tcW w:w="8296" w:type="dxa"/>
            <w:gridSpan w:val="3"/>
            <w:tcBorders>
              <w:top w:val="single" w:sz="4" w:space="0" w:color="000000"/>
              <w:left w:val="single" w:sz="4" w:space="0" w:color="000000"/>
              <w:right w:val="single" w:sz="4" w:space="0" w:color="000000"/>
            </w:tcBorders>
          </w:tcPr>
          <w:p w14:paraId="67A172DF" w14:textId="0DAB7252" w:rsidR="00D91F72" w:rsidRDefault="00E53301">
            <w:pPr>
              <w:rPr>
                <w:sz w:val="20"/>
                <w:szCs w:val="20"/>
              </w:rPr>
            </w:pPr>
            <w:r>
              <w:rPr>
                <w:rFonts w:hint="eastAsia"/>
                <w:sz w:val="20"/>
                <w:szCs w:val="20"/>
              </w:rPr>
              <w:t>初始条件和背景：</w:t>
            </w:r>
          </w:p>
          <w:p w14:paraId="37C0B37F" w14:textId="600902BF" w:rsidR="00D91F72" w:rsidRDefault="00E53301">
            <w:pPr>
              <w:rPr>
                <w:sz w:val="20"/>
                <w:szCs w:val="20"/>
              </w:rPr>
            </w:pPr>
            <w:r>
              <w:rPr>
                <w:rFonts w:hint="eastAsia"/>
                <w:sz w:val="20"/>
                <w:szCs w:val="20"/>
              </w:rPr>
              <w:t>系统：PC端</w:t>
            </w:r>
          </w:p>
          <w:p w14:paraId="76B2EAD9" w14:textId="232CB9FC" w:rsidR="00D91F72" w:rsidRDefault="00E53301">
            <w:pPr>
              <w:rPr>
                <w:sz w:val="20"/>
                <w:szCs w:val="20"/>
              </w:rPr>
            </w:pPr>
            <w:r>
              <w:rPr>
                <w:rFonts w:hint="eastAsia"/>
                <w:sz w:val="20"/>
                <w:szCs w:val="20"/>
              </w:rPr>
              <w:t>浏览器：C</w:t>
            </w:r>
            <w:r>
              <w:rPr>
                <w:sz w:val="20"/>
                <w:szCs w:val="20"/>
              </w:rPr>
              <w:t>hrome</w:t>
            </w:r>
          </w:p>
          <w:p w14:paraId="48E86D42" w14:textId="265735FB" w:rsidR="00D91F72" w:rsidRDefault="00E53301">
            <w:pPr>
              <w:rPr>
                <w:sz w:val="20"/>
                <w:szCs w:val="20"/>
              </w:rPr>
            </w:pPr>
            <w:r>
              <w:rPr>
                <w:rFonts w:hint="eastAsia"/>
                <w:sz w:val="20"/>
                <w:szCs w:val="20"/>
              </w:rPr>
              <w:t>注释：无</w:t>
            </w:r>
          </w:p>
        </w:tc>
      </w:tr>
      <w:tr w:rsidR="00D91F72" w14:paraId="0D4A1564" w14:textId="79BEE73A">
        <w:trPr>
          <w:trHeight w:val="392"/>
        </w:trPr>
        <w:tc>
          <w:tcPr>
            <w:tcW w:w="2155" w:type="dxa"/>
            <w:tcBorders>
              <w:top w:val="single" w:sz="4" w:space="0" w:color="000000"/>
              <w:left w:val="single" w:sz="4" w:space="0" w:color="000000"/>
              <w:bottom w:val="single" w:sz="4" w:space="0" w:color="000000"/>
              <w:right w:val="single" w:sz="4" w:space="0" w:color="000000"/>
            </w:tcBorders>
          </w:tcPr>
          <w:p w14:paraId="7E33CD6B" w14:textId="37907FE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45C8AEB" w14:textId="20586246" w:rsidR="00D91F72" w:rsidRDefault="00E53301">
            <w:pPr>
              <w:rPr>
                <w:sz w:val="20"/>
                <w:szCs w:val="20"/>
              </w:rPr>
            </w:pPr>
            <w:r>
              <w:rPr>
                <w:rFonts w:hint="eastAsia"/>
                <w:sz w:val="20"/>
                <w:szCs w:val="20"/>
              </w:rPr>
              <w:t>预期结果</w:t>
            </w:r>
          </w:p>
        </w:tc>
      </w:tr>
      <w:tr w:rsidR="00D91F72" w14:paraId="2D7FBB08" w14:textId="68AEF86B">
        <w:trPr>
          <w:trHeight w:val="392"/>
        </w:trPr>
        <w:tc>
          <w:tcPr>
            <w:tcW w:w="2155" w:type="dxa"/>
            <w:tcBorders>
              <w:top w:val="single" w:sz="4" w:space="0" w:color="000000"/>
              <w:left w:val="single" w:sz="4" w:space="0" w:color="000000"/>
              <w:bottom w:val="single" w:sz="4" w:space="0" w:color="000000"/>
              <w:right w:val="single" w:sz="4" w:space="0" w:color="000000"/>
            </w:tcBorders>
          </w:tcPr>
          <w:p w14:paraId="6E2363C2" w14:textId="077F7FB4" w:rsidR="00D91F72" w:rsidRDefault="00E53301">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5EB6FFC9" w14:textId="23394F96" w:rsidR="00D91F72" w:rsidRDefault="00E53301">
            <w:pPr>
              <w:rPr>
                <w:sz w:val="20"/>
                <w:szCs w:val="20"/>
              </w:rPr>
            </w:pPr>
            <w:r>
              <w:rPr>
                <w:rFonts w:hint="eastAsia"/>
                <w:sz w:val="20"/>
                <w:szCs w:val="20"/>
              </w:rPr>
              <w:t>可见右上角出现自己的头像与“我”</w:t>
            </w:r>
          </w:p>
        </w:tc>
      </w:tr>
      <w:tr w:rsidR="00D91F72" w14:paraId="0DC57B40" w14:textId="1A102851">
        <w:trPr>
          <w:trHeight w:val="392"/>
        </w:trPr>
        <w:tc>
          <w:tcPr>
            <w:tcW w:w="2155" w:type="dxa"/>
            <w:tcBorders>
              <w:top w:val="single" w:sz="4" w:space="0" w:color="000000"/>
              <w:left w:val="single" w:sz="4" w:space="0" w:color="000000"/>
              <w:bottom w:val="single" w:sz="4" w:space="0" w:color="000000"/>
              <w:right w:val="single" w:sz="4" w:space="0" w:color="000000"/>
            </w:tcBorders>
          </w:tcPr>
          <w:p w14:paraId="1836E2CC" w14:textId="2859BF5F" w:rsidR="00D91F72" w:rsidRDefault="00E53301">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CA76B21" w14:textId="694513A9" w:rsidR="00D91F72" w:rsidRDefault="00E53301">
            <w:pPr>
              <w:rPr>
                <w:sz w:val="20"/>
                <w:szCs w:val="20"/>
              </w:rPr>
            </w:pPr>
            <w:r>
              <w:rPr>
                <w:rFonts w:hint="eastAsia"/>
                <w:sz w:val="20"/>
                <w:szCs w:val="20"/>
              </w:rPr>
              <w:t>出现下拉菜单，包括个人中心、注册登录</w:t>
            </w:r>
          </w:p>
        </w:tc>
      </w:tr>
      <w:tr w:rsidR="00D91F72" w14:paraId="16F04123" w14:textId="0337355F">
        <w:trPr>
          <w:trHeight w:val="392"/>
        </w:trPr>
        <w:tc>
          <w:tcPr>
            <w:tcW w:w="2155" w:type="dxa"/>
            <w:tcBorders>
              <w:top w:val="single" w:sz="4" w:space="0" w:color="000000"/>
              <w:left w:val="single" w:sz="4" w:space="0" w:color="000000"/>
              <w:bottom w:val="single" w:sz="4" w:space="0" w:color="000000"/>
              <w:right w:val="single" w:sz="4" w:space="0" w:color="000000"/>
            </w:tcBorders>
          </w:tcPr>
          <w:p w14:paraId="6C160ACF" w14:textId="61DF96AE" w:rsidR="00D91F72" w:rsidRDefault="00E53301">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4A988C2" w14:textId="157D4E72" w:rsidR="00D91F72" w:rsidRDefault="00E53301">
            <w:pPr>
              <w:rPr>
                <w:sz w:val="20"/>
                <w:szCs w:val="20"/>
              </w:rPr>
            </w:pPr>
            <w:r>
              <w:rPr>
                <w:rFonts w:hint="eastAsia"/>
                <w:sz w:val="20"/>
                <w:szCs w:val="20"/>
              </w:rPr>
              <w:t>页面转跳至个人中心，包括个人信息、教师申请、我的开课、关注课程</w:t>
            </w:r>
          </w:p>
        </w:tc>
      </w:tr>
      <w:tr w:rsidR="00D91F72" w14:paraId="0930F547" w14:textId="79BD09E2">
        <w:trPr>
          <w:trHeight w:val="392"/>
        </w:trPr>
        <w:tc>
          <w:tcPr>
            <w:tcW w:w="2155" w:type="dxa"/>
            <w:tcBorders>
              <w:top w:val="single" w:sz="4" w:space="0" w:color="000000"/>
              <w:left w:val="single" w:sz="4" w:space="0" w:color="000000"/>
              <w:bottom w:val="single" w:sz="4" w:space="0" w:color="000000"/>
              <w:right w:val="single" w:sz="4" w:space="0" w:color="000000"/>
            </w:tcBorders>
          </w:tcPr>
          <w:p w14:paraId="19FF9A35" w14:textId="78073BB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DCBA975" w14:textId="488A3917" w:rsidR="00D91F72" w:rsidRDefault="00D91F72">
            <w:pPr>
              <w:rPr>
                <w:sz w:val="20"/>
                <w:szCs w:val="20"/>
              </w:rPr>
            </w:pPr>
          </w:p>
        </w:tc>
      </w:tr>
    </w:tbl>
    <w:p w14:paraId="363E5D5D" w14:textId="64311DD5" w:rsidR="00D91F72" w:rsidRDefault="00D91F72"/>
    <w:p w14:paraId="119097F2" w14:textId="329D68D7" w:rsidR="00D91F72" w:rsidRDefault="00E53301">
      <w:r>
        <w:br w:type="page"/>
      </w:r>
    </w:p>
    <w:p w14:paraId="7321EC9D" w14:textId="5BCBD11A" w:rsidR="00D91F72" w:rsidRDefault="00D91F72"/>
    <w:p w14:paraId="777F2ABC" w14:textId="69E386C8" w:rsidR="00D91F72" w:rsidRDefault="00E53301">
      <w:pPr>
        <w:pStyle w:val="a1"/>
      </w:pPr>
      <w:bookmarkStart w:id="62" w:name="_Toc533374751"/>
      <w:r>
        <w:rPr>
          <w:rFonts w:hint="eastAsia"/>
        </w:rPr>
        <w:t>浏览我的开课</w:t>
      </w:r>
      <w:bookmarkEnd w:id="62"/>
    </w:p>
    <w:tbl>
      <w:tblPr>
        <w:tblStyle w:val="15"/>
        <w:tblW w:w="8296" w:type="dxa"/>
        <w:tblLayout w:type="fixed"/>
        <w:tblLook w:val="04A0" w:firstRow="1" w:lastRow="0" w:firstColumn="1" w:lastColumn="0" w:noHBand="0" w:noVBand="1"/>
      </w:tblPr>
      <w:tblGrid>
        <w:gridCol w:w="2155"/>
        <w:gridCol w:w="1993"/>
        <w:gridCol w:w="4148"/>
      </w:tblGrid>
      <w:tr w:rsidR="00D91F72" w14:paraId="2900A15C" w14:textId="7347AE56">
        <w:tc>
          <w:tcPr>
            <w:tcW w:w="4148" w:type="dxa"/>
            <w:gridSpan w:val="2"/>
            <w:tcBorders>
              <w:top w:val="single" w:sz="4" w:space="0" w:color="000000"/>
              <w:left w:val="single" w:sz="4" w:space="0" w:color="000000"/>
              <w:bottom w:val="single" w:sz="4" w:space="0" w:color="000000"/>
              <w:right w:val="single" w:sz="4" w:space="0" w:color="000000"/>
            </w:tcBorders>
          </w:tcPr>
          <w:p w14:paraId="6497571F" w14:textId="3DE8A33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F61E99" w14:textId="3394ECA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w:t>
            </w:r>
          </w:p>
        </w:tc>
      </w:tr>
      <w:tr w:rsidR="00D91F72" w14:paraId="17B28E11" w14:textId="5F058516">
        <w:tc>
          <w:tcPr>
            <w:tcW w:w="4148" w:type="dxa"/>
            <w:gridSpan w:val="2"/>
            <w:tcBorders>
              <w:top w:val="single" w:sz="4" w:space="0" w:color="000000"/>
              <w:left w:val="single" w:sz="4" w:space="0" w:color="000000"/>
              <w:bottom w:val="single" w:sz="4" w:space="0" w:color="000000"/>
              <w:right w:val="single" w:sz="4" w:space="0" w:color="000000"/>
            </w:tcBorders>
          </w:tcPr>
          <w:p w14:paraId="183B0EBB" w14:textId="0C0EDAE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B0DA47" w14:textId="388B9CA7" w:rsidR="00D91F72" w:rsidRDefault="00E53301">
            <w:pPr>
              <w:rPr>
                <w:sz w:val="20"/>
                <w:szCs w:val="20"/>
              </w:rPr>
            </w:pPr>
            <w:r>
              <w:rPr>
                <w:rFonts w:hint="eastAsia"/>
                <w:sz w:val="20"/>
                <w:szCs w:val="20"/>
              </w:rPr>
              <w:t>浏览我的开课</w:t>
            </w:r>
          </w:p>
        </w:tc>
      </w:tr>
      <w:tr w:rsidR="00D91F72" w14:paraId="7ADADEEC" w14:textId="480B7566">
        <w:tc>
          <w:tcPr>
            <w:tcW w:w="4148" w:type="dxa"/>
            <w:gridSpan w:val="2"/>
            <w:tcBorders>
              <w:top w:val="single" w:sz="4" w:space="0" w:color="000000"/>
              <w:left w:val="single" w:sz="4" w:space="0" w:color="000000"/>
              <w:bottom w:val="single" w:sz="4" w:space="0" w:color="000000"/>
              <w:right w:val="single" w:sz="4" w:space="0" w:color="000000"/>
            </w:tcBorders>
          </w:tcPr>
          <w:p w14:paraId="3800E576" w14:textId="43AEE5C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6FBE0E" w14:textId="6076C90A" w:rsidR="00D91F72" w:rsidRDefault="00E53301">
            <w:pPr>
              <w:rPr>
                <w:sz w:val="20"/>
                <w:szCs w:val="20"/>
              </w:rPr>
            </w:pPr>
            <w:r>
              <w:rPr>
                <w:rFonts w:hint="eastAsia"/>
                <w:sz w:val="20"/>
                <w:szCs w:val="20"/>
              </w:rPr>
              <w:t>浏览我的开课</w:t>
            </w:r>
          </w:p>
        </w:tc>
      </w:tr>
      <w:tr w:rsidR="00D91F72" w14:paraId="1DD669BE" w14:textId="51068A28">
        <w:tc>
          <w:tcPr>
            <w:tcW w:w="4148" w:type="dxa"/>
            <w:gridSpan w:val="2"/>
            <w:tcBorders>
              <w:top w:val="single" w:sz="4" w:space="0" w:color="000000"/>
              <w:left w:val="single" w:sz="4" w:space="0" w:color="000000"/>
              <w:bottom w:val="single" w:sz="4" w:space="0" w:color="000000"/>
              <w:right w:val="single" w:sz="4" w:space="0" w:color="000000"/>
            </w:tcBorders>
          </w:tcPr>
          <w:p w14:paraId="39A6FAA5" w14:textId="74F2A16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5EA6FF8" w14:textId="54836D57" w:rsidR="00D91F72" w:rsidRDefault="00E53301">
            <w:pPr>
              <w:rPr>
                <w:sz w:val="20"/>
                <w:szCs w:val="20"/>
              </w:rPr>
            </w:pPr>
            <w:r>
              <w:rPr>
                <w:rFonts w:hint="eastAsia"/>
                <w:sz w:val="20"/>
                <w:szCs w:val="20"/>
              </w:rPr>
              <w:t>注册用户</w:t>
            </w:r>
          </w:p>
        </w:tc>
      </w:tr>
      <w:tr w:rsidR="00D91F72" w14:paraId="76174929" w14:textId="6FC92EB7">
        <w:tc>
          <w:tcPr>
            <w:tcW w:w="4148" w:type="dxa"/>
            <w:gridSpan w:val="2"/>
            <w:tcBorders>
              <w:top w:val="single" w:sz="4" w:space="0" w:color="000000"/>
              <w:left w:val="single" w:sz="4" w:space="0" w:color="000000"/>
              <w:bottom w:val="single" w:sz="4" w:space="0" w:color="000000"/>
              <w:right w:val="single" w:sz="4" w:space="0" w:color="000000"/>
            </w:tcBorders>
          </w:tcPr>
          <w:p w14:paraId="45A36009" w14:textId="25301E6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A81416" w14:textId="16EBD14D" w:rsidR="00D91F72" w:rsidRDefault="00E53301">
            <w:pPr>
              <w:rPr>
                <w:sz w:val="20"/>
                <w:szCs w:val="20"/>
              </w:rPr>
            </w:pPr>
            <w:r>
              <w:rPr>
                <w:rFonts w:hint="eastAsia"/>
                <w:sz w:val="20"/>
                <w:szCs w:val="20"/>
              </w:rPr>
              <w:t>黑盒测试</w:t>
            </w:r>
          </w:p>
        </w:tc>
      </w:tr>
      <w:tr w:rsidR="00D91F72" w14:paraId="07ECDC2D" w14:textId="44FFEB57">
        <w:tc>
          <w:tcPr>
            <w:tcW w:w="4148" w:type="dxa"/>
            <w:gridSpan w:val="2"/>
            <w:tcBorders>
              <w:top w:val="single" w:sz="4" w:space="0" w:color="000000"/>
              <w:left w:val="single" w:sz="4" w:space="0" w:color="000000"/>
              <w:bottom w:val="single" w:sz="4" w:space="0" w:color="000000"/>
              <w:right w:val="single" w:sz="4" w:space="0" w:color="000000"/>
            </w:tcBorders>
          </w:tcPr>
          <w:p w14:paraId="765E9A6F" w14:textId="17985C0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6578DEF" w14:textId="0B9A9983" w:rsidR="00D91F72" w:rsidRDefault="00E53301">
            <w:pPr>
              <w:rPr>
                <w:sz w:val="20"/>
                <w:szCs w:val="20"/>
              </w:rPr>
            </w:pPr>
            <w:r>
              <w:rPr>
                <w:rFonts w:hint="eastAsia"/>
                <w:sz w:val="20"/>
                <w:szCs w:val="20"/>
              </w:rPr>
              <w:t>个人中心</w:t>
            </w:r>
          </w:p>
        </w:tc>
      </w:tr>
      <w:tr w:rsidR="00D91F72" w14:paraId="62F929A4" w14:textId="65849427">
        <w:tc>
          <w:tcPr>
            <w:tcW w:w="4148" w:type="dxa"/>
            <w:gridSpan w:val="2"/>
            <w:tcBorders>
              <w:top w:val="single" w:sz="4" w:space="0" w:color="000000"/>
              <w:left w:val="single" w:sz="4" w:space="0" w:color="000000"/>
              <w:bottom w:val="single" w:sz="4" w:space="0" w:color="000000"/>
              <w:right w:val="single" w:sz="4" w:space="0" w:color="000000"/>
            </w:tcBorders>
          </w:tcPr>
          <w:p w14:paraId="24C74F5D" w14:textId="3CEDE95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D3C724A" w14:textId="3FBD8ADA" w:rsidR="00D91F72" w:rsidRDefault="00E53301">
            <w:pPr>
              <w:rPr>
                <w:sz w:val="20"/>
                <w:szCs w:val="20"/>
              </w:rPr>
            </w:pPr>
            <w:r>
              <w:rPr>
                <w:rFonts w:hint="eastAsia"/>
                <w:sz w:val="20"/>
                <w:szCs w:val="20"/>
              </w:rPr>
              <w:t>用户登录后进入个人中心界面，并浏览我的开课</w:t>
            </w:r>
          </w:p>
        </w:tc>
      </w:tr>
      <w:tr w:rsidR="00D91F72" w14:paraId="16265467" w14:textId="504957EA">
        <w:tc>
          <w:tcPr>
            <w:tcW w:w="4148" w:type="dxa"/>
            <w:gridSpan w:val="2"/>
            <w:tcBorders>
              <w:top w:val="single" w:sz="4" w:space="0" w:color="000000"/>
              <w:left w:val="single" w:sz="4" w:space="0" w:color="000000"/>
              <w:bottom w:val="single" w:sz="4" w:space="0" w:color="000000"/>
              <w:right w:val="single" w:sz="4" w:space="0" w:color="000000"/>
            </w:tcBorders>
          </w:tcPr>
          <w:p w14:paraId="0BBF7197" w14:textId="39B41B7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756EBE" w14:textId="18214B10" w:rsidR="00D91F72" w:rsidRDefault="00E53301">
            <w:pPr>
              <w:rPr>
                <w:sz w:val="20"/>
                <w:szCs w:val="20"/>
              </w:rPr>
            </w:pPr>
            <w:r>
              <w:rPr>
                <w:rFonts w:hint="eastAsia"/>
                <w:sz w:val="20"/>
                <w:szCs w:val="20"/>
              </w:rPr>
              <w:t>测试用户是否能正常进入个人中心界面，并浏览我的开课</w:t>
            </w:r>
          </w:p>
        </w:tc>
      </w:tr>
      <w:tr w:rsidR="00D91F72" w14:paraId="2D0A0C33" w14:textId="3C1F247C">
        <w:trPr>
          <w:trHeight w:val="1445"/>
        </w:trPr>
        <w:tc>
          <w:tcPr>
            <w:tcW w:w="8296" w:type="dxa"/>
            <w:gridSpan w:val="3"/>
            <w:tcBorders>
              <w:top w:val="single" w:sz="4" w:space="0" w:color="000000"/>
              <w:left w:val="single" w:sz="4" w:space="0" w:color="000000"/>
              <w:right w:val="single" w:sz="4" w:space="0" w:color="000000"/>
            </w:tcBorders>
          </w:tcPr>
          <w:p w14:paraId="5780C40A" w14:textId="2F6F6F86" w:rsidR="00D91F72" w:rsidRDefault="00E53301">
            <w:pPr>
              <w:rPr>
                <w:sz w:val="20"/>
                <w:szCs w:val="20"/>
              </w:rPr>
            </w:pPr>
            <w:r>
              <w:rPr>
                <w:rFonts w:hint="eastAsia"/>
                <w:sz w:val="20"/>
                <w:szCs w:val="20"/>
              </w:rPr>
              <w:t>初始条件和背景：</w:t>
            </w:r>
          </w:p>
          <w:p w14:paraId="01ED9E8F" w14:textId="09C306B4" w:rsidR="00D91F72" w:rsidRDefault="00E53301">
            <w:pPr>
              <w:rPr>
                <w:sz w:val="20"/>
                <w:szCs w:val="20"/>
              </w:rPr>
            </w:pPr>
            <w:r>
              <w:rPr>
                <w:rFonts w:hint="eastAsia"/>
                <w:sz w:val="20"/>
                <w:szCs w:val="20"/>
              </w:rPr>
              <w:t>系统：PC端</w:t>
            </w:r>
          </w:p>
          <w:p w14:paraId="13E88F25" w14:textId="7776023B" w:rsidR="00D91F72" w:rsidRDefault="00E53301">
            <w:pPr>
              <w:rPr>
                <w:sz w:val="20"/>
                <w:szCs w:val="20"/>
              </w:rPr>
            </w:pPr>
            <w:r>
              <w:rPr>
                <w:rFonts w:hint="eastAsia"/>
                <w:sz w:val="20"/>
                <w:szCs w:val="20"/>
              </w:rPr>
              <w:t>浏览器：C</w:t>
            </w:r>
            <w:r>
              <w:rPr>
                <w:sz w:val="20"/>
                <w:szCs w:val="20"/>
              </w:rPr>
              <w:t>hrome</w:t>
            </w:r>
          </w:p>
          <w:p w14:paraId="5BC844F3" w14:textId="1614EEF0" w:rsidR="00D91F72" w:rsidRDefault="00E53301">
            <w:pPr>
              <w:rPr>
                <w:sz w:val="20"/>
                <w:szCs w:val="20"/>
              </w:rPr>
            </w:pPr>
            <w:r>
              <w:rPr>
                <w:rFonts w:hint="eastAsia"/>
                <w:sz w:val="20"/>
                <w:szCs w:val="20"/>
              </w:rPr>
              <w:t>注释：无</w:t>
            </w:r>
          </w:p>
        </w:tc>
      </w:tr>
      <w:tr w:rsidR="00D91F72" w14:paraId="5DD47A9A" w14:textId="2C155E9E">
        <w:trPr>
          <w:trHeight w:val="392"/>
        </w:trPr>
        <w:tc>
          <w:tcPr>
            <w:tcW w:w="2155" w:type="dxa"/>
            <w:tcBorders>
              <w:top w:val="single" w:sz="4" w:space="0" w:color="000000"/>
              <w:left w:val="single" w:sz="4" w:space="0" w:color="000000"/>
              <w:bottom w:val="single" w:sz="4" w:space="0" w:color="000000"/>
              <w:right w:val="single" w:sz="4" w:space="0" w:color="000000"/>
            </w:tcBorders>
          </w:tcPr>
          <w:p w14:paraId="7582C5E8" w14:textId="2E3FCCC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4EF5D21" w14:textId="682D474E" w:rsidR="00D91F72" w:rsidRDefault="00E53301">
            <w:pPr>
              <w:rPr>
                <w:sz w:val="20"/>
                <w:szCs w:val="20"/>
              </w:rPr>
            </w:pPr>
            <w:r>
              <w:rPr>
                <w:rFonts w:hint="eastAsia"/>
                <w:sz w:val="20"/>
                <w:szCs w:val="20"/>
              </w:rPr>
              <w:t>预期结果</w:t>
            </w:r>
          </w:p>
        </w:tc>
      </w:tr>
      <w:tr w:rsidR="00D91F72" w14:paraId="58001CC5" w14:textId="4B93C9E0">
        <w:trPr>
          <w:trHeight w:val="392"/>
        </w:trPr>
        <w:tc>
          <w:tcPr>
            <w:tcW w:w="2155" w:type="dxa"/>
            <w:tcBorders>
              <w:top w:val="single" w:sz="4" w:space="0" w:color="000000"/>
              <w:left w:val="single" w:sz="4" w:space="0" w:color="000000"/>
              <w:bottom w:val="single" w:sz="4" w:space="0" w:color="000000"/>
              <w:right w:val="single" w:sz="4" w:space="0" w:color="000000"/>
            </w:tcBorders>
          </w:tcPr>
          <w:p w14:paraId="3B7047F4" w14:textId="66B1C46D"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D852598" w14:textId="6A4DF3ED" w:rsidR="00D91F72" w:rsidRDefault="00E53301">
            <w:pPr>
              <w:rPr>
                <w:sz w:val="20"/>
                <w:szCs w:val="20"/>
              </w:rPr>
            </w:pPr>
            <w:r>
              <w:rPr>
                <w:rFonts w:hint="eastAsia"/>
                <w:sz w:val="20"/>
                <w:szCs w:val="20"/>
              </w:rPr>
              <w:t>可见左侧有我的开课按钮</w:t>
            </w:r>
          </w:p>
        </w:tc>
      </w:tr>
      <w:tr w:rsidR="00D91F72" w14:paraId="0A471AE4" w14:textId="16C793DA">
        <w:trPr>
          <w:trHeight w:val="392"/>
        </w:trPr>
        <w:tc>
          <w:tcPr>
            <w:tcW w:w="2155" w:type="dxa"/>
            <w:tcBorders>
              <w:top w:val="single" w:sz="4" w:space="0" w:color="000000"/>
              <w:left w:val="single" w:sz="4" w:space="0" w:color="000000"/>
              <w:bottom w:val="single" w:sz="4" w:space="0" w:color="000000"/>
              <w:right w:val="single" w:sz="4" w:space="0" w:color="000000"/>
            </w:tcBorders>
          </w:tcPr>
          <w:p w14:paraId="175CA8A1" w14:textId="4A302968" w:rsidR="00D91F72" w:rsidRDefault="00E53301">
            <w:pPr>
              <w:rPr>
                <w:sz w:val="20"/>
                <w:szCs w:val="20"/>
              </w:rPr>
            </w:pPr>
            <w:r>
              <w:rPr>
                <w:rFonts w:hint="eastAsia"/>
                <w:sz w:val="20"/>
                <w:szCs w:val="20"/>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58BDF404" w14:textId="14FF074B" w:rsidR="00D91F72" w:rsidRDefault="00E53301">
            <w:pPr>
              <w:rPr>
                <w:sz w:val="20"/>
                <w:szCs w:val="20"/>
              </w:rPr>
            </w:pPr>
            <w:r>
              <w:rPr>
                <w:rFonts w:hint="eastAsia"/>
                <w:sz w:val="20"/>
                <w:szCs w:val="20"/>
              </w:rPr>
              <w:t>右侧出现我的开课列表，可见课程名称、开课教师、开课时间、容量使用情况</w:t>
            </w:r>
          </w:p>
        </w:tc>
      </w:tr>
      <w:tr w:rsidR="00D91F72" w14:paraId="68E351CC" w14:textId="6C330F81">
        <w:trPr>
          <w:trHeight w:val="392"/>
        </w:trPr>
        <w:tc>
          <w:tcPr>
            <w:tcW w:w="2155" w:type="dxa"/>
            <w:tcBorders>
              <w:top w:val="single" w:sz="4" w:space="0" w:color="000000"/>
              <w:left w:val="single" w:sz="4" w:space="0" w:color="000000"/>
              <w:bottom w:val="single" w:sz="4" w:space="0" w:color="000000"/>
              <w:right w:val="single" w:sz="4" w:space="0" w:color="000000"/>
            </w:tcBorders>
          </w:tcPr>
          <w:p w14:paraId="64DF63B5" w14:textId="017FD03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9011083" w14:textId="1F6476EC" w:rsidR="00D91F72" w:rsidRDefault="00D91F72">
            <w:pPr>
              <w:rPr>
                <w:sz w:val="20"/>
                <w:szCs w:val="20"/>
              </w:rPr>
            </w:pPr>
          </w:p>
        </w:tc>
      </w:tr>
      <w:tr w:rsidR="00D91F72" w14:paraId="618C4622" w14:textId="1C47ED26">
        <w:trPr>
          <w:trHeight w:val="392"/>
        </w:trPr>
        <w:tc>
          <w:tcPr>
            <w:tcW w:w="2155" w:type="dxa"/>
            <w:tcBorders>
              <w:top w:val="single" w:sz="4" w:space="0" w:color="000000"/>
              <w:left w:val="single" w:sz="4" w:space="0" w:color="000000"/>
              <w:bottom w:val="single" w:sz="4" w:space="0" w:color="000000"/>
              <w:right w:val="single" w:sz="4" w:space="0" w:color="000000"/>
            </w:tcBorders>
          </w:tcPr>
          <w:p w14:paraId="73C5E1A3" w14:textId="7DE6B00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96E24F3" w14:textId="15FCBF69" w:rsidR="00D91F72" w:rsidRDefault="00D91F72">
            <w:pPr>
              <w:rPr>
                <w:sz w:val="20"/>
                <w:szCs w:val="20"/>
              </w:rPr>
            </w:pPr>
          </w:p>
        </w:tc>
      </w:tr>
    </w:tbl>
    <w:p w14:paraId="5D6B679B" w14:textId="0E6181A8" w:rsidR="00D91F72" w:rsidRDefault="00D91F72"/>
    <w:p w14:paraId="7C729CAA" w14:textId="1CB4787D" w:rsidR="00D91F72" w:rsidRDefault="00E53301">
      <w:r>
        <w:br w:type="page"/>
      </w:r>
    </w:p>
    <w:p w14:paraId="53F13385" w14:textId="527F0C21" w:rsidR="00D91F72" w:rsidRDefault="00D91F72"/>
    <w:p w14:paraId="675268A1" w14:textId="6F013B15" w:rsidR="00D91F72" w:rsidRDefault="00D91F72"/>
    <w:p w14:paraId="5F84D73B" w14:textId="6800A44D" w:rsidR="00D91F72" w:rsidRDefault="00E53301">
      <w:pPr>
        <w:pStyle w:val="a1"/>
      </w:pPr>
      <w:bookmarkStart w:id="63" w:name="_Toc533374752"/>
      <w:r>
        <w:rPr>
          <w:rFonts w:hint="eastAsia"/>
        </w:rPr>
        <w:t>浏览个人信息</w:t>
      </w:r>
      <w:bookmarkEnd w:id="63"/>
    </w:p>
    <w:tbl>
      <w:tblPr>
        <w:tblStyle w:val="15"/>
        <w:tblW w:w="8296" w:type="dxa"/>
        <w:tblLayout w:type="fixed"/>
        <w:tblLook w:val="04A0" w:firstRow="1" w:lastRow="0" w:firstColumn="1" w:lastColumn="0" w:noHBand="0" w:noVBand="1"/>
      </w:tblPr>
      <w:tblGrid>
        <w:gridCol w:w="2155"/>
        <w:gridCol w:w="1993"/>
        <w:gridCol w:w="4148"/>
      </w:tblGrid>
      <w:tr w:rsidR="00D91F72" w14:paraId="1EFE0FD1" w14:textId="5BCF13CD">
        <w:tc>
          <w:tcPr>
            <w:tcW w:w="4148" w:type="dxa"/>
            <w:gridSpan w:val="2"/>
            <w:tcBorders>
              <w:top w:val="single" w:sz="4" w:space="0" w:color="000000"/>
              <w:left w:val="single" w:sz="4" w:space="0" w:color="000000"/>
              <w:bottom w:val="single" w:sz="4" w:space="0" w:color="000000"/>
              <w:right w:val="single" w:sz="4" w:space="0" w:color="000000"/>
            </w:tcBorders>
          </w:tcPr>
          <w:p w14:paraId="0641DE1C" w14:textId="10E4802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7F28C53" w14:textId="71FB96A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D91F72" w14:paraId="66EFAD8A" w14:textId="7B19085F">
        <w:tc>
          <w:tcPr>
            <w:tcW w:w="4148" w:type="dxa"/>
            <w:gridSpan w:val="2"/>
            <w:tcBorders>
              <w:top w:val="single" w:sz="4" w:space="0" w:color="000000"/>
              <w:left w:val="single" w:sz="4" w:space="0" w:color="000000"/>
              <w:bottom w:val="single" w:sz="4" w:space="0" w:color="000000"/>
              <w:right w:val="single" w:sz="4" w:space="0" w:color="000000"/>
            </w:tcBorders>
          </w:tcPr>
          <w:p w14:paraId="13B1793B" w14:textId="193515B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8477AB" w14:textId="7B18A258" w:rsidR="00D91F72" w:rsidRDefault="00E53301">
            <w:pPr>
              <w:rPr>
                <w:sz w:val="20"/>
                <w:szCs w:val="20"/>
              </w:rPr>
            </w:pPr>
            <w:r>
              <w:rPr>
                <w:rFonts w:hint="eastAsia"/>
                <w:sz w:val="20"/>
                <w:szCs w:val="20"/>
              </w:rPr>
              <w:t>浏览个人信息</w:t>
            </w:r>
          </w:p>
        </w:tc>
      </w:tr>
      <w:tr w:rsidR="00D91F72" w14:paraId="067AF056" w14:textId="0D41918F">
        <w:tc>
          <w:tcPr>
            <w:tcW w:w="4148" w:type="dxa"/>
            <w:gridSpan w:val="2"/>
            <w:tcBorders>
              <w:top w:val="single" w:sz="4" w:space="0" w:color="000000"/>
              <w:left w:val="single" w:sz="4" w:space="0" w:color="000000"/>
              <w:bottom w:val="single" w:sz="4" w:space="0" w:color="000000"/>
              <w:right w:val="single" w:sz="4" w:space="0" w:color="000000"/>
            </w:tcBorders>
          </w:tcPr>
          <w:p w14:paraId="13E17FD8" w14:textId="153CF7F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CF24CD9" w14:textId="00DBD9DD" w:rsidR="00D91F72" w:rsidRDefault="00E53301">
            <w:pPr>
              <w:rPr>
                <w:sz w:val="20"/>
                <w:szCs w:val="20"/>
              </w:rPr>
            </w:pPr>
            <w:r>
              <w:rPr>
                <w:rFonts w:hint="eastAsia"/>
                <w:sz w:val="20"/>
                <w:szCs w:val="20"/>
              </w:rPr>
              <w:t>浏览个人信息</w:t>
            </w:r>
          </w:p>
        </w:tc>
      </w:tr>
      <w:tr w:rsidR="00D91F72" w14:paraId="6F0B44FA" w14:textId="665AAC18">
        <w:tc>
          <w:tcPr>
            <w:tcW w:w="4148" w:type="dxa"/>
            <w:gridSpan w:val="2"/>
            <w:tcBorders>
              <w:top w:val="single" w:sz="4" w:space="0" w:color="000000"/>
              <w:left w:val="single" w:sz="4" w:space="0" w:color="000000"/>
              <w:bottom w:val="single" w:sz="4" w:space="0" w:color="000000"/>
              <w:right w:val="single" w:sz="4" w:space="0" w:color="000000"/>
            </w:tcBorders>
          </w:tcPr>
          <w:p w14:paraId="3562BC01" w14:textId="09246F6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7D34503" w14:textId="2A5051B1" w:rsidR="00D91F72" w:rsidRDefault="00E53301">
            <w:pPr>
              <w:rPr>
                <w:sz w:val="20"/>
                <w:szCs w:val="20"/>
              </w:rPr>
            </w:pPr>
            <w:r>
              <w:rPr>
                <w:rFonts w:hint="eastAsia"/>
                <w:sz w:val="20"/>
                <w:szCs w:val="20"/>
              </w:rPr>
              <w:t>注册用户</w:t>
            </w:r>
          </w:p>
        </w:tc>
      </w:tr>
      <w:tr w:rsidR="00D91F72" w14:paraId="2BB08D99" w14:textId="28610D98">
        <w:tc>
          <w:tcPr>
            <w:tcW w:w="4148" w:type="dxa"/>
            <w:gridSpan w:val="2"/>
            <w:tcBorders>
              <w:top w:val="single" w:sz="4" w:space="0" w:color="000000"/>
              <w:left w:val="single" w:sz="4" w:space="0" w:color="000000"/>
              <w:bottom w:val="single" w:sz="4" w:space="0" w:color="000000"/>
              <w:right w:val="single" w:sz="4" w:space="0" w:color="000000"/>
            </w:tcBorders>
          </w:tcPr>
          <w:p w14:paraId="1E621033" w14:textId="0722C85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14453A" w14:textId="646C435C" w:rsidR="00D91F72" w:rsidRDefault="00E53301">
            <w:pPr>
              <w:rPr>
                <w:sz w:val="20"/>
                <w:szCs w:val="20"/>
              </w:rPr>
            </w:pPr>
            <w:r>
              <w:rPr>
                <w:rFonts w:hint="eastAsia"/>
                <w:sz w:val="20"/>
                <w:szCs w:val="20"/>
              </w:rPr>
              <w:t>黑盒测试</w:t>
            </w:r>
          </w:p>
        </w:tc>
      </w:tr>
      <w:tr w:rsidR="00D91F72" w14:paraId="2189786D" w14:textId="0A8646E6">
        <w:tc>
          <w:tcPr>
            <w:tcW w:w="4148" w:type="dxa"/>
            <w:gridSpan w:val="2"/>
            <w:tcBorders>
              <w:top w:val="single" w:sz="4" w:space="0" w:color="000000"/>
              <w:left w:val="single" w:sz="4" w:space="0" w:color="000000"/>
              <w:bottom w:val="single" w:sz="4" w:space="0" w:color="000000"/>
              <w:right w:val="single" w:sz="4" w:space="0" w:color="000000"/>
            </w:tcBorders>
          </w:tcPr>
          <w:p w14:paraId="2F350405" w14:textId="4CB03A4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FE7FAB3" w14:textId="7C2AA198" w:rsidR="00D91F72" w:rsidRDefault="00E53301">
            <w:pPr>
              <w:rPr>
                <w:sz w:val="20"/>
                <w:szCs w:val="20"/>
              </w:rPr>
            </w:pPr>
            <w:r>
              <w:rPr>
                <w:rFonts w:hint="eastAsia"/>
                <w:sz w:val="20"/>
                <w:szCs w:val="20"/>
              </w:rPr>
              <w:t>个人中心</w:t>
            </w:r>
          </w:p>
        </w:tc>
      </w:tr>
      <w:tr w:rsidR="00D91F72" w14:paraId="46513480" w14:textId="787F3CE6">
        <w:tc>
          <w:tcPr>
            <w:tcW w:w="4148" w:type="dxa"/>
            <w:gridSpan w:val="2"/>
            <w:tcBorders>
              <w:top w:val="single" w:sz="4" w:space="0" w:color="000000"/>
              <w:left w:val="single" w:sz="4" w:space="0" w:color="000000"/>
              <w:bottom w:val="single" w:sz="4" w:space="0" w:color="000000"/>
              <w:right w:val="single" w:sz="4" w:space="0" w:color="000000"/>
            </w:tcBorders>
          </w:tcPr>
          <w:p w14:paraId="31DDA772" w14:textId="196BA81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6D7C95" w14:textId="7BB5620B" w:rsidR="00D91F72" w:rsidRDefault="00E53301">
            <w:pPr>
              <w:rPr>
                <w:sz w:val="20"/>
                <w:szCs w:val="20"/>
              </w:rPr>
            </w:pPr>
            <w:r>
              <w:rPr>
                <w:rFonts w:hint="eastAsia"/>
                <w:sz w:val="20"/>
                <w:szCs w:val="20"/>
              </w:rPr>
              <w:t>用户登录后进入个人中心界面，并浏览个人信息</w:t>
            </w:r>
          </w:p>
        </w:tc>
      </w:tr>
      <w:tr w:rsidR="00D91F72" w14:paraId="21B23EA5" w14:textId="0C537FE9">
        <w:tc>
          <w:tcPr>
            <w:tcW w:w="4148" w:type="dxa"/>
            <w:gridSpan w:val="2"/>
            <w:tcBorders>
              <w:top w:val="single" w:sz="4" w:space="0" w:color="000000"/>
              <w:left w:val="single" w:sz="4" w:space="0" w:color="000000"/>
              <w:bottom w:val="single" w:sz="4" w:space="0" w:color="000000"/>
              <w:right w:val="single" w:sz="4" w:space="0" w:color="000000"/>
            </w:tcBorders>
          </w:tcPr>
          <w:p w14:paraId="3457DA35" w14:textId="551948A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5AF693" w14:textId="68D9F331" w:rsidR="00D91F72" w:rsidRDefault="00E53301">
            <w:pPr>
              <w:rPr>
                <w:sz w:val="20"/>
                <w:szCs w:val="20"/>
              </w:rPr>
            </w:pPr>
            <w:r>
              <w:rPr>
                <w:rFonts w:hint="eastAsia"/>
                <w:sz w:val="20"/>
                <w:szCs w:val="20"/>
              </w:rPr>
              <w:t>测试用户是否能正常进入个人中心界面，并浏览个人信息</w:t>
            </w:r>
          </w:p>
        </w:tc>
      </w:tr>
      <w:tr w:rsidR="00D91F72" w14:paraId="6CC3F226" w14:textId="1AD435AE">
        <w:trPr>
          <w:trHeight w:val="1445"/>
        </w:trPr>
        <w:tc>
          <w:tcPr>
            <w:tcW w:w="8296" w:type="dxa"/>
            <w:gridSpan w:val="3"/>
            <w:tcBorders>
              <w:top w:val="single" w:sz="4" w:space="0" w:color="000000"/>
              <w:left w:val="single" w:sz="4" w:space="0" w:color="000000"/>
              <w:right w:val="single" w:sz="4" w:space="0" w:color="000000"/>
            </w:tcBorders>
          </w:tcPr>
          <w:p w14:paraId="4E1A003B" w14:textId="22797909" w:rsidR="00D91F72" w:rsidRDefault="00E53301">
            <w:pPr>
              <w:rPr>
                <w:sz w:val="20"/>
                <w:szCs w:val="20"/>
              </w:rPr>
            </w:pPr>
            <w:r>
              <w:rPr>
                <w:rFonts w:hint="eastAsia"/>
                <w:sz w:val="20"/>
                <w:szCs w:val="20"/>
              </w:rPr>
              <w:t>初始条件和背景：</w:t>
            </w:r>
          </w:p>
          <w:p w14:paraId="5687AB6D" w14:textId="38A87FA6" w:rsidR="00D91F72" w:rsidRDefault="00E53301">
            <w:pPr>
              <w:rPr>
                <w:sz w:val="20"/>
                <w:szCs w:val="20"/>
              </w:rPr>
            </w:pPr>
            <w:r>
              <w:rPr>
                <w:rFonts w:hint="eastAsia"/>
                <w:sz w:val="20"/>
                <w:szCs w:val="20"/>
              </w:rPr>
              <w:t>系统：PC端</w:t>
            </w:r>
          </w:p>
          <w:p w14:paraId="2DC86631" w14:textId="32C881FB" w:rsidR="00D91F72" w:rsidRDefault="00E53301">
            <w:pPr>
              <w:rPr>
                <w:sz w:val="20"/>
                <w:szCs w:val="20"/>
              </w:rPr>
            </w:pPr>
            <w:r>
              <w:rPr>
                <w:rFonts w:hint="eastAsia"/>
                <w:sz w:val="20"/>
                <w:szCs w:val="20"/>
              </w:rPr>
              <w:t>浏览器：C</w:t>
            </w:r>
            <w:r>
              <w:rPr>
                <w:sz w:val="20"/>
                <w:szCs w:val="20"/>
              </w:rPr>
              <w:t>hrome</w:t>
            </w:r>
          </w:p>
          <w:p w14:paraId="7C05275C" w14:textId="1B9E168F" w:rsidR="00D91F72" w:rsidRDefault="00E53301">
            <w:pPr>
              <w:rPr>
                <w:sz w:val="20"/>
                <w:szCs w:val="20"/>
              </w:rPr>
            </w:pPr>
            <w:r>
              <w:rPr>
                <w:rFonts w:hint="eastAsia"/>
                <w:sz w:val="20"/>
                <w:szCs w:val="20"/>
              </w:rPr>
              <w:t>注释：无</w:t>
            </w:r>
          </w:p>
        </w:tc>
      </w:tr>
      <w:tr w:rsidR="00D91F72" w14:paraId="1CB75FB0" w14:textId="028AB822">
        <w:trPr>
          <w:trHeight w:val="392"/>
        </w:trPr>
        <w:tc>
          <w:tcPr>
            <w:tcW w:w="2155" w:type="dxa"/>
            <w:tcBorders>
              <w:top w:val="single" w:sz="4" w:space="0" w:color="000000"/>
              <w:left w:val="single" w:sz="4" w:space="0" w:color="000000"/>
              <w:bottom w:val="single" w:sz="4" w:space="0" w:color="000000"/>
              <w:right w:val="single" w:sz="4" w:space="0" w:color="000000"/>
            </w:tcBorders>
          </w:tcPr>
          <w:p w14:paraId="342D9437" w14:textId="04988BF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39BD7EC" w14:textId="6CE0AE47" w:rsidR="00D91F72" w:rsidRDefault="00E53301">
            <w:pPr>
              <w:rPr>
                <w:sz w:val="20"/>
                <w:szCs w:val="20"/>
              </w:rPr>
            </w:pPr>
            <w:r>
              <w:rPr>
                <w:rFonts w:hint="eastAsia"/>
                <w:sz w:val="20"/>
                <w:szCs w:val="20"/>
              </w:rPr>
              <w:t>预期结果</w:t>
            </w:r>
          </w:p>
        </w:tc>
      </w:tr>
      <w:tr w:rsidR="00D91F72" w14:paraId="529883F4" w14:textId="0AD4BC2C">
        <w:trPr>
          <w:trHeight w:val="392"/>
        </w:trPr>
        <w:tc>
          <w:tcPr>
            <w:tcW w:w="2155" w:type="dxa"/>
            <w:tcBorders>
              <w:top w:val="single" w:sz="4" w:space="0" w:color="000000"/>
              <w:left w:val="single" w:sz="4" w:space="0" w:color="000000"/>
              <w:bottom w:val="single" w:sz="4" w:space="0" w:color="000000"/>
              <w:right w:val="single" w:sz="4" w:space="0" w:color="000000"/>
            </w:tcBorders>
          </w:tcPr>
          <w:p w14:paraId="41DEAC71" w14:textId="43BBE262"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168A4C29" w14:textId="0B886699" w:rsidR="00D91F72" w:rsidRDefault="00E53301">
            <w:pPr>
              <w:rPr>
                <w:sz w:val="20"/>
                <w:szCs w:val="20"/>
              </w:rPr>
            </w:pPr>
            <w:r>
              <w:rPr>
                <w:rFonts w:hint="eastAsia"/>
                <w:sz w:val="20"/>
                <w:szCs w:val="20"/>
              </w:rPr>
              <w:t>可见左侧有个人信息按钮</w:t>
            </w:r>
          </w:p>
        </w:tc>
      </w:tr>
      <w:tr w:rsidR="00D91F72" w14:paraId="1A5FE3A2" w14:textId="5DEAC6AB">
        <w:trPr>
          <w:trHeight w:val="392"/>
        </w:trPr>
        <w:tc>
          <w:tcPr>
            <w:tcW w:w="2155" w:type="dxa"/>
            <w:tcBorders>
              <w:top w:val="single" w:sz="4" w:space="0" w:color="000000"/>
              <w:left w:val="single" w:sz="4" w:space="0" w:color="000000"/>
              <w:bottom w:val="single" w:sz="4" w:space="0" w:color="000000"/>
              <w:right w:val="single" w:sz="4" w:space="0" w:color="000000"/>
            </w:tcBorders>
          </w:tcPr>
          <w:p w14:paraId="400B1749" w14:textId="25637585" w:rsidR="00D91F72" w:rsidRDefault="00E53301">
            <w:pPr>
              <w:rPr>
                <w:sz w:val="20"/>
                <w:szCs w:val="20"/>
              </w:rPr>
            </w:pPr>
            <w:r>
              <w:rPr>
                <w:rFonts w:hint="eastAsia"/>
                <w:sz w:val="20"/>
                <w:szCs w:val="20"/>
              </w:rPr>
              <w:t>点击个人信息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048917BA" w14:textId="63B97C84" w:rsidR="00D91F72" w:rsidRDefault="00E53301">
            <w:pPr>
              <w:rPr>
                <w:sz w:val="20"/>
                <w:szCs w:val="20"/>
              </w:rPr>
            </w:pPr>
            <w:r>
              <w:rPr>
                <w:rFonts w:hint="eastAsia"/>
                <w:sz w:val="20"/>
                <w:szCs w:val="20"/>
              </w:rPr>
              <w:t>右侧为个人信息界面，可见更换头像、真实姓名、联系方式、证件类型、证件号、登录密码（修改）</w:t>
            </w:r>
          </w:p>
        </w:tc>
      </w:tr>
      <w:tr w:rsidR="00D91F72" w14:paraId="457AB5CD" w14:textId="0CD23BE3">
        <w:trPr>
          <w:trHeight w:val="392"/>
        </w:trPr>
        <w:tc>
          <w:tcPr>
            <w:tcW w:w="2155" w:type="dxa"/>
            <w:tcBorders>
              <w:top w:val="single" w:sz="4" w:space="0" w:color="000000"/>
              <w:left w:val="single" w:sz="4" w:space="0" w:color="000000"/>
              <w:bottom w:val="single" w:sz="4" w:space="0" w:color="000000"/>
              <w:right w:val="single" w:sz="4" w:space="0" w:color="000000"/>
            </w:tcBorders>
          </w:tcPr>
          <w:p w14:paraId="6BAC8601" w14:textId="12D46B7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49DD17E" w14:textId="7A2C33F5" w:rsidR="00D91F72" w:rsidRDefault="00D91F72">
            <w:pPr>
              <w:rPr>
                <w:sz w:val="20"/>
                <w:szCs w:val="20"/>
              </w:rPr>
            </w:pPr>
          </w:p>
        </w:tc>
      </w:tr>
      <w:tr w:rsidR="00D91F72" w14:paraId="1F2B525B" w14:textId="32532480">
        <w:trPr>
          <w:trHeight w:val="392"/>
        </w:trPr>
        <w:tc>
          <w:tcPr>
            <w:tcW w:w="2155" w:type="dxa"/>
            <w:tcBorders>
              <w:top w:val="single" w:sz="4" w:space="0" w:color="000000"/>
              <w:left w:val="single" w:sz="4" w:space="0" w:color="000000"/>
              <w:bottom w:val="single" w:sz="4" w:space="0" w:color="000000"/>
              <w:right w:val="single" w:sz="4" w:space="0" w:color="000000"/>
            </w:tcBorders>
          </w:tcPr>
          <w:p w14:paraId="0F9D49F3" w14:textId="78502CEF"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2AA5E7" w14:textId="36D8B2E1" w:rsidR="00D91F72" w:rsidRDefault="00D91F72">
            <w:pPr>
              <w:rPr>
                <w:sz w:val="20"/>
                <w:szCs w:val="20"/>
              </w:rPr>
            </w:pPr>
          </w:p>
        </w:tc>
      </w:tr>
    </w:tbl>
    <w:p w14:paraId="5C0332D1" w14:textId="3AAC1645" w:rsidR="00D91F72" w:rsidRDefault="00D91F72"/>
    <w:p w14:paraId="01C159E4" w14:textId="6B848709" w:rsidR="00D91F72" w:rsidRDefault="00E53301">
      <w:r>
        <w:br w:type="page"/>
      </w:r>
    </w:p>
    <w:p w14:paraId="71A22AC2" w14:textId="563D60E0" w:rsidR="00D91F72" w:rsidRDefault="00D91F72"/>
    <w:p w14:paraId="754F57C0" w14:textId="054BCA00" w:rsidR="00D91F72" w:rsidRDefault="00E53301">
      <w:pPr>
        <w:pStyle w:val="a1"/>
      </w:pPr>
      <w:bookmarkStart w:id="64" w:name="_Toc533374753"/>
      <w:r>
        <w:rPr>
          <w:rFonts w:hint="eastAsia"/>
        </w:rPr>
        <w:t>修改密码</w:t>
      </w:r>
      <w:bookmarkEnd w:id="64"/>
    </w:p>
    <w:tbl>
      <w:tblPr>
        <w:tblStyle w:val="15"/>
        <w:tblW w:w="8296" w:type="dxa"/>
        <w:tblLayout w:type="fixed"/>
        <w:tblLook w:val="04A0" w:firstRow="1" w:lastRow="0" w:firstColumn="1" w:lastColumn="0" w:noHBand="0" w:noVBand="1"/>
      </w:tblPr>
      <w:tblGrid>
        <w:gridCol w:w="2155"/>
        <w:gridCol w:w="1993"/>
        <w:gridCol w:w="4148"/>
      </w:tblGrid>
      <w:tr w:rsidR="00D91F72" w14:paraId="423EF195" w14:textId="34C869DD">
        <w:tc>
          <w:tcPr>
            <w:tcW w:w="4148" w:type="dxa"/>
            <w:gridSpan w:val="2"/>
            <w:tcBorders>
              <w:top w:val="single" w:sz="4" w:space="0" w:color="000000"/>
              <w:left w:val="single" w:sz="4" w:space="0" w:color="000000"/>
              <w:bottom w:val="single" w:sz="4" w:space="0" w:color="000000"/>
              <w:right w:val="single" w:sz="4" w:space="0" w:color="000000"/>
            </w:tcBorders>
          </w:tcPr>
          <w:p w14:paraId="7FE65AA8" w14:textId="7E51DD9D"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30CD40" w14:textId="48CE7E19"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w:t>
            </w:r>
          </w:p>
        </w:tc>
      </w:tr>
      <w:tr w:rsidR="00D91F72" w14:paraId="170E1A54" w14:textId="1B4B4DD5">
        <w:tc>
          <w:tcPr>
            <w:tcW w:w="4148" w:type="dxa"/>
            <w:gridSpan w:val="2"/>
            <w:tcBorders>
              <w:top w:val="single" w:sz="4" w:space="0" w:color="000000"/>
              <w:left w:val="single" w:sz="4" w:space="0" w:color="000000"/>
              <w:bottom w:val="single" w:sz="4" w:space="0" w:color="000000"/>
              <w:right w:val="single" w:sz="4" w:space="0" w:color="000000"/>
            </w:tcBorders>
          </w:tcPr>
          <w:p w14:paraId="03C6B919" w14:textId="0777B43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9B7B0FF" w14:textId="1155953F" w:rsidR="00D91F72" w:rsidRDefault="00E53301">
            <w:pPr>
              <w:rPr>
                <w:sz w:val="20"/>
                <w:szCs w:val="20"/>
              </w:rPr>
            </w:pPr>
            <w:r>
              <w:rPr>
                <w:rFonts w:hint="eastAsia"/>
                <w:sz w:val="20"/>
                <w:szCs w:val="20"/>
              </w:rPr>
              <w:t>修改密码</w:t>
            </w:r>
          </w:p>
        </w:tc>
      </w:tr>
      <w:tr w:rsidR="00D91F72" w14:paraId="4838A3F0" w14:textId="20550088">
        <w:tc>
          <w:tcPr>
            <w:tcW w:w="4148" w:type="dxa"/>
            <w:gridSpan w:val="2"/>
            <w:tcBorders>
              <w:top w:val="single" w:sz="4" w:space="0" w:color="000000"/>
              <w:left w:val="single" w:sz="4" w:space="0" w:color="000000"/>
              <w:bottom w:val="single" w:sz="4" w:space="0" w:color="000000"/>
              <w:right w:val="single" w:sz="4" w:space="0" w:color="000000"/>
            </w:tcBorders>
          </w:tcPr>
          <w:p w14:paraId="1314CD61" w14:textId="149B698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17B2F2" w14:textId="30CF6B52" w:rsidR="00D91F72" w:rsidRDefault="00E53301">
            <w:pPr>
              <w:rPr>
                <w:sz w:val="20"/>
                <w:szCs w:val="20"/>
              </w:rPr>
            </w:pPr>
            <w:r>
              <w:rPr>
                <w:rFonts w:hint="eastAsia"/>
                <w:sz w:val="20"/>
                <w:szCs w:val="20"/>
              </w:rPr>
              <w:t>修改密码</w:t>
            </w:r>
          </w:p>
        </w:tc>
      </w:tr>
      <w:tr w:rsidR="00D91F72" w14:paraId="22ED2973" w14:textId="6782B890">
        <w:tc>
          <w:tcPr>
            <w:tcW w:w="4148" w:type="dxa"/>
            <w:gridSpan w:val="2"/>
            <w:tcBorders>
              <w:top w:val="single" w:sz="4" w:space="0" w:color="000000"/>
              <w:left w:val="single" w:sz="4" w:space="0" w:color="000000"/>
              <w:bottom w:val="single" w:sz="4" w:space="0" w:color="000000"/>
              <w:right w:val="single" w:sz="4" w:space="0" w:color="000000"/>
            </w:tcBorders>
          </w:tcPr>
          <w:p w14:paraId="3FF6069A" w14:textId="06EFE55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C6828AC" w14:textId="3CD58CAE" w:rsidR="00D91F72" w:rsidRDefault="00E53301">
            <w:pPr>
              <w:rPr>
                <w:sz w:val="20"/>
                <w:szCs w:val="20"/>
              </w:rPr>
            </w:pPr>
            <w:r>
              <w:rPr>
                <w:rFonts w:hint="eastAsia"/>
                <w:sz w:val="20"/>
                <w:szCs w:val="20"/>
              </w:rPr>
              <w:t>注册用户</w:t>
            </w:r>
          </w:p>
        </w:tc>
      </w:tr>
      <w:tr w:rsidR="00D91F72" w14:paraId="1E319044" w14:textId="790A229F">
        <w:tc>
          <w:tcPr>
            <w:tcW w:w="4148" w:type="dxa"/>
            <w:gridSpan w:val="2"/>
            <w:tcBorders>
              <w:top w:val="single" w:sz="4" w:space="0" w:color="000000"/>
              <w:left w:val="single" w:sz="4" w:space="0" w:color="000000"/>
              <w:bottom w:val="single" w:sz="4" w:space="0" w:color="000000"/>
              <w:right w:val="single" w:sz="4" w:space="0" w:color="000000"/>
            </w:tcBorders>
          </w:tcPr>
          <w:p w14:paraId="7F5BE7E1" w14:textId="2723012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DBB168" w14:textId="6EE59821" w:rsidR="00D91F72" w:rsidRDefault="00E53301">
            <w:pPr>
              <w:rPr>
                <w:sz w:val="20"/>
                <w:szCs w:val="20"/>
              </w:rPr>
            </w:pPr>
            <w:r>
              <w:rPr>
                <w:rFonts w:hint="eastAsia"/>
                <w:sz w:val="20"/>
                <w:szCs w:val="20"/>
              </w:rPr>
              <w:t>黑盒测试</w:t>
            </w:r>
          </w:p>
        </w:tc>
      </w:tr>
      <w:tr w:rsidR="00D91F72" w14:paraId="1315AABF" w14:textId="014499C3">
        <w:tc>
          <w:tcPr>
            <w:tcW w:w="4148" w:type="dxa"/>
            <w:gridSpan w:val="2"/>
            <w:tcBorders>
              <w:top w:val="single" w:sz="4" w:space="0" w:color="000000"/>
              <w:left w:val="single" w:sz="4" w:space="0" w:color="000000"/>
              <w:bottom w:val="single" w:sz="4" w:space="0" w:color="000000"/>
              <w:right w:val="single" w:sz="4" w:space="0" w:color="000000"/>
            </w:tcBorders>
          </w:tcPr>
          <w:p w14:paraId="6E783DFE" w14:textId="4DC2D33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EF2972" w14:textId="56A489BA" w:rsidR="00D91F72" w:rsidRDefault="00E53301">
            <w:pPr>
              <w:rPr>
                <w:sz w:val="20"/>
                <w:szCs w:val="20"/>
              </w:rPr>
            </w:pPr>
            <w:r>
              <w:rPr>
                <w:rFonts w:hint="eastAsia"/>
                <w:sz w:val="20"/>
                <w:szCs w:val="20"/>
              </w:rPr>
              <w:t>浏览个人信息</w:t>
            </w:r>
          </w:p>
        </w:tc>
      </w:tr>
      <w:tr w:rsidR="00D91F72" w14:paraId="1DDA988A" w14:textId="0CE08614">
        <w:tc>
          <w:tcPr>
            <w:tcW w:w="4148" w:type="dxa"/>
            <w:gridSpan w:val="2"/>
            <w:tcBorders>
              <w:top w:val="single" w:sz="4" w:space="0" w:color="000000"/>
              <w:left w:val="single" w:sz="4" w:space="0" w:color="000000"/>
              <w:bottom w:val="single" w:sz="4" w:space="0" w:color="000000"/>
              <w:right w:val="single" w:sz="4" w:space="0" w:color="000000"/>
            </w:tcBorders>
          </w:tcPr>
          <w:p w14:paraId="41441AEF" w14:textId="7DAB4C6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CA097B" w14:textId="06C69F79" w:rsidR="00D91F72" w:rsidRDefault="00E53301">
            <w:pPr>
              <w:rPr>
                <w:sz w:val="20"/>
                <w:szCs w:val="20"/>
              </w:rPr>
            </w:pPr>
            <w:r>
              <w:rPr>
                <w:rFonts w:hint="eastAsia"/>
                <w:sz w:val="20"/>
                <w:szCs w:val="20"/>
              </w:rPr>
              <w:t>用户登录后进入个人中心界面，并修改密码</w:t>
            </w:r>
          </w:p>
        </w:tc>
      </w:tr>
      <w:tr w:rsidR="00D91F72" w14:paraId="58D390CE" w14:textId="39CE8FB0">
        <w:tc>
          <w:tcPr>
            <w:tcW w:w="4148" w:type="dxa"/>
            <w:gridSpan w:val="2"/>
            <w:tcBorders>
              <w:top w:val="single" w:sz="4" w:space="0" w:color="000000"/>
              <w:left w:val="single" w:sz="4" w:space="0" w:color="000000"/>
              <w:bottom w:val="single" w:sz="4" w:space="0" w:color="000000"/>
              <w:right w:val="single" w:sz="4" w:space="0" w:color="000000"/>
            </w:tcBorders>
          </w:tcPr>
          <w:p w14:paraId="661AAC7D" w14:textId="1F23D7D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85826C1" w14:textId="56774CEA" w:rsidR="00D91F72" w:rsidRDefault="00E53301">
            <w:pPr>
              <w:rPr>
                <w:sz w:val="20"/>
                <w:szCs w:val="20"/>
              </w:rPr>
            </w:pPr>
            <w:r>
              <w:rPr>
                <w:rFonts w:hint="eastAsia"/>
                <w:sz w:val="20"/>
                <w:szCs w:val="20"/>
              </w:rPr>
              <w:t>测试用户是否能正常进入个人中心界面，并修改密码</w:t>
            </w:r>
          </w:p>
        </w:tc>
      </w:tr>
      <w:tr w:rsidR="00D91F72" w14:paraId="1CF423D4" w14:textId="221C638F">
        <w:trPr>
          <w:trHeight w:val="1445"/>
        </w:trPr>
        <w:tc>
          <w:tcPr>
            <w:tcW w:w="8296" w:type="dxa"/>
            <w:gridSpan w:val="3"/>
            <w:tcBorders>
              <w:top w:val="single" w:sz="4" w:space="0" w:color="000000"/>
              <w:left w:val="single" w:sz="4" w:space="0" w:color="000000"/>
              <w:right w:val="single" w:sz="4" w:space="0" w:color="000000"/>
            </w:tcBorders>
          </w:tcPr>
          <w:p w14:paraId="47670EBE" w14:textId="5FE67159" w:rsidR="00D91F72" w:rsidRDefault="00E53301">
            <w:pPr>
              <w:rPr>
                <w:sz w:val="20"/>
                <w:szCs w:val="20"/>
              </w:rPr>
            </w:pPr>
            <w:r>
              <w:rPr>
                <w:rFonts w:hint="eastAsia"/>
                <w:sz w:val="20"/>
                <w:szCs w:val="20"/>
              </w:rPr>
              <w:t>初始条件和背景：</w:t>
            </w:r>
          </w:p>
          <w:p w14:paraId="57AD7C0B" w14:textId="54DC15A9" w:rsidR="00D91F72" w:rsidRDefault="00E53301">
            <w:pPr>
              <w:rPr>
                <w:sz w:val="20"/>
                <w:szCs w:val="20"/>
              </w:rPr>
            </w:pPr>
            <w:r>
              <w:rPr>
                <w:rFonts w:hint="eastAsia"/>
                <w:sz w:val="20"/>
                <w:szCs w:val="20"/>
              </w:rPr>
              <w:t>系统：PC端</w:t>
            </w:r>
          </w:p>
          <w:p w14:paraId="357C96DA" w14:textId="5DDB9B90" w:rsidR="00D91F72" w:rsidRDefault="00E53301">
            <w:pPr>
              <w:rPr>
                <w:sz w:val="20"/>
                <w:szCs w:val="20"/>
              </w:rPr>
            </w:pPr>
            <w:r>
              <w:rPr>
                <w:rFonts w:hint="eastAsia"/>
                <w:sz w:val="20"/>
                <w:szCs w:val="20"/>
              </w:rPr>
              <w:t>浏览器：C</w:t>
            </w:r>
            <w:r>
              <w:rPr>
                <w:sz w:val="20"/>
                <w:szCs w:val="20"/>
              </w:rPr>
              <w:t>hrome</w:t>
            </w:r>
          </w:p>
          <w:p w14:paraId="07B3EF68" w14:textId="0EA9C5F8" w:rsidR="00D91F72" w:rsidRDefault="00E53301">
            <w:pPr>
              <w:rPr>
                <w:sz w:val="20"/>
                <w:szCs w:val="20"/>
              </w:rPr>
            </w:pPr>
            <w:r>
              <w:rPr>
                <w:rFonts w:hint="eastAsia"/>
                <w:sz w:val="20"/>
                <w:szCs w:val="20"/>
              </w:rPr>
              <w:t>注释：无</w:t>
            </w:r>
          </w:p>
        </w:tc>
      </w:tr>
      <w:tr w:rsidR="00D91F72" w14:paraId="4C86FD5E" w14:textId="79651EEB">
        <w:trPr>
          <w:trHeight w:val="392"/>
        </w:trPr>
        <w:tc>
          <w:tcPr>
            <w:tcW w:w="2155" w:type="dxa"/>
            <w:tcBorders>
              <w:top w:val="single" w:sz="4" w:space="0" w:color="000000"/>
              <w:left w:val="single" w:sz="4" w:space="0" w:color="000000"/>
              <w:bottom w:val="single" w:sz="4" w:space="0" w:color="000000"/>
              <w:right w:val="single" w:sz="4" w:space="0" w:color="000000"/>
            </w:tcBorders>
          </w:tcPr>
          <w:p w14:paraId="5D0F3496" w14:textId="2248599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B613DA7" w14:textId="66EBA6A6" w:rsidR="00D91F72" w:rsidRDefault="00E53301">
            <w:pPr>
              <w:rPr>
                <w:sz w:val="20"/>
                <w:szCs w:val="20"/>
              </w:rPr>
            </w:pPr>
            <w:r>
              <w:rPr>
                <w:rFonts w:hint="eastAsia"/>
                <w:sz w:val="20"/>
                <w:szCs w:val="20"/>
              </w:rPr>
              <w:t>预期结果</w:t>
            </w:r>
          </w:p>
        </w:tc>
      </w:tr>
      <w:tr w:rsidR="00D91F72" w14:paraId="2C193A5E" w14:textId="50F442FF">
        <w:trPr>
          <w:trHeight w:val="392"/>
        </w:trPr>
        <w:tc>
          <w:tcPr>
            <w:tcW w:w="2155" w:type="dxa"/>
            <w:tcBorders>
              <w:top w:val="single" w:sz="4" w:space="0" w:color="000000"/>
              <w:left w:val="single" w:sz="4" w:space="0" w:color="000000"/>
              <w:bottom w:val="single" w:sz="4" w:space="0" w:color="000000"/>
              <w:right w:val="single" w:sz="4" w:space="0" w:color="000000"/>
            </w:tcBorders>
          </w:tcPr>
          <w:p w14:paraId="71B2E6D9" w14:textId="7D6401D5" w:rsidR="00D91F72" w:rsidRDefault="00E53301">
            <w:pPr>
              <w:rPr>
                <w:sz w:val="20"/>
                <w:szCs w:val="20"/>
              </w:rPr>
            </w:pPr>
            <w:r>
              <w:rPr>
                <w:rFonts w:hint="eastAsia"/>
                <w:sz w:val="20"/>
                <w:szCs w:val="20"/>
              </w:rPr>
              <w:t>进入个人信息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774EFBA7" w14:textId="66471B6E" w:rsidR="00D91F72" w:rsidRDefault="00E53301">
            <w:pPr>
              <w:rPr>
                <w:sz w:val="20"/>
                <w:szCs w:val="20"/>
              </w:rPr>
            </w:pPr>
            <w:r>
              <w:rPr>
                <w:rFonts w:hint="eastAsia"/>
                <w:sz w:val="20"/>
                <w:szCs w:val="20"/>
              </w:rPr>
              <w:t>可见登录密码处有[修改</w:t>
            </w:r>
            <w:r>
              <w:rPr>
                <w:sz w:val="20"/>
                <w:szCs w:val="20"/>
              </w:rPr>
              <w:t>]</w:t>
            </w:r>
            <w:r>
              <w:rPr>
                <w:rFonts w:hint="eastAsia"/>
                <w:sz w:val="20"/>
                <w:szCs w:val="20"/>
              </w:rPr>
              <w:t>按钮</w:t>
            </w:r>
          </w:p>
        </w:tc>
      </w:tr>
      <w:tr w:rsidR="00D91F72" w14:paraId="73B7B702" w14:textId="23B9E616">
        <w:trPr>
          <w:trHeight w:val="392"/>
        </w:trPr>
        <w:tc>
          <w:tcPr>
            <w:tcW w:w="2155" w:type="dxa"/>
            <w:tcBorders>
              <w:top w:val="single" w:sz="4" w:space="0" w:color="000000"/>
              <w:left w:val="single" w:sz="4" w:space="0" w:color="000000"/>
              <w:bottom w:val="single" w:sz="4" w:space="0" w:color="000000"/>
              <w:right w:val="single" w:sz="4" w:space="0" w:color="000000"/>
            </w:tcBorders>
          </w:tcPr>
          <w:p w14:paraId="5EE0F5FF" w14:textId="337C7CC5" w:rsidR="00D91F72" w:rsidRDefault="00E53301">
            <w:pPr>
              <w:rPr>
                <w:sz w:val="20"/>
                <w:szCs w:val="20"/>
              </w:rPr>
            </w:pPr>
            <w:r>
              <w:rPr>
                <w:rFonts w:hint="eastAsia"/>
                <w:sz w:val="20"/>
                <w:szCs w:val="20"/>
              </w:rPr>
              <w:t>点击修改</w:t>
            </w:r>
          </w:p>
        </w:tc>
        <w:tc>
          <w:tcPr>
            <w:tcW w:w="6141" w:type="dxa"/>
            <w:gridSpan w:val="2"/>
            <w:tcBorders>
              <w:top w:val="single" w:sz="4" w:space="0" w:color="000000"/>
              <w:left w:val="single" w:sz="4" w:space="0" w:color="000000"/>
              <w:bottom w:val="single" w:sz="4" w:space="0" w:color="000000"/>
              <w:right w:val="single" w:sz="4" w:space="0" w:color="000000"/>
            </w:tcBorders>
          </w:tcPr>
          <w:p w14:paraId="774A2D45" w14:textId="19C7DEC5" w:rsidR="00D91F72" w:rsidRDefault="00E53301">
            <w:pPr>
              <w:rPr>
                <w:sz w:val="20"/>
                <w:szCs w:val="20"/>
              </w:rPr>
            </w:pPr>
            <w:r>
              <w:rPr>
                <w:rFonts w:hint="eastAsia"/>
                <w:sz w:val="20"/>
                <w:szCs w:val="20"/>
              </w:rPr>
              <w:t>弹出修改密码悬浮窗</w:t>
            </w:r>
          </w:p>
        </w:tc>
      </w:tr>
      <w:tr w:rsidR="00D91F72" w14:paraId="367610F6" w14:textId="6A421764">
        <w:trPr>
          <w:trHeight w:val="392"/>
        </w:trPr>
        <w:tc>
          <w:tcPr>
            <w:tcW w:w="2155" w:type="dxa"/>
            <w:tcBorders>
              <w:top w:val="single" w:sz="4" w:space="0" w:color="000000"/>
              <w:left w:val="single" w:sz="4" w:space="0" w:color="000000"/>
              <w:bottom w:val="single" w:sz="4" w:space="0" w:color="000000"/>
              <w:right w:val="single" w:sz="4" w:space="0" w:color="000000"/>
            </w:tcBorders>
          </w:tcPr>
          <w:p w14:paraId="69F4CD2C" w14:textId="3A7FAD3C" w:rsidR="00D91F72" w:rsidRDefault="00E53301">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6F6FFE27" w14:textId="71BFE85C" w:rsidR="00D91F72" w:rsidRDefault="00E53301">
            <w:pPr>
              <w:rPr>
                <w:b/>
                <w:sz w:val="20"/>
                <w:szCs w:val="20"/>
              </w:rPr>
            </w:pPr>
            <w:r>
              <w:rPr>
                <w:rFonts w:hint="eastAsia"/>
                <w:sz w:val="20"/>
                <w:szCs w:val="20"/>
              </w:rPr>
              <w:t>见测试用例输入旧密码</w:t>
            </w:r>
          </w:p>
        </w:tc>
      </w:tr>
      <w:tr w:rsidR="00D91F72" w14:paraId="5C26F729" w14:textId="22FCC5CC">
        <w:trPr>
          <w:trHeight w:val="392"/>
        </w:trPr>
        <w:tc>
          <w:tcPr>
            <w:tcW w:w="2155" w:type="dxa"/>
            <w:tcBorders>
              <w:top w:val="single" w:sz="4" w:space="0" w:color="000000"/>
              <w:left w:val="single" w:sz="4" w:space="0" w:color="000000"/>
              <w:bottom w:val="single" w:sz="4" w:space="0" w:color="000000"/>
              <w:right w:val="single" w:sz="4" w:space="0" w:color="000000"/>
            </w:tcBorders>
          </w:tcPr>
          <w:p w14:paraId="6A756B55" w14:textId="7C455D14" w:rsidR="00D91F72" w:rsidRDefault="00E53301">
            <w:pPr>
              <w:rPr>
                <w:sz w:val="20"/>
                <w:szCs w:val="20"/>
              </w:rPr>
            </w:pPr>
            <w:r>
              <w:rPr>
                <w:rFonts w:hint="eastAsia"/>
                <w:sz w:val="20"/>
                <w:szCs w:val="20"/>
              </w:rPr>
              <w:t>输入新密码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35A37E09" w14:textId="77BCD9CF" w:rsidR="00D91F72" w:rsidRDefault="00E53301">
            <w:pPr>
              <w:rPr>
                <w:sz w:val="20"/>
                <w:szCs w:val="20"/>
              </w:rPr>
            </w:pPr>
            <w:r>
              <w:rPr>
                <w:rFonts w:hint="eastAsia"/>
                <w:sz w:val="20"/>
                <w:szCs w:val="20"/>
              </w:rPr>
              <w:t>见测试用例输入新密码</w:t>
            </w:r>
          </w:p>
        </w:tc>
      </w:tr>
      <w:tr w:rsidR="00D91F72" w14:paraId="61E1D3E0" w14:textId="4500CAF6">
        <w:trPr>
          <w:trHeight w:val="392"/>
        </w:trPr>
        <w:tc>
          <w:tcPr>
            <w:tcW w:w="2155" w:type="dxa"/>
            <w:tcBorders>
              <w:top w:val="single" w:sz="4" w:space="0" w:color="000000"/>
              <w:left w:val="single" w:sz="4" w:space="0" w:color="000000"/>
              <w:bottom w:val="single" w:sz="4" w:space="0" w:color="000000"/>
              <w:right w:val="single" w:sz="4" w:space="0" w:color="000000"/>
            </w:tcBorders>
          </w:tcPr>
          <w:p w14:paraId="5DE4BC34" w14:textId="7BCF52CF" w:rsidR="00D91F72" w:rsidRDefault="00E53301">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2B150EB4" w14:textId="763AB363" w:rsidR="00D91F72" w:rsidRDefault="00E53301">
            <w:pPr>
              <w:rPr>
                <w:sz w:val="20"/>
                <w:szCs w:val="20"/>
              </w:rPr>
            </w:pPr>
            <w:r>
              <w:rPr>
                <w:rFonts w:hint="eastAsia"/>
                <w:sz w:val="20"/>
                <w:szCs w:val="20"/>
              </w:rPr>
              <w:t>见测试用例确认新密码</w:t>
            </w:r>
          </w:p>
        </w:tc>
      </w:tr>
    </w:tbl>
    <w:p w14:paraId="2F8A12F7" w14:textId="4A770BB8" w:rsidR="00D91F72" w:rsidRDefault="00D91F72"/>
    <w:p w14:paraId="5F06585C" w14:textId="08FC042C" w:rsidR="00D91F72" w:rsidRDefault="00E53301">
      <w:r>
        <w:br w:type="page"/>
      </w:r>
    </w:p>
    <w:p w14:paraId="117897F8" w14:textId="4738BD23" w:rsidR="00D91F72" w:rsidRDefault="00D91F72"/>
    <w:p w14:paraId="5A6AB0B3" w14:textId="73402BE9" w:rsidR="00D91F72" w:rsidRDefault="00E53301">
      <w:pPr>
        <w:pStyle w:val="a1"/>
      </w:pPr>
      <w:bookmarkStart w:id="65" w:name="_Toc533374754"/>
      <w:r>
        <w:rPr>
          <w:rFonts w:hint="eastAsia"/>
        </w:rPr>
        <w:t>输入旧密码</w:t>
      </w:r>
      <w:bookmarkEnd w:id="65"/>
    </w:p>
    <w:tbl>
      <w:tblPr>
        <w:tblStyle w:val="15"/>
        <w:tblW w:w="8296" w:type="dxa"/>
        <w:tblLayout w:type="fixed"/>
        <w:tblLook w:val="04A0" w:firstRow="1" w:lastRow="0" w:firstColumn="1" w:lastColumn="0" w:noHBand="0" w:noVBand="1"/>
      </w:tblPr>
      <w:tblGrid>
        <w:gridCol w:w="2155"/>
        <w:gridCol w:w="1993"/>
        <w:gridCol w:w="4148"/>
      </w:tblGrid>
      <w:tr w:rsidR="00D91F72" w14:paraId="187E012A" w14:textId="540A0E2D">
        <w:tc>
          <w:tcPr>
            <w:tcW w:w="4148" w:type="dxa"/>
            <w:gridSpan w:val="2"/>
            <w:tcBorders>
              <w:top w:val="single" w:sz="4" w:space="0" w:color="000000"/>
              <w:left w:val="single" w:sz="4" w:space="0" w:color="000000"/>
              <w:bottom w:val="single" w:sz="4" w:space="0" w:color="000000"/>
              <w:right w:val="single" w:sz="4" w:space="0" w:color="000000"/>
            </w:tcBorders>
          </w:tcPr>
          <w:p w14:paraId="4A09B84A" w14:textId="2048B5A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EFD2FC" w14:textId="5627E85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w:t>
            </w:r>
          </w:p>
        </w:tc>
      </w:tr>
      <w:tr w:rsidR="00D91F72" w14:paraId="64D3482D" w14:textId="27FFC06F">
        <w:tc>
          <w:tcPr>
            <w:tcW w:w="4148" w:type="dxa"/>
            <w:gridSpan w:val="2"/>
            <w:tcBorders>
              <w:top w:val="single" w:sz="4" w:space="0" w:color="000000"/>
              <w:left w:val="single" w:sz="4" w:space="0" w:color="000000"/>
              <w:bottom w:val="single" w:sz="4" w:space="0" w:color="000000"/>
              <w:right w:val="single" w:sz="4" w:space="0" w:color="000000"/>
            </w:tcBorders>
          </w:tcPr>
          <w:p w14:paraId="34FF6639" w14:textId="36787C8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5017ADD" w14:textId="1CBD5F5A" w:rsidR="00D91F72" w:rsidRDefault="00E53301">
            <w:pPr>
              <w:rPr>
                <w:sz w:val="20"/>
                <w:szCs w:val="20"/>
              </w:rPr>
            </w:pPr>
            <w:r>
              <w:rPr>
                <w:rFonts w:hint="eastAsia"/>
                <w:sz w:val="20"/>
                <w:szCs w:val="20"/>
              </w:rPr>
              <w:t>输入旧密码</w:t>
            </w:r>
          </w:p>
        </w:tc>
      </w:tr>
      <w:tr w:rsidR="00D91F72" w14:paraId="22D688F5" w14:textId="2F45672E">
        <w:tc>
          <w:tcPr>
            <w:tcW w:w="4148" w:type="dxa"/>
            <w:gridSpan w:val="2"/>
            <w:tcBorders>
              <w:top w:val="single" w:sz="4" w:space="0" w:color="000000"/>
              <w:left w:val="single" w:sz="4" w:space="0" w:color="000000"/>
              <w:bottom w:val="single" w:sz="4" w:space="0" w:color="000000"/>
              <w:right w:val="single" w:sz="4" w:space="0" w:color="000000"/>
            </w:tcBorders>
          </w:tcPr>
          <w:p w14:paraId="1884C2A9" w14:textId="4D62ED1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82C9ED8" w14:textId="59E131EE" w:rsidR="00D91F72" w:rsidRDefault="00E53301">
            <w:pPr>
              <w:rPr>
                <w:sz w:val="20"/>
                <w:szCs w:val="20"/>
              </w:rPr>
            </w:pPr>
            <w:r>
              <w:rPr>
                <w:rFonts w:hint="eastAsia"/>
                <w:sz w:val="20"/>
                <w:szCs w:val="20"/>
              </w:rPr>
              <w:t>输入旧密码</w:t>
            </w:r>
          </w:p>
        </w:tc>
      </w:tr>
      <w:tr w:rsidR="00D91F72" w14:paraId="3333C15B" w14:textId="6C3715F8">
        <w:tc>
          <w:tcPr>
            <w:tcW w:w="4148" w:type="dxa"/>
            <w:gridSpan w:val="2"/>
            <w:tcBorders>
              <w:top w:val="single" w:sz="4" w:space="0" w:color="000000"/>
              <w:left w:val="single" w:sz="4" w:space="0" w:color="000000"/>
              <w:bottom w:val="single" w:sz="4" w:space="0" w:color="000000"/>
              <w:right w:val="single" w:sz="4" w:space="0" w:color="000000"/>
            </w:tcBorders>
          </w:tcPr>
          <w:p w14:paraId="1B50D33B" w14:textId="120B036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6C44911" w14:textId="3337514F" w:rsidR="00D91F72" w:rsidRDefault="00E53301">
            <w:pPr>
              <w:rPr>
                <w:sz w:val="20"/>
                <w:szCs w:val="20"/>
              </w:rPr>
            </w:pPr>
            <w:r>
              <w:rPr>
                <w:rFonts w:hint="eastAsia"/>
                <w:sz w:val="20"/>
                <w:szCs w:val="20"/>
              </w:rPr>
              <w:t>注册用户</w:t>
            </w:r>
          </w:p>
        </w:tc>
      </w:tr>
      <w:tr w:rsidR="00D91F72" w14:paraId="2059C1F1" w14:textId="16D3906B">
        <w:tc>
          <w:tcPr>
            <w:tcW w:w="4148" w:type="dxa"/>
            <w:gridSpan w:val="2"/>
            <w:tcBorders>
              <w:top w:val="single" w:sz="4" w:space="0" w:color="000000"/>
              <w:left w:val="single" w:sz="4" w:space="0" w:color="000000"/>
              <w:bottom w:val="single" w:sz="4" w:space="0" w:color="000000"/>
              <w:right w:val="single" w:sz="4" w:space="0" w:color="000000"/>
            </w:tcBorders>
          </w:tcPr>
          <w:p w14:paraId="638D9207" w14:textId="3817D95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9280BCE" w14:textId="5D4763FC" w:rsidR="00D91F72" w:rsidRDefault="00E53301">
            <w:pPr>
              <w:rPr>
                <w:sz w:val="20"/>
                <w:szCs w:val="20"/>
              </w:rPr>
            </w:pPr>
            <w:r>
              <w:rPr>
                <w:rFonts w:hint="eastAsia"/>
                <w:sz w:val="20"/>
                <w:szCs w:val="20"/>
              </w:rPr>
              <w:t>黑盒测试</w:t>
            </w:r>
          </w:p>
        </w:tc>
      </w:tr>
      <w:tr w:rsidR="00D91F72" w14:paraId="52DAE5C2" w14:textId="61532E9D">
        <w:tc>
          <w:tcPr>
            <w:tcW w:w="4148" w:type="dxa"/>
            <w:gridSpan w:val="2"/>
            <w:tcBorders>
              <w:top w:val="single" w:sz="4" w:space="0" w:color="000000"/>
              <w:left w:val="single" w:sz="4" w:space="0" w:color="000000"/>
              <w:bottom w:val="single" w:sz="4" w:space="0" w:color="000000"/>
              <w:right w:val="single" w:sz="4" w:space="0" w:color="000000"/>
            </w:tcBorders>
          </w:tcPr>
          <w:p w14:paraId="2E7207CE" w14:textId="46CA396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7A227BA" w14:textId="0A57B1F8" w:rsidR="00D91F72" w:rsidRDefault="00E53301">
            <w:pPr>
              <w:rPr>
                <w:sz w:val="20"/>
                <w:szCs w:val="20"/>
              </w:rPr>
            </w:pPr>
            <w:r>
              <w:rPr>
                <w:rFonts w:hint="eastAsia"/>
                <w:sz w:val="20"/>
                <w:szCs w:val="20"/>
              </w:rPr>
              <w:t>修改密码</w:t>
            </w:r>
          </w:p>
        </w:tc>
      </w:tr>
      <w:tr w:rsidR="00D91F72" w14:paraId="60CE5D4D" w14:textId="516BB31E">
        <w:tc>
          <w:tcPr>
            <w:tcW w:w="4148" w:type="dxa"/>
            <w:gridSpan w:val="2"/>
            <w:tcBorders>
              <w:top w:val="single" w:sz="4" w:space="0" w:color="000000"/>
              <w:left w:val="single" w:sz="4" w:space="0" w:color="000000"/>
              <w:bottom w:val="single" w:sz="4" w:space="0" w:color="000000"/>
              <w:right w:val="single" w:sz="4" w:space="0" w:color="000000"/>
            </w:tcBorders>
          </w:tcPr>
          <w:p w14:paraId="32AD1F7D" w14:textId="0657199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69DDA59" w14:textId="3C883BD2" w:rsidR="00D91F72" w:rsidRDefault="00E53301">
            <w:pPr>
              <w:rPr>
                <w:sz w:val="20"/>
                <w:szCs w:val="20"/>
              </w:rPr>
            </w:pPr>
            <w:r>
              <w:rPr>
                <w:rFonts w:hint="eastAsia"/>
                <w:sz w:val="20"/>
                <w:szCs w:val="20"/>
              </w:rPr>
              <w:t>用户登录后进入个人中心界面，并在修改密码中输入旧密码</w:t>
            </w:r>
          </w:p>
        </w:tc>
      </w:tr>
      <w:tr w:rsidR="00D91F72" w14:paraId="1ACB2948" w14:textId="22AD2B70">
        <w:tc>
          <w:tcPr>
            <w:tcW w:w="4148" w:type="dxa"/>
            <w:gridSpan w:val="2"/>
            <w:tcBorders>
              <w:top w:val="single" w:sz="4" w:space="0" w:color="000000"/>
              <w:left w:val="single" w:sz="4" w:space="0" w:color="000000"/>
              <w:bottom w:val="single" w:sz="4" w:space="0" w:color="000000"/>
              <w:right w:val="single" w:sz="4" w:space="0" w:color="000000"/>
            </w:tcBorders>
          </w:tcPr>
          <w:p w14:paraId="67DE2C0F" w14:textId="0034333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14D3A87" w14:textId="6923EFA3" w:rsidR="00D91F72" w:rsidRDefault="00E53301">
            <w:pPr>
              <w:rPr>
                <w:sz w:val="20"/>
                <w:szCs w:val="20"/>
              </w:rPr>
            </w:pPr>
            <w:r>
              <w:rPr>
                <w:rFonts w:hint="eastAsia"/>
                <w:sz w:val="20"/>
                <w:szCs w:val="20"/>
              </w:rPr>
              <w:t>测试用户是否能正常进入个人中心界面，并在修改密码中输入旧密码</w:t>
            </w:r>
          </w:p>
        </w:tc>
      </w:tr>
      <w:tr w:rsidR="00D91F72" w14:paraId="26A7B321" w14:textId="63F8CD3E">
        <w:trPr>
          <w:trHeight w:val="1445"/>
        </w:trPr>
        <w:tc>
          <w:tcPr>
            <w:tcW w:w="8296" w:type="dxa"/>
            <w:gridSpan w:val="3"/>
            <w:tcBorders>
              <w:top w:val="single" w:sz="4" w:space="0" w:color="000000"/>
              <w:left w:val="single" w:sz="4" w:space="0" w:color="000000"/>
              <w:right w:val="single" w:sz="4" w:space="0" w:color="000000"/>
            </w:tcBorders>
          </w:tcPr>
          <w:p w14:paraId="7EFB79A2" w14:textId="023C4E81" w:rsidR="00D91F72" w:rsidRDefault="00E53301">
            <w:pPr>
              <w:rPr>
                <w:sz w:val="20"/>
                <w:szCs w:val="20"/>
              </w:rPr>
            </w:pPr>
            <w:r>
              <w:rPr>
                <w:rFonts w:hint="eastAsia"/>
                <w:sz w:val="20"/>
                <w:szCs w:val="20"/>
              </w:rPr>
              <w:t>初始条件和背景：</w:t>
            </w:r>
          </w:p>
          <w:p w14:paraId="10762AD3" w14:textId="736C8FBE" w:rsidR="00D91F72" w:rsidRDefault="00E53301">
            <w:pPr>
              <w:rPr>
                <w:sz w:val="20"/>
                <w:szCs w:val="20"/>
              </w:rPr>
            </w:pPr>
            <w:r>
              <w:rPr>
                <w:rFonts w:hint="eastAsia"/>
                <w:sz w:val="20"/>
                <w:szCs w:val="20"/>
              </w:rPr>
              <w:t>系统：PC端</w:t>
            </w:r>
          </w:p>
          <w:p w14:paraId="20559494" w14:textId="271F942C" w:rsidR="00D91F72" w:rsidRDefault="00E53301">
            <w:pPr>
              <w:rPr>
                <w:sz w:val="20"/>
                <w:szCs w:val="20"/>
              </w:rPr>
            </w:pPr>
            <w:r>
              <w:rPr>
                <w:rFonts w:hint="eastAsia"/>
                <w:sz w:val="20"/>
                <w:szCs w:val="20"/>
              </w:rPr>
              <w:t>浏览器：C</w:t>
            </w:r>
            <w:r>
              <w:rPr>
                <w:sz w:val="20"/>
                <w:szCs w:val="20"/>
              </w:rPr>
              <w:t>hrome</w:t>
            </w:r>
          </w:p>
          <w:p w14:paraId="0E31C6E3" w14:textId="479616E3" w:rsidR="00D91F72" w:rsidRDefault="00E53301">
            <w:pPr>
              <w:rPr>
                <w:sz w:val="20"/>
                <w:szCs w:val="20"/>
              </w:rPr>
            </w:pPr>
            <w:r>
              <w:rPr>
                <w:rFonts w:hint="eastAsia"/>
                <w:sz w:val="20"/>
                <w:szCs w:val="20"/>
              </w:rPr>
              <w:t>注释：无</w:t>
            </w:r>
          </w:p>
        </w:tc>
      </w:tr>
      <w:tr w:rsidR="00D91F72" w14:paraId="6731E4FE" w14:textId="5563607A">
        <w:trPr>
          <w:trHeight w:val="392"/>
        </w:trPr>
        <w:tc>
          <w:tcPr>
            <w:tcW w:w="2155" w:type="dxa"/>
            <w:tcBorders>
              <w:top w:val="single" w:sz="4" w:space="0" w:color="000000"/>
              <w:left w:val="single" w:sz="4" w:space="0" w:color="000000"/>
              <w:bottom w:val="single" w:sz="4" w:space="0" w:color="000000"/>
              <w:right w:val="single" w:sz="4" w:space="0" w:color="000000"/>
            </w:tcBorders>
          </w:tcPr>
          <w:p w14:paraId="0A8FC977" w14:textId="5F7FC44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3090DA" w14:textId="2436623C" w:rsidR="00D91F72" w:rsidRDefault="00E53301">
            <w:pPr>
              <w:rPr>
                <w:sz w:val="20"/>
                <w:szCs w:val="20"/>
              </w:rPr>
            </w:pPr>
            <w:r>
              <w:rPr>
                <w:rFonts w:hint="eastAsia"/>
                <w:sz w:val="20"/>
                <w:szCs w:val="20"/>
              </w:rPr>
              <w:t>预期结果</w:t>
            </w:r>
          </w:p>
        </w:tc>
      </w:tr>
      <w:tr w:rsidR="00D91F72" w14:paraId="6E2D1A03" w14:textId="3424015D">
        <w:trPr>
          <w:trHeight w:val="392"/>
        </w:trPr>
        <w:tc>
          <w:tcPr>
            <w:tcW w:w="2155" w:type="dxa"/>
            <w:tcBorders>
              <w:top w:val="single" w:sz="4" w:space="0" w:color="000000"/>
              <w:left w:val="single" w:sz="4" w:space="0" w:color="000000"/>
              <w:bottom w:val="single" w:sz="4" w:space="0" w:color="000000"/>
              <w:right w:val="single" w:sz="4" w:space="0" w:color="000000"/>
            </w:tcBorders>
          </w:tcPr>
          <w:p w14:paraId="002AD066" w14:textId="0BFB0D5B" w:rsidR="00D91F72" w:rsidRDefault="00E53301">
            <w:pPr>
              <w:rPr>
                <w:sz w:val="20"/>
                <w:szCs w:val="20"/>
              </w:rPr>
            </w:pPr>
            <w:r>
              <w:rPr>
                <w:rFonts w:hint="eastAsia"/>
                <w:sz w:val="20"/>
                <w:szCs w:val="20"/>
              </w:rPr>
              <w:t>假设正确的旧密码为：123456</w:t>
            </w:r>
          </w:p>
          <w:p w14:paraId="058990A8" w14:textId="52A41D63" w:rsidR="00D91F72" w:rsidRDefault="00E53301">
            <w:pPr>
              <w:rPr>
                <w:sz w:val="20"/>
                <w:szCs w:val="20"/>
              </w:rPr>
            </w:pPr>
            <w:r>
              <w:rPr>
                <w:rFonts w:hint="eastAsia"/>
                <w:sz w:val="20"/>
                <w:szCs w:val="20"/>
              </w:rPr>
              <w:t>输入旧密码: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097F27F8" w14:textId="3EC8B066" w:rsidR="00D91F72" w:rsidRDefault="00E53301">
            <w:pPr>
              <w:rPr>
                <w:sz w:val="20"/>
                <w:szCs w:val="20"/>
              </w:rPr>
            </w:pPr>
            <w:r>
              <w:rPr>
                <w:rFonts w:hint="eastAsia"/>
                <w:sz w:val="20"/>
                <w:szCs w:val="20"/>
              </w:rPr>
              <w:t>保存成功</w:t>
            </w:r>
          </w:p>
        </w:tc>
      </w:tr>
      <w:tr w:rsidR="00D91F72" w14:paraId="02DF586D" w14:textId="7A3E4093">
        <w:trPr>
          <w:trHeight w:val="392"/>
        </w:trPr>
        <w:tc>
          <w:tcPr>
            <w:tcW w:w="2155" w:type="dxa"/>
            <w:tcBorders>
              <w:top w:val="single" w:sz="4" w:space="0" w:color="000000"/>
              <w:left w:val="single" w:sz="4" w:space="0" w:color="000000"/>
              <w:bottom w:val="single" w:sz="4" w:space="0" w:color="000000"/>
              <w:right w:val="single" w:sz="4" w:space="0" w:color="000000"/>
            </w:tcBorders>
          </w:tcPr>
          <w:p w14:paraId="534BD299" w14:textId="54A232A0" w:rsidR="00D91F72" w:rsidRDefault="00E53301">
            <w:pPr>
              <w:rPr>
                <w:sz w:val="20"/>
                <w:szCs w:val="20"/>
              </w:rPr>
            </w:pPr>
            <w:r>
              <w:rPr>
                <w:rFonts w:hint="eastAsia"/>
                <w:sz w:val="20"/>
                <w:szCs w:val="20"/>
              </w:rPr>
              <w:t>假设正确的旧密码为：123456</w:t>
            </w:r>
          </w:p>
          <w:p w14:paraId="1EDB1039" w14:textId="3061B1A0" w:rsidR="00D91F72" w:rsidRDefault="00E53301">
            <w:pPr>
              <w:rPr>
                <w:sz w:val="20"/>
                <w:szCs w:val="20"/>
              </w:rPr>
            </w:pPr>
            <w:r>
              <w:rPr>
                <w:rFonts w:hint="eastAsia"/>
                <w:sz w:val="20"/>
                <w:szCs w:val="20"/>
              </w:rPr>
              <w:t>输入旧密码:</w:t>
            </w:r>
            <w:r>
              <w:rPr>
                <w:sz w:val="20"/>
                <w:szCs w:val="20"/>
              </w:rPr>
              <w:t>12345</w:t>
            </w:r>
            <w:r>
              <w:rPr>
                <w:rFonts w:hint="eastAsia"/>
                <w:sz w:val="20"/>
                <w:szCs w:val="20"/>
              </w:rPr>
              <w:t>7</w:t>
            </w:r>
          </w:p>
        </w:tc>
        <w:tc>
          <w:tcPr>
            <w:tcW w:w="6141" w:type="dxa"/>
            <w:gridSpan w:val="2"/>
            <w:tcBorders>
              <w:top w:val="single" w:sz="4" w:space="0" w:color="000000"/>
              <w:left w:val="single" w:sz="4" w:space="0" w:color="000000"/>
              <w:bottom w:val="single" w:sz="4" w:space="0" w:color="000000"/>
              <w:right w:val="single" w:sz="4" w:space="0" w:color="000000"/>
            </w:tcBorders>
          </w:tcPr>
          <w:p w14:paraId="550A2FF9" w14:textId="16B35E88" w:rsidR="00D91F72" w:rsidRDefault="00E53301">
            <w:pPr>
              <w:rPr>
                <w:sz w:val="20"/>
                <w:szCs w:val="20"/>
              </w:rPr>
            </w:pPr>
            <w:r>
              <w:rPr>
                <w:rFonts w:hint="eastAsia"/>
                <w:sz w:val="20"/>
                <w:szCs w:val="20"/>
              </w:rPr>
              <w:t>提示旧密码错误</w:t>
            </w:r>
          </w:p>
        </w:tc>
      </w:tr>
      <w:tr w:rsidR="00D91F72" w14:paraId="1CA1F19F" w14:textId="16B10A52">
        <w:trPr>
          <w:trHeight w:val="392"/>
        </w:trPr>
        <w:tc>
          <w:tcPr>
            <w:tcW w:w="2155" w:type="dxa"/>
            <w:tcBorders>
              <w:top w:val="single" w:sz="4" w:space="0" w:color="000000"/>
              <w:left w:val="single" w:sz="4" w:space="0" w:color="000000"/>
              <w:bottom w:val="single" w:sz="4" w:space="0" w:color="000000"/>
              <w:right w:val="single" w:sz="4" w:space="0" w:color="000000"/>
            </w:tcBorders>
          </w:tcPr>
          <w:p w14:paraId="4D4FEF77" w14:textId="7258812A" w:rsidR="00D91F72" w:rsidRDefault="00E53301">
            <w:pPr>
              <w:rPr>
                <w:sz w:val="20"/>
                <w:szCs w:val="20"/>
              </w:rPr>
            </w:pPr>
            <w:r>
              <w:rPr>
                <w:rFonts w:hint="eastAsia"/>
                <w:sz w:val="20"/>
                <w:szCs w:val="20"/>
              </w:rPr>
              <w:t>假设正确的旧密码为：123456</w:t>
            </w:r>
          </w:p>
          <w:p w14:paraId="0EA285F9" w14:textId="729602A9" w:rsidR="00D91F72" w:rsidRDefault="00E53301">
            <w:pPr>
              <w:rPr>
                <w:sz w:val="20"/>
                <w:szCs w:val="20"/>
              </w:rPr>
            </w:pPr>
            <w:r>
              <w:rPr>
                <w:rFonts w:hint="eastAsia"/>
                <w:sz w:val="20"/>
                <w:szCs w:val="20"/>
              </w:rPr>
              <w:t>输入旧密码: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0BFA4E7E" w14:textId="5C7885C7" w:rsidR="00D91F72" w:rsidRDefault="00E53301">
            <w:pPr>
              <w:rPr>
                <w:sz w:val="20"/>
                <w:szCs w:val="20"/>
              </w:rPr>
            </w:pPr>
            <w:r>
              <w:rPr>
                <w:rFonts w:hint="eastAsia"/>
                <w:sz w:val="20"/>
                <w:szCs w:val="20"/>
              </w:rPr>
              <w:t>提示请填写旧密码</w:t>
            </w:r>
          </w:p>
        </w:tc>
      </w:tr>
      <w:tr w:rsidR="00D91F72" w14:paraId="63377515" w14:textId="0CE1E0F4">
        <w:trPr>
          <w:trHeight w:val="392"/>
        </w:trPr>
        <w:tc>
          <w:tcPr>
            <w:tcW w:w="2155" w:type="dxa"/>
            <w:tcBorders>
              <w:top w:val="single" w:sz="4" w:space="0" w:color="000000"/>
              <w:left w:val="single" w:sz="4" w:space="0" w:color="000000"/>
              <w:bottom w:val="single" w:sz="4" w:space="0" w:color="000000"/>
              <w:right w:val="single" w:sz="4" w:space="0" w:color="000000"/>
            </w:tcBorders>
          </w:tcPr>
          <w:p w14:paraId="0BBF1CEF" w14:textId="20E5BC4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C5AAD5" w14:textId="28743354" w:rsidR="00D91F72" w:rsidRDefault="00D91F72">
            <w:pPr>
              <w:rPr>
                <w:sz w:val="20"/>
                <w:szCs w:val="20"/>
              </w:rPr>
            </w:pPr>
          </w:p>
        </w:tc>
      </w:tr>
    </w:tbl>
    <w:p w14:paraId="6193A050" w14:textId="507FB666" w:rsidR="00D91F72" w:rsidRDefault="00D91F72"/>
    <w:p w14:paraId="7779F64D" w14:textId="69B57BC0" w:rsidR="00D91F72" w:rsidRDefault="00E53301">
      <w:r>
        <w:br w:type="page"/>
      </w:r>
    </w:p>
    <w:p w14:paraId="1CEACEA0" w14:textId="725951A9" w:rsidR="00D91F72" w:rsidRDefault="00D91F72"/>
    <w:p w14:paraId="7705A444" w14:textId="4BE8B206" w:rsidR="00D91F72" w:rsidRDefault="00E53301">
      <w:pPr>
        <w:pStyle w:val="a1"/>
      </w:pPr>
      <w:bookmarkStart w:id="66" w:name="_Toc533374755"/>
      <w:r>
        <w:rPr>
          <w:rFonts w:hint="eastAsia"/>
        </w:rPr>
        <w:t>输入新密码</w:t>
      </w:r>
      <w:bookmarkEnd w:id="66"/>
    </w:p>
    <w:tbl>
      <w:tblPr>
        <w:tblStyle w:val="15"/>
        <w:tblW w:w="8296" w:type="dxa"/>
        <w:tblLayout w:type="fixed"/>
        <w:tblLook w:val="04A0" w:firstRow="1" w:lastRow="0" w:firstColumn="1" w:lastColumn="0" w:noHBand="0" w:noVBand="1"/>
      </w:tblPr>
      <w:tblGrid>
        <w:gridCol w:w="2155"/>
        <w:gridCol w:w="1993"/>
        <w:gridCol w:w="4148"/>
      </w:tblGrid>
      <w:tr w:rsidR="00D91F72" w14:paraId="460575C1" w14:textId="557AE868">
        <w:tc>
          <w:tcPr>
            <w:tcW w:w="4148" w:type="dxa"/>
            <w:gridSpan w:val="2"/>
            <w:tcBorders>
              <w:top w:val="single" w:sz="4" w:space="0" w:color="000000"/>
              <w:left w:val="single" w:sz="4" w:space="0" w:color="000000"/>
              <w:bottom w:val="single" w:sz="4" w:space="0" w:color="000000"/>
              <w:right w:val="single" w:sz="4" w:space="0" w:color="000000"/>
            </w:tcBorders>
          </w:tcPr>
          <w:p w14:paraId="2E7BC43C" w14:textId="64A506A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D23EB44" w14:textId="6975564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w:t>
            </w:r>
          </w:p>
        </w:tc>
      </w:tr>
      <w:tr w:rsidR="00D91F72" w14:paraId="09E4F45F" w14:textId="4ABCE0B9">
        <w:tc>
          <w:tcPr>
            <w:tcW w:w="4148" w:type="dxa"/>
            <w:gridSpan w:val="2"/>
            <w:tcBorders>
              <w:top w:val="single" w:sz="4" w:space="0" w:color="000000"/>
              <w:left w:val="single" w:sz="4" w:space="0" w:color="000000"/>
              <w:bottom w:val="single" w:sz="4" w:space="0" w:color="000000"/>
              <w:right w:val="single" w:sz="4" w:space="0" w:color="000000"/>
            </w:tcBorders>
          </w:tcPr>
          <w:p w14:paraId="5A835616" w14:textId="23FF6F4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B8A762F" w14:textId="2AF316C2" w:rsidR="00D91F72" w:rsidRDefault="00E53301">
            <w:pPr>
              <w:rPr>
                <w:sz w:val="20"/>
                <w:szCs w:val="20"/>
              </w:rPr>
            </w:pPr>
            <w:r>
              <w:rPr>
                <w:rFonts w:hint="eastAsia"/>
                <w:sz w:val="20"/>
                <w:szCs w:val="20"/>
              </w:rPr>
              <w:t>输入新密码</w:t>
            </w:r>
          </w:p>
        </w:tc>
      </w:tr>
      <w:tr w:rsidR="00D91F72" w14:paraId="4DCF09E3" w14:textId="6B40E9F7">
        <w:tc>
          <w:tcPr>
            <w:tcW w:w="4148" w:type="dxa"/>
            <w:gridSpan w:val="2"/>
            <w:tcBorders>
              <w:top w:val="single" w:sz="4" w:space="0" w:color="000000"/>
              <w:left w:val="single" w:sz="4" w:space="0" w:color="000000"/>
              <w:bottom w:val="single" w:sz="4" w:space="0" w:color="000000"/>
              <w:right w:val="single" w:sz="4" w:space="0" w:color="000000"/>
            </w:tcBorders>
          </w:tcPr>
          <w:p w14:paraId="2F7F8767" w14:textId="4160617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7A384F" w14:textId="610A8298" w:rsidR="00D91F72" w:rsidRDefault="00E53301">
            <w:pPr>
              <w:rPr>
                <w:sz w:val="20"/>
                <w:szCs w:val="20"/>
              </w:rPr>
            </w:pPr>
            <w:r>
              <w:rPr>
                <w:rFonts w:hint="eastAsia"/>
                <w:sz w:val="20"/>
                <w:szCs w:val="20"/>
              </w:rPr>
              <w:t>输入新密码</w:t>
            </w:r>
          </w:p>
        </w:tc>
      </w:tr>
      <w:tr w:rsidR="00D91F72" w14:paraId="56FFD9F2" w14:textId="4742188D">
        <w:tc>
          <w:tcPr>
            <w:tcW w:w="4148" w:type="dxa"/>
            <w:gridSpan w:val="2"/>
            <w:tcBorders>
              <w:top w:val="single" w:sz="4" w:space="0" w:color="000000"/>
              <w:left w:val="single" w:sz="4" w:space="0" w:color="000000"/>
              <w:bottom w:val="single" w:sz="4" w:space="0" w:color="000000"/>
              <w:right w:val="single" w:sz="4" w:space="0" w:color="000000"/>
            </w:tcBorders>
          </w:tcPr>
          <w:p w14:paraId="1ABB257B" w14:textId="6167EEF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8999543" w14:textId="2F180344" w:rsidR="00D91F72" w:rsidRDefault="00E53301">
            <w:pPr>
              <w:rPr>
                <w:sz w:val="20"/>
                <w:szCs w:val="20"/>
              </w:rPr>
            </w:pPr>
            <w:r>
              <w:rPr>
                <w:rFonts w:hint="eastAsia"/>
                <w:sz w:val="20"/>
                <w:szCs w:val="20"/>
              </w:rPr>
              <w:t>注册用户</w:t>
            </w:r>
          </w:p>
        </w:tc>
      </w:tr>
      <w:tr w:rsidR="00D91F72" w14:paraId="0B228082" w14:textId="0DC1B9EC">
        <w:tc>
          <w:tcPr>
            <w:tcW w:w="4148" w:type="dxa"/>
            <w:gridSpan w:val="2"/>
            <w:tcBorders>
              <w:top w:val="single" w:sz="4" w:space="0" w:color="000000"/>
              <w:left w:val="single" w:sz="4" w:space="0" w:color="000000"/>
              <w:bottom w:val="single" w:sz="4" w:space="0" w:color="000000"/>
              <w:right w:val="single" w:sz="4" w:space="0" w:color="000000"/>
            </w:tcBorders>
          </w:tcPr>
          <w:p w14:paraId="3058F201" w14:textId="2837DF2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F48E914" w14:textId="4C4BA9E6" w:rsidR="00D91F72" w:rsidRDefault="00E53301">
            <w:pPr>
              <w:rPr>
                <w:sz w:val="20"/>
                <w:szCs w:val="20"/>
              </w:rPr>
            </w:pPr>
            <w:r>
              <w:rPr>
                <w:rFonts w:hint="eastAsia"/>
                <w:sz w:val="20"/>
                <w:szCs w:val="20"/>
              </w:rPr>
              <w:t>黑盒测试</w:t>
            </w:r>
          </w:p>
        </w:tc>
      </w:tr>
      <w:tr w:rsidR="00D91F72" w14:paraId="1E29D09E" w14:textId="36F84B23">
        <w:tc>
          <w:tcPr>
            <w:tcW w:w="4148" w:type="dxa"/>
            <w:gridSpan w:val="2"/>
            <w:tcBorders>
              <w:top w:val="single" w:sz="4" w:space="0" w:color="000000"/>
              <w:left w:val="single" w:sz="4" w:space="0" w:color="000000"/>
              <w:bottom w:val="single" w:sz="4" w:space="0" w:color="000000"/>
              <w:right w:val="single" w:sz="4" w:space="0" w:color="000000"/>
            </w:tcBorders>
          </w:tcPr>
          <w:p w14:paraId="45A89F58" w14:textId="77503C5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0F5BB92" w14:textId="6F0892E5" w:rsidR="00D91F72" w:rsidRDefault="00E53301">
            <w:pPr>
              <w:rPr>
                <w:sz w:val="20"/>
                <w:szCs w:val="20"/>
              </w:rPr>
            </w:pPr>
            <w:r>
              <w:rPr>
                <w:rFonts w:hint="eastAsia"/>
                <w:sz w:val="20"/>
                <w:szCs w:val="20"/>
              </w:rPr>
              <w:t>修改密码</w:t>
            </w:r>
          </w:p>
        </w:tc>
      </w:tr>
      <w:tr w:rsidR="00D91F72" w14:paraId="33464DD3" w14:textId="732C8954">
        <w:tc>
          <w:tcPr>
            <w:tcW w:w="4148" w:type="dxa"/>
            <w:gridSpan w:val="2"/>
            <w:tcBorders>
              <w:top w:val="single" w:sz="4" w:space="0" w:color="000000"/>
              <w:left w:val="single" w:sz="4" w:space="0" w:color="000000"/>
              <w:bottom w:val="single" w:sz="4" w:space="0" w:color="000000"/>
              <w:right w:val="single" w:sz="4" w:space="0" w:color="000000"/>
            </w:tcBorders>
          </w:tcPr>
          <w:p w14:paraId="45350B8C" w14:textId="09FEDDA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08E502" w14:textId="6D44603A" w:rsidR="00D91F72" w:rsidRDefault="00E53301">
            <w:pPr>
              <w:rPr>
                <w:sz w:val="20"/>
                <w:szCs w:val="20"/>
              </w:rPr>
            </w:pPr>
            <w:r>
              <w:rPr>
                <w:rFonts w:hint="eastAsia"/>
                <w:sz w:val="20"/>
                <w:szCs w:val="20"/>
              </w:rPr>
              <w:t>用户登录后进入个人中心界面，并在修改密码中输入新密码</w:t>
            </w:r>
          </w:p>
        </w:tc>
      </w:tr>
      <w:tr w:rsidR="00D91F72" w14:paraId="16B87F13" w14:textId="4B774E5F">
        <w:tc>
          <w:tcPr>
            <w:tcW w:w="4148" w:type="dxa"/>
            <w:gridSpan w:val="2"/>
            <w:tcBorders>
              <w:top w:val="single" w:sz="4" w:space="0" w:color="000000"/>
              <w:left w:val="single" w:sz="4" w:space="0" w:color="000000"/>
              <w:bottom w:val="single" w:sz="4" w:space="0" w:color="000000"/>
              <w:right w:val="single" w:sz="4" w:space="0" w:color="000000"/>
            </w:tcBorders>
          </w:tcPr>
          <w:p w14:paraId="2B247829" w14:textId="4328525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2294F0" w14:textId="24E39FD4" w:rsidR="00D91F72" w:rsidRDefault="00E53301">
            <w:pPr>
              <w:rPr>
                <w:sz w:val="20"/>
                <w:szCs w:val="20"/>
              </w:rPr>
            </w:pPr>
            <w:r>
              <w:rPr>
                <w:rFonts w:hint="eastAsia"/>
                <w:sz w:val="20"/>
                <w:szCs w:val="20"/>
              </w:rPr>
              <w:t>测试用户是否能正常进入个人中心界面，并在修改密码中输入新密码</w:t>
            </w:r>
          </w:p>
        </w:tc>
      </w:tr>
      <w:tr w:rsidR="00D91F72" w14:paraId="28667CE6" w14:textId="534184CB">
        <w:trPr>
          <w:trHeight w:val="1445"/>
        </w:trPr>
        <w:tc>
          <w:tcPr>
            <w:tcW w:w="8296" w:type="dxa"/>
            <w:gridSpan w:val="3"/>
            <w:tcBorders>
              <w:top w:val="single" w:sz="4" w:space="0" w:color="000000"/>
              <w:left w:val="single" w:sz="4" w:space="0" w:color="000000"/>
              <w:right w:val="single" w:sz="4" w:space="0" w:color="000000"/>
            </w:tcBorders>
          </w:tcPr>
          <w:p w14:paraId="3EEFC51C" w14:textId="03B08541" w:rsidR="00D91F72" w:rsidRDefault="00E53301">
            <w:pPr>
              <w:rPr>
                <w:sz w:val="20"/>
                <w:szCs w:val="20"/>
              </w:rPr>
            </w:pPr>
            <w:r>
              <w:rPr>
                <w:rFonts w:hint="eastAsia"/>
                <w:sz w:val="20"/>
                <w:szCs w:val="20"/>
              </w:rPr>
              <w:t>初始条件和背景：</w:t>
            </w:r>
          </w:p>
          <w:p w14:paraId="0F698869" w14:textId="63B15E79" w:rsidR="00D91F72" w:rsidRDefault="00E53301">
            <w:pPr>
              <w:rPr>
                <w:sz w:val="20"/>
                <w:szCs w:val="20"/>
              </w:rPr>
            </w:pPr>
            <w:r>
              <w:rPr>
                <w:rFonts w:hint="eastAsia"/>
                <w:sz w:val="20"/>
                <w:szCs w:val="20"/>
              </w:rPr>
              <w:t>系统：PC端</w:t>
            </w:r>
          </w:p>
          <w:p w14:paraId="5EA2D153" w14:textId="7CAB3943" w:rsidR="00D91F72" w:rsidRDefault="00E53301">
            <w:pPr>
              <w:rPr>
                <w:sz w:val="20"/>
                <w:szCs w:val="20"/>
              </w:rPr>
            </w:pPr>
            <w:r>
              <w:rPr>
                <w:rFonts w:hint="eastAsia"/>
                <w:sz w:val="20"/>
                <w:szCs w:val="20"/>
              </w:rPr>
              <w:t>浏览器：C</w:t>
            </w:r>
            <w:r>
              <w:rPr>
                <w:sz w:val="20"/>
                <w:szCs w:val="20"/>
              </w:rPr>
              <w:t>hrome</w:t>
            </w:r>
          </w:p>
          <w:p w14:paraId="27454B4C" w14:textId="320DB766" w:rsidR="00D91F72" w:rsidRDefault="00E53301">
            <w:pPr>
              <w:rPr>
                <w:sz w:val="20"/>
                <w:szCs w:val="20"/>
              </w:rPr>
            </w:pPr>
            <w:r>
              <w:rPr>
                <w:rFonts w:hint="eastAsia"/>
                <w:sz w:val="20"/>
                <w:szCs w:val="20"/>
              </w:rPr>
              <w:t>注释：无</w:t>
            </w:r>
          </w:p>
        </w:tc>
      </w:tr>
      <w:tr w:rsidR="00D91F72" w14:paraId="3BFA6323" w14:textId="59E3C05A">
        <w:trPr>
          <w:trHeight w:val="392"/>
        </w:trPr>
        <w:tc>
          <w:tcPr>
            <w:tcW w:w="2155" w:type="dxa"/>
            <w:tcBorders>
              <w:top w:val="single" w:sz="4" w:space="0" w:color="000000"/>
              <w:left w:val="single" w:sz="4" w:space="0" w:color="000000"/>
              <w:bottom w:val="single" w:sz="4" w:space="0" w:color="000000"/>
              <w:right w:val="single" w:sz="4" w:space="0" w:color="000000"/>
            </w:tcBorders>
          </w:tcPr>
          <w:p w14:paraId="7ED258AB" w14:textId="1EA2054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6A0A582" w14:textId="7A13850A" w:rsidR="00D91F72" w:rsidRDefault="00E53301">
            <w:pPr>
              <w:rPr>
                <w:sz w:val="20"/>
                <w:szCs w:val="20"/>
              </w:rPr>
            </w:pPr>
            <w:r>
              <w:rPr>
                <w:rFonts w:hint="eastAsia"/>
                <w:sz w:val="20"/>
                <w:szCs w:val="20"/>
              </w:rPr>
              <w:t>预期结果</w:t>
            </w:r>
          </w:p>
        </w:tc>
      </w:tr>
      <w:tr w:rsidR="00D91F72" w14:paraId="147A709C" w14:textId="0E2B9C28">
        <w:trPr>
          <w:trHeight w:val="392"/>
        </w:trPr>
        <w:tc>
          <w:tcPr>
            <w:tcW w:w="2155" w:type="dxa"/>
            <w:tcBorders>
              <w:top w:val="single" w:sz="4" w:space="0" w:color="000000"/>
              <w:left w:val="single" w:sz="4" w:space="0" w:color="000000"/>
              <w:bottom w:val="single" w:sz="4" w:space="0" w:color="000000"/>
              <w:right w:val="single" w:sz="4" w:space="0" w:color="000000"/>
            </w:tcBorders>
          </w:tcPr>
          <w:p w14:paraId="0FBA19AC" w14:textId="53DAFD10" w:rsidR="00D91F72" w:rsidRDefault="00E53301">
            <w:pPr>
              <w:rPr>
                <w:sz w:val="20"/>
                <w:szCs w:val="20"/>
              </w:rPr>
            </w:pPr>
            <w:r>
              <w:rPr>
                <w:rFonts w:hint="eastAsia"/>
                <w:sz w:val="20"/>
                <w:szCs w:val="20"/>
              </w:rPr>
              <w:t>填写密码：12345</w:t>
            </w:r>
          </w:p>
        </w:tc>
        <w:tc>
          <w:tcPr>
            <w:tcW w:w="6141" w:type="dxa"/>
            <w:gridSpan w:val="2"/>
            <w:tcBorders>
              <w:top w:val="single" w:sz="4" w:space="0" w:color="000000"/>
              <w:left w:val="single" w:sz="4" w:space="0" w:color="000000"/>
              <w:bottom w:val="single" w:sz="4" w:space="0" w:color="000000"/>
              <w:right w:val="single" w:sz="4" w:space="0" w:color="000000"/>
            </w:tcBorders>
          </w:tcPr>
          <w:p w14:paraId="71779ACC" w14:textId="31AE7E2F" w:rsidR="00D91F72" w:rsidRDefault="00E53301">
            <w:pPr>
              <w:rPr>
                <w:sz w:val="20"/>
                <w:szCs w:val="20"/>
              </w:rPr>
            </w:pPr>
            <w:r>
              <w:rPr>
                <w:rFonts w:hint="eastAsia"/>
                <w:sz w:val="20"/>
                <w:szCs w:val="20"/>
              </w:rPr>
              <w:t>提示密码长度为6-16位</w:t>
            </w:r>
          </w:p>
        </w:tc>
      </w:tr>
      <w:tr w:rsidR="00D91F72" w14:paraId="5E79EBD5" w14:textId="03D564B7">
        <w:trPr>
          <w:trHeight w:val="392"/>
        </w:trPr>
        <w:tc>
          <w:tcPr>
            <w:tcW w:w="2155" w:type="dxa"/>
            <w:tcBorders>
              <w:top w:val="single" w:sz="4" w:space="0" w:color="000000"/>
              <w:left w:val="single" w:sz="4" w:space="0" w:color="000000"/>
              <w:bottom w:val="single" w:sz="4" w:space="0" w:color="000000"/>
              <w:right w:val="single" w:sz="4" w:space="0" w:color="000000"/>
            </w:tcBorders>
          </w:tcPr>
          <w:p w14:paraId="383EC4BF" w14:textId="07B2AA3B" w:rsidR="00D91F72" w:rsidRDefault="00E53301">
            <w:pPr>
              <w:rPr>
                <w:sz w:val="20"/>
                <w:szCs w:val="20"/>
              </w:rPr>
            </w:pPr>
            <w:r>
              <w:rPr>
                <w:rFonts w:hint="eastAsia"/>
                <w:sz w:val="20"/>
                <w:szCs w:val="20"/>
              </w:rPr>
              <w:t>填写密码：123~~~~~</w:t>
            </w:r>
          </w:p>
        </w:tc>
        <w:tc>
          <w:tcPr>
            <w:tcW w:w="6141" w:type="dxa"/>
            <w:gridSpan w:val="2"/>
            <w:tcBorders>
              <w:top w:val="single" w:sz="4" w:space="0" w:color="000000"/>
              <w:left w:val="single" w:sz="4" w:space="0" w:color="000000"/>
              <w:bottom w:val="single" w:sz="4" w:space="0" w:color="000000"/>
              <w:right w:val="single" w:sz="4" w:space="0" w:color="000000"/>
            </w:tcBorders>
          </w:tcPr>
          <w:p w14:paraId="5B0EB671" w14:textId="6BAA6AF0" w:rsidR="00D91F72" w:rsidRDefault="00E53301">
            <w:pPr>
              <w:rPr>
                <w:sz w:val="20"/>
                <w:szCs w:val="20"/>
              </w:rPr>
            </w:pPr>
            <w:r>
              <w:rPr>
                <w:rFonts w:hint="eastAsia"/>
                <w:sz w:val="20"/>
                <w:szCs w:val="20"/>
              </w:rPr>
              <w:t>提示密码只能包括大小写字母和数字</w:t>
            </w:r>
          </w:p>
        </w:tc>
      </w:tr>
      <w:tr w:rsidR="00D91F72" w14:paraId="42898B70" w14:textId="4F174FFC">
        <w:trPr>
          <w:trHeight w:val="392"/>
        </w:trPr>
        <w:tc>
          <w:tcPr>
            <w:tcW w:w="2155" w:type="dxa"/>
            <w:tcBorders>
              <w:top w:val="single" w:sz="4" w:space="0" w:color="000000"/>
              <w:left w:val="single" w:sz="4" w:space="0" w:color="000000"/>
              <w:bottom w:val="single" w:sz="4" w:space="0" w:color="000000"/>
              <w:right w:val="single" w:sz="4" w:space="0" w:color="000000"/>
            </w:tcBorders>
          </w:tcPr>
          <w:p w14:paraId="065941F8" w14:textId="41D7C3B3" w:rsidR="00D91F72" w:rsidRDefault="00E53301">
            <w:pPr>
              <w:rPr>
                <w:sz w:val="20"/>
                <w:szCs w:val="20"/>
              </w:rPr>
            </w:pPr>
            <w:r>
              <w:rPr>
                <w:rFonts w:hint="eastAsia"/>
                <w:sz w:val="20"/>
                <w:szCs w:val="20"/>
              </w:rPr>
              <w:t>填写密码：a</w:t>
            </w:r>
            <w:r>
              <w:rPr>
                <w:sz w:val="20"/>
                <w:szCs w:val="20"/>
              </w:rPr>
              <w:t>bcd123</w:t>
            </w:r>
          </w:p>
        </w:tc>
        <w:tc>
          <w:tcPr>
            <w:tcW w:w="6141" w:type="dxa"/>
            <w:gridSpan w:val="2"/>
            <w:tcBorders>
              <w:top w:val="single" w:sz="4" w:space="0" w:color="000000"/>
              <w:left w:val="single" w:sz="4" w:space="0" w:color="000000"/>
              <w:bottom w:val="single" w:sz="4" w:space="0" w:color="000000"/>
              <w:right w:val="single" w:sz="4" w:space="0" w:color="000000"/>
            </w:tcBorders>
          </w:tcPr>
          <w:p w14:paraId="294476AD" w14:textId="55483B49" w:rsidR="00D91F72" w:rsidRDefault="00E53301">
            <w:pPr>
              <w:rPr>
                <w:sz w:val="20"/>
                <w:szCs w:val="20"/>
              </w:rPr>
            </w:pPr>
            <w:r>
              <w:rPr>
                <w:rFonts w:hint="eastAsia"/>
                <w:sz w:val="20"/>
                <w:szCs w:val="20"/>
              </w:rPr>
              <w:t>保存成功</w:t>
            </w:r>
          </w:p>
        </w:tc>
      </w:tr>
      <w:tr w:rsidR="00D91F72" w14:paraId="083B0F0A" w14:textId="6C894FCC">
        <w:trPr>
          <w:trHeight w:val="392"/>
        </w:trPr>
        <w:tc>
          <w:tcPr>
            <w:tcW w:w="2155" w:type="dxa"/>
            <w:tcBorders>
              <w:top w:val="single" w:sz="4" w:space="0" w:color="000000"/>
              <w:left w:val="single" w:sz="4" w:space="0" w:color="000000"/>
              <w:bottom w:val="single" w:sz="4" w:space="0" w:color="000000"/>
              <w:right w:val="single" w:sz="4" w:space="0" w:color="000000"/>
            </w:tcBorders>
          </w:tcPr>
          <w:p w14:paraId="31B71131" w14:textId="559C383E" w:rsidR="00D91F72" w:rsidRDefault="00E53301">
            <w:pPr>
              <w:rPr>
                <w:sz w:val="20"/>
                <w:szCs w:val="20"/>
              </w:rPr>
            </w:pPr>
            <w:r>
              <w:rPr>
                <w:rFonts w:hint="eastAsia"/>
                <w:sz w:val="20"/>
                <w:szCs w:val="20"/>
              </w:rPr>
              <w:t>填写密码：a</w:t>
            </w:r>
            <w:r>
              <w:rPr>
                <w:sz w:val="20"/>
                <w:szCs w:val="20"/>
              </w:rPr>
              <w:t>aaaaaaaaaaaaaa</w:t>
            </w:r>
          </w:p>
          <w:p w14:paraId="571B65E8" w14:textId="12F91C58" w:rsidR="00D91F72" w:rsidRDefault="00E53301">
            <w:pPr>
              <w:rPr>
                <w:sz w:val="20"/>
                <w:szCs w:val="20"/>
              </w:rPr>
            </w:pPr>
            <w:r>
              <w:rPr>
                <w:sz w:val="20"/>
                <w:szCs w:val="20"/>
              </w:rPr>
              <w:t>Aaaaaaaaaaaaaa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51215EB4" w14:textId="5FF59CB2" w:rsidR="00D91F72" w:rsidRDefault="00E53301">
            <w:pPr>
              <w:rPr>
                <w:sz w:val="20"/>
                <w:szCs w:val="20"/>
              </w:rPr>
            </w:pPr>
            <w:r>
              <w:rPr>
                <w:rFonts w:hint="eastAsia"/>
                <w:sz w:val="20"/>
                <w:szCs w:val="20"/>
              </w:rPr>
              <w:t>提示密码长度为6-16位</w:t>
            </w:r>
          </w:p>
        </w:tc>
      </w:tr>
    </w:tbl>
    <w:p w14:paraId="5CBC9878" w14:textId="6AC73DF7" w:rsidR="00D91F72" w:rsidRDefault="00D91F72"/>
    <w:p w14:paraId="4A322961" w14:textId="5A345F58" w:rsidR="00D91F72" w:rsidRDefault="00E53301">
      <w:r>
        <w:br w:type="page"/>
      </w:r>
    </w:p>
    <w:p w14:paraId="016A5CC3" w14:textId="263AAC21" w:rsidR="00D91F72" w:rsidRDefault="00D91F72"/>
    <w:p w14:paraId="6875553E" w14:textId="3C2BD4B3" w:rsidR="00D91F72" w:rsidRDefault="00E53301">
      <w:pPr>
        <w:pStyle w:val="a1"/>
      </w:pPr>
      <w:bookmarkStart w:id="67" w:name="_Toc533374756"/>
      <w:r>
        <w:rPr>
          <w:rFonts w:hint="eastAsia"/>
        </w:rPr>
        <w:t>确认新密码</w:t>
      </w:r>
      <w:bookmarkEnd w:id="67"/>
    </w:p>
    <w:tbl>
      <w:tblPr>
        <w:tblStyle w:val="15"/>
        <w:tblW w:w="8296" w:type="dxa"/>
        <w:tblLayout w:type="fixed"/>
        <w:tblLook w:val="04A0" w:firstRow="1" w:lastRow="0" w:firstColumn="1" w:lastColumn="0" w:noHBand="0" w:noVBand="1"/>
      </w:tblPr>
      <w:tblGrid>
        <w:gridCol w:w="2155"/>
        <w:gridCol w:w="1993"/>
        <w:gridCol w:w="4148"/>
      </w:tblGrid>
      <w:tr w:rsidR="00D91F72" w14:paraId="1EB93129" w14:textId="3128571C">
        <w:tc>
          <w:tcPr>
            <w:tcW w:w="4148" w:type="dxa"/>
            <w:gridSpan w:val="2"/>
            <w:tcBorders>
              <w:top w:val="single" w:sz="4" w:space="0" w:color="000000"/>
              <w:left w:val="single" w:sz="4" w:space="0" w:color="000000"/>
              <w:bottom w:val="single" w:sz="4" w:space="0" w:color="000000"/>
              <w:right w:val="single" w:sz="4" w:space="0" w:color="000000"/>
            </w:tcBorders>
          </w:tcPr>
          <w:p w14:paraId="78541266" w14:textId="3461A10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C52C76B" w14:textId="2694AFC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w:t>
            </w:r>
          </w:p>
        </w:tc>
      </w:tr>
      <w:tr w:rsidR="00D91F72" w14:paraId="6839B97B" w14:textId="67316B6E">
        <w:tc>
          <w:tcPr>
            <w:tcW w:w="4148" w:type="dxa"/>
            <w:gridSpan w:val="2"/>
            <w:tcBorders>
              <w:top w:val="single" w:sz="4" w:space="0" w:color="000000"/>
              <w:left w:val="single" w:sz="4" w:space="0" w:color="000000"/>
              <w:bottom w:val="single" w:sz="4" w:space="0" w:color="000000"/>
              <w:right w:val="single" w:sz="4" w:space="0" w:color="000000"/>
            </w:tcBorders>
          </w:tcPr>
          <w:p w14:paraId="419FAAD7" w14:textId="416C959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569D5BF" w14:textId="61E69D67" w:rsidR="00D91F72" w:rsidRDefault="00E53301">
            <w:pPr>
              <w:rPr>
                <w:sz w:val="20"/>
                <w:szCs w:val="20"/>
              </w:rPr>
            </w:pPr>
            <w:r>
              <w:rPr>
                <w:rFonts w:hint="eastAsia"/>
                <w:sz w:val="20"/>
                <w:szCs w:val="20"/>
              </w:rPr>
              <w:t>确认新密码</w:t>
            </w:r>
          </w:p>
        </w:tc>
      </w:tr>
      <w:tr w:rsidR="00D91F72" w14:paraId="0654E621" w14:textId="3DC7CE90">
        <w:tc>
          <w:tcPr>
            <w:tcW w:w="4148" w:type="dxa"/>
            <w:gridSpan w:val="2"/>
            <w:tcBorders>
              <w:top w:val="single" w:sz="4" w:space="0" w:color="000000"/>
              <w:left w:val="single" w:sz="4" w:space="0" w:color="000000"/>
              <w:bottom w:val="single" w:sz="4" w:space="0" w:color="000000"/>
              <w:right w:val="single" w:sz="4" w:space="0" w:color="000000"/>
            </w:tcBorders>
          </w:tcPr>
          <w:p w14:paraId="098D8D43" w14:textId="2AF1D7F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70F432" w14:textId="040E9070" w:rsidR="00D91F72" w:rsidRDefault="00E53301">
            <w:pPr>
              <w:rPr>
                <w:sz w:val="20"/>
                <w:szCs w:val="20"/>
              </w:rPr>
            </w:pPr>
            <w:r>
              <w:rPr>
                <w:rFonts w:hint="eastAsia"/>
                <w:sz w:val="20"/>
                <w:szCs w:val="20"/>
              </w:rPr>
              <w:t>确认新密码</w:t>
            </w:r>
          </w:p>
        </w:tc>
      </w:tr>
      <w:tr w:rsidR="00D91F72" w14:paraId="587E746A" w14:textId="44972CE5">
        <w:tc>
          <w:tcPr>
            <w:tcW w:w="4148" w:type="dxa"/>
            <w:gridSpan w:val="2"/>
            <w:tcBorders>
              <w:top w:val="single" w:sz="4" w:space="0" w:color="000000"/>
              <w:left w:val="single" w:sz="4" w:space="0" w:color="000000"/>
              <w:bottom w:val="single" w:sz="4" w:space="0" w:color="000000"/>
              <w:right w:val="single" w:sz="4" w:space="0" w:color="000000"/>
            </w:tcBorders>
          </w:tcPr>
          <w:p w14:paraId="020D29CD" w14:textId="4792185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095E96" w14:textId="51F1CECB" w:rsidR="00D91F72" w:rsidRDefault="00E53301">
            <w:pPr>
              <w:rPr>
                <w:sz w:val="20"/>
                <w:szCs w:val="20"/>
              </w:rPr>
            </w:pPr>
            <w:r>
              <w:rPr>
                <w:rFonts w:hint="eastAsia"/>
                <w:sz w:val="20"/>
                <w:szCs w:val="20"/>
              </w:rPr>
              <w:t>注册用户</w:t>
            </w:r>
          </w:p>
        </w:tc>
      </w:tr>
      <w:tr w:rsidR="00D91F72" w14:paraId="6A2B43AC" w14:textId="7FBD0668">
        <w:tc>
          <w:tcPr>
            <w:tcW w:w="4148" w:type="dxa"/>
            <w:gridSpan w:val="2"/>
            <w:tcBorders>
              <w:top w:val="single" w:sz="4" w:space="0" w:color="000000"/>
              <w:left w:val="single" w:sz="4" w:space="0" w:color="000000"/>
              <w:bottom w:val="single" w:sz="4" w:space="0" w:color="000000"/>
              <w:right w:val="single" w:sz="4" w:space="0" w:color="000000"/>
            </w:tcBorders>
          </w:tcPr>
          <w:p w14:paraId="0644E1C6" w14:textId="444A8064"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96258D" w14:textId="34AD8466" w:rsidR="00D91F72" w:rsidRDefault="00E53301">
            <w:pPr>
              <w:rPr>
                <w:sz w:val="20"/>
                <w:szCs w:val="20"/>
              </w:rPr>
            </w:pPr>
            <w:r>
              <w:rPr>
                <w:rFonts w:hint="eastAsia"/>
                <w:sz w:val="20"/>
                <w:szCs w:val="20"/>
              </w:rPr>
              <w:t>黑盒测试</w:t>
            </w:r>
          </w:p>
        </w:tc>
      </w:tr>
      <w:tr w:rsidR="00D91F72" w14:paraId="34F5FA9F" w14:textId="7F9773FE">
        <w:tc>
          <w:tcPr>
            <w:tcW w:w="4148" w:type="dxa"/>
            <w:gridSpan w:val="2"/>
            <w:tcBorders>
              <w:top w:val="single" w:sz="4" w:space="0" w:color="000000"/>
              <w:left w:val="single" w:sz="4" w:space="0" w:color="000000"/>
              <w:bottom w:val="single" w:sz="4" w:space="0" w:color="000000"/>
              <w:right w:val="single" w:sz="4" w:space="0" w:color="000000"/>
            </w:tcBorders>
          </w:tcPr>
          <w:p w14:paraId="18D01932" w14:textId="048A97E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263425F" w14:textId="6F5DE141" w:rsidR="00D91F72" w:rsidRDefault="00E53301">
            <w:pPr>
              <w:rPr>
                <w:sz w:val="20"/>
                <w:szCs w:val="20"/>
              </w:rPr>
            </w:pPr>
            <w:r>
              <w:rPr>
                <w:rFonts w:hint="eastAsia"/>
                <w:sz w:val="20"/>
                <w:szCs w:val="20"/>
              </w:rPr>
              <w:t>修改密码</w:t>
            </w:r>
          </w:p>
        </w:tc>
      </w:tr>
      <w:tr w:rsidR="00D91F72" w14:paraId="14EF7ADB" w14:textId="7B111619">
        <w:tc>
          <w:tcPr>
            <w:tcW w:w="4148" w:type="dxa"/>
            <w:gridSpan w:val="2"/>
            <w:tcBorders>
              <w:top w:val="single" w:sz="4" w:space="0" w:color="000000"/>
              <w:left w:val="single" w:sz="4" w:space="0" w:color="000000"/>
              <w:bottom w:val="single" w:sz="4" w:space="0" w:color="000000"/>
              <w:right w:val="single" w:sz="4" w:space="0" w:color="000000"/>
            </w:tcBorders>
          </w:tcPr>
          <w:p w14:paraId="5B9C83DF" w14:textId="5D57A3F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E7BF840" w14:textId="2B266583" w:rsidR="00D91F72" w:rsidRDefault="00E53301">
            <w:pPr>
              <w:rPr>
                <w:sz w:val="20"/>
                <w:szCs w:val="20"/>
              </w:rPr>
            </w:pPr>
            <w:r>
              <w:rPr>
                <w:rFonts w:hint="eastAsia"/>
                <w:sz w:val="20"/>
                <w:szCs w:val="20"/>
              </w:rPr>
              <w:t>用户登录后进入个人中心界面，并在修改密码中确认新密码</w:t>
            </w:r>
          </w:p>
        </w:tc>
      </w:tr>
      <w:tr w:rsidR="00D91F72" w14:paraId="01465A87" w14:textId="429CFCB9">
        <w:tc>
          <w:tcPr>
            <w:tcW w:w="4148" w:type="dxa"/>
            <w:gridSpan w:val="2"/>
            <w:tcBorders>
              <w:top w:val="single" w:sz="4" w:space="0" w:color="000000"/>
              <w:left w:val="single" w:sz="4" w:space="0" w:color="000000"/>
              <w:bottom w:val="single" w:sz="4" w:space="0" w:color="000000"/>
              <w:right w:val="single" w:sz="4" w:space="0" w:color="000000"/>
            </w:tcBorders>
          </w:tcPr>
          <w:p w14:paraId="4248E199" w14:textId="123861D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0393B6" w14:textId="5FBF228A" w:rsidR="00D91F72" w:rsidRDefault="00E53301">
            <w:pPr>
              <w:rPr>
                <w:sz w:val="20"/>
                <w:szCs w:val="20"/>
              </w:rPr>
            </w:pPr>
            <w:r>
              <w:rPr>
                <w:rFonts w:hint="eastAsia"/>
                <w:sz w:val="20"/>
                <w:szCs w:val="20"/>
              </w:rPr>
              <w:t>测试用户是否能正常进入个人中心界面，并在修改密码中确认新密码</w:t>
            </w:r>
          </w:p>
        </w:tc>
      </w:tr>
      <w:tr w:rsidR="00D91F72" w14:paraId="1B04421E" w14:textId="3C955253">
        <w:trPr>
          <w:trHeight w:val="1445"/>
        </w:trPr>
        <w:tc>
          <w:tcPr>
            <w:tcW w:w="8296" w:type="dxa"/>
            <w:gridSpan w:val="3"/>
            <w:tcBorders>
              <w:top w:val="single" w:sz="4" w:space="0" w:color="000000"/>
              <w:left w:val="single" w:sz="4" w:space="0" w:color="000000"/>
              <w:right w:val="single" w:sz="4" w:space="0" w:color="000000"/>
            </w:tcBorders>
          </w:tcPr>
          <w:p w14:paraId="030BA35F" w14:textId="33CF7958" w:rsidR="00D91F72" w:rsidRDefault="00E53301">
            <w:pPr>
              <w:rPr>
                <w:sz w:val="20"/>
                <w:szCs w:val="20"/>
              </w:rPr>
            </w:pPr>
            <w:r>
              <w:rPr>
                <w:rFonts w:hint="eastAsia"/>
                <w:sz w:val="20"/>
                <w:szCs w:val="20"/>
              </w:rPr>
              <w:t>初始条件和背景：</w:t>
            </w:r>
          </w:p>
          <w:p w14:paraId="70872692" w14:textId="1B0C60C8" w:rsidR="00D91F72" w:rsidRDefault="00E53301">
            <w:pPr>
              <w:rPr>
                <w:sz w:val="20"/>
                <w:szCs w:val="20"/>
              </w:rPr>
            </w:pPr>
            <w:r>
              <w:rPr>
                <w:rFonts w:hint="eastAsia"/>
                <w:sz w:val="20"/>
                <w:szCs w:val="20"/>
              </w:rPr>
              <w:t>系统：PC端</w:t>
            </w:r>
          </w:p>
          <w:p w14:paraId="0BDFA34E" w14:textId="758F4B86" w:rsidR="00D91F72" w:rsidRDefault="00E53301">
            <w:pPr>
              <w:rPr>
                <w:sz w:val="20"/>
                <w:szCs w:val="20"/>
              </w:rPr>
            </w:pPr>
            <w:r>
              <w:rPr>
                <w:rFonts w:hint="eastAsia"/>
                <w:sz w:val="20"/>
                <w:szCs w:val="20"/>
              </w:rPr>
              <w:t>浏览器：C</w:t>
            </w:r>
            <w:r>
              <w:rPr>
                <w:sz w:val="20"/>
                <w:szCs w:val="20"/>
              </w:rPr>
              <w:t>hrome</w:t>
            </w:r>
          </w:p>
          <w:p w14:paraId="1D888FE0" w14:textId="6B8A8821" w:rsidR="00D91F72" w:rsidRDefault="00E53301">
            <w:pPr>
              <w:rPr>
                <w:sz w:val="20"/>
                <w:szCs w:val="20"/>
              </w:rPr>
            </w:pPr>
            <w:r>
              <w:rPr>
                <w:rFonts w:hint="eastAsia"/>
                <w:sz w:val="20"/>
                <w:szCs w:val="20"/>
              </w:rPr>
              <w:t>注释：无</w:t>
            </w:r>
          </w:p>
        </w:tc>
      </w:tr>
      <w:tr w:rsidR="00D91F72" w14:paraId="2D698EA3" w14:textId="3B7AADEE">
        <w:trPr>
          <w:trHeight w:val="392"/>
        </w:trPr>
        <w:tc>
          <w:tcPr>
            <w:tcW w:w="2155" w:type="dxa"/>
            <w:tcBorders>
              <w:top w:val="single" w:sz="4" w:space="0" w:color="000000"/>
              <w:left w:val="single" w:sz="4" w:space="0" w:color="000000"/>
              <w:bottom w:val="single" w:sz="4" w:space="0" w:color="000000"/>
              <w:right w:val="single" w:sz="4" w:space="0" w:color="000000"/>
            </w:tcBorders>
          </w:tcPr>
          <w:p w14:paraId="0D694627" w14:textId="2F61DB9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B50410" w14:textId="72CCF25C" w:rsidR="00D91F72" w:rsidRDefault="00E53301">
            <w:pPr>
              <w:rPr>
                <w:sz w:val="20"/>
                <w:szCs w:val="20"/>
              </w:rPr>
            </w:pPr>
            <w:r>
              <w:rPr>
                <w:rFonts w:hint="eastAsia"/>
                <w:sz w:val="20"/>
                <w:szCs w:val="20"/>
              </w:rPr>
              <w:t>预期结果</w:t>
            </w:r>
          </w:p>
        </w:tc>
      </w:tr>
      <w:tr w:rsidR="00D91F72" w14:paraId="60E892C1" w14:textId="58349151">
        <w:trPr>
          <w:trHeight w:val="392"/>
        </w:trPr>
        <w:tc>
          <w:tcPr>
            <w:tcW w:w="2155" w:type="dxa"/>
            <w:tcBorders>
              <w:top w:val="single" w:sz="4" w:space="0" w:color="000000"/>
              <w:left w:val="single" w:sz="4" w:space="0" w:color="000000"/>
              <w:bottom w:val="single" w:sz="4" w:space="0" w:color="000000"/>
              <w:right w:val="single" w:sz="4" w:space="0" w:color="000000"/>
            </w:tcBorders>
          </w:tcPr>
          <w:p w14:paraId="4591DF3A" w14:textId="5D587439" w:rsidR="00D91F72" w:rsidRDefault="00E53301">
            <w:pPr>
              <w:rPr>
                <w:sz w:val="20"/>
                <w:szCs w:val="20"/>
              </w:rPr>
            </w:pPr>
            <w:r>
              <w:rPr>
                <w:rFonts w:hint="eastAsia"/>
                <w:sz w:val="20"/>
                <w:szCs w:val="20"/>
              </w:rPr>
              <w:t>假设新密码为:</w:t>
            </w:r>
            <w:r>
              <w:rPr>
                <w:sz w:val="20"/>
                <w:szCs w:val="20"/>
              </w:rPr>
              <w:t>123456</w:t>
            </w:r>
          </w:p>
          <w:p w14:paraId="082D9003" w14:textId="481E6244" w:rsidR="00D91F72" w:rsidRDefault="00E53301">
            <w:pPr>
              <w:rPr>
                <w:sz w:val="20"/>
                <w:szCs w:val="20"/>
              </w:rPr>
            </w:pPr>
            <w:r>
              <w:rPr>
                <w:rFonts w:hint="eastAsia"/>
                <w:sz w:val="20"/>
                <w:szCs w:val="20"/>
              </w:rPr>
              <w:t>确认新密码：123456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6FA71B2" w14:textId="0CD4BBC8" w:rsidR="00D91F72" w:rsidRDefault="00E53301">
            <w:pPr>
              <w:rPr>
                <w:sz w:val="20"/>
                <w:szCs w:val="20"/>
              </w:rPr>
            </w:pPr>
            <w:r>
              <w:rPr>
                <w:rFonts w:hint="eastAsia"/>
                <w:sz w:val="20"/>
                <w:szCs w:val="20"/>
              </w:rPr>
              <w:t>保存成功</w:t>
            </w:r>
          </w:p>
        </w:tc>
      </w:tr>
      <w:tr w:rsidR="00D91F72" w14:paraId="57E53853" w14:textId="7B4D85B5">
        <w:trPr>
          <w:trHeight w:val="392"/>
        </w:trPr>
        <w:tc>
          <w:tcPr>
            <w:tcW w:w="2155" w:type="dxa"/>
            <w:tcBorders>
              <w:top w:val="single" w:sz="4" w:space="0" w:color="000000"/>
              <w:left w:val="single" w:sz="4" w:space="0" w:color="000000"/>
              <w:bottom w:val="single" w:sz="4" w:space="0" w:color="000000"/>
              <w:right w:val="single" w:sz="4" w:space="0" w:color="000000"/>
            </w:tcBorders>
          </w:tcPr>
          <w:p w14:paraId="5552CED4" w14:textId="0EA92DDD" w:rsidR="00D91F72" w:rsidRDefault="00E53301">
            <w:pPr>
              <w:rPr>
                <w:sz w:val="20"/>
                <w:szCs w:val="20"/>
              </w:rPr>
            </w:pPr>
            <w:r>
              <w:rPr>
                <w:rFonts w:hint="eastAsia"/>
                <w:sz w:val="20"/>
                <w:szCs w:val="20"/>
              </w:rPr>
              <w:t>假设新密码为:</w:t>
            </w:r>
            <w:r>
              <w:rPr>
                <w:sz w:val="20"/>
                <w:szCs w:val="20"/>
              </w:rPr>
              <w:t>123456</w:t>
            </w:r>
          </w:p>
          <w:p w14:paraId="64D57740" w14:textId="55E96AC9" w:rsidR="00D91F72" w:rsidRDefault="00E53301">
            <w:pPr>
              <w:rPr>
                <w:sz w:val="20"/>
                <w:szCs w:val="20"/>
              </w:rPr>
            </w:pPr>
            <w:r>
              <w:rPr>
                <w:rFonts w:hint="eastAsia"/>
                <w:sz w:val="20"/>
                <w:szCs w:val="20"/>
              </w:rPr>
              <w:t>确认新密码：123457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6C4CC317" w14:textId="3BD1D10C" w:rsidR="00D91F72" w:rsidRDefault="00E53301">
            <w:pPr>
              <w:rPr>
                <w:sz w:val="20"/>
                <w:szCs w:val="20"/>
              </w:rPr>
            </w:pPr>
            <w:r>
              <w:rPr>
                <w:rFonts w:hint="eastAsia"/>
                <w:sz w:val="20"/>
                <w:szCs w:val="20"/>
              </w:rPr>
              <w:t>新密码与原密码不符合</w:t>
            </w:r>
          </w:p>
        </w:tc>
      </w:tr>
      <w:tr w:rsidR="00D91F72" w14:paraId="1348B6C8" w14:textId="666A10EC">
        <w:trPr>
          <w:trHeight w:val="392"/>
        </w:trPr>
        <w:tc>
          <w:tcPr>
            <w:tcW w:w="2155" w:type="dxa"/>
            <w:tcBorders>
              <w:top w:val="single" w:sz="4" w:space="0" w:color="000000"/>
              <w:left w:val="single" w:sz="4" w:space="0" w:color="000000"/>
              <w:bottom w:val="single" w:sz="4" w:space="0" w:color="000000"/>
              <w:right w:val="single" w:sz="4" w:space="0" w:color="000000"/>
            </w:tcBorders>
          </w:tcPr>
          <w:p w14:paraId="0FAEA272" w14:textId="7C3865B1" w:rsidR="00D91F72" w:rsidRDefault="00E53301">
            <w:pPr>
              <w:rPr>
                <w:sz w:val="20"/>
                <w:szCs w:val="20"/>
              </w:rPr>
            </w:pPr>
            <w:r>
              <w:rPr>
                <w:rFonts w:hint="eastAsia"/>
                <w:sz w:val="20"/>
                <w:szCs w:val="20"/>
              </w:rPr>
              <w:t>假设新密码为:</w:t>
            </w:r>
            <w:r>
              <w:rPr>
                <w:sz w:val="20"/>
                <w:szCs w:val="20"/>
              </w:rPr>
              <w:t>123456</w:t>
            </w:r>
          </w:p>
          <w:p w14:paraId="399A9E2C" w14:textId="5E296B29" w:rsidR="00D91F72" w:rsidRDefault="00E53301">
            <w:pPr>
              <w:rPr>
                <w:sz w:val="20"/>
                <w:szCs w:val="20"/>
              </w:rPr>
            </w:pPr>
            <w:r>
              <w:rPr>
                <w:rFonts w:hint="eastAsia"/>
                <w:sz w:val="20"/>
                <w:szCs w:val="20"/>
              </w:rPr>
              <w:t>确认新密码：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BB2BEA5" w14:textId="1C9A4C33" w:rsidR="00D91F72" w:rsidRDefault="00E53301">
            <w:pPr>
              <w:rPr>
                <w:sz w:val="20"/>
                <w:szCs w:val="20"/>
              </w:rPr>
            </w:pPr>
            <w:r>
              <w:rPr>
                <w:rFonts w:hint="eastAsia"/>
                <w:sz w:val="20"/>
                <w:szCs w:val="20"/>
              </w:rPr>
              <w:t>请输入新密码</w:t>
            </w:r>
          </w:p>
        </w:tc>
      </w:tr>
      <w:tr w:rsidR="00D91F72" w14:paraId="677E8EC2" w14:textId="3EC3B5E3">
        <w:trPr>
          <w:trHeight w:val="392"/>
        </w:trPr>
        <w:tc>
          <w:tcPr>
            <w:tcW w:w="2155" w:type="dxa"/>
            <w:tcBorders>
              <w:top w:val="single" w:sz="4" w:space="0" w:color="000000"/>
              <w:left w:val="single" w:sz="4" w:space="0" w:color="000000"/>
              <w:bottom w:val="single" w:sz="4" w:space="0" w:color="000000"/>
              <w:right w:val="single" w:sz="4" w:space="0" w:color="000000"/>
            </w:tcBorders>
          </w:tcPr>
          <w:p w14:paraId="6798CD6D" w14:textId="0E182A1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C0DC655" w14:textId="50148874" w:rsidR="00D91F72" w:rsidRDefault="00D91F72">
            <w:pPr>
              <w:rPr>
                <w:sz w:val="20"/>
                <w:szCs w:val="20"/>
              </w:rPr>
            </w:pPr>
          </w:p>
        </w:tc>
      </w:tr>
    </w:tbl>
    <w:p w14:paraId="7D378742" w14:textId="7525A6F2" w:rsidR="00D91F72" w:rsidRDefault="00D91F72"/>
    <w:p w14:paraId="564CE690" w14:textId="683B67F6" w:rsidR="00D91F72" w:rsidRDefault="00E53301">
      <w:r>
        <w:br w:type="page"/>
      </w:r>
    </w:p>
    <w:p w14:paraId="5F35F841" w14:textId="4A103CCE" w:rsidR="00D91F72" w:rsidRDefault="00D91F72"/>
    <w:p w14:paraId="3481BC91" w14:textId="5FF060AC" w:rsidR="00D91F72" w:rsidRDefault="00E53301">
      <w:pPr>
        <w:pStyle w:val="a1"/>
      </w:pPr>
      <w:bookmarkStart w:id="68" w:name="_Toc533374757"/>
      <w:r>
        <w:rPr>
          <w:rFonts w:hint="eastAsia"/>
        </w:rPr>
        <w:t>更换头像</w:t>
      </w:r>
      <w:bookmarkEnd w:id="68"/>
    </w:p>
    <w:tbl>
      <w:tblPr>
        <w:tblStyle w:val="15"/>
        <w:tblW w:w="8296" w:type="dxa"/>
        <w:tblLayout w:type="fixed"/>
        <w:tblLook w:val="04A0" w:firstRow="1" w:lastRow="0" w:firstColumn="1" w:lastColumn="0" w:noHBand="0" w:noVBand="1"/>
      </w:tblPr>
      <w:tblGrid>
        <w:gridCol w:w="2155"/>
        <w:gridCol w:w="1993"/>
        <w:gridCol w:w="4148"/>
      </w:tblGrid>
      <w:tr w:rsidR="00D91F72" w14:paraId="7B8F1C59" w14:textId="1A05A42B">
        <w:tc>
          <w:tcPr>
            <w:tcW w:w="4148" w:type="dxa"/>
            <w:gridSpan w:val="2"/>
            <w:tcBorders>
              <w:top w:val="single" w:sz="4" w:space="0" w:color="000000"/>
              <w:left w:val="single" w:sz="4" w:space="0" w:color="000000"/>
              <w:bottom w:val="single" w:sz="4" w:space="0" w:color="000000"/>
              <w:right w:val="single" w:sz="4" w:space="0" w:color="000000"/>
            </w:tcBorders>
          </w:tcPr>
          <w:p w14:paraId="702BD02E" w14:textId="1250E7A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DE55D1" w14:textId="5ED7DB5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w:t>
            </w:r>
          </w:p>
        </w:tc>
      </w:tr>
      <w:tr w:rsidR="00D91F72" w14:paraId="65848558" w14:textId="59261F1C">
        <w:tc>
          <w:tcPr>
            <w:tcW w:w="4148" w:type="dxa"/>
            <w:gridSpan w:val="2"/>
            <w:tcBorders>
              <w:top w:val="single" w:sz="4" w:space="0" w:color="000000"/>
              <w:left w:val="single" w:sz="4" w:space="0" w:color="000000"/>
              <w:bottom w:val="single" w:sz="4" w:space="0" w:color="000000"/>
              <w:right w:val="single" w:sz="4" w:space="0" w:color="000000"/>
            </w:tcBorders>
          </w:tcPr>
          <w:p w14:paraId="3C3F71FA" w14:textId="4137D56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04502C" w14:textId="67378CEC" w:rsidR="00D91F72" w:rsidRDefault="00E53301">
            <w:pPr>
              <w:rPr>
                <w:sz w:val="20"/>
                <w:szCs w:val="20"/>
              </w:rPr>
            </w:pPr>
            <w:r>
              <w:rPr>
                <w:rFonts w:hint="eastAsia"/>
                <w:sz w:val="20"/>
                <w:szCs w:val="20"/>
              </w:rPr>
              <w:t>更换头像</w:t>
            </w:r>
          </w:p>
        </w:tc>
      </w:tr>
      <w:tr w:rsidR="00D91F72" w14:paraId="571C5640" w14:textId="0A6A47B1">
        <w:tc>
          <w:tcPr>
            <w:tcW w:w="4148" w:type="dxa"/>
            <w:gridSpan w:val="2"/>
            <w:tcBorders>
              <w:top w:val="single" w:sz="4" w:space="0" w:color="000000"/>
              <w:left w:val="single" w:sz="4" w:space="0" w:color="000000"/>
              <w:bottom w:val="single" w:sz="4" w:space="0" w:color="000000"/>
              <w:right w:val="single" w:sz="4" w:space="0" w:color="000000"/>
            </w:tcBorders>
          </w:tcPr>
          <w:p w14:paraId="27FC673F" w14:textId="4136257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911B368" w14:textId="3AEBFD89" w:rsidR="00D91F72" w:rsidRDefault="00E53301">
            <w:pPr>
              <w:rPr>
                <w:sz w:val="20"/>
                <w:szCs w:val="20"/>
              </w:rPr>
            </w:pPr>
            <w:r>
              <w:rPr>
                <w:rFonts w:hint="eastAsia"/>
                <w:sz w:val="20"/>
                <w:szCs w:val="20"/>
              </w:rPr>
              <w:t>更换头像</w:t>
            </w:r>
          </w:p>
        </w:tc>
      </w:tr>
      <w:tr w:rsidR="00D91F72" w14:paraId="6EAD6D2F" w14:textId="5B016613">
        <w:tc>
          <w:tcPr>
            <w:tcW w:w="4148" w:type="dxa"/>
            <w:gridSpan w:val="2"/>
            <w:tcBorders>
              <w:top w:val="single" w:sz="4" w:space="0" w:color="000000"/>
              <w:left w:val="single" w:sz="4" w:space="0" w:color="000000"/>
              <w:bottom w:val="single" w:sz="4" w:space="0" w:color="000000"/>
              <w:right w:val="single" w:sz="4" w:space="0" w:color="000000"/>
            </w:tcBorders>
          </w:tcPr>
          <w:p w14:paraId="7525BB4D" w14:textId="66082B9F"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38F61F3" w14:textId="241F2CAB" w:rsidR="00D91F72" w:rsidRDefault="00E53301">
            <w:pPr>
              <w:rPr>
                <w:sz w:val="20"/>
                <w:szCs w:val="20"/>
              </w:rPr>
            </w:pPr>
            <w:r>
              <w:rPr>
                <w:rFonts w:hint="eastAsia"/>
                <w:sz w:val="20"/>
                <w:szCs w:val="20"/>
              </w:rPr>
              <w:t>注册用户</w:t>
            </w:r>
          </w:p>
        </w:tc>
      </w:tr>
      <w:tr w:rsidR="00D91F72" w14:paraId="72DEDB3F" w14:textId="5EDB6994">
        <w:tc>
          <w:tcPr>
            <w:tcW w:w="4148" w:type="dxa"/>
            <w:gridSpan w:val="2"/>
            <w:tcBorders>
              <w:top w:val="single" w:sz="4" w:space="0" w:color="000000"/>
              <w:left w:val="single" w:sz="4" w:space="0" w:color="000000"/>
              <w:bottom w:val="single" w:sz="4" w:space="0" w:color="000000"/>
              <w:right w:val="single" w:sz="4" w:space="0" w:color="000000"/>
            </w:tcBorders>
          </w:tcPr>
          <w:p w14:paraId="0E428FF9" w14:textId="5C4B183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A9A0C84" w14:textId="4F893C4E" w:rsidR="00D91F72" w:rsidRDefault="00E53301">
            <w:pPr>
              <w:rPr>
                <w:sz w:val="20"/>
                <w:szCs w:val="20"/>
              </w:rPr>
            </w:pPr>
            <w:r>
              <w:rPr>
                <w:rFonts w:hint="eastAsia"/>
                <w:sz w:val="20"/>
                <w:szCs w:val="20"/>
              </w:rPr>
              <w:t>黑盒测试</w:t>
            </w:r>
          </w:p>
        </w:tc>
      </w:tr>
      <w:tr w:rsidR="00D91F72" w14:paraId="0CB63AF7" w14:textId="00C2594F">
        <w:tc>
          <w:tcPr>
            <w:tcW w:w="4148" w:type="dxa"/>
            <w:gridSpan w:val="2"/>
            <w:tcBorders>
              <w:top w:val="single" w:sz="4" w:space="0" w:color="000000"/>
              <w:left w:val="single" w:sz="4" w:space="0" w:color="000000"/>
              <w:bottom w:val="single" w:sz="4" w:space="0" w:color="000000"/>
              <w:right w:val="single" w:sz="4" w:space="0" w:color="000000"/>
            </w:tcBorders>
          </w:tcPr>
          <w:p w14:paraId="6A8E0209" w14:textId="7C7A90E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F100BD" w14:textId="19EBA915" w:rsidR="00D91F72" w:rsidRDefault="00E53301">
            <w:pPr>
              <w:rPr>
                <w:sz w:val="20"/>
                <w:szCs w:val="20"/>
              </w:rPr>
            </w:pPr>
            <w:r>
              <w:rPr>
                <w:rFonts w:hint="eastAsia"/>
                <w:sz w:val="20"/>
                <w:szCs w:val="20"/>
              </w:rPr>
              <w:t>浏览个人信息</w:t>
            </w:r>
          </w:p>
        </w:tc>
      </w:tr>
      <w:tr w:rsidR="00D91F72" w14:paraId="1288913D" w14:textId="593B704F">
        <w:tc>
          <w:tcPr>
            <w:tcW w:w="4148" w:type="dxa"/>
            <w:gridSpan w:val="2"/>
            <w:tcBorders>
              <w:top w:val="single" w:sz="4" w:space="0" w:color="000000"/>
              <w:left w:val="single" w:sz="4" w:space="0" w:color="000000"/>
              <w:bottom w:val="single" w:sz="4" w:space="0" w:color="000000"/>
              <w:right w:val="single" w:sz="4" w:space="0" w:color="000000"/>
            </w:tcBorders>
          </w:tcPr>
          <w:p w14:paraId="4600C336" w14:textId="112E656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64DD246" w14:textId="268F0EE7" w:rsidR="00D91F72" w:rsidRDefault="00E53301">
            <w:pPr>
              <w:rPr>
                <w:sz w:val="20"/>
                <w:szCs w:val="20"/>
              </w:rPr>
            </w:pPr>
            <w:r>
              <w:rPr>
                <w:rFonts w:hint="eastAsia"/>
                <w:sz w:val="20"/>
                <w:szCs w:val="20"/>
              </w:rPr>
              <w:t>用户登录后进入个人中心界面，并更换头像</w:t>
            </w:r>
          </w:p>
        </w:tc>
      </w:tr>
      <w:tr w:rsidR="00D91F72" w14:paraId="56EA3E8E" w14:textId="2C77F387">
        <w:tc>
          <w:tcPr>
            <w:tcW w:w="4148" w:type="dxa"/>
            <w:gridSpan w:val="2"/>
            <w:tcBorders>
              <w:top w:val="single" w:sz="4" w:space="0" w:color="000000"/>
              <w:left w:val="single" w:sz="4" w:space="0" w:color="000000"/>
              <w:bottom w:val="single" w:sz="4" w:space="0" w:color="000000"/>
              <w:right w:val="single" w:sz="4" w:space="0" w:color="000000"/>
            </w:tcBorders>
          </w:tcPr>
          <w:p w14:paraId="1C38816B" w14:textId="20E4852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C99873" w14:textId="0C517812" w:rsidR="00D91F72" w:rsidRDefault="00E53301">
            <w:pPr>
              <w:rPr>
                <w:sz w:val="20"/>
                <w:szCs w:val="20"/>
              </w:rPr>
            </w:pPr>
            <w:r>
              <w:rPr>
                <w:rFonts w:hint="eastAsia"/>
                <w:sz w:val="20"/>
                <w:szCs w:val="20"/>
              </w:rPr>
              <w:t>测试用户是否能正常进入个人中心界面，并更换头像</w:t>
            </w:r>
          </w:p>
        </w:tc>
      </w:tr>
      <w:tr w:rsidR="00D91F72" w14:paraId="6C622FF4" w14:textId="2964C9E9">
        <w:trPr>
          <w:trHeight w:val="1445"/>
        </w:trPr>
        <w:tc>
          <w:tcPr>
            <w:tcW w:w="8296" w:type="dxa"/>
            <w:gridSpan w:val="3"/>
            <w:tcBorders>
              <w:top w:val="single" w:sz="4" w:space="0" w:color="000000"/>
              <w:left w:val="single" w:sz="4" w:space="0" w:color="000000"/>
              <w:right w:val="single" w:sz="4" w:space="0" w:color="000000"/>
            </w:tcBorders>
          </w:tcPr>
          <w:p w14:paraId="736EB210" w14:textId="210E0953" w:rsidR="00D91F72" w:rsidRDefault="00E53301">
            <w:pPr>
              <w:rPr>
                <w:sz w:val="20"/>
                <w:szCs w:val="20"/>
              </w:rPr>
            </w:pPr>
            <w:r>
              <w:rPr>
                <w:rFonts w:hint="eastAsia"/>
                <w:sz w:val="20"/>
                <w:szCs w:val="20"/>
              </w:rPr>
              <w:t>初始条件和背景：</w:t>
            </w:r>
          </w:p>
          <w:p w14:paraId="78B1FFE7" w14:textId="5AA90103" w:rsidR="00D91F72" w:rsidRDefault="00E53301">
            <w:pPr>
              <w:rPr>
                <w:sz w:val="20"/>
                <w:szCs w:val="20"/>
              </w:rPr>
            </w:pPr>
            <w:r>
              <w:rPr>
                <w:rFonts w:hint="eastAsia"/>
                <w:sz w:val="20"/>
                <w:szCs w:val="20"/>
              </w:rPr>
              <w:t>系统：PC端</w:t>
            </w:r>
          </w:p>
          <w:p w14:paraId="5FB336EE" w14:textId="3E43999E" w:rsidR="00D91F72" w:rsidRDefault="00E53301">
            <w:pPr>
              <w:rPr>
                <w:sz w:val="20"/>
                <w:szCs w:val="20"/>
              </w:rPr>
            </w:pPr>
            <w:r>
              <w:rPr>
                <w:rFonts w:hint="eastAsia"/>
                <w:sz w:val="20"/>
                <w:szCs w:val="20"/>
              </w:rPr>
              <w:t>浏览器：C</w:t>
            </w:r>
            <w:r>
              <w:rPr>
                <w:sz w:val="20"/>
                <w:szCs w:val="20"/>
              </w:rPr>
              <w:t>hrome</w:t>
            </w:r>
          </w:p>
          <w:p w14:paraId="794F2598" w14:textId="559DFFA2" w:rsidR="00D91F72" w:rsidRDefault="00E53301">
            <w:pPr>
              <w:rPr>
                <w:sz w:val="20"/>
                <w:szCs w:val="20"/>
              </w:rPr>
            </w:pPr>
            <w:r>
              <w:rPr>
                <w:rFonts w:hint="eastAsia"/>
                <w:sz w:val="20"/>
                <w:szCs w:val="20"/>
              </w:rPr>
              <w:t>注释：无</w:t>
            </w:r>
          </w:p>
        </w:tc>
      </w:tr>
      <w:tr w:rsidR="00D91F72" w14:paraId="29110273" w14:textId="1BD3ACFA">
        <w:trPr>
          <w:trHeight w:val="392"/>
        </w:trPr>
        <w:tc>
          <w:tcPr>
            <w:tcW w:w="2155" w:type="dxa"/>
            <w:tcBorders>
              <w:top w:val="single" w:sz="4" w:space="0" w:color="000000"/>
              <w:left w:val="single" w:sz="4" w:space="0" w:color="000000"/>
              <w:bottom w:val="single" w:sz="4" w:space="0" w:color="000000"/>
              <w:right w:val="single" w:sz="4" w:space="0" w:color="000000"/>
            </w:tcBorders>
          </w:tcPr>
          <w:p w14:paraId="0DD687AC" w14:textId="714F34C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A1F97D7" w14:textId="031A1CE8" w:rsidR="00D91F72" w:rsidRDefault="00E53301">
            <w:pPr>
              <w:rPr>
                <w:sz w:val="20"/>
                <w:szCs w:val="20"/>
              </w:rPr>
            </w:pPr>
            <w:r>
              <w:rPr>
                <w:rFonts w:hint="eastAsia"/>
                <w:sz w:val="20"/>
                <w:szCs w:val="20"/>
              </w:rPr>
              <w:t>预期结果</w:t>
            </w:r>
          </w:p>
        </w:tc>
      </w:tr>
      <w:tr w:rsidR="00D91F72" w14:paraId="0F2FAA4E" w14:textId="5A0F5B59">
        <w:trPr>
          <w:trHeight w:val="392"/>
        </w:trPr>
        <w:tc>
          <w:tcPr>
            <w:tcW w:w="2155" w:type="dxa"/>
            <w:tcBorders>
              <w:top w:val="single" w:sz="4" w:space="0" w:color="000000"/>
              <w:left w:val="single" w:sz="4" w:space="0" w:color="000000"/>
              <w:bottom w:val="single" w:sz="4" w:space="0" w:color="000000"/>
              <w:right w:val="single" w:sz="4" w:space="0" w:color="000000"/>
            </w:tcBorders>
          </w:tcPr>
          <w:p w14:paraId="0C97CC9F" w14:textId="627951BF" w:rsidR="00D91F72" w:rsidRDefault="00E53301">
            <w:pPr>
              <w:rPr>
                <w:sz w:val="20"/>
                <w:szCs w:val="20"/>
              </w:rPr>
            </w:pPr>
            <w:r>
              <w:rPr>
                <w:rFonts w:hint="eastAsia"/>
                <w:sz w:val="20"/>
                <w:szCs w:val="20"/>
              </w:rPr>
              <w:t>用户浏览个人信息</w:t>
            </w:r>
          </w:p>
        </w:tc>
        <w:tc>
          <w:tcPr>
            <w:tcW w:w="6141" w:type="dxa"/>
            <w:gridSpan w:val="2"/>
            <w:tcBorders>
              <w:top w:val="single" w:sz="4" w:space="0" w:color="000000"/>
              <w:left w:val="single" w:sz="4" w:space="0" w:color="000000"/>
              <w:bottom w:val="single" w:sz="4" w:space="0" w:color="000000"/>
              <w:right w:val="single" w:sz="4" w:space="0" w:color="000000"/>
            </w:tcBorders>
          </w:tcPr>
          <w:p w14:paraId="3691B73F" w14:textId="75F884E6" w:rsidR="00D91F72" w:rsidRDefault="00E53301">
            <w:pPr>
              <w:rPr>
                <w:sz w:val="20"/>
                <w:szCs w:val="20"/>
              </w:rPr>
            </w:pPr>
            <w:r>
              <w:rPr>
                <w:rFonts w:hint="eastAsia"/>
                <w:sz w:val="20"/>
                <w:szCs w:val="20"/>
              </w:rPr>
              <w:t>右侧头像下方可见更换头像按钮</w:t>
            </w:r>
          </w:p>
        </w:tc>
      </w:tr>
      <w:tr w:rsidR="00D91F72" w14:paraId="6DC8BE05" w14:textId="2125F319">
        <w:trPr>
          <w:trHeight w:val="392"/>
        </w:trPr>
        <w:tc>
          <w:tcPr>
            <w:tcW w:w="2155" w:type="dxa"/>
            <w:tcBorders>
              <w:top w:val="single" w:sz="4" w:space="0" w:color="000000"/>
              <w:left w:val="single" w:sz="4" w:space="0" w:color="000000"/>
              <w:bottom w:val="single" w:sz="4" w:space="0" w:color="000000"/>
              <w:right w:val="single" w:sz="4" w:space="0" w:color="000000"/>
            </w:tcBorders>
          </w:tcPr>
          <w:p w14:paraId="32A53194" w14:textId="47FFCC24" w:rsidR="00D91F72" w:rsidRDefault="00E53301">
            <w:pPr>
              <w:rPr>
                <w:sz w:val="20"/>
                <w:szCs w:val="20"/>
              </w:rPr>
            </w:pPr>
            <w:r>
              <w:rPr>
                <w:rFonts w:hint="eastAsia"/>
                <w:sz w:val="20"/>
                <w:szCs w:val="20"/>
              </w:rPr>
              <w:t>点击更换头像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066BB9EF" w14:textId="38EE1845" w:rsidR="00D91F72" w:rsidRDefault="00E53301">
            <w:pPr>
              <w:rPr>
                <w:sz w:val="20"/>
                <w:szCs w:val="20"/>
              </w:rPr>
            </w:pPr>
            <w:r>
              <w:rPr>
                <w:rFonts w:hint="eastAsia"/>
                <w:sz w:val="20"/>
                <w:szCs w:val="20"/>
              </w:rPr>
              <w:t>弹出更换头像悬浮窗</w:t>
            </w:r>
          </w:p>
        </w:tc>
      </w:tr>
      <w:tr w:rsidR="00D91F72" w14:paraId="721E9EBF" w14:textId="10827F11">
        <w:trPr>
          <w:trHeight w:val="392"/>
        </w:trPr>
        <w:tc>
          <w:tcPr>
            <w:tcW w:w="2155" w:type="dxa"/>
            <w:tcBorders>
              <w:top w:val="single" w:sz="4" w:space="0" w:color="000000"/>
              <w:left w:val="single" w:sz="4" w:space="0" w:color="000000"/>
              <w:bottom w:val="single" w:sz="4" w:space="0" w:color="000000"/>
              <w:right w:val="single" w:sz="4" w:space="0" w:color="000000"/>
            </w:tcBorders>
          </w:tcPr>
          <w:p w14:paraId="492EA87F" w14:textId="3C0BF429" w:rsidR="00D91F72" w:rsidRDefault="00E53301">
            <w:pPr>
              <w:rPr>
                <w:sz w:val="20"/>
                <w:szCs w:val="20"/>
              </w:rPr>
            </w:pPr>
            <w:r>
              <w:rPr>
                <w:rFonts w:hint="eastAsia"/>
                <w:sz w:val="20"/>
                <w:szCs w:val="20"/>
              </w:rPr>
              <w:t>选择上传头像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E02F285" w14:textId="476F364A" w:rsidR="00D91F72" w:rsidRDefault="00E53301">
            <w:pPr>
              <w:rPr>
                <w:sz w:val="20"/>
                <w:szCs w:val="20"/>
              </w:rPr>
            </w:pPr>
            <w:r>
              <w:rPr>
                <w:rFonts w:hint="eastAsia"/>
                <w:sz w:val="20"/>
                <w:szCs w:val="20"/>
              </w:rPr>
              <w:t>见测试用例选择上传头像</w:t>
            </w:r>
          </w:p>
        </w:tc>
      </w:tr>
      <w:tr w:rsidR="00D91F72" w14:paraId="6CBBB1BC" w14:textId="456812D6">
        <w:trPr>
          <w:trHeight w:val="392"/>
        </w:trPr>
        <w:tc>
          <w:tcPr>
            <w:tcW w:w="2155" w:type="dxa"/>
            <w:tcBorders>
              <w:top w:val="single" w:sz="4" w:space="0" w:color="000000"/>
              <w:left w:val="single" w:sz="4" w:space="0" w:color="000000"/>
              <w:bottom w:val="single" w:sz="4" w:space="0" w:color="000000"/>
              <w:right w:val="single" w:sz="4" w:space="0" w:color="000000"/>
            </w:tcBorders>
          </w:tcPr>
          <w:p w14:paraId="1BBCFBB3" w14:textId="79515BE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10D4AC" w14:textId="413FBDFB" w:rsidR="00D91F72" w:rsidRDefault="00D91F72">
            <w:pPr>
              <w:rPr>
                <w:sz w:val="20"/>
                <w:szCs w:val="20"/>
              </w:rPr>
            </w:pPr>
          </w:p>
        </w:tc>
      </w:tr>
    </w:tbl>
    <w:p w14:paraId="779E5EAC" w14:textId="44A76E9D" w:rsidR="00D91F72" w:rsidRDefault="00D91F72"/>
    <w:p w14:paraId="11A2E38C" w14:textId="72B56807" w:rsidR="00D91F72" w:rsidRDefault="00E53301">
      <w:r>
        <w:br w:type="page"/>
      </w:r>
    </w:p>
    <w:p w14:paraId="31003D77" w14:textId="3464CCA7" w:rsidR="00D91F72" w:rsidRDefault="00D91F72"/>
    <w:p w14:paraId="7142BC45" w14:textId="59DFCD84" w:rsidR="00D91F72" w:rsidRDefault="00E53301">
      <w:pPr>
        <w:pStyle w:val="a1"/>
      </w:pPr>
      <w:bookmarkStart w:id="69" w:name="_Toc533374758"/>
      <w:r>
        <w:rPr>
          <w:rFonts w:hint="eastAsia"/>
        </w:rPr>
        <w:t>选择上传头像</w:t>
      </w:r>
      <w:bookmarkEnd w:id="69"/>
    </w:p>
    <w:tbl>
      <w:tblPr>
        <w:tblStyle w:val="15"/>
        <w:tblW w:w="8296" w:type="dxa"/>
        <w:tblLayout w:type="fixed"/>
        <w:tblLook w:val="04A0" w:firstRow="1" w:lastRow="0" w:firstColumn="1" w:lastColumn="0" w:noHBand="0" w:noVBand="1"/>
      </w:tblPr>
      <w:tblGrid>
        <w:gridCol w:w="2155"/>
        <w:gridCol w:w="1993"/>
        <w:gridCol w:w="4148"/>
      </w:tblGrid>
      <w:tr w:rsidR="00D91F72" w14:paraId="6C8A2898" w14:textId="49C6E7CA">
        <w:tc>
          <w:tcPr>
            <w:tcW w:w="4148" w:type="dxa"/>
            <w:gridSpan w:val="2"/>
            <w:tcBorders>
              <w:top w:val="single" w:sz="4" w:space="0" w:color="000000"/>
              <w:left w:val="single" w:sz="4" w:space="0" w:color="000000"/>
              <w:bottom w:val="single" w:sz="4" w:space="0" w:color="000000"/>
              <w:right w:val="single" w:sz="4" w:space="0" w:color="000000"/>
            </w:tcBorders>
          </w:tcPr>
          <w:p w14:paraId="283D8C31" w14:textId="4E55896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3807A5" w14:textId="11216907"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w:t>
            </w:r>
          </w:p>
        </w:tc>
      </w:tr>
      <w:tr w:rsidR="00D91F72" w14:paraId="4BD3FFF0" w14:textId="7C683CF4">
        <w:tc>
          <w:tcPr>
            <w:tcW w:w="4148" w:type="dxa"/>
            <w:gridSpan w:val="2"/>
            <w:tcBorders>
              <w:top w:val="single" w:sz="4" w:space="0" w:color="000000"/>
              <w:left w:val="single" w:sz="4" w:space="0" w:color="000000"/>
              <w:bottom w:val="single" w:sz="4" w:space="0" w:color="000000"/>
              <w:right w:val="single" w:sz="4" w:space="0" w:color="000000"/>
            </w:tcBorders>
          </w:tcPr>
          <w:p w14:paraId="0B443F64" w14:textId="01FB5CC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4408FA8" w14:textId="723F2B2C" w:rsidR="00D91F72" w:rsidRDefault="00E53301">
            <w:pPr>
              <w:rPr>
                <w:sz w:val="20"/>
                <w:szCs w:val="20"/>
              </w:rPr>
            </w:pPr>
            <w:r>
              <w:rPr>
                <w:rFonts w:hint="eastAsia"/>
                <w:sz w:val="20"/>
                <w:szCs w:val="20"/>
              </w:rPr>
              <w:t>选择上传头像</w:t>
            </w:r>
          </w:p>
        </w:tc>
      </w:tr>
      <w:tr w:rsidR="00D91F72" w14:paraId="5E79B561" w14:textId="0F0CBC72">
        <w:tc>
          <w:tcPr>
            <w:tcW w:w="4148" w:type="dxa"/>
            <w:gridSpan w:val="2"/>
            <w:tcBorders>
              <w:top w:val="single" w:sz="4" w:space="0" w:color="000000"/>
              <w:left w:val="single" w:sz="4" w:space="0" w:color="000000"/>
              <w:bottom w:val="single" w:sz="4" w:space="0" w:color="000000"/>
              <w:right w:val="single" w:sz="4" w:space="0" w:color="000000"/>
            </w:tcBorders>
          </w:tcPr>
          <w:p w14:paraId="1F0E8736" w14:textId="3C642B3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65E11C" w14:textId="0A44DE31" w:rsidR="00D91F72" w:rsidRDefault="00E53301">
            <w:pPr>
              <w:rPr>
                <w:sz w:val="20"/>
                <w:szCs w:val="20"/>
              </w:rPr>
            </w:pPr>
            <w:r>
              <w:rPr>
                <w:rFonts w:hint="eastAsia"/>
                <w:sz w:val="20"/>
                <w:szCs w:val="20"/>
              </w:rPr>
              <w:t>选择上传头像</w:t>
            </w:r>
          </w:p>
        </w:tc>
      </w:tr>
      <w:tr w:rsidR="00D91F72" w14:paraId="44F76B9C" w14:textId="239FFC94">
        <w:tc>
          <w:tcPr>
            <w:tcW w:w="4148" w:type="dxa"/>
            <w:gridSpan w:val="2"/>
            <w:tcBorders>
              <w:top w:val="single" w:sz="4" w:space="0" w:color="000000"/>
              <w:left w:val="single" w:sz="4" w:space="0" w:color="000000"/>
              <w:bottom w:val="single" w:sz="4" w:space="0" w:color="000000"/>
              <w:right w:val="single" w:sz="4" w:space="0" w:color="000000"/>
            </w:tcBorders>
          </w:tcPr>
          <w:p w14:paraId="7E302BA4" w14:textId="5BA1CA5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0737E1" w14:textId="5507B462" w:rsidR="00D91F72" w:rsidRDefault="00E53301">
            <w:pPr>
              <w:rPr>
                <w:sz w:val="20"/>
                <w:szCs w:val="20"/>
              </w:rPr>
            </w:pPr>
            <w:r>
              <w:rPr>
                <w:rFonts w:hint="eastAsia"/>
                <w:sz w:val="20"/>
                <w:szCs w:val="20"/>
              </w:rPr>
              <w:t>注册用户</w:t>
            </w:r>
          </w:p>
        </w:tc>
      </w:tr>
      <w:tr w:rsidR="00D91F72" w14:paraId="37A8C146" w14:textId="7F488DB7">
        <w:tc>
          <w:tcPr>
            <w:tcW w:w="4148" w:type="dxa"/>
            <w:gridSpan w:val="2"/>
            <w:tcBorders>
              <w:top w:val="single" w:sz="4" w:space="0" w:color="000000"/>
              <w:left w:val="single" w:sz="4" w:space="0" w:color="000000"/>
              <w:bottom w:val="single" w:sz="4" w:space="0" w:color="000000"/>
              <w:right w:val="single" w:sz="4" w:space="0" w:color="000000"/>
            </w:tcBorders>
          </w:tcPr>
          <w:p w14:paraId="62E81457" w14:textId="4090F58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61312F" w14:textId="47F78F7D" w:rsidR="00D91F72" w:rsidRDefault="00E53301">
            <w:pPr>
              <w:rPr>
                <w:sz w:val="20"/>
                <w:szCs w:val="20"/>
              </w:rPr>
            </w:pPr>
            <w:r>
              <w:rPr>
                <w:rFonts w:hint="eastAsia"/>
                <w:sz w:val="20"/>
                <w:szCs w:val="20"/>
              </w:rPr>
              <w:t>黑盒测试</w:t>
            </w:r>
          </w:p>
        </w:tc>
      </w:tr>
      <w:tr w:rsidR="00D91F72" w14:paraId="7771BEBC" w14:textId="7B867CA0">
        <w:tc>
          <w:tcPr>
            <w:tcW w:w="4148" w:type="dxa"/>
            <w:gridSpan w:val="2"/>
            <w:tcBorders>
              <w:top w:val="single" w:sz="4" w:space="0" w:color="000000"/>
              <w:left w:val="single" w:sz="4" w:space="0" w:color="000000"/>
              <w:bottom w:val="single" w:sz="4" w:space="0" w:color="000000"/>
              <w:right w:val="single" w:sz="4" w:space="0" w:color="000000"/>
            </w:tcBorders>
          </w:tcPr>
          <w:p w14:paraId="600B752B" w14:textId="2C32F93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29ACB30" w14:textId="33811EC7" w:rsidR="00D91F72" w:rsidRDefault="00E53301">
            <w:pPr>
              <w:rPr>
                <w:sz w:val="20"/>
                <w:szCs w:val="20"/>
              </w:rPr>
            </w:pPr>
            <w:r>
              <w:rPr>
                <w:rFonts w:hint="eastAsia"/>
                <w:sz w:val="20"/>
                <w:szCs w:val="20"/>
              </w:rPr>
              <w:t>更换头像</w:t>
            </w:r>
          </w:p>
        </w:tc>
      </w:tr>
      <w:tr w:rsidR="00D91F72" w14:paraId="220A67C3" w14:textId="484BEE6D">
        <w:tc>
          <w:tcPr>
            <w:tcW w:w="4148" w:type="dxa"/>
            <w:gridSpan w:val="2"/>
            <w:tcBorders>
              <w:top w:val="single" w:sz="4" w:space="0" w:color="000000"/>
              <w:left w:val="single" w:sz="4" w:space="0" w:color="000000"/>
              <w:bottom w:val="single" w:sz="4" w:space="0" w:color="000000"/>
              <w:right w:val="single" w:sz="4" w:space="0" w:color="000000"/>
            </w:tcBorders>
          </w:tcPr>
          <w:p w14:paraId="61AF2B61" w14:textId="3CCDAD0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201676" w14:textId="23352151" w:rsidR="00D91F72" w:rsidRDefault="00E53301">
            <w:pPr>
              <w:rPr>
                <w:sz w:val="20"/>
                <w:szCs w:val="20"/>
              </w:rPr>
            </w:pPr>
            <w:r>
              <w:rPr>
                <w:rFonts w:hint="eastAsia"/>
                <w:sz w:val="20"/>
                <w:szCs w:val="20"/>
              </w:rPr>
              <w:t>用户登录后进入个人中心界面，并在更换头像时选择上传头像</w:t>
            </w:r>
          </w:p>
        </w:tc>
      </w:tr>
      <w:tr w:rsidR="00D91F72" w14:paraId="6AB0E164" w14:textId="46974ABD">
        <w:tc>
          <w:tcPr>
            <w:tcW w:w="4148" w:type="dxa"/>
            <w:gridSpan w:val="2"/>
            <w:tcBorders>
              <w:top w:val="single" w:sz="4" w:space="0" w:color="000000"/>
              <w:left w:val="single" w:sz="4" w:space="0" w:color="000000"/>
              <w:bottom w:val="single" w:sz="4" w:space="0" w:color="000000"/>
              <w:right w:val="single" w:sz="4" w:space="0" w:color="000000"/>
            </w:tcBorders>
          </w:tcPr>
          <w:p w14:paraId="043B74D7" w14:textId="2E86E58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7FE1D24" w14:textId="6B480FE9" w:rsidR="00D91F72" w:rsidRDefault="00E53301">
            <w:pPr>
              <w:rPr>
                <w:sz w:val="20"/>
                <w:szCs w:val="20"/>
              </w:rPr>
            </w:pPr>
            <w:r>
              <w:rPr>
                <w:rFonts w:hint="eastAsia"/>
                <w:sz w:val="20"/>
                <w:szCs w:val="20"/>
              </w:rPr>
              <w:t>测试用户是否能正常进入个人中心界面，并在更换头像时选择上传头像</w:t>
            </w:r>
          </w:p>
        </w:tc>
      </w:tr>
      <w:tr w:rsidR="00D91F72" w14:paraId="31015120" w14:textId="55E07E22">
        <w:trPr>
          <w:trHeight w:val="1445"/>
        </w:trPr>
        <w:tc>
          <w:tcPr>
            <w:tcW w:w="8296" w:type="dxa"/>
            <w:gridSpan w:val="3"/>
            <w:tcBorders>
              <w:top w:val="single" w:sz="4" w:space="0" w:color="000000"/>
              <w:left w:val="single" w:sz="4" w:space="0" w:color="000000"/>
              <w:right w:val="single" w:sz="4" w:space="0" w:color="000000"/>
            </w:tcBorders>
          </w:tcPr>
          <w:p w14:paraId="1EC3A826" w14:textId="6CB9F722" w:rsidR="00D91F72" w:rsidRDefault="00E53301">
            <w:pPr>
              <w:rPr>
                <w:sz w:val="20"/>
                <w:szCs w:val="20"/>
              </w:rPr>
            </w:pPr>
            <w:r>
              <w:rPr>
                <w:rFonts w:hint="eastAsia"/>
                <w:sz w:val="20"/>
                <w:szCs w:val="20"/>
              </w:rPr>
              <w:t>初始条件和背景：</w:t>
            </w:r>
          </w:p>
          <w:p w14:paraId="53168615" w14:textId="0F3384F2" w:rsidR="00D91F72" w:rsidRDefault="00E53301">
            <w:pPr>
              <w:rPr>
                <w:sz w:val="20"/>
                <w:szCs w:val="20"/>
              </w:rPr>
            </w:pPr>
            <w:r>
              <w:rPr>
                <w:rFonts w:hint="eastAsia"/>
                <w:sz w:val="20"/>
                <w:szCs w:val="20"/>
              </w:rPr>
              <w:t>系统：PC端</w:t>
            </w:r>
          </w:p>
          <w:p w14:paraId="2222AA06" w14:textId="4594DB6E" w:rsidR="00D91F72" w:rsidRDefault="00E53301">
            <w:pPr>
              <w:rPr>
                <w:sz w:val="20"/>
                <w:szCs w:val="20"/>
              </w:rPr>
            </w:pPr>
            <w:r>
              <w:rPr>
                <w:rFonts w:hint="eastAsia"/>
                <w:sz w:val="20"/>
                <w:szCs w:val="20"/>
              </w:rPr>
              <w:t>浏览器：C</w:t>
            </w:r>
            <w:r>
              <w:rPr>
                <w:sz w:val="20"/>
                <w:szCs w:val="20"/>
              </w:rPr>
              <w:t>hrome</w:t>
            </w:r>
          </w:p>
          <w:p w14:paraId="26E16C37" w14:textId="3AA48DCB" w:rsidR="00D91F72" w:rsidRDefault="00E53301">
            <w:pPr>
              <w:rPr>
                <w:sz w:val="20"/>
                <w:szCs w:val="20"/>
              </w:rPr>
            </w:pPr>
            <w:r>
              <w:rPr>
                <w:rFonts w:hint="eastAsia"/>
                <w:sz w:val="20"/>
                <w:szCs w:val="20"/>
              </w:rPr>
              <w:t>注释：无</w:t>
            </w:r>
          </w:p>
        </w:tc>
      </w:tr>
      <w:tr w:rsidR="00D91F72" w14:paraId="4C0AA767" w14:textId="28B5BC6F">
        <w:trPr>
          <w:trHeight w:val="392"/>
        </w:trPr>
        <w:tc>
          <w:tcPr>
            <w:tcW w:w="2155" w:type="dxa"/>
            <w:tcBorders>
              <w:top w:val="single" w:sz="4" w:space="0" w:color="000000"/>
              <w:left w:val="single" w:sz="4" w:space="0" w:color="000000"/>
              <w:bottom w:val="single" w:sz="4" w:space="0" w:color="000000"/>
              <w:right w:val="single" w:sz="4" w:space="0" w:color="000000"/>
            </w:tcBorders>
          </w:tcPr>
          <w:p w14:paraId="1A91F59F" w14:textId="4AD0334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8882B1" w14:textId="1584F4F3" w:rsidR="00D91F72" w:rsidRDefault="00E53301">
            <w:pPr>
              <w:rPr>
                <w:sz w:val="20"/>
                <w:szCs w:val="20"/>
              </w:rPr>
            </w:pPr>
            <w:r>
              <w:rPr>
                <w:rFonts w:hint="eastAsia"/>
                <w:sz w:val="20"/>
                <w:szCs w:val="20"/>
              </w:rPr>
              <w:t>预期结果</w:t>
            </w:r>
          </w:p>
        </w:tc>
      </w:tr>
      <w:tr w:rsidR="00D91F72" w14:paraId="1E3DD232" w14:textId="3FCAABB3">
        <w:trPr>
          <w:trHeight w:val="392"/>
        </w:trPr>
        <w:tc>
          <w:tcPr>
            <w:tcW w:w="2155" w:type="dxa"/>
            <w:tcBorders>
              <w:top w:val="single" w:sz="4" w:space="0" w:color="000000"/>
              <w:left w:val="single" w:sz="4" w:space="0" w:color="000000"/>
              <w:bottom w:val="single" w:sz="4" w:space="0" w:color="000000"/>
              <w:right w:val="single" w:sz="4" w:space="0" w:color="000000"/>
            </w:tcBorders>
          </w:tcPr>
          <w:p w14:paraId="4FC4F1DC" w14:textId="57B06910" w:rsidR="00D91F72" w:rsidRDefault="00E53301">
            <w:pPr>
              <w:rPr>
                <w:sz w:val="20"/>
                <w:szCs w:val="20"/>
              </w:rPr>
            </w:pPr>
            <w:r>
              <w:rPr>
                <w:rFonts w:hint="eastAsia"/>
                <w:sz w:val="20"/>
                <w:szCs w:val="20"/>
              </w:rPr>
              <w:t>上传文件a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517F5DC9" w14:textId="25837921" w:rsidR="00D91F72" w:rsidRDefault="00E53301">
            <w:pPr>
              <w:rPr>
                <w:sz w:val="20"/>
                <w:szCs w:val="20"/>
              </w:rPr>
            </w:pPr>
            <w:r>
              <w:rPr>
                <w:rFonts w:hint="eastAsia"/>
                <w:sz w:val="20"/>
                <w:szCs w:val="20"/>
              </w:rPr>
              <w:t>提示头像文件必须为图片格式文件</w:t>
            </w:r>
          </w:p>
        </w:tc>
      </w:tr>
      <w:tr w:rsidR="00D91F72" w14:paraId="1426311A" w14:textId="5E04D1C3">
        <w:trPr>
          <w:trHeight w:val="392"/>
        </w:trPr>
        <w:tc>
          <w:tcPr>
            <w:tcW w:w="2155" w:type="dxa"/>
            <w:tcBorders>
              <w:top w:val="single" w:sz="4" w:space="0" w:color="000000"/>
              <w:left w:val="single" w:sz="4" w:space="0" w:color="000000"/>
              <w:bottom w:val="single" w:sz="4" w:space="0" w:color="000000"/>
              <w:right w:val="single" w:sz="4" w:space="0" w:color="000000"/>
            </w:tcBorders>
          </w:tcPr>
          <w:p w14:paraId="44B58A67" w14:textId="55CEEE8E" w:rsidR="00D91F72" w:rsidRDefault="00E53301">
            <w:pPr>
              <w:rPr>
                <w:sz w:val="20"/>
                <w:szCs w:val="20"/>
              </w:rPr>
            </w:pPr>
            <w:r>
              <w:rPr>
                <w:rFonts w:hint="eastAsia"/>
                <w:sz w:val="20"/>
                <w:szCs w:val="20"/>
              </w:rPr>
              <w:t>上传文件a</w:t>
            </w:r>
            <w:r>
              <w:rPr>
                <w:sz w:val="20"/>
                <w:szCs w:val="20"/>
              </w:rPr>
              <w:t xml:space="preserve">.jpg </w:t>
            </w:r>
            <w:r>
              <w:rPr>
                <w:rFonts w:hint="eastAsia"/>
                <w:sz w:val="20"/>
                <w:szCs w:val="20"/>
              </w:rPr>
              <w:t>大小为5</w:t>
            </w:r>
            <w:r>
              <w:rPr>
                <w:sz w:val="20"/>
                <w:szCs w:val="20"/>
              </w:rPr>
              <w:t>.1MB</w:t>
            </w:r>
          </w:p>
        </w:tc>
        <w:tc>
          <w:tcPr>
            <w:tcW w:w="6141" w:type="dxa"/>
            <w:gridSpan w:val="2"/>
            <w:tcBorders>
              <w:top w:val="single" w:sz="4" w:space="0" w:color="000000"/>
              <w:left w:val="single" w:sz="4" w:space="0" w:color="000000"/>
              <w:bottom w:val="single" w:sz="4" w:space="0" w:color="000000"/>
              <w:right w:val="single" w:sz="4" w:space="0" w:color="000000"/>
            </w:tcBorders>
          </w:tcPr>
          <w:p w14:paraId="038B5AC7" w14:textId="5A71E256" w:rsidR="00D91F72" w:rsidRDefault="00E53301">
            <w:pPr>
              <w:rPr>
                <w:sz w:val="20"/>
                <w:szCs w:val="20"/>
              </w:rPr>
            </w:pPr>
            <w:r>
              <w:rPr>
                <w:rFonts w:hint="eastAsia"/>
                <w:sz w:val="20"/>
                <w:szCs w:val="20"/>
              </w:rPr>
              <w:t>提示头像文件大小不得大于5MB</w:t>
            </w:r>
          </w:p>
        </w:tc>
      </w:tr>
      <w:tr w:rsidR="00D91F72" w14:paraId="24555867" w14:textId="350A9C7C">
        <w:trPr>
          <w:trHeight w:val="392"/>
        </w:trPr>
        <w:tc>
          <w:tcPr>
            <w:tcW w:w="2155" w:type="dxa"/>
            <w:tcBorders>
              <w:top w:val="single" w:sz="4" w:space="0" w:color="000000"/>
              <w:left w:val="single" w:sz="4" w:space="0" w:color="000000"/>
              <w:bottom w:val="single" w:sz="4" w:space="0" w:color="000000"/>
              <w:right w:val="single" w:sz="4" w:space="0" w:color="000000"/>
            </w:tcBorders>
          </w:tcPr>
          <w:p w14:paraId="18367DC0" w14:textId="26CD6EBD" w:rsidR="00D91F72" w:rsidRDefault="00E53301">
            <w:pPr>
              <w:rPr>
                <w:sz w:val="20"/>
                <w:szCs w:val="20"/>
              </w:rPr>
            </w:pPr>
            <w:r>
              <w:rPr>
                <w:rFonts w:hint="eastAsia"/>
                <w:sz w:val="20"/>
                <w:szCs w:val="20"/>
              </w:rPr>
              <w:t>上传文件a</w:t>
            </w:r>
            <w:r>
              <w:rPr>
                <w:sz w:val="20"/>
                <w:szCs w:val="20"/>
              </w:rPr>
              <w:t>.jpg</w:t>
            </w:r>
            <w:r>
              <w:rPr>
                <w:rFonts w:hint="eastAsia"/>
                <w:sz w:val="20"/>
                <w:szCs w:val="20"/>
              </w:rPr>
              <w:t>，大小为4MB</w:t>
            </w:r>
          </w:p>
        </w:tc>
        <w:tc>
          <w:tcPr>
            <w:tcW w:w="6141" w:type="dxa"/>
            <w:gridSpan w:val="2"/>
            <w:tcBorders>
              <w:top w:val="single" w:sz="4" w:space="0" w:color="000000"/>
              <w:left w:val="single" w:sz="4" w:space="0" w:color="000000"/>
              <w:bottom w:val="single" w:sz="4" w:space="0" w:color="000000"/>
              <w:right w:val="single" w:sz="4" w:space="0" w:color="000000"/>
            </w:tcBorders>
          </w:tcPr>
          <w:p w14:paraId="7D82F747" w14:textId="44E58ACC" w:rsidR="00D91F72" w:rsidRDefault="00E53301">
            <w:pPr>
              <w:rPr>
                <w:sz w:val="20"/>
                <w:szCs w:val="20"/>
              </w:rPr>
            </w:pPr>
            <w:r>
              <w:rPr>
                <w:rFonts w:hint="eastAsia"/>
                <w:sz w:val="20"/>
                <w:szCs w:val="20"/>
              </w:rPr>
              <w:t>上传成功</w:t>
            </w:r>
          </w:p>
        </w:tc>
      </w:tr>
      <w:tr w:rsidR="00D91F72" w14:paraId="4A4726C7" w14:textId="0165A0C3">
        <w:trPr>
          <w:trHeight w:val="392"/>
        </w:trPr>
        <w:tc>
          <w:tcPr>
            <w:tcW w:w="2155" w:type="dxa"/>
            <w:tcBorders>
              <w:top w:val="single" w:sz="4" w:space="0" w:color="000000"/>
              <w:left w:val="single" w:sz="4" w:space="0" w:color="000000"/>
              <w:bottom w:val="single" w:sz="4" w:space="0" w:color="000000"/>
              <w:right w:val="single" w:sz="4" w:space="0" w:color="000000"/>
            </w:tcBorders>
          </w:tcPr>
          <w:p w14:paraId="792D39C3" w14:textId="73221BD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70DDF94" w14:textId="7E93A674" w:rsidR="00D91F72" w:rsidRDefault="00D91F72">
            <w:pPr>
              <w:rPr>
                <w:sz w:val="20"/>
                <w:szCs w:val="20"/>
              </w:rPr>
            </w:pPr>
          </w:p>
        </w:tc>
      </w:tr>
    </w:tbl>
    <w:p w14:paraId="26A77D5B" w14:textId="32D50C9E" w:rsidR="00D91F72" w:rsidRDefault="00D91F72"/>
    <w:p w14:paraId="0280D677" w14:textId="07BBB88A" w:rsidR="00D91F72" w:rsidRDefault="00E53301">
      <w:r>
        <w:br w:type="page"/>
      </w:r>
    </w:p>
    <w:p w14:paraId="23B054DF" w14:textId="47A33E24" w:rsidR="00D91F72" w:rsidRDefault="00D91F72"/>
    <w:p w14:paraId="3EB4A6FC" w14:textId="2D8CFAC8" w:rsidR="00D91F72" w:rsidRDefault="00E53301">
      <w:pPr>
        <w:pStyle w:val="a1"/>
      </w:pPr>
      <w:bookmarkStart w:id="70" w:name="_Toc533374759"/>
      <w:r>
        <w:rPr>
          <w:rFonts w:hint="eastAsia"/>
        </w:rPr>
        <w:t>教师申请</w:t>
      </w:r>
      <w:bookmarkEnd w:id="70"/>
    </w:p>
    <w:tbl>
      <w:tblPr>
        <w:tblStyle w:val="15"/>
        <w:tblW w:w="8296" w:type="dxa"/>
        <w:tblLayout w:type="fixed"/>
        <w:tblLook w:val="04A0" w:firstRow="1" w:lastRow="0" w:firstColumn="1" w:lastColumn="0" w:noHBand="0" w:noVBand="1"/>
      </w:tblPr>
      <w:tblGrid>
        <w:gridCol w:w="2155"/>
        <w:gridCol w:w="1993"/>
        <w:gridCol w:w="4148"/>
      </w:tblGrid>
      <w:tr w:rsidR="00D91F72" w14:paraId="7C00D8A3" w14:textId="482E83C5">
        <w:tc>
          <w:tcPr>
            <w:tcW w:w="4148" w:type="dxa"/>
            <w:gridSpan w:val="2"/>
            <w:tcBorders>
              <w:top w:val="single" w:sz="4" w:space="0" w:color="000000"/>
              <w:left w:val="single" w:sz="4" w:space="0" w:color="000000"/>
              <w:bottom w:val="single" w:sz="4" w:space="0" w:color="000000"/>
              <w:right w:val="single" w:sz="4" w:space="0" w:color="000000"/>
            </w:tcBorders>
          </w:tcPr>
          <w:p w14:paraId="3376F654" w14:textId="7E81B8D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D4B3C1" w14:textId="5CC68D7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w:t>
            </w:r>
          </w:p>
        </w:tc>
      </w:tr>
      <w:tr w:rsidR="00D91F72" w14:paraId="303605C3" w14:textId="62981D40">
        <w:tc>
          <w:tcPr>
            <w:tcW w:w="4148" w:type="dxa"/>
            <w:gridSpan w:val="2"/>
            <w:tcBorders>
              <w:top w:val="single" w:sz="4" w:space="0" w:color="000000"/>
              <w:left w:val="single" w:sz="4" w:space="0" w:color="000000"/>
              <w:bottom w:val="single" w:sz="4" w:space="0" w:color="000000"/>
              <w:right w:val="single" w:sz="4" w:space="0" w:color="000000"/>
            </w:tcBorders>
          </w:tcPr>
          <w:p w14:paraId="4783EA36" w14:textId="053295C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BD0358" w14:textId="0F02342B" w:rsidR="00D91F72" w:rsidRDefault="00E53301">
            <w:pPr>
              <w:rPr>
                <w:sz w:val="20"/>
                <w:szCs w:val="20"/>
              </w:rPr>
            </w:pPr>
            <w:r>
              <w:rPr>
                <w:rFonts w:hint="eastAsia"/>
                <w:sz w:val="20"/>
                <w:szCs w:val="20"/>
              </w:rPr>
              <w:t>教师申请</w:t>
            </w:r>
          </w:p>
        </w:tc>
      </w:tr>
      <w:tr w:rsidR="00D91F72" w14:paraId="28DD7E72" w14:textId="230D9256">
        <w:tc>
          <w:tcPr>
            <w:tcW w:w="4148" w:type="dxa"/>
            <w:gridSpan w:val="2"/>
            <w:tcBorders>
              <w:top w:val="single" w:sz="4" w:space="0" w:color="000000"/>
              <w:left w:val="single" w:sz="4" w:space="0" w:color="000000"/>
              <w:bottom w:val="single" w:sz="4" w:space="0" w:color="000000"/>
              <w:right w:val="single" w:sz="4" w:space="0" w:color="000000"/>
            </w:tcBorders>
          </w:tcPr>
          <w:p w14:paraId="2387C58F" w14:textId="2648A74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B2CFE0" w14:textId="3A2470F1" w:rsidR="00D91F72" w:rsidRDefault="00E53301">
            <w:pPr>
              <w:rPr>
                <w:sz w:val="20"/>
                <w:szCs w:val="20"/>
              </w:rPr>
            </w:pPr>
            <w:r>
              <w:rPr>
                <w:rFonts w:hint="eastAsia"/>
                <w:sz w:val="20"/>
                <w:szCs w:val="20"/>
              </w:rPr>
              <w:t>教师申请</w:t>
            </w:r>
          </w:p>
        </w:tc>
      </w:tr>
      <w:tr w:rsidR="00D91F72" w14:paraId="4B0C74B3" w14:textId="09A5EBE0">
        <w:tc>
          <w:tcPr>
            <w:tcW w:w="4148" w:type="dxa"/>
            <w:gridSpan w:val="2"/>
            <w:tcBorders>
              <w:top w:val="single" w:sz="4" w:space="0" w:color="000000"/>
              <w:left w:val="single" w:sz="4" w:space="0" w:color="000000"/>
              <w:bottom w:val="single" w:sz="4" w:space="0" w:color="000000"/>
              <w:right w:val="single" w:sz="4" w:space="0" w:color="000000"/>
            </w:tcBorders>
          </w:tcPr>
          <w:p w14:paraId="5448AC7C" w14:textId="3C73931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30DFF6C" w14:textId="74C6CCA6" w:rsidR="00D91F72" w:rsidRDefault="00E53301">
            <w:pPr>
              <w:rPr>
                <w:sz w:val="20"/>
                <w:szCs w:val="20"/>
              </w:rPr>
            </w:pPr>
            <w:r>
              <w:rPr>
                <w:rFonts w:hint="eastAsia"/>
                <w:sz w:val="20"/>
                <w:szCs w:val="20"/>
              </w:rPr>
              <w:t>注册用户</w:t>
            </w:r>
          </w:p>
        </w:tc>
      </w:tr>
      <w:tr w:rsidR="00D91F72" w14:paraId="69AB626C" w14:textId="11C503A6">
        <w:tc>
          <w:tcPr>
            <w:tcW w:w="4148" w:type="dxa"/>
            <w:gridSpan w:val="2"/>
            <w:tcBorders>
              <w:top w:val="single" w:sz="4" w:space="0" w:color="000000"/>
              <w:left w:val="single" w:sz="4" w:space="0" w:color="000000"/>
              <w:bottom w:val="single" w:sz="4" w:space="0" w:color="000000"/>
              <w:right w:val="single" w:sz="4" w:space="0" w:color="000000"/>
            </w:tcBorders>
          </w:tcPr>
          <w:p w14:paraId="37E5E626" w14:textId="4284D51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BB1899" w14:textId="0E814F1F" w:rsidR="00D91F72" w:rsidRDefault="00E53301">
            <w:pPr>
              <w:rPr>
                <w:sz w:val="20"/>
                <w:szCs w:val="20"/>
              </w:rPr>
            </w:pPr>
            <w:r>
              <w:rPr>
                <w:rFonts w:hint="eastAsia"/>
                <w:sz w:val="20"/>
                <w:szCs w:val="20"/>
              </w:rPr>
              <w:t>黑盒测试</w:t>
            </w:r>
          </w:p>
        </w:tc>
      </w:tr>
      <w:tr w:rsidR="00D91F72" w14:paraId="7BB9DA63" w14:textId="71B86514">
        <w:tc>
          <w:tcPr>
            <w:tcW w:w="4148" w:type="dxa"/>
            <w:gridSpan w:val="2"/>
            <w:tcBorders>
              <w:top w:val="single" w:sz="4" w:space="0" w:color="000000"/>
              <w:left w:val="single" w:sz="4" w:space="0" w:color="000000"/>
              <w:bottom w:val="single" w:sz="4" w:space="0" w:color="000000"/>
              <w:right w:val="single" w:sz="4" w:space="0" w:color="000000"/>
            </w:tcBorders>
          </w:tcPr>
          <w:p w14:paraId="6EEBB5F4" w14:textId="3083A11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B040FB" w14:textId="2C311326" w:rsidR="00D91F72" w:rsidRDefault="00E53301">
            <w:pPr>
              <w:rPr>
                <w:sz w:val="20"/>
                <w:szCs w:val="20"/>
              </w:rPr>
            </w:pPr>
            <w:r>
              <w:rPr>
                <w:rFonts w:hint="eastAsia"/>
                <w:sz w:val="20"/>
                <w:szCs w:val="20"/>
              </w:rPr>
              <w:t>个人中心</w:t>
            </w:r>
          </w:p>
        </w:tc>
      </w:tr>
      <w:tr w:rsidR="00D91F72" w14:paraId="0E761E2B" w14:textId="3D7445E5">
        <w:tc>
          <w:tcPr>
            <w:tcW w:w="4148" w:type="dxa"/>
            <w:gridSpan w:val="2"/>
            <w:tcBorders>
              <w:top w:val="single" w:sz="4" w:space="0" w:color="000000"/>
              <w:left w:val="single" w:sz="4" w:space="0" w:color="000000"/>
              <w:bottom w:val="single" w:sz="4" w:space="0" w:color="000000"/>
              <w:right w:val="single" w:sz="4" w:space="0" w:color="000000"/>
            </w:tcBorders>
          </w:tcPr>
          <w:p w14:paraId="23FBF5D0" w14:textId="169C834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411EB21" w14:textId="0BB86E83" w:rsidR="00D91F72" w:rsidRDefault="00E53301">
            <w:pPr>
              <w:rPr>
                <w:sz w:val="20"/>
                <w:szCs w:val="20"/>
              </w:rPr>
            </w:pPr>
            <w:r>
              <w:rPr>
                <w:rFonts w:hint="eastAsia"/>
                <w:sz w:val="20"/>
                <w:szCs w:val="20"/>
              </w:rPr>
              <w:t>用户登录后进入个人中心界面，并浏览教师申请</w:t>
            </w:r>
          </w:p>
        </w:tc>
      </w:tr>
      <w:tr w:rsidR="00D91F72" w14:paraId="7F4CBF78" w14:textId="7C23E732">
        <w:tc>
          <w:tcPr>
            <w:tcW w:w="4148" w:type="dxa"/>
            <w:gridSpan w:val="2"/>
            <w:tcBorders>
              <w:top w:val="single" w:sz="4" w:space="0" w:color="000000"/>
              <w:left w:val="single" w:sz="4" w:space="0" w:color="000000"/>
              <w:bottom w:val="single" w:sz="4" w:space="0" w:color="000000"/>
              <w:right w:val="single" w:sz="4" w:space="0" w:color="000000"/>
            </w:tcBorders>
          </w:tcPr>
          <w:p w14:paraId="64700E8B" w14:textId="0F437FC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9EAC9CE" w14:textId="4FBF621E" w:rsidR="00D91F72" w:rsidRDefault="00E53301">
            <w:pPr>
              <w:rPr>
                <w:sz w:val="20"/>
                <w:szCs w:val="20"/>
              </w:rPr>
            </w:pPr>
            <w:r>
              <w:rPr>
                <w:rFonts w:hint="eastAsia"/>
                <w:sz w:val="20"/>
                <w:szCs w:val="20"/>
              </w:rPr>
              <w:t>测试用户是否能正常进入个人中心界面，并浏览教师申请</w:t>
            </w:r>
          </w:p>
        </w:tc>
      </w:tr>
      <w:tr w:rsidR="00D91F72" w14:paraId="3B778053" w14:textId="53DA7688">
        <w:trPr>
          <w:trHeight w:val="1445"/>
        </w:trPr>
        <w:tc>
          <w:tcPr>
            <w:tcW w:w="8296" w:type="dxa"/>
            <w:gridSpan w:val="3"/>
            <w:tcBorders>
              <w:top w:val="single" w:sz="4" w:space="0" w:color="000000"/>
              <w:left w:val="single" w:sz="4" w:space="0" w:color="000000"/>
              <w:right w:val="single" w:sz="4" w:space="0" w:color="000000"/>
            </w:tcBorders>
          </w:tcPr>
          <w:p w14:paraId="3E5A646B" w14:textId="4DEAF91B" w:rsidR="00D91F72" w:rsidRDefault="00E53301">
            <w:pPr>
              <w:rPr>
                <w:sz w:val="20"/>
                <w:szCs w:val="20"/>
              </w:rPr>
            </w:pPr>
            <w:r>
              <w:rPr>
                <w:rFonts w:hint="eastAsia"/>
                <w:sz w:val="20"/>
                <w:szCs w:val="20"/>
              </w:rPr>
              <w:t>初始条件和背景：</w:t>
            </w:r>
          </w:p>
          <w:p w14:paraId="2CCB203C" w14:textId="2E44B4EB" w:rsidR="00D91F72" w:rsidRDefault="00E53301">
            <w:pPr>
              <w:rPr>
                <w:sz w:val="20"/>
                <w:szCs w:val="20"/>
              </w:rPr>
            </w:pPr>
            <w:r>
              <w:rPr>
                <w:rFonts w:hint="eastAsia"/>
                <w:sz w:val="20"/>
                <w:szCs w:val="20"/>
              </w:rPr>
              <w:t>系统：PC端</w:t>
            </w:r>
          </w:p>
          <w:p w14:paraId="07A05C97" w14:textId="0D1FB66A" w:rsidR="00D91F72" w:rsidRDefault="00E53301">
            <w:pPr>
              <w:rPr>
                <w:sz w:val="20"/>
                <w:szCs w:val="20"/>
              </w:rPr>
            </w:pPr>
            <w:r>
              <w:rPr>
                <w:rFonts w:hint="eastAsia"/>
                <w:sz w:val="20"/>
                <w:szCs w:val="20"/>
              </w:rPr>
              <w:t>浏览器：C</w:t>
            </w:r>
            <w:r>
              <w:rPr>
                <w:sz w:val="20"/>
                <w:szCs w:val="20"/>
              </w:rPr>
              <w:t>hrome</w:t>
            </w:r>
          </w:p>
          <w:p w14:paraId="2E0CC893" w14:textId="34163ACC" w:rsidR="00D91F72" w:rsidRDefault="00E53301">
            <w:pPr>
              <w:rPr>
                <w:sz w:val="20"/>
                <w:szCs w:val="20"/>
              </w:rPr>
            </w:pPr>
            <w:r>
              <w:rPr>
                <w:rFonts w:hint="eastAsia"/>
                <w:sz w:val="20"/>
                <w:szCs w:val="20"/>
              </w:rPr>
              <w:t>注释：无</w:t>
            </w:r>
          </w:p>
        </w:tc>
      </w:tr>
      <w:tr w:rsidR="00D91F72" w14:paraId="605C11D5" w14:textId="1E4BF704">
        <w:trPr>
          <w:trHeight w:val="392"/>
        </w:trPr>
        <w:tc>
          <w:tcPr>
            <w:tcW w:w="2155" w:type="dxa"/>
            <w:tcBorders>
              <w:top w:val="single" w:sz="4" w:space="0" w:color="000000"/>
              <w:left w:val="single" w:sz="4" w:space="0" w:color="000000"/>
              <w:bottom w:val="single" w:sz="4" w:space="0" w:color="000000"/>
              <w:right w:val="single" w:sz="4" w:space="0" w:color="000000"/>
            </w:tcBorders>
          </w:tcPr>
          <w:p w14:paraId="7282D095" w14:textId="0D6FE47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F88DB91" w14:textId="6E145D4B" w:rsidR="00D91F72" w:rsidRDefault="00E53301">
            <w:pPr>
              <w:rPr>
                <w:sz w:val="20"/>
                <w:szCs w:val="20"/>
              </w:rPr>
            </w:pPr>
            <w:r>
              <w:rPr>
                <w:rFonts w:hint="eastAsia"/>
                <w:sz w:val="20"/>
                <w:szCs w:val="20"/>
              </w:rPr>
              <w:t>预期结果</w:t>
            </w:r>
          </w:p>
        </w:tc>
      </w:tr>
      <w:tr w:rsidR="00D91F72" w14:paraId="1F2B1D54" w14:textId="17FB621D">
        <w:trPr>
          <w:trHeight w:val="392"/>
        </w:trPr>
        <w:tc>
          <w:tcPr>
            <w:tcW w:w="2155" w:type="dxa"/>
            <w:tcBorders>
              <w:top w:val="single" w:sz="4" w:space="0" w:color="000000"/>
              <w:left w:val="single" w:sz="4" w:space="0" w:color="000000"/>
              <w:bottom w:val="single" w:sz="4" w:space="0" w:color="000000"/>
              <w:right w:val="single" w:sz="4" w:space="0" w:color="000000"/>
            </w:tcBorders>
          </w:tcPr>
          <w:p w14:paraId="4724EF25" w14:textId="126F2E90"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6EF74551" w14:textId="70BCD9C6" w:rsidR="00D91F72" w:rsidRDefault="00E53301">
            <w:pPr>
              <w:rPr>
                <w:sz w:val="20"/>
                <w:szCs w:val="20"/>
              </w:rPr>
            </w:pPr>
            <w:r>
              <w:rPr>
                <w:rFonts w:hint="eastAsia"/>
                <w:sz w:val="20"/>
                <w:szCs w:val="20"/>
              </w:rPr>
              <w:t>右侧可见教师申请按钮</w:t>
            </w:r>
          </w:p>
        </w:tc>
      </w:tr>
      <w:tr w:rsidR="00D91F72" w14:paraId="1E209BB0" w14:textId="1C641DBC">
        <w:trPr>
          <w:trHeight w:val="392"/>
        </w:trPr>
        <w:tc>
          <w:tcPr>
            <w:tcW w:w="2155" w:type="dxa"/>
            <w:tcBorders>
              <w:top w:val="single" w:sz="4" w:space="0" w:color="000000"/>
              <w:left w:val="single" w:sz="4" w:space="0" w:color="000000"/>
              <w:bottom w:val="single" w:sz="4" w:space="0" w:color="000000"/>
              <w:right w:val="single" w:sz="4" w:space="0" w:color="000000"/>
            </w:tcBorders>
          </w:tcPr>
          <w:p w14:paraId="5410DE61" w14:textId="0524ABB6" w:rsidR="00D91F72" w:rsidRDefault="00E53301">
            <w:pPr>
              <w:rPr>
                <w:sz w:val="20"/>
                <w:szCs w:val="20"/>
              </w:rPr>
            </w:pPr>
            <w:r>
              <w:rPr>
                <w:rFonts w:hint="eastAsia"/>
                <w:sz w:val="20"/>
                <w:szCs w:val="20"/>
              </w:rPr>
              <w:t>点击教师申请（未申请过）</w:t>
            </w:r>
          </w:p>
        </w:tc>
        <w:tc>
          <w:tcPr>
            <w:tcW w:w="6141" w:type="dxa"/>
            <w:gridSpan w:val="2"/>
            <w:tcBorders>
              <w:top w:val="single" w:sz="4" w:space="0" w:color="000000"/>
              <w:left w:val="single" w:sz="4" w:space="0" w:color="000000"/>
              <w:bottom w:val="single" w:sz="4" w:space="0" w:color="000000"/>
              <w:right w:val="single" w:sz="4" w:space="0" w:color="000000"/>
            </w:tcBorders>
          </w:tcPr>
          <w:p w14:paraId="2630184A" w14:textId="160D6EE6" w:rsidR="00D91F72" w:rsidRDefault="00E53301">
            <w:pPr>
              <w:rPr>
                <w:sz w:val="20"/>
                <w:szCs w:val="20"/>
              </w:rPr>
            </w:pPr>
            <w:r>
              <w:rPr>
                <w:rFonts w:hint="eastAsia"/>
                <w:sz w:val="20"/>
                <w:szCs w:val="20"/>
              </w:rPr>
              <w:t>提示你还不是教师哦，右下角有申请教师申请按钮</w:t>
            </w:r>
          </w:p>
        </w:tc>
      </w:tr>
      <w:tr w:rsidR="00D91F72" w14:paraId="6F3D8BEE" w14:textId="382CE987">
        <w:trPr>
          <w:trHeight w:val="392"/>
        </w:trPr>
        <w:tc>
          <w:tcPr>
            <w:tcW w:w="2155" w:type="dxa"/>
            <w:tcBorders>
              <w:top w:val="single" w:sz="4" w:space="0" w:color="000000"/>
              <w:left w:val="single" w:sz="4" w:space="0" w:color="000000"/>
              <w:bottom w:val="single" w:sz="4" w:space="0" w:color="000000"/>
              <w:right w:val="single" w:sz="4" w:space="0" w:color="000000"/>
            </w:tcBorders>
          </w:tcPr>
          <w:p w14:paraId="64016961" w14:textId="65B330F7" w:rsidR="00D91F72" w:rsidRDefault="00E53301">
            <w:pPr>
              <w:rPr>
                <w:sz w:val="20"/>
                <w:szCs w:val="20"/>
              </w:rPr>
            </w:pPr>
            <w:r>
              <w:rPr>
                <w:rFonts w:hint="eastAsia"/>
                <w:sz w:val="20"/>
                <w:szCs w:val="20"/>
              </w:rPr>
              <w:t>点击教师申请</w:t>
            </w:r>
          </w:p>
        </w:tc>
        <w:tc>
          <w:tcPr>
            <w:tcW w:w="6141" w:type="dxa"/>
            <w:gridSpan w:val="2"/>
            <w:tcBorders>
              <w:top w:val="single" w:sz="4" w:space="0" w:color="000000"/>
              <w:left w:val="single" w:sz="4" w:space="0" w:color="000000"/>
              <w:bottom w:val="single" w:sz="4" w:space="0" w:color="000000"/>
              <w:right w:val="single" w:sz="4" w:space="0" w:color="000000"/>
            </w:tcBorders>
          </w:tcPr>
          <w:p w14:paraId="2534A228" w14:textId="58B879FE" w:rsidR="00D91F72" w:rsidRDefault="00E53301">
            <w:pPr>
              <w:rPr>
                <w:sz w:val="20"/>
                <w:szCs w:val="20"/>
              </w:rPr>
            </w:pPr>
            <w:r>
              <w:rPr>
                <w:rFonts w:hint="eastAsia"/>
                <w:sz w:val="20"/>
                <w:szCs w:val="20"/>
              </w:rPr>
              <w:t>弹出请发送信息给管理员的提示窗口</w:t>
            </w:r>
          </w:p>
        </w:tc>
      </w:tr>
      <w:tr w:rsidR="00D91F72" w14:paraId="121F174F" w14:textId="623DC6D3">
        <w:trPr>
          <w:trHeight w:val="392"/>
        </w:trPr>
        <w:tc>
          <w:tcPr>
            <w:tcW w:w="2155" w:type="dxa"/>
            <w:tcBorders>
              <w:top w:val="single" w:sz="4" w:space="0" w:color="000000"/>
              <w:left w:val="single" w:sz="4" w:space="0" w:color="000000"/>
              <w:bottom w:val="single" w:sz="4" w:space="0" w:color="000000"/>
              <w:right w:val="single" w:sz="4" w:space="0" w:color="000000"/>
            </w:tcBorders>
          </w:tcPr>
          <w:p w14:paraId="272E1A88" w14:textId="79A6A271" w:rsidR="00D91F72" w:rsidRDefault="00E53301">
            <w:pPr>
              <w:rPr>
                <w:sz w:val="20"/>
                <w:szCs w:val="20"/>
              </w:rPr>
            </w:pPr>
            <w:r>
              <w:rPr>
                <w:rFonts w:hint="eastAsia"/>
                <w:sz w:val="20"/>
                <w:szCs w:val="20"/>
              </w:rPr>
              <w:t>点击教师申请（已经申请过了）</w:t>
            </w:r>
          </w:p>
        </w:tc>
        <w:tc>
          <w:tcPr>
            <w:tcW w:w="6141" w:type="dxa"/>
            <w:gridSpan w:val="2"/>
            <w:tcBorders>
              <w:top w:val="single" w:sz="4" w:space="0" w:color="000000"/>
              <w:left w:val="single" w:sz="4" w:space="0" w:color="000000"/>
              <w:bottom w:val="single" w:sz="4" w:space="0" w:color="000000"/>
              <w:right w:val="single" w:sz="4" w:space="0" w:color="000000"/>
            </w:tcBorders>
          </w:tcPr>
          <w:p w14:paraId="2EBC8AA1" w14:textId="73AA2AED" w:rsidR="00D91F72" w:rsidRDefault="00E53301">
            <w:pPr>
              <w:rPr>
                <w:sz w:val="20"/>
                <w:szCs w:val="20"/>
              </w:rPr>
            </w:pPr>
            <w:r>
              <w:rPr>
                <w:rFonts w:hint="eastAsia"/>
                <w:sz w:val="20"/>
                <w:szCs w:val="20"/>
              </w:rPr>
              <w:t>右侧显示教师提供的HTML文件，右下角有上传HTML按钮</w:t>
            </w:r>
          </w:p>
        </w:tc>
      </w:tr>
      <w:tr w:rsidR="00D91F72" w14:paraId="6B2D6BA7" w14:textId="59FAC381">
        <w:trPr>
          <w:trHeight w:val="392"/>
        </w:trPr>
        <w:tc>
          <w:tcPr>
            <w:tcW w:w="2155" w:type="dxa"/>
            <w:tcBorders>
              <w:top w:val="single" w:sz="4" w:space="0" w:color="000000"/>
              <w:left w:val="single" w:sz="4" w:space="0" w:color="000000"/>
              <w:bottom w:val="single" w:sz="4" w:space="0" w:color="000000"/>
              <w:right w:val="single" w:sz="4" w:space="0" w:color="000000"/>
            </w:tcBorders>
          </w:tcPr>
          <w:p w14:paraId="4DCDFCDA" w14:textId="0CB0724B" w:rsidR="00D91F72" w:rsidRDefault="00E53301">
            <w:pPr>
              <w:rPr>
                <w:sz w:val="20"/>
                <w:szCs w:val="20"/>
              </w:rPr>
            </w:pPr>
            <w:r>
              <w:rPr>
                <w:rFonts w:hint="eastAsia"/>
                <w:sz w:val="20"/>
                <w:szCs w:val="20"/>
              </w:rPr>
              <w:t>点击上传H</w:t>
            </w:r>
            <w:r>
              <w:rPr>
                <w:sz w:val="20"/>
                <w:szCs w:val="20"/>
              </w:rPr>
              <w:t>MTL</w:t>
            </w:r>
          </w:p>
        </w:tc>
        <w:tc>
          <w:tcPr>
            <w:tcW w:w="6141" w:type="dxa"/>
            <w:gridSpan w:val="2"/>
            <w:tcBorders>
              <w:top w:val="single" w:sz="4" w:space="0" w:color="000000"/>
              <w:left w:val="single" w:sz="4" w:space="0" w:color="000000"/>
              <w:bottom w:val="single" w:sz="4" w:space="0" w:color="000000"/>
              <w:right w:val="single" w:sz="4" w:space="0" w:color="000000"/>
            </w:tcBorders>
          </w:tcPr>
          <w:p w14:paraId="726A1826" w14:textId="6B709B17" w:rsidR="00D91F72" w:rsidRDefault="00E53301">
            <w:pPr>
              <w:rPr>
                <w:sz w:val="20"/>
                <w:szCs w:val="20"/>
              </w:rPr>
            </w:pPr>
            <w:r>
              <w:rPr>
                <w:rFonts w:hint="eastAsia"/>
                <w:sz w:val="20"/>
                <w:szCs w:val="20"/>
              </w:rPr>
              <w:t>弹出上传HTML悬浮窗</w:t>
            </w:r>
          </w:p>
        </w:tc>
      </w:tr>
      <w:tr w:rsidR="00D91F72" w14:paraId="17600BDD" w14:textId="472D43BC">
        <w:trPr>
          <w:trHeight w:val="392"/>
        </w:trPr>
        <w:tc>
          <w:tcPr>
            <w:tcW w:w="2155" w:type="dxa"/>
            <w:tcBorders>
              <w:top w:val="single" w:sz="4" w:space="0" w:color="000000"/>
              <w:left w:val="single" w:sz="4" w:space="0" w:color="000000"/>
              <w:bottom w:val="single" w:sz="4" w:space="0" w:color="000000"/>
              <w:right w:val="single" w:sz="4" w:space="0" w:color="000000"/>
            </w:tcBorders>
          </w:tcPr>
          <w:p w14:paraId="4887DDA1" w14:textId="0AEF0D3E" w:rsidR="00D91F72" w:rsidRDefault="00E53301">
            <w:pPr>
              <w:rPr>
                <w:sz w:val="20"/>
                <w:szCs w:val="20"/>
              </w:rPr>
            </w:pPr>
            <w:r>
              <w:rPr>
                <w:rFonts w:hint="eastAsia"/>
                <w:sz w:val="20"/>
                <w:szCs w:val="20"/>
              </w:rPr>
              <w:t>上传a.</w:t>
            </w:r>
            <w:r>
              <w:rPr>
                <w:sz w:val="20"/>
                <w:szCs w:val="20"/>
              </w:rPr>
              <w:t>rar</w:t>
            </w:r>
          </w:p>
        </w:tc>
        <w:tc>
          <w:tcPr>
            <w:tcW w:w="6141" w:type="dxa"/>
            <w:gridSpan w:val="2"/>
            <w:tcBorders>
              <w:top w:val="single" w:sz="4" w:space="0" w:color="000000"/>
              <w:left w:val="single" w:sz="4" w:space="0" w:color="000000"/>
              <w:bottom w:val="single" w:sz="4" w:space="0" w:color="000000"/>
              <w:right w:val="single" w:sz="4" w:space="0" w:color="000000"/>
            </w:tcBorders>
          </w:tcPr>
          <w:p w14:paraId="1F4E3BFD" w14:textId="1F4C24D2" w:rsidR="00D91F72" w:rsidRDefault="00E53301">
            <w:pPr>
              <w:rPr>
                <w:sz w:val="20"/>
                <w:szCs w:val="20"/>
              </w:rPr>
            </w:pPr>
            <w:r>
              <w:rPr>
                <w:rFonts w:hint="eastAsia"/>
                <w:sz w:val="20"/>
                <w:szCs w:val="20"/>
              </w:rPr>
              <w:t>提示必须上传HTML格式的文件</w:t>
            </w:r>
          </w:p>
        </w:tc>
      </w:tr>
      <w:tr w:rsidR="00D91F72" w14:paraId="173DA01E" w14:textId="284243BD">
        <w:trPr>
          <w:trHeight w:val="392"/>
        </w:trPr>
        <w:tc>
          <w:tcPr>
            <w:tcW w:w="2155" w:type="dxa"/>
            <w:tcBorders>
              <w:top w:val="single" w:sz="4" w:space="0" w:color="000000"/>
              <w:left w:val="single" w:sz="4" w:space="0" w:color="000000"/>
              <w:bottom w:val="single" w:sz="4" w:space="0" w:color="000000"/>
              <w:right w:val="single" w:sz="4" w:space="0" w:color="000000"/>
            </w:tcBorders>
          </w:tcPr>
          <w:p w14:paraId="5AB3E48A" w14:textId="0AB9D046" w:rsidR="00D91F72" w:rsidRDefault="00E53301">
            <w:pPr>
              <w:rPr>
                <w:sz w:val="20"/>
                <w:szCs w:val="20"/>
              </w:rPr>
            </w:pPr>
            <w:r>
              <w:rPr>
                <w:rFonts w:hint="eastAsia"/>
                <w:sz w:val="20"/>
                <w:szCs w:val="20"/>
              </w:rPr>
              <w:t>上传a</w:t>
            </w:r>
            <w:r>
              <w:rPr>
                <w:sz w:val="20"/>
                <w:szCs w:val="20"/>
              </w:rPr>
              <w:t>.html</w:t>
            </w:r>
          </w:p>
        </w:tc>
        <w:tc>
          <w:tcPr>
            <w:tcW w:w="6141" w:type="dxa"/>
            <w:gridSpan w:val="2"/>
            <w:tcBorders>
              <w:top w:val="single" w:sz="4" w:space="0" w:color="000000"/>
              <w:left w:val="single" w:sz="4" w:space="0" w:color="000000"/>
              <w:bottom w:val="single" w:sz="4" w:space="0" w:color="000000"/>
              <w:right w:val="single" w:sz="4" w:space="0" w:color="000000"/>
            </w:tcBorders>
          </w:tcPr>
          <w:p w14:paraId="4253785F" w14:textId="70E55030" w:rsidR="00D91F72" w:rsidRDefault="00E53301">
            <w:pPr>
              <w:rPr>
                <w:sz w:val="20"/>
                <w:szCs w:val="20"/>
              </w:rPr>
            </w:pPr>
            <w:r>
              <w:rPr>
                <w:rFonts w:hint="eastAsia"/>
                <w:sz w:val="20"/>
                <w:szCs w:val="20"/>
              </w:rPr>
              <w:t>上传成功，右侧界面更新为该HTML页面</w:t>
            </w:r>
          </w:p>
        </w:tc>
      </w:tr>
      <w:tr w:rsidR="00D91F72" w14:paraId="74226CD4" w14:textId="787FF87D">
        <w:trPr>
          <w:trHeight w:val="392"/>
        </w:trPr>
        <w:tc>
          <w:tcPr>
            <w:tcW w:w="2155" w:type="dxa"/>
            <w:tcBorders>
              <w:top w:val="single" w:sz="4" w:space="0" w:color="000000"/>
              <w:left w:val="single" w:sz="4" w:space="0" w:color="000000"/>
              <w:bottom w:val="single" w:sz="4" w:space="0" w:color="000000"/>
              <w:right w:val="single" w:sz="4" w:space="0" w:color="000000"/>
            </w:tcBorders>
          </w:tcPr>
          <w:p w14:paraId="32345CF1" w14:textId="19629F74" w:rsidR="00D91F72" w:rsidRDefault="00E53301">
            <w:pPr>
              <w:rPr>
                <w:sz w:val="20"/>
                <w:szCs w:val="20"/>
              </w:rPr>
            </w:pPr>
            <w:r>
              <w:rPr>
                <w:rFonts w:hint="eastAsia"/>
                <w:sz w:val="20"/>
                <w:szCs w:val="20"/>
              </w:rPr>
              <w:t>进入该教师开的课程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DDE4C50" w14:textId="7E2F5294" w:rsidR="00D91F72" w:rsidRDefault="00E53301">
            <w:pPr>
              <w:rPr>
                <w:sz w:val="20"/>
                <w:szCs w:val="20"/>
              </w:rPr>
            </w:pPr>
            <w:r>
              <w:rPr>
                <w:rFonts w:hint="eastAsia"/>
                <w:sz w:val="20"/>
                <w:szCs w:val="20"/>
              </w:rPr>
              <w:t>课程中的课程介绍同步更新为刚刚更新的HTML</w:t>
            </w:r>
          </w:p>
        </w:tc>
      </w:tr>
    </w:tbl>
    <w:p w14:paraId="67B60410" w14:textId="606CD602" w:rsidR="00D91F72" w:rsidRDefault="00D91F72"/>
    <w:p w14:paraId="4CC6CE2D" w14:textId="1F74B884" w:rsidR="00D91F72" w:rsidRDefault="00E53301">
      <w:r>
        <w:br w:type="page"/>
      </w:r>
    </w:p>
    <w:p w14:paraId="01E07190" w14:textId="5BD7760B" w:rsidR="00D91F72" w:rsidRDefault="00D91F72"/>
    <w:p w14:paraId="1A71534B" w14:textId="52A25DBA" w:rsidR="00D91F72" w:rsidRDefault="00E53301">
      <w:pPr>
        <w:pStyle w:val="a1"/>
      </w:pPr>
      <w:bookmarkStart w:id="71" w:name="_Toc533374760"/>
      <w:r>
        <w:rPr>
          <w:rFonts w:hint="eastAsia"/>
        </w:rPr>
        <w:t>浏览关注课程</w:t>
      </w:r>
      <w:bookmarkEnd w:id="71"/>
    </w:p>
    <w:tbl>
      <w:tblPr>
        <w:tblStyle w:val="15"/>
        <w:tblW w:w="8296" w:type="dxa"/>
        <w:tblLayout w:type="fixed"/>
        <w:tblLook w:val="04A0" w:firstRow="1" w:lastRow="0" w:firstColumn="1" w:lastColumn="0" w:noHBand="0" w:noVBand="1"/>
      </w:tblPr>
      <w:tblGrid>
        <w:gridCol w:w="2155"/>
        <w:gridCol w:w="1993"/>
        <w:gridCol w:w="4148"/>
      </w:tblGrid>
      <w:tr w:rsidR="00D91F72" w14:paraId="009BE7CB" w14:textId="56EB49C6">
        <w:tc>
          <w:tcPr>
            <w:tcW w:w="4148" w:type="dxa"/>
            <w:gridSpan w:val="2"/>
            <w:tcBorders>
              <w:top w:val="single" w:sz="4" w:space="0" w:color="000000"/>
              <w:left w:val="single" w:sz="4" w:space="0" w:color="000000"/>
              <w:bottom w:val="single" w:sz="4" w:space="0" w:color="000000"/>
              <w:right w:val="single" w:sz="4" w:space="0" w:color="000000"/>
            </w:tcBorders>
          </w:tcPr>
          <w:p w14:paraId="08951DA6" w14:textId="524C327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9F12AA" w14:textId="483FE970"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0</w:t>
            </w:r>
          </w:p>
        </w:tc>
      </w:tr>
      <w:tr w:rsidR="00D91F72" w14:paraId="2FFDBEC8" w14:textId="7E72282D">
        <w:tc>
          <w:tcPr>
            <w:tcW w:w="4148" w:type="dxa"/>
            <w:gridSpan w:val="2"/>
            <w:tcBorders>
              <w:top w:val="single" w:sz="4" w:space="0" w:color="000000"/>
              <w:left w:val="single" w:sz="4" w:space="0" w:color="000000"/>
              <w:bottom w:val="single" w:sz="4" w:space="0" w:color="000000"/>
              <w:right w:val="single" w:sz="4" w:space="0" w:color="000000"/>
            </w:tcBorders>
          </w:tcPr>
          <w:p w14:paraId="7817F6AA" w14:textId="3557C99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5EC022" w14:textId="636A41FB" w:rsidR="00D91F72" w:rsidRDefault="00E53301">
            <w:pPr>
              <w:rPr>
                <w:sz w:val="20"/>
                <w:szCs w:val="20"/>
              </w:rPr>
            </w:pPr>
            <w:r>
              <w:rPr>
                <w:rFonts w:hint="eastAsia"/>
                <w:sz w:val="20"/>
                <w:szCs w:val="20"/>
              </w:rPr>
              <w:t>浏览关注课程</w:t>
            </w:r>
          </w:p>
        </w:tc>
      </w:tr>
      <w:tr w:rsidR="00D91F72" w14:paraId="4DCFA09F" w14:textId="5AC7EE7C">
        <w:tc>
          <w:tcPr>
            <w:tcW w:w="4148" w:type="dxa"/>
            <w:gridSpan w:val="2"/>
            <w:tcBorders>
              <w:top w:val="single" w:sz="4" w:space="0" w:color="000000"/>
              <w:left w:val="single" w:sz="4" w:space="0" w:color="000000"/>
              <w:bottom w:val="single" w:sz="4" w:space="0" w:color="000000"/>
              <w:right w:val="single" w:sz="4" w:space="0" w:color="000000"/>
            </w:tcBorders>
          </w:tcPr>
          <w:p w14:paraId="348CBDBF" w14:textId="44A5F84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581FFB" w14:textId="3A90A99E" w:rsidR="00D91F72" w:rsidRDefault="00E53301">
            <w:pPr>
              <w:rPr>
                <w:sz w:val="20"/>
                <w:szCs w:val="20"/>
              </w:rPr>
            </w:pPr>
            <w:r>
              <w:rPr>
                <w:rFonts w:hint="eastAsia"/>
                <w:sz w:val="20"/>
                <w:szCs w:val="20"/>
              </w:rPr>
              <w:t>浏览关注课程</w:t>
            </w:r>
          </w:p>
        </w:tc>
      </w:tr>
      <w:tr w:rsidR="00D91F72" w14:paraId="617458FA" w14:textId="44604CAC">
        <w:tc>
          <w:tcPr>
            <w:tcW w:w="4148" w:type="dxa"/>
            <w:gridSpan w:val="2"/>
            <w:tcBorders>
              <w:top w:val="single" w:sz="4" w:space="0" w:color="000000"/>
              <w:left w:val="single" w:sz="4" w:space="0" w:color="000000"/>
              <w:bottom w:val="single" w:sz="4" w:space="0" w:color="000000"/>
              <w:right w:val="single" w:sz="4" w:space="0" w:color="000000"/>
            </w:tcBorders>
          </w:tcPr>
          <w:p w14:paraId="3151D5B2" w14:textId="14F97A7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B7FD0A7" w14:textId="5291F491" w:rsidR="00D91F72" w:rsidRDefault="00E53301">
            <w:pPr>
              <w:rPr>
                <w:sz w:val="20"/>
                <w:szCs w:val="20"/>
              </w:rPr>
            </w:pPr>
            <w:r>
              <w:rPr>
                <w:rFonts w:hint="eastAsia"/>
                <w:sz w:val="20"/>
                <w:szCs w:val="20"/>
              </w:rPr>
              <w:t>注册用户</w:t>
            </w:r>
          </w:p>
        </w:tc>
      </w:tr>
      <w:tr w:rsidR="00D91F72" w14:paraId="7CE49E78" w14:textId="551D850A">
        <w:tc>
          <w:tcPr>
            <w:tcW w:w="4148" w:type="dxa"/>
            <w:gridSpan w:val="2"/>
            <w:tcBorders>
              <w:top w:val="single" w:sz="4" w:space="0" w:color="000000"/>
              <w:left w:val="single" w:sz="4" w:space="0" w:color="000000"/>
              <w:bottom w:val="single" w:sz="4" w:space="0" w:color="000000"/>
              <w:right w:val="single" w:sz="4" w:space="0" w:color="000000"/>
            </w:tcBorders>
          </w:tcPr>
          <w:p w14:paraId="47866582" w14:textId="2D93A51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F0FB48" w14:textId="5321DCB9" w:rsidR="00D91F72" w:rsidRDefault="00E53301">
            <w:pPr>
              <w:rPr>
                <w:sz w:val="20"/>
                <w:szCs w:val="20"/>
              </w:rPr>
            </w:pPr>
            <w:r>
              <w:rPr>
                <w:rFonts w:hint="eastAsia"/>
                <w:sz w:val="20"/>
                <w:szCs w:val="20"/>
              </w:rPr>
              <w:t>黑盒测试</w:t>
            </w:r>
          </w:p>
        </w:tc>
      </w:tr>
      <w:tr w:rsidR="00D91F72" w14:paraId="5FB4D44F" w14:textId="59144BA1">
        <w:tc>
          <w:tcPr>
            <w:tcW w:w="4148" w:type="dxa"/>
            <w:gridSpan w:val="2"/>
            <w:tcBorders>
              <w:top w:val="single" w:sz="4" w:space="0" w:color="000000"/>
              <w:left w:val="single" w:sz="4" w:space="0" w:color="000000"/>
              <w:bottom w:val="single" w:sz="4" w:space="0" w:color="000000"/>
              <w:right w:val="single" w:sz="4" w:space="0" w:color="000000"/>
            </w:tcBorders>
          </w:tcPr>
          <w:p w14:paraId="69A04CF7" w14:textId="6CBE408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B584CF" w14:textId="154A2904" w:rsidR="00D91F72" w:rsidRDefault="00E53301">
            <w:pPr>
              <w:rPr>
                <w:sz w:val="20"/>
                <w:szCs w:val="20"/>
              </w:rPr>
            </w:pPr>
            <w:r>
              <w:rPr>
                <w:rFonts w:hint="eastAsia"/>
                <w:sz w:val="20"/>
                <w:szCs w:val="20"/>
              </w:rPr>
              <w:t>个人中心</w:t>
            </w:r>
          </w:p>
        </w:tc>
      </w:tr>
      <w:tr w:rsidR="00D91F72" w14:paraId="1AE47E3F" w14:textId="08809B41">
        <w:tc>
          <w:tcPr>
            <w:tcW w:w="4148" w:type="dxa"/>
            <w:gridSpan w:val="2"/>
            <w:tcBorders>
              <w:top w:val="single" w:sz="4" w:space="0" w:color="000000"/>
              <w:left w:val="single" w:sz="4" w:space="0" w:color="000000"/>
              <w:bottom w:val="single" w:sz="4" w:space="0" w:color="000000"/>
              <w:right w:val="single" w:sz="4" w:space="0" w:color="000000"/>
            </w:tcBorders>
          </w:tcPr>
          <w:p w14:paraId="3741D61B" w14:textId="5676573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BFA9DD" w14:textId="60286391" w:rsidR="00D91F72" w:rsidRDefault="00E53301">
            <w:pPr>
              <w:rPr>
                <w:sz w:val="20"/>
                <w:szCs w:val="20"/>
              </w:rPr>
            </w:pPr>
            <w:r>
              <w:rPr>
                <w:rFonts w:hint="eastAsia"/>
                <w:sz w:val="20"/>
                <w:szCs w:val="20"/>
              </w:rPr>
              <w:t>用户登录后进入个人中心界面，并浏览关注课程</w:t>
            </w:r>
          </w:p>
        </w:tc>
      </w:tr>
      <w:tr w:rsidR="00D91F72" w14:paraId="26CCF0BE" w14:textId="5E6CF08F">
        <w:tc>
          <w:tcPr>
            <w:tcW w:w="4148" w:type="dxa"/>
            <w:gridSpan w:val="2"/>
            <w:tcBorders>
              <w:top w:val="single" w:sz="4" w:space="0" w:color="000000"/>
              <w:left w:val="single" w:sz="4" w:space="0" w:color="000000"/>
              <w:bottom w:val="single" w:sz="4" w:space="0" w:color="000000"/>
              <w:right w:val="single" w:sz="4" w:space="0" w:color="000000"/>
            </w:tcBorders>
          </w:tcPr>
          <w:p w14:paraId="4ACBED36" w14:textId="0B01688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57FE8C" w14:textId="4BD8FCF4" w:rsidR="00D91F72" w:rsidRDefault="00E53301">
            <w:pPr>
              <w:rPr>
                <w:sz w:val="20"/>
                <w:szCs w:val="20"/>
              </w:rPr>
            </w:pPr>
            <w:r>
              <w:rPr>
                <w:rFonts w:hint="eastAsia"/>
                <w:sz w:val="20"/>
                <w:szCs w:val="20"/>
              </w:rPr>
              <w:t>测试用户是否能正常进入个人中心界面，并浏览关注课程</w:t>
            </w:r>
          </w:p>
        </w:tc>
      </w:tr>
      <w:tr w:rsidR="00D91F72" w14:paraId="21D0C51D" w14:textId="33C78E9E">
        <w:trPr>
          <w:trHeight w:val="1445"/>
        </w:trPr>
        <w:tc>
          <w:tcPr>
            <w:tcW w:w="8296" w:type="dxa"/>
            <w:gridSpan w:val="3"/>
            <w:tcBorders>
              <w:top w:val="single" w:sz="4" w:space="0" w:color="000000"/>
              <w:left w:val="single" w:sz="4" w:space="0" w:color="000000"/>
              <w:right w:val="single" w:sz="4" w:space="0" w:color="000000"/>
            </w:tcBorders>
          </w:tcPr>
          <w:p w14:paraId="1F3C5F20" w14:textId="30653516" w:rsidR="00D91F72" w:rsidRDefault="00E53301">
            <w:pPr>
              <w:rPr>
                <w:sz w:val="20"/>
                <w:szCs w:val="20"/>
              </w:rPr>
            </w:pPr>
            <w:r>
              <w:rPr>
                <w:rFonts w:hint="eastAsia"/>
                <w:sz w:val="20"/>
                <w:szCs w:val="20"/>
              </w:rPr>
              <w:t>初始条件和背景：</w:t>
            </w:r>
          </w:p>
          <w:p w14:paraId="6A1A07A5" w14:textId="033ABE0F" w:rsidR="00D91F72" w:rsidRDefault="00E53301">
            <w:pPr>
              <w:rPr>
                <w:sz w:val="20"/>
                <w:szCs w:val="20"/>
              </w:rPr>
            </w:pPr>
            <w:r>
              <w:rPr>
                <w:rFonts w:hint="eastAsia"/>
                <w:sz w:val="20"/>
                <w:szCs w:val="20"/>
              </w:rPr>
              <w:t>系统：PC端</w:t>
            </w:r>
          </w:p>
          <w:p w14:paraId="03A4278D" w14:textId="35F004F8" w:rsidR="00D91F72" w:rsidRDefault="00E53301">
            <w:pPr>
              <w:rPr>
                <w:sz w:val="20"/>
                <w:szCs w:val="20"/>
              </w:rPr>
            </w:pPr>
            <w:r>
              <w:rPr>
                <w:rFonts w:hint="eastAsia"/>
                <w:sz w:val="20"/>
                <w:szCs w:val="20"/>
              </w:rPr>
              <w:t>浏览器：C</w:t>
            </w:r>
            <w:r>
              <w:rPr>
                <w:sz w:val="20"/>
                <w:szCs w:val="20"/>
              </w:rPr>
              <w:t>hrome</w:t>
            </w:r>
          </w:p>
          <w:p w14:paraId="4B8E0132" w14:textId="70602710" w:rsidR="00D91F72" w:rsidRDefault="00E53301">
            <w:pPr>
              <w:rPr>
                <w:sz w:val="20"/>
                <w:szCs w:val="20"/>
              </w:rPr>
            </w:pPr>
            <w:r>
              <w:rPr>
                <w:rFonts w:hint="eastAsia"/>
                <w:sz w:val="20"/>
                <w:szCs w:val="20"/>
              </w:rPr>
              <w:t>注释：无</w:t>
            </w:r>
          </w:p>
        </w:tc>
      </w:tr>
      <w:tr w:rsidR="00D91F72" w14:paraId="0D93E838" w14:textId="6A2CA012">
        <w:trPr>
          <w:trHeight w:val="392"/>
        </w:trPr>
        <w:tc>
          <w:tcPr>
            <w:tcW w:w="2155" w:type="dxa"/>
            <w:tcBorders>
              <w:top w:val="single" w:sz="4" w:space="0" w:color="000000"/>
              <w:left w:val="single" w:sz="4" w:space="0" w:color="000000"/>
              <w:bottom w:val="single" w:sz="4" w:space="0" w:color="000000"/>
              <w:right w:val="single" w:sz="4" w:space="0" w:color="000000"/>
            </w:tcBorders>
          </w:tcPr>
          <w:p w14:paraId="6126BD3A" w14:textId="50C7006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6365627" w14:textId="634BB35B" w:rsidR="00D91F72" w:rsidRDefault="00E53301">
            <w:pPr>
              <w:rPr>
                <w:sz w:val="20"/>
                <w:szCs w:val="20"/>
              </w:rPr>
            </w:pPr>
            <w:r>
              <w:rPr>
                <w:rFonts w:hint="eastAsia"/>
                <w:sz w:val="20"/>
                <w:szCs w:val="20"/>
              </w:rPr>
              <w:t>预期结果</w:t>
            </w:r>
          </w:p>
        </w:tc>
      </w:tr>
      <w:tr w:rsidR="00D91F72" w14:paraId="4037E6A0" w14:textId="3BF53DC2">
        <w:trPr>
          <w:trHeight w:val="392"/>
        </w:trPr>
        <w:tc>
          <w:tcPr>
            <w:tcW w:w="2155" w:type="dxa"/>
            <w:tcBorders>
              <w:top w:val="single" w:sz="4" w:space="0" w:color="000000"/>
              <w:left w:val="single" w:sz="4" w:space="0" w:color="000000"/>
              <w:bottom w:val="single" w:sz="4" w:space="0" w:color="000000"/>
              <w:right w:val="single" w:sz="4" w:space="0" w:color="000000"/>
            </w:tcBorders>
          </w:tcPr>
          <w:p w14:paraId="7E405BD8" w14:textId="6E2E7159"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061073D2" w14:textId="73B9DA36" w:rsidR="00D91F72" w:rsidRDefault="00E53301">
            <w:pPr>
              <w:rPr>
                <w:sz w:val="20"/>
                <w:szCs w:val="20"/>
              </w:rPr>
            </w:pPr>
            <w:r>
              <w:rPr>
                <w:rFonts w:hint="eastAsia"/>
                <w:sz w:val="20"/>
                <w:szCs w:val="20"/>
              </w:rPr>
              <w:t>可见在左侧栏中有关注课程按钮</w:t>
            </w:r>
          </w:p>
        </w:tc>
      </w:tr>
      <w:tr w:rsidR="00D91F72" w14:paraId="7E2F5894" w14:textId="05551F39">
        <w:trPr>
          <w:trHeight w:val="392"/>
        </w:trPr>
        <w:tc>
          <w:tcPr>
            <w:tcW w:w="2155" w:type="dxa"/>
            <w:tcBorders>
              <w:top w:val="single" w:sz="4" w:space="0" w:color="000000"/>
              <w:left w:val="single" w:sz="4" w:space="0" w:color="000000"/>
              <w:bottom w:val="single" w:sz="4" w:space="0" w:color="000000"/>
              <w:right w:val="single" w:sz="4" w:space="0" w:color="000000"/>
            </w:tcBorders>
          </w:tcPr>
          <w:p w14:paraId="3B976FD4" w14:textId="5456B41A" w:rsidR="00D91F72" w:rsidRDefault="00E53301">
            <w:pPr>
              <w:rPr>
                <w:sz w:val="20"/>
                <w:szCs w:val="20"/>
              </w:rPr>
            </w:pPr>
            <w:r>
              <w:rPr>
                <w:rFonts w:hint="eastAsia"/>
                <w:sz w:val="20"/>
                <w:szCs w:val="20"/>
              </w:rPr>
              <w:t>点击关注课程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BA9DA7A" w14:textId="72FA3F23" w:rsidR="00D91F72" w:rsidRDefault="00E53301">
            <w:pPr>
              <w:rPr>
                <w:sz w:val="20"/>
                <w:szCs w:val="20"/>
              </w:rPr>
            </w:pPr>
            <w:r>
              <w:rPr>
                <w:rFonts w:hint="eastAsia"/>
                <w:sz w:val="20"/>
                <w:szCs w:val="20"/>
              </w:rPr>
              <w:t>右侧显示关注课程按钮，包括课程名称、开课教师、开课时间、链接</w:t>
            </w:r>
          </w:p>
        </w:tc>
      </w:tr>
      <w:tr w:rsidR="00D91F72" w14:paraId="533E444F" w14:textId="63929FC7">
        <w:trPr>
          <w:trHeight w:val="392"/>
        </w:trPr>
        <w:tc>
          <w:tcPr>
            <w:tcW w:w="2155" w:type="dxa"/>
            <w:tcBorders>
              <w:top w:val="single" w:sz="4" w:space="0" w:color="000000"/>
              <w:left w:val="single" w:sz="4" w:space="0" w:color="000000"/>
              <w:bottom w:val="single" w:sz="4" w:space="0" w:color="000000"/>
              <w:right w:val="single" w:sz="4" w:space="0" w:color="000000"/>
            </w:tcBorders>
          </w:tcPr>
          <w:p w14:paraId="796612EF" w14:textId="2D9B8AC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F14DB0" w14:textId="4327A931" w:rsidR="00D91F72" w:rsidRDefault="00D91F72">
            <w:pPr>
              <w:rPr>
                <w:sz w:val="20"/>
                <w:szCs w:val="20"/>
              </w:rPr>
            </w:pPr>
          </w:p>
        </w:tc>
      </w:tr>
      <w:tr w:rsidR="00D91F72" w14:paraId="3FD600EF" w14:textId="3944858B">
        <w:trPr>
          <w:trHeight w:val="392"/>
        </w:trPr>
        <w:tc>
          <w:tcPr>
            <w:tcW w:w="2155" w:type="dxa"/>
            <w:tcBorders>
              <w:top w:val="single" w:sz="4" w:space="0" w:color="000000"/>
              <w:left w:val="single" w:sz="4" w:space="0" w:color="000000"/>
              <w:bottom w:val="single" w:sz="4" w:space="0" w:color="000000"/>
              <w:right w:val="single" w:sz="4" w:space="0" w:color="000000"/>
            </w:tcBorders>
          </w:tcPr>
          <w:p w14:paraId="16CF6FB5" w14:textId="0B08937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FD2089" w14:textId="630E5E4C" w:rsidR="00D91F72" w:rsidRDefault="00D91F72">
            <w:pPr>
              <w:rPr>
                <w:sz w:val="20"/>
                <w:szCs w:val="20"/>
              </w:rPr>
            </w:pPr>
          </w:p>
        </w:tc>
      </w:tr>
    </w:tbl>
    <w:p w14:paraId="0FEEB083" w14:textId="14C3E99C" w:rsidR="00D91F72" w:rsidRDefault="00D91F72"/>
    <w:p w14:paraId="52F64357" w14:textId="1AA0911C" w:rsidR="00D91F72" w:rsidRDefault="00E53301">
      <w:r>
        <w:br w:type="page"/>
      </w:r>
    </w:p>
    <w:p w14:paraId="4C8251D2" w14:textId="1CEB8D7B" w:rsidR="00D91F72" w:rsidRDefault="00D91F72"/>
    <w:p w14:paraId="3E89D0BD" w14:textId="64EEB4C1" w:rsidR="00D91F72" w:rsidRDefault="00E53301">
      <w:pPr>
        <w:pStyle w:val="a1"/>
      </w:pPr>
      <w:bookmarkStart w:id="72" w:name="_Toc533374761"/>
      <w:r>
        <w:rPr>
          <w:rFonts w:hint="eastAsia"/>
        </w:rPr>
        <w:t>课程排序</w:t>
      </w:r>
      <w:bookmarkEnd w:id="72"/>
    </w:p>
    <w:tbl>
      <w:tblPr>
        <w:tblStyle w:val="15"/>
        <w:tblW w:w="8296" w:type="dxa"/>
        <w:tblLayout w:type="fixed"/>
        <w:tblLook w:val="04A0" w:firstRow="1" w:lastRow="0" w:firstColumn="1" w:lastColumn="0" w:noHBand="0" w:noVBand="1"/>
      </w:tblPr>
      <w:tblGrid>
        <w:gridCol w:w="2155"/>
        <w:gridCol w:w="1993"/>
        <w:gridCol w:w="4148"/>
      </w:tblGrid>
      <w:tr w:rsidR="00D91F72" w14:paraId="47705EE5" w14:textId="46D315FB">
        <w:tc>
          <w:tcPr>
            <w:tcW w:w="4148" w:type="dxa"/>
            <w:gridSpan w:val="2"/>
            <w:tcBorders>
              <w:top w:val="single" w:sz="4" w:space="0" w:color="000000"/>
              <w:left w:val="single" w:sz="4" w:space="0" w:color="000000"/>
              <w:bottom w:val="single" w:sz="4" w:space="0" w:color="000000"/>
              <w:right w:val="single" w:sz="4" w:space="0" w:color="000000"/>
            </w:tcBorders>
          </w:tcPr>
          <w:p w14:paraId="4819A845" w14:textId="52F9E6B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B592F18" w14:textId="6F73C17F"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1</w:t>
            </w:r>
          </w:p>
        </w:tc>
      </w:tr>
      <w:tr w:rsidR="00D91F72" w14:paraId="46C2E6C4" w14:textId="09C18578">
        <w:tc>
          <w:tcPr>
            <w:tcW w:w="4148" w:type="dxa"/>
            <w:gridSpan w:val="2"/>
            <w:tcBorders>
              <w:top w:val="single" w:sz="4" w:space="0" w:color="000000"/>
              <w:left w:val="single" w:sz="4" w:space="0" w:color="000000"/>
              <w:bottom w:val="single" w:sz="4" w:space="0" w:color="000000"/>
              <w:right w:val="single" w:sz="4" w:space="0" w:color="000000"/>
            </w:tcBorders>
          </w:tcPr>
          <w:p w14:paraId="3CF5535B" w14:textId="14BA0D5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8B8D92" w14:textId="1CE7F57D" w:rsidR="00D91F72" w:rsidRDefault="00E53301">
            <w:pPr>
              <w:rPr>
                <w:sz w:val="20"/>
                <w:szCs w:val="20"/>
              </w:rPr>
            </w:pPr>
            <w:r>
              <w:rPr>
                <w:rFonts w:hint="eastAsia"/>
                <w:sz w:val="20"/>
                <w:szCs w:val="20"/>
              </w:rPr>
              <w:t>课程排序</w:t>
            </w:r>
          </w:p>
        </w:tc>
      </w:tr>
      <w:tr w:rsidR="00D91F72" w14:paraId="53CBF382" w14:textId="15F08337">
        <w:tc>
          <w:tcPr>
            <w:tcW w:w="4148" w:type="dxa"/>
            <w:gridSpan w:val="2"/>
            <w:tcBorders>
              <w:top w:val="single" w:sz="4" w:space="0" w:color="000000"/>
              <w:left w:val="single" w:sz="4" w:space="0" w:color="000000"/>
              <w:bottom w:val="single" w:sz="4" w:space="0" w:color="000000"/>
              <w:right w:val="single" w:sz="4" w:space="0" w:color="000000"/>
            </w:tcBorders>
          </w:tcPr>
          <w:p w14:paraId="3E1BC70B" w14:textId="46E41D9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AAFC2AB" w14:textId="1617464C" w:rsidR="00D91F72" w:rsidRDefault="00E53301">
            <w:pPr>
              <w:rPr>
                <w:sz w:val="20"/>
                <w:szCs w:val="20"/>
              </w:rPr>
            </w:pPr>
            <w:r>
              <w:rPr>
                <w:rFonts w:hint="eastAsia"/>
                <w:sz w:val="20"/>
                <w:szCs w:val="20"/>
              </w:rPr>
              <w:t>课程排序</w:t>
            </w:r>
          </w:p>
        </w:tc>
      </w:tr>
      <w:tr w:rsidR="00D91F72" w14:paraId="57B94E30" w14:textId="47BAC9B6">
        <w:tc>
          <w:tcPr>
            <w:tcW w:w="4148" w:type="dxa"/>
            <w:gridSpan w:val="2"/>
            <w:tcBorders>
              <w:top w:val="single" w:sz="4" w:space="0" w:color="000000"/>
              <w:left w:val="single" w:sz="4" w:space="0" w:color="000000"/>
              <w:bottom w:val="single" w:sz="4" w:space="0" w:color="000000"/>
              <w:right w:val="single" w:sz="4" w:space="0" w:color="000000"/>
            </w:tcBorders>
          </w:tcPr>
          <w:p w14:paraId="5249B6D0" w14:textId="1677F1E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F73BAD" w14:textId="6747C76F" w:rsidR="00D91F72" w:rsidRDefault="00E53301">
            <w:pPr>
              <w:rPr>
                <w:sz w:val="20"/>
                <w:szCs w:val="20"/>
              </w:rPr>
            </w:pPr>
            <w:r>
              <w:rPr>
                <w:rFonts w:hint="eastAsia"/>
                <w:sz w:val="20"/>
                <w:szCs w:val="20"/>
              </w:rPr>
              <w:t>注册用户</w:t>
            </w:r>
          </w:p>
        </w:tc>
      </w:tr>
      <w:tr w:rsidR="00D91F72" w14:paraId="51D40E46" w14:textId="15AA11B6">
        <w:tc>
          <w:tcPr>
            <w:tcW w:w="4148" w:type="dxa"/>
            <w:gridSpan w:val="2"/>
            <w:tcBorders>
              <w:top w:val="single" w:sz="4" w:space="0" w:color="000000"/>
              <w:left w:val="single" w:sz="4" w:space="0" w:color="000000"/>
              <w:bottom w:val="single" w:sz="4" w:space="0" w:color="000000"/>
              <w:right w:val="single" w:sz="4" w:space="0" w:color="000000"/>
            </w:tcBorders>
          </w:tcPr>
          <w:p w14:paraId="7AF96877" w14:textId="1C34FF2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29A60D" w14:textId="218F6889" w:rsidR="00D91F72" w:rsidRDefault="00E53301">
            <w:pPr>
              <w:rPr>
                <w:sz w:val="20"/>
                <w:szCs w:val="20"/>
              </w:rPr>
            </w:pPr>
            <w:r>
              <w:rPr>
                <w:rFonts w:hint="eastAsia"/>
                <w:sz w:val="20"/>
                <w:szCs w:val="20"/>
              </w:rPr>
              <w:t>黑盒测试</w:t>
            </w:r>
          </w:p>
        </w:tc>
      </w:tr>
      <w:tr w:rsidR="00D91F72" w14:paraId="2BDEDF29" w14:textId="0F0DAB46">
        <w:tc>
          <w:tcPr>
            <w:tcW w:w="4148" w:type="dxa"/>
            <w:gridSpan w:val="2"/>
            <w:tcBorders>
              <w:top w:val="single" w:sz="4" w:space="0" w:color="000000"/>
              <w:left w:val="single" w:sz="4" w:space="0" w:color="000000"/>
              <w:bottom w:val="single" w:sz="4" w:space="0" w:color="000000"/>
              <w:right w:val="single" w:sz="4" w:space="0" w:color="000000"/>
            </w:tcBorders>
          </w:tcPr>
          <w:p w14:paraId="4F346D31" w14:textId="26CD713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4DE1DF" w14:textId="2611AC59" w:rsidR="00D91F72" w:rsidRDefault="00E53301">
            <w:pPr>
              <w:rPr>
                <w:sz w:val="20"/>
                <w:szCs w:val="20"/>
              </w:rPr>
            </w:pPr>
            <w:r>
              <w:rPr>
                <w:rFonts w:hint="eastAsia"/>
                <w:sz w:val="20"/>
                <w:szCs w:val="20"/>
              </w:rPr>
              <w:t>浏览关注课程</w:t>
            </w:r>
          </w:p>
        </w:tc>
      </w:tr>
      <w:tr w:rsidR="00D91F72" w14:paraId="32A386FA" w14:textId="249186DD">
        <w:tc>
          <w:tcPr>
            <w:tcW w:w="4148" w:type="dxa"/>
            <w:gridSpan w:val="2"/>
            <w:tcBorders>
              <w:top w:val="single" w:sz="4" w:space="0" w:color="000000"/>
              <w:left w:val="single" w:sz="4" w:space="0" w:color="000000"/>
              <w:bottom w:val="single" w:sz="4" w:space="0" w:color="000000"/>
              <w:right w:val="single" w:sz="4" w:space="0" w:color="000000"/>
            </w:tcBorders>
          </w:tcPr>
          <w:p w14:paraId="2023F5BF" w14:textId="653440B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E976FAA" w14:textId="56B97A31" w:rsidR="00D91F72" w:rsidRDefault="00E53301">
            <w:pPr>
              <w:rPr>
                <w:sz w:val="20"/>
                <w:szCs w:val="20"/>
              </w:rPr>
            </w:pPr>
            <w:r>
              <w:rPr>
                <w:rFonts w:hint="eastAsia"/>
                <w:sz w:val="20"/>
                <w:szCs w:val="20"/>
              </w:rPr>
              <w:t>用户登录后进入个人中心界面，并在关注课程中使用排序功能</w:t>
            </w:r>
          </w:p>
        </w:tc>
      </w:tr>
      <w:tr w:rsidR="00D91F72" w14:paraId="39D5CF06" w14:textId="5B6760C1">
        <w:tc>
          <w:tcPr>
            <w:tcW w:w="4148" w:type="dxa"/>
            <w:gridSpan w:val="2"/>
            <w:tcBorders>
              <w:top w:val="single" w:sz="4" w:space="0" w:color="000000"/>
              <w:left w:val="single" w:sz="4" w:space="0" w:color="000000"/>
              <w:bottom w:val="single" w:sz="4" w:space="0" w:color="000000"/>
              <w:right w:val="single" w:sz="4" w:space="0" w:color="000000"/>
            </w:tcBorders>
          </w:tcPr>
          <w:p w14:paraId="467E03D4" w14:textId="6B74C5F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65C224" w14:textId="4A9BF088" w:rsidR="00D91F72" w:rsidRDefault="00E53301">
            <w:pPr>
              <w:rPr>
                <w:sz w:val="20"/>
                <w:szCs w:val="20"/>
              </w:rPr>
            </w:pPr>
            <w:r>
              <w:rPr>
                <w:rFonts w:hint="eastAsia"/>
                <w:sz w:val="20"/>
                <w:szCs w:val="20"/>
              </w:rPr>
              <w:t>测试用户是否能正常进入个人中心界面，并在关注课程中使用排序功能</w:t>
            </w:r>
          </w:p>
        </w:tc>
      </w:tr>
      <w:tr w:rsidR="00D91F72" w14:paraId="31D782B4" w14:textId="4B788EB4">
        <w:trPr>
          <w:trHeight w:val="1445"/>
        </w:trPr>
        <w:tc>
          <w:tcPr>
            <w:tcW w:w="8296" w:type="dxa"/>
            <w:gridSpan w:val="3"/>
            <w:tcBorders>
              <w:top w:val="single" w:sz="4" w:space="0" w:color="000000"/>
              <w:left w:val="single" w:sz="4" w:space="0" w:color="000000"/>
              <w:right w:val="single" w:sz="4" w:space="0" w:color="000000"/>
            </w:tcBorders>
          </w:tcPr>
          <w:p w14:paraId="5A73DB0A" w14:textId="64B45BA5" w:rsidR="00D91F72" w:rsidRDefault="00E53301">
            <w:pPr>
              <w:rPr>
                <w:sz w:val="20"/>
                <w:szCs w:val="20"/>
              </w:rPr>
            </w:pPr>
            <w:r>
              <w:rPr>
                <w:rFonts w:hint="eastAsia"/>
                <w:sz w:val="20"/>
                <w:szCs w:val="20"/>
              </w:rPr>
              <w:t>初始条件和背景：</w:t>
            </w:r>
          </w:p>
          <w:p w14:paraId="29A701E0" w14:textId="3C747BA5" w:rsidR="00D91F72" w:rsidRDefault="00E53301">
            <w:pPr>
              <w:rPr>
                <w:sz w:val="20"/>
                <w:szCs w:val="20"/>
              </w:rPr>
            </w:pPr>
            <w:r>
              <w:rPr>
                <w:rFonts w:hint="eastAsia"/>
                <w:sz w:val="20"/>
                <w:szCs w:val="20"/>
              </w:rPr>
              <w:t>系统：PC端</w:t>
            </w:r>
          </w:p>
          <w:p w14:paraId="06FFAFCB" w14:textId="1394AABA" w:rsidR="00D91F72" w:rsidRDefault="00E53301">
            <w:pPr>
              <w:rPr>
                <w:sz w:val="20"/>
                <w:szCs w:val="20"/>
              </w:rPr>
            </w:pPr>
            <w:r>
              <w:rPr>
                <w:rFonts w:hint="eastAsia"/>
                <w:sz w:val="20"/>
                <w:szCs w:val="20"/>
              </w:rPr>
              <w:t>浏览器：C</w:t>
            </w:r>
            <w:r>
              <w:rPr>
                <w:sz w:val="20"/>
                <w:szCs w:val="20"/>
              </w:rPr>
              <w:t>hrome</w:t>
            </w:r>
          </w:p>
          <w:p w14:paraId="1A07A1D1" w14:textId="76523999" w:rsidR="00D91F72" w:rsidRDefault="00E53301">
            <w:pPr>
              <w:rPr>
                <w:sz w:val="20"/>
                <w:szCs w:val="20"/>
              </w:rPr>
            </w:pPr>
            <w:r>
              <w:rPr>
                <w:rFonts w:hint="eastAsia"/>
                <w:sz w:val="20"/>
                <w:szCs w:val="20"/>
              </w:rPr>
              <w:t>注释：无</w:t>
            </w:r>
          </w:p>
        </w:tc>
      </w:tr>
      <w:tr w:rsidR="00D91F72" w14:paraId="0959806D" w14:textId="1953E550">
        <w:trPr>
          <w:trHeight w:val="392"/>
        </w:trPr>
        <w:tc>
          <w:tcPr>
            <w:tcW w:w="2155" w:type="dxa"/>
            <w:tcBorders>
              <w:top w:val="single" w:sz="4" w:space="0" w:color="000000"/>
              <w:left w:val="single" w:sz="4" w:space="0" w:color="000000"/>
              <w:bottom w:val="single" w:sz="4" w:space="0" w:color="000000"/>
              <w:right w:val="single" w:sz="4" w:space="0" w:color="000000"/>
            </w:tcBorders>
          </w:tcPr>
          <w:p w14:paraId="33BDFA93" w14:textId="16FDC6D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42A24F" w14:textId="6FE0ACD9" w:rsidR="00D91F72" w:rsidRDefault="00E53301">
            <w:pPr>
              <w:rPr>
                <w:sz w:val="20"/>
                <w:szCs w:val="20"/>
              </w:rPr>
            </w:pPr>
            <w:r>
              <w:rPr>
                <w:rFonts w:hint="eastAsia"/>
                <w:sz w:val="20"/>
                <w:szCs w:val="20"/>
              </w:rPr>
              <w:t>预期结果</w:t>
            </w:r>
          </w:p>
        </w:tc>
      </w:tr>
      <w:tr w:rsidR="00D91F72" w14:paraId="63A874EC" w14:textId="60D5AA52">
        <w:trPr>
          <w:trHeight w:val="392"/>
        </w:trPr>
        <w:tc>
          <w:tcPr>
            <w:tcW w:w="2155" w:type="dxa"/>
            <w:tcBorders>
              <w:top w:val="single" w:sz="4" w:space="0" w:color="000000"/>
              <w:left w:val="single" w:sz="4" w:space="0" w:color="000000"/>
              <w:bottom w:val="single" w:sz="4" w:space="0" w:color="000000"/>
              <w:right w:val="single" w:sz="4" w:space="0" w:color="000000"/>
            </w:tcBorders>
          </w:tcPr>
          <w:p w14:paraId="49A09343" w14:textId="4E81D644" w:rsidR="00D91F72" w:rsidRDefault="00E53301">
            <w:pPr>
              <w:rPr>
                <w:sz w:val="20"/>
                <w:szCs w:val="20"/>
              </w:rPr>
            </w:pPr>
            <w:r>
              <w:rPr>
                <w:rFonts w:hint="eastAsia"/>
                <w:sz w:val="20"/>
                <w:szCs w:val="20"/>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303E5DFD" w14:textId="06C8CFB9" w:rsidR="00D91F72" w:rsidRDefault="00E53301">
            <w:pPr>
              <w:rPr>
                <w:sz w:val="20"/>
                <w:szCs w:val="20"/>
              </w:rPr>
            </w:pPr>
            <w:r>
              <w:rPr>
                <w:rFonts w:hint="eastAsia"/>
                <w:sz w:val="20"/>
                <w:szCs w:val="20"/>
              </w:rPr>
              <w:t>见测试用例根据课程名称排序</w:t>
            </w:r>
          </w:p>
        </w:tc>
      </w:tr>
      <w:tr w:rsidR="00D91F72" w14:paraId="5FE25ADE" w14:textId="7356D49E">
        <w:trPr>
          <w:trHeight w:val="392"/>
        </w:trPr>
        <w:tc>
          <w:tcPr>
            <w:tcW w:w="2155" w:type="dxa"/>
            <w:tcBorders>
              <w:top w:val="single" w:sz="4" w:space="0" w:color="000000"/>
              <w:left w:val="single" w:sz="4" w:space="0" w:color="000000"/>
              <w:bottom w:val="single" w:sz="4" w:space="0" w:color="000000"/>
              <w:right w:val="single" w:sz="4" w:space="0" w:color="000000"/>
            </w:tcBorders>
          </w:tcPr>
          <w:p w14:paraId="509A5C8C" w14:textId="4E12DCC0" w:rsidR="00D91F72" w:rsidRDefault="00E53301">
            <w:pPr>
              <w:rPr>
                <w:sz w:val="20"/>
                <w:szCs w:val="20"/>
              </w:rPr>
            </w:pPr>
            <w:r>
              <w:rPr>
                <w:rFonts w:hint="eastAsia"/>
                <w:sz w:val="20"/>
                <w:szCs w:val="20"/>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4CDD4664" w14:textId="04956BD7" w:rsidR="00D91F72" w:rsidRDefault="00E53301">
            <w:pPr>
              <w:rPr>
                <w:sz w:val="20"/>
                <w:szCs w:val="20"/>
              </w:rPr>
            </w:pPr>
            <w:r>
              <w:rPr>
                <w:rFonts w:hint="eastAsia"/>
                <w:sz w:val="20"/>
                <w:szCs w:val="20"/>
              </w:rPr>
              <w:t>见测试用例根据开课教师排序</w:t>
            </w:r>
          </w:p>
        </w:tc>
      </w:tr>
      <w:tr w:rsidR="00D91F72" w14:paraId="159E15E2" w14:textId="4D47F269">
        <w:trPr>
          <w:trHeight w:val="392"/>
        </w:trPr>
        <w:tc>
          <w:tcPr>
            <w:tcW w:w="2155" w:type="dxa"/>
            <w:tcBorders>
              <w:top w:val="single" w:sz="4" w:space="0" w:color="000000"/>
              <w:left w:val="single" w:sz="4" w:space="0" w:color="000000"/>
              <w:bottom w:val="single" w:sz="4" w:space="0" w:color="000000"/>
              <w:right w:val="single" w:sz="4" w:space="0" w:color="000000"/>
            </w:tcBorders>
          </w:tcPr>
          <w:p w14:paraId="09C4F01C" w14:textId="3F900A36" w:rsidR="00D91F72" w:rsidRDefault="00E53301">
            <w:pPr>
              <w:rPr>
                <w:sz w:val="20"/>
                <w:szCs w:val="20"/>
              </w:rPr>
            </w:pPr>
            <w:r>
              <w:rPr>
                <w:rFonts w:hint="eastAsia"/>
                <w:sz w:val="20"/>
                <w:szCs w:val="20"/>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633C2681" w14:textId="430260CA" w:rsidR="00D91F72" w:rsidRDefault="00E53301">
            <w:pPr>
              <w:rPr>
                <w:sz w:val="20"/>
                <w:szCs w:val="20"/>
              </w:rPr>
            </w:pPr>
            <w:r>
              <w:rPr>
                <w:rFonts w:hint="eastAsia"/>
                <w:sz w:val="20"/>
                <w:szCs w:val="20"/>
              </w:rPr>
              <w:t>见测试用例根据开课时间排序</w:t>
            </w:r>
          </w:p>
        </w:tc>
      </w:tr>
      <w:tr w:rsidR="00D91F72" w14:paraId="3C350F52" w14:textId="6BFB2D0A">
        <w:trPr>
          <w:trHeight w:val="392"/>
        </w:trPr>
        <w:tc>
          <w:tcPr>
            <w:tcW w:w="2155" w:type="dxa"/>
            <w:tcBorders>
              <w:top w:val="single" w:sz="4" w:space="0" w:color="000000"/>
              <w:left w:val="single" w:sz="4" w:space="0" w:color="000000"/>
              <w:bottom w:val="single" w:sz="4" w:space="0" w:color="000000"/>
              <w:right w:val="single" w:sz="4" w:space="0" w:color="000000"/>
            </w:tcBorders>
          </w:tcPr>
          <w:p w14:paraId="6CBA2B9B" w14:textId="5C2B757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27D577" w14:textId="0A474A54" w:rsidR="00D91F72" w:rsidRDefault="00D91F72">
            <w:pPr>
              <w:rPr>
                <w:sz w:val="20"/>
                <w:szCs w:val="20"/>
              </w:rPr>
            </w:pPr>
          </w:p>
        </w:tc>
      </w:tr>
    </w:tbl>
    <w:p w14:paraId="5A999581" w14:textId="1DFBBF23" w:rsidR="00D91F72" w:rsidRDefault="00D91F72"/>
    <w:p w14:paraId="51095219" w14:textId="04F9EA67" w:rsidR="00D91F72" w:rsidRDefault="00E53301">
      <w:r>
        <w:br w:type="page"/>
      </w:r>
    </w:p>
    <w:p w14:paraId="6D9F79EC" w14:textId="02A2323C" w:rsidR="00D91F72" w:rsidRDefault="00D91F72"/>
    <w:p w14:paraId="1A1541B5" w14:textId="49313637" w:rsidR="00D91F72" w:rsidRDefault="00E53301">
      <w:pPr>
        <w:pStyle w:val="a1"/>
      </w:pPr>
      <w:bookmarkStart w:id="73" w:name="_Toc533374762"/>
      <w:r>
        <w:rPr>
          <w:rFonts w:hint="eastAsia"/>
        </w:rPr>
        <w:t>根据开课时间排序</w:t>
      </w:r>
      <w:bookmarkEnd w:id="73"/>
    </w:p>
    <w:tbl>
      <w:tblPr>
        <w:tblStyle w:val="15"/>
        <w:tblW w:w="8296" w:type="dxa"/>
        <w:tblLayout w:type="fixed"/>
        <w:tblLook w:val="04A0" w:firstRow="1" w:lastRow="0" w:firstColumn="1" w:lastColumn="0" w:noHBand="0" w:noVBand="1"/>
      </w:tblPr>
      <w:tblGrid>
        <w:gridCol w:w="2155"/>
        <w:gridCol w:w="1993"/>
        <w:gridCol w:w="4148"/>
      </w:tblGrid>
      <w:tr w:rsidR="00D91F72" w14:paraId="14E9B58C" w14:textId="43D2FEFB">
        <w:tc>
          <w:tcPr>
            <w:tcW w:w="4148" w:type="dxa"/>
            <w:gridSpan w:val="2"/>
            <w:tcBorders>
              <w:top w:val="single" w:sz="4" w:space="0" w:color="000000"/>
              <w:left w:val="single" w:sz="4" w:space="0" w:color="000000"/>
              <w:bottom w:val="single" w:sz="4" w:space="0" w:color="000000"/>
              <w:right w:val="single" w:sz="4" w:space="0" w:color="000000"/>
            </w:tcBorders>
          </w:tcPr>
          <w:p w14:paraId="3C8670AE" w14:textId="760975D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C9D9855" w14:textId="5ED245F7"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2</w:t>
            </w:r>
          </w:p>
        </w:tc>
      </w:tr>
      <w:tr w:rsidR="00D91F72" w14:paraId="15BCC111" w14:textId="3790268D">
        <w:tc>
          <w:tcPr>
            <w:tcW w:w="4148" w:type="dxa"/>
            <w:gridSpan w:val="2"/>
            <w:tcBorders>
              <w:top w:val="single" w:sz="4" w:space="0" w:color="000000"/>
              <w:left w:val="single" w:sz="4" w:space="0" w:color="000000"/>
              <w:bottom w:val="single" w:sz="4" w:space="0" w:color="000000"/>
              <w:right w:val="single" w:sz="4" w:space="0" w:color="000000"/>
            </w:tcBorders>
          </w:tcPr>
          <w:p w14:paraId="64E665F8" w14:textId="7FBE3D8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E2B814" w14:textId="545E0FC7" w:rsidR="00D91F72" w:rsidRDefault="00E53301">
            <w:pPr>
              <w:rPr>
                <w:sz w:val="20"/>
                <w:szCs w:val="20"/>
              </w:rPr>
            </w:pPr>
            <w:r>
              <w:rPr>
                <w:rFonts w:hint="eastAsia"/>
                <w:sz w:val="20"/>
                <w:szCs w:val="20"/>
              </w:rPr>
              <w:t>根据开课时间排序</w:t>
            </w:r>
          </w:p>
        </w:tc>
      </w:tr>
      <w:tr w:rsidR="00D91F72" w14:paraId="28F98452" w14:textId="6F4D9F37">
        <w:tc>
          <w:tcPr>
            <w:tcW w:w="4148" w:type="dxa"/>
            <w:gridSpan w:val="2"/>
            <w:tcBorders>
              <w:top w:val="single" w:sz="4" w:space="0" w:color="000000"/>
              <w:left w:val="single" w:sz="4" w:space="0" w:color="000000"/>
              <w:bottom w:val="single" w:sz="4" w:space="0" w:color="000000"/>
              <w:right w:val="single" w:sz="4" w:space="0" w:color="000000"/>
            </w:tcBorders>
          </w:tcPr>
          <w:p w14:paraId="05476EF0" w14:textId="66920BB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77A4C9" w14:textId="2EF7B0FD" w:rsidR="00D91F72" w:rsidRDefault="00E53301">
            <w:pPr>
              <w:rPr>
                <w:sz w:val="20"/>
                <w:szCs w:val="20"/>
              </w:rPr>
            </w:pPr>
            <w:r>
              <w:rPr>
                <w:rFonts w:hint="eastAsia"/>
                <w:sz w:val="20"/>
                <w:szCs w:val="20"/>
              </w:rPr>
              <w:t>根据开课时间排序</w:t>
            </w:r>
          </w:p>
        </w:tc>
      </w:tr>
      <w:tr w:rsidR="00D91F72" w14:paraId="0A7124C9" w14:textId="675E8121">
        <w:tc>
          <w:tcPr>
            <w:tcW w:w="4148" w:type="dxa"/>
            <w:gridSpan w:val="2"/>
            <w:tcBorders>
              <w:top w:val="single" w:sz="4" w:space="0" w:color="000000"/>
              <w:left w:val="single" w:sz="4" w:space="0" w:color="000000"/>
              <w:bottom w:val="single" w:sz="4" w:space="0" w:color="000000"/>
              <w:right w:val="single" w:sz="4" w:space="0" w:color="000000"/>
            </w:tcBorders>
          </w:tcPr>
          <w:p w14:paraId="0755F457" w14:textId="6C6E189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78B6A14" w14:textId="01EFCB7F" w:rsidR="00D91F72" w:rsidRDefault="00E53301">
            <w:pPr>
              <w:rPr>
                <w:sz w:val="20"/>
                <w:szCs w:val="20"/>
              </w:rPr>
            </w:pPr>
            <w:r>
              <w:rPr>
                <w:rFonts w:hint="eastAsia"/>
                <w:sz w:val="20"/>
                <w:szCs w:val="20"/>
              </w:rPr>
              <w:t>注册用户</w:t>
            </w:r>
          </w:p>
        </w:tc>
      </w:tr>
      <w:tr w:rsidR="00D91F72" w14:paraId="1DB2F820" w14:textId="34D9AF77">
        <w:tc>
          <w:tcPr>
            <w:tcW w:w="4148" w:type="dxa"/>
            <w:gridSpan w:val="2"/>
            <w:tcBorders>
              <w:top w:val="single" w:sz="4" w:space="0" w:color="000000"/>
              <w:left w:val="single" w:sz="4" w:space="0" w:color="000000"/>
              <w:bottom w:val="single" w:sz="4" w:space="0" w:color="000000"/>
              <w:right w:val="single" w:sz="4" w:space="0" w:color="000000"/>
            </w:tcBorders>
          </w:tcPr>
          <w:p w14:paraId="319CEA3E" w14:textId="4599CEA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BD32157" w14:textId="6105C168" w:rsidR="00D91F72" w:rsidRDefault="00E53301">
            <w:pPr>
              <w:rPr>
                <w:sz w:val="20"/>
                <w:szCs w:val="20"/>
              </w:rPr>
            </w:pPr>
            <w:r>
              <w:rPr>
                <w:rFonts w:hint="eastAsia"/>
                <w:sz w:val="20"/>
                <w:szCs w:val="20"/>
              </w:rPr>
              <w:t>黑盒测试</w:t>
            </w:r>
          </w:p>
        </w:tc>
      </w:tr>
      <w:tr w:rsidR="00D91F72" w14:paraId="007417F2" w14:textId="02D96FB4">
        <w:tc>
          <w:tcPr>
            <w:tcW w:w="4148" w:type="dxa"/>
            <w:gridSpan w:val="2"/>
            <w:tcBorders>
              <w:top w:val="single" w:sz="4" w:space="0" w:color="000000"/>
              <w:left w:val="single" w:sz="4" w:space="0" w:color="000000"/>
              <w:bottom w:val="single" w:sz="4" w:space="0" w:color="000000"/>
              <w:right w:val="single" w:sz="4" w:space="0" w:color="000000"/>
            </w:tcBorders>
          </w:tcPr>
          <w:p w14:paraId="75E59E4A" w14:textId="44FCAFD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4F685B5" w14:textId="230B4817" w:rsidR="00D91F72" w:rsidRDefault="00E53301">
            <w:pPr>
              <w:rPr>
                <w:sz w:val="20"/>
                <w:szCs w:val="20"/>
              </w:rPr>
            </w:pPr>
            <w:r>
              <w:rPr>
                <w:rFonts w:hint="eastAsia"/>
                <w:sz w:val="20"/>
                <w:szCs w:val="20"/>
              </w:rPr>
              <w:t>课程排序</w:t>
            </w:r>
          </w:p>
        </w:tc>
      </w:tr>
      <w:tr w:rsidR="00D91F72" w14:paraId="187DB300" w14:textId="24796D37">
        <w:tc>
          <w:tcPr>
            <w:tcW w:w="4148" w:type="dxa"/>
            <w:gridSpan w:val="2"/>
            <w:tcBorders>
              <w:top w:val="single" w:sz="4" w:space="0" w:color="000000"/>
              <w:left w:val="single" w:sz="4" w:space="0" w:color="000000"/>
              <w:bottom w:val="single" w:sz="4" w:space="0" w:color="000000"/>
              <w:right w:val="single" w:sz="4" w:space="0" w:color="000000"/>
            </w:tcBorders>
          </w:tcPr>
          <w:p w14:paraId="00C75252" w14:textId="7026E0B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9ADB821" w14:textId="369C47C0" w:rsidR="00D91F72" w:rsidRDefault="00E53301">
            <w:pPr>
              <w:rPr>
                <w:sz w:val="20"/>
                <w:szCs w:val="20"/>
              </w:rPr>
            </w:pPr>
            <w:r>
              <w:rPr>
                <w:rFonts w:hint="eastAsia"/>
                <w:sz w:val="20"/>
                <w:szCs w:val="20"/>
              </w:rPr>
              <w:t>用户登录后进入个人中心界面，并在关注课程中根据开课时间排序</w:t>
            </w:r>
          </w:p>
        </w:tc>
      </w:tr>
      <w:tr w:rsidR="00D91F72" w14:paraId="33312234" w14:textId="7BA7AC85">
        <w:tc>
          <w:tcPr>
            <w:tcW w:w="4148" w:type="dxa"/>
            <w:gridSpan w:val="2"/>
            <w:tcBorders>
              <w:top w:val="single" w:sz="4" w:space="0" w:color="000000"/>
              <w:left w:val="single" w:sz="4" w:space="0" w:color="000000"/>
              <w:bottom w:val="single" w:sz="4" w:space="0" w:color="000000"/>
              <w:right w:val="single" w:sz="4" w:space="0" w:color="000000"/>
            </w:tcBorders>
          </w:tcPr>
          <w:p w14:paraId="2948CC9C" w14:textId="2A24329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8DE4CB1" w14:textId="6FB486E3" w:rsidR="00D91F72" w:rsidRDefault="00E53301">
            <w:pPr>
              <w:rPr>
                <w:sz w:val="20"/>
                <w:szCs w:val="20"/>
              </w:rPr>
            </w:pPr>
            <w:r>
              <w:rPr>
                <w:rFonts w:hint="eastAsia"/>
                <w:sz w:val="20"/>
                <w:szCs w:val="20"/>
              </w:rPr>
              <w:t>测试用户是否能正常进入个人中心界面，并在关注课程中根据开课时间排序</w:t>
            </w:r>
          </w:p>
        </w:tc>
      </w:tr>
      <w:tr w:rsidR="00D91F72" w14:paraId="588B00B2" w14:textId="1F0CDD1C">
        <w:trPr>
          <w:trHeight w:val="1445"/>
        </w:trPr>
        <w:tc>
          <w:tcPr>
            <w:tcW w:w="8296" w:type="dxa"/>
            <w:gridSpan w:val="3"/>
            <w:tcBorders>
              <w:top w:val="single" w:sz="4" w:space="0" w:color="000000"/>
              <w:left w:val="single" w:sz="4" w:space="0" w:color="000000"/>
              <w:right w:val="single" w:sz="4" w:space="0" w:color="000000"/>
            </w:tcBorders>
          </w:tcPr>
          <w:p w14:paraId="7EFA010D" w14:textId="0D72090D" w:rsidR="00D91F72" w:rsidRDefault="00E53301">
            <w:pPr>
              <w:rPr>
                <w:sz w:val="20"/>
                <w:szCs w:val="20"/>
              </w:rPr>
            </w:pPr>
            <w:r>
              <w:rPr>
                <w:rFonts w:hint="eastAsia"/>
                <w:sz w:val="20"/>
                <w:szCs w:val="20"/>
              </w:rPr>
              <w:t>初始条件和背景：</w:t>
            </w:r>
          </w:p>
          <w:p w14:paraId="58073998" w14:textId="7999D86C" w:rsidR="00D91F72" w:rsidRDefault="00E53301">
            <w:pPr>
              <w:rPr>
                <w:sz w:val="20"/>
                <w:szCs w:val="20"/>
              </w:rPr>
            </w:pPr>
            <w:r>
              <w:rPr>
                <w:rFonts w:hint="eastAsia"/>
                <w:sz w:val="20"/>
                <w:szCs w:val="20"/>
              </w:rPr>
              <w:t>系统：PC端</w:t>
            </w:r>
          </w:p>
          <w:p w14:paraId="28396F63" w14:textId="79FEC089" w:rsidR="00D91F72" w:rsidRDefault="00E53301">
            <w:pPr>
              <w:rPr>
                <w:sz w:val="20"/>
                <w:szCs w:val="20"/>
              </w:rPr>
            </w:pPr>
            <w:r>
              <w:rPr>
                <w:rFonts w:hint="eastAsia"/>
                <w:sz w:val="20"/>
                <w:szCs w:val="20"/>
              </w:rPr>
              <w:t>浏览器：C</w:t>
            </w:r>
            <w:r>
              <w:rPr>
                <w:sz w:val="20"/>
                <w:szCs w:val="20"/>
              </w:rPr>
              <w:t>hrome</w:t>
            </w:r>
          </w:p>
          <w:p w14:paraId="3E72E369" w14:textId="0E84FDE4" w:rsidR="00D91F72" w:rsidRDefault="00E53301">
            <w:pPr>
              <w:rPr>
                <w:sz w:val="20"/>
                <w:szCs w:val="20"/>
              </w:rPr>
            </w:pPr>
            <w:r>
              <w:rPr>
                <w:rFonts w:hint="eastAsia"/>
                <w:sz w:val="20"/>
                <w:szCs w:val="20"/>
              </w:rPr>
              <w:t>注释：无</w:t>
            </w:r>
          </w:p>
        </w:tc>
      </w:tr>
      <w:tr w:rsidR="00D91F72" w14:paraId="19D9FB45" w14:textId="0FCFCDFE">
        <w:trPr>
          <w:trHeight w:val="392"/>
        </w:trPr>
        <w:tc>
          <w:tcPr>
            <w:tcW w:w="2155" w:type="dxa"/>
            <w:tcBorders>
              <w:top w:val="single" w:sz="4" w:space="0" w:color="000000"/>
              <w:left w:val="single" w:sz="4" w:space="0" w:color="000000"/>
              <w:bottom w:val="single" w:sz="4" w:space="0" w:color="000000"/>
              <w:right w:val="single" w:sz="4" w:space="0" w:color="000000"/>
            </w:tcBorders>
          </w:tcPr>
          <w:p w14:paraId="67A6866D" w14:textId="393DFD4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A7FF4A9" w14:textId="078837C2" w:rsidR="00D91F72" w:rsidRDefault="00E53301">
            <w:pPr>
              <w:rPr>
                <w:sz w:val="20"/>
                <w:szCs w:val="20"/>
              </w:rPr>
            </w:pPr>
            <w:r>
              <w:rPr>
                <w:rFonts w:hint="eastAsia"/>
                <w:sz w:val="20"/>
                <w:szCs w:val="20"/>
              </w:rPr>
              <w:t>预期结果</w:t>
            </w:r>
          </w:p>
        </w:tc>
      </w:tr>
      <w:tr w:rsidR="00D91F72" w14:paraId="0194F387" w14:textId="61BE409D">
        <w:trPr>
          <w:trHeight w:val="392"/>
        </w:trPr>
        <w:tc>
          <w:tcPr>
            <w:tcW w:w="2155" w:type="dxa"/>
            <w:tcBorders>
              <w:top w:val="single" w:sz="4" w:space="0" w:color="000000"/>
              <w:left w:val="single" w:sz="4" w:space="0" w:color="000000"/>
              <w:bottom w:val="single" w:sz="4" w:space="0" w:color="000000"/>
              <w:right w:val="single" w:sz="4" w:space="0" w:color="000000"/>
            </w:tcBorders>
          </w:tcPr>
          <w:p w14:paraId="5A8953EA" w14:textId="4F4F296D" w:rsidR="00D91F72" w:rsidRDefault="00E53301">
            <w:pPr>
              <w:rPr>
                <w:sz w:val="20"/>
                <w:szCs w:val="20"/>
              </w:rPr>
            </w:pPr>
            <w:r>
              <w:rPr>
                <w:rFonts w:hint="eastAsia"/>
                <w:sz w:val="20"/>
                <w:szCs w:val="20"/>
              </w:rPr>
              <w:t>点击列名称开课时间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61652DA5" w14:textId="1965641C" w:rsidR="00D91F72" w:rsidRDefault="00E53301">
            <w:pPr>
              <w:rPr>
                <w:sz w:val="20"/>
                <w:szCs w:val="20"/>
              </w:rPr>
            </w:pPr>
            <w:r>
              <w:rPr>
                <w:rFonts w:hint="eastAsia"/>
                <w:sz w:val="20"/>
                <w:szCs w:val="20"/>
              </w:rPr>
              <w:t>课程列表按照课课程时间从近到晚排序</w:t>
            </w:r>
          </w:p>
        </w:tc>
      </w:tr>
      <w:tr w:rsidR="00D91F72" w14:paraId="68BE5938" w14:textId="5A792EB3">
        <w:trPr>
          <w:trHeight w:val="392"/>
        </w:trPr>
        <w:tc>
          <w:tcPr>
            <w:tcW w:w="2155" w:type="dxa"/>
            <w:tcBorders>
              <w:top w:val="single" w:sz="4" w:space="0" w:color="000000"/>
              <w:left w:val="single" w:sz="4" w:space="0" w:color="000000"/>
              <w:bottom w:val="single" w:sz="4" w:space="0" w:color="000000"/>
              <w:right w:val="single" w:sz="4" w:space="0" w:color="000000"/>
            </w:tcBorders>
          </w:tcPr>
          <w:p w14:paraId="4A4F3AB0" w14:textId="5AC1BAF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C8B5811" w14:textId="552DD60A" w:rsidR="00D91F72" w:rsidRDefault="00D91F72">
            <w:pPr>
              <w:rPr>
                <w:sz w:val="20"/>
                <w:szCs w:val="20"/>
              </w:rPr>
            </w:pPr>
          </w:p>
        </w:tc>
      </w:tr>
      <w:tr w:rsidR="00D91F72" w14:paraId="759024B3" w14:textId="380557E6">
        <w:trPr>
          <w:trHeight w:val="392"/>
        </w:trPr>
        <w:tc>
          <w:tcPr>
            <w:tcW w:w="2155" w:type="dxa"/>
            <w:tcBorders>
              <w:top w:val="single" w:sz="4" w:space="0" w:color="000000"/>
              <w:left w:val="single" w:sz="4" w:space="0" w:color="000000"/>
              <w:bottom w:val="single" w:sz="4" w:space="0" w:color="000000"/>
              <w:right w:val="single" w:sz="4" w:space="0" w:color="000000"/>
            </w:tcBorders>
          </w:tcPr>
          <w:p w14:paraId="69719966" w14:textId="7601668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616D903" w14:textId="2EC789FC" w:rsidR="00D91F72" w:rsidRDefault="00D91F72">
            <w:pPr>
              <w:rPr>
                <w:sz w:val="20"/>
                <w:szCs w:val="20"/>
              </w:rPr>
            </w:pPr>
          </w:p>
        </w:tc>
      </w:tr>
      <w:tr w:rsidR="00D91F72" w14:paraId="55B44C9F" w14:textId="1102A326">
        <w:trPr>
          <w:trHeight w:val="392"/>
        </w:trPr>
        <w:tc>
          <w:tcPr>
            <w:tcW w:w="2155" w:type="dxa"/>
            <w:tcBorders>
              <w:top w:val="single" w:sz="4" w:space="0" w:color="000000"/>
              <w:left w:val="single" w:sz="4" w:space="0" w:color="000000"/>
              <w:bottom w:val="single" w:sz="4" w:space="0" w:color="000000"/>
              <w:right w:val="single" w:sz="4" w:space="0" w:color="000000"/>
            </w:tcBorders>
          </w:tcPr>
          <w:p w14:paraId="35DCD459" w14:textId="4009D3B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CB34C5" w14:textId="540CFAE9" w:rsidR="00D91F72" w:rsidRDefault="00D91F72">
            <w:pPr>
              <w:rPr>
                <w:sz w:val="20"/>
                <w:szCs w:val="20"/>
              </w:rPr>
            </w:pPr>
          </w:p>
        </w:tc>
      </w:tr>
    </w:tbl>
    <w:p w14:paraId="00EC4EB3" w14:textId="2D39AEDD" w:rsidR="00D91F72" w:rsidRDefault="00D91F72"/>
    <w:p w14:paraId="0493E1D4" w14:textId="365FFE4A" w:rsidR="00D91F72" w:rsidRDefault="00E53301">
      <w:r>
        <w:br w:type="page"/>
      </w:r>
    </w:p>
    <w:p w14:paraId="384B295B" w14:textId="1BAB3B4C" w:rsidR="00D91F72" w:rsidRDefault="00D91F72"/>
    <w:p w14:paraId="367E54E5" w14:textId="2E775476" w:rsidR="00D91F72" w:rsidRDefault="00E53301">
      <w:pPr>
        <w:pStyle w:val="a1"/>
      </w:pPr>
      <w:bookmarkStart w:id="74" w:name="_Toc533374763"/>
      <w:r>
        <w:rPr>
          <w:rFonts w:hint="eastAsia"/>
        </w:rPr>
        <w:t>根据开课教师排序</w:t>
      </w:r>
      <w:bookmarkEnd w:id="74"/>
    </w:p>
    <w:tbl>
      <w:tblPr>
        <w:tblStyle w:val="15"/>
        <w:tblW w:w="8296" w:type="dxa"/>
        <w:tblLayout w:type="fixed"/>
        <w:tblLook w:val="04A0" w:firstRow="1" w:lastRow="0" w:firstColumn="1" w:lastColumn="0" w:noHBand="0" w:noVBand="1"/>
      </w:tblPr>
      <w:tblGrid>
        <w:gridCol w:w="2155"/>
        <w:gridCol w:w="1993"/>
        <w:gridCol w:w="4148"/>
      </w:tblGrid>
      <w:tr w:rsidR="00D91F72" w14:paraId="59BBB5FD" w14:textId="5F32261F">
        <w:tc>
          <w:tcPr>
            <w:tcW w:w="4148" w:type="dxa"/>
            <w:gridSpan w:val="2"/>
            <w:tcBorders>
              <w:top w:val="single" w:sz="4" w:space="0" w:color="000000"/>
              <w:left w:val="single" w:sz="4" w:space="0" w:color="000000"/>
              <w:bottom w:val="single" w:sz="4" w:space="0" w:color="000000"/>
              <w:right w:val="single" w:sz="4" w:space="0" w:color="000000"/>
            </w:tcBorders>
          </w:tcPr>
          <w:p w14:paraId="278B9EB3" w14:textId="644B879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53F3C6" w14:textId="40FDAF1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3</w:t>
            </w:r>
          </w:p>
        </w:tc>
      </w:tr>
      <w:tr w:rsidR="00D91F72" w14:paraId="6691E5CE" w14:textId="36AFC376">
        <w:tc>
          <w:tcPr>
            <w:tcW w:w="4148" w:type="dxa"/>
            <w:gridSpan w:val="2"/>
            <w:tcBorders>
              <w:top w:val="single" w:sz="4" w:space="0" w:color="000000"/>
              <w:left w:val="single" w:sz="4" w:space="0" w:color="000000"/>
              <w:bottom w:val="single" w:sz="4" w:space="0" w:color="000000"/>
              <w:right w:val="single" w:sz="4" w:space="0" w:color="000000"/>
            </w:tcBorders>
          </w:tcPr>
          <w:p w14:paraId="11419A8E" w14:textId="287A073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D305CA" w14:textId="0C0BAB1A" w:rsidR="00D91F72" w:rsidRDefault="00E53301">
            <w:pPr>
              <w:rPr>
                <w:sz w:val="20"/>
                <w:szCs w:val="20"/>
              </w:rPr>
            </w:pPr>
            <w:r>
              <w:rPr>
                <w:rFonts w:hint="eastAsia"/>
                <w:sz w:val="20"/>
                <w:szCs w:val="20"/>
              </w:rPr>
              <w:t>根据开课教师排序</w:t>
            </w:r>
          </w:p>
        </w:tc>
      </w:tr>
      <w:tr w:rsidR="00D91F72" w14:paraId="3B3EE888" w14:textId="0506CA16">
        <w:tc>
          <w:tcPr>
            <w:tcW w:w="4148" w:type="dxa"/>
            <w:gridSpan w:val="2"/>
            <w:tcBorders>
              <w:top w:val="single" w:sz="4" w:space="0" w:color="000000"/>
              <w:left w:val="single" w:sz="4" w:space="0" w:color="000000"/>
              <w:bottom w:val="single" w:sz="4" w:space="0" w:color="000000"/>
              <w:right w:val="single" w:sz="4" w:space="0" w:color="000000"/>
            </w:tcBorders>
          </w:tcPr>
          <w:p w14:paraId="0629FE5C" w14:textId="2C04E45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40FBFD4" w14:textId="090AF933" w:rsidR="00D91F72" w:rsidRDefault="00E53301">
            <w:pPr>
              <w:rPr>
                <w:sz w:val="20"/>
                <w:szCs w:val="20"/>
              </w:rPr>
            </w:pPr>
            <w:r>
              <w:rPr>
                <w:rFonts w:hint="eastAsia"/>
                <w:sz w:val="20"/>
                <w:szCs w:val="20"/>
              </w:rPr>
              <w:t>根据开课教师排序</w:t>
            </w:r>
          </w:p>
        </w:tc>
      </w:tr>
      <w:tr w:rsidR="00D91F72" w14:paraId="289A786B" w14:textId="6FDDFD3B">
        <w:tc>
          <w:tcPr>
            <w:tcW w:w="4148" w:type="dxa"/>
            <w:gridSpan w:val="2"/>
            <w:tcBorders>
              <w:top w:val="single" w:sz="4" w:space="0" w:color="000000"/>
              <w:left w:val="single" w:sz="4" w:space="0" w:color="000000"/>
              <w:bottom w:val="single" w:sz="4" w:space="0" w:color="000000"/>
              <w:right w:val="single" w:sz="4" w:space="0" w:color="000000"/>
            </w:tcBorders>
          </w:tcPr>
          <w:p w14:paraId="776B6BF1" w14:textId="798A1DE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F18E1C7" w14:textId="2D8203F1" w:rsidR="00D91F72" w:rsidRDefault="00E53301">
            <w:pPr>
              <w:rPr>
                <w:sz w:val="20"/>
                <w:szCs w:val="20"/>
              </w:rPr>
            </w:pPr>
            <w:r>
              <w:rPr>
                <w:rFonts w:hint="eastAsia"/>
                <w:sz w:val="20"/>
                <w:szCs w:val="20"/>
              </w:rPr>
              <w:t>注册用户</w:t>
            </w:r>
          </w:p>
        </w:tc>
      </w:tr>
      <w:tr w:rsidR="00D91F72" w14:paraId="11702C86" w14:textId="6C4B2E35">
        <w:tc>
          <w:tcPr>
            <w:tcW w:w="4148" w:type="dxa"/>
            <w:gridSpan w:val="2"/>
            <w:tcBorders>
              <w:top w:val="single" w:sz="4" w:space="0" w:color="000000"/>
              <w:left w:val="single" w:sz="4" w:space="0" w:color="000000"/>
              <w:bottom w:val="single" w:sz="4" w:space="0" w:color="000000"/>
              <w:right w:val="single" w:sz="4" w:space="0" w:color="000000"/>
            </w:tcBorders>
          </w:tcPr>
          <w:p w14:paraId="490A74B7" w14:textId="276CF48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2C7423" w14:textId="2B4E0CBB" w:rsidR="00D91F72" w:rsidRDefault="00E53301">
            <w:pPr>
              <w:rPr>
                <w:sz w:val="20"/>
                <w:szCs w:val="20"/>
              </w:rPr>
            </w:pPr>
            <w:r>
              <w:rPr>
                <w:rFonts w:hint="eastAsia"/>
                <w:sz w:val="20"/>
                <w:szCs w:val="20"/>
              </w:rPr>
              <w:t>黑盒测试</w:t>
            </w:r>
          </w:p>
        </w:tc>
      </w:tr>
      <w:tr w:rsidR="00D91F72" w14:paraId="2BEC4EFC" w14:textId="187AB586">
        <w:tc>
          <w:tcPr>
            <w:tcW w:w="4148" w:type="dxa"/>
            <w:gridSpan w:val="2"/>
            <w:tcBorders>
              <w:top w:val="single" w:sz="4" w:space="0" w:color="000000"/>
              <w:left w:val="single" w:sz="4" w:space="0" w:color="000000"/>
              <w:bottom w:val="single" w:sz="4" w:space="0" w:color="000000"/>
              <w:right w:val="single" w:sz="4" w:space="0" w:color="000000"/>
            </w:tcBorders>
          </w:tcPr>
          <w:p w14:paraId="1768C0F0" w14:textId="66F8CB3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BE69C4" w14:textId="791AE972" w:rsidR="00D91F72" w:rsidRDefault="00E53301">
            <w:pPr>
              <w:rPr>
                <w:sz w:val="20"/>
                <w:szCs w:val="20"/>
              </w:rPr>
            </w:pPr>
            <w:r>
              <w:rPr>
                <w:rFonts w:hint="eastAsia"/>
                <w:sz w:val="20"/>
                <w:szCs w:val="20"/>
              </w:rPr>
              <w:t>课程排序</w:t>
            </w:r>
          </w:p>
        </w:tc>
      </w:tr>
      <w:tr w:rsidR="00D91F72" w14:paraId="4B69B10F" w14:textId="68E1D302">
        <w:tc>
          <w:tcPr>
            <w:tcW w:w="4148" w:type="dxa"/>
            <w:gridSpan w:val="2"/>
            <w:tcBorders>
              <w:top w:val="single" w:sz="4" w:space="0" w:color="000000"/>
              <w:left w:val="single" w:sz="4" w:space="0" w:color="000000"/>
              <w:bottom w:val="single" w:sz="4" w:space="0" w:color="000000"/>
              <w:right w:val="single" w:sz="4" w:space="0" w:color="000000"/>
            </w:tcBorders>
          </w:tcPr>
          <w:p w14:paraId="239ED7AA" w14:textId="3128783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FC45E7D" w14:textId="30EF56CD" w:rsidR="00D91F72" w:rsidRDefault="00E53301">
            <w:pPr>
              <w:rPr>
                <w:sz w:val="20"/>
                <w:szCs w:val="20"/>
              </w:rPr>
            </w:pPr>
            <w:r>
              <w:rPr>
                <w:rFonts w:hint="eastAsia"/>
                <w:sz w:val="20"/>
                <w:szCs w:val="20"/>
              </w:rPr>
              <w:t>用户登录后进入个人中心界面，并在关注课程中根据开课教师排序</w:t>
            </w:r>
          </w:p>
        </w:tc>
      </w:tr>
      <w:tr w:rsidR="00D91F72" w14:paraId="7EBD4845" w14:textId="6025F7B3">
        <w:tc>
          <w:tcPr>
            <w:tcW w:w="4148" w:type="dxa"/>
            <w:gridSpan w:val="2"/>
            <w:tcBorders>
              <w:top w:val="single" w:sz="4" w:space="0" w:color="000000"/>
              <w:left w:val="single" w:sz="4" w:space="0" w:color="000000"/>
              <w:bottom w:val="single" w:sz="4" w:space="0" w:color="000000"/>
              <w:right w:val="single" w:sz="4" w:space="0" w:color="000000"/>
            </w:tcBorders>
          </w:tcPr>
          <w:p w14:paraId="30BA6983" w14:textId="63830FC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A6E90FE" w14:textId="3C1DD94B" w:rsidR="00D91F72" w:rsidRDefault="00E53301">
            <w:pPr>
              <w:rPr>
                <w:sz w:val="20"/>
                <w:szCs w:val="20"/>
              </w:rPr>
            </w:pPr>
            <w:r>
              <w:rPr>
                <w:rFonts w:hint="eastAsia"/>
                <w:sz w:val="20"/>
                <w:szCs w:val="20"/>
              </w:rPr>
              <w:t>测试用户是否能正常进入个人中心界面，并在关注课程中根据开课教师排序</w:t>
            </w:r>
          </w:p>
        </w:tc>
      </w:tr>
      <w:tr w:rsidR="00D91F72" w14:paraId="7CB9C35E" w14:textId="64AA7A37">
        <w:trPr>
          <w:trHeight w:val="1445"/>
        </w:trPr>
        <w:tc>
          <w:tcPr>
            <w:tcW w:w="8296" w:type="dxa"/>
            <w:gridSpan w:val="3"/>
            <w:tcBorders>
              <w:top w:val="single" w:sz="4" w:space="0" w:color="000000"/>
              <w:left w:val="single" w:sz="4" w:space="0" w:color="000000"/>
              <w:right w:val="single" w:sz="4" w:space="0" w:color="000000"/>
            </w:tcBorders>
          </w:tcPr>
          <w:p w14:paraId="3E8A83C4" w14:textId="29F34534" w:rsidR="00D91F72" w:rsidRDefault="00E53301">
            <w:pPr>
              <w:rPr>
                <w:sz w:val="20"/>
                <w:szCs w:val="20"/>
              </w:rPr>
            </w:pPr>
            <w:r>
              <w:rPr>
                <w:rFonts w:hint="eastAsia"/>
                <w:sz w:val="20"/>
                <w:szCs w:val="20"/>
              </w:rPr>
              <w:t>初始条件和背景：</w:t>
            </w:r>
          </w:p>
          <w:p w14:paraId="62EDC40D" w14:textId="145D0E15" w:rsidR="00D91F72" w:rsidRDefault="00E53301">
            <w:pPr>
              <w:rPr>
                <w:sz w:val="20"/>
                <w:szCs w:val="20"/>
              </w:rPr>
            </w:pPr>
            <w:r>
              <w:rPr>
                <w:rFonts w:hint="eastAsia"/>
                <w:sz w:val="20"/>
                <w:szCs w:val="20"/>
              </w:rPr>
              <w:t>系统：PC端</w:t>
            </w:r>
          </w:p>
          <w:p w14:paraId="56871C5C" w14:textId="73C19A05" w:rsidR="00D91F72" w:rsidRDefault="00E53301">
            <w:pPr>
              <w:rPr>
                <w:sz w:val="20"/>
                <w:szCs w:val="20"/>
              </w:rPr>
            </w:pPr>
            <w:r>
              <w:rPr>
                <w:rFonts w:hint="eastAsia"/>
                <w:sz w:val="20"/>
                <w:szCs w:val="20"/>
              </w:rPr>
              <w:t>浏览器：C</w:t>
            </w:r>
            <w:r>
              <w:rPr>
                <w:sz w:val="20"/>
                <w:szCs w:val="20"/>
              </w:rPr>
              <w:t>hrome</w:t>
            </w:r>
          </w:p>
          <w:p w14:paraId="1857D602" w14:textId="3200D2F9" w:rsidR="00D91F72" w:rsidRDefault="00E53301">
            <w:pPr>
              <w:rPr>
                <w:sz w:val="20"/>
                <w:szCs w:val="20"/>
              </w:rPr>
            </w:pPr>
            <w:r>
              <w:rPr>
                <w:rFonts w:hint="eastAsia"/>
                <w:sz w:val="20"/>
                <w:szCs w:val="20"/>
              </w:rPr>
              <w:t>注释：无</w:t>
            </w:r>
          </w:p>
        </w:tc>
      </w:tr>
      <w:tr w:rsidR="00D91F72" w14:paraId="7AD7108D" w14:textId="6BCAF4D7">
        <w:trPr>
          <w:trHeight w:val="392"/>
        </w:trPr>
        <w:tc>
          <w:tcPr>
            <w:tcW w:w="2155" w:type="dxa"/>
            <w:tcBorders>
              <w:top w:val="single" w:sz="4" w:space="0" w:color="000000"/>
              <w:left w:val="single" w:sz="4" w:space="0" w:color="000000"/>
              <w:bottom w:val="single" w:sz="4" w:space="0" w:color="000000"/>
              <w:right w:val="single" w:sz="4" w:space="0" w:color="000000"/>
            </w:tcBorders>
          </w:tcPr>
          <w:p w14:paraId="7D88F9A3" w14:textId="7FF4A5E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ADDD23C" w14:textId="3F6A4AF8" w:rsidR="00D91F72" w:rsidRDefault="00E53301">
            <w:pPr>
              <w:rPr>
                <w:sz w:val="20"/>
                <w:szCs w:val="20"/>
              </w:rPr>
            </w:pPr>
            <w:r>
              <w:rPr>
                <w:rFonts w:hint="eastAsia"/>
                <w:sz w:val="20"/>
                <w:szCs w:val="20"/>
              </w:rPr>
              <w:t>预期结果</w:t>
            </w:r>
          </w:p>
        </w:tc>
      </w:tr>
      <w:tr w:rsidR="00D91F72" w14:paraId="3C0F8D4B" w14:textId="6B4AA9D9">
        <w:trPr>
          <w:trHeight w:val="392"/>
        </w:trPr>
        <w:tc>
          <w:tcPr>
            <w:tcW w:w="2155" w:type="dxa"/>
            <w:tcBorders>
              <w:top w:val="single" w:sz="4" w:space="0" w:color="000000"/>
              <w:left w:val="single" w:sz="4" w:space="0" w:color="000000"/>
              <w:bottom w:val="single" w:sz="4" w:space="0" w:color="000000"/>
              <w:right w:val="single" w:sz="4" w:space="0" w:color="000000"/>
            </w:tcBorders>
          </w:tcPr>
          <w:p w14:paraId="27A2D960" w14:textId="34F1D8D8" w:rsidR="00D91F72" w:rsidRDefault="00E53301">
            <w:pPr>
              <w:rPr>
                <w:sz w:val="20"/>
                <w:szCs w:val="20"/>
              </w:rPr>
            </w:pPr>
            <w:r>
              <w:rPr>
                <w:rFonts w:hint="eastAsia"/>
                <w:sz w:val="20"/>
                <w:szCs w:val="20"/>
              </w:rPr>
              <w:t>点击列表名称开课教师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D79FDEF" w14:textId="762B0423" w:rsidR="00D91F72" w:rsidRDefault="00E53301">
            <w:pPr>
              <w:rPr>
                <w:sz w:val="20"/>
                <w:szCs w:val="20"/>
              </w:rPr>
            </w:pPr>
            <w:r>
              <w:rPr>
                <w:rFonts w:hint="eastAsia"/>
                <w:sz w:val="20"/>
                <w:szCs w:val="20"/>
              </w:rPr>
              <w:t>关注课程按照开课教师的字典排序</w:t>
            </w:r>
          </w:p>
        </w:tc>
      </w:tr>
      <w:tr w:rsidR="00D91F72" w14:paraId="429F4CAF" w14:textId="13991D4F">
        <w:trPr>
          <w:trHeight w:val="392"/>
        </w:trPr>
        <w:tc>
          <w:tcPr>
            <w:tcW w:w="2155" w:type="dxa"/>
            <w:tcBorders>
              <w:top w:val="single" w:sz="4" w:space="0" w:color="000000"/>
              <w:left w:val="single" w:sz="4" w:space="0" w:color="000000"/>
              <w:bottom w:val="single" w:sz="4" w:space="0" w:color="000000"/>
              <w:right w:val="single" w:sz="4" w:space="0" w:color="000000"/>
            </w:tcBorders>
          </w:tcPr>
          <w:p w14:paraId="3BAC5D6C" w14:textId="2A62E2D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88D6A4" w14:textId="2EA5396F" w:rsidR="00D91F72" w:rsidRDefault="00D91F72">
            <w:pPr>
              <w:rPr>
                <w:sz w:val="20"/>
                <w:szCs w:val="20"/>
              </w:rPr>
            </w:pPr>
          </w:p>
        </w:tc>
      </w:tr>
      <w:tr w:rsidR="00D91F72" w14:paraId="02C0C6CC" w14:textId="7A32FBAF">
        <w:trPr>
          <w:trHeight w:val="392"/>
        </w:trPr>
        <w:tc>
          <w:tcPr>
            <w:tcW w:w="2155" w:type="dxa"/>
            <w:tcBorders>
              <w:top w:val="single" w:sz="4" w:space="0" w:color="000000"/>
              <w:left w:val="single" w:sz="4" w:space="0" w:color="000000"/>
              <w:bottom w:val="single" w:sz="4" w:space="0" w:color="000000"/>
              <w:right w:val="single" w:sz="4" w:space="0" w:color="000000"/>
            </w:tcBorders>
          </w:tcPr>
          <w:p w14:paraId="744DC01F" w14:textId="74062C3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5D04A57" w14:textId="2BDA8BD4" w:rsidR="00D91F72" w:rsidRDefault="00D91F72">
            <w:pPr>
              <w:rPr>
                <w:sz w:val="20"/>
                <w:szCs w:val="20"/>
              </w:rPr>
            </w:pPr>
          </w:p>
        </w:tc>
      </w:tr>
      <w:tr w:rsidR="00D91F72" w14:paraId="4E85E17B" w14:textId="2817CC29">
        <w:trPr>
          <w:trHeight w:val="392"/>
        </w:trPr>
        <w:tc>
          <w:tcPr>
            <w:tcW w:w="2155" w:type="dxa"/>
            <w:tcBorders>
              <w:top w:val="single" w:sz="4" w:space="0" w:color="000000"/>
              <w:left w:val="single" w:sz="4" w:space="0" w:color="000000"/>
              <w:bottom w:val="single" w:sz="4" w:space="0" w:color="000000"/>
              <w:right w:val="single" w:sz="4" w:space="0" w:color="000000"/>
            </w:tcBorders>
          </w:tcPr>
          <w:p w14:paraId="389735C2" w14:textId="10EE673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BF62F6B" w14:textId="24FA0ED5" w:rsidR="00D91F72" w:rsidRDefault="00D91F72">
            <w:pPr>
              <w:rPr>
                <w:sz w:val="20"/>
                <w:szCs w:val="20"/>
              </w:rPr>
            </w:pPr>
          </w:p>
        </w:tc>
      </w:tr>
    </w:tbl>
    <w:p w14:paraId="0127FBB6" w14:textId="33FFFF03" w:rsidR="00D91F72" w:rsidRDefault="00D91F72"/>
    <w:p w14:paraId="75F0284A" w14:textId="7A254AEF" w:rsidR="00D91F72" w:rsidRDefault="00E53301">
      <w:r>
        <w:br w:type="page"/>
      </w:r>
    </w:p>
    <w:p w14:paraId="1946A169" w14:textId="03B8B654" w:rsidR="00D91F72" w:rsidRDefault="00D91F72"/>
    <w:p w14:paraId="45AB0832" w14:textId="475B5B6E" w:rsidR="00D91F72" w:rsidRDefault="00E53301">
      <w:pPr>
        <w:pStyle w:val="a1"/>
      </w:pPr>
      <w:bookmarkStart w:id="75" w:name="_Toc533374764"/>
      <w:r>
        <w:rPr>
          <w:rFonts w:hint="eastAsia"/>
        </w:rPr>
        <w:t>根据课程名称排序</w:t>
      </w:r>
      <w:bookmarkEnd w:id="75"/>
    </w:p>
    <w:tbl>
      <w:tblPr>
        <w:tblStyle w:val="15"/>
        <w:tblW w:w="8296" w:type="dxa"/>
        <w:tblLayout w:type="fixed"/>
        <w:tblLook w:val="04A0" w:firstRow="1" w:lastRow="0" w:firstColumn="1" w:lastColumn="0" w:noHBand="0" w:noVBand="1"/>
      </w:tblPr>
      <w:tblGrid>
        <w:gridCol w:w="2155"/>
        <w:gridCol w:w="1993"/>
        <w:gridCol w:w="4148"/>
      </w:tblGrid>
      <w:tr w:rsidR="00D91F72" w14:paraId="74205D52" w14:textId="0C2D1DD5">
        <w:tc>
          <w:tcPr>
            <w:tcW w:w="4148" w:type="dxa"/>
            <w:gridSpan w:val="2"/>
            <w:tcBorders>
              <w:top w:val="single" w:sz="4" w:space="0" w:color="000000"/>
              <w:left w:val="single" w:sz="4" w:space="0" w:color="000000"/>
              <w:bottom w:val="single" w:sz="4" w:space="0" w:color="000000"/>
              <w:right w:val="single" w:sz="4" w:space="0" w:color="000000"/>
            </w:tcBorders>
          </w:tcPr>
          <w:p w14:paraId="4D6631D7" w14:textId="156C1B7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492F07A" w14:textId="3CCFD50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4</w:t>
            </w:r>
          </w:p>
        </w:tc>
      </w:tr>
      <w:tr w:rsidR="00D91F72" w14:paraId="6A376C7B" w14:textId="74A20109">
        <w:tc>
          <w:tcPr>
            <w:tcW w:w="4148" w:type="dxa"/>
            <w:gridSpan w:val="2"/>
            <w:tcBorders>
              <w:top w:val="single" w:sz="4" w:space="0" w:color="000000"/>
              <w:left w:val="single" w:sz="4" w:space="0" w:color="000000"/>
              <w:bottom w:val="single" w:sz="4" w:space="0" w:color="000000"/>
              <w:right w:val="single" w:sz="4" w:space="0" w:color="000000"/>
            </w:tcBorders>
          </w:tcPr>
          <w:p w14:paraId="18A90D4D" w14:textId="189DC5E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6FF5DA" w14:textId="489AC5C5" w:rsidR="00D91F72" w:rsidRDefault="00E53301">
            <w:pPr>
              <w:rPr>
                <w:sz w:val="20"/>
                <w:szCs w:val="20"/>
              </w:rPr>
            </w:pPr>
            <w:r>
              <w:rPr>
                <w:rFonts w:hint="eastAsia"/>
                <w:sz w:val="20"/>
                <w:szCs w:val="20"/>
              </w:rPr>
              <w:t>根据课程名称排序</w:t>
            </w:r>
          </w:p>
        </w:tc>
      </w:tr>
      <w:tr w:rsidR="00D91F72" w14:paraId="4ABE0CA2" w14:textId="5B37AA42">
        <w:tc>
          <w:tcPr>
            <w:tcW w:w="4148" w:type="dxa"/>
            <w:gridSpan w:val="2"/>
            <w:tcBorders>
              <w:top w:val="single" w:sz="4" w:space="0" w:color="000000"/>
              <w:left w:val="single" w:sz="4" w:space="0" w:color="000000"/>
              <w:bottom w:val="single" w:sz="4" w:space="0" w:color="000000"/>
              <w:right w:val="single" w:sz="4" w:space="0" w:color="000000"/>
            </w:tcBorders>
          </w:tcPr>
          <w:p w14:paraId="6B49A50A" w14:textId="7E1EEA4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4D623A" w14:textId="40BE2FAC" w:rsidR="00D91F72" w:rsidRDefault="00E53301">
            <w:pPr>
              <w:rPr>
                <w:sz w:val="20"/>
                <w:szCs w:val="20"/>
              </w:rPr>
            </w:pPr>
            <w:r>
              <w:rPr>
                <w:rFonts w:hint="eastAsia"/>
                <w:sz w:val="20"/>
                <w:szCs w:val="20"/>
              </w:rPr>
              <w:t>根据课程名称排序</w:t>
            </w:r>
          </w:p>
        </w:tc>
      </w:tr>
      <w:tr w:rsidR="00D91F72" w14:paraId="07A1F2C1" w14:textId="694C5FA9">
        <w:tc>
          <w:tcPr>
            <w:tcW w:w="4148" w:type="dxa"/>
            <w:gridSpan w:val="2"/>
            <w:tcBorders>
              <w:top w:val="single" w:sz="4" w:space="0" w:color="000000"/>
              <w:left w:val="single" w:sz="4" w:space="0" w:color="000000"/>
              <w:bottom w:val="single" w:sz="4" w:space="0" w:color="000000"/>
              <w:right w:val="single" w:sz="4" w:space="0" w:color="000000"/>
            </w:tcBorders>
          </w:tcPr>
          <w:p w14:paraId="77F77A38" w14:textId="620C0B9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C189F3E" w14:textId="30528887" w:rsidR="00D91F72" w:rsidRDefault="00E53301">
            <w:pPr>
              <w:rPr>
                <w:sz w:val="20"/>
                <w:szCs w:val="20"/>
              </w:rPr>
            </w:pPr>
            <w:r>
              <w:rPr>
                <w:rFonts w:hint="eastAsia"/>
                <w:sz w:val="20"/>
                <w:szCs w:val="20"/>
              </w:rPr>
              <w:t>注册用户</w:t>
            </w:r>
          </w:p>
        </w:tc>
      </w:tr>
      <w:tr w:rsidR="00D91F72" w14:paraId="6A547146" w14:textId="6F95E300">
        <w:tc>
          <w:tcPr>
            <w:tcW w:w="4148" w:type="dxa"/>
            <w:gridSpan w:val="2"/>
            <w:tcBorders>
              <w:top w:val="single" w:sz="4" w:space="0" w:color="000000"/>
              <w:left w:val="single" w:sz="4" w:space="0" w:color="000000"/>
              <w:bottom w:val="single" w:sz="4" w:space="0" w:color="000000"/>
              <w:right w:val="single" w:sz="4" w:space="0" w:color="000000"/>
            </w:tcBorders>
          </w:tcPr>
          <w:p w14:paraId="6AEA98DF" w14:textId="15E09B4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4F79D25" w14:textId="76C1458B" w:rsidR="00D91F72" w:rsidRDefault="00E53301">
            <w:pPr>
              <w:rPr>
                <w:sz w:val="20"/>
                <w:szCs w:val="20"/>
              </w:rPr>
            </w:pPr>
            <w:r>
              <w:rPr>
                <w:rFonts w:hint="eastAsia"/>
                <w:sz w:val="20"/>
                <w:szCs w:val="20"/>
              </w:rPr>
              <w:t>黑盒测试</w:t>
            </w:r>
          </w:p>
        </w:tc>
      </w:tr>
      <w:tr w:rsidR="00D91F72" w14:paraId="29402B1E" w14:textId="2E0C8E67">
        <w:tc>
          <w:tcPr>
            <w:tcW w:w="4148" w:type="dxa"/>
            <w:gridSpan w:val="2"/>
            <w:tcBorders>
              <w:top w:val="single" w:sz="4" w:space="0" w:color="000000"/>
              <w:left w:val="single" w:sz="4" w:space="0" w:color="000000"/>
              <w:bottom w:val="single" w:sz="4" w:space="0" w:color="000000"/>
              <w:right w:val="single" w:sz="4" w:space="0" w:color="000000"/>
            </w:tcBorders>
          </w:tcPr>
          <w:p w14:paraId="448A8CA8" w14:textId="7AC4094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42D709" w14:textId="63F44BCB" w:rsidR="00D91F72" w:rsidRDefault="00E53301">
            <w:pPr>
              <w:rPr>
                <w:sz w:val="20"/>
                <w:szCs w:val="20"/>
              </w:rPr>
            </w:pPr>
            <w:r>
              <w:rPr>
                <w:rFonts w:hint="eastAsia"/>
                <w:sz w:val="20"/>
                <w:szCs w:val="20"/>
              </w:rPr>
              <w:t>浏览关注课程</w:t>
            </w:r>
          </w:p>
        </w:tc>
      </w:tr>
      <w:tr w:rsidR="00D91F72" w14:paraId="0E525375" w14:textId="7099189D">
        <w:tc>
          <w:tcPr>
            <w:tcW w:w="4148" w:type="dxa"/>
            <w:gridSpan w:val="2"/>
            <w:tcBorders>
              <w:top w:val="single" w:sz="4" w:space="0" w:color="000000"/>
              <w:left w:val="single" w:sz="4" w:space="0" w:color="000000"/>
              <w:bottom w:val="single" w:sz="4" w:space="0" w:color="000000"/>
              <w:right w:val="single" w:sz="4" w:space="0" w:color="000000"/>
            </w:tcBorders>
          </w:tcPr>
          <w:p w14:paraId="1DC2F63E" w14:textId="037D945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B6D61EB" w14:textId="13F31C80" w:rsidR="00D91F72" w:rsidRDefault="00E53301">
            <w:pPr>
              <w:rPr>
                <w:sz w:val="20"/>
                <w:szCs w:val="20"/>
              </w:rPr>
            </w:pPr>
            <w:r>
              <w:rPr>
                <w:rFonts w:hint="eastAsia"/>
                <w:sz w:val="20"/>
                <w:szCs w:val="20"/>
              </w:rPr>
              <w:t>用户登录后进入个人中心界面，并在关注课程中根据课程名称排序</w:t>
            </w:r>
          </w:p>
        </w:tc>
      </w:tr>
      <w:tr w:rsidR="00D91F72" w14:paraId="5042E0D9" w14:textId="23F69A2B">
        <w:tc>
          <w:tcPr>
            <w:tcW w:w="4148" w:type="dxa"/>
            <w:gridSpan w:val="2"/>
            <w:tcBorders>
              <w:top w:val="single" w:sz="4" w:space="0" w:color="000000"/>
              <w:left w:val="single" w:sz="4" w:space="0" w:color="000000"/>
              <w:bottom w:val="single" w:sz="4" w:space="0" w:color="000000"/>
              <w:right w:val="single" w:sz="4" w:space="0" w:color="000000"/>
            </w:tcBorders>
          </w:tcPr>
          <w:p w14:paraId="0758763D" w14:textId="37E6D4A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BCC79E" w14:textId="7B5FC432" w:rsidR="00D91F72" w:rsidRDefault="00E53301">
            <w:pPr>
              <w:rPr>
                <w:sz w:val="20"/>
                <w:szCs w:val="20"/>
              </w:rPr>
            </w:pPr>
            <w:r>
              <w:rPr>
                <w:rFonts w:hint="eastAsia"/>
                <w:sz w:val="20"/>
                <w:szCs w:val="20"/>
              </w:rPr>
              <w:t>测试用户是否能正常进入个人中心界面，并根据课程名称排序</w:t>
            </w:r>
          </w:p>
        </w:tc>
      </w:tr>
      <w:tr w:rsidR="00D91F72" w14:paraId="45F85A3C" w14:textId="01ED7249">
        <w:trPr>
          <w:trHeight w:val="1445"/>
        </w:trPr>
        <w:tc>
          <w:tcPr>
            <w:tcW w:w="8296" w:type="dxa"/>
            <w:gridSpan w:val="3"/>
            <w:tcBorders>
              <w:top w:val="single" w:sz="4" w:space="0" w:color="000000"/>
              <w:left w:val="single" w:sz="4" w:space="0" w:color="000000"/>
              <w:right w:val="single" w:sz="4" w:space="0" w:color="000000"/>
            </w:tcBorders>
          </w:tcPr>
          <w:p w14:paraId="30B8C69D" w14:textId="7B8063FE" w:rsidR="00D91F72" w:rsidRDefault="00E53301">
            <w:pPr>
              <w:rPr>
                <w:sz w:val="20"/>
                <w:szCs w:val="20"/>
              </w:rPr>
            </w:pPr>
            <w:r>
              <w:rPr>
                <w:rFonts w:hint="eastAsia"/>
                <w:sz w:val="20"/>
                <w:szCs w:val="20"/>
              </w:rPr>
              <w:t>初始条件和背景：</w:t>
            </w:r>
          </w:p>
          <w:p w14:paraId="3BA85073" w14:textId="55C4CB6D" w:rsidR="00D91F72" w:rsidRDefault="00E53301">
            <w:pPr>
              <w:rPr>
                <w:sz w:val="20"/>
                <w:szCs w:val="20"/>
              </w:rPr>
            </w:pPr>
            <w:r>
              <w:rPr>
                <w:rFonts w:hint="eastAsia"/>
                <w:sz w:val="20"/>
                <w:szCs w:val="20"/>
              </w:rPr>
              <w:t>系统：PC端</w:t>
            </w:r>
          </w:p>
          <w:p w14:paraId="43231655" w14:textId="6740006E" w:rsidR="00D91F72" w:rsidRDefault="00E53301">
            <w:pPr>
              <w:rPr>
                <w:sz w:val="20"/>
                <w:szCs w:val="20"/>
              </w:rPr>
            </w:pPr>
            <w:r>
              <w:rPr>
                <w:rFonts w:hint="eastAsia"/>
                <w:sz w:val="20"/>
                <w:szCs w:val="20"/>
              </w:rPr>
              <w:t>浏览器：C</w:t>
            </w:r>
            <w:r>
              <w:rPr>
                <w:sz w:val="20"/>
                <w:szCs w:val="20"/>
              </w:rPr>
              <w:t>hrome</w:t>
            </w:r>
          </w:p>
          <w:p w14:paraId="341C8A74" w14:textId="24F5BA01" w:rsidR="00D91F72" w:rsidRDefault="00E53301">
            <w:pPr>
              <w:rPr>
                <w:sz w:val="20"/>
                <w:szCs w:val="20"/>
              </w:rPr>
            </w:pPr>
            <w:r>
              <w:rPr>
                <w:rFonts w:hint="eastAsia"/>
                <w:sz w:val="20"/>
                <w:szCs w:val="20"/>
              </w:rPr>
              <w:t>注释：无</w:t>
            </w:r>
          </w:p>
        </w:tc>
      </w:tr>
      <w:tr w:rsidR="00D91F72" w14:paraId="526C7F5D" w14:textId="677E443F">
        <w:trPr>
          <w:trHeight w:val="392"/>
        </w:trPr>
        <w:tc>
          <w:tcPr>
            <w:tcW w:w="2155" w:type="dxa"/>
            <w:tcBorders>
              <w:top w:val="single" w:sz="4" w:space="0" w:color="000000"/>
              <w:left w:val="single" w:sz="4" w:space="0" w:color="000000"/>
              <w:bottom w:val="single" w:sz="4" w:space="0" w:color="000000"/>
              <w:right w:val="single" w:sz="4" w:space="0" w:color="000000"/>
            </w:tcBorders>
          </w:tcPr>
          <w:p w14:paraId="63AA7E52" w14:textId="55EC864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BCF76B" w14:textId="0567503F" w:rsidR="00D91F72" w:rsidRDefault="00E53301">
            <w:pPr>
              <w:rPr>
                <w:sz w:val="20"/>
                <w:szCs w:val="20"/>
              </w:rPr>
            </w:pPr>
            <w:r>
              <w:rPr>
                <w:rFonts w:hint="eastAsia"/>
                <w:sz w:val="20"/>
                <w:szCs w:val="20"/>
              </w:rPr>
              <w:t>预期结果</w:t>
            </w:r>
          </w:p>
        </w:tc>
      </w:tr>
      <w:tr w:rsidR="00D91F72" w14:paraId="1AC99E09" w14:textId="72D56D07">
        <w:trPr>
          <w:trHeight w:val="392"/>
        </w:trPr>
        <w:tc>
          <w:tcPr>
            <w:tcW w:w="2155" w:type="dxa"/>
            <w:tcBorders>
              <w:top w:val="single" w:sz="4" w:space="0" w:color="000000"/>
              <w:left w:val="single" w:sz="4" w:space="0" w:color="000000"/>
              <w:bottom w:val="single" w:sz="4" w:space="0" w:color="000000"/>
              <w:right w:val="single" w:sz="4" w:space="0" w:color="000000"/>
            </w:tcBorders>
          </w:tcPr>
          <w:p w14:paraId="275EF52B" w14:textId="794703B6" w:rsidR="00D91F72" w:rsidRDefault="00E53301">
            <w:pPr>
              <w:rPr>
                <w:sz w:val="20"/>
                <w:szCs w:val="20"/>
              </w:rPr>
            </w:pPr>
            <w:r>
              <w:rPr>
                <w:rFonts w:hint="eastAsia"/>
                <w:sz w:val="20"/>
                <w:szCs w:val="20"/>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0F0390F" w14:textId="54C3B3CC" w:rsidR="00D91F72" w:rsidRDefault="00E53301">
            <w:pPr>
              <w:rPr>
                <w:sz w:val="20"/>
                <w:szCs w:val="20"/>
              </w:rPr>
            </w:pPr>
            <w:r>
              <w:rPr>
                <w:rFonts w:hint="eastAsia"/>
                <w:sz w:val="20"/>
                <w:szCs w:val="20"/>
              </w:rPr>
              <w:t>课程列表按照课程名称的字典序排列</w:t>
            </w:r>
          </w:p>
        </w:tc>
      </w:tr>
      <w:tr w:rsidR="00D91F72" w14:paraId="3A058CA7" w14:textId="73E57232">
        <w:trPr>
          <w:trHeight w:val="392"/>
        </w:trPr>
        <w:tc>
          <w:tcPr>
            <w:tcW w:w="2155" w:type="dxa"/>
            <w:tcBorders>
              <w:top w:val="single" w:sz="4" w:space="0" w:color="000000"/>
              <w:left w:val="single" w:sz="4" w:space="0" w:color="000000"/>
              <w:bottom w:val="single" w:sz="4" w:space="0" w:color="000000"/>
              <w:right w:val="single" w:sz="4" w:space="0" w:color="000000"/>
            </w:tcBorders>
          </w:tcPr>
          <w:p w14:paraId="43C091D7" w14:textId="00C4902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DA7D0E4" w14:textId="0FDB8762" w:rsidR="00D91F72" w:rsidRDefault="00D91F72">
            <w:pPr>
              <w:rPr>
                <w:sz w:val="20"/>
                <w:szCs w:val="20"/>
              </w:rPr>
            </w:pPr>
          </w:p>
        </w:tc>
      </w:tr>
      <w:tr w:rsidR="00D91F72" w14:paraId="007A3540" w14:textId="56C60B2A">
        <w:trPr>
          <w:trHeight w:val="392"/>
        </w:trPr>
        <w:tc>
          <w:tcPr>
            <w:tcW w:w="2155" w:type="dxa"/>
            <w:tcBorders>
              <w:top w:val="single" w:sz="4" w:space="0" w:color="000000"/>
              <w:left w:val="single" w:sz="4" w:space="0" w:color="000000"/>
              <w:bottom w:val="single" w:sz="4" w:space="0" w:color="000000"/>
              <w:right w:val="single" w:sz="4" w:space="0" w:color="000000"/>
            </w:tcBorders>
          </w:tcPr>
          <w:p w14:paraId="01F1A3A3" w14:textId="445AEB5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1F43D6" w14:textId="6F02BAD2" w:rsidR="00D91F72" w:rsidRDefault="00D91F72">
            <w:pPr>
              <w:rPr>
                <w:sz w:val="20"/>
                <w:szCs w:val="20"/>
              </w:rPr>
            </w:pPr>
          </w:p>
        </w:tc>
      </w:tr>
      <w:tr w:rsidR="00D91F72" w14:paraId="2CC53464" w14:textId="6BC6B1E2">
        <w:trPr>
          <w:trHeight w:val="392"/>
        </w:trPr>
        <w:tc>
          <w:tcPr>
            <w:tcW w:w="2155" w:type="dxa"/>
            <w:tcBorders>
              <w:top w:val="single" w:sz="4" w:space="0" w:color="000000"/>
              <w:left w:val="single" w:sz="4" w:space="0" w:color="000000"/>
              <w:bottom w:val="single" w:sz="4" w:space="0" w:color="000000"/>
              <w:right w:val="single" w:sz="4" w:space="0" w:color="000000"/>
            </w:tcBorders>
          </w:tcPr>
          <w:p w14:paraId="6B598DD2" w14:textId="06A7344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5A2AC9F" w14:textId="578D88D2" w:rsidR="00D91F72" w:rsidRDefault="00D91F72">
            <w:pPr>
              <w:rPr>
                <w:sz w:val="20"/>
                <w:szCs w:val="20"/>
              </w:rPr>
            </w:pPr>
          </w:p>
        </w:tc>
      </w:tr>
    </w:tbl>
    <w:p w14:paraId="2477B7FF" w14:textId="40A323E3" w:rsidR="00D91F72" w:rsidRDefault="00D91F72"/>
    <w:p w14:paraId="1FDA790C" w14:textId="3CE12FF1" w:rsidR="00D91F72" w:rsidRDefault="00E53301">
      <w:r>
        <w:br w:type="page"/>
      </w:r>
    </w:p>
    <w:p w14:paraId="1B6278CF" w14:textId="25F9000D" w:rsidR="00D91F72" w:rsidRDefault="00D91F72"/>
    <w:p w14:paraId="2BC16090" w14:textId="45B0747A" w:rsidR="00D91F72" w:rsidRDefault="00E53301">
      <w:pPr>
        <w:pStyle w:val="a1"/>
      </w:pPr>
      <w:bookmarkStart w:id="76" w:name="_Toc533374765"/>
      <w:r>
        <w:rPr>
          <w:rFonts w:hint="eastAsia"/>
        </w:rPr>
        <w:t>关注课程分页</w:t>
      </w:r>
      <w:bookmarkEnd w:id="76"/>
    </w:p>
    <w:tbl>
      <w:tblPr>
        <w:tblStyle w:val="15"/>
        <w:tblW w:w="8296" w:type="dxa"/>
        <w:tblLayout w:type="fixed"/>
        <w:tblLook w:val="04A0" w:firstRow="1" w:lastRow="0" w:firstColumn="1" w:lastColumn="0" w:noHBand="0" w:noVBand="1"/>
      </w:tblPr>
      <w:tblGrid>
        <w:gridCol w:w="2155"/>
        <w:gridCol w:w="1993"/>
        <w:gridCol w:w="4148"/>
      </w:tblGrid>
      <w:tr w:rsidR="00D91F72" w14:paraId="0DC461F8" w14:textId="139F8998">
        <w:tc>
          <w:tcPr>
            <w:tcW w:w="4148" w:type="dxa"/>
            <w:gridSpan w:val="2"/>
            <w:tcBorders>
              <w:top w:val="single" w:sz="4" w:space="0" w:color="000000"/>
              <w:left w:val="single" w:sz="4" w:space="0" w:color="000000"/>
              <w:bottom w:val="single" w:sz="4" w:space="0" w:color="000000"/>
              <w:right w:val="single" w:sz="4" w:space="0" w:color="000000"/>
            </w:tcBorders>
          </w:tcPr>
          <w:p w14:paraId="34A2331A" w14:textId="7048CA6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D8F4E87" w14:textId="635D76B3"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5</w:t>
            </w:r>
          </w:p>
        </w:tc>
      </w:tr>
      <w:tr w:rsidR="00D91F72" w14:paraId="365099E3" w14:textId="24241B1F">
        <w:tc>
          <w:tcPr>
            <w:tcW w:w="4148" w:type="dxa"/>
            <w:gridSpan w:val="2"/>
            <w:tcBorders>
              <w:top w:val="single" w:sz="4" w:space="0" w:color="000000"/>
              <w:left w:val="single" w:sz="4" w:space="0" w:color="000000"/>
              <w:bottom w:val="single" w:sz="4" w:space="0" w:color="000000"/>
              <w:right w:val="single" w:sz="4" w:space="0" w:color="000000"/>
            </w:tcBorders>
          </w:tcPr>
          <w:p w14:paraId="41EF212A" w14:textId="2693730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DD81955" w14:textId="0085B2AC" w:rsidR="00D91F72" w:rsidRDefault="00E53301">
            <w:pPr>
              <w:rPr>
                <w:sz w:val="20"/>
                <w:szCs w:val="20"/>
              </w:rPr>
            </w:pPr>
            <w:r>
              <w:rPr>
                <w:rFonts w:hint="eastAsia"/>
                <w:sz w:val="20"/>
                <w:szCs w:val="20"/>
              </w:rPr>
              <w:t>关注课程分页</w:t>
            </w:r>
          </w:p>
        </w:tc>
      </w:tr>
      <w:tr w:rsidR="00D91F72" w14:paraId="039DC5F1" w14:textId="34E17383">
        <w:tc>
          <w:tcPr>
            <w:tcW w:w="4148" w:type="dxa"/>
            <w:gridSpan w:val="2"/>
            <w:tcBorders>
              <w:top w:val="single" w:sz="4" w:space="0" w:color="000000"/>
              <w:left w:val="single" w:sz="4" w:space="0" w:color="000000"/>
              <w:bottom w:val="single" w:sz="4" w:space="0" w:color="000000"/>
              <w:right w:val="single" w:sz="4" w:space="0" w:color="000000"/>
            </w:tcBorders>
          </w:tcPr>
          <w:p w14:paraId="4D2C624B" w14:textId="3648D6B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AC3C65E" w14:textId="00541620" w:rsidR="00D91F72" w:rsidRDefault="00E53301">
            <w:pPr>
              <w:rPr>
                <w:sz w:val="20"/>
                <w:szCs w:val="20"/>
              </w:rPr>
            </w:pPr>
            <w:r>
              <w:rPr>
                <w:rFonts w:hint="eastAsia"/>
                <w:sz w:val="20"/>
                <w:szCs w:val="20"/>
              </w:rPr>
              <w:t>关注课程分页</w:t>
            </w:r>
          </w:p>
        </w:tc>
      </w:tr>
      <w:tr w:rsidR="00D91F72" w14:paraId="6E86A873" w14:textId="51C290FB">
        <w:tc>
          <w:tcPr>
            <w:tcW w:w="4148" w:type="dxa"/>
            <w:gridSpan w:val="2"/>
            <w:tcBorders>
              <w:top w:val="single" w:sz="4" w:space="0" w:color="000000"/>
              <w:left w:val="single" w:sz="4" w:space="0" w:color="000000"/>
              <w:bottom w:val="single" w:sz="4" w:space="0" w:color="000000"/>
              <w:right w:val="single" w:sz="4" w:space="0" w:color="000000"/>
            </w:tcBorders>
          </w:tcPr>
          <w:p w14:paraId="56BF4E18" w14:textId="096D14A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423DA9F" w14:textId="0A64A2B4" w:rsidR="00D91F72" w:rsidRDefault="00E53301">
            <w:pPr>
              <w:rPr>
                <w:sz w:val="20"/>
                <w:szCs w:val="20"/>
              </w:rPr>
            </w:pPr>
            <w:r>
              <w:rPr>
                <w:rFonts w:hint="eastAsia"/>
                <w:sz w:val="20"/>
                <w:szCs w:val="20"/>
              </w:rPr>
              <w:t>注册用户</w:t>
            </w:r>
          </w:p>
        </w:tc>
      </w:tr>
      <w:tr w:rsidR="00D91F72" w14:paraId="660D141C" w14:textId="204F20E6">
        <w:tc>
          <w:tcPr>
            <w:tcW w:w="4148" w:type="dxa"/>
            <w:gridSpan w:val="2"/>
            <w:tcBorders>
              <w:top w:val="single" w:sz="4" w:space="0" w:color="000000"/>
              <w:left w:val="single" w:sz="4" w:space="0" w:color="000000"/>
              <w:bottom w:val="single" w:sz="4" w:space="0" w:color="000000"/>
              <w:right w:val="single" w:sz="4" w:space="0" w:color="000000"/>
            </w:tcBorders>
          </w:tcPr>
          <w:p w14:paraId="3EF947CD" w14:textId="41E62E6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445F68" w14:textId="3DF94EC1" w:rsidR="00D91F72" w:rsidRDefault="00E53301">
            <w:pPr>
              <w:rPr>
                <w:sz w:val="20"/>
                <w:szCs w:val="20"/>
              </w:rPr>
            </w:pPr>
            <w:r>
              <w:rPr>
                <w:rFonts w:hint="eastAsia"/>
                <w:sz w:val="20"/>
                <w:szCs w:val="20"/>
              </w:rPr>
              <w:t>黑盒测试</w:t>
            </w:r>
          </w:p>
        </w:tc>
      </w:tr>
      <w:tr w:rsidR="00D91F72" w14:paraId="7DD40F1F" w14:textId="7D5545B8">
        <w:tc>
          <w:tcPr>
            <w:tcW w:w="4148" w:type="dxa"/>
            <w:gridSpan w:val="2"/>
            <w:tcBorders>
              <w:top w:val="single" w:sz="4" w:space="0" w:color="000000"/>
              <w:left w:val="single" w:sz="4" w:space="0" w:color="000000"/>
              <w:bottom w:val="single" w:sz="4" w:space="0" w:color="000000"/>
              <w:right w:val="single" w:sz="4" w:space="0" w:color="000000"/>
            </w:tcBorders>
          </w:tcPr>
          <w:p w14:paraId="1EC975C7" w14:textId="28C7F03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81395" w14:textId="6320D341" w:rsidR="00D91F72" w:rsidRDefault="00E53301">
            <w:pPr>
              <w:rPr>
                <w:sz w:val="20"/>
                <w:szCs w:val="20"/>
              </w:rPr>
            </w:pPr>
            <w:r>
              <w:rPr>
                <w:rFonts w:hint="eastAsia"/>
                <w:sz w:val="20"/>
                <w:szCs w:val="20"/>
              </w:rPr>
              <w:t>浏览关注课程</w:t>
            </w:r>
          </w:p>
        </w:tc>
      </w:tr>
      <w:tr w:rsidR="00D91F72" w14:paraId="62DAF4A0" w14:textId="5807A086">
        <w:tc>
          <w:tcPr>
            <w:tcW w:w="4148" w:type="dxa"/>
            <w:gridSpan w:val="2"/>
            <w:tcBorders>
              <w:top w:val="single" w:sz="4" w:space="0" w:color="000000"/>
              <w:left w:val="single" w:sz="4" w:space="0" w:color="000000"/>
              <w:bottom w:val="single" w:sz="4" w:space="0" w:color="000000"/>
              <w:right w:val="single" w:sz="4" w:space="0" w:color="000000"/>
            </w:tcBorders>
          </w:tcPr>
          <w:p w14:paraId="4B5509DA" w14:textId="5218596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67D820" w14:textId="18C4FC16" w:rsidR="00D91F72" w:rsidRDefault="00E53301">
            <w:pPr>
              <w:rPr>
                <w:sz w:val="20"/>
                <w:szCs w:val="20"/>
              </w:rPr>
            </w:pPr>
            <w:r>
              <w:rPr>
                <w:rFonts w:hint="eastAsia"/>
                <w:sz w:val="20"/>
                <w:szCs w:val="20"/>
              </w:rPr>
              <w:t>用户登录后进入个人中心界面，并使用关注课程的分页功能</w:t>
            </w:r>
          </w:p>
        </w:tc>
      </w:tr>
      <w:tr w:rsidR="00D91F72" w14:paraId="4B18086B" w14:textId="229683AE">
        <w:tc>
          <w:tcPr>
            <w:tcW w:w="4148" w:type="dxa"/>
            <w:gridSpan w:val="2"/>
            <w:tcBorders>
              <w:top w:val="single" w:sz="4" w:space="0" w:color="000000"/>
              <w:left w:val="single" w:sz="4" w:space="0" w:color="000000"/>
              <w:bottom w:val="single" w:sz="4" w:space="0" w:color="000000"/>
              <w:right w:val="single" w:sz="4" w:space="0" w:color="000000"/>
            </w:tcBorders>
          </w:tcPr>
          <w:p w14:paraId="04E79664" w14:textId="778AE15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3811BE5" w14:textId="3926DA6E" w:rsidR="00D91F72" w:rsidRDefault="00E53301">
            <w:pPr>
              <w:rPr>
                <w:sz w:val="20"/>
                <w:szCs w:val="20"/>
              </w:rPr>
            </w:pPr>
            <w:r>
              <w:rPr>
                <w:rFonts w:hint="eastAsia"/>
                <w:sz w:val="20"/>
                <w:szCs w:val="20"/>
              </w:rPr>
              <w:t>测试用户是否能正常进入个人中心界面，并使用关注课程的分页功能</w:t>
            </w:r>
          </w:p>
        </w:tc>
      </w:tr>
      <w:tr w:rsidR="00D91F72" w14:paraId="3294E657" w14:textId="448B3196">
        <w:trPr>
          <w:trHeight w:val="1445"/>
        </w:trPr>
        <w:tc>
          <w:tcPr>
            <w:tcW w:w="8296" w:type="dxa"/>
            <w:gridSpan w:val="3"/>
            <w:tcBorders>
              <w:top w:val="single" w:sz="4" w:space="0" w:color="000000"/>
              <w:left w:val="single" w:sz="4" w:space="0" w:color="000000"/>
              <w:right w:val="single" w:sz="4" w:space="0" w:color="000000"/>
            </w:tcBorders>
          </w:tcPr>
          <w:p w14:paraId="7407BDBF" w14:textId="4219C5D8" w:rsidR="00D91F72" w:rsidRDefault="00E53301">
            <w:pPr>
              <w:rPr>
                <w:sz w:val="20"/>
                <w:szCs w:val="20"/>
              </w:rPr>
            </w:pPr>
            <w:r>
              <w:rPr>
                <w:rFonts w:hint="eastAsia"/>
                <w:sz w:val="20"/>
                <w:szCs w:val="20"/>
              </w:rPr>
              <w:t>初始条件和背景：</w:t>
            </w:r>
          </w:p>
          <w:p w14:paraId="68073029" w14:textId="115C6F14" w:rsidR="00D91F72" w:rsidRDefault="00E53301">
            <w:pPr>
              <w:rPr>
                <w:sz w:val="20"/>
                <w:szCs w:val="20"/>
              </w:rPr>
            </w:pPr>
            <w:r>
              <w:rPr>
                <w:rFonts w:hint="eastAsia"/>
                <w:sz w:val="20"/>
                <w:szCs w:val="20"/>
              </w:rPr>
              <w:t>系统：PC端</w:t>
            </w:r>
          </w:p>
          <w:p w14:paraId="76CF84C2" w14:textId="124127FC" w:rsidR="00D91F72" w:rsidRDefault="00E53301">
            <w:pPr>
              <w:rPr>
                <w:sz w:val="20"/>
                <w:szCs w:val="20"/>
              </w:rPr>
            </w:pPr>
            <w:r>
              <w:rPr>
                <w:rFonts w:hint="eastAsia"/>
                <w:sz w:val="20"/>
                <w:szCs w:val="20"/>
              </w:rPr>
              <w:t>浏览器：C</w:t>
            </w:r>
            <w:r>
              <w:rPr>
                <w:sz w:val="20"/>
                <w:szCs w:val="20"/>
              </w:rPr>
              <w:t>hrome</w:t>
            </w:r>
          </w:p>
          <w:p w14:paraId="12250DF3" w14:textId="01FF91DB" w:rsidR="00D91F72" w:rsidRDefault="00E53301">
            <w:pPr>
              <w:rPr>
                <w:sz w:val="20"/>
                <w:szCs w:val="20"/>
              </w:rPr>
            </w:pPr>
            <w:r>
              <w:rPr>
                <w:rFonts w:hint="eastAsia"/>
                <w:sz w:val="20"/>
                <w:szCs w:val="20"/>
              </w:rPr>
              <w:t>注释：无</w:t>
            </w:r>
          </w:p>
        </w:tc>
      </w:tr>
      <w:tr w:rsidR="00D91F72" w14:paraId="55F05F8B" w14:textId="18348026">
        <w:trPr>
          <w:trHeight w:val="392"/>
        </w:trPr>
        <w:tc>
          <w:tcPr>
            <w:tcW w:w="2155" w:type="dxa"/>
            <w:tcBorders>
              <w:top w:val="single" w:sz="4" w:space="0" w:color="000000"/>
              <w:left w:val="single" w:sz="4" w:space="0" w:color="000000"/>
              <w:bottom w:val="single" w:sz="4" w:space="0" w:color="000000"/>
              <w:right w:val="single" w:sz="4" w:space="0" w:color="000000"/>
            </w:tcBorders>
          </w:tcPr>
          <w:p w14:paraId="155560E3" w14:textId="5720169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772B0AC" w14:textId="4B65B744" w:rsidR="00D91F72" w:rsidRDefault="00E53301">
            <w:pPr>
              <w:rPr>
                <w:sz w:val="20"/>
                <w:szCs w:val="20"/>
              </w:rPr>
            </w:pPr>
            <w:r>
              <w:rPr>
                <w:rFonts w:hint="eastAsia"/>
                <w:sz w:val="20"/>
                <w:szCs w:val="20"/>
              </w:rPr>
              <w:t>预期结果</w:t>
            </w:r>
          </w:p>
        </w:tc>
      </w:tr>
      <w:tr w:rsidR="00D91F72" w14:paraId="69F9F138" w14:textId="0AC4D981">
        <w:trPr>
          <w:trHeight w:val="392"/>
        </w:trPr>
        <w:tc>
          <w:tcPr>
            <w:tcW w:w="2155" w:type="dxa"/>
            <w:tcBorders>
              <w:top w:val="single" w:sz="4" w:space="0" w:color="000000"/>
              <w:left w:val="single" w:sz="4" w:space="0" w:color="000000"/>
              <w:bottom w:val="single" w:sz="4" w:space="0" w:color="000000"/>
              <w:right w:val="single" w:sz="4" w:space="0" w:color="000000"/>
            </w:tcBorders>
          </w:tcPr>
          <w:p w14:paraId="018E4605" w14:textId="73903DE1" w:rsidR="00D91F72" w:rsidRDefault="00E53301">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A20DE38" w14:textId="2693AF9D" w:rsidR="00D91F72" w:rsidRDefault="00E53301">
            <w:pPr>
              <w:rPr>
                <w:sz w:val="20"/>
                <w:szCs w:val="20"/>
              </w:rPr>
            </w:pPr>
            <w:r>
              <w:rPr>
                <w:rFonts w:hint="eastAsia"/>
                <w:sz w:val="20"/>
                <w:szCs w:val="20"/>
              </w:rPr>
              <w:t>上一页点击无效</w:t>
            </w:r>
          </w:p>
        </w:tc>
      </w:tr>
      <w:tr w:rsidR="00D91F72" w14:paraId="0F043513" w14:textId="0E6E3C51">
        <w:trPr>
          <w:trHeight w:val="392"/>
        </w:trPr>
        <w:tc>
          <w:tcPr>
            <w:tcW w:w="2155" w:type="dxa"/>
            <w:tcBorders>
              <w:top w:val="single" w:sz="4" w:space="0" w:color="000000"/>
              <w:left w:val="single" w:sz="4" w:space="0" w:color="000000"/>
              <w:bottom w:val="single" w:sz="4" w:space="0" w:color="000000"/>
              <w:right w:val="single" w:sz="4" w:space="0" w:color="000000"/>
            </w:tcBorders>
          </w:tcPr>
          <w:p w14:paraId="34A7E5B5" w14:textId="65D2CE3C" w:rsidR="00D91F72" w:rsidRDefault="00E53301">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8242DF7" w14:textId="781666AF" w:rsidR="00D91F72" w:rsidRDefault="00E53301">
            <w:pPr>
              <w:rPr>
                <w:sz w:val="20"/>
                <w:szCs w:val="20"/>
              </w:rPr>
            </w:pPr>
            <w:r>
              <w:rPr>
                <w:rFonts w:hint="eastAsia"/>
                <w:sz w:val="20"/>
                <w:szCs w:val="20"/>
              </w:rPr>
              <w:t>下一页点击无效</w:t>
            </w:r>
          </w:p>
        </w:tc>
      </w:tr>
      <w:tr w:rsidR="00D91F72" w14:paraId="7C441865" w14:textId="4E903E49">
        <w:trPr>
          <w:trHeight w:val="392"/>
        </w:trPr>
        <w:tc>
          <w:tcPr>
            <w:tcW w:w="2155" w:type="dxa"/>
            <w:tcBorders>
              <w:top w:val="single" w:sz="4" w:space="0" w:color="000000"/>
              <w:left w:val="single" w:sz="4" w:space="0" w:color="000000"/>
              <w:bottom w:val="single" w:sz="4" w:space="0" w:color="000000"/>
              <w:right w:val="single" w:sz="4" w:space="0" w:color="000000"/>
            </w:tcBorders>
          </w:tcPr>
          <w:p w14:paraId="2F74D34C" w14:textId="1DD24998" w:rsidR="00D91F72" w:rsidRDefault="00E53301">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2FDAE9B2" w14:textId="5C15E21C" w:rsidR="00D91F72" w:rsidRDefault="00E53301">
            <w:pPr>
              <w:rPr>
                <w:sz w:val="20"/>
                <w:szCs w:val="20"/>
              </w:rPr>
            </w:pPr>
            <w:r>
              <w:rPr>
                <w:rFonts w:hint="eastAsia"/>
                <w:sz w:val="20"/>
                <w:szCs w:val="20"/>
              </w:rPr>
              <w:t>页面转跳至上一页</w:t>
            </w:r>
          </w:p>
        </w:tc>
      </w:tr>
      <w:tr w:rsidR="00D91F72" w14:paraId="23D0D949" w14:textId="2F300778">
        <w:trPr>
          <w:trHeight w:val="392"/>
        </w:trPr>
        <w:tc>
          <w:tcPr>
            <w:tcW w:w="2155" w:type="dxa"/>
            <w:tcBorders>
              <w:top w:val="single" w:sz="4" w:space="0" w:color="000000"/>
              <w:left w:val="single" w:sz="4" w:space="0" w:color="000000"/>
              <w:bottom w:val="single" w:sz="4" w:space="0" w:color="000000"/>
              <w:right w:val="single" w:sz="4" w:space="0" w:color="000000"/>
            </w:tcBorders>
          </w:tcPr>
          <w:p w14:paraId="5B68C683" w14:textId="6D6DA0CD" w:rsidR="00D91F72" w:rsidRDefault="00E53301">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5D94781D" w14:textId="30BF1FB4" w:rsidR="00D91F72" w:rsidRDefault="00E53301">
            <w:pPr>
              <w:rPr>
                <w:sz w:val="20"/>
                <w:szCs w:val="20"/>
              </w:rPr>
            </w:pPr>
            <w:r>
              <w:rPr>
                <w:rFonts w:hint="eastAsia"/>
                <w:sz w:val="20"/>
                <w:szCs w:val="20"/>
              </w:rPr>
              <w:t>页面转跳至下一页</w:t>
            </w:r>
          </w:p>
        </w:tc>
      </w:tr>
    </w:tbl>
    <w:p w14:paraId="1E2C9CD0" w14:textId="609B6095" w:rsidR="00D91F72" w:rsidRDefault="00D91F72"/>
    <w:p w14:paraId="3088A27E" w14:textId="60630ACE" w:rsidR="00D91F72" w:rsidRDefault="00E53301">
      <w:r>
        <w:br w:type="page"/>
      </w:r>
    </w:p>
    <w:p w14:paraId="04CE87D4" w14:textId="52A2762C" w:rsidR="00D91F72" w:rsidRDefault="00D91F72"/>
    <w:p w14:paraId="023D9182" w14:textId="33444595" w:rsidR="00D91F72" w:rsidRDefault="00E53301">
      <w:pPr>
        <w:pStyle w:val="a1"/>
      </w:pPr>
      <w:bookmarkStart w:id="77" w:name="_Toc533374766"/>
      <w:r>
        <w:rPr>
          <w:rFonts w:hint="eastAsia"/>
        </w:rPr>
        <w:t>设置是否关注</w:t>
      </w:r>
      <w:bookmarkEnd w:id="77"/>
    </w:p>
    <w:tbl>
      <w:tblPr>
        <w:tblStyle w:val="15"/>
        <w:tblW w:w="8296" w:type="dxa"/>
        <w:tblLayout w:type="fixed"/>
        <w:tblLook w:val="04A0" w:firstRow="1" w:lastRow="0" w:firstColumn="1" w:lastColumn="0" w:noHBand="0" w:noVBand="1"/>
      </w:tblPr>
      <w:tblGrid>
        <w:gridCol w:w="2155"/>
        <w:gridCol w:w="1993"/>
        <w:gridCol w:w="4148"/>
      </w:tblGrid>
      <w:tr w:rsidR="00D91F72" w14:paraId="21B3E9FC" w14:textId="54AE4FA2">
        <w:tc>
          <w:tcPr>
            <w:tcW w:w="4148" w:type="dxa"/>
            <w:gridSpan w:val="2"/>
            <w:tcBorders>
              <w:top w:val="single" w:sz="4" w:space="0" w:color="000000"/>
              <w:left w:val="single" w:sz="4" w:space="0" w:color="000000"/>
              <w:bottom w:val="single" w:sz="4" w:space="0" w:color="000000"/>
              <w:right w:val="single" w:sz="4" w:space="0" w:color="000000"/>
            </w:tcBorders>
          </w:tcPr>
          <w:p w14:paraId="0F03D244" w14:textId="73EF48C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0A62A5D" w14:textId="48DCAB8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6</w:t>
            </w:r>
          </w:p>
        </w:tc>
      </w:tr>
      <w:tr w:rsidR="00D91F72" w14:paraId="73CDCAAE" w14:textId="1A2AB413">
        <w:tc>
          <w:tcPr>
            <w:tcW w:w="4148" w:type="dxa"/>
            <w:gridSpan w:val="2"/>
            <w:tcBorders>
              <w:top w:val="single" w:sz="4" w:space="0" w:color="000000"/>
              <w:left w:val="single" w:sz="4" w:space="0" w:color="000000"/>
              <w:bottom w:val="single" w:sz="4" w:space="0" w:color="000000"/>
              <w:right w:val="single" w:sz="4" w:space="0" w:color="000000"/>
            </w:tcBorders>
          </w:tcPr>
          <w:p w14:paraId="0E2424DE" w14:textId="1C5E934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BA71498" w14:textId="1C2D8A98" w:rsidR="00D91F72" w:rsidRDefault="00E53301">
            <w:pPr>
              <w:rPr>
                <w:sz w:val="20"/>
                <w:szCs w:val="20"/>
              </w:rPr>
            </w:pPr>
            <w:r>
              <w:rPr>
                <w:rFonts w:hint="eastAsia"/>
                <w:sz w:val="20"/>
                <w:szCs w:val="20"/>
              </w:rPr>
              <w:t>设置是否关注</w:t>
            </w:r>
          </w:p>
        </w:tc>
      </w:tr>
      <w:tr w:rsidR="00D91F72" w14:paraId="6A9AE542" w14:textId="3FC5B27F">
        <w:tc>
          <w:tcPr>
            <w:tcW w:w="4148" w:type="dxa"/>
            <w:gridSpan w:val="2"/>
            <w:tcBorders>
              <w:top w:val="single" w:sz="4" w:space="0" w:color="000000"/>
              <w:left w:val="single" w:sz="4" w:space="0" w:color="000000"/>
              <w:bottom w:val="single" w:sz="4" w:space="0" w:color="000000"/>
              <w:right w:val="single" w:sz="4" w:space="0" w:color="000000"/>
            </w:tcBorders>
          </w:tcPr>
          <w:p w14:paraId="38E56FA5" w14:textId="1F980C8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F8DF49" w14:textId="55733504" w:rsidR="00D91F72" w:rsidRDefault="00E53301">
            <w:pPr>
              <w:rPr>
                <w:sz w:val="20"/>
                <w:szCs w:val="20"/>
              </w:rPr>
            </w:pPr>
            <w:r>
              <w:rPr>
                <w:rFonts w:hint="eastAsia"/>
                <w:sz w:val="20"/>
                <w:szCs w:val="20"/>
              </w:rPr>
              <w:t>设置是否关注</w:t>
            </w:r>
          </w:p>
        </w:tc>
      </w:tr>
      <w:tr w:rsidR="00D91F72" w14:paraId="0A8F0F15" w14:textId="642EC3AF">
        <w:tc>
          <w:tcPr>
            <w:tcW w:w="4148" w:type="dxa"/>
            <w:gridSpan w:val="2"/>
            <w:tcBorders>
              <w:top w:val="single" w:sz="4" w:space="0" w:color="000000"/>
              <w:left w:val="single" w:sz="4" w:space="0" w:color="000000"/>
              <w:bottom w:val="single" w:sz="4" w:space="0" w:color="000000"/>
              <w:right w:val="single" w:sz="4" w:space="0" w:color="000000"/>
            </w:tcBorders>
          </w:tcPr>
          <w:p w14:paraId="535A0AD7" w14:textId="02858D6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5EA93B" w14:textId="54127C13" w:rsidR="00D91F72" w:rsidRDefault="00E53301">
            <w:pPr>
              <w:rPr>
                <w:sz w:val="20"/>
                <w:szCs w:val="20"/>
              </w:rPr>
            </w:pPr>
            <w:r>
              <w:rPr>
                <w:rFonts w:hint="eastAsia"/>
                <w:sz w:val="20"/>
                <w:szCs w:val="20"/>
              </w:rPr>
              <w:t>注册用户</w:t>
            </w:r>
          </w:p>
        </w:tc>
      </w:tr>
      <w:tr w:rsidR="00D91F72" w14:paraId="3B734781" w14:textId="6C809C7D">
        <w:tc>
          <w:tcPr>
            <w:tcW w:w="4148" w:type="dxa"/>
            <w:gridSpan w:val="2"/>
            <w:tcBorders>
              <w:top w:val="single" w:sz="4" w:space="0" w:color="000000"/>
              <w:left w:val="single" w:sz="4" w:space="0" w:color="000000"/>
              <w:bottom w:val="single" w:sz="4" w:space="0" w:color="000000"/>
              <w:right w:val="single" w:sz="4" w:space="0" w:color="000000"/>
            </w:tcBorders>
          </w:tcPr>
          <w:p w14:paraId="2D425985" w14:textId="7543E2D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710254" w14:textId="7576E01D" w:rsidR="00D91F72" w:rsidRDefault="00E53301">
            <w:pPr>
              <w:rPr>
                <w:sz w:val="20"/>
                <w:szCs w:val="20"/>
              </w:rPr>
            </w:pPr>
            <w:r>
              <w:rPr>
                <w:rFonts w:hint="eastAsia"/>
                <w:sz w:val="20"/>
                <w:szCs w:val="20"/>
              </w:rPr>
              <w:t>黑盒测试</w:t>
            </w:r>
          </w:p>
        </w:tc>
      </w:tr>
      <w:tr w:rsidR="00D91F72" w14:paraId="287B0641" w14:textId="579D3F30">
        <w:tc>
          <w:tcPr>
            <w:tcW w:w="4148" w:type="dxa"/>
            <w:gridSpan w:val="2"/>
            <w:tcBorders>
              <w:top w:val="single" w:sz="4" w:space="0" w:color="000000"/>
              <w:left w:val="single" w:sz="4" w:space="0" w:color="000000"/>
              <w:bottom w:val="single" w:sz="4" w:space="0" w:color="000000"/>
              <w:right w:val="single" w:sz="4" w:space="0" w:color="000000"/>
            </w:tcBorders>
          </w:tcPr>
          <w:p w14:paraId="508AE46C" w14:textId="2F9FF14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B69E4CA" w14:textId="5FE10C2F" w:rsidR="00D91F72" w:rsidRDefault="00E53301">
            <w:pPr>
              <w:rPr>
                <w:sz w:val="20"/>
                <w:szCs w:val="20"/>
              </w:rPr>
            </w:pPr>
            <w:r>
              <w:rPr>
                <w:rFonts w:hint="eastAsia"/>
                <w:sz w:val="20"/>
                <w:szCs w:val="20"/>
              </w:rPr>
              <w:t>浏览关注课程</w:t>
            </w:r>
          </w:p>
        </w:tc>
      </w:tr>
      <w:tr w:rsidR="00D91F72" w14:paraId="0691811C" w14:textId="7D78E2C9">
        <w:tc>
          <w:tcPr>
            <w:tcW w:w="4148" w:type="dxa"/>
            <w:gridSpan w:val="2"/>
            <w:tcBorders>
              <w:top w:val="single" w:sz="4" w:space="0" w:color="000000"/>
              <w:left w:val="single" w:sz="4" w:space="0" w:color="000000"/>
              <w:bottom w:val="single" w:sz="4" w:space="0" w:color="000000"/>
              <w:right w:val="single" w:sz="4" w:space="0" w:color="000000"/>
            </w:tcBorders>
          </w:tcPr>
          <w:p w14:paraId="12ABC29C" w14:textId="517BC31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25589BA" w14:textId="56A11A40" w:rsidR="00D91F72" w:rsidRDefault="00E53301">
            <w:pPr>
              <w:rPr>
                <w:sz w:val="20"/>
                <w:szCs w:val="20"/>
              </w:rPr>
            </w:pPr>
            <w:r>
              <w:rPr>
                <w:rFonts w:hint="eastAsia"/>
                <w:sz w:val="20"/>
                <w:szCs w:val="20"/>
              </w:rPr>
              <w:t>用户登录后进入个人中心界面，并在关注课程中选择是否关注课程</w:t>
            </w:r>
          </w:p>
        </w:tc>
      </w:tr>
      <w:tr w:rsidR="00D91F72" w14:paraId="350D02F4" w14:textId="62ACAA27">
        <w:tc>
          <w:tcPr>
            <w:tcW w:w="4148" w:type="dxa"/>
            <w:gridSpan w:val="2"/>
            <w:tcBorders>
              <w:top w:val="single" w:sz="4" w:space="0" w:color="000000"/>
              <w:left w:val="single" w:sz="4" w:space="0" w:color="000000"/>
              <w:bottom w:val="single" w:sz="4" w:space="0" w:color="000000"/>
              <w:right w:val="single" w:sz="4" w:space="0" w:color="000000"/>
            </w:tcBorders>
          </w:tcPr>
          <w:p w14:paraId="1712CF2A" w14:textId="41762D8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7A23661" w14:textId="0BCD6BC9" w:rsidR="00D91F72" w:rsidRDefault="00E53301">
            <w:pPr>
              <w:rPr>
                <w:sz w:val="20"/>
                <w:szCs w:val="20"/>
              </w:rPr>
            </w:pPr>
            <w:r>
              <w:rPr>
                <w:rFonts w:hint="eastAsia"/>
                <w:sz w:val="20"/>
                <w:szCs w:val="20"/>
              </w:rPr>
              <w:t>测试用户是否能正常进入个人中心界面，并在关注课程中选择是否关注课程</w:t>
            </w:r>
          </w:p>
        </w:tc>
      </w:tr>
      <w:tr w:rsidR="00D91F72" w14:paraId="68C52D2E" w14:textId="2315FEE1">
        <w:trPr>
          <w:trHeight w:val="1445"/>
        </w:trPr>
        <w:tc>
          <w:tcPr>
            <w:tcW w:w="8296" w:type="dxa"/>
            <w:gridSpan w:val="3"/>
            <w:tcBorders>
              <w:top w:val="single" w:sz="4" w:space="0" w:color="000000"/>
              <w:left w:val="single" w:sz="4" w:space="0" w:color="000000"/>
              <w:right w:val="single" w:sz="4" w:space="0" w:color="000000"/>
            </w:tcBorders>
          </w:tcPr>
          <w:p w14:paraId="4F370AB4" w14:textId="0043234F" w:rsidR="00D91F72" w:rsidRDefault="00E53301">
            <w:pPr>
              <w:rPr>
                <w:sz w:val="20"/>
                <w:szCs w:val="20"/>
              </w:rPr>
            </w:pPr>
            <w:r>
              <w:rPr>
                <w:rFonts w:hint="eastAsia"/>
                <w:sz w:val="20"/>
                <w:szCs w:val="20"/>
              </w:rPr>
              <w:t>初始条件和背景：</w:t>
            </w:r>
          </w:p>
          <w:p w14:paraId="0DA280D9" w14:textId="6E18E5AE" w:rsidR="00D91F72" w:rsidRDefault="00E53301">
            <w:pPr>
              <w:rPr>
                <w:sz w:val="20"/>
                <w:szCs w:val="20"/>
              </w:rPr>
            </w:pPr>
            <w:r>
              <w:rPr>
                <w:rFonts w:hint="eastAsia"/>
                <w:sz w:val="20"/>
                <w:szCs w:val="20"/>
              </w:rPr>
              <w:t>系统：PC端</w:t>
            </w:r>
          </w:p>
          <w:p w14:paraId="2E35B610" w14:textId="15F2944C" w:rsidR="00D91F72" w:rsidRDefault="00E53301">
            <w:pPr>
              <w:rPr>
                <w:sz w:val="20"/>
                <w:szCs w:val="20"/>
              </w:rPr>
            </w:pPr>
            <w:r>
              <w:rPr>
                <w:rFonts w:hint="eastAsia"/>
                <w:sz w:val="20"/>
                <w:szCs w:val="20"/>
              </w:rPr>
              <w:t>浏览器：C</w:t>
            </w:r>
            <w:r>
              <w:rPr>
                <w:sz w:val="20"/>
                <w:szCs w:val="20"/>
              </w:rPr>
              <w:t>hrome</w:t>
            </w:r>
          </w:p>
          <w:p w14:paraId="5D964440" w14:textId="43F4D82D" w:rsidR="00D91F72" w:rsidRDefault="00E53301">
            <w:pPr>
              <w:rPr>
                <w:sz w:val="20"/>
                <w:szCs w:val="20"/>
              </w:rPr>
            </w:pPr>
            <w:r>
              <w:rPr>
                <w:rFonts w:hint="eastAsia"/>
                <w:sz w:val="20"/>
                <w:szCs w:val="20"/>
              </w:rPr>
              <w:t>注释：无</w:t>
            </w:r>
          </w:p>
        </w:tc>
      </w:tr>
      <w:tr w:rsidR="00D91F72" w14:paraId="7127C305" w14:textId="6905D20D">
        <w:trPr>
          <w:trHeight w:val="392"/>
        </w:trPr>
        <w:tc>
          <w:tcPr>
            <w:tcW w:w="2155" w:type="dxa"/>
            <w:tcBorders>
              <w:top w:val="single" w:sz="4" w:space="0" w:color="000000"/>
              <w:left w:val="single" w:sz="4" w:space="0" w:color="000000"/>
              <w:bottom w:val="single" w:sz="4" w:space="0" w:color="000000"/>
              <w:right w:val="single" w:sz="4" w:space="0" w:color="000000"/>
            </w:tcBorders>
          </w:tcPr>
          <w:p w14:paraId="6F63270F" w14:textId="2E6125D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9DE5320" w14:textId="48B87FA6" w:rsidR="00D91F72" w:rsidRDefault="00E53301">
            <w:pPr>
              <w:rPr>
                <w:sz w:val="20"/>
                <w:szCs w:val="20"/>
              </w:rPr>
            </w:pPr>
            <w:r>
              <w:rPr>
                <w:rFonts w:hint="eastAsia"/>
                <w:sz w:val="20"/>
                <w:szCs w:val="20"/>
              </w:rPr>
              <w:t>预期结果</w:t>
            </w:r>
          </w:p>
        </w:tc>
      </w:tr>
      <w:tr w:rsidR="00D91F72" w14:paraId="1E36B861" w14:textId="4F8E1161">
        <w:trPr>
          <w:trHeight w:val="392"/>
        </w:trPr>
        <w:tc>
          <w:tcPr>
            <w:tcW w:w="2155" w:type="dxa"/>
            <w:tcBorders>
              <w:top w:val="single" w:sz="4" w:space="0" w:color="000000"/>
              <w:left w:val="single" w:sz="4" w:space="0" w:color="000000"/>
              <w:bottom w:val="single" w:sz="4" w:space="0" w:color="000000"/>
              <w:right w:val="single" w:sz="4" w:space="0" w:color="000000"/>
            </w:tcBorders>
          </w:tcPr>
          <w:p w14:paraId="1D719333" w14:textId="694D99FF" w:rsidR="00D91F72" w:rsidRDefault="00E53301">
            <w:pPr>
              <w:rPr>
                <w:sz w:val="20"/>
                <w:szCs w:val="20"/>
              </w:rPr>
            </w:pPr>
            <w:r>
              <w:rPr>
                <w:rFonts w:hint="eastAsia"/>
                <w:sz w:val="20"/>
                <w:szCs w:val="20"/>
              </w:rPr>
              <w:t>当前课程未被关注，点击右侧[未关注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928D316" w14:textId="347A369E" w:rsidR="00D91F72" w:rsidRDefault="00E53301">
            <w:pPr>
              <w:rPr>
                <w:sz w:val="20"/>
                <w:szCs w:val="20"/>
              </w:rPr>
            </w:pPr>
            <w:r>
              <w:rPr>
                <w:rFonts w:hint="eastAsia"/>
                <w:sz w:val="20"/>
                <w:szCs w:val="20"/>
              </w:rPr>
              <w:t>右侧滑动按钮中从未关注变为已关注</w:t>
            </w:r>
          </w:p>
        </w:tc>
      </w:tr>
      <w:tr w:rsidR="00D91F72" w14:paraId="08731C69" w14:textId="6A7DF16C">
        <w:trPr>
          <w:trHeight w:val="392"/>
        </w:trPr>
        <w:tc>
          <w:tcPr>
            <w:tcW w:w="2155" w:type="dxa"/>
            <w:tcBorders>
              <w:top w:val="single" w:sz="4" w:space="0" w:color="000000"/>
              <w:left w:val="single" w:sz="4" w:space="0" w:color="000000"/>
              <w:bottom w:val="single" w:sz="4" w:space="0" w:color="000000"/>
              <w:right w:val="single" w:sz="4" w:space="0" w:color="000000"/>
            </w:tcBorders>
          </w:tcPr>
          <w:p w14:paraId="344C1C5C" w14:textId="7B2C5245" w:rsidR="00D91F72" w:rsidRDefault="00E53301">
            <w:pPr>
              <w:rPr>
                <w:sz w:val="20"/>
                <w:szCs w:val="20"/>
              </w:rPr>
            </w:pPr>
            <w:r>
              <w:rPr>
                <w:rFonts w:hint="eastAsia"/>
                <w:sz w:val="20"/>
                <w:szCs w:val="20"/>
              </w:rPr>
              <w:t>当前课程已被关注，点击右侧[已关注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6E8B4F6" w14:textId="02E6C771" w:rsidR="00D91F72" w:rsidRDefault="00E53301">
            <w:pPr>
              <w:rPr>
                <w:sz w:val="20"/>
                <w:szCs w:val="20"/>
              </w:rPr>
            </w:pPr>
            <w:r>
              <w:rPr>
                <w:rFonts w:hint="eastAsia"/>
                <w:sz w:val="20"/>
                <w:szCs w:val="20"/>
              </w:rPr>
              <w:t>右侧滑动按钮中从已关注变为未关注</w:t>
            </w:r>
          </w:p>
        </w:tc>
      </w:tr>
      <w:tr w:rsidR="00D91F72" w14:paraId="0B222EE2" w14:textId="156C1A15">
        <w:trPr>
          <w:trHeight w:val="392"/>
        </w:trPr>
        <w:tc>
          <w:tcPr>
            <w:tcW w:w="2155" w:type="dxa"/>
            <w:tcBorders>
              <w:top w:val="single" w:sz="4" w:space="0" w:color="000000"/>
              <w:left w:val="single" w:sz="4" w:space="0" w:color="000000"/>
              <w:bottom w:val="single" w:sz="4" w:space="0" w:color="000000"/>
              <w:right w:val="single" w:sz="4" w:space="0" w:color="000000"/>
            </w:tcBorders>
          </w:tcPr>
          <w:p w14:paraId="43158FDB" w14:textId="7CA39EF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D3CA8BD" w14:textId="2C175030" w:rsidR="00D91F72" w:rsidRDefault="00D91F72">
            <w:pPr>
              <w:rPr>
                <w:sz w:val="20"/>
                <w:szCs w:val="20"/>
              </w:rPr>
            </w:pPr>
          </w:p>
        </w:tc>
      </w:tr>
      <w:tr w:rsidR="00D91F72" w14:paraId="1500C2E5" w14:textId="515938D1">
        <w:trPr>
          <w:trHeight w:val="392"/>
        </w:trPr>
        <w:tc>
          <w:tcPr>
            <w:tcW w:w="2155" w:type="dxa"/>
            <w:tcBorders>
              <w:top w:val="single" w:sz="4" w:space="0" w:color="000000"/>
              <w:left w:val="single" w:sz="4" w:space="0" w:color="000000"/>
              <w:bottom w:val="single" w:sz="4" w:space="0" w:color="000000"/>
              <w:right w:val="single" w:sz="4" w:space="0" w:color="000000"/>
            </w:tcBorders>
          </w:tcPr>
          <w:p w14:paraId="396D4DDF" w14:textId="6F31468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1513F93" w14:textId="506BC45E" w:rsidR="00D91F72" w:rsidRDefault="00D91F72">
            <w:pPr>
              <w:rPr>
                <w:sz w:val="20"/>
                <w:szCs w:val="20"/>
              </w:rPr>
            </w:pPr>
          </w:p>
        </w:tc>
      </w:tr>
    </w:tbl>
    <w:p w14:paraId="59419286" w14:textId="66E58EA1" w:rsidR="00D91F72" w:rsidRDefault="00D91F72"/>
    <w:p w14:paraId="439EF586" w14:textId="2B6EAFEA" w:rsidR="00D91F72" w:rsidRDefault="00E53301">
      <w:r>
        <w:br w:type="page"/>
      </w:r>
    </w:p>
    <w:p w14:paraId="443DDD29" w14:textId="505F5BD4" w:rsidR="00D91F72" w:rsidRDefault="00D91F72"/>
    <w:p w14:paraId="145A52AD" w14:textId="01BEC6E5" w:rsidR="00D91F72" w:rsidRDefault="00E53301">
      <w:pPr>
        <w:pStyle w:val="a1"/>
      </w:pPr>
      <w:bookmarkStart w:id="78" w:name="_Toc533374767"/>
      <w:r>
        <w:rPr>
          <w:rFonts w:hint="eastAsia"/>
        </w:rPr>
        <w:t>访问具体课程页面</w:t>
      </w:r>
      <w:bookmarkEnd w:id="78"/>
    </w:p>
    <w:tbl>
      <w:tblPr>
        <w:tblStyle w:val="15"/>
        <w:tblW w:w="8296" w:type="dxa"/>
        <w:tblLayout w:type="fixed"/>
        <w:tblLook w:val="04A0" w:firstRow="1" w:lastRow="0" w:firstColumn="1" w:lastColumn="0" w:noHBand="0" w:noVBand="1"/>
      </w:tblPr>
      <w:tblGrid>
        <w:gridCol w:w="2155"/>
        <w:gridCol w:w="1993"/>
        <w:gridCol w:w="4148"/>
      </w:tblGrid>
      <w:tr w:rsidR="00D91F72" w14:paraId="15753FE1" w14:textId="44B46A9F">
        <w:tc>
          <w:tcPr>
            <w:tcW w:w="4148" w:type="dxa"/>
            <w:gridSpan w:val="2"/>
            <w:tcBorders>
              <w:top w:val="single" w:sz="4" w:space="0" w:color="000000"/>
              <w:left w:val="single" w:sz="4" w:space="0" w:color="000000"/>
              <w:bottom w:val="single" w:sz="4" w:space="0" w:color="000000"/>
              <w:right w:val="single" w:sz="4" w:space="0" w:color="000000"/>
            </w:tcBorders>
          </w:tcPr>
          <w:p w14:paraId="68227616" w14:textId="33F32DE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190F86" w14:textId="2C7FFA5C"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7</w:t>
            </w:r>
          </w:p>
        </w:tc>
      </w:tr>
      <w:tr w:rsidR="00D91F72" w14:paraId="496E6028" w14:textId="0C5A9B52">
        <w:tc>
          <w:tcPr>
            <w:tcW w:w="4148" w:type="dxa"/>
            <w:gridSpan w:val="2"/>
            <w:tcBorders>
              <w:top w:val="single" w:sz="4" w:space="0" w:color="000000"/>
              <w:left w:val="single" w:sz="4" w:space="0" w:color="000000"/>
              <w:bottom w:val="single" w:sz="4" w:space="0" w:color="000000"/>
              <w:right w:val="single" w:sz="4" w:space="0" w:color="000000"/>
            </w:tcBorders>
          </w:tcPr>
          <w:p w14:paraId="4E20570E" w14:textId="2305590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B89664" w14:textId="377E8900" w:rsidR="00D91F72" w:rsidRDefault="00E53301">
            <w:pPr>
              <w:rPr>
                <w:sz w:val="20"/>
                <w:szCs w:val="20"/>
              </w:rPr>
            </w:pPr>
            <w:r>
              <w:rPr>
                <w:rFonts w:hint="eastAsia"/>
                <w:sz w:val="20"/>
                <w:szCs w:val="20"/>
              </w:rPr>
              <w:t>访问具体课程页面</w:t>
            </w:r>
          </w:p>
        </w:tc>
      </w:tr>
      <w:tr w:rsidR="00D91F72" w14:paraId="6A3998E1" w14:textId="1C429D73">
        <w:tc>
          <w:tcPr>
            <w:tcW w:w="4148" w:type="dxa"/>
            <w:gridSpan w:val="2"/>
            <w:tcBorders>
              <w:top w:val="single" w:sz="4" w:space="0" w:color="000000"/>
              <w:left w:val="single" w:sz="4" w:space="0" w:color="000000"/>
              <w:bottom w:val="single" w:sz="4" w:space="0" w:color="000000"/>
              <w:right w:val="single" w:sz="4" w:space="0" w:color="000000"/>
            </w:tcBorders>
          </w:tcPr>
          <w:p w14:paraId="2A6BB29A" w14:textId="66BB8DD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0AF9025" w14:textId="6310F2E1" w:rsidR="00D91F72" w:rsidRDefault="00E53301">
            <w:pPr>
              <w:rPr>
                <w:sz w:val="20"/>
                <w:szCs w:val="20"/>
              </w:rPr>
            </w:pPr>
            <w:r>
              <w:rPr>
                <w:rFonts w:hint="eastAsia"/>
                <w:sz w:val="20"/>
                <w:szCs w:val="20"/>
              </w:rPr>
              <w:t>访问具体课程页面</w:t>
            </w:r>
          </w:p>
        </w:tc>
      </w:tr>
      <w:tr w:rsidR="00D91F72" w14:paraId="6903155E" w14:textId="40CF2ECF">
        <w:tc>
          <w:tcPr>
            <w:tcW w:w="4148" w:type="dxa"/>
            <w:gridSpan w:val="2"/>
            <w:tcBorders>
              <w:top w:val="single" w:sz="4" w:space="0" w:color="000000"/>
              <w:left w:val="single" w:sz="4" w:space="0" w:color="000000"/>
              <w:bottom w:val="single" w:sz="4" w:space="0" w:color="000000"/>
              <w:right w:val="single" w:sz="4" w:space="0" w:color="000000"/>
            </w:tcBorders>
          </w:tcPr>
          <w:p w14:paraId="3EAAEDD8" w14:textId="6702CEA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E73514F" w14:textId="42D00150" w:rsidR="00D91F72" w:rsidRDefault="00E53301">
            <w:pPr>
              <w:rPr>
                <w:sz w:val="20"/>
                <w:szCs w:val="20"/>
              </w:rPr>
            </w:pPr>
            <w:r>
              <w:rPr>
                <w:rFonts w:hint="eastAsia"/>
                <w:sz w:val="20"/>
                <w:szCs w:val="20"/>
              </w:rPr>
              <w:t>注册用户</w:t>
            </w:r>
          </w:p>
        </w:tc>
      </w:tr>
      <w:tr w:rsidR="00D91F72" w14:paraId="3B907932" w14:textId="3A24E039">
        <w:tc>
          <w:tcPr>
            <w:tcW w:w="4148" w:type="dxa"/>
            <w:gridSpan w:val="2"/>
            <w:tcBorders>
              <w:top w:val="single" w:sz="4" w:space="0" w:color="000000"/>
              <w:left w:val="single" w:sz="4" w:space="0" w:color="000000"/>
              <w:bottom w:val="single" w:sz="4" w:space="0" w:color="000000"/>
              <w:right w:val="single" w:sz="4" w:space="0" w:color="000000"/>
            </w:tcBorders>
          </w:tcPr>
          <w:p w14:paraId="3657B6E7" w14:textId="237AB7A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108A24" w14:textId="3D066A32" w:rsidR="00D91F72" w:rsidRDefault="00E53301">
            <w:pPr>
              <w:rPr>
                <w:sz w:val="20"/>
                <w:szCs w:val="20"/>
              </w:rPr>
            </w:pPr>
            <w:r>
              <w:rPr>
                <w:rFonts w:hint="eastAsia"/>
                <w:sz w:val="20"/>
                <w:szCs w:val="20"/>
              </w:rPr>
              <w:t>黑盒测试</w:t>
            </w:r>
          </w:p>
        </w:tc>
      </w:tr>
      <w:tr w:rsidR="00D91F72" w14:paraId="5DFD39E3" w14:textId="2868352B">
        <w:tc>
          <w:tcPr>
            <w:tcW w:w="4148" w:type="dxa"/>
            <w:gridSpan w:val="2"/>
            <w:tcBorders>
              <w:top w:val="single" w:sz="4" w:space="0" w:color="000000"/>
              <w:left w:val="single" w:sz="4" w:space="0" w:color="000000"/>
              <w:bottom w:val="single" w:sz="4" w:space="0" w:color="000000"/>
              <w:right w:val="single" w:sz="4" w:space="0" w:color="000000"/>
            </w:tcBorders>
          </w:tcPr>
          <w:p w14:paraId="30863F25" w14:textId="1E49C99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3128F6" w14:textId="6AE68423" w:rsidR="00D91F72" w:rsidRDefault="00E53301">
            <w:pPr>
              <w:rPr>
                <w:sz w:val="20"/>
                <w:szCs w:val="20"/>
              </w:rPr>
            </w:pPr>
            <w:r>
              <w:rPr>
                <w:rFonts w:hint="eastAsia"/>
                <w:sz w:val="20"/>
                <w:szCs w:val="20"/>
              </w:rPr>
              <w:t>浏览关注课程</w:t>
            </w:r>
          </w:p>
        </w:tc>
      </w:tr>
      <w:tr w:rsidR="00D91F72" w14:paraId="3005A13D" w14:textId="14913B00">
        <w:tc>
          <w:tcPr>
            <w:tcW w:w="4148" w:type="dxa"/>
            <w:gridSpan w:val="2"/>
            <w:tcBorders>
              <w:top w:val="single" w:sz="4" w:space="0" w:color="000000"/>
              <w:left w:val="single" w:sz="4" w:space="0" w:color="000000"/>
              <w:bottom w:val="single" w:sz="4" w:space="0" w:color="000000"/>
              <w:right w:val="single" w:sz="4" w:space="0" w:color="000000"/>
            </w:tcBorders>
          </w:tcPr>
          <w:p w14:paraId="56A28F1B" w14:textId="7DD44EF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58F040" w14:textId="2EE7FAE7" w:rsidR="00D91F72" w:rsidRDefault="00E53301">
            <w:pPr>
              <w:rPr>
                <w:sz w:val="20"/>
                <w:szCs w:val="20"/>
              </w:rPr>
            </w:pPr>
            <w:r>
              <w:rPr>
                <w:rFonts w:hint="eastAsia"/>
                <w:sz w:val="20"/>
                <w:szCs w:val="20"/>
              </w:rPr>
              <w:t>用户登录后进入个人中心界面，并在关注课程中访问具体课程页面</w:t>
            </w:r>
          </w:p>
        </w:tc>
      </w:tr>
      <w:tr w:rsidR="00D91F72" w14:paraId="0CB0F975" w14:textId="4732390A">
        <w:tc>
          <w:tcPr>
            <w:tcW w:w="4148" w:type="dxa"/>
            <w:gridSpan w:val="2"/>
            <w:tcBorders>
              <w:top w:val="single" w:sz="4" w:space="0" w:color="000000"/>
              <w:left w:val="single" w:sz="4" w:space="0" w:color="000000"/>
              <w:bottom w:val="single" w:sz="4" w:space="0" w:color="000000"/>
              <w:right w:val="single" w:sz="4" w:space="0" w:color="000000"/>
            </w:tcBorders>
          </w:tcPr>
          <w:p w14:paraId="630780C4" w14:textId="34EA33B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E3D6B7" w14:textId="0F18D864" w:rsidR="00D91F72" w:rsidRDefault="00E53301">
            <w:pPr>
              <w:rPr>
                <w:sz w:val="20"/>
                <w:szCs w:val="20"/>
              </w:rPr>
            </w:pPr>
            <w:r>
              <w:rPr>
                <w:rFonts w:hint="eastAsia"/>
                <w:sz w:val="20"/>
                <w:szCs w:val="20"/>
              </w:rPr>
              <w:t>测试用户是否能正常进入个人中心界面，并在关注课程中访问具体课程页面</w:t>
            </w:r>
          </w:p>
        </w:tc>
      </w:tr>
      <w:tr w:rsidR="00D91F72" w14:paraId="5C39477C" w14:textId="2310A466">
        <w:trPr>
          <w:trHeight w:val="1445"/>
        </w:trPr>
        <w:tc>
          <w:tcPr>
            <w:tcW w:w="8296" w:type="dxa"/>
            <w:gridSpan w:val="3"/>
            <w:tcBorders>
              <w:top w:val="single" w:sz="4" w:space="0" w:color="000000"/>
              <w:left w:val="single" w:sz="4" w:space="0" w:color="000000"/>
              <w:right w:val="single" w:sz="4" w:space="0" w:color="000000"/>
            </w:tcBorders>
          </w:tcPr>
          <w:p w14:paraId="7C5EC236" w14:textId="0F8E0679" w:rsidR="00D91F72" w:rsidRDefault="00E53301">
            <w:pPr>
              <w:rPr>
                <w:sz w:val="20"/>
                <w:szCs w:val="20"/>
              </w:rPr>
            </w:pPr>
            <w:r>
              <w:rPr>
                <w:rFonts w:hint="eastAsia"/>
                <w:sz w:val="20"/>
                <w:szCs w:val="20"/>
              </w:rPr>
              <w:t>初始条件和背景：</w:t>
            </w:r>
          </w:p>
          <w:p w14:paraId="5A4D811C" w14:textId="4E073F17" w:rsidR="00D91F72" w:rsidRDefault="00E53301">
            <w:pPr>
              <w:rPr>
                <w:sz w:val="20"/>
                <w:szCs w:val="20"/>
              </w:rPr>
            </w:pPr>
            <w:r>
              <w:rPr>
                <w:rFonts w:hint="eastAsia"/>
                <w:sz w:val="20"/>
                <w:szCs w:val="20"/>
              </w:rPr>
              <w:t>系统：PC端</w:t>
            </w:r>
          </w:p>
          <w:p w14:paraId="6A5EF3CC" w14:textId="137FCCBE" w:rsidR="00D91F72" w:rsidRDefault="00E53301">
            <w:pPr>
              <w:rPr>
                <w:sz w:val="20"/>
                <w:szCs w:val="20"/>
              </w:rPr>
            </w:pPr>
            <w:r>
              <w:rPr>
                <w:rFonts w:hint="eastAsia"/>
                <w:sz w:val="20"/>
                <w:szCs w:val="20"/>
              </w:rPr>
              <w:t>浏览器：C</w:t>
            </w:r>
            <w:r>
              <w:rPr>
                <w:sz w:val="20"/>
                <w:szCs w:val="20"/>
              </w:rPr>
              <w:t>hrome</w:t>
            </w:r>
          </w:p>
          <w:p w14:paraId="57BBD723" w14:textId="7419F674" w:rsidR="00D91F72" w:rsidRDefault="00E53301">
            <w:pPr>
              <w:rPr>
                <w:sz w:val="20"/>
                <w:szCs w:val="20"/>
              </w:rPr>
            </w:pPr>
            <w:r>
              <w:rPr>
                <w:rFonts w:hint="eastAsia"/>
                <w:sz w:val="20"/>
                <w:szCs w:val="20"/>
              </w:rPr>
              <w:t>注释：无</w:t>
            </w:r>
          </w:p>
        </w:tc>
      </w:tr>
      <w:tr w:rsidR="00D91F72" w14:paraId="66E7834F" w14:textId="4530D91C">
        <w:trPr>
          <w:trHeight w:val="392"/>
        </w:trPr>
        <w:tc>
          <w:tcPr>
            <w:tcW w:w="2155" w:type="dxa"/>
            <w:tcBorders>
              <w:top w:val="single" w:sz="4" w:space="0" w:color="000000"/>
              <w:left w:val="single" w:sz="4" w:space="0" w:color="000000"/>
              <w:bottom w:val="single" w:sz="4" w:space="0" w:color="000000"/>
              <w:right w:val="single" w:sz="4" w:space="0" w:color="000000"/>
            </w:tcBorders>
          </w:tcPr>
          <w:p w14:paraId="1C783DDC" w14:textId="4912007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BE9E448" w14:textId="53A39250" w:rsidR="00D91F72" w:rsidRDefault="00E53301">
            <w:pPr>
              <w:rPr>
                <w:sz w:val="20"/>
                <w:szCs w:val="20"/>
              </w:rPr>
            </w:pPr>
            <w:r>
              <w:rPr>
                <w:rFonts w:hint="eastAsia"/>
                <w:sz w:val="20"/>
                <w:szCs w:val="20"/>
              </w:rPr>
              <w:t>预期结果</w:t>
            </w:r>
          </w:p>
        </w:tc>
      </w:tr>
      <w:tr w:rsidR="00D91F72" w14:paraId="7BA21A32" w14:textId="59830A7B">
        <w:trPr>
          <w:trHeight w:val="392"/>
        </w:trPr>
        <w:tc>
          <w:tcPr>
            <w:tcW w:w="2155" w:type="dxa"/>
            <w:tcBorders>
              <w:top w:val="single" w:sz="4" w:space="0" w:color="000000"/>
              <w:left w:val="single" w:sz="4" w:space="0" w:color="000000"/>
              <w:bottom w:val="single" w:sz="4" w:space="0" w:color="000000"/>
              <w:right w:val="single" w:sz="4" w:space="0" w:color="000000"/>
            </w:tcBorders>
          </w:tcPr>
          <w:p w14:paraId="5AA54FC7" w14:textId="41FDA89E" w:rsidR="00D91F72" w:rsidRDefault="00E53301">
            <w:pPr>
              <w:rPr>
                <w:sz w:val="20"/>
                <w:szCs w:val="20"/>
              </w:rPr>
            </w:pPr>
            <w:r>
              <w:rPr>
                <w:rFonts w:hint="eastAsia"/>
                <w:sz w:val="20"/>
                <w:szCs w:val="20"/>
              </w:rPr>
              <w:t>进入关注课程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2F27C95" w14:textId="4EC43DC8" w:rsidR="00D91F72" w:rsidRDefault="00E53301">
            <w:pPr>
              <w:rPr>
                <w:sz w:val="20"/>
                <w:szCs w:val="20"/>
              </w:rPr>
            </w:pPr>
            <w:r>
              <w:rPr>
                <w:rFonts w:hint="eastAsia"/>
                <w:sz w:val="20"/>
                <w:szCs w:val="20"/>
              </w:rPr>
              <w:t>可见课程右侧有链接样式按钮</w:t>
            </w:r>
          </w:p>
        </w:tc>
      </w:tr>
      <w:tr w:rsidR="00D91F72" w14:paraId="6EAB0736" w14:textId="2B8652DE">
        <w:trPr>
          <w:trHeight w:val="392"/>
        </w:trPr>
        <w:tc>
          <w:tcPr>
            <w:tcW w:w="2155" w:type="dxa"/>
            <w:tcBorders>
              <w:top w:val="single" w:sz="4" w:space="0" w:color="000000"/>
              <w:left w:val="single" w:sz="4" w:space="0" w:color="000000"/>
              <w:bottom w:val="single" w:sz="4" w:space="0" w:color="000000"/>
              <w:right w:val="single" w:sz="4" w:space="0" w:color="000000"/>
            </w:tcBorders>
          </w:tcPr>
          <w:p w14:paraId="14D3E79A" w14:textId="171C80B9" w:rsidR="00D91F72" w:rsidRDefault="00E53301">
            <w:pPr>
              <w:rPr>
                <w:sz w:val="20"/>
                <w:szCs w:val="20"/>
              </w:rPr>
            </w:pPr>
            <w:r>
              <w:rPr>
                <w:rFonts w:hint="eastAsia"/>
                <w:sz w:val="20"/>
                <w:szCs w:val="20"/>
              </w:rPr>
              <w:t>点击链接样式按钮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068C71A" w14:textId="2C7BFC2F" w:rsidR="00D91F72" w:rsidRDefault="00E53301">
            <w:pPr>
              <w:rPr>
                <w:sz w:val="20"/>
                <w:szCs w:val="20"/>
              </w:rPr>
            </w:pPr>
            <w:r>
              <w:rPr>
                <w:rFonts w:hint="eastAsia"/>
                <w:sz w:val="20"/>
                <w:szCs w:val="20"/>
              </w:rPr>
              <w:t>页面转跳至该课程主页</w:t>
            </w:r>
          </w:p>
        </w:tc>
      </w:tr>
      <w:tr w:rsidR="00D91F72" w14:paraId="7E827E94" w14:textId="16589EDD">
        <w:trPr>
          <w:trHeight w:val="392"/>
        </w:trPr>
        <w:tc>
          <w:tcPr>
            <w:tcW w:w="2155" w:type="dxa"/>
            <w:tcBorders>
              <w:top w:val="single" w:sz="4" w:space="0" w:color="000000"/>
              <w:left w:val="single" w:sz="4" w:space="0" w:color="000000"/>
              <w:bottom w:val="single" w:sz="4" w:space="0" w:color="000000"/>
              <w:right w:val="single" w:sz="4" w:space="0" w:color="000000"/>
            </w:tcBorders>
          </w:tcPr>
          <w:p w14:paraId="3240897F" w14:textId="5B25E68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0E78FBF" w14:textId="580A1871" w:rsidR="00D91F72" w:rsidRDefault="00D91F72">
            <w:pPr>
              <w:rPr>
                <w:sz w:val="20"/>
                <w:szCs w:val="20"/>
              </w:rPr>
            </w:pPr>
          </w:p>
        </w:tc>
      </w:tr>
      <w:tr w:rsidR="00D91F72" w14:paraId="47204A5B" w14:textId="7DC33128">
        <w:trPr>
          <w:trHeight w:val="392"/>
        </w:trPr>
        <w:tc>
          <w:tcPr>
            <w:tcW w:w="2155" w:type="dxa"/>
            <w:tcBorders>
              <w:top w:val="single" w:sz="4" w:space="0" w:color="000000"/>
              <w:left w:val="single" w:sz="4" w:space="0" w:color="000000"/>
              <w:bottom w:val="single" w:sz="4" w:space="0" w:color="000000"/>
              <w:right w:val="single" w:sz="4" w:space="0" w:color="000000"/>
            </w:tcBorders>
          </w:tcPr>
          <w:p w14:paraId="6F3EFF0E" w14:textId="60D348C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CBAFB3" w14:textId="249B8828" w:rsidR="00D91F72" w:rsidRDefault="00D91F72">
            <w:pPr>
              <w:rPr>
                <w:sz w:val="20"/>
                <w:szCs w:val="20"/>
              </w:rPr>
            </w:pPr>
          </w:p>
        </w:tc>
      </w:tr>
    </w:tbl>
    <w:p w14:paraId="3CD16737" w14:textId="4441C870" w:rsidR="00D91F72" w:rsidRDefault="00D91F72"/>
    <w:p w14:paraId="487180DF" w14:textId="3A13FC2A" w:rsidR="00D91F72" w:rsidRDefault="00E53301">
      <w:r>
        <w:br w:type="page"/>
      </w:r>
    </w:p>
    <w:p w14:paraId="4569C753" w14:textId="2BBDB73E" w:rsidR="00D91F72" w:rsidRDefault="00D91F72"/>
    <w:p w14:paraId="06108C9A" w14:textId="4F97EF5D" w:rsidR="00D91F72" w:rsidRDefault="00E53301">
      <w:pPr>
        <w:pStyle w:val="a0"/>
      </w:pPr>
      <w:bookmarkStart w:id="79" w:name="_Toc533374768"/>
      <w:r>
        <w:rPr>
          <w:rFonts w:hint="eastAsia"/>
        </w:rPr>
        <w:t>个人中心</w:t>
      </w:r>
      <w:r>
        <w:rPr>
          <w:rFonts w:hint="eastAsia"/>
        </w:rPr>
        <w:t>-</w:t>
      </w:r>
      <w:r>
        <w:rPr>
          <w:rFonts w:hint="eastAsia"/>
        </w:rPr>
        <w:t>教师</w:t>
      </w:r>
      <w:bookmarkEnd w:id="79"/>
    </w:p>
    <w:tbl>
      <w:tblPr>
        <w:tblStyle w:val="15"/>
        <w:tblW w:w="8296" w:type="dxa"/>
        <w:tblLayout w:type="fixed"/>
        <w:tblLook w:val="04A0" w:firstRow="1" w:lastRow="0" w:firstColumn="1" w:lastColumn="0" w:noHBand="0" w:noVBand="1"/>
      </w:tblPr>
      <w:tblGrid>
        <w:gridCol w:w="2155"/>
        <w:gridCol w:w="1993"/>
        <w:gridCol w:w="4148"/>
      </w:tblGrid>
      <w:tr w:rsidR="00D91F72" w14:paraId="2CDD7DDA" w14:textId="754E5C53">
        <w:tc>
          <w:tcPr>
            <w:tcW w:w="4148" w:type="dxa"/>
            <w:gridSpan w:val="2"/>
            <w:tcBorders>
              <w:top w:val="single" w:sz="4" w:space="0" w:color="000000"/>
              <w:left w:val="single" w:sz="4" w:space="0" w:color="000000"/>
              <w:bottom w:val="single" w:sz="4" w:space="0" w:color="000000"/>
              <w:right w:val="single" w:sz="4" w:space="0" w:color="000000"/>
            </w:tcBorders>
          </w:tcPr>
          <w:p w14:paraId="43EEB46E" w14:textId="3C34933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78CBA8D" w14:textId="298BDA9C"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-1</w:t>
            </w:r>
            <w:r>
              <w:rPr>
                <w:rFonts w:hint="eastAsia"/>
                <w:sz w:val="20"/>
                <w:szCs w:val="20"/>
              </w:rPr>
              <w:t>8</w:t>
            </w:r>
          </w:p>
        </w:tc>
      </w:tr>
      <w:tr w:rsidR="00D91F72" w14:paraId="3361E3C1" w14:textId="24EE1F94">
        <w:tc>
          <w:tcPr>
            <w:tcW w:w="4148" w:type="dxa"/>
            <w:gridSpan w:val="2"/>
            <w:tcBorders>
              <w:top w:val="single" w:sz="4" w:space="0" w:color="000000"/>
              <w:left w:val="single" w:sz="4" w:space="0" w:color="000000"/>
              <w:bottom w:val="single" w:sz="4" w:space="0" w:color="000000"/>
              <w:right w:val="single" w:sz="4" w:space="0" w:color="000000"/>
            </w:tcBorders>
          </w:tcPr>
          <w:p w14:paraId="4831EABD" w14:textId="4FD81E7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0726A2" w14:textId="50749E6A" w:rsidR="00D91F72" w:rsidRDefault="00E53301">
            <w:pPr>
              <w:rPr>
                <w:sz w:val="20"/>
                <w:szCs w:val="20"/>
              </w:rPr>
            </w:pPr>
            <w:r>
              <w:rPr>
                <w:rFonts w:hint="eastAsia"/>
                <w:sz w:val="20"/>
                <w:szCs w:val="20"/>
              </w:rPr>
              <w:t>个人中心-教师</w:t>
            </w:r>
          </w:p>
        </w:tc>
      </w:tr>
      <w:tr w:rsidR="00D91F72" w14:paraId="7FEE6F73" w14:textId="0C30E6F9">
        <w:tc>
          <w:tcPr>
            <w:tcW w:w="4148" w:type="dxa"/>
            <w:gridSpan w:val="2"/>
            <w:tcBorders>
              <w:top w:val="single" w:sz="4" w:space="0" w:color="000000"/>
              <w:left w:val="single" w:sz="4" w:space="0" w:color="000000"/>
              <w:bottom w:val="single" w:sz="4" w:space="0" w:color="000000"/>
              <w:right w:val="single" w:sz="4" w:space="0" w:color="000000"/>
            </w:tcBorders>
          </w:tcPr>
          <w:p w14:paraId="4D6B20DB" w14:textId="14D5641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1D83ED0" w14:textId="0FDC2981" w:rsidR="00D91F72" w:rsidRDefault="00E53301">
            <w:pPr>
              <w:rPr>
                <w:sz w:val="20"/>
                <w:szCs w:val="20"/>
              </w:rPr>
            </w:pPr>
            <w:r>
              <w:rPr>
                <w:rFonts w:hint="eastAsia"/>
                <w:sz w:val="20"/>
                <w:szCs w:val="20"/>
              </w:rPr>
              <w:t>个人中心-教师</w:t>
            </w:r>
          </w:p>
        </w:tc>
      </w:tr>
      <w:tr w:rsidR="00D91F72" w14:paraId="1E7570EE" w14:textId="217D1415">
        <w:tc>
          <w:tcPr>
            <w:tcW w:w="4148" w:type="dxa"/>
            <w:gridSpan w:val="2"/>
            <w:tcBorders>
              <w:top w:val="single" w:sz="4" w:space="0" w:color="000000"/>
              <w:left w:val="single" w:sz="4" w:space="0" w:color="000000"/>
              <w:bottom w:val="single" w:sz="4" w:space="0" w:color="000000"/>
              <w:right w:val="single" w:sz="4" w:space="0" w:color="000000"/>
            </w:tcBorders>
          </w:tcPr>
          <w:p w14:paraId="79369053" w14:textId="30FFF87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4BC29A" w14:textId="61C0189C" w:rsidR="00D91F72" w:rsidRDefault="00E53301">
            <w:pPr>
              <w:rPr>
                <w:sz w:val="20"/>
                <w:szCs w:val="20"/>
              </w:rPr>
            </w:pPr>
            <w:r>
              <w:rPr>
                <w:rFonts w:hint="eastAsia"/>
                <w:sz w:val="20"/>
                <w:szCs w:val="20"/>
              </w:rPr>
              <w:t>注册用户-教师</w:t>
            </w:r>
          </w:p>
        </w:tc>
      </w:tr>
      <w:tr w:rsidR="00D91F72" w14:paraId="30968344" w14:textId="6B1FC25D">
        <w:tc>
          <w:tcPr>
            <w:tcW w:w="4148" w:type="dxa"/>
            <w:gridSpan w:val="2"/>
            <w:tcBorders>
              <w:top w:val="single" w:sz="4" w:space="0" w:color="000000"/>
              <w:left w:val="single" w:sz="4" w:space="0" w:color="000000"/>
              <w:bottom w:val="single" w:sz="4" w:space="0" w:color="000000"/>
              <w:right w:val="single" w:sz="4" w:space="0" w:color="000000"/>
            </w:tcBorders>
          </w:tcPr>
          <w:p w14:paraId="1A7A0BEB" w14:textId="59EFFBB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727E55A" w14:textId="3041E5F5" w:rsidR="00D91F72" w:rsidRDefault="00E53301">
            <w:pPr>
              <w:rPr>
                <w:sz w:val="20"/>
                <w:szCs w:val="20"/>
              </w:rPr>
            </w:pPr>
            <w:r>
              <w:rPr>
                <w:rFonts w:hint="eastAsia"/>
                <w:sz w:val="20"/>
                <w:szCs w:val="20"/>
              </w:rPr>
              <w:t>黑盒测试</w:t>
            </w:r>
          </w:p>
        </w:tc>
      </w:tr>
      <w:tr w:rsidR="00D91F72" w14:paraId="48EE0DB8" w14:textId="73052E85">
        <w:tc>
          <w:tcPr>
            <w:tcW w:w="4148" w:type="dxa"/>
            <w:gridSpan w:val="2"/>
            <w:tcBorders>
              <w:top w:val="single" w:sz="4" w:space="0" w:color="000000"/>
              <w:left w:val="single" w:sz="4" w:space="0" w:color="000000"/>
              <w:bottom w:val="single" w:sz="4" w:space="0" w:color="000000"/>
              <w:right w:val="single" w:sz="4" w:space="0" w:color="000000"/>
            </w:tcBorders>
          </w:tcPr>
          <w:p w14:paraId="19368BD1" w14:textId="3FF51CC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9E88AC" w14:textId="5FEBC583" w:rsidR="00D91F72" w:rsidRDefault="00E53301">
            <w:pPr>
              <w:rPr>
                <w:sz w:val="20"/>
                <w:szCs w:val="20"/>
              </w:rPr>
            </w:pPr>
            <w:r>
              <w:rPr>
                <w:rFonts w:hint="eastAsia"/>
                <w:sz w:val="20"/>
                <w:szCs w:val="20"/>
              </w:rPr>
              <w:t>登录</w:t>
            </w:r>
          </w:p>
        </w:tc>
      </w:tr>
      <w:tr w:rsidR="00D91F72" w14:paraId="6733CBE5" w14:textId="1FFA797A">
        <w:tc>
          <w:tcPr>
            <w:tcW w:w="4148" w:type="dxa"/>
            <w:gridSpan w:val="2"/>
            <w:tcBorders>
              <w:top w:val="single" w:sz="4" w:space="0" w:color="000000"/>
              <w:left w:val="single" w:sz="4" w:space="0" w:color="000000"/>
              <w:bottom w:val="single" w:sz="4" w:space="0" w:color="000000"/>
              <w:right w:val="single" w:sz="4" w:space="0" w:color="000000"/>
            </w:tcBorders>
          </w:tcPr>
          <w:p w14:paraId="6F912083" w14:textId="4A30B99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99252C" w14:textId="5A58E949" w:rsidR="00D91F72" w:rsidRDefault="00E53301">
            <w:pPr>
              <w:rPr>
                <w:sz w:val="20"/>
                <w:szCs w:val="20"/>
              </w:rPr>
            </w:pPr>
            <w:r>
              <w:rPr>
                <w:rFonts w:hint="eastAsia"/>
                <w:sz w:val="20"/>
                <w:szCs w:val="20"/>
              </w:rPr>
              <w:t>已经开过课程的注册用户登录后进入个人中心界面</w:t>
            </w:r>
          </w:p>
        </w:tc>
      </w:tr>
      <w:tr w:rsidR="00D91F72" w14:paraId="4A16A3AD" w14:textId="1C71E5B3">
        <w:tc>
          <w:tcPr>
            <w:tcW w:w="4148" w:type="dxa"/>
            <w:gridSpan w:val="2"/>
            <w:tcBorders>
              <w:top w:val="single" w:sz="4" w:space="0" w:color="000000"/>
              <w:left w:val="single" w:sz="4" w:space="0" w:color="000000"/>
              <w:bottom w:val="single" w:sz="4" w:space="0" w:color="000000"/>
              <w:right w:val="single" w:sz="4" w:space="0" w:color="000000"/>
            </w:tcBorders>
          </w:tcPr>
          <w:p w14:paraId="4921F1E6" w14:textId="5E72BF5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649D900" w14:textId="36E8CF9F" w:rsidR="00D91F72" w:rsidRDefault="00E53301">
            <w:pPr>
              <w:rPr>
                <w:sz w:val="20"/>
                <w:szCs w:val="20"/>
              </w:rPr>
            </w:pPr>
            <w:r>
              <w:rPr>
                <w:rFonts w:hint="eastAsia"/>
                <w:sz w:val="20"/>
                <w:szCs w:val="20"/>
              </w:rPr>
              <w:t>测试开过课程的注册用户是否能正常进入个人中心界面</w:t>
            </w:r>
          </w:p>
        </w:tc>
      </w:tr>
      <w:tr w:rsidR="00D91F72" w14:paraId="665EC4FC" w14:textId="55B7BE2A">
        <w:trPr>
          <w:trHeight w:val="1445"/>
        </w:trPr>
        <w:tc>
          <w:tcPr>
            <w:tcW w:w="8296" w:type="dxa"/>
            <w:gridSpan w:val="3"/>
            <w:tcBorders>
              <w:top w:val="single" w:sz="4" w:space="0" w:color="000000"/>
              <w:left w:val="single" w:sz="4" w:space="0" w:color="000000"/>
              <w:right w:val="single" w:sz="4" w:space="0" w:color="000000"/>
            </w:tcBorders>
          </w:tcPr>
          <w:p w14:paraId="6191F30C" w14:textId="1DA9B85B" w:rsidR="00D91F72" w:rsidRDefault="00E53301">
            <w:pPr>
              <w:rPr>
                <w:sz w:val="20"/>
                <w:szCs w:val="20"/>
              </w:rPr>
            </w:pPr>
            <w:r>
              <w:rPr>
                <w:rFonts w:hint="eastAsia"/>
                <w:sz w:val="20"/>
                <w:szCs w:val="20"/>
              </w:rPr>
              <w:t>初始条件和背景：</w:t>
            </w:r>
          </w:p>
          <w:p w14:paraId="3725ECF9" w14:textId="12F421CA" w:rsidR="00D91F72" w:rsidRDefault="00E53301">
            <w:pPr>
              <w:rPr>
                <w:sz w:val="20"/>
                <w:szCs w:val="20"/>
              </w:rPr>
            </w:pPr>
            <w:r>
              <w:rPr>
                <w:rFonts w:hint="eastAsia"/>
                <w:sz w:val="20"/>
                <w:szCs w:val="20"/>
              </w:rPr>
              <w:t>系统：PC端</w:t>
            </w:r>
          </w:p>
          <w:p w14:paraId="4500EF96" w14:textId="7A9E3C6A" w:rsidR="00D91F72" w:rsidRDefault="00E53301">
            <w:pPr>
              <w:rPr>
                <w:sz w:val="20"/>
                <w:szCs w:val="20"/>
              </w:rPr>
            </w:pPr>
            <w:r>
              <w:rPr>
                <w:rFonts w:hint="eastAsia"/>
                <w:sz w:val="20"/>
                <w:szCs w:val="20"/>
              </w:rPr>
              <w:t>浏览器：C</w:t>
            </w:r>
            <w:r>
              <w:rPr>
                <w:sz w:val="20"/>
                <w:szCs w:val="20"/>
              </w:rPr>
              <w:t>hrome</w:t>
            </w:r>
          </w:p>
          <w:p w14:paraId="4FF4333F" w14:textId="1B1A2986" w:rsidR="00D91F72" w:rsidRDefault="00E53301">
            <w:pPr>
              <w:rPr>
                <w:sz w:val="20"/>
                <w:szCs w:val="20"/>
              </w:rPr>
            </w:pPr>
            <w:r>
              <w:rPr>
                <w:rFonts w:hint="eastAsia"/>
                <w:sz w:val="20"/>
                <w:szCs w:val="20"/>
              </w:rPr>
              <w:t>注释：无</w:t>
            </w:r>
          </w:p>
        </w:tc>
      </w:tr>
      <w:tr w:rsidR="00D91F72" w14:paraId="4D8161C3" w14:textId="2770D6AC">
        <w:trPr>
          <w:trHeight w:val="392"/>
        </w:trPr>
        <w:tc>
          <w:tcPr>
            <w:tcW w:w="2155" w:type="dxa"/>
            <w:tcBorders>
              <w:top w:val="single" w:sz="4" w:space="0" w:color="000000"/>
              <w:left w:val="single" w:sz="4" w:space="0" w:color="000000"/>
              <w:bottom w:val="single" w:sz="4" w:space="0" w:color="000000"/>
              <w:right w:val="single" w:sz="4" w:space="0" w:color="000000"/>
            </w:tcBorders>
          </w:tcPr>
          <w:p w14:paraId="5CB7F43A" w14:textId="7F29EE7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213881" w14:textId="5B92BD31" w:rsidR="00D91F72" w:rsidRDefault="00E53301">
            <w:pPr>
              <w:rPr>
                <w:sz w:val="20"/>
                <w:szCs w:val="20"/>
              </w:rPr>
            </w:pPr>
            <w:r>
              <w:rPr>
                <w:rFonts w:hint="eastAsia"/>
                <w:sz w:val="20"/>
                <w:szCs w:val="20"/>
              </w:rPr>
              <w:t>预期结果</w:t>
            </w:r>
          </w:p>
        </w:tc>
      </w:tr>
      <w:tr w:rsidR="00D91F72" w14:paraId="27570927" w14:textId="03B2F4F2">
        <w:trPr>
          <w:trHeight w:val="392"/>
        </w:trPr>
        <w:tc>
          <w:tcPr>
            <w:tcW w:w="2155" w:type="dxa"/>
            <w:tcBorders>
              <w:top w:val="single" w:sz="4" w:space="0" w:color="000000"/>
              <w:left w:val="single" w:sz="4" w:space="0" w:color="000000"/>
              <w:bottom w:val="single" w:sz="4" w:space="0" w:color="000000"/>
              <w:right w:val="single" w:sz="4" w:space="0" w:color="000000"/>
            </w:tcBorders>
          </w:tcPr>
          <w:p w14:paraId="779058D1" w14:textId="1EA35F70" w:rsidR="00D91F72" w:rsidRDefault="00E53301">
            <w:pPr>
              <w:rPr>
                <w:sz w:val="20"/>
                <w:szCs w:val="20"/>
              </w:rPr>
            </w:pPr>
            <w:r>
              <w:rPr>
                <w:rFonts w:hint="eastAsia"/>
                <w:sz w:val="20"/>
                <w:szCs w:val="20"/>
              </w:rPr>
              <w:t>用户登陆</w:t>
            </w:r>
          </w:p>
        </w:tc>
        <w:tc>
          <w:tcPr>
            <w:tcW w:w="6141" w:type="dxa"/>
            <w:gridSpan w:val="2"/>
            <w:tcBorders>
              <w:top w:val="single" w:sz="4" w:space="0" w:color="000000"/>
              <w:left w:val="single" w:sz="4" w:space="0" w:color="000000"/>
              <w:bottom w:val="single" w:sz="4" w:space="0" w:color="000000"/>
              <w:right w:val="single" w:sz="4" w:space="0" w:color="000000"/>
            </w:tcBorders>
          </w:tcPr>
          <w:p w14:paraId="77AC481A" w14:textId="62A23408" w:rsidR="00D91F72" w:rsidRDefault="00E53301">
            <w:pPr>
              <w:rPr>
                <w:sz w:val="20"/>
                <w:szCs w:val="20"/>
              </w:rPr>
            </w:pPr>
            <w:r>
              <w:rPr>
                <w:rFonts w:hint="eastAsia"/>
                <w:sz w:val="20"/>
                <w:szCs w:val="20"/>
              </w:rPr>
              <w:t>可见右上角出现自己的头像与“我”</w:t>
            </w:r>
          </w:p>
        </w:tc>
      </w:tr>
      <w:tr w:rsidR="00D91F72" w14:paraId="4DBFCD91" w14:textId="2A01BC97">
        <w:trPr>
          <w:trHeight w:val="392"/>
        </w:trPr>
        <w:tc>
          <w:tcPr>
            <w:tcW w:w="2155" w:type="dxa"/>
            <w:tcBorders>
              <w:top w:val="single" w:sz="4" w:space="0" w:color="000000"/>
              <w:left w:val="single" w:sz="4" w:space="0" w:color="000000"/>
              <w:bottom w:val="single" w:sz="4" w:space="0" w:color="000000"/>
              <w:right w:val="single" w:sz="4" w:space="0" w:color="000000"/>
            </w:tcBorders>
          </w:tcPr>
          <w:p w14:paraId="5106F2CF" w14:textId="51F8BFB7" w:rsidR="00D91F72" w:rsidRDefault="00E53301">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129DE0A5" w14:textId="76D6D04B" w:rsidR="00D91F72" w:rsidRDefault="00E53301">
            <w:pPr>
              <w:rPr>
                <w:sz w:val="20"/>
                <w:szCs w:val="20"/>
              </w:rPr>
            </w:pPr>
            <w:r>
              <w:rPr>
                <w:rFonts w:hint="eastAsia"/>
                <w:sz w:val="20"/>
                <w:szCs w:val="20"/>
              </w:rPr>
              <w:t>出现下拉菜单，包括个人中心、注册登录</w:t>
            </w:r>
          </w:p>
        </w:tc>
      </w:tr>
      <w:tr w:rsidR="00D91F72" w14:paraId="0D317719" w14:textId="56727D42">
        <w:trPr>
          <w:trHeight w:val="392"/>
        </w:trPr>
        <w:tc>
          <w:tcPr>
            <w:tcW w:w="2155" w:type="dxa"/>
            <w:tcBorders>
              <w:top w:val="single" w:sz="4" w:space="0" w:color="000000"/>
              <w:left w:val="single" w:sz="4" w:space="0" w:color="000000"/>
              <w:bottom w:val="single" w:sz="4" w:space="0" w:color="000000"/>
              <w:right w:val="single" w:sz="4" w:space="0" w:color="000000"/>
            </w:tcBorders>
          </w:tcPr>
          <w:p w14:paraId="523E1349" w14:textId="41DC7182" w:rsidR="00D91F72" w:rsidRDefault="00E53301">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3276A8AB" w14:textId="0891A4F8" w:rsidR="00D91F72" w:rsidRDefault="00E53301">
            <w:pPr>
              <w:rPr>
                <w:sz w:val="20"/>
                <w:szCs w:val="20"/>
              </w:rPr>
            </w:pPr>
            <w:r>
              <w:rPr>
                <w:rFonts w:hint="eastAsia"/>
                <w:sz w:val="20"/>
                <w:szCs w:val="20"/>
              </w:rPr>
              <w:t>页面转跳至个人中心，包括个人信息、教师申请、我的开课、关注课程</w:t>
            </w:r>
          </w:p>
        </w:tc>
      </w:tr>
      <w:tr w:rsidR="00D91F72" w14:paraId="0D358802" w14:textId="64FA6315">
        <w:trPr>
          <w:trHeight w:val="392"/>
        </w:trPr>
        <w:tc>
          <w:tcPr>
            <w:tcW w:w="2155" w:type="dxa"/>
            <w:tcBorders>
              <w:top w:val="single" w:sz="4" w:space="0" w:color="000000"/>
              <w:left w:val="single" w:sz="4" w:space="0" w:color="000000"/>
              <w:bottom w:val="single" w:sz="4" w:space="0" w:color="000000"/>
              <w:right w:val="single" w:sz="4" w:space="0" w:color="000000"/>
            </w:tcBorders>
          </w:tcPr>
          <w:p w14:paraId="3DB2BECB" w14:textId="013C2B8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D4E3AE1" w14:textId="7C5F0972" w:rsidR="00D91F72" w:rsidRDefault="00D91F72">
            <w:pPr>
              <w:rPr>
                <w:sz w:val="20"/>
                <w:szCs w:val="20"/>
              </w:rPr>
            </w:pPr>
          </w:p>
        </w:tc>
      </w:tr>
    </w:tbl>
    <w:p w14:paraId="59AF6607" w14:textId="74B80DFE" w:rsidR="00D91F72" w:rsidRDefault="00D91F72"/>
    <w:p w14:paraId="38EA0850" w14:textId="49218AC3" w:rsidR="00D91F72" w:rsidRDefault="00E53301">
      <w:r>
        <w:br w:type="page"/>
      </w:r>
    </w:p>
    <w:p w14:paraId="054DC2E0" w14:textId="26D52B9D" w:rsidR="00D91F72" w:rsidRDefault="00D91F72"/>
    <w:p w14:paraId="1339CEBD" w14:textId="4FA952B8" w:rsidR="00D91F72" w:rsidRDefault="00E53301">
      <w:pPr>
        <w:pStyle w:val="a1"/>
      </w:pPr>
      <w:bookmarkStart w:id="80" w:name="_Toc533374769"/>
      <w:r>
        <w:rPr>
          <w:rFonts w:hint="eastAsia"/>
        </w:rPr>
        <w:t>浏览开课列表</w:t>
      </w:r>
      <w:bookmarkEnd w:id="80"/>
    </w:p>
    <w:tbl>
      <w:tblPr>
        <w:tblStyle w:val="15"/>
        <w:tblW w:w="8296" w:type="dxa"/>
        <w:tblLayout w:type="fixed"/>
        <w:tblLook w:val="04A0" w:firstRow="1" w:lastRow="0" w:firstColumn="1" w:lastColumn="0" w:noHBand="0" w:noVBand="1"/>
      </w:tblPr>
      <w:tblGrid>
        <w:gridCol w:w="2155"/>
        <w:gridCol w:w="1993"/>
        <w:gridCol w:w="4148"/>
      </w:tblGrid>
      <w:tr w:rsidR="00D91F72" w14:paraId="1448B0D9" w14:textId="42E190F2">
        <w:tc>
          <w:tcPr>
            <w:tcW w:w="4148" w:type="dxa"/>
            <w:gridSpan w:val="2"/>
            <w:tcBorders>
              <w:top w:val="single" w:sz="4" w:space="0" w:color="000000"/>
              <w:left w:val="single" w:sz="4" w:space="0" w:color="000000"/>
              <w:bottom w:val="single" w:sz="4" w:space="0" w:color="000000"/>
              <w:right w:val="single" w:sz="4" w:space="0" w:color="000000"/>
            </w:tcBorders>
          </w:tcPr>
          <w:p w14:paraId="2BBCE774" w14:textId="2C2BCB1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0808DD" w14:textId="2032408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19</w:t>
            </w:r>
          </w:p>
        </w:tc>
      </w:tr>
      <w:tr w:rsidR="00D91F72" w14:paraId="43F8EC48" w14:textId="064111E4">
        <w:tc>
          <w:tcPr>
            <w:tcW w:w="4148" w:type="dxa"/>
            <w:gridSpan w:val="2"/>
            <w:tcBorders>
              <w:top w:val="single" w:sz="4" w:space="0" w:color="000000"/>
              <w:left w:val="single" w:sz="4" w:space="0" w:color="000000"/>
              <w:bottom w:val="single" w:sz="4" w:space="0" w:color="000000"/>
              <w:right w:val="single" w:sz="4" w:space="0" w:color="000000"/>
            </w:tcBorders>
          </w:tcPr>
          <w:p w14:paraId="43B52EE7" w14:textId="3F8E643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8D524FE" w14:textId="538A9348" w:rsidR="00D91F72" w:rsidRDefault="00E53301">
            <w:pPr>
              <w:rPr>
                <w:sz w:val="20"/>
                <w:szCs w:val="20"/>
              </w:rPr>
            </w:pPr>
            <w:r>
              <w:rPr>
                <w:rFonts w:hint="eastAsia"/>
                <w:sz w:val="20"/>
                <w:szCs w:val="20"/>
              </w:rPr>
              <w:t>浏览开课列表</w:t>
            </w:r>
          </w:p>
        </w:tc>
      </w:tr>
      <w:tr w:rsidR="00D91F72" w14:paraId="6D8549E8" w14:textId="28B8728C">
        <w:tc>
          <w:tcPr>
            <w:tcW w:w="4148" w:type="dxa"/>
            <w:gridSpan w:val="2"/>
            <w:tcBorders>
              <w:top w:val="single" w:sz="4" w:space="0" w:color="000000"/>
              <w:left w:val="single" w:sz="4" w:space="0" w:color="000000"/>
              <w:bottom w:val="single" w:sz="4" w:space="0" w:color="000000"/>
              <w:right w:val="single" w:sz="4" w:space="0" w:color="000000"/>
            </w:tcBorders>
          </w:tcPr>
          <w:p w14:paraId="3F8D4EFD" w14:textId="1493800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B1C08AB" w14:textId="100847D5" w:rsidR="00D91F72" w:rsidRDefault="00E53301">
            <w:pPr>
              <w:rPr>
                <w:sz w:val="20"/>
                <w:szCs w:val="20"/>
              </w:rPr>
            </w:pPr>
            <w:r>
              <w:rPr>
                <w:rFonts w:hint="eastAsia"/>
                <w:sz w:val="20"/>
                <w:szCs w:val="20"/>
              </w:rPr>
              <w:t>浏览开课列表</w:t>
            </w:r>
          </w:p>
        </w:tc>
      </w:tr>
      <w:tr w:rsidR="00D91F72" w14:paraId="5164A430" w14:textId="1D55CC74">
        <w:tc>
          <w:tcPr>
            <w:tcW w:w="4148" w:type="dxa"/>
            <w:gridSpan w:val="2"/>
            <w:tcBorders>
              <w:top w:val="single" w:sz="4" w:space="0" w:color="000000"/>
              <w:left w:val="single" w:sz="4" w:space="0" w:color="000000"/>
              <w:bottom w:val="single" w:sz="4" w:space="0" w:color="000000"/>
              <w:right w:val="single" w:sz="4" w:space="0" w:color="000000"/>
            </w:tcBorders>
          </w:tcPr>
          <w:p w14:paraId="2D71358E" w14:textId="2E13542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204E31" w14:textId="4405608D" w:rsidR="00D91F72" w:rsidRDefault="00E53301">
            <w:pPr>
              <w:rPr>
                <w:sz w:val="20"/>
                <w:szCs w:val="20"/>
              </w:rPr>
            </w:pPr>
            <w:r>
              <w:rPr>
                <w:rFonts w:hint="eastAsia"/>
                <w:sz w:val="20"/>
                <w:szCs w:val="20"/>
              </w:rPr>
              <w:t>注册用户-教师</w:t>
            </w:r>
          </w:p>
        </w:tc>
      </w:tr>
      <w:tr w:rsidR="00D91F72" w14:paraId="5BDB5F0E" w14:textId="3E3F76D9">
        <w:tc>
          <w:tcPr>
            <w:tcW w:w="4148" w:type="dxa"/>
            <w:gridSpan w:val="2"/>
            <w:tcBorders>
              <w:top w:val="single" w:sz="4" w:space="0" w:color="000000"/>
              <w:left w:val="single" w:sz="4" w:space="0" w:color="000000"/>
              <w:bottom w:val="single" w:sz="4" w:space="0" w:color="000000"/>
              <w:right w:val="single" w:sz="4" w:space="0" w:color="000000"/>
            </w:tcBorders>
          </w:tcPr>
          <w:p w14:paraId="1CFB9EFB" w14:textId="0245B3C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C0EB8FB" w14:textId="7C11498C" w:rsidR="00D91F72" w:rsidRDefault="00E53301">
            <w:pPr>
              <w:rPr>
                <w:sz w:val="20"/>
                <w:szCs w:val="20"/>
              </w:rPr>
            </w:pPr>
            <w:r>
              <w:rPr>
                <w:rFonts w:hint="eastAsia"/>
                <w:sz w:val="20"/>
                <w:szCs w:val="20"/>
              </w:rPr>
              <w:t>黑盒测试</w:t>
            </w:r>
          </w:p>
        </w:tc>
      </w:tr>
      <w:tr w:rsidR="00D91F72" w14:paraId="1135EC01" w14:textId="186ED975">
        <w:tc>
          <w:tcPr>
            <w:tcW w:w="4148" w:type="dxa"/>
            <w:gridSpan w:val="2"/>
            <w:tcBorders>
              <w:top w:val="single" w:sz="4" w:space="0" w:color="000000"/>
              <w:left w:val="single" w:sz="4" w:space="0" w:color="000000"/>
              <w:bottom w:val="single" w:sz="4" w:space="0" w:color="000000"/>
              <w:right w:val="single" w:sz="4" w:space="0" w:color="000000"/>
            </w:tcBorders>
          </w:tcPr>
          <w:p w14:paraId="09DA8F41" w14:textId="775708E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B66B0F" w14:textId="6BB1A0B3" w:rsidR="00D91F72" w:rsidRDefault="00E53301">
            <w:pPr>
              <w:rPr>
                <w:sz w:val="20"/>
                <w:szCs w:val="20"/>
              </w:rPr>
            </w:pPr>
            <w:r>
              <w:rPr>
                <w:rFonts w:hint="eastAsia"/>
                <w:sz w:val="20"/>
                <w:szCs w:val="20"/>
              </w:rPr>
              <w:t>个人中心-教师</w:t>
            </w:r>
          </w:p>
        </w:tc>
      </w:tr>
      <w:tr w:rsidR="00D91F72" w14:paraId="564F83CA" w14:textId="5D9039F5">
        <w:tc>
          <w:tcPr>
            <w:tcW w:w="4148" w:type="dxa"/>
            <w:gridSpan w:val="2"/>
            <w:tcBorders>
              <w:top w:val="single" w:sz="4" w:space="0" w:color="000000"/>
              <w:left w:val="single" w:sz="4" w:space="0" w:color="000000"/>
              <w:bottom w:val="single" w:sz="4" w:space="0" w:color="000000"/>
              <w:right w:val="single" w:sz="4" w:space="0" w:color="000000"/>
            </w:tcBorders>
          </w:tcPr>
          <w:p w14:paraId="5CAB95C3" w14:textId="5FEDAAAE"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9D4AE8" w14:textId="5ED647E0" w:rsidR="00D91F72" w:rsidRDefault="00E53301">
            <w:pPr>
              <w:rPr>
                <w:sz w:val="20"/>
                <w:szCs w:val="20"/>
              </w:rPr>
            </w:pPr>
            <w:r>
              <w:rPr>
                <w:rFonts w:hint="eastAsia"/>
                <w:sz w:val="20"/>
                <w:szCs w:val="20"/>
              </w:rPr>
              <w:t>已经开过课程的注册用户登录后进入个人中心界面，并浏览开课列表</w:t>
            </w:r>
          </w:p>
        </w:tc>
      </w:tr>
      <w:tr w:rsidR="00D91F72" w14:paraId="50FB4E24" w14:textId="59C16775">
        <w:tc>
          <w:tcPr>
            <w:tcW w:w="4148" w:type="dxa"/>
            <w:gridSpan w:val="2"/>
            <w:tcBorders>
              <w:top w:val="single" w:sz="4" w:space="0" w:color="000000"/>
              <w:left w:val="single" w:sz="4" w:space="0" w:color="000000"/>
              <w:bottom w:val="single" w:sz="4" w:space="0" w:color="000000"/>
              <w:right w:val="single" w:sz="4" w:space="0" w:color="000000"/>
            </w:tcBorders>
          </w:tcPr>
          <w:p w14:paraId="437FD099" w14:textId="53DF679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9724CDC" w14:textId="5EAACE83" w:rsidR="00D91F72" w:rsidRDefault="00E53301">
            <w:pPr>
              <w:rPr>
                <w:sz w:val="20"/>
                <w:szCs w:val="20"/>
              </w:rPr>
            </w:pPr>
            <w:r>
              <w:rPr>
                <w:rFonts w:hint="eastAsia"/>
                <w:sz w:val="20"/>
                <w:szCs w:val="20"/>
              </w:rPr>
              <w:t>测试开过课程的注册用户是否能正常进入个人中心界面，并浏览开课列表</w:t>
            </w:r>
          </w:p>
        </w:tc>
      </w:tr>
      <w:tr w:rsidR="00D91F72" w14:paraId="3FB93BC1" w14:textId="7A1A7C8B">
        <w:trPr>
          <w:trHeight w:val="1445"/>
        </w:trPr>
        <w:tc>
          <w:tcPr>
            <w:tcW w:w="8296" w:type="dxa"/>
            <w:gridSpan w:val="3"/>
            <w:tcBorders>
              <w:top w:val="single" w:sz="4" w:space="0" w:color="000000"/>
              <w:left w:val="single" w:sz="4" w:space="0" w:color="000000"/>
              <w:right w:val="single" w:sz="4" w:space="0" w:color="000000"/>
            </w:tcBorders>
          </w:tcPr>
          <w:p w14:paraId="53F19A16" w14:textId="13AB4E19" w:rsidR="00D91F72" w:rsidRDefault="00E53301">
            <w:pPr>
              <w:rPr>
                <w:sz w:val="20"/>
                <w:szCs w:val="20"/>
              </w:rPr>
            </w:pPr>
            <w:r>
              <w:rPr>
                <w:rFonts w:hint="eastAsia"/>
                <w:sz w:val="20"/>
                <w:szCs w:val="20"/>
              </w:rPr>
              <w:t>初始条件和背景：</w:t>
            </w:r>
          </w:p>
          <w:p w14:paraId="76B1241E" w14:textId="5524599A" w:rsidR="00D91F72" w:rsidRDefault="00E53301">
            <w:pPr>
              <w:rPr>
                <w:sz w:val="20"/>
                <w:szCs w:val="20"/>
              </w:rPr>
            </w:pPr>
            <w:r>
              <w:rPr>
                <w:rFonts w:hint="eastAsia"/>
                <w:sz w:val="20"/>
                <w:szCs w:val="20"/>
              </w:rPr>
              <w:t>系统：PC端</w:t>
            </w:r>
          </w:p>
          <w:p w14:paraId="04C382D8" w14:textId="71D2E65A" w:rsidR="00D91F72" w:rsidRDefault="00E53301">
            <w:pPr>
              <w:rPr>
                <w:sz w:val="20"/>
                <w:szCs w:val="20"/>
              </w:rPr>
            </w:pPr>
            <w:r>
              <w:rPr>
                <w:rFonts w:hint="eastAsia"/>
                <w:sz w:val="20"/>
                <w:szCs w:val="20"/>
              </w:rPr>
              <w:t>浏览器：C</w:t>
            </w:r>
            <w:r>
              <w:rPr>
                <w:sz w:val="20"/>
                <w:szCs w:val="20"/>
              </w:rPr>
              <w:t>hrome</w:t>
            </w:r>
          </w:p>
          <w:p w14:paraId="5B7F5A54" w14:textId="0DDD33D7" w:rsidR="00D91F72" w:rsidRDefault="00E53301">
            <w:pPr>
              <w:rPr>
                <w:sz w:val="20"/>
                <w:szCs w:val="20"/>
              </w:rPr>
            </w:pPr>
            <w:r>
              <w:rPr>
                <w:rFonts w:hint="eastAsia"/>
                <w:sz w:val="20"/>
                <w:szCs w:val="20"/>
              </w:rPr>
              <w:t>注释：无</w:t>
            </w:r>
          </w:p>
        </w:tc>
      </w:tr>
      <w:tr w:rsidR="00D91F72" w14:paraId="2AB1341E" w14:textId="2AB64773">
        <w:trPr>
          <w:trHeight w:val="392"/>
        </w:trPr>
        <w:tc>
          <w:tcPr>
            <w:tcW w:w="2155" w:type="dxa"/>
            <w:tcBorders>
              <w:top w:val="single" w:sz="4" w:space="0" w:color="000000"/>
              <w:left w:val="single" w:sz="4" w:space="0" w:color="000000"/>
              <w:bottom w:val="single" w:sz="4" w:space="0" w:color="000000"/>
              <w:right w:val="single" w:sz="4" w:space="0" w:color="000000"/>
            </w:tcBorders>
          </w:tcPr>
          <w:p w14:paraId="403642E4" w14:textId="6BF0886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B0EE41" w14:textId="68FC1B75" w:rsidR="00D91F72" w:rsidRDefault="00E53301">
            <w:pPr>
              <w:rPr>
                <w:sz w:val="20"/>
                <w:szCs w:val="20"/>
              </w:rPr>
            </w:pPr>
            <w:r>
              <w:rPr>
                <w:rFonts w:hint="eastAsia"/>
                <w:sz w:val="20"/>
                <w:szCs w:val="20"/>
              </w:rPr>
              <w:t>预期结果</w:t>
            </w:r>
          </w:p>
        </w:tc>
      </w:tr>
      <w:tr w:rsidR="00D91F72" w14:paraId="18D93189" w14:textId="03EE3CC0">
        <w:trPr>
          <w:trHeight w:val="392"/>
        </w:trPr>
        <w:tc>
          <w:tcPr>
            <w:tcW w:w="2155" w:type="dxa"/>
            <w:tcBorders>
              <w:top w:val="single" w:sz="4" w:space="0" w:color="000000"/>
              <w:left w:val="single" w:sz="4" w:space="0" w:color="000000"/>
              <w:bottom w:val="single" w:sz="4" w:space="0" w:color="000000"/>
              <w:right w:val="single" w:sz="4" w:space="0" w:color="000000"/>
            </w:tcBorders>
          </w:tcPr>
          <w:p w14:paraId="6B292A27" w14:textId="7D1B48B6" w:rsidR="00D91F72" w:rsidRDefault="00E53301">
            <w:pPr>
              <w:rPr>
                <w:sz w:val="20"/>
                <w:szCs w:val="20"/>
              </w:rPr>
            </w:pPr>
            <w:r>
              <w:rPr>
                <w:rFonts w:hint="eastAsia"/>
                <w:sz w:val="20"/>
                <w:szCs w:val="20"/>
              </w:rPr>
              <w:t>进入个人中心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25431068" w14:textId="07452D79" w:rsidR="00D91F72" w:rsidRDefault="00E53301">
            <w:pPr>
              <w:rPr>
                <w:sz w:val="20"/>
                <w:szCs w:val="20"/>
              </w:rPr>
            </w:pPr>
            <w:r>
              <w:rPr>
                <w:rFonts w:hint="eastAsia"/>
                <w:sz w:val="20"/>
                <w:szCs w:val="20"/>
              </w:rPr>
              <w:t>可见右侧我的开课</w:t>
            </w:r>
          </w:p>
        </w:tc>
      </w:tr>
      <w:tr w:rsidR="00D91F72" w14:paraId="0421CB97" w14:textId="2DB4610C">
        <w:trPr>
          <w:trHeight w:val="392"/>
        </w:trPr>
        <w:tc>
          <w:tcPr>
            <w:tcW w:w="2155" w:type="dxa"/>
            <w:tcBorders>
              <w:top w:val="single" w:sz="4" w:space="0" w:color="000000"/>
              <w:left w:val="single" w:sz="4" w:space="0" w:color="000000"/>
              <w:bottom w:val="single" w:sz="4" w:space="0" w:color="000000"/>
              <w:right w:val="single" w:sz="4" w:space="0" w:color="000000"/>
            </w:tcBorders>
          </w:tcPr>
          <w:p w14:paraId="5F4E20BF" w14:textId="5A78F624" w:rsidR="00D91F72" w:rsidRDefault="00E53301">
            <w:pPr>
              <w:rPr>
                <w:sz w:val="20"/>
                <w:szCs w:val="20"/>
              </w:rPr>
            </w:pPr>
            <w:r>
              <w:rPr>
                <w:rFonts w:hint="eastAsia"/>
                <w:sz w:val="20"/>
                <w:szCs w:val="20"/>
              </w:rPr>
              <w:t>点击我的开课</w:t>
            </w:r>
          </w:p>
        </w:tc>
        <w:tc>
          <w:tcPr>
            <w:tcW w:w="6141" w:type="dxa"/>
            <w:gridSpan w:val="2"/>
            <w:tcBorders>
              <w:top w:val="single" w:sz="4" w:space="0" w:color="000000"/>
              <w:left w:val="single" w:sz="4" w:space="0" w:color="000000"/>
              <w:bottom w:val="single" w:sz="4" w:space="0" w:color="000000"/>
              <w:right w:val="single" w:sz="4" w:space="0" w:color="000000"/>
            </w:tcBorders>
          </w:tcPr>
          <w:p w14:paraId="534B2045" w14:textId="09D78FCD" w:rsidR="00D91F72" w:rsidRDefault="00E53301">
            <w:pPr>
              <w:rPr>
                <w:sz w:val="20"/>
                <w:szCs w:val="20"/>
              </w:rPr>
            </w:pPr>
            <w:r>
              <w:rPr>
                <w:rFonts w:hint="eastAsia"/>
                <w:sz w:val="20"/>
                <w:szCs w:val="20"/>
              </w:rPr>
              <w:t>右侧变为该用户已经开课的列表</w:t>
            </w:r>
          </w:p>
        </w:tc>
      </w:tr>
      <w:tr w:rsidR="00D91F72" w14:paraId="7B1951BB" w14:textId="2782B41A">
        <w:trPr>
          <w:trHeight w:val="392"/>
        </w:trPr>
        <w:tc>
          <w:tcPr>
            <w:tcW w:w="2155" w:type="dxa"/>
            <w:tcBorders>
              <w:top w:val="single" w:sz="4" w:space="0" w:color="000000"/>
              <w:left w:val="single" w:sz="4" w:space="0" w:color="000000"/>
              <w:bottom w:val="single" w:sz="4" w:space="0" w:color="000000"/>
              <w:right w:val="single" w:sz="4" w:space="0" w:color="000000"/>
            </w:tcBorders>
          </w:tcPr>
          <w:p w14:paraId="1F8C0F23" w14:textId="7BFBDE5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2D7CCB" w14:textId="088D159C" w:rsidR="00D91F72" w:rsidRDefault="00D91F72">
            <w:pPr>
              <w:rPr>
                <w:sz w:val="20"/>
                <w:szCs w:val="20"/>
              </w:rPr>
            </w:pPr>
          </w:p>
        </w:tc>
      </w:tr>
      <w:tr w:rsidR="00D91F72" w14:paraId="52A3A3EF" w14:textId="21661281">
        <w:trPr>
          <w:trHeight w:val="392"/>
        </w:trPr>
        <w:tc>
          <w:tcPr>
            <w:tcW w:w="2155" w:type="dxa"/>
            <w:tcBorders>
              <w:top w:val="single" w:sz="4" w:space="0" w:color="000000"/>
              <w:left w:val="single" w:sz="4" w:space="0" w:color="000000"/>
              <w:bottom w:val="single" w:sz="4" w:space="0" w:color="000000"/>
              <w:right w:val="single" w:sz="4" w:space="0" w:color="000000"/>
            </w:tcBorders>
          </w:tcPr>
          <w:p w14:paraId="156178E9" w14:textId="5C44064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7682D6D" w14:textId="38B20B3E" w:rsidR="00D91F72" w:rsidRDefault="00D91F72">
            <w:pPr>
              <w:rPr>
                <w:sz w:val="20"/>
                <w:szCs w:val="20"/>
              </w:rPr>
            </w:pPr>
          </w:p>
        </w:tc>
      </w:tr>
    </w:tbl>
    <w:p w14:paraId="6AD4F2E5" w14:textId="63E0B58E" w:rsidR="00D91F72" w:rsidRDefault="00D91F72"/>
    <w:p w14:paraId="06772AB0" w14:textId="646116CB" w:rsidR="00D91F72" w:rsidRDefault="00E53301">
      <w:r>
        <w:br w:type="page"/>
      </w:r>
    </w:p>
    <w:p w14:paraId="24AD6034" w14:textId="7BB44E99" w:rsidR="00D91F72" w:rsidRDefault="00D91F72"/>
    <w:p w14:paraId="2A50828F" w14:textId="399C29A7" w:rsidR="00D91F72" w:rsidRDefault="00E53301">
      <w:pPr>
        <w:pStyle w:val="a1"/>
      </w:pPr>
      <w:bookmarkStart w:id="81" w:name="_Toc533374770"/>
      <w:r>
        <w:rPr>
          <w:rFonts w:hint="eastAsia"/>
        </w:rPr>
        <w:t>访问具体课程</w:t>
      </w:r>
      <w:bookmarkEnd w:id="81"/>
    </w:p>
    <w:tbl>
      <w:tblPr>
        <w:tblStyle w:val="15"/>
        <w:tblW w:w="8296" w:type="dxa"/>
        <w:tblLayout w:type="fixed"/>
        <w:tblLook w:val="04A0" w:firstRow="1" w:lastRow="0" w:firstColumn="1" w:lastColumn="0" w:noHBand="0" w:noVBand="1"/>
      </w:tblPr>
      <w:tblGrid>
        <w:gridCol w:w="2155"/>
        <w:gridCol w:w="1993"/>
        <w:gridCol w:w="4148"/>
      </w:tblGrid>
      <w:tr w:rsidR="00D91F72" w14:paraId="5BEDD55F" w14:textId="08AA569F">
        <w:tc>
          <w:tcPr>
            <w:tcW w:w="4148" w:type="dxa"/>
            <w:gridSpan w:val="2"/>
            <w:tcBorders>
              <w:top w:val="single" w:sz="4" w:space="0" w:color="000000"/>
              <w:left w:val="single" w:sz="4" w:space="0" w:color="000000"/>
              <w:bottom w:val="single" w:sz="4" w:space="0" w:color="000000"/>
              <w:right w:val="single" w:sz="4" w:space="0" w:color="000000"/>
            </w:tcBorders>
          </w:tcPr>
          <w:p w14:paraId="6DAD6F5A" w14:textId="36BB57F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195D3DF" w14:textId="2B2A166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20</w:t>
            </w:r>
          </w:p>
        </w:tc>
      </w:tr>
      <w:tr w:rsidR="00D91F72" w14:paraId="41552A07" w14:textId="1A13F8EE">
        <w:tc>
          <w:tcPr>
            <w:tcW w:w="4148" w:type="dxa"/>
            <w:gridSpan w:val="2"/>
            <w:tcBorders>
              <w:top w:val="single" w:sz="4" w:space="0" w:color="000000"/>
              <w:left w:val="single" w:sz="4" w:space="0" w:color="000000"/>
              <w:bottom w:val="single" w:sz="4" w:space="0" w:color="000000"/>
              <w:right w:val="single" w:sz="4" w:space="0" w:color="000000"/>
            </w:tcBorders>
          </w:tcPr>
          <w:p w14:paraId="4E1F82AA" w14:textId="1CC3054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E495D7" w14:textId="3E10803A" w:rsidR="00D91F72" w:rsidRDefault="00E53301">
            <w:pPr>
              <w:rPr>
                <w:sz w:val="20"/>
                <w:szCs w:val="20"/>
              </w:rPr>
            </w:pPr>
            <w:r>
              <w:rPr>
                <w:rFonts w:hint="eastAsia"/>
                <w:sz w:val="20"/>
                <w:szCs w:val="20"/>
              </w:rPr>
              <w:t>访问具体课程</w:t>
            </w:r>
          </w:p>
        </w:tc>
      </w:tr>
      <w:tr w:rsidR="00D91F72" w14:paraId="79A10258" w14:textId="6390087E">
        <w:tc>
          <w:tcPr>
            <w:tcW w:w="4148" w:type="dxa"/>
            <w:gridSpan w:val="2"/>
            <w:tcBorders>
              <w:top w:val="single" w:sz="4" w:space="0" w:color="000000"/>
              <w:left w:val="single" w:sz="4" w:space="0" w:color="000000"/>
              <w:bottom w:val="single" w:sz="4" w:space="0" w:color="000000"/>
              <w:right w:val="single" w:sz="4" w:space="0" w:color="000000"/>
            </w:tcBorders>
          </w:tcPr>
          <w:p w14:paraId="7B3A2EF9" w14:textId="6C2AA94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228FDE6" w14:textId="6686FC75" w:rsidR="00D91F72" w:rsidRDefault="00E53301">
            <w:pPr>
              <w:rPr>
                <w:sz w:val="20"/>
                <w:szCs w:val="20"/>
              </w:rPr>
            </w:pPr>
            <w:r>
              <w:rPr>
                <w:rFonts w:hint="eastAsia"/>
                <w:sz w:val="20"/>
                <w:szCs w:val="20"/>
              </w:rPr>
              <w:t>访问具体课程</w:t>
            </w:r>
          </w:p>
        </w:tc>
      </w:tr>
      <w:tr w:rsidR="00D91F72" w14:paraId="69AC4812" w14:textId="07AAA0CB">
        <w:tc>
          <w:tcPr>
            <w:tcW w:w="4148" w:type="dxa"/>
            <w:gridSpan w:val="2"/>
            <w:tcBorders>
              <w:top w:val="single" w:sz="4" w:space="0" w:color="000000"/>
              <w:left w:val="single" w:sz="4" w:space="0" w:color="000000"/>
              <w:bottom w:val="single" w:sz="4" w:space="0" w:color="000000"/>
              <w:right w:val="single" w:sz="4" w:space="0" w:color="000000"/>
            </w:tcBorders>
          </w:tcPr>
          <w:p w14:paraId="30E3E71A" w14:textId="267403D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225A80A" w14:textId="158AC4BF" w:rsidR="00D91F72" w:rsidRDefault="00E53301">
            <w:pPr>
              <w:rPr>
                <w:sz w:val="20"/>
                <w:szCs w:val="20"/>
              </w:rPr>
            </w:pPr>
            <w:r>
              <w:rPr>
                <w:rFonts w:hint="eastAsia"/>
                <w:sz w:val="20"/>
                <w:szCs w:val="20"/>
              </w:rPr>
              <w:t>注册用户-教师</w:t>
            </w:r>
          </w:p>
        </w:tc>
      </w:tr>
      <w:tr w:rsidR="00D91F72" w14:paraId="375E763A" w14:textId="52B1893B">
        <w:tc>
          <w:tcPr>
            <w:tcW w:w="4148" w:type="dxa"/>
            <w:gridSpan w:val="2"/>
            <w:tcBorders>
              <w:top w:val="single" w:sz="4" w:space="0" w:color="000000"/>
              <w:left w:val="single" w:sz="4" w:space="0" w:color="000000"/>
              <w:bottom w:val="single" w:sz="4" w:space="0" w:color="000000"/>
              <w:right w:val="single" w:sz="4" w:space="0" w:color="000000"/>
            </w:tcBorders>
          </w:tcPr>
          <w:p w14:paraId="1155BC79" w14:textId="3B57B79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12C30F2" w14:textId="765269CB" w:rsidR="00D91F72" w:rsidRDefault="00E53301">
            <w:pPr>
              <w:rPr>
                <w:sz w:val="20"/>
                <w:szCs w:val="20"/>
              </w:rPr>
            </w:pPr>
            <w:r>
              <w:rPr>
                <w:rFonts w:hint="eastAsia"/>
                <w:sz w:val="20"/>
                <w:szCs w:val="20"/>
              </w:rPr>
              <w:t>黑盒测试</w:t>
            </w:r>
          </w:p>
        </w:tc>
      </w:tr>
      <w:tr w:rsidR="00D91F72" w14:paraId="203D68B4" w14:textId="45C38263">
        <w:tc>
          <w:tcPr>
            <w:tcW w:w="4148" w:type="dxa"/>
            <w:gridSpan w:val="2"/>
            <w:tcBorders>
              <w:top w:val="single" w:sz="4" w:space="0" w:color="000000"/>
              <w:left w:val="single" w:sz="4" w:space="0" w:color="000000"/>
              <w:bottom w:val="single" w:sz="4" w:space="0" w:color="000000"/>
              <w:right w:val="single" w:sz="4" w:space="0" w:color="000000"/>
            </w:tcBorders>
          </w:tcPr>
          <w:p w14:paraId="3DEA5F65" w14:textId="613B27E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35A74BD" w14:textId="49CC82D2" w:rsidR="00D91F72" w:rsidRDefault="00E53301">
            <w:pPr>
              <w:rPr>
                <w:sz w:val="20"/>
                <w:szCs w:val="20"/>
              </w:rPr>
            </w:pPr>
            <w:r>
              <w:rPr>
                <w:rFonts w:hint="eastAsia"/>
                <w:sz w:val="20"/>
                <w:szCs w:val="20"/>
              </w:rPr>
              <w:t>浏览开课列表</w:t>
            </w:r>
          </w:p>
        </w:tc>
      </w:tr>
      <w:tr w:rsidR="00D91F72" w14:paraId="610CFF98" w14:textId="58135B9C">
        <w:tc>
          <w:tcPr>
            <w:tcW w:w="4148" w:type="dxa"/>
            <w:gridSpan w:val="2"/>
            <w:tcBorders>
              <w:top w:val="single" w:sz="4" w:space="0" w:color="000000"/>
              <w:left w:val="single" w:sz="4" w:space="0" w:color="000000"/>
              <w:bottom w:val="single" w:sz="4" w:space="0" w:color="000000"/>
              <w:right w:val="single" w:sz="4" w:space="0" w:color="000000"/>
            </w:tcBorders>
          </w:tcPr>
          <w:p w14:paraId="6EE68666" w14:textId="2CAF2A0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CBEDC0F" w14:textId="11507E8B" w:rsidR="00D91F72" w:rsidRDefault="00E53301">
            <w:pPr>
              <w:rPr>
                <w:sz w:val="20"/>
                <w:szCs w:val="20"/>
              </w:rPr>
            </w:pPr>
            <w:r>
              <w:rPr>
                <w:rFonts w:hint="eastAsia"/>
                <w:sz w:val="20"/>
                <w:szCs w:val="20"/>
              </w:rPr>
              <w:t>已经开过课程的注册用户登录后进入个人中心界面的我的开课，并访问具体课程</w:t>
            </w:r>
          </w:p>
        </w:tc>
      </w:tr>
      <w:tr w:rsidR="00D91F72" w14:paraId="40E656A3" w14:textId="33B5FB8A">
        <w:tc>
          <w:tcPr>
            <w:tcW w:w="4148" w:type="dxa"/>
            <w:gridSpan w:val="2"/>
            <w:tcBorders>
              <w:top w:val="single" w:sz="4" w:space="0" w:color="000000"/>
              <w:left w:val="single" w:sz="4" w:space="0" w:color="000000"/>
              <w:bottom w:val="single" w:sz="4" w:space="0" w:color="000000"/>
              <w:right w:val="single" w:sz="4" w:space="0" w:color="000000"/>
            </w:tcBorders>
          </w:tcPr>
          <w:p w14:paraId="4AB64362" w14:textId="2D63E27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43E649" w14:textId="16722304" w:rsidR="00D91F72" w:rsidRDefault="00E53301">
            <w:pPr>
              <w:rPr>
                <w:sz w:val="20"/>
                <w:szCs w:val="20"/>
              </w:rPr>
            </w:pPr>
            <w:r>
              <w:rPr>
                <w:rFonts w:hint="eastAsia"/>
                <w:sz w:val="20"/>
                <w:szCs w:val="20"/>
              </w:rPr>
              <w:t>测试开过课程的注册用户是否能正常进入个人中心界面的我的开课，并访问具体课程</w:t>
            </w:r>
          </w:p>
        </w:tc>
      </w:tr>
      <w:tr w:rsidR="00D91F72" w14:paraId="04D74F55" w14:textId="120E7E57">
        <w:trPr>
          <w:trHeight w:val="1445"/>
        </w:trPr>
        <w:tc>
          <w:tcPr>
            <w:tcW w:w="8296" w:type="dxa"/>
            <w:gridSpan w:val="3"/>
            <w:tcBorders>
              <w:top w:val="single" w:sz="4" w:space="0" w:color="000000"/>
              <w:left w:val="single" w:sz="4" w:space="0" w:color="000000"/>
              <w:right w:val="single" w:sz="4" w:space="0" w:color="000000"/>
            </w:tcBorders>
          </w:tcPr>
          <w:p w14:paraId="5F967611" w14:textId="266804FD" w:rsidR="00D91F72" w:rsidRDefault="00E53301">
            <w:pPr>
              <w:rPr>
                <w:sz w:val="20"/>
                <w:szCs w:val="20"/>
              </w:rPr>
            </w:pPr>
            <w:r>
              <w:rPr>
                <w:rFonts w:hint="eastAsia"/>
                <w:sz w:val="20"/>
                <w:szCs w:val="20"/>
              </w:rPr>
              <w:t>初始条件和背景：</w:t>
            </w:r>
          </w:p>
          <w:p w14:paraId="2A3C55A0" w14:textId="755F9922" w:rsidR="00D91F72" w:rsidRDefault="00E53301">
            <w:pPr>
              <w:rPr>
                <w:sz w:val="20"/>
                <w:szCs w:val="20"/>
              </w:rPr>
            </w:pPr>
            <w:r>
              <w:rPr>
                <w:rFonts w:hint="eastAsia"/>
                <w:sz w:val="20"/>
                <w:szCs w:val="20"/>
              </w:rPr>
              <w:t>系统：PC端</w:t>
            </w:r>
          </w:p>
          <w:p w14:paraId="67ADA0BB" w14:textId="5475AEC4" w:rsidR="00D91F72" w:rsidRDefault="00E53301">
            <w:pPr>
              <w:rPr>
                <w:sz w:val="20"/>
                <w:szCs w:val="20"/>
              </w:rPr>
            </w:pPr>
            <w:r>
              <w:rPr>
                <w:rFonts w:hint="eastAsia"/>
                <w:sz w:val="20"/>
                <w:szCs w:val="20"/>
              </w:rPr>
              <w:t>浏览器：C</w:t>
            </w:r>
            <w:r>
              <w:rPr>
                <w:sz w:val="20"/>
                <w:szCs w:val="20"/>
              </w:rPr>
              <w:t>hrome</w:t>
            </w:r>
          </w:p>
          <w:p w14:paraId="0AFC1C53" w14:textId="45881EB2" w:rsidR="00D91F72" w:rsidRDefault="00E53301">
            <w:pPr>
              <w:rPr>
                <w:sz w:val="20"/>
                <w:szCs w:val="20"/>
              </w:rPr>
            </w:pPr>
            <w:r>
              <w:rPr>
                <w:rFonts w:hint="eastAsia"/>
                <w:sz w:val="20"/>
                <w:szCs w:val="20"/>
              </w:rPr>
              <w:t>注释：无</w:t>
            </w:r>
          </w:p>
        </w:tc>
      </w:tr>
      <w:tr w:rsidR="00D91F72" w14:paraId="451950EF" w14:textId="7C255829">
        <w:trPr>
          <w:trHeight w:val="392"/>
        </w:trPr>
        <w:tc>
          <w:tcPr>
            <w:tcW w:w="2155" w:type="dxa"/>
            <w:tcBorders>
              <w:top w:val="single" w:sz="4" w:space="0" w:color="000000"/>
              <w:left w:val="single" w:sz="4" w:space="0" w:color="000000"/>
              <w:bottom w:val="single" w:sz="4" w:space="0" w:color="000000"/>
              <w:right w:val="single" w:sz="4" w:space="0" w:color="000000"/>
            </w:tcBorders>
          </w:tcPr>
          <w:p w14:paraId="530B25AD" w14:textId="27F86D2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DB147B8" w14:textId="3DEB04D6" w:rsidR="00D91F72" w:rsidRDefault="00E53301">
            <w:pPr>
              <w:rPr>
                <w:sz w:val="20"/>
                <w:szCs w:val="20"/>
              </w:rPr>
            </w:pPr>
            <w:r>
              <w:rPr>
                <w:rFonts w:hint="eastAsia"/>
                <w:sz w:val="20"/>
                <w:szCs w:val="20"/>
              </w:rPr>
              <w:t>预期结果</w:t>
            </w:r>
          </w:p>
        </w:tc>
      </w:tr>
      <w:tr w:rsidR="00D91F72" w14:paraId="53DE9E80" w14:textId="01077569">
        <w:trPr>
          <w:trHeight w:val="392"/>
        </w:trPr>
        <w:tc>
          <w:tcPr>
            <w:tcW w:w="2155" w:type="dxa"/>
            <w:tcBorders>
              <w:top w:val="single" w:sz="4" w:space="0" w:color="000000"/>
              <w:left w:val="single" w:sz="4" w:space="0" w:color="000000"/>
              <w:bottom w:val="single" w:sz="4" w:space="0" w:color="000000"/>
              <w:right w:val="single" w:sz="4" w:space="0" w:color="000000"/>
            </w:tcBorders>
          </w:tcPr>
          <w:p w14:paraId="7742BAA9" w14:textId="7C6572E5" w:rsidR="00D91F72" w:rsidRDefault="00E53301">
            <w:pPr>
              <w:rPr>
                <w:sz w:val="20"/>
                <w:szCs w:val="20"/>
              </w:rPr>
            </w:pPr>
            <w:r>
              <w:rPr>
                <w:rFonts w:hint="eastAsia"/>
                <w:sz w:val="20"/>
                <w:szCs w:val="20"/>
              </w:rPr>
              <w:t>点击课程名称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5FFDD6E" w14:textId="21D4EFFD" w:rsidR="00D91F72" w:rsidRDefault="00E53301">
            <w:pPr>
              <w:rPr>
                <w:sz w:val="20"/>
                <w:szCs w:val="20"/>
              </w:rPr>
            </w:pPr>
            <w:r>
              <w:rPr>
                <w:rFonts w:hint="eastAsia"/>
                <w:sz w:val="20"/>
                <w:szCs w:val="20"/>
              </w:rPr>
              <w:t>转跳至该课程主页</w:t>
            </w:r>
          </w:p>
        </w:tc>
      </w:tr>
      <w:tr w:rsidR="00D91F72" w14:paraId="575C3CCB" w14:textId="4DB1CE9F">
        <w:trPr>
          <w:trHeight w:val="392"/>
        </w:trPr>
        <w:tc>
          <w:tcPr>
            <w:tcW w:w="2155" w:type="dxa"/>
            <w:tcBorders>
              <w:top w:val="single" w:sz="4" w:space="0" w:color="000000"/>
              <w:left w:val="single" w:sz="4" w:space="0" w:color="000000"/>
              <w:bottom w:val="single" w:sz="4" w:space="0" w:color="000000"/>
              <w:right w:val="single" w:sz="4" w:space="0" w:color="000000"/>
            </w:tcBorders>
          </w:tcPr>
          <w:p w14:paraId="1E7370AA" w14:textId="162FEEF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DB5ED45" w14:textId="47EF9848" w:rsidR="00D91F72" w:rsidRDefault="00D91F72">
            <w:pPr>
              <w:rPr>
                <w:sz w:val="20"/>
                <w:szCs w:val="20"/>
              </w:rPr>
            </w:pPr>
          </w:p>
        </w:tc>
      </w:tr>
      <w:tr w:rsidR="00D91F72" w14:paraId="2DC519A6" w14:textId="40200855">
        <w:trPr>
          <w:trHeight w:val="392"/>
        </w:trPr>
        <w:tc>
          <w:tcPr>
            <w:tcW w:w="2155" w:type="dxa"/>
            <w:tcBorders>
              <w:top w:val="single" w:sz="4" w:space="0" w:color="000000"/>
              <w:left w:val="single" w:sz="4" w:space="0" w:color="000000"/>
              <w:bottom w:val="single" w:sz="4" w:space="0" w:color="000000"/>
              <w:right w:val="single" w:sz="4" w:space="0" w:color="000000"/>
            </w:tcBorders>
          </w:tcPr>
          <w:p w14:paraId="08951197" w14:textId="39507E6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9D0792A" w14:textId="600F258A" w:rsidR="00D91F72" w:rsidRDefault="00D91F72">
            <w:pPr>
              <w:rPr>
                <w:sz w:val="20"/>
                <w:szCs w:val="20"/>
              </w:rPr>
            </w:pPr>
          </w:p>
        </w:tc>
      </w:tr>
      <w:tr w:rsidR="00D91F72" w14:paraId="523B64F2" w14:textId="16A6DA09">
        <w:trPr>
          <w:trHeight w:val="392"/>
        </w:trPr>
        <w:tc>
          <w:tcPr>
            <w:tcW w:w="2155" w:type="dxa"/>
            <w:tcBorders>
              <w:top w:val="single" w:sz="4" w:space="0" w:color="000000"/>
              <w:left w:val="single" w:sz="4" w:space="0" w:color="000000"/>
              <w:bottom w:val="single" w:sz="4" w:space="0" w:color="000000"/>
              <w:right w:val="single" w:sz="4" w:space="0" w:color="000000"/>
            </w:tcBorders>
          </w:tcPr>
          <w:p w14:paraId="7D75C387" w14:textId="27EC7F9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9DB0429" w14:textId="36E8A8F7" w:rsidR="00D91F72" w:rsidRDefault="00D91F72">
            <w:pPr>
              <w:rPr>
                <w:sz w:val="20"/>
                <w:szCs w:val="20"/>
              </w:rPr>
            </w:pPr>
          </w:p>
        </w:tc>
      </w:tr>
    </w:tbl>
    <w:p w14:paraId="4B9C7FC4" w14:textId="1A0737A1" w:rsidR="00D91F72" w:rsidRDefault="00D91F72"/>
    <w:p w14:paraId="4DDE529A" w14:textId="3E37883A" w:rsidR="00D91F72" w:rsidRDefault="00E53301">
      <w:r>
        <w:br w:type="page"/>
      </w:r>
    </w:p>
    <w:p w14:paraId="6513B3F6" w14:textId="7371EA11" w:rsidR="00D91F72" w:rsidRDefault="00D91F72"/>
    <w:p w14:paraId="3FEBD24A" w14:textId="0F047BB8" w:rsidR="00D91F72" w:rsidRDefault="00E53301">
      <w:pPr>
        <w:pStyle w:val="a1"/>
      </w:pPr>
      <w:bookmarkStart w:id="82" w:name="_Toc533374771"/>
      <w:r>
        <w:rPr>
          <w:rFonts w:hint="eastAsia"/>
        </w:rPr>
        <w:t>课程激活</w:t>
      </w:r>
      <w:bookmarkEnd w:id="82"/>
    </w:p>
    <w:tbl>
      <w:tblPr>
        <w:tblStyle w:val="15"/>
        <w:tblW w:w="8296" w:type="dxa"/>
        <w:tblLayout w:type="fixed"/>
        <w:tblLook w:val="04A0" w:firstRow="1" w:lastRow="0" w:firstColumn="1" w:lastColumn="0" w:noHBand="0" w:noVBand="1"/>
      </w:tblPr>
      <w:tblGrid>
        <w:gridCol w:w="2155"/>
        <w:gridCol w:w="1993"/>
        <w:gridCol w:w="4148"/>
      </w:tblGrid>
      <w:tr w:rsidR="00D91F72" w14:paraId="77F450F9" w14:textId="6ACBF55A">
        <w:tc>
          <w:tcPr>
            <w:tcW w:w="4148" w:type="dxa"/>
            <w:gridSpan w:val="2"/>
            <w:tcBorders>
              <w:top w:val="single" w:sz="4" w:space="0" w:color="000000"/>
              <w:left w:val="single" w:sz="4" w:space="0" w:color="000000"/>
              <w:bottom w:val="single" w:sz="4" w:space="0" w:color="000000"/>
              <w:right w:val="single" w:sz="4" w:space="0" w:color="000000"/>
            </w:tcBorders>
          </w:tcPr>
          <w:p w14:paraId="54EF2644" w14:textId="0B09946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59BE02F" w14:textId="2A1B0CEF"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21</w:t>
            </w:r>
          </w:p>
        </w:tc>
      </w:tr>
      <w:tr w:rsidR="00D91F72" w14:paraId="5BA8B4C3" w14:textId="71B4E933">
        <w:tc>
          <w:tcPr>
            <w:tcW w:w="4148" w:type="dxa"/>
            <w:gridSpan w:val="2"/>
            <w:tcBorders>
              <w:top w:val="single" w:sz="4" w:space="0" w:color="000000"/>
              <w:left w:val="single" w:sz="4" w:space="0" w:color="000000"/>
              <w:bottom w:val="single" w:sz="4" w:space="0" w:color="000000"/>
              <w:right w:val="single" w:sz="4" w:space="0" w:color="000000"/>
            </w:tcBorders>
          </w:tcPr>
          <w:p w14:paraId="72D361DB" w14:textId="1A3DBDA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5E0313" w14:textId="74F83923" w:rsidR="00D91F72" w:rsidRDefault="00E53301">
            <w:pPr>
              <w:rPr>
                <w:sz w:val="20"/>
                <w:szCs w:val="20"/>
              </w:rPr>
            </w:pPr>
            <w:r>
              <w:rPr>
                <w:rFonts w:hint="eastAsia"/>
                <w:sz w:val="20"/>
                <w:szCs w:val="20"/>
              </w:rPr>
              <w:t>课程激活</w:t>
            </w:r>
          </w:p>
        </w:tc>
      </w:tr>
      <w:tr w:rsidR="00D91F72" w14:paraId="1237E39D" w14:textId="0BE94A26">
        <w:tc>
          <w:tcPr>
            <w:tcW w:w="4148" w:type="dxa"/>
            <w:gridSpan w:val="2"/>
            <w:tcBorders>
              <w:top w:val="single" w:sz="4" w:space="0" w:color="000000"/>
              <w:left w:val="single" w:sz="4" w:space="0" w:color="000000"/>
              <w:bottom w:val="single" w:sz="4" w:space="0" w:color="000000"/>
              <w:right w:val="single" w:sz="4" w:space="0" w:color="000000"/>
            </w:tcBorders>
          </w:tcPr>
          <w:p w14:paraId="722B73E7" w14:textId="2EFC691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0A67AC" w14:textId="78811AAD" w:rsidR="00D91F72" w:rsidRDefault="00E53301">
            <w:pPr>
              <w:rPr>
                <w:sz w:val="20"/>
                <w:szCs w:val="20"/>
              </w:rPr>
            </w:pPr>
            <w:r>
              <w:rPr>
                <w:rFonts w:hint="eastAsia"/>
                <w:sz w:val="20"/>
                <w:szCs w:val="20"/>
              </w:rPr>
              <w:t>课程激活</w:t>
            </w:r>
          </w:p>
        </w:tc>
      </w:tr>
      <w:tr w:rsidR="00D91F72" w14:paraId="5F8940C1" w14:textId="2920D722">
        <w:tc>
          <w:tcPr>
            <w:tcW w:w="4148" w:type="dxa"/>
            <w:gridSpan w:val="2"/>
            <w:tcBorders>
              <w:top w:val="single" w:sz="4" w:space="0" w:color="000000"/>
              <w:left w:val="single" w:sz="4" w:space="0" w:color="000000"/>
              <w:bottom w:val="single" w:sz="4" w:space="0" w:color="000000"/>
              <w:right w:val="single" w:sz="4" w:space="0" w:color="000000"/>
            </w:tcBorders>
          </w:tcPr>
          <w:p w14:paraId="0523C55F" w14:textId="78325F9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8577DFD" w14:textId="7B41DF4F" w:rsidR="00D91F72" w:rsidRDefault="00E53301">
            <w:pPr>
              <w:rPr>
                <w:sz w:val="20"/>
                <w:szCs w:val="20"/>
              </w:rPr>
            </w:pPr>
            <w:r>
              <w:rPr>
                <w:rFonts w:hint="eastAsia"/>
                <w:sz w:val="20"/>
                <w:szCs w:val="20"/>
              </w:rPr>
              <w:t>注册用户-教师</w:t>
            </w:r>
          </w:p>
        </w:tc>
      </w:tr>
      <w:tr w:rsidR="00D91F72" w14:paraId="31A8C17D" w14:textId="45D42AD7">
        <w:tc>
          <w:tcPr>
            <w:tcW w:w="4148" w:type="dxa"/>
            <w:gridSpan w:val="2"/>
            <w:tcBorders>
              <w:top w:val="single" w:sz="4" w:space="0" w:color="000000"/>
              <w:left w:val="single" w:sz="4" w:space="0" w:color="000000"/>
              <w:bottom w:val="single" w:sz="4" w:space="0" w:color="000000"/>
              <w:right w:val="single" w:sz="4" w:space="0" w:color="000000"/>
            </w:tcBorders>
          </w:tcPr>
          <w:p w14:paraId="2F8610E5" w14:textId="07B0A00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542E06E" w14:textId="559164C8" w:rsidR="00D91F72" w:rsidRDefault="00E53301">
            <w:pPr>
              <w:rPr>
                <w:sz w:val="20"/>
                <w:szCs w:val="20"/>
              </w:rPr>
            </w:pPr>
            <w:r>
              <w:rPr>
                <w:rFonts w:hint="eastAsia"/>
                <w:sz w:val="20"/>
                <w:szCs w:val="20"/>
              </w:rPr>
              <w:t>黑盒测试</w:t>
            </w:r>
          </w:p>
        </w:tc>
      </w:tr>
      <w:tr w:rsidR="00D91F72" w14:paraId="12F8D03D" w14:textId="0DCF4EEB">
        <w:tc>
          <w:tcPr>
            <w:tcW w:w="4148" w:type="dxa"/>
            <w:gridSpan w:val="2"/>
            <w:tcBorders>
              <w:top w:val="single" w:sz="4" w:space="0" w:color="000000"/>
              <w:left w:val="single" w:sz="4" w:space="0" w:color="000000"/>
              <w:bottom w:val="single" w:sz="4" w:space="0" w:color="000000"/>
              <w:right w:val="single" w:sz="4" w:space="0" w:color="000000"/>
            </w:tcBorders>
          </w:tcPr>
          <w:p w14:paraId="3213B6F9" w14:textId="7987873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95F2AC6" w14:textId="75D880BA" w:rsidR="00D91F72" w:rsidRDefault="00E53301">
            <w:pPr>
              <w:rPr>
                <w:sz w:val="20"/>
                <w:szCs w:val="20"/>
              </w:rPr>
            </w:pPr>
            <w:r>
              <w:rPr>
                <w:rFonts w:hint="eastAsia"/>
                <w:sz w:val="20"/>
                <w:szCs w:val="20"/>
              </w:rPr>
              <w:t>浏览开课列表</w:t>
            </w:r>
          </w:p>
        </w:tc>
      </w:tr>
      <w:tr w:rsidR="00D91F72" w14:paraId="69297182" w14:textId="3AA1E819">
        <w:tc>
          <w:tcPr>
            <w:tcW w:w="4148" w:type="dxa"/>
            <w:gridSpan w:val="2"/>
            <w:tcBorders>
              <w:top w:val="single" w:sz="4" w:space="0" w:color="000000"/>
              <w:left w:val="single" w:sz="4" w:space="0" w:color="000000"/>
              <w:bottom w:val="single" w:sz="4" w:space="0" w:color="000000"/>
              <w:right w:val="single" w:sz="4" w:space="0" w:color="000000"/>
            </w:tcBorders>
          </w:tcPr>
          <w:p w14:paraId="6E59739F" w14:textId="2E389BAE"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8B59531" w14:textId="75257FBA" w:rsidR="00D91F72" w:rsidRDefault="00E53301">
            <w:pPr>
              <w:rPr>
                <w:sz w:val="20"/>
                <w:szCs w:val="20"/>
              </w:rPr>
            </w:pPr>
            <w:r>
              <w:rPr>
                <w:rFonts w:hint="eastAsia"/>
                <w:sz w:val="20"/>
                <w:szCs w:val="20"/>
              </w:rPr>
              <w:t>已经开过课程的注册用户登录后进入个人中心界面的我的开课，并使用课程激活功能</w:t>
            </w:r>
          </w:p>
        </w:tc>
      </w:tr>
      <w:tr w:rsidR="00D91F72" w14:paraId="36CF7662" w14:textId="7CEE8EEA">
        <w:tc>
          <w:tcPr>
            <w:tcW w:w="4148" w:type="dxa"/>
            <w:gridSpan w:val="2"/>
            <w:tcBorders>
              <w:top w:val="single" w:sz="4" w:space="0" w:color="000000"/>
              <w:left w:val="single" w:sz="4" w:space="0" w:color="000000"/>
              <w:bottom w:val="single" w:sz="4" w:space="0" w:color="000000"/>
              <w:right w:val="single" w:sz="4" w:space="0" w:color="000000"/>
            </w:tcBorders>
          </w:tcPr>
          <w:p w14:paraId="75F47A0A" w14:textId="10E6872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EFACE77" w14:textId="451CCCEE" w:rsidR="00D91F72" w:rsidRDefault="00E53301">
            <w:pPr>
              <w:rPr>
                <w:sz w:val="20"/>
                <w:szCs w:val="20"/>
              </w:rPr>
            </w:pPr>
            <w:r>
              <w:rPr>
                <w:rFonts w:hint="eastAsia"/>
                <w:sz w:val="20"/>
                <w:szCs w:val="20"/>
              </w:rPr>
              <w:t>测试开过课程的注册用户是否能正常进入个人中心界面的我的开课，并使用课程激活功能</w:t>
            </w:r>
          </w:p>
        </w:tc>
      </w:tr>
      <w:tr w:rsidR="00D91F72" w14:paraId="17242502" w14:textId="46D19E89">
        <w:trPr>
          <w:trHeight w:val="1445"/>
        </w:trPr>
        <w:tc>
          <w:tcPr>
            <w:tcW w:w="8296" w:type="dxa"/>
            <w:gridSpan w:val="3"/>
            <w:tcBorders>
              <w:top w:val="single" w:sz="4" w:space="0" w:color="000000"/>
              <w:left w:val="single" w:sz="4" w:space="0" w:color="000000"/>
              <w:right w:val="single" w:sz="4" w:space="0" w:color="000000"/>
            </w:tcBorders>
          </w:tcPr>
          <w:p w14:paraId="4FFD6E8F" w14:textId="442C4BD9" w:rsidR="00D91F72" w:rsidRDefault="00E53301">
            <w:pPr>
              <w:rPr>
                <w:sz w:val="20"/>
                <w:szCs w:val="20"/>
              </w:rPr>
            </w:pPr>
            <w:r>
              <w:rPr>
                <w:rFonts w:hint="eastAsia"/>
                <w:sz w:val="20"/>
                <w:szCs w:val="20"/>
              </w:rPr>
              <w:t>初始条件和背景：</w:t>
            </w:r>
          </w:p>
          <w:p w14:paraId="48873F70" w14:textId="67D6AA8A" w:rsidR="00D91F72" w:rsidRDefault="00E53301">
            <w:pPr>
              <w:rPr>
                <w:sz w:val="20"/>
                <w:szCs w:val="20"/>
              </w:rPr>
            </w:pPr>
            <w:r>
              <w:rPr>
                <w:rFonts w:hint="eastAsia"/>
                <w:sz w:val="20"/>
                <w:szCs w:val="20"/>
              </w:rPr>
              <w:t>系统：PC端</w:t>
            </w:r>
          </w:p>
          <w:p w14:paraId="07997D37" w14:textId="47FB867F" w:rsidR="00D91F72" w:rsidRDefault="00E53301">
            <w:pPr>
              <w:rPr>
                <w:sz w:val="20"/>
                <w:szCs w:val="20"/>
              </w:rPr>
            </w:pPr>
            <w:r>
              <w:rPr>
                <w:rFonts w:hint="eastAsia"/>
                <w:sz w:val="20"/>
                <w:szCs w:val="20"/>
              </w:rPr>
              <w:t>浏览器：C</w:t>
            </w:r>
            <w:r>
              <w:rPr>
                <w:sz w:val="20"/>
                <w:szCs w:val="20"/>
              </w:rPr>
              <w:t>hrome</w:t>
            </w:r>
          </w:p>
          <w:p w14:paraId="26654C12" w14:textId="612440AA" w:rsidR="00D91F72" w:rsidRDefault="00E53301">
            <w:pPr>
              <w:rPr>
                <w:sz w:val="20"/>
                <w:szCs w:val="20"/>
              </w:rPr>
            </w:pPr>
            <w:r>
              <w:rPr>
                <w:rFonts w:hint="eastAsia"/>
                <w:sz w:val="20"/>
                <w:szCs w:val="20"/>
              </w:rPr>
              <w:t>注释：无</w:t>
            </w:r>
          </w:p>
        </w:tc>
      </w:tr>
      <w:tr w:rsidR="00D91F72" w14:paraId="48F6B45F" w14:textId="395C87E2">
        <w:trPr>
          <w:trHeight w:val="392"/>
        </w:trPr>
        <w:tc>
          <w:tcPr>
            <w:tcW w:w="2155" w:type="dxa"/>
            <w:tcBorders>
              <w:top w:val="single" w:sz="4" w:space="0" w:color="000000"/>
              <w:left w:val="single" w:sz="4" w:space="0" w:color="000000"/>
              <w:bottom w:val="single" w:sz="4" w:space="0" w:color="000000"/>
              <w:right w:val="single" w:sz="4" w:space="0" w:color="000000"/>
            </w:tcBorders>
          </w:tcPr>
          <w:p w14:paraId="60AC88BA" w14:textId="2AA8C90B"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0640F4" w14:textId="232E115B" w:rsidR="00D91F72" w:rsidRDefault="00E53301">
            <w:pPr>
              <w:rPr>
                <w:sz w:val="20"/>
                <w:szCs w:val="20"/>
              </w:rPr>
            </w:pPr>
            <w:r>
              <w:rPr>
                <w:rFonts w:hint="eastAsia"/>
                <w:sz w:val="20"/>
                <w:szCs w:val="20"/>
              </w:rPr>
              <w:t>预期结果</w:t>
            </w:r>
          </w:p>
        </w:tc>
      </w:tr>
      <w:tr w:rsidR="00D91F72" w14:paraId="72E902C4" w14:textId="7FE93F26">
        <w:trPr>
          <w:trHeight w:val="392"/>
        </w:trPr>
        <w:tc>
          <w:tcPr>
            <w:tcW w:w="2155" w:type="dxa"/>
            <w:tcBorders>
              <w:top w:val="single" w:sz="4" w:space="0" w:color="000000"/>
              <w:left w:val="single" w:sz="4" w:space="0" w:color="000000"/>
              <w:bottom w:val="single" w:sz="4" w:space="0" w:color="000000"/>
              <w:right w:val="single" w:sz="4" w:space="0" w:color="000000"/>
            </w:tcBorders>
          </w:tcPr>
          <w:p w14:paraId="3B727149" w14:textId="78BEF618" w:rsidR="00D91F72" w:rsidRDefault="00E53301">
            <w:pPr>
              <w:rPr>
                <w:sz w:val="20"/>
                <w:szCs w:val="20"/>
              </w:rPr>
            </w:pPr>
            <w:r>
              <w:rPr>
                <w:rFonts w:hint="eastAsia"/>
                <w:sz w:val="20"/>
                <w:szCs w:val="20"/>
              </w:rPr>
              <w:t>当前课程为未激活状态，点击激活滑动按钮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70D004" w14:textId="3BD89C19" w:rsidR="00D91F72" w:rsidRDefault="00E53301">
            <w:pPr>
              <w:rPr>
                <w:sz w:val="20"/>
                <w:szCs w:val="20"/>
              </w:rPr>
            </w:pPr>
            <w:r>
              <w:rPr>
                <w:rFonts w:hint="eastAsia"/>
                <w:sz w:val="20"/>
                <w:szCs w:val="20"/>
              </w:rPr>
              <w:t>该课程的滑动按钮变为已激活，课程对其他注册用户变为可见状态</w:t>
            </w:r>
          </w:p>
        </w:tc>
      </w:tr>
      <w:tr w:rsidR="00D91F72" w14:paraId="430A9297" w14:textId="17E043F9">
        <w:trPr>
          <w:trHeight w:val="392"/>
        </w:trPr>
        <w:tc>
          <w:tcPr>
            <w:tcW w:w="2155" w:type="dxa"/>
            <w:tcBorders>
              <w:top w:val="single" w:sz="4" w:space="0" w:color="000000"/>
              <w:left w:val="single" w:sz="4" w:space="0" w:color="000000"/>
              <w:bottom w:val="single" w:sz="4" w:space="0" w:color="000000"/>
              <w:right w:val="single" w:sz="4" w:space="0" w:color="000000"/>
            </w:tcBorders>
          </w:tcPr>
          <w:p w14:paraId="701C06D2" w14:textId="58C40CAA" w:rsidR="00D91F72" w:rsidRDefault="00E53301">
            <w:pPr>
              <w:rPr>
                <w:sz w:val="20"/>
                <w:szCs w:val="20"/>
              </w:rPr>
            </w:pPr>
            <w:r>
              <w:rPr>
                <w:rFonts w:hint="eastAsia"/>
                <w:sz w:val="20"/>
                <w:szCs w:val="20"/>
              </w:rPr>
              <w:t>当前课程为已激活状态，点击激活滑动按钮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E3E9C99" w14:textId="0BE629DA" w:rsidR="00D91F72" w:rsidRDefault="00E53301">
            <w:pPr>
              <w:rPr>
                <w:sz w:val="20"/>
                <w:szCs w:val="20"/>
              </w:rPr>
            </w:pPr>
            <w:r>
              <w:rPr>
                <w:rFonts w:hint="eastAsia"/>
                <w:sz w:val="20"/>
                <w:szCs w:val="20"/>
              </w:rPr>
              <w:t>该课程的滑动按钮变为未激活，课程对其他注册用户变为不可见状态</w:t>
            </w:r>
          </w:p>
        </w:tc>
      </w:tr>
      <w:tr w:rsidR="00D91F72" w14:paraId="4BDA9AF3" w14:textId="66622EC5">
        <w:trPr>
          <w:trHeight w:val="392"/>
        </w:trPr>
        <w:tc>
          <w:tcPr>
            <w:tcW w:w="2155" w:type="dxa"/>
            <w:tcBorders>
              <w:top w:val="single" w:sz="4" w:space="0" w:color="000000"/>
              <w:left w:val="single" w:sz="4" w:space="0" w:color="000000"/>
              <w:bottom w:val="single" w:sz="4" w:space="0" w:color="000000"/>
              <w:right w:val="single" w:sz="4" w:space="0" w:color="000000"/>
            </w:tcBorders>
          </w:tcPr>
          <w:p w14:paraId="07A6922F" w14:textId="119C6EA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C42DB0F" w14:textId="394D527C" w:rsidR="00D91F72" w:rsidRDefault="00D91F72">
            <w:pPr>
              <w:rPr>
                <w:sz w:val="20"/>
                <w:szCs w:val="20"/>
              </w:rPr>
            </w:pPr>
          </w:p>
        </w:tc>
      </w:tr>
      <w:tr w:rsidR="00D91F72" w14:paraId="06DA90F5" w14:textId="5C6464A9">
        <w:trPr>
          <w:trHeight w:val="392"/>
        </w:trPr>
        <w:tc>
          <w:tcPr>
            <w:tcW w:w="2155" w:type="dxa"/>
            <w:tcBorders>
              <w:top w:val="single" w:sz="4" w:space="0" w:color="000000"/>
              <w:left w:val="single" w:sz="4" w:space="0" w:color="000000"/>
              <w:bottom w:val="single" w:sz="4" w:space="0" w:color="000000"/>
              <w:right w:val="single" w:sz="4" w:space="0" w:color="000000"/>
            </w:tcBorders>
          </w:tcPr>
          <w:p w14:paraId="1C774794" w14:textId="5FA91F9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01B070" w14:textId="762DF6DD" w:rsidR="00D91F72" w:rsidRDefault="00D91F72">
            <w:pPr>
              <w:rPr>
                <w:sz w:val="20"/>
                <w:szCs w:val="20"/>
              </w:rPr>
            </w:pPr>
          </w:p>
        </w:tc>
      </w:tr>
    </w:tbl>
    <w:p w14:paraId="09F7B96F" w14:textId="12768249" w:rsidR="00D91F72" w:rsidRDefault="00D91F72"/>
    <w:p w14:paraId="7F91942A" w14:textId="71E71B73" w:rsidR="00D91F72" w:rsidRDefault="00E53301">
      <w:r>
        <w:br w:type="page"/>
      </w:r>
    </w:p>
    <w:p w14:paraId="0EEDFBFB" w14:textId="4A15049C" w:rsidR="00D91F72" w:rsidRDefault="00D91F72"/>
    <w:p w14:paraId="5AE8953D" w14:textId="045F11FD" w:rsidR="00D91F72" w:rsidRDefault="00E53301">
      <w:pPr>
        <w:pStyle w:val="a1"/>
      </w:pPr>
      <w:bookmarkStart w:id="83" w:name="_Toc533374772"/>
      <w:r>
        <w:rPr>
          <w:rFonts w:hint="eastAsia"/>
        </w:rPr>
        <w:t>开课列表分页</w:t>
      </w:r>
      <w:bookmarkEnd w:id="83"/>
    </w:p>
    <w:tbl>
      <w:tblPr>
        <w:tblStyle w:val="15"/>
        <w:tblW w:w="8296" w:type="dxa"/>
        <w:tblLayout w:type="fixed"/>
        <w:tblLook w:val="04A0" w:firstRow="1" w:lastRow="0" w:firstColumn="1" w:lastColumn="0" w:noHBand="0" w:noVBand="1"/>
      </w:tblPr>
      <w:tblGrid>
        <w:gridCol w:w="2155"/>
        <w:gridCol w:w="1993"/>
        <w:gridCol w:w="4148"/>
      </w:tblGrid>
      <w:tr w:rsidR="00D91F72" w14:paraId="1A98FC4D" w14:textId="2FD901DF">
        <w:tc>
          <w:tcPr>
            <w:tcW w:w="4148" w:type="dxa"/>
            <w:gridSpan w:val="2"/>
            <w:tcBorders>
              <w:top w:val="single" w:sz="4" w:space="0" w:color="000000"/>
              <w:left w:val="single" w:sz="4" w:space="0" w:color="000000"/>
              <w:bottom w:val="single" w:sz="4" w:space="0" w:color="000000"/>
              <w:right w:val="single" w:sz="4" w:space="0" w:color="000000"/>
            </w:tcBorders>
          </w:tcPr>
          <w:p w14:paraId="27B222D3" w14:textId="144E1CE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7EEAE13" w14:textId="106939BF"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22</w:t>
            </w:r>
          </w:p>
        </w:tc>
      </w:tr>
      <w:tr w:rsidR="00D91F72" w14:paraId="6A65FC61" w14:textId="604FA016">
        <w:tc>
          <w:tcPr>
            <w:tcW w:w="4148" w:type="dxa"/>
            <w:gridSpan w:val="2"/>
            <w:tcBorders>
              <w:top w:val="single" w:sz="4" w:space="0" w:color="000000"/>
              <w:left w:val="single" w:sz="4" w:space="0" w:color="000000"/>
              <w:bottom w:val="single" w:sz="4" w:space="0" w:color="000000"/>
              <w:right w:val="single" w:sz="4" w:space="0" w:color="000000"/>
            </w:tcBorders>
          </w:tcPr>
          <w:p w14:paraId="7A13D0F0" w14:textId="5AEBCB2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5438584" w14:textId="128A579B" w:rsidR="00D91F72" w:rsidRDefault="00E53301">
            <w:pPr>
              <w:rPr>
                <w:sz w:val="20"/>
                <w:szCs w:val="20"/>
              </w:rPr>
            </w:pPr>
            <w:r>
              <w:rPr>
                <w:rFonts w:hint="eastAsia"/>
                <w:sz w:val="20"/>
                <w:szCs w:val="20"/>
              </w:rPr>
              <w:t>开课列表分页</w:t>
            </w:r>
          </w:p>
        </w:tc>
      </w:tr>
      <w:tr w:rsidR="00D91F72" w14:paraId="5752AB85" w14:textId="654A7AFD">
        <w:tc>
          <w:tcPr>
            <w:tcW w:w="4148" w:type="dxa"/>
            <w:gridSpan w:val="2"/>
            <w:tcBorders>
              <w:top w:val="single" w:sz="4" w:space="0" w:color="000000"/>
              <w:left w:val="single" w:sz="4" w:space="0" w:color="000000"/>
              <w:bottom w:val="single" w:sz="4" w:space="0" w:color="000000"/>
              <w:right w:val="single" w:sz="4" w:space="0" w:color="000000"/>
            </w:tcBorders>
          </w:tcPr>
          <w:p w14:paraId="659016DD" w14:textId="1EC4FBB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C9FF43" w14:textId="24517D8E" w:rsidR="00D91F72" w:rsidRDefault="00E53301">
            <w:pPr>
              <w:rPr>
                <w:sz w:val="20"/>
                <w:szCs w:val="20"/>
              </w:rPr>
            </w:pPr>
            <w:r>
              <w:rPr>
                <w:rFonts w:hint="eastAsia"/>
                <w:sz w:val="20"/>
                <w:szCs w:val="20"/>
              </w:rPr>
              <w:t>开课列表分页</w:t>
            </w:r>
          </w:p>
        </w:tc>
      </w:tr>
      <w:tr w:rsidR="00D91F72" w14:paraId="56E3C1D7" w14:textId="7548DC8E">
        <w:tc>
          <w:tcPr>
            <w:tcW w:w="4148" w:type="dxa"/>
            <w:gridSpan w:val="2"/>
            <w:tcBorders>
              <w:top w:val="single" w:sz="4" w:space="0" w:color="000000"/>
              <w:left w:val="single" w:sz="4" w:space="0" w:color="000000"/>
              <w:bottom w:val="single" w:sz="4" w:space="0" w:color="000000"/>
              <w:right w:val="single" w:sz="4" w:space="0" w:color="000000"/>
            </w:tcBorders>
          </w:tcPr>
          <w:p w14:paraId="198AE2AA" w14:textId="11377FF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02642F8" w14:textId="5FCDCD46" w:rsidR="00D91F72" w:rsidRDefault="00E53301">
            <w:pPr>
              <w:rPr>
                <w:sz w:val="20"/>
                <w:szCs w:val="20"/>
              </w:rPr>
            </w:pPr>
            <w:r>
              <w:rPr>
                <w:rFonts w:hint="eastAsia"/>
                <w:sz w:val="20"/>
                <w:szCs w:val="20"/>
              </w:rPr>
              <w:t>注册用户-教师</w:t>
            </w:r>
          </w:p>
        </w:tc>
      </w:tr>
      <w:tr w:rsidR="00D91F72" w14:paraId="54158DE5" w14:textId="66B8EDF1">
        <w:tc>
          <w:tcPr>
            <w:tcW w:w="4148" w:type="dxa"/>
            <w:gridSpan w:val="2"/>
            <w:tcBorders>
              <w:top w:val="single" w:sz="4" w:space="0" w:color="000000"/>
              <w:left w:val="single" w:sz="4" w:space="0" w:color="000000"/>
              <w:bottom w:val="single" w:sz="4" w:space="0" w:color="000000"/>
              <w:right w:val="single" w:sz="4" w:space="0" w:color="000000"/>
            </w:tcBorders>
          </w:tcPr>
          <w:p w14:paraId="7A903337" w14:textId="0F59DA4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909B29B" w14:textId="6B48E653" w:rsidR="00D91F72" w:rsidRDefault="00E53301">
            <w:pPr>
              <w:rPr>
                <w:sz w:val="20"/>
                <w:szCs w:val="20"/>
              </w:rPr>
            </w:pPr>
            <w:r>
              <w:rPr>
                <w:rFonts w:hint="eastAsia"/>
                <w:sz w:val="20"/>
                <w:szCs w:val="20"/>
              </w:rPr>
              <w:t>黑盒测试</w:t>
            </w:r>
          </w:p>
        </w:tc>
      </w:tr>
      <w:tr w:rsidR="00D91F72" w14:paraId="2C7FDFC3" w14:textId="5EC906BD">
        <w:tc>
          <w:tcPr>
            <w:tcW w:w="4148" w:type="dxa"/>
            <w:gridSpan w:val="2"/>
            <w:tcBorders>
              <w:top w:val="single" w:sz="4" w:space="0" w:color="000000"/>
              <w:left w:val="single" w:sz="4" w:space="0" w:color="000000"/>
              <w:bottom w:val="single" w:sz="4" w:space="0" w:color="000000"/>
              <w:right w:val="single" w:sz="4" w:space="0" w:color="000000"/>
            </w:tcBorders>
          </w:tcPr>
          <w:p w14:paraId="59F15CC3" w14:textId="4785DB4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08520" w14:textId="40FA562E" w:rsidR="00D91F72" w:rsidRDefault="00E53301">
            <w:pPr>
              <w:rPr>
                <w:sz w:val="20"/>
                <w:szCs w:val="20"/>
              </w:rPr>
            </w:pPr>
            <w:r>
              <w:rPr>
                <w:rFonts w:hint="eastAsia"/>
                <w:sz w:val="20"/>
                <w:szCs w:val="20"/>
              </w:rPr>
              <w:t>浏览开课列表</w:t>
            </w:r>
          </w:p>
        </w:tc>
      </w:tr>
      <w:tr w:rsidR="00D91F72" w14:paraId="7DFC167C" w14:textId="220EDAD1">
        <w:tc>
          <w:tcPr>
            <w:tcW w:w="4148" w:type="dxa"/>
            <w:gridSpan w:val="2"/>
            <w:tcBorders>
              <w:top w:val="single" w:sz="4" w:space="0" w:color="000000"/>
              <w:left w:val="single" w:sz="4" w:space="0" w:color="000000"/>
              <w:bottom w:val="single" w:sz="4" w:space="0" w:color="000000"/>
              <w:right w:val="single" w:sz="4" w:space="0" w:color="000000"/>
            </w:tcBorders>
          </w:tcPr>
          <w:p w14:paraId="40B80C17" w14:textId="67B231B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B4966F" w14:textId="7599A2FE" w:rsidR="00D91F72" w:rsidRDefault="00E53301">
            <w:pPr>
              <w:rPr>
                <w:sz w:val="20"/>
                <w:szCs w:val="20"/>
              </w:rPr>
            </w:pPr>
            <w:r>
              <w:rPr>
                <w:rFonts w:hint="eastAsia"/>
                <w:sz w:val="20"/>
                <w:szCs w:val="20"/>
              </w:rPr>
              <w:t>已经开过课程的注册用户登录后进入个人中心界面的我的开课，使用分页功能</w:t>
            </w:r>
          </w:p>
        </w:tc>
      </w:tr>
      <w:tr w:rsidR="00D91F72" w14:paraId="1D1FA4D4" w14:textId="240DAF3E">
        <w:tc>
          <w:tcPr>
            <w:tcW w:w="4148" w:type="dxa"/>
            <w:gridSpan w:val="2"/>
            <w:tcBorders>
              <w:top w:val="single" w:sz="4" w:space="0" w:color="000000"/>
              <w:left w:val="single" w:sz="4" w:space="0" w:color="000000"/>
              <w:bottom w:val="single" w:sz="4" w:space="0" w:color="000000"/>
              <w:right w:val="single" w:sz="4" w:space="0" w:color="000000"/>
            </w:tcBorders>
          </w:tcPr>
          <w:p w14:paraId="4AF77E1E" w14:textId="6236054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AE3478" w14:textId="08619E97" w:rsidR="00D91F72" w:rsidRDefault="00E53301">
            <w:pPr>
              <w:rPr>
                <w:sz w:val="20"/>
                <w:szCs w:val="20"/>
              </w:rPr>
            </w:pPr>
            <w:r>
              <w:rPr>
                <w:rFonts w:hint="eastAsia"/>
                <w:sz w:val="20"/>
                <w:szCs w:val="20"/>
              </w:rPr>
              <w:t>测试开过课程的注册用户是否能正常进入个人中心界面的我的开课，使用分页功能</w:t>
            </w:r>
          </w:p>
        </w:tc>
      </w:tr>
      <w:tr w:rsidR="00D91F72" w14:paraId="12804580" w14:textId="689B20F3">
        <w:trPr>
          <w:trHeight w:val="1445"/>
        </w:trPr>
        <w:tc>
          <w:tcPr>
            <w:tcW w:w="8296" w:type="dxa"/>
            <w:gridSpan w:val="3"/>
            <w:tcBorders>
              <w:top w:val="single" w:sz="4" w:space="0" w:color="000000"/>
              <w:left w:val="single" w:sz="4" w:space="0" w:color="000000"/>
              <w:right w:val="single" w:sz="4" w:space="0" w:color="000000"/>
            </w:tcBorders>
          </w:tcPr>
          <w:p w14:paraId="62032C8F" w14:textId="34E262CC" w:rsidR="00D91F72" w:rsidRDefault="00E53301">
            <w:pPr>
              <w:rPr>
                <w:sz w:val="20"/>
                <w:szCs w:val="20"/>
              </w:rPr>
            </w:pPr>
            <w:r>
              <w:rPr>
                <w:rFonts w:hint="eastAsia"/>
                <w:sz w:val="20"/>
                <w:szCs w:val="20"/>
              </w:rPr>
              <w:t>初始条件和背景：</w:t>
            </w:r>
          </w:p>
          <w:p w14:paraId="2ED15818" w14:textId="3ABC138F" w:rsidR="00D91F72" w:rsidRDefault="00E53301">
            <w:pPr>
              <w:rPr>
                <w:sz w:val="20"/>
                <w:szCs w:val="20"/>
              </w:rPr>
            </w:pPr>
            <w:r>
              <w:rPr>
                <w:rFonts w:hint="eastAsia"/>
                <w:sz w:val="20"/>
                <w:szCs w:val="20"/>
              </w:rPr>
              <w:t>系统：PC端</w:t>
            </w:r>
          </w:p>
          <w:p w14:paraId="302D6B02" w14:textId="325234B3" w:rsidR="00D91F72" w:rsidRDefault="00E53301">
            <w:pPr>
              <w:rPr>
                <w:sz w:val="20"/>
                <w:szCs w:val="20"/>
              </w:rPr>
            </w:pPr>
            <w:r>
              <w:rPr>
                <w:rFonts w:hint="eastAsia"/>
                <w:sz w:val="20"/>
                <w:szCs w:val="20"/>
              </w:rPr>
              <w:t>浏览器：C</w:t>
            </w:r>
            <w:r>
              <w:rPr>
                <w:sz w:val="20"/>
                <w:szCs w:val="20"/>
              </w:rPr>
              <w:t>hrome</w:t>
            </w:r>
          </w:p>
          <w:p w14:paraId="596F00D8" w14:textId="5834472B" w:rsidR="00D91F72" w:rsidRDefault="00E53301">
            <w:pPr>
              <w:rPr>
                <w:sz w:val="20"/>
                <w:szCs w:val="20"/>
              </w:rPr>
            </w:pPr>
            <w:r>
              <w:rPr>
                <w:rFonts w:hint="eastAsia"/>
                <w:sz w:val="20"/>
                <w:szCs w:val="20"/>
              </w:rPr>
              <w:t>注释：无</w:t>
            </w:r>
          </w:p>
        </w:tc>
      </w:tr>
      <w:tr w:rsidR="00D91F72" w14:paraId="404030D5" w14:textId="6B8EFF25">
        <w:trPr>
          <w:trHeight w:val="392"/>
        </w:trPr>
        <w:tc>
          <w:tcPr>
            <w:tcW w:w="2155" w:type="dxa"/>
            <w:tcBorders>
              <w:top w:val="single" w:sz="4" w:space="0" w:color="000000"/>
              <w:left w:val="single" w:sz="4" w:space="0" w:color="000000"/>
              <w:bottom w:val="single" w:sz="4" w:space="0" w:color="000000"/>
              <w:right w:val="single" w:sz="4" w:space="0" w:color="000000"/>
            </w:tcBorders>
          </w:tcPr>
          <w:p w14:paraId="5DF6E99C" w14:textId="55BA363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46CE2A8" w14:textId="26B0E6B2" w:rsidR="00D91F72" w:rsidRDefault="00E53301">
            <w:pPr>
              <w:rPr>
                <w:sz w:val="20"/>
                <w:szCs w:val="20"/>
              </w:rPr>
            </w:pPr>
            <w:r>
              <w:rPr>
                <w:rFonts w:hint="eastAsia"/>
                <w:sz w:val="20"/>
                <w:szCs w:val="20"/>
              </w:rPr>
              <w:t>预期结果</w:t>
            </w:r>
          </w:p>
        </w:tc>
      </w:tr>
      <w:tr w:rsidR="00D91F72" w14:paraId="7B67D34B" w14:textId="1E028060">
        <w:trPr>
          <w:trHeight w:val="392"/>
        </w:trPr>
        <w:tc>
          <w:tcPr>
            <w:tcW w:w="2155" w:type="dxa"/>
            <w:tcBorders>
              <w:top w:val="single" w:sz="4" w:space="0" w:color="000000"/>
              <w:left w:val="single" w:sz="4" w:space="0" w:color="000000"/>
              <w:bottom w:val="single" w:sz="4" w:space="0" w:color="000000"/>
              <w:right w:val="single" w:sz="4" w:space="0" w:color="000000"/>
            </w:tcBorders>
          </w:tcPr>
          <w:p w14:paraId="799E2122" w14:textId="782A0064" w:rsidR="00D91F72" w:rsidRDefault="00E53301">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26A19AD" w14:textId="773A98BD" w:rsidR="00D91F72" w:rsidRDefault="00E53301">
            <w:pPr>
              <w:rPr>
                <w:sz w:val="20"/>
                <w:szCs w:val="20"/>
              </w:rPr>
            </w:pPr>
            <w:r>
              <w:rPr>
                <w:rFonts w:hint="eastAsia"/>
                <w:sz w:val="20"/>
                <w:szCs w:val="20"/>
              </w:rPr>
              <w:t>上一页点击无效</w:t>
            </w:r>
          </w:p>
        </w:tc>
      </w:tr>
      <w:tr w:rsidR="00D91F72" w14:paraId="4388AF12" w14:textId="719B1011">
        <w:trPr>
          <w:trHeight w:val="392"/>
        </w:trPr>
        <w:tc>
          <w:tcPr>
            <w:tcW w:w="2155" w:type="dxa"/>
            <w:tcBorders>
              <w:top w:val="single" w:sz="4" w:space="0" w:color="000000"/>
              <w:left w:val="single" w:sz="4" w:space="0" w:color="000000"/>
              <w:bottom w:val="single" w:sz="4" w:space="0" w:color="000000"/>
              <w:right w:val="single" w:sz="4" w:space="0" w:color="000000"/>
            </w:tcBorders>
          </w:tcPr>
          <w:p w14:paraId="5921CF18" w14:textId="63BCB492" w:rsidR="00D91F72" w:rsidRDefault="00E53301">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0112A676" w14:textId="0BBD20AC" w:rsidR="00D91F72" w:rsidRDefault="00E53301">
            <w:pPr>
              <w:rPr>
                <w:sz w:val="20"/>
                <w:szCs w:val="20"/>
              </w:rPr>
            </w:pPr>
            <w:r>
              <w:rPr>
                <w:rFonts w:hint="eastAsia"/>
                <w:sz w:val="20"/>
                <w:szCs w:val="20"/>
              </w:rPr>
              <w:t>下一页点击无效</w:t>
            </w:r>
          </w:p>
        </w:tc>
      </w:tr>
      <w:tr w:rsidR="00D91F72" w14:paraId="33CBE629" w14:textId="3E15C694">
        <w:trPr>
          <w:trHeight w:val="392"/>
        </w:trPr>
        <w:tc>
          <w:tcPr>
            <w:tcW w:w="2155" w:type="dxa"/>
            <w:tcBorders>
              <w:top w:val="single" w:sz="4" w:space="0" w:color="000000"/>
              <w:left w:val="single" w:sz="4" w:space="0" w:color="000000"/>
              <w:bottom w:val="single" w:sz="4" w:space="0" w:color="000000"/>
              <w:right w:val="single" w:sz="4" w:space="0" w:color="000000"/>
            </w:tcBorders>
          </w:tcPr>
          <w:p w14:paraId="6DB113D6" w14:textId="5B01F39A" w:rsidR="00D91F72" w:rsidRDefault="00E53301">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3D52FD4A" w14:textId="02C4419D" w:rsidR="00D91F72" w:rsidRDefault="00E53301">
            <w:pPr>
              <w:rPr>
                <w:sz w:val="20"/>
                <w:szCs w:val="20"/>
              </w:rPr>
            </w:pPr>
            <w:r>
              <w:rPr>
                <w:rFonts w:hint="eastAsia"/>
                <w:sz w:val="20"/>
                <w:szCs w:val="20"/>
              </w:rPr>
              <w:t>页面转跳至上一页</w:t>
            </w:r>
          </w:p>
        </w:tc>
      </w:tr>
      <w:tr w:rsidR="00D91F72" w14:paraId="5E3805DF" w14:textId="2A1FCAAD">
        <w:trPr>
          <w:trHeight w:val="392"/>
        </w:trPr>
        <w:tc>
          <w:tcPr>
            <w:tcW w:w="2155" w:type="dxa"/>
            <w:tcBorders>
              <w:top w:val="single" w:sz="4" w:space="0" w:color="000000"/>
              <w:left w:val="single" w:sz="4" w:space="0" w:color="000000"/>
              <w:bottom w:val="single" w:sz="4" w:space="0" w:color="000000"/>
              <w:right w:val="single" w:sz="4" w:space="0" w:color="000000"/>
            </w:tcBorders>
          </w:tcPr>
          <w:p w14:paraId="30498A69" w14:textId="34AA1572" w:rsidR="00D91F72" w:rsidRDefault="00E53301">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04FBDFB" w14:textId="7831D0AF" w:rsidR="00D91F72" w:rsidRDefault="00E53301">
            <w:pPr>
              <w:rPr>
                <w:sz w:val="20"/>
                <w:szCs w:val="20"/>
              </w:rPr>
            </w:pPr>
            <w:r>
              <w:rPr>
                <w:rFonts w:hint="eastAsia"/>
                <w:sz w:val="20"/>
                <w:szCs w:val="20"/>
              </w:rPr>
              <w:t>页面转跳至下一页</w:t>
            </w:r>
          </w:p>
        </w:tc>
      </w:tr>
    </w:tbl>
    <w:p w14:paraId="264624FD" w14:textId="20AF277D" w:rsidR="00D91F72" w:rsidRDefault="00D91F72"/>
    <w:p w14:paraId="6C05C3BE" w14:textId="374ED0D0" w:rsidR="00D91F72" w:rsidRDefault="00E53301">
      <w:r>
        <w:br w:type="page"/>
      </w:r>
    </w:p>
    <w:p w14:paraId="343334F4" w14:textId="65AD83DE" w:rsidR="00D91F72" w:rsidRDefault="00D91F72"/>
    <w:p w14:paraId="2B8341E5" w14:textId="00E81B55" w:rsidR="00D91F72" w:rsidRDefault="00E53301">
      <w:pPr>
        <w:pStyle w:val="a1"/>
      </w:pPr>
      <w:bookmarkStart w:id="84" w:name="_Toc533374773"/>
      <w:r>
        <w:rPr>
          <w:rFonts w:hint="eastAsia"/>
        </w:rPr>
        <w:t>课程排序</w:t>
      </w:r>
      <w:bookmarkEnd w:id="84"/>
    </w:p>
    <w:tbl>
      <w:tblPr>
        <w:tblStyle w:val="15"/>
        <w:tblW w:w="8296" w:type="dxa"/>
        <w:tblLayout w:type="fixed"/>
        <w:tblLook w:val="04A0" w:firstRow="1" w:lastRow="0" w:firstColumn="1" w:lastColumn="0" w:noHBand="0" w:noVBand="1"/>
      </w:tblPr>
      <w:tblGrid>
        <w:gridCol w:w="2155"/>
        <w:gridCol w:w="1993"/>
        <w:gridCol w:w="4148"/>
      </w:tblGrid>
      <w:tr w:rsidR="00D91F72" w14:paraId="0E5A39F1" w14:textId="3DE115F0">
        <w:tc>
          <w:tcPr>
            <w:tcW w:w="4148" w:type="dxa"/>
            <w:gridSpan w:val="2"/>
            <w:tcBorders>
              <w:top w:val="single" w:sz="4" w:space="0" w:color="000000"/>
              <w:left w:val="single" w:sz="4" w:space="0" w:color="000000"/>
              <w:bottom w:val="single" w:sz="4" w:space="0" w:color="000000"/>
              <w:right w:val="single" w:sz="4" w:space="0" w:color="000000"/>
            </w:tcBorders>
          </w:tcPr>
          <w:p w14:paraId="6583AC15" w14:textId="21D6BE0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6D7CD2" w14:textId="37E3EBF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23</w:t>
            </w:r>
          </w:p>
        </w:tc>
      </w:tr>
      <w:tr w:rsidR="00D91F72" w14:paraId="1FB28850" w14:textId="5B0C4389">
        <w:tc>
          <w:tcPr>
            <w:tcW w:w="4148" w:type="dxa"/>
            <w:gridSpan w:val="2"/>
            <w:tcBorders>
              <w:top w:val="single" w:sz="4" w:space="0" w:color="000000"/>
              <w:left w:val="single" w:sz="4" w:space="0" w:color="000000"/>
              <w:bottom w:val="single" w:sz="4" w:space="0" w:color="000000"/>
              <w:right w:val="single" w:sz="4" w:space="0" w:color="000000"/>
            </w:tcBorders>
          </w:tcPr>
          <w:p w14:paraId="366D8820" w14:textId="2677DA5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0C0899" w14:textId="04B2D118" w:rsidR="00D91F72" w:rsidRDefault="00E53301">
            <w:pPr>
              <w:rPr>
                <w:sz w:val="20"/>
                <w:szCs w:val="20"/>
              </w:rPr>
            </w:pPr>
            <w:r>
              <w:rPr>
                <w:rFonts w:hint="eastAsia"/>
                <w:sz w:val="20"/>
                <w:szCs w:val="20"/>
              </w:rPr>
              <w:t>课程排序</w:t>
            </w:r>
          </w:p>
        </w:tc>
      </w:tr>
      <w:tr w:rsidR="00D91F72" w14:paraId="7A1F7EDD" w14:textId="3C845D8B">
        <w:tc>
          <w:tcPr>
            <w:tcW w:w="4148" w:type="dxa"/>
            <w:gridSpan w:val="2"/>
            <w:tcBorders>
              <w:top w:val="single" w:sz="4" w:space="0" w:color="000000"/>
              <w:left w:val="single" w:sz="4" w:space="0" w:color="000000"/>
              <w:bottom w:val="single" w:sz="4" w:space="0" w:color="000000"/>
              <w:right w:val="single" w:sz="4" w:space="0" w:color="000000"/>
            </w:tcBorders>
          </w:tcPr>
          <w:p w14:paraId="1F24176B" w14:textId="70EA740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6A319BF" w14:textId="624642FA" w:rsidR="00D91F72" w:rsidRDefault="00E53301">
            <w:pPr>
              <w:rPr>
                <w:sz w:val="20"/>
                <w:szCs w:val="20"/>
              </w:rPr>
            </w:pPr>
            <w:r>
              <w:rPr>
                <w:rFonts w:hint="eastAsia"/>
                <w:sz w:val="20"/>
                <w:szCs w:val="20"/>
              </w:rPr>
              <w:t>课程排序</w:t>
            </w:r>
          </w:p>
        </w:tc>
      </w:tr>
      <w:tr w:rsidR="00D91F72" w14:paraId="2D9CF90A" w14:textId="6CC2ACF7">
        <w:tc>
          <w:tcPr>
            <w:tcW w:w="4148" w:type="dxa"/>
            <w:gridSpan w:val="2"/>
            <w:tcBorders>
              <w:top w:val="single" w:sz="4" w:space="0" w:color="000000"/>
              <w:left w:val="single" w:sz="4" w:space="0" w:color="000000"/>
              <w:bottom w:val="single" w:sz="4" w:space="0" w:color="000000"/>
              <w:right w:val="single" w:sz="4" w:space="0" w:color="000000"/>
            </w:tcBorders>
          </w:tcPr>
          <w:p w14:paraId="2552D342" w14:textId="13392D0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7F3EE6" w14:textId="2FA1C9AD" w:rsidR="00D91F72" w:rsidRDefault="00E53301">
            <w:pPr>
              <w:rPr>
                <w:sz w:val="20"/>
                <w:szCs w:val="20"/>
              </w:rPr>
            </w:pPr>
            <w:r>
              <w:rPr>
                <w:rFonts w:hint="eastAsia"/>
                <w:sz w:val="20"/>
                <w:szCs w:val="20"/>
              </w:rPr>
              <w:t>注册用户-教师</w:t>
            </w:r>
          </w:p>
        </w:tc>
      </w:tr>
      <w:tr w:rsidR="00D91F72" w14:paraId="4F9C03C4" w14:textId="49209F60">
        <w:tc>
          <w:tcPr>
            <w:tcW w:w="4148" w:type="dxa"/>
            <w:gridSpan w:val="2"/>
            <w:tcBorders>
              <w:top w:val="single" w:sz="4" w:space="0" w:color="000000"/>
              <w:left w:val="single" w:sz="4" w:space="0" w:color="000000"/>
              <w:bottom w:val="single" w:sz="4" w:space="0" w:color="000000"/>
              <w:right w:val="single" w:sz="4" w:space="0" w:color="000000"/>
            </w:tcBorders>
          </w:tcPr>
          <w:p w14:paraId="7A0AB54B" w14:textId="56B1D2E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D9F516" w14:textId="7BB77C18" w:rsidR="00D91F72" w:rsidRDefault="00E53301">
            <w:pPr>
              <w:rPr>
                <w:sz w:val="20"/>
                <w:szCs w:val="20"/>
              </w:rPr>
            </w:pPr>
            <w:r>
              <w:rPr>
                <w:rFonts w:hint="eastAsia"/>
                <w:sz w:val="20"/>
                <w:szCs w:val="20"/>
              </w:rPr>
              <w:t>黑盒测试</w:t>
            </w:r>
          </w:p>
        </w:tc>
      </w:tr>
      <w:tr w:rsidR="00D91F72" w14:paraId="589CC6DD" w14:textId="272B73C9">
        <w:tc>
          <w:tcPr>
            <w:tcW w:w="4148" w:type="dxa"/>
            <w:gridSpan w:val="2"/>
            <w:tcBorders>
              <w:top w:val="single" w:sz="4" w:space="0" w:color="000000"/>
              <w:left w:val="single" w:sz="4" w:space="0" w:color="000000"/>
              <w:bottom w:val="single" w:sz="4" w:space="0" w:color="000000"/>
              <w:right w:val="single" w:sz="4" w:space="0" w:color="000000"/>
            </w:tcBorders>
          </w:tcPr>
          <w:p w14:paraId="2F494794" w14:textId="21F48A2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94BB649" w14:textId="42A3F644" w:rsidR="00D91F72" w:rsidRDefault="00E53301">
            <w:pPr>
              <w:rPr>
                <w:sz w:val="20"/>
                <w:szCs w:val="20"/>
              </w:rPr>
            </w:pPr>
            <w:r>
              <w:rPr>
                <w:rFonts w:hint="eastAsia"/>
                <w:sz w:val="20"/>
                <w:szCs w:val="20"/>
              </w:rPr>
              <w:t>浏览开课列表</w:t>
            </w:r>
          </w:p>
        </w:tc>
      </w:tr>
      <w:tr w:rsidR="00D91F72" w14:paraId="38599AC3" w14:textId="46BCC565">
        <w:tc>
          <w:tcPr>
            <w:tcW w:w="4148" w:type="dxa"/>
            <w:gridSpan w:val="2"/>
            <w:tcBorders>
              <w:top w:val="single" w:sz="4" w:space="0" w:color="000000"/>
              <w:left w:val="single" w:sz="4" w:space="0" w:color="000000"/>
              <w:bottom w:val="single" w:sz="4" w:space="0" w:color="000000"/>
              <w:right w:val="single" w:sz="4" w:space="0" w:color="000000"/>
            </w:tcBorders>
          </w:tcPr>
          <w:p w14:paraId="1185FCE8" w14:textId="770F4C9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C4403FB" w14:textId="52F2C6AD" w:rsidR="00D91F72" w:rsidRDefault="00E53301">
            <w:pPr>
              <w:rPr>
                <w:sz w:val="20"/>
                <w:szCs w:val="20"/>
              </w:rPr>
            </w:pPr>
            <w:r>
              <w:rPr>
                <w:rFonts w:hint="eastAsia"/>
                <w:sz w:val="20"/>
                <w:szCs w:val="20"/>
              </w:rPr>
              <w:t>已经开过课程的注册用户登录后进入个人中心界面的我的开课，使用排序功能</w:t>
            </w:r>
          </w:p>
        </w:tc>
      </w:tr>
      <w:tr w:rsidR="00D91F72" w14:paraId="6E80F42F" w14:textId="7F74D1B6">
        <w:tc>
          <w:tcPr>
            <w:tcW w:w="4148" w:type="dxa"/>
            <w:gridSpan w:val="2"/>
            <w:tcBorders>
              <w:top w:val="single" w:sz="4" w:space="0" w:color="000000"/>
              <w:left w:val="single" w:sz="4" w:space="0" w:color="000000"/>
              <w:bottom w:val="single" w:sz="4" w:space="0" w:color="000000"/>
              <w:right w:val="single" w:sz="4" w:space="0" w:color="000000"/>
            </w:tcBorders>
          </w:tcPr>
          <w:p w14:paraId="6092F7DD" w14:textId="000A98A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3BCF00" w14:textId="01323DAD" w:rsidR="00D91F72" w:rsidRDefault="00E53301">
            <w:pPr>
              <w:rPr>
                <w:sz w:val="20"/>
                <w:szCs w:val="20"/>
              </w:rPr>
            </w:pPr>
            <w:r>
              <w:rPr>
                <w:rFonts w:hint="eastAsia"/>
                <w:sz w:val="20"/>
                <w:szCs w:val="20"/>
              </w:rPr>
              <w:t>测试开过课程的注册用户是否能正常进入个人中心界面的我的开课，使用排序功能</w:t>
            </w:r>
          </w:p>
        </w:tc>
      </w:tr>
      <w:tr w:rsidR="00D91F72" w14:paraId="35330F00" w14:textId="4FACAEB5">
        <w:trPr>
          <w:trHeight w:val="1445"/>
        </w:trPr>
        <w:tc>
          <w:tcPr>
            <w:tcW w:w="8296" w:type="dxa"/>
            <w:gridSpan w:val="3"/>
            <w:tcBorders>
              <w:top w:val="single" w:sz="4" w:space="0" w:color="000000"/>
              <w:left w:val="single" w:sz="4" w:space="0" w:color="000000"/>
              <w:right w:val="single" w:sz="4" w:space="0" w:color="000000"/>
            </w:tcBorders>
          </w:tcPr>
          <w:p w14:paraId="6424B053" w14:textId="33E44556" w:rsidR="00D91F72" w:rsidRDefault="00E53301">
            <w:pPr>
              <w:rPr>
                <w:sz w:val="20"/>
                <w:szCs w:val="20"/>
              </w:rPr>
            </w:pPr>
            <w:r>
              <w:rPr>
                <w:rFonts w:hint="eastAsia"/>
                <w:sz w:val="20"/>
                <w:szCs w:val="20"/>
              </w:rPr>
              <w:t>初始条件和背景：</w:t>
            </w:r>
          </w:p>
          <w:p w14:paraId="6E8D5244" w14:textId="13C2C17B" w:rsidR="00D91F72" w:rsidRDefault="00E53301">
            <w:pPr>
              <w:rPr>
                <w:sz w:val="20"/>
                <w:szCs w:val="20"/>
              </w:rPr>
            </w:pPr>
            <w:r>
              <w:rPr>
                <w:rFonts w:hint="eastAsia"/>
                <w:sz w:val="20"/>
                <w:szCs w:val="20"/>
              </w:rPr>
              <w:t>系统：PC端</w:t>
            </w:r>
          </w:p>
          <w:p w14:paraId="3E99ED0B" w14:textId="2B44D46F" w:rsidR="00D91F72" w:rsidRDefault="00E53301">
            <w:pPr>
              <w:rPr>
                <w:sz w:val="20"/>
                <w:szCs w:val="20"/>
              </w:rPr>
            </w:pPr>
            <w:r>
              <w:rPr>
                <w:rFonts w:hint="eastAsia"/>
                <w:sz w:val="20"/>
                <w:szCs w:val="20"/>
              </w:rPr>
              <w:t>浏览器：C</w:t>
            </w:r>
            <w:r>
              <w:rPr>
                <w:sz w:val="20"/>
                <w:szCs w:val="20"/>
              </w:rPr>
              <w:t>hrome</w:t>
            </w:r>
          </w:p>
          <w:p w14:paraId="3227A008" w14:textId="49D6C768" w:rsidR="00D91F72" w:rsidRDefault="00E53301">
            <w:pPr>
              <w:rPr>
                <w:sz w:val="20"/>
                <w:szCs w:val="20"/>
              </w:rPr>
            </w:pPr>
            <w:r>
              <w:rPr>
                <w:rFonts w:hint="eastAsia"/>
                <w:sz w:val="20"/>
                <w:szCs w:val="20"/>
              </w:rPr>
              <w:t>注释：无</w:t>
            </w:r>
          </w:p>
        </w:tc>
      </w:tr>
      <w:tr w:rsidR="00D91F72" w14:paraId="1336F2D6" w14:textId="38DFF015">
        <w:trPr>
          <w:trHeight w:val="392"/>
        </w:trPr>
        <w:tc>
          <w:tcPr>
            <w:tcW w:w="2155" w:type="dxa"/>
            <w:tcBorders>
              <w:top w:val="single" w:sz="4" w:space="0" w:color="000000"/>
              <w:left w:val="single" w:sz="4" w:space="0" w:color="000000"/>
              <w:bottom w:val="single" w:sz="4" w:space="0" w:color="000000"/>
              <w:right w:val="single" w:sz="4" w:space="0" w:color="000000"/>
            </w:tcBorders>
          </w:tcPr>
          <w:p w14:paraId="02D34068" w14:textId="441FB21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5A7B3E" w14:textId="18E8DFD7" w:rsidR="00D91F72" w:rsidRDefault="00E53301">
            <w:pPr>
              <w:rPr>
                <w:sz w:val="20"/>
                <w:szCs w:val="20"/>
              </w:rPr>
            </w:pPr>
            <w:r>
              <w:rPr>
                <w:rFonts w:hint="eastAsia"/>
                <w:sz w:val="20"/>
                <w:szCs w:val="20"/>
              </w:rPr>
              <w:t>预期结果</w:t>
            </w:r>
          </w:p>
        </w:tc>
      </w:tr>
      <w:tr w:rsidR="00D91F72" w14:paraId="44AB9603" w14:textId="2196F360">
        <w:trPr>
          <w:trHeight w:val="392"/>
        </w:trPr>
        <w:tc>
          <w:tcPr>
            <w:tcW w:w="2155" w:type="dxa"/>
            <w:tcBorders>
              <w:top w:val="single" w:sz="4" w:space="0" w:color="000000"/>
              <w:left w:val="single" w:sz="4" w:space="0" w:color="000000"/>
              <w:bottom w:val="single" w:sz="4" w:space="0" w:color="000000"/>
              <w:right w:val="single" w:sz="4" w:space="0" w:color="000000"/>
            </w:tcBorders>
          </w:tcPr>
          <w:p w14:paraId="3E0EC925" w14:textId="587626AD" w:rsidR="00D91F72" w:rsidRDefault="00E53301">
            <w:pPr>
              <w:rPr>
                <w:sz w:val="20"/>
                <w:szCs w:val="20"/>
              </w:rPr>
            </w:pPr>
            <w:r>
              <w:rPr>
                <w:rFonts w:hint="eastAsia"/>
                <w:sz w:val="20"/>
                <w:szCs w:val="20"/>
              </w:rPr>
              <w:t>点击列标题课程名称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58475C45" w14:textId="41D4F3BA" w:rsidR="00D91F72" w:rsidRDefault="00E53301">
            <w:pPr>
              <w:rPr>
                <w:sz w:val="20"/>
                <w:szCs w:val="20"/>
              </w:rPr>
            </w:pPr>
            <w:r>
              <w:rPr>
                <w:rFonts w:hint="eastAsia"/>
                <w:sz w:val="20"/>
                <w:szCs w:val="20"/>
              </w:rPr>
              <w:t>见测试用例根据课程名称排序</w:t>
            </w:r>
          </w:p>
        </w:tc>
      </w:tr>
      <w:tr w:rsidR="00D91F72" w14:paraId="43E7B97A" w14:textId="1550F892">
        <w:trPr>
          <w:trHeight w:val="392"/>
        </w:trPr>
        <w:tc>
          <w:tcPr>
            <w:tcW w:w="2155" w:type="dxa"/>
            <w:tcBorders>
              <w:top w:val="single" w:sz="4" w:space="0" w:color="000000"/>
              <w:left w:val="single" w:sz="4" w:space="0" w:color="000000"/>
              <w:bottom w:val="single" w:sz="4" w:space="0" w:color="000000"/>
              <w:right w:val="single" w:sz="4" w:space="0" w:color="000000"/>
            </w:tcBorders>
          </w:tcPr>
          <w:p w14:paraId="05A6CDDB" w14:textId="182C6B58" w:rsidR="00D91F72" w:rsidRDefault="00E53301">
            <w:pPr>
              <w:rPr>
                <w:sz w:val="20"/>
                <w:szCs w:val="20"/>
              </w:rPr>
            </w:pPr>
            <w:r>
              <w:rPr>
                <w:rFonts w:hint="eastAsia"/>
                <w:sz w:val="20"/>
                <w:szCs w:val="20"/>
              </w:rPr>
              <w:t>点击列标题开课教师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6B33F916" w14:textId="66138137" w:rsidR="00D91F72" w:rsidRDefault="00E53301">
            <w:pPr>
              <w:rPr>
                <w:sz w:val="20"/>
                <w:szCs w:val="20"/>
              </w:rPr>
            </w:pPr>
            <w:r>
              <w:rPr>
                <w:rFonts w:hint="eastAsia"/>
                <w:sz w:val="20"/>
                <w:szCs w:val="20"/>
              </w:rPr>
              <w:t>见测试用例根据开课教师排序</w:t>
            </w:r>
          </w:p>
        </w:tc>
      </w:tr>
      <w:tr w:rsidR="00D91F72" w14:paraId="7924CCB0" w14:textId="69CDE4BD">
        <w:trPr>
          <w:trHeight w:val="392"/>
        </w:trPr>
        <w:tc>
          <w:tcPr>
            <w:tcW w:w="2155" w:type="dxa"/>
            <w:tcBorders>
              <w:top w:val="single" w:sz="4" w:space="0" w:color="000000"/>
              <w:left w:val="single" w:sz="4" w:space="0" w:color="000000"/>
              <w:bottom w:val="single" w:sz="4" w:space="0" w:color="000000"/>
              <w:right w:val="single" w:sz="4" w:space="0" w:color="000000"/>
            </w:tcBorders>
          </w:tcPr>
          <w:p w14:paraId="2BC35A28" w14:textId="23927E4B" w:rsidR="00D91F72" w:rsidRDefault="00E53301">
            <w:pPr>
              <w:rPr>
                <w:sz w:val="20"/>
                <w:szCs w:val="20"/>
              </w:rPr>
            </w:pPr>
            <w:r>
              <w:rPr>
                <w:rFonts w:hint="eastAsia"/>
                <w:sz w:val="20"/>
                <w:szCs w:val="20"/>
              </w:rPr>
              <w:t>点击开课时间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00668C66" w14:textId="1896BC98" w:rsidR="00D91F72" w:rsidRDefault="00E53301">
            <w:pPr>
              <w:rPr>
                <w:sz w:val="20"/>
                <w:szCs w:val="20"/>
              </w:rPr>
            </w:pPr>
            <w:r>
              <w:rPr>
                <w:rFonts w:hint="eastAsia"/>
                <w:sz w:val="20"/>
                <w:szCs w:val="20"/>
              </w:rPr>
              <w:t>见测试用例根据开课时间排序</w:t>
            </w:r>
          </w:p>
        </w:tc>
      </w:tr>
      <w:tr w:rsidR="00D91F72" w14:paraId="4E361D63" w14:textId="71ACCE62">
        <w:trPr>
          <w:trHeight w:val="392"/>
        </w:trPr>
        <w:tc>
          <w:tcPr>
            <w:tcW w:w="2155" w:type="dxa"/>
            <w:tcBorders>
              <w:top w:val="single" w:sz="4" w:space="0" w:color="000000"/>
              <w:left w:val="single" w:sz="4" w:space="0" w:color="000000"/>
              <w:bottom w:val="single" w:sz="4" w:space="0" w:color="000000"/>
              <w:right w:val="single" w:sz="4" w:space="0" w:color="000000"/>
            </w:tcBorders>
          </w:tcPr>
          <w:p w14:paraId="13CD7F84" w14:textId="1ACD187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DA1AB51" w14:textId="4930D6CA" w:rsidR="00D91F72" w:rsidRDefault="00D91F72">
            <w:pPr>
              <w:rPr>
                <w:sz w:val="20"/>
                <w:szCs w:val="20"/>
              </w:rPr>
            </w:pPr>
          </w:p>
        </w:tc>
      </w:tr>
    </w:tbl>
    <w:p w14:paraId="0D124C70" w14:textId="0D767EFD" w:rsidR="00D91F72" w:rsidRDefault="00D91F72"/>
    <w:p w14:paraId="120B26A1" w14:textId="10570D92" w:rsidR="00D91F72" w:rsidRDefault="00E53301">
      <w:r>
        <w:br w:type="page"/>
      </w:r>
    </w:p>
    <w:p w14:paraId="50D59BF8" w14:textId="76B0462B" w:rsidR="00D91F72" w:rsidRDefault="00D91F72"/>
    <w:p w14:paraId="2DCD5CC0" w14:textId="6203543A" w:rsidR="00D91F72" w:rsidRDefault="00E53301">
      <w:pPr>
        <w:pStyle w:val="a1"/>
      </w:pPr>
      <w:bookmarkStart w:id="85" w:name="_Toc533374774"/>
      <w:r>
        <w:rPr>
          <w:rFonts w:hint="eastAsia"/>
        </w:rPr>
        <w:t>根据课程名称排序</w:t>
      </w:r>
      <w:bookmarkEnd w:id="85"/>
    </w:p>
    <w:tbl>
      <w:tblPr>
        <w:tblStyle w:val="15"/>
        <w:tblW w:w="8296" w:type="dxa"/>
        <w:tblLayout w:type="fixed"/>
        <w:tblLook w:val="04A0" w:firstRow="1" w:lastRow="0" w:firstColumn="1" w:lastColumn="0" w:noHBand="0" w:noVBand="1"/>
      </w:tblPr>
      <w:tblGrid>
        <w:gridCol w:w="2155"/>
        <w:gridCol w:w="1993"/>
        <w:gridCol w:w="4148"/>
      </w:tblGrid>
      <w:tr w:rsidR="00D91F72" w14:paraId="63049CD4" w14:textId="2215A1A7">
        <w:tc>
          <w:tcPr>
            <w:tcW w:w="4148" w:type="dxa"/>
            <w:gridSpan w:val="2"/>
            <w:tcBorders>
              <w:top w:val="single" w:sz="4" w:space="0" w:color="000000"/>
              <w:left w:val="single" w:sz="4" w:space="0" w:color="000000"/>
              <w:bottom w:val="single" w:sz="4" w:space="0" w:color="000000"/>
              <w:right w:val="single" w:sz="4" w:space="0" w:color="000000"/>
            </w:tcBorders>
          </w:tcPr>
          <w:p w14:paraId="3A6BFB8E" w14:textId="28D4F26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9E4D34" w14:textId="586126A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24</w:t>
            </w:r>
          </w:p>
        </w:tc>
      </w:tr>
      <w:tr w:rsidR="00D91F72" w14:paraId="7E0BA5D1" w14:textId="7145F2A0">
        <w:tc>
          <w:tcPr>
            <w:tcW w:w="4148" w:type="dxa"/>
            <w:gridSpan w:val="2"/>
            <w:tcBorders>
              <w:top w:val="single" w:sz="4" w:space="0" w:color="000000"/>
              <w:left w:val="single" w:sz="4" w:space="0" w:color="000000"/>
              <w:bottom w:val="single" w:sz="4" w:space="0" w:color="000000"/>
              <w:right w:val="single" w:sz="4" w:space="0" w:color="000000"/>
            </w:tcBorders>
          </w:tcPr>
          <w:p w14:paraId="43016228" w14:textId="6C71CA2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1F7D03" w14:textId="0B770D4D" w:rsidR="00D91F72" w:rsidRDefault="00E53301">
            <w:pPr>
              <w:rPr>
                <w:sz w:val="20"/>
                <w:szCs w:val="20"/>
              </w:rPr>
            </w:pPr>
            <w:r>
              <w:rPr>
                <w:rFonts w:hint="eastAsia"/>
                <w:sz w:val="20"/>
                <w:szCs w:val="20"/>
              </w:rPr>
              <w:t>根据课程名称排序</w:t>
            </w:r>
          </w:p>
        </w:tc>
      </w:tr>
      <w:tr w:rsidR="00D91F72" w14:paraId="489F3D86" w14:textId="68348D71">
        <w:tc>
          <w:tcPr>
            <w:tcW w:w="4148" w:type="dxa"/>
            <w:gridSpan w:val="2"/>
            <w:tcBorders>
              <w:top w:val="single" w:sz="4" w:space="0" w:color="000000"/>
              <w:left w:val="single" w:sz="4" w:space="0" w:color="000000"/>
              <w:bottom w:val="single" w:sz="4" w:space="0" w:color="000000"/>
              <w:right w:val="single" w:sz="4" w:space="0" w:color="000000"/>
            </w:tcBorders>
          </w:tcPr>
          <w:p w14:paraId="1FE538F1" w14:textId="137BDBD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C62C53" w14:textId="2CB649A8" w:rsidR="00D91F72" w:rsidRDefault="00E53301">
            <w:pPr>
              <w:rPr>
                <w:sz w:val="20"/>
                <w:szCs w:val="20"/>
              </w:rPr>
            </w:pPr>
            <w:r>
              <w:rPr>
                <w:rFonts w:hint="eastAsia"/>
                <w:sz w:val="20"/>
                <w:szCs w:val="20"/>
              </w:rPr>
              <w:t>根据课程名称排序</w:t>
            </w:r>
          </w:p>
        </w:tc>
      </w:tr>
      <w:tr w:rsidR="00D91F72" w14:paraId="53A2A2A6" w14:textId="6C32A715">
        <w:tc>
          <w:tcPr>
            <w:tcW w:w="4148" w:type="dxa"/>
            <w:gridSpan w:val="2"/>
            <w:tcBorders>
              <w:top w:val="single" w:sz="4" w:space="0" w:color="000000"/>
              <w:left w:val="single" w:sz="4" w:space="0" w:color="000000"/>
              <w:bottom w:val="single" w:sz="4" w:space="0" w:color="000000"/>
              <w:right w:val="single" w:sz="4" w:space="0" w:color="000000"/>
            </w:tcBorders>
          </w:tcPr>
          <w:p w14:paraId="20082190" w14:textId="3481B1A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2FC49A8" w14:textId="0228A445" w:rsidR="00D91F72" w:rsidRDefault="00E53301">
            <w:pPr>
              <w:rPr>
                <w:sz w:val="20"/>
                <w:szCs w:val="20"/>
              </w:rPr>
            </w:pPr>
            <w:r>
              <w:rPr>
                <w:rFonts w:hint="eastAsia"/>
                <w:sz w:val="20"/>
                <w:szCs w:val="20"/>
              </w:rPr>
              <w:t>注册用户-教师</w:t>
            </w:r>
          </w:p>
        </w:tc>
      </w:tr>
      <w:tr w:rsidR="00D91F72" w14:paraId="0B52D67E" w14:textId="65C1835D">
        <w:tc>
          <w:tcPr>
            <w:tcW w:w="4148" w:type="dxa"/>
            <w:gridSpan w:val="2"/>
            <w:tcBorders>
              <w:top w:val="single" w:sz="4" w:space="0" w:color="000000"/>
              <w:left w:val="single" w:sz="4" w:space="0" w:color="000000"/>
              <w:bottom w:val="single" w:sz="4" w:space="0" w:color="000000"/>
              <w:right w:val="single" w:sz="4" w:space="0" w:color="000000"/>
            </w:tcBorders>
          </w:tcPr>
          <w:p w14:paraId="21469472" w14:textId="44AFE5A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BB9A099" w14:textId="12ABD971" w:rsidR="00D91F72" w:rsidRDefault="00E53301">
            <w:pPr>
              <w:rPr>
                <w:sz w:val="20"/>
                <w:szCs w:val="20"/>
              </w:rPr>
            </w:pPr>
            <w:r>
              <w:rPr>
                <w:rFonts w:hint="eastAsia"/>
                <w:sz w:val="20"/>
                <w:szCs w:val="20"/>
              </w:rPr>
              <w:t>黑盒测试</w:t>
            </w:r>
          </w:p>
        </w:tc>
      </w:tr>
      <w:tr w:rsidR="00D91F72" w14:paraId="383D52E3" w14:textId="5923CBF1">
        <w:tc>
          <w:tcPr>
            <w:tcW w:w="4148" w:type="dxa"/>
            <w:gridSpan w:val="2"/>
            <w:tcBorders>
              <w:top w:val="single" w:sz="4" w:space="0" w:color="000000"/>
              <w:left w:val="single" w:sz="4" w:space="0" w:color="000000"/>
              <w:bottom w:val="single" w:sz="4" w:space="0" w:color="000000"/>
              <w:right w:val="single" w:sz="4" w:space="0" w:color="000000"/>
            </w:tcBorders>
          </w:tcPr>
          <w:p w14:paraId="03FB4923" w14:textId="70286B9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318161" w14:textId="7E03215C" w:rsidR="00D91F72" w:rsidRDefault="00E53301">
            <w:pPr>
              <w:rPr>
                <w:sz w:val="20"/>
                <w:szCs w:val="20"/>
              </w:rPr>
            </w:pPr>
            <w:r>
              <w:rPr>
                <w:rFonts w:hint="eastAsia"/>
                <w:sz w:val="20"/>
                <w:szCs w:val="20"/>
              </w:rPr>
              <w:t>浏览开课列表</w:t>
            </w:r>
          </w:p>
        </w:tc>
      </w:tr>
      <w:tr w:rsidR="00D91F72" w14:paraId="45BDBEE3" w14:textId="6BB69439">
        <w:tc>
          <w:tcPr>
            <w:tcW w:w="4148" w:type="dxa"/>
            <w:gridSpan w:val="2"/>
            <w:tcBorders>
              <w:top w:val="single" w:sz="4" w:space="0" w:color="000000"/>
              <w:left w:val="single" w:sz="4" w:space="0" w:color="000000"/>
              <w:bottom w:val="single" w:sz="4" w:space="0" w:color="000000"/>
              <w:right w:val="single" w:sz="4" w:space="0" w:color="000000"/>
            </w:tcBorders>
          </w:tcPr>
          <w:p w14:paraId="23A1907B" w14:textId="237CBE7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307323" w14:textId="4CA832ED" w:rsidR="00D91F72" w:rsidRDefault="00E53301">
            <w:pPr>
              <w:rPr>
                <w:sz w:val="20"/>
                <w:szCs w:val="20"/>
              </w:rPr>
            </w:pPr>
            <w:r>
              <w:rPr>
                <w:rFonts w:hint="eastAsia"/>
                <w:sz w:val="20"/>
                <w:szCs w:val="20"/>
              </w:rPr>
              <w:t>已经开过课程的注册用户登录后进入个人中心界面的我的开课，</w:t>
            </w:r>
          </w:p>
        </w:tc>
      </w:tr>
      <w:tr w:rsidR="00D91F72" w14:paraId="559AF0F7" w14:textId="5E6D4B12">
        <w:tc>
          <w:tcPr>
            <w:tcW w:w="4148" w:type="dxa"/>
            <w:gridSpan w:val="2"/>
            <w:tcBorders>
              <w:top w:val="single" w:sz="4" w:space="0" w:color="000000"/>
              <w:left w:val="single" w:sz="4" w:space="0" w:color="000000"/>
              <w:bottom w:val="single" w:sz="4" w:space="0" w:color="000000"/>
              <w:right w:val="single" w:sz="4" w:space="0" w:color="000000"/>
            </w:tcBorders>
          </w:tcPr>
          <w:p w14:paraId="1B50D4A5" w14:textId="6BAD4E8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FA910A" w14:textId="12A1A616" w:rsidR="00D91F72" w:rsidRDefault="00E53301">
            <w:pPr>
              <w:rPr>
                <w:sz w:val="20"/>
                <w:szCs w:val="20"/>
              </w:rPr>
            </w:pPr>
            <w:r>
              <w:rPr>
                <w:rFonts w:hint="eastAsia"/>
                <w:sz w:val="20"/>
                <w:szCs w:val="20"/>
              </w:rPr>
              <w:t>测试开过课程的注册用户是否能正常进入个人中心界面的我的开课，</w:t>
            </w:r>
          </w:p>
        </w:tc>
      </w:tr>
      <w:tr w:rsidR="00D91F72" w14:paraId="6B3ACCE0" w14:textId="4AD9B989">
        <w:trPr>
          <w:trHeight w:val="1445"/>
        </w:trPr>
        <w:tc>
          <w:tcPr>
            <w:tcW w:w="8296" w:type="dxa"/>
            <w:gridSpan w:val="3"/>
            <w:tcBorders>
              <w:top w:val="single" w:sz="4" w:space="0" w:color="000000"/>
              <w:left w:val="single" w:sz="4" w:space="0" w:color="000000"/>
              <w:right w:val="single" w:sz="4" w:space="0" w:color="000000"/>
            </w:tcBorders>
          </w:tcPr>
          <w:p w14:paraId="341B26BF" w14:textId="0792BB98" w:rsidR="00D91F72" w:rsidRDefault="00E53301">
            <w:pPr>
              <w:rPr>
                <w:sz w:val="20"/>
                <w:szCs w:val="20"/>
              </w:rPr>
            </w:pPr>
            <w:r>
              <w:rPr>
                <w:rFonts w:hint="eastAsia"/>
                <w:sz w:val="20"/>
                <w:szCs w:val="20"/>
              </w:rPr>
              <w:t>初始条件和背景：</w:t>
            </w:r>
          </w:p>
          <w:p w14:paraId="10AA4043" w14:textId="30311406" w:rsidR="00D91F72" w:rsidRDefault="00E53301">
            <w:pPr>
              <w:rPr>
                <w:sz w:val="20"/>
                <w:szCs w:val="20"/>
              </w:rPr>
            </w:pPr>
            <w:r>
              <w:rPr>
                <w:rFonts w:hint="eastAsia"/>
                <w:sz w:val="20"/>
                <w:szCs w:val="20"/>
              </w:rPr>
              <w:t>系统：PC端</w:t>
            </w:r>
          </w:p>
          <w:p w14:paraId="6E6FF9C4" w14:textId="38D5D902" w:rsidR="00D91F72" w:rsidRDefault="00E53301">
            <w:pPr>
              <w:rPr>
                <w:sz w:val="20"/>
                <w:szCs w:val="20"/>
              </w:rPr>
            </w:pPr>
            <w:r>
              <w:rPr>
                <w:rFonts w:hint="eastAsia"/>
                <w:sz w:val="20"/>
                <w:szCs w:val="20"/>
              </w:rPr>
              <w:t>浏览器：C</w:t>
            </w:r>
            <w:r>
              <w:rPr>
                <w:sz w:val="20"/>
                <w:szCs w:val="20"/>
              </w:rPr>
              <w:t>hrome</w:t>
            </w:r>
          </w:p>
          <w:p w14:paraId="58CDD394" w14:textId="4BD1CE07" w:rsidR="00D91F72" w:rsidRDefault="00E53301">
            <w:pPr>
              <w:rPr>
                <w:sz w:val="20"/>
                <w:szCs w:val="20"/>
              </w:rPr>
            </w:pPr>
            <w:r>
              <w:rPr>
                <w:rFonts w:hint="eastAsia"/>
                <w:sz w:val="20"/>
                <w:szCs w:val="20"/>
              </w:rPr>
              <w:t>注释：无</w:t>
            </w:r>
          </w:p>
        </w:tc>
      </w:tr>
      <w:tr w:rsidR="00D91F72" w14:paraId="28F10E4A" w14:textId="3CBB2507">
        <w:trPr>
          <w:trHeight w:val="392"/>
        </w:trPr>
        <w:tc>
          <w:tcPr>
            <w:tcW w:w="2155" w:type="dxa"/>
            <w:tcBorders>
              <w:top w:val="single" w:sz="4" w:space="0" w:color="000000"/>
              <w:left w:val="single" w:sz="4" w:space="0" w:color="000000"/>
              <w:bottom w:val="single" w:sz="4" w:space="0" w:color="000000"/>
              <w:right w:val="single" w:sz="4" w:space="0" w:color="000000"/>
            </w:tcBorders>
          </w:tcPr>
          <w:p w14:paraId="49D28DBC" w14:textId="738817F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D942F8D" w14:textId="484290D5" w:rsidR="00D91F72" w:rsidRDefault="00E53301">
            <w:pPr>
              <w:rPr>
                <w:sz w:val="20"/>
                <w:szCs w:val="20"/>
              </w:rPr>
            </w:pPr>
            <w:r>
              <w:rPr>
                <w:rFonts w:hint="eastAsia"/>
                <w:sz w:val="20"/>
                <w:szCs w:val="20"/>
              </w:rPr>
              <w:t>预期结果</w:t>
            </w:r>
          </w:p>
        </w:tc>
      </w:tr>
      <w:tr w:rsidR="00D91F72" w14:paraId="56F3F285" w14:textId="4A7FBEFA">
        <w:trPr>
          <w:trHeight w:val="392"/>
        </w:trPr>
        <w:tc>
          <w:tcPr>
            <w:tcW w:w="2155" w:type="dxa"/>
            <w:tcBorders>
              <w:top w:val="single" w:sz="4" w:space="0" w:color="000000"/>
              <w:left w:val="single" w:sz="4" w:space="0" w:color="000000"/>
              <w:bottom w:val="single" w:sz="4" w:space="0" w:color="000000"/>
              <w:right w:val="single" w:sz="4" w:space="0" w:color="000000"/>
            </w:tcBorders>
          </w:tcPr>
          <w:p w14:paraId="42BDED19" w14:textId="7433D4C5" w:rsidR="00D91F72" w:rsidRDefault="00E53301">
            <w:pPr>
              <w:rPr>
                <w:sz w:val="20"/>
                <w:szCs w:val="20"/>
              </w:rPr>
            </w:pPr>
            <w:r>
              <w:rPr>
                <w:rFonts w:hint="eastAsia"/>
                <w:sz w:val="20"/>
                <w:szCs w:val="20"/>
              </w:rPr>
              <w:t>点击列名称课程名称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0B3DA51D" w14:textId="742BAC59" w:rsidR="00D91F72" w:rsidRDefault="00E53301">
            <w:pPr>
              <w:rPr>
                <w:sz w:val="20"/>
                <w:szCs w:val="20"/>
              </w:rPr>
            </w:pPr>
            <w:r>
              <w:rPr>
                <w:rFonts w:hint="eastAsia"/>
                <w:sz w:val="20"/>
                <w:szCs w:val="20"/>
              </w:rPr>
              <w:t>课程列表按照课程名称的字典序排列</w:t>
            </w:r>
          </w:p>
        </w:tc>
      </w:tr>
      <w:tr w:rsidR="00D91F72" w14:paraId="0658A846" w14:textId="19D16F23">
        <w:trPr>
          <w:trHeight w:val="392"/>
        </w:trPr>
        <w:tc>
          <w:tcPr>
            <w:tcW w:w="2155" w:type="dxa"/>
            <w:tcBorders>
              <w:top w:val="single" w:sz="4" w:space="0" w:color="000000"/>
              <w:left w:val="single" w:sz="4" w:space="0" w:color="000000"/>
              <w:bottom w:val="single" w:sz="4" w:space="0" w:color="000000"/>
              <w:right w:val="single" w:sz="4" w:space="0" w:color="000000"/>
            </w:tcBorders>
          </w:tcPr>
          <w:p w14:paraId="67ABBFDD" w14:textId="21CE655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EC8289" w14:textId="0612C9B9" w:rsidR="00D91F72" w:rsidRDefault="00D91F72">
            <w:pPr>
              <w:rPr>
                <w:sz w:val="20"/>
                <w:szCs w:val="20"/>
              </w:rPr>
            </w:pPr>
          </w:p>
        </w:tc>
      </w:tr>
      <w:tr w:rsidR="00D91F72" w14:paraId="6E6F17E9" w14:textId="6F2F851F">
        <w:trPr>
          <w:trHeight w:val="392"/>
        </w:trPr>
        <w:tc>
          <w:tcPr>
            <w:tcW w:w="2155" w:type="dxa"/>
            <w:tcBorders>
              <w:top w:val="single" w:sz="4" w:space="0" w:color="000000"/>
              <w:left w:val="single" w:sz="4" w:space="0" w:color="000000"/>
              <w:bottom w:val="single" w:sz="4" w:space="0" w:color="000000"/>
              <w:right w:val="single" w:sz="4" w:space="0" w:color="000000"/>
            </w:tcBorders>
          </w:tcPr>
          <w:p w14:paraId="123C4B7E" w14:textId="12A15CA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E28CDE2" w14:textId="536BF1FE" w:rsidR="00D91F72" w:rsidRDefault="00D91F72">
            <w:pPr>
              <w:rPr>
                <w:sz w:val="20"/>
                <w:szCs w:val="20"/>
              </w:rPr>
            </w:pPr>
          </w:p>
        </w:tc>
      </w:tr>
      <w:tr w:rsidR="00D91F72" w14:paraId="31A7D496" w14:textId="08D1ACF5">
        <w:trPr>
          <w:trHeight w:val="392"/>
        </w:trPr>
        <w:tc>
          <w:tcPr>
            <w:tcW w:w="2155" w:type="dxa"/>
            <w:tcBorders>
              <w:top w:val="single" w:sz="4" w:space="0" w:color="000000"/>
              <w:left w:val="single" w:sz="4" w:space="0" w:color="000000"/>
              <w:bottom w:val="single" w:sz="4" w:space="0" w:color="000000"/>
              <w:right w:val="single" w:sz="4" w:space="0" w:color="000000"/>
            </w:tcBorders>
          </w:tcPr>
          <w:p w14:paraId="36F54A6B" w14:textId="0D12ED07"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34BF9D" w14:textId="2A1BD546" w:rsidR="00D91F72" w:rsidRDefault="00D91F72">
            <w:pPr>
              <w:rPr>
                <w:sz w:val="20"/>
                <w:szCs w:val="20"/>
              </w:rPr>
            </w:pPr>
          </w:p>
        </w:tc>
      </w:tr>
    </w:tbl>
    <w:p w14:paraId="0E933D5C" w14:textId="6EE4F444" w:rsidR="00D91F72" w:rsidRDefault="00D91F72"/>
    <w:p w14:paraId="41A5B51C" w14:textId="05176E7C" w:rsidR="00D91F72" w:rsidRDefault="00E53301">
      <w:r>
        <w:br w:type="page"/>
      </w:r>
    </w:p>
    <w:p w14:paraId="0D21BFFA" w14:textId="6EF6390D" w:rsidR="00D91F72" w:rsidRDefault="00D91F72"/>
    <w:p w14:paraId="62CE9443" w14:textId="133A6025" w:rsidR="00D91F72" w:rsidRDefault="00E53301">
      <w:pPr>
        <w:pStyle w:val="a1"/>
      </w:pPr>
      <w:bookmarkStart w:id="86" w:name="_Toc533374775"/>
      <w:r>
        <w:rPr>
          <w:rFonts w:hint="eastAsia"/>
        </w:rPr>
        <w:t>根据开课时间排序</w:t>
      </w:r>
      <w:bookmarkEnd w:id="86"/>
    </w:p>
    <w:tbl>
      <w:tblPr>
        <w:tblStyle w:val="15"/>
        <w:tblW w:w="8296" w:type="dxa"/>
        <w:tblLayout w:type="fixed"/>
        <w:tblLook w:val="04A0" w:firstRow="1" w:lastRow="0" w:firstColumn="1" w:lastColumn="0" w:noHBand="0" w:noVBand="1"/>
      </w:tblPr>
      <w:tblGrid>
        <w:gridCol w:w="2155"/>
        <w:gridCol w:w="1993"/>
        <w:gridCol w:w="4148"/>
      </w:tblGrid>
      <w:tr w:rsidR="00D91F72" w14:paraId="5AF680F1" w14:textId="0EA088CE">
        <w:tc>
          <w:tcPr>
            <w:tcW w:w="4148" w:type="dxa"/>
            <w:gridSpan w:val="2"/>
            <w:tcBorders>
              <w:top w:val="single" w:sz="4" w:space="0" w:color="000000"/>
              <w:left w:val="single" w:sz="4" w:space="0" w:color="000000"/>
              <w:bottom w:val="single" w:sz="4" w:space="0" w:color="000000"/>
              <w:right w:val="single" w:sz="4" w:space="0" w:color="000000"/>
            </w:tcBorders>
          </w:tcPr>
          <w:p w14:paraId="2A1AC241" w14:textId="5269F3B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F9B1160" w14:textId="29752887"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25</w:t>
            </w:r>
          </w:p>
        </w:tc>
      </w:tr>
      <w:tr w:rsidR="00D91F72" w14:paraId="53D26308" w14:textId="13D11F4F">
        <w:tc>
          <w:tcPr>
            <w:tcW w:w="4148" w:type="dxa"/>
            <w:gridSpan w:val="2"/>
            <w:tcBorders>
              <w:top w:val="single" w:sz="4" w:space="0" w:color="000000"/>
              <w:left w:val="single" w:sz="4" w:space="0" w:color="000000"/>
              <w:bottom w:val="single" w:sz="4" w:space="0" w:color="000000"/>
              <w:right w:val="single" w:sz="4" w:space="0" w:color="000000"/>
            </w:tcBorders>
          </w:tcPr>
          <w:p w14:paraId="3DBD7B10" w14:textId="6AA9B99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26E2AA" w14:textId="7D71DA50" w:rsidR="00D91F72" w:rsidRDefault="00E53301">
            <w:pPr>
              <w:rPr>
                <w:sz w:val="20"/>
                <w:szCs w:val="20"/>
              </w:rPr>
            </w:pPr>
            <w:r>
              <w:rPr>
                <w:rFonts w:hint="eastAsia"/>
                <w:sz w:val="20"/>
                <w:szCs w:val="20"/>
              </w:rPr>
              <w:t>根据开课时间排序</w:t>
            </w:r>
          </w:p>
        </w:tc>
      </w:tr>
      <w:tr w:rsidR="00D91F72" w14:paraId="0EFBBB00" w14:textId="091EAAA1">
        <w:tc>
          <w:tcPr>
            <w:tcW w:w="4148" w:type="dxa"/>
            <w:gridSpan w:val="2"/>
            <w:tcBorders>
              <w:top w:val="single" w:sz="4" w:space="0" w:color="000000"/>
              <w:left w:val="single" w:sz="4" w:space="0" w:color="000000"/>
              <w:bottom w:val="single" w:sz="4" w:space="0" w:color="000000"/>
              <w:right w:val="single" w:sz="4" w:space="0" w:color="000000"/>
            </w:tcBorders>
          </w:tcPr>
          <w:p w14:paraId="492E0A7D" w14:textId="2C23824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6553C6C" w14:textId="6565B005" w:rsidR="00D91F72" w:rsidRDefault="00E53301">
            <w:pPr>
              <w:rPr>
                <w:sz w:val="20"/>
                <w:szCs w:val="20"/>
              </w:rPr>
            </w:pPr>
            <w:r>
              <w:rPr>
                <w:rFonts w:hint="eastAsia"/>
                <w:sz w:val="20"/>
                <w:szCs w:val="20"/>
              </w:rPr>
              <w:t>根据开课时间排序</w:t>
            </w:r>
          </w:p>
        </w:tc>
      </w:tr>
      <w:tr w:rsidR="00D91F72" w14:paraId="667B3668" w14:textId="4B7E5DB9">
        <w:tc>
          <w:tcPr>
            <w:tcW w:w="4148" w:type="dxa"/>
            <w:gridSpan w:val="2"/>
            <w:tcBorders>
              <w:top w:val="single" w:sz="4" w:space="0" w:color="000000"/>
              <w:left w:val="single" w:sz="4" w:space="0" w:color="000000"/>
              <w:bottom w:val="single" w:sz="4" w:space="0" w:color="000000"/>
              <w:right w:val="single" w:sz="4" w:space="0" w:color="000000"/>
            </w:tcBorders>
          </w:tcPr>
          <w:p w14:paraId="6A41B894" w14:textId="0FCDA9A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652EDD7" w14:textId="52E58DD1" w:rsidR="00D91F72" w:rsidRDefault="00E53301">
            <w:pPr>
              <w:rPr>
                <w:sz w:val="20"/>
                <w:szCs w:val="20"/>
              </w:rPr>
            </w:pPr>
            <w:r>
              <w:rPr>
                <w:rFonts w:hint="eastAsia"/>
                <w:sz w:val="20"/>
                <w:szCs w:val="20"/>
              </w:rPr>
              <w:t>注册用户-教师</w:t>
            </w:r>
          </w:p>
        </w:tc>
      </w:tr>
      <w:tr w:rsidR="00D91F72" w14:paraId="4634115A" w14:textId="3F105CFE">
        <w:tc>
          <w:tcPr>
            <w:tcW w:w="4148" w:type="dxa"/>
            <w:gridSpan w:val="2"/>
            <w:tcBorders>
              <w:top w:val="single" w:sz="4" w:space="0" w:color="000000"/>
              <w:left w:val="single" w:sz="4" w:space="0" w:color="000000"/>
              <w:bottom w:val="single" w:sz="4" w:space="0" w:color="000000"/>
              <w:right w:val="single" w:sz="4" w:space="0" w:color="000000"/>
            </w:tcBorders>
          </w:tcPr>
          <w:p w14:paraId="1FE323CD" w14:textId="70D77D0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7E13827" w14:textId="08805A2E" w:rsidR="00D91F72" w:rsidRDefault="00E53301">
            <w:pPr>
              <w:rPr>
                <w:sz w:val="20"/>
                <w:szCs w:val="20"/>
              </w:rPr>
            </w:pPr>
            <w:r>
              <w:rPr>
                <w:rFonts w:hint="eastAsia"/>
                <w:sz w:val="20"/>
                <w:szCs w:val="20"/>
              </w:rPr>
              <w:t>黑盒测试</w:t>
            </w:r>
          </w:p>
        </w:tc>
      </w:tr>
      <w:tr w:rsidR="00D91F72" w14:paraId="77DFB182" w14:textId="4ECF7D1C">
        <w:tc>
          <w:tcPr>
            <w:tcW w:w="4148" w:type="dxa"/>
            <w:gridSpan w:val="2"/>
            <w:tcBorders>
              <w:top w:val="single" w:sz="4" w:space="0" w:color="000000"/>
              <w:left w:val="single" w:sz="4" w:space="0" w:color="000000"/>
              <w:bottom w:val="single" w:sz="4" w:space="0" w:color="000000"/>
              <w:right w:val="single" w:sz="4" w:space="0" w:color="000000"/>
            </w:tcBorders>
          </w:tcPr>
          <w:p w14:paraId="568A73B9" w14:textId="493E0F1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866BBB" w14:textId="082D5982" w:rsidR="00D91F72" w:rsidRDefault="00E53301">
            <w:pPr>
              <w:rPr>
                <w:sz w:val="20"/>
                <w:szCs w:val="20"/>
              </w:rPr>
            </w:pPr>
            <w:r>
              <w:rPr>
                <w:rFonts w:hint="eastAsia"/>
                <w:sz w:val="20"/>
                <w:szCs w:val="20"/>
              </w:rPr>
              <w:t>浏览开课列表</w:t>
            </w:r>
          </w:p>
        </w:tc>
      </w:tr>
      <w:tr w:rsidR="00D91F72" w14:paraId="38081173" w14:textId="0D6212E2">
        <w:tc>
          <w:tcPr>
            <w:tcW w:w="4148" w:type="dxa"/>
            <w:gridSpan w:val="2"/>
            <w:tcBorders>
              <w:top w:val="single" w:sz="4" w:space="0" w:color="000000"/>
              <w:left w:val="single" w:sz="4" w:space="0" w:color="000000"/>
              <w:bottom w:val="single" w:sz="4" w:space="0" w:color="000000"/>
              <w:right w:val="single" w:sz="4" w:space="0" w:color="000000"/>
            </w:tcBorders>
          </w:tcPr>
          <w:p w14:paraId="5BA9BA7E" w14:textId="4A1672D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9644DC4" w14:textId="5EF2382E" w:rsidR="00D91F72" w:rsidRDefault="00E53301">
            <w:pPr>
              <w:rPr>
                <w:sz w:val="20"/>
                <w:szCs w:val="20"/>
              </w:rPr>
            </w:pPr>
            <w:r>
              <w:rPr>
                <w:rFonts w:hint="eastAsia"/>
                <w:sz w:val="20"/>
                <w:szCs w:val="20"/>
              </w:rPr>
              <w:t>已经开过课程的注册用户登录后进入个人中心界面的我的开课，根据开课时间排序</w:t>
            </w:r>
          </w:p>
        </w:tc>
      </w:tr>
      <w:tr w:rsidR="00D91F72" w14:paraId="7DD3859C" w14:textId="0EFD9321">
        <w:tc>
          <w:tcPr>
            <w:tcW w:w="4148" w:type="dxa"/>
            <w:gridSpan w:val="2"/>
            <w:tcBorders>
              <w:top w:val="single" w:sz="4" w:space="0" w:color="000000"/>
              <w:left w:val="single" w:sz="4" w:space="0" w:color="000000"/>
              <w:bottom w:val="single" w:sz="4" w:space="0" w:color="000000"/>
              <w:right w:val="single" w:sz="4" w:space="0" w:color="000000"/>
            </w:tcBorders>
          </w:tcPr>
          <w:p w14:paraId="289239ED" w14:textId="3B3715F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C50813" w14:textId="0FD239BC" w:rsidR="00D91F72" w:rsidRDefault="00E53301">
            <w:pPr>
              <w:rPr>
                <w:sz w:val="20"/>
                <w:szCs w:val="20"/>
              </w:rPr>
            </w:pPr>
            <w:r>
              <w:rPr>
                <w:rFonts w:hint="eastAsia"/>
                <w:sz w:val="20"/>
                <w:szCs w:val="20"/>
              </w:rPr>
              <w:t>测试开过课程的注册用户是否能正常进入个人中心界面的我的开课，根据开课时间排序</w:t>
            </w:r>
          </w:p>
        </w:tc>
      </w:tr>
      <w:tr w:rsidR="00D91F72" w14:paraId="6A640B5C" w14:textId="4BF14380">
        <w:trPr>
          <w:trHeight w:val="1445"/>
        </w:trPr>
        <w:tc>
          <w:tcPr>
            <w:tcW w:w="8296" w:type="dxa"/>
            <w:gridSpan w:val="3"/>
            <w:tcBorders>
              <w:top w:val="single" w:sz="4" w:space="0" w:color="000000"/>
              <w:left w:val="single" w:sz="4" w:space="0" w:color="000000"/>
              <w:right w:val="single" w:sz="4" w:space="0" w:color="000000"/>
            </w:tcBorders>
          </w:tcPr>
          <w:p w14:paraId="36B9A12B" w14:textId="357170BE" w:rsidR="00D91F72" w:rsidRDefault="00E53301">
            <w:pPr>
              <w:rPr>
                <w:sz w:val="20"/>
                <w:szCs w:val="20"/>
              </w:rPr>
            </w:pPr>
            <w:r>
              <w:rPr>
                <w:rFonts w:hint="eastAsia"/>
                <w:sz w:val="20"/>
                <w:szCs w:val="20"/>
              </w:rPr>
              <w:t>初始条件和背景：</w:t>
            </w:r>
          </w:p>
          <w:p w14:paraId="0A68ACE4" w14:textId="2A8CEC2F" w:rsidR="00D91F72" w:rsidRDefault="00E53301">
            <w:pPr>
              <w:rPr>
                <w:sz w:val="20"/>
                <w:szCs w:val="20"/>
              </w:rPr>
            </w:pPr>
            <w:r>
              <w:rPr>
                <w:rFonts w:hint="eastAsia"/>
                <w:sz w:val="20"/>
                <w:szCs w:val="20"/>
              </w:rPr>
              <w:t>系统：PC端</w:t>
            </w:r>
          </w:p>
          <w:p w14:paraId="6CBD5821" w14:textId="38067BDC" w:rsidR="00D91F72" w:rsidRDefault="00E53301">
            <w:pPr>
              <w:rPr>
                <w:sz w:val="20"/>
                <w:szCs w:val="20"/>
              </w:rPr>
            </w:pPr>
            <w:r>
              <w:rPr>
                <w:rFonts w:hint="eastAsia"/>
                <w:sz w:val="20"/>
                <w:szCs w:val="20"/>
              </w:rPr>
              <w:t>浏览器：C</w:t>
            </w:r>
            <w:r>
              <w:rPr>
                <w:sz w:val="20"/>
                <w:szCs w:val="20"/>
              </w:rPr>
              <w:t>hrome</w:t>
            </w:r>
          </w:p>
          <w:p w14:paraId="36EAD7C2" w14:textId="50A102B2" w:rsidR="00D91F72" w:rsidRDefault="00E53301">
            <w:pPr>
              <w:rPr>
                <w:sz w:val="20"/>
                <w:szCs w:val="20"/>
              </w:rPr>
            </w:pPr>
            <w:r>
              <w:rPr>
                <w:rFonts w:hint="eastAsia"/>
                <w:sz w:val="20"/>
                <w:szCs w:val="20"/>
              </w:rPr>
              <w:t>注释：无</w:t>
            </w:r>
          </w:p>
        </w:tc>
      </w:tr>
      <w:tr w:rsidR="00D91F72" w14:paraId="15B49322" w14:textId="433134DB">
        <w:trPr>
          <w:trHeight w:val="392"/>
        </w:trPr>
        <w:tc>
          <w:tcPr>
            <w:tcW w:w="2155" w:type="dxa"/>
            <w:tcBorders>
              <w:top w:val="single" w:sz="4" w:space="0" w:color="000000"/>
              <w:left w:val="single" w:sz="4" w:space="0" w:color="000000"/>
              <w:bottom w:val="single" w:sz="4" w:space="0" w:color="000000"/>
              <w:right w:val="single" w:sz="4" w:space="0" w:color="000000"/>
            </w:tcBorders>
          </w:tcPr>
          <w:p w14:paraId="1B14B91E" w14:textId="731EFAC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0E6E92" w14:textId="22FF9CDB" w:rsidR="00D91F72" w:rsidRDefault="00E53301">
            <w:pPr>
              <w:rPr>
                <w:sz w:val="20"/>
                <w:szCs w:val="20"/>
              </w:rPr>
            </w:pPr>
            <w:r>
              <w:rPr>
                <w:rFonts w:hint="eastAsia"/>
                <w:sz w:val="20"/>
                <w:szCs w:val="20"/>
              </w:rPr>
              <w:t>预期结果</w:t>
            </w:r>
          </w:p>
        </w:tc>
      </w:tr>
      <w:tr w:rsidR="00D91F72" w14:paraId="24FF1780" w14:textId="3B664A91">
        <w:trPr>
          <w:trHeight w:val="392"/>
        </w:trPr>
        <w:tc>
          <w:tcPr>
            <w:tcW w:w="2155" w:type="dxa"/>
            <w:tcBorders>
              <w:top w:val="single" w:sz="4" w:space="0" w:color="000000"/>
              <w:left w:val="single" w:sz="4" w:space="0" w:color="000000"/>
              <w:bottom w:val="single" w:sz="4" w:space="0" w:color="000000"/>
              <w:right w:val="single" w:sz="4" w:space="0" w:color="000000"/>
            </w:tcBorders>
          </w:tcPr>
          <w:p w14:paraId="4B7D4CC1" w14:textId="2365CA5E" w:rsidR="00D91F72" w:rsidRDefault="00E53301">
            <w:pPr>
              <w:rPr>
                <w:sz w:val="20"/>
                <w:szCs w:val="20"/>
              </w:rPr>
            </w:pPr>
            <w:r>
              <w:rPr>
                <w:rFonts w:hint="eastAsia"/>
                <w:sz w:val="20"/>
                <w:szCs w:val="20"/>
              </w:rPr>
              <w:t>点击列名称开课时间</w:t>
            </w:r>
          </w:p>
        </w:tc>
        <w:tc>
          <w:tcPr>
            <w:tcW w:w="6141" w:type="dxa"/>
            <w:gridSpan w:val="2"/>
            <w:tcBorders>
              <w:top w:val="single" w:sz="4" w:space="0" w:color="000000"/>
              <w:left w:val="single" w:sz="4" w:space="0" w:color="000000"/>
              <w:bottom w:val="single" w:sz="4" w:space="0" w:color="000000"/>
              <w:right w:val="single" w:sz="4" w:space="0" w:color="000000"/>
            </w:tcBorders>
          </w:tcPr>
          <w:p w14:paraId="20F653F1" w14:textId="15E2DDDE" w:rsidR="00D91F72" w:rsidRDefault="00E53301">
            <w:pPr>
              <w:rPr>
                <w:sz w:val="20"/>
                <w:szCs w:val="20"/>
              </w:rPr>
            </w:pPr>
            <w:r>
              <w:rPr>
                <w:rFonts w:hint="eastAsia"/>
                <w:sz w:val="20"/>
                <w:szCs w:val="20"/>
              </w:rPr>
              <w:t>课程列表按照课课程时间从近到晚排序</w:t>
            </w:r>
          </w:p>
        </w:tc>
      </w:tr>
      <w:tr w:rsidR="00D91F72" w14:paraId="6BE620E5" w14:textId="2EFCFAC6">
        <w:trPr>
          <w:trHeight w:val="392"/>
        </w:trPr>
        <w:tc>
          <w:tcPr>
            <w:tcW w:w="2155" w:type="dxa"/>
            <w:tcBorders>
              <w:top w:val="single" w:sz="4" w:space="0" w:color="000000"/>
              <w:left w:val="single" w:sz="4" w:space="0" w:color="000000"/>
              <w:bottom w:val="single" w:sz="4" w:space="0" w:color="000000"/>
              <w:right w:val="single" w:sz="4" w:space="0" w:color="000000"/>
            </w:tcBorders>
          </w:tcPr>
          <w:p w14:paraId="69353FE5" w14:textId="5E476A00"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AE12F73" w14:textId="74BA6D38" w:rsidR="00D91F72" w:rsidRDefault="00D91F72">
            <w:pPr>
              <w:rPr>
                <w:sz w:val="20"/>
                <w:szCs w:val="20"/>
              </w:rPr>
            </w:pPr>
          </w:p>
        </w:tc>
      </w:tr>
      <w:tr w:rsidR="00D91F72" w14:paraId="4FF011BF" w14:textId="541CCB9D">
        <w:trPr>
          <w:trHeight w:val="392"/>
        </w:trPr>
        <w:tc>
          <w:tcPr>
            <w:tcW w:w="2155" w:type="dxa"/>
            <w:tcBorders>
              <w:top w:val="single" w:sz="4" w:space="0" w:color="000000"/>
              <w:left w:val="single" w:sz="4" w:space="0" w:color="000000"/>
              <w:bottom w:val="single" w:sz="4" w:space="0" w:color="000000"/>
              <w:right w:val="single" w:sz="4" w:space="0" w:color="000000"/>
            </w:tcBorders>
          </w:tcPr>
          <w:p w14:paraId="7688F463" w14:textId="3A2D5A7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F147C43" w14:textId="78F46D94" w:rsidR="00D91F72" w:rsidRDefault="00D91F72">
            <w:pPr>
              <w:rPr>
                <w:sz w:val="20"/>
                <w:szCs w:val="20"/>
              </w:rPr>
            </w:pPr>
          </w:p>
        </w:tc>
      </w:tr>
      <w:tr w:rsidR="00D91F72" w14:paraId="2B3DA13B" w14:textId="4F58B4E8">
        <w:trPr>
          <w:trHeight w:val="392"/>
        </w:trPr>
        <w:tc>
          <w:tcPr>
            <w:tcW w:w="2155" w:type="dxa"/>
            <w:tcBorders>
              <w:top w:val="single" w:sz="4" w:space="0" w:color="000000"/>
              <w:left w:val="single" w:sz="4" w:space="0" w:color="000000"/>
              <w:bottom w:val="single" w:sz="4" w:space="0" w:color="000000"/>
              <w:right w:val="single" w:sz="4" w:space="0" w:color="000000"/>
            </w:tcBorders>
          </w:tcPr>
          <w:p w14:paraId="47E5AC85" w14:textId="6FBC21D2"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11845E1" w14:textId="1F6A62B0" w:rsidR="00D91F72" w:rsidRDefault="00D91F72">
            <w:pPr>
              <w:rPr>
                <w:sz w:val="20"/>
                <w:szCs w:val="20"/>
              </w:rPr>
            </w:pPr>
          </w:p>
        </w:tc>
      </w:tr>
    </w:tbl>
    <w:p w14:paraId="765F1BC3" w14:textId="19210040" w:rsidR="00D91F72" w:rsidRDefault="00D91F72"/>
    <w:p w14:paraId="39B9050C" w14:textId="5A90C2F2" w:rsidR="00D91F72" w:rsidRDefault="00E53301">
      <w:r>
        <w:br w:type="page"/>
      </w:r>
    </w:p>
    <w:p w14:paraId="0A0364EB" w14:textId="7E93A922" w:rsidR="00D91F72" w:rsidRDefault="00D91F72"/>
    <w:p w14:paraId="3F4350C1" w14:textId="1C8F2732" w:rsidR="00D91F72" w:rsidRDefault="00E53301">
      <w:pPr>
        <w:pStyle w:val="a0"/>
      </w:pPr>
      <w:bookmarkStart w:id="87" w:name="_Toc533374776"/>
      <w:r>
        <w:rPr>
          <w:rFonts w:hint="eastAsia"/>
        </w:rPr>
        <w:t>首页</w:t>
      </w:r>
      <w:bookmarkEnd w:id="87"/>
    </w:p>
    <w:p w14:paraId="147DDD99" w14:textId="28A6BF74" w:rsidR="00D91F72" w:rsidRDefault="00E53301">
      <w:pPr>
        <w:pStyle w:val="a1"/>
      </w:pPr>
      <w:bookmarkStart w:id="88" w:name="_Toc533374777"/>
      <w:r>
        <w:rPr>
          <w:rFonts w:hint="eastAsia"/>
        </w:rPr>
        <w:t>浏览通知</w:t>
      </w:r>
      <w:bookmarkEnd w:id="88"/>
    </w:p>
    <w:tbl>
      <w:tblPr>
        <w:tblStyle w:val="15"/>
        <w:tblW w:w="8296" w:type="dxa"/>
        <w:tblLayout w:type="fixed"/>
        <w:tblLook w:val="04A0" w:firstRow="1" w:lastRow="0" w:firstColumn="1" w:lastColumn="0" w:noHBand="0" w:noVBand="1"/>
      </w:tblPr>
      <w:tblGrid>
        <w:gridCol w:w="2155"/>
        <w:gridCol w:w="1993"/>
        <w:gridCol w:w="4148"/>
      </w:tblGrid>
      <w:tr w:rsidR="00D91F72" w14:paraId="244CFE0D" w14:textId="6692DDAF">
        <w:tc>
          <w:tcPr>
            <w:tcW w:w="4148" w:type="dxa"/>
            <w:gridSpan w:val="2"/>
            <w:tcBorders>
              <w:top w:val="single" w:sz="4" w:space="0" w:color="000000"/>
              <w:left w:val="single" w:sz="4" w:space="0" w:color="000000"/>
              <w:bottom w:val="single" w:sz="4" w:space="0" w:color="000000"/>
              <w:right w:val="single" w:sz="4" w:space="0" w:color="000000"/>
            </w:tcBorders>
          </w:tcPr>
          <w:p w14:paraId="3BAAF61F" w14:textId="7B99C26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B0DE4D" w14:textId="1AA27C9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26</w:t>
            </w:r>
          </w:p>
        </w:tc>
      </w:tr>
      <w:tr w:rsidR="00D91F72" w14:paraId="0BFBBCD5" w14:textId="04AECE2D">
        <w:tc>
          <w:tcPr>
            <w:tcW w:w="4148" w:type="dxa"/>
            <w:gridSpan w:val="2"/>
            <w:tcBorders>
              <w:top w:val="single" w:sz="4" w:space="0" w:color="000000"/>
              <w:left w:val="single" w:sz="4" w:space="0" w:color="000000"/>
              <w:bottom w:val="single" w:sz="4" w:space="0" w:color="000000"/>
              <w:right w:val="single" w:sz="4" w:space="0" w:color="000000"/>
            </w:tcBorders>
          </w:tcPr>
          <w:p w14:paraId="38BAF68A" w14:textId="2275F3B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790E059" w14:textId="40D69F6C" w:rsidR="00D91F72" w:rsidRDefault="00E53301">
            <w:pPr>
              <w:rPr>
                <w:sz w:val="20"/>
                <w:szCs w:val="20"/>
              </w:rPr>
            </w:pPr>
            <w:r>
              <w:rPr>
                <w:rFonts w:hint="eastAsia"/>
                <w:sz w:val="20"/>
                <w:szCs w:val="20"/>
              </w:rPr>
              <w:t>浏览通知</w:t>
            </w:r>
          </w:p>
        </w:tc>
      </w:tr>
      <w:tr w:rsidR="00D91F72" w14:paraId="1AEE8F34" w14:textId="0426280E">
        <w:tc>
          <w:tcPr>
            <w:tcW w:w="4148" w:type="dxa"/>
            <w:gridSpan w:val="2"/>
            <w:tcBorders>
              <w:top w:val="single" w:sz="4" w:space="0" w:color="000000"/>
              <w:left w:val="single" w:sz="4" w:space="0" w:color="000000"/>
              <w:bottom w:val="single" w:sz="4" w:space="0" w:color="000000"/>
              <w:right w:val="single" w:sz="4" w:space="0" w:color="000000"/>
            </w:tcBorders>
          </w:tcPr>
          <w:p w14:paraId="5387ECA7" w14:textId="409D63B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8EA221" w14:textId="549C1D8A" w:rsidR="00D91F72" w:rsidRDefault="00E53301">
            <w:pPr>
              <w:rPr>
                <w:sz w:val="20"/>
                <w:szCs w:val="20"/>
              </w:rPr>
            </w:pPr>
            <w:r>
              <w:rPr>
                <w:rFonts w:hint="eastAsia"/>
                <w:sz w:val="20"/>
                <w:szCs w:val="20"/>
              </w:rPr>
              <w:t>浏览通知</w:t>
            </w:r>
          </w:p>
        </w:tc>
      </w:tr>
      <w:tr w:rsidR="00D91F72" w14:paraId="08197B82" w14:textId="065706B6">
        <w:tc>
          <w:tcPr>
            <w:tcW w:w="4148" w:type="dxa"/>
            <w:gridSpan w:val="2"/>
            <w:tcBorders>
              <w:top w:val="single" w:sz="4" w:space="0" w:color="000000"/>
              <w:left w:val="single" w:sz="4" w:space="0" w:color="000000"/>
              <w:bottom w:val="single" w:sz="4" w:space="0" w:color="000000"/>
              <w:right w:val="single" w:sz="4" w:space="0" w:color="000000"/>
            </w:tcBorders>
          </w:tcPr>
          <w:p w14:paraId="4CF86EBE" w14:textId="65BE1BB3"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BD5958" w14:textId="415F76A2" w:rsidR="00D91F72" w:rsidRDefault="00E53301">
            <w:pPr>
              <w:rPr>
                <w:sz w:val="20"/>
                <w:szCs w:val="20"/>
              </w:rPr>
            </w:pPr>
            <w:r>
              <w:rPr>
                <w:rFonts w:hint="eastAsia"/>
                <w:sz w:val="20"/>
                <w:szCs w:val="20"/>
              </w:rPr>
              <w:t>注册用户</w:t>
            </w:r>
          </w:p>
        </w:tc>
      </w:tr>
      <w:tr w:rsidR="00D91F72" w14:paraId="75139F15" w14:textId="6EFBB1DB">
        <w:tc>
          <w:tcPr>
            <w:tcW w:w="4148" w:type="dxa"/>
            <w:gridSpan w:val="2"/>
            <w:tcBorders>
              <w:top w:val="single" w:sz="4" w:space="0" w:color="000000"/>
              <w:left w:val="single" w:sz="4" w:space="0" w:color="000000"/>
              <w:bottom w:val="single" w:sz="4" w:space="0" w:color="000000"/>
              <w:right w:val="single" w:sz="4" w:space="0" w:color="000000"/>
            </w:tcBorders>
          </w:tcPr>
          <w:p w14:paraId="54A3EB7D" w14:textId="1CA8752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F8DFC45" w14:textId="59AD78AF" w:rsidR="00D91F72" w:rsidRDefault="00E53301">
            <w:pPr>
              <w:rPr>
                <w:sz w:val="20"/>
                <w:szCs w:val="20"/>
              </w:rPr>
            </w:pPr>
            <w:r>
              <w:rPr>
                <w:rFonts w:hint="eastAsia"/>
                <w:sz w:val="20"/>
                <w:szCs w:val="20"/>
              </w:rPr>
              <w:t>黑盒测试</w:t>
            </w:r>
          </w:p>
        </w:tc>
      </w:tr>
      <w:tr w:rsidR="00D91F72" w14:paraId="7DB87B6D" w14:textId="2CA1F82B">
        <w:tc>
          <w:tcPr>
            <w:tcW w:w="4148" w:type="dxa"/>
            <w:gridSpan w:val="2"/>
            <w:tcBorders>
              <w:top w:val="single" w:sz="4" w:space="0" w:color="000000"/>
              <w:left w:val="single" w:sz="4" w:space="0" w:color="000000"/>
              <w:bottom w:val="single" w:sz="4" w:space="0" w:color="000000"/>
              <w:right w:val="single" w:sz="4" w:space="0" w:color="000000"/>
            </w:tcBorders>
          </w:tcPr>
          <w:p w14:paraId="0CCAD56E" w14:textId="48B8F7B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6A868B" w14:textId="4A0B3FF8" w:rsidR="00D91F72" w:rsidRDefault="00E53301">
            <w:pPr>
              <w:rPr>
                <w:sz w:val="20"/>
                <w:szCs w:val="20"/>
              </w:rPr>
            </w:pPr>
            <w:r>
              <w:rPr>
                <w:rFonts w:hint="eastAsia"/>
                <w:sz w:val="20"/>
                <w:szCs w:val="20"/>
              </w:rPr>
              <w:t>登录</w:t>
            </w:r>
          </w:p>
        </w:tc>
      </w:tr>
      <w:tr w:rsidR="00D91F72" w14:paraId="4E851D4C" w14:textId="462E207D">
        <w:tc>
          <w:tcPr>
            <w:tcW w:w="4148" w:type="dxa"/>
            <w:gridSpan w:val="2"/>
            <w:tcBorders>
              <w:top w:val="single" w:sz="4" w:space="0" w:color="000000"/>
              <w:left w:val="single" w:sz="4" w:space="0" w:color="000000"/>
              <w:bottom w:val="single" w:sz="4" w:space="0" w:color="000000"/>
              <w:right w:val="single" w:sz="4" w:space="0" w:color="000000"/>
            </w:tcBorders>
          </w:tcPr>
          <w:p w14:paraId="29640B3F" w14:textId="7305746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E103318" w14:textId="664D7FD6" w:rsidR="00D91F72" w:rsidRDefault="00E53301">
            <w:pPr>
              <w:rPr>
                <w:sz w:val="20"/>
                <w:szCs w:val="20"/>
              </w:rPr>
            </w:pPr>
            <w:r>
              <w:rPr>
                <w:rFonts w:hint="eastAsia"/>
                <w:sz w:val="20"/>
                <w:szCs w:val="20"/>
              </w:rPr>
              <w:t>用户登录后进入首页</w:t>
            </w:r>
          </w:p>
        </w:tc>
      </w:tr>
      <w:tr w:rsidR="00D91F72" w14:paraId="4BCC441D" w14:textId="7E735795">
        <w:tc>
          <w:tcPr>
            <w:tcW w:w="4148" w:type="dxa"/>
            <w:gridSpan w:val="2"/>
            <w:tcBorders>
              <w:top w:val="single" w:sz="4" w:space="0" w:color="000000"/>
              <w:left w:val="single" w:sz="4" w:space="0" w:color="000000"/>
              <w:bottom w:val="single" w:sz="4" w:space="0" w:color="000000"/>
              <w:right w:val="single" w:sz="4" w:space="0" w:color="000000"/>
            </w:tcBorders>
          </w:tcPr>
          <w:p w14:paraId="63C1D6EE" w14:textId="2EA9DCB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5F5F00" w14:textId="39153A88" w:rsidR="00D91F72" w:rsidRDefault="00E53301">
            <w:pPr>
              <w:rPr>
                <w:sz w:val="20"/>
                <w:szCs w:val="20"/>
              </w:rPr>
            </w:pPr>
            <w:r>
              <w:rPr>
                <w:rFonts w:hint="eastAsia"/>
                <w:sz w:val="20"/>
                <w:szCs w:val="20"/>
              </w:rPr>
              <w:t>测试注册用户是否能登录后进入首页</w:t>
            </w:r>
          </w:p>
        </w:tc>
      </w:tr>
      <w:tr w:rsidR="00D91F72" w14:paraId="6951F6D0" w14:textId="1DB347D5">
        <w:trPr>
          <w:trHeight w:val="1445"/>
        </w:trPr>
        <w:tc>
          <w:tcPr>
            <w:tcW w:w="8296" w:type="dxa"/>
            <w:gridSpan w:val="3"/>
            <w:tcBorders>
              <w:top w:val="single" w:sz="4" w:space="0" w:color="000000"/>
              <w:left w:val="single" w:sz="4" w:space="0" w:color="000000"/>
              <w:right w:val="single" w:sz="4" w:space="0" w:color="000000"/>
            </w:tcBorders>
          </w:tcPr>
          <w:p w14:paraId="765DE074" w14:textId="0D59CB41" w:rsidR="00D91F72" w:rsidRDefault="00E53301">
            <w:pPr>
              <w:rPr>
                <w:sz w:val="20"/>
                <w:szCs w:val="20"/>
              </w:rPr>
            </w:pPr>
            <w:r>
              <w:rPr>
                <w:rFonts w:hint="eastAsia"/>
                <w:sz w:val="20"/>
                <w:szCs w:val="20"/>
              </w:rPr>
              <w:t>初始条件和背景：</w:t>
            </w:r>
          </w:p>
          <w:p w14:paraId="0A78ACC4" w14:textId="62C358B7" w:rsidR="00D91F72" w:rsidRDefault="00E53301">
            <w:pPr>
              <w:rPr>
                <w:sz w:val="20"/>
                <w:szCs w:val="20"/>
              </w:rPr>
            </w:pPr>
            <w:r>
              <w:rPr>
                <w:rFonts w:hint="eastAsia"/>
                <w:sz w:val="20"/>
                <w:szCs w:val="20"/>
              </w:rPr>
              <w:t>系统：PC端</w:t>
            </w:r>
          </w:p>
          <w:p w14:paraId="5288A0F6" w14:textId="28DAEFC6" w:rsidR="00D91F72" w:rsidRDefault="00E53301">
            <w:pPr>
              <w:rPr>
                <w:sz w:val="20"/>
                <w:szCs w:val="20"/>
              </w:rPr>
            </w:pPr>
            <w:r>
              <w:rPr>
                <w:rFonts w:hint="eastAsia"/>
                <w:sz w:val="20"/>
                <w:szCs w:val="20"/>
              </w:rPr>
              <w:t>浏览器：C</w:t>
            </w:r>
            <w:r>
              <w:rPr>
                <w:sz w:val="20"/>
                <w:szCs w:val="20"/>
              </w:rPr>
              <w:t>hrome</w:t>
            </w:r>
          </w:p>
          <w:p w14:paraId="5E93DB53" w14:textId="505D131E" w:rsidR="00D91F72" w:rsidRDefault="00E53301">
            <w:pPr>
              <w:rPr>
                <w:sz w:val="20"/>
                <w:szCs w:val="20"/>
              </w:rPr>
            </w:pPr>
            <w:r>
              <w:rPr>
                <w:rFonts w:hint="eastAsia"/>
                <w:sz w:val="20"/>
                <w:szCs w:val="20"/>
              </w:rPr>
              <w:t>注释：无</w:t>
            </w:r>
          </w:p>
        </w:tc>
      </w:tr>
      <w:tr w:rsidR="00D91F72" w14:paraId="384B9943" w14:textId="5D29752B">
        <w:trPr>
          <w:trHeight w:val="392"/>
        </w:trPr>
        <w:tc>
          <w:tcPr>
            <w:tcW w:w="2155" w:type="dxa"/>
            <w:tcBorders>
              <w:top w:val="single" w:sz="4" w:space="0" w:color="000000"/>
              <w:left w:val="single" w:sz="4" w:space="0" w:color="000000"/>
              <w:bottom w:val="single" w:sz="4" w:space="0" w:color="000000"/>
              <w:right w:val="single" w:sz="4" w:space="0" w:color="000000"/>
            </w:tcBorders>
          </w:tcPr>
          <w:p w14:paraId="0876667A" w14:textId="4257CD7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14612CA" w14:textId="584B55DA" w:rsidR="00D91F72" w:rsidRDefault="00E53301">
            <w:pPr>
              <w:rPr>
                <w:sz w:val="20"/>
                <w:szCs w:val="20"/>
              </w:rPr>
            </w:pPr>
            <w:r>
              <w:rPr>
                <w:rFonts w:hint="eastAsia"/>
                <w:sz w:val="20"/>
                <w:szCs w:val="20"/>
              </w:rPr>
              <w:t>预期结果</w:t>
            </w:r>
          </w:p>
        </w:tc>
      </w:tr>
      <w:tr w:rsidR="00D91F72" w14:paraId="73585685" w14:textId="476CD270">
        <w:trPr>
          <w:trHeight w:val="392"/>
        </w:trPr>
        <w:tc>
          <w:tcPr>
            <w:tcW w:w="2155" w:type="dxa"/>
            <w:tcBorders>
              <w:top w:val="single" w:sz="4" w:space="0" w:color="000000"/>
              <w:left w:val="single" w:sz="4" w:space="0" w:color="000000"/>
              <w:bottom w:val="single" w:sz="4" w:space="0" w:color="000000"/>
              <w:right w:val="single" w:sz="4" w:space="0" w:color="000000"/>
            </w:tcBorders>
          </w:tcPr>
          <w:p w14:paraId="47437CED" w14:textId="5CF0DCDA"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31C64EC" w14:textId="2FB82B95" w:rsidR="00D91F72" w:rsidRDefault="00E53301">
            <w:pPr>
              <w:rPr>
                <w:sz w:val="20"/>
                <w:szCs w:val="20"/>
              </w:rPr>
            </w:pPr>
            <w:r>
              <w:rPr>
                <w:rFonts w:hint="eastAsia"/>
                <w:sz w:val="20"/>
                <w:szCs w:val="20"/>
              </w:rPr>
              <w:t>可见首页右侧通知栏</w:t>
            </w:r>
          </w:p>
        </w:tc>
      </w:tr>
      <w:tr w:rsidR="00D91F72" w14:paraId="16835615" w14:textId="3C99DB3F">
        <w:trPr>
          <w:trHeight w:val="392"/>
        </w:trPr>
        <w:tc>
          <w:tcPr>
            <w:tcW w:w="2155" w:type="dxa"/>
            <w:tcBorders>
              <w:top w:val="single" w:sz="4" w:space="0" w:color="000000"/>
              <w:left w:val="single" w:sz="4" w:space="0" w:color="000000"/>
              <w:bottom w:val="single" w:sz="4" w:space="0" w:color="000000"/>
              <w:right w:val="single" w:sz="4" w:space="0" w:color="000000"/>
            </w:tcBorders>
          </w:tcPr>
          <w:p w14:paraId="1EFC33A4" w14:textId="34D1EE5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C55E6C8" w14:textId="74B0C59C" w:rsidR="00D91F72" w:rsidRDefault="00D91F72">
            <w:pPr>
              <w:rPr>
                <w:sz w:val="20"/>
                <w:szCs w:val="20"/>
              </w:rPr>
            </w:pPr>
          </w:p>
        </w:tc>
      </w:tr>
      <w:tr w:rsidR="00D91F72" w14:paraId="1C5EC9E6" w14:textId="3005C1A2">
        <w:trPr>
          <w:trHeight w:val="392"/>
        </w:trPr>
        <w:tc>
          <w:tcPr>
            <w:tcW w:w="2155" w:type="dxa"/>
            <w:tcBorders>
              <w:top w:val="single" w:sz="4" w:space="0" w:color="000000"/>
              <w:left w:val="single" w:sz="4" w:space="0" w:color="000000"/>
              <w:bottom w:val="single" w:sz="4" w:space="0" w:color="000000"/>
              <w:right w:val="single" w:sz="4" w:space="0" w:color="000000"/>
            </w:tcBorders>
          </w:tcPr>
          <w:p w14:paraId="478A2BC9" w14:textId="757CD72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ABE94CA" w14:textId="5157CAA3" w:rsidR="00D91F72" w:rsidRDefault="00D91F72">
            <w:pPr>
              <w:rPr>
                <w:sz w:val="20"/>
                <w:szCs w:val="20"/>
              </w:rPr>
            </w:pPr>
          </w:p>
        </w:tc>
      </w:tr>
      <w:tr w:rsidR="00D91F72" w14:paraId="1EC54F41" w14:textId="6AAD3B61">
        <w:trPr>
          <w:trHeight w:val="392"/>
        </w:trPr>
        <w:tc>
          <w:tcPr>
            <w:tcW w:w="2155" w:type="dxa"/>
            <w:tcBorders>
              <w:top w:val="single" w:sz="4" w:space="0" w:color="000000"/>
              <w:left w:val="single" w:sz="4" w:space="0" w:color="000000"/>
              <w:bottom w:val="single" w:sz="4" w:space="0" w:color="000000"/>
              <w:right w:val="single" w:sz="4" w:space="0" w:color="000000"/>
            </w:tcBorders>
          </w:tcPr>
          <w:p w14:paraId="7B743F16" w14:textId="67E2255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5A53A96" w14:textId="69BF4B00" w:rsidR="00D91F72" w:rsidRDefault="00D91F72">
            <w:pPr>
              <w:rPr>
                <w:sz w:val="20"/>
                <w:szCs w:val="20"/>
              </w:rPr>
            </w:pPr>
          </w:p>
        </w:tc>
      </w:tr>
    </w:tbl>
    <w:p w14:paraId="127E4463" w14:textId="12CBE629" w:rsidR="00D91F72" w:rsidRDefault="00D91F72"/>
    <w:p w14:paraId="1112404B" w14:textId="24981D47" w:rsidR="00D91F72" w:rsidRDefault="00E53301">
      <w:r>
        <w:br w:type="page"/>
      </w:r>
    </w:p>
    <w:p w14:paraId="043924D0" w14:textId="7AA7EC54" w:rsidR="00D91F72" w:rsidRDefault="00D91F72"/>
    <w:p w14:paraId="1F45EF72" w14:textId="1AFA2C86" w:rsidR="00D91F72" w:rsidRDefault="00E53301">
      <w:pPr>
        <w:pStyle w:val="a1"/>
      </w:pPr>
      <w:bookmarkStart w:id="89" w:name="_Toc533374778"/>
      <w:r>
        <w:rPr>
          <w:rFonts w:hint="eastAsia"/>
        </w:rPr>
        <w:t>查看具体通知</w:t>
      </w:r>
      <w:bookmarkEnd w:id="89"/>
    </w:p>
    <w:tbl>
      <w:tblPr>
        <w:tblStyle w:val="15"/>
        <w:tblW w:w="8296" w:type="dxa"/>
        <w:tblLayout w:type="fixed"/>
        <w:tblLook w:val="04A0" w:firstRow="1" w:lastRow="0" w:firstColumn="1" w:lastColumn="0" w:noHBand="0" w:noVBand="1"/>
      </w:tblPr>
      <w:tblGrid>
        <w:gridCol w:w="2155"/>
        <w:gridCol w:w="1993"/>
        <w:gridCol w:w="4148"/>
      </w:tblGrid>
      <w:tr w:rsidR="00D91F72" w14:paraId="4359C110" w14:textId="7F889EA2">
        <w:tc>
          <w:tcPr>
            <w:tcW w:w="4148" w:type="dxa"/>
            <w:gridSpan w:val="2"/>
            <w:tcBorders>
              <w:top w:val="single" w:sz="4" w:space="0" w:color="000000"/>
              <w:left w:val="single" w:sz="4" w:space="0" w:color="000000"/>
              <w:bottom w:val="single" w:sz="4" w:space="0" w:color="000000"/>
              <w:right w:val="single" w:sz="4" w:space="0" w:color="000000"/>
            </w:tcBorders>
          </w:tcPr>
          <w:p w14:paraId="58FF9E83" w14:textId="3125DD4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70E6F9" w14:textId="4FA17169"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27</w:t>
            </w:r>
          </w:p>
        </w:tc>
      </w:tr>
      <w:tr w:rsidR="00D91F72" w14:paraId="376DDCCF" w14:textId="22A8BFCE">
        <w:tc>
          <w:tcPr>
            <w:tcW w:w="4148" w:type="dxa"/>
            <w:gridSpan w:val="2"/>
            <w:tcBorders>
              <w:top w:val="single" w:sz="4" w:space="0" w:color="000000"/>
              <w:left w:val="single" w:sz="4" w:space="0" w:color="000000"/>
              <w:bottom w:val="single" w:sz="4" w:space="0" w:color="000000"/>
              <w:right w:val="single" w:sz="4" w:space="0" w:color="000000"/>
            </w:tcBorders>
          </w:tcPr>
          <w:p w14:paraId="65505E26" w14:textId="6280931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38C1C1" w14:textId="3583F708" w:rsidR="00D91F72" w:rsidRDefault="00E53301">
            <w:pPr>
              <w:rPr>
                <w:sz w:val="20"/>
                <w:szCs w:val="20"/>
              </w:rPr>
            </w:pPr>
            <w:r>
              <w:rPr>
                <w:rFonts w:hint="eastAsia"/>
                <w:sz w:val="20"/>
                <w:szCs w:val="20"/>
              </w:rPr>
              <w:t>浏览通知</w:t>
            </w:r>
          </w:p>
        </w:tc>
      </w:tr>
      <w:tr w:rsidR="00D91F72" w14:paraId="354B99BD" w14:textId="2EC770BF">
        <w:tc>
          <w:tcPr>
            <w:tcW w:w="4148" w:type="dxa"/>
            <w:gridSpan w:val="2"/>
            <w:tcBorders>
              <w:top w:val="single" w:sz="4" w:space="0" w:color="000000"/>
              <w:left w:val="single" w:sz="4" w:space="0" w:color="000000"/>
              <w:bottom w:val="single" w:sz="4" w:space="0" w:color="000000"/>
              <w:right w:val="single" w:sz="4" w:space="0" w:color="000000"/>
            </w:tcBorders>
          </w:tcPr>
          <w:p w14:paraId="0CBCC6EC" w14:textId="412A8C6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127F76B" w14:textId="55440D84" w:rsidR="00D91F72" w:rsidRDefault="00E53301">
            <w:pPr>
              <w:rPr>
                <w:sz w:val="20"/>
                <w:szCs w:val="20"/>
              </w:rPr>
            </w:pPr>
            <w:r>
              <w:rPr>
                <w:rFonts w:hint="eastAsia"/>
                <w:sz w:val="20"/>
                <w:szCs w:val="20"/>
              </w:rPr>
              <w:t>浏览通知</w:t>
            </w:r>
          </w:p>
        </w:tc>
      </w:tr>
      <w:tr w:rsidR="00D91F72" w14:paraId="4A12E568" w14:textId="309CAA87">
        <w:tc>
          <w:tcPr>
            <w:tcW w:w="4148" w:type="dxa"/>
            <w:gridSpan w:val="2"/>
            <w:tcBorders>
              <w:top w:val="single" w:sz="4" w:space="0" w:color="000000"/>
              <w:left w:val="single" w:sz="4" w:space="0" w:color="000000"/>
              <w:bottom w:val="single" w:sz="4" w:space="0" w:color="000000"/>
              <w:right w:val="single" w:sz="4" w:space="0" w:color="000000"/>
            </w:tcBorders>
          </w:tcPr>
          <w:p w14:paraId="3055C7A5" w14:textId="296EE73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5D8D291" w14:textId="63939A8B" w:rsidR="00D91F72" w:rsidRDefault="00E53301">
            <w:pPr>
              <w:rPr>
                <w:sz w:val="20"/>
                <w:szCs w:val="20"/>
              </w:rPr>
            </w:pPr>
            <w:r>
              <w:rPr>
                <w:rFonts w:hint="eastAsia"/>
                <w:sz w:val="20"/>
                <w:szCs w:val="20"/>
              </w:rPr>
              <w:t>注册用户</w:t>
            </w:r>
          </w:p>
        </w:tc>
      </w:tr>
      <w:tr w:rsidR="00D91F72" w14:paraId="4C9B86D5" w14:textId="2AE317E6">
        <w:tc>
          <w:tcPr>
            <w:tcW w:w="4148" w:type="dxa"/>
            <w:gridSpan w:val="2"/>
            <w:tcBorders>
              <w:top w:val="single" w:sz="4" w:space="0" w:color="000000"/>
              <w:left w:val="single" w:sz="4" w:space="0" w:color="000000"/>
              <w:bottom w:val="single" w:sz="4" w:space="0" w:color="000000"/>
              <w:right w:val="single" w:sz="4" w:space="0" w:color="000000"/>
            </w:tcBorders>
          </w:tcPr>
          <w:p w14:paraId="51F7B3BA" w14:textId="06C02F8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B6C475" w14:textId="1FE83918" w:rsidR="00D91F72" w:rsidRDefault="00E53301">
            <w:pPr>
              <w:rPr>
                <w:sz w:val="20"/>
                <w:szCs w:val="20"/>
              </w:rPr>
            </w:pPr>
            <w:r>
              <w:rPr>
                <w:rFonts w:hint="eastAsia"/>
                <w:sz w:val="20"/>
                <w:szCs w:val="20"/>
              </w:rPr>
              <w:t>黑盒测试</w:t>
            </w:r>
          </w:p>
        </w:tc>
      </w:tr>
      <w:tr w:rsidR="00D91F72" w14:paraId="427F1159" w14:textId="796CD8D0">
        <w:tc>
          <w:tcPr>
            <w:tcW w:w="4148" w:type="dxa"/>
            <w:gridSpan w:val="2"/>
            <w:tcBorders>
              <w:top w:val="single" w:sz="4" w:space="0" w:color="000000"/>
              <w:left w:val="single" w:sz="4" w:space="0" w:color="000000"/>
              <w:bottom w:val="single" w:sz="4" w:space="0" w:color="000000"/>
              <w:right w:val="single" w:sz="4" w:space="0" w:color="000000"/>
            </w:tcBorders>
          </w:tcPr>
          <w:p w14:paraId="05907A6A" w14:textId="7D97BC0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2B4F09A" w14:textId="40C24F66" w:rsidR="00D91F72" w:rsidRDefault="00E53301">
            <w:pPr>
              <w:rPr>
                <w:sz w:val="20"/>
                <w:szCs w:val="20"/>
              </w:rPr>
            </w:pPr>
            <w:r>
              <w:rPr>
                <w:rFonts w:hint="eastAsia"/>
                <w:sz w:val="20"/>
                <w:szCs w:val="20"/>
              </w:rPr>
              <w:t>浏览通知</w:t>
            </w:r>
          </w:p>
        </w:tc>
      </w:tr>
      <w:tr w:rsidR="00D91F72" w14:paraId="471CD6DE" w14:textId="45B8A790">
        <w:tc>
          <w:tcPr>
            <w:tcW w:w="4148" w:type="dxa"/>
            <w:gridSpan w:val="2"/>
            <w:tcBorders>
              <w:top w:val="single" w:sz="4" w:space="0" w:color="000000"/>
              <w:left w:val="single" w:sz="4" w:space="0" w:color="000000"/>
              <w:bottom w:val="single" w:sz="4" w:space="0" w:color="000000"/>
              <w:right w:val="single" w:sz="4" w:space="0" w:color="000000"/>
            </w:tcBorders>
          </w:tcPr>
          <w:p w14:paraId="1FC94F29" w14:textId="61C7B07C"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8EEAAD8" w14:textId="24254AF0" w:rsidR="00D91F72" w:rsidRDefault="00E53301">
            <w:pPr>
              <w:rPr>
                <w:sz w:val="20"/>
                <w:szCs w:val="20"/>
              </w:rPr>
            </w:pPr>
            <w:r>
              <w:rPr>
                <w:rFonts w:hint="eastAsia"/>
                <w:sz w:val="20"/>
                <w:szCs w:val="20"/>
              </w:rPr>
              <w:t>用户登录后进入首页，浏览通知，并查看具体通知</w:t>
            </w:r>
          </w:p>
        </w:tc>
      </w:tr>
      <w:tr w:rsidR="00D91F72" w14:paraId="4868A73C" w14:textId="3D76D9CD">
        <w:tc>
          <w:tcPr>
            <w:tcW w:w="4148" w:type="dxa"/>
            <w:gridSpan w:val="2"/>
            <w:tcBorders>
              <w:top w:val="single" w:sz="4" w:space="0" w:color="000000"/>
              <w:left w:val="single" w:sz="4" w:space="0" w:color="000000"/>
              <w:bottom w:val="single" w:sz="4" w:space="0" w:color="000000"/>
              <w:right w:val="single" w:sz="4" w:space="0" w:color="000000"/>
            </w:tcBorders>
          </w:tcPr>
          <w:p w14:paraId="386BD78B" w14:textId="3D28FF1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38C19F" w14:textId="726590F4" w:rsidR="00D91F72" w:rsidRDefault="00E53301">
            <w:pPr>
              <w:rPr>
                <w:sz w:val="20"/>
                <w:szCs w:val="20"/>
              </w:rPr>
            </w:pPr>
            <w:r>
              <w:rPr>
                <w:rFonts w:hint="eastAsia"/>
                <w:sz w:val="20"/>
                <w:szCs w:val="20"/>
              </w:rPr>
              <w:t>测试注册用户是否能登录后进入首页，浏览通知，并查看具体通知</w:t>
            </w:r>
          </w:p>
        </w:tc>
      </w:tr>
      <w:tr w:rsidR="00D91F72" w14:paraId="1B8FABA1" w14:textId="1685CA28">
        <w:trPr>
          <w:trHeight w:val="1445"/>
        </w:trPr>
        <w:tc>
          <w:tcPr>
            <w:tcW w:w="8296" w:type="dxa"/>
            <w:gridSpan w:val="3"/>
            <w:tcBorders>
              <w:top w:val="single" w:sz="4" w:space="0" w:color="000000"/>
              <w:left w:val="single" w:sz="4" w:space="0" w:color="000000"/>
              <w:right w:val="single" w:sz="4" w:space="0" w:color="000000"/>
            </w:tcBorders>
          </w:tcPr>
          <w:p w14:paraId="71E484A8" w14:textId="577A8C9D" w:rsidR="00D91F72" w:rsidRDefault="00E53301">
            <w:pPr>
              <w:rPr>
                <w:sz w:val="20"/>
                <w:szCs w:val="20"/>
              </w:rPr>
            </w:pPr>
            <w:r>
              <w:rPr>
                <w:rFonts w:hint="eastAsia"/>
                <w:sz w:val="20"/>
                <w:szCs w:val="20"/>
              </w:rPr>
              <w:t>初始条件和背景：</w:t>
            </w:r>
          </w:p>
          <w:p w14:paraId="66C21565" w14:textId="4A1E31CD" w:rsidR="00D91F72" w:rsidRDefault="00E53301">
            <w:pPr>
              <w:rPr>
                <w:sz w:val="20"/>
                <w:szCs w:val="20"/>
              </w:rPr>
            </w:pPr>
            <w:r>
              <w:rPr>
                <w:rFonts w:hint="eastAsia"/>
                <w:sz w:val="20"/>
                <w:szCs w:val="20"/>
              </w:rPr>
              <w:t>系统：PC端</w:t>
            </w:r>
          </w:p>
          <w:p w14:paraId="3EBBA0FA" w14:textId="17B480DA" w:rsidR="00D91F72" w:rsidRDefault="00E53301">
            <w:pPr>
              <w:rPr>
                <w:sz w:val="20"/>
                <w:szCs w:val="20"/>
              </w:rPr>
            </w:pPr>
            <w:r>
              <w:rPr>
                <w:rFonts w:hint="eastAsia"/>
                <w:sz w:val="20"/>
                <w:szCs w:val="20"/>
              </w:rPr>
              <w:t>浏览器：C</w:t>
            </w:r>
            <w:r>
              <w:rPr>
                <w:sz w:val="20"/>
                <w:szCs w:val="20"/>
              </w:rPr>
              <w:t>hrome</w:t>
            </w:r>
          </w:p>
          <w:p w14:paraId="3F1B7621" w14:textId="152A6588" w:rsidR="00D91F72" w:rsidRDefault="00E53301">
            <w:pPr>
              <w:rPr>
                <w:sz w:val="20"/>
                <w:szCs w:val="20"/>
              </w:rPr>
            </w:pPr>
            <w:r>
              <w:rPr>
                <w:rFonts w:hint="eastAsia"/>
                <w:sz w:val="20"/>
                <w:szCs w:val="20"/>
              </w:rPr>
              <w:t>注释：无</w:t>
            </w:r>
          </w:p>
        </w:tc>
      </w:tr>
      <w:tr w:rsidR="00D91F72" w14:paraId="558CB1AE" w14:textId="67C94B41">
        <w:trPr>
          <w:trHeight w:val="392"/>
        </w:trPr>
        <w:tc>
          <w:tcPr>
            <w:tcW w:w="2155" w:type="dxa"/>
            <w:tcBorders>
              <w:top w:val="single" w:sz="4" w:space="0" w:color="000000"/>
              <w:left w:val="single" w:sz="4" w:space="0" w:color="000000"/>
              <w:bottom w:val="single" w:sz="4" w:space="0" w:color="000000"/>
              <w:right w:val="single" w:sz="4" w:space="0" w:color="000000"/>
            </w:tcBorders>
          </w:tcPr>
          <w:p w14:paraId="71B7F895" w14:textId="66B2D16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9C855B4" w14:textId="21BCEC7D" w:rsidR="00D91F72" w:rsidRDefault="00E53301">
            <w:pPr>
              <w:rPr>
                <w:sz w:val="20"/>
                <w:szCs w:val="20"/>
              </w:rPr>
            </w:pPr>
            <w:r>
              <w:rPr>
                <w:rFonts w:hint="eastAsia"/>
                <w:sz w:val="20"/>
                <w:szCs w:val="20"/>
              </w:rPr>
              <w:t>预期结果</w:t>
            </w:r>
          </w:p>
        </w:tc>
      </w:tr>
      <w:tr w:rsidR="00D91F72" w14:paraId="4F3931DC" w14:textId="23F244BE">
        <w:trPr>
          <w:trHeight w:val="392"/>
        </w:trPr>
        <w:tc>
          <w:tcPr>
            <w:tcW w:w="2155" w:type="dxa"/>
            <w:tcBorders>
              <w:top w:val="single" w:sz="4" w:space="0" w:color="000000"/>
              <w:left w:val="single" w:sz="4" w:space="0" w:color="000000"/>
              <w:bottom w:val="single" w:sz="4" w:space="0" w:color="000000"/>
              <w:right w:val="single" w:sz="4" w:space="0" w:color="000000"/>
            </w:tcBorders>
          </w:tcPr>
          <w:p w14:paraId="11895181" w14:textId="5CA080DF" w:rsidR="00D91F72" w:rsidRDefault="00E53301">
            <w:pPr>
              <w:rPr>
                <w:sz w:val="20"/>
                <w:szCs w:val="20"/>
              </w:rPr>
            </w:pPr>
            <w:r>
              <w:rPr>
                <w:rFonts w:hint="eastAsia"/>
                <w:sz w:val="20"/>
                <w:szCs w:val="20"/>
              </w:rPr>
              <w:t>点击某条通知</w:t>
            </w:r>
          </w:p>
        </w:tc>
        <w:tc>
          <w:tcPr>
            <w:tcW w:w="6141" w:type="dxa"/>
            <w:gridSpan w:val="2"/>
            <w:tcBorders>
              <w:top w:val="single" w:sz="4" w:space="0" w:color="000000"/>
              <w:left w:val="single" w:sz="4" w:space="0" w:color="000000"/>
              <w:bottom w:val="single" w:sz="4" w:space="0" w:color="000000"/>
              <w:right w:val="single" w:sz="4" w:space="0" w:color="000000"/>
            </w:tcBorders>
          </w:tcPr>
          <w:p w14:paraId="5C088DEA" w14:textId="111D166E" w:rsidR="00D91F72" w:rsidRDefault="00E53301">
            <w:pPr>
              <w:rPr>
                <w:sz w:val="20"/>
                <w:szCs w:val="20"/>
              </w:rPr>
            </w:pPr>
            <w:r>
              <w:rPr>
                <w:rFonts w:hint="eastAsia"/>
                <w:sz w:val="20"/>
                <w:szCs w:val="20"/>
              </w:rPr>
              <w:t>弹出通知详情悬浮窗包括了标题、内容</w:t>
            </w:r>
          </w:p>
        </w:tc>
      </w:tr>
      <w:tr w:rsidR="00D91F72" w14:paraId="26E60CC2" w14:textId="726D0DD8">
        <w:trPr>
          <w:trHeight w:val="392"/>
        </w:trPr>
        <w:tc>
          <w:tcPr>
            <w:tcW w:w="2155" w:type="dxa"/>
            <w:tcBorders>
              <w:top w:val="single" w:sz="4" w:space="0" w:color="000000"/>
              <w:left w:val="single" w:sz="4" w:space="0" w:color="000000"/>
              <w:bottom w:val="single" w:sz="4" w:space="0" w:color="000000"/>
              <w:right w:val="single" w:sz="4" w:space="0" w:color="000000"/>
            </w:tcBorders>
          </w:tcPr>
          <w:p w14:paraId="603A9551" w14:textId="2043EB2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7F40CF" w14:textId="68A08DCE" w:rsidR="00D91F72" w:rsidRDefault="00D91F72">
            <w:pPr>
              <w:rPr>
                <w:sz w:val="20"/>
                <w:szCs w:val="20"/>
              </w:rPr>
            </w:pPr>
          </w:p>
        </w:tc>
      </w:tr>
      <w:tr w:rsidR="00D91F72" w14:paraId="496D3552" w14:textId="54CFA7F6">
        <w:trPr>
          <w:trHeight w:val="392"/>
        </w:trPr>
        <w:tc>
          <w:tcPr>
            <w:tcW w:w="2155" w:type="dxa"/>
            <w:tcBorders>
              <w:top w:val="single" w:sz="4" w:space="0" w:color="000000"/>
              <w:left w:val="single" w:sz="4" w:space="0" w:color="000000"/>
              <w:bottom w:val="single" w:sz="4" w:space="0" w:color="000000"/>
              <w:right w:val="single" w:sz="4" w:space="0" w:color="000000"/>
            </w:tcBorders>
          </w:tcPr>
          <w:p w14:paraId="628433DC" w14:textId="5CB91AE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4C66068" w14:textId="44498DBF" w:rsidR="00D91F72" w:rsidRDefault="00D91F72">
            <w:pPr>
              <w:rPr>
                <w:sz w:val="20"/>
                <w:szCs w:val="20"/>
              </w:rPr>
            </w:pPr>
          </w:p>
        </w:tc>
      </w:tr>
      <w:tr w:rsidR="00D91F72" w14:paraId="39EF0AAF" w14:textId="1B701AF5">
        <w:trPr>
          <w:trHeight w:val="392"/>
        </w:trPr>
        <w:tc>
          <w:tcPr>
            <w:tcW w:w="2155" w:type="dxa"/>
            <w:tcBorders>
              <w:top w:val="single" w:sz="4" w:space="0" w:color="000000"/>
              <w:left w:val="single" w:sz="4" w:space="0" w:color="000000"/>
              <w:bottom w:val="single" w:sz="4" w:space="0" w:color="000000"/>
              <w:right w:val="single" w:sz="4" w:space="0" w:color="000000"/>
            </w:tcBorders>
          </w:tcPr>
          <w:p w14:paraId="7DA365D3" w14:textId="3D6B5E7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0864418" w14:textId="5B13A364" w:rsidR="00D91F72" w:rsidRDefault="00D91F72">
            <w:pPr>
              <w:rPr>
                <w:sz w:val="20"/>
                <w:szCs w:val="20"/>
              </w:rPr>
            </w:pPr>
          </w:p>
        </w:tc>
      </w:tr>
    </w:tbl>
    <w:p w14:paraId="2279BDBC" w14:textId="36C6E47F" w:rsidR="00D91F72" w:rsidRDefault="00D91F72"/>
    <w:p w14:paraId="3370924A" w14:textId="26F1BAC0" w:rsidR="00D91F72" w:rsidRDefault="00E53301">
      <w:r>
        <w:br w:type="page"/>
      </w:r>
    </w:p>
    <w:p w14:paraId="00A8F52E" w14:textId="229627B3" w:rsidR="00D91F72" w:rsidRDefault="00D91F72"/>
    <w:p w14:paraId="6CD2A672" w14:textId="76B85DDD" w:rsidR="00D91F72" w:rsidRDefault="00E53301">
      <w:pPr>
        <w:pStyle w:val="a1"/>
      </w:pPr>
      <w:bookmarkStart w:id="90" w:name="_Toc533374779"/>
      <w:r>
        <w:rPr>
          <w:rFonts w:hint="eastAsia"/>
        </w:rPr>
        <w:t>浏览置顶通知</w:t>
      </w:r>
      <w:bookmarkEnd w:id="90"/>
    </w:p>
    <w:tbl>
      <w:tblPr>
        <w:tblStyle w:val="15"/>
        <w:tblW w:w="8296" w:type="dxa"/>
        <w:tblLayout w:type="fixed"/>
        <w:tblLook w:val="04A0" w:firstRow="1" w:lastRow="0" w:firstColumn="1" w:lastColumn="0" w:noHBand="0" w:noVBand="1"/>
      </w:tblPr>
      <w:tblGrid>
        <w:gridCol w:w="2155"/>
        <w:gridCol w:w="1993"/>
        <w:gridCol w:w="4148"/>
      </w:tblGrid>
      <w:tr w:rsidR="00D91F72" w14:paraId="4A08B962" w14:textId="775E778B">
        <w:tc>
          <w:tcPr>
            <w:tcW w:w="4148" w:type="dxa"/>
            <w:gridSpan w:val="2"/>
            <w:tcBorders>
              <w:top w:val="single" w:sz="4" w:space="0" w:color="000000"/>
              <w:left w:val="single" w:sz="4" w:space="0" w:color="000000"/>
              <w:bottom w:val="single" w:sz="4" w:space="0" w:color="000000"/>
              <w:right w:val="single" w:sz="4" w:space="0" w:color="000000"/>
            </w:tcBorders>
          </w:tcPr>
          <w:p w14:paraId="68486138" w14:textId="67F0681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C685D3" w14:textId="08426D0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28</w:t>
            </w:r>
          </w:p>
        </w:tc>
      </w:tr>
      <w:tr w:rsidR="00D91F72" w14:paraId="5B863F77" w14:textId="1EF37F50">
        <w:tc>
          <w:tcPr>
            <w:tcW w:w="4148" w:type="dxa"/>
            <w:gridSpan w:val="2"/>
            <w:tcBorders>
              <w:top w:val="single" w:sz="4" w:space="0" w:color="000000"/>
              <w:left w:val="single" w:sz="4" w:space="0" w:color="000000"/>
              <w:bottom w:val="single" w:sz="4" w:space="0" w:color="000000"/>
              <w:right w:val="single" w:sz="4" w:space="0" w:color="000000"/>
            </w:tcBorders>
          </w:tcPr>
          <w:p w14:paraId="4BBCB440" w14:textId="3860E0D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15BD850" w14:textId="1C9BC579" w:rsidR="00D91F72" w:rsidRDefault="00E53301">
            <w:pPr>
              <w:rPr>
                <w:sz w:val="20"/>
                <w:szCs w:val="20"/>
              </w:rPr>
            </w:pPr>
            <w:r>
              <w:rPr>
                <w:rFonts w:hint="eastAsia"/>
                <w:sz w:val="20"/>
                <w:szCs w:val="20"/>
              </w:rPr>
              <w:t>浏览置顶通知</w:t>
            </w:r>
          </w:p>
        </w:tc>
      </w:tr>
      <w:tr w:rsidR="00D91F72" w14:paraId="426DB458" w14:textId="65455C77">
        <w:tc>
          <w:tcPr>
            <w:tcW w:w="4148" w:type="dxa"/>
            <w:gridSpan w:val="2"/>
            <w:tcBorders>
              <w:top w:val="single" w:sz="4" w:space="0" w:color="000000"/>
              <w:left w:val="single" w:sz="4" w:space="0" w:color="000000"/>
              <w:bottom w:val="single" w:sz="4" w:space="0" w:color="000000"/>
              <w:right w:val="single" w:sz="4" w:space="0" w:color="000000"/>
            </w:tcBorders>
          </w:tcPr>
          <w:p w14:paraId="483DA03B" w14:textId="70B240B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38D5C4" w14:textId="593BC6C5" w:rsidR="00D91F72" w:rsidRDefault="00E53301">
            <w:pPr>
              <w:rPr>
                <w:sz w:val="20"/>
                <w:szCs w:val="20"/>
              </w:rPr>
            </w:pPr>
            <w:r>
              <w:rPr>
                <w:rFonts w:hint="eastAsia"/>
                <w:sz w:val="20"/>
                <w:szCs w:val="20"/>
              </w:rPr>
              <w:t>浏览置顶通知</w:t>
            </w:r>
          </w:p>
        </w:tc>
      </w:tr>
      <w:tr w:rsidR="00D91F72" w14:paraId="1FE9A0C5" w14:textId="56783DF0">
        <w:tc>
          <w:tcPr>
            <w:tcW w:w="4148" w:type="dxa"/>
            <w:gridSpan w:val="2"/>
            <w:tcBorders>
              <w:top w:val="single" w:sz="4" w:space="0" w:color="000000"/>
              <w:left w:val="single" w:sz="4" w:space="0" w:color="000000"/>
              <w:bottom w:val="single" w:sz="4" w:space="0" w:color="000000"/>
              <w:right w:val="single" w:sz="4" w:space="0" w:color="000000"/>
            </w:tcBorders>
          </w:tcPr>
          <w:p w14:paraId="05AC5C6E" w14:textId="62FD0BC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0628DE0" w14:textId="7DF260CB" w:rsidR="00D91F72" w:rsidRDefault="00E53301">
            <w:pPr>
              <w:rPr>
                <w:sz w:val="20"/>
                <w:szCs w:val="20"/>
              </w:rPr>
            </w:pPr>
            <w:r>
              <w:rPr>
                <w:rFonts w:hint="eastAsia"/>
                <w:sz w:val="20"/>
                <w:szCs w:val="20"/>
              </w:rPr>
              <w:t>注册用户</w:t>
            </w:r>
          </w:p>
        </w:tc>
      </w:tr>
      <w:tr w:rsidR="00D91F72" w14:paraId="53A6FF59" w14:textId="31F7D977">
        <w:tc>
          <w:tcPr>
            <w:tcW w:w="4148" w:type="dxa"/>
            <w:gridSpan w:val="2"/>
            <w:tcBorders>
              <w:top w:val="single" w:sz="4" w:space="0" w:color="000000"/>
              <w:left w:val="single" w:sz="4" w:space="0" w:color="000000"/>
              <w:bottom w:val="single" w:sz="4" w:space="0" w:color="000000"/>
              <w:right w:val="single" w:sz="4" w:space="0" w:color="000000"/>
            </w:tcBorders>
          </w:tcPr>
          <w:p w14:paraId="60C9699A" w14:textId="66383C1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9E51017" w14:textId="077BC316" w:rsidR="00D91F72" w:rsidRDefault="00E53301">
            <w:pPr>
              <w:rPr>
                <w:sz w:val="20"/>
                <w:szCs w:val="20"/>
              </w:rPr>
            </w:pPr>
            <w:r>
              <w:rPr>
                <w:rFonts w:hint="eastAsia"/>
                <w:sz w:val="20"/>
                <w:szCs w:val="20"/>
              </w:rPr>
              <w:t>黑盒测试</w:t>
            </w:r>
          </w:p>
        </w:tc>
      </w:tr>
      <w:tr w:rsidR="00D91F72" w14:paraId="25E93A83" w14:textId="2ED8165B">
        <w:tc>
          <w:tcPr>
            <w:tcW w:w="4148" w:type="dxa"/>
            <w:gridSpan w:val="2"/>
            <w:tcBorders>
              <w:top w:val="single" w:sz="4" w:space="0" w:color="000000"/>
              <w:left w:val="single" w:sz="4" w:space="0" w:color="000000"/>
              <w:bottom w:val="single" w:sz="4" w:space="0" w:color="000000"/>
              <w:right w:val="single" w:sz="4" w:space="0" w:color="000000"/>
            </w:tcBorders>
          </w:tcPr>
          <w:p w14:paraId="489ECDA0" w14:textId="214B14B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435A3B" w14:textId="7716556C" w:rsidR="00D91F72" w:rsidRDefault="00E53301">
            <w:pPr>
              <w:rPr>
                <w:sz w:val="20"/>
                <w:szCs w:val="20"/>
              </w:rPr>
            </w:pPr>
            <w:r>
              <w:rPr>
                <w:rFonts w:hint="eastAsia"/>
                <w:sz w:val="20"/>
                <w:szCs w:val="20"/>
              </w:rPr>
              <w:t>登录</w:t>
            </w:r>
          </w:p>
        </w:tc>
      </w:tr>
      <w:tr w:rsidR="00D91F72" w14:paraId="01D26DBE" w14:textId="6865C109">
        <w:tc>
          <w:tcPr>
            <w:tcW w:w="4148" w:type="dxa"/>
            <w:gridSpan w:val="2"/>
            <w:tcBorders>
              <w:top w:val="single" w:sz="4" w:space="0" w:color="000000"/>
              <w:left w:val="single" w:sz="4" w:space="0" w:color="000000"/>
              <w:bottom w:val="single" w:sz="4" w:space="0" w:color="000000"/>
              <w:right w:val="single" w:sz="4" w:space="0" w:color="000000"/>
            </w:tcBorders>
          </w:tcPr>
          <w:p w14:paraId="7F768C74" w14:textId="1CEC91E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1F72851" w14:textId="2591E0B2" w:rsidR="00D91F72" w:rsidRDefault="00E53301">
            <w:pPr>
              <w:rPr>
                <w:sz w:val="20"/>
                <w:szCs w:val="20"/>
              </w:rPr>
            </w:pPr>
            <w:r>
              <w:rPr>
                <w:rFonts w:hint="eastAsia"/>
                <w:sz w:val="20"/>
                <w:szCs w:val="20"/>
              </w:rPr>
              <w:t>用户登录后进入首页，查看右侧置顶通知</w:t>
            </w:r>
          </w:p>
        </w:tc>
      </w:tr>
      <w:tr w:rsidR="00D91F72" w14:paraId="564AE091" w14:textId="5DEC6935">
        <w:tc>
          <w:tcPr>
            <w:tcW w:w="4148" w:type="dxa"/>
            <w:gridSpan w:val="2"/>
            <w:tcBorders>
              <w:top w:val="single" w:sz="4" w:space="0" w:color="000000"/>
              <w:left w:val="single" w:sz="4" w:space="0" w:color="000000"/>
              <w:bottom w:val="single" w:sz="4" w:space="0" w:color="000000"/>
              <w:right w:val="single" w:sz="4" w:space="0" w:color="000000"/>
            </w:tcBorders>
          </w:tcPr>
          <w:p w14:paraId="00C8BBFD" w14:textId="26BBF3D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FE09899" w14:textId="11BEC085" w:rsidR="00D91F72" w:rsidRDefault="00E53301">
            <w:pPr>
              <w:rPr>
                <w:sz w:val="20"/>
                <w:szCs w:val="20"/>
              </w:rPr>
            </w:pPr>
            <w:r>
              <w:rPr>
                <w:rFonts w:hint="eastAsia"/>
                <w:sz w:val="20"/>
                <w:szCs w:val="20"/>
              </w:rPr>
              <w:t>测试注册用户是否能登录后进入首页，查看和右侧置顶通知</w:t>
            </w:r>
          </w:p>
        </w:tc>
      </w:tr>
      <w:tr w:rsidR="00D91F72" w14:paraId="7EA06BAE" w14:textId="2B0B2A5B">
        <w:trPr>
          <w:trHeight w:val="1445"/>
        </w:trPr>
        <w:tc>
          <w:tcPr>
            <w:tcW w:w="8296" w:type="dxa"/>
            <w:gridSpan w:val="3"/>
            <w:tcBorders>
              <w:top w:val="single" w:sz="4" w:space="0" w:color="000000"/>
              <w:left w:val="single" w:sz="4" w:space="0" w:color="000000"/>
              <w:right w:val="single" w:sz="4" w:space="0" w:color="000000"/>
            </w:tcBorders>
          </w:tcPr>
          <w:p w14:paraId="1195EEAC" w14:textId="2B502770" w:rsidR="00D91F72" w:rsidRDefault="00E53301">
            <w:pPr>
              <w:rPr>
                <w:sz w:val="20"/>
                <w:szCs w:val="20"/>
              </w:rPr>
            </w:pPr>
            <w:r>
              <w:rPr>
                <w:rFonts w:hint="eastAsia"/>
                <w:sz w:val="20"/>
                <w:szCs w:val="20"/>
              </w:rPr>
              <w:t>初始条件和背景：</w:t>
            </w:r>
          </w:p>
          <w:p w14:paraId="3FF207B6" w14:textId="12DAD45D" w:rsidR="00D91F72" w:rsidRDefault="00E53301">
            <w:pPr>
              <w:rPr>
                <w:sz w:val="20"/>
                <w:szCs w:val="20"/>
              </w:rPr>
            </w:pPr>
            <w:r>
              <w:rPr>
                <w:rFonts w:hint="eastAsia"/>
                <w:sz w:val="20"/>
                <w:szCs w:val="20"/>
              </w:rPr>
              <w:t>系统：PC端</w:t>
            </w:r>
          </w:p>
          <w:p w14:paraId="431EB90B" w14:textId="19D44386" w:rsidR="00D91F72" w:rsidRDefault="00E53301">
            <w:pPr>
              <w:rPr>
                <w:sz w:val="20"/>
                <w:szCs w:val="20"/>
              </w:rPr>
            </w:pPr>
            <w:r>
              <w:rPr>
                <w:rFonts w:hint="eastAsia"/>
                <w:sz w:val="20"/>
                <w:szCs w:val="20"/>
              </w:rPr>
              <w:t>浏览器：C</w:t>
            </w:r>
            <w:r>
              <w:rPr>
                <w:sz w:val="20"/>
                <w:szCs w:val="20"/>
              </w:rPr>
              <w:t>hrome</w:t>
            </w:r>
          </w:p>
          <w:p w14:paraId="0CADB25E" w14:textId="523A8B9F" w:rsidR="00D91F72" w:rsidRDefault="00E53301">
            <w:pPr>
              <w:rPr>
                <w:sz w:val="20"/>
                <w:szCs w:val="20"/>
              </w:rPr>
            </w:pPr>
            <w:r>
              <w:rPr>
                <w:rFonts w:hint="eastAsia"/>
                <w:sz w:val="20"/>
                <w:szCs w:val="20"/>
              </w:rPr>
              <w:t>注释：无</w:t>
            </w:r>
          </w:p>
        </w:tc>
      </w:tr>
      <w:tr w:rsidR="00D91F72" w14:paraId="18EB484F" w14:textId="5A258062">
        <w:trPr>
          <w:trHeight w:val="392"/>
        </w:trPr>
        <w:tc>
          <w:tcPr>
            <w:tcW w:w="2155" w:type="dxa"/>
            <w:tcBorders>
              <w:top w:val="single" w:sz="4" w:space="0" w:color="000000"/>
              <w:left w:val="single" w:sz="4" w:space="0" w:color="000000"/>
              <w:bottom w:val="single" w:sz="4" w:space="0" w:color="000000"/>
              <w:right w:val="single" w:sz="4" w:space="0" w:color="000000"/>
            </w:tcBorders>
          </w:tcPr>
          <w:p w14:paraId="6B4FE081" w14:textId="3E2DDB1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2649D16" w14:textId="4CCC715B" w:rsidR="00D91F72" w:rsidRDefault="00E53301">
            <w:pPr>
              <w:rPr>
                <w:sz w:val="20"/>
                <w:szCs w:val="20"/>
              </w:rPr>
            </w:pPr>
            <w:r>
              <w:rPr>
                <w:rFonts w:hint="eastAsia"/>
                <w:sz w:val="20"/>
                <w:szCs w:val="20"/>
              </w:rPr>
              <w:t>预期结果</w:t>
            </w:r>
          </w:p>
        </w:tc>
      </w:tr>
      <w:tr w:rsidR="00D91F72" w14:paraId="748B7C97" w14:textId="6E28C785">
        <w:trPr>
          <w:trHeight w:val="392"/>
        </w:trPr>
        <w:tc>
          <w:tcPr>
            <w:tcW w:w="2155" w:type="dxa"/>
            <w:tcBorders>
              <w:top w:val="single" w:sz="4" w:space="0" w:color="000000"/>
              <w:left w:val="single" w:sz="4" w:space="0" w:color="000000"/>
              <w:bottom w:val="single" w:sz="4" w:space="0" w:color="000000"/>
              <w:right w:val="single" w:sz="4" w:space="0" w:color="000000"/>
            </w:tcBorders>
          </w:tcPr>
          <w:p w14:paraId="1541C728" w14:textId="01EFFF85"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78215D0" w14:textId="42AC7C49" w:rsidR="00D91F72" w:rsidRDefault="00E53301">
            <w:pPr>
              <w:rPr>
                <w:sz w:val="20"/>
                <w:szCs w:val="20"/>
              </w:rPr>
            </w:pPr>
            <w:r>
              <w:rPr>
                <w:rFonts w:hint="eastAsia"/>
                <w:sz w:val="20"/>
                <w:szCs w:val="20"/>
              </w:rPr>
              <w:t>可见首页右侧通知栏</w:t>
            </w:r>
          </w:p>
        </w:tc>
      </w:tr>
      <w:tr w:rsidR="00D91F72" w14:paraId="01762279" w14:textId="660638B3">
        <w:trPr>
          <w:trHeight w:val="392"/>
        </w:trPr>
        <w:tc>
          <w:tcPr>
            <w:tcW w:w="2155" w:type="dxa"/>
            <w:tcBorders>
              <w:top w:val="single" w:sz="4" w:space="0" w:color="000000"/>
              <w:left w:val="single" w:sz="4" w:space="0" w:color="000000"/>
              <w:bottom w:val="single" w:sz="4" w:space="0" w:color="000000"/>
              <w:right w:val="single" w:sz="4" w:space="0" w:color="000000"/>
            </w:tcBorders>
          </w:tcPr>
          <w:p w14:paraId="26379741" w14:textId="6A54E0C1" w:rsidR="00D91F72" w:rsidRDefault="00E53301">
            <w:pPr>
              <w:rPr>
                <w:sz w:val="20"/>
                <w:szCs w:val="20"/>
              </w:rPr>
            </w:pPr>
            <w:r>
              <w:rPr>
                <w:rFonts w:hint="eastAsia"/>
                <w:sz w:val="20"/>
                <w:szCs w:val="20"/>
              </w:rPr>
              <w:t>浏览通知栏</w:t>
            </w:r>
          </w:p>
        </w:tc>
        <w:tc>
          <w:tcPr>
            <w:tcW w:w="6141" w:type="dxa"/>
            <w:gridSpan w:val="2"/>
            <w:tcBorders>
              <w:top w:val="single" w:sz="4" w:space="0" w:color="000000"/>
              <w:left w:val="single" w:sz="4" w:space="0" w:color="000000"/>
              <w:bottom w:val="single" w:sz="4" w:space="0" w:color="000000"/>
              <w:right w:val="single" w:sz="4" w:space="0" w:color="000000"/>
            </w:tcBorders>
          </w:tcPr>
          <w:p w14:paraId="3DB26FC1" w14:textId="7703C0BE" w:rsidR="00D91F72" w:rsidRDefault="00E53301">
            <w:pPr>
              <w:rPr>
                <w:sz w:val="20"/>
                <w:szCs w:val="20"/>
              </w:rPr>
            </w:pPr>
            <w:r>
              <w:rPr>
                <w:rFonts w:hint="eastAsia"/>
                <w:sz w:val="20"/>
                <w:szCs w:val="20"/>
              </w:rPr>
              <w:t>可见通知栏中置顶的通知</w:t>
            </w:r>
          </w:p>
        </w:tc>
      </w:tr>
      <w:tr w:rsidR="00D91F72" w14:paraId="44F22D9E" w14:textId="7CB9784F">
        <w:trPr>
          <w:trHeight w:val="392"/>
        </w:trPr>
        <w:tc>
          <w:tcPr>
            <w:tcW w:w="2155" w:type="dxa"/>
            <w:tcBorders>
              <w:top w:val="single" w:sz="4" w:space="0" w:color="000000"/>
              <w:left w:val="single" w:sz="4" w:space="0" w:color="000000"/>
              <w:bottom w:val="single" w:sz="4" w:space="0" w:color="000000"/>
              <w:right w:val="single" w:sz="4" w:space="0" w:color="000000"/>
            </w:tcBorders>
          </w:tcPr>
          <w:p w14:paraId="2C1529E4" w14:textId="17BA18A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2F4D091" w14:textId="5950682D" w:rsidR="00D91F72" w:rsidRDefault="00D91F72">
            <w:pPr>
              <w:rPr>
                <w:sz w:val="20"/>
                <w:szCs w:val="20"/>
              </w:rPr>
            </w:pPr>
          </w:p>
        </w:tc>
      </w:tr>
      <w:tr w:rsidR="00D91F72" w14:paraId="2C1657C3" w14:textId="467E7DE7">
        <w:trPr>
          <w:trHeight w:val="392"/>
        </w:trPr>
        <w:tc>
          <w:tcPr>
            <w:tcW w:w="2155" w:type="dxa"/>
            <w:tcBorders>
              <w:top w:val="single" w:sz="4" w:space="0" w:color="000000"/>
              <w:left w:val="single" w:sz="4" w:space="0" w:color="000000"/>
              <w:bottom w:val="single" w:sz="4" w:space="0" w:color="000000"/>
              <w:right w:val="single" w:sz="4" w:space="0" w:color="000000"/>
            </w:tcBorders>
          </w:tcPr>
          <w:p w14:paraId="19CCEDF4" w14:textId="72497977"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5D15E2A" w14:textId="07C5B35C" w:rsidR="00D91F72" w:rsidRDefault="00D91F72">
            <w:pPr>
              <w:rPr>
                <w:sz w:val="20"/>
                <w:szCs w:val="20"/>
              </w:rPr>
            </w:pPr>
          </w:p>
        </w:tc>
      </w:tr>
    </w:tbl>
    <w:p w14:paraId="703199E5" w14:textId="7DB0EA92" w:rsidR="00D91F72" w:rsidRDefault="00D91F72"/>
    <w:p w14:paraId="39E9E007" w14:textId="046A6EF3" w:rsidR="00D91F72" w:rsidRDefault="00E53301">
      <w:r>
        <w:br w:type="page"/>
      </w:r>
    </w:p>
    <w:p w14:paraId="5C442D81" w14:textId="022F19D4" w:rsidR="00D91F72" w:rsidRDefault="00D91F72"/>
    <w:p w14:paraId="3E929A36" w14:textId="34A70D8E" w:rsidR="00D91F72" w:rsidRDefault="00E53301">
      <w:pPr>
        <w:pStyle w:val="a1"/>
      </w:pPr>
      <w:bookmarkStart w:id="91" w:name="_Toc533374780"/>
      <w:r>
        <w:rPr>
          <w:rFonts w:hint="eastAsia"/>
        </w:rPr>
        <w:t>浏览版权</w:t>
      </w:r>
      <w:bookmarkEnd w:id="91"/>
    </w:p>
    <w:tbl>
      <w:tblPr>
        <w:tblStyle w:val="15"/>
        <w:tblW w:w="8296" w:type="dxa"/>
        <w:tblLayout w:type="fixed"/>
        <w:tblLook w:val="04A0" w:firstRow="1" w:lastRow="0" w:firstColumn="1" w:lastColumn="0" w:noHBand="0" w:noVBand="1"/>
      </w:tblPr>
      <w:tblGrid>
        <w:gridCol w:w="2155"/>
        <w:gridCol w:w="1993"/>
        <w:gridCol w:w="4148"/>
      </w:tblGrid>
      <w:tr w:rsidR="00D91F72" w14:paraId="010BE434" w14:textId="27D5CB31">
        <w:tc>
          <w:tcPr>
            <w:tcW w:w="4148" w:type="dxa"/>
            <w:gridSpan w:val="2"/>
            <w:tcBorders>
              <w:top w:val="single" w:sz="4" w:space="0" w:color="000000"/>
              <w:left w:val="single" w:sz="4" w:space="0" w:color="000000"/>
              <w:bottom w:val="single" w:sz="4" w:space="0" w:color="000000"/>
              <w:right w:val="single" w:sz="4" w:space="0" w:color="000000"/>
            </w:tcBorders>
          </w:tcPr>
          <w:p w14:paraId="1932D61F" w14:textId="19387FE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4D2832" w14:textId="6830811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29</w:t>
            </w:r>
          </w:p>
        </w:tc>
      </w:tr>
      <w:tr w:rsidR="00D91F72" w14:paraId="07EDFA71" w14:textId="6990E77B">
        <w:tc>
          <w:tcPr>
            <w:tcW w:w="4148" w:type="dxa"/>
            <w:gridSpan w:val="2"/>
            <w:tcBorders>
              <w:top w:val="single" w:sz="4" w:space="0" w:color="000000"/>
              <w:left w:val="single" w:sz="4" w:space="0" w:color="000000"/>
              <w:bottom w:val="single" w:sz="4" w:space="0" w:color="000000"/>
              <w:right w:val="single" w:sz="4" w:space="0" w:color="000000"/>
            </w:tcBorders>
          </w:tcPr>
          <w:p w14:paraId="403E50CB" w14:textId="009416C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AE548A" w14:textId="5288EA4A" w:rsidR="00D91F72" w:rsidRDefault="00E53301">
            <w:pPr>
              <w:rPr>
                <w:sz w:val="20"/>
                <w:szCs w:val="20"/>
              </w:rPr>
            </w:pPr>
            <w:r>
              <w:rPr>
                <w:rFonts w:hint="eastAsia"/>
                <w:sz w:val="20"/>
                <w:szCs w:val="20"/>
              </w:rPr>
              <w:t>浏览版权</w:t>
            </w:r>
          </w:p>
        </w:tc>
      </w:tr>
      <w:tr w:rsidR="00D91F72" w14:paraId="7DA7B003" w14:textId="7FE5BC58">
        <w:tc>
          <w:tcPr>
            <w:tcW w:w="4148" w:type="dxa"/>
            <w:gridSpan w:val="2"/>
            <w:tcBorders>
              <w:top w:val="single" w:sz="4" w:space="0" w:color="000000"/>
              <w:left w:val="single" w:sz="4" w:space="0" w:color="000000"/>
              <w:bottom w:val="single" w:sz="4" w:space="0" w:color="000000"/>
              <w:right w:val="single" w:sz="4" w:space="0" w:color="000000"/>
            </w:tcBorders>
          </w:tcPr>
          <w:p w14:paraId="4FAD7F64" w14:textId="539AA98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DFCFDF6" w14:textId="4AB79541" w:rsidR="00D91F72" w:rsidRDefault="00E53301">
            <w:pPr>
              <w:rPr>
                <w:sz w:val="20"/>
                <w:szCs w:val="20"/>
              </w:rPr>
            </w:pPr>
            <w:r>
              <w:rPr>
                <w:rFonts w:hint="eastAsia"/>
                <w:sz w:val="20"/>
                <w:szCs w:val="20"/>
              </w:rPr>
              <w:t>浏览版权</w:t>
            </w:r>
          </w:p>
        </w:tc>
      </w:tr>
      <w:tr w:rsidR="00D91F72" w14:paraId="7F34BF49" w14:textId="06B32004">
        <w:tc>
          <w:tcPr>
            <w:tcW w:w="4148" w:type="dxa"/>
            <w:gridSpan w:val="2"/>
            <w:tcBorders>
              <w:top w:val="single" w:sz="4" w:space="0" w:color="000000"/>
              <w:left w:val="single" w:sz="4" w:space="0" w:color="000000"/>
              <w:bottom w:val="single" w:sz="4" w:space="0" w:color="000000"/>
              <w:right w:val="single" w:sz="4" w:space="0" w:color="000000"/>
            </w:tcBorders>
          </w:tcPr>
          <w:p w14:paraId="251867A4" w14:textId="2339866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4CBE7E" w14:textId="55CF245E" w:rsidR="00D91F72" w:rsidRDefault="00E53301">
            <w:pPr>
              <w:rPr>
                <w:sz w:val="20"/>
                <w:szCs w:val="20"/>
              </w:rPr>
            </w:pPr>
            <w:r>
              <w:rPr>
                <w:rFonts w:hint="eastAsia"/>
                <w:sz w:val="20"/>
                <w:szCs w:val="20"/>
              </w:rPr>
              <w:t>注册用户</w:t>
            </w:r>
          </w:p>
        </w:tc>
      </w:tr>
      <w:tr w:rsidR="00D91F72" w14:paraId="13A3D541" w14:textId="4060313D">
        <w:tc>
          <w:tcPr>
            <w:tcW w:w="4148" w:type="dxa"/>
            <w:gridSpan w:val="2"/>
            <w:tcBorders>
              <w:top w:val="single" w:sz="4" w:space="0" w:color="000000"/>
              <w:left w:val="single" w:sz="4" w:space="0" w:color="000000"/>
              <w:bottom w:val="single" w:sz="4" w:space="0" w:color="000000"/>
              <w:right w:val="single" w:sz="4" w:space="0" w:color="000000"/>
            </w:tcBorders>
          </w:tcPr>
          <w:p w14:paraId="259B59B8" w14:textId="47F62AA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CDA79B" w14:textId="042FFF42" w:rsidR="00D91F72" w:rsidRDefault="00E53301">
            <w:pPr>
              <w:rPr>
                <w:sz w:val="20"/>
                <w:szCs w:val="20"/>
              </w:rPr>
            </w:pPr>
            <w:r>
              <w:rPr>
                <w:rFonts w:hint="eastAsia"/>
                <w:sz w:val="20"/>
                <w:szCs w:val="20"/>
              </w:rPr>
              <w:t>黑盒测试</w:t>
            </w:r>
          </w:p>
        </w:tc>
      </w:tr>
      <w:tr w:rsidR="00D91F72" w14:paraId="46F81329" w14:textId="07151CE8">
        <w:tc>
          <w:tcPr>
            <w:tcW w:w="4148" w:type="dxa"/>
            <w:gridSpan w:val="2"/>
            <w:tcBorders>
              <w:top w:val="single" w:sz="4" w:space="0" w:color="000000"/>
              <w:left w:val="single" w:sz="4" w:space="0" w:color="000000"/>
              <w:bottom w:val="single" w:sz="4" w:space="0" w:color="000000"/>
              <w:right w:val="single" w:sz="4" w:space="0" w:color="000000"/>
            </w:tcBorders>
          </w:tcPr>
          <w:p w14:paraId="0F38E054" w14:textId="5141356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402B575" w14:textId="1FA13904" w:rsidR="00D91F72" w:rsidRDefault="00E53301">
            <w:pPr>
              <w:rPr>
                <w:sz w:val="20"/>
                <w:szCs w:val="20"/>
              </w:rPr>
            </w:pPr>
            <w:r>
              <w:rPr>
                <w:rFonts w:hint="eastAsia"/>
                <w:sz w:val="20"/>
                <w:szCs w:val="20"/>
              </w:rPr>
              <w:t>登录</w:t>
            </w:r>
          </w:p>
        </w:tc>
      </w:tr>
      <w:tr w:rsidR="00D91F72" w14:paraId="0DC70086" w14:textId="66CB9CA8">
        <w:tc>
          <w:tcPr>
            <w:tcW w:w="4148" w:type="dxa"/>
            <w:gridSpan w:val="2"/>
            <w:tcBorders>
              <w:top w:val="single" w:sz="4" w:space="0" w:color="000000"/>
              <w:left w:val="single" w:sz="4" w:space="0" w:color="000000"/>
              <w:bottom w:val="single" w:sz="4" w:space="0" w:color="000000"/>
              <w:right w:val="single" w:sz="4" w:space="0" w:color="000000"/>
            </w:tcBorders>
          </w:tcPr>
          <w:p w14:paraId="3603D493" w14:textId="1156AF6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BFEEC95" w14:textId="333080D8" w:rsidR="00D91F72" w:rsidRDefault="00E53301">
            <w:pPr>
              <w:rPr>
                <w:sz w:val="20"/>
                <w:szCs w:val="20"/>
              </w:rPr>
            </w:pPr>
            <w:r>
              <w:rPr>
                <w:rFonts w:hint="eastAsia"/>
                <w:sz w:val="20"/>
                <w:szCs w:val="20"/>
              </w:rPr>
              <w:t>用户登录后进入首页，浏览版权</w:t>
            </w:r>
          </w:p>
        </w:tc>
      </w:tr>
      <w:tr w:rsidR="00D91F72" w14:paraId="59FBDA7A" w14:textId="1C9B29AB">
        <w:tc>
          <w:tcPr>
            <w:tcW w:w="4148" w:type="dxa"/>
            <w:gridSpan w:val="2"/>
            <w:tcBorders>
              <w:top w:val="single" w:sz="4" w:space="0" w:color="000000"/>
              <w:left w:val="single" w:sz="4" w:space="0" w:color="000000"/>
              <w:bottom w:val="single" w:sz="4" w:space="0" w:color="000000"/>
              <w:right w:val="single" w:sz="4" w:space="0" w:color="000000"/>
            </w:tcBorders>
          </w:tcPr>
          <w:p w14:paraId="266BD9D7" w14:textId="0D4CF44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90D9AF" w14:textId="0F57210A" w:rsidR="00D91F72" w:rsidRDefault="00E53301">
            <w:pPr>
              <w:rPr>
                <w:sz w:val="20"/>
                <w:szCs w:val="20"/>
              </w:rPr>
            </w:pPr>
            <w:r>
              <w:rPr>
                <w:rFonts w:hint="eastAsia"/>
                <w:sz w:val="20"/>
                <w:szCs w:val="20"/>
              </w:rPr>
              <w:t>测试注册用户是否能登录后进入首页，浏览版权</w:t>
            </w:r>
          </w:p>
        </w:tc>
      </w:tr>
      <w:tr w:rsidR="00D91F72" w14:paraId="71FF5A89" w14:textId="1DE0AC0E">
        <w:trPr>
          <w:trHeight w:val="1445"/>
        </w:trPr>
        <w:tc>
          <w:tcPr>
            <w:tcW w:w="8296" w:type="dxa"/>
            <w:gridSpan w:val="3"/>
            <w:tcBorders>
              <w:top w:val="single" w:sz="4" w:space="0" w:color="000000"/>
              <w:left w:val="single" w:sz="4" w:space="0" w:color="000000"/>
              <w:right w:val="single" w:sz="4" w:space="0" w:color="000000"/>
            </w:tcBorders>
          </w:tcPr>
          <w:p w14:paraId="2DF9543C" w14:textId="436E6C43" w:rsidR="00D91F72" w:rsidRDefault="00E53301">
            <w:pPr>
              <w:rPr>
                <w:sz w:val="20"/>
                <w:szCs w:val="20"/>
              </w:rPr>
            </w:pPr>
            <w:r>
              <w:rPr>
                <w:rFonts w:hint="eastAsia"/>
                <w:sz w:val="20"/>
                <w:szCs w:val="20"/>
              </w:rPr>
              <w:t>初始条件和背景：</w:t>
            </w:r>
          </w:p>
          <w:p w14:paraId="51215A70" w14:textId="03A7CD92" w:rsidR="00D91F72" w:rsidRDefault="00E53301">
            <w:pPr>
              <w:rPr>
                <w:sz w:val="20"/>
                <w:szCs w:val="20"/>
              </w:rPr>
            </w:pPr>
            <w:r>
              <w:rPr>
                <w:rFonts w:hint="eastAsia"/>
                <w:sz w:val="20"/>
                <w:szCs w:val="20"/>
              </w:rPr>
              <w:t>系统：PC端</w:t>
            </w:r>
          </w:p>
          <w:p w14:paraId="07974FF6" w14:textId="18BAF6B4" w:rsidR="00D91F72" w:rsidRDefault="00E53301">
            <w:pPr>
              <w:rPr>
                <w:sz w:val="20"/>
                <w:szCs w:val="20"/>
              </w:rPr>
            </w:pPr>
            <w:r>
              <w:rPr>
                <w:rFonts w:hint="eastAsia"/>
                <w:sz w:val="20"/>
                <w:szCs w:val="20"/>
              </w:rPr>
              <w:t>浏览器：C</w:t>
            </w:r>
            <w:r>
              <w:rPr>
                <w:sz w:val="20"/>
                <w:szCs w:val="20"/>
              </w:rPr>
              <w:t>hrome</w:t>
            </w:r>
          </w:p>
          <w:p w14:paraId="52E3389A" w14:textId="5871B95B" w:rsidR="00D91F72" w:rsidRDefault="00E53301">
            <w:pPr>
              <w:rPr>
                <w:sz w:val="20"/>
                <w:szCs w:val="20"/>
              </w:rPr>
            </w:pPr>
            <w:r>
              <w:rPr>
                <w:rFonts w:hint="eastAsia"/>
                <w:sz w:val="20"/>
                <w:szCs w:val="20"/>
              </w:rPr>
              <w:t>注释：无</w:t>
            </w:r>
          </w:p>
        </w:tc>
      </w:tr>
      <w:tr w:rsidR="00D91F72" w14:paraId="00EF48A4" w14:textId="4A312C3B">
        <w:trPr>
          <w:trHeight w:val="392"/>
        </w:trPr>
        <w:tc>
          <w:tcPr>
            <w:tcW w:w="2155" w:type="dxa"/>
            <w:tcBorders>
              <w:top w:val="single" w:sz="4" w:space="0" w:color="000000"/>
              <w:left w:val="single" w:sz="4" w:space="0" w:color="000000"/>
              <w:bottom w:val="single" w:sz="4" w:space="0" w:color="000000"/>
              <w:right w:val="single" w:sz="4" w:space="0" w:color="000000"/>
            </w:tcBorders>
          </w:tcPr>
          <w:p w14:paraId="6C413DDE" w14:textId="4DBCC4F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DEF507B" w14:textId="271776B1" w:rsidR="00D91F72" w:rsidRDefault="00E53301">
            <w:pPr>
              <w:rPr>
                <w:sz w:val="20"/>
                <w:szCs w:val="20"/>
              </w:rPr>
            </w:pPr>
            <w:r>
              <w:rPr>
                <w:rFonts w:hint="eastAsia"/>
                <w:sz w:val="20"/>
                <w:szCs w:val="20"/>
              </w:rPr>
              <w:t>预期结果</w:t>
            </w:r>
          </w:p>
        </w:tc>
      </w:tr>
      <w:tr w:rsidR="00D91F72" w14:paraId="5B4246D8" w14:textId="0620E56F">
        <w:trPr>
          <w:trHeight w:val="392"/>
        </w:trPr>
        <w:tc>
          <w:tcPr>
            <w:tcW w:w="2155" w:type="dxa"/>
            <w:tcBorders>
              <w:top w:val="single" w:sz="4" w:space="0" w:color="000000"/>
              <w:left w:val="single" w:sz="4" w:space="0" w:color="000000"/>
              <w:bottom w:val="single" w:sz="4" w:space="0" w:color="000000"/>
              <w:right w:val="single" w:sz="4" w:space="0" w:color="000000"/>
            </w:tcBorders>
          </w:tcPr>
          <w:p w14:paraId="76C279C4" w14:textId="0E7E0F46"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DC64B45" w14:textId="51F6DA48" w:rsidR="00D91F72" w:rsidRDefault="00E53301">
            <w:pPr>
              <w:rPr>
                <w:sz w:val="20"/>
                <w:szCs w:val="20"/>
              </w:rPr>
            </w:pPr>
            <w:r>
              <w:rPr>
                <w:rFonts w:hint="eastAsia"/>
                <w:sz w:val="20"/>
                <w:szCs w:val="20"/>
              </w:rPr>
              <w:t>可见网页底部的版权，如@2017</w:t>
            </w:r>
            <w:r>
              <w:rPr>
                <w:sz w:val="20"/>
                <w:szCs w:val="20"/>
              </w:rPr>
              <w:t xml:space="preserve"> </w:t>
            </w:r>
            <w:r>
              <w:rPr>
                <w:rFonts w:hint="eastAsia"/>
                <w:sz w:val="20"/>
                <w:szCs w:val="20"/>
              </w:rPr>
              <w:t>PRD</w:t>
            </w:r>
            <w:r>
              <w:rPr>
                <w:sz w:val="20"/>
                <w:szCs w:val="20"/>
              </w:rPr>
              <w:t xml:space="preserve">G01 </w:t>
            </w:r>
            <w:r>
              <w:rPr>
                <w:rFonts w:hint="eastAsia"/>
                <w:sz w:val="20"/>
                <w:szCs w:val="20"/>
              </w:rPr>
              <w:t>版权所有</w:t>
            </w:r>
          </w:p>
        </w:tc>
      </w:tr>
      <w:tr w:rsidR="00D91F72" w14:paraId="12C2FC05" w14:textId="18962B5A">
        <w:trPr>
          <w:trHeight w:val="392"/>
        </w:trPr>
        <w:tc>
          <w:tcPr>
            <w:tcW w:w="2155" w:type="dxa"/>
            <w:tcBorders>
              <w:top w:val="single" w:sz="4" w:space="0" w:color="000000"/>
              <w:left w:val="single" w:sz="4" w:space="0" w:color="000000"/>
              <w:bottom w:val="single" w:sz="4" w:space="0" w:color="000000"/>
              <w:right w:val="single" w:sz="4" w:space="0" w:color="000000"/>
            </w:tcBorders>
          </w:tcPr>
          <w:p w14:paraId="18A4AFD4" w14:textId="370E8EA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0FA05F3" w14:textId="44840A91" w:rsidR="00D91F72" w:rsidRDefault="00D91F72">
            <w:pPr>
              <w:rPr>
                <w:sz w:val="20"/>
                <w:szCs w:val="20"/>
              </w:rPr>
            </w:pPr>
          </w:p>
        </w:tc>
      </w:tr>
      <w:tr w:rsidR="00D91F72" w14:paraId="1D125D5F" w14:textId="5F14BDF7">
        <w:trPr>
          <w:trHeight w:val="392"/>
        </w:trPr>
        <w:tc>
          <w:tcPr>
            <w:tcW w:w="2155" w:type="dxa"/>
            <w:tcBorders>
              <w:top w:val="single" w:sz="4" w:space="0" w:color="000000"/>
              <w:left w:val="single" w:sz="4" w:space="0" w:color="000000"/>
              <w:bottom w:val="single" w:sz="4" w:space="0" w:color="000000"/>
              <w:right w:val="single" w:sz="4" w:space="0" w:color="000000"/>
            </w:tcBorders>
          </w:tcPr>
          <w:p w14:paraId="5D4AFCE5" w14:textId="5409EAE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D4C18F" w14:textId="1B852CCF" w:rsidR="00D91F72" w:rsidRDefault="00D91F72">
            <w:pPr>
              <w:rPr>
                <w:sz w:val="20"/>
                <w:szCs w:val="20"/>
              </w:rPr>
            </w:pPr>
          </w:p>
        </w:tc>
      </w:tr>
      <w:tr w:rsidR="00D91F72" w14:paraId="0A41FF7A" w14:textId="7E49C41E">
        <w:trPr>
          <w:trHeight w:val="392"/>
        </w:trPr>
        <w:tc>
          <w:tcPr>
            <w:tcW w:w="2155" w:type="dxa"/>
            <w:tcBorders>
              <w:top w:val="single" w:sz="4" w:space="0" w:color="000000"/>
              <w:left w:val="single" w:sz="4" w:space="0" w:color="000000"/>
              <w:bottom w:val="single" w:sz="4" w:space="0" w:color="000000"/>
              <w:right w:val="single" w:sz="4" w:space="0" w:color="000000"/>
            </w:tcBorders>
          </w:tcPr>
          <w:p w14:paraId="6494D7DB" w14:textId="39C8927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29DE4D" w14:textId="5EA86C26" w:rsidR="00D91F72" w:rsidRDefault="00D91F72">
            <w:pPr>
              <w:rPr>
                <w:sz w:val="20"/>
                <w:szCs w:val="20"/>
              </w:rPr>
            </w:pPr>
          </w:p>
        </w:tc>
      </w:tr>
    </w:tbl>
    <w:p w14:paraId="20F29415" w14:textId="6EF5BCB0" w:rsidR="00D91F72" w:rsidRDefault="00D91F72"/>
    <w:p w14:paraId="1527BC47" w14:textId="1F96303E" w:rsidR="00D91F72" w:rsidRDefault="00E53301">
      <w:r>
        <w:br w:type="page"/>
      </w:r>
    </w:p>
    <w:p w14:paraId="306EB0AF" w14:textId="5FC56ED2" w:rsidR="00D91F72" w:rsidRDefault="00D91F72"/>
    <w:p w14:paraId="217CE897" w14:textId="48AE5DC2" w:rsidR="00D91F72" w:rsidRDefault="00E53301">
      <w:pPr>
        <w:pStyle w:val="a1"/>
      </w:pPr>
      <w:bookmarkStart w:id="92" w:name="_Toc533374781"/>
      <w:r>
        <w:rPr>
          <w:rFonts w:hint="eastAsia"/>
        </w:rPr>
        <w:t>浏览LOGO与网站名</w:t>
      </w:r>
      <w:bookmarkEnd w:id="92"/>
    </w:p>
    <w:tbl>
      <w:tblPr>
        <w:tblStyle w:val="15"/>
        <w:tblW w:w="8296" w:type="dxa"/>
        <w:tblLayout w:type="fixed"/>
        <w:tblLook w:val="04A0" w:firstRow="1" w:lastRow="0" w:firstColumn="1" w:lastColumn="0" w:noHBand="0" w:noVBand="1"/>
      </w:tblPr>
      <w:tblGrid>
        <w:gridCol w:w="2155"/>
        <w:gridCol w:w="1993"/>
        <w:gridCol w:w="4148"/>
      </w:tblGrid>
      <w:tr w:rsidR="00D91F72" w14:paraId="53EEF414" w14:textId="1255252B">
        <w:tc>
          <w:tcPr>
            <w:tcW w:w="4148" w:type="dxa"/>
            <w:gridSpan w:val="2"/>
            <w:tcBorders>
              <w:top w:val="single" w:sz="4" w:space="0" w:color="000000"/>
              <w:left w:val="single" w:sz="4" w:space="0" w:color="000000"/>
              <w:bottom w:val="single" w:sz="4" w:space="0" w:color="000000"/>
              <w:right w:val="single" w:sz="4" w:space="0" w:color="000000"/>
            </w:tcBorders>
          </w:tcPr>
          <w:p w14:paraId="4FF3B97A" w14:textId="7B3D444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41F683E" w14:textId="72DC8E89"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30</w:t>
            </w:r>
          </w:p>
        </w:tc>
      </w:tr>
      <w:tr w:rsidR="00D91F72" w14:paraId="22DBC64E" w14:textId="4B049C3E">
        <w:tc>
          <w:tcPr>
            <w:tcW w:w="4148" w:type="dxa"/>
            <w:gridSpan w:val="2"/>
            <w:tcBorders>
              <w:top w:val="single" w:sz="4" w:space="0" w:color="000000"/>
              <w:left w:val="single" w:sz="4" w:space="0" w:color="000000"/>
              <w:bottom w:val="single" w:sz="4" w:space="0" w:color="000000"/>
              <w:right w:val="single" w:sz="4" w:space="0" w:color="000000"/>
            </w:tcBorders>
          </w:tcPr>
          <w:p w14:paraId="11169024" w14:textId="25FB7FC1"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9A465A2" w14:textId="0D08974D" w:rsidR="00D91F72" w:rsidRDefault="00E53301">
            <w:pPr>
              <w:pStyle w:val="a1"/>
              <w:numPr>
                <w:ilvl w:val="0"/>
                <w:numId w:val="0"/>
              </w:numPr>
              <w:rPr>
                <w:rFonts w:cs="宋体"/>
                <w:b w:val="0"/>
                <w:color w:val="auto"/>
                <w:kern w:val="0"/>
                <w:sz w:val="20"/>
                <w:szCs w:val="20"/>
              </w:rPr>
            </w:pPr>
            <w:bookmarkStart w:id="93" w:name="_Toc533374782"/>
            <w:r>
              <w:rPr>
                <w:rFonts w:cs="宋体" w:hint="eastAsia"/>
                <w:b w:val="0"/>
                <w:color w:val="auto"/>
                <w:kern w:val="0"/>
                <w:sz w:val="20"/>
                <w:szCs w:val="20"/>
              </w:rPr>
              <w:t>浏览LOGO与网站名</w:t>
            </w:r>
            <w:bookmarkEnd w:id="93"/>
          </w:p>
        </w:tc>
      </w:tr>
      <w:tr w:rsidR="00D91F72" w14:paraId="6BDDFD3C" w14:textId="211F4FBE">
        <w:tc>
          <w:tcPr>
            <w:tcW w:w="4148" w:type="dxa"/>
            <w:gridSpan w:val="2"/>
            <w:tcBorders>
              <w:top w:val="single" w:sz="4" w:space="0" w:color="000000"/>
              <w:left w:val="single" w:sz="4" w:space="0" w:color="000000"/>
              <w:bottom w:val="single" w:sz="4" w:space="0" w:color="000000"/>
              <w:right w:val="single" w:sz="4" w:space="0" w:color="000000"/>
            </w:tcBorders>
          </w:tcPr>
          <w:p w14:paraId="645358A1" w14:textId="6E50C58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7BFE77" w14:textId="18FF9C63" w:rsidR="00D91F72" w:rsidRDefault="00E53301">
            <w:pPr>
              <w:rPr>
                <w:sz w:val="20"/>
                <w:szCs w:val="20"/>
              </w:rPr>
            </w:pPr>
            <w:r>
              <w:rPr>
                <w:rFonts w:hint="eastAsia"/>
                <w:sz w:val="20"/>
                <w:szCs w:val="20"/>
              </w:rPr>
              <w:t>浏览LOGO与网站名</w:t>
            </w:r>
          </w:p>
        </w:tc>
      </w:tr>
      <w:tr w:rsidR="00D91F72" w14:paraId="16501AED" w14:textId="3A8326C7">
        <w:tc>
          <w:tcPr>
            <w:tcW w:w="4148" w:type="dxa"/>
            <w:gridSpan w:val="2"/>
            <w:tcBorders>
              <w:top w:val="single" w:sz="4" w:space="0" w:color="000000"/>
              <w:left w:val="single" w:sz="4" w:space="0" w:color="000000"/>
              <w:bottom w:val="single" w:sz="4" w:space="0" w:color="000000"/>
              <w:right w:val="single" w:sz="4" w:space="0" w:color="000000"/>
            </w:tcBorders>
          </w:tcPr>
          <w:p w14:paraId="3E48D71D" w14:textId="28A41F3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B71582B" w14:textId="4E76B178" w:rsidR="00D91F72" w:rsidRDefault="00E53301">
            <w:pPr>
              <w:rPr>
                <w:sz w:val="20"/>
                <w:szCs w:val="20"/>
              </w:rPr>
            </w:pPr>
            <w:r>
              <w:rPr>
                <w:rFonts w:hint="eastAsia"/>
                <w:sz w:val="20"/>
                <w:szCs w:val="20"/>
              </w:rPr>
              <w:t>注册用户</w:t>
            </w:r>
          </w:p>
        </w:tc>
      </w:tr>
      <w:tr w:rsidR="00D91F72" w14:paraId="246F3F36" w14:textId="53AF4215">
        <w:tc>
          <w:tcPr>
            <w:tcW w:w="4148" w:type="dxa"/>
            <w:gridSpan w:val="2"/>
            <w:tcBorders>
              <w:top w:val="single" w:sz="4" w:space="0" w:color="000000"/>
              <w:left w:val="single" w:sz="4" w:space="0" w:color="000000"/>
              <w:bottom w:val="single" w:sz="4" w:space="0" w:color="000000"/>
              <w:right w:val="single" w:sz="4" w:space="0" w:color="000000"/>
            </w:tcBorders>
          </w:tcPr>
          <w:p w14:paraId="1A25BD82" w14:textId="6EFB86A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4E3DBAD" w14:textId="160EDFE0" w:rsidR="00D91F72" w:rsidRDefault="00E53301">
            <w:pPr>
              <w:rPr>
                <w:sz w:val="20"/>
                <w:szCs w:val="20"/>
              </w:rPr>
            </w:pPr>
            <w:r>
              <w:rPr>
                <w:rFonts w:hint="eastAsia"/>
                <w:sz w:val="20"/>
                <w:szCs w:val="20"/>
              </w:rPr>
              <w:t>黑盒测试</w:t>
            </w:r>
          </w:p>
        </w:tc>
      </w:tr>
      <w:tr w:rsidR="00D91F72" w14:paraId="09ED6B36" w14:textId="78CF7207">
        <w:tc>
          <w:tcPr>
            <w:tcW w:w="4148" w:type="dxa"/>
            <w:gridSpan w:val="2"/>
            <w:tcBorders>
              <w:top w:val="single" w:sz="4" w:space="0" w:color="000000"/>
              <w:left w:val="single" w:sz="4" w:space="0" w:color="000000"/>
              <w:bottom w:val="single" w:sz="4" w:space="0" w:color="000000"/>
              <w:right w:val="single" w:sz="4" w:space="0" w:color="000000"/>
            </w:tcBorders>
          </w:tcPr>
          <w:p w14:paraId="5AD8B968" w14:textId="24F80F7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74DACDD" w14:textId="5235E643" w:rsidR="00D91F72" w:rsidRDefault="00E53301">
            <w:pPr>
              <w:rPr>
                <w:sz w:val="20"/>
                <w:szCs w:val="20"/>
              </w:rPr>
            </w:pPr>
            <w:r>
              <w:rPr>
                <w:rFonts w:hint="eastAsia"/>
                <w:sz w:val="20"/>
                <w:szCs w:val="20"/>
              </w:rPr>
              <w:t>登录</w:t>
            </w:r>
          </w:p>
        </w:tc>
      </w:tr>
      <w:tr w:rsidR="00D91F72" w14:paraId="3870383F" w14:textId="27C92F8C">
        <w:tc>
          <w:tcPr>
            <w:tcW w:w="4148" w:type="dxa"/>
            <w:gridSpan w:val="2"/>
            <w:tcBorders>
              <w:top w:val="single" w:sz="4" w:space="0" w:color="000000"/>
              <w:left w:val="single" w:sz="4" w:space="0" w:color="000000"/>
              <w:bottom w:val="single" w:sz="4" w:space="0" w:color="000000"/>
              <w:right w:val="single" w:sz="4" w:space="0" w:color="000000"/>
            </w:tcBorders>
          </w:tcPr>
          <w:p w14:paraId="7436B0AF" w14:textId="11C6553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1252102" w14:textId="089719E6" w:rsidR="00D91F72" w:rsidRDefault="00E53301">
            <w:pPr>
              <w:rPr>
                <w:sz w:val="20"/>
                <w:szCs w:val="20"/>
              </w:rPr>
            </w:pPr>
            <w:r>
              <w:rPr>
                <w:rFonts w:hint="eastAsia"/>
                <w:sz w:val="20"/>
                <w:szCs w:val="20"/>
              </w:rPr>
              <w:t>用户登录后进入首页，浏览LOGO与网站名</w:t>
            </w:r>
          </w:p>
        </w:tc>
      </w:tr>
      <w:tr w:rsidR="00D91F72" w14:paraId="2537174A" w14:textId="095D225A">
        <w:tc>
          <w:tcPr>
            <w:tcW w:w="4148" w:type="dxa"/>
            <w:gridSpan w:val="2"/>
            <w:tcBorders>
              <w:top w:val="single" w:sz="4" w:space="0" w:color="000000"/>
              <w:left w:val="single" w:sz="4" w:space="0" w:color="000000"/>
              <w:bottom w:val="single" w:sz="4" w:space="0" w:color="000000"/>
              <w:right w:val="single" w:sz="4" w:space="0" w:color="000000"/>
            </w:tcBorders>
          </w:tcPr>
          <w:p w14:paraId="442A9FBB" w14:textId="5092BB3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3E906B" w14:textId="741FF73F" w:rsidR="00D91F72" w:rsidRDefault="00E53301">
            <w:pPr>
              <w:rPr>
                <w:sz w:val="20"/>
                <w:szCs w:val="20"/>
              </w:rPr>
            </w:pPr>
            <w:r>
              <w:rPr>
                <w:rFonts w:hint="eastAsia"/>
                <w:sz w:val="20"/>
                <w:szCs w:val="20"/>
              </w:rPr>
              <w:t>测试注册用户是否能登录后进入首页，浏览LOGO与网站名</w:t>
            </w:r>
          </w:p>
        </w:tc>
      </w:tr>
      <w:tr w:rsidR="00D91F72" w14:paraId="0633E7BE" w14:textId="4DF32667">
        <w:trPr>
          <w:trHeight w:val="1445"/>
        </w:trPr>
        <w:tc>
          <w:tcPr>
            <w:tcW w:w="8296" w:type="dxa"/>
            <w:gridSpan w:val="3"/>
            <w:tcBorders>
              <w:top w:val="single" w:sz="4" w:space="0" w:color="000000"/>
              <w:left w:val="single" w:sz="4" w:space="0" w:color="000000"/>
              <w:right w:val="single" w:sz="4" w:space="0" w:color="000000"/>
            </w:tcBorders>
          </w:tcPr>
          <w:p w14:paraId="4D85311F" w14:textId="51F34004" w:rsidR="00D91F72" w:rsidRDefault="00E53301">
            <w:pPr>
              <w:rPr>
                <w:sz w:val="20"/>
                <w:szCs w:val="20"/>
              </w:rPr>
            </w:pPr>
            <w:r>
              <w:rPr>
                <w:rFonts w:hint="eastAsia"/>
                <w:sz w:val="20"/>
                <w:szCs w:val="20"/>
              </w:rPr>
              <w:t>初始条件和背景：</w:t>
            </w:r>
          </w:p>
          <w:p w14:paraId="09BA57CB" w14:textId="4D94750F" w:rsidR="00D91F72" w:rsidRDefault="00E53301">
            <w:pPr>
              <w:rPr>
                <w:sz w:val="20"/>
                <w:szCs w:val="20"/>
              </w:rPr>
            </w:pPr>
            <w:r>
              <w:rPr>
                <w:rFonts w:hint="eastAsia"/>
                <w:sz w:val="20"/>
                <w:szCs w:val="20"/>
              </w:rPr>
              <w:t>系统：PC端</w:t>
            </w:r>
          </w:p>
          <w:p w14:paraId="4CC6BEF1" w14:textId="0FF154D7" w:rsidR="00D91F72" w:rsidRDefault="00E53301">
            <w:pPr>
              <w:rPr>
                <w:sz w:val="20"/>
                <w:szCs w:val="20"/>
              </w:rPr>
            </w:pPr>
            <w:r>
              <w:rPr>
                <w:rFonts w:hint="eastAsia"/>
                <w:sz w:val="20"/>
                <w:szCs w:val="20"/>
              </w:rPr>
              <w:t>浏览器：C</w:t>
            </w:r>
            <w:r>
              <w:rPr>
                <w:sz w:val="20"/>
                <w:szCs w:val="20"/>
              </w:rPr>
              <w:t>hrome</w:t>
            </w:r>
          </w:p>
          <w:p w14:paraId="7F98063A" w14:textId="7F5729FF" w:rsidR="00D91F72" w:rsidRDefault="00E53301">
            <w:pPr>
              <w:rPr>
                <w:sz w:val="20"/>
                <w:szCs w:val="20"/>
              </w:rPr>
            </w:pPr>
            <w:r>
              <w:rPr>
                <w:rFonts w:hint="eastAsia"/>
                <w:sz w:val="20"/>
                <w:szCs w:val="20"/>
              </w:rPr>
              <w:t>注释：无</w:t>
            </w:r>
          </w:p>
        </w:tc>
      </w:tr>
      <w:tr w:rsidR="00D91F72" w14:paraId="3F00AEE1" w14:textId="735378DA">
        <w:trPr>
          <w:trHeight w:val="392"/>
        </w:trPr>
        <w:tc>
          <w:tcPr>
            <w:tcW w:w="2155" w:type="dxa"/>
            <w:tcBorders>
              <w:top w:val="single" w:sz="4" w:space="0" w:color="000000"/>
              <w:left w:val="single" w:sz="4" w:space="0" w:color="000000"/>
              <w:bottom w:val="single" w:sz="4" w:space="0" w:color="000000"/>
              <w:right w:val="single" w:sz="4" w:space="0" w:color="000000"/>
            </w:tcBorders>
          </w:tcPr>
          <w:p w14:paraId="104E237E" w14:textId="3A74764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0B4467B" w14:textId="48F82941" w:rsidR="00D91F72" w:rsidRDefault="00E53301">
            <w:pPr>
              <w:rPr>
                <w:sz w:val="20"/>
                <w:szCs w:val="20"/>
              </w:rPr>
            </w:pPr>
            <w:r>
              <w:rPr>
                <w:rFonts w:hint="eastAsia"/>
                <w:sz w:val="20"/>
                <w:szCs w:val="20"/>
              </w:rPr>
              <w:t>预期结果</w:t>
            </w:r>
          </w:p>
        </w:tc>
      </w:tr>
      <w:tr w:rsidR="00D91F72" w14:paraId="07D3878A" w14:textId="65A5E8E7">
        <w:trPr>
          <w:trHeight w:val="392"/>
        </w:trPr>
        <w:tc>
          <w:tcPr>
            <w:tcW w:w="2155" w:type="dxa"/>
            <w:tcBorders>
              <w:top w:val="single" w:sz="4" w:space="0" w:color="000000"/>
              <w:left w:val="single" w:sz="4" w:space="0" w:color="000000"/>
              <w:bottom w:val="single" w:sz="4" w:space="0" w:color="000000"/>
              <w:right w:val="single" w:sz="4" w:space="0" w:color="000000"/>
            </w:tcBorders>
          </w:tcPr>
          <w:p w14:paraId="1841D18C" w14:textId="769B0D59"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010993D" w14:textId="3246EAAE" w:rsidR="00D91F72" w:rsidRDefault="00E53301">
            <w:pPr>
              <w:rPr>
                <w:sz w:val="20"/>
                <w:szCs w:val="20"/>
              </w:rPr>
            </w:pPr>
            <w:r>
              <w:rPr>
                <w:rFonts w:hint="eastAsia"/>
                <w:sz w:val="20"/>
                <w:szCs w:val="20"/>
              </w:rPr>
              <w:t>可见网页上方的LOGO与网站名，“软件工程系列课程教学辅助网站”</w:t>
            </w:r>
          </w:p>
        </w:tc>
      </w:tr>
      <w:tr w:rsidR="00D91F72" w14:paraId="788B2B93" w14:textId="0A725E3B">
        <w:trPr>
          <w:trHeight w:val="392"/>
        </w:trPr>
        <w:tc>
          <w:tcPr>
            <w:tcW w:w="2155" w:type="dxa"/>
            <w:tcBorders>
              <w:top w:val="single" w:sz="4" w:space="0" w:color="000000"/>
              <w:left w:val="single" w:sz="4" w:space="0" w:color="000000"/>
              <w:bottom w:val="single" w:sz="4" w:space="0" w:color="000000"/>
              <w:right w:val="single" w:sz="4" w:space="0" w:color="000000"/>
            </w:tcBorders>
          </w:tcPr>
          <w:p w14:paraId="59036C75" w14:textId="28E4E200"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64AE99" w14:textId="6FBEEC0B" w:rsidR="00D91F72" w:rsidRDefault="00D91F72">
            <w:pPr>
              <w:rPr>
                <w:sz w:val="20"/>
                <w:szCs w:val="20"/>
              </w:rPr>
            </w:pPr>
          </w:p>
        </w:tc>
      </w:tr>
      <w:tr w:rsidR="00D91F72" w14:paraId="14CED561" w14:textId="68EA37A1">
        <w:trPr>
          <w:trHeight w:val="392"/>
        </w:trPr>
        <w:tc>
          <w:tcPr>
            <w:tcW w:w="2155" w:type="dxa"/>
            <w:tcBorders>
              <w:top w:val="single" w:sz="4" w:space="0" w:color="000000"/>
              <w:left w:val="single" w:sz="4" w:space="0" w:color="000000"/>
              <w:bottom w:val="single" w:sz="4" w:space="0" w:color="000000"/>
              <w:right w:val="single" w:sz="4" w:space="0" w:color="000000"/>
            </w:tcBorders>
          </w:tcPr>
          <w:p w14:paraId="0E139A52" w14:textId="6095B73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113EF44" w14:textId="6AA22173" w:rsidR="00D91F72" w:rsidRDefault="00D91F72">
            <w:pPr>
              <w:rPr>
                <w:sz w:val="20"/>
                <w:szCs w:val="20"/>
              </w:rPr>
            </w:pPr>
          </w:p>
        </w:tc>
      </w:tr>
      <w:tr w:rsidR="00D91F72" w14:paraId="115F0137" w14:textId="5EC7CCED">
        <w:trPr>
          <w:trHeight w:val="392"/>
        </w:trPr>
        <w:tc>
          <w:tcPr>
            <w:tcW w:w="2155" w:type="dxa"/>
            <w:tcBorders>
              <w:top w:val="single" w:sz="4" w:space="0" w:color="000000"/>
              <w:left w:val="single" w:sz="4" w:space="0" w:color="000000"/>
              <w:bottom w:val="single" w:sz="4" w:space="0" w:color="000000"/>
              <w:right w:val="single" w:sz="4" w:space="0" w:color="000000"/>
            </w:tcBorders>
          </w:tcPr>
          <w:p w14:paraId="5DDC9D43" w14:textId="7C65092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8A07ED" w14:textId="4B1E26EA" w:rsidR="00D91F72" w:rsidRDefault="00D91F72">
            <w:pPr>
              <w:rPr>
                <w:sz w:val="20"/>
                <w:szCs w:val="20"/>
              </w:rPr>
            </w:pPr>
          </w:p>
        </w:tc>
      </w:tr>
    </w:tbl>
    <w:p w14:paraId="04BE6709" w14:textId="320D8BD9" w:rsidR="00D91F72" w:rsidRDefault="00D91F72"/>
    <w:p w14:paraId="178385C2" w14:textId="333C562E" w:rsidR="00D91F72" w:rsidRDefault="00E53301">
      <w:r>
        <w:br w:type="page"/>
      </w:r>
    </w:p>
    <w:p w14:paraId="2BAF33E0" w14:textId="2CC2FDC0" w:rsidR="00D91F72" w:rsidRDefault="00D91F72"/>
    <w:p w14:paraId="7B65EE64" w14:textId="01FA8ED6" w:rsidR="00D91F72" w:rsidRDefault="00E53301">
      <w:pPr>
        <w:pStyle w:val="a1"/>
      </w:pPr>
      <w:bookmarkStart w:id="94" w:name="_Toc533374783"/>
      <w:r>
        <w:rPr>
          <w:rFonts w:hint="eastAsia"/>
        </w:rPr>
        <w:t>浏览网站介绍</w:t>
      </w:r>
      <w:bookmarkEnd w:id="94"/>
    </w:p>
    <w:tbl>
      <w:tblPr>
        <w:tblStyle w:val="15"/>
        <w:tblW w:w="8296" w:type="dxa"/>
        <w:tblLayout w:type="fixed"/>
        <w:tblLook w:val="04A0" w:firstRow="1" w:lastRow="0" w:firstColumn="1" w:lastColumn="0" w:noHBand="0" w:noVBand="1"/>
      </w:tblPr>
      <w:tblGrid>
        <w:gridCol w:w="2155"/>
        <w:gridCol w:w="1993"/>
        <w:gridCol w:w="4148"/>
      </w:tblGrid>
      <w:tr w:rsidR="00D91F72" w14:paraId="7389D433" w14:textId="31DB7BD8">
        <w:tc>
          <w:tcPr>
            <w:tcW w:w="4148" w:type="dxa"/>
            <w:gridSpan w:val="2"/>
            <w:tcBorders>
              <w:top w:val="single" w:sz="4" w:space="0" w:color="000000"/>
              <w:left w:val="single" w:sz="4" w:space="0" w:color="000000"/>
              <w:bottom w:val="single" w:sz="4" w:space="0" w:color="000000"/>
              <w:right w:val="single" w:sz="4" w:space="0" w:color="000000"/>
            </w:tcBorders>
          </w:tcPr>
          <w:p w14:paraId="10776040" w14:textId="308CC66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EB43CB5" w14:textId="4DEDAB8F"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31</w:t>
            </w:r>
          </w:p>
        </w:tc>
      </w:tr>
      <w:tr w:rsidR="00D91F72" w14:paraId="39A8CEFB" w14:textId="4481E6B9">
        <w:tc>
          <w:tcPr>
            <w:tcW w:w="4148" w:type="dxa"/>
            <w:gridSpan w:val="2"/>
            <w:tcBorders>
              <w:top w:val="single" w:sz="4" w:space="0" w:color="000000"/>
              <w:left w:val="single" w:sz="4" w:space="0" w:color="000000"/>
              <w:bottom w:val="single" w:sz="4" w:space="0" w:color="000000"/>
              <w:right w:val="single" w:sz="4" w:space="0" w:color="000000"/>
            </w:tcBorders>
          </w:tcPr>
          <w:p w14:paraId="099EB0AD" w14:textId="23FB9EC1"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7EC91F9" w14:textId="0F9AE64E" w:rsidR="00D91F72" w:rsidRDefault="00E53301">
            <w:pPr>
              <w:rPr>
                <w:sz w:val="20"/>
                <w:szCs w:val="20"/>
              </w:rPr>
            </w:pPr>
            <w:r>
              <w:rPr>
                <w:rFonts w:hint="eastAsia"/>
                <w:sz w:val="20"/>
                <w:szCs w:val="20"/>
              </w:rPr>
              <w:t>浏览网站介绍</w:t>
            </w:r>
          </w:p>
        </w:tc>
      </w:tr>
      <w:tr w:rsidR="00D91F72" w14:paraId="743A0993" w14:textId="077EE46B">
        <w:tc>
          <w:tcPr>
            <w:tcW w:w="4148" w:type="dxa"/>
            <w:gridSpan w:val="2"/>
            <w:tcBorders>
              <w:top w:val="single" w:sz="4" w:space="0" w:color="000000"/>
              <w:left w:val="single" w:sz="4" w:space="0" w:color="000000"/>
              <w:bottom w:val="single" w:sz="4" w:space="0" w:color="000000"/>
              <w:right w:val="single" w:sz="4" w:space="0" w:color="000000"/>
            </w:tcBorders>
          </w:tcPr>
          <w:p w14:paraId="1C193EA4" w14:textId="48DCC15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F84C9AF" w14:textId="23B8E6E7" w:rsidR="00D91F72" w:rsidRDefault="00E53301">
            <w:pPr>
              <w:rPr>
                <w:sz w:val="20"/>
                <w:szCs w:val="20"/>
              </w:rPr>
            </w:pPr>
            <w:r>
              <w:rPr>
                <w:rFonts w:hint="eastAsia"/>
                <w:sz w:val="20"/>
                <w:szCs w:val="20"/>
              </w:rPr>
              <w:t>浏览网站介绍</w:t>
            </w:r>
          </w:p>
        </w:tc>
      </w:tr>
      <w:tr w:rsidR="00D91F72" w14:paraId="08BA7D9A" w14:textId="6848743D">
        <w:tc>
          <w:tcPr>
            <w:tcW w:w="4148" w:type="dxa"/>
            <w:gridSpan w:val="2"/>
            <w:tcBorders>
              <w:top w:val="single" w:sz="4" w:space="0" w:color="000000"/>
              <w:left w:val="single" w:sz="4" w:space="0" w:color="000000"/>
              <w:bottom w:val="single" w:sz="4" w:space="0" w:color="000000"/>
              <w:right w:val="single" w:sz="4" w:space="0" w:color="000000"/>
            </w:tcBorders>
          </w:tcPr>
          <w:p w14:paraId="718E45C9" w14:textId="65283AD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1813BF" w14:textId="1E02B0E1" w:rsidR="00D91F72" w:rsidRDefault="00E53301">
            <w:pPr>
              <w:rPr>
                <w:sz w:val="20"/>
                <w:szCs w:val="20"/>
              </w:rPr>
            </w:pPr>
            <w:r>
              <w:rPr>
                <w:rFonts w:hint="eastAsia"/>
                <w:sz w:val="20"/>
                <w:szCs w:val="20"/>
              </w:rPr>
              <w:t>注册用户</w:t>
            </w:r>
          </w:p>
        </w:tc>
      </w:tr>
      <w:tr w:rsidR="00D91F72" w14:paraId="1FEDA643" w14:textId="772215BF">
        <w:tc>
          <w:tcPr>
            <w:tcW w:w="4148" w:type="dxa"/>
            <w:gridSpan w:val="2"/>
            <w:tcBorders>
              <w:top w:val="single" w:sz="4" w:space="0" w:color="000000"/>
              <w:left w:val="single" w:sz="4" w:space="0" w:color="000000"/>
              <w:bottom w:val="single" w:sz="4" w:space="0" w:color="000000"/>
              <w:right w:val="single" w:sz="4" w:space="0" w:color="000000"/>
            </w:tcBorders>
          </w:tcPr>
          <w:p w14:paraId="7571301E" w14:textId="22E2ED8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24FF16D" w14:textId="3052E4D9" w:rsidR="00D91F72" w:rsidRDefault="00E53301">
            <w:pPr>
              <w:rPr>
                <w:sz w:val="20"/>
                <w:szCs w:val="20"/>
              </w:rPr>
            </w:pPr>
            <w:r>
              <w:rPr>
                <w:rFonts w:hint="eastAsia"/>
                <w:sz w:val="20"/>
                <w:szCs w:val="20"/>
              </w:rPr>
              <w:t>黑盒测试</w:t>
            </w:r>
          </w:p>
        </w:tc>
      </w:tr>
      <w:tr w:rsidR="00D91F72" w14:paraId="711CADD7" w14:textId="2638CD40">
        <w:tc>
          <w:tcPr>
            <w:tcW w:w="4148" w:type="dxa"/>
            <w:gridSpan w:val="2"/>
            <w:tcBorders>
              <w:top w:val="single" w:sz="4" w:space="0" w:color="000000"/>
              <w:left w:val="single" w:sz="4" w:space="0" w:color="000000"/>
              <w:bottom w:val="single" w:sz="4" w:space="0" w:color="000000"/>
              <w:right w:val="single" w:sz="4" w:space="0" w:color="000000"/>
            </w:tcBorders>
          </w:tcPr>
          <w:p w14:paraId="7B100CA3" w14:textId="033FA82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C1C12D" w14:textId="72A1048F" w:rsidR="00D91F72" w:rsidRDefault="00E53301">
            <w:pPr>
              <w:rPr>
                <w:sz w:val="20"/>
                <w:szCs w:val="20"/>
              </w:rPr>
            </w:pPr>
            <w:r>
              <w:rPr>
                <w:rFonts w:hint="eastAsia"/>
                <w:sz w:val="20"/>
                <w:szCs w:val="20"/>
              </w:rPr>
              <w:t>登录</w:t>
            </w:r>
          </w:p>
        </w:tc>
      </w:tr>
      <w:tr w:rsidR="00D91F72" w14:paraId="4CA391BE" w14:textId="18B5DFFF">
        <w:tc>
          <w:tcPr>
            <w:tcW w:w="4148" w:type="dxa"/>
            <w:gridSpan w:val="2"/>
            <w:tcBorders>
              <w:top w:val="single" w:sz="4" w:space="0" w:color="000000"/>
              <w:left w:val="single" w:sz="4" w:space="0" w:color="000000"/>
              <w:bottom w:val="single" w:sz="4" w:space="0" w:color="000000"/>
              <w:right w:val="single" w:sz="4" w:space="0" w:color="000000"/>
            </w:tcBorders>
          </w:tcPr>
          <w:p w14:paraId="744610C8" w14:textId="26D0810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EFEB647" w14:textId="7EDDA953" w:rsidR="00D91F72" w:rsidRDefault="00E53301">
            <w:pPr>
              <w:rPr>
                <w:sz w:val="20"/>
                <w:szCs w:val="20"/>
              </w:rPr>
            </w:pPr>
            <w:r>
              <w:rPr>
                <w:rFonts w:hint="eastAsia"/>
                <w:sz w:val="20"/>
                <w:szCs w:val="20"/>
              </w:rPr>
              <w:t>用户登录后进入首页，浏览网站介绍</w:t>
            </w:r>
          </w:p>
        </w:tc>
      </w:tr>
      <w:tr w:rsidR="00D91F72" w14:paraId="52227B00" w14:textId="14954256">
        <w:tc>
          <w:tcPr>
            <w:tcW w:w="4148" w:type="dxa"/>
            <w:gridSpan w:val="2"/>
            <w:tcBorders>
              <w:top w:val="single" w:sz="4" w:space="0" w:color="000000"/>
              <w:left w:val="single" w:sz="4" w:space="0" w:color="000000"/>
              <w:bottom w:val="single" w:sz="4" w:space="0" w:color="000000"/>
              <w:right w:val="single" w:sz="4" w:space="0" w:color="000000"/>
            </w:tcBorders>
          </w:tcPr>
          <w:p w14:paraId="3A1AF898" w14:textId="1C13DCA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7BFBF81" w14:textId="0702E198" w:rsidR="00D91F72" w:rsidRDefault="00E53301">
            <w:pPr>
              <w:rPr>
                <w:sz w:val="20"/>
                <w:szCs w:val="20"/>
              </w:rPr>
            </w:pPr>
            <w:r>
              <w:rPr>
                <w:rFonts w:hint="eastAsia"/>
                <w:sz w:val="20"/>
                <w:szCs w:val="20"/>
              </w:rPr>
              <w:t>测试注册用户是否能登录后进入首页，浏览网站介绍</w:t>
            </w:r>
          </w:p>
        </w:tc>
      </w:tr>
      <w:tr w:rsidR="00D91F72" w14:paraId="55ABD7FE" w14:textId="5BBC6D00">
        <w:trPr>
          <w:trHeight w:val="1445"/>
        </w:trPr>
        <w:tc>
          <w:tcPr>
            <w:tcW w:w="8296" w:type="dxa"/>
            <w:gridSpan w:val="3"/>
            <w:tcBorders>
              <w:top w:val="single" w:sz="4" w:space="0" w:color="000000"/>
              <w:left w:val="single" w:sz="4" w:space="0" w:color="000000"/>
              <w:right w:val="single" w:sz="4" w:space="0" w:color="000000"/>
            </w:tcBorders>
          </w:tcPr>
          <w:p w14:paraId="0FD57F40" w14:textId="5BF86E1B" w:rsidR="00D91F72" w:rsidRDefault="00E53301">
            <w:pPr>
              <w:rPr>
                <w:sz w:val="20"/>
                <w:szCs w:val="20"/>
              </w:rPr>
            </w:pPr>
            <w:r>
              <w:rPr>
                <w:rFonts w:hint="eastAsia"/>
                <w:sz w:val="20"/>
                <w:szCs w:val="20"/>
              </w:rPr>
              <w:t>初始条件和背景：</w:t>
            </w:r>
          </w:p>
          <w:p w14:paraId="0C7F8256" w14:textId="78A2AE8F" w:rsidR="00D91F72" w:rsidRDefault="00E53301">
            <w:pPr>
              <w:rPr>
                <w:sz w:val="20"/>
                <w:szCs w:val="20"/>
              </w:rPr>
            </w:pPr>
            <w:r>
              <w:rPr>
                <w:rFonts w:hint="eastAsia"/>
                <w:sz w:val="20"/>
                <w:szCs w:val="20"/>
              </w:rPr>
              <w:t>系统：PC端</w:t>
            </w:r>
          </w:p>
          <w:p w14:paraId="12B7C6AE" w14:textId="5C6D4B7F" w:rsidR="00D91F72" w:rsidRDefault="00E53301">
            <w:pPr>
              <w:rPr>
                <w:sz w:val="20"/>
                <w:szCs w:val="20"/>
              </w:rPr>
            </w:pPr>
            <w:r>
              <w:rPr>
                <w:rFonts w:hint="eastAsia"/>
                <w:sz w:val="20"/>
                <w:szCs w:val="20"/>
              </w:rPr>
              <w:t>浏览器：C</w:t>
            </w:r>
            <w:r>
              <w:rPr>
                <w:sz w:val="20"/>
                <w:szCs w:val="20"/>
              </w:rPr>
              <w:t>hrome</w:t>
            </w:r>
          </w:p>
          <w:p w14:paraId="2F4DC5D9" w14:textId="6AD72BE9" w:rsidR="00D91F72" w:rsidRDefault="00E53301">
            <w:pPr>
              <w:rPr>
                <w:sz w:val="20"/>
                <w:szCs w:val="20"/>
              </w:rPr>
            </w:pPr>
            <w:r>
              <w:rPr>
                <w:rFonts w:hint="eastAsia"/>
                <w:sz w:val="20"/>
                <w:szCs w:val="20"/>
              </w:rPr>
              <w:t>注释：无</w:t>
            </w:r>
          </w:p>
        </w:tc>
      </w:tr>
      <w:tr w:rsidR="00D91F72" w14:paraId="5E5849E2" w14:textId="3617FEA9">
        <w:trPr>
          <w:trHeight w:val="392"/>
        </w:trPr>
        <w:tc>
          <w:tcPr>
            <w:tcW w:w="2155" w:type="dxa"/>
            <w:tcBorders>
              <w:top w:val="single" w:sz="4" w:space="0" w:color="000000"/>
              <w:left w:val="single" w:sz="4" w:space="0" w:color="000000"/>
              <w:bottom w:val="single" w:sz="4" w:space="0" w:color="000000"/>
              <w:right w:val="single" w:sz="4" w:space="0" w:color="000000"/>
            </w:tcBorders>
          </w:tcPr>
          <w:p w14:paraId="3C8A1406" w14:textId="4CA97D1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2F0179" w14:textId="6F0BE333" w:rsidR="00D91F72" w:rsidRDefault="00E53301">
            <w:pPr>
              <w:rPr>
                <w:sz w:val="20"/>
                <w:szCs w:val="20"/>
              </w:rPr>
            </w:pPr>
            <w:r>
              <w:rPr>
                <w:rFonts w:hint="eastAsia"/>
                <w:sz w:val="20"/>
                <w:szCs w:val="20"/>
              </w:rPr>
              <w:t>预期结果</w:t>
            </w:r>
          </w:p>
        </w:tc>
      </w:tr>
      <w:tr w:rsidR="00D91F72" w14:paraId="6317FF62" w14:textId="45C864CC">
        <w:trPr>
          <w:trHeight w:val="392"/>
        </w:trPr>
        <w:tc>
          <w:tcPr>
            <w:tcW w:w="2155" w:type="dxa"/>
            <w:tcBorders>
              <w:top w:val="single" w:sz="4" w:space="0" w:color="000000"/>
              <w:left w:val="single" w:sz="4" w:space="0" w:color="000000"/>
              <w:bottom w:val="single" w:sz="4" w:space="0" w:color="000000"/>
              <w:right w:val="single" w:sz="4" w:space="0" w:color="000000"/>
            </w:tcBorders>
          </w:tcPr>
          <w:p w14:paraId="7C175584" w14:textId="500AC3FE"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63890CE" w14:textId="51911466" w:rsidR="00D91F72" w:rsidRDefault="00E53301">
            <w:pPr>
              <w:rPr>
                <w:sz w:val="20"/>
                <w:szCs w:val="20"/>
              </w:rPr>
            </w:pPr>
            <w:r>
              <w:rPr>
                <w:rFonts w:hint="eastAsia"/>
                <w:sz w:val="20"/>
                <w:szCs w:val="20"/>
              </w:rPr>
              <w:t>可见网站首页横幅的网页介绍</w:t>
            </w:r>
          </w:p>
        </w:tc>
      </w:tr>
      <w:tr w:rsidR="00D91F72" w14:paraId="360CB5D6" w14:textId="71E06065">
        <w:trPr>
          <w:trHeight w:val="392"/>
        </w:trPr>
        <w:tc>
          <w:tcPr>
            <w:tcW w:w="2155" w:type="dxa"/>
            <w:tcBorders>
              <w:top w:val="single" w:sz="4" w:space="0" w:color="000000"/>
              <w:left w:val="single" w:sz="4" w:space="0" w:color="000000"/>
              <w:bottom w:val="single" w:sz="4" w:space="0" w:color="000000"/>
              <w:right w:val="single" w:sz="4" w:space="0" w:color="000000"/>
            </w:tcBorders>
          </w:tcPr>
          <w:p w14:paraId="2AAD368F" w14:textId="33CFB47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212CB43" w14:textId="424BD2BC" w:rsidR="00D91F72" w:rsidRDefault="00D91F72">
            <w:pPr>
              <w:rPr>
                <w:sz w:val="20"/>
                <w:szCs w:val="20"/>
              </w:rPr>
            </w:pPr>
          </w:p>
        </w:tc>
      </w:tr>
      <w:tr w:rsidR="00D91F72" w14:paraId="200C5DFD" w14:textId="4AB60028">
        <w:trPr>
          <w:trHeight w:val="392"/>
        </w:trPr>
        <w:tc>
          <w:tcPr>
            <w:tcW w:w="2155" w:type="dxa"/>
            <w:tcBorders>
              <w:top w:val="single" w:sz="4" w:space="0" w:color="000000"/>
              <w:left w:val="single" w:sz="4" w:space="0" w:color="000000"/>
              <w:bottom w:val="single" w:sz="4" w:space="0" w:color="000000"/>
              <w:right w:val="single" w:sz="4" w:space="0" w:color="000000"/>
            </w:tcBorders>
          </w:tcPr>
          <w:p w14:paraId="20A8AD2F" w14:textId="47DEE45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208A0C5" w14:textId="4CEA11B4" w:rsidR="00D91F72" w:rsidRDefault="00D91F72">
            <w:pPr>
              <w:rPr>
                <w:sz w:val="20"/>
                <w:szCs w:val="20"/>
              </w:rPr>
            </w:pPr>
          </w:p>
        </w:tc>
      </w:tr>
      <w:tr w:rsidR="00D91F72" w14:paraId="612BB67E" w14:textId="6D3E048C">
        <w:trPr>
          <w:trHeight w:val="392"/>
        </w:trPr>
        <w:tc>
          <w:tcPr>
            <w:tcW w:w="2155" w:type="dxa"/>
            <w:tcBorders>
              <w:top w:val="single" w:sz="4" w:space="0" w:color="000000"/>
              <w:left w:val="single" w:sz="4" w:space="0" w:color="000000"/>
              <w:bottom w:val="single" w:sz="4" w:space="0" w:color="000000"/>
              <w:right w:val="single" w:sz="4" w:space="0" w:color="000000"/>
            </w:tcBorders>
          </w:tcPr>
          <w:p w14:paraId="157E8423" w14:textId="4330C93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19FF94C" w14:textId="41A4E04F" w:rsidR="00D91F72" w:rsidRDefault="00D91F72">
            <w:pPr>
              <w:rPr>
                <w:sz w:val="20"/>
                <w:szCs w:val="20"/>
              </w:rPr>
            </w:pPr>
          </w:p>
        </w:tc>
      </w:tr>
    </w:tbl>
    <w:p w14:paraId="6504F077" w14:textId="7F41647E" w:rsidR="00D91F72" w:rsidRDefault="00D91F72"/>
    <w:p w14:paraId="0989E644" w14:textId="7F60FDAA" w:rsidR="00D91F72" w:rsidRDefault="00E53301">
      <w:r>
        <w:br w:type="page"/>
      </w:r>
    </w:p>
    <w:p w14:paraId="0A537ACD" w14:textId="46F06DF9" w:rsidR="00D91F72" w:rsidRDefault="00D91F72"/>
    <w:p w14:paraId="3F9AB183" w14:textId="77A06BB0" w:rsidR="00D91F72" w:rsidRDefault="00E53301">
      <w:pPr>
        <w:pStyle w:val="a1"/>
      </w:pPr>
      <w:bookmarkStart w:id="95" w:name="_Toc533374784"/>
      <w:r>
        <w:rPr>
          <w:rFonts w:hint="eastAsia"/>
        </w:rPr>
        <w:t>浏览友情链接</w:t>
      </w:r>
      <w:bookmarkEnd w:id="95"/>
    </w:p>
    <w:tbl>
      <w:tblPr>
        <w:tblStyle w:val="15"/>
        <w:tblW w:w="8296" w:type="dxa"/>
        <w:tblLayout w:type="fixed"/>
        <w:tblLook w:val="04A0" w:firstRow="1" w:lastRow="0" w:firstColumn="1" w:lastColumn="0" w:noHBand="0" w:noVBand="1"/>
      </w:tblPr>
      <w:tblGrid>
        <w:gridCol w:w="2155"/>
        <w:gridCol w:w="1993"/>
        <w:gridCol w:w="4148"/>
      </w:tblGrid>
      <w:tr w:rsidR="00D91F72" w14:paraId="4865C7B0" w14:textId="3FF92034">
        <w:tc>
          <w:tcPr>
            <w:tcW w:w="4148" w:type="dxa"/>
            <w:gridSpan w:val="2"/>
            <w:tcBorders>
              <w:top w:val="single" w:sz="4" w:space="0" w:color="000000"/>
              <w:left w:val="single" w:sz="4" w:space="0" w:color="000000"/>
              <w:bottom w:val="single" w:sz="4" w:space="0" w:color="000000"/>
              <w:right w:val="single" w:sz="4" w:space="0" w:color="000000"/>
            </w:tcBorders>
          </w:tcPr>
          <w:p w14:paraId="2C98BA6B" w14:textId="548139A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A346DD0" w14:textId="1578379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32</w:t>
            </w:r>
          </w:p>
        </w:tc>
      </w:tr>
      <w:tr w:rsidR="00D91F72" w14:paraId="7C9C3F1D" w14:textId="4AF06E8B">
        <w:tc>
          <w:tcPr>
            <w:tcW w:w="4148" w:type="dxa"/>
            <w:gridSpan w:val="2"/>
            <w:tcBorders>
              <w:top w:val="single" w:sz="4" w:space="0" w:color="000000"/>
              <w:left w:val="single" w:sz="4" w:space="0" w:color="000000"/>
              <w:bottom w:val="single" w:sz="4" w:space="0" w:color="000000"/>
              <w:right w:val="single" w:sz="4" w:space="0" w:color="000000"/>
            </w:tcBorders>
          </w:tcPr>
          <w:p w14:paraId="03AA7FFC" w14:textId="068E6A6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EFCA03E" w14:textId="6DB81AFE" w:rsidR="00D91F72" w:rsidRDefault="00E53301">
            <w:pPr>
              <w:rPr>
                <w:sz w:val="20"/>
                <w:szCs w:val="20"/>
              </w:rPr>
            </w:pPr>
            <w:r>
              <w:rPr>
                <w:rFonts w:hint="eastAsia"/>
                <w:sz w:val="20"/>
                <w:szCs w:val="20"/>
              </w:rPr>
              <w:t>浏览友情链接</w:t>
            </w:r>
          </w:p>
        </w:tc>
      </w:tr>
      <w:tr w:rsidR="00D91F72" w14:paraId="286C4B3A" w14:textId="5321AA5B">
        <w:tc>
          <w:tcPr>
            <w:tcW w:w="4148" w:type="dxa"/>
            <w:gridSpan w:val="2"/>
            <w:tcBorders>
              <w:top w:val="single" w:sz="4" w:space="0" w:color="000000"/>
              <w:left w:val="single" w:sz="4" w:space="0" w:color="000000"/>
              <w:bottom w:val="single" w:sz="4" w:space="0" w:color="000000"/>
              <w:right w:val="single" w:sz="4" w:space="0" w:color="000000"/>
            </w:tcBorders>
          </w:tcPr>
          <w:p w14:paraId="112E3E83" w14:textId="62DDE99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620EE8C" w14:textId="2F9A725A" w:rsidR="00D91F72" w:rsidRDefault="00E53301">
            <w:pPr>
              <w:rPr>
                <w:sz w:val="20"/>
                <w:szCs w:val="20"/>
              </w:rPr>
            </w:pPr>
            <w:r>
              <w:rPr>
                <w:rFonts w:hint="eastAsia"/>
                <w:sz w:val="20"/>
                <w:szCs w:val="20"/>
              </w:rPr>
              <w:t>浏览友情链接</w:t>
            </w:r>
          </w:p>
        </w:tc>
      </w:tr>
      <w:tr w:rsidR="00D91F72" w14:paraId="4745BA84" w14:textId="0CE07389">
        <w:tc>
          <w:tcPr>
            <w:tcW w:w="4148" w:type="dxa"/>
            <w:gridSpan w:val="2"/>
            <w:tcBorders>
              <w:top w:val="single" w:sz="4" w:space="0" w:color="000000"/>
              <w:left w:val="single" w:sz="4" w:space="0" w:color="000000"/>
              <w:bottom w:val="single" w:sz="4" w:space="0" w:color="000000"/>
              <w:right w:val="single" w:sz="4" w:space="0" w:color="000000"/>
            </w:tcBorders>
          </w:tcPr>
          <w:p w14:paraId="5D8EA5CB" w14:textId="58466DC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47B3FA7" w14:textId="17009853" w:rsidR="00D91F72" w:rsidRDefault="00E53301">
            <w:pPr>
              <w:rPr>
                <w:sz w:val="20"/>
                <w:szCs w:val="20"/>
              </w:rPr>
            </w:pPr>
            <w:r>
              <w:rPr>
                <w:rFonts w:hint="eastAsia"/>
                <w:sz w:val="20"/>
                <w:szCs w:val="20"/>
              </w:rPr>
              <w:t>注册用户</w:t>
            </w:r>
          </w:p>
        </w:tc>
      </w:tr>
      <w:tr w:rsidR="00D91F72" w14:paraId="6BA804CE" w14:textId="6C366FB6">
        <w:tc>
          <w:tcPr>
            <w:tcW w:w="4148" w:type="dxa"/>
            <w:gridSpan w:val="2"/>
            <w:tcBorders>
              <w:top w:val="single" w:sz="4" w:space="0" w:color="000000"/>
              <w:left w:val="single" w:sz="4" w:space="0" w:color="000000"/>
              <w:bottom w:val="single" w:sz="4" w:space="0" w:color="000000"/>
              <w:right w:val="single" w:sz="4" w:space="0" w:color="000000"/>
            </w:tcBorders>
          </w:tcPr>
          <w:p w14:paraId="5911336B" w14:textId="017F4E6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3EE6512" w14:textId="076942DB" w:rsidR="00D91F72" w:rsidRDefault="00E53301">
            <w:pPr>
              <w:rPr>
                <w:sz w:val="20"/>
                <w:szCs w:val="20"/>
              </w:rPr>
            </w:pPr>
            <w:r>
              <w:rPr>
                <w:rFonts w:hint="eastAsia"/>
                <w:sz w:val="20"/>
                <w:szCs w:val="20"/>
              </w:rPr>
              <w:t>黑盒测试</w:t>
            </w:r>
          </w:p>
        </w:tc>
      </w:tr>
      <w:tr w:rsidR="00D91F72" w14:paraId="494F8D47" w14:textId="0C744BF7">
        <w:tc>
          <w:tcPr>
            <w:tcW w:w="4148" w:type="dxa"/>
            <w:gridSpan w:val="2"/>
            <w:tcBorders>
              <w:top w:val="single" w:sz="4" w:space="0" w:color="000000"/>
              <w:left w:val="single" w:sz="4" w:space="0" w:color="000000"/>
              <w:bottom w:val="single" w:sz="4" w:space="0" w:color="000000"/>
              <w:right w:val="single" w:sz="4" w:space="0" w:color="000000"/>
            </w:tcBorders>
          </w:tcPr>
          <w:p w14:paraId="27CD458E" w14:textId="65DF595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8F20FA9" w14:textId="0F38ADE8" w:rsidR="00D91F72" w:rsidRDefault="00E53301">
            <w:pPr>
              <w:rPr>
                <w:sz w:val="20"/>
                <w:szCs w:val="20"/>
              </w:rPr>
            </w:pPr>
            <w:r>
              <w:rPr>
                <w:rFonts w:hint="eastAsia"/>
                <w:sz w:val="20"/>
                <w:szCs w:val="20"/>
              </w:rPr>
              <w:t>登录</w:t>
            </w:r>
          </w:p>
        </w:tc>
      </w:tr>
      <w:tr w:rsidR="00D91F72" w14:paraId="18F2F97A" w14:textId="5CA47698">
        <w:tc>
          <w:tcPr>
            <w:tcW w:w="4148" w:type="dxa"/>
            <w:gridSpan w:val="2"/>
            <w:tcBorders>
              <w:top w:val="single" w:sz="4" w:space="0" w:color="000000"/>
              <w:left w:val="single" w:sz="4" w:space="0" w:color="000000"/>
              <w:bottom w:val="single" w:sz="4" w:space="0" w:color="000000"/>
              <w:right w:val="single" w:sz="4" w:space="0" w:color="000000"/>
            </w:tcBorders>
          </w:tcPr>
          <w:p w14:paraId="0BEBB031" w14:textId="75EAB63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BD301A5" w14:textId="18D27378" w:rsidR="00D91F72" w:rsidRDefault="00E53301">
            <w:pPr>
              <w:rPr>
                <w:sz w:val="20"/>
                <w:szCs w:val="20"/>
              </w:rPr>
            </w:pPr>
            <w:r>
              <w:rPr>
                <w:rFonts w:hint="eastAsia"/>
                <w:sz w:val="20"/>
                <w:szCs w:val="20"/>
              </w:rPr>
              <w:t>用户登录后进入首页，浏览友情链接</w:t>
            </w:r>
          </w:p>
        </w:tc>
      </w:tr>
      <w:tr w:rsidR="00D91F72" w14:paraId="60BAF0EB" w14:textId="355D2FE3">
        <w:tc>
          <w:tcPr>
            <w:tcW w:w="4148" w:type="dxa"/>
            <w:gridSpan w:val="2"/>
            <w:tcBorders>
              <w:top w:val="single" w:sz="4" w:space="0" w:color="000000"/>
              <w:left w:val="single" w:sz="4" w:space="0" w:color="000000"/>
              <w:bottom w:val="single" w:sz="4" w:space="0" w:color="000000"/>
              <w:right w:val="single" w:sz="4" w:space="0" w:color="000000"/>
            </w:tcBorders>
          </w:tcPr>
          <w:p w14:paraId="3C596B67" w14:textId="737B703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D7A1D18" w14:textId="17BFD50E" w:rsidR="00D91F72" w:rsidRDefault="00E53301">
            <w:pPr>
              <w:rPr>
                <w:sz w:val="20"/>
                <w:szCs w:val="20"/>
              </w:rPr>
            </w:pPr>
            <w:r>
              <w:rPr>
                <w:rFonts w:hint="eastAsia"/>
                <w:sz w:val="20"/>
                <w:szCs w:val="20"/>
              </w:rPr>
              <w:t>测试注册用户是否能登录后进入首页，浏览友情链接</w:t>
            </w:r>
          </w:p>
        </w:tc>
      </w:tr>
      <w:tr w:rsidR="00D91F72" w14:paraId="4AF32991" w14:textId="211BA734">
        <w:trPr>
          <w:trHeight w:val="1445"/>
        </w:trPr>
        <w:tc>
          <w:tcPr>
            <w:tcW w:w="8296" w:type="dxa"/>
            <w:gridSpan w:val="3"/>
            <w:tcBorders>
              <w:top w:val="single" w:sz="4" w:space="0" w:color="000000"/>
              <w:left w:val="single" w:sz="4" w:space="0" w:color="000000"/>
              <w:right w:val="single" w:sz="4" w:space="0" w:color="000000"/>
            </w:tcBorders>
          </w:tcPr>
          <w:p w14:paraId="7EB940FB" w14:textId="2F97758C" w:rsidR="00D91F72" w:rsidRDefault="00E53301">
            <w:pPr>
              <w:rPr>
                <w:sz w:val="20"/>
                <w:szCs w:val="20"/>
              </w:rPr>
            </w:pPr>
            <w:r>
              <w:rPr>
                <w:rFonts w:hint="eastAsia"/>
                <w:sz w:val="20"/>
                <w:szCs w:val="20"/>
              </w:rPr>
              <w:t>初始条件和背景：</w:t>
            </w:r>
          </w:p>
          <w:p w14:paraId="23FEE6AE" w14:textId="6A44C02B" w:rsidR="00D91F72" w:rsidRDefault="00E53301">
            <w:pPr>
              <w:rPr>
                <w:sz w:val="20"/>
                <w:szCs w:val="20"/>
              </w:rPr>
            </w:pPr>
            <w:r>
              <w:rPr>
                <w:rFonts w:hint="eastAsia"/>
                <w:sz w:val="20"/>
                <w:szCs w:val="20"/>
              </w:rPr>
              <w:t>系统：PC端</w:t>
            </w:r>
          </w:p>
          <w:p w14:paraId="04E460AE" w14:textId="78BF99A8" w:rsidR="00D91F72" w:rsidRDefault="00E53301">
            <w:pPr>
              <w:rPr>
                <w:sz w:val="20"/>
                <w:szCs w:val="20"/>
              </w:rPr>
            </w:pPr>
            <w:r>
              <w:rPr>
                <w:rFonts w:hint="eastAsia"/>
                <w:sz w:val="20"/>
                <w:szCs w:val="20"/>
              </w:rPr>
              <w:t>浏览器：C</w:t>
            </w:r>
            <w:r>
              <w:rPr>
                <w:sz w:val="20"/>
                <w:szCs w:val="20"/>
              </w:rPr>
              <w:t>hrome</w:t>
            </w:r>
          </w:p>
          <w:p w14:paraId="485DA0EB" w14:textId="0D877838" w:rsidR="00D91F72" w:rsidRDefault="00E53301">
            <w:pPr>
              <w:rPr>
                <w:sz w:val="20"/>
                <w:szCs w:val="20"/>
              </w:rPr>
            </w:pPr>
            <w:r>
              <w:rPr>
                <w:rFonts w:hint="eastAsia"/>
                <w:sz w:val="20"/>
                <w:szCs w:val="20"/>
              </w:rPr>
              <w:t>注释：无</w:t>
            </w:r>
          </w:p>
        </w:tc>
      </w:tr>
      <w:tr w:rsidR="00D91F72" w14:paraId="12796D0D" w14:textId="25E7E42E">
        <w:trPr>
          <w:trHeight w:val="392"/>
        </w:trPr>
        <w:tc>
          <w:tcPr>
            <w:tcW w:w="2155" w:type="dxa"/>
            <w:tcBorders>
              <w:top w:val="single" w:sz="4" w:space="0" w:color="000000"/>
              <w:left w:val="single" w:sz="4" w:space="0" w:color="000000"/>
              <w:bottom w:val="single" w:sz="4" w:space="0" w:color="000000"/>
              <w:right w:val="single" w:sz="4" w:space="0" w:color="000000"/>
            </w:tcBorders>
          </w:tcPr>
          <w:p w14:paraId="6D8E837A" w14:textId="036C115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F56DD6E" w14:textId="64AB97B5" w:rsidR="00D91F72" w:rsidRDefault="00E53301">
            <w:pPr>
              <w:rPr>
                <w:sz w:val="20"/>
                <w:szCs w:val="20"/>
              </w:rPr>
            </w:pPr>
            <w:r>
              <w:rPr>
                <w:rFonts w:hint="eastAsia"/>
                <w:sz w:val="20"/>
                <w:szCs w:val="20"/>
              </w:rPr>
              <w:t>预期结果</w:t>
            </w:r>
          </w:p>
        </w:tc>
      </w:tr>
      <w:tr w:rsidR="00D91F72" w14:paraId="27A476F8" w14:textId="214C05E2">
        <w:trPr>
          <w:trHeight w:val="392"/>
        </w:trPr>
        <w:tc>
          <w:tcPr>
            <w:tcW w:w="2155" w:type="dxa"/>
            <w:tcBorders>
              <w:top w:val="single" w:sz="4" w:space="0" w:color="000000"/>
              <w:left w:val="single" w:sz="4" w:space="0" w:color="000000"/>
              <w:bottom w:val="single" w:sz="4" w:space="0" w:color="000000"/>
              <w:right w:val="single" w:sz="4" w:space="0" w:color="000000"/>
            </w:tcBorders>
          </w:tcPr>
          <w:p w14:paraId="57594604" w14:textId="6F6CB979"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6DFED6F" w14:textId="50066B37" w:rsidR="00D91F72" w:rsidRDefault="00E53301">
            <w:pPr>
              <w:rPr>
                <w:sz w:val="20"/>
                <w:szCs w:val="20"/>
              </w:rPr>
            </w:pPr>
            <w:r>
              <w:rPr>
                <w:rFonts w:hint="eastAsia"/>
                <w:sz w:val="20"/>
                <w:szCs w:val="20"/>
              </w:rPr>
              <w:t>可见首页下方有友情链接，如bb平台，一夫天下、办公网、计算官网</w:t>
            </w:r>
          </w:p>
        </w:tc>
      </w:tr>
      <w:tr w:rsidR="00D91F72" w14:paraId="6968B3DA" w14:textId="337E169C">
        <w:trPr>
          <w:trHeight w:val="392"/>
        </w:trPr>
        <w:tc>
          <w:tcPr>
            <w:tcW w:w="2155" w:type="dxa"/>
            <w:tcBorders>
              <w:top w:val="single" w:sz="4" w:space="0" w:color="000000"/>
              <w:left w:val="single" w:sz="4" w:space="0" w:color="000000"/>
              <w:bottom w:val="single" w:sz="4" w:space="0" w:color="000000"/>
              <w:right w:val="single" w:sz="4" w:space="0" w:color="000000"/>
            </w:tcBorders>
          </w:tcPr>
          <w:p w14:paraId="6B74D20C" w14:textId="7C8A6DF7"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BAAFAE9" w14:textId="65A985C7" w:rsidR="00D91F72" w:rsidRDefault="00D91F72">
            <w:pPr>
              <w:rPr>
                <w:sz w:val="20"/>
                <w:szCs w:val="20"/>
              </w:rPr>
            </w:pPr>
          </w:p>
        </w:tc>
      </w:tr>
      <w:tr w:rsidR="00D91F72" w14:paraId="6E1E458B" w14:textId="61C64234">
        <w:trPr>
          <w:trHeight w:val="392"/>
        </w:trPr>
        <w:tc>
          <w:tcPr>
            <w:tcW w:w="2155" w:type="dxa"/>
            <w:tcBorders>
              <w:top w:val="single" w:sz="4" w:space="0" w:color="000000"/>
              <w:left w:val="single" w:sz="4" w:space="0" w:color="000000"/>
              <w:bottom w:val="single" w:sz="4" w:space="0" w:color="000000"/>
              <w:right w:val="single" w:sz="4" w:space="0" w:color="000000"/>
            </w:tcBorders>
          </w:tcPr>
          <w:p w14:paraId="70C8B218" w14:textId="0736270E"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E65453E" w14:textId="43850965" w:rsidR="00D91F72" w:rsidRDefault="00D91F72">
            <w:pPr>
              <w:rPr>
                <w:sz w:val="20"/>
                <w:szCs w:val="20"/>
              </w:rPr>
            </w:pPr>
          </w:p>
        </w:tc>
      </w:tr>
    </w:tbl>
    <w:p w14:paraId="1A5EE686" w14:textId="0DE6AEEB" w:rsidR="00D91F72" w:rsidRDefault="00D91F72"/>
    <w:p w14:paraId="45BE746D" w14:textId="23059515" w:rsidR="00D91F72" w:rsidRDefault="00E53301">
      <w:r>
        <w:br w:type="page"/>
      </w:r>
    </w:p>
    <w:p w14:paraId="368559F5" w14:textId="2835190D" w:rsidR="00D91F72" w:rsidRDefault="00D91F72"/>
    <w:p w14:paraId="34D8D61C" w14:textId="0CD0AFEC" w:rsidR="00D91F72" w:rsidRDefault="00E53301">
      <w:pPr>
        <w:pStyle w:val="a1"/>
      </w:pPr>
      <w:bookmarkStart w:id="96" w:name="_Toc533374785"/>
      <w:r>
        <w:rPr>
          <w:rFonts w:hint="eastAsia"/>
        </w:rPr>
        <w:t>访问友情链接</w:t>
      </w:r>
      <w:bookmarkEnd w:id="96"/>
    </w:p>
    <w:tbl>
      <w:tblPr>
        <w:tblStyle w:val="15"/>
        <w:tblW w:w="8296" w:type="dxa"/>
        <w:tblLayout w:type="fixed"/>
        <w:tblLook w:val="04A0" w:firstRow="1" w:lastRow="0" w:firstColumn="1" w:lastColumn="0" w:noHBand="0" w:noVBand="1"/>
      </w:tblPr>
      <w:tblGrid>
        <w:gridCol w:w="2155"/>
        <w:gridCol w:w="1993"/>
        <w:gridCol w:w="4148"/>
      </w:tblGrid>
      <w:tr w:rsidR="00D91F72" w14:paraId="2E68AE50" w14:textId="582719ED">
        <w:tc>
          <w:tcPr>
            <w:tcW w:w="4148" w:type="dxa"/>
            <w:gridSpan w:val="2"/>
            <w:tcBorders>
              <w:top w:val="single" w:sz="4" w:space="0" w:color="000000"/>
              <w:left w:val="single" w:sz="4" w:space="0" w:color="000000"/>
              <w:bottom w:val="single" w:sz="4" w:space="0" w:color="000000"/>
              <w:right w:val="single" w:sz="4" w:space="0" w:color="000000"/>
            </w:tcBorders>
          </w:tcPr>
          <w:p w14:paraId="7D9ABC4C" w14:textId="684D9A3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4369E6E" w14:textId="188241E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33</w:t>
            </w:r>
          </w:p>
        </w:tc>
      </w:tr>
      <w:tr w:rsidR="00D91F72" w14:paraId="253FAA1C" w14:textId="6AC180EE">
        <w:tc>
          <w:tcPr>
            <w:tcW w:w="4148" w:type="dxa"/>
            <w:gridSpan w:val="2"/>
            <w:tcBorders>
              <w:top w:val="single" w:sz="4" w:space="0" w:color="000000"/>
              <w:left w:val="single" w:sz="4" w:space="0" w:color="000000"/>
              <w:bottom w:val="single" w:sz="4" w:space="0" w:color="000000"/>
              <w:right w:val="single" w:sz="4" w:space="0" w:color="000000"/>
            </w:tcBorders>
          </w:tcPr>
          <w:p w14:paraId="00F4106D" w14:textId="668F9DA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E26E583" w14:textId="44361B48" w:rsidR="00D91F72" w:rsidRDefault="00E53301">
            <w:pPr>
              <w:rPr>
                <w:sz w:val="20"/>
                <w:szCs w:val="20"/>
              </w:rPr>
            </w:pPr>
            <w:r>
              <w:rPr>
                <w:rFonts w:hint="eastAsia"/>
                <w:sz w:val="20"/>
                <w:szCs w:val="20"/>
              </w:rPr>
              <w:t>访问友情链接</w:t>
            </w:r>
          </w:p>
        </w:tc>
      </w:tr>
      <w:tr w:rsidR="00D91F72" w14:paraId="4EC651AE" w14:textId="45854BAD">
        <w:tc>
          <w:tcPr>
            <w:tcW w:w="4148" w:type="dxa"/>
            <w:gridSpan w:val="2"/>
            <w:tcBorders>
              <w:top w:val="single" w:sz="4" w:space="0" w:color="000000"/>
              <w:left w:val="single" w:sz="4" w:space="0" w:color="000000"/>
              <w:bottom w:val="single" w:sz="4" w:space="0" w:color="000000"/>
              <w:right w:val="single" w:sz="4" w:space="0" w:color="000000"/>
            </w:tcBorders>
          </w:tcPr>
          <w:p w14:paraId="166DB925" w14:textId="600809C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648EC8" w14:textId="35C44484" w:rsidR="00D91F72" w:rsidRDefault="00E53301">
            <w:pPr>
              <w:rPr>
                <w:sz w:val="20"/>
                <w:szCs w:val="20"/>
              </w:rPr>
            </w:pPr>
            <w:r>
              <w:rPr>
                <w:rFonts w:hint="eastAsia"/>
                <w:sz w:val="20"/>
                <w:szCs w:val="20"/>
              </w:rPr>
              <w:t>访问友情链接</w:t>
            </w:r>
          </w:p>
        </w:tc>
      </w:tr>
      <w:tr w:rsidR="00D91F72" w14:paraId="4A16A867" w14:textId="51DA2D91">
        <w:tc>
          <w:tcPr>
            <w:tcW w:w="4148" w:type="dxa"/>
            <w:gridSpan w:val="2"/>
            <w:tcBorders>
              <w:top w:val="single" w:sz="4" w:space="0" w:color="000000"/>
              <w:left w:val="single" w:sz="4" w:space="0" w:color="000000"/>
              <w:bottom w:val="single" w:sz="4" w:space="0" w:color="000000"/>
              <w:right w:val="single" w:sz="4" w:space="0" w:color="000000"/>
            </w:tcBorders>
          </w:tcPr>
          <w:p w14:paraId="29385931" w14:textId="2E2EF10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C267D7" w14:textId="2FC2739D" w:rsidR="00D91F72" w:rsidRDefault="00E53301">
            <w:pPr>
              <w:rPr>
                <w:sz w:val="20"/>
                <w:szCs w:val="20"/>
              </w:rPr>
            </w:pPr>
            <w:r>
              <w:rPr>
                <w:rFonts w:hint="eastAsia"/>
                <w:sz w:val="20"/>
                <w:szCs w:val="20"/>
              </w:rPr>
              <w:t>注册用户</w:t>
            </w:r>
          </w:p>
        </w:tc>
      </w:tr>
      <w:tr w:rsidR="00D91F72" w14:paraId="14DCDBD3" w14:textId="52373C45">
        <w:tc>
          <w:tcPr>
            <w:tcW w:w="4148" w:type="dxa"/>
            <w:gridSpan w:val="2"/>
            <w:tcBorders>
              <w:top w:val="single" w:sz="4" w:space="0" w:color="000000"/>
              <w:left w:val="single" w:sz="4" w:space="0" w:color="000000"/>
              <w:bottom w:val="single" w:sz="4" w:space="0" w:color="000000"/>
              <w:right w:val="single" w:sz="4" w:space="0" w:color="000000"/>
            </w:tcBorders>
          </w:tcPr>
          <w:p w14:paraId="624756A6" w14:textId="0695AB7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D41956" w14:textId="1D39EC9E" w:rsidR="00D91F72" w:rsidRDefault="00E53301">
            <w:pPr>
              <w:rPr>
                <w:sz w:val="20"/>
                <w:szCs w:val="20"/>
              </w:rPr>
            </w:pPr>
            <w:r>
              <w:rPr>
                <w:rFonts w:hint="eastAsia"/>
                <w:sz w:val="20"/>
                <w:szCs w:val="20"/>
              </w:rPr>
              <w:t>黑盒测试</w:t>
            </w:r>
          </w:p>
        </w:tc>
      </w:tr>
      <w:tr w:rsidR="00D91F72" w14:paraId="12AD7873" w14:textId="7338920C">
        <w:tc>
          <w:tcPr>
            <w:tcW w:w="4148" w:type="dxa"/>
            <w:gridSpan w:val="2"/>
            <w:tcBorders>
              <w:top w:val="single" w:sz="4" w:space="0" w:color="000000"/>
              <w:left w:val="single" w:sz="4" w:space="0" w:color="000000"/>
              <w:bottom w:val="single" w:sz="4" w:space="0" w:color="000000"/>
              <w:right w:val="single" w:sz="4" w:space="0" w:color="000000"/>
            </w:tcBorders>
          </w:tcPr>
          <w:p w14:paraId="77E9F07C" w14:textId="7BCAE8E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BBC625" w14:textId="51318142" w:rsidR="00D91F72" w:rsidRDefault="00E53301">
            <w:pPr>
              <w:rPr>
                <w:sz w:val="20"/>
                <w:szCs w:val="20"/>
              </w:rPr>
            </w:pPr>
            <w:r>
              <w:rPr>
                <w:rFonts w:hint="eastAsia"/>
                <w:sz w:val="20"/>
                <w:szCs w:val="20"/>
              </w:rPr>
              <w:t>登录</w:t>
            </w:r>
          </w:p>
        </w:tc>
      </w:tr>
      <w:tr w:rsidR="00D91F72" w14:paraId="04D38095" w14:textId="521280A4">
        <w:tc>
          <w:tcPr>
            <w:tcW w:w="4148" w:type="dxa"/>
            <w:gridSpan w:val="2"/>
            <w:tcBorders>
              <w:top w:val="single" w:sz="4" w:space="0" w:color="000000"/>
              <w:left w:val="single" w:sz="4" w:space="0" w:color="000000"/>
              <w:bottom w:val="single" w:sz="4" w:space="0" w:color="000000"/>
              <w:right w:val="single" w:sz="4" w:space="0" w:color="000000"/>
            </w:tcBorders>
          </w:tcPr>
          <w:p w14:paraId="23F282AF" w14:textId="485302D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98C422D" w14:textId="3938C60C" w:rsidR="00D91F72" w:rsidRDefault="00E53301">
            <w:pPr>
              <w:rPr>
                <w:sz w:val="20"/>
                <w:szCs w:val="20"/>
              </w:rPr>
            </w:pPr>
            <w:r>
              <w:rPr>
                <w:rFonts w:hint="eastAsia"/>
                <w:sz w:val="20"/>
                <w:szCs w:val="20"/>
              </w:rPr>
              <w:t>用户登录后进入首页，访问友情链接</w:t>
            </w:r>
          </w:p>
        </w:tc>
      </w:tr>
      <w:tr w:rsidR="00D91F72" w14:paraId="6F06F6E3" w14:textId="5ACC65A3">
        <w:tc>
          <w:tcPr>
            <w:tcW w:w="4148" w:type="dxa"/>
            <w:gridSpan w:val="2"/>
            <w:tcBorders>
              <w:top w:val="single" w:sz="4" w:space="0" w:color="000000"/>
              <w:left w:val="single" w:sz="4" w:space="0" w:color="000000"/>
              <w:bottom w:val="single" w:sz="4" w:space="0" w:color="000000"/>
              <w:right w:val="single" w:sz="4" w:space="0" w:color="000000"/>
            </w:tcBorders>
          </w:tcPr>
          <w:p w14:paraId="40F88B80" w14:textId="21179A7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A0C9042" w14:textId="41043E07" w:rsidR="00D91F72" w:rsidRDefault="00E53301">
            <w:pPr>
              <w:rPr>
                <w:sz w:val="20"/>
                <w:szCs w:val="20"/>
              </w:rPr>
            </w:pPr>
            <w:r>
              <w:rPr>
                <w:rFonts w:hint="eastAsia"/>
                <w:sz w:val="20"/>
                <w:szCs w:val="20"/>
              </w:rPr>
              <w:t>测试注册用户是否能登录后进入首页，访问友情链接</w:t>
            </w:r>
          </w:p>
        </w:tc>
      </w:tr>
      <w:tr w:rsidR="00D91F72" w14:paraId="2E21AC04" w14:textId="242148E2">
        <w:trPr>
          <w:trHeight w:val="1445"/>
        </w:trPr>
        <w:tc>
          <w:tcPr>
            <w:tcW w:w="8296" w:type="dxa"/>
            <w:gridSpan w:val="3"/>
            <w:tcBorders>
              <w:top w:val="single" w:sz="4" w:space="0" w:color="000000"/>
              <w:left w:val="single" w:sz="4" w:space="0" w:color="000000"/>
              <w:right w:val="single" w:sz="4" w:space="0" w:color="000000"/>
            </w:tcBorders>
          </w:tcPr>
          <w:p w14:paraId="793A442B" w14:textId="0EB6C5AA" w:rsidR="00D91F72" w:rsidRDefault="00E53301">
            <w:pPr>
              <w:rPr>
                <w:sz w:val="20"/>
                <w:szCs w:val="20"/>
              </w:rPr>
            </w:pPr>
            <w:r>
              <w:rPr>
                <w:rFonts w:hint="eastAsia"/>
                <w:sz w:val="20"/>
                <w:szCs w:val="20"/>
              </w:rPr>
              <w:t>初始条件和背景：</w:t>
            </w:r>
          </w:p>
          <w:p w14:paraId="4B56206E" w14:textId="46C4001E" w:rsidR="00D91F72" w:rsidRDefault="00E53301">
            <w:pPr>
              <w:rPr>
                <w:sz w:val="20"/>
                <w:szCs w:val="20"/>
              </w:rPr>
            </w:pPr>
            <w:r>
              <w:rPr>
                <w:rFonts w:hint="eastAsia"/>
                <w:sz w:val="20"/>
                <w:szCs w:val="20"/>
              </w:rPr>
              <w:t>系统：PC端</w:t>
            </w:r>
          </w:p>
          <w:p w14:paraId="4226EAB6" w14:textId="108F2768" w:rsidR="00D91F72" w:rsidRDefault="00E53301">
            <w:pPr>
              <w:rPr>
                <w:sz w:val="20"/>
                <w:szCs w:val="20"/>
              </w:rPr>
            </w:pPr>
            <w:r>
              <w:rPr>
                <w:rFonts w:hint="eastAsia"/>
                <w:sz w:val="20"/>
                <w:szCs w:val="20"/>
              </w:rPr>
              <w:t>浏览器：C</w:t>
            </w:r>
            <w:r>
              <w:rPr>
                <w:sz w:val="20"/>
                <w:szCs w:val="20"/>
              </w:rPr>
              <w:t>hrome</w:t>
            </w:r>
          </w:p>
          <w:p w14:paraId="6A071E48" w14:textId="702A5C3B" w:rsidR="00D91F72" w:rsidRDefault="00E53301">
            <w:pPr>
              <w:rPr>
                <w:sz w:val="20"/>
                <w:szCs w:val="20"/>
              </w:rPr>
            </w:pPr>
            <w:r>
              <w:rPr>
                <w:rFonts w:hint="eastAsia"/>
                <w:sz w:val="20"/>
                <w:szCs w:val="20"/>
              </w:rPr>
              <w:t>注释：无</w:t>
            </w:r>
          </w:p>
        </w:tc>
      </w:tr>
      <w:tr w:rsidR="00D91F72" w14:paraId="7B2761A2" w14:textId="6C3469B9">
        <w:trPr>
          <w:trHeight w:val="392"/>
        </w:trPr>
        <w:tc>
          <w:tcPr>
            <w:tcW w:w="2155" w:type="dxa"/>
            <w:tcBorders>
              <w:top w:val="single" w:sz="4" w:space="0" w:color="000000"/>
              <w:left w:val="single" w:sz="4" w:space="0" w:color="000000"/>
              <w:bottom w:val="single" w:sz="4" w:space="0" w:color="000000"/>
              <w:right w:val="single" w:sz="4" w:space="0" w:color="000000"/>
            </w:tcBorders>
          </w:tcPr>
          <w:p w14:paraId="5CD0D298" w14:textId="0FC2D31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22BF373" w14:textId="62DA4FCD" w:rsidR="00D91F72" w:rsidRDefault="00E53301">
            <w:pPr>
              <w:rPr>
                <w:sz w:val="20"/>
                <w:szCs w:val="20"/>
              </w:rPr>
            </w:pPr>
            <w:r>
              <w:rPr>
                <w:rFonts w:hint="eastAsia"/>
                <w:sz w:val="20"/>
                <w:szCs w:val="20"/>
              </w:rPr>
              <w:t>预期结果</w:t>
            </w:r>
          </w:p>
        </w:tc>
      </w:tr>
      <w:tr w:rsidR="00D91F72" w14:paraId="19835825" w14:textId="11D0D209">
        <w:trPr>
          <w:trHeight w:val="392"/>
        </w:trPr>
        <w:tc>
          <w:tcPr>
            <w:tcW w:w="2155" w:type="dxa"/>
            <w:tcBorders>
              <w:top w:val="single" w:sz="4" w:space="0" w:color="000000"/>
              <w:left w:val="single" w:sz="4" w:space="0" w:color="000000"/>
              <w:bottom w:val="single" w:sz="4" w:space="0" w:color="000000"/>
              <w:right w:val="single" w:sz="4" w:space="0" w:color="000000"/>
            </w:tcBorders>
          </w:tcPr>
          <w:p w14:paraId="30D98268" w14:textId="02680F8D"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36CA1AE" w14:textId="24A6106C" w:rsidR="00D91F72" w:rsidRDefault="00E53301">
            <w:pPr>
              <w:rPr>
                <w:sz w:val="20"/>
                <w:szCs w:val="20"/>
              </w:rPr>
            </w:pPr>
            <w:r>
              <w:rPr>
                <w:rFonts w:hint="eastAsia"/>
                <w:sz w:val="20"/>
                <w:szCs w:val="20"/>
              </w:rPr>
              <w:t>可见首页下方有友情链接，如bb平台，一夫天下、办公网、计算官网</w:t>
            </w:r>
          </w:p>
        </w:tc>
      </w:tr>
      <w:tr w:rsidR="00D91F72" w14:paraId="71109564" w14:textId="6824D06D">
        <w:trPr>
          <w:trHeight w:val="392"/>
        </w:trPr>
        <w:tc>
          <w:tcPr>
            <w:tcW w:w="2155" w:type="dxa"/>
            <w:tcBorders>
              <w:top w:val="single" w:sz="4" w:space="0" w:color="000000"/>
              <w:left w:val="single" w:sz="4" w:space="0" w:color="000000"/>
              <w:bottom w:val="single" w:sz="4" w:space="0" w:color="000000"/>
              <w:right w:val="single" w:sz="4" w:space="0" w:color="000000"/>
            </w:tcBorders>
          </w:tcPr>
          <w:p w14:paraId="5ED9454D" w14:textId="037C4E78" w:rsidR="00D91F72" w:rsidRDefault="00E53301">
            <w:pPr>
              <w:rPr>
                <w:sz w:val="20"/>
                <w:szCs w:val="20"/>
              </w:rPr>
            </w:pPr>
            <w:r>
              <w:rPr>
                <w:rFonts w:hint="eastAsia"/>
                <w:sz w:val="20"/>
                <w:szCs w:val="20"/>
              </w:rPr>
              <w:t>点击b</w:t>
            </w:r>
            <w:r>
              <w:rPr>
                <w:sz w:val="20"/>
                <w:szCs w:val="20"/>
              </w:rPr>
              <w:t>b</w:t>
            </w:r>
            <w:r>
              <w:rPr>
                <w:rFonts w:hint="eastAsia"/>
                <w:sz w:val="20"/>
                <w:szCs w:val="20"/>
              </w:rPr>
              <w:t>平台</w:t>
            </w:r>
          </w:p>
        </w:tc>
        <w:tc>
          <w:tcPr>
            <w:tcW w:w="6141" w:type="dxa"/>
            <w:gridSpan w:val="2"/>
            <w:tcBorders>
              <w:top w:val="single" w:sz="4" w:space="0" w:color="000000"/>
              <w:left w:val="single" w:sz="4" w:space="0" w:color="000000"/>
              <w:bottom w:val="single" w:sz="4" w:space="0" w:color="000000"/>
              <w:right w:val="single" w:sz="4" w:space="0" w:color="000000"/>
            </w:tcBorders>
          </w:tcPr>
          <w:p w14:paraId="50448E36" w14:textId="452CF0F5" w:rsidR="00D91F72" w:rsidRDefault="00E53301">
            <w:pPr>
              <w:rPr>
                <w:sz w:val="20"/>
                <w:szCs w:val="20"/>
              </w:rPr>
            </w:pPr>
            <w:r>
              <w:rPr>
                <w:rFonts w:hint="eastAsia"/>
                <w:sz w:val="20"/>
                <w:szCs w:val="20"/>
              </w:rPr>
              <w:t>新弹出b</w:t>
            </w:r>
            <w:r>
              <w:rPr>
                <w:sz w:val="20"/>
                <w:szCs w:val="20"/>
              </w:rPr>
              <w:t>b</w:t>
            </w:r>
            <w:r>
              <w:rPr>
                <w:rFonts w:hint="eastAsia"/>
                <w:sz w:val="20"/>
                <w:szCs w:val="20"/>
              </w:rPr>
              <w:t>平台的网站</w:t>
            </w:r>
          </w:p>
        </w:tc>
      </w:tr>
      <w:tr w:rsidR="00D91F72" w14:paraId="7C348E99" w14:textId="5596E9FE">
        <w:trPr>
          <w:trHeight w:val="392"/>
        </w:trPr>
        <w:tc>
          <w:tcPr>
            <w:tcW w:w="2155" w:type="dxa"/>
            <w:tcBorders>
              <w:top w:val="single" w:sz="4" w:space="0" w:color="000000"/>
              <w:left w:val="single" w:sz="4" w:space="0" w:color="000000"/>
              <w:bottom w:val="single" w:sz="4" w:space="0" w:color="000000"/>
              <w:right w:val="single" w:sz="4" w:space="0" w:color="000000"/>
            </w:tcBorders>
          </w:tcPr>
          <w:p w14:paraId="24400D20" w14:textId="675CD53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8443866" w14:textId="6F6D77B9" w:rsidR="00D91F72" w:rsidRDefault="00D91F72">
            <w:pPr>
              <w:rPr>
                <w:sz w:val="20"/>
                <w:szCs w:val="20"/>
              </w:rPr>
            </w:pPr>
          </w:p>
        </w:tc>
      </w:tr>
      <w:tr w:rsidR="00D91F72" w14:paraId="2D5ECF46" w14:textId="052D7D78">
        <w:trPr>
          <w:trHeight w:val="392"/>
        </w:trPr>
        <w:tc>
          <w:tcPr>
            <w:tcW w:w="2155" w:type="dxa"/>
            <w:tcBorders>
              <w:top w:val="single" w:sz="4" w:space="0" w:color="000000"/>
              <w:left w:val="single" w:sz="4" w:space="0" w:color="000000"/>
              <w:bottom w:val="single" w:sz="4" w:space="0" w:color="000000"/>
              <w:right w:val="single" w:sz="4" w:space="0" w:color="000000"/>
            </w:tcBorders>
          </w:tcPr>
          <w:p w14:paraId="074F72DB" w14:textId="199BA3CC"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DF5E4FF" w14:textId="02E77984" w:rsidR="00D91F72" w:rsidRDefault="00D91F72">
            <w:pPr>
              <w:rPr>
                <w:sz w:val="20"/>
                <w:szCs w:val="20"/>
              </w:rPr>
            </w:pPr>
          </w:p>
        </w:tc>
      </w:tr>
    </w:tbl>
    <w:p w14:paraId="29427298" w14:textId="3D332722" w:rsidR="00D91F72" w:rsidRDefault="00D91F72"/>
    <w:p w14:paraId="7532F39A" w14:textId="03E0FD52" w:rsidR="00D91F72" w:rsidRDefault="00E53301">
      <w:r>
        <w:br w:type="page"/>
      </w:r>
    </w:p>
    <w:p w14:paraId="3EB8589A" w14:textId="6962D807" w:rsidR="00D91F72" w:rsidRDefault="00D91F72"/>
    <w:p w14:paraId="412BD6F3" w14:textId="60F4F509" w:rsidR="00D91F72" w:rsidRDefault="00E53301">
      <w:pPr>
        <w:pStyle w:val="a1"/>
      </w:pPr>
      <w:bookmarkStart w:id="97" w:name="_Toc533374786"/>
      <w:r>
        <w:rPr>
          <w:rFonts w:hint="eastAsia"/>
        </w:rPr>
        <w:t>浏览全站搜索</w:t>
      </w:r>
      <w:bookmarkEnd w:id="97"/>
    </w:p>
    <w:tbl>
      <w:tblPr>
        <w:tblStyle w:val="15"/>
        <w:tblW w:w="8296" w:type="dxa"/>
        <w:tblLayout w:type="fixed"/>
        <w:tblLook w:val="04A0" w:firstRow="1" w:lastRow="0" w:firstColumn="1" w:lastColumn="0" w:noHBand="0" w:noVBand="1"/>
      </w:tblPr>
      <w:tblGrid>
        <w:gridCol w:w="2155"/>
        <w:gridCol w:w="1993"/>
        <w:gridCol w:w="4148"/>
      </w:tblGrid>
      <w:tr w:rsidR="00D91F72" w14:paraId="2B32B861" w14:textId="34F07121">
        <w:tc>
          <w:tcPr>
            <w:tcW w:w="4148" w:type="dxa"/>
            <w:gridSpan w:val="2"/>
            <w:tcBorders>
              <w:top w:val="single" w:sz="4" w:space="0" w:color="000000"/>
              <w:left w:val="single" w:sz="4" w:space="0" w:color="000000"/>
              <w:bottom w:val="single" w:sz="4" w:space="0" w:color="000000"/>
              <w:right w:val="single" w:sz="4" w:space="0" w:color="000000"/>
            </w:tcBorders>
          </w:tcPr>
          <w:p w14:paraId="49E1FB4C" w14:textId="2A4F0CF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D727656" w14:textId="2164D94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34</w:t>
            </w:r>
          </w:p>
        </w:tc>
      </w:tr>
      <w:tr w:rsidR="00D91F72" w14:paraId="6BBCFE12" w14:textId="433AABC6">
        <w:tc>
          <w:tcPr>
            <w:tcW w:w="4148" w:type="dxa"/>
            <w:gridSpan w:val="2"/>
            <w:tcBorders>
              <w:top w:val="single" w:sz="4" w:space="0" w:color="000000"/>
              <w:left w:val="single" w:sz="4" w:space="0" w:color="000000"/>
              <w:bottom w:val="single" w:sz="4" w:space="0" w:color="000000"/>
              <w:right w:val="single" w:sz="4" w:space="0" w:color="000000"/>
            </w:tcBorders>
          </w:tcPr>
          <w:p w14:paraId="53D833E2" w14:textId="76576191"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84B4C5B" w14:textId="68BD5A36" w:rsidR="00D91F72" w:rsidRDefault="00E53301">
            <w:pPr>
              <w:rPr>
                <w:sz w:val="20"/>
                <w:szCs w:val="20"/>
              </w:rPr>
            </w:pPr>
            <w:r>
              <w:rPr>
                <w:rFonts w:hint="eastAsia"/>
                <w:sz w:val="20"/>
                <w:szCs w:val="20"/>
              </w:rPr>
              <w:t>浏览全站搜索</w:t>
            </w:r>
          </w:p>
        </w:tc>
      </w:tr>
      <w:tr w:rsidR="00D91F72" w14:paraId="5D2C3F80" w14:textId="5D8F16CE">
        <w:tc>
          <w:tcPr>
            <w:tcW w:w="4148" w:type="dxa"/>
            <w:gridSpan w:val="2"/>
            <w:tcBorders>
              <w:top w:val="single" w:sz="4" w:space="0" w:color="000000"/>
              <w:left w:val="single" w:sz="4" w:space="0" w:color="000000"/>
              <w:bottom w:val="single" w:sz="4" w:space="0" w:color="000000"/>
              <w:right w:val="single" w:sz="4" w:space="0" w:color="000000"/>
            </w:tcBorders>
          </w:tcPr>
          <w:p w14:paraId="4C6BEF86" w14:textId="775F2E9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3D0D29A" w14:textId="1BD53641" w:rsidR="00D91F72" w:rsidRDefault="00E53301">
            <w:pPr>
              <w:rPr>
                <w:sz w:val="20"/>
                <w:szCs w:val="20"/>
              </w:rPr>
            </w:pPr>
            <w:r>
              <w:rPr>
                <w:rFonts w:hint="eastAsia"/>
                <w:sz w:val="20"/>
                <w:szCs w:val="20"/>
              </w:rPr>
              <w:t>浏览全站搜索</w:t>
            </w:r>
          </w:p>
        </w:tc>
      </w:tr>
      <w:tr w:rsidR="00D91F72" w14:paraId="6DFE9F69" w14:textId="43AB9C88">
        <w:tc>
          <w:tcPr>
            <w:tcW w:w="4148" w:type="dxa"/>
            <w:gridSpan w:val="2"/>
            <w:tcBorders>
              <w:top w:val="single" w:sz="4" w:space="0" w:color="000000"/>
              <w:left w:val="single" w:sz="4" w:space="0" w:color="000000"/>
              <w:bottom w:val="single" w:sz="4" w:space="0" w:color="000000"/>
              <w:right w:val="single" w:sz="4" w:space="0" w:color="000000"/>
            </w:tcBorders>
          </w:tcPr>
          <w:p w14:paraId="058CFE60" w14:textId="7CC8FBA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D07596F" w14:textId="5248888E" w:rsidR="00D91F72" w:rsidRDefault="00E53301">
            <w:pPr>
              <w:rPr>
                <w:sz w:val="20"/>
                <w:szCs w:val="20"/>
              </w:rPr>
            </w:pPr>
            <w:r>
              <w:rPr>
                <w:rFonts w:hint="eastAsia"/>
                <w:sz w:val="20"/>
                <w:szCs w:val="20"/>
              </w:rPr>
              <w:t>注册用户</w:t>
            </w:r>
          </w:p>
        </w:tc>
      </w:tr>
      <w:tr w:rsidR="00D91F72" w14:paraId="5F43DA86" w14:textId="2F08E00F">
        <w:tc>
          <w:tcPr>
            <w:tcW w:w="4148" w:type="dxa"/>
            <w:gridSpan w:val="2"/>
            <w:tcBorders>
              <w:top w:val="single" w:sz="4" w:space="0" w:color="000000"/>
              <w:left w:val="single" w:sz="4" w:space="0" w:color="000000"/>
              <w:bottom w:val="single" w:sz="4" w:space="0" w:color="000000"/>
              <w:right w:val="single" w:sz="4" w:space="0" w:color="000000"/>
            </w:tcBorders>
          </w:tcPr>
          <w:p w14:paraId="5C365FCD" w14:textId="1D6F6694"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06219A" w14:textId="1A00E2C8" w:rsidR="00D91F72" w:rsidRDefault="00E53301">
            <w:pPr>
              <w:rPr>
                <w:sz w:val="20"/>
                <w:szCs w:val="20"/>
              </w:rPr>
            </w:pPr>
            <w:r>
              <w:rPr>
                <w:rFonts w:hint="eastAsia"/>
                <w:sz w:val="20"/>
                <w:szCs w:val="20"/>
              </w:rPr>
              <w:t>黑盒测试</w:t>
            </w:r>
          </w:p>
        </w:tc>
      </w:tr>
      <w:tr w:rsidR="00D91F72" w14:paraId="65E8DD86" w14:textId="04C14069">
        <w:tc>
          <w:tcPr>
            <w:tcW w:w="4148" w:type="dxa"/>
            <w:gridSpan w:val="2"/>
            <w:tcBorders>
              <w:top w:val="single" w:sz="4" w:space="0" w:color="000000"/>
              <w:left w:val="single" w:sz="4" w:space="0" w:color="000000"/>
              <w:bottom w:val="single" w:sz="4" w:space="0" w:color="000000"/>
              <w:right w:val="single" w:sz="4" w:space="0" w:color="000000"/>
            </w:tcBorders>
          </w:tcPr>
          <w:p w14:paraId="49232EC1" w14:textId="468855B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5C5876A" w14:textId="08D8EB23" w:rsidR="00D91F72" w:rsidRDefault="00E53301">
            <w:pPr>
              <w:rPr>
                <w:sz w:val="20"/>
                <w:szCs w:val="20"/>
              </w:rPr>
            </w:pPr>
            <w:r>
              <w:rPr>
                <w:rFonts w:hint="eastAsia"/>
                <w:sz w:val="20"/>
                <w:szCs w:val="20"/>
              </w:rPr>
              <w:t>登录</w:t>
            </w:r>
          </w:p>
        </w:tc>
      </w:tr>
      <w:tr w:rsidR="00D91F72" w14:paraId="7A0E645B" w14:textId="02C79054">
        <w:tc>
          <w:tcPr>
            <w:tcW w:w="4148" w:type="dxa"/>
            <w:gridSpan w:val="2"/>
            <w:tcBorders>
              <w:top w:val="single" w:sz="4" w:space="0" w:color="000000"/>
              <w:left w:val="single" w:sz="4" w:space="0" w:color="000000"/>
              <w:bottom w:val="single" w:sz="4" w:space="0" w:color="000000"/>
              <w:right w:val="single" w:sz="4" w:space="0" w:color="000000"/>
            </w:tcBorders>
          </w:tcPr>
          <w:p w14:paraId="31874CBA" w14:textId="5580D1D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E973664" w14:textId="53B5DC0C" w:rsidR="00D91F72" w:rsidRDefault="00E53301">
            <w:pPr>
              <w:rPr>
                <w:sz w:val="20"/>
                <w:szCs w:val="20"/>
              </w:rPr>
            </w:pPr>
            <w:r>
              <w:rPr>
                <w:rFonts w:hint="eastAsia"/>
                <w:sz w:val="20"/>
                <w:szCs w:val="20"/>
              </w:rPr>
              <w:t>用户登录后进入首页，浏览全站搜索</w:t>
            </w:r>
          </w:p>
        </w:tc>
      </w:tr>
      <w:tr w:rsidR="00D91F72" w14:paraId="0EC4DD88" w14:textId="7D9A35FD">
        <w:tc>
          <w:tcPr>
            <w:tcW w:w="4148" w:type="dxa"/>
            <w:gridSpan w:val="2"/>
            <w:tcBorders>
              <w:top w:val="single" w:sz="4" w:space="0" w:color="000000"/>
              <w:left w:val="single" w:sz="4" w:space="0" w:color="000000"/>
              <w:bottom w:val="single" w:sz="4" w:space="0" w:color="000000"/>
              <w:right w:val="single" w:sz="4" w:space="0" w:color="000000"/>
            </w:tcBorders>
          </w:tcPr>
          <w:p w14:paraId="152CE295" w14:textId="29A2A6A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FD3AC7" w14:textId="36B29F68" w:rsidR="00D91F72" w:rsidRDefault="00E53301">
            <w:pPr>
              <w:rPr>
                <w:sz w:val="20"/>
                <w:szCs w:val="20"/>
              </w:rPr>
            </w:pPr>
            <w:r>
              <w:rPr>
                <w:rFonts w:hint="eastAsia"/>
                <w:sz w:val="20"/>
                <w:szCs w:val="20"/>
              </w:rPr>
              <w:t>测试注册用户是否能登录后进入首页，浏览全站搜索</w:t>
            </w:r>
          </w:p>
        </w:tc>
      </w:tr>
      <w:tr w:rsidR="00D91F72" w14:paraId="6EDE2304" w14:textId="17FF4487">
        <w:trPr>
          <w:trHeight w:val="1445"/>
        </w:trPr>
        <w:tc>
          <w:tcPr>
            <w:tcW w:w="8296" w:type="dxa"/>
            <w:gridSpan w:val="3"/>
            <w:tcBorders>
              <w:top w:val="single" w:sz="4" w:space="0" w:color="000000"/>
              <w:left w:val="single" w:sz="4" w:space="0" w:color="000000"/>
              <w:right w:val="single" w:sz="4" w:space="0" w:color="000000"/>
            </w:tcBorders>
          </w:tcPr>
          <w:p w14:paraId="317359FD" w14:textId="0D474BDF" w:rsidR="00D91F72" w:rsidRDefault="00E53301">
            <w:pPr>
              <w:rPr>
                <w:sz w:val="20"/>
                <w:szCs w:val="20"/>
              </w:rPr>
            </w:pPr>
            <w:r>
              <w:rPr>
                <w:rFonts w:hint="eastAsia"/>
                <w:sz w:val="20"/>
                <w:szCs w:val="20"/>
              </w:rPr>
              <w:t>初始条件和背景：</w:t>
            </w:r>
          </w:p>
          <w:p w14:paraId="314FFF80" w14:textId="62E4DF18" w:rsidR="00D91F72" w:rsidRDefault="00E53301">
            <w:pPr>
              <w:rPr>
                <w:sz w:val="20"/>
                <w:szCs w:val="20"/>
              </w:rPr>
            </w:pPr>
            <w:r>
              <w:rPr>
                <w:rFonts w:hint="eastAsia"/>
                <w:sz w:val="20"/>
                <w:szCs w:val="20"/>
              </w:rPr>
              <w:t>系统：PC端</w:t>
            </w:r>
          </w:p>
          <w:p w14:paraId="65099B01" w14:textId="659CD7DF" w:rsidR="00D91F72" w:rsidRDefault="00E53301">
            <w:pPr>
              <w:rPr>
                <w:sz w:val="20"/>
                <w:szCs w:val="20"/>
              </w:rPr>
            </w:pPr>
            <w:r>
              <w:rPr>
                <w:rFonts w:hint="eastAsia"/>
                <w:sz w:val="20"/>
                <w:szCs w:val="20"/>
              </w:rPr>
              <w:t>浏览器：C</w:t>
            </w:r>
            <w:r>
              <w:rPr>
                <w:sz w:val="20"/>
                <w:szCs w:val="20"/>
              </w:rPr>
              <w:t>hrome</w:t>
            </w:r>
          </w:p>
          <w:p w14:paraId="3C8C5679" w14:textId="55361CE4" w:rsidR="00D91F72" w:rsidRDefault="00E53301">
            <w:pPr>
              <w:rPr>
                <w:sz w:val="20"/>
                <w:szCs w:val="20"/>
              </w:rPr>
            </w:pPr>
            <w:r>
              <w:rPr>
                <w:rFonts w:hint="eastAsia"/>
                <w:sz w:val="20"/>
                <w:szCs w:val="20"/>
              </w:rPr>
              <w:t>注释：无</w:t>
            </w:r>
          </w:p>
        </w:tc>
      </w:tr>
      <w:tr w:rsidR="00D91F72" w14:paraId="66363EAF" w14:textId="6D6ED984">
        <w:trPr>
          <w:trHeight w:val="392"/>
        </w:trPr>
        <w:tc>
          <w:tcPr>
            <w:tcW w:w="2155" w:type="dxa"/>
            <w:tcBorders>
              <w:top w:val="single" w:sz="4" w:space="0" w:color="000000"/>
              <w:left w:val="single" w:sz="4" w:space="0" w:color="000000"/>
              <w:bottom w:val="single" w:sz="4" w:space="0" w:color="000000"/>
              <w:right w:val="single" w:sz="4" w:space="0" w:color="000000"/>
            </w:tcBorders>
          </w:tcPr>
          <w:p w14:paraId="5AF24018" w14:textId="61989F2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91CB70" w14:textId="339EC817" w:rsidR="00D91F72" w:rsidRDefault="00E53301">
            <w:pPr>
              <w:rPr>
                <w:sz w:val="20"/>
                <w:szCs w:val="20"/>
              </w:rPr>
            </w:pPr>
            <w:r>
              <w:rPr>
                <w:rFonts w:hint="eastAsia"/>
                <w:sz w:val="20"/>
                <w:szCs w:val="20"/>
              </w:rPr>
              <w:t>预期结果</w:t>
            </w:r>
          </w:p>
        </w:tc>
      </w:tr>
      <w:tr w:rsidR="00D91F72" w14:paraId="0A15ECF4" w14:textId="2CCE14C0">
        <w:trPr>
          <w:trHeight w:val="392"/>
        </w:trPr>
        <w:tc>
          <w:tcPr>
            <w:tcW w:w="2155" w:type="dxa"/>
            <w:tcBorders>
              <w:top w:val="single" w:sz="4" w:space="0" w:color="000000"/>
              <w:left w:val="single" w:sz="4" w:space="0" w:color="000000"/>
              <w:bottom w:val="single" w:sz="4" w:space="0" w:color="000000"/>
              <w:right w:val="single" w:sz="4" w:space="0" w:color="000000"/>
            </w:tcBorders>
          </w:tcPr>
          <w:p w14:paraId="4A0FA5DA" w14:textId="7D9DF134"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55A73B6" w14:textId="104B1E17" w:rsidR="00D91F72" w:rsidRDefault="00E53301">
            <w:pPr>
              <w:rPr>
                <w:sz w:val="20"/>
                <w:szCs w:val="20"/>
              </w:rPr>
            </w:pPr>
            <w:r>
              <w:rPr>
                <w:rFonts w:hint="eastAsia"/>
                <w:sz w:val="20"/>
                <w:szCs w:val="20"/>
              </w:rPr>
              <w:t>可见网页顶部有搜索框，搜索框内有灰色全站搜索字样</w:t>
            </w:r>
          </w:p>
        </w:tc>
      </w:tr>
      <w:tr w:rsidR="00D91F72" w14:paraId="04D2369C" w14:textId="747A26E3">
        <w:trPr>
          <w:trHeight w:val="392"/>
        </w:trPr>
        <w:tc>
          <w:tcPr>
            <w:tcW w:w="2155" w:type="dxa"/>
            <w:tcBorders>
              <w:top w:val="single" w:sz="4" w:space="0" w:color="000000"/>
              <w:left w:val="single" w:sz="4" w:space="0" w:color="000000"/>
              <w:bottom w:val="single" w:sz="4" w:space="0" w:color="000000"/>
              <w:right w:val="single" w:sz="4" w:space="0" w:color="000000"/>
            </w:tcBorders>
          </w:tcPr>
          <w:p w14:paraId="06300C55" w14:textId="78FECCA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C55DB7D" w14:textId="61FE5119" w:rsidR="00D91F72" w:rsidRDefault="00D91F72">
            <w:pPr>
              <w:rPr>
                <w:sz w:val="20"/>
                <w:szCs w:val="20"/>
              </w:rPr>
            </w:pPr>
          </w:p>
        </w:tc>
      </w:tr>
      <w:tr w:rsidR="00D91F72" w14:paraId="2362B288" w14:textId="0DE3522C">
        <w:trPr>
          <w:trHeight w:val="392"/>
        </w:trPr>
        <w:tc>
          <w:tcPr>
            <w:tcW w:w="2155" w:type="dxa"/>
            <w:tcBorders>
              <w:top w:val="single" w:sz="4" w:space="0" w:color="000000"/>
              <w:left w:val="single" w:sz="4" w:space="0" w:color="000000"/>
              <w:bottom w:val="single" w:sz="4" w:space="0" w:color="000000"/>
              <w:right w:val="single" w:sz="4" w:space="0" w:color="000000"/>
            </w:tcBorders>
          </w:tcPr>
          <w:p w14:paraId="0F85BD3E" w14:textId="0D32C782"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8B99A57" w14:textId="701C6F36" w:rsidR="00D91F72" w:rsidRDefault="00D91F72">
            <w:pPr>
              <w:rPr>
                <w:sz w:val="20"/>
                <w:szCs w:val="20"/>
              </w:rPr>
            </w:pPr>
          </w:p>
        </w:tc>
      </w:tr>
      <w:tr w:rsidR="00D91F72" w14:paraId="01E87857" w14:textId="49A222C6">
        <w:trPr>
          <w:trHeight w:val="392"/>
        </w:trPr>
        <w:tc>
          <w:tcPr>
            <w:tcW w:w="2155" w:type="dxa"/>
            <w:tcBorders>
              <w:top w:val="single" w:sz="4" w:space="0" w:color="000000"/>
              <w:left w:val="single" w:sz="4" w:space="0" w:color="000000"/>
              <w:bottom w:val="single" w:sz="4" w:space="0" w:color="000000"/>
              <w:right w:val="single" w:sz="4" w:space="0" w:color="000000"/>
            </w:tcBorders>
          </w:tcPr>
          <w:p w14:paraId="1C67C45B" w14:textId="64D416A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3E48C55" w14:textId="37761F78" w:rsidR="00D91F72" w:rsidRDefault="00D91F72">
            <w:pPr>
              <w:rPr>
                <w:sz w:val="20"/>
                <w:szCs w:val="20"/>
              </w:rPr>
            </w:pPr>
          </w:p>
        </w:tc>
      </w:tr>
    </w:tbl>
    <w:p w14:paraId="4E5D64D1" w14:textId="6C1CDA26" w:rsidR="00D91F72" w:rsidRDefault="00D91F72"/>
    <w:p w14:paraId="6FF17D24" w14:textId="080EA9D4" w:rsidR="00D91F72" w:rsidRDefault="00E53301">
      <w:r>
        <w:br w:type="page"/>
      </w:r>
    </w:p>
    <w:p w14:paraId="1E5ACF68" w14:textId="3595E31D" w:rsidR="00D91F72" w:rsidRDefault="00D91F72"/>
    <w:p w14:paraId="1CD3900A" w14:textId="12A8809B" w:rsidR="00D91F72" w:rsidRDefault="00E53301">
      <w:pPr>
        <w:pStyle w:val="a1"/>
      </w:pPr>
      <w:bookmarkStart w:id="98" w:name="_Toc533374787"/>
      <w:r>
        <w:rPr>
          <w:rFonts w:hint="eastAsia"/>
        </w:rPr>
        <w:t>全站模糊搜索浏览搜索结果页</w:t>
      </w:r>
      <w:bookmarkEnd w:id="98"/>
    </w:p>
    <w:tbl>
      <w:tblPr>
        <w:tblStyle w:val="15"/>
        <w:tblW w:w="8296" w:type="dxa"/>
        <w:tblLayout w:type="fixed"/>
        <w:tblLook w:val="04A0" w:firstRow="1" w:lastRow="0" w:firstColumn="1" w:lastColumn="0" w:noHBand="0" w:noVBand="1"/>
      </w:tblPr>
      <w:tblGrid>
        <w:gridCol w:w="2155"/>
        <w:gridCol w:w="1993"/>
        <w:gridCol w:w="4148"/>
      </w:tblGrid>
      <w:tr w:rsidR="00D91F72" w14:paraId="087AEE80" w14:textId="5B8B7BD1">
        <w:tc>
          <w:tcPr>
            <w:tcW w:w="4148" w:type="dxa"/>
            <w:gridSpan w:val="2"/>
            <w:tcBorders>
              <w:top w:val="single" w:sz="4" w:space="0" w:color="000000"/>
              <w:left w:val="single" w:sz="4" w:space="0" w:color="000000"/>
              <w:bottom w:val="single" w:sz="4" w:space="0" w:color="000000"/>
              <w:right w:val="single" w:sz="4" w:space="0" w:color="000000"/>
            </w:tcBorders>
          </w:tcPr>
          <w:p w14:paraId="7B499F81" w14:textId="6A44C33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27909D4" w14:textId="17315B6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35</w:t>
            </w:r>
          </w:p>
        </w:tc>
      </w:tr>
      <w:tr w:rsidR="00D91F72" w14:paraId="686C43BE" w14:textId="66C13B5B">
        <w:tc>
          <w:tcPr>
            <w:tcW w:w="4148" w:type="dxa"/>
            <w:gridSpan w:val="2"/>
            <w:tcBorders>
              <w:top w:val="single" w:sz="4" w:space="0" w:color="000000"/>
              <w:left w:val="single" w:sz="4" w:space="0" w:color="000000"/>
              <w:bottom w:val="single" w:sz="4" w:space="0" w:color="000000"/>
              <w:right w:val="single" w:sz="4" w:space="0" w:color="000000"/>
            </w:tcBorders>
          </w:tcPr>
          <w:p w14:paraId="6F1C47DD" w14:textId="2A37A85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FDDF4D" w14:textId="023FDB00" w:rsidR="00D91F72" w:rsidRDefault="00E53301">
            <w:pPr>
              <w:rPr>
                <w:sz w:val="20"/>
                <w:szCs w:val="20"/>
              </w:rPr>
            </w:pPr>
            <w:r>
              <w:rPr>
                <w:rFonts w:hint="eastAsia"/>
                <w:sz w:val="20"/>
                <w:szCs w:val="20"/>
              </w:rPr>
              <w:t>全站模糊搜索浏览搜索结果页</w:t>
            </w:r>
          </w:p>
        </w:tc>
      </w:tr>
      <w:tr w:rsidR="00D91F72" w14:paraId="068B1EC6" w14:textId="2A957217">
        <w:tc>
          <w:tcPr>
            <w:tcW w:w="4148" w:type="dxa"/>
            <w:gridSpan w:val="2"/>
            <w:tcBorders>
              <w:top w:val="single" w:sz="4" w:space="0" w:color="000000"/>
              <w:left w:val="single" w:sz="4" w:space="0" w:color="000000"/>
              <w:bottom w:val="single" w:sz="4" w:space="0" w:color="000000"/>
              <w:right w:val="single" w:sz="4" w:space="0" w:color="000000"/>
            </w:tcBorders>
          </w:tcPr>
          <w:p w14:paraId="1C6FC7C3" w14:textId="408A9C0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4F415C" w14:textId="0ADBBAAF" w:rsidR="00D91F72" w:rsidRDefault="00E53301">
            <w:pPr>
              <w:rPr>
                <w:sz w:val="20"/>
                <w:szCs w:val="20"/>
              </w:rPr>
            </w:pPr>
            <w:r>
              <w:rPr>
                <w:rFonts w:hint="eastAsia"/>
                <w:sz w:val="20"/>
                <w:szCs w:val="20"/>
              </w:rPr>
              <w:t>全站模糊搜索浏览搜索结果页</w:t>
            </w:r>
          </w:p>
        </w:tc>
      </w:tr>
      <w:tr w:rsidR="00D91F72" w14:paraId="1A12CA46" w14:textId="4DCAE93A">
        <w:tc>
          <w:tcPr>
            <w:tcW w:w="4148" w:type="dxa"/>
            <w:gridSpan w:val="2"/>
            <w:tcBorders>
              <w:top w:val="single" w:sz="4" w:space="0" w:color="000000"/>
              <w:left w:val="single" w:sz="4" w:space="0" w:color="000000"/>
              <w:bottom w:val="single" w:sz="4" w:space="0" w:color="000000"/>
              <w:right w:val="single" w:sz="4" w:space="0" w:color="000000"/>
            </w:tcBorders>
          </w:tcPr>
          <w:p w14:paraId="222835D3" w14:textId="2A1F57FF"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BA59359" w14:textId="2FEDB87A" w:rsidR="00D91F72" w:rsidRDefault="00E53301">
            <w:pPr>
              <w:rPr>
                <w:sz w:val="20"/>
                <w:szCs w:val="20"/>
              </w:rPr>
            </w:pPr>
            <w:r>
              <w:rPr>
                <w:rFonts w:hint="eastAsia"/>
                <w:sz w:val="20"/>
                <w:szCs w:val="20"/>
              </w:rPr>
              <w:t>注册用户</w:t>
            </w:r>
          </w:p>
        </w:tc>
      </w:tr>
      <w:tr w:rsidR="00D91F72" w14:paraId="3F7CA3A3" w14:textId="66D901FF">
        <w:tc>
          <w:tcPr>
            <w:tcW w:w="4148" w:type="dxa"/>
            <w:gridSpan w:val="2"/>
            <w:tcBorders>
              <w:top w:val="single" w:sz="4" w:space="0" w:color="000000"/>
              <w:left w:val="single" w:sz="4" w:space="0" w:color="000000"/>
              <w:bottom w:val="single" w:sz="4" w:space="0" w:color="000000"/>
              <w:right w:val="single" w:sz="4" w:space="0" w:color="000000"/>
            </w:tcBorders>
          </w:tcPr>
          <w:p w14:paraId="5DE6AC88" w14:textId="5C50C0C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75B3B9" w14:textId="2555C7A6" w:rsidR="00D91F72" w:rsidRDefault="00E53301">
            <w:pPr>
              <w:rPr>
                <w:sz w:val="20"/>
                <w:szCs w:val="20"/>
              </w:rPr>
            </w:pPr>
            <w:r>
              <w:rPr>
                <w:rFonts w:hint="eastAsia"/>
                <w:sz w:val="20"/>
                <w:szCs w:val="20"/>
              </w:rPr>
              <w:t>黑盒测试</w:t>
            </w:r>
          </w:p>
        </w:tc>
      </w:tr>
      <w:tr w:rsidR="00D91F72" w14:paraId="084821AF" w14:textId="776BEA2F">
        <w:tc>
          <w:tcPr>
            <w:tcW w:w="4148" w:type="dxa"/>
            <w:gridSpan w:val="2"/>
            <w:tcBorders>
              <w:top w:val="single" w:sz="4" w:space="0" w:color="000000"/>
              <w:left w:val="single" w:sz="4" w:space="0" w:color="000000"/>
              <w:bottom w:val="single" w:sz="4" w:space="0" w:color="000000"/>
              <w:right w:val="single" w:sz="4" w:space="0" w:color="000000"/>
            </w:tcBorders>
          </w:tcPr>
          <w:p w14:paraId="2B9E7F8E" w14:textId="4713888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A902E2B" w14:textId="01500F69" w:rsidR="00D91F72" w:rsidRDefault="00E53301">
            <w:pPr>
              <w:rPr>
                <w:sz w:val="20"/>
                <w:szCs w:val="20"/>
              </w:rPr>
            </w:pPr>
            <w:r>
              <w:rPr>
                <w:rFonts w:hint="eastAsia"/>
                <w:sz w:val="20"/>
                <w:szCs w:val="20"/>
              </w:rPr>
              <w:t>登录</w:t>
            </w:r>
          </w:p>
        </w:tc>
      </w:tr>
      <w:tr w:rsidR="00D91F72" w14:paraId="757093FB" w14:textId="20BDD35B">
        <w:tc>
          <w:tcPr>
            <w:tcW w:w="4148" w:type="dxa"/>
            <w:gridSpan w:val="2"/>
            <w:tcBorders>
              <w:top w:val="single" w:sz="4" w:space="0" w:color="000000"/>
              <w:left w:val="single" w:sz="4" w:space="0" w:color="000000"/>
              <w:bottom w:val="single" w:sz="4" w:space="0" w:color="000000"/>
              <w:right w:val="single" w:sz="4" w:space="0" w:color="000000"/>
            </w:tcBorders>
          </w:tcPr>
          <w:p w14:paraId="5240E601" w14:textId="7141B14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EC48D61" w14:textId="750D77E7" w:rsidR="00D91F72" w:rsidRDefault="00E53301">
            <w:pPr>
              <w:rPr>
                <w:sz w:val="20"/>
                <w:szCs w:val="20"/>
              </w:rPr>
            </w:pPr>
            <w:r>
              <w:rPr>
                <w:rFonts w:hint="eastAsia"/>
                <w:sz w:val="20"/>
                <w:szCs w:val="20"/>
              </w:rPr>
              <w:t>用户登录后进入首页，全站模糊搜索浏览搜索结果页</w:t>
            </w:r>
          </w:p>
        </w:tc>
      </w:tr>
      <w:tr w:rsidR="00D91F72" w14:paraId="4B9FD1E8" w14:textId="3C8221E8">
        <w:tc>
          <w:tcPr>
            <w:tcW w:w="4148" w:type="dxa"/>
            <w:gridSpan w:val="2"/>
            <w:tcBorders>
              <w:top w:val="single" w:sz="4" w:space="0" w:color="000000"/>
              <w:left w:val="single" w:sz="4" w:space="0" w:color="000000"/>
              <w:bottom w:val="single" w:sz="4" w:space="0" w:color="000000"/>
              <w:right w:val="single" w:sz="4" w:space="0" w:color="000000"/>
            </w:tcBorders>
          </w:tcPr>
          <w:p w14:paraId="7AEA0AE7" w14:textId="244AF6C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FB13088" w14:textId="53E96986" w:rsidR="00D91F72" w:rsidRDefault="00E53301">
            <w:pPr>
              <w:rPr>
                <w:sz w:val="20"/>
                <w:szCs w:val="20"/>
              </w:rPr>
            </w:pPr>
            <w:r>
              <w:rPr>
                <w:rFonts w:hint="eastAsia"/>
                <w:sz w:val="20"/>
                <w:szCs w:val="20"/>
              </w:rPr>
              <w:t>测试注册用户是否能登录后进入首页，全站模糊搜索浏览搜索结果页</w:t>
            </w:r>
          </w:p>
        </w:tc>
      </w:tr>
      <w:tr w:rsidR="00D91F72" w14:paraId="7A81756B" w14:textId="3D4B8C91">
        <w:trPr>
          <w:trHeight w:val="1445"/>
        </w:trPr>
        <w:tc>
          <w:tcPr>
            <w:tcW w:w="8296" w:type="dxa"/>
            <w:gridSpan w:val="3"/>
            <w:tcBorders>
              <w:top w:val="single" w:sz="4" w:space="0" w:color="000000"/>
              <w:left w:val="single" w:sz="4" w:space="0" w:color="000000"/>
              <w:right w:val="single" w:sz="4" w:space="0" w:color="000000"/>
            </w:tcBorders>
          </w:tcPr>
          <w:p w14:paraId="4D449EE7" w14:textId="3E697C4F" w:rsidR="00D91F72" w:rsidRDefault="00E53301">
            <w:pPr>
              <w:rPr>
                <w:sz w:val="20"/>
                <w:szCs w:val="20"/>
              </w:rPr>
            </w:pPr>
            <w:r>
              <w:rPr>
                <w:rFonts w:hint="eastAsia"/>
                <w:sz w:val="20"/>
                <w:szCs w:val="20"/>
              </w:rPr>
              <w:t>初始条件和背景：</w:t>
            </w:r>
          </w:p>
          <w:p w14:paraId="5C90D3CA" w14:textId="340EFDC3" w:rsidR="00D91F72" w:rsidRDefault="00E53301">
            <w:pPr>
              <w:rPr>
                <w:sz w:val="20"/>
                <w:szCs w:val="20"/>
              </w:rPr>
            </w:pPr>
            <w:r>
              <w:rPr>
                <w:rFonts w:hint="eastAsia"/>
                <w:sz w:val="20"/>
                <w:szCs w:val="20"/>
              </w:rPr>
              <w:t>系统：PC端</w:t>
            </w:r>
          </w:p>
          <w:p w14:paraId="3B19DE59" w14:textId="78A1B67A" w:rsidR="00D91F72" w:rsidRDefault="00E53301">
            <w:pPr>
              <w:rPr>
                <w:sz w:val="20"/>
                <w:szCs w:val="20"/>
              </w:rPr>
            </w:pPr>
            <w:r>
              <w:rPr>
                <w:rFonts w:hint="eastAsia"/>
                <w:sz w:val="20"/>
                <w:szCs w:val="20"/>
              </w:rPr>
              <w:t>浏览器：C</w:t>
            </w:r>
            <w:r>
              <w:rPr>
                <w:sz w:val="20"/>
                <w:szCs w:val="20"/>
              </w:rPr>
              <w:t>hrome</w:t>
            </w:r>
          </w:p>
          <w:p w14:paraId="6A73E0BC" w14:textId="7C64ACF1" w:rsidR="00D91F72" w:rsidRDefault="00E53301">
            <w:pPr>
              <w:rPr>
                <w:sz w:val="20"/>
                <w:szCs w:val="20"/>
              </w:rPr>
            </w:pPr>
            <w:r>
              <w:rPr>
                <w:rFonts w:hint="eastAsia"/>
                <w:sz w:val="20"/>
                <w:szCs w:val="20"/>
              </w:rPr>
              <w:t>注释：无</w:t>
            </w:r>
          </w:p>
        </w:tc>
      </w:tr>
      <w:tr w:rsidR="00D91F72" w14:paraId="462E3B64" w14:textId="63C6C062">
        <w:trPr>
          <w:trHeight w:val="392"/>
        </w:trPr>
        <w:tc>
          <w:tcPr>
            <w:tcW w:w="2155" w:type="dxa"/>
            <w:tcBorders>
              <w:top w:val="single" w:sz="4" w:space="0" w:color="000000"/>
              <w:left w:val="single" w:sz="4" w:space="0" w:color="000000"/>
              <w:bottom w:val="single" w:sz="4" w:space="0" w:color="000000"/>
              <w:right w:val="single" w:sz="4" w:space="0" w:color="000000"/>
            </w:tcBorders>
          </w:tcPr>
          <w:p w14:paraId="53828401" w14:textId="724CD58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10EF733" w14:textId="3B41BB99" w:rsidR="00D91F72" w:rsidRDefault="00E53301">
            <w:pPr>
              <w:rPr>
                <w:sz w:val="20"/>
                <w:szCs w:val="20"/>
              </w:rPr>
            </w:pPr>
            <w:r>
              <w:rPr>
                <w:rFonts w:hint="eastAsia"/>
                <w:sz w:val="20"/>
                <w:szCs w:val="20"/>
              </w:rPr>
              <w:t>预期结果</w:t>
            </w:r>
          </w:p>
        </w:tc>
      </w:tr>
      <w:tr w:rsidR="00D91F72" w14:paraId="5B6C3FE9" w14:textId="30D2E98C">
        <w:trPr>
          <w:trHeight w:val="392"/>
        </w:trPr>
        <w:tc>
          <w:tcPr>
            <w:tcW w:w="2155" w:type="dxa"/>
            <w:tcBorders>
              <w:top w:val="single" w:sz="4" w:space="0" w:color="000000"/>
              <w:left w:val="single" w:sz="4" w:space="0" w:color="000000"/>
              <w:bottom w:val="single" w:sz="4" w:space="0" w:color="000000"/>
              <w:right w:val="single" w:sz="4" w:space="0" w:color="000000"/>
            </w:tcBorders>
          </w:tcPr>
          <w:p w14:paraId="76A93953" w14:textId="62B08721"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50928BA" w14:textId="1E0494F3" w:rsidR="00D91F72" w:rsidRDefault="00E53301">
            <w:pPr>
              <w:rPr>
                <w:sz w:val="20"/>
                <w:szCs w:val="20"/>
              </w:rPr>
            </w:pPr>
            <w:r>
              <w:rPr>
                <w:rFonts w:hint="eastAsia"/>
                <w:sz w:val="20"/>
                <w:szCs w:val="20"/>
              </w:rPr>
              <w:t>点击全站搜索框</w:t>
            </w:r>
          </w:p>
        </w:tc>
      </w:tr>
      <w:tr w:rsidR="00D91F72" w14:paraId="45F94698" w14:textId="5D8DD407">
        <w:trPr>
          <w:trHeight w:val="392"/>
        </w:trPr>
        <w:tc>
          <w:tcPr>
            <w:tcW w:w="2155" w:type="dxa"/>
            <w:tcBorders>
              <w:top w:val="single" w:sz="4" w:space="0" w:color="000000"/>
              <w:left w:val="single" w:sz="4" w:space="0" w:color="000000"/>
              <w:bottom w:val="single" w:sz="4" w:space="0" w:color="000000"/>
              <w:right w:val="single" w:sz="4" w:space="0" w:color="000000"/>
            </w:tcBorders>
          </w:tcPr>
          <w:p w14:paraId="62DCAD67" w14:textId="5CAD4F09" w:rsidR="00D91F72" w:rsidRDefault="00E53301">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46F52780" w14:textId="4A19DF06" w:rsidR="00D91F72" w:rsidRDefault="00E53301">
            <w:pPr>
              <w:rPr>
                <w:sz w:val="20"/>
                <w:szCs w:val="20"/>
              </w:rPr>
            </w:pPr>
            <w:r>
              <w:rPr>
                <w:rFonts w:hint="eastAsia"/>
                <w:sz w:val="20"/>
                <w:szCs w:val="20"/>
              </w:rPr>
              <w:t>提示搜索关键字长度为1-20</w:t>
            </w:r>
          </w:p>
        </w:tc>
      </w:tr>
      <w:tr w:rsidR="00D91F72" w14:paraId="1878B86A" w14:textId="62DB66C0">
        <w:trPr>
          <w:trHeight w:val="392"/>
        </w:trPr>
        <w:tc>
          <w:tcPr>
            <w:tcW w:w="2155" w:type="dxa"/>
            <w:tcBorders>
              <w:top w:val="single" w:sz="4" w:space="0" w:color="000000"/>
              <w:left w:val="single" w:sz="4" w:space="0" w:color="000000"/>
              <w:bottom w:val="single" w:sz="4" w:space="0" w:color="000000"/>
              <w:right w:val="single" w:sz="4" w:space="0" w:color="000000"/>
            </w:tcBorders>
          </w:tcPr>
          <w:p w14:paraId="0716210B" w14:textId="4646818B" w:rsidR="00D91F72" w:rsidRDefault="00E53301">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76FE6514" w14:textId="24260D5D" w:rsidR="00D91F72" w:rsidRDefault="00E53301">
            <w:pPr>
              <w:rPr>
                <w:sz w:val="20"/>
                <w:szCs w:val="20"/>
              </w:rPr>
            </w:pPr>
            <w:r>
              <w:rPr>
                <w:rFonts w:hint="eastAsia"/>
                <w:sz w:val="20"/>
                <w:szCs w:val="20"/>
              </w:rPr>
              <w:t>提示搜索关键字长度为1-20</w:t>
            </w:r>
          </w:p>
        </w:tc>
      </w:tr>
      <w:tr w:rsidR="00D91F72" w14:paraId="792E0D53" w14:textId="1079FD24">
        <w:trPr>
          <w:trHeight w:val="392"/>
        </w:trPr>
        <w:tc>
          <w:tcPr>
            <w:tcW w:w="2155" w:type="dxa"/>
            <w:tcBorders>
              <w:top w:val="single" w:sz="4" w:space="0" w:color="000000"/>
              <w:left w:val="single" w:sz="4" w:space="0" w:color="000000"/>
              <w:bottom w:val="single" w:sz="4" w:space="0" w:color="000000"/>
              <w:right w:val="single" w:sz="4" w:space="0" w:color="000000"/>
            </w:tcBorders>
          </w:tcPr>
          <w:p w14:paraId="6A476FA1" w14:textId="295F5E0F" w:rsidR="00D91F72" w:rsidRDefault="00E53301">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51926B5F" w14:textId="305D906A" w:rsidR="00D91F72" w:rsidRDefault="00E53301">
            <w:pPr>
              <w:rPr>
                <w:sz w:val="20"/>
                <w:szCs w:val="20"/>
              </w:rPr>
            </w:pPr>
            <w:r>
              <w:rPr>
                <w:rFonts w:hint="eastAsia"/>
                <w:sz w:val="20"/>
                <w:szCs w:val="20"/>
              </w:rPr>
              <w:t>转跳至全站搜索结果页面，下方为搜索结果列表，匹配的关键字用红色标出</w:t>
            </w:r>
          </w:p>
        </w:tc>
      </w:tr>
    </w:tbl>
    <w:p w14:paraId="76C225FB" w14:textId="32F0FE42" w:rsidR="00D91F72" w:rsidRDefault="00D91F72"/>
    <w:p w14:paraId="1137FFB4" w14:textId="3E0C682D" w:rsidR="00D91F72" w:rsidRDefault="00E53301">
      <w:r>
        <w:br w:type="page"/>
      </w:r>
    </w:p>
    <w:p w14:paraId="2C595710" w14:textId="7D056A73" w:rsidR="00D91F72" w:rsidRDefault="00D91F72"/>
    <w:p w14:paraId="7A6DBCE7" w14:textId="2E8F2DA9" w:rsidR="00D91F72" w:rsidRDefault="00E53301">
      <w:pPr>
        <w:pStyle w:val="a1"/>
      </w:pPr>
      <w:bookmarkStart w:id="99" w:name="_Toc533374788"/>
      <w:r>
        <w:rPr>
          <w:rFonts w:hint="eastAsia"/>
        </w:rPr>
        <w:t>浏览新开课程</w:t>
      </w:r>
      <w:bookmarkEnd w:id="99"/>
    </w:p>
    <w:tbl>
      <w:tblPr>
        <w:tblStyle w:val="15"/>
        <w:tblW w:w="8296" w:type="dxa"/>
        <w:tblLayout w:type="fixed"/>
        <w:tblLook w:val="04A0" w:firstRow="1" w:lastRow="0" w:firstColumn="1" w:lastColumn="0" w:noHBand="0" w:noVBand="1"/>
      </w:tblPr>
      <w:tblGrid>
        <w:gridCol w:w="2155"/>
        <w:gridCol w:w="1993"/>
        <w:gridCol w:w="4148"/>
      </w:tblGrid>
      <w:tr w:rsidR="00D91F72" w14:paraId="7B74783B" w14:textId="48F56502">
        <w:tc>
          <w:tcPr>
            <w:tcW w:w="4148" w:type="dxa"/>
            <w:gridSpan w:val="2"/>
            <w:tcBorders>
              <w:top w:val="single" w:sz="4" w:space="0" w:color="000000"/>
              <w:left w:val="single" w:sz="4" w:space="0" w:color="000000"/>
              <w:bottom w:val="single" w:sz="4" w:space="0" w:color="000000"/>
              <w:right w:val="single" w:sz="4" w:space="0" w:color="000000"/>
            </w:tcBorders>
          </w:tcPr>
          <w:p w14:paraId="5EF4DDAE" w14:textId="6777451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E94E79" w14:textId="3EF49B4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36</w:t>
            </w:r>
          </w:p>
        </w:tc>
      </w:tr>
      <w:tr w:rsidR="00D91F72" w14:paraId="366DCC7A" w14:textId="02D9EB61">
        <w:tc>
          <w:tcPr>
            <w:tcW w:w="4148" w:type="dxa"/>
            <w:gridSpan w:val="2"/>
            <w:tcBorders>
              <w:top w:val="single" w:sz="4" w:space="0" w:color="000000"/>
              <w:left w:val="single" w:sz="4" w:space="0" w:color="000000"/>
              <w:bottom w:val="single" w:sz="4" w:space="0" w:color="000000"/>
              <w:right w:val="single" w:sz="4" w:space="0" w:color="000000"/>
            </w:tcBorders>
          </w:tcPr>
          <w:p w14:paraId="3E356E70" w14:textId="2F5DC34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2DA9408" w14:textId="5CAA0DA2" w:rsidR="00D91F72" w:rsidRDefault="00E53301">
            <w:pPr>
              <w:rPr>
                <w:sz w:val="20"/>
                <w:szCs w:val="20"/>
              </w:rPr>
            </w:pPr>
            <w:r>
              <w:rPr>
                <w:rFonts w:hint="eastAsia"/>
                <w:sz w:val="20"/>
                <w:szCs w:val="20"/>
              </w:rPr>
              <w:t>浏览新开课程</w:t>
            </w:r>
          </w:p>
        </w:tc>
      </w:tr>
      <w:tr w:rsidR="00D91F72" w14:paraId="76D6ABC5" w14:textId="60F00417">
        <w:tc>
          <w:tcPr>
            <w:tcW w:w="4148" w:type="dxa"/>
            <w:gridSpan w:val="2"/>
            <w:tcBorders>
              <w:top w:val="single" w:sz="4" w:space="0" w:color="000000"/>
              <w:left w:val="single" w:sz="4" w:space="0" w:color="000000"/>
              <w:bottom w:val="single" w:sz="4" w:space="0" w:color="000000"/>
              <w:right w:val="single" w:sz="4" w:space="0" w:color="000000"/>
            </w:tcBorders>
          </w:tcPr>
          <w:p w14:paraId="2D4A286E" w14:textId="7190C40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FDE213" w14:textId="611E42A8" w:rsidR="00D91F72" w:rsidRDefault="00E53301">
            <w:pPr>
              <w:rPr>
                <w:sz w:val="20"/>
                <w:szCs w:val="20"/>
              </w:rPr>
            </w:pPr>
            <w:r>
              <w:rPr>
                <w:rFonts w:hint="eastAsia"/>
                <w:sz w:val="20"/>
                <w:szCs w:val="20"/>
              </w:rPr>
              <w:t>浏览新开课程</w:t>
            </w:r>
          </w:p>
        </w:tc>
      </w:tr>
      <w:tr w:rsidR="00D91F72" w14:paraId="75C991D5" w14:textId="3BEFC495">
        <w:tc>
          <w:tcPr>
            <w:tcW w:w="4148" w:type="dxa"/>
            <w:gridSpan w:val="2"/>
            <w:tcBorders>
              <w:top w:val="single" w:sz="4" w:space="0" w:color="000000"/>
              <w:left w:val="single" w:sz="4" w:space="0" w:color="000000"/>
              <w:bottom w:val="single" w:sz="4" w:space="0" w:color="000000"/>
              <w:right w:val="single" w:sz="4" w:space="0" w:color="000000"/>
            </w:tcBorders>
          </w:tcPr>
          <w:p w14:paraId="24889F9A" w14:textId="2A1EA84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85F9450" w14:textId="6502EA9F" w:rsidR="00D91F72" w:rsidRDefault="00E53301">
            <w:pPr>
              <w:rPr>
                <w:sz w:val="20"/>
                <w:szCs w:val="20"/>
              </w:rPr>
            </w:pPr>
            <w:r>
              <w:rPr>
                <w:rFonts w:hint="eastAsia"/>
                <w:sz w:val="20"/>
                <w:szCs w:val="20"/>
              </w:rPr>
              <w:t>注册用户</w:t>
            </w:r>
          </w:p>
        </w:tc>
      </w:tr>
      <w:tr w:rsidR="00D91F72" w14:paraId="1577B173" w14:textId="72051623">
        <w:tc>
          <w:tcPr>
            <w:tcW w:w="4148" w:type="dxa"/>
            <w:gridSpan w:val="2"/>
            <w:tcBorders>
              <w:top w:val="single" w:sz="4" w:space="0" w:color="000000"/>
              <w:left w:val="single" w:sz="4" w:space="0" w:color="000000"/>
              <w:bottom w:val="single" w:sz="4" w:space="0" w:color="000000"/>
              <w:right w:val="single" w:sz="4" w:space="0" w:color="000000"/>
            </w:tcBorders>
          </w:tcPr>
          <w:p w14:paraId="50EC913D" w14:textId="7C93F02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8CAA8D" w14:textId="6ED810B0" w:rsidR="00D91F72" w:rsidRDefault="00E53301">
            <w:pPr>
              <w:rPr>
                <w:sz w:val="20"/>
                <w:szCs w:val="20"/>
              </w:rPr>
            </w:pPr>
            <w:r>
              <w:rPr>
                <w:rFonts w:hint="eastAsia"/>
                <w:sz w:val="20"/>
                <w:szCs w:val="20"/>
              </w:rPr>
              <w:t>黑盒测试</w:t>
            </w:r>
          </w:p>
        </w:tc>
      </w:tr>
      <w:tr w:rsidR="00D91F72" w14:paraId="6233DD7B" w14:textId="78AB9600">
        <w:tc>
          <w:tcPr>
            <w:tcW w:w="4148" w:type="dxa"/>
            <w:gridSpan w:val="2"/>
            <w:tcBorders>
              <w:top w:val="single" w:sz="4" w:space="0" w:color="000000"/>
              <w:left w:val="single" w:sz="4" w:space="0" w:color="000000"/>
              <w:bottom w:val="single" w:sz="4" w:space="0" w:color="000000"/>
              <w:right w:val="single" w:sz="4" w:space="0" w:color="000000"/>
            </w:tcBorders>
          </w:tcPr>
          <w:p w14:paraId="2BDF5488" w14:textId="55DC652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AB162" w14:textId="35B194F0" w:rsidR="00D91F72" w:rsidRDefault="00E53301">
            <w:pPr>
              <w:rPr>
                <w:sz w:val="20"/>
                <w:szCs w:val="20"/>
              </w:rPr>
            </w:pPr>
            <w:r>
              <w:rPr>
                <w:rFonts w:hint="eastAsia"/>
                <w:sz w:val="20"/>
                <w:szCs w:val="20"/>
              </w:rPr>
              <w:t>登录</w:t>
            </w:r>
          </w:p>
        </w:tc>
      </w:tr>
      <w:tr w:rsidR="00D91F72" w14:paraId="01E126F2" w14:textId="7E3EF2F3">
        <w:tc>
          <w:tcPr>
            <w:tcW w:w="4148" w:type="dxa"/>
            <w:gridSpan w:val="2"/>
            <w:tcBorders>
              <w:top w:val="single" w:sz="4" w:space="0" w:color="000000"/>
              <w:left w:val="single" w:sz="4" w:space="0" w:color="000000"/>
              <w:bottom w:val="single" w:sz="4" w:space="0" w:color="000000"/>
              <w:right w:val="single" w:sz="4" w:space="0" w:color="000000"/>
            </w:tcBorders>
          </w:tcPr>
          <w:p w14:paraId="7AC4B290" w14:textId="31D1936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7033A51" w14:textId="4E145CF5" w:rsidR="00D91F72" w:rsidRDefault="00E53301">
            <w:pPr>
              <w:rPr>
                <w:sz w:val="20"/>
                <w:szCs w:val="20"/>
              </w:rPr>
            </w:pPr>
            <w:r>
              <w:rPr>
                <w:rFonts w:hint="eastAsia"/>
                <w:sz w:val="20"/>
                <w:szCs w:val="20"/>
              </w:rPr>
              <w:t xml:space="preserve">用户登录后进入首页，浏览新开课程 </w:t>
            </w:r>
          </w:p>
        </w:tc>
      </w:tr>
      <w:tr w:rsidR="00D91F72" w14:paraId="0ABEBF02" w14:textId="640E8978">
        <w:tc>
          <w:tcPr>
            <w:tcW w:w="4148" w:type="dxa"/>
            <w:gridSpan w:val="2"/>
            <w:tcBorders>
              <w:top w:val="single" w:sz="4" w:space="0" w:color="000000"/>
              <w:left w:val="single" w:sz="4" w:space="0" w:color="000000"/>
              <w:bottom w:val="single" w:sz="4" w:space="0" w:color="000000"/>
              <w:right w:val="single" w:sz="4" w:space="0" w:color="000000"/>
            </w:tcBorders>
          </w:tcPr>
          <w:p w14:paraId="359FCC82" w14:textId="76CDF10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E7572B7" w14:textId="42196A44" w:rsidR="00D91F72" w:rsidRDefault="00E53301">
            <w:pPr>
              <w:rPr>
                <w:sz w:val="20"/>
                <w:szCs w:val="20"/>
              </w:rPr>
            </w:pPr>
            <w:r>
              <w:rPr>
                <w:rFonts w:hint="eastAsia"/>
                <w:sz w:val="20"/>
                <w:szCs w:val="20"/>
              </w:rPr>
              <w:t>测试注册用户是否能登录后进入首页，浏览新开课程</w:t>
            </w:r>
          </w:p>
        </w:tc>
      </w:tr>
      <w:tr w:rsidR="00D91F72" w14:paraId="7168A294" w14:textId="13F3190E">
        <w:trPr>
          <w:trHeight w:val="1445"/>
        </w:trPr>
        <w:tc>
          <w:tcPr>
            <w:tcW w:w="8296" w:type="dxa"/>
            <w:gridSpan w:val="3"/>
            <w:tcBorders>
              <w:top w:val="single" w:sz="4" w:space="0" w:color="000000"/>
              <w:left w:val="single" w:sz="4" w:space="0" w:color="000000"/>
              <w:right w:val="single" w:sz="4" w:space="0" w:color="000000"/>
            </w:tcBorders>
          </w:tcPr>
          <w:p w14:paraId="52B2721D" w14:textId="0C718F7F" w:rsidR="00D91F72" w:rsidRDefault="00E53301">
            <w:pPr>
              <w:rPr>
                <w:sz w:val="20"/>
                <w:szCs w:val="20"/>
              </w:rPr>
            </w:pPr>
            <w:r>
              <w:rPr>
                <w:rFonts w:hint="eastAsia"/>
                <w:sz w:val="20"/>
                <w:szCs w:val="20"/>
              </w:rPr>
              <w:t>初始条件和背景：</w:t>
            </w:r>
          </w:p>
          <w:p w14:paraId="22D099D4" w14:textId="5559AB4D" w:rsidR="00D91F72" w:rsidRDefault="00E53301">
            <w:pPr>
              <w:rPr>
                <w:sz w:val="20"/>
                <w:szCs w:val="20"/>
              </w:rPr>
            </w:pPr>
            <w:r>
              <w:rPr>
                <w:rFonts w:hint="eastAsia"/>
                <w:sz w:val="20"/>
                <w:szCs w:val="20"/>
              </w:rPr>
              <w:t>系统：PC端</w:t>
            </w:r>
          </w:p>
          <w:p w14:paraId="37AA24F2" w14:textId="55C1DCA6" w:rsidR="00D91F72" w:rsidRDefault="00E53301">
            <w:pPr>
              <w:rPr>
                <w:sz w:val="20"/>
                <w:szCs w:val="20"/>
              </w:rPr>
            </w:pPr>
            <w:r>
              <w:rPr>
                <w:rFonts w:hint="eastAsia"/>
                <w:sz w:val="20"/>
                <w:szCs w:val="20"/>
              </w:rPr>
              <w:t>浏览器：C</w:t>
            </w:r>
            <w:r>
              <w:rPr>
                <w:sz w:val="20"/>
                <w:szCs w:val="20"/>
              </w:rPr>
              <w:t>hrome</w:t>
            </w:r>
          </w:p>
          <w:p w14:paraId="155823F8" w14:textId="2AD3A1CE" w:rsidR="00D91F72" w:rsidRDefault="00E53301">
            <w:pPr>
              <w:rPr>
                <w:sz w:val="20"/>
                <w:szCs w:val="20"/>
              </w:rPr>
            </w:pPr>
            <w:r>
              <w:rPr>
                <w:rFonts w:hint="eastAsia"/>
                <w:sz w:val="20"/>
                <w:szCs w:val="20"/>
              </w:rPr>
              <w:t>注释：无</w:t>
            </w:r>
          </w:p>
        </w:tc>
      </w:tr>
      <w:tr w:rsidR="00D91F72" w14:paraId="7661A83D" w14:textId="3F3725AB">
        <w:trPr>
          <w:trHeight w:val="392"/>
        </w:trPr>
        <w:tc>
          <w:tcPr>
            <w:tcW w:w="2155" w:type="dxa"/>
            <w:tcBorders>
              <w:top w:val="single" w:sz="4" w:space="0" w:color="000000"/>
              <w:left w:val="single" w:sz="4" w:space="0" w:color="000000"/>
              <w:bottom w:val="single" w:sz="4" w:space="0" w:color="000000"/>
              <w:right w:val="single" w:sz="4" w:space="0" w:color="000000"/>
            </w:tcBorders>
          </w:tcPr>
          <w:p w14:paraId="5631FE87" w14:textId="6E6B687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6FE5722" w14:textId="249D3CED" w:rsidR="00D91F72" w:rsidRDefault="00E53301">
            <w:pPr>
              <w:rPr>
                <w:sz w:val="20"/>
                <w:szCs w:val="20"/>
              </w:rPr>
            </w:pPr>
            <w:r>
              <w:rPr>
                <w:rFonts w:hint="eastAsia"/>
                <w:sz w:val="20"/>
                <w:szCs w:val="20"/>
              </w:rPr>
              <w:t>预期结果</w:t>
            </w:r>
          </w:p>
        </w:tc>
      </w:tr>
      <w:tr w:rsidR="00D91F72" w14:paraId="2E663EA1" w14:textId="38952287">
        <w:trPr>
          <w:trHeight w:val="392"/>
        </w:trPr>
        <w:tc>
          <w:tcPr>
            <w:tcW w:w="2155" w:type="dxa"/>
            <w:tcBorders>
              <w:top w:val="single" w:sz="4" w:space="0" w:color="000000"/>
              <w:left w:val="single" w:sz="4" w:space="0" w:color="000000"/>
              <w:bottom w:val="single" w:sz="4" w:space="0" w:color="000000"/>
              <w:right w:val="single" w:sz="4" w:space="0" w:color="000000"/>
            </w:tcBorders>
          </w:tcPr>
          <w:p w14:paraId="1B8013CA" w14:textId="1E7D168C"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B83E7F4" w14:textId="2A6D279B" w:rsidR="00D91F72" w:rsidRDefault="00E53301">
            <w:pPr>
              <w:rPr>
                <w:sz w:val="20"/>
                <w:szCs w:val="20"/>
              </w:rPr>
            </w:pPr>
            <w:r>
              <w:rPr>
                <w:rFonts w:hint="eastAsia"/>
                <w:sz w:val="20"/>
                <w:szCs w:val="20"/>
              </w:rPr>
              <w:t>浏览横幅中的新开课程</w:t>
            </w:r>
          </w:p>
        </w:tc>
      </w:tr>
      <w:tr w:rsidR="00D91F72" w14:paraId="7B6A7128" w14:textId="72DF79E2">
        <w:trPr>
          <w:trHeight w:val="392"/>
        </w:trPr>
        <w:tc>
          <w:tcPr>
            <w:tcW w:w="2155" w:type="dxa"/>
            <w:tcBorders>
              <w:top w:val="single" w:sz="4" w:space="0" w:color="000000"/>
              <w:left w:val="single" w:sz="4" w:space="0" w:color="000000"/>
              <w:bottom w:val="single" w:sz="4" w:space="0" w:color="000000"/>
              <w:right w:val="single" w:sz="4" w:space="0" w:color="000000"/>
            </w:tcBorders>
          </w:tcPr>
          <w:p w14:paraId="237D68CD" w14:textId="4C5A57E1"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D2A50CC" w14:textId="40EA2D7A" w:rsidR="00D91F72" w:rsidRDefault="00D91F72">
            <w:pPr>
              <w:rPr>
                <w:sz w:val="20"/>
                <w:szCs w:val="20"/>
              </w:rPr>
            </w:pPr>
          </w:p>
        </w:tc>
      </w:tr>
      <w:tr w:rsidR="00D91F72" w14:paraId="227921E4" w14:textId="637F37D3">
        <w:trPr>
          <w:trHeight w:val="392"/>
        </w:trPr>
        <w:tc>
          <w:tcPr>
            <w:tcW w:w="2155" w:type="dxa"/>
            <w:tcBorders>
              <w:top w:val="single" w:sz="4" w:space="0" w:color="000000"/>
              <w:left w:val="single" w:sz="4" w:space="0" w:color="000000"/>
              <w:bottom w:val="single" w:sz="4" w:space="0" w:color="000000"/>
              <w:right w:val="single" w:sz="4" w:space="0" w:color="000000"/>
            </w:tcBorders>
          </w:tcPr>
          <w:p w14:paraId="3D83FD93" w14:textId="0253C7C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BA3B591" w14:textId="63237CFF" w:rsidR="00D91F72" w:rsidRDefault="00D91F72">
            <w:pPr>
              <w:rPr>
                <w:sz w:val="20"/>
                <w:szCs w:val="20"/>
              </w:rPr>
            </w:pPr>
          </w:p>
        </w:tc>
      </w:tr>
      <w:tr w:rsidR="00D91F72" w14:paraId="18C32B7A" w14:textId="38B5706D">
        <w:trPr>
          <w:trHeight w:val="392"/>
        </w:trPr>
        <w:tc>
          <w:tcPr>
            <w:tcW w:w="2155" w:type="dxa"/>
            <w:tcBorders>
              <w:top w:val="single" w:sz="4" w:space="0" w:color="000000"/>
              <w:left w:val="single" w:sz="4" w:space="0" w:color="000000"/>
              <w:bottom w:val="single" w:sz="4" w:space="0" w:color="000000"/>
              <w:right w:val="single" w:sz="4" w:space="0" w:color="000000"/>
            </w:tcBorders>
          </w:tcPr>
          <w:p w14:paraId="1C15F3BC" w14:textId="228D8DC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13426DA" w14:textId="2B856D0E" w:rsidR="00D91F72" w:rsidRDefault="00D91F72">
            <w:pPr>
              <w:rPr>
                <w:sz w:val="20"/>
                <w:szCs w:val="20"/>
              </w:rPr>
            </w:pPr>
          </w:p>
        </w:tc>
      </w:tr>
    </w:tbl>
    <w:p w14:paraId="1267963B" w14:textId="23A6E43C" w:rsidR="00D91F72" w:rsidRDefault="00D91F72"/>
    <w:p w14:paraId="2AFAFDAC" w14:textId="7CFA24CF" w:rsidR="00D91F72" w:rsidRDefault="00E53301">
      <w:r>
        <w:br w:type="page"/>
      </w:r>
    </w:p>
    <w:p w14:paraId="79E277B6" w14:textId="236325C4" w:rsidR="00D91F72" w:rsidRDefault="00D91F72"/>
    <w:p w14:paraId="00178538" w14:textId="529FC9B4" w:rsidR="00D91F72" w:rsidRDefault="00E53301">
      <w:pPr>
        <w:pStyle w:val="a1"/>
      </w:pPr>
      <w:bookmarkStart w:id="100" w:name="_Toc533374789"/>
      <w:r>
        <w:rPr>
          <w:rFonts w:hint="eastAsia"/>
        </w:rPr>
        <w:t>访问具体课程</w:t>
      </w:r>
      <w:bookmarkEnd w:id="100"/>
    </w:p>
    <w:tbl>
      <w:tblPr>
        <w:tblStyle w:val="15"/>
        <w:tblW w:w="8296" w:type="dxa"/>
        <w:tblLayout w:type="fixed"/>
        <w:tblLook w:val="04A0" w:firstRow="1" w:lastRow="0" w:firstColumn="1" w:lastColumn="0" w:noHBand="0" w:noVBand="1"/>
      </w:tblPr>
      <w:tblGrid>
        <w:gridCol w:w="2155"/>
        <w:gridCol w:w="1993"/>
        <w:gridCol w:w="4148"/>
      </w:tblGrid>
      <w:tr w:rsidR="00D91F72" w14:paraId="3C079446" w14:textId="5059A751">
        <w:tc>
          <w:tcPr>
            <w:tcW w:w="4148" w:type="dxa"/>
            <w:gridSpan w:val="2"/>
            <w:tcBorders>
              <w:top w:val="single" w:sz="4" w:space="0" w:color="000000"/>
              <w:left w:val="single" w:sz="4" w:space="0" w:color="000000"/>
              <w:bottom w:val="single" w:sz="4" w:space="0" w:color="000000"/>
              <w:right w:val="single" w:sz="4" w:space="0" w:color="000000"/>
            </w:tcBorders>
          </w:tcPr>
          <w:p w14:paraId="215E71D0" w14:textId="61C80C5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F410272" w14:textId="1900D78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37</w:t>
            </w:r>
          </w:p>
        </w:tc>
      </w:tr>
      <w:tr w:rsidR="00D91F72" w14:paraId="6FA99918" w14:textId="796FDA18">
        <w:tc>
          <w:tcPr>
            <w:tcW w:w="4148" w:type="dxa"/>
            <w:gridSpan w:val="2"/>
            <w:tcBorders>
              <w:top w:val="single" w:sz="4" w:space="0" w:color="000000"/>
              <w:left w:val="single" w:sz="4" w:space="0" w:color="000000"/>
              <w:bottom w:val="single" w:sz="4" w:space="0" w:color="000000"/>
              <w:right w:val="single" w:sz="4" w:space="0" w:color="000000"/>
            </w:tcBorders>
          </w:tcPr>
          <w:p w14:paraId="09D01880" w14:textId="0A42550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489C87" w14:textId="7E255662" w:rsidR="00D91F72" w:rsidRDefault="00E53301">
            <w:pPr>
              <w:rPr>
                <w:sz w:val="20"/>
                <w:szCs w:val="20"/>
              </w:rPr>
            </w:pPr>
            <w:r>
              <w:rPr>
                <w:rFonts w:hint="eastAsia"/>
                <w:sz w:val="20"/>
                <w:szCs w:val="20"/>
              </w:rPr>
              <w:t>访问具体课程</w:t>
            </w:r>
          </w:p>
        </w:tc>
      </w:tr>
      <w:tr w:rsidR="00D91F72" w14:paraId="5E2D1437" w14:textId="0EE5B858">
        <w:tc>
          <w:tcPr>
            <w:tcW w:w="4148" w:type="dxa"/>
            <w:gridSpan w:val="2"/>
            <w:tcBorders>
              <w:top w:val="single" w:sz="4" w:space="0" w:color="000000"/>
              <w:left w:val="single" w:sz="4" w:space="0" w:color="000000"/>
              <w:bottom w:val="single" w:sz="4" w:space="0" w:color="000000"/>
              <w:right w:val="single" w:sz="4" w:space="0" w:color="000000"/>
            </w:tcBorders>
          </w:tcPr>
          <w:p w14:paraId="58631472" w14:textId="79A2907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C143473" w14:textId="5D2C7DDF" w:rsidR="00D91F72" w:rsidRDefault="00E53301">
            <w:pPr>
              <w:rPr>
                <w:sz w:val="20"/>
                <w:szCs w:val="20"/>
              </w:rPr>
            </w:pPr>
            <w:r>
              <w:rPr>
                <w:rFonts w:hint="eastAsia"/>
                <w:sz w:val="20"/>
                <w:szCs w:val="20"/>
              </w:rPr>
              <w:t>访问具体课程</w:t>
            </w:r>
          </w:p>
        </w:tc>
      </w:tr>
      <w:tr w:rsidR="00D91F72" w14:paraId="64AB9773" w14:textId="6FC296B9">
        <w:tc>
          <w:tcPr>
            <w:tcW w:w="4148" w:type="dxa"/>
            <w:gridSpan w:val="2"/>
            <w:tcBorders>
              <w:top w:val="single" w:sz="4" w:space="0" w:color="000000"/>
              <w:left w:val="single" w:sz="4" w:space="0" w:color="000000"/>
              <w:bottom w:val="single" w:sz="4" w:space="0" w:color="000000"/>
              <w:right w:val="single" w:sz="4" w:space="0" w:color="000000"/>
            </w:tcBorders>
          </w:tcPr>
          <w:p w14:paraId="026D6650" w14:textId="5FABE7B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9FAC6DB" w14:textId="6AFFBB55" w:rsidR="00D91F72" w:rsidRDefault="00E53301">
            <w:pPr>
              <w:rPr>
                <w:sz w:val="20"/>
                <w:szCs w:val="20"/>
              </w:rPr>
            </w:pPr>
            <w:r>
              <w:rPr>
                <w:rFonts w:hint="eastAsia"/>
                <w:sz w:val="20"/>
                <w:szCs w:val="20"/>
              </w:rPr>
              <w:t>注册用户</w:t>
            </w:r>
          </w:p>
        </w:tc>
      </w:tr>
      <w:tr w:rsidR="00D91F72" w14:paraId="7D21C1C0" w14:textId="0CF0330E">
        <w:tc>
          <w:tcPr>
            <w:tcW w:w="4148" w:type="dxa"/>
            <w:gridSpan w:val="2"/>
            <w:tcBorders>
              <w:top w:val="single" w:sz="4" w:space="0" w:color="000000"/>
              <w:left w:val="single" w:sz="4" w:space="0" w:color="000000"/>
              <w:bottom w:val="single" w:sz="4" w:space="0" w:color="000000"/>
              <w:right w:val="single" w:sz="4" w:space="0" w:color="000000"/>
            </w:tcBorders>
          </w:tcPr>
          <w:p w14:paraId="25DE0A18" w14:textId="57060757"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2360319" w14:textId="4A6E84F9" w:rsidR="00D91F72" w:rsidRDefault="00E53301">
            <w:pPr>
              <w:rPr>
                <w:sz w:val="20"/>
                <w:szCs w:val="20"/>
              </w:rPr>
            </w:pPr>
            <w:r>
              <w:rPr>
                <w:rFonts w:hint="eastAsia"/>
                <w:sz w:val="20"/>
                <w:szCs w:val="20"/>
              </w:rPr>
              <w:t>黑盒测试</w:t>
            </w:r>
          </w:p>
        </w:tc>
      </w:tr>
      <w:tr w:rsidR="00D91F72" w14:paraId="39BC9B78" w14:textId="44C30A3B">
        <w:tc>
          <w:tcPr>
            <w:tcW w:w="4148" w:type="dxa"/>
            <w:gridSpan w:val="2"/>
            <w:tcBorders>
              <w:top w:val="single" w:sz="4" w:space="0" w:color="000000"/>
              <w:left w:val="single" w:sz="4" w:space="0" w:color="000000"/>
              <w:bottom w:val="single" w:sz="4" w:space="0" w:color="000000"/>
              <w:right w:val="single" w:sz="4" w:space="0" w:color="000000"/>
            </w:tcBorders>
          </w:tcPr>
          <w:p w14:paraId="1312E3A1" w14:textId="2D9F064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6B35B26" w14:textId="081C67B4" w:rsidR="00D91F72" w:rsidRDefault="00E53301">
            <w:pPr>
              <w:rPr>
                <w:sz w:val="20"/>
                <w:szCs w:val="20"/>
              </w:rPr>
            </w:pPr>
            <w:r>
              <w:rPr>
                <w:rFonts w:hint="eastAsia"/>
                <w:sz w:val="20"/>
                <w:szCs w:val="20"/>
              </w:rPr>
              <w:t>登录</w:t>
            </w:r>
          </w:p>
        </w:tc>
      </w:tr>
      <w:tr w:rsidR="00D91F72" w14:paraId="25F39B0E" w14:textId="69B0848E">
        <w:tc>
          <w:tcPr>
            <w:tcW w:w="4148" w:type="dxa"/>
            <w:gridSpan w:val="2"/>
            <w:tcBorders>
              <w:top w:val="single" w:sz="4" w:space="0" w:color="000000"/>
              <w:left w:val="single" w:sz="4" w:space="0" w:color="000000"/>
              <w:bottom w:val="single" w:sz="4" w:space="0" w:color="000000"/>
              <w:right w:val="single" w:sz="4" w:space="0" w:color="000000"/>
            </w:tcBorders>
          </w:tcPr>
          <w:p w14:paraId="13A51C32" w14:textId="1A33E81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375639" w14:textId="469BFFC8" w:rsidR="00D91F72" w:rsidRDefault="00E53301">
            <w:pPr>
              <w:rPr>
                <w:sz w:val="20"/>
                <w:szCs w:val="20"/>
              </w:rPr>
            </w:pPr>
            <w:r>
              <w:rPr>
                <w:rFonts w:hint="eastAsia"/>
                <w:sz w:val="20"/>
                <w:szCs w:val="20"/>
              </w:rPr>
              <w:t>用户登录后进入首页，访问具体课程</w:t>
            </w:r>
          </w:p>
        </w:tc>
      </w:tr>
      <w:tr w:rsidR="00D91F72" w14:paraId="2A81740F" w14:textId="3F9E87C6">
        <w:tc>
          <w:tcPr>
            <w:tcW w:w="4148" w:type="dxa"/>
            <w:gridSpan w:val="2"/>
            <w:tcBorders>
              <w:top w:val="single" w:sz="4" w:space="0" w:color="000000"/>
              <w:left w:val="single" w:sz="4" w:space="0" w:color="000000"/>
              <w:bottom w:val="single" w:sz="4" w:space="0" w:color="000000"/>
              <w:right w:val="single" w:sz="4" w:space="0" w:color="000000"/>
            </w:tcBorders>
          </w:tcPr>
          <w:p w14:paraId="0D903378" w14:textId="5229B49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132BBA" w14:textId="74536D8C" w:rsidR="00D91F72" w:rsidRDefault="00E53301">
            <w:pPr>
              <w:rPr>
                <w:sz w:val="20"/>
                <w:szCs w:val="20"/>
              </w:rPr>
            </w:pPr>
            <w:r>
              <w:rPr>
                <w:rFonts w:hint="eastAsia"/>
                <w:sz w:val="20"/>
                <w:szCs w:val="20"/>
              </w:rPr>
              <w:t>测试注册用户是否能登录后进入首页，访问具体课程</w:t>
            </w:r>
          </w:p>
        </w:tc>
      </w:tr>
      <w:tr w:rsidR="00D91F72" w14:paraId="4FCC5AB0" w14:textId="5A0C8086">
        <w:trPr>
          <w:trHeight w:val="1445"/>
        </w:trPr>
        <w:tc>
          <w:tcPr>
            <w:tcW w:w="8296" w:type="dxa"/>
            <w:gridSpan w:val="3"/>
            <w:tcBorders>
              <w:top w:val="single" w:sz="4" w:space="0" w:color="000000"/>
              <w:left w:val="single" w:sz="4" w:space="0" w:color="000000"/>
              <w:right w:val="single" w:sz="4" w:space="0" w:color="000000"/>
            </w:tcBorders>
          </w:tcPr>
          <w:p w14:paraId="434E3618" w14:textId="7F7DA73C" w:rsidR="00D91F72" w:rsidRDefault="00E53301">
            <w:pPr>
              <w:rPr>
                <w:sz w:val="20"/>
                <w:szCs w:val="20"/>
              </w:rPr>
            </w:pPr>
            <w:r>
              <w:rPr>
                <w:rFonts w:hint="eastAsia"/>
                <w:sz w:val="20"/>
                <w:szCs w:val="20"/>
              </w:rPr>
              <w:t>初始条件和背景：</w:t>
            </w:r>
          </w:p>
          <w:p w14:paraId="2A7E1DF9" w14:textId="444E1146" w:rsidR="00D91F72" w:rsidRDefault="00E53301">
            <w:pPr>
              <w:rPr>
                <w:sz w:val="20"/>
                <w:szCs w:val="20"/>
              </w:rPr>
            </w:pPr>
            <w:r>
              <w:rPr>
                <w:rFonts w:hint="eastAsia"/>
                <w:sz w:val="20"/>
                <w:szCs w:val="20"/>
              </w:rPr>
              <w:t>系统：PC端</w:t>
            </w:r>
          </w:p>
          <w:p w14:paraId="43509879" w14:textId="56C4D406" w:rsidR="00D91F72" w:rsidRDefault="00E53301">
            <w:pPr>
              <w:rPr>
                <w:sz w:val="20"/>
                <w:szCs w:val="20"/>
              </w:rPr>
            </w:pPr>
            <w:r>
              <w:rPr>
                <w:rFonts w:hint="eastAsia"/>
                <w:sz w:val="20"/>
                <w:szCs w:val="20"/>
              </w:rPr>
              <w:t>浏览器：C</w:t>
            </w:r>
            <w:r>
              <w:rPr>
                <w:sz w:val="20"/>
                <w:szCs w:val="20"/>
              </w:rPr>
              <w:t>hrome</w:t>
            </w:r>
          </w:p>
          <w:p w14:paraId="05F62A95" w14:textId="1860F10F" w:rsidR="00D91F72" w:rsidRDefault="00E53301">
            <w:pPr>
              <w:rPr>
                <w:sz w:val="20"/>
                <w:szCs w:val="20"/>
              </w:rPr>
            </w:pPr>
            <w:r>
              <w:rPr>
                <w:rFonts w:hint="eastAsia"/>
                <w:sz w:val="20"/>
                <w:szCs w:val="20"/>
              </w:rPr>
              <w:t>注释：无</w:t>
            </w:r>
          </w:p>
        </w:tc>
      </w:tr>
      <w:tr w:rsidR="00D91F72" w14:paraId="5D6431EF" w14:textId="4C2886AB">
        <w:trPr>
          <w:trHeight w:val="392"/>
        </w:trPr>
        <w:tc>
          <w:tcPr>
            <w:tcW w:w="2155" w:type="dxa"/>
            <w:tcBorders>
              <w:top w:val="single" w:sz="4" w:space="0" w:color="000000"/>
              <w:left w:val="single" w:sz="4" w:space="0" w:color="000000"/>
              <w:bottom w:val="single" w:sz="4" w:space="0" w:color="000000"/>
              <w:right w:val="single" w:sz="4" w:space="0" w:color="000000"/>
            </w:tcBorders>
          </w:tcPr>
          <w:p w14:paraId="6DBFF37E" w14:textId="491D461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ED15A4" w14:textId="0D27D524" w:rsidR="00D91F72" w:rsidRDefault="00E53301">
            <w:pPr>
              <w:rPr>
                <w:sz w:val="20"/>
                <w:szCs w:val="20"/>
              </w:rPr>
            </w:pPr>
            <w:r>
              <w:rPr>
                <w:rFonts w:hint="eastAsia"/>
                <w:sz w:val="20"/>
                <w:szCs w:val="20"/>
              </w:rPr>
              <w:t>预期结果</w:t>
            </w:r>
          </w:p>
        </w:tc>
      </w:tr>
      <w:tr w:rsidR="00D91F72" w14:paraId="442905B1" w14:textId="63560F60">
        <w:trPr>
          <w:trHeight w:val="392"/>
        </w:trPr>
        <w:tc>
          <w:tcPr>
            <w:tcW w:w="2155" w:type="dxa"/>
            <w:tcBorders>
              <w:top w:val="single" w:sz="4" w:space="0" w:color="000000"/>
              <w:left w:val="single" w:sz="4" w:space="0" w:color="000000"/>
              <w:bottom w:val="single" w:sz="4" w:space="0" w:color="000000"/>
              <w:right w:val="single" w:sz="4" w:space="0" w:color="000000"/>
            </w:tcBorders>
          </w:tcPr>
          <w:p w14:paraId="67DC7351" w14:textId="5FE05284"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0F40CDEF" w14:textId="61BB23B7" w:rsidR="00D91F72" w:rsidRDefault="00E53301">
            <w:pPr>
              <w:rPr>
                <w:sz w:val="20"/>
                <w:szCs w:val="20"/>
              </w:rPr>
            </w:pPr>
            <w:r>
              <w:rPr>
                <w:rFonts w:hint="eastAsia"/>
                <w:sz w:val="20"/>
                <w:szCs w:val="20"/>
              </w:rPr>
              <w:t>可见网页首页导航栏上方课程按钮</w:t>
            </w:r>
          </w:p>
        </w:tc>
      </w:tr>
      <w:tr w:rsidR="00D91F72" w14:paraId="04B86CE5" w14:textId="7E8D8226">
        <w:trPr>
          <w:trHeight w:val="392"/>
        </w:trPr>
        <w:tc>
          <w:tcPr>
            <w:tcW w:w="2155" w:type="dxa"/>
            <w:tcBorders>
              <w:top w:val="single" w:sz="4" w:space="0" w:color="000000"/>
              <w:left w:val="single" w:sz="4" w:space="0" w:color="000000"/>
              <w:bottom w:val="single" w:sz="4" w:space="0" w:color="000000"/>
              <w:right w:val="single" w:sz="4" w:space="0" w:color="000000"/>
            </w:tcBorders>
          </w:tcPr>
          <w:p w14:paraId="74CC3628" w14:textId="3AD5ABE8" w:rsidR="00D91F72" w:rsidRDefault="00E53301">
            <w:pPr>
              <w:rPr>
                <w:sz w:val="20"/>
                <w:szCs w:val="20"/>
              </w:rPr>
            </w:pPr>
            <w:r>
              <w:rPr>
                <w:rFonts w:hint="eastAsia"/>
                <w:sz w:val="20"/>
                <w:szCs w:val="20"/>
              </w:rPr>
              <w:t>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59469B15" w14:textId="13249C51" w:rsidR="00D91F72" w:rsidRDefault="00E53301">
            <w:pPr>
              <w:rPr>
                <w:sz w:val="20"/>
                <w:szCs w:val="20"/>
              </w:rPr>
            </w:pPr>
            <w:r>
              <w:rPr>
                <w:rFonts w:hint="eastAsia"/>
                <w:sz w:val="20"/>
                <w:szCs w:val="20"/>
              </w:rPr>
              <w:t>弹出课程下拉菜单</w:t>
            </w:r>
          </w:p>
        </w:tc>
      </w:tr>
      <w:tr w:rsidR="00D91F72" w14:paraId="7303B644" w14:textId="5B856697">
        <w:trPr>
          <w:trHeight w:val="392"/>
        </w:trPr>
        <w:tc>
          <w:tcPr>
            <w:tcW w:w="2155" w:type="dxa"/>
            <w:tcBorders>
              <w:top w:val="single" w:sz="4" w:space="0" w:color="000000"/>
              <w:left w:val="single" w:sz="4" w:space="0" w:color="000000"/>
              <w:bottom w:val="single" w:sz="4" w:space="0" w:color="000000"/>
              <w:right w:val="single" w:sz="4" w:space="0" w:color="000000"/>
            </w:tcBorders>
          </w:tcPr>
          <w:p w14:paraId="32362EC3" w14:textId="4936DF21" w:rsidR="00D91F72" w:rsidRDefault="00E53301">
            <w:pPr>
              <w:rPr>
                <w:sz w:val="20"/>
                <w:szCs w:val="20"/>
              </w:rPr>
            </w:pPr>
            <w:r>
              <w:rPr>
                <w:rFonts w:hint="eastAsia"/>
                <w:sz w:val="20"/>
                <w:szCs w:val="20"/>
              </w:rPr>
              <w:t>点击第一门 软件工程-杨枨</w:t>
            </w:r>
          </w:p>
        </w:tc>
        <w:tc>
          <w:tcPr>
            <w:tcW w:w="6141" w:type="dxa"/>
            <w:gridSpan w:val="2"/>
            <w:tcBorders>
              <w:top w:val="single" w:sz="4" w:space="0" w:color="000000"/>
              <w:left w:val="single" w:sz="4" w:space="0" w:color="000000"/>
              <w:bottom w:val="single" w:sz="4" w:space="0" w:color="000000"/>
              <w:right w:val="single" w:sz="4" w:space="0" w:color="000000"/>
            </w:tcBorders>
          </w:tcPr>
          <w:p w14:paraId="63ACB0B3" w14:textId="327C0981" w:rsidR="00D91F72" w:rsidRDefault="00E53301">
            <w:pPr>
              <w:rPr>
                <w:sz w:val="20"/>
                <w:szCs w:val="20"/>
              </w:rPr>
            </w:pPr>
            <w:r>
              <w:rPr>
                <w:rFonts w:hint="eastAsia"/>
                <w:sz w:val="20"/>
                <w:szCs w:val="20"/>
              </w:rPr>
              <w:t>转跳至软件工程-杨枨课程主页</w:t>
            </w:r>
          </w:p>
        </w:tc>
      </w:tr>
      <w:tr w:rsidR="00D91F72" w14:paraId="78D7D09E" w14:textId="6E5E4AA1">
        <w:trPr>
          <w:trHeight w:val="392"/>
        </w:trPr>
        <w:tc>
          <w:tcPr>
            <w:tcW w:w="2155" w:type="dxa"/>
            <w:tcBorders>
              <w:top w:val="single" w:sz="4" w:space="0" w:color="000000"/>
              <w:left w:val="single" w:sz="4" w:space="0" w:color="000000"/>
              <w:bottom w:val="single" w:sz="4" w:space="0" w:color="000000"/>
              <w:right w:val="single" w:sz="4" w:space="0" w:color="000000"/>
            </w:tcBorders>
          </w:tcPr>
          <w:p w14:paraId="7074367A" w14:textId="27BD88B2"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55AD630" w14:textId="2D31E656" w:rsidR="00D91F72" w:rsidRDefault="00D91F72">
            <w:pPr>
              <w:rPr>
                <w:sz w:val="20"/>
                <w:szCs w:val="20"/>
              </w:rPr>
            </w:pPr>
          </w:p>
        </w:tc>
      </w:tr>
    </w:tbl>
    <w:p w14:paraId="0A6B2DCB" w14:textId="3261F714" w:rsidR="00D91F72" w:rsidRDefault="00D91F72"/>
    <w:p w14:paraId="4CC889E8" w14:textId="733239CA" w:rsidR="00D91F72" w:rsidRDefault="00E53301">
      <w:r>
        <w:br w:type="page"/>
      </w:r>
    </w:p>
    <w:p w14:paraId="445F55DC" w14:textId="68E001C7" w:rsidR="00D91F72" w:rsidRDefault="00D91F72"/>
    <w:p w14:paraId="186DA4D4" w14:textId="4805A005" w:rsidR="00D91F72" w:rsidRDefault="00E53301">
      <w:pPr>
        <w:pStyle w:val="a1"/>
      </w:pPr>
      <w:bookmarkStart w:id="101" w:name="_Toc533374790"/>
      <w:r>
        <w:rPr>
          <w:rFonts w:hint="eastAsia"/>
        </w:rPr>
        <w:t>浏览导航栏</w:t>
      </w:r>
      <w:bookmarkEnd w:id="101"/>
    </w:p>
    <w:tbl>
      <w:tblPr>
        <w:tblStyle w:val="15"/>
        <w:tblW w:w="8296" w:type="dxa"/>
        <w:tblLayout w:type="fixed"/>
        <w:tblLook w:val="04A0" w:firstRow="1" w:lastRow="0" w:firstColumn="1" w:lastColumn="0" w:noHBand="0" w:noVBand="1"/>
      </w:tblPr>
      <w:tblGrid>
        <w:gridCol w:w="2155"/>
        <w:gridCol w:w="1993"/>
        <w:gridCol w:w="4148"/>
      </w:tblGrid>
      <w:tr w:rsidR="00D91F72" w14:paraId="1940CBB2" w14:textId="54528DE3">
        <w:tc>
          <w:tcPr>
            <w:tcW w:w="4148" w:type="dxa"/>
            <w:gridSpan w:val="2"/>
            <w:tcBorders>
              <w:top w:val="single" w:sz="4" w:space="0" w:color="000000"/>
              <w:left w:val="single" w:sz="4" w:space="0" w:color="000000"/>
              <w:bottom w:val="single" w:sz="4" w:space="0" w:color="000000"/>
              <w:right w:val="single" w:sz="4" w:space="0" w:color="000000"/>
            </w:tcBorders>
          </w:tcPr>
          <w:p w14:paraId="41590C91" w14:textId="7319701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043EF52" w14:textId="634B218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38</w:t>
            </w:r>
          </w:p>
        </w:tc>
      </w:tr>
      <w:tr w:rsidR="00D91F72" w14:paraId="06035090" w14:textId="492F0564">
        <w:tc>
          <w:tcPr>
            <w:tcW w:w="4148" w:type="dxa"/>
            <w:gridSpan w:val="2"/>
            <w:tcBorders>
              <w:top w:val="single" w:sz="4" w:space="0" w:color="000000"/>
              <w:left w:val="single" w:sz="4" w:space="0" w:color="000000"/>
              <w:bottom w:val="single" w:sz="4" w:space="0" w:color="000000"/>
              <w:right w:val="single" w:sz="4" w:space="0" w:color="000000"/>
            </w:tcBorders>
          </w:tcPr>
          <w:p w14:paraId="65D33A43" w14:textId="4C4D025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36F0AEE" w14:textId="339729E5" w:rsidR="00D91F72" w:rsidRDefault="00E53301">
            <w:pPr>
              <w:rPr>
                <w:sz w:val="20"/>
                <w:szCs w:val="20"/>
              </w:rPr>
            </w:pPr>
            <w:r>
              <w:rPr>
                <w:rFonts w:hint="eastAsia"/>
                <w:sz w:val="20"/>
                <w:szCs w:val="20"/>
              </w:rPr>
              <w:t>浏览导航栏</w:t>
            </w:r>
          </w:p>
        </w:tc>
      </w:tr>
      <w:tr w:rsidR="00D91F72" w14:paraId="4A073F5B" w14:textId="72704F6F">
        <w:tc>
          <w:tcPr>
            <w:tcW w:w="4148" w:type="dxa"/>
            <w:gridSpan w:val="2"/>
            <w:tcBorders>
              <w:top w:val="single" w:sz="4" w:space="0" w:color="000000"/>
              <w:left w:val="single" w:sz="4" w:space="0" w:color="000000"/>
              <w:bottom w:val="single" w:sz="4" w:space="0" w:color="000000"/>
              <w:right w:val="single" w:sz="4" w:space="0" w:color="000000"/>
            </w:tcBorders>
          </w:tcPr>
          <w:p w14:paraId="483660C8" w14:textId="7D874EA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92BA289" w14:textId="66FC26FB" w:rsidR="00D91F72" w:rsidRDefault="00E53301">
            <w:pPr>
              <w:rPr>
                <w:sz w:val="20"/>
                <w:szCs w:val="20"/>
              </w:rPr>
            </w:pPr>
            <w:r>
              <w:rPr>
                <w:rFonts w:hint="eastAsia"/>
                <w:sz w:val="20"/>
                <w:szCs w:val="20"/>
              </w:rPr>
              <w:t>浏览导航栏</w:t>
            </w:r>
          </w:p>
        </w:tc>
      </w:tr>
      <w:tr w:rsidR="00D91F72" w14:paraId="055EEFCA" w14:textId="04E2E7C3">
        <w:tc>
          <w:tcPr>
            <w:tcW w:w="4148" w:type="dxa"/>
            <w:gridSpan w:val="2"/>
            <w:tcBorders>
              <w:top w:val="single" w:sz="4" w:space="0" w:color="000000"/>
              <w:left w:val="single" w:sz="4" w:space="0" w:color="000000"/>
              <w:bottom w:val="single" w:sz="4" w:space="0" w:color="000000"/>
              <w:right w:val="single" w:sz="4" w:space="0" w:color="000000"/>
            </w:tcBorders>
          </w:tcPr>
          <w:p w14:paraId="13165AE1" w14:textId="10A5AB7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BA934E4" w14:textId="751D6CC6" w:rsidR="00D91F72" w:rsidRDefault="00E53301">
            <w:pPr>
              <w:rPr>
                <w:sz w:val="20"/>
                <w:szCs w:val="20"/>
              </w:rPr>
            </w:pPr>
            <w:r>
              <w:rPr>
                <w:rFonts w:hint="eastAsia"/>
                <w:sz w:val="20"/>
                <w:szCs w:val="20"/>
              </w:rPr>
              <w:t>注册用户</w:t>
            </w:r>
          </w:p>
        </w:tc>
      </w:tr>
      <w:tr w:rsidR="00D91F72" w14:paraId="19102235" w14:textId="124434B1">
        <w:tc>
          <w:tcPr>
            <w:tcW w:w="4148" w:type="dxa"/>
            <w:gridSpan w:val="2"/>
            <w:tcBorders>
              <w:top w:val="single" w:sz="4" w:space="0" w:color="000000"/>
              <w:left w:val="single" w:sz="4" w:space="0" w:color="000000"/>
              <w:bottom w:val="single" w:sz="4" w:space="0" w:color="000000"/>
              <w:right w:val="single" w:sz="4" w:space="0" w:color="000000"/>
            </w:tcBorders>
          </w:tcPr>
          <w:p w14:paraId="2621CD82" w14:textId="656197D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D5C5BF" w14:textId="13ADEC05" w:rsidR="00D91F72" w:rsidRDefault="00E53301">
            <w:pPr>
              <w:rPr>
                <w:sz w:val="20"/>
                <w:szCs w:val="20"/>
              </w:rPr>
            </w:pPr>
            <w:r>
              <w:rPr>
                <w:rFonts w:hint="eastAsia"/>
                <w:sz w:val="20"/>
                <w:szCs w:val="20"/>
              </w:rPr>
              <w:t>黑盒测试</w:t>
            </w:r>
          </w:p>
        </w:tc>
      </w:tr>
      <w:tr w:rsidR="00D91F72" w14:paraId="0EF36983" w14:textId="65F3A2B3">
        <w:tc>
          <w:tcPr>
            <w:tcW w:w="4148" w:type="dxa"/>
            <w:gridSpan w:val="2"/>
            <w:tcBorders>
              <w:top w:val="single" w:sz="4" w:space="0" w:color="000000"/>
              <w:left w:val="single" w:sz="4" w:space="0" w:color="000000"/>
              <w:bottom w:val="single" w:sz="4" w:space="0" w:color="000000"/>
              <w:right w:val="single" w:sz="4" w:space="0" w:color="000000"/>
            </w:tcBorders>
          </w:tcPr>
          <w:p w14:paraId="1AFCFB6F" w14:textId="480AD5E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646A34B" w14:textId="6D22AA7E" w:rsidR="00D91F72" w:rsidRDefault="00E53301">
            <w:pPr>
              <w:rPr>
                <w:sz w:val="20"/>
                <w:szCs w:val="20"/>
              </w:rPr>
            </w:pPr>
            <w:r>
              <w:rPr>
                <w:rFonts w:hint="eastAsia"/>
                <w:sz w:val="20"/>
                <w:szCs w:val="20"/>
              </w:rPr>
              <w:t>登录</w:t>
            </w:r>
          </w:p>
        </w:tc>
      </w:tr>
      <w:tr w:rsidR="00D91F72" w14:paraId="3F720622" w14:textId="58B998C7">
        <w:tc>
          <w:tcPr>
            <w:tcW w:w="4148" w:type="dxa"/>
            <w:gridSpan w:val="2"/>
            <w:tcBorders>
              <w:top w:val="single" w:sz="4" w:space="0" w:color="000000"/>
              <w:left w:val="single" w:sz="4" w:space="0" w:color="000000"/>
              <w:bottom w:val="single" w:sz="4" w:space="0" w:color="000000"/>
              <w:right w:val="single" w:sz="4" w:space="0" w:color="000000"/>
            </w:tcBorders>
          </w:tcPr>
          <w:p w14:paraId="2B238468" w14:textId="290E95C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9B5E01" w14:textId="656116EE" w:rsidR="00D91F72" w:rsidRDefault="00E53301">
            <w:pPr>
              <w:rPr>
                <w:sz w:val="20"/>
                <w:szCs w:val="20"/>
              </w:rPr>
            </w:pPr>
            <w:r>
              <w:rPr>
                <w:rFonts w:hint="eastAsia"/>
                <w:sz w:val="20"/>
                <w:szCs w:val="20"/>
              </w:rPr>
              <w:t>用户登录后进入首页，浏览导航栏</w:t>
            </w:r>
          </w:p>
        </w:tc>
      </w:tr>
      <w:tr w:rsidR="00D91F72" w14:paraId="2A8683D5" w14:textId="31F68A39">
        <w:tc>
          <w:tcPr>
            <w:tcW w:w="4148" w:type="dxa"/>
            <w:gridSpan w:val="2"/>
            <w:tcBorders>
              <w:top w:val="single" w:sz="4" w:space="0" w:color="000000"/>
              <w:left w:val="single" w:sz="4" w:space="0" w:color="000000"/>
              <w:bottom w:val="single" w:sz="4" w:space="0" w:color="000000"/>
              <w:right w:val="single" w:sz="4" w:space="0" w:color="000000"/>
            </w:tcBorders>
          </w:tcPr>
          <w:p w14:paraId="146221EB" w14:textId="67A5CB8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3BBE680" w14:textId="1FD10D43" w:rsidR="00D91F72" w:rsidRDefault="00E53301">
            <w:pPr>
              <w:rPr>
                <w:sz w:val="20"/>
                <w:szCs w:val="20"/>
              </w:rPr>
            </w:pPr>
            <w:r>
              <w:rPr>
                <w:rFonts w:hint="eastAsia"/>
                <w:sz w:val="20"/>
                <w:szCs w:val="20"/>
              </w:rPr>
              <w:t>测试注册用户是否能登录后进入首页，浏览导航栏</w:t>
            </w:r>
          </w:p>
        </w:tc>
      </w:tr>
      <w:tr w:rsidR="00D91F72" w14:paraId="7DD479A7" w14:textId="108A931F">
        <w:trPr>
          <w:trHeight w:val="1445"/>
        </w:trPr>
        <w:tc>
          <w:tcPr>
            <w:tcW w:w="8296" w:type="dxa"/>
            <w:gridSpan w:val="3"/>
            <w:tcBorders>
              <w:top w:val="single" w:sz="4" w:space="0" w:color="000000"/>
              <w:left w:val="single" w:sz="4" w:space="0" w:color="000000"/>
              <w:right w:val="single" w:sz="4" w:space="0" w:color="000000"/>
            </w:tcBorders>
          </w:tcPr>
          <w:p w14:paraId="057C593A" w14:textId="523C45A7" w:rsidR="00D91F72" w:rsidRDefault="00E53301">
            <w:pPr>
              <w:rPr>
                <w:sz w:val="20"/>
                <w:szCs w:val="20"/>
              </w:rPr>
            </w:pPr>
            <w:r>
              <w:rPr>
                <w:rFonts w:hint="eastAsia"/>
                <w:sz w:val="20"/>
                <w:szCs w:val="20"/>
              </w:rPr>
              <w:t>初始条件和背景：</w:t>
            </w:r>
          </w:p>
          <w:p w14:paraId="0E77A731" w14:textId="1A079A67" w:rsidR="00D91F72" w:rsidRDefault="00E53301">
            <w:pPr>
              <w:rPr>
                <w:sz w:val="20"/>
                <w:szCs w:val="20"/>
              </w:rPr>
            </w:pPr>
            <w:r>
              <w:rPr>
                <w:rFonts w:hint="eastAsia"/>
                <w:sz w:val="20"/>
                <w:szCs w:val="20"/>
              </w:rPr>
              <w:t>系统：PC端</w:t>
            </w:r>
          </w:p>
          <w:p w14:paraId="1F55C138" w14:textId="7A59FBF6" w:rsidR="00D91F72" w:rsidRDefault="00E53301">
            <w:pPr>
              <w:rPr>
                <w:sz w:val="20"/>
                <w:szCs w:val="20"/>
              </w:rPr>
            </w:pPr>
            <w:r>
              <w:rPr>
                <w:rFonts w:hint="eastAsia"/>
                <w:sz w:val="20"/>
                <w:szCs w:val="20"/>
              </w:rPr>
              <w:t>浏览器：C</w:t>
            </w:r>
            <w:r>
              <w:rPr>
                <w:sz w:val="20"/>
                <w:szCs w:val="20"/>
              </w:rPr>
              <w:t>hrome</w:t>
            </w:r>
          </w:p>
          <w:p w14:paraId="37E24096" w14:textId="23F531F7" w:rsidR="00D91F72" w:rsidRDefault="00E53301">
            <w:pPr>
              <w:rPr>
                <w:sz w:val="20"/>
                <w:szCs w:val="20"/>
              </w:rPr>
            </w:pPr>
            <w:r>
              <w:rPr>
                <w:rFonts w:hint="eastAsia"/>
                <w:sz w:val="20"/>
                <w:szCs w:val="20"/>
              </w:rPr>
              <w:t>注释：无</w:t>
            </w:r>
          </w:p>
        </w:tc>
      </w:tr>
      <w:tr w:rsidR="00D91F72" w14:paraId="072BC0D2" w14:textId="7F362852">
        <w:trPr>
          <w:trHeight w:val="392"/>
        </w:trPr>
        <w:tc>
          <w:tcPr>
            <w:tcW w:w="2155" w:type="dxa"/>
            <w:tcBorders>
              <w:top w:val="single" w:sz="4" w:space="0" w:color="000000"/>
              <w:left w:val="single" w:sz="4" w:space="0" w:color="000000"/>
              <w:bottom w:val="single" w:sz="4" w:space="0" w:color="000000"/>
              <w:right w:val="single" w:sz="4" w:space="0" w:color="000000"/>
            </w:tcBorders>
          </w:tcPr>
          <w:p w14:paraId="5B4C0097" w14:textId="7B78CBBA"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BF83B0" w14:textId="1CC2FB7A" w:rsidR="00D91F72" w:rsidRDefault="00E53301">
            <w:pPr>
              <w:rPr>
                <w:sz w:val="20"/>
                <w:szCs w:val="20"/>
              </w:rPr>
            </w:pPr>
            <w:r>
              <w:rPr>
                <w:rFonts w:hint="eastAsia"/>
                <w:sz w:val="20"/>
                <w:szCs w:val="20"/>
              </w:rPr>
              <w:t>预期结果</w:t>
            </w:r>
          </w:p>
        </w:tc>
      </w:tr>
      <w:tr w:rsidR="00D91F72" w14:paraId="5EAA0C4C" w14:textId="7AB51427">
        <w:trPr>
          <w:trHeight w:val="392"/>
        </w:trPr>
        <w:tc>
          <w:tcPr>
            <w:tcW w:w="2155" w:type="dxa"/>
            <w:tcBorders>
              <w:top w:val="single" w:sz="4" w:space="0" w:color="000000"/>
              <w:left w:val="single" w:sz="4" w:space="0" w:color="000000"/>
              <w:bottom w:val="single" w:sz="4" w:space="0" w:color="000000"/>
              <w:right w:val="single" w:sz="4" w:space="0" w:color="000000"/>
            </w:tcBorders>
          </w:tcPr>
          <w:p w14:paraId="3490EF83" w14:textId="68151CBA"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7414969" w14:textId="39CFF9F6" w:rsidR="00D91F72" w:rsidRDefault="00E53301">
            <w:pPr>
              <w:rPr>
                <w:sz w:val="20"/>
                <w:szCs w:val="20"/>
              </w:rPr>
            </w:pPr>
            <w:r>
              <w:rPr>
                <w:rFonts w:hint="eastAsia"/>
                <w:sz w:val="20"/>
                <w:szCs w:val="20"/>
              </w:rPr>
              <w:t>可见首页上方导航栏，包括首页、课程、教师、论坛、帮助、我</w:t>
            </w:r>
          </w:p>
        </w:tc>
      </w:tr>
      <w:tr w:rsidR="00D91F72" w14:paraId="1BDB3AC8" w14:textId="0F41CF6C">
        <w:trPr>
          <w:trHeight w:val="392"/>
        </w:trPr>
        <w:tc>
          <w:tcPr>
            <w:tcW w:w="2155" w:type="dxa"/>
            <w:tcBorders>
              <w:top w:val="single" w:sz="4" w:space="0" w:color="000000"/>
              <w:left w:val="single" w:sz="4" w:space="0" w:color="000000"/>
              <w:bottom w:val="single" w:sz="4" w:space="0" w:color="000000"/>
              <w:right w:val="single" w:sz="4" w:space="0" w:color="000000"/>
            </w:tcBorders>
          </w:tcPr>
          <w:p w14:paraId="3CA6A091" w14:textId="0FD30871"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F6AB629" w14:textId="2DF79CA9" w:rsidR="00D91F72" w:rsidRDefault="00D91F72">
            <w:pPr>
              <w:rPr>
                <w:sz w:val="20"/>
                <w:szCs w:val="20"/>
              </w:rPr>
            </w:pPr>
          </w:p>
        </w:tc>
      </w:tr>
      <w:tr w:rsidR="00D91F72" w14:paraId="39654C95" w14:textId="40944F36">
        <w:trPr>
          <w:trHeight w:val="392"/>
        </w:trPr>
        <w:tc>
          <w:tcPr>
            <w:tcW w:w="2155" w:type="dxa"/>
            <w:tcBorders>
              <w:top w:val="single" w:sz="4" w:space="0" w:color="000000"/>
              <w:left w:val="single" w:sz="4" w:space="0" w:color="000000"/>
              <w:bottom w:val="single" w:sz="4" w:space="0" w:color="000000"/>
              <w:right w:val="single" w:sz="4" w:space="0" w:color="000000"/>
            </w:tcBorders>
          </w:tcPr>
          <w:p w14:paraId="446AD61C" w14:textId="6ABF156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1A4C6A3" w14:textId="3FA5394F" w:rsidR="00D91F72" w:rsidRDefault="00D91F72">
            <w:pPr>
              <w:rPr>
                <w:sz w:val="20"/>
                <w:szCs w:val="20"/>
              </w:rPr>
            </w:pPr>
          </w:p>
        </w:tc>
      </w:tr>
      <w:tr w:rsidR="00D91F72" w14:paraId="74BE949D" w14:textId="5A4FAADF">
        <w:trPr>
          <w:trHeight w:val="392"/>
        </w:trPr>
        <w:tc>
          <w:tcPr>
            <w:tcW w:w="2155" w:type="dxa"/>
            <w:tcBorders>
              <w:top w:val="single" w:sz="4" w:space="0" w:color="000000"/>
              <w:left w:val="single" w:sz="4" w:space="0" w:color="000000"/>
              <w:bottom w:val="single" w:sz="4" w:space="0" w:color="000000"/>
              <w:right w:val="single" w:sz="4" w:space="0" w:color="000000"/>
            </w:tcBorders>
          </w:tcPr>
          <w:p w14:paraId="7E37C325" w14:textId="14AF975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C466C89" w14:textId="2F4DE4CF" w:rsidR="00D91F72" w:rsidRDefault="00D91F72">
            <w:pPr>
              <w:rPr>
                <w:sz w:val="20"/>
                <w:szCs w:val="20"/>
              </w:rPr>
            </w:pPr>
          </w:p>
        </w:tc>
      </w:tr>
    </w:tbl>
    <w:p w14:paraId="4E584ADD" w14:textId="3D5B0667" w:rsidR="00D91F72" w:rsidRDefault="00D91F72"/>
    <w:p w14:paraId="2C3CD5A1" w14:textId="7F5B64B1" w:rsidR="00D91F72" w:rsidRDefault="00E53301">
      <w:r>
        <w:br w:type="page"/>
      </w:r>
    </w:p>
    <w:p w14:paraId="34DC570F" w14:textId="7032CCA4" w:rsidR="00D91F72" w:rsidRDefault="00D91F72"/>
    <w:p w14:paraId="04049E90" w14:textId="53759334" w:rsidR="00D91F72" w:rsidRDefault="00E53301">
      <w:pPr>
        <w:pStyle w:val="a1"/>
      </w:pPr>
      <w:bookmarkStart w:id="102" w:name="_Toc533374791"/>
      <w:r>
        <w:rPr>
          <w:rFonts w:hint="eastAsia"/>
        </w:rPr>
        <w:t>浏览课程列表</w:t>
      </w:r>
      <w:bookmarkEnd w:id="102"/>
    </w:p>
    <w:tbl>
      <w:tblPr>
        <w:tblStyle w:val="15"/>
        <w:tblW w:w="8296" w:type="dxa"/>
        <w:tblLayout w:type="fixed"/>
        <w:tblLook w:val="04A0" w:firstRow="1" w:lastRow="0" w:firstColumn="1" w:lastColumn="0" w:noHBand="0" w:noVBand="1"/>
      </w:tblPr>
      <w:tblGrid>
        <w:gridCol w:w="2155"/>
        <w:gridCol w:w="1993"/>
        <w:gridCol w:w="4148"/>
      </w:tblGrid>
      <w:tr w:rsidR="00D91F72" w14:paraId="6BA9B63E" w14:textId="53507A60">
        <w:tc>
          <w:tcPr>
            <w:tcW w:w="4148" w:type="dxa"/>
            <w:gridSpan w:val="2"/>
            <w:tcBorders>
              <w:top w:val="single" w:sz="4" w:space="0" w:color="000000"/>
              <w:left w:val="single" w:sz="4" w:space="0" w:color="000000"/>
              <w:bottom w:val="single" w:sz="4" w:space="0" w:color="000000"/>
              <w:right w:val="single" w:sz="4" w:space="0" w:color="000000"/>
            </w:tcBorders>
          </w:tcPr>
          <w:p w14:paraId="4043B20F" w14:textId="6C1F8C0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012C8B0" w14:textId="7E59BA6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39</w:t>
            </w:r>
          </w:p>
        </w:tc>
      </w:tr>
      <w:tr w:rsidR="00D91F72" w14:paraId="19C31F04" w14:textId="09D929D2">
        <w:tc>
          <w:tcPr>
            <w:tcW w:w="4148" w:type="dxa"/>
            <w:gridSpan w:val="2"/>
            <w:tcBorders>
              <w:top w:val="single" w:sz="4" w:space="0" w:color="000000"/>
              <w:left w:val="single" w:sz="4" w:space="0" w:color="000000"/>
              <w:bottom w:val="single" w:sz="4" w:space="0" w:color="000000"/>
              <w:right w:val="single" w:sz="4" w:space="0" w:color="000000"/>
            </w:tcBorders>
          </w:tcPr>
          <w:p w14:paraId="68C14C1A" w14:textId="58CF58C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91785B" w14:textId="7307B5DF" w:rsidR="00D91F72" w:rsidRDefault="00E53301">
            <w:pPr>
              <w:rPr>
                <w:sz w:val="20"/>
                <w:szCs w:val="20"/>
              </w:rPr>
            </w:pPr>
            <w:r>
              <w:rPr>
                <w:rFonts w:hint="eastAsia"/>
                <w:sz w:val="20"/>
                <w:szCs w:val="20"/>
              </w:rPr>
              <w:t>浏览课程列表</w:t>
            </w:r>
          </w:p>
        </w:tc>
      </w:tr>
      <w:tr w:rsidR="00D91F72" w14:paraId="7E209F76" w14:textId="52A99611">
        <w:tc>
          <w:tcPr>
            <w:tcW w:w="4148" w:type="dxa"/>
            <w:gridSpan w:val="2"/>
            <w:tcBorders>
              <w:top w:val="single" w:sz="4" w:space="0" w:color="000000"/>
              <w:left w:val="single" w:sz="4" w:space="0" w:color="000000"/>
              <w:bottom w:val="single" w:sz="4" w:space="0" w:color="000000"/>
              <w:right w:val="single" w:sz="4" w:space="0" w:color="000000"/>
            </w:tcBorders>
          </w:tcPr>
          <w:p w14:paraId="6D899BC4" w14:textId="2E3B826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3299AB3" w14:textId="0502ACBE" w:rsidR="00D91F72" w:rsidRDefault="00E53301">
            <w:pPr>
              <w:rPr>
                <w:sz w:val="20"/>
                <w:szCs w:val="20"/>
              </w:rPr>
            </w:pPr>
            <w:r>
              <w:rPr>
                <w:rFonts w:hint="eastAsia"/>
                <w:sz w:val="20"/>
                <w:szCs w:val="20"/>
              </w:rPr>
              <w:t>浏览课程列表</w:t>
            </w:r>
          </w:p>
        </w:tc>
      </w:tr>
      <w:tr w:rsidR="00D91F72" w14:paraId="3C50074D" w14:textId="70E6A884">
        <w:tc>
          <w:tcPr>
            <w:tcW w:w="4148" w:type="dxa"/>
            <w:gridSpan w:val="2"/>
            <w:tcBorders>
              <w:top w:val="single" w:sz="4" w:space="0" w:color="000000"/>
              <w:left w:val="single" w:sz="4" w:space="0" w:color="000000"/>
              <w:bottom w:val="single" w:sz="4" w:space="0" w:color="000000"/>
              <w:right w:val="single" w:sz="4" w:space="0" w:color="000000"/>
            </w:tcBorders>
          </w:tcPr>
          <w:p w14:paraId="44927B49" w14:textId="3E46984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2907E74" w14:textId="51136A6D" w:rsidR="00D91F72" w:rsidRDefault="00E53301">
            <w:pPr>
              <w:rPr>
                <w:sz w:val="20"/>
                <w:szCs w:val="20"/>
              </w:rPr>
            </w:pPr>
            <w:r>
              <w:rPr>
                <w:rFonts w:hint="eastAsia"/>
                <w:sz w:val="20"/>
                <w:szCs w:val="20"/>
              </w:rPr>
              <w:t>注册用户</w:t>
            </w:r>
          </w:p>
        </w:tc>
      </w:tr>
      <w:tr w:rsidR="00D91F72" w14:paraId="55549BE6" w14:textId="331FB008">
        <w:tc>
          <w:tcPr>
            <w:tcW w:w="4148" w:type="dxa"/>
            <w:gridSpan w:val="2"/>
            <w:tcBorders>
              <w:top w:val="single" w:sz="4" w:space="0" w:color="000000"/>
              <w:left w:val="single" w:sz="4" w:space="0" w:color="000000"/>
              <w:bottom w:val="single" w:sz="4" w:space="0" w:color="000000"/>
              <w:right w:val="single" w:sz="4" w:space="0" w:color="000000"/>
            </w:tcBorders>
          </w:tcPr>
          <w:p w14:paraId="6534E2AC" w14:textId="1BCA54E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E8C830" w14:textId="5D91881D" w:rsidR="00D91F72" w:rsidRDefault="00E53301">
            <w:pPr>
              <w:rPr>
                <w:sz w:val="20"/>
                <w:szCs w:val="20"/>
              </w:rPr>
            </w:pPr>
            <w:r>
              <w:rPr>
                <w:rFonts w:hint="eastAsia"/>
                <w:sz w:val="20"/>
                <w:szCs w:val="20"/>
              </w:rPr>
              <w:t>黑盒测试</w:t>
            </w:r>
          </w:p>
        </w:tc>
      </w:tr>
      <w:tr w:rsidR="00D91F72" w14:paraId="3F6774B9" w14:textId="6FADE7D7">
        <w:tc>
          <w:tcPr>
            <w:tcW w:w="4148" w:type="dxa"/>
            <w:gridSpan w:val="2"/>
            <w:tcBorders>
              <w:top w:val="single" w:sz="4" w:space="0" w:color="000000"/>
              <w:left w:val="single" w:sz="4" w:space="0" w:color="000000"/>
              <w:bottom w:val="single" w:sz="4" w:space="0" w:color="000000"/>
              <w:right w:val="single" w:sz="4" w:space="0" w:color="000000"/>
            </w:tcBorders>
          </w:tcPr>
          <w:p w14:paraId="29EDA4D1" w14:textId="59BB2CA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D8ACBC" w14:textId="0BD118B7" w:rsidR="00D91F72" w:rsidRDefault="00E53301">
            <w:pPr>
              <w:rPr>
                <w:sz w:val="20"/>
                <w:szCs w:val="20"/>
              </w:rPr>
            </w:pPr>
            <w:r>
              <w:rPr>
                <w:rFonts w:hint="eastAsia"/>
                <w:sz w:val="20"/>
                <w:szCs w:val="20"/>
              </w:rPr>
              <w:t>登录</w:t>
            </w:r>
          </w:p>
        </w:tc>
      </w:tr>
      <w:tr w:rsidR="00D91F72" w14:paraId="095B0A24" w14:textId="52F94148">
        <w:tc>
          <w:tcPr>
            <w:tcW w:w="4148" w:type="dxa"/>
            <w:gridSpan w:val="2"/>
            <w:tcBorders>
              <w:top w:val="single" w:sz="4" w:space="0" w:color="000000"/>
              <w:left w:val="single" w:sz="4" w:space="0" w:color="000000"/>
              <w:bottom w:val="single" w:sz="4" w:space="0" w:color="000000"/>
              <w:right w:val="single" w:sz="4" w:space="0" w:color="000000"/>
            </w:tcBorders>
          </w:tcPr>
          <w:p w14:paraId="7EF5C188" w14:textId="18DDAE3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50E86ED" w14:textId="0A073E9A" w:rsidR="00D91F72" w:rsidRDefault="00E53301">
            <w:pPr>
              <w:rPr>
                <w:sz w:val="20"/>
                <w:szCs w:val="20"/>
              </w:rPr>
            </w:pPr>
            <w:r>
              <w:rPr>
                <w:rFonts w:hint="eastAsia"/>
                <w:sz w:val="20"/>
                <w:szCs w:val="20"/>
              </w:rPr>
              <w:t>用户登录后进入首页，浏览课程列表</w:t>
            </w:r>
          </w:p>
        </w:tc>
      </w:tr>
      <w:tr w:rsidR="00D91F72" w14:paraId="6DF0726B" w14:textId="7DB59B25">
        <w:tc>
          <w:tcPr>
            <w:tcW w:w="4148" w:type="dxa"/>
            <w:gridSpan w:val="2"/>
            <w:tcBorders>
              <w:top w:val="single" w:sz="4" w:space="0" w:color="000000"/>
              <w:left w:val="single" w:sz="4" w:space="0" w:color="000000"/>
              <w:bottom w:val="single" w:sz="4" w:space="0" w:color="000000"/>
              <w:right w:val="single" w:sz="4" w:space="0" w:color="000000"/>
            </w:tcBorders>
          </w:tcPr>
          <w:p w14:paraId="04A0CAF8" w14:textId="20C0106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972EF0" w14:textId="7DBAAE17" w:rsidR="00D91F72" w:rsidRDefault="00E53301">
            <w:pPr>
              <w:rPr>
                <w:sz w:val="20"/>
                <w:szCs w:val="20"/>
              </w:rPr>
            </w:pPr>
            <w:r>
              <w:rPr>
                <w:rFonts w:hint="eastAsia"/>
                <w:sz w:val="20"/>
                <w:szCs w:val="20"/>
              </w:rPr>
              <w:t>测试注册用户是否能登录后进入首页，浏览课程列表</w:t>
            </w:r>
          </w:p>
        </w:tc>
      </w:tr>
      <w:tr w:rsidR="00D91F72" w14:paraId="13668B7F" w14:textId="539F839F">
        <w:trPr>
          <w:trHeight w:val="1445"/>
        </w:trPr>
        <w:tc>
          <w:tcPr>
            <w:tcW w:w="8296" w:type="dxa"/>
            <w:gridSpan w:val="3"/>
            <w:tcBorders>
              <w:top w:val="single" w:sz="4" w:space="0" w:color="000000"/>
              <w:left w:val="single" w:sz="4" w:space="0" w:color="000000"/>
              <w:right w:val="single" w:sz="4" w:space="0" w:color="000000"/>
            </w:tcBorders>
          </w:tcPr>
          <w:p w14:paraId="3C626CC8" w14:textId="1CD1C5F8" w:rsidR="00D91F72" w:rsidRDefault="00E53301">
            <w:pPr>
              <w:rPr>
                <w:sz w:val="20"/>
                <w:szCs w:val="20"/>
              </w:rPr>
            </w:pPr>
            <w:r>
              <w:rPr>
                <w:rFonts w:hint="eastAsia"/>
                <w:sz w:val="20"/>
                <w:szCs w:val="20"/>
              </w:rPr>
              <w:t>初始条件和背景：</w:t>
            </w:r>
          </w:p>
          <w:p w14:paraId="26F3FC84" w14:textId="23F6A91E" w:rsidR="00D91F72" w:rsidRDefault="00E53301">
            <w:pPr>
              <w:rPr>
                <w:sz w:val="20"/>
                <w:szCs w:val="20"/>
              </w:rPr>
            </w:pPr>
            <w:r>
              <w:rPr>
                <w:rFonts w:hint="eastAsia"/>
                <w:sz w:val="20"/>
                <w:szCs w:val="20"/>
              </w:rPr>
              <w:t>系统：PC端</w:t>
            </w:r>
          </w:p>
          <w:p w14:paraId="792B0ED8" w14:textId="7CF4D69C" w:rsidR="00D91F72" w:rsidRDefault="00E53301">
            <w:pPr>
              <w:rPr>
                <w:sz w:val="20"/>
                <w:szCs w:val="20"/>
              </w:rPr>
            </w:pPr>
            <w:r>
              <w:rPr>
                <w:rFonts w:hint="eastAsia"/>
                <w:sz w:val="20"/>
                <w:szCs w:val="20"/>
              </w:rPr>
              <w:t>浏览器：C</w:t>
            </w:r>
            <w:r>
              <w:rPr>
                <w:sz w:val="20"/>
                <w:szCs w:val="20"/>
              </w:rPr>
              <w:t>hrome</w:t>
            </w:r>
          </w:p>
          <w:p w14:paraId="03E56BD5" w14:textId="669740D8" w:rsidR="00D91F72" w:rsidRDefault="00E53301">
            <w:pPr>
              <w:rPr>
                <w:sz w:val="20"/>
                <w:szCs w:val="20"/>
              </w:rPr>
            </w:pPr>
            <w:r>
              <w:rPr>
                <w:rFonts w:hint="eastAsia"/>
                <w:sz w:val="20"/>
                <w:szCs w:val="20"/>
              </w:rPr>
              <w:t>注释：无</w:t>
            </w:r>
          </w:p>
        </w:tc>
      </w:tr>
      <w:tr w:rsidR="00D91F72" w14:paraId="2142CDC8" w14:textId="6D5BD103">
        <w:trPr>
          <w:trHeight w:val="392"/>
        </w:trPr>
        <w:tc>
          <w:tcPr>
            <w:tcW w:w="2155" w:type="dxa"/>
            <w:tcBorders>
              <w:top w:val="single" w:sz="4" w:space="0" w:color="000000"/>
              <w:left w:val="single" w:sz="4" w:space="0" w:color="000000"/>
              <w:bottom w:val="single" w:sz="4" w:space="0" w:color="000000"/>
              <w:right w:val="single" w:sz="4" w:space="0" w:color="000000"/>
            </w:tcBorders>
          </w:tcPr>
          <w:p w14:paraId="600234B1" w14:textId="1355CB6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AC54EC" w14:textId="112C58EA" w:rsidR="00D91F72" w:rsidRDefault="00E53301">
            <w:pPr>
              <w:rPr>
                <w:sz w:val="20"/>
                <w:szCs w:val="20"/>
              </w:rPr>
            </w:pPr>
            <w:r>
              <w:rPr>
                <w:rFonts w:hint="eastAsia"/>
                <w:sz w:val="20"/>
                <w:szCs w:val="20"/>
              </w:rPr>
              <w:t>预期结果</w:t>
            </w:r>
          </w:p>
        </w:tc>
      </w:tr>
      <w:tr w:rsidR="00D91F72" w14:paraId="3E9EDEBE" w14:textId="7DB69584">
        <w:trPr>
          <w:trHeight w:val="392"/>
        </w:trPr>
        <w:tc>
          <w:tcPr>
            <w:tcW w:w="2155" w:type="dxa"/>
            <w:tcBorders>
              <w:top w:val="single" w:sz="4" w:space="0" w:color="000000"/>
              <w:left w:val="single" w:sz="4" w:space="0" w:color="000000"/>
              <w:bottom w:val="single" w:sz="4" w:space="0" w:color="000000"/>
              <w:right w:val="single" w:sz="4" w:space="0" w:color="000000"/>
            </w:tcBorders>
          </w:tcPr>
          <w:p w14:paraId="1ADD48A7" w14:textId="00E46C47"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638DDB9" w14:textId="56B876E8" w:rsidR="00D91F72" w:rsidRDefault="00E53301">
            <w:pPr>
              <w:rPr>
                <w:sz w:val="20"/>
                <w:szCs w:val="20"/>
              </w:rPr>
            </w:pPr>
            <w:r>
              <w:rPr>
                <w:rFonts w:hint="eastAsia"/>
                <w:sz w:val="20"/>
                <w:szCs w:val="20"/>
              </w:rPr>
              <w:t>可见首页导航栏中课程按钮</w:t>
            </w:r>
          </w:p>
        </w:tc>
      </w:tr>
      <w:tr w:rsidR="00D91F72" w14:paraId="0FD02F36" w14:textId="613C96CD">
        <w:trPr>
          <w:trHeight w:val="392"/>
        </w:trPr>
        <w:tc>
          <w:tcPr>
            <w:tcW w:w="2155" w:type="dxa"/>
            <w:tcBorders>
              <w:top w:val="single" w:sz="4" w:space="0" w:color="000000"/>
              <w:left w:val="single" w:sz="4" w:space="0" w:color="000000"/>
              <w:bottom w:val="single" w:sz="4" w:space="0" w:color="000000"/>
              <w:right w:val="single" w:sz="4" w:space="0" w:color="000000"/>
            </w:tcBorders>
          </w:tcPr>
          <w:p w14:paraId="6FD4055F" w14:textId="011E1D3A" w:rsidR="00D91F72" w:rsidRDefault="00E53301">
            <w:pPr>
              <w:rPr>
                <w:sz w:val="20"/>
                <w:szCs w:val="20"/>
              </w:rPr>
            </w:pPr>
            <w:r>
              <w:rPr>
                <w:rFonts w:hint="eastAsia"/>
                <w:sz w:val="20"/>
                <w:szCs w:val="20"/>
              </w:rPr>
              <w:t>将鼠标悬停至课程按钮上</w:t>
            </w:r>
          </w:p>
        </w:tc>
        <w:tc>
          <w:tcPr>
            <w:tcW w:w="6141" w:type="dxa"/>
            <w:gridSpan w:val="2"/>
            <w:tcBorders>
              <w:top w:val="single" w:sz="4" w:space="0" w:color="000000"/>
              <w:left w:val="single" w:sz="4" w:space="0" w:color="000000"/>
              <w:bottom w:val="single" w:sz="4" w:space="0" w:color="000000"/>
              <w:right w:val="single" w:sz="4" w:space="0" w:color="000000"/>
            </w:tcBorders>
          </w:tcPr>
          <w:p w14:paraId="33DF125C" w14:textId="5EE3B8FC" w:rsidR="00D91F72" w:rsidRDefault="00E53301">
            <w:pPr>
              <w:rPr>
                <w:sz w:val="20"/>
                <w:szCs w:val="20"/>
              </w:rPr>
            </w:pPr>
            <w:r>
              <w:rPr>
                <w:rFonts w:hint="eastAsia"/>
                <w:sz w:val="20"/>
                <w:szCs w:val="20"/>
              </w:rPr>
              <w:t>出现课程列表下拉菜单</w:t>
            </w:r>
          </w:p>
        </w:tc>
      </w:tr>
      <w:tr w:rsidR="00D91F72" w14:paraId="10939B2F" w14:textId="1B9D990C">
        <w:trPr>
          <w:trHeight w:val="392"/>
        </w:trPr>
        <w:tc>
          <w:tcPr>
            <w:tcW w:w="2155" w:type="dxa"/>
            <w:tcBorders>
              <w:top w:val="single" w:sz="4" w:space="0" w:color="000000"/>
              <w:left w:val="single" w:sz="4" w:space="0" w:color="000000"/>
              <w:bottom w:val="single" w:sz="4" w:space="0" w:color="000000"/>
              <w:right w:val="single" w:sz="4" w:space="0" w:color="000000"/>
            </w:tcBorders>
          </w:tcPr>
          <w:p w14:paraId="40AFF1A6" w14:textId="6C722EF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8D64EA3" w14:textId="738049D6" w:rsidR="00D91F72" w:rsidRDefault="00D91F72">
            <w:pPr>
              <w:rPr>
                <w:sz w:val="20"/>
                <w:szCs w:val="20"/>
              </w:rPr>
            </w:pPr>
          </w:p>
        </w:tc>
      </w:tr>
      <w:tr w:rsidR="00D91F72" w14:paraId="43D867CE" w14:textId="0A436DE6">
        <w:trPr>
          <w:trHeight w:val="392"/>
        </w:trPr>
        <w:tc>
          <w:tcPr>
            <w:tcW w:w="2155" w:type="dxa"/>
            <w:tcBorders>
              <w:top w:val="single" w:sz="4" w:space="0" w:color="000000"/>
              <w:left w:val="single" w:sz="4" w:space="0" w:color="000000"/>
              <w:bottom w:val="single" w:sz="4" w:space="0" w:color="000000"/>
              <w:right w:val="single" w:sz="4" w:space="0" w:color="000000"/>
            </w:tcBorders>
          </w:tcPr>
          <w:p w14:paraId="09B516FF" w14:textId="0805100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33FDB9A" w14:textId="45452FB1" w:rsidR="00D91F72" w:rsidRDefault="00D91F72">
            <w:pPr>
              <w:rPr>
                <w:sz w:val="20"/>
                <w:szCs w:val="20"/>
              </w:rPr>
            </w:pPr>
          </w:p>
        </w:tc>
      </w:tr>
    </w:tbl>
    <w:p w14:paraId="601320E7" w14:textId="57DBC6CD" w:rsidR="00D91F72" w:rsidRDefault="00D91F72"/>
    <w:p w14:paraId="58E2314E" w14:textId="6B40AD1B" w:rsidR="00D91F72" w:rsidRDefault="00E53301">
      <w:r>
        <w:br w:type="page"/>
      </w:r>
    </w:p>
    <w:p w14:paraId="788A730C" w14:textId="2B3DE743" w:rsidR="00D91F72" w:rsidRDefault="00D91F72"/>
    <w:p w14:paraId="726C7AE8" w14:textId="5400DBD2" w:rsidR="00D91F72" w:rsidRDefault="00E53301">
      <w:pPr>
        <w:pStyle w:val="a1"/>
      </w:pPr>
      <w:bookmarkStart w:id="103" w:name="_Toc533374792"/>
      <w:r>
        <w:rPr>
          <w:rFonts w:hint="eastAsia"/>
        </w:rPr>
        <w:t>下载帮助手册</w:t>
      </w:r>
      <w:bookmarkEnd w:id="103"/>
    </w:p>
    <w:tbl>
      <w:tblPr>
        <w:tblStyle w:val="15"/>
        <w:tblW w:w="8296" w:type="dxa"/>
        <w:tblLayout w:type="fixed"/>
        <w:tblLook w:val="04A0" w:firstRow="1" w:lastRow="0" w:firstColumn="1" w:lastColumn="0" w:noHBand="0" w:noVBand="1"/>
      </w:tblPr>
      <w:tblGrid>
        <w:gridCol w:w="2155"/>
        <w:gridCol w:w="1993"/>
        <w:gridCol w:w="4148"/>
      </w:tblGrid>
      <w:tr w:rsidR="00D91F72" w14:paraId="64C13E5A" w14:textId="1DBA1B6C">
        <w:tc>
          <w:tcPr>
            <w:tcW w:w="4148" w:type="dxa"/>
            <w:gridSpan w:val="2"/>
            <w:tcBorders>
              <w:top w:val="single" w:sz="4" w:space="0" w:color="000000"/>
              <w:left w:val="single" w:sz="4" w:space="0" w:color="000000"/>
              <w:bottom w:val="single" w:sz="4" w:space="0" w:color="000000"/>
              <w:right w:val="single" w:sz="4" w:space="0" w:color="000000"/>
            </w:tcBorders>
          </w:tcPr>
          <w:p w14:paraId="46B417AF" w14:textId="4CC06F4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FD62BA" w14:textId="098A67B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40</w:t>
            </w:r>
          </w:p>
        </w:tc>
      </w:tr>
      <w:tr w:rsidR="00D91F72" w14:paraId="63E4DBAC" w14:textId="0DDB6971">
        <w:tc>
          <w:tcPr>
            <w:tcW w:w="4148" w:type="dxa"/>
            <w:gridSpan w:val="2"/>
            <w:tcBorders>
              <w:top w:val="single" w:sz="4" w:space="0" w:color="000000"/>
              <w:left w:val="single" w:sz="4" w:space="0" w:color="000000"/>
              <w:bottom w:val="single" w:sz="4" w:space="0" w:color="000000"/>
              <w:right w:val="single" w:sz="4" w:space="0" w:color="000000"/>
            </w:tcBorders>
          </w:tcPr>
          <w:p w14:paraId="6481F928" w14:textId="2032057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9405409" w14:textId="482D5324" w:rsidR="00D91F72" w:rsidRDefault="00E53301">
            <w:pPr>
              <w:rPr>
                <w:sz w:val="20"/>
                <w:szCs w:val="20"/>
              </w:rPr>
            </w:pPr>
            <w:r>
              <w:rPr>
                <w:rFonts w:hint="eastAsia"/>
                <w:sz w:val="20"/>
                <w:szCs w:val="20"/>
              </w:rPr>
              <w:t>下载帮助手册</w:t>
            </w:r>
          </w:p>
        </w:tc>
      </w:tr>
      <w:tr w:rsidR="00D91F72" w14:paraId="7E3F9218" w14:textId="0BD22C2B">
        <w:tc>
          <w:tcPr>
            <w:tcW w:w="4148" w:type="dxa"/>
            <w:gridSpan w:val="2"/>
            <w:tcBorders>
              <w:top w:val="single" w:sz="4" w:space="0" w:color="000000"/>
              <w:left w:val="single" w:sz="4" w:space="0" w:color="000000"/>
              <w:bottom w:val="single" w:sz="4" w:space="0" w:color="000000"/>
              <w:right w:val="single" w:sz="4" w:space="0" w:color="000000"/>
            </w:tcBorders>
          </w:tcPr>
          <w:p w14:paraId="5DCC3FBB" w14:textId="1198824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FB5D880" w14:textId="28DB9AE6" w:rsidR="00D91F72" w:rsidRDefault="00E53301">
            <w:pPr>
              <w:rPr>
                <w:sz w:val="20"/>
                <w:szCs w:val="20"/>
              </w:rPr>
            </w:pPr>
            <w:r>
              <w:rPr>
                <w:rFonts w:hint="eastAsia"/>
                <w:sz w:val="20"/>
                <w:szCs w:val="20"/>
              </w:rPr>
              <w:t>下载帮助手册</w:t>
            </w:r>
          </w:p>
        </w:tc>
      </w:tr>
      <w:tr w:rsidR="00D91F72" w14:paraId="530CD53A" w14:textId="00538084">
        <w:tc>
          <w:tcPr>
            <w:tcW w:w="4148" w:type="dxa"/>
            <w:gridSpan w:val="2"/>
            <w:tcBorders>
              <w:top w:val="single" w:sz="4" w:space="0" w:color="000000"/>
              <w:left w:val="single" w:sz="4" w:space="0" w:color="000000"/>
              <w:bottom w:val="single" w:sz="4" w:space="0" w:color="000000"/>
              <w:right w:val="single" w:sz="4" w:space="0" w:color="000000"/>
            </w:tcBorders>
          </w:tcPr>
          <w:p w14:paraId="67D49CA0" w14:textId="11C3CE1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2899458" w14:textId="70762AC3" w:rsidR="00D91F72" w:rsidRDefault="00E53301">
            <w:pPr>
              <w:rPr>
                <w:sz w:val="20"/>
                <w:szCs w:val="20"/>
              </w:rPr>
            </w:pPr>
            <w:r>
              <w:rPr>
                <w:rFonts w:hint="eastAsia"/>
                <w:sz w:val="20"/>
                <w:szCs w:val="20"/>
              </w:rPr>
              <w:t>注册用户</w:t>
            </w:r>
          </w:p>
        </w:tc>
      </w:tr>
      <w:tr w:rsidR="00D91F72" w14:paraId="1256FCB8" w14:textId="3F73715E">
        <w:tc>
          <w:tcPr>
            <w:tcW w:w="4148" w:type="dxa"/>
            <w:gridSpan w:val="2"/>
            <w:tcBorders>
              <w:top w:val="single" w:sz="4" w:space="0" w:color="000000"/>
              <w:left w:val="single" w:sz="4" w:space="0" w:color="000000"/>
              <w:bottom w:val="single" w:sz="4" w:space="0" w:color="000000"/>
              <w:right w:val="single" w:sz="4" w:space="0" w:color="000000"/>
            </w:tcBorders>
          </w:tcPr>
          <w:p w14:paraId="2E5CE312" w14:textId="2F807988"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C7FEA94" w14:textId="4FE280C9" w:rsidR="00D91F72" w:rsidRDefault="00E53301">
            <w:pPr>
              <w:rPr>
                <w:sz w:val="20"/>
                <w:szCs w:val="20"/>
              </w:rPr>
            </w:pPr>
            <w:r>
              <w:rPr>
                <w:rFonts w:hint="eastAsia"/>
                <w:sz w:val="20"/>
                <w:szCs w:val="20"/>
              </w:rPr>
              <w:t>黑盒测试</w:t>
            </w:r>
          </w:p>
        </w:tc>
      </w:tr>
      <w:tr w:rsidR="00D91F72" w14:paraId="28DCA0C1" w14:textId="219A461C">
        <w:tc>
          <w:tcPr>
            <w:tcW w:w="4148" w:type="dxa"/>
            <w:gridSpan w:val="2"/>
            <w:tcBorders>
              <w:top w:val="single" w:sz="4" w:space="0" w:color="000000"/>
              <w:left w:val="single" w:sz="4" w:space="0" w:color="000000"/>
              <w:bottom w:val="single" w:sz="4" w:space="0" w:color="000000"/>
              <w:right w:val="single" w:sz="4" w:space="0" w:color="000000"/>
            </w:tcBorders>
          </w:tcPr>
          <w:p w14:paraId="2E29E73A" w14:textId="4C5B808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8986162" w14:textId="75E65D68" w:rsidR="00D91F72" w:rsidRDefault="00E53301">
            <w:pPr>
              <w:rPr>
                <w:sz w:val="20"/>
                <w:szCs w:val="20"/>
              </w:rPr>
            </w:pPr>
            <w:r>
              <w:rPr>
                <w:rFonts w:hint="eastAsia"/>
                <w:sz w:val="20"/>
                <w:szCs w:val="20"/>
              </w:rPr>
              <w:t>登录</w:t>
            </w:r>
          </w:p>
        </w:tc>
      </w:tr>
      <w:tr w:rsidR="00D91F72" w14:paraId="7DB6CDD0" w14:textId="0453E69B">
        <w:tc>
          <w:tcPr>
            <w:tcW w:w="4148" w:type="dxa"/>
            <w:gridSpan w:val="2"/>
            <w:tcBorders>
              <w:top w:val="single" w:sz="4" w:space="0" w:color="000000"/>
              <w:left w:val="single" w:sz="4" w:space="0" w:color="000000"/>
              <w:bottom w:val="single" w:sz="4" w:space="0" w:color="000000"/>
              <w:right w:val="single" w:sz="4" w:space="0" w:color="000000"/>
            </w:tcBorders>
          </w:tcPr>
          <w:p w14:paraId="330FCFC6" w14:textId="76DEB8E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0A2B999" w14:textId="13C84035" w:rsidR="00D91F72" w:rsidRDefault="00E53301">
            <w:pPr>
              <w:rPr>
                <w:sz w:val="20"/>
                <w:szCs w:val="20"/>
              </w:rPr>
            </w:pPr>
            <w:r>
              <w:rPr>
                <w:rFonts w:hint="eastAsia"/>
                <w:sz w:val="20"/>
                <w:szCs w:val="20"/>
              </w:rPr>
              <w:t>用户登录后进入首页，下载帮助手册</w:t>
            </w:r>
          </w:p>
        </w:tc>
      </w:tr>
      <w:tr w:rsidR="00D91F72" w14:paraId="5B4857AC" w14:textId="7F1692C9">
        <w:tc>
          <w:tcPr>
            <w:tcW w:w="4148" w:type="dxa"/>
            <w:gridSpan w:val="2"/>
            <w:tcBorders>
              <w:top w:val="single" w:sz="4" w:space="0" w:color="000000"/>
              <w:left w:val="single" w:sz="4" w:space="0" w:color="000000"/>
              <w:bottom w:val="single" w:sz="4" w:space="0" w:color="000000"/>
              <w:right w:val="single" w:sz="4" w:space="0" w:color="000000"/>
            </w:tcBorders>
          </w:tcPr>
          <w:p w14:paraId="69029D59" w14:textId="3EF689F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45B3D38" w14:textId="0C6E5098" w:rsidR="00D91F72" w:rsidRDefault="00E53301">
            <w:pPr>
              <w:rPr>
                <w:sz w:val="20"/>
                <w:szCs w:val="20"/>
              </w:rPr>
            </w:pPr>
            <w:r>
              <w:rPr>
                <w:rFonts w:hint="eastAsia"/>
                <w:sz w:val="20"/>
                <w:szCs w:val="20"/>
              </w:rPr>
              <w:t>测试注册用户是否能登录后进入首页，下载帮助手册</w:t>
            </w:r>
          </w:p>
        </w:tc>
      </w:tr>
      <w:tr w:rsidR="00D91F72" w14:paraId="132521FF" w14:textId="2DBBEFFC">
        <w:trPr>
          <w:trHeight w:val="1445"/>
        </w:trPr>
        <w:tc>
          <w:tcPr>
            <w:tcW w:w="8296" w:type="dxa"/>
            <w:gridSpan w:val="3"/>
            <w:tcBorders>
              <w:top w:val="single" w:sz="4" w:space="0" w:color="000000"/>
              <w:left w:val="single" w:sz="4" w:space="0" w:color="000000"/>
              <w:right w:val="single" w:sz="4" w:space="0" w:color="000000"/>
            </w:tcBorders>
          </w:tcPr>
          <w:p w14:paraId="01584285" w14:textId="3D6F88F9" w:rsidR="00D91F72" w:rsidRDefault="00E53301">
            <w:pPr>
              <w:rPr>
                <w:sz w:val="20"/>
                <w:szCs w:val="20"/>
              </w:rPr>
            </w:pPr>
            <w:r>
              <w:rPr>
                <w:rFonts w:hint="eastAsia"/>
                <w:sz w:val="20"/>
                <w:szCs w:val="20"/>
              </w:rPr>
              <w:t>初始条件和背景：</w:t>
            </w:r>
          </w:p>
          <w:p w14:paraId="31FCA469" w14:textId="4636D2FE" w:rsidR="00D91F72" w:rsidRDefault="00E53301">
            <w:pPr>
              <w:rPr>
                <w:sz w:val="20"/>
                <w:szCs w:val="20"/>
              </w:rPr>
            </w:pPr>
            <w:r>
              <w:rPr>
                <w:rFonts w:hint="eastAsia"/>
                <w:sz w:val="20"/>
                <w:szCs w:val="20"/>
              </w:rPr>
              <w:t>系统：PC端</w:t>
            </w:r>
          </w:p>
          <w:p w14:paraId="443C1D8C" w14:textId="03A39662" w:rsidR="00D91F72" w:rsidRDefault="00E53301">
            <w:pPr>
              <w:rPr>
                <w:sz w:val="20"/>
                <w:szCs w:val="20"/>
              </w:rPr>
            </w:pPr>
            <w:r>
              <w:rPr>
                <w:rFonts w:hint="eastAsia"/>
                <w:sz w:val="20"/>
                <w:szCs w:val="20"/>
              </w:rPr>
              <w:t>浏览器：C</w:t>
            </w:r>
            <w:r>
              <w:rPr>
                <w:sz w:val="20"/>
                <w:szCs w:val="20"/>
              </w:rPr>
              <w:t>hrome</w:t>
            </w:r>
          </w:p>
          <w:p w14:paraId="51465B30" w14:textId="0FA450C9" w:rsidR="00D91F72" w:rsidRDefault="00E53301">
            <w:pPr>
              <w:rPr>
                <w:sz w:val="20"/>
                <w:szCs w:val="20"/>
              </w:rPr>
            </w:pPr>
            <w:r>
              <w:rPr>
                <w:rFonts w:hint="eastAsia"/>
                <w:sz w:val="20"/>
                <w:szCs w:val="20"/>
              </w:rPr>
              <w:t>注释：无</w:t>
            </w:r>
          </w:p>
        </w:tc>
      </w:tr>
      <w:tr w:rsidR="00D91F72" w14:paraId="02A77BE0" w14:textId="47DAF3D0">
        <w:trPr>
          <w:trHeight w:val="392"/>
        </w:trPr>
        <w:tc>
          <w:tcPr>
            <w:tcW w:w="2155" w:type="dxa"/>
            <w:tcBorders>
              <w:top w:val="single" w:sz="4" w:space="0" w:color="000000"/>
              <w:left w:val="single" w:sz="4" w:space="0" w:color="000000"/>
              <w:bottom w:val="single" w:sz="4" w:space="0" w:color="000000"/>
              <w:right w:val="single" w:sz="4" w:space="0" w:color="000000"/>
            </w:tcBorders>
          </w:tcPr>
          <w:p w14:paraId="1295FA26" w14:textId="75D499E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EAA345C" w14:textId="2F50BFCD" w:rsidR="00D91F72" w:rsidRDefault="00E53301">
            <w:pPr>
              <w:rPr>
                <w:sz w:val="20"/>
                <w:szCs w:val="20"/>
              </w:rPr>
            </w:pPr>
            <w:r>
              <w:rPr>
                <w:rFonts w:hint="eastAsia"/>
                <w:sz w:val="20"/>
                <w:szCs w:val="20"/>
              </w:rPr>
              <w:t>预期结果</w:t>
            </w:r>
          </w:p>
        </w:tc>
      </w:tr>
      <w:tr w:rsidR="00D91F72" w14:paraId="7008B017" w14:textId="139A9604">
        <w:trPr>
          <w:trHeight w:val="392"/>
        </w:trPr>
        <w:tc>
          <w:tcPr>
            <w:tcW w:w="2155" w:type="dxa"/>
            <w:tcBorders>
              <w:top w:val="single" w:sz="4" w:space="0" w:color="000000"/>
              <w:left w:val="single" w:sz="4" w:space="0" w:color="000000"/>
              <w:bottom w:val="single" w:sz="4" w:space="0" w:color="000000"/>
              <w:right w:val="single" w:sz="4" w:space="0" w:color="000000"/>
            </w:tcBorders>
          </w:tcPr>
          <w:p w14:paraId="6E47FAAB" w14:textId="610AF2DF"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A685819" w14:textId="3038F1A2" w:rsidR="00D91F72" w:rsidRDefault="00E53301">
            <w:pPr>
              <w:rPr>
                <w:sz w:val="20"/>
                <w:szCs w:val="20"/>
              </w:rPr>
            </w:pPr>
            <w:r>
              <w:rPr>
                <w:rFonts w:hint="eastAsia"/>
                <w:sz w:val="20"/>
                <w:szCs w:val="20"/>
              </w:rPr>
              <w:t>可见导航栏中帮助按钮</w:t>
            </w:r>
          </w:p>
        </w:tc>
      </w:tr>
      <w:tr w:rsidR="00D91F72" w14:paraId="161C844E" w14:textId="3C302782">
        <w:trPr>
          <w:trHeight w:val="392"/>
        </w:trPr>
        <w:tc>
          <w:tcPr>
            <w:tcW w:w="2155" w:type="dxa"/>
            <w:tcBorders>
              <w:top w:val="single" w:sz="4" w:space="0" w:color="000000"/>
              <w:left w:val="single" w:sz="4" w:space="0" w:color="000000"/>
              <w:bottom w:val="single" w:sz="4" w:space="0" w:color="000000"/>
              <w:right w:val="single" w:sz="4" w:space="0" w:color="000000"/>
            </w:tcBorders>
          </w:tcPr>
          <w:p w14:paraId="1858499C" w14:textId="59A6E465" w:rsidR="00D91F72" w:rsidRDefault="00E53301">
            <w:pPr>
              <w:rPr>
                <w:sz w:val="20"/>
                <w:szCs w:val="20"/>
              </w:rPr>
            </w:pPr>
            <w:r>
              <w:rPr>
                <w:rFonts w:hint="eastAsia"/>
                <w:sz w:val="20"/>
                <w:szCs w:val="20"/>
              </w:rPr>
              <w:t>点击帮助</w:t>
            </w:r>
          </w:p>
        </w:tc>
        <w:tc>
          <w:tcPr>
            <w:tcW w:w="6141" w:type="dxa"/>
            <w:gridSpan w:val="2"/>
            <w:tcBorders>
              <w:top w:val="single" w:sz="4" w:space="0" w:color="000000"/>
              <w:left w:val="single" w:sz="4" w:space="0" w:color="000000"/>
              <w:bottom w:val="single" w:sz="4" w:space="0" w:color="000000"/>
              <w:right w:val="single" w:sz="4" w:space="0" w:color="000000"/>
            </w:tcBorders>
          </w:tcPr>
          <w:p w14:paraId="0E0CA4D7" w14:textId="55947A99" w:rsidR="00D91F72" w:rsidRDefault="00E53301">
            <w:pPr>
              <w:rPr>
                <w:sz w:val="20"/>
                <w:szCs w:val="20"/>
              </w:rPr>
            </w:pPr>
            <w:r>
              <w:rPr>
                <w:rFonts w:hint="eastAsia"/>
                <w:sz w:val="20"/>
                <w:szCs w:val="20"/>
              </w:rPr>
              <w:t>下载帮助文档至本地</w:t>
            </w:r>
          </w:p>
        </w:tc>
      </w:tr>
      <w:tr w:rsidR="00D91F72" w14:paraId="7BFEDE48" w14:textId="070900D5">
        <w:trPr>
          <w:trHeight w:val="392"/>
        </w:trPr>
        <w:tc>
          <w:tcPr>
            <w:tcW w:w="2155" w:type="dxa"/>
            <w:tcBorders>
              <w:top w:val="single" w:sz="4" w:space="0" w:color="000000"/>
              <w:left w:val="single" w:sz="4" w:space="0" w:color="000000"/>
              <w:bottom w:val="single" w:sz="4" w:space="0" w:color="000000"/>
              <w:right w:val="single" w:sz="4" w:space="0" w:color="000000"/>
            </w:tcBorders>
          </w:tcPr>
          <w:p w14:paraId="5F0C60A7" w14:textId="1E687D98"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8E4C8F9" w14:textId="29A7021E" w:rsidR="00D91F72" w:rsidRDefault="00D91F72">
            <w:pPr>
              <w:rPr>
                <w:sz w:val="20"/>
                <w:szCs w:val="20"/>
              </w:rPr>
            </w:pPr>
          </w:p>
        </w:tc>
      </w:tr>
      <w:tr w:rsidR="00D91F72" w14:paraId="3912215D" w14:textId="498660FB">
        <w:trPr>
          <w:trHeight w:val="392"/>
        </w:trPr>
        <w:tc>
          <w:tcPr>
            <w:tcW w:w="2155" w:type="dxa"/>
            <w:tcBorders>
              <w:top w:val="single" w:sz="4" w:space="0" w:color="000000"/>
              <w:left w:val="single" w:sz="4" w:space="0" w:color="000000"/>
              <w:bottom w:val="single" w:sz="4" w:space="0" w:color="000000"/>
              <w:right w:val="single" w:sz="4" w:space="0" w:color="000000"/>
            </w:tcBorders>
          </w:tcPr>
          <w:p w14:paraId="7BA26AA9" w14:textId="7F71AD3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0E2D500" w14:textId="470FF066" w:rsidR="00D91F72" w:rsidRDefault="00D91F72">
            <w:pPr>
              <w:rPr>
                <w:sz w:val="20"/>
                <w:szCs w:val="20"/>
              </w:rPr>
            </w:pPr>
          </w:p>
        </w:tc>
      </w:tr>
    </w:tbl>
    <w:p w14:paraId="0796C7C0" w14:textId="4343548D" w:rsidR="00D91F72" w:rsidRDefault="00D91F72"/>
    <w:p w14:paraId="3E79D7DB" w14:textId="3159A832" w:rsidR="00D91F72" w:rsidRDefault="00E53301">
      <w:r>
        <w:br w:type="page"/>
      </w:r>
    </w:p>
    <w:p w14:paraId="635AD4DB" w14:textId="57964806" w:rsidR="00D91F72" w:rsidRDefault="00D91F72"/>
    <w:p w14:paraId="2EA4CFC5" w14:textId="6D814DA5" w:rsidR="00D91F72" w:rsidRDefault="00E53301">
      <w:pPr>
        <w:pStyle w:val="a1"/>
      </w:pPr>
      <w:bookmarkStart w:id="104" w:name="_Toc533374793"/>
      <w:r>
        <w:rPr>
          <w:rFonts w:hint="eastAsia"/>
        </w:rPr>
        <w:t>访问论坛</w:t>
      </w:r>
      <w:bookmarkEnd w:id="104"/>
    </w:p>
    <w:tbl>
      <w:tblPr>
        <w:tblStyle w:val="15"/>
        <w:tblW w:w="8296" w:type="dxa"/>
        <w:tblLayout w:type="fixed"/>
        <w:tblLook w:val="04A0" w:firstRow="1" w:lastRow="0" w:firstColumn="1" w:lastColumn="0" w:noHBand="0" w:noVBand="1"/>
      </w:tblPr>
      <w:tblGrid>
        <w:gridCol w:w="2155"/>
        <w:gridCol w:w="1993"/>
        <w:gridCol w:w="4148"/>
      </w:tblGrid>
      <w:tr w:rsidR="00D91F72" w14:paraId="5245B030" w14:textId="64DE87FA">
        <w:tc>
          <w:tcPr>
            <w:tcW w:w="4148" w:type="dxa"/>
            <w:gridSpan w:val="2"/>
            <w:tcBorders>
              <w:top w:val="single" w:sz="4" w:space="0" w:color="000000"/>
              <w:left w:val="single" w:sz="4" w:space="0" w:color="000000"/>
              <w:bottom w:val="single" w:sz="4" w:space="0" w:color="000000"/>
              <w:right w:val="single" w:sz="4" w:space="0" w:color="000000"/>
            </w:tcBorders>
          </w:tcPr>
          <w:p w14:paraId="03C375DD" w14:textId="0DDF96C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8D42B9" w14:textId="5CF2ACD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41</w:t>
            </w:r>
          </w:p>
        </w:tc>
      </w:tr>
      <w:tr w:rsidR="00D91F72" w14:paraId="236D4BEF" w14:textId="1C3038D7">
        <w:tc>
          <w:tcPr>
            <w:tcW w:w="4148" w:type="dxa"/>
            <w:gridSpan w:val="2"/>
            <w:tcBorders>
              <w:top w:val="single" w:sz="4" w:space="0" w:color="000000"/>
              <w:left w:val="single" w:sz="4" w:space="0" w:color="000000"/>
              <w:bottom w:val="single" w:sz="4" w:space="0" w:color="000000"/>
              <w:right w:val="single" w:sz="4" w:space="0" w:color="000000"/>
            </w:tcBorders>
          </w:tcPr>
          <w:p w14:paraId="5684FA60" w14:textId="2EFCF70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6862604" w14:textId="6B28ED9B" w:rsidR="00D91F72" w:rsidRDefault="00E53301">
            <w:pPr>
              <w:rPr>
                <w:sz w:val="20"/>
                <w:szCs w:val="20"/>
              </w:rPr>
            </w:pPr>
            <w:r>
              <w:rPr>
                <w:rFonts w:hint="eastAsia"/>
                <w:sz w:val="20"/>
                <w:szCs w:val="20"/>
              </w:rPr>
              <w:t>访问论坛</w:t>
            </w:r>
          </w:p>
        </w:tc>
      </w:tr>
      <w:tr w:rsidR="00D91F72" w14:paraId="0B7796DD" w14:textId="539C8225">
        <w:tc>
          <w:tcPr>
            <w:tcW w:w="4148" w:type="dxa"/>
            <w:gridSpan w:val="2"/>
            <w:tcBorders>
              <w:top w:val="single" w:sz="4" w:space="0" w:color="000000"/>
              <w:left w:val="single" w:sz="4" w:space="0" w:color="000000"/>
              <w:bottom w:val="single" w:sz="4" w:space="0" w:color="000000"/>
              <w:right w:val="single" w:sz="4" w:space="0" w:color="000000"/>
            </w:tcBorders>
          </w:tcPr>
          <w:p w14:paraId="3306D98E" w14:textId="2942748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D4EC3D" w14:textId="5AE30DFD" w:rsidR="00D91F72" w:rsidRDefault="00E53301">
            <w:pPr>
              <w:rPr>
                <w:sz w:val="20"/>
                <w:szCs w:val="20"/>
              </w:rPr>
            </w:pPr>
            <w:r>
              <w:rPr>
                <w:rFonts w:hint="eastAsia"/>
                <w:sz w:val="20"/>
                <w:szCs w:val="20"/>
              </w:rPr>
              <w:t>访问论坛</w:t>
            </w:r>
          </w:p>
        </w:tc>
      </w:tr>
      <w:tr w:rsidR="00D91F72" w14:paraId="5C04EE80" w14:textId="181B4419">
        <w:tc>
          <w:tcPr>
            <w:tcW w:w="4148" w:type="dxa"/>
            <w:gridSpan w:val="2"/>
            <w:tcBorders>
              <w:top w:val="single" w:sz="4" w:space="0" w:color="000000"/>
              <w:left w:val="single" w:sz="4" w:space="0" w:color="000000"/>
              <w:bottom w:val="single" w:sz="4" w:space="0" w:color="000000"/>
              <w:right w:val="single" w:sz="4" w:space="0" w:color="000000"/>
            </w:tcBorders>
          </w:tcPr>
          <w:p w14:paraId="05E34054" w14:textId="5ADA07C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A279826" w14:textId="2E83FA04" w:rsidR="00D91F72" w:rsidRDefault="00E53301">
            <w:pPr>
              <w:rPr>
                <w:sz w:val="20"/>
                <w:szCs w:val="20"/>
              </w:rPr>
            </w:pPr>
            <w:r>
              <w:rPr>
                <w:rFonts w:hint="eastAsia"/>
                <w:sz w:val="20"/>
                <w:szCs w:val="20"/>
              </w:rPr>
              <w:t>注册用户</w:t>
            </w:r>
          </w:p>
        </w:tc>
      </w:tr>
      <w:tr w:rsidR="00D91F72" w14:paraId="24E693B3" w14:textId="531400EF">
        <w:tc>
          <w:tcPr>
            <w:tcW w:w="4148" w:type="dxa"/>
            <w:gridSpan w:val="2"/>
            <w:tcBorders>
              <w:top w:val="single" w:sz="4" w:space="0" w:color="000000"/>
              <w:left w:val="single" w:sz="4" w:space="0" w:color="000000"/>
              <w:bottom w:val="single" w:sz="4" w:space="0" w:color="000000"/>
              <w:right w:val="single" w:sz="4" w:space="0" w:color="000000"/>
            </w:tcBorders>
          </w:tcPr>
          <w:p w14:paraId="443E98B7" w14:textId="2AF4B58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07573C2" w14:textId="344B9807" w:rsidR="00D91F72" w:rsidRDefault="00E53301">
            <w:pPr>
              <w:rPr>
                <w:sz w:val="20"/>
                <w:szCs w:val="20"/>
              </w:rPr>
            </w:pPr>
            <w:r>
              <w:rPr>
                <w:rFonts w:hint="eastAsia"/>
                <w:sz w:val="20"/>
                <w:szCs w:val="20"/>
              </w:rPr>
              <w:t>黑盒测试</w:t>
            </w:r>
          </w:p>
        </w:tc>
      </w:tr>
      <w:tr w:rsidR="00D91F72" w14:paraId="72BCCE9D" w14:textId="70EB577F">
        <w:tc>
          <w:tcPr>
            <w:tcW w:w="4148" w:type="dxa"/>
            <w:gridSpan w:val="2"/>
            <w:tcBorders>
              <w:top w:val="single" w:sz="4" w:space="0" w:color="000000"/>
              <w:left w:val="single" w:sz="4" w:space="0" w:color="000000"/>
              <w:bottom w:val="single" w:sz="4" w:space="0" w:color="000000"/>
              <w:right w:val="single" w:sz="4" w:space="0" w:color="000000"/>
            </w:tcBorders>
          </w:tcPr>
          <w:p w14:paraId="3CBCF2AC" w14:textId="361432C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7B6969D" w14:textId="0C4FEAB2" w:rsidR="00D91F72" w:rsidRDefault="00E53301">
            <w:pPr>
              <w:rPr>
                <w:sz w:val="20"/>
                <w:szCs w:val="20"/>
              </w:rPr>
            </w:pPr>
            <w:r>
              <w:rPr>
                <w:rFonts w:hint="eastAsia"/>
                <w:sz w:val="20"/>
                <w:szCs w:val="20"/>
              </w:rPr>
              <w:t>登录</w:t>
            </w:r>
          </w:p>
        </w:tc>
      </w:tr>
      <w:tr w:rsidR="00D91F72" w14:paraId="08EF79D9" w14:textId="7317239E">
        <w:tc>
          <w:tcPr>
            <w:tcW w:w="4148" w:type="dxa"/>
            <w:gridSpan w:val="2"/>
            <w:tcBorders>
              <w:top w:val="single" w:sz="4" w:space="0" w:color="000000"/>
              <w:left w:val="single" w:sz="4" w:space="0" w:color="000000"/>
              <w:bottom w:val="single" w:sz="4" w:space="0" w:color="000000"/>
              <w:right w:val="single" w:sz="4" w:space="0" w:color="000000"/>
            </w:tcBorders>
          </w:tcPr>
          <w:p w14:paraId="504F451C" w14:textId="07E672A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C1B288E" w14:textId="0E4473B2" w:rsidR="00D91F72" w:rsidRDefault="00E53301">
            <w:pPr>
              <w:rPr>
                <w:sz w:val="20"/>
                <w:szCs w:val="20"/>
              </w:rPr>
            </w:pPr>
            <w:r>
              <w:rPr>
                <w:rFonts w:hint="eastAsia"/>
                <w:sz w:val="20"/>
                <w:szCs w:val="20"/>
              </w:rPr>
              <w:t>用户登录后进入首页，访问论坛</w:t>
            </w:r>
          </w:p>
        </w:tc>
      </w:tr>
      <w:tr w:rsidR="00D91F72" w14:paraId="51C4C1F9" w14:textId="618D68AC">
        <w:tc>
          <w:tcPr>
            <w:tcW w:w="4148" w:type="dxa"/>
            <w:gridSpan w:val="2"/>
            <w:tcBorders>
              <w:top w:val="single" w:sz="4" w:space="0" w:color="000000"/>
              <w:left w:val="single" w:sz="4" w:space="0" w:color="000000"/>
              <w:bottom w:val="single" w:sz="4" w:space="0" w:color="000000"/>
              <w:right w:val="single" w:sz="4" w:space="0" w:color="000000"/>
            </w:tcBorders>
          </w:tcPr>
          <w:p w14:paraId="66223E64" w14:textId="73D66B5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C063E2" w14:textId="74399EC9" w:rsidR="00D91F72" w:rsidRDefault="00E53301">
            <w:pPr>
              <w:rPr>
                <w:sz w:val="20"/>
                <w:szCs w:val="20"/>
              </w:rPr>
            </w:pPr>
            <w:r>
              <w:rPr>
                <w:rFonts w:hint="eastAsia"/>
                <w:sz w:val="20"/>
                <w:szCs w:val="20"/>
              </w:rPr>
              <w:t>测试注册用户是否能登录后进入首页，访问论坛</w:t>
            </w:r>
          </w:p>
        </w:tc>
      </w:tr>
      <w:tr w:rsidR="00D91F72" w14:paraId="6F2F485A" w14:textId="3B1F205D">
        <w:trPr>
          <w:trHeight w:val="1445"/>
        </w:trPr>
        <w:tc>
          <w:tcPr>
            <w:tcW w:w="8296" w:type="dxa"/>
            <w:gridSpan w:val="3"/>
            <w:tcBorders>
              <w:top w:val="single" w:sz="4" w:space="0" w:color="000000"/>
              <w:left w:val="single" w:sz="4" w:space="0" w:color="000000"/>
              <w:right w:val="single" w:sz="4" w:space="0" w:color="000000"/>
            </w:tcBorders>
          </w:tcPr>
          <w:p w14:paraId="04524461" w14:textId="4D0E6307" w:rsidR="00D91F72" w:rsidRDefault="00E53301">
            <w:pPr>
              <w:rPr>
                <w:sz w:val="20"/>
                <w:szCs w:val="20"/>
              </w:rPr>
            </w:pPr>
            <w:r>
              <w:rPr>
                <w:rFonts w:hint="eastAsia"/>
                <w:sz w:val="20"/>
                <w:szCs w:val="20"/>
              </w:rPr>
              <w:t>初始条件和背景：</w:t>
            </w:r>
          </w:p>
          <w:p w14:paraId="6315E553" w14:textId="346AE5DA" w:rsidR="00D91F72" w:rsidRDefault="00E53301">
            <w:pPr>
              <w:rPr>
                <w:sz w:val="20"/>
                <w:szCs w:val="20"/>
              </w:rPr>
            </w:pPr>
            <w:r>
              <w:rPr>
                <w:rFonts w:hint="eastAsia"/>
                <w:sz w:val="20"/>
                <w:szCs w:val="20"/>
              </w:rPr>
              <w:t>系统：PC端</w:t>
            </w:r>
          </w:p>
          <w:p w14:paraId="5A0B81CF" w14:textId="08355367" w:rsidR="00D91F72" w:rsidRDefault="00E53301">
            <w:pPr>
              <w:rPr>
                <w:sz w:val="20"/>
                <w:szCs w:val="20"/>
              </w:rPr>
            </w:pPr>
            <w:r>
              <w:rPr>
                <w:rFonts w:hint="eastAsia"/>
                <w:sz w:val="20"/>
                <w:szCs w:val="20"/>
              </w:rPr>
              <w:t>浏览器：C</w:t>
            </w:r>
            <w:r>
              <w:rPr>
                <w:sz w:val="20"/>
                <w:szCs w:val="20"/>
              </w:rPr>
              <w:t>hrome</w:t>
            </w:r>
          </w:p>
          <w:p w14:paraId="067FC82E" w14:textId="5E032E96" w:rsidR="00D91F72" w:rsidRDefault="00E53301">
            <w:pPr>
              <w:rPr>
                <w:sz w:val="20"/>
                <w:szCs w:val="20"/>
              </w:rPr>
            </w:pPr>
            <w:r>
              <w:rPr>
                <w:rFonts w:hint="eastAsia"/>
                <w:sz w:val="20"/>
                <w:szCs w:val="20"/>
              </w:rPr>
              <w:t>注释：无</w:t>
            </w:r>
          </w:p>
        </w:tc>
      </w:tr>
      <w:tr w:rsidR="00D91F72" w14:paraId="7B500282" w14:textId="1B067FCC">
        <w:trPr>
          <w:trHeight w:val="392"/>
        </w:trPr>
        <w:tc>
          <w:tcPr>
            <w:tcW w:w="2155" w:type="dxa"/>
            <w:tcBorders>
              <w:top w:val="single" w:sz="4" w:space="0" w:color="000000"/>
              <w:left w:val="single" w:sz="4" w:space="0" w:color="000000"/>
              <w:bottom w:val="single" w:sz="4" w:space="0" w:color="000000"/>
              <w:right w:val="single" w:sz="4" w:space="0" w:color="000000"/>
            </w:tcBorders>
          </w:tcPr>
          <w:p w14:paraId="03F79504" w14:textId="30D4D2A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C1C78B8" w14:textId="64473699" w:rsidR="00D91F72" w:rsidRDefault="00E53301">
            <w:pPr>
              <w:rPr>
                <w:sz w:val="20"/>
                <w:szCs w:val="20"/>
              </w:rPr>
            </w:pPr>
            <w:r>
              <w:rPr>
                <w:rFonts w:hint="eastAsia"/>
                <w:sz w:val="20"/>
                <w:szCs w:val="20"/>
              </w:rPr>
              <w:t>预期结果</w:t>
            </w:r>
          </w:p>
        </w:tc>
      </w:tr>
      <w:tr w:rsidR="00D91F72" w14:paraId="7300D501" w14:textId="7CC7290E">
        <w:trPr>
          <w:trHeight w:val="392"/>
        </w:trPr>
        <w:tc>
          <w:tcPr>
            <w:tcW w:w="2155" w:type="dxa"/>
            <w:tcBorders>
              <w:top w:val="single" w:sz="4" w:space="0" w:color="000000"/>
              <w:left w:val="single" w:sz="4" w:space="0" w:color="000000"/>
              <w:bottom w:val="single" w:sz="4" w:space="0" w:color="000000"/>
              <w:right w:val="single" w:sz="4" w:space="0" w:color="000000"/>
            </w:tcBorders>
          </w:tcPr>
          <w:p w14:paraId="477D22FF" w14:textId="2F20842F"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6B46E86" w14:textId="6403B1C1" w:rsidR="00D91F72" w:rsidRDefault="00E53301">
            <w:pPr>
              <w:rPr>
                <w:sz w:val="20"/>
                <w:szCs w:val="20"/>
              </w:rPr>
            </w:pPr>
            <w:r>
              <w:rPr>
                <w:rFonts w:hint="eastAsia"/>
                <w:sz w:val="20"/>
                <w:szCs w:val="20"/>
              </w:rPr>
              <w:t>可见首页导航栏论坛按钮</w:t>
            </w:r>
          </w:p>
        </w:tc>
      </w:tr>
      <w:tr w:rsidR="00D91F72" w14:paraId="32A6A019" w14:textId="48D58463">
        <w:trPr>
          <w:trHeight w:val="392"/>
        </w:trPr>
        <w:tc>
          <w:tcPr>
            <w:tcW w:w="2155" w:type="dxa"/>
            <w:tcBorders>
              <w:top w:val="single" w:sz="4" w:space="0" w:color="000000"/>
              <w:left w:val="single" w:sz="4" w:space="0" w:color="000000"/>
              <w:bottom w:val="single" w:sz="4" w:space="0" w:color="000000"/>
              <w:right w:val="single" w:sz="4" w:space="0" w:color="000000"/>
            </w:tcBorders>
          </w:tcPr>
          <w:p w14:paraId="01F88EC3" w14:textId="42509846" w:rsidR="00D91F72" w:rsidRDefault="00E53301">
            <w:pPr>
              <w:rPr>
                <w:sz w:val="20"/>
                <w:szCs w:val="20"/>
              </w:rPr>
            </w:pPr>
            <w:r>
              <w:rPr>
                <w:rFonts w:hint="eastAsia"/>
                <w:sz w:val="20"/>
                <w:szCs w:val="20"/>
              </w:rPr>
              <w:t>点击论坛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37898B02" w14:textId="619C6B84" w:rsidR="00D91F72" w:rsidRDefault="00E53301">
            <w:pPr>
              <w:rPr>
                <w:sz w:val="20"/>
                <w:szCs w:val="20"/>
              </w:rPr>
            </w:pPr>
            <w:r>
              <w:rPr>
                <w:rFonts w:hint="eastAsia"/>
                <w:sz w:val="20"/>
                <w:szCs w:val="20"/>
              </w:rPr>
              <w:t>页面转跳至论坛</w:t>
            </w:r>
          </w:p>
        </w:tc>
      </w:tr>
      <w:tr w:rsidR="00D91F72" w14:paraId="14F8DD11" w14:textId="5897614C">
        <w:trPr>
          <w:trHeight w:val="392"/>
        </w:trPr>
        <w:tc>
          <w:tcPr>
            <w:tcW w:w="2155" w:type="dxa"/>
            <w:tcBorders>
              <w:top w:val="single" w:sz="4" w:space="0" w:color="000000"/>
              <w:left w:val="single" w:sz="4" w:space="0" w:color="000000"/>
              <w:bottom w:val="single" w:sz="4" w:space="0" w:color="000000"/>
              <w:right w:val="single" w:sz="4" w:space="0" w:color="000000"/>
            </w:tcBorders>
          </w:tcPr>
          <w:p w14:paraId="3D58BDCB" w14:textId="4244B73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075DF01" w14:textId="61356603" w:rsidR="00D91F72" w:rsidRDefault="00D91F72">
            <w:pPr>
              <w:rPr>
                <w:sz w:val="20"/>
                <w:szCs w:val="20"/>
              </w:rPr>
            </w:pPr>
          </w:p>
        </w:tc>
      </w:tr>
      <w:tr w:rsidR="00D91F72" w14:paraId="4EAB7468" w14:textId="02AC937D">
        <w:trPr>
          <w:trHeight w:val="392"/>
        </w:trPr>
        <w:tc>
          <w:tcPr>
            <w:tcW w:w="2155" w:type="dxa"/>
            <w:tcBorders>
              <w:top w:val="single" w:sz="4" w:space="0" w:color="000000"/>
              <w:left w:val="single" w:sz="4" w:space="0" w:color="000000"/>
              <w:bottom w:val="single" w:sz="4" w:space="0" w:color="000000"/>
              <w:right w:val="single" w:sz="4" w:space="0" w:color="000000"/>
            </w:tcBorders>
          </w:tcPr>
          <w:p w14:paraId="2A459564" w14:textId="427C8324"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A80EA5B" w14:textId="3DBFD073" w:rsidR="00D91F72" w:rsidRDefault="00D91F72">
            <w:pPr>
              <w:rPr>
                <w:sz w:val="20"/>
                <w:szCs w:val="20"/>
              </w:rPr>
            </w:pPr>
          </w:p>
        </w:tc>
      </w:tr>
    </w:tbl>
    <w:p w14:paraId="229DA156" w14:textId="31A2CF5E" w:rsidR="00D91F72" w:rsidRDefault="00D91F72"/>
    <w:p w14:paraId="144314C5" w14:textId="10062D9F" w:rsidR="00D91F72" w:rsidRDefault="00E53301">
      <w:r>
        <w:br w:type="page"/>
      </w:r>
    </w:p>
    <w:p w14:paraId="6C8089B4" w14:textId="5810F7B0" w:rsidR="00D91F72" w:rsidRDefault="00D91F72"/>
    <w:p w14:paraId="1A2FAAD1" w14:textId="433C1D8C" w:rsidR="00D91F72" w:rsidRDefault="00E53301">
      <w:pPr>
        <w:pStyle w:val="a1"/>
      </w:pPr>
      <w:bookmarkStart w:id="105" w:name="_Toc533374794"/>
      <w:r>
        <w:rPr>
          <w:rFonts w:hint="eastAsia"/>
        </w:rPr>
        <w:t>访问个人中心</w:t>
      </w:r>
      <w:bookmarkEnd w:id="105"/>
    </w:p>
    <w:tbl>
      <w:tblPr>
        <w:tblStyle w:val="15"/>
        <w:tblW w:w="8296" w:type="dxa"/>
        <w:tblLayout w:type="fixed"/>
        <w:tblLook w:val="04A0" w:firstRow="1" w:lastRow="0" w:firstColumn="1" w:lastColumn="0" w:noHBand="0" w:noVBand="1"/>
      </w:tblPr>
      <w:tblGrid>
        <w:gridCol w:w="2155"/>
        <w:gridCol w:w="1993"/>
        <w:gridCol w:w="4148"/>
      </w:tblGrid>
      <w:tr w:rsidR="00D91F72" w14:paraId="64DE68ED" w14:textId="50B8A192">
        <w:tc>
          <w:tcPr>
            <w:tcW w:w="4148" w:type="dxa"/>
            <w:gridSpan w:val="2"/>
            <w:tcBorders>
              <w:top w:val="single" w:sz="4" w:space="0" w:color="000000"/>
              <w:left w:val="single" w:sz="4" w:space="0" w:color="000000"/>
              <w:bottom w:val="single" w:sz="4" w:space="0" w:color="000000"/>
              <w:right w:val="single" w:sz="4" w:space="0" w:color="000000"/>
            </w:tcBorders>
          </w:tcPr>
          <w:p w14:paraId="31B8C11C" w14:textId="2FDC9FA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D516F5" w14:textId="75441A7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42</w:t>
            </w:r>
          </w:p>
        </w:tc>
      </w:tr>
      <w:tr w:rsidR="00D91F72" w14:paraId="05503F39" w14:textId="6EAE91D2">
        <w:tc>
          <w:tcPr>
            <w:tcW w:w="4148" w:type="dxa"/>
            <w:gridSpan w:val="2"/>
            <w:tcBorders>
              <w:top w:val="single" w:sz="4" w:space="0" w:color="000000"/>
              <w:left w:val="single" w:sz="4" w:space="0" w:color="000000"/>
              <w:bottom w:val="single" w:sz="4" w:space="0" w:color="000000"/>
              <w:right w:val="single" w:sz="4" w:space="0" w:color="000000"/>
            </w:tcBorders>
          </w:tcPr>
          <w:p w14:paraId="436C4794" w14:textId="6EFBF03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02DFCB" w14:textId="6550FAB3" w:rsidR="00D91F72" w:rsidRDefault="00E53301">
            <w:pPr>
              <w:rPr>
                <w:sz w:val="20"/>
                <w:szCs w:val="20"/>
              </w:rPr>
            </w:pPr>
            <w:r>
              <w:rPr>
                <w:rFonts w:hint="eastAsia"/>
                <w:sz w:val="20"/>
                <w:szCs w:val="20"/>
              </w:rPr>
              <w:t>访问个人中心</w:t>
            </w:r>
          </w:p>
        </w:tc>
      </w:tr>
      <w:tr w:rsidR="00D91F72" w14:paraId="68D2AD2F" w14:textId="2352E010">
        <w:tc>
          <w:tcPr>
            <w:tcW w:w="4148" w:type="dxa"/>
            <w:gridSpan w:val="2"/>
            <w:tcBorders>
              <w:top w:val="single" w:sz="4" w:space="0" w:color="000000"/>
              <w:left w:val="single" w:sz="4" w:space="0" w:color="000000"/>
              <w:bottom w:val="single" w:sz="4" w:space="0" w:color="000000"/>
              <w:right w:val="single" w:sz="4" w:space="0" w:color="000000"/>
            </w:tcBorders>
          </w:tcPr>
          <w:p w14:paraId="72962454" w14:textId="09B8B59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4FC9451" w14:textId="47D07630" w:rsidR="00D91F72" w:rsidRDefault="00E53301">
            <w:pPr>
              <w:rPr>
                <w:sz w:val="20"/>
                <w:szCs w:val="20"/>
              </w:rPr>
            </w:pPr>
            <w:r>
              <w:rPr>
                <w:rFonts w:hint="eastAsia"/>
                <w:sz w:val="20"/>
                <w:szCs w:val="20"/>
              </w:rPr>
              <w:t>访问个人中心</w:t>
            </w:r>
          </w:p>
        </w:tc>
      </w:tr>
      <w:tr w:rsidR="00D91F72" w14:paraId="10702BAA" w14:textId="408DEA3E">
        <w:tc>
          <w:tcPr>
            <w:tcW w:w="4148" w:type="dxa"/>
            <w:gridSpan w:val="2"/>
            <w:tcBorders>
              <w:top w:val="single" w:sz="4" w:space="0" w:color="000000"/>
              <w:left w:val="single" w:sz="4" w:space="0" w:color="000000"/>
              <w:bottom w:val="single" w:sz="4" w:space="0" w:color="000000"/>
              <w:right w:val="single" w:sz="4" w:space="0" w:color="000000"/>
            </w:tcBorders>
          </w:tcPr>
          <w:p w14:paraId="754AC208" w14:textId="3B4B401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002A491" w14:textId="17F8D847" w:rsidR="00D91F72" w:rsidRDefault="00E53301">
            <w:pPr>
              <w:rPr>
                <w:sz w:val="20"/>
                <w:szCs w:val="20"/>
              </w:rPr>
            </w:pPr>
            <w:r>
              <w:rPr>
                <w:rFonts w:hint="eastAsia"/>
                <w:sz w:val="20"/>
                <w:szCs w:val="20"/>
              </w:rPr>
              <w:t>注册用户</w:t>
            </w:r>
          </w:p>
        </w:tc>
      </w:tr>
      <w:tr w:rsidR="00D91F72" w14:paraId="67564EB1" w14:textId="7A8F9A33">
        <w:tc>
          <w:tcPr>
            <w:tcW w:w="4148" w:type="dxa"/>
            <w:gridSpan w:val="2"/>
            <w:tcBorders>
              <w:top w:val="single" w:sz="4" w:space="0" w:color="000000"/>
              <w:left w:val="single" w:sz="4" w:space="0" w:color="000000"/>
              <w:bottom w:val="single" w:sz="4" w:space="0" w:color="000000"/>
              <w:right w:val="single" w:sz="4" w:space="0" w:color="000000"/>
            </w:tcBorders>
          </w:tcPr>
          <w:p w14:paraId="3A47DC32" w14:textId="47B223B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1D72FEB" w14:textId="37CE25DE" w:rsidR="00D91F72" w:rsidRDefault="00E53301">
            <w:pPr>
              <w:rPr>
                <w:sz w:val="20"/>
                <w:szCs w:val="20"/>
              </w:rPr>
            </w:pPr>
            <w:r>
              <w:rPr>
                <w:rFonts w:hint="eastAsia"/>
                <w:sz w:val="20"/>
                <w:szCs w:val="20"/>
              </w:rPr>
              <w:t>黑盒测试</w:t>
            </w:r>
          </w:p>
        </w:tc>
      </w:tr>
      <w:tr w:rsidR="00D91F72" w14:paraId="323A978E" w14:textId="684BB171">
        <w:tc>
          <w:tcPr>
            <w:tcW w:w="4148" w:type="dxa"/>
            <w:gridSpan w:val="2"/>
            <w:tcBorders>
              <w:top w:val="single" w:sz="4" w:space="0" w:color="000000"/>
              <w:left w:val="single" w:sz="4" w:space="0" w:color="000000"/>
              <w:bottom w:val="single" w:sz="4" w:space="0" w:color="000000"/>
              <w:right w:val="single" w:sz="4" w:space="0" w:color="000000"/>
            </w:tcBorders>
          </w:tcPr>
          <w:p w14:paraId="7515D41C" w14:textId="2613A57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1772105" w14:textId="7A855646" w:rsidR="00D91F72" w:rsidRDefault="00E53301">
            <w:pPr>
              <w:rPr>
                <w:sz w:val="20"/>
                <w:szCs w:val="20"/>
              </w:rPr>
            </w:pPr>
            <w:r>
              <w:rPr>
                <w:rFonts w:hint="eastAsia"/>
                <w:sz w:val="20"/>
                <w:szCs w:val="20"/>
              </w:rPr>
              <w:t>登录</w:t>
            </w:r>
          </w:p>
        </w:tc>
      </w:tr>
      <w:tr w:rsidR="00D91F72" w14:paraId="4B112F50" w14:textId="43ACEE13">
        <w:tc>
          <w:tcPr>
            <w:tcW w:w="4148" w:type="dxa"/>
            <w:gridSpan w:val="2"/>
            <w:tcBorders>
              <w:top w:val="single" w:sz="4" w:space="0" w:color="000000"/>
              <w:left w:val="single" w:sz="4" w:space="0" w:color="000000"/>
              <w:bottom w:val="single" w:sz="4" w:space="0" w:color="000000"/>
              <w:right w:val="single" w:sz="4" w:space="0" w:color="000000"/>
            </w:tcBorders>
          </w:tcPr>
          <w:p w14:paraId="0CD4FB28" w14:textId="354A17D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B3D577" w14:textId="31C091FA" w:rsidR="00D91F72" w:rsidRDefault="00E53301">
            <w:pPr>
              <w:rPr>
                <w:sz w:val="20"/>
                <w:szCs w:val="20"/>
              </w:rPr>
            </w:pPr>
            <w:r>
              <w:rPr>
                <w:rFonts w:hint="eastAsia"/>
                <w:sz w:val="20"/>
                <w:szCs w:val="20"/>
              </w:rPr>
              <w:t>用户登录后进入首页，访问个人中心</w:t>
            </w:r>
          </w:p>
        </w:tc>
      </w:tr>
      <w:tr w:rsidR="00D91F72" w14:paraId="183540A8" w14:textId="0D9289ED">
        <w:tc>
          <w:tcPr>
            <w:tcW w:w="4148" w:type="dxa"/>
            <w:gridSpan w:val="2"/>
            <w:tcBorders>
              <w:top w:val="single" w:sz="4" w:space="0" w:color="000000"/>
              <w:left w:val="single" w:sz="4" w:space="0" w:color="000000"/>
              <w:bottom w:val="single" w:sz="4" w:space="0" w:color="000000"/>
              <w:right w:val="single" w:sz="4" w:space="0" w:color="000000"/>
            </w:tcBorders>
          </w:tcPr>
          <w:p w14:paraId="6D50FE48" w14:textId="24CE724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37F169" w14:textId="798F67EB" w:rsidR="00D91F72" w:rsidRDefault="00E53301">
            <w:pPr>
              <w:rPr>
                <w:sz w:val="20"/>
                <w:szCs w:val="20"/>
              </w:rPr>
            </w:pPr>
            <w:r>
              <w:rPr>
                <w:rFonts w:hint="eastAsia"/>
                <w:sz w:val="20"/>
                <w:szCs w:val="20"/>
              </w:rPr>
              <w:t>测试注册用户是否能登录后进入首页，访问个人中心</w:t>
            </w:r>
          </w:p>
        </w:tc>
      </w:tr>
      <w:tr w:rsidR="00D91F72" w14:paraId="0DB5E741" w14:textId="5A2D8652">
        <w:trPr>
          <w:trHeight w:val="1445"/>
        </w:trPr>
        <w:tc>
          <w:tcPr>
            <w:tcW w:w="8296" w:type="dxa"/>
            <w:gridSpan w:val="3"/>
            <w:tcBorders>
              <w:top w:val="single" w:sz="4" w:space="0" w:color="000000"/>
              <w:left w:val="single" w:sz="4" w:space="0" w:color="000000"/>
              <w:right w:val="single" w:sz="4" w:space="0" w:color="000000"/>
            </w:tcBorders>
          </w:tcPr>
          <w:p w14:paraId="4DFE3C01" w14:textId="32316302" w:rsidR="00D91F72" w:rsidRDefault="00E53301">
            <w:pPr>
              <w:rPr>
                <w:sz w:val="20"/>
                <w:szCs w:val="20"/>
              </w:rPr>
            </w:pPr>
            <w:r>
              <w:rPr>
                <w:rFonts w:hint="eastAsia"/>
                <w:sz w:val="20"/>
                <w:szCs w:val="20"/>
              </w:rPr>
              <w:t>初始条件和背景：</w:t>
            </w:r>
          </w:p>
          <w:p w14:paraId="2D50DD70" w14:textId="20BCEB9A" w:rsidR="00D91F72" w:rsidRDefault="00E53301">
            <w:pPr>
              <w:rPr>
                <w:sz w:val="20"/>
                <w:szCs w:val="20"/>
              </w:rPr>
            </w:pPr>
            <w:r>
              <w:rPr>
                <w:rFonts w:hint="eastAsia"/>
                <w:sz w:val="20"/>
                <w:szCs w:val="20"/>
              </w:rPr>
              <w:t>系统：PC端</w:t>
            </w:r>
          </w:p>
          <w:p w14:paraId="124BDAD2" w14:textId="27B45878" w:rsidR="00D91F72" w:rsidRDefault="00E53301">
            <w:pPr>
              <w:rPr>
                <w:sz w:val="20"/>
                <w:szCs w:val="20"/>
              </w:rPr>
            </w:pPr>
            <w:r>
              <w:rPr>
                <w:rFonts w:hint="eastAsia"/>
                <w:sz w:val="20"/>
                <w:szCs w:val="20"/>
              </w:rPr>
              <w:t>浏览器：C</w:t>
            </w:r>
            <w:r>
              <w:rPr>
                <w:sz w:val="20"/>
                <w:szCs w:val="20"/>
              </w:rPr>
              <w:t>hrome</w:t>
            </w:r>
          </w:p>
          <w:p w14:paraId="0316688F" w14:textId="7D55A87C" w:rsidR="00D91F72" w:rsidRDefault="00E53301">
            <w:pPr>
              <w:rPr>
                <w:sz w:val="20"/>
                <w:szCs w:val="20"/>
              </w:rPr>
            </w:pPr>
            <w:r>
              <w:rPr>
                <w:rFonts w:hint="eastAsia"/>
                <w:sz w:val="20"/>
                <w:szCs w:val="20"/>
              </w:rPr>
              <w:t>注释：无</w:t>
            </w:r>
          </w:p>
        </w:tc>
      </w:tr>
      <w:tr w:rsidR="00D91F72" w14:paraId="5DBC5525" w14:textId="76F66740">
        <w:trPr>
          <w:trHeight w:val="392"/>
        </w:trPr>
        <w:tc>
          <w:tcPr>
            <w:tcW w:w="2155" w:type="dxa"/>
            <w:tcBorders>
              <w:top w:val="single" w:sz="4" w:space="0" w:color="000000"/>
              <w:left w:val="single" w:sz="4" w:space="0" w:color="000000"/>
              <w:bottom w:val="single" w:sz="4" w:space="0" w:color="000000"/>
              <w:right w:val="single" w:sz="4" w:space="0" w:color="000000"/>
            </w:tcBorders>
          </w:tcPr>
          <w:p w14:paraId="16757006" w14:textId="1355917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25764A1" w14:textId="78E1513C" w:rsidR="00D91F72" w:rsidRDefault="00E53301">
            <w:pPr>
              <w:rPr>
                <w:sz w:val="20"/>
                <w:szCs w:val="20"/>
              </w:rPr>
            </w:pPr>
            <w:r>
              <w:rPr>
                <w:rFonts w:hint="eastAsia"/>
                <w:sz w:val="20"/>
                <w:szCs w:val="20"/>
              </w:rPr>
              <w:t>预期结果</w:t>
            </w:r>
          </w:p>
        </w:tc>
      </w:tr>
      <w:tr w:rsidR="00D91F72" w14:paraId="7368E5B1" w14:textId="16051A42">
        <w:trPr>
          <w:trHeight w:val="392"/>
        </w:trPr>
        <w:tc>
          <w:tcPr>
            <w:tcW w:w="2155" w:type="dxa"/>
            <w:tcBorders>
              <w:top w:val="single" w:sz="4" w:space="0" w:color="000000"/>
              <w:left w:val="single" w:sz="4" w:space="0" w:color="000000"/>
              <w:bottom w:val="single" w:sz="4" w:space="0" w:color="000000"/>
              <w:right w:val="single" w:sz="4" w:space="0" w:color="000000"/>
            </w:tcBorders>
          </w:tcPr>
          <w:p w14:paraId="1D1B526C" w14:textId="758FC149"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3C35B4E1" w14:textId="6AB75357" w:rsidR="00D91F72" w:rsidRDefault="00E53301">
            <w:pPr>
              <w:rPr>
                <w:sz w:val="20"/>
                <w:szCs w:val="20"/>
              </w:rPr>
            </w:pPr>
            <w:r>
              <w:rPr>
                <w:rFonts w:hint="eastAsia"/>
                <w:sz w:val="20"/>
                <w:szCs w:val="20"/>
              </w:rPr>
              <w:t>可见网页导航浏览上的头像</w:t>
            </w:r>
          </w:p>
        </w:tc>
      </w:tr>
      <w:tr w:rsidR="00D91F72" w14:paraId="34E4FC3F" w14:textId="2B777DCE">
        <w:trPr>
          <w:trHeight w:val="392"/>
        </w:trPr>
        <w:tc>
          <w:tcPr>
            <w:tcW w:w="2155" w:type="dxa"/>
            <w:tcBorders>
              <w:top w:val="single" w:sz="4" w:space="0" w:color="000000"/>
              <w:left w:val="single" w:sz="4" w:space="0" w:color="000000"/>
              <w:bottom w:val="single" w:sz="4" w:space="0" w:color="000000"/>
              <w:right w:val="single" w:sz="4" w:space="0" w:color="000000"/>
            </w:tcBorders>
          </w:tcPr>
          <w:p w14:paraId="1A409BDB" w14:textId="41973150" w:rsidR="00D91F72" w:rsidRDefault="00E53301">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3BA7F168" w14:textId="4F7736A0" w:rsidR="00D91F72" w:rsidRDefault="00E53301">
            <w:pPr>
              <w:rPr>
                <w:sz w:val="20"/>
                <w:szCs w:val="20"/>
              </w:rPr>
            </w:pPr>
            <w:r>
              <w:rPr>
                <w:rFonts w:hint="eastAsia"/>
                <w:sz w:val="20"/>
                <w:szCs w:val="20"/>
              </w:rPr>
              <w:t>出现下拉菜单，包括个人中心、注销登录</w:t>
            </w:r>
          </w:p>
        </w:tc>
      </w:tr>
      <w:tr w:rsidR="00D91F72" w14:paraId="5E91D1B1" w14:textId="2EA125E4">
        <w:trPr>
          <w:trHeight w:val="392"/>
        </w:trPr>
        <w:tc>
          <w:tcPr>
            <w:tcW w:w="2155" w:type="dxa"/>
            <w:tcBorders>
              <w:top w:val="single" w:sz="4" w:space="0" w:color="000000"/>
              <w:left w:val="single" w:sz="4" w:space="0" w:color="000000"/>
              <w:bottom w:val="single" w:sz="4" w:space="0" w:color="000000"/>
              <w:right w:val="single" w:sz="4" w:space="0" w:color="000000"/>
            </w:tcBorders>
          </w:tcPr>
          <w:p w14:paraId="4FADD214" w14:textId="0F7EBD89" w:rsidR="00D91F72" w:rsidRDefault="00E53301">
            <w:pPr>
              <w:rPr>
                <w:sz w:val="20"/>
                <w:szCs w:val="20"/>
              </w:rPr>
            </w:pPr>
            <w:r>
              <w:rPr>
                <w:rFonts w:hint="eastAsia"/>
                <w:sz w:val="20"/>
                <w:szCs w:val="20"/>
              </w:rPr>
              <w:t>点击个人中心</w:t>
            </w:r>
          </w:p>
        </w:tc>
        <w:tc>
          <w:tcPr>
            <w:tcW w:w="6141" w:type="dxa"/>
            <w:gridSpan w:val="2"/>
            <w:tcBorders>
              <w:top w:val="single" w:sz="4" w:space="0" w:color="000000"/>
              <w:left w:val="single" w:sz="4" w:space="0" w:color="000000"/>
              <w:bottom w:val="single" w:sz="4" w:space="0" w:color="000000"/>
              <w:right w:val="single" w:sz="4" w:space="0" w:color="000000"/>
            </w:tcBorders>
          </w:tcPr>
          <w:p w14:paraId="5A613742" w14:textId="2557A6A7" w:rsidR="00D91F72" w:rsidRDefault="00E53301">
            <w:pPr>
              <w:rPr>
                <w:sz w:val="20"/>
                <w:szCs w:val="20"/>
              </w:rPr>
            </w:pPr>
            <w:r>
              <w:rPr>
                <w:rFonts w:hint="eastAsia"/>
                <w:sz w:val="20"/>
                <w:szCs w:val="20"/>
              </w:rPr>
              <w:t>页面转跳至个人中心</w:t>
            </w:r>
          </w:p>
        </w:tc>
      </w:tr>
      <w:tr w:rsidR="00D91F72" w14:paraId="6EA42300" w14:textId="1D86ACF9">
        <w:trPr>
          <w:trHeight w:val="392"/>
        </w:trPr>
        <w:tc>
          <w:tcPr>
            <w:tcW w:w="2155" w:type="dxa"/>
            <w:tcBorders>
              <w:top w:val="single" w:sz="4" w:space="0" w:color="000000"/>
              <w:left w:val="single" w:sz="4" w:space="0" w:color="000000"/>
              <w:bottom w:val="single" w:sz="4" w:space="0" w:color="000000"/>
              <w:right w:val="single" w:sz="4" w:space="0" w:color="000000"/>
            </w:tcBorders>
          </w:tcPr>
          <w:p w14:paraId="1B2650AA" w14:textId="773771C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7F149AC" w14:textId="25147985" w:rsidR="00D91F72" w:rsidRDefault="00D91F72">
            <w:pPr>
              <w:rPr>
                <w:sz w:val="20"/>
                <w:szCs w:val="20"/>
              </w:rPr>
            </w:pPr>
          </w:p>
        </w:tc>
      </w:tr>
    </w:tbl>
    <w:p w14:paraId="29DF96D6" w14:textId="52A69523" w:rsidR="00D91F72" w:rsidRDefault="00D91F72"/>
    <w:p w14:paraId="01AA4F83" w14:textId="2D2A8196" w:rsidR="00D91F72" w:rsidRDefault="00E53301">
      <w:r>
        <w:br w:type="page"/>
      </w:r>
    </w:p>
    <w:p w14:paraId="7DB8F7CD" w14:textId="52BA1CA6" w:rsidR="00D91F72" w:rsidRDefault="00D91F72"/>
    <w:p w14:paraId="3C0781EA" w14:textId="53F1DFCA" w:rsidR="00D91F72" w:rsidRDefault="00E53301">
      <w:pPr>
        <w:pStyle w:val="a1"/>
      </w:pPr>
      <w:bookmarkStart w:id="106" w:name="_Toc533374795"/>
      <w:r>
        <w:rPr>
          <w:rFonts w:hint="eastAsia"/>
        </w:rPr>
        <w:t>注销登录</w:t>
      </w:r>
      <w:bookmarkEnd w:id="106"/>
    </w:p>
    <w:tbl>
      <w:tblPr>
        <w:tblStyle w:val="15"/>
        <w:tblW w:w="8296" w:type="dxa"/>
        <w:tblLayout w:type="fixed"/>
        <w:tblLook w:val="04A0" w:firstRow="1" w:lastRow="0" w:firstColumn="1" w:lastColumn="0" w:noHBand="0" w:noVBand="1"/>
      </w:tblPr>
      <w:tblGrid>
        <w:gridCol w:w="2155"/>
        <w:gridCol w:w="1993"/>
        <w:gridCol w:w="4148"/>
      </w:tblGrid>
      <w:tr w:rsidR="00D91F72" w14:paraId="7F8E498E" w14:textId="739CEAD5">
        <w:tc>
          <w:tcPr>
            <w:tcW w:w="4148" w:type="dxa"/>
            <w:gridSpan w:val="2"/>
            <w:tcBorders>
              <w:top w:val="single" w:sz="4" w:space="0" w:color="000000"/>
              <w:left w:val="single" w:sz="4" w:space="0" w:color="000000"/>
              <w:bottom w:val="single" w:sz="4" w:space="0" w:color="000000"/>
              <w:right w:val="single" w:sz="4" w:space="0" w:color="000000"/>
            </w:tcBorders>
          </w:tcPr>
          <w:p w14:paraId="070FB891" w14:textId="744F44E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283BE4" w14:textId="162A662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43</w:t>
            </w:r>
          </w:p>
        </w:tc>
      </w:tr>
      <w:tr w:rsidR="00D91F72" w14:paraId="3C76B012" w14:textId="2D9AF23D">
        <w:tc>
          <w:tcPr>
            <w:tcW w:w="4148" w:type="dxa"/>
            <w:gridSpan w:val="2"/>
            <w:tcBorders>
              <w:top w:val="single" w:sz="4" w:space="0" w:color="000000"/>
              <w:left w:val="single" w:sz="4" w:space="0" w:color="000000"/>
              <w:bottom w:val="single" w:sz="4" w:space="0" w:color="000000"/>
              <w:right w:val="single" w:sz="4" w:space="0" w:color="000000"/>
            </w:tcBorders>
          </w:tcPr>
          <w:p w14:paraId="10A8C17A" w14:textId="5A68FD9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13321F" w14:textId="726BD36D" w:rsidR="00D91F72" w:rsidRDefault="00E53301">
            <w:pPr>
              <w:rPr>
                <w:sz w:val="20"/>
                <w:szCs w:val="20"/>
              </w:rPr>
            </w:pPr>
            <w:r>
              <w:rPr>
                <w:rFonts w:hint="eastAsia"/>
                <w:sz w:val="20"/>
                <w:szCs w:val="20"/>
              </w:rPr>
              <w:t>注销登录</w:t>
            </w:r>
          </w:p>
        </w:tc>
      </w:tr>
      <w:tr w:rsidR="00D91F72" w14:paraId="03C1FBF8" w14:textId="74C63F96">
        <w:tc>
          <w:tcPr>
            <w:tcW w:w="4148" w:type="dxa"/>
            <w:gridSpan w:val="2"/>
            <w:tcBorders>
              <w:top w:val="single" w:sz="4" w:space="0" w:color="000000"/>
              <w:left w:val="single" w:sz="4" w:space="0" w:color="000000"/>
              <w:bottom w:val="single" w:sz="4" w:space="0" w:color="000000"/>
              <w:right w:val="single" w:sz="4" w:space="0" w:color="000000"/>
            </w:tcBorders>
          </w:tcPr>
          <w:p w14:paraId="304D7017" w14:textId="7258CFF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5D1FC1F" w14:textId="4FB52E83" w:rsidR="00D91F72" w:rsidRDefault="00E53301">
            <w:pPr>
              <w:rPr>
                <w:sz w:val="20"/>
                <w:szCs w:val="20"/>
              </w:rPr>
            </w:pPr>
            <w:r>
              <w:rPr>
                <w:rFonts w:hint="eastAsia"/>
                <w:sz w:val="20"/>
                <w:szCs w:val="20"/>
              </w:rPr>
              <w:t>注销登录</w:t>
            </w:r>
          </w:p>
        </w:tc>
      </w:tr>
      <w:tr w:rsidR="00D91F72" w14:paraId="45DA7A26" w14:textId="70FA9F40">
        <w:tc>
          <w:tcPr>
            <w:tcW w:w="4148" w:type="dxa"/>
            <w:gridSpan w:val="2"/>
            <w:tcBorders>
              <w:top w:val="single" w:sz="4" w:space="0" w:color="000000"/>
              <w:left w:val="single" w:sz="4" w:space="0" w:color="000000"/>
              <w:bottom w:val="single" w:sz="4" w:space="0" w:color="000000"/>
              <w:right w:val="single" w:sz="4" w:space="0" w:color="000000"/>
            </w:tcBorders>
          </w:tcPr>
          <w:p w14:paraId="43EC103E" w14:textId="48FDBFA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237E860" w14:textId="3BCE3601" w:rsidR="00D91F72" w:rsidRDefault="00E53301">
            <w:pPr>
              <w:rPr>
                <w:sz w:val="20"/>
                <w:szCs w:val="20"/>
              </w:rPr>
            </w:pPr>
            <w:r>
              <w:rPr>
                <w:rFonts w:hint="eastAsia"/>
                <w:sz w:val="20"/>
                <w:szCs w:val="20"/>
              </w:rPr>
              <w:t>注册用户</w:t>
            </w:r>
          </w:p>
        </w:tc>
      </w:tr>
      <w:tr w:rsidR="00D91F72" w14:paraId="10ED9E96" w14:textId="327E43D6">
        <w:tc>
          <w:tcPr>
            <w:tcW w:w="4148" w:type="dxa"/>
            <w:gridSpan w:val="2"/>
            <w:tcBorders>
              <w:top w:val="single" w:sz="4" w:space="0" w:color="000000"/>
              <w:left w:val="single" w:sz="4" w:space="0" w:color="000000"/>
              <w:bottom w:val="single" w:sz="4" w:space="0" w:color="000000"/>
              <w:right w:val="single" w:sz="4" w:space="0" w:color="000000"/>
            </w:tcBorders>
          </w:tcPr>
          <w:p w14:paraId="698CE463" w14:textId="260CF22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2288F9" w14:textId="4FE22A51" w:rsidR="00D91F72" w:rsidRDefault="00E53301">
            <w:pPr>
              <w:rPr>
                <w:sz w:val="20"/>
                <w:szCs w:val="20"/>
              </w:rPr>
            </w:pPr>
            <w:r>
              <w:rPr>
                <w:rFonts w:hint="eastAsia"/>
                <w:sz w:val="20"/>
                <w:szCs w:val="20"/>
              </w:rPr>
              <w:t>黑盒测试</w:t>
            </w:r>
          </w:p>
        </w:tc>
      </w:tr>
      <w:tr w:rsidR="00D91F72" w14:paraId="06A3D858" w14:textId="574B481F">
        <w:tc>
          <w:tcPr>
            <w:tcW w:w="4148" w:type="dxa"/>
            <w:gridSpan w:val="2"/>
            <w:tcBorders>
              <w:top w:val="single" w:sz="4" w:space="0" w:color="000000"/>
              <w:left w:val="single" w:sz="4" w:space="0" w:color="000000"/>
              <w:bottom w:val="single" w:sz="4" w:space="0" w:color="000000"/>
              <w:right w:val="single" w:sz="4" w:space="0" w:color="000000"/>
            </w:tcBorders>
          </w:tcPr>
          <w:p w14:paraId="06E9AA13" w14:textId="7E2CA89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2E5C9D" w14:textId="23ADA2CD" w:rsidR="00D91F72" w:rsidRDefault="00E53301">
            <w:pPr>
              <w:rPr>
                <w:sz w:val="20"/>
                <w:szCs w:val="20"/>
              </w:rPr>
            </w:pPr>
            <w:r>
              <w:rPr>
                <w:rFonts w:hint="eastAsia"/>
                <w:sz w:val="20"/>
                <w:szCs w:val="20"/>
              </w:rPr>
              <w:t>登录</w:t>
            </w:r>
          </w:p>
        </w:tc>
      </w:tr>
      <w:tr w:rsidR="00D91F72" w14:paraId="44AB2B00" w14:textId="303E0CB8">
        <w:tc>
          <w:tcPr>
            <w:tcW w:w="4148" w:type="dxa"/>
            <w:gridSpan w:val="2"/>
            <w:tcBorders>
              <w:top w:val="single" w:sz="4" w:space="0" w:color="000000"/>
              <w:left w:val="single" w:sz="4" w:space="0" w:color="000000"/>
              <w:bottom w:val="single" w:sz="4" w:space="0" w:color="000000"/>
              <w:right w:val="single" w:sz="4" w:space="0" w:color="000000"/>
            </w:tcBorders>
          </w:tcPr>
          <w:p w14:paraId="56AF4B42" w14:textId="5FD9DE7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E71206" w14:textId="4E33B1EF" w:rsidR="00D91F72" w:rsidRDefault="00E53301">
            <w:pPr>
              <w:rPr>
                <w:sz w:val="20"/>
                <w:szCs w:val="20"/>
              </w:rPr>
            </w:pPr>
            <w:r>
              <w:rPr>
                <w:rFonts w:hint="eastAsia"/>
                <w:sz w:val="20"/>
                <w:szCs w:val="20"/>
              </w:rPr>
              <w:t>用户登录后进入首页， 注销登录</w:t>
            </w:r>
          </w:p>
        </w:tc>
      </w:tr>
      <w:tr w:rsidR="00D91F72" w14:paraId="680EE1D3" w14:textId="0066861A">
        <w:tc>
          <w:tcPr>
            <w:tcW w:w="4148" w:type="dxa"/>
            <w:gridSpan w:val="2"/>
            <w:tcBorders>
              <w:top w:val="single" w:sz="4" w:space="0" w:color="000000"/>
              <w:left w:val="single" w:sz="4" w:space="0" w:color="000000"/>
              <w:bottom w:val="single" w:sz="4" w:space="0" w:color="000000"/>
              <w:right w:val="single" w:sz="4" w:space="0" w:color="000000"/>
            </w:tcBorders>
          </w:tcPr>
          <w:p w14:paraId="759D6907" w14:textId="1B74BEA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2D31D11" w14:textId="725D4D2C" w:rsidR="00D91F72" w:rsidRDefault="00E53301">
            <w:pPr>
              <w:rPr>
                <w:sz w:val="20"/>
                <w:szCs w:val="20"/>
              </w:rPr>
            </w:pPr>
            <w:r>
              <w:rPr>
                <w:rFonts w:hint="eastAsia"/>
                <w:sz w:val="20"/>
                <w:szCs w:val="20"/>
              </w:rPr>
              <w:t>测试注册用户是否能登录后进入首页，注销登录</w:t>
            </w:r>
          </w:p>
        </w:tc>
      </w:tr>
      <w:tr w:rsidR="00D91F72" w14:paraId="5D202C3F" w14:textId="5A70B158">
        <w:trPr>
          <w:trHeight w:val="1445"/>
        </w:trPr>
        <w:tc>
          <w:tcPr>
            <w:tcW w:w="8296" w:type="dxa"/>
            <w:gridSpan w:val="3"/>
            <w:tcBorders>
              <w:top w:val="single" w:sz="4" w:space="0" w:color="000000"/>
              <w:left w:val="single" w:sz="4" w:space="0" w:color="000000"/>
              <w:right w:val="single" w:sz="4" w:space="0" w:color="000000"/>
            </w:tcBorders>
          </w:tcPr>
          <w:p w14:paraId="1DFA54E4" w14:textId="61AAA39D" w:rsidR="00D91F72" w:rsidRDefault="00E53301">
            <w:pPr>
              <w:rPr>
                <w:sz w:val="20"/>
                <w:szCs w:val="20"/>
              </w:rPr>
            </w:pPr>
            <w:r>
              <w:rPr>
                <w:rFonts w:hint="eastAsia"/>
                <w:sz w:val="20"/>
                <w:szCs w:val="20"/>
              </w:rPr>
              <w:t>初始条件和背景：</w:t>
            </w:r>
          </w:p>
          <w:p w14:paraId="27975E42" w14:textId="536188E9" w:rsidR="00D91F72" w:rsidRDefault="00E53301">
            <w:pPr>
              <w:rPr>
                <w:sz w:val="20"/>
                <w:szCs w:val="20"/>
              </w:rPr>
            </w:pPr>
            <w:r>
              <w:rPr>
                <w:rFonts w:hint="eastAsia"/>
                <w:sz w:val="20"/>
                <w:szCs w:val="20"/>
              </w:rPr>
              <w:t>系统：PC端</w:t>
            </w:r>
          </w:p>
          <w:p w14:paraId="7507E2FD" w14:textId="2CF37054" w:rsidR="00D91F72" w:rsidRDefault="00E53301">
            <w:pPr>
              <w:rPr>
                <w:sz w:val="20"/>
                <w:szCs w:val="20"/>
              </w:rPr>
            </w:pPr>
            <w:r>
              <w:rPr>
                <w:rFonts w:hint="eastAsia"/>
                <w:sz w:val="20"/>
                <w:szCs w:val="20"/>
              </w:rPr>
              <w:t>浏览器：C</w:t>
            </w:r>
            <w:r>
              <w:rPr>
                <w:sz w:val="20"/>
                <w:szCs w:val="20"/>
              </w:rPr>
              <w:t>hrome</w:t>
            </w:r>
          </w:p>
          <w:p w14:paraId="4A9BFC05" w14:textId="4C1EF382" w:rsidR="00D91F72" w:rsidRDefault="00E53301">
            <w:pPr>
              <w:rPr>
                <w:sz w:val="20"/>
                <w:szCs w:val="20"/>
              </w:rPr>
            </w:pPr>
            <w:r>
              <w:rPr>
                <w:rFonts w:hint="eastAsia"/>
                <w:sz w:val="20"/>
                <w:szCs w:val="20"/>
              </w:rPr>
              <w:t>注释：无</w:t>
            </w:r>
          </w:p>
        </w:tc>
      </w:tr>
      <w:tr w:rsidR="00D91F72" w14:paraId="50ECC9B9" w14:textId="0039262D">
        <w:trPr>
          <w:trHeight w:val="392"/>
        </w:trPr>
        <w:tc>
          <w:tcPr>
            <w:tcW w:w="2155" w:type="dxa"/>
            <w:tcBorders>
              <w:top w:val="single" w:sz="4" w:space="0" w:color="000000"/>
              <w:left w:val="single" w:sz="4" w:space="0" w:color="000000"/>
              <w:bottom w:val="single" w:sz="4" w:space="0" w:color="000000"/>
              <w:right w:val="single" w:sz="4" w:space="0" w:color="000000"/>
            </w:tcBorders>
          </w:tcPr>
          <w:p w14:paraId="364E6453" w14:textId="17441C2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6B8C28" w14:textId="421D7C5F" w:rsidR="00D91F72" w:rsidRDefault="00E53301">
            <w:pPr>
              <w:rPr>
                <w:sz w:val="20"/>
                <w:szCs w:val="20"/>
              </w:rPr>
            </w:pPr>
            <w:r>
              <w:rPr>
                <w:rFonts w:hint="eastAsia"/>
                <w:sz w:val="20"/>
                <w:szCs w:val="20"/>
              </w:rPr>
              <w:t>预期结果</w:t>
            </w:r>
          </w:p>
        </w:tc>
      </w:tr>
      <w:tr w:rsidR="00D91F72" w14:paraId="21F9433F" w14:textId="5BD5998F">
        <w:trPr>
          <w:trHeight w:val="392"/>
        </w:trPr>
        <w:tc>
          <w:tcPr>
            <w:tcW w:w="2155" w:type="dxa"/>
            <w:tcBorders>
              <w:top w:val="single" w:sz="4" w:space="0" w:color="000000"/>
              <w:left w:val="single" w:sz="4" w:space="0" w:color="000000"/>
              <w:bottom w:val="single" w:sz="4" w:space="0" w:color="000000"/>
              <w:right w:val="single" w:sz="4" w:space="0" w:color="000000"/>
            </w:tcBorders>
          </w:tcPr>
          <w:p w14:paraId="2703AD54" w14:textId="0C3A0FF7"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31D314D" w14:textId="083E5F2B" w:rsidR="00D91F72" w:rsidRDefault="00E53301">
            <w:pPr>
              <w:rPr>
                <w:sz w:val="20"/>
                <w:szCs w:val="20"/>
              </w:rPr>
            </w:pPr>
            <w:r>
              <w:rPr>
                <w:rFonts w:hint="eastAsia"/>
                <w:sz w:val="20"/>
                <w:szCs w:val="20"/>
              </w:rPr>
              <w:t>可见网页导航浏览上的头像</w:t>
            </w:r>
          </w:p>
        </w:tc>
      </w:tr>
      <w:tr w:rsidR="00D91F72" w14:paraId="54F2C19E" w14:textId="061A3C4E">
        <w:trPr>
          <w:trHeight w:val="392"/>
        </w:trPr>
        <w:tc>
          <w:tcPr>
            <w:tcW w:w="2155" w:type="dxa"/>
            <w:tcBorders>
              <w:top w:val="single" w:sz="4" w:space="0" w:color="000000"/>
              <w:left w:val="single" w:sz="4" w:space="0" w:color="000000"/>
              <w:bottom w:val="single" w:sz="4" w:space="0" w:color="000000"/>
              <w:right w:val="single" w:sz="4" w:space="0" w:color="000000"/>
            </w:tcBorders>
          </w:tcPr>
          <w:p w14:paraId="72958D6B" w14:textId="03FABEB8" w:rsidR="00D91F72" w:rsidRDefault="00E53301">
            <w:pPr>
              <w:rPr>
                <w:sz w:val="20"/>
                <w:szCs w:val="20"/>
              </w:rPr>
            </w:pPr>
            <w:r>
              <w:rPr>
                <w:rFonts w:hint="eastAsia"/>
                <w:sz w:val="20"/>
                <w:szCs w:val="20"/>
              </w:rPr>
              <w:t>鼠标悬停至头像</w:t>
            </w:r>
          </w:p>
        </w:tc>
        <w:tc>
          <w:tcPr>
            <w:tcW w:w="6141" w:type="dxa"/>
            <w:gridSpan w:val="2"/>
            <w:tcBorders>
              <w:top w:val="single" w:sz="4" w:space="0" w:color="000000"/>
              <w:left w:val="single" w:sz="4" w:space="0" w:color="000000"/>
              <w:bottom w:val="single" w:sz="4" w:space="0" w:color="000000"/>
              <w:right w:val="single" w:sz="4" w:space="0" w:color="000000"/>
            </w:tcBorders>
          </w:tcPr>
          <w:p w14:paraId="6E5F3149" w14:textId="72216485" w:rsidR="00D91F72" w:rsidRDefault="00E53301">
            <w:pPr>
              <w:rPr>
                <w:sz w:val="20"/>
                <w:szCs w:val="20"/>
              </w:rPr>
            </w:pPr>
            <w:r>
              <w:rPr>
                <w:rFonts w:hint="eastAsia"/>
                <w:sz w:val="20"/>
                <w:szCs w:val="20"/>
              </w:rPr>
              <w:t>出现下拉菜单，包括个人中心、注销登录</w:t>
            </w:r>
          </w:p>
        </w:tc>
      </w:tr>
      <w:tr w:rsidR="00D91F72" w14:paraId="48652CCC" w14:textId="18D64F52">
        <w:trPr>
          <w:trHeight w:val="392"/>
        </w:trPr>
        <w:tc>
          <w:tcPr>
            <w:tcW w:w="2155" w:type="dxa"/>
            <w:tcBorders>
              <w:top w:val="single" w:sz="4" w:space="0" w:color="000000"/>
              <w:left w:val="single" w:sz="4" w:space="0" w:color="000000"/>
              <w:bottom w:val="single" w:sz="4" w:space="0" w:color="000000"/>
              <w:right w:val="single" w:sz="4" w:space="0" w:color="000000"/>
            </w:tcBorders>
          </w:tcPr>
          <w:p w14:paraId="7FFAAD3A" w14:textId="7CF5A35F" w:rsidR="00D91F72" w:rsidRDefault="00E53301">
            <w:pPr>
              <w:rPr>
                <w:sz w:val="20"/>
                <w:szCs w:val="20"/>
              </w:rPr>
            </w:pPr>
            <w:r>
              <w:rPr>
                <w:rFonts w:hint="eastAsia"/>
                <w:sz w:val="20"/>
                <w:szCs w:val="20"/>
              </w:rPr>
              <w:t>点击注销登录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4ED47A50" w14:textId="6A59F9F0" w:rsidR="00D91F72" w:rsidRDefault="00E53301">
            <w:pPr>
              <w:rPr>
                <w:sz w:val="20"/>
                <w:szCs w:val="20"/>
              </w:rPr>
            </w:pPr>
            <w:r>
              <w:rPr>
                <w:rFonts w:hint="eastAsia"/>
                <w:sz w:val="20"/>
                <w:szCs w:val="20"/>
              </w:rPr>
              <w:t>用户退出登录状态，右上角变为[登录/注册</w:t>
            </w:r>
            <w:r>
              <w:rPr>
                <w:sz w:val="20"/>
                <w:szCs w:val="20"/>
              </w:rPr>
              <w:t>]</w:t>
            </w:r>
            <w:r>
              <w:rPr>
                <w:rFonts w:hint="eastAsia"/>
                <w:sz w:val="20"/>
                <w:szCs w:val="20"/>
              </w:rPr>
              <w:t>样式</w:t>
            </w:r>
          </w:p>
        </w:tc>
      </w:tr>
      <w:tr w:rsidR="00D91F72" w14:paraId="7E00CABA" w14:textId="5DCDEAF4">
        <w:trPr>
          <w:trHeight w:val="392"/>
        </w:trPr>
        <w:tc>
          <w:tcPr>
            <w:tcW w:w="2155" w:type="dxa"/>
            <w:tcBorders>
              <w:top w:val="single" w:sz="4" w:space="0" w:color="000000"/>
              <w:left w:val="single" w:sz="4" w:space="0" w:color="000000"/>
              <w:bottom w:val="single" w:sz="4" w:space="0" w:color="000000"/>
              <w:right w:val="single" w:sz="4" w:space="0" w:color="000000"/>
            </w:tcBorders>
          </w:tcPr>
          <w:p w14:paraId="6C7470DD" w14:textId="70ADBC2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4A1AB78F" w14:textId="5418FDD0" w:rsidR="00D91F72" w:rsidRDefault="00D91F72">
            <w:pPr>
              <w:rPr>
                <w:sz w:val="20"/>
                <w:szCs w:val="20"/>
              </w:rPr>
            </w:pPr>
          </w:p>
        </w:tc>
      </w:tr>
    </w:tbl>
    <w:p w14:paraId="7F6E4358" w14:textId="3FBB7D0A" w:rsidR="00D91F72" w:rsidRDefault="00D91F72"/>
    <w:p w14:paraId="441A77E3" w14:textId="48A1F249" w:rsidR="00D91F72" w:rsidRDefault="00E53301">
      <w:r>
        <w:br w:type="page"/>
      </w:r>
    </w:p>
    <w:p w14:paraId="46760F1D" w14:textId="07D8AED1" w:rsidR="00D91F72" w:rsidRDefault="00D91F72"/>
    <w:p w14:paraId="3A2EA899" w14:textId="786B7932" w:rsidR="00D91F72" w:rsidRDefault="00E53301">
      <w:pPr>
        <w:pStyle w:val="a1"/>
      </w:pPr>
      <w:bookmarkStart w:id="107" w:name="_Toc533374796"/>
      <w:r>
        <w:rPr>
          <w:rFonts w:hint="eastAsia"/>
        </w:rPr>
        <w:t>访问教师页面</w:t>
      </w:r>
      <w:bookmarkEnd w:id="107"/>
    </w:p>
    <w:tbl>
      <w:tblPr>
        <w:tblStyle w:val="15"/>
        <w:tblW w:w="8296" w:type="dxa"/>
        <w:tblLayout w:type="fixed"/>
        <w:tblLook w:val="04A0" w:firstRow="1" w:lastRow="0" w:firstColumn="1" w:lastColumn="0" w:noHBand="0" w:noVBand="1"/>
      </w:tblPr>
      <w:tblGrid>
        <w:gridCol w:w="2155"/>
        <w:gridCol w:w="1993"/>
        <w:gridCol w:w="4148"/>
      </w:tblGrid>
      <w:tr w:rsidR="00D91F72" w14:paraId="463AEF32" w14:textId="3437280A">
        <w:tc>
          <w:tcPr>
            <w:tcW w:w="4148" w:type="dxa"/>
            <w:gridSpan w:val="2"/>
            <w:tcBorders>
              <w:top w:val="single" w:sz="4" w:space="0" w:color="000000"/>
              <w:left w:val="single" w:sz="4" w:space="0" w:color="000000"/>
              <w:bottom w:val="single" w:sz="4" w:space="0" w:color="000000"/>
              <w:right w:val="single" w:sz="4" w:space="0" w:color="000000"/>
            </w:tcBorders>
          </w:tcPr>
          <w:p w14:paraId="2B06BFFD" w14:textId="79F55103"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D000E8C" w14:textId="363BEE7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44</w:t>
            </w:r>
          </w:p>
        </w:tc>
      </w:tr>
      <w:tr w:rsidR="00D91F72" w14:paraId="581B7543" w14:textId="27D2E79F">
        <w:tc>
          <w:tcPr>
            <w:tcW w:w="4148" w:type="dxa"/>
            <w:gridSpan w:val="2"/>
            <w:tcBorders>
              <w:top w:val="single" w:sz="4" w:space="0" w:color="000000"/>
              <w:left w:val="single" w:sz="4" w:space="0" w:color="000000"/>
              <w:bottom w:val="single" w:sz="4" w:space="0" w:color="000000"/>
              <w:right w:val="single" w:sz="4" w:space="0" w:color="000000"/>
            </w:tcBorders>
          </w:tcPr>
          <w:p w14:paraId="5DF71EF0" w14:textId="1CDB193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C6ACBDB" w14:textId="449BCB4B" w:rsidR="00D91F72" w:rsidRDefault="00E53301">
            <w:pPr>
              <w:rPr>
                <w:sz w:val="20"/>
                <w:szCs w:val="20"/>
              </w:rPr>
            </w:pPr>
            <w:r>
              <w:rPr>
                <w:rFonts w:hint="eastAsia"/>
                <w:sz w:val="20"/>
                <w:szCs w:val="20"/>
              </w:rPr>
              <w:t>访问教师页面</w:t>
            </w:r>
          </w:p>
        </w:tc>
      </w:tr>
      <w:tr w:rsidR="00D91F72" w14:paraId="52216CFE" w14:textId="5731777A">
        <w:tc>
          <w:tcPr>
            <w:tcW w:w="4148" w:type="dxa"/>
            <w:gridSpan w:val="2"/>
            <w:tcBorders>
              <w:top w:val="single" w:sz="4" w:space="0" w:color="000000"/>
              <w:left w:val="single" w:sz="4" w:space="0" w:color="000000"/>
              <w:bottom w:val="single" w:sz="4" w:space="0" w:color="000000"/>
              <w:right w:val="single" w:sz="4" w:space="0" w:color="000000"/>
            </w:tcBorders>
          </w:tcPr>
          <w:p w14:paraId="306E69FA" w14:textId="3733AC9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6E45F1C" w14:textId="645CCD00" w:rsidR="00D91F72" w:rsidRDefault="00E53301">
            <w:pPr>
              <w:rPr>
                <w:sz w:val="20"/>
                <w:szCs w:val="20"/>
              </w:rPr>
            </w:pPr>
            <w:r>
              <w:rPr>
                <w:rFonts w:hint="eastAsia"/>
                <w:sz w:val="20"/>
                <w:szCs w:val="20"/>
              </w:rPr>
              <w:t>访问教师页面</w:t>
            </w:r>
          </w:p>
        </w:tc>
      </w:tr>
      <w:tr w:rsidR="00D91F72" w14:paraId="52B2229A" w14:textId="7F53574B">
        <w:tc>
          <w:tcPr>
            <w:tcW w:w="4148" w:type="dxa"/>
            <w:gridSpan w:val="2"/>
            <w:tcBorders>
              <w:top w:val="single" w:sz="4" w:space="0" w:color="000000"/>
              <w:left w:val="single" w:sz="4" w:space="0" w:color="000000"/>
              <w:bottom w:val="single" w:sz="4" w:space="0" w:color="000000"/>
              <w:right w:val="single" w:sz="4" w:space="0" w:color="000000"/>
            </w:tcBorders>
          </w:tcPr>
          <w:p w14:paraId="675F3279" w14:textId="5BA0973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A2042DE" w14:textId="3F88D4AA" w:rsidR="00D91F72" w:rsidRDefault="00E53301">
            <w:pPr>
              <w:rPr>
                <w:sz w:val="20"/>
                <w:szCs w:val="20"/>
              </w:rPr>
            </w:pPr>
            <w:r>
              <w:rPr>
                <w:rFonts w:hint="eastAsia"/>
                <w:sz w:val="20"/>
                <w:szCs w:val="20"/>
              </w:rPr>
              <w:t>注册用户</w:t>
            </w:r>
          </w:p>
        </w:tc>
      </w:tr>
      <w:tr w:rsidR="00D91F72" w14:paraId="5F0EA96A" w14:textId="39DBBE2C">
        <w:tc>
          <w:tcPr>
            <w:tcW w:w="4148" w:type="dxa"/>
            <w:gridSpan w:val="2"/>
            <w:tcBorders>
              <w:top w:val="single" w:sz="4" w:space="0" w:color="000000"/>
              <w:left w:val="single" w:sz="4" w:space="0" w:color="000000"/>
              <w:bottom w:val="single" w:sz="4" w:space="0" w:color="000000"/>
              <w:right w:val="single" w:sz="4" w:space="0" w:color="000000"/>
            </w:tcBorders>
          </w:tcPr>
          <w:p w14:paraId="16E653A0" w14:textId="74FDA19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D22E743" w14:textId="7546D80F" w:rsidR="00D91F72" w:rsidRDefault="00E53301">
            <w:pPr>
              <w:rPr>
                <w:sz w:val="20"/>
                <w:szCs w:val="20"/>
              </w:rPr>
            </w:pPr>
            <w:r>
              <w:rPr>
                <w:rFonts w:hint="eastAsia"/>
                <w:sz w:val="20"/>
                <w:szCs w:val="20"/>
              </w:rPr>
              <w:t>黑盒测试</w:t>
            </w:r>
          </w:p>
        </w:tc>
      </w:tr>
      <w:tr w:rsidR="00D91F72" w14:paraId="2FFF514E" w14:textId="2B280A36">
        <w:tc>
          <w:tcPr>
            <w:tcW w:w="4148" w:type="dxa"/>
            <w:gridSpan w:val="2"/>
            <w:tcBorders>
              <w:top w:val="single" w:sz="4" w:space="0" w:color="000000"/>
              <w:left w:val="single" w:sz="4" w:space="0" w:color="000000"/>
              <w:bottom w:val="single" w:sz="4" w:space="0" w:color="000000"/>
              <w:right w:val="single" w:sz="4" w:space="0" w:color="000000"/>
            </w:tcBorders>
          </w:tcPr>
          <w:p w14:paraId="50862A90" w14:textId="3C7AC63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61BB519" w14:textId="7B3B408B" w:rsidR="00D91F72" w:rsidRDefault="00E53301">
            <w:pPr>
              <w:rPr>
                <w:sz w:val="20"/>
                <w:szCs w:val="20"/>
              </w:rPr>
            </w:pPr>
            <w:r>
              <w:rPr>
                <w:rFonts w:hint="eastAsia"/>
                <w:sz w:val="20"/>
                <w:szCs w:val="20"/>
              </w:rPr>
              <w:t>登录</w:t>
            </w:r>
          </w:p>
        </w:tc>
      </w:tr>
      <w:tr w:rsidR="00D91F72" w14:paraId="76A6560A" w14:textId="3FE114E6">
        <w:tc>
          <w:tcPr>
            <w:tcW w:w="4148" w:type="dxa"/>
            <w:gridSpan w:val="2"/>
            <w:tcBorders>
              <w:top w:val="single" w:sz="4" w:space="0" w:color="000000"/>
              <w:left w:val="single" w:sz="4" w:space="0" w:color="000000"/>
              <w:bottom w:val="single" w:sz="4" w:space="0" w:color="000000"/>
              <w:right w:val="single" w:sz="4" w:space="0" w:color="000000"/>
            </w:tcBorders>
          </w:tcPr>
          <w:p w14:paraId="70DEF347" w14:textId="71A2EB9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27D1BF" w14:textId="340BB30F" w:rsidR="00D91F72" w:rsidRDefault="00E53301">
            <w:pPr>
              <w:rPr>
                <w:sz w:val="20"/>
                <w:szCs w:val="20"/>
              </w:rPr>
            </w:pPr>
            <w:r>
              <w:rPr>
                <w:rFonts w:hint="eastAsia"/>
                <w:sz w:val="20"/>
                <w:szCs w:val="20"/>
              </w:rPr>
              <w:t xml:space="preserve">用户登录后进入首页，访问教师页面 </w:t>
            </w:r>
          </w:p>
        </w:tc>
      </w:tr>
      <w:tr w:rsidR="00D91F72" w14:paraId="58BA9EAD" w14:textId="141177BD">
        <w:tc>
          <w:tcPr>
            <w:tcW w:w="4148" w:type="dxa"/>
            <w:gridSpan w:val="2"/>
            <w:tcBorders>
              <w:top w:val="single" w:sz="4" w:space="0" w:color="000000"/>
              <w:left w:val="single" w:sz="4" w:space="0" w:color="000000"/>
              <w:bottom w:val="single" w:sz="4" w:space="0" w:color="000000"/>
              <w:right w:val="single" w:sz="4" w:space="0" w:color="000000"/>
            </w:tcBorders>
          </w:tcPr>
          <w:p w14:paraId="663FACAD" w14:textId="41D4A99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D04A2E" w14:textId="09DD9107" w:rsidR="00D91F72" w:rsidRDefault="00E53301">
            <w:pPr>
              <w:rPr>
                <w:sz w:val="20"/>
                <w:szCs w:val="20"/>
              </w:rPr>
            </w:pPr>
            <w:r>
              <w:rPr>
                <w:rFonts w:hint="eastAsia"/>
                <w:sz w:val="20"/>
                <w:szCs w:val="20"/>
              </w:rPr>
              <w:t>测试注册用户是否能登录后进入首页，访问教师页面</w:t>
            </w:r>
          </w:p>
        </w:tc>
      </w:tr>
      <w:tr w:rsidR="00D91F72" w14:paraId="6AE39B07" w14:textId="594F4ADC">
        <w:trPr>
          <w:trHeight w:val="1445"/>
        </w:trPr>
        <w:tc>
          <w:tcPr>
            <w:tcW w:w="8296" w:type="dxa"/>
            <w:gridSpan w:val="3"/>
            <w:tcBorders>
              <w:top w:val="single" w:sz="4" w:space="0" w:color="000000"/>
              <w:left w:val="single" w:sz="4" w:space="0" w:color="000000"/>
              <w:right w:val="single" w:sz="4" w:space="0" w:color="000000"/>
            </w:tcBorders>
          </w:tcPr>
          <w:p w14:paraId="0A663622" w14:textId="7E0FFD29" w:rsidR="00D91F72" w:rsidRDefault="00E53301">
            <w:pPr>
              <w:rPr>
                <w:sz w:val="20"/>
                <w:szCs w:val="20"/>
              </w:rPr>
            </w:pPr>
            <w:r>
              <w:rPr>
                <w:rFonts w:hint="eastAsia"/>
                <w:sz w:val="20"/>
                <w:szCs w:val="20"/>
              </w:rPr>
              <w:t>初始条件和背景：</w:t>
            </w:r>
          </w:p>
          <w:p w14:paraId="0E375D51" w14:textId="18917DB7" w:rsidR="00D91F72" w:rsidRDefault="00E53301">
            <w:pPr>
              <w:rPr>
                <w:sz w:val="20"/>
                <w:szCs w:val="20"/>
              </w:rPr>
            </w:pPr>
            <w:r>
              <w:rPr>
                <w:rFonts w:hint="eastAsia"/>
                <w:sz w:val="20"/>
                <w:szCs w:val="20"/>
              </w:rPr>
              <w:t>系统：PC端</w:t>
            </w:r>
          </w:p>
          <w:p w14:paraId="7D03B148" w14:textId="510038EB" w:rsidR="00D91F72" w:rsidRDefault="00E53301">
            <w:pPr>
              <w:rPr>
                <w:sz w:val="20"/>
                <w:szCs w:val="20"/>
              </w:rPr>
            </w:pPr>
            <w:r>
              <w:rPr>
                <w:rFonts w:hint="eastAsia"/>
                <w:sz w:val="20"/>
                <w:szCs w:val="20"/>
              </w:rPr>
              <w:t>浏览器：C</w:t>
            </w:r>
            <w:r>
              <w:rPr>
                <w:sz w:val="20"/>
                <w:szCs w:val="20"/>
              </w:rPr>
              <w:t>hrome</w:t>
            </w:r>
          </w:p>
          <w:p w14:paraId="11B51497" w14:textId="2B9A4B80" w:rsidR="00D91F72" w:rsidRDefault="00E53301">
            <w:pPr>
              <w:rPr>
                <w:sz w:val="20"/>
                <w:szCs w:val="20"/>
              </w:rPr>
            </w:pPr>
            <w:r>
              <w:rPr>
                <w:rFonts w:hint="eastAsia"/>
                <w:sz w:val="20"/>
                <w:szCs w:val="20"/>
              </w:rPr>
              <w:t>注释：无</w:t>
            </w:r>
          </w:p>
        </w:tc>
      </w:tr>
      <w:tr w:rsidR="00D91F72" w14:paraId="3C71A44D" w14:textId="230D2D27">
        <w:trPr>
          <w:trHeight w:val="392"/>
        </w:trPr>
        <w:tc>
          <w:tcPr>
            <w:tcW w:w="2155" w:type="dxa"/>
            <w:tcBorders>
              <w:top w:val="single" w:sz="4" w:space="0" w:color="000000"/>
              <w:left w:val="single" w:sz="4" w:space="0" w:color="000000"/>
              <w:bottom w:val="single" w:sz="4" w:space="0" w:color="000000"/>
              <w:right w:val="single" w:sz="4" w:space="0" w:color="000000"/>
            </w:tcBorders>
          </w:tcPr>
          <w:p w14:paraId="38BF41E5" w14:textId="28953C0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C4FCCD4" w14:textId="65A91811" w:rsidR="00D91F72" w:rsidRDefault="00E53301">
            <w:pPr>
              <w:rPr>
                <w:sz w:val="20"/>
                <w:szCs w:val="20"/>
              </w:rPr>
            </w:pPr>
            <w:r>
              <w:rPr>
                <w:rFonts w:hint="eastAsia"/>
                <w:sz w:val="20"/>
                <w:szCs w:val="20"/>
              </w:rPr>
              <w:t>预期结果</w:t>
            </w:r>
          </w:p>
        </w:tc>
      </w:tr>
      <w:tr w:rsidR="00D91F72" w14:paraId="4427ACD8" w14:textId="503EDCD0">
        <w:trPr>
          <w:trHeight w:val="392"/>
        </w:trPr>
        <w:tc>
          <w:tcPr>
            <w:tcW w:w="2155" w:type="dxa"/>
            <w:tcBorders>
              <w:top w:val="single" w:sz="4" w:space="0" w:color="000000"/>
              <w:left w:val="single" w:sz="4" w:space="0" w:color="000000"/>
              <w:bottom w:val="single" w:sz="4" w:space="0" w:color="000000"/>
              <w:right w:val="single" w:sz="4" w:space="0" w:color="000000"/>
            </w:tcBorders>
          </w:tcPr>
          <w:p w14:paraId="6EB8FC28" w14:textId="08FD871A"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9AE70BC" w14:textId="632652AF" w:rsidR="00D91F72" w:rsidRDefault="00E53301">
            <w:pPr>
              <w:rPr>
                <w:sz w:val="20"/>
                <w:szCs w:val="20"/>
              </w:rPr>
            </w:pPr>
            <w:r>
              <w:rPr>
                <w:rFonts w:hint="eastAsia"/>
                <w:sz w:val="20"/>
                <w:szCs w:val="20"/>
              </w:rPr>
              <w:t>可见导航栏栏上有[教师]按钮</w:t>
            </w:r>
          </w:p>
        </w:tc>
      </w:tr>
      <w:tr w:rsidR="00D91F72" w14:paraId="5B214924" w14:textId="7D5B2593">
        <w:trPr>
          <w:trHeight w:val="392"/>
        </w:trPr>
        <w:tc>
          <w:tcPr>
            <w:tcW w:w="2155" w:type="dxa"/>
            <w:tcBorders>
              <w:top w:val="single" w:sz="4" w:space="0" w:color="000000"/>
              <w:left w:val="single" w:sz="4" w:space="0" w:color="000000"/>
              <w:bottom w:val="single" w:sz="4" w:space="0" w:color="000000"/>
              <w:right w:val="single" w:sz="4" w:space="0" w:color="000000"/>
            </w:tcBorders>
          </w:tcPr>
          <w:p w14:paraId="411EBE6C" w14:textId="7702B0E2" w:rsidR="00D91F72" w:rsidRDefault="00E53301">
            <w:pPr>
              <w:rPr>
                <w:sz w:val="20"/>
                <w:szCs w:val="20"/>
              </w:rPr>
            </w:pPr>
            <w:r>
              <w:rPr>
                <w:rFonts w:hint="eastAsia"/>
                <w:sz w:val="20"/>
                <w:szCs w:val="20"/>
              </w:rPr>
              <w:t>点击</w:t>
            </w:r>
            <w:r>
              <w:rPr>
                <w:sz w:val="20"/>
                <w:szCs w:val="20"/>
              </w:rPr>
              <w:t>[</w:t>
            </w:r>
            <w:r>
              <w:rPr>
                <w:rFonts w:hint="eastAsia"/>
                <w:sz w:val="20"/>
                <w:szCs w:val="20"/>
              </w:rPr>
              <w:t>教师按钮</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537C1AE9" w14:textId="2BEEA5CB" w:rsidR="00D91F72" w:rsidRDefault="00E53301">
            <w:pPr>
              <w:rPr>
                <w:sz w:val="20"/>
                <w:szCs w:val="20"/>
              </w:rPr>
            </w:pPr>
            <w:r>
              <w:rPr>
                <w:rFonts w:hint="eastAsia"/>
                <w:sz w:val="20"/>
                <w:szCs w:val="20"/>
              </w:rPr>
              <w:t>转跳至教师页面，内有教师简介列表</w:t>
            </w:r>
          </w:p>
        </w:tc>
      </w:tr>
      <w:tr w:rsidR="00D91F72" w14:paraId="7DD22E82" w14:textId="24943E60">
        <w:trPr>
          <w:trHeight w:val="392"/>
        </w:trPr>
        <w:tc>
          <w:tcPr>
            <w:tcW w:w="2155" w:type="dxa"/>
            <w:tcBorders>
              <w:top w:val="single" w:sz="4" w:space="0" w:color="000000"/>
              <w:left w:val="single" w:sz="4" w:space="0" w:color="000000"/>
              <w:bottom w:val="single" w:sz="4" w:space="0" w:color="000000"/>
              <w:right w:val="single" w:sz="4" w:space="0" w:color="000000"/>
            </w:tcBorders>
          </w:tcPr>
          <w:p w14:paraId="26FFC485" w14:textId="2CBD678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D22DF02" w14:textId="7939418A" w:rsidR="00D91F72" w:rsidRDefault="00D91F72">
            <w:pPr>
              <w:rPr>
                <w:sz w:val="20"/>
                <w:szCs w:val="20"/>
              </w:rPr>
            </w:pPr>
          </w:p>
        </w:tc>
      </w:tr>
      <w:tr w:rsidR="00D91F72" w14:paraId="63F100D1" w14:textId="29CA84FC">
        <w:trPr>
          <w:trHeight w:val="392"/>
        </w:trPr>
        <w:tc>
          <w:tcPr>
            <w:tcW w:w="2155" w:type="dxa"/>
            <w:tcBorders>
              <w:top w:val="single" w:sz="4" w:space="0" w:color="000000"/>
              <w:left w:val="single" w:sz="4" w:space="0" w:color="000000"/>
              <w:bottom w:val="single" w:sz="4" w:space="0" w:color="000000"/>
              <w:right w:val="single" w:sz="4" w:space="0" w:color="000000"/>
            </w:tcBorders>
          </w:tcPr>
          <w:p w14:paraId="034F28D1" w14:textId="6629AA6F"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0EDD8982" w14:textId="677C620D" w:rsidR="00D91F72" w:rsidRDefault="00D91F72">
            <w:pPr>
              <w:rPr>
                <w:sz w:val="20"/>
                <w:szCs w:val="20"/>
              </w:rPr>
            </w:pPr>
          </w:p>
        </w:tc>
      </w:tr>
    </w:tbl>
    <w:p w14:paraId="2FB9326F" w14:textId="595C7F7A" w:rsidR="00D91F72" w:rsidRDefault="00D91F72"/>
    <w:p w14:paraId="6ED0A45D" w14:textId="4AF8EEBC" w:rsidR="00D91F72" w:rsidRDefault="00E53301">
      <w:r>
        <w:br w:type="page"/>
      </w:r>
    </w:p>
    <w:p w14:paraId="553E6E08" w14:textId="4AEB8A12" w:rsidR="00D91F72" w:rsidRDefault="00D91F72"/>
    <w:p w14:paraId="571018A0" w14:textId="6FA4CB04" w:rsidR="00D91F72" w:rsidRDefault="00E53301">
      <w:pPr>
        <w:pStyle w:val="a1"/>
      </w:pPr>
      <w:bookmarkStart w:id="108" w:name="_Toc533374797"/>
      <w:r>
        <w:rPr>
          <w:rFonts w:hint="eastAsia"/>
        </w:rPr>
        <w:t>登录</w:t>
      </w:r>
      <w:bookmarkEnd w:id="108"/>
    </w:p>
    <w:tbl>
      <w:tblPr>
        <w:tblStyle w:val="15"/>
        <w:tblW w:w="8296" w:type="dxa"/>
        <w:tblLayout w:type="fixed"/>
        <w:tblLook w:val="04A0" w:firstRow="1" w:lastRow="0" w:firstColumn="1" w:lastColumn="0" w:noHBand="0" w:noVBand="1"/>
      </w:tblPr>
      <w:tblGrid>
        <w:gridCol w:w="2155"/>
        <w:gridCol w:w="1993"/>
        <w:gridCol w:w="4148"/>
      </w:tblGrid>
      <w:tr w:rsidR="00D91F72" w14:paraId="061AFC8B" w14:textId="0F94BCFC">
        <w:tc>
          <w:tcPr>
            <w:tcW w:w="4148" w:type="dxa"/>
            <w:gridSpan w:val="2"/>
            <w:tcBorders>
              <w:top w:val="single" w:sz="4" w:space="0" w:color="000000"/>
              <w:left w:val="single" w:sz="4" w:space="0" w:color="000000"/>
              <w:bottom w:val="single" w:sz="4" w:space="0" w:color="000000"/>
              <w:right w:val="single" w:sz="4" w:space="0" w:color="000000"/>
            </w:tcBorders>
          </w:tcPr>
          <w:p w14:paraId="1F8D854C" w14:textId="67691C5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3F7FEA" w14:textId="533ABDE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45</w:t>
            </w:r>
          </w:p>
        </w:tc>
      </w:tr>
      <w:tr w:rsidR="00D91F72" w14:paraId="3384AA00" w14:textId="4047AC89">
        <w:tc>
          <w:tcPr>
            <w:tcW w:w="4148" w:type="dxa"/>
            <w:gridSpan w:val="2"/>
            <w:tcBorders>
              <w:top w:val="single" w:sz="4" w:space="0" w:color="000000"/>
              <w:left w:val="single" w:sz="4" w:space="0" w:color="000000"/>
              <w:bottom w:val="single" w:sz="4" w:space="0" w:color="000000"/>
              <w:right w:val="single" w:sz="4" w:space="0" w:color="000000"/>
            </w:tcBorders>
          </w:tcPr>
          <w:p w14:paraId="54570D61" w14:textId="4B8BED3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AA91483" w14:textId="16AB2F70" w:rsidR="00D91F72" w:rsidRDefault="00E53301">
            <w:pPr>
              <w:rPr>
                <w:sz w:val="20"/>
                <w:szCs w:val="20"/>
              </w:rPr>
            </w:pPr>
            <w:r>
              <w:rPr>
                <w:rFonts w:hint="eastAsia"/>
                <w:sz w:val="20"/>
                <w:szCs w:val="20"/>
              </w:rPr>
              <w:t>登录</w:t>
            </w:r>
          </w:p>
        </w:tc>
      </w:tr>
      <w:tr w:rsidR="00D91F72" w14:paraId="4DBB4EC2" w14:textId="41E0CA36">
        <w:tc>
          <w:tcPr>
            <w:tcW w:w="4148" w:type="dxa"/>
            <w:gridSpan w:val="2"/>
            <w:tcBorders>
              <w:top w:val="single" w:sz="4" w:space="0" w:color="000000"/>
              <w:left w:val="single" w:sz="4" w:space="0" w:color="000000"/>
              <w:bottom w:val="single" w:sz="4" w:space="0" w:color="000000"/>
              <w:right w:val="single" w:sz="4" w:space="0" w:color="000000"/>
            </w:tcBorders>
          </w:tcPr>
          <w:p w14:paraId="037A95A0" w14:textId="20DE1BF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CAC384" w14:textId="75E3DEA1" w:rsidR="00D91F72" w:rsidRDefault="00E53301">
            <w:pPr>
              <w:rPr>
                <w:sz w:val="20"/>
                <w:szCs w:val="20"/>
              </w:rPr>
            </w:pPr>
            <w:r>
              <w:rPr>
                <w:rFonts w:hint="eastAsia"/>
                <w:sz w:val="20"/>
                <w:szCs w:val="20"/>
              </w:rPr>
              <w:t>登录</w:t>
            </w:r>
          </w:p>
        </w:tc>
      </w:tr>
      <w:tr w:rsidR="00D91F72" w14:paraId="2A4A6DD1" w14:textId="41B6BA14">
        <w:tc>
          <w:tcPr>
            <w:tcW w:w="4148" w:type="dxa"/>
            <w:gridSpan w:val="2"/>
            <w:tcBorders>
              <w:top w:val="single" w:sz="4" w:space="0" w:color="000000"/>
              <w:left w:val="single" w:sz="4" w:space="0" w:color="000000"/>
              <w:bottom w:val="single" w:sz="4" w:space="0" w:color="000000"/>
              <w:right w:val="single" w:sz="4" w:space="0" w:color="000000"/>
            </w:tcBorders>
          </w:tcPr>
          <w:p w14:paraId="25C93DF9" w14:textId="74036B7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45B3699" w14:textId="5D87E706" w:rsidR="00D91F72" w:rsidRDefault="00E53301">
            <w:pPr>
              <w:rPr>
                <w:sz w:val="20"/>
                <w:szCs w:val="20"/>
              </w:rPr>
            </w:pPr>
            <w:r>
              <w:rPr>
                <w:rFonts w:hint="eastAsia"/>
                <w:sz w:val="20"/>
                <w:szCs w:val="20"/>
              </w:rPr>
              <w:t>注册用户</w:t>
            </w:r>
          </w:p>
        </w:tc>
      </w:tr>
      <w:tr w:rsidR="00D91F72" w14:paraId="6244AD6B" w14:textId="1B68398C">
        <w:tc>
          <w:tcPr>
            <w:tcW w:w="4148" w:type="dxa"/>
            <w:gridSpan w:val="2"/>
            <w:tcBorders>
              <w:top w:val="single" w:sz="4" w:space="0" w:color="000000"/>
              <w:left w:val="single" w:sz="4" w:space="0" w:color="000000"/>
              <w:bottom w:val="single" w:sz="4" w:space="0" w:color="000000"/>
              <w:right w:val="single" w:sz="4" w:space="0" w:color="000000"/>
            </w:tcBorders>
          </w:tcPr>
          <w:p w14:paraId="0463A36D" w14:textId="1187A8D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813E6C" w14:textId="12E5F803" w:rsidR="00D91F72" w:rsidRDefault="00E53301">
            <w:pPr>
              <w:rPr>
                <w:sz w:val="20"/>
                <w:szCs w:val="20"/>
              </w:rPr>
            </w:pPr>
            <w:r>
              <w:rPr>
                <w:rFonts w:hint="eastAsia"/>
                <w:sz w:val="20"/>
                <w:szCs w:val="20"/>
              </w:rPr>
              <w:t>黑盒测试-等价类划分/边界值</w:t>
            </w:r>
          </w:p>
        </w:tc>
      </w:tr>
      <w:tr w:rsidR="00D91F72" w14:paraId="59AEC13E" w14:textId="2F9DBA62">
        <w:tc>
          <w:tcPr>
            <w:tcW w:w="4148" w:type="dxa"/>
            <w:gridSpan w:val="2"/>
            <w:tcBorders>
              <w:top w:val="single" w:sz="4" w:space="0" w:color="000000"/>
              <w:left w:val="single" w:sz="4" w:space="0" w:color="000000"/>
              <w:bottom w:val="single" w:sz="4" w:space="0" w:color="000000"/>
              <w:right w:val="single" w:sz="4" w:space="0" w:color="000000"/>
            </w:tcBorders>
          </w:tcPr>
          <w:p w14:paraId="7FBDC932" w14:textId="77A0030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EDC6F83" w14:textId="68235C6D" w:rsidR="00D91F72" w:rsidRDefault="00E53301">
            <w:pPr>
              <w:rPr>
                <w:sz w:val="20"/>
                <w:szCs w:val="20"/>
              </w:rPr>
            </w:pPr>
            <w:r>
              <w:rPr>
                <w:rFonts w:hint="eastAsia"/>
                <w:sz w:val="20"/>
                <w:szCs w:val="20"/>
              </w:rPr>
              <w:t>无</w:t>
            </w:r>
          </w:p>
        </w:tc>
      </w:tr>
      <w:tr w:rsidR="00D91F72" w14:paraId="30101010" w14:textId="722C35F9">
        <w:tc>
          <w:tcPr>
            <w:tcW w:w="4148" w:type="dxa"/>
            <w:gridSpan w:val="2"/>
            <w:tcBorders>
              <w:top w:val="single" w:sz="4" w:space="0" w:color="000000"/>
              <w:left w:val="single" w:sz="4" w:space="0" w:color="000000"/>
              <w:bottom w:val="single" w:sz="4" w:space="0" w:color="000000"/>
              <w:right w:val="single" w:sz="4" w:space="0" w:color="000000"/>
            </w:tcBorders>
          </w:tcPr>
          <w:p w14:paraId="20383A65" w14:textId="247E1CA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8250A7C" w14:textId="13850C0E" w:rsidR="00D91F72" w:rsidRDefault="00E53301">
            <w:pPr>
              <w:rPr>
                <w:sz w:val="20"/>
                <w:szCs w:val="20"/>
              </w:rPr>
            </w:pPr>
            <w:r>
              <w:rPr>
                <w:rFonts w:hint="eastAsia"/>
                <w:sz w:val="20"/>
                <w:szCs w:val="20"/>
              </w:rPr>
              <w:t xml:space="preserve">有账号的用户登录网站 </w:t>
            </w:r>
          </w:p>
        </w:tc>
      </w:tr>
      <w:tr w:rsidR="00D91F72" w14:paraId="3E8075F4" w14:textId="42B45AC6">
        <w:tc>
          <w:tcPr>
            <w:tcW w:w="4148" w:type="dxa"/>
            <w:gridSpan w:val="2"/>
            <w:tcBorders>
              <w:top w:val="single" w:sz="4" w:space="0" w:color="000000"/>
              <w:left w:val="single" w:sz="4" w:space="0" w:color="000000"/>
              <w:bottom w:val="single" w:sz="4" w:space="0" w:color="000000"/>
              <w:right w:val="single" w:sz="4" w:space="0" w:color="000000"/>
            </w:tcBorders>
          </w:tcPr>
          <w:p w14:paraId="7345078E" w14:textId="431EC07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A3FD94F" w14:textId="05705D35" w:rsidR="00D91F72" w:rsidRDefault="00E53301">
            <w:pPr>
              <w:rPr>
                <w:sz w:val="20"/>
                <w:szCs w:val="20"/>
              </w:rPr>
            </w:pPr>
            <w:r>
              <w:rPr>
                <w:rFonts w:hint="eastAsia"/>
                <w:sz w:val="20"/>
                <w:szCs w:val="20"/>
              </w:rPr>
              <w:t>检查系统是否能检测用户登录时账号的正确性，已经给出对应的错误提示；登录成功时转换网页的状态，使用户成为登录状态</w:t>
            </w:r>
          </w:p>
        </w:tc>
      </w:tr>
      <w:tr w:rsidR="00D91F72" w14:paraId="171E913A" w14:textId="4DFC2C81">
        <w:trPr>
          <w:trHeight w:val="1445"/>
        </w:trPr>
        <w:tc>
          <w:tcPr>
            <w:tcW w:w="8296" w:type="dxa"/>
            <w:gridSpan w:val="3"/>
            <w:tcBorders>
              <w:top w:val="single" w:sz="4" w:space="0" w:color="000000"/>
              <w:left w:val="single" w:sz="4" w:space="0" w:color="000000"/>
              <w:right w:val="single" w:sz="4" w:space="0" w:color="000000"/>
            </w:tcBorders>
          </w:tcPr>
          <w:p w14:paraId="6139EBB4" w14:textId="74701D5B" w:rsidR="00D91F72" w:rsidRDefault="00E53301">
            <w:pPr>
              <w:rPr>
                <w:sz w:val="20"/>
                <w:szCs w:val="20"/>
              </w:rPr>
            </w:pPr>
            <w:r>
              <w:rPr>
                <w:rFonts w:hint="eastAsia"/>
                <w:sz w:val="20"/>
                <w:szCs w:val="20"/>
              </w:rPr>
              <w:t>初始条件和背景：</w:t>
            </w:r>
          </w:p>
          <w:p w14:paraId="06143EF9" w14:textId="19853253" w:rsidR="00D91F72" w:rsidRDefault="00E53301">
            <w:pPr>
              <w:rPr>
                <w:sz w:val="20"/>
                <w:szCs w:val="20"/>
              </w:rPr>
            </w:pPr>
            <w:r>
              <w:rPr>
                <w:rFonts w:hint="eastAsia"/>
                <w:sz w:val="20"/>
                <w:szCs w:val="20"/>
              </w:rPr>
              <w:t>系统：PC端</w:t>
            </w:r>
          </w:p>
          <w:p w14:paraId="51C07D1F" w14:textId="0E2A9724" w:rsidR="00D91F72" w:rsidRDefault="00E53301">
            <w:pPr>
              <w:rPr>
                <w:sz w:val="20"/>
                <w:szCs w:val="20"/>
              </w:rPr>
            </w:pPr>
            <w:r>
              <w:rPr>
                <w:rFonts w:hint="eastAsia"/>
                <w:sz w:val="20"/>
                <w:szCs w:val="20"/>
              </w:rPr>
              <w:t>浏览器：C</w:t>
            </w:r>
            <w:r>
              <w:rPr>
                <w:sz w:val="20"/>
                <w:szCs w:val="20"/>
              </w:rPr>
              <w:t>hrome</w:t>
            </w:r>
          </w:p>
          <w:p w14:paraId="608CDD9C" w14:textId="59A94656" w:rsidR="00D91F72" w:rsidRDefault="00E53301">
            <w:pPr>
              <w:rPr>
                <w:sz w:val="20"/>
                <w:szCs w:val="20"/>
              </w:rPr>
            </w:pPr>
            <w:r>
              <w:rPr>
                <w:rFonts w:hint="eastAsia"/>
                <w:sz w:val="20"/>
                <w:szCs w:val="20"/>
              </w:rPr>
              <w:t>注释：无</w:t>
            </w:r>
          </w:p>
        </w:tc>
      </w:tr>
      <w:tr w:rsidR="00D91F72" w14:paraId="050A7A45" w14:textId="3C531A8A">
        <w:trPr>
          <w:trHeight w:val="392"/>
        </w:trPr>
        <w:tc>
          <w:tcPr>
            <w:tcW w:w="2155" w:type="dxa"/>
            <w:tcBorders>
              <w:top w:val="single" w:sz="4" w:space="0" w:color="000000"/>
              <w:left w:val="single" w:sz="4" w:space="0" w:color="000000"/>
              <w:bottom w:val="single" w:sz="4" w:space="0" w:color="000000"/>
              <w:right w:val="single" w:sz="4" w:space="0" w:color="000000"/>
            </w:tcBorders>
          </w:tcPr>
          <w:p w14:paraId="0AB61299" w14:textId="7985BD4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5F437B9" w14:textId="2398E9EE" w:rsidR="00D91F72" w:rsidRDefault="00E53301">
            <w:pPr>
              <w:rPr>
                <w:sz w:val="20"/>
                <w:szCs w:val="20"/>
              </w:rPr>
            </w:pPr>
            <w:r>
              <w:rPr>
                <w:rFonts w:hint="eastAsia"/>
                <w:sz w:val="20"/>
                <w:szCs w:val="20"/>
              </w:rPr>
              <w:t>预期结果</w:t>
            </w:r>
          </w:p>
        </w:tc>
      </w:tr>
      <w:tr w:rsidR="00D91F72" w14:paraId="6B8CAC60" w14:textId="7127D448">
        <w:trPr>
          <w:trHeight w:val="392"/>
        </w:trPr>
        <w:tc>
          <w:tcPr>
            <w:tcW w:w="2155" w:type="dxa"/>
            <w:tcBorders>
              <w:top w:val="single" w:sz="4" w:space="0" w:color="000000"/>
              <w:left w:val="single" w:sz="4" w:space="0" w:color="000000"/>
              <w:bottom w:val="single" w:sz="4" w:space="0" w:color="000000"/>
              <w:right w:val="single" w:sz="4" w:space="0" w:color="000000"/>
            </w:tcBorders>
          </w:tcPr>
          <w:p w14:paraId="7E01562B" w14:textId="0DE156E0"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1453BD2A" w14:textId="5029DD9E" w:rsidR="00D91F72" w:rsidRDefault="00E53301">
            <w:pPr>
              <w:rPr>
                <w:sz w:val="20"/>
                <w:szCs w:val="20"/>
              </w:rPr>
            </w:pPr>
            <w:r>
              <w:rPr>
                <w:rFonts w:hint="eastAsia"/>
                <w:sz w:val="20"/>
                <w:szCs w:val="20"/>
              </w:rPr>
              <w:t>可见网站右上角有[登录/注册按钮</w:t>
            </w:r>
            <w:r>
              <w:rPr>
                <w:sz w:val="20"/>
                <w:szCs w:val="20"/>
              </w:rPr>
              <w:t>]</w:t>
            </w:r>
          </w:p>
        </w:tc>
      </w:tr>
      <w:tr w:rsidR="00D91F72" w14:paraId="39E29783" w14:textId="48833A40">
        <w:trPr>
          <w:trHeight w:val="392"/>
        </w:trPr>
        <w:tc>
          <w:tcPr>
            <w:tcW w:w="2155" w:type="dxa"/>
            <w:tcBorders>
              <w:top w:val="single" w:sz="4" w:space="0" w:color="000000"/>
              <w:left w:val="single" w:sz="4" w:space="0" w:color="000000"/>
              <w:bottom w:val="single" w:sz="4" w:space="0" w:color="000000"/>
              <w:right w:val="single" w:sz="4" w:space="0" w:color="000000"/>
            </w:tcBorders>
          </w:tcPr>
          <w:p w14:paraId="0EBDE0F4" w14:textId="64316BDD" w:rsidR="00D91F72" w:rsidRDefault="00E53301">
            <w:pPr>
              <w:rPr>
                <w:sz w:val="20"/>
                <w:szCs w:val="20"/>
              </w:rPr>
            </w:pPr>
            <w:r>
              <w:rPr>
                <w:rFonts w:hint="eastAsia"/>
                <w:sz w:val="20"/>
                <w:szCs w:val="20"/>
              </w:rPr>
              <w:t>弹出登录悬浮窗</w:t>
            </w:r>
          </w:p>
        </w:tc>
        <w:tc>
          <w:tcPr>
            <w:tcW w:w="6141" w:type="dxa"/>
            <w:gridSpan w:val="2"/>
            <w:tcBorders>
              <w:top w:val="single" w:sz="4" w:space="0" w:color="000000"/>
              <w:left w:val="single" w:sz="4" w:space="0" w:color="000000"/>
              <w:bottom w:val="single" w:sz="4" w:space="0" w:color="000000"/>
              <w:right w:val="single" w:sz="4" w:space="0" w:color="000000"/>
            </w:tcBorders>
          </w:tcPr>
          <w:p w14:paraId="256BB0B5" w14:textId="4AAB496D" w:rsidR="00D91F72" w:rsidRDefault="00E53301">
            <w:pPr>
              <w:rPr>
                <w:sz w:val="20"/>
                <w:szCs w:val="20"/>
              </w:rPr>
            </w:pPr>
            <w:r>
              <w:rPr>
                <w:rFonts w:hint="eastAsia"/>
                <w:sz w:val="20"/>
                <w:szCs w:val="20"/>
              </w:rPr>
              <w:t>可见两个输入框</w:t>
            </w:r>
          </w:p>
          <w:p w14:paraId="2F66CED8" w14:textId="1B95ABDF" w:rsidR="00D91F72" w:rsidRDefault="00E53301">
            <w:pPr>
              <w:rPr>
                <w:sz w:val="20"/>
                <w:szCs w:val="20"/>
              </w:rPr>
            </w:pPr>
            <w:r>
              <w:rPr>
                <w:rFonts w:hint="eastAsia"/>
                <w:sz w:val="20"/>
                <w:szCs w:val="20"/>
              </w:rPr>
              <w:t>[输入登录账号</w:t>
            </w:r>
            <w:r>
              <w:rPr>
                <w:sz w:val="20"/>
                <w:szCs w:val="20"/>
              </w:rPr>
              <w:t>]</w:t>
            </w:r>
          </w:p>
          <w:p w14:paraId="161A0C10" w14:textId="44D639F9" w:rsidR="00D91F72" w:rsidRDefault="00E53301">
            <w:pPr>
              <w:rPr>
                <w:sz w:val="20"/>
                <w:szCs w:val="20"/>
              </w:rPr>
            </w:pPr>
            <w:r>
              <w:rPr>
                <w:rFonts w:hint="eastAsia"/>
                <w:sz w:val="20"/>
                <w:szCs w:val="20"/>
              </w:rPr>
              <w:t>[输入密码</w:t>
            </w:r>
            <w:r>
              <w:rPr>
                <w:sz w:val="20"/>
                <w:szCs w:val="20"/>
              </w:rPr>
              <w:t>]</w:t>
            </w:r>
          </w:p>
          <w:p w14:paraId="004D8241" w14:textId="2A569DED" w:rsidR="00D91F72" w:rsidRDefault="00E53301">
            <w:pPr>
              <w:rPr>
                <w:sz w:val="20"/>
                <w:szCs w:val="20"/>
              </w:rPr>
            </w:pPr>
            <w:r>
              <w:rPr>
                <w:rFonts w:hint="eastAsia"/>
                <w:sz w:val="20"/>
                <w:szCs w:val="20"/>
              </w:rPr>
              <w:t>忘记密码按钮</w:t>
            </w:r>
          </w:p>
          <w:p w14:paraId="388AB32F" w14:textId="7C2A5A7A" w:rsidR="00D91F72" w:rsidRDefault="00E53301">
            <w:pPr>
              <w:rPr>
                <w:sz w:val="20"/>
                <w:szCs w:val="20"/>
              </w:rPr>
            </w:pPr>
            <w:r>
              <w:rPr>
                <w:rFonts w:hint="eastAsia"/>
                <w:sz w:val="20"/>
                <w:szCs w:val="20"/>
              </w:rPr>
              <w:t>登录按钮</w:t>
            </w:r>
          </w:p>
          <w:p w14:paraId="3C08D510" w14:textId="01DAF8B0" w:rsidR="00D91F72" w:rsidRDefault="00E53301">
            <w:pPr>
              <w:rPr>
                <w:sz w:val="20"/>
                <w:szCs w:val="20"/>
              </w:rPr>
            </w:pPr>
            <w:r>
              <w:rPr>
                <w:rFonts w:hint="eastAsia"/>
                <w:sz w:val="20"/>
                <w:szCs w:val="20"/>
              </w:rPr>
              <w:t>创建账号按钮</w:t>
            </w:r>
          </w:p>
        </w:tc>
      </w:tr>
      <w:tr w:rsidR="00D91F72" w14:paraId="30639E20" w14:textId="0EE1BFA6">
        <w:trPr>
          <w:trHeight w:val="392"/>
        </w:trPr>
        <w:tc>
          <w:tcPr>
            <w:tcW w:w="2155" w:type="dxa"/>
            <w:tcBorders>
              <w:top w:val="single" w:sz="4" w:space="0" w:color="000000"/>
              <w:left w:val="single" w:sz="4" w:space="0" w:color="000000"/>
              <w:bottom w:val="single" w:sz="4" w:space="0" w:color="000000"/>
              <w:right w:val="single" w:sz="4" w:space="0" w:color="000000"/>
            </w:tcBorders>
          </w:tcPr>
          <w:p w14:paraId="44DB481E" w14:textId="5C6AE274" w:rsidR="00D91F72" w:rsidRDefault="00E53301">
            <w:pPr>
              <w:rPr>
                <w:sz w:val="20"/>
                <w:szCs w:val="20"/>
              </w:rPr>
            </w:pPr>
            <w:r>
              <w:rPr>
                <w:rFonts w:hint="eastAsia"/>
                <w:sz w:val="20"/>
                <w:szCs w:val="20"/>
              </w:rPr>
              <w:t>输入登录账号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2B6A8456" w14:textId="0AFFB57A" w:rsidR="00D91F72" w:rsidRDefault="00E53301">
            <w:pPr>
              <w:rPr>
                <w:sz w:val="20"/>
                <w:szCs w:val="20"/>
              </w:rPr>
            </w:pPr>
            <w:r>
              <w:rPr>
                <w:rFonts w:hint="eastAsia"/>
                <w:sz w:val="20"/>
                <w:szCs w:val="20"/>
              </w:rPr>
              <w:t>见测试用例输入登录账号</w:t>
            </w:r>
          </w:p>
        </w:tc>
      </w:tr>
      <w:tr w:rsidR="00D91F72" w14:paraId="585BD5B6" w14:textId="48D37C4F">
        <w:trPr>
          <w:trHeight w:val="392"/>
        </w:trPr>
        <w:tc>
          <w:tcPr>
            <w:tcW w:w="2155" w:type="dxa"/>
            <w:tcBorders>
              <w:top w:val="single" w:sz="4" w:space="0" w:color="000000"/>
              <w:left w:val="single" w:sz="4" w:space="0" w:color="000000"/>
              <w:bottom w:val="single" w:sz="4" w:space="0" w:color="000000"/>
              <w:right w:val="single" w:sz="4" w:space="0" w:color="000000"/>
            </w:tcBorders>
          </w:tcPr>
          <w:p w14:paraId="78B60504" w14:textId="641C1CE4" w:rsidR="00D91F72" w:rsidRDefault="00E53301">
            <w:pPr>
              <w:rPr>
                <w:sz w:val="20"/>
                <w:szCs w:val="20"/>
              </w:rPr>
            </w:pPr>
            <w:r>
              <w:rPr>
                <w:rFonts w:hint="eastAsia"/>
                <w:sz w:val="20"/>
                <w:szCs w:val="20"/>
              </w:rPr>
              <w:t>输入密码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79EB7105" w14:textId="34F57D44" w:rsidR="00D91F72" w:rsidRDefault="00E53301">
            <w:pPr>
              <w:rPr>
                <w:sz w:val="20"/>
                <w:szCs w:val="20"/>
              </w:rPr>
            </w:pPr>
            <w:r>
              <w:rPr>
                <w:rFonts w:hint="eastAsia"/>
                <w:sz w:val="20"/>
                <w:szCs w:val="20"/>
              </w:rPr>
              <w:t>见测试用例输入密码</w:t>
            </w:r>
          </w:p>
        </w:tc>
      </w:tr>
      <w:tr w:rsidR="00D91F72" w14:paraId="6C1DE61B" w14:textId="04CE1EDF">
        <w:trPr>
          <w:trHeight w:val="392"/>
        </w:trPr>
        <w:tc>
          <w:tcPr>
            <w:tcW w:w="2155" w:type="dxa"/>
            <w:tcBorders>
              <w:top w:val="single" w:sz="4" w:space="0" w:color="000000"/>
              <w:left w:val="single" w:sz="4" w:space="0" w:color="000000"/>
              <w:bottom w:val="single" w:sz="4" w:space="0" w:color="000000"/>
              <w:right w:val="single" w:sz="4" w:space="0" w:color="000000"/>
            </w:tcBorders>
          </w:tcPr>
          <w:p w14:paraId="56227B8F" w14:textId="720B4937" w:rsidR="00D91F72" w:rsidRDefault="00E53301">
            <w:pPr>
              <w:rPr>
                <w:sz w:val="20"/>
                <w:szCs w:val="20"/>
              </w:rPr>
            </w:pPr>
            <w:r>
              <w:rPr>
                <w:rFonts w:hint="eastAsia"/>
                <w:sz w:val="20"/>
                <w:szCs w:val="20"/>
              </w:rPr>
              <w:t>点击登录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03EB11FE" w14:textId="3B45EE27" w:rsidR="00D91F72" w:rsidRDefault="00E53301">
            <w:pPr>
              <w:rPr>
                <w:sz w:val="20"/>
                <w:szCs w:val="20"/>
              </w:rPr>
            </w:pPr>
            <w:r>
              <w:rPr>
                <w:rFonts w:hint="eastAsia"/>
                <w:sz w:val="20"/>
                <w:szCs w:val="20"/>
              </w:rPr>
              <w:t>用户登录成功，首页右上角变为自己的头像与[我</w:t>
            </w:r>
            <w:r>
              <w:rPr>
                <w:sz w:val="20"/>
                <w:szCs w:val="20"/>
              </w:rPr>
              <w:t>]</w:t>
            </w:r>
            <w:r>
              <w:rPr>
                <w:rFonts w:hint="eastAsia"/>
                <w:sz w:val="20"/>
                <w:szCs w:val="20"/>
              </w:rPr>
              <w:t>文字样式</w:t>
            </w:r>
          </w:p>
        </w:tc>
      </w:tr>
    </w:tbl>
    <w:p w14:paraId="521199C9" w14:textId="7282F62C" w:rsidR="00D91F72" w:rsidRDefault="00D91F72"/>
    <w:p w14:paraId="08459727" w14:textId="7CBD5AF9" w:rsidR="00D91F72" w:rsidRDefault="00E53301">
      <w:r>
        <w:br w:type="page"/>
      </w:r>
    </w:p>
    <w:p w14:paraId="70C4728E" w14:textId="07580330" w:rsidR="00D91F72" w:rsidRDefault="00D91F72"/>
    <w:p w14:paraId="3B6BA50D" w14:textId="60EF0D8A" w:rsidR="00D91F72" w:rsidRDefault="00E53301">
      <w:pPr>
        <w:pStyle w:val="a1"/>
      </w:pPr>
      <w:bookmarkStart w:id="109" w:name="_Toc533374798"/>
      <w:r>
        <w:rPr>
          <w:rFonts w:hint="eastAsia"/>
        </w:rPr>
        <w:t>输入密码</w:t>
      </w:r>
      <w:bookmarkEnd w:id="109"/>
    </w:p>
    <w:tbl>
      <w:tblPr>
        <w:tblStyle w:val="15"/>
        <w:tblW w:w="8296" w:type="dxa"/>
        <w:tblLayout w:type="fixed"/>
        <w:tblLook w:val="04A0" w:firstRow="1" w:lastRow="0" w:firstColumn="1" w:lastColumn="0" w:noHBand="0" w:noVBand="1"/>
      </w:tblPr>
      <w:tblGrid>
        <w:gridCol w:w="2155"/>
        <w:gridCol w:w="1993"/>
        <w:gridCol w:w="4148"/>
      </w:tblGrid>
      <w:tr w:rsidR="00D91F72" w14:paraId="6144ABF7" w14:textId="3219F71A">
        <w:tc>
          <w:tcPr>
            <w:tcW w:w="4148" w:type="dxa"/>
            <w:gridSpan w:val="2"/>
            <w:tcBorders>
              <w:top w:val="single" w:sz="4" w:space="0" w:color="000000"/>
              <w:left w:val="single" w:sz="4" w:space="0" w:color="000000"/>
              <w:bottom w:val="single" w:sz="4" w:space="0" w:color="000000"/>
              <w:right w:val="single" w:sz="4" w:space="0" w:color="000000"/>
            </w:tcBorders>
          </w:tcPr>
          <w:p w14:paraId="2BA7BA1E" w14:textId="1F35BBF5" w:rsidR="00D91F72" w:rsidRDefault="00E53301">
            <w:pPr>
              <w:rPr>
                <w:sz w:val="20"/>
                <w:szCs w:val="20"/>
              </w:rPr>
            </w:pPr>
            <w:bookmarkStart w:id="110" w:name="_Hlk501818686"/>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C9BD4EF" w14:textId="133D4F5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46</w:t>
            </w:r>
          </w:p>
        </w:tc>
      </w:tr>
      <w:tr w:rsidR="00D91F72" w14:paraId="5C5C2D9F" w14:textId="105119DB">
        <w:tc>
          <w:tcPr>
            <w:tcW w:w="4148" w:type="dxa"/>
            <w:gridSpan w:val="2"/>
            <w:tcBorders>
              <w:top w:val="single" w:sz="4" w:space="0" w:color="000000"/>
              <w:left w:val="single" w:sz="4" w:space="0" w:color="000000"/>
              <w:bottom w:val="single" w:sz="4" w:space="0" w:color="000000"/>
              <w:right w:val="single" w:sz="4" w:space="0" w:color="000000"/>
            </w:tcBorders>
          </w:tcPr>
          <w:p w14:paraId="22860616" w14:textId="37DD6D5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AA44E4A" w14:textId="707D41C5" w:rsidR="00D91F72" w:rsidRDefault="00E53301">
            <w:pPr>
              <w:rPr>
                <w:sz w:val="20"/>
                <w:szCs w:val="20"/>
              </w:rPr>
            </w:pPr>
            <w:r>
              <w:rPr>
                <w:rFonts w:hint="eastAsia"/>
                <w:sz w:val="20"/>
                <w:szCs w:val="20"/>
              </w:rPr>
              <w:t>输入密码</w:t>
            </w:r>
          </w:p>
        </w:tc>
      </w:tr>
      <w:tr w:rsidR="00D91F72" w14:paraId="60D93149" w14:textId="0D5EB785">
        <w:tc>
          <w:tcPr>
            <w:tcW w:w="4148" w:type="dxa"/>
            <w:gridSpan w:val="2"/>
            <w:tcBorders>
              <w:top w:val="single" w:sz="4" w:space="0" w:color="000000"/>
              <w:left w:val="single" w:sz="4" w:space="0" w:color="000000"/>
              <w:bottom w:val="single" w:sz="4" w:space="0" w:color="000000"/>
              <w:right w:val="single" w:sz="4" w:space="0" w:color="000000"/>
            </w:tcBorders>
          </w:tcPr>
          <w:p w14:paraId="574F0434" w14:textId="1374119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D6117C2" w14:textId="35EAD79F" w:rsidR="00D91F72" w:rsidRDefault="00E53301">
            <w:pPr>
              <w:rPr>
                <w:sz w:val="20"/>
                <w:szCs w:val="20"/>
              </w:rPr>
            </w:pPr>
            <w:r>
              <w:rPr>
                <w:rFonts w:hint="eastAsia"/>
                <w:sz w:val="20"/>
                <w:szCs w:val="20"/>
              </w:rPr>
              <w:t>输入密码</w:t>
            </w:r>
          </w:p>
        </w:tc>
      </w:tr>
      <w:tr w:rsidR="00D91F72" w14:paraId="4441CC92" w14:textId="51052CE8">
        <w:tc>
          <w:tcPr>
            <w:tcW w:w="4148" w:type="dxa"/>
            <w:gridSpan w:val="2"/>
            <w:tcBorders>
              <w:top w:val="single" w:sz="4" w:space="0" w:color="000000"/>
              <w:left w:val="single" w:sz="4" w:space="0" w:color="000000"/>
              <w:bottom w:val="single" w:sz="4" w:space="0" w:color="000000"/>
              <w:right w:val="single" w:sz="4" w:space="0" w:color="000000"/>
            </w:tcBorders>
          </w:tcPr>
          <w:p w14:paraId="0744A620" w14:textId="458970B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FA5BC9D" w14:textId="166C3A4C" w:rsidR="00D91F72" w:rsidRDefault="00E53301">
            <w:pPr>
              <w:rPr>
                <w:sz w:val="20"/>
                <w:szCs w:val="20"/>
              </w:rPr>
            </w:pPr>
            <w:r>
              <w:rPr>
                <w:rFonts w:hint="eastAsia"/>
                <w:sz w:val="20"/>
                <w:szCs w:val="20"/>
              </w:rPr>
              <w:t>注册用户</w:t>
            </w:r>
          </w:p>
        </w:tc>
      </w:tr>
      <w:tr w:rsidR="00D91F72" w14:paraId="46C9F587" w14:textId="65E01FAF">
        <w:tc>
          <w:tcPr>
            <w:tcW w:w="4148" w:type="dxa"/>
            <w:gridSpan w:val="2"/>
            <w:tcBorders>
              <w:top w:val="single" w:sz="4" w:space="0" w:color="000000"/>
              <w:left w:val="single" w:sz="4" w:space="0" w:color="000000"/>
              <w:bottom w:val="single" w:sz="4" w:space="0" w:color="000000"/>
              <w:right w:val="single" w:sz="4" w:space="0" w:color="000000"/>
            </w:tcBorders>
          </w:tcPr>
          <w:p w14:paraId="2B51C87E" w14:textId="4FA8259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B85603D" w14:textId="72313C38" w:rsidR="00D91F72" w:rsidRDefault="00E53301">
            <w:pPr>
              <w:rPr>
                <w:sz w:val="20"/>
                <w:szCs w:val="20"/>
              </w:rPr>
            </w:pPr>
            <w:r>
              <w:rPr>
                <w:rFonts w:hint="eastAsia"/>
                <w:sz w:val="20"/>
                <w:szCs w:val="20"/>
              </w:rPr>
              <w:t>黑盒测试-等价类划分/边界值法</w:t>
            </w:r>
          </w:p>
        </w:tc>
      </w:tr>
      <w:tr w:rsidR="00D91F72" w14:paraId="616F5B28" w14:textId="48189767">
        <w:tc>
          <w:tcPr>
            <w:tcW w:w="4148" w:type="dxa"/>
            <w:gridSpan w:val="2"/>
            <w:tcBorders>
              <w:top w:val="single" w:sz="4" w:space="0" w:color="000000"/>
              <w:left w:val="single" w:sz="4" w:space="0" w:color="000000"/>
              <w:bottom w:val="single" w:sz="4" w:space="0" w:color="000000"/>
              <w:right w:val="single" w:sz="4" w:space="0" w:color="000000"/>
            </w:tcBorders>
          </w:tcPr>
          <w:p w14:paraId="4CDD0F23" w14:textId="5F48B52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79A9C69" w14:textId="2A9F9B61" w:rsidR="00D91F72" w:rsidRDefault="00E53301">
            <w:pPr>
              <w:rPr>
                <w:sz w:val="20"/>
                <w:szCs w:val="20"/>
              </w:rPr>
            </w:pPr>
            <w:r>
              <w:rPr>
                <w:rFonts w:hint="eastAsia"/>
                <w:sz w:val="20"/>
                <w:szCs w:val="20"/>
              </w:rPr>
              <w:t>登录</w:t>
            </w:r>
          </w:p>
        </w:tc>
      </w:tr>
      <w:tr w:rsidR="00D91F72" w14:paraId="2FC3A9A7" w14:textId="1CA8E0B8">
        <w:tc>
          <w:tcPr>
            <w:tcW w:w="4148" w:type="dxa"/>
            <w:gridSpan w:val="2"/>
            <w:tcBorders>
              <w:top w:val="single" w:sz="4" w:space="0" w:color="000000"/>
              <w:left w:val="single" w:sz="4" w:space="0" w:color="000000"/>
              <w:bottom w:val="single" w:sz="4" w:space="0" w:color="000000"/>
              <w:right w:val="single" w:sz="4" w:space="0" w:color="000000"/>
            </w:tcBorders>
          </w:tcPr>
          <w:p w14:paraId="080906C5" w14:textId="13B1E18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D5562FF" w14:textId="60FB1D88" w:rsidR="00D91F72" w:rsidRDefault="00E53301">
            <w:pPr>
              <w:rPr>
                <w:sz w:val="20"/>
                <w:szCs w:val="20"/>
              </w:rPr>
            </w:pPr>
            <w:r>
              <w:rPr>
                <w:rFonts w:hint="eastAsia"/>
                <w:sz w:val="20"/>
                <w:szCs w:val="20"/>
              </w:rPr>
              <w:t>用户在登录时填写密码</w:t>
            </w:r>
          </w:p>
        </w:tc>
      </w:tr>
      <w:tr w:rsidR="00D91F72" w14:paraId="38756DC1" w14:textId="5E8F7338">
        <w:tc>
          <w:tcPr>
            <w:tcW w:w="4148" w:type="dxa"/>
            <w:gridSpan w:val="2"/>
            <w:tcBorders>
              <w:top w:val="single" w:sz="4" w:space="0" w:color="000000"/>
              <w:left w:val="single" w:sz="4" w:space="0" w:color="000000"/>
              <w:bottom w:val="single" w:sz="4" w:space="0" w:color="000000"/>
              <w:right w:val="single" w:sz="4" w:space="0" w:color="000000"/>
            </w:tcBorders>
          </w:tcPr>
          <w:p w14:paraId="00503D6B" w14:textId="45BF53C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150EBDE" w14:textId="6A1C665A" w:rsidR="00D91F72" w:rsidRDefault="00E53301">
            <w:pPr>
              <w:rPr>
                <w:sz w:val="20"/>
                <w:szCs w:val="20"/>
              </w:rPr>
            </w:pPr>
            <w:r>
              <w:rPr>
                <w:rFonts w:hint="eastAsia"/>
                <w:sz w:val="20"/>
                <w:szCs w:val="20"/>
              </w:rPr>
              <w:t>测试系统能否判断用户密码的合法性(是否与账号匹配</w:t>
            </w:r>
            <w:r>
              <w:rPr>
                <w:sz w:val="20"/>
                <w:szCs w:val="20"/>
              </w:rPr>
              <w:t>)</w:t>
            </w:r>
          </w:p>
        </w:tc>
      </w:tr>
      <w:tr w:rsidR="00D91F72" w14:paraId="06FD923A" w14:textId="00E89650">
        <w:trPr>
          <w:trHeight w:val="1445"/>
        </w:trPr>
        <w:tc>
          <w:tcPr>
            <w:tcW w:w="8296" w:type="dxa"/>
            <w:gridSpan w:val="3"/>
            <w:tcBorders>
              <w:top w:val="single" w:sz="4" w:space="0" w:color="000000"/>
              <w:left w:val="single" w:sz="4" w:space="0" w:color="000000"/>
              <w:right w:val="single" w:sz="4" w:space="0" w:color="000000"/>
            </w:tcBorders>
          </w:tcPr>
          <w:p w14:paraId="0C005FA1" w14:textId="0EC3B403" w:rsidR="00D91F72" w:rsidRDefault="00E53301">
            <w:pPr>
              <w:rPr>
                <w:sz w:val="20"/>
                <w:szCs w:val="20"/>
              </w:rPr>
            </w:pPr>
            <w:r>
              <w:rPr>
                <w:rFonts w:hint="eastAsia"/>
                <w:sz w:val="20"/>
                <w:szCs w:val="20"/>
              </w:rPr>
              <w:t>初始条件和背景：</w:t>
            </w:r>
          </w:p>
          <w:p w14:paraId="05616727" w14:textId="0C9347E7" w:rsidR="00D91F72" w:rsidRDefault="00E53301">
            <w:pPr>
              <w:rPr>
                <w:sz w:val="20"/>
                <w:szCs w:val="20"/>
              </w:rPr>
            </w:pPr>
            <w:r>
              <w:rPr>
                <w:rFonts w:hint="eastAsia"/>
                <w:sz w:val="20"/>
                <w:szCs w:val="20"/>
              </w:rPr>
              <w:t>系统：PC端</w:t>
            </w:r>
          </w:p>
          <w:p w14:paraId="04BEF779" w14:textId="6589B73B" w:rsidR="00D91F72" w:rsidRDefault="00E53301">
            <w:pPr>
              <w:rPr>
                <w:sz w:val="20"/>
                <w:szCs w:val="20"/>
              </w:rPr>
            </w:pPr>
            <w:r>
              <w:rPr>
                <w:rFonts w:hint="eastAsia"/>
                <w:sz w:val="20"/>
                <w:szCs w:val="20"/>
              </w:rPr>
              <w:t>浏览器：C</w:t>
            </w:r>
            <w:r>
              <w:rPr>
                <w:sz w:val="20"/>
                <w:szCs w:val="20"/>
              </w:rPr>
              <w:t>hrome</w:t>
            </w:r>
          </w:p>
          <w:p w14:paraId="2D288831" w14:textId="1A491648" w:rsidR="00D91F72" w:rsidRDefault="00E53301">
            <w:pPr>
              <w:rPr>
                <w:sz w:val="20"/>
                <w:szCs w:val="20"/>
              </w:rPr>
            </w:pPr>
            <w:r>
              <w:rPr>
                <w:rFonts w:hint="eastAsia"/>
                <w:sz w:val="20"/>
                <w:szCs w:val="20"/>
              </w:rPr>
              <w:t>注释：无</w:t>
            </w:r>
          </w:p>
        </w:tc>
      </w:tr>
      <w:tr w:rsidR="00D91F72" w14:paraId="24D257BB" w14:textId="0C57699A">
        <w:trPr>
          <w:trHeight w:val="392"/>
        </w:trPr>
        <w:tc>
          <w:tcPr>
            <w:tcW w:w="2155" w:type="dxa"/>
            <w:tcBorders>
              <w:top w:val="single" w:sz="4" w:space="0" w:color="000000"/>
              <w:left w:val="single" w:sz="4" w:space="0" w:color="000000"/>
              <w:bottom w:val="single" w:sz="4" w:space="0" w:color="000000"/>
              <w:right w:val="single" w:sz="4" w:space="0" w:color="000000"/>
            </w:tcBorders>
          </w:tcPr>
          <w:p w14:paraId="48DF670E" w14:textId="716D7A2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D814F77" w14:textId="1688775A" w:rsidR="00D91F72" w:rsidRDefault="00E53301">
            <w:pPr>
              <w:rPr>
                <w:sz w:val="20"/>
                <w:szCs w:val="20"/>
              </w:rPr>
            </w:pPr>
            <w:r>
              <w:rPr>
                <w:rFonts w:hint="eastAsia"/>
                <w:sz w:val="20"/>
                <w:szCs w:val="20"/>
              </w:rPr>
              <w:t>预期结果</w:t>
            </w:r>
          </w:p>
        </w:tc>
      </w:tr>
      <w:tr w:rsidR="00D91F72" w14:paraId="3E178479" w14:textId="7B59AC42">
        <w:trPr>
          <w:trHeight w:val="392"/>
        </w:trPr>
        <w:tc>
          <w:tcPr>
            <w:tcW w:w="2155" w:type="dxa"/>
            <w:tcBorders>
              <w:top w:val="single" w:sz="4" w:space="0" w:color="000000"/>
              <w:left w:val="single" w:sz="4" w:space="0" w:color="000000"/>
              <w:bottom w:val="single" w:sz="4" w:space="0" w:color="000000"/>
              <w:right w:val="single" w:sz="4" w:space="0" w:color="000000"/>
            </w:tcBorders>
          </w:tcPr>
          <w:p w14:paraId="347C700F" w14:textId="701FD6DE" w:rsidR="00D91F72" w:rsidRDefault="00E53301">
            <w:pPr>
              <w:rPr>
                <w:sz w:val="20"/>
                <w:szCs w:val="20"/>
              </w:rPr>
            </w:pPr>
            <w:r>
              <w:rPr>
                <w:rFonts w:hint="eastAsia"/>
                <w:sz w:val="20"/>
                <w:szCs w:val="20"/>
              </w:rPr>
              <w:t>假设正确密码为[</w:t>
            </w:r>
            <w:r>
              <w:rPr>
                <w:sz w:val="20"/>
                <w:szCs w:val="20"/>
              </w:rPr>
              <w:t>123456]</w:t>
            </w:r>
          </w:p>
          <w:p w14:paraId="24E3C219" w14:textId="7EFE7BA2" w:rsidR="00D91F72" w:rsidRDefault="00E53301">
            <w:pPr>
              <w:rPr>
                <w:sz w:val="20"/>
                <w:szCs w:val="20"/>
              </w:rPr>
            </w:pPr>
            <w:r>
              <w:rPr>
                <w:rFonts w:hint="eastAsia"/>
                <w:sz w:val="20"/>
                <w:szCs w:val="20"/>
              </w:rPr>
              <w:t>输入密码[</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5099F9F8" w14:textId="5D9013EF" w:rsidR="00D91F72" w:rsidRDefault="00E53301">
            <w:pPr>
              <w:rPr>
                <w:sz w:val="20"/>
                <w:szCs w:val="20"/>
              </w:rPr>
            </w:pPr>
            <w:r>
              <w:rPr>
                <w:rFonts w:hint="eastAsia"/>
                <w:sz w:val="20"/>
                <w:szCs w:val="20"/>
              </w:rPr>
              <w:t>登录成功</w:t>
            </w:r>
          </w:p>
        </w:tc>
      </w:tr>
      <w:bookmarkEnd w:id="110"/>
      <w:tr w:rsidR="00D91F72" w14:paraId="3D47C1A5" w14:textId="412AFBF7">
        <w:trPr>
          <w:trHeight w:val="392"/>
        </w:trPr>
        <w:tc>
          <w:tcPr>
            <w:tcW w:w="2155" w:type="dxa"/>
            <w:tcBorders>
              <w:top w:val="single" w:sz="4" w:space="0" w:color="000000"/>
              <w:left w:val="single" w:sz="4" w:space="0" w:color="000000"/>
              <w:bottom w:val="single" w:sz="4" w:space="0" w:color="000000"/>
              <w:right w:val="single" w:sz="4" w:space="0" w:color="000000"/>
            </w:tcBorders>
          </w:tcPr>
          <w:p w14:paraId="2741E695" w14:textId="01B3B990" w:rsidR="00D91F72" w:rsidRDefault="00E53301">
            <w:pPr>
              <w:rPr>
                <w:sz w:val="20"/>
                <w:szCs w:val="20"/>
              </w:rPr>
            </w:pPr>
            <w:r>
              <w:rPr>
                <w:rFonts w:hint="eastAsia"/>
                <w:sz w:val="20"/>
                <w:szCs w:val="20"/>
              </w:rPr>
              <w:t>假设正确密码为[</w:t>
            </w:r>
            <w:r>
              <w:rPr>
                <w:sz w:val="20"/>
                <w:szCs w:val="20"/>
              </w:rPr>
              <w:t>123456]</w:t>
            </w:r>
          </w:p>
          <w:p w14:paraId="2637A6B1" w14:textId="43DA66D4" w:rsidR="00D91F72" w:rsidRDefault="00E53301">
            <w:pPr>
              <w:rPr>
                <w:sz w:val="20"/>
                <w:szCs w:val="20"/>
              </w:rPr>
            </w:pPr>
            <w:r>
              <w:rPr>
                <w:rFonts w:hint="eastAsia"/>
                <w:sz w:val="20"/>
                <w:szCs w:val="20"/>
              </w:rPr>
              <w:t>输入密码[</w:t>
            </w:r>
            <w:r>
              <w:rPr>
                <w:sz w:val="20"/>
                <w:szCs w:val="20"/>
              </w:rPr>
              <w:t>1234567]</w:t>
            </w:r>
          </w:p>
        </w:tc>
        <w:tc>
          <w:tcPr>
            <w:tcW w:w="6141" w:type="dxa"/>
            <w:gridSpan w:val="2"/>
            <w:tcBorders>
              <w:top w:val="single" w:sz="4" w:space="0" w:color="000000"/>
              <w:left w:val="single" w:sz="4" w:space="0" w:color="000000"/>
              <w:bottom w:val="single" w:sz="4" w:space="0" w:color="000000"/>
              <w:right w:val="single" w:sz="4" w:space="0" w:color="000000"/>
            </w:tcBorders>
          </w:tcPr>
          <w:p w14:paraId="40028F7F" w14:textId="37CFFD08" w:rsidR="00D91F72" w:rsidRDefault="00E53301">
            <w:pPr>
              <w:rPr>
                <w:sz w:val="20"/>
                <w:szCs w:val="20"/>
              </w:rPr>
            </w:pPr>
            <w:r>
              <w:rPr>
                <w:rFonts w:hint="eastAsia"/>
                <w:sz w:val="20"/>
                <w:szCs w:val="20"/>
              </w:rPr>
              <w:t>提示登陆账号或密码错误</w:t>
            </w:r>
          </w:p>
        </w:tc>
      </w:tr>
      <w:tr w:rsidR="00D91F72" w14:paraId="6CD0B799" w14:textId="0035B24B">
        <w:trPr>
          <w:trHeight w:val="392"/>
        </w:trPr>
        <w:tc>
          <w:tcPr>
            <w:tcW w:w="2155" w:type="dxa"/>
            <w:tcBorders>
              <w:top w:val="single" w:sz="4" w:space="0" w:color="000000"/>
              <w:left w:val="single" w:sz="4" w:space="0" w:color="000000"/>
              <w:bottom w:val="single" w:sz="4" w:space="0" w:color="000000"/>
              <w:right w:val="single" w:sz="4" w:space="0" w:color="000000"/>
            </w:tcBorders>
          </w:tcPr>
          <w:p w14:paraId="04DCADDD" w14:textId="42CC9C42" w:rsidR="00D91F72" w:rsidRDefault="00E53301">
            <w:pPr>
              <w:rPr>
                <w:sz w:val="20"/>
                <w:szCs w:val="20"/>
              </w:rPr>
            </w:pPr>
            <w:r>
              <w:rPr>
                <w:rFonts w:hint="eastAsia"/>
                <w:sz w:val="20"/>
                <w:szCs w:val="20"/>
              </w:rPr>
              <w:t>假设正确密码为[</w:t>
            </w:r>
            <w:r>
              <w:rPr>
                <w:sz w:val="20"/>
                <w:szCs w:val="20"/>
              </w:rPr>
              <w:t>123456]</w:t>
            </w:r>
          </w:p>
          <w:p w14:paraId="21069F60" w14:textId="1FEDFAC4" w:rsidR="00D91F72" w:rsidRDefault="00E53301">
            <w:pPr>
              <w:rPr>
                <w:sz w:val="20"/>
                <w:szCs w:val="20"/>
              </w:rPr>
            </w:pPr>
            <w:r>
              <w:rPr>
                <w:rFonts w:hint="eastAsia"/>
                <w:sz w:val="20"/>
                <w:szCs w:val="20"/>
              </w:rPr>
              <w:t>输入密码[</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161CE02C" w14:textId="06943EB1" w:rsidR="00D91F72" w:rsidRDefault="00E53301">
            <w:pPr>
              <w:rPr>
                <w:sz w:val="20"/>
                <w:szCs w:val="20"/>
              </w:rPr>
            </w:pPr>
            <w:r>
              <w:rPr>
                <w:rFonts w:hint="eastAsia"/>
                <w:sz w:val="20"/>
                <w:szCs w:val="20"/>
              </w:rPr>
              <w:t>提示密码不能为空</w:t>
            </w:r>
          </w:p>
        </w:tc>
      </w:tr>
    </w:tbl>
    <w:p w14:paraId="1E204A97" w14:textId="27059E3F" w:rsidR="00D91F72" w:rsidRDefault="00D91F72"/>
    <w:p w14:paraId="57DA4CCF" w14:textId="686A1C5F" w:rsidR="00D91F72" w:rsidRDefault="00E53301">
      <w:r>
        <w:br w:type="page"/>
      </w:r>
    </w:p>
    <w:p w14:paraId="6CC185C0" w14:textId="49CF69EA" w:rsidR="00D91F72" w:rsidRDefault="00D91F72"/>
    <w:p w14:paraId="57350DCF" w14:textId="01EC7DD0" w:rsidR="00D91F72" w:rsidRDefault="00E53301">
      <w:pPr>
        <w:pStyle w:val="a1"/>
      </w:pPr>
      <w:bookmarkStart w:id="111" w:name="_Toc533374799"/>
      <w:r>
        <w:rPr>
          <w:rFonts w:hint="eastAsia"/>
        </w:rPr>
        <w:t>输入登录账号</w:t>
      </w:r>
      <w:bookmarkEnd w:id="111"/>
    </w:p>
    <w:tbl>
      <w:tblPr>
        <w:tblStyle w:val="15"/>
        <w:tblW w:w="8296" w:type="dxa"/>
        <w:tblLayout w:type="fixed"/>
        <w:tblLook w:val="04A0" w:firstRow="1" w:lastRow="0" w:firstColumn="1" w:lastColumn="0" w:noHBand="0" w:noVBand="1"/>
      </w:tblPr>
      <w:tblGrid>
        <w:gridCol w:w="2216"/>
        <w:gridCol w:w="1971"/>
        <w:gridCol w:w="4109"/>
      </w:tblGrid>
      <w:tr w:rsidR="00D91F72" w14:paraId="3B297F85" w14:textId="7F22078D">
        <w:tc>
          <w:tcPr>
            <w:tcW w:w="4187" w:type="dxa"/>
            <w:gridSpan w:val="2"/>
            <w:tcBorders>
              <w:top w:val="single" w:sz="4" w:space="0" w:color="000000"/>
              <w:left w:val="single" w:sz="4" w:space="0" w:color="000000"/>
              <w:bottom w:val="single" w:sz="4" w:space="0" w:color="000000"/>
              <w:right w:val="single" w:sz="4" w:space="0" w:color="000000"/>
            </w:tcBorders>
          </w:tcPr>
          <w:p w14:paraId="295FB02B" w14:textId="3D1B1798" w:rsidR="00D91F72" w:rsidRDefault="00E53301">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56F61FA9" w14:textId="151C70D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47</w:t>
            </w:r>
          </w:p>
        </w:tc>
      </w:tr>
      <w:tr w:rsidR="00D91F72" w14:paraId="4FEF3623" w14:textId="5CEB5654">
        <w:tc>
          <w:tcPr>
            <w:tcW w:w="4187" w:type="dxa"/>
            <w:gridSpan w:val="2"/>
            <w:tcBorders>
              <w:top w:val="single" w:sz="4" w:space="0" w:color="000000"/>
              <w:left w:val="single" w:sz="4" w:space="0" w:color="000000"/>
              <w:bottom w:val="single" w:sz="4" w:space="0" w:color="000000"/>
              <w:right w:val="single" w:sz="4" w:space="0" w:color="000000"/>
            </w:tcBorders>
          </w:tcPr>
          <w:p w14:paraId="420DE516" w14:textId="2E99C262" w:rsidR="00D91F72" w:rsidRDefault="00E53301">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2A1A59AE" w14:textId="631FFAF4" w:rsidR="00D91F72" w:rsidRDefault="00E53301">
            <w:pPr>
              <w:rPr>
                <w:sz w:val="20"/>
                <w:szCs w:val="20"/>
              </w:rPr>
            </w:pPr>
            <w:r>
              <w:rPr>
                <w:rFonts w:hint="eastAsia"/>
                <w:sz w:val="20"/>
                <w:szCs w:val="20"/>
              </w:rPr>
              <w:t>输入登录账号</w:t>
            </w:r>
          </w:p>
        </w:tc>
      </w:tr>
      <w:tr w:rsidR="00D91F72" w14:paraId="51C4DD9D" w14:textId="0BF7719A">
        <w:tc>
          <w:tcPr>
            <w:tcW w:w="4187" w:type="dxa"/>
            <w:gridSpan w:val="2"/>
            <w:tcBorders>
              <w:top w:val="single" w:sz="4" w:space="0" w:color="000000"/>
              <w:left w:val="single" w:sz="4" w:space="0" w:color="000000"/>
              <w:bottom w:val="single" w:sz="4" w:space="0" w:color="000000"/>
              <w:right w:val="single" w:sz="4" w:space="0" w:color="000000"/>
            </w:tcBorders>
          </w:tcPr>
          <w:p w14:paraId="26FCB2F6" w14:textId="19D78CBB" w:rsidR="00D91F72" w:rsidRDefault="00E53301">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476A3D77" w14:textId="65586A6B" w:rsidR="00D91F72" w:rsidRDefault="00E53301">
            <w:pPr>
              <w:rPr>
                <w:sz w:val="20"/>
                <w:szCs w:val="20"/>
              </w:rPr>
            </w:pPr>
            <w:r>
              <w:rPr>
                <w:rFonts w:hint="eastAsia"/>
                <w:sz w:val="20"/>
                <w:szCs w:val="20"/>
              </w:rPr>
              <w:t>输入登录账号</w:t>
            </w:r>
          </w:p>
        </w:tc>
      </w:tr>
      <w:tr w:rsidR="00D91F72" w14:paraId="1AB8B2F6" w14:textId="6DC2CD67">
        <w:tc>
          <w:tcPr>
            <w:tcW w:w="4187" w:type="dxa"/>
            <w:gridSpan w:val="2"/>
            <w:tcBorders>
              <w:top w:val="single" w:sz="4" w:space="0" w:color="000000"/>
              <w:left w:val="single" w:sz="4" w:space="0" w:color="000000"/>
              <w:bottom w:val="single" w:sz="4" w:space="0" w:color="000000"/>
              <w:right w:val="single" w:sz="4" w:space="0" w:color="000000"/>
            </w:tcBorders>
          </w:tcPr>
          <w:p w14:paraId="0876B2A5" w14:textId="298622F8" w:rsidR="00D91F72" w:rsidRDefault="00E53301">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4CB018EA" w14:textId="64A374C0" w:rsidR="00D91F72" w:rsidRDefault="00E53301">
            <w:pPr>
              <w:rPr>
                <w:sz w:val="20"/>
                <w:szCs w:val="20"/>
              </w:rPr>
            </w:pPr>
            <w:r>
              <w:rPr>
                <w:rFonts w:hint="eastAsia"/>
                <w:sz w:val="20"/>
                <w:szCs w:val="20"/>
              </w:rPr>
              <w:t>注册用户</w:t>
            </w:r>
          </w:p>
        </w:tc>
      </w:tr>
      <w:tr w:rsidR="00D91F72" w14:paraId="44F44D6F" w14:textId="213191A1">
        <w:tc>
          <w:tcPr>
            <w:tcW w:w="4187" w:type="dxa"/>
            <w:gridSpan w:val="2"/>
            <w:tcBorders>
              <w:top w:val="single" w:sz="4" w:space="0" w:color="000000"/>
              <w:left w:val="single" w:sz="4" w:space="0" w:color="000000"/>
              <w:bottom w:val="single" w:sz="4" w:space="0" w:color="000000"/>
              <w:right w:val="single" w:sz="4" w:space="0" w:color="000000"/>
            </w:tcBorders>
          </w:tcPr>
          <w:p w14:paraId="3AB634B3" w14:textId="1CD7C930" w:rsidR="00D91F72" w:rsidRDefault="00E53301">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7B108CBE" w14:textId="1674FD99" w:rsidR="00D91F72" w:rsidRDefault="00E53301">
            <w:pPr>
              <w:rPr>
                <w:sz w:val="20"/>
                <w:szCs w:val="20"/>
              </w:rPr>
            </w:pPr>
            <w:r>
              <w:rPr>
                <w:rFonts w:hint="eastAsia"/>
                <w:sz w:val="20"/>
                <w:szCs w:val="20"/>
              </w:rPr>
              <w:t>黑盒测试-等价类划分</w:t>
            </w:r>
          </w:p>
        </w:tc>
      </w:tr>
      <w:tr w:rsidR="00D91F72" w14:paraId="1F9C0AB0" w14:textId="2F262E71">
        <w:tc>
          <w:tcPr>
            <w:tcW w:w="4187" w:type="dxa"/>
            <w:gridSpan w:val="2"/>
            <w:tcBorders>
              <w:top w:val="single" w:sz="4" w:space="0" w:color="000000"/>
              <w:left w:val="single" w:sz="4" w:space="0" w:color="000000"/>
              <w:bottom w:val="single" w:sz="4" w:space="0" w:color="000000"/>
              <w:right w:val="single" w:sz="4" w:space="0" w:color="000000"/>
            </w:tcBorders>
          </w:tcPr>
          <w:p w14:paraId="6B4B7144" w14:textId="469FCC9C" w:rsidR="00D91F72" w:rsidRDefault="00E53301">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484524A8" w14:textId="77270636" w:rsidR="00D91F72" w:rsidRDefault="00E53301">
            <w:pPr>
              <w:rPr>
                <w:sz w:val="20"/>
                <w:szCs w:val="20"/>
              </w:rPr>
            </w:pPr>
            <w:r>
              <w:rPr>
                <w:rFonts w:hint="eastAsia"/>
                <w:sz w:val="20"/>
                <w:szCs w:val="20"/>
              </w:rPr>
              <w:t>登录</w:t>
            </w:r>
          </w:p>
        </w:tc>
      </w:tr>
      <w:tr w:rsidR="00D91F72" w14:paraId="3AA14E29" w14:textId="44808C78">
        <w:tc>
          <w:tcPr>
            <w:tcW w:w="4187" w:type="dxa"/>
            <w:gridSpan w:val="2"/>
            <w:tcBorders>
              <w:top w:val="single" w:sz="4" w:space="0" w:color="000000"/>
              <w:left w:val="single" w:sz="4" w:space="0" w:color="000000"/>
              <w:bottom w:val="single" w:sz="4" w:space="0" w:color="000000"/>
              <w:right w:val="single" w:sz="4" w:space="0" w:color="000000"/>
            </w:tcBorders>
          </w:tcPr>
          <w:p w14:paraId="4052CA9E" w14:textId="684D3ABD" w:rsidR="00D91F72" w:rsidRDefault="00E53301">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4333F095" w14:textId="2FCC1CFB" w:rsidR="00D91F72" w:rsidRDefault="00E53301">
            <w:pPr>
              <w:rPr>
                <w:sz w:val="20"/>
                <w:szCs w:val="20"/>
              </w:rPr>
            </w:pPr>
            <w:r>
              <w:rPr>
                <w:rFonts w:hint="eastAsia"/>
                <w:sz w:val="20"/>
                <w:szCs w:val="20"/>
              </w:rPr>
              <w:t xml:space="preserve">用户登录时填写其登录账号 </w:t>
            </w:r>
          </w:p>
        </w:tc>
      </w:tr>
      <w:tr w:rsidR="00D91F72" w14:paraId="683FB6A8" w14:textId="74029EDE">
        <w:tc>
          <w:tcPr>
            <w:tcW w:w="4187" w:type="dxa"/>
            <w:gridSpan w:val="2"/>
            <w:tcBorders>
              <w:top w:val="single" w:sz="4" w:space="0" w:color="000000"/>
              <w:left w:val="single" w:sz="4" w:space="0" w:color="000000"/>
              <w:bottom w:val="single" w:sz="4" w:space="0" w:color="000000"/>
              <w:right w:val="single" w:sz="4" w:space="0" w:color="000000"/>
            </w:tcBorders>
          </w:tcPr>
          <w:p w14:paraId="5940400D" w14:textId="2DDF797F" w:rsidR="00D91F72" w:rsidRDefault="00E53301">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10E625AA" w14:textId="77939687" w:rsidR="00D91F72" w:rsidRDefault="00E53301">
            <w:pPr>
              <w:rPr>
                <w:sz w:val="20"/>
                <w:szCs w:val="20"/>
              </w:rPr>
            </w:pPr>
            <w:r>
              <w:rPr>
                <w:rFonts w:hint="eastAsia"/>
                <w:sz w:val="20"/>
                <w:szCs w:val="20"/>
              </w:rPr>
              <w:t>测试系统是否能判断用户输入的登陆账号与密码是否匹配已经用户是否输入了登陆账号</w:t>
            </w:r>
          </w:p>
        </w:tc>
      </w:tr>
      <w:tr w:rsidR="00D91F72" w14:paraId="01BD1FF3" w14:textId="508A1201">
        <w:trPr>
          <w:trHeight w:val="1445"/>
        </w:trPr>
        <w:tc>
          <w:tcPr>
            <w:tcW w:w="8296" w:type="dxa"/>
            <w:gridSpan w:val="3"/>
            <w:tcBorders>
              <w:top w:val="single" w:sz="4" w:space="0" w:color="000000"/>
              <w:left w:val="single" w:sz="4" w:space="0" w:color="000000"/>
              <w:right w:val="single" w:sz="4" w:space="0" w:color="000000"/>
            </w:tcBorders>
          </w:tcPr>
          <w:p w14:paraId="6F4F4B4E" w14:textId="3EEDC8C5" w:rsidR="00D91F72" w:rsidRDefault="00E53301">
            <w:pPr>
              <w:rPr>
                <w:sz w:val="20"/>
                <w:szCs w:val="20"/>
              </w:rPr>
            </w:pPr>
            <w:r>
              <w:rPr>
                <w:rFonts w:hint="eastAsia"/>
                <w:sz w:val="20"/>
                <w:szCs w:val="20"/>
              </w:rPr>
              <w:t>初始条件和背景：</w:t>
            </w:r>
          </w:p>
          <w:p w14:paraId="5008EE57" w14:textId="3AD4334E" w:rsidR="00D91F72" w:rsidRDefault="00E53301">
            <w:pPr>
              <w:rPr>
                <w:sz w:val="20"/>
                <w:szCs w:val="20"/>
              </w:rPr>
            </w:pPr>
            <w:r>
              <w:rPr>
                <w:rFonts w:hint="eastAsia"/>
                <w:sz w:val="20"/>
                <w:szCs w:val="20"/>
              </w:rPr>
              <w:t>系统：PC端</w:t>
            </w:r>
          </w:p>
          <w:p w14:paraId="01AC54F4" w14:textId="63A142BB" w:rsidR="00D91F72" w:rsidRDefault="00E53301">
            <w:pPr>
              <w:rPr>
                <w:sz w:val="20"/>
                <w:szCs w:val="20"/>
              </w:rPr>
            </w:pPr>
            <w:r>
              <w:rPr>
                <w:rFonts w:hint="eastAsia"/>
                <w:sz w:val="20"/>
                <w:szCs w:val="20"/>
              </w:rPr>
              <w:t>浏览器：C</w:t>
            </w:r>
            <w:r>
              <w:rPr>
                <w:sz w:val="20"/>
                <w:szCs w:val="20"/>
              </w:rPr>
              <w:t>hrome</w:t>
            </w:r>
          </w:p>
          <w:p w14:paraId="4B43C3D8" w14:textId="13B2E1B8" w:rsidR="00D91F72" w:rsidRDefault="00E53301">
            <w:pPr>
              <w:rPr>
                <w:sz w:val="20"/>
                <w:szCs w:val="20"/>
              </w:rPr>
            </w:pPr>
            <w:r>
              <w:rPr>
                <w:rFonts w:hint="eastAsia"/>
                <w:sz w:val="20"/>
                <w:szCs w:val="20"/>
              </w:rPr>
              <w:t>注释：无</w:t>
            </w:r>
          </w:p>
        </w:tc>
      </w:tr>
      <w:tr w:rsidR="00D91F72" w14:paraId="7F8FE097" w14:textId="49987995">
        <w:trPr>
          <w:trHeight w:val="392"/>
        </w:trPr>
        <w:tc>
          <w:tcPr>
            <w:tcW w:w="2216" w:type="dxa"/>
            <w:tcBorders>
              <w:top w:val="single" w:sz="4" w:space="0" w:color="000000"/>
              <w:left w:val="single" w:sz="4" w:space="0" w:color="000000"/>
              <w:bottom w:val="single" w:sz="4" w:space="0" w:color="000000"/>
              <w:right w:val="single" w:sz="4" w:space="0" w:color="000000"/>
            </w:tcBorders>
          </w:tcPr>
          <w:p w14:paraId="4F7F55AA" w14:textId="78BBC4D3" w:rsidR="00D91F72" w:rsidRDefault="00E53301">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630630ED" w14:textId="3EBBE6F7" w:rsidR="00D91F72" w:rsidRDefault="00E53301">
            <w:pPr>
              <w:rPr>
                <w:sz w:val="20"/>
                <w:szCs w:val="20"/>
              </w:rPr>
            </w:pPr>
            <w:r>
              <w:rPr>
                <w:rFonts w:hint="eastAsia"/>
                <w:sz w:val="20"/>
                <w:szCs w:val="20"/>
              </w:rPr>
              <w:t>预期结果</w:t>
            </w:r>
          </w:p>
        </w:tc>
      </w:tr>
      <w:tr w:rsidR="00D91F72" w14:paraId="689D4019" w14:textId="557F709C">
        <w:trPr>
          <w:trHeight w:val="392"/>
        </w:trPr>
        <w:tc>
          <w:tcPr>
            <w:tcW w:w="2216" w:type="dxa"/>
            <w:tcBorders>
              <w:top w:val="single" w:sz="4" w:space="0" w:color="000000"/>
              <w:left w:val="single" w:sz="4" w:space="0" w:color="000000"/>
              <w:bottom w:val="single" w:sz="4" w:space="0" w:color="000000"/>
              <w:right w:val="single" w:sz="4" w:space="0" w:color="000000"/>
            </w:tcBorders>
          </w:tcPr>
          <w:p w14:paraId="4DA801A8" w14:textId="4BC930E5" w:rsidR="00D91F72" w:rsidRDefault="00E53301">
            <w:pPr>
              <w:rPr>
                <w:sz w:val="20"/>
                <w:szCs w:val="20"/>
              </w:rPr>
            </w:pPr>
            <w:r>
              <w:rPr>
                <w:rFonts w:hint="eastAsia"/>
                <w:sz w:val="20"/>
                <w:szCs w:val="20"/>
              </w:rPr>
              <w:t>假设数据库中存在账户[</w:t>
            </w:r>
            <w:r>
              <w:rPr>
                <w:sz w:val="20"/>
                <w:szCs w:val="20"/>
              </w:rPr>
              <w:t>330104199611281234]</w:t>
            </w:r>
          </w:p>
          <w:p w14:paraId="41546D29" w14:textId="314785D3" w:rsidR="00D91F72" w:rsidRDefault="00E53301">
            <w:pPr>
              <w:rPr>
                <w:sz w:val="20"/>
                <w:szCs w:val="20"/>
              </w:rPr>
            </w:pPr>
            <w:r>
              <w:rPr>
                <w:rFonts w:hint="eastAsia"/>
                <w:sz w:val="20"/>
                <w:szCs w:val="20"/>
              </w:rPr>
              <w:t>输入账户[</w:t>
            </w:r>
            <w:r>
              <w:rPr>
                <w:sz w:val="20"/>
                <w:szCs w:val="20"/>
              </w:rPr>
              <w:t>330104199611281234]</w:t>
            </w:r>
          </w:p>
          <w:p w14:paraId="5EECA3A5" w14:textId="4E4A2E9E" w:rsidR="00D91F72" w:rsidRDefault="00E53301">
            <w:pPr>
              <w:rPr>
                <w:sz w:val="20"/>
                <w:szCs w:val="20"/>
              </w:rPr>
            </w:pPr>
            <w:r>
              <w:rPr>
                <w:rFonts w:hint="eastAsia"/>
                <w:sz w:val="20"/>
                <w:szCs w:val="20"/>
              </w:rPr>
              <w:t>输入该账户对应的正确密码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374EE468" w14:textId="70966A78" w:rsidR="00D91F72" w:rsidRDefault="00E53301">
            <w:pPr>
              <w:rPr>
                <w:sz w:val="20"/>
                <w:szCs w:val="20"/>
              </w:rPr>
            </w:pPr>
            <w:r>
              <w:rPr>
                <w:rFonts w:hint="eastAsia"/>
                <w:sz w:val="20"/>
                <w:szCs w:val="20"/>
              </w:rPr>
              <w:t>登录成功</w:t>
            </w:r>
          </w:p>
        </w:tc>
      </w:tr>
      <w:tr w:rsidR="00D91F72" w14:paraId="1B74DE63" w14:textId="203C1977">
        <w:trPr>
          <w:trHeight w:val="392"/>
        </w:trPr>
        <w:tc>
          <w:tcPr>
            <w:tcW w:w="2216" w:type="dxa"/>
            <w:tcBorders>
              <w:top w:val="single" w:sz="4" w:space="0" w:color="000000"/>
              <w:left w:val="single" w:sz="4" w:space="0" w:color="000000"/>
              <w:bottom w:val="single" w:sz="4" w:space="0" w:color="000000"/>
              <w:right w:val="single" w:sz="4" w:space="0" w:color="000000"/>
            </w:tcBorders>
          </w:tcPr>
          <w:p w14:paraId="73B0E282" w14:textId="04E556CB" w:rsidR="00D91F72" w:rsidRDefault="00E53301">
            <w:pPr>
              <w:rPr>
                <w:sz w:val="20"/>
                <w:szCs w:val="20"/>
              </w:rPr>
            </w:pPr>
            <w:r>
              <w:rPr>
                <w:rFonts w:hint="eastAsia"/>
                <w:sz w:val="20"/>
                <w:szCs w:val="20"/>
              </w:rPr>
              <w:t>假设数据库中存在账户</w:t>
            </w:r>
            <w:r>
              <w:rPr>
                <w:sz w:val="20"/>
                <w:szCs w:val="20"/>
              </w:rPr>
              <w:t>[330104199611281234]</w:t>
            </w:r>
          </w:p>
          <w:p w14:paraId="63EE96DA" w14:textId="2EC11C1E" w:rsidR="00D91F72" w:rsidRDefault="00E53301">
            <w:pPr>
              <w:rPr>
                <w:sz w:val="20"/>
                <w:szCs w:val="20"/>
              </w:rPr>
            </w:pPr>
            <w:r>
              <w:rPr>
                <w:rFonts w:hint="eastAsia"/>
                <w:sz w:val="20"/>
                <w:szCs w:val="20"/>
              </w:rPr>
              <w:t>输入账户</w:t>
            </w:r>
            <w:r>
              <w:rPr>
                <w:sz w:val="20"/>
                <w:szCs w:val="20"/>
              </w:rPr>
              <w:t>[33010419961128123</w:t>
            </w:r>
            <w:r>
              <w:rPr>
                <w:rFonts w:hint="eastAsia"/>
                <w:sz w:val="20"/>
                <w:szCs w:val="20"/>
              </w:rPr>
              <w:t>3</w:t>
            </w:r>
            <w:r>
              <w:rPr>
                <w:sz w:val="20"/>
                <w:szCs w:val="20"/>
              </w:rPr>
              <w:t>]</w:t>
            </w:r>
          </w:p>
          <w:p w14:paraId="531E0C53" w14:textId="2EA5FA46" w:rsidR="00D91F72" w:rsidRDefault="00E53301">
            <w:pPr>
              <w:rPr>
                <w:sz w:val="20"/>
                <w:szCs w:val="20"/>
              </w:rPr>
            </w:pPr>
            <w:r>
              <w:rPr>
                <w:rFonts w:hint="eastAsia"/>
                <w:sz w:val="20"/>
                <w:szCs w:val="20"/>
              </w:rPr>
              <w:t>输入任意密码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42CBB1E8" w14:textId="1711C841" w:rsidR="00D91F72" w:rsidRDefault="00E53301">
            <w:pPr>
              <w:rPr>
                <w:sz w:val="20"/>
                <w:szCs w:val="20"/>
              </w:rPr>
            </w:pPr>
            <w:r>
              <w:rPr>
                <w:rFonts w:hint="eastAsia"/>
                <w:sz w:val="20"/>
                <w:szCs w:val="20"/>
              </w:rPr>
              <w:t>提示该登陆账号不存在</w:t>
            </w:r>
          </w:p>
        </w:tc>
      </w:tr>
      <w:tr w:rsidR="00D91F72" w14:paraId="2DB47781" w14:textId="48C78F43">
        <w:trPr>
          <w:trHeight w:val="392"/>
        </w:trPr>
        <w:tc>
          <w:tcPr>
            <w:tcW w:w="2216" w:type="dxa"/>
            <w:tcBorders>
              <w:top w:val="single" w:sz="4" w:space="0" w:color="000000"/>
              <w:left w:val="single" w:sz="4" w:space="0" w:color="000000"/>
              <w:bottom w:val="single" w:sz="4" w:space="0" w:color="000000"/>
              <w:right w:val="single" w:sz="4" w:space="0" w:color="000000"/>
            </w:tcBorders>
          </w:tcPr>
          <w:p w14:paraId="6D842BEB" w14:textId="3D664210" w:rsidR="00D91F72" w:rsidRDefault="00E53301">
            <w:pPr>
              <w:rPr>
                <w:sz w:val="20"/>
                <w:szCs w:val="20"/>
              </w:rPr>
            </w:pPr>
            <w:r>
              <w:rPr>
                <w:rFonts w:hint="eastAsia"/>
                <w:sz w:val="20"/>
                <w:szCs w:val="20"/>
              </w:rPr>
              <w:t>假设数据库中存在账户</w:t>
            </w:r>
            <w:r>
              <w:rPr>
                <w:sz w:val="20"/>
                <w:szCs w:val="20"/>
              </w:rPr>
              <w:t>[330104199611281234]</w:t>
            </w:r>
          </w:p>
          <w:p w14:paraId="0295B9CE" w14:textId="6A6EEC43" w:rsidR="00D91F72" w:rsidRDefault="00E53301">
            <w:pPr>
              <w:rPr>
                <w:sz w:val="20"/>
                <w:szCs w:val="20"/>
              </w:rPr>
            </w:pPr>
            <w:r>
              <w:rPr>
                <w:rFonts w:hint="eastAsia"/>
                <w:sz w:val="20"/>
                <w:szCs w:val="20"/>
              </w:rPr>
              <w:t>输入账户</w:t>
            </w:r>
            <w:r>
              <w:rPr>
                <w:sz w:val="20"/>
                <w:szCs w:val="20"/>
              </w:rPr>
              <w:t>[]</w:t>
            </w:r>
          </w:p>
          <w:p w14:paraId="4505C8CF" w14:textId="64D170E0" w:rsidR="00D91F72" w:rsidRDefault="00E53301">
            <w:pPr>
              <w:rPr>
                <w:sz w:val="20"/>
                <w:szCs w:val="20"/>
              </w:rPr>
            </w:pPr>
            <w:r>
              <w:rPr>
                <w:rFonts w:hint="eastAsia"/>
                <w:sz w:val="20"/>
                <w:szCs w:val="20"/>
              </w:rPr>
              <w:t>输入任意密码</w:t>
            </w:r>
          </w:p>
        </w:tc>
        <w:tc>
          <w:tcPr>
            <w:tcW w:w="6080" w:type="dxa"/>
            <w:gridSpan w:val="2"/>
            <w:tcBorders>
              <w:top w:val="single" w:sz="4" w:space="0" w:color="000000"/>
              <w:left w:val="single" w:sz="4" w:space="0" w:color="000000"/>
              <w:bottom w:val="single" w:sz="4" w:space="0" w:color="000000"/>
              <w:right w:val="single" w:sz="4" w:space="0" w:color="000000"/>
            </w:tcBorders>
          </w:tcPr>
          <w:p w14:paraId="09F59727" w14:textId="3BC3274D" w:rsidR="00D91F72" w:rsidRDefault="00E53301">
            <w:pPr>
              <w:rPr>
                <w:sz w:val="20"/>
                <w:szCs w:val="20"/>
              </w:rPr>
            </w:pPr>
            <w:r>
              <w:rPr>
                <w:rFonts w:hint="eastAsia"/>
                <w:sz w:val="20"/>
                <w:szCs w:val="20"/>
              </w:rPr>
              <w:t>提示登录账号不能为空</w:t>
            </w:r>
          </w:p>
        </w:tc>
      </w:tr>
      <w:tr w:rsidR="00D91F72" w14:paraId="66F5A298" w14:textId="32DF66E1">
        <w:trPr>
          <w:trHeight w:val="392"/>
        </w:trPr>
        <w:tc>
          <w:tcPr>
            <w:tcW w:w="2216" w:type="dxa"/>
            <w:tcBorders>
              <w:top w:val="single" w:sz="4" w:space="0" w:color="000000"/>
              <w:left w:val="single" w:sz="4" w:space="0" w:color="000000"/>
              <w:bottom w:val="single" w:sz="4" w:space="0" w:color="000000"/>
              <w:right w:val="single" w:sz="4" w:space="0" w:color="000000"/>
            </w:tcBorders>
          </w:tcPr>
          <w:p w14:paraId="7F595C83" w14:textId="2ACFD276" w:rsidR="00D91F72" w:rsidRDefault="00D91F72">
            <w:pPr>
              <w:rPr>
                <w:sz w:val="20"/>
                <w:szCs w:val="20"/>
              </w:rPr>
            </w:pPr>
          </w:p>
        </w:tc>
        <w:tc>
          <w:tcPr>
            <w:tcW w:w="6080" w:type="dxa"/>
            <w:gridSpan w:val="2"/>
            <w:tcBorders>
              <w:top w:val="single" w:sz="4" w:space="0" w:color="000000"/>
              <w:left w:val="single" w:sz="4" w:space="0" w:color="000000"/>
              <w:bottom w:val="single" w:sz="4" w:space="0" w:color="000000"/>
              <w:right w:val="single" w:sz="4" w:space="0" w:color="000000"/>
            </w:tcBorders>
          </w:tcPr>
          <w:p w14:paraId="223F06D3" w14:textId="01C9B989" w:rsidR="00D91F72" w:rsidRDefault="00D91F72">
            <w:pPr>
              <w:rPr>
                <w:sz w:val="20"/>
                <w:szCs w:val="20"/>
              </w:rPr>
            </w:pPr>
          </w:p>
        </w:tc>
      </w:tr>
    </w:tbl>
    <w:p w14:paraId="786B882B" w14:textId="3F7AA2BA" w:rsidR="00D91F72" w:rsidRDefault="00D91F72"/>
    <w:p w14:paraId="5053C97D" w14:textId="4357F3C8" w:rsidR="00D91F72" w:rsidRDefault="00E53301">
      <w:r>
        <w:br w:type="page"/>
      </w:r>
    </w:p>
    <w:p w14:paraId="3965A198" w14:textId="20301E71" w:rsidR="00D91F72" w:rsidRDefault="00D91F72"/>
    <w:p w14:paraId="0AF50E40" w14:textId="0D53A160" w:rsidR="00D91F72" w:rsidRDefault="00E53301">
      <w:pPr>
        <w:pStyle w:val="a1"/>
      </w:pPr>
      <w:bookmarkStart w:id="112" w:name="_Toc533374800"/>
      <w:r>
        <w:rPr>
          <w:rFonts w:hint="eastAsia"/>
        </w:rPr>
        <w:t>忘记密码</w:t>
      </w:r>
      <w:bookmarkEnd w:id="112"/>
    </w:p>
    <w:tbl>
      <w:tblPr>
        <w:tblStyle w:val="15"/>
        <w:tblW w:w="8296" w:type="dxa"/>
        <w:tblLayout w:type="fixed"/>
        <w:tblLook w:val="04A0" w:firstRow="1" w:lastRow="0" w:firstColumn="1" w:lastColumn="0" w:noHBand="0" w:noVBand="1"/>
      </w:tblPr>
      <w:tblGrid>
        <w:gridCol w:w="2316"/>
        <w:gridCol w:w="1935"/>
        <w:gridCol w:w="4045"/>
      </w:tblGrid>
      <w:tr w:rsidR="00D91F72" w14:paraId="4EE96F42" w14:textId="2AF9E0B2">
        <w:tc>
          <w:tcPr>
            <w:tcW w:w="4251" w:type="dxa"/>
            <w:gridSpan w:val="2"/>
            <w:tcBorders>
              <w:top w:val="single" w:sz="4" w:space="0" w:color="000000"/>
              <w:left w:val="single" w:sz="4" w:space="0" w:color="000000"/>
              <w:bottom w:val="single" w:sz="4" w:space="0" w:color="000000"/>
              <w:right w:val="single" w:sz="4" w:space="0" w:color="000000"/>
            </w:tcBorders>
          </w:tcPr>
          <w:p w14:paraId="76307268" w14:textId="14855C72" w:rsidR="00D91F72" w:rsidRDefault="00E53301">
            <w:pPr>
              <w:rPr>
                <w:sz w:val="20"/>
                <w:szCs w:val="20"/>
              </w:rPr>
            </w:pPr>
            <w:r>
              <w:rPr>
                <w:rFonts w:hint="eastAsia"/>
                <w:sz w:val="20"/>
                <w:szCs w:val="20"/>
              </w:rPr>
              <w:t>测试用例编号</w:t>
            </w:r>
          </w:p>
        </w:tc>
        <w:tc>
          <w:tcPr>
            <w:tcW w:w="4045" w:type="dxa"/>
            <w:tcBorders>
              <w:top w:val="single" w:sz="4" w:space="0" w:color="000000"/>
              <w:left w:val="single" w:sz="4" w:space="0" w:color="000000"/>
              <w:bottom w:val="single" w:sz="4" w:space="0" w:color="000000"/>
              <w:right w:val="single" w:sz="4" w:space="0" w:color="000000"/>
            </w:tcBorders>
          </w:tcPr>
          <w:p w14:paraId="3BA1F2B9" w14:textId="7DA4811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48</w:t>
            </w:r>
          </w:p>
        </w:tc>
      </w:tr>
      <w:tr w:rsidR="00D91F72" w14:paraId="0C78679B" w14:textId="6C89DE2A">
        <w:tc>
          <w:tcPr>
            <w:tcW w:w="4251" w:type="dxa"/>
            <w:gridSpan w:val="2"/>
            <w:tcBorders>
              <w:top w:val="single" w:sz="4" w:space="0" w:color="000000"/>
              <w:left w:val="single" w:sz="4" w:space="0" w:color="000000"/>
              <w:bottom w:val="single" w:sz="4" w:space="0" w:color="000000"/>
              <w:right w:val="single" w:sz="4" w:space="0" w:color="000000"/>
            </w:tcBorders>
          </w:tcPr>
          <w:p w14:paraId="6C5E1ED3" w14:textId="2CC8CD5E" w:rsidR="00D91F72" w:rsidRDefault="00E53301">
            <w:pPr>
              <w:rPr>
                <w:sz w:val="20"/>
                <w:szCs w:val="20"/>
              </w:rPr>
            </w:pPr>
            <w:r>
              <w:rPr>
                <w:rFonts w:hint="eastAsia"/>
                <w:sz w:val="20"/>
                <w:szCs w:val="20"/>
              </w:rPr>
              <w:t>测试用例名称</w:t>
            </w:r>
          </w:p>
        </w:tc>
        <w:tc>
          <w:tcPr>
            <w:tcW w:w="4045" w:type="dxa"/>
            <w:tcBorders>
              <w:top w:val="single" w:sz="4" w:space="0" w:color="000000"/>
              <w:left w:val="single" w:sz="4" w:space="0" w:color="000000"/>
              <w:bottom w:val="single" w:sz="4" w:space="0" w:color="000000"/>
              <w:right w:val="single" w:sz="4" w:space="0" w:color="000000"/>
            </w:tcBorders>
          </w:tcPr>
          <w:p w14:paraId="71D17B69" w14:textId="4D3E5D30" w:rsidR="00D91F72" w:rsidRDefault="00E53301">
            <w:pPr>
              <w:rPr>
                <w:sz w:val="20"/>
                <w:szCs w:val="20"/>
              </w:rPr>
            </w:pPr>
            <w:r>
              <w:rPr>
                <w:rFonts w:hint="eastAsia"/>
                <w:sz w:val="20"/>
                <w:szCs w:val="20"/>
              </w:rPr>
              <w:t>忘记密码</w:t>
            </w:r>
          </w:p>
        </w:tc>
      </w:tr>
      <w:tr w:rsidR="00D91F72" w14:paraId="181E9C19" w14:textId="3D96A5F6">
        <w:tc>
          <w:tcPr>
            <w:tcW w:w="4251" w:type="dxa"/>
            <w:gridSpan w:val="2"/>
            <w:tcBorders>
              <w:top w:val="single" w:sz="4" w:space="0" w:color="000000"/>
              <w:left w:val="single" w:sz="4" w:space="0" w:color="000000"/>
              <w:bottom w:val="single" w:sz="4" w:space="0" w:color="000000"/>
              <w:right w:val="single" w:sz="4" w:space="0" w:color="000000"/>
            </w:tcBorders>
          </w:tcPr>
          <w:p w14:paraId="022B4D8D" w14:textId="700C3D56" w:rsidR="00D91F72" w:rsidRDefault="00E53301">
            <w:pPr>
              <w:rPr>
                <w:sz w:val="20"/>
                <w:szCs w:val="20"/>
              </w:rPr>
            </w:pPr>
            <w:r>
              <w:rPr>
                <w:rFonts w:hint="eastAsia"/>
                <w:sz w:val="20"/>
                <w:szCs w:val="20"/>
              </w:rPr>
              <w:t>用例来源</w:t>
            </w:r>
          </w:p>
        </w:tc>
        <w:tc>
          <w:tcPr>
            <w:tcW w:w="4045" w:type="dxa"/>
            <w:tcBorders>
              <w:top w:val="single" w:sz="4" w:space="0" w:color="000000"/>
              <w:left w:val="single" w:sz="4" w:space="0" w:color="000000"/>
              <w:bottom w:val="single" w:sz="4" w:space="0" w:color="000000"/>
              <w:right w:val="single" w:sz="4" w:space="0" w:color="000000"/>
            </w:tcBorders>
          </w:tcPr>
          <w:p w14:paraId="524ABC17" w14:textId="4D1F1C8A" w:rsidR="00D91F72" w:rsidRDefault="00E53301">
            <w:pPr>
              <w:rPr>
                <w:sz w:val="20"/>
                <w:szCs w:val="20"/>
              </w:rPr>
            </w:pPr>
            <w:r>
              <w:rPr>
                <w:rFonts w:hint="eastAsia"/>
                <w:sz w:val="20"/>
                <w:szCs w:val="20"/>
              </w:rPr>
              <w:t>忘记密码</w:t>
            </w:r>
          </w:p>
        </w:tc>
      </w:tr>
      <w:tr w:rsidR="00D91F72" w14:paraId="68D48B8D" w14:textId="37968F05">
        <w:tc>
          <w:tcPr>
            <w:tcW w:w="4251" w:type="dxa"/>
            <w:gridSpan w:val="2"/>
            <w:tcBorders>
              <w:top w:val="single" w:sz="4" w:space="0" w:color="000000"/>
              <w:left w:val="single" w:sz="4" w:space="0" w:color="000000"/>
              <w:bottom w:val="single" w:sz="4" w:space="0" w:color="000000"/>
              <w:right w:val="single" w:sz="4" w:space="0" w:color="000000"/>
            </w:tcBorders>
          </w:tcPr>
          <w:p w14:paraId="6957181D" w14:textId="0A5E56D4" w:rsidR="00D91F72" w:rsidRDefault="00E53301">
            <w:pPr>
              <w:rPr>
                <w:sz w:val="20"/>
                <w:szCs w:val="20"/>
              </w:rPr>
            </w:pPr>
            <w:r>
              <w:rPr>
                <w:rFonts w:hint="eastAsia"/>
                <w:sz w:val="20"/>
                <w:szCs w:val="20"/>
              </w:rPr>
              <w:t>参与者</w:t>
            </w:r>
          </w:p>
        </w:tc>
        <w:tc>
          <w:tcPr>
            <w:tcW w:w="4045" w:type="dxa"/>
            <w:tcBorders>
              <w:top w:val="single" w:sz="4" w:space="0" w:color="000000"/>
              <w:left w:val="single" w:sz="4" w:space="0" w:color="000000"/>
              <w:bottom w:val="single" w:sz="4" w:space="0" w:color="000000"/>
              <w:right w:val="single" w:sz="4" w:space="0" w:color="000000"/>
            </w:tcBorders>
          </w:tcPr>
          <w:p w14:paraId="4D44F0BE" w14:textId="06E919FC" w:rsidR="00D91F72" w:rsidRDefault="00E53301">
            <w:pPr>
              <w:rPr>
                <w:sz w:val="20"/>
                <w:szCs w:val="20"/>
              </w:rPr>
            </w:pPr>
            <w:r>
              <w:rPr>
                <w:rFonts w:hint="eastAsia"/>
                <w:sz w:val="20"/>
                <w:szCs w:val="20"/>
              </w:rPr>
              <w:t>注册用户</w:t>
            </w:r>
          </w:p>
        </w:tc>
      </w:tr>
      <w:tr w:rsidR="00D91F72" w14:paraId="1F4BC971" w14:textId="11F288D3">
        <w:tc>
          <w:tcPr>
            <w:tcW w:w="4251" w:type="dxa"/>
            <w:gridSpan w:val="2"/>
            <w:tcBorders>
              <w:top w:val="single" w:sz="4" w:space="0" w:color="000000"/>
              <w:left w:val="single" w:sz="4" w:space="0" w:color="000000"/>
              <w:bottom w:val="single" w:sz="4" w:space="0" w:color="000000"/>
              <w:right w:val="single" w:sz="4" w:space="0" w:color="000000"/>
            </w:tcBorders>
          </w:tcPr>
          <w:p w14:paraId="3CFA9AF5" w14:textId="71E37735" w:rsidR="00D91F72" w:rsidRDefault="00E53301">
            <w:pPr>
              <w:rPr>
                <w:sz w:val="20"/>
                <w:szCs w:val="20"/>
              </w:rPr>
            </w:pPr>
            <w:r>
              <w:rPr>
                <w:rFonts w:hint="eastAsia"/>
                <w:sz w:val="20"/>
                <w:szCs w:val="20"/>
              </w:rPr>
              <w:t>测试方法</w:t>
            </w:r>
          </w:p>
        </w:tc>
        <w:tc>
          <w:tcPr>
            <w:tcW w:w="4045" w:type="dxa"/>
            <w:tcBorders>
              <w:top w:val="single" w:sz="4" w:space="0" w:color="000000"/>
              <w:left w:val="single" w:sz="4" w:space="0" w:color="000000"/>
              <w:bottom w:val="single" w:sz="4" w:space="0" w:color="000000"/>
              <w:right w:val="single" w:sz="4" w:space="0" w:color="000000"/>
            </w:tcBorders>
          </w:tcPr>
          <w:p w14:paraId="751770B5" w14:textId="2DA79B03" w:rsidR="00D91F72" w:rsidRDefault="00E53301">
            <w:pPr>
              <w:rPr>
                <w:sz w:val="20"/>
                <w:szCs w:val="20"/>
              </w:rPr>
            </w:pPr>
            <w:r>
              <w:rPr>
                <w:rFonts w:hint="eastAsia"/>
                <w:sz w:val="20"/>
                <w:szCs w:val="20"/>
              </w:rPr>
              <w:t>黑盒测试-等价类划分、边界值</w:t>
            </w:r>
          </w:p>
        </w:tc>
      </w:tr>
      <w:tr w:rsidR="00D91F72" w14:paraId="711F71BE" w14:textId="71607332">
        <w:tc>
          <w:tcPr>
            <w:tcW w:w="4251" w:type="dxa"/>
            <w:gridSpan w:val="2"/>
            <w:tcBorders>
              <w:top w:val="single" w:sz="4" w:space="0" w:color="000000"/>
              <w:left w:val="single" w:sz="4" w:space="0" w:color="000000"/>
              <w:bottom w:val="single" w:sz="4" w:space="0" w:color="000000"/>
              <w:right w:val="single" w:sz="4" w:space="0" w:color="000000"/>
            </w:tcBorders>
          </w:tcPr>
          <w:p w14:paraId="397BA6EE" w14:textId="2EDE36A0" w:rsidR="00D91F72" w:rsidRDefault="00E53301">
            <w:pPr>
              <w:rPr>
                <w:sz w:val="20"/>
                <w:szCs w:val="20"/>
              </w:rPr>
            </w:pPr>
            <w:r>
              <w:rPr>
                <w:rFonts w:hint="eastAsia"/>
                <w:sz w:val="20"/>
                <w:szCs w:val="20"/>
              </w:rPr>
              <w:t>前置条件</w:t>
            </w:r>
          </w:p>
        </w:tc>
        <w:tc>
          <w:tcPr>
            <w:tcW w:w="4045" w:type="dxa"/>
            <w:tcBorders>
              <w:top w:val="single" w:sz="4" w:space="0" w:color="000000"/>
              <w:left w:val="single" w:sz="4" w:space="0" w:color="000000"/>
              <w:bottom w:val="single" w:sz="4" w:space="0" w:color="000000"/>
              <w:right w:val="single" w:sz="4" w:space="0" w:color="000000"/>
            </w:tcBorders>
          </w:tcPr>
          <w:p w14:paraId="57BFB8C0" w14:textId="0EABD6E9" w:rsidR="00D91F72" w:rsidRDefault="00E53301">
            <w:pPr>
              <w:rPr>
                <w:sz w:val="20"/>
                <w:szCs w:val="20"/>
              </w:rPr>
            </w:pPr>
            <w:r>
              <w:rPr>
                <w:rFonts w:hint="eastAsia"/>
                <w:sz w:val="20"/>
                <w:szCs w:val="20"/>
              </w:rPr>
              <w:t>无</w:t>
            </w:r>
          </w:p>
        </w:tc>
      </w:tr>
      <w:tr w:rsidR="00D91F72" w14:paraId="456D19BC" w14:textId="68A4ED5B">
        <w:tc>
          <w:tcPr>
            <w:tcW w:w="4251" w:type="dxa"/>
            <w:gridSpan w:val="2"/>
            <w:tcBorders>
              <w:top w:val="single" w:sz="4" w:space="0" w:color="000000"/>
              <w:left w:val="single" w:sz="4" w:space="0" w:color="000000"/>
              <w:bottom w:val="single" w:sz="4" w:space="0" w:color="000000"/>
              <w:right w:val="single" w:sz="4" w:space="0" w:color="000000"/>
            </w:tcBorders>
          </w:tcPr>
          <w:p w14:paraId="5E5B779D" w14:textId="01582AB1" w:rsidR="00D91F72" w:rsidRDefault="00E53301">
            <w:pPr>
              <w:rPr>
                <w:sz w:val="20"/>
                <w:szCs w:val="20"/>
              </w:rPr>
            </w:pPr>
            <w:r>
              <w:rPr>
                <w:rFonts w:hint="eastAsia"/>
                <w:sz w:val="20"/>
                <w:szCs w:val="20"/>
              </w:rPr>
              <w:t>场景</w:t>
            </w:r>
          </w:p>
        </w:tc>
        <w:tc>
          <w:tcPr>
            <w:tcW w:w="4045" w:type="dxa"/>
            <w:tcBorders>
              <w:top w:val="single" w:sz="4" w:space="0" w:color="000000"/>
              <w:left w:val="single" w:sz="4" w:space="0" w:color="000000"/>
              <w:bottom w:val="single" w:sz="4" w:space="0" w:color="000000"/>
              <w:right w:val="single" w:sz="4" w:space="0" w:color="000000"/>
            </w:tcBorders>
          </w:tcPr>
          <w:p w14:paraId="7608A9F5" w14:textId="3D2251B2" w:rsidR="00D91F72" w:rsidRDefault="00E53301">
            <w:pPr>
              <w:rPr>
                <w:sz w:val="20"/>
                <w:szCs w:val="20"/>
              </w:rPr>
            </w:pPr>
            <w:r>
              <w:rPr>
                <w:rFonts w:hint="eastAsia"/>
                <w:sz w:val="20"/>
                <w:szCs w:val="20"/>
              </w:rPr>
              <w:t>用户登录后进入首页， 在登录窗口中选择呢忘记密码</w:t>
            </w:r>
          </w:p>
        </w:tc>
      </w:tr>
      <w:tr w:rsidR="00D91F72" w14:paraId="1ABDADBA" w14:textId="72D0B12D">
        <w:tc>
          <w:tcPr>
            <w:tcW w:w="4251" w:type="dxa"/>
            <w:gridSpan w:val="2"/>
            <w:tcBorders>
              <w:top w:val="single" w:sz="4" w:space="0" w:color="000000"/>
              <w:left w:val="single" w:sz="4" w:space="0" w:color="000000"/>
              <w:bottom w:val="single" w:sz="4" w:space="0" w:color="000000"/>
              <w:right w:val="single" w:sz="4" w:space="0" w:color="000000"/>
            </w:tcBorders>
          </w:tcPr>
          <w:p w14:paraId="05811359" w14:textId="26CF0F20" w:rsidR="00D91F72" w:rsidRDefault="00E53301">
            <w:pPr>
              <w:rPr>
                <w:sz w:val="20"/>
                <w:szCs w:val="20"/>
              </w:rPr>
            </w:pPr>
            <w:r>
              <w:rPr>
                <w:rFonts w:hint="eastAsia"/>
                <w:sz w:val="20"/>
                <w:szCs w:val="20"/>
              </w:rPr>
              <w:t>测试目的</w:t>
            </w:r>
          </w:p>
        </w:tc>
        <w:tc>
          <w:tcPr>
            <w:tcW w:w="4045" w:type="dxa"/>
            <w:tcBorders>
              <w:top w:val="single" w:sz="4" w:space="0" w:color="000000"/>
              <w:left w:val="single" w:sz="4" w:space="0" w:color="000000"/>
              <w:bottom w:val="single" w:sz="4" w:space="0" w:color="000000"/>
              <w:right w:val="single" w:sz="4" w:space="0" w:color="000000"/>
            </w:tcBorders>
          </w:tcPr>
          <w:p w14:paraId="43CFECD6" w14:textId="161305C2" w:rsidR="00D91F72" w:rsidRDefault="00E53301">
            <w:pPr>
              <w:rPr>
                <w:sz w:val="20"/>
                <w:szCs w:val="20"/>
              </w:rPr>
            </w:pPr>
            <w:r>
              <w:rPr>
                <w:rFonts w:hint="eastAsia"/>
                <w:sz w:val="20"/>
                <w:szCs w:val="20"/>
              </w:rPr>
              <w:t>测试注册用户是否能登录后进入首页，并点出选择密码的窗口</w:t>
            </w:r>
          </w:p>
        </w:tc>
      </w:tr>
      <w:tr w:rsidR="00D91F72" w14:paraId="414F5E2A" w14:textId="19D02223">
        <w:trPr>
          <w:trHeight w:val="1445"/>
        </w:trPr>
        <w:tc>
          <w:tcPr>
            <w:tcW w:w="8296" w:type="dxa"/>
            <w:gridSpan w:val="3"/>
            <w:tcBorders>
              <w:top w:val="single" w:sz="4" w:space="0" w:color="000000"/>
              <w:left w:val="single" w:sz="4" w:space="0" w:color="000000"/>
              <w:right w:val="single" w:sz="4" w:space="0" w:color="000000"/>
            </w:tcBorders>
          </w:tcPr>
          <w:p w14:paraId="79BE8631" w14:textId="235DFC30" w:rsidR="00D91F72" w:rsidRDefault="00E53301">
            <w:pPr>
              <w:rPr>
                <w:sz w:val="20"/>
                <w:szCs w:val="20"/>
              </w:rPr>
            </w:pPr>
            <w:r>
              <w:rPr>
                <w:rFonts w:hint="eastAsia"/>
                <w:sz w:val="20"/>
                <w:szCs w:val="20"/>
              </w:rPr>
              <w:t>初始条件和背景：</w:t>
            </w:r>
          </w:p>
          <w:p w14:paraId="1D2F0CE6" w14:textId="7FFABC21" w:rsidR="00D91F72" w:rsidRDefault="00E53301">
            <w:pPr>
              <w:rPr>
                <w:sz w:val="20"/>
                <w:szCs w:val="20"/>
              </w:rPr>
            </w:pPr>
            <w:r>
              <w:rPr>
                <w:rFonts w:hint="eastAsia"/>
                <w:sz w:val="20"/>
                <w:szCs w:val="20"/>
              </w:rPr>
              <w:t>系统：PC端</w:t>
            </w:r>
          </w:p>
          <w:p w14:paraId="310E9A37" w14:textId="751B54FE" w:rsidR="00D91F72" w:rsidRDefault="00E53301">
            <w:pPr>
              <w:rPr>
                <w:sz w:val="20"/>
                <w:szCs w:val="20"/>
              </w:rPr>
            </w:pPr>
            <w:r>
              <w:rPr>
                <w:rFonts w:hint="eastAsia"/>
                <w:sz w:val="20"/>
                <w:szCs w:val="20"/>
              </w:rPr>
              <w:t>浏览器：C</w:t>
            </w:r>
            <w:r>
              <w:rPr>
                <w:sz w:val="20"/>
                <w:szCs w:val="20"/>
              </w:rPr>
              <w:t>hrome</w:t>
            </w:r>
          </w:p>
          <w:p w14:paraId="183EEE79" w14:textId="5B8509A7" w:rsidR="00D91F72" w:rsidRDefault="00E53301">
            <w:pPr>
              <w:rPr>
                <w:sz w:val="20"/>
                <w:szCs w:val="20"/>
              </w:rPr>
            </w:pPr>
            <w:r>
              <w:rPr>
                <w:rFonts w:hint="eastAsia"/>
                <w:sz w:val="20"/>
                <w:szCs w:val="20"/>
              </w:rPr>
              <w:t>注释：无</w:t>
            </w:r>
          </w:p>
        </w:tc>
      </w:tr>
      <w:tr w:rsidR="00D91F72" w14:paraId="28ABBF76" w14:textId="64FC6390">
        <w:trPr>
          <w:trHeight w:val="392"/>
        </w:trPr>
        <w:tc>
          <w:tcPr>
            <w:tcW w:w="2316" w:type="dxa"/>
            <w:tcBorders>
              <w:top w:val="single" w:sz="4" w:space="0" w:color="000000"/>
              <w:left w:val="single" w:sz="4" w:space="0" w:color="000000"/>
              <w:bottom w:val="single" w:sz="4" w:space="0" w:color="000000"/>
              <w:right w:val="single" w:sz="4" w:space="0" w:color="000000"/>
            </w:tcBorders>
          </w:tcPr>
          <w:p w14:paraId="1CDC52AB" w14:textId="69905CDD" w:rsidR="00D91F72" w:rsidRDefault="00E53301">
            <w:pPr>
              <w:rPr>
                <w:sz w:val="20"/>
                <w:szCs w:val="20"/>
              </w:rPr>
            </w:pPr>
            <w:r>
              <w:rPr>
                <w:rFonts w:hint="eastAsia"/>
                <w:sz w:val="20"/>
                <w:szCs w:val="20"/>
              </w:rPr>
              <w:t>操作步骤</w:t>
            </w:r>
          </w:p>
        </w:tc>
        <w:tc>
          <w:tcPr>
            <w:tcW w:w="5980" w:type="dxa"/>
            <w:gridSpan w:val="2"/>
            <w:tcBorders>
              <w:top w:val="single" w:sz="4" w:space="0" w:color="000000"/>
              <w:left w:val="single" w:sz="4" w:space="0" w:color="000000"/>
              <w:bottom w:val="single" w:sz="4" w:space="0" w:color="000000"/>
              <w:right w:val="single" w:sz="4" w:space="0" w:color="000000"/>
            </w:tcBorders>
          </w:tcPr>
          <w:p w14:paraId="4B5C22B1" w14:textId="69546039" w:rsidR="00D91F72" w:rsidRDefault="00E53301">
            <w:pPr>
              <w:rPr>
                <w:sz w:val="20"/>
                <w:szCs w:val="20"/>
              </w:rPr>
            </w:pPr>
            <w:r>
              <w:rPr>
                <w:rFonts w:hint="eastAsia"/>
                <w:sz w:val="20"/>
                <w:szCs w:val="20"/>
              </w:rPr>
              <w:t>预期结果</w:t>
            </w:r>
          </w:p>
        </w:tc>
      </w:tr>
      <w:tr w:rsidR="00D91F72" w14:paraId="50CA3CB3" w14:textId="69563CCD">
        <w:trPr>
          <w:trHeight w:val="392"/>
        </w:trPr>
        <w:tc>
          <w:tcPr>
            <w:tcW w:w="2316" w:type="dxa"/>
            <w:tcBorders>
              <w:top w:val="single" w:sz="4" w:space="0" w:color="000000"/>
              <w:left w:val="single" w:sz="4" w:space="0" w:color="000000"/>
              <w:bottom w:val="single" w:sz="4" w:space="0" w:color="000000"/>
              <w:right w:val="single" w:sz="4" w:space="0" w:color="000000"/>
            </w:tcBorders>
          </w:tcPr>
          <w:p w14:paraId="5FDCDF91" w14:textId="14D4F989" w:rsidR="00D91F72" w:rsidRDefault="00E53301">
            <w:pPr>
              <w:rPr>
                <w:sz w:val="20"/>
                <w:szCs w:val="20"/>
              </w:rPr>
            </w:pPr>
            <w:r>
              <w:rPr>
                <w:rFonts w:hint="eastAsia"/>
                <w:sz w:val="20"/>
                <w:szCs w:val="20"/>
              </w:rPr>
              <w:t>用户进入首页</w:t>
            </w:r>
          </w:p>
        </w:tc>
        <w:tc>
          <w:tcPr>
            <w:tcW w:w="5980" w:type="dxa"/>
            <w:gridSpan w:val="2"/>
            <w:tcBorders>
              <w:top w:val="single" w:sz="4" w:space="0" w:color="000000"/>
              <w:left w:val="single" w:sz="4" w:space="0" w:color="000000"/>
              <w:bottom w:val="single" w:sz="4" w:space="0" w:color="000000"/>
              <w:right w:val="single" w:sz="4" w:space="0" w:color="000000"/>
            </w:tcBorders>
          </w:tcPr>
          <w:p w14:paraId="3779A561" w14:textId="4A7799DB" w:rsidR="00D91F72" w:rsidRDefault="00E53301">
            <w:pPr>
              <w:rPr>
                <w:sz w:val="20"/>
                <w:szCs w:val="20"/>
              </w:rPr>
            </w:pPr>
            <w:r>
              <w:rPr>
                <w:rFonts w:hint="eastAsia"/>
                <w:sz w:val="20"/>
                <w:szCs w:val="20"/>
              </w:rPr>
              <w:t>可见网站右上角有[登录/注册按钮</w:t>
            </w:r>
            <w:r>
              <w:rPr>
                <w:sz w:val="20"/>
                <w:szCs w:val="20"/>
              </w:rPr>
              <w:t>]</w:t>
            </w:r>
          </w:p>
        </w:tc>
      </w:tr>
      <w:tr w:rsidR="00D91F72" w14:paraId="325CB6FD" w14:textId="0D7B22FE">
        <w:trPr>
          <w:trHeight w:val="392"/>
        </w:trPr>
        <w:tc>
          <w:tcPr>
            <w:tcW w:w="2316" w:type="dxa"/>
            <w:tcBorders>
              <w:top w:val="single" w:sz="4" w:space="0" w:color="000000"/>
              <w:left w:val="single" w:sz="4" w:space="0" w:color="000000"/>
              <w:bottom w:val="single" w:sz="4" w:space="0" w:color="000000"/>
              <w:right w:val="single" w:sz="4" w:space="0" w:color="000000"/>
            </w:tcBorders>
          </w:tcPr>
          <w:p w14:paraId="79877D49" w14:textId="14FE9036" w:rsidR="00D91F72" w:rsidRDefault="00E53301">
            <w:pPr>
              <w:rPr>
                <w:sz w:val="20"/>
                <w:szCs w:val="20"/>
              </w:rPr>
            </w:pPr>
            <w:r>
              <w:rPr>
                <w:rFonts w:hint="eastAsia"/>
                <w:sz w:val="20"/>
                <w:szCs w:val="20"/>
              </w:rPr>
              <w:t>弹出登录悬浮窗</w:t>
            </w:r>
          </w:p>
        </w:tc>
        <w:tc>
          <w:tcPr>
            <w:tcW w:w="5980" w:type="dxa"/>
            <w:gridSpan w:val="2"/>
            <w:tcBorders>
              <w:top w:val="single" w:sz="4" w:space="0" w:color="000000"/>
              <w:left w:val="single" w:sz="4" w:space="0" w:color="000000"/>
              <w:bottom w:val="single" w:sz="4" w:space="0" w:color="000000"/>
              <w:right w:val="single" w:sz="4" w:space="0" w:color="000000"/>
            </w:tcBorders>
          </w:tcPr>
          <w:p w14:paraId="5DDE46B0" w14:textId="653F8A42" w:rsidR="00D91F72" w:rsidRDefault="00E53301">
            <w:pPr>
              <w:rPr>
                <w:sz w:val="20"/>
                <w:szCs w:val="20"/>
              </w:rPr>
            </w:pPr>
            <w:r>
              <w:rPr>
                <w:rFonts w:hint="eastAsia"/>
                <w:sz w:val="20"/>
                <w:szCs w:val="20"/>
              </w:rPr>
              <w:t>可见两个输入框</w:t>
            </w:r>
          </w:p>
          <w:p w14:paraId="334AC0CE" w14:textId="1FAA3E47" w:rsidR="00D91F72" w:rsidRDefault="00E53301">
            <w:pPr>
              <w:rPr>
                <w:sz w:val="20"/>
                <w:szCs w:val="20"/>
              </w:rPr>
            </w:pPr>
            <w:r>
              <w:rPr>
                <w:rFonts w:hint="eastAsia"/>
                <w:sz w:val="20"/>
                <w:szCs w:val="20"/>
              </w:rPr>
              <w:t>[输入登录账号</w:t>
            </w:r>
            <w:r>
              <w:rPr>
                <w:sz w:val="20"/>
                <w:szCs w:val="20"/>
              </w:rPr>
              <w:t>]</w:t>
            </w:r>
          </w:p>
          <w:p w14:paraId="55D363C5" w14:textId="46714304" w:rsidR="00D91F72" w:rsidRDefault="00E53301">
            <w:pPr>
              <w:rPr>
                <w:sz w:val="20"/>
                <w:szCs w:val="20"/>
              </w:rPr>
            </w:pPr>
            <w:r>
              <w:rPr>
                <w:rFonts w:hint="eastAsia"/>
                <w:sz w:val="20"/>
                <w:szCs w:val="20"/>
              </w:rPr>
              <w:t>[输入密码</w:t>
            </w:r>
            <w:r>
              <w:rPr>
                <w:sz w:val="20"/>
                <w:szCs w:val="20"/>
              </w:rPr>
              <w:t>]</w:t>
            </w:r>
          </w:p>
          <w:p w14:paraId="29A75A9A" w14:textId="5B4E6FF0" w:rsidR="00D91F72" w:rsidRDefault="00E53301">
            <w:pPr>
              <w:rPr>
                <w:sz w:val="20"/>
                <w:szCs w:val="20"/>
              </w:rPr>
            </w:pPr>
            <w:r>
              <w:rPr>
                <w:rFonts w:hint="eastAsia"/>
                <w:sz w:val="20"/>
                <w:szCs w:val="20"/>
              </w:rPr>
              <w:t>忘记密码按钮</w:t>
            </w:r>
          </w:p>
          <w:p w14:paraId="144B9E37" w14:textId="27C4C1C6" w:rsidR="00D91F72" w:rsidRDefault="00E53301">
            <w:pPr>
              <w:rPr>
                <w:sz w:val="20"/>
                <w:szCs w:val="20"/>
              </w:rPr>
            </w:pPr>
            <w:r>
              <w:rPr>
                <w:rFonts w:hint="eastAsia"/>
                <w:sz w:val="20"/>
                <w:szCs w:val="20"/>
              </w:rPr>
              <w:t>登录按钮</w:t>
            </w:r>
          </w:p>
          <w:p w14:paraId="34015669" w14:textId="4447B1C1" w:rsidR="00D91F72" w:rsidRDefault="00E53301">
            <w:pPr>
              <w:rPr>
                <w:sz w:val="20"/>
                <w:szCs w:val="20"/>
              </w:rPr>
            </w:pPr>
            <w:r>
              <w:rPr>
                <w:rFonts w:hint="eastAsia"/>
                <w:sz w:val="20"/>
                <w:szCs w:val="20"/>
              </w:rPr>
              <w:t>创建账号按钮</w:t>
            </w:r>
          </w:p>
        </w:tc>
      </w:tr>
      <w:tr w:rsidR="00D91F72" w14:paraId="63F1010D" w14:textId="158B9EE0">
        <w:trPr>
          <w:trHeight w:val="392"/>
        </w:trPr>
        <w:tc>
          <w:tcPr>
            <w:tcW w:w="2316" w:type="dxa"/>
            <w:tcBorders>
              <w:top w:val="single" w:sz="4" w:space="0" w:color="000000"/>
              <w:left w:val="single" w:sz="4" w:space="0" w:color="000000"/>
              <w:bottom w:val="single" w:sz="4" w:space="0" w:color="000000"/>
              <w:right w:val="single" w:sz="4" w:space="0" w:color="000000"/>
            </w:tcBorders>
          </w:tcPr>
          <w:p w14:paraId="29E4CE45" w14:textId="5F5D170D" w:rsidR="00D91F72" w:rsidRDefault="00E53301">
            <w:pPr>
              <w:rPr>
                <w:sz w:val="20"/>
                <w:szCs w:val="20"/>
              </w:rPr>
            </w:pPr>
            <w:r>
              <w:rPr>
                <w:rFonts w:hint="eastAsia"/>
                <w:sz w:val="20"/>
                <w:szCs w:val="20"/>
              </w:rPr>
              <w:t>点击忘记密码按钮</w:t>
            </w:r>
          </w:p>
        </w:tc>
        <w:tc>
          <w:tcPr>
            <w:tcW w:w="5980" w:type="dxa"/>
            <w:gridSpan w:val="2"/>
            <w:tcBorders>
              <w:top w:val="single" w:sz="4" w:space="0" w:color="000000"/>
              <w:left w:val="single" w:sz="4" w:space="0" w:color="000000"/>
              <w:bottom w:val="single" w:sz="4" w:space="0" w:color="000000"/>
              <w:right w:val="single" w:sz="4" w:space="0" w:color="000000"/>
            </w:tcBorders>
          </w:tcPr>
          <w:p w14:paraId="49C9F60C" w14:textId="6962FCDD" w:rsidR="00D91F72" w:rsidRDefault="00E53301">
            <w:pPr>
              <w:rPr>
                <w:sz w:val="20"/>
                <w:szCs w:val="20"/>
              </w:rPr>
            </w:pPr>
            <w:r>
              <w:rPr>
                <w:rFonts w:hint="eastAsia"/>
                <w:sz w:val="20"/>
                <w:szCs w:val="20"/>
              </w:rPr>
              <w:t>弹出找回密码悬浮框</w:t>
            </w:r>
          </w:p>
        </w:tc>
      </w:tr>
    </w:tbl>
    <w:p w14:paraId="2FC22FA2" w14:textId="285AC321" w:rsidR="00D91F72" w:rsidRDefault="00D91F72"/>
    <w:p w14:paraId="47AA2082" w14:textId="40EBA89D" w:rsidR="00D91F72" w:rsidRDefault="00E53301">
      <w:r>
        <w:br w:type="page"/>
      </w:r>
    </w:p>
    <w:p w14:paraId="64AE0014" w14:textId="2BB0638E" w:rsidR="00D91F72" w:rsidRDefault="00D91F72"/>
    <w:p w14:paraId="0245EBD7" w14:textId="6A5CE682" w:rsidR="00D91F72" w:rsidRDefault="00E53301">
      <w:pPr>
        <w:pStyle w:val="a1"/>
      </w:pPr>
      <w:bookmarkStart w:id="113" w:name="_Toc533374801"/>
      <w:r>
        <w:rPr>
          <w:rFonts w:hint="eastAsia"/>
        </w:rPr>
        <w:t>找回密码</w:t>
      </w:r>
      <w:bookmarkEnd w:id="113"/>
    </w:p>
    <w:tbl>
      <w:tblPr>
        <w:tblStyle w:val="15"/>
        <w:tblW w:w="8296" w:type="dxa"/>
        <w:tblLayout w:type="fixed"/>
        <w:tblLook w:val="04A0" w:firstRow="1" w:lastRow="0" w:firstColumn="1" w:lastColumn="0" w:noHBand="0" w:noVBand="1"/>
      </w:tblPr>
      <w:tblGrid>
        <w:gridCol w:w="2316"/>
        <w:gridCol w:w="1935"/>
        <w:gridCol w:w="4045"/>
      </w:tblGrid>
      <w:tr w:rsidR="00D91F72" w14:paraId="60EEFAD2" w14:textId="1A3D46A5">
        <w:tc>
          <w:tcPr>
            <w:tcW w:w="4251" w:type="dxa"/>
            <w:gridSpan w:val="2"/>
            <w:tcBorders>
              <w:top w:val="single" w:sz="4" w:space="0" w:color="000000"/>
              <w:left w:val="single" w:sz="4" w:space="0" w:color="000000"/>
              <w:bottom w:val="single" w:sz="4" w:space="0" w:color="000000"/>
              <w:right w:val="single" w:sz="4" w:space="0" w:color="000000"/>
            </w:tcBorders>
          </w:tcPr>
          <w:p w14:paraId="4F755226" w14:textId="1A887F7B" w:rsidR="00D91F72" w:rsidRDefault="00E53301">
            <w:pPr>
              <w:rPr>
                <w:sz w:val="20"/>
                <w:szCs w:val="20"/>
              </w:rPr>
            </w:pPr>
            <w:r>
              <w:rPr>
                <w:rFonts w:hint="eastAsia"/>
                <w:sz w:val="20"/>
                <w:szCs w:val="20"/>
              </w:rPr>
              <w:t>测试用例编号</w:t>
            </w:r>
          </w:p>
        </w:tc>
        <w:tc>
          <w:tcPr>
            <w:tcW w:w="4045" w:type="dxa"/>
            <w:tcBorders>
              <w:top w:val="single" w:sz="4" w:space="0" w:color="000000"/>
              <w:left w:val="single" w:sz="4" w:space="0" w:color="000000"/>
              <w:bottom w:val="single" w:sz="4" w:space="0" w:color="000000"/>
              <w:right w:val="single" w:sz="4" w:space="0" w:color="000000"/>
            </w:tcBorders>
          </w:tcPr>
          <w:p w14:paraId="62DD5ABD" w14:textId="12C7E8D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49</w:t>
            </w:r>
          </w:p>
        </w:tc>
      </w:tr>
      <w:tr w:rsidR="00D91F72" w14:paraId="1ADA00C0" w14:textId="73A88F7D">
        <w:tc>
          <w:tcPr>
            <w:tcW w:w="4251" w:type="dxa"/>
            <w:gridSpan w:val="2"/>
            <w:tcBorders>
              <w:top w:val="single" w:sz="4" w:space="0" w:color="000000"/>
              <w:left w:val="single" w:sz="4" w:space="0" w:color="000000"/>
              <w:bottom w:val="single" w:sz="4" w:space="0" w:color="000000"/>
              <w:right w:val="single" w:sz="4" w:space="0" w:color="000000"/>
            </w:tcBorders>
          </w:tcPr>
          <w:p w14:paraId="4B193549" w14:textId="1A11827D" w:rsidR="00D91F72" w:rsidRDefault="00E53301">
            <w:pPr>
              <w:rPr>
                <w:sz w:val="20"/>
                <w:szCs w:val="20"/>
              </w:rPr>
            </w:pPr>
            <w:r>
              <w:rPr>
                <w:rFonts w:hint="eastAsia"/>
                <w:sz w:val="20"/>
                <w:szCs w:val="20"/>
              </w:rPr>
              <w:t>测试用例名称</w:t>
            </w:r>
          </w:p>
        </w:tc>
        <w:tc>
          <w:tcPr>
            <w:tcW w:w="4045" w:type="dxa"/>
            <w:tcBorders>
              <w:top w:val="single" w:sz="4" w:space="0" w:color="000000"/>
              <w:left w:val="single" w:sz="4" w:space="0" w:color="000000"/>
              <w:bottom w:val="single" w:sz="4" w:space="0" w:color="000000"/>
              <w:right w:val="single" w:sz="4" w:space="0" w:color="000000"/>
            </w:tcBorders>
          </w:tcPr>
          <w:p w14:paraId="211E1A0C" w14:textId="05CBB9EE" w:rsidR="00D91F72" w:rsidRDefault="00E53301">
            <w:pPr>
              <w:rPr>
                <w:sz w:val="20"/>
                <w:szCs w:val="20"/>
              </w:rPr>
            </w:pPr>
            <w:r>
              <w:rPr>
                <w:rFonts w:hint="eastAsia"/>
                <w:sz w:val="20"/>
                <w:szCs w:val="20"/>
              </w:rPr>
              <w:t>找回密码</w:t>
            </w:r>
          </w:p>
        </w:tc>
      </w:tr>
      <w:tr w:rsidR="00D91F72" w14:paraId="0D127D22" w14:textId="09143780">
        <w:tc>
          <w:tcPr>
            <w:tcW w:w="4251" w:type="dxa"/>
            <w:gridSpan w:val="2"/>
            <w:tcBorders>
              <w:top w:val="single" w:sz="4" w:space="0" w:color="000000"/>
              <w:left w:val="single" w:sz="4" w:space="0" w:color="000000"/>
              <w:bottom w:val="single" w:sz="4" w:space="0" w:color="000000"/>
              <w:right w:val="single" w:sz="4" w:space="0" w:color="000000"/>
            </w:tcBorders>
          </w:tcPr>
          <w:p w14:paraId="385B76AE" w14:textId="1A141458" w:rsidR="00D91F72" w:rsidRDefault="00E53301">
            <w:pPr>
              <w:rPr>
                <w:sz w:val="20"/>
                <w:szCs w:val="20"/>
              </w:rPr>
            </w:pPr>
            <w:r>
              <w:rPr>
                <w:rFonts w:hint="eastAsia"/>
                <w:sz w:val="20"/>
                <w:szCs w:val="20"/>
              </w:rPr>
              <w:t>用例来源</w:t>
            </w:r>
          </w:p>
        </w:tc>
        <w:tc>
          <w:tcPr>
            <w:tcW w:w="4045" w:type="dxa"/>
            <w:tcBorders>
              <w:top w:val="single" w:sz="4" w:space="0" w:color="000000"/>
              <w:left w:val="single" w:sz="4" w:space="0" w:color="000000"/>
              <w:bottom w:val="single" w:sz="4" w:space="0" w:color="000000"/>
              <w:right w:val="single" w:sz="4" w:space="0" w:color="000000"/>
            </w:tcBorders>
          </w:tcPr>
          <w:p w14:paraId="27E4BC24" w14:textId="052C21AA" w:rsidR="00D91F72" w:rsidRDefault="00E53301">
            <w:pPr>
              <w:rPr>
                <w:sz w:val="20"/>
                <w:szCs w:val="20"/>
              </w:rPr>
            </w:pPr>
            <w:r>
              <w:rPr>
                <w:rFonts w:hint="eastAsia"/>
                <w:sz w:val="20"/>
                <w:szCs w:val="20"/>
              </w:rPr>
              <w:t>找回密码</w:t>
            </w:r>
          </w:p>
        </w:tc>
      </w:tr>
      <w:tr w:rsidR="00D91F72" w14:paraId="38E8E4E2" w14:textId="138760FF">
        <w:tc>
          <w:tcPr>
            <w:tcW w:w="4251" w:type="dxa"/>
            <w:gridSpan w:val="2"/>
            <w:tcBorders>
              <w:top w:val="single" w:sz="4" w:space="0" w:color="000000"/>
              <w:left w:val="single" w:sz="4" w:space="0" w:color="000000"/>
              <w:bottom w:val="single" w:sz="4" w:space="0" w:color="000000"/>
              <w:right w:val="single" w:sz="4" w:space="0" w:color="000000"/>
            </w:tcBorders>
          </w:tcPr>
          <w:p w14:paraId="195742D7" w14:textId="474B38A1" w:rsidR="00D91F72" w:rsidRDefault="00E53301">
            <w:pPr>
              <w:rPr>
                <w:sz w:val="20"/>
                <w:szCs w:val="20"/>
              </w:rPr>
            </w:pPr>
            <w:r>
              <w:rPr>
                <w:rFonts w:hint="eastAsia"/>
                <w:sz w:val="20"/>
                <w:szCs w:val="20"/>
              </w:rPr>
              <w:t>参与者</w:t>
            </w:r>
          </w:p>
        </w:tc>
        <w:tc>
          <w:tcPr>
            <w:tcW w:w="4045" w:type="dxa"/>
            <w:tcBorders>
              <w:top w:val="single" w:sz="4" w:space="0" w:color="000000"/>
              <w:left w:val="single" w:sz="4" w:space="0" w:color="000000"/>
              <w:bottom w:val="single" w:sz="4" w:space="0" w:color="000000"/>
              <w:right w:val="single" w:sz="4" w:space="0" w:color="000000"/>
            </w:tcBorders>
          </w:tcPr>
          <w:p w14:paraId="43AC0281" w14:textId="417DD5FF" w:rsidR="00D91F72" w:rsidRDefault="00E53301">
            <w:pPr>
              <w:rPr>
                <w:sz w:val="20"/>
                <w:szCs w:val="20"/>
              </w:rPr>
            </w:pPr>
            <w:r>
              <w:rPr>
                <w:rFonts w:hint="eastAsia"/>
                <w:sz w:val="20"/>
                <w:szCs w:val="20"/>
              </w:rPr>
              <w:t>注册用户</w:t>
            </w:r>
          </w:p>
        </w:tc>
      </w:tr>
      <w:tr w:rsidR="00D91F72" w14:paraId="7CAE6CC5" w14:textId="4C201B9C">
        <w:tc>
          <w:tcPr>
            <w:tcW w:w="4251" w:type="dxa"/>
            <w:gridSpan w:val="2"/>
            <w:tcBorders>
              <w:top w:val="single" w:sz="4" w:space="0" w:color="000000"/>
              <w:left w:val="single" w:sz="4" w:space="0" w:color="000000"/>
              <w:bottom w:val="single" w:sz="4" w:space="0" w:color="000000"/>
              <w:right w:val="single" w:sz="4" w:space="0" w:color="000000"/>
            </w:tcBorders>
          </w:tcPr>
          <w:p w14:paraId="59A179A8" w14:textId="7176B7B7" w:rsidR="00D91F72" w:rsidRDefault="00E53301">
            <w:pPr>
              <w:rPr>
                <w:sz w:val="20"/>
                <w:szCs w:val="20"/>
              </w:rPr>
            </w:pPr>
            <w:r>
              <w:rPr>
                <w:rFonts w:hint="eastAsia"/>
                <w:sz w:val="20"/>
                <w:szCs w:val="20"/>
              </w:rPr>
              <w:t>测试方法</w:t>
            </w:r>
          </w:p>
        </w:tc>
        <w:tc>
          <w:tcPr>
            <w:tcW w:w="4045" w:type="dxa"/>
            <w:tcBorders>
              <w:top w:val="single" w:sz="4" w:space="0" w:color="000000"/>
              <w:left w:val="single" w:sz="4" w:space="0" w:color="000000"/>
              <w:bottom w:val="single" w:sz="4" w:space="0" w:color="000000"/>
              <w:right w:val="single" w:sz="4" w:space="0" w:color="000000"/>
            </w:tcBorders>
          </w:tcPr>
          <w:p w14:paraId="22C50DC8" w14:textId="3A96F41F" w:rsidR="00D91F72" w:rsidRDefault="00E53301">
            <w:pPr>
              <w:rPr>
                <w:sz w:val="20"/>
                <w:szCs w:val="20"/>
              </w:rPr>
            </w:pPr>
            <w:r>
              <w:rPr>
                <w:rFonts w:hint="eastAsia"/>
                <w:sz w:val="20"/>
                <w:szCs w:val="20"/>
              </w:rPr>
              <w:t>黑盒测试</w:t>
            </w:r>
          </w:p>
        </w:tc>
      </w:tr>
      <w:tr w:rsidR="00D91F72" w14:paraId="4805B9F2" w14:textId="1E9D696F">
        <w:tc>
          <w:tcPr>
            <w:tcW w:w="4251" w:type="dxa"/>
            <w:gridSpan w:val="2"/>
            <w:tcBorders>
              <w:top w:val="single" w:sz="4" w:space="0" w:color="000000"/>
              <w:left w:val="single" w:sz="4" w:space="0" w:color="000000"/>
              <w:bottom w:val="single" w:sz="4" w:space="0" w:color="000000"/>
              <w:right w:val="single" w:sz="4" w:space="0" w:color="000000"/>
            </w:tcBorders>
          </w:tcPr>
          <w:p w14:paraId="4A8FCDD5" w14:textId="73DEF138" w:rsidR="00D91F72" w:rsidRDefault="00E53301">
            <w:pPr>
              <w:rPr>
                <w:sz w:val="20"/>
                <w:szCs w:val="20"/>
              </w:rPr>
            </w:pPr>
            <w:r>
              <w:rPr>
                <w:rFonts w:hint="eastAsia"/>
                <w:sz w:val="20"/>
                <w:szCs w:val="20"/>
              </w:rPr>
              <w:t>前置条件</w:t>
            </w:r>
          </w:p>
        </w:tc>
        <w:tc>
          <w:tcPr>
            <w:tcW w:w="4045" w:type="dxa"/>
            <w:tcBorders>
              <w:top w:val="single" w:sz="4" w:space="0" w:color="000000"/>
              <w:left w:val="single" w:sz="4" w:space="0" w:color="000000"/>
              <w:bottom w:val="single" w:sz="4" w:space="0" w:color="000000"/>
              <w:right w:val="single" w:sz="4" w:space="0" w:color="000000"/>
            </w:tcBorders>
          </w:tcPr>
          <w:p w14:paraId="09D83F6C" w14:textId="7E1C4C05" w:rsidR="00D91F72" w:rsidRDefault="00E53301">
            <w:pPr>
              <w:rPr>
                <w:sz w:val="20"/>
                <w:szCs w:val="20"/>
              </w:rPr>
            </w:pPr>
            <w:r>
              <w:rPr>
                <w:rFonts w:hint="eastAsia"/>
                <w:sz w:val="20"/>
                <w:szCs w:val="20"/>
              </w:rPr>
              <w:t>忘记密码</w:t>
            </w:r>
          </w:p>
        </w:tc>
      </w:tr>
      <w:tr w:rsidR="00D91F72" w14:paraId="37F51852" w14:textId="41C648A0">
        <w:tc>
          <w:tcPr>
            <w:tcW w:w="4251" w:type="dxa"/>
            <w:gridSpan w:val="2"/>
            <w:tcBorders>
              <w:top w:val="single" w:sz="4" w:space="0" w:color="000000"/>
              <w:left w:val="single" w:sz="4" w:space="0" w:color="000000"/>
              <w:bottom w:val="single" w:sz="4" w:space="0" w:color="000000"/>
              <w:right w:val="single" w:sz="4" w:space="0" w:color="000000"/>
            </w:tcBorders>
          </w:tcPr>
          <w:p w14:paraId="1EBB5D18" w14:textId="684E47F8" w:rsidR="00D91F72" w:rsidRDefault="00E53301">
            <w:pPr>
              <w:rPr>
                <w:sz w:val="20"/>
                <w:szCs w:val="20"/>
              </w:rPr>
            </w:pPr>
            <w:r>
              <w:rPr>
                <w:rFonts w:hint="eastAsia"/>
                <w:sz w:val="20"/>
                <w:szCs w:val="20"/>
              </w:rPr>
              <w:t>场景</w:t>
            </w:r>
          </w:p>
        </w:tc>
        <w:tc>
          <w:tcPr>
            <w:tcW w:w="4045" w:type="dxa"/>
            <w:tcBorders>
              <w:top w:val="single" w:sz="4" w:space="0" w:color="000000"/>
              <w:left w:val="single" w:sz="4" w:space="0" w:color="000000"/>
              <w:bottom w:val="single" w:sz="4" w:space="0" w:color="000000"/>
              <w:right w:val="single" w:sz="4" w:space="0" w:color="000000"/>
            </w:tcBorders>
          </w:tcPr>
          <w:p w14:paraId="14EF35F1" w14:textId="1301A93D" w:rsidR="00D91F72" w:rsidRDefault="00E53301">
            <w:pPr>
              <w:rPr>
                <w:sz w:val="20"/>
                <w:szCs w:val="20"/>
              </w:rPr>
            </w:pPr>
            <w:r>
              <w:rPr>
                <w:rFonts w:hint="eastAsia"/>
                <w:sz w:val="20"/>
                <w:szCs w:val="20"/>
              </w:rPr>
              <w:t>用户点击忘记密码后，填写信息并找回密码</w:t>
            </w:r>
          </w:p>
        </w:tc>
      </w:tr>
      <w:tr w:rsidR="00D91F72" w14:paraId="28DB5EC5" w14:textId="1E6406D5">
        <w:tc>
          <w:tcPr>
            <w:tcW w:w="4251" w:type="dxa"/>
            <w:gridSpan w:val="2"/>
            <w:tcBorders>
              <w:top w:val="single" w:sz="4" w:space="0" w:color="000000"/>
              <w:left w:val="single" w:sz="4" w:space="0" w:color="000000"/>
              <w:bottom w:val="single" w:sz="4" w:space="0" w:color="000000"/>
              <w:right w:val="single" w:sz="4" w:space="0" w:color="000000"/>
            </w:tcBorders>
          </w:tcPr>
          <w:p w14:paraId="50B2DD5A" w14:textId="2DDDAE5D" w:rsidR="00D91F72" w:rsidRDefault="00E53301">
            <w:pPr>
              <w:rPr>
                <w:sz w:val="20"/>
                <w:szCs w:val="20"/>
              </w:rPr>
            </w:pPr>
            <w:r>
              <w:rPr>
                <w:rFonts w:hint="eastAsia"/>
                <w:sz w:val="20"/>
                <w:szCs w:val="20"/>
              </w:rPr>
              <w:t>测试目的</w:t>
            </w:r>
          </w:p>
        </w:tc>
        <w:tc>
          <w:tcPr>
            <w:tcW w:w="4045" w:type="dxa"/>
            <w:tcBorders>
              <w:top w:val="single" w:sz="4" w:space="0" w:color="000000"/>
              <w:left w:val="single" w:sz="4" w:space="0" w:color="000000"/>
              <w:bottom w:val="single" w:sz="4" w:space="0" w:color="000000"/>
              <w:right w:val="single" w:sz="4" w:space="0" w:color="000000"/>
            </w:tcBorders>
          </w:tcPr>
          <w:p w14:paraId="78E29E2F" w14:textId="67FADFAE" w:rsidR="00D91F72" w:rsidRDefault="00E53301">
            <w:pPr>
              <w:rPr>
                <w:sz w:val="20"/>
                <w:szCs w:val="20"/>
              </w:rPr>
            </w:pPr>
            <w:r>
              <w:rPr>
                <w:rFonts w:hint="eastAsia"/>
                <w:sz w:val="20"/>
                <w:szCs w:val="20"/>
              </w:rPr>
              <w:t>测试</w:t>
            </w:r>
          </w:p>
        </w:tc>
      </w:tr>
      <w:tr w:rsidR="00D91F72" w14:paraId="05BDE225" w14:textId="3486DB32">
        <w:trPr>
          <w:trHeight w:val="1445"/>
        </w:trPr>
        <w:tc>
          <w:tcPr>
            <w:tcW w:w="8296" w:type="dxa"/>
            <w:gridSpan w:val="3"/>
            <w:tcBorders>
              <w:top w:val="single" w:sz="4" w:space="0" w:color="000000"/>
              <w:left w:val="single" w:sz="4" w:space="0" w:color="000000"/>
              <w:right w:val="single" w:sz="4" w:space="0" w:color="000000"/>
            </w:tcBorders>
          </w:tcPr>
          <w:p w14:paraId="02CF826A" w14:textId="48D65ED8" w:rsidR="00D91F72" w:rsidRDefault="00E53301">
            <w:pPr>
              <w:rPr>
                <w:sz w:val="20"/>
                <w:szCs w:val="20"/>
              </w:rPr>
            </w:pPr>
            <w:r>
              <w:rPr>
                <w:rFonts w:hint="eastAsia"/>
                <w:sz w:val="20"/>
                <w:szCs w:val="20"/>
              </w:rPr>
              <w:t>初始条件和背景：</w:t>
            </w:r>
          </w:p>
          <w:p w14:paraId="6DCABDA0" w14:textId="155188AD" w:rsidR="00D91F72" w:rsidRDefault="00E53301">
            <w:pPr>
              <w:rPr>
                <w:sz w:val="20"/>
                <w:szCs w:val="20"/>
              </w:rPr>
            </w:pPr>
            <w:r>
              <w:rPr>
                <w:rFonts w:hint="eastAsia"/>
                <w:sz w:val="20"/>
                <w:szCs w:val="20"/>
              </w:rPr>
              <w:t>系统：PC端</w:t>
            </w:r>
          </w:p>
          <w:p w14:paraId="15D987E9" w14:textId="5B3E75F5" w:rsidR="00D91F72" w:rsidRDefault="00E53301">
            <w:pPr>
              <w:rPr>
                <w:sz w:val="20"/>
                <w:szCs w:val="20"/>
              </w:rPr>
            </w:pPr>
            <w:r>
              <w:rPr>
                <w:rFonts w:hint="eastAsia"/>
                <w:sz w:val="20"/>
                <w:szCs w:val="20"/>
              </w:rPr>
              <w:t>浏览器：C</w:t>
            </w:r>
            <w:r>
              <w:rPr>
                <w:sz w:val="20"/>
                <w:szCs w:val="20"/>
              </w:rPr>
              <w:t>hrome</w:t>
            </w:r>
          </w:p>
          <w:p w14:paraId="553FA586" w14:textId="6577806E" w:rsidR="00D91F72" w:rsidRDefault="00E53301">
            <w:pPr>
              <w:rPr>
                <w:sz w:val="20"/>
                <w:szCs w:val="20"/>
              </w:rPr>
            </w:pPr>
            <w:r>
              <w:rPr>
                <w:rFonts w:hint="eastAsia"/>
                <w:sz w:val="20"/>
                <w:szCs w:val="20"/>
              </w:rPr>
              <w:t>注释：无</w:t>
            </w:r>
          </w:p>
        </w:tc>
      </w:tr>
      <w:tr w:rsidR="00D91F72" w14:paraId="3390784C" w14:textId="3E4B4121">
        <w:trPr>
          <w:trHeight w:val="392"/>
        </w:trPr>
        <w:tc>
          <w:tcPr>
            <w:tcW w:w="2316" w:type="dxa"/>
            <w:tcBorders>
              <w:top w:val="single" w:sz="4" w:space="0" w:color="000000"/>
              <w:left w:val="single" w:sz="4" w:space="0" w:color="000000"/>
              <w:bottom w:val="single" w:sz="4" w:space="0" w:color="000000"/>
              <w:right w:val="single" w:sz="4" w:space="0" w:color="000000"/>
            </w:tcBorders>
          </w:tcPr>
          <w:p w14:paraId="60995E76" w14:textId="284B8BF6" w:rsidR="00D91F72" w:rsidRDefault="00E53301">
            <w:pPr>
              <w:rPr>
                <w:sz w:val="20"/>
                <w:szCs w:val="20"/>
              </w:rPr>
            </w:pPr>
            <w:r>
              <w:rPr>
                <w:rFonts w:hint="eastAsia"/>
                <w:sz w:val="20"/>
                <w:szCs w:val="20"/>
              </w:rPr>
              <w:t>操作步骤</w:t>
            </w:r>
          </w:p>
        </w:tc>
        <w:tc>
          <w:tcPr>
            <w:tcW w:w="5980" w:type="dxa"/>
            <w:gridSpan w:val="2"/>
            <w:tcBorders>
              <w:top w:val="single" w:sz="4" w:space="0" w:color="000000"/>
              <w:left w:val="single" w:sz="4" w:space="0" w:color="000000"/>
              <w:bottom w:val="single" w:sz="4" w:space="0" w:color="000000"/>
              <w:right w:val="single" w:sz="4" w:space="0" w:color="000000"/>
            </w:tcBorders>
          </w:tcPr>
          <w:p w14:paraId="76C9B778" w14:textId="77CAE8A0" w:rsidR="00D91F72" w:rsidRDefault="00E53301">
            <w:pPr>
              <w:rPr>
                <w:sz w:val="20"/>
                <w:szCs w:val="20"/>
              </w:rPr>
            </w:pPr>
            <w:r>
              <w:rPr>
                <w:rFonts w:hint="eastAsia"/>
                <w:sz w:val="20"/>
                <w:szCs w:val="20"/>
              </w:rPr>
              <w:t>预期结果</w:t>
            </w:r>
          </w:p>
        </w:tc>
      </w:tr>
      <w:tr w:rsidR="00D91F72" w14:paraId="4375A82A" w14:textId="6BF2B2C0">
        <w:trPr>
          <w:trHeight w:val="392"/>
        </w:trPr>
        <w:tc>
          <w:tcPr>
            <w:tcW w:w="2316" w:type="dxa"/>
            <w:tcBorders>
              <w:top w:val="single" w:sz="4" w:space="0" w:color="000000"/>
              <w:left w:val="single" w:sz="4" w:space="0" w:color="000000"/>
              <w:bottom w:val="single" w:sz="4" w:space="0" w:color="000000"/>
              <w:right w:val="single" w:sz="4" w:space="0" w:color="000000"/>
            </w:tcBorders>
          </w:tcPr>
          <w:p w14:paraId="4863BF45" w14:textId="63CF02E2" w:rsidR="00D91F72" w:rsidRDefault="00E53301">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35AD94BB" w14:textId="53BE4083" w:rsidR="00D91F72" w:rsidRDefault="00E53301">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5F2F9B87" w14:textId="092A3E55" w:rsidR="00D91F72" w:rsidRDefault="00E53301">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406E82D4" w14:textId="5E5BCD8E" w:rsidR="00D91F72" w:rsidRDefault="00E53301">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6A9DD15C" w14:textId="5ACFAB7D" w:rsidR="00D91F72" w:rsidRDefault="00E53301">
            <w:pPr>
              <w:rPr>
                <w:sz w:val="20"/>
                <w:szCs w:val="20"/>
              </w:rPr>
            </w:pPr>
            <w:r>
              <w:rPr>
                <w:rFonts w:hint="eastAsia"/>
                <w:sz w:val="20"/>
                <w:szCs w:val="20"/>
              </w:rPr>
              <w:t>密码重置为证件号后六位</w:t>
            </w:r>
          </w:p>
        </w:tc>
      </w:tr>
      <w:tr w:rsidR="00D91F72" w14:paraId="6B7569F3" w14:textId="476CF8FC">
        <w:trPr>
          <w:trHeight w:val="392"/>
        </w:trPr>
        <w:tc>
          <w:tcPr>
            <w:tcW w:w="2316" w:type="dxa"/>
            <w:tcBorders>
              <w:top w:val="single" w:sz="4" w:space="0" w:color="000000"/>
              <w:left w:val="single" w:sz="4" w:space="0" w:color="000000"/>
              <w:bottom w:val="single" w:sz="4" w:space="0" w:color="000000"/>
              <w:right w:val="single" w:sz="4" w:space="0" w:color="000000"/>
            </w:tcBorders>
          </w:tcPr>
          <w:p w14:paraId="13C122C2" w14:textId="49DEB334" w:rsidR="00D91F72" w:rsidRDefault="00E53301">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735F3B99" w14:textId="695A19CD" w:rsidR="00D91F72" w:rsidRDefault="00E53301">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277E5598" w14:textId="396CEA84" w:rsidR="00D91F72" w:rsidRDefault="00E53301">
            <w:pPr>
              <w:rPr>
                <w:sz w:val="20"/>
                <w:szCs w:val="20"/>
              </w:rPr>
            </w:pPr>
            <w:r>
              <w:rPr>
                <w:rFonts w:hint="eastAsia"/>
                <w:sz w:val="20"/>
                <w:szCs w:val="20"/>
              </w:rPr>
              <w:t>输入答案：[123</w:t>
            </w:r>
            <w:r>
              <w:rPr>
                <w:sz w:val="20"/>
                <w:szCs w:val="20"/>
              </w:rPr>
              <w:t>](</w:t>
            </w:r>
            <w:r>
              <w:rPr>
                <w:rFonts w:hint="eastAsia"/>
                <w:sz w:val="20"/>
                <w:szCs w:val="20"/>
              </w:rPr>
              <w:t>非该账号注册时设定的答案</w:t>
            </w:r>
            <w:r>
              <w:rPr>
                <w:sz w:val="20"/>
                <w:szCs w:val="20"/>
              </w:rPr>
              <w:t>)</w:t>
            </w:r>
          </w:p>
          <w:p w14:paraId="34A6692F" w14:textId="61B045BF" w:rsidR="00D91F72" w:rsidRDefault="00E53301">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6F1DF60E" w14:textId="74A70B64" w:rsidR="00D91F72" w:rsidRDefault="00E53301">
            <w:pPr>
              <w:rPr>
                <w:sz w:val="20"/>
                <w:szCs w:val="20"/>
              </w:rPr>
            </w:pPr>
            <w:r>
              <w:rPr>
                <w:rFonts w:hint="eastAsia"/>
                <w:sz w:val="20"/>
                <w:szCs w:val="20"/>
              </w:rPr>
              <w:t>提示答案错误</w:t>
            </w:r>
          </w:p>
        </w:tc>
      </w:tr>
      <w:tr w:rsidR="00D91F72" w14:paraId="47434D67" w14:textId="7975DF63">
        <w:trPr>
          <w:trHeight w:val="392"/>
        </w:trPr>
        <w:tc>
          <w:tcPr>
            <w:tcW w:w="2316" w:type="dxa"/>
            <w:tcBorders>
              <w:top w:val="single" w:sz="4" w:space="0" w:color="000000"/>
              <w:left w:val="single" w:sz="4" w:space="0" w:color="000000"/>
              <w:bottom w:val="single" w:sz="4" w:space="0" w:color="000000"/>
              <w:right w:val="single" w:sz="4" w:space="0" w:color="000000"/>
            </w:tcBorders>
          </w:tcPr>
          <w:p w14:paraId="126E7AA7" w14:textId="2F22D62F" w:rsidR="00D91F72" w:rsidRDefault="00E53301">
            <w:pPr>
              <w:rPr>
                <w:sz w:val="20"/>
                <w:szCs w:val="20"/>
              </w:rPr>
            </w:pPr>
            <w:r>
              <w:rPr>
                <w:rFonts w:hint="eastAsia"/>
                <w:sz w:val="20"/>
                <w:szCs w:val="20"/>
              </w:rPr>
              <w:t>输入登录账号：3</w:t>
            </w:r>
            <w:r>
              <w:rPr>
                <w:sz w:val="20"/>
                <w:szCs w:val="20"/>
              </w:rPr>
              <w:t>30104199611281234(</w:t>
            </w:r>
            <w:r>
              <w:rPr>
                <w:rFonts w:hint="eastAsia"/>
                <w:sz w:val="20"/>
                <w:szCs w:val="20"/>
              </w:rPr>
              <w:t>已有的账号</w:t>
            </w:r>
            <w:r>
              <w:rPr>
                <w:sz w:val="20"/>
                <w:szCs w:val="20"/>
              </w:rPr>
              <w:t>)</w:t>
            </w:r>
          </w:p>
          <w:p w14:paraId="33641762" w14:textId="421FEAF1" w:rsidR="00D91F72" w:rsidRDefault="00E53301">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非该账号注册时设定的问题</w:t>
            </w:r>
            <w:r>
              <w:rPr>
                <w:sz w:val="20"/>
                <w:szCs w:val="20"/>
              </w:rPr>
              <w:t>)</w:t>
            </w:r>
          </w:p>
          <w:p w14:paraId="21E1E5B7" w14:textId="0FA9A77D" w:rsidR="00D91F72" w:rsidRDefault="00E53301">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72367285" w14:textId="4791F26F" w:rsidR="00D91F72" w:rsidRDefault="00E53301">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2DD45EBD" w14:textId="5729CBA2" w:rsidR="00D91F72" w:rsidRDefault="00E53301">
            <w:pPr>
              <w:rPr>
                <w:sz w:val="20"/>
                <w:szCs w:val="20"/>
              </w:rPr>
            </w:pPr>
            <w:r>
              <w:rPr>
                <w:rFonts w:hint="eastAsia"/>
                <w:sz w:val="20"/>
                <w:szCs w:val="20"/>
              </w:rPr>
              <w:t>提示答案错误</w:t>
            </w:r>
          </w:p>
        </w:tc>
      </w:tr>
      <w:tr w:rsidR="00D91F72" w14:paraId="02B75C73" w14:textId="6CAD378E">
        <w:trPr>
          <w:trHeight w:val="392"/>
        </w:trPr>
        <w:tc>
          <w:tcPr>
            <w:tcW w:w="2316" w:type="dxa"/>
            <w:tcBorders>
              <w:top w:val="single" w:sz="4" w:space="0" w:color="000000"/>
              <w:left w:val="single" w:sz="4" w:space="0" w:color="000000"/>
              <w:bottom w:val="single" w:sz="4" w:space="0" w:color="000000"/>
              <w:right w:val="single" w:sz="4" w:space="0" w:color="000000"/>
            </w:tcBorders>
          </w:tcPr>
          <w:p w14:paraId="7BFD52F6" w14:textId="0E28B3DD" w:rsidR="00D91F72" w:rsidRDefault="00E53301">
            <w:pPr>
              <w:rPr>
                <w:sz w:val="20"/>
                <w:szCs w:val="20"/>
              </w:rPr>
            </w:pPr>
            <w:r>
              <w:rPr>
                <w:rFonts w:hint="eastAsia"/>
                <w:sz w:val="20"/>
                <w:szCs w:val="20"/>
              </w:rPr>
              <w:lastRenderedPageBreak/>
              <w:t>输入登录账号：3</w:t>
            </w:r>
            <w:r>
              <w:rPr>
                <w:sz w:val="20"/>
                <w:szCs w:val="20"/>
              </w:rPr>
              <w:t>3010419961128123</w:t>
            </w:r>
            <w:r>
              <w:rPr>
                <w:rFonts w:hint="eastAsia"/>
                <w:sz w:val="20"/>
                <w:szCs w:val="20"/>
              </w:rPr>
              <w:t>3</w:t>
            </w:r>
            <w:r>
              <w:rPr>
                <w:sz w:val="20"/>
                <w:szCs w:val="20"/>
              </w:rPr>
              <w:t>(</w:t>
            </w:r>
            <w:r>
              <w:rPr>
                <w:rFonts w:hint="eastAsia"/>
                <w:sz w:val="20"/>
                <w:szCs w:val="20"/>
              </w:rPr>
              <w:t>不存在的账号</w:t>
            </w:r>
            <w:r>
              <w:rPr>
                <w:sz w:val="20"/>
                <w:szCs w:val="20"/>
              </w:rPr>
              <w:t>)</w:t>
            </w:r>
          </w:p>
          <w:p w14:paraId="4064B2CF" w14:textId="6A9EED9B" w:rsidR="00D91F72" w:rsidRDefault="00E53301">
            <w:pPr>
              <w:rPr>
                <w:sz w:val="20"/>
                <w:szCs w:val="20"/>
              </w:rPr>
            </w:pPr>
            <w:r>
              <w:rPr>
                <w:rFonts w:hint="eastAsia"/>
                <w:sz w:val="20"/>
                <w:szCs w:val="20"/>
              </w:rPr>
              <w:t>选择问题：</w:t>
            </w:r>
            <w:r>
              <w:rPr>
                <w:sz w:val="20"/>
                <w:szCs w:val="20"/>
              </w:rPr>
              <w:t>[</w:t>
            </w:r>
            <w:r>
              <w:rPr>
                <w:rFonts w:hint="eastAsia"/>
                <w:sz w:val="20"/>
                <w:szCs w:val="20"/>
              </w:rPr>
              <w:t>你上学的第一个城市</w:t>
            </w:r>
            <w:r>
              <w:rPr>
                <w:sz w:val="20"/>
                <w:szCs w:val="20"/>
              </w:rPr>
              <w:t>](</w:t>
            </w:r>
            <w:r>
              <w:rPr>
                <w:rFonts w:hint="eastAsia"/>
                <w:sz w:val="20"/>
                <w:szCs w:val="20"/>
              </w:rPr>
              <w:t>该账号注册时设定的问题</w:t>
            </w:r>
            <w:r>
              <w:rPr>
                <w:sz w:val="20"/>
                <w:szCs w:val="20"/>
              </w:rPr>
              <w:t>)</w:t>
            </w:r>
          </w:p>
          <w:p w14:paraId="722C8A62" w14:textId="26DC1869" w:rsidR="00D91F72" w:rsidRDefault="00E53301">
            <w:pPr>
              <w:rPr>
                <w:sz w:val="20"/>
                <w:szCs w:val="20"/>
              </w:rPr>
            </w:pPr>
            <w:r>
              <w:rPr>
                <w:rFonts w:hint="eastAsia"/>
                <w:sz w:val="20"/>
                <w:szCs w:val="20"/>
              </w:rPr>
              <w:t>输入答案：[杭州</w:t>
            </w:r>
            <w:r>
              <w:rPr>
                <w:sz w:val="20"/>
                <w:szCs w:val="20"/>
              </w:rPr>
              <w:t>](</w:t>
            </w:r>
            <w:r>
              <w:rPr>
                <w:rFonts w:hint="eastAsia"/>
                <w:sz w:val="20"/>
                <w:szCs w:val="20"/>
              </w:rPr>
              <w:t>该账号注册时设定的答案</w:t>
            </w:r>
            <w:r>
              <w:rPr>
                <w:sz w:val="20"/>
                <w:szCs w:val="20"/>
              </w:rPr>
              <w:t>)</w:t>
            </w:r>
          </w:p>
          <w:p w14:paraId="31C5D3FA" w14:textId="177C5949" w:rsidR="00D91F72" w:rsidRDefault="00E53301">
            <w:pPr>
              <w:rPr>
                <w:sz w:val="20"/>
                <w:szCs w:val="20"/>
              </w:rPr>
            </w:pPr>
            <w:r>
              <w:rPr>
                <w:rFonts w:hint="eastAsia"/>
                <w:sz w:val="20"/>
                <w:szCs w:val="20"/>
              </w:rPr>
              <w:t>点击确认</w:t>
            </w:r>
          </w:p>
        </w:tc>
        <w:tc>
          <w:tcPr>
            <w:tcW w:w="5980" w:type="dxa"/>
            <w:gridSpan w:val="2"/>
            <w:tcBorders>
              <w:top w:val="single" w:sz="4" w:space="0" w:color="000000"/>
              <w:left w:val="single" w:sz="4" w:space="0" w:color="000000"/>
              <w:bottom w:val="single" w:sz="4" w:space="0" w:color="000000"/>
              <w:right w:val="single" w:sz="4" w:space="0" w:color="000000"/>
            </w:tcBorders>
          </w:tcPr>
          <w:p w14:paraId="0D61F9C3" w14:textId="1EB04E01" w:rsidR="00D91F72" w:rsidRDefault="00E53301">
            <w:pPr>
              <w:rPr>
                <w:sz w:val="20"/>
                <w:szCs w:val="20"/>
              </w:rPr>
            </w:pPr>
            <w:r>
              <w:rPr>
                <w:rFonts w:hint="eastAsia"/>
                <w:sz w:val="20"/>
                <w:szCs w:val="20"/>
              </w:rPr>
              <w:t>提示该登陆账号不存在</w:t>
            </w:r>
          </w:p>
        </w:tc>
      </w:tr>
    </w:tbl>
    <w:p w14:paraId="4F625A81" w14:textId="4C392F75" w:rsidR="00D91F72" w:rsidRDefault="00D91F72"/>
    <w:p w14:paraId="0B36DF96" w14:textId="18DB478F" w:rsidR="00D91F72" w:rsidRDefault="00E53301">
      <w:r>
        <w:br w:type="page"/>
      </w:r>
    </w:p>
    <w:p w14:paraId="532C2401" w14:textId="2F54EF20" w:rsidR="00D91F72" w:rsidRDefault="00D91F72"/>
    <w:p w14:paraId="5F6E2223" w14:textId="3A488B85" w:rsidR="00D91F72" w:rsidRDefault="00E53301">
      <w:pPr>
        <w:pStyle w:val="a0"/>
      </w:pPr>
      <w:bookmarkStart w:id="114" w:name="_Toc533374802"/>
      <w:r>
        <w:rPr>
          <w:rFonts w:hint="eastAsia"/>
        </w:rPr>
        <w:t>论坛</w:t>
      </w:r>
      <w:bookmarkEnd w:id="114"/>
    </w:p>
    <w:p w14:paraId="1F208883" w14:textId="4FD8D698" w:rsidR="00D91F72" w:rsidRDefault="00E53301">
      <w:pPr>
        <w:pStyle w:val="a1"/>
      </w:pPr>
      <w:bookmarkStart w:id="115" w:name="_Toc533374803"/>
      <w:r>
        <w:rPr>
          <w:rFonts w:hint="eastAsia"/>
        </w:rPr>
        <w:t>论坛搜索</w:t>
      </w:r>
      <w:bookmarkEnd w:id="115"/>
    </w:p>
    <w:tbl>
      <w:tblPr>
        <w:tblStyle w:val="15"/>
        <w:tblW w:w="8296" w:type="dxa"/>
        <w:tblLayout w:type="fixed"/>
        <w:tblLook w:val="04A0" w:firstRow="1" w:lastRow="0" w:firstColumn="1" w:lastColumn="0" w:noHBand="0" w:noVBand="1"/>
      </w:tblPr>
      <w:tblGrid>
        <w:gridCol w:w="2155"/>
        <w:gridCol w:w="1993"/>
        <w:gridCol w:w="4148"/>
      </w:tblGrid>
      <w:tr w:rsidR="00D91F72" w14:paraId="24B033C9" w14:textId="33B9E1ED">
        <w:tc>
          <w:tcPr>
            <w:tcW w:w="4148" w:type="dxa"/>
            <w:gridSpan w:val="2"/>
            <w:tcBorders>
              <w:top w:val="single" w:sz="4" w:space="0" w:color="000000"/>
              <w:left w:val="single" w:sz="4" w:space="0" w:color="000000"/>
              <w:bottom w:val="single" w:sz="4" w:space="0" w:color="000000"/>
              <w:right w:val="single" w:sz="4" w:space="0" w:color="000000"/>
            </w:tcBorders>
          </w:tcPr>
          <w:p w14:paraId="3E21BD5E" w14:textId="364B7F9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F6A8655" w14:textId="245032C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50</w:t>
            </w:r>
          </w:p>
        </w:tc>
      </w:tr>
      <w:tr w:rsidR="00D91F72" w14:paraId="1D97855F" w14:textId="5BC7A7FD">
        <w:tc>
          <w:tcPr>
            <w:tcW w:w="4148" w:type="dxa"/>
            <w:gridSpan w:val="2"/>
            <w:tcBorders>
              <w:top w:val="single" w:sz="4" w:space="0" w:color="000000"/>
              <w:left w:val="single" w:sz="4" w:space="0" w:color="000000"/>
              <w:bottom w:val="single" w:sz="4" w:space="0" w:color="000000"/>
              <w:right w:val="single" w:sz="4" w:space="0" w:color="000000"/>
            </w:tcBorders>
          </w:tcPr>
          <w:p w14:paraId="16BF75BF" w14:textId="60741CC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14DE0D" w14:textId="47246F1E" w:rsidR="00D91F72" w:rsidRDefault="00E53301">
            <w:pPr>
              <w:rPr>
                <w:sz w:val="20"/>
                <w:szCs w:val="20"/>
              </w:rPr>
            </w:pPr>
            <w:r>
              <w:rPr>
                <w:rFonts w:hint="eastAsia"/>
                <w:sz w:val="20"/>
                <w:szCs w:val="20"/>
              </w:rPr>
              <w:t>论坛搜索</w:t>
            </w:r>
          </w:p>
        </w:tc>
      </w:tr>
      <w:tr w:rsidR="00D91F72" w14:paraId="24259B4F" w14:textId="0AD1ADA9">
        <w:tc>
          <w:tcPr>
            <w:tcW w:w="4148" w:type="dxa"/>
            <w:gridSpan w:val="2"/>
            <w:tcBorders>
              <w:top w:val="single" w:sz="4" w:space="0" w:color="000000"/>
              <w:left w:val="single" w:sz="4" w:space="0" w:color="000000"/>
              <w:bottom w:val="single" w:sz="4" w:space="0" w:color="000000"/>
              <w:right w:val="single" w:sz="4" w:space="0" w:color="000000"/>
            </w:tcBorders>
          </w:tcPr>
          <w:p w14:paraId="58E44F86" w14:textId="18A73EB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9CBA27E" w14:textId="27267E8D" w:rsidR="00D91F72" w:rsidRDefault="00E53301">
            <w:pPr>
              <w:rPr>
                <w:sz w:val="20"/>
                <w:szCs w:val="20"/>
              </w:rPr>
            </w:pPr>
            <w:r>
              <w:rPr>
                <w:rFonts w:hint="eastAsia"/>
                <w:sz w:val="20"/>
                <w:szCs w:val="20"/>
              </w:rPr>
              <w:t>论坛搜索</w:t>
            </w:r>
          </w:p>
        </w:tc>
      </w:tr>
      <w:tr w:rsidR="00D91F72" w14:paraId="0EDA9F15" w14:textId="74C09FFE">
        <w:tc>
          <w:tcPr>
            <w:tcW w:w="4148" w:type="dxa"/>
            <w:gridSpan w:val="2"/>
            <w:tcBorders>
              <w:top w:val="single" w:sz="4" w:space="0" w:color="000000"/>
              <w:left w:val="single" w:sz="4" w:space="0" w:color="000000"/>
              <w:bottom w:val="single" w:sz="4" w:space="0" w:color="000000"/>
              <w:right w:val="single" w:sz="4" w:space="0" w:color="000000"/>
            </w:tcBorders>
          </w:tcPr>
          <w:p w14:paraId="51C3EFE1" w14:textId="79C0D0C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D65DD5" w14:textId="4F867844" w:rsidR="00D91F72" w:rsidRDefault="00E53301">
            <w:pPr>
              <w:rPr>
                <w:sz w:val="20"/>
                <w:szCs w:val="20"/>
              </w:rPr>
            </w:pPr>
            <w:r>
              <w:rPr>
                <w:rFonts w:hint="eastAsia"/>
                <w:sz w:val="20"/>
                <w:szCs w:val="20"/>
              </w:rPr>
              <w:t>注册用户</w:t>
            </w:r>
          </w:p>
        </w:tc>
      </w:tr>
      <w:tr w:rsidR="00D91F72" w14:paraId="1DC84078" w14:textId="24BDD234">
        <w:tc>
          <w:tcPr>
            <w:tcW w:w="4148" w:type="dxa"/>
            <w:gridSpan w:val="2"/>
            <w:tcBorders>
              <w:top w:val="single" w:sz="4" w:space="0" w:color="000000"/>
              <w:left w:val="single" w:sz="4" w:space="0" w:color="000000"/>
              <w:bottom w:val="single" w:sz="4" w:space="0" w:color="000000"/>
              <w:right w:val="single" w:sz="4" w:space="0" w:color="000000"/>
            </w:tcBorders>
          </w:tcPr>
          <w:p w14:paraId="74158EEA" w14:textId="106FBAB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A18A03D" w14:textId="7F52C0DD" w:rsidR="00D91F72" w:rsidRDefault="00E53301">
            <w:pPr>
              <w:rPr>
                <w:sz w:val="20"/>
                <w:szCs w:val="20"/>
              </w:rPr>
            </w:pPr>
            <w:r>
              <w:rPr>
                <w:rFonts w:hint="eastAsia"/>
                <w:sz w:val="20"/>
                <w:szCs w:val="20"/>
              </w:rPr>
              <w:t>黑盒测试-等价类划分/边界值法</w:t>
            </w:r>
          </w:p>
        </w:tc>
      </w:tr>
      <w:tr w:rsidR="00D91F72" w14:paraId="57EC58C3" w14:textId="6B9AB570">
        <w:tc>
          <w:tcPr>
            <w:tcW w:w="4148" w:type="dxa"/>
            <w:gridSpan w:val="2"/>
            <w:tcBorders>
              <w:top w:val="single" w:sz="4" w:space="0" w:color="000000"/>
              <w:left w:val="single" w:sz="4" w:space="0" w:color="000000"/>
              <w:bottom w:val="single" w:sz="4" w:space="0" w:color="000000"/>
              <w:right w:val="single" w:sz="4" w:space="0" w:color="000000"/>
            </w:tcBorders>
          </w:tcPr>
          <w:p w14:paraId="265DFC42" w14:textId="27548FD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A34072" w14:textId="0E3D9570" w:rsidR="00D91F72" w:rsidRDefault="00E53301">
            <w:pPr>
              <w:rPr>
                <w:sz w:val="20"/>
                <w:szCs w:val="20"/>
              </w:rPr>
            </w:pPr>
            <w:r>
              <w:rPr>
                <w:rFonts w:hint="eastAsia"/>
                <w:sz w:val="20"/>
                <w:szCs w:val="20"/>
              </w:rPr>
              <w:t>访问论坛</w:t>
            </w:r>
          </w:p>
        </w:tc>
      </w:tr>
      <w:tr w:rsidR="00D91F72" w14:paraId="22B3EA18" w14:textId="2B7B9AFB">
        <w:tc>
          <w:tcPr>
            <w:tcW w:w="4148" w:type="dxa"/>
            <w:gridSpan w:val="2"/>
            <w:tcBorders>
              <w:top w:val="single" w:sz="4" w:space="0" w:color="000000"/>
              <w:left w:val="single" w:sz="4" w:space="0" w:color="000000"/>
              <w:bottom w:val="single" w:sz="4" w:space="0" w:color="000000"/>
              <w:right w:val="single" w:sz="4" w:space="0" w:color="000000"/>
            </w:tcBorders>
          </w:tcPr>
          <w:p w14:paraId="21161AB7" w14:textId="1DB5F99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80BAB34" w14:textId="1927EB53" w:rsidR="00D91F72" w:rsidRDefault="00E53301">
            <w:pPr>
              <w:rPr>
                <w:sz w:val="20"/>
                <w:szCs w:val="20"/>
              </w:rPr>
            </w:pPr>
            <w:r>
              <w:rPr>
                <w:rFonts w:hint="eastAsia"/>
                <w:sz w:val="20"/>
                <w:szCs w:val="20"/>
              </w:rPr>
              <w:t>用户进入网站论坛，使用论坛搜索</w:t>
            </w:r>
          </w:p>
        </w:tc>
      </w:tr>
      <w:tr w:rsidR="00D91F72" w14:paraId="245B8E25" w14:textId="66E310A6">
        <w:tc>
          <w:tcPr>
            <w:tcW w:w="4148" w:type="dxa"/>
            <w:gridSpan w:val="2"/>
            <w:tcBorders>
              <w:top w:val="single" w:sz="4" w:space="0" w:color="000000"/>
              <w:left w:val="single" w:sz="4" w:space="0" w:color="000000"/>
              <w:bottom w:val="single" w:sz="4" w:space="0" w:color="000000"/>
              <w:right w:val="single" w:sz="4" w:space="0" w:color="000000"/>
            </w:tcBorders>
          </w:tcPr>
          <w:p w14:paraId="6B286C63" w14:textId="43C268C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D311B9" w14:textId="788A260F" w:rsidR="00D91F72" w:rsidRDefault="00E53301">
            <w:pPr>
              <w:rPr>
                <w:sz w:val="20"/>
                <w:szCs w:val="20"/>
              </w:rPr>
            </w:pPr>
            <w:r>
              <w:rPr>
                <w:rFonts w:hint="eastAsia"/>
                <w:sz w:val="20"/>
                <w:szCs w:val="20"/>
              </w:rPr>
              <w:t>测试用户是否能进入网站论坛，使用论坛搜索</w:t>
            </w:r>
          </w:p>
        </w:tc>
      </w:tr>
      <w:tr w:rsidR="00D91F72" w14:paraId="21738080" w14:textId="7816DEA4">
        <w:trPr>
          <w:trHeight w:val="1445"/>
        </w:trPr>
        <w:tc>
          <w:tcPr>
            <w:tcW w:w="8296" w:type="dxa"/>
            <w:gridSpan w:val="3"/>
            <w:tcBorders>
              <w:top w:val="single" w:sz="4" w:space="0" w:color="000000"/>
              <w:left w:val="single" w:sz="4" w:space="0" w:color="000000"/>
              <w:right w:val="single" w:sz="4" w:space="0" w:color="000000"/>
            </w:tcBorders>
          </w:tcPr>
          <w:p w14:paraId="6768F429" w14:textId="6CCAFB7D" w:rsidR="00D91F72" w:rsidRDefault="00E53301">
            <w:pPr>
              <w:rPr>
                <w:sz w:val="20"/>
                <w:szCs w:val="20"/>
              </w:rPr>
            </w:pPr>
            <w:r>
              <w:rPr>
                <w:rFonts w:hint="eastAsia"/>
                <w:sz w:val="20"/>
                <w:szCs w:val="20"/>
              </w:rPr>
              <w:t>初始条件和背景：</w:t>
            </w:r>
          </w:p>
          <w:p w14:paraId="406BB71D" w14:textId="50C4C087" w:rsidR="00D91F72" w:rsidRDefault="00E53301">
            <w:pPr>
              <w:rPr>
                <w:sz w:val="20"/>
                <w:szCs w:val="20"/>
              </w:rPr>
            </w:pPr>
            <w:r>
              <w:rPr>
                <w:rFonts w:hint="eastAsia"/>
                <w:sz w:val="20"/>
                <w:szCs w:val="20"/>
              </w:rPr>
              <w:t>系统：PC端</w:t>
            </w:r>
          </w:p>
          <w:p w14:paraId="7F5CB4CA" w14:textId="50D7DE35" w:rsidR="00D91F72" w:rsidRDefault="00E53301">
            <w:pPr>
              <w:rPr>
                <w:sz w:val="20"/>
                <w:szCs w:val="20"/>
              </w:rPr>
            </w:pPr>
            <w:r>
              <w:rPr>
                <w:rFonts w:hint="eastAsia"/>
                <w:sz w:val="20"/>
                <w:szCs w:val="20"/>
              </w:rPr>
              <w:t>浏览器：C</w:t>
            </w:r>
            <w:r>
              <w:rPr>
                <w:sz w:val="20"/>
                <w:szCs w:val="20"/>
              </w:rPr>
              <w:t>hrome</w:t>
            </w:r>
          </w:p>
          <w:p w14:paraId="2290A0BF" w14:textId="03CA0462" w:rsidR="00D91F72" w:rsidRDefault="00E53301">
            <w:pPr>
              <w:rPr>
                <w:sz w:val="20"/>
                <w:szCs w:val="20"/>
              </w:rPr>
            </w:pPr>
            <w:r>
              <w:rPr>
                <w:rFonts w:hint="eastAsia"/>
                <w:sz w:val="20"/>
                <w:szCs w:val="20"/>
              </w:rPr>
              <w:t>注释：无</w:t>
            </w:r>
          </w:p>
        </w:tc>
      </w:tr>
      <w:tr w:rsidR="00D91F72" w14:paraId="0F9326D3" w14:textId="27B07846">
        <w:trPr>
          <w:trHeight w:val="392"/>
        </w:trPr>
        <w:tc>
          <w:tcPr>
            <w:tcW w:w="2155" w:type="dxa"/>
            <w:tcBorders>
              <w:top w:val="single" w:sz="4" w:space="0" w:color="000000"/>
              <w:left w:val="single" w:sz="4" w:space="0" w:color="000000"/>
              <w:bottom w:val="single" w:sz="4" w:space="0" w:color="000000"/>
              <w:right w:val="single" w:sz="4" w:space="0" w:color="000000"/>
            </w:tcBorders>
          </w:tcPr>
          <w:p w14:paraId="6715826B" w14:textId="5A40F69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392D7F" w14:textId="33BE5430" w:rsidR="00D91F72" w:rsidRDefault="00E53301">
            <w:pPr>
              <w:rPr>
                <w:sz w:val="20"/>
                <w:szCs w:val="20"/>
              </w:rPr>
            </w:pPr>
            <w:r>
              <w:rPr>
                <w:rFonts w:hint="eastAsia"/>
                <w:sz w:val="20"/>
                <w:szCs w:val="20"/>
              </w:rPr>
              <w:t>预期结果</w:t>
            </w:r>
          </w:p>
        </w:tc>
      </w:tr>
      <w:tr w:rsidR="00D91F72" w14:paraId="06FE6BF1" w14:textId="6A7B46C2">
        <w:trPr>
          <w:trHeight w:val="392"/>
        </w:trPr>
        <w:tc>
          <w:tcPr>
            <w:tcW w:w="2155" w:type="dxa"/>
            <w:tcBorders>
              <w:top w:val="single" w:sz="4" w:space="0" w:color="000000"/>
              <w:left w:val="single" w:sz="4" w:space="0" w:color="000000"/>
              <w:bottom w:val="single" w:sz="4" w:space="0" w:color="000000"/>
              <w:right w:val="single" w:sz="4" w:space="0" w:color="000000"/>
            </w:tcBorders>
          </w:tcPr>
          <w:p w14:paraId="1B451D49" w14:textId="63C47A2F" w:rsidR="00D91F72" w:rsidRDefault="00E53301">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45812893" w14:textId="5BA88175" w:rsidR="00D91F72" w:rsidRDefault="00E53301">
            <w:pPr>
              <w:rPr>
                <w:sz w:val="20"/>
                <w:szCs w:val="20"/>
              </w:rPr>
            </w:pPr>
            <w:r>
              <w:rPr>
                <w:rFonts w:hint="eastAsia"/>
                <w:sz w:val="20"/>
                <w:szCs w:val="20"/>
              </w:rPr>
              <w:t>提示搜索关键字长度为1-20</w:t>
            </w:r>
          </w:p>
        </w:tc>
      </w:tr>
      <w:tr w:rsidR="00D91F72" w14:paraId="5833011C" w14:textId="7C84B8C0">
        <w:trPr>
          <w:trHeight w:val="392"/>
        </w:trPr>
        <w:tc>
          <w:tcPr>
            <w:tcW w:w="2155" w:type="dxa"/>
            <w:tcBorders>
              <w:top w:val="single" w:sz="4" w:space="0" w:color="000000"/>
              <w:left w:val="single" w:sz="4" w:space="0" w:color="000000"/>
              <w:bottom w:val="single" w:sz="4" w:space="0" w:color="000000"/>
              <w:right w:val="single" w:sz="4" w:space="0" w:color="000000"/>
            </w:tcBorders>
          </w:tcPr>
          <w:p w14:paraId="697FBC8A" w14:textId="0CA2B713" w:rsidR="00D91F72" w:rsidRDefault="00E53301">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470D89E" w14:textId="69A86702" w:rsidR="00D91F72" w:rsidRDefault="00E53301">
            <w:pPr>
              <w:rPr>
                <w:sz w:val="20"/>
                <w:szCs w:val="20"/>
              </w:rPr>
            </w:pPr>
            <w:r>
              <w:rPr>
                <w:rFonts w:hint="eastAsia"/>
                <w:sz w:val="20"/>
                <w:szCs w:val="20"/>
              </w:rPr>
              <w:t>提示搜索关键字长度为1-20</w:t>
            </w:r>
          </w:p>
        </w:tc>
      </w:tr>
      <w:tr w:rsidR="00D91F72" w14:paraId="744EB4DC" w14:textId="1CA866FE">
        <w:trPr>
          <w:trHeight w:val="392"/>
        </w:trPr>
        <w:tc>
          <w:tcPr>
            <w:tcW w:w="2155" w:type="dxa"/>
            <w:tcBorders>
              <w:top w:val="single" w:sz="4" w:space="0" w:color="000000"/>
              <w:left w:val="single" w:sz="4" w:space="0" w:color="000000"/>
              <w:bottom w:val="single" w:sz="4" w:space="0" w:color="000000"/>
              <w:right w:val="single" w:sz="4" w:space="0" w:color="000000"/>
            </w:tcBorders>
          </w:tcPr>
          <w:p w14:paraId="37BE759A" w14:textId="2A9EE4F4" w:rsidR="00D91F72" w:rsidRDefault="00E53301">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20B2540A" w14:textId="3165778F" w:rsidR="00D91F72" w:rsidRDefault="00E53301">
            <w:pPr>
              <w:rPr>
                <w:sz w:val="20"/>
                <w:szCs w:val="20"/>
              </w:rPr>
            </w:pPr>
            <w:r>
              <w:rPr>
                <w:rFonts w:hint="eastAsia"/>
                <w:sz w:val="20"/>
                <w:szCs w:val="20"/>
              </w:rPr>
              <w:t>转跳至全站搜索结果页面，下方为搜索结果列表，匹配的关键字用红色标出</w:t>
            </w:r>
          </w:p>
        </w:tc>
      </w:tr>
    </w:tbl>
    <w:p w14:paraId="0A7D42BA" w14:textId="0383E10A" w:rsidR="00D91F72" w:rsidRDefault="00D91F72"/>
    <w:p w14:paraId="02759524" w14:textId="088B5E53" w:rsidR="00D91F72" w:rsidRDefault="00E53301">
      <w:r>
        <w:br w:type="page"/>
      </w:r>
    </w:p>
    <w:p w14:paraId="73E74910" w14:textId="65AE3DCA" w:rsidR="00D91F72" w:rsidRDefault="00D91F72"/>
    <w:p w14:paraId="0AEAD37E" w14:textId="5CB1DE8F" w:rsidR="00D91F72" w:rsidRDefault="00E53301">
      <w:pPr>
        <w:pStyle w:val="a1"/>
      </w:pPr>
      <w:bookmarkStart w:id="116" w:name="_Toc533374804"/>
      <w:r>
        <w:rPr>
          <w:rFonts w:hint="eastAsia"/>
        </w:rPr>
        <w:t>返回搜索结果</w:t>
      </w:r>
      <w:bookmarkEnd w:id="116"/>
    </w:p>
    <w:tbl>
      <w:tblPr>
        <w:tblStyle w:val="15"/>
        <w:tblW w:w="8296" w:type="dxa"/>
        <w:tblLayout w:type="fixed"/>
        <w:tblLook w:val="04A0" w:firstRow="1" w:lastRow="0" w:firstColumn="1" w:lastColumn="0" w:noHBand="0" w:noVBand="1"/>
      </w:tblPr>
      <w:tblGrid>
        <w:gridCol w:w="2155"/>
        <w:gridCol w:w="1993"/>
        <w:gridCol w:w="4148"/>
      </w:tblGrid>
      <w:tr w:rsidR="00D91F72" w14:paraId="2B818F98" w14:textId="50F1A50F">
        <w:tc>
          <w:tcPr>
            <w:tcW w:w="4148" w:type="dxa"/>
            <w:gridSpan w:val="2"/>
            <w:tcBorders>
              <w:top w:val="single" w:sz="4" w:space="0" w:color="000000"/>
              <w:left w:val="single" w:sz="4" w:space="0" w:color="000000"/>
              <w:bottom w:val="single" w:sz="4" w:space="0" w:color="000000"/>
              <w:right w:val="single" w:sz="4" w:space="0" w:color="000000"/>
            </w:tcBorders>
          </w:tcPr>
          <w:p w14:paraId="6DC049BC" w14:textId="43BAAA7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D99DA6" w14:textId="0CE1E3E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51</w:t>
            </w:r>
          </w:p>
        </w:tc>
      </w:tr>
      <w:tr w:rsidR="00D91F72" w14:paraId="469267D2" w14:textId="597D55FA">
        <w:tc>
          <w:tcPr>
            <w:tcW w:w="4148" w:type="dxa"/>
            <w:gridSpan w:val="2"/>
            <w:tcBorders>
              <w:top w:val="single" w:sz="4" w:space="0" w:color="000000"/>
              <w:left w:val="single" w:sz="4" w:space="0" w:color="000000"/>
              <w:bottom w:val="single" w:sz="4" w:space="0" w:color="000000"/>
              <w:right w:val="single" w:sz="4" w:space="0" w:color="000000"/>
            </w:tcBorders>
          </w:tcPr>
          <w:p w14:paraId="246E8D17" w14:textId="3B379D2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0278126" w14:textId="0CF621DA" w:rsidR="00D91F72" w:rsidRDefault="00E53301">
            <w:pPr>
              <w:rPr>
                <w:sz w:val="20"/>
                <w:szCs w:val="20"/>
              </w:rPr>
            </w:pPr>
            <w:r>
              <w:rPr>
                <w:rFonts w:hint="eastAsia"/>
                <w:sz w:val="20"/>
                <w:szCs w:val="20"/>
              </w:rPr>
              <w:t>返回搜索结果</w:t>
            </w:r>
          </w:p>
        </w:tc>
      </w:tr>
      <w:tr w:rsidR="00D91F72" w14:paraId="7081BCBD" w14:textId="4248465A">
        <w:tc>
          <w:tcPr>
            <w:tcW w:w="4148" w:type="dxa"/>
            <w:gridSpan w:val="2"/>
            <w:tcBorders>
              <w:top w:val="single" w:sz="4" w:space="0" w:color="000000"/>
              <w:left w:val="single" w:sz="4" w:space="0" w:color="000000"/>
              <w:bottom w:val="single" w:sz="4" w:space="0" w:color="000000"/>
              <w:right w:val="single" w:sz="4" w:space="0" w:color="000000"/>
            </w:tcBorders>
          </w:tcPr>
          <w:p w14:paraId="79A5B508" w14:textId="2A5C133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51EFAA0" w14:textId="134E6A14" w:rsidR="00D91F72" w:rsidRDefault="00E53301">
            <w:pPr>
              <w:rPr>
                <w:sz w:val="20"/>
                <w:szCs w:val="20"/>
              </w:rPr>
            </w:pPr>
            <w:r>
              <w:rPr>
                <w:rFonts w:hint="eastAsia"/>
                <w:sz w:val="20"/>
                <w:szCs w:val="20"/>
              </w:rPr>
              <w:t>返回搜索结果</w:t>
            </w:r>
          </w:p>
        </w:tc>
      </w:tr>
      <w:tr w:rsidR="00D91F72" w14:paraId="1B986ECF" w14:textId="4DF69BDD">
        <w:tc>
          <w:tcPr>
            <w:tcW w:w="4148" w:type="dxa"/>
            <w:gridSpan w:val="2"/>
            <w:tcBorders>
              <w:top w:val="single" w:sz="4" w:space="0" w:color="000000"/>
              <w:left w:val="single" w:sz="4" w:space="0" w:color="000000"/>
              <w:bottom w:val="single" w:sz="4" w:space="0" w:color="000000"/>
              <w:right w:val="single" w:sz="4" w:space="0" w:color="000000"/>
            </w:tcBorders>
          </w:tcPr>
          <w:p w14:paraId="3C329F16" w14:textId="79DB705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D0DF5B7" w14:textId="26E5839B" w:rsidR="00D91F72" w:rsidRDefault="00E53301">
            <w:pPr>
              <w:rPr>
                <w:sz w:val="20"/>
                <w:szCs w:val="20"/>
              </w:rPr>
            </w:pPr>
            <w:r>
              <w:rPr>
                <w:rFonts w:hint="eastAsia"/>
                <w:sz w:val="20"/>
                <w:szCs w:val="20"/>
              </w:rPr>
              <w:t>注册用户</w:t>
            </w:r>
          </w:p>
        </w:tc>
      </w:tr>
      <w:tr w:rsidR="00D91F72" w14:paraId="1F1A9ED8" w14:textId="3D6FEF23">
        <w:tc>
          <w:tcPr>
            <w:tcW w:w="4148" w:type="dxa"/>
            <w:gridSpan w:val="2"/>
            <w:tcBorders>
              <w:top w:val="single" w:sz="4" w:space="0" w:color="000000"/>
              <w:left w:val="single" w:sz="4" w:space="0" w:color="000000"/>
              <w:bottom w:val="single" w:sz="4" w:space="0" w:color="000000"/>
              <w:right w:val="single" w:sz="4" w:space="0" w:color="000000"/>
            </w:tcBorders>
          </w:tcPr>
          <w:p w14:paraId="41DFC275" w14:textId="38199A04"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033D261" w14:textId="46C63870" w:rsidR="00D91F72" w:rsidRDefault="00E53301">
            <w:pPr>
              <w:rPr>
                <w:sz w:val="20"/>
                <w:szCs w:val="20"/>
              </w:rPr>
            </w:pPr>
            <w:r>
              <w:rPr>
                <w:rFonts w:hint="eastAsia"/>
                <w:sz w:val="20"/>
                <w:szCs w:val="20"/>
              </w:rPr>
              <w:t>黑盒测试-等价类划分/边界值法</w:t>
            </w:r>
          </w:p>
        </w:tc>
      </w:tr>
      <w:tr w:rsidR="00D91F72" w14:paraId="6DC2B676" w14:textId="0C0C4E36">
        <w:tc>
          <w:tcPr>
            <w:tcW w:w="4148" w:type="dxa"/>
            <w:gridSpan w:val="2"/>
            <w:tcBorders>
              <w:top w:val="single" w:sz="4" w:space="0" w:color="000000"/>
              <w:left w:val="single" w:sz="4" w:space="0" w:color="000000"/>
              <w:bottom w:val="single" w:sz="4" w:space="0" w:color="000000"/>
              <w:right w:val="single" w:sz="4" w:space="0" w:color="000000"/>
            </w:tcBorders>
          </w:tcPr>
          <w:p w14:paraId="5B4C8282" w14:textId="52A00C7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1379E5A" w14:textId="236C47D4" w:rsidR="00D91F72" w:rsidRDefault="00E53301">
            <w:pPr>
              <w:rPr>
                <w:sz w:val="20"/>
                <w:szCs w:val="20"/>
              </w:rPr>
            </w:pPr>
            <w:r>
              <w:rPr>
                <w:rFonts w:hint="eastAsia"/>
                <w:sz w:val="20"/>
                <w:szCs w:val="20"/>
              </w:rPr>
              <w:t>论坛搜索</w:t>
            </w:r>
          </w:p>
        </w:tc>
      </w:tr>
      <w:tr w:rsidR="00D91F72" w14:paraId="640E71B8" w14:textId="550A5846">
        <w:tc>
          <w:tcPr>
            <w:tcW w:w="4148" w:type="dxa"/>
            <w:gridSpan w:val="2"/>
            <w:tcBorders>
              <w:top w:val="single" w:sz="4" w:space="0" w:color="000000"/>
              <w:left w:val="single" w:sz="4" w:space="0" w:color="000000"/>
              <w:bottom w:val="single" w:sz="4" w:space="0" w:color="000000"/>
              <w:right w:val="single" w:sz="4" w:space="0" w:color="000000"/>
            </w:tcBorders>
          </w:tcPr>
          <w:p w14:paraId="61DECFEA" w14:textId="43A0B72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DB385F" w14:textId="18176856" w:rsidR="00D91F72" w:rsidRDefault="00E53301">
            <w:pPr>
              <w:rPr>
                <w:sz w:val="20"/>
                <w:szCs w:val="20"/>
              </w:rPr>
            </w:pPr>
            <w:r>
              <w:rPr>
                <w:rFonts w:hint="eastAsia"/>
                <w:sz w:val="20"/>
                <w:szCs w:val="20"/>
              </w:rPr>
              <w:t>用户进入网站论坛，</w:t>
            </w:r>
          </w:p>
        </w:tc>
      </w:tr>
      <w:tr w:rsidR="00D91F72" w14:paraId="5143CC7B" w14:textId="7C400B22">
        <w:tc>
          <w:tcPr>
            <w:tcW w:w="4148" w:type="dxa"/>
            <w:gridSpan w:val="2"/>
            <w:tcBorders>
              <w:top w:val="single" w:sz="4" w:space="0" w:color="000000"/>
              <w:left w:val="single" w:sz="4" w:space="0" w:color="000000"/>
              <w:bottom w:val="single" w:sz="4" w:space="0" w:color="000000"/>
              <w:right w:val="single" w:sz="4" w:space="0" w:color="000000"/>
            </w:tcBorders>
          </w:tcPr>
          <w:p w14:paraId="192D9E8D" w14:textId="7A8730B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28409F" w14:textId="72DF5154" w:rsidR="00D91F72" w:rsidRDefault="00E53301">
            <w:pPr>
              <w:rPr>
                <w:sz w:val="20"/>
                <w:szCs w:val="20"/>
              </w:rPr>
            </w:pPr>
            <w:r>
              <w:rPr>
                <w:rFonts w:hint="eastAsia"/>
                <w:sz w:val="20"/>
                <w:szCs w:val="20"/>
              </w:rPr>
              <w:t>测试用户是否能进入网站论坛，</w:t>
            </w:r>
          </w:p>
        </w:tc>
      </w:tr>
      <w:tr w:rsidR="00D91F72" w14:paraId="13D87FEE" w14:textId="1200805E">
        <w:trPr>
          <w:trHeight w:val="1445"/>
        </w:trPr>
        <w:tc>
          <w:tcPr>
            <w:tcW w:w="8296" w:type="dxa"/>
            <w:gridSpan w:val="3"/>
            <w:tcBorders>
              <w:top w:val="single" w:sz="4" w:space="0" w:color="000000"/>
              <w:left w:val="single" w:sz="4" w:space="0" w:color="000000"/>
              <w:right w:val="single" w:sz="4" w:space="0" w:color="000000"/>
            </w:tcBorders>
          </w:tcPr>
          <w:p w14:paraId="310877C8" w14:textId="2A5F0356" w:rsidR="00D91F72" w:rsidRDefault="00E53301">
            <w:pPr>
              <w:rPr>
                <w:sz w:val="20"/>
                <w:szCs w:val="20"/>
              </w:rPr>
            </w:pPr>
            <w:r>
              <w:rPr>
                <w:rFonts w:hint="eastAsia"/>
                <w:sz w:val="20"/>
                <w:szCs w:val="20"/>
              </w:rPr>
              <w:t>初始条件和背景：</w:t>
            </w:r>
          </w:p>
          <w:p w14:paraId="2CE7F91E" w14:textId="102491B1" w:rsidR="00D91F72" w:rsidRDefault="00E53301">
            <w:pPr>
              <w:rPr>
                <w:sz w:val="20"/>
                <w:szCs w:val="20"/>
              </w:rPr>
            </w:pPr>
            <w:r>
              <w:rPr>
                <w:rFonts w:hint="eastAsia"/>
                <w:sz w:val="20"/>
                <w:szCs w:val="20"/>
              </w:rPr>
              <w:t>系统：PC端</w:t>
            </w:r>
          </w:p>
          <w:p w14:paraId="5A4CB5FC" w14:textId="5C9C63A9" w:rsidR="00D91F72" w:rsidRDefault="00E53301">
            <w:pPr>
              <w:rPr>
                <w:sz w:val="20"/>
                <w:szCs w:val="20"/>
              </w:rPr>
            </w:pPr>
            <w:r>
              <w:rPr>
                <w:rFonts w:hint="eastAsia"/>
                <w:sz w:val="20"/>
                <w:szCs w:val="20"/>
              </w:rPr>
              <w:t>浏览器：C</w:t>
            </w:r>
            <w:r>
              <w:rPr>
                <w:sz w:val="20"/>
                <w:szCs w:val="20"/>
              </w:rPr>
              <w:t>hrome</w:t>
            </w:r>
          </w:p>
          <w:p w14:paraId="4BEE6654" w14:textId="2E266514" w:rsidR="00D91F72" w:rsidRDefault="00E53301">
            <w:pPr>
              <w:rPr>
                <w:sz w:val="20"/>
                <w:szCs w:val="20"/>
              </w:rPr>
            </w:pPr>
            <w:r>
              <w:rPr>
                <w:rFonts w:hint="eastAsia"/>
                <w:sz w:val="20"/>
                <w:szCs w:val="20"/>
              </w:rPr>
              <w:t>注释：无</w:t>
            </w:r>
          </w:p>
        </w:tc>
      </w:tr>
      <w:tr w:rsidR="00D91F72" w14:paraId="0A625FCA" w14:textId="62B969E7">
        <w:trPr>
          <w:trHeight w:val="392"/>
        </w:trPr>
        <w:tc>
          <w:tcPr>
            <w:tcW w:w="2155" w:type="dxa"/>
            <w:tcBorders>
              <w:top w:val="single" w:sz="4" w:space="0" w:color="000000"/>
              <w:left w:val="single" w:sz="4" w:space="0" w:color="000000"/>
              <w:bottom w:val="single" w:sz="4" w:space="0" w:color="000000"/>
              <w:right w:val="single" w:sz="4" w:space="0" w:color="000000"/>
            </w:tcBorders>
          </w:tcPr>
          <w:p w14:paraId="73B09803" w14:textId="6F9A254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8C4A107" w14:textId="05888DED" w:rsidR="00D91F72" w:rsidRDefault="00E53301">
            <w:pPr>
              <w:rPr>
                <w:sz w:val="20"/>
                <w:szCs w:val="20"/>
              </w:rPr>
            </w:pPr>
            <w:r>
              <w:rPr>
                <w:rFonts w:hint="eastAsia"/>
                <w:sz w:val="20"/>
                <w:szCs w:val="20"/>
              </w:rPr>
              <w:t>预期结果</w:t>
            </w:r>
          </w:p>
        </w:tc>
      </w:tr>
      <w:tr w:rsidR="00D91F72" w14:paraId="4B34B2DB" w14:textId="1D11DE6C">
        <w:trPr>
          <w:trHeight w:val="392"/>
        </w:trPr>
        <w:tc>
          <w:tcPr>
            <w:tcW w:w="2155" w:type="dxa"/>
            <w:tcBorders>
              <w:top w:val="single" w:sz="4" w:space="0" w:color="000000"/>
              <w:left w:val="single" w:sz="4" w:space="0" w:color="000000"/>
              <w:bottom w:val="single" w:sz="4" w:space="0" w:color="000000"/>
              <w:right w:val="single" w:sz="4" w:space="0" w:color="000000"/>
            </w:tcBorders>
          </w:tcPr>
          <w:p w14:paraId="7B017E7A" w14:textId="47BCA706" w:rsidR="00D91F72" w:rsidRDefault="00E53301">
            <w:pPr>
              <w:rPr>
                <w:sz w:val="20"/>
                <w:szCs w:val="20"/>
              </w:rPr>
            </w:pPr>
            <w:r>
              <w:rPr>
                <w:rFonts w:hint="eastAsia"/>
                <w:sz w:val="20"/>
                <w:szCs w:val="20"/>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35E1412" w14:textId="2BF97BDF" w:rsidR="00D91F72" w:rsidRDefault="00E53301">
            <w:pPr>
              <w:rPr>
                <w:sz w:val="20"/>
                <w:szCs w:val="20"/>
              </w:rPr>
            </w:pPr>
            <w:r>
              <w:rPr>
                <w:rFonts w:hint="eastAsia"/>
                <w:sz w:val="20"/>
                <w:szCs w:val="20"/>
              </w:rPr>
              <w:t>转跳至全站搜索结果页面，下方为搜索结果列表，匹配的关键字用红色标出</w:t>
            </w:r>
          </w:p>
        </w:tc>
      </w:tr>
    </w:tbl>
    <w:p w14:paraId="3FBE5DDD" w14:textId="518EA8DB" w:rsidR="00D91F72" w:rsidRDefault="00D91F72"/>
    <w:p w14:paraId="0523CD1E" w14:textId="7375B4DD" w:rsidR="00D91F72" w:rsidRDefault="00E53301">
      <w:r>
        <w:br w:type="page"/>
      </w:r>
    </w:p>
    <w:p w14:paraId="4980A59B" w14:textId="05A87E25" w:rsidR="00D91F72" w:rsidRDefault="00D91F72"/>
    <w:p w14:paraId="675DFD81" w14:textId="7FCB2C3A" w:rsidR="00D91F72" w:rsidRDefault="00E53301">
      <w:pPr>
        <w:pStyle w:val="a1"/>
      </w:pPr>
      <w:bookmarkStart w:id="117" w:name="_Toc533374805"/>
      <w:r>
        <w:rPr>
          <w:rFonts w:hint="eastAsia"/>
        </w:rPr>
        <w:t>我要发贴</w:t>
      </w:r>
      <w:bookmarkEnd w:id="117"/>
    </w:p>
    <w:tbl>
      <w:tblPr>
        <w:tblStyle w:val="15"/>
        <w:tblW w:w="8296" w:type="dxa"/>
        <w:tblLayout w:type="fixed"/>
        <w:tblLook w:val="04A0" w:firstRow="1" w:lastRow="0" w:firstColumn="1" w:lastColumn="0" w:noHBand="0" w:noVBand="1"/>
      </w:tblPr>
      <w:tblGrid>
        <w:gridCol w:w="2155"/>
        <w:gridCol w:w="1993"/>
        <w:gridCol w:w="4148"/>
      </w:tblGrid>
      <w:tr w:rsidR="00D91F72" w14:paraId="04F310AA" w14:textId="5A8DAB91">
        <w:tc>
          <w:tcPr>
            <w:tcW w:w="4148" w:type="dxa"/>
            <w:gridSpan w:val="2"/>
            <w:tcBorders>
              <w:top w:val="single" w:sz="4" w:space="0" w:color="000000"/>
              <w:left w:val="single" w:sz="4" w:space="0" w:color="000000"/>
              <w:bottom w:val="single" w:sz="4" w:space="0" w:color="000000"/>
              <w:right w:val="single" w:sz="4" w:space="0" w:color="000000"/>
            </w:tcBorders>
          </w:tcPr>
          <w:p w14:paraId="1BD321AC" w14:textId="3B5CFFB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DBF74DE" w14:textId="78EDEC4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52</w:t>
            </w:r>
          </w:p>
        </w:tc>
      </w:tr>
      <w:tr w:rsidR="00D91F72" w14:paraId="12A9D934" w14:textId="44B798BD">
        <w:tc>
          <w:tcPr>
            <w:tcW w:w="4148" w:type="dxa"/>
            <w:gridSpan w:val="2"/>
            <w:tcBorders>
              <w:top w:val="single" w:sz="4" w:space="0" w:color="000000"/>
              <w:left w:val="single" w:sz="4" w:space="0" w:color="000000"/>
              <w:bottom w:val="single" w:sz="4" w:space="0" w:color="000000"/>
              <w:right w:val="single" w:sz="4" w:space="0" w:color="000000"/>
            </w:tcBorders>
          </w:tcPr>
          <w:p w14:paraId="7BD2FD15" w14:textId="606D063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43F8BA" w14:textId="68F2C68A" w:rsidR="00D91F72" w:rsidRDefault="00E53301">
            <w:pPr>
              <w:rPr>
                <w:sz w:val="20"/>
                <w:szCs w:val="20"/>
              </w:rPr>
            </w:pPr>
            <w:r>
              <w:rPr>
                <w:rFonts w:hint="eastAsia"/>
                <w:sz w:val="20"/>
                <w:szCs w:val="20"/>
              </w:rPr>
              <w:t>我要发帖</w:t>
            </w:r>
          </w:p>
        </w:tc>
      </w:tr>
      <w:tr w:rsidR="00D91F72" w14:paraId="3BA3EFBD" w14:textId="576E4D1D">
        <w:tc>
          <w:tcPr>
            <w:tcW w:w="4148" w:type="dxa"/>
            <w:gridSpan w:val="2"/>
            <w:tcBorders>
              <w:top w:val="single" w:sz="4" w:space="0" w:color="000000"/>
              <w:left w:val="single" w:sz="4" w:space="0" w:color="000000"/>
              <w:bottom w:val="single" w:sz="4" w:space="0" w:color="000000"/>
              <w:right w:val="single" w:sz="4" w:space="0" w:color="000000"/>
            </w:tcBorders>
          </w:tcPr>
          <w:p w14:paraId="18FE6D5F" w14:textId="7D5FEFA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B681F1" w14:textId="21B92933" w:rsidR="00D91F72" w:rsidRDefault="00E53301">
            <w:pPr>
              <w:rPr>
                <w:sz w:val="20"/>
                <w:szCs w:val="20"/>
              </w:rPr>
            </w:pPr>
            <w:r>
              <w:rPr>
                <w:rFonts w:hint="eastAsia"/>
                <w:sz w:val="20"/>
                <w:szCs w:val="20"/>
              </w:rPr>
              <w:t>我要发帖</w:t>
            </w:r>
          </w:p>
        </w:tc>
      </w:tr>
      <w:tr w:rsidR="00D91F72" w14:paraId="7088DB8F" w14:textId="48C75BD1">
        <w:tc>
          <w:tcPr>
            <w:tcW w:w="4148" w:type="dxa"/>
            <w:gridSpan w:val="2"/>
            <w:tcBorders>
              <w:top w:val="single" w:sz="4" w:space="0" w:color="000000"/>
              <w:left w:val="single" w:sz="4" w:space="0" w:color="000000"/>
              <w:bottom w:val="single" w:sz="4" w:space="0" w:color="000000"/>
              <w:right w:val="single" w:sz="4" w:space="0" w:color="000000"/>
            </w:tcBorders>
          </w:tcPr>
          <w:p w14:paraId="1B3102CC" w14:textId="044E1E2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2451D7B" w14:textId="259463DA" w:rsidR="00D91F72" w:rsidRDefault="00E53301">
            <w:pPr>
              <w:rPr>
                <w:sz w:val="20"/>
                <w:szCs w:val="20"/>
              </w:rPr>
            </w:pPr>
            <w:r>
              <w:rPr>
                <w:rFonts w:hint="eastAsia"/>
                <w:sz w:val="20"/>
                <w:szCs w:val="20"/>
              </w:rPr>
              <w:t>注册用户</w:t>
            </w:r>
          </w:p>
        </w:tc>
      </w:tr>
      <w:tr w:rsidR="00D91F72" w14:paraId="1FEDFE64" w14:textId="4A1CC8A5">
        <w:tc>
          <w:tcPr>
            <w:tcW w:w="4148" w:type="dxa"/>
            <w:gridSpan w:val="2"/>
            <w:tcBorders>
              <w:top w:val="single" w:sz="4" w:space="0" w:color="000000"/>
              <w:left w:val="single" w:sz="4" w:space="0" w:color="000000"/>
              <w:bottom w:val="single" w:sz="4" w:space="0" w:color="000000"/>
              <w:right w:val="single" w:sz="4" w:space="0" w:color="000000"/>
            </w:tcBorders>
          </w:tcPr>
          <w:p w14:paraId="4D5C0205" w14:textId="3E78B7F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DC66A6F" w14:textId="4E3E6104" w:rsidR="00D91F72" w:rsidRDefault="00E53301">
            <w:pPr>
              <w:rPr>
                <w:sz w:val="20"/>
                <w:szCs w:val="20"/>
              </w:rPr>
            </w:pPr>
            <w:r>
              <w:rPr>
                <w:rFonts w:hint="eastAsia"/>
                <w:sz w:val="20"/>
                <w:szCs w:val="20"/>
              </w:rPr>
              <w:t>黑盒测试-等价类划分/边界值法</w:t>
            </w:r>
          </w:p>
        </w:tc>
      </w:tr>
      <w:tr w:rsidR="00D91F72" w14:paraId="62E6F307" w14:textId="532F2F08">
        <w:tc>
          <w:tcPr>
            <w:tcW w:w="4148" w:type="dxa"/>
            <w:gridSpan w:val="2"/>
            <w:tcBorders>
              <w:top w:val="single" w:sz="4" w:space="0" w:color="000000"/>
              <w:left w:val="single" w:sz="4" w:space="0" w:color="000000"/>
              <w:bottom w:val="single" w:sz="4" w:space="0" w:color="000000"/>
              <w:right w:val="single" w:sz="4" w:space="0" w:color="000000"/>
            </w:tcBorders>
          </w:tcPr>
          <w:p w14:paraId="0845028C" w14:textId="32DBC53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A7F5B85" w14:textId="4DBFD3DA" w:rsidR="00D91F72" w:rsidRDefault="00E53301">
            <w:pPr>
              <w:rPr>
                <w:sz w:val="20"/>
                <w:szCs w:val="20"/>
              </w:rPr>
            </w:pPr>
            <w:r>
              <w:rPr>
                <w:rFonts w:hint="eastAsia"/>
                <w:sz w:val="20"/>
                <w:szCs w:val="20"/>
              </w:rPr>
              <w:t>访问论坛</w:t>
            </w:r>
          </w:p>
        </w:tc>
      </w:tr>
      <w:tr w:rsidR="00D91F72" w14:paraId="1DA33AD0" w14:textId="0B76C999">
        <w:tc>
          <w:tcPr>
            <w:tcW w:w="4148" w:type="dxa"/>
            <w:gridSpan w:val="2"/>
            <w:tcBorders>
              <w:top w:val="single" w:sz="4" w:space="0" w:color="000000"/>
              <w:left w:val="single" w:sz="4" w:space="0" w:color="000000"/>
              <w:bottom w:val="single" w:sz="4" w:space="0" w:color="000000"/>
              <w:right w:val="single" w:sz="4" w:space="0" w:color="000000"/>
            </w:tcBorders>
          </w:tcPr>
          <w:p w14:paraId="51063B18" w14:textId="3C18509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715E29B" w14:textId="6B5087CE" w:rsidR="00D91F72" w:rsidRDefault="00E53301">
            <w:pPr>
              <w:rPr>
                <w:sz w:val="20"/>
                <w:szCs w:val="20"/>
              </w:rPr>
            </w:pPr>
            <w:r>
              <w:rPr>
                <w:rFonts w:hint="eastAsia"/>
                <w:sz w:val="20"/>
                <w:szCs w:val="20"/>
              </w:rPr>
              <w:t>用户进入网站论坛，并发布帖子</w:t>
            </w:r>
          </w:p>
        </w:tc>
      </w:tr>
      <w:tr w:rsidR="00D91F72" w14:paraId="651DC49C" w14:textId="036B5C63">
        <w:tc>
          <w:tcPr>
            <w:tcW w:w="4148" w:type="dxa"/>
            <w:gridSpan w:val="2"/>
            <w:tcBorders>
              <w:top w:val="single" w:sz="4" w:space="0" w:color="000000"/>
              <w:left w:val="single" w:sz="4" w:space="0" w:color="000000"/>
              <w:bottom w:val="single" w:sz="4" w:space="0" w:color="000000"/>
              <w:right w:val="single" w:sz="4" w:space="0" w:color="000000"/>
            </w:tcBorders>
          </w:tcPr>
          <w:p w14:paraId="1A1403A0" w14:textId="6B5E55C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CDBBE3C" w14:textId="5B5FC091" w:rsidR="00D91F72" w:rsidRDefault="00E53301">
            <w:pPr>
              <w:rPr>
                <w:sz w:val="20"/>
                <w:szCs w:val="20"/>
              </w:rPr>
            </w:pPr>
            <w:r>
              <w:rPr>
                <w:rFonts w:hint="eastAsia"/>
                <w:sz w:val="20"/>
                <w:szCs w:val="20"/>
              </w:rPr>
              <w:t>测试用户是否能进入网站论坛，并发布帖子</w:t>
            </w:r>
          </w:p>
        </w:tc>
      </w:tr>
      <w:tr w:rsidR="00D91F72" w14:paraId="7B2A4DE5" w14:textId="3473F1B5">
        <w:trPr>
          <w:trHeight w:val="1445"/>
        </w:trPr>
        <w:tc>
          <w:tcPr>
            <w:tcW w:w="8296" w:type="dxa"/>
            <w:gridSpan w:val="3"/>
            <w:tcBorders>
              <w:top w:val="single" w:sz="4" w:space="0" w:color="000000"/>
              <w:left w:val="single" w:sz="4" w:space="0" w:color="000000"/>
              <w:right w:val="single" w:sz="4" w:space="0" w:color="000000"/>
            </w:tcBorders>
          </w:tcPr>
          <w:p w14:paraId="420C7315" w14:textId="1FDCCB09" w:rsidR="00D91F72" w:rsidRDefault="00E53301">
            <w:pPr>
              <w:rPr>
                <w:sz w:val="20"/>
                <w:szCs w:val="20"/>
              </w:rPr>
            </w:pPr>
            <w:r>
              <w:rPr>
                <w:rFonts w:hint="eastAsia"/>
                <w:sz w:val="20"/>
                <w:szCs w:val="20"/>
              </w:rPr>
              <w:t>初始条件和背景：</w:t>
            </w:r>
          </w:p>
          <w:p w14:paraId="72A7C15F" w14:textId="4A10595B" w:rsidR="00D91F72" w:rsidRDefault="00E53301">
            <w:pPr>
              <w:rPr>
                <w:sz w:val="20"/>
                <w:szCs w:val="20"/>
              </w:rPr>
            </w:pPr>
            <w:r>
              <w:rPr>
                <w:rFonts w:hint="eastAsia"/>
                <w:sz w:val="20"/>
                <w:szCs w:val="20"/>
              </w:rPr>
              <w:t>系统：PC端</w:t>
            </w:r>
          </w:p>
          <w:p w14:paraId="28B24410" w14:textId="2B69EBD7" w:rsidR="00D91F72" w:rsidRDefault="00E53301">
            <w:pPr>
              <w:rPr>
                <w:sz w:val="20"/>
                <w:szCs w:val="20"/>
              </w:rPr>
            </w:pPr>
            <w:r>
              <w:rPr>
                <w:rFonts w:hint="eastAsia"/>
                <w:sz w:val="20"/>
                <w:szCs w:val="20"/>
              </w:rPr>
              <w:t>浏览器：C</w:t>
            </w:r>
            <w:r>
              <w:rPr>
                <w:sz w:val="20"/>
                <w:szCs w:val="20"/>
              </w:rPr>
              <w:t>hrome</w:t>
            </w:r>
          </w:p>
          <w:p w14:paraId="59E9D8AD" w14:textId="47A23264" w:rsidR="00D91F72" w:rsidRDefault="00E53301">
            <w:pPr>
              <w:rPr>
                <w:sz w:val="20"/>
                <w:szCs w:val="20"/>
              </w:rPr>
            </w:pPr>
            <w:r>
              <w:rPr>
                <w:rFonts w:hint="eastAsia"/>
                <w:sz w:val="20"/>
                <w:szCs w:val="20"/>
              </w:rPr>
              <w:t>注释：无</w:t>
            </w:r>
          </w:p>
        </w:tc>
      </w:tr>
      <w:tr w:rsidR="00D91F72" w14:paraId="47906E12" w14:textId="10041FBE">
        <w:trPr>
          <w:trHeight w:val="392"/>
        </w:trPr>
        <w:tc>
          <w:tcPr>
            <w:tcW w:w="2155" w:type="dxa"/>
            <w:tcBorders>
              <w:top w:val="single" w:sz="4" w:space="0" w:color="000000"/>
              <w:left w:val="single" w:sz="4" w:space="0" w:color="000000"/>
              <w:bottom w:val="single" w:sz="4" w:space="0" w:color="000000"/>
              <w:right w:val="single" w:sz="4" w:space="0" w:color="000000"/>
            </w:tcBorders>
          </w:tcPr>
          <w:p w14:paraId="20FB3D5C" w14:textId="7D0798B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16DACF0" w14:textId="42B760AA" w:rsidR="00D91F72" w:rsidRDefault="00E53301">
            <w:pPr>
              <w:rPr>
                <w:sz w:val="20"/>
                <w:szCs w:val="20"/>
              </w:rPr>
            </w:pPr>
            <w:r>
              <w:rPr>
                <w:rFonts w:hint="eastAsia"/>
                <w:sz w:val="20"/>
                <w:szCs w:val="20"/>
              </w:rPr>
              <w:t>预期结果</w:t>
            </w:r>
          </w:p>
        </w:tc>
      </w:tr>
      <w:tr w:rsidR="00D91F72" w14:paraId="77675E27" w14:textId="5B9D9445">
        <w:trPr>
          <w:trHeight w:val="392"/>
        </w:trPr>
        <w:tc>
          <w:tcPr>
            <w:tcW w:w="2155" w:type="dxa"/>
            <w:tcBorders>
              <w:top w:val="single" w:sz="4" w:space="0" w:color="000000"/>
              <w:left w:val="single" w:sz="4" w:space="0" w:color="000000"/>
              <w:bottom w:val="single" w:sz="4" w:space="0" w:color="000000"/>
              <w:right w:val="single" w:sz="4" w:space="0" w:color="000000"/>
            </w:tcBorders>
          </w:tcPr>
          <w:p w14:paraId="0ADB7E30" w14:textId="782A7941" w:rsidR="00D91F72" w:rsidRDefault="00E53301">
            <w:pPr>
              <w:rPr>
                <w:sz w:val="20"/>
                <w:szCs w:val="20"/>
              </w:rPr>
            </w:pPr>
            <w:r>
              <w:rPr>
                <w:rFonts w:hint="eastAsia"/>
                <w:sz w:val="20"/>
                <w:szCs w:val="20"/>
              </w:rPr>
              <w:t>点击[我要发贴</w:t>
            </w:r>
            <w:r>
              <w:rPr>
                <w:sz w:val="20"/>
                <w:szCs w:val="20"/>
              </w:rPr>
              <w:t>]</w:t>
            </w:r>
            <w:r>
              <w:rPr>
                <w:rFonts w:hint="eastAsia"/>
                <w:sz w:val="20"/>
                <w:szCs w:val="20"/>
              </w:rPr>
              <w:t>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21849C28" w14:textId="4B3F6F4C" w:rsidR="00D91F72" w:rsidRDefault="00E53301">
            <w:pPr>
              <w:rPr>
                <w:sz w:val="20"/>
                <w:szCs w:val="20"/>
              </w:rPr>
            </w:pPr>
            <w:r>
              <w:rPr>
                <w:rFonts w:hint="eastAsia"/>
                <w:sz w:val="20"/>
                <w:szCs w:val="20"/>
              </w:rPr>
              <w:t>页面转调至发帖界面</w:t>
            </w:r>
          </w:p>
        </w:tc>
      </w:tr>
    </w:tbl>
    <w:p w14:paraId="53940424" w14:textId="474DF6DA" w:rsidR="00D91F72" w:rsidRDefault="00D91F72"/>
    <w:p w14:paraId="706FAA39" w14:textId="5417E030" w:rsidR="00D91F72" w:rsidRDefault="00E53301">
      <w:r>
        <w:br w:type="page"/>
      </w:r>
    </w:p>
    <w:p w14:paraId="06E2420C" w14:textId="33006968" w:rsidR="00D91F72" w:rsidRDefault="00D91F72"/>
    <w:p w14:paraId="310C8B38" w14:textId="5874DB5A" w:rsidR="00D91F72" w:rsidRDefault="00E53301">
      <w:pPr>
        <w:pStyle w:val="a1"/>
      </w:pPr>
      <w:bookmarkStart w:id="118" w:name="_Toc533374806"/>
      <w:r>
        <w:rPr>
          <w:rFonts w:hint="eastAsia"/>
        </w:rPr>
        <w:t>填写标题</w:t>
      </w:r>
      <w:bookmarkEnd w:id="118"/>
    </w:p>
    <w:tbl>
      <w:tblPr>
        <w:tblStyle w:val="15"/>
        <w:tblW w:w="8296" w:type="dxa"/>
        <w:tblLayout w:type="fixed"/>
        <w:tblLook w:val="04A0" w:firstRow="1" w:lastRow="0" w:firstColumn="1" w:lastColumn="0" w:noHBand="0" w:noVBand="1"/>
      </w:tblPr>
      <w:tblGrid>
        <w:gridCol w:w="2155"/>
        <w:gridCol w:w="1993"/>
        <w:gridCol w:w="4148"/>
      </w:tblGrid>
      <w:tr w:rsidR="00D91F72" w14:paraId="7B257BD1" w14:textId="67AA868C">
        <w:tc>
          <w:tcPr>
            <w:tcW w:w="4148" w:type="dxa"/>
            <w:gridSpan w:val="2"/>
            <w:tcBorders>
              <w:top w:val="single" w:sz="4" w:space="0" w:color="000000"/>
              <w:left w:val="single" w:sz="4" w:space="0" w:color="000000"/>
              <w:bottom w:val="single" w:sz="4" w:space="0" w:color="000000"/>
              <w:right w:val="single" w:sz="4" w:space="0" w:color="000000"/>
            </w:tcBorders>
          </w:tcPr>
          <w:p w14:paraId="4945BA69" w14:textId="77ED3B9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30D2A89" w14:textId="17D1D379"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53</w:t>
            </w:r>
          </w:p>
        </w:tc>
      </w:tr>
      <w:tr w:rsidR="00D91F72" w14:paraId="7807D1D8" w14:textId="79F1F422">
        <w:tc>
          <w:tcPr>
            <w:tcW w:w="4148" w:type="dxa"/>
            <w:gridSpan w:val="2"/>
            <w:tcBorders>
              <w:top w:val="single" w:sz="4" w:space="0" w:color="000000"/>
              <w:left w:val="single" w:sz="4" w:space="0" w:color="000000"/>
              <w:bottom w:val="single" w:sz="4" w:space="0" w:color="000000"/>
              <w:right w:val="single" w:sz="4" w:space="0" w:color="000000"/>
            </w:tcBorders>
          </w:tcPr>
          <w:p w14:paraId="680C0E03" w14:textId="41810A4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828A7E" w14:textId="06C62123" w:rsidR="00D91F72" w:rsidRDefault="00E53301">
            <w:pPr>
              <w:rPr>
                <w:sz w:val="20"/>
                <w:szCs w:val="20"/>
              </w:rPr>
            </w:pPr>
            <w:r>
              <w:rPr>
                <w:rFonts w:hint="eastAsia"/>
                <w:sz w:val="20"/>
                <w:szCs w:val="20"/>
              </w:rPr>
              <w:t>填写标题</w:t>
            </w:r>
          </w:p>
        </w:tc>
      </w:tr>
      <w:tr w:rsidR="00D91F72" w14:paraId="5213E7B4" w14:textId="1CA9A132">
        <w:tc>
          <w:tcPr>
            <w:tcW w:w="4148" w:type="dxa"/>
            <w:gridSpan w:val="2"/>
            <w:tcBorders>
              <w:top w:val="single" w:sz="4" w:space="0" w:color="000000"/>
              <w:left w:val="single" w:sz="4" w:space="0" w:color="000000"/>
              <w:bottom w:val="single" w:sz="4" w:space="0" w:color="000000"/>
              <w:right w:val="single" w:sz="4" w:space="0" w:color="000000"/>
            </w:tcBorders>
          </w:tcPr>
          <w:p w14:paraId="5F0A5602" w14:textId="0B16D42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A928563" w14:textId="522CD30E" w:rsidR="00D91F72" w:rsidRDefault="00E53301">
            <w:pPr>
              <w:rPr>
                <w:sz w:val="20"/>
                <w:szCs w:val="20"/>
              </w:rPr>
            </w:pPr>
            <w:r>
              <w:rPr>
                <w:rFonts w:hint="eastAsia"/>
                <w:sz w:val="20"/>
                <w:szCs w:val="20"/>
              </w:rPr>
              <w:t>填写标题</w:t>
            </w:r>
          </w:p>
        </w:tc>
      </w:tr>
      <w:tr w:rsidR="00D91F72" w14:paraId="121F3BB3" w14:textId="2E3EDB57">
        <w:tc>
          <w:tcPr>
            <w:tcW w:w="4148" w:type="dxa"/>
            <w:gridSpan w:val="2"/>
            <w:tcBorders>
              <w:top w:val="single" w:sz="4" w:space="0" w:color="000000"/>
              <w:left w:val="single" w:sz="4" w:space="0" w:color="000000"/>
              <w:bottom w:val="single" w:sz="4" w:space="0" w:color="000000"/>
              <w:right w:val="single" w:sz="4" w:space="0" w:color="000000"/>
            </w:tcBorders>
          </w:tcPr>
          <w:p w14:paraId="60ACBBD5" w14:textId="4F23805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AEB33E" w14:textId="32CAEEFB" w:rsidR="00D91F72" w:rsidRDefault="00E53301">
            <w:pPr>
              <w:rPr>
                <w:sz w:val="20"/>
                <w:szCs w:val="20"/>
              </w:rPr>
            </w:pPr>
            <w:r>
              <w:rPr>
                <w:rFonts w:hint="eastAsia"/>
                <w:sz w:val="20"/>
                <w:szCs w:val="20"/>
              </w:rPr>
              <w:t>注册用户</w:t>
            </w:r>
          </w:p>
        </w:tc>
      </w:tr>
      <w:tr w:rsidR="00D91F72" w14:paraId="734D089E" w14:textId="53F14757">
        <w:tc>
          <w:tcPr>
            <w:tcW w:w="4148" w:type="dxa"/>
            <w:gridSpan w:val="2"/>
            <w:tcBorders>
              <w:top w:val="single" w:sz="4" w:space="0" w:color="000000"/>
              <w:left w:val="single" w:sz="4" w:space="0" w:color="000000"/>
              <w:bottom w:val="single" w:sz="4" w:space="0" w:color="000000"/>
              <w:right w:val="single" w:sz="4" w:space="0" w:color="000000"/>
            </w:tcBorders>
          </w:tcPr>
          <w:p w14:paraId="53420443" w14:textId="66CA766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AA6E0F" w14:textId="7BDC77EA" w:rsidR="00D91F72" w:rsidRDefault="00E53301">
            <w:pPr>
              <w:rPr>
                <w:sz w:val="20"/>
                <w:szCs w:val="20"/>
              </w:rPr>
            </w:pPr>
            <w:r>
              <w:rPr>
                <w:rFonts w:hint="eastAsia"/>
                <w:sz w:val="20"/>
                <w:szCs w:val="20"/>
              </w:rPr>
              <w:t>黑盒测试-等价类划分/边界值法</w:t>
            </w:r>
          </w:p>
        </w:tc>
      </w:tr>
      <w:tr w:rsidR="00D91F72" w14:paraId="371955F2" w14:textId="75B5DCD0">
        <w:tc>
          <w:tcPr>
            <w:tcW w:w="4148" w:type="dxa"/>
            <w:gridSpan w:val="2"/>
            <w:tcBorders>
              <w:top w:val="single" w:sz="4" w:space="0" w:color="000000"/>
              <w:left w:val="single" w:sz="4" w:space="0" w:color="000000"/>
              <w:bottom w:val="single" w:sz="4" w:space="0" w:color="000000"/>
              <w:right w:val="single" w:sz="4" w:space="0" w:color="000000"/>
            </w:tcBorders>
          </w:tcPr>
          <w:p w14:paraId="6D508710" w14:textId="4DFC1E1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5A5FC8" w14:textId="477F3234" w:rsidR="00D91F72" w:rsidRDefault="00E53301">
            <w:pPr>
              <w:rPr>
                <w:sz w:val="20"/>
                <w:szCs w:val="20"/>
              </w:rPr>
            </w:pPr>
            <w:r>
              <w:rPr>
                <w:rFonts w:hint="eastAsia"/>
                <w:sz w:val="20"/>
                <w:szCs w:val="20"/>
              </w:rPr>
              <w:t>我要发帖</w:t>
            </w:r>
          </w:p>
        </w:tc>
      </w:tr>
      <w:tr w:rsidR="00D91F72" w14:paraId="33EE004C" w14:textId="0A496EF2">
        <w:tc>
          <w:tcPr>
            <w:tcW w:w="4148" w:type="dxa"/>
            <w:gridSpan w:val="2"/>
            <w:tcBorders>
              <w:top w:val="single" w:sz="4" w:space="0" w:color="000000"/>
              <w:left w:val="single" w:sz="4" w:space="0" w:color="000000"/>
              <w:bottom w:val="single" w:sz="4" w:space="0" w:color="000000"/>
              <w:right w:val="single" w:sz="4" w:space="0" w:color="000000"/>
            </w:tcBorders>
          </w:tcPr>
          <w:p w14:paraId="6202FA08" w14:textId="5B6EB04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73EEBEF" w14:textId="577A4F84" w:rsidR="00D91F72" w:rsidRDefault="00E53301">
            <w:pPr>
              <w:rPr>
                <w:sz w:val="20"/>
                <w:szCs w:val="20"/>
              </w:rPr>
            </w:pPr>
            <w:r>
              <w:rPr>
                <w:rFonts w:hint="eastAsia"/>
                <w:sz w:val="20"/>
                <w:szCs w:val="20"/>
              </w:rPr>
              <w:t>用户进入网站论坛，点击发帖，并填写标题</w:t>
            </w:r>
          </w:p>
        </w:tc>
      </w:tr>
      <w:tr w:rsidR="00D91F72" w14:paraId="243B1294" w14:textId="1DE7BF4A">
        <w:tc>
          <w:tcPr>
            <w:tcW w:w="4148" w:type="dxa"/>
            <w:gridSpan w:val="2"/>
            <w:tcBorders>
              <w:top w:val="single" w:sz="4" w:space="0" w:color="000000"/>
              <w:left w:val="single" w:sz="4" w:space="0" w:color="000000"/>
              <w:bottom w:val="single" w:sz="4" w:space="0" w:color="000000"/>
              <w:right w:val="single" w:sz="4" w:space="0" w:color="000000"/>
            </w:tcBorders>
          </w:tcPr>
          <w:p w14:paraId="4C8E4098" w14:textId="1D755B1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850F105" w14:textId="1775D136" w:rsidR="00D91F72" w:rsidRDefault="00E53301">
            <w:pPr>
              <w:rPr>
                <w:sz w:val="20"/>
                <w:szCs w:val="20"/>
              </w:rPr>
            </w:pPr>
            <w:r>
              <w:rPr>
                <w:rFonts w:hint="eastAsia"/>
                <w:sz w:val="20"/>
                <w:szCs w:val="20"/>
              </w:rPr>
              <w:t>测试用户是否能进入网站论坛，点击我要发帖并填写标题，检测标题是否合法</w:t>
            </w:r>
          </w:p>
        </w:tc>
      </w:tr>
      <w:tr w:rsidR="00D91F72" w14:paraId="7BA4139B" w14:textId="2DABA130">
        <w:trPr>
          <w:trHeight w:val="1445"/>
        </w:trPr>
        <w:tc>
          <w:tcPr>
            <w:tcW w:w="8296" w:type="dxa"/>
            <w:gridSpan w:val="3"/>
            <w:tcBorders>
              <w:top w:val="single" w:sz="4" w:space="0" w:color="000000"/>
              <w:left w:val="single" w:sz="4" w:space="0" w:color="000000"/>
              <w:right w:val="single" w:sz="4" w:space="0" w:color="000000"/>
            </w:tcBorders>
          </w:tcPr>
          <w:p w14:paraId="09446F5E" w14:textId="0FFD8539" w:rsidR="00D91F72" w:rsidRDefault="00E53301">
            <w:pPr>
              <w:rPr>
                <w:sz w:val="20"/>
                <w:szCs w:val="20"/>
              </w:rPr>
            </w:pPr>
            <w:r>
              <w:rPr>
                <w:rFonts w:hint="eastAsia"/>
                <w:sz w:val="20"/>
                <w:szCs w:val="20"/>
              </w:rPr>
              <w:t>初始条件和背景：</w:t>
            </w:r>
          </w:p>
          <w:p w14:paraId="21711416" w14:textId="4947916B" w:rsidR="00D91F72" w:rsidRDefault="00E53301">
            <w:pPr>
              <w:rPr>
                <w:sz w:val="20"/>
                <w:szCs w:val="20"/>
              </w:rPr>
            </w:pPr>
            <w:r>
              <w:rPr>
                <w:rFonts w:hint="eastAsia"/>
                <w:sz w:val="20"/>
                <w:szCs w:val="20"/>
              </w:rPr>
              <w:t>系统：PC端</w:t>
            </w:r>
          </w:p>
          <w:p w14:paraId="0A1C468B" w14:textId="3DEDF545" w:rsidR="00D91F72" w:rsidRDefault="00E53301">
            <w:pPr>
              <w:rPr>
                <w:sz w:val="20"/>
                <w:szCs w:val="20"/>
              </w:rPr>
            </w:pPr>
            <w:r>
              <w:rPr>
                <w:rFonts w:hint="eastAsia"/>
                <w:sz w:val="20"/>
                <w:szCs w:val="20"/>
              </w:rPr>
              <w:t>浏览器：C</w:t>
            </w:r>
            <w:r>
              <w:rPr>
                <w:sz w:val="20"/>
                <w:szCs w:val="20"/>
              </w:rPr>
              <w:t>hrome</w:t>
            </w:r>
          </w:p>
          <w:p w14:paraId="79CAFEF6" w14:textId="7CF3BD21" w:rsidR="00D91F72" w:rsidRDefault="00E53301">
            <w:pPr>
              <w:rPr>
                <w:sz w:val="20"/>
                <w:szCs w:val="20"/>
              </w:rPr>
            </w:pPr>
            <w:r>
              <w:rPr>
                <w:rFonts w:hint="eastAsia"/>
                <w:sz w:val="20"/>
                <w:szCs w:val="20"/>
              </w:rPr>
              <w:t>注释：无</w:t>
            </w:r>
          </w:p>
        </w:tc>
      </w:tr>
      <w:tr w:rsidR="00D91F72" w14:paraId="4392F5EA" w14:textId="3E165D41">
        <w:trPr>
          <w:trHeight w:val="392"/>
        </w:trPr>
        <w:tc>
          <w:tcPr>
            <w:tcW w:w="2155" w:type="dxa"/>
            <w:tcBorders>
              <w:top w:val="single" w:sz="4" w:space="0" w:color="000000"/>
              <w:left w:val="single" w:sz="4" w:space="0" w:color="000000"/>
              <w:bottom w:val="single" w:sz="4" w:space="0" w:color="000000"/>
              <w:right w:val="single" w:sz="4" w:space="0" w:color="000000"/>
            </w:tcBorders>
          </w:tcPr>
          <w:p w14:paraId="60912568" w14:textId="17B78A7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54E99D" w14:textId="210E566D" w:rsidR="00D91F72" w:rsidRDefault="00E53301">
            <w:pPr>
              <w:rPr>
                <w:sz w:val="20"/>
                <w:szCs w:val="20"/>
              </w:rPr>
            </w:pPr>
            <w:r>
              <w:rPr>
                <w:rFonts w:hint="eastAsia"/>
                <w:sz w:val="20"/>
                <w:szCs w:val="20"/>
              </w:rPr>
              <w:t>预期结果</w:t>
            </w:r>
          </w:p>
        </w:tc>
      </w:tr>
      <w:tr w:rsidR="00D91F72" w14:paraId="1DC49DCA" w14:textId="78292AA0">
        <w:trPr>
          <w:trHeight w:val="392"/>
        </w:trPr>
        <w:tc>
          <w:tcPr>
            <w:tcW w:w="2155" w:type="dxa"/>
            <w:tcBorders>
              <w:top w:val="single" w:sz="4" w:space="0" w:color="000000"/>
              <w:left w:val="single" w:sz="4" w:space="0" w:color="000000"/>
              <w:bottom w:val="single" w:sz="4" w:space="0" w:color="000000"/>
              <w:right w:val="single" w:sz="4" w:space="0" w:color="000000"/>
            </w:tcBorders>
          </w:tcPr>
          <w:p w14:paraId="77F0EF97" w14:textId="24F8DF61" w:rsidR="00D91F72" w:rsidRDefault="00E53301">
            <w:pPr>
              <w:rPr>
                <w:sz w:val="20"/>
                <w:szCs w:val="20"/>
              </w:rPr>
            </w:pPr>
            <w:r>
              <w:rPr>
                <w:rFonts w:hint="eastAsia"/>
                <w:sz w:val="20"/>
                <w:szCs w:val="20"/>
              </w:rPr>
              <w:t>输入主题：[</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71246F09" w14:textId="43142DAD" w:rsidR="00D91F72" w:rsidRDefault="00E53301">
            <w:pPr>
              <w:rPr>
                <w:sz w:val="20"/>
                <w:szCs w:val="20"/>
              </w:rPr>
            </w:pPr>
            <w:r>
              <w:rPr>
                <w:rFonts w:hint="eastAsia"/>
                <w:sz w:val="20"/>
                <w:szCs w:val="20"/>
              </w:rPr>
              <w:t>提示帖子主题的长度为1-20字</w:t>
            </w:r>
          </w:p>
        </w:tc>
      </w:tr>
      <w:tr w:rsidR="00D91F72" w14:paraId="4D57241D" w14:textId="7BD0314D">
        <w:trPr>
          <w:trHeight w:val="392"/>
        </w:trPr>
        <w:tc>
          <w:tcPr>
            <w:tcW w:w="2155" w:type="dxa"/>
            <w:tcBorders>
              <w:top w:val="single" w:sz="4" w:space="0" w:color="000000"/>
              <w:left w:val="single" w:sz="4" w:space="0" w:color="000000"/>
              <w:bottom w:val="single" w:sz="4" w:space="0" w:color="000000"/>
              <w:right w:val="single" w:sz="4" w:space="0" w:color="000000"/>
            </w:tcBorders>
          </w:tcPr>
          <w:p w14:paraId="1AE6090E" w14:textId="5B61D142" w:rsidR="00D91F72" w:rsidRDefault="00E53301">
            <w:pPr>
              <w:rPr>
                <w:sz w:val="20"/>
                <w:szCs w:val="20"/>
              </w:rPr>
            </w:pPr>
            <w:r>
              <w:rPr>
                <w:rFonts w:hint="eastAsia"/>
                <w:sz w:val="20"/>
                <w:szCs w:val="20"/>
              </w:rPr>
              <w:t>输入主题：长度为21的字符串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05F61A2F" w14:textId="60536ED8" w:rsidR="00D91F72" w:rsidRDefault="00E53301">
            <w:pPr>
              <w:rPr>
                <w:sz w:val="20"/>
                <w:szCs w:val="20"/>
              </w:rPr>
            </w:pPr>
            <w:r>
              <w:rPr>
                <w:rFonts w:hint="eastAsia"/>
                <w:sz w:val="20"/>
                <w:szCs w:val="20"/>
              </w:rPr>
              <w:t>提示帖子主题的长度为1-20字</w:t>
            </w:r>
          </w:p>
        </w:tc>
      </w:tr>
      <w:tr w:rsidR="00D91F72" w14:paraId="738A54B1" w14:textId="2CA456B2">
        <w:trPr>
          <w:trHeight w:val="392"/>
        </w:trPr>
        <w:tc>
          <w:tcPr>
            <w:tcW w:w="2155" w:type="dxa"/>
            <w:tcBorders>
              <w:top w:val="single" w:sz="4" w:space="0" w:color="000000"/>
              <w:left w:val="single" w:sz="4" w:space="0" w:color="000000"/>
              <w:bottom w:val="single" w:sz="4" w:space="0" w:color="000000"/>
              <w:right w:val="single" w:sz="4" w:space="0" w:color="000000"/>
            </w:tcBorders>
          </w:tcPr>
          <w:p w14:paraId="2311385D" w14:textId="116AC7AE" w:rsidR="00D91F72" w:rsidRDefault="00E53301">
            <w:pPr>
              <w:rPr>
                <w:sz w:val="20"/>
                <w:szCs w:val="20"/>
              </w:rPr>
            </w:pPr>
            <w:r>
              <w:rPr>
                <w:rFonts w:hint="eastAsia"/>
                <w:sz w:val="20"/>
                <w:szCs w:val="20"/>
              </w:rPr>
              <w:t>输入主题：软件工程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66AC1ABB" w14:textId="36FD409B" w:rsidR="00D91F72" w:rsidRDefault="00E53301">
            <w:pPr>
              <w:rPr>
                <w:sz w:val="20"/>
                <w:szCs w:val="20"/>
              </w:rPr>
            </w:pPr>
            <w:r>
              <w:rPr>
                <w:rFonts w:hint="eastAsia"/>
                <w:sz w:val="20"/>
                <w:szCs w:val="20"/>
              </w:rPr>
              <w:t>保存成功</w:t>
            </w:r>
          </w:p>
        </w:tc>
      </w:tr>
    </w:tbl>
    <w:p w14:paraId="1CE0058F" w14:textId="379EC315" w:rsidR="00D91F72" w:rsidRDefault="00D91F72"/>
    <w:p w14:paraId="59421125" w14:textId="2A95373D" w:rsidR="00D91F72" w:rsidRDefault="00E53301">
      <w:r>
        <w:br w:type="page"/>
      </w:r>
    </w:p>
    <w:p w14:paraId="56989C3F" w14:textId="3974E645" w:rsidR="00D91F72" w:rsidRDefault="00D91F72"/>
    <w:p w14:paraId="37AEF4A1" w14:textId="64BDA535" w:rsidR="00D91F72" w:rsidRDefault="00E53301">
      <w:pPr>
        <w:pStyle w:val="a1"/>
      </w:pPr>
      <w:bookmarkStart w:id="119" w:name="_Toc533374807"/>
      <w:r>
        <w:rPr>
          <w:rFonts w:hint="eastAsia"/>
        </w:rPr>
        <w:t>填写内容</w:t>
      </w:r>
      <w:bookmarkEnd w:id="119"/>
    </w:p>
    <w:tbl>
      <w:tblPr>
        <w:tblStyle w:val="15"/>
        <w:tblW w:w="8296" w:type="dxa"/>
        <w:tblLayout w:type="fixed"/>
        <w:tblLook w:val="04A0" w:firstRow="1" w:lastRow="0" w:firstColumn="1" w:lastColumn="0" w:noHBand="0" w:noVBand="1"/>
      </w:tblPr>
      <w:tblGrid>
        <w:gridCol w:w="2155"/>
        <w:gridCol w:w="1993"/>
        <w:gridCol w:w="4148"/>
      </w:tblGrid>
      <w:tr w:rsidR="00D91F72" w14:paraId="544E978E" w14:textId="0F74037D">
        <w:tc>
          <w:tcPr>
            <w:tcW w:w="4148" w:type="dxa"/>
            <w:gridSpan w:val="2"/>
            <w:tcBorders>
              <w:top w:val="single" w:sz="4" w:space="0" w:color="000000"/>
              <w:left w:val="single" w:sz="4" w:space="0" w:color="000000"/>
              <w:bottom w:val="single" w:sz="4" w:space="0" w:color="000000"/>
              <w:right w:val="single" w:sz="4" w:space="0" w:color="000000"/>
            </w:tcBorders>
          </w:tcPr>
          <w:p w14:paraId="4DEB92DD" w14:textId="27DB0E9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16E01F9" w14:textId="73C2B3A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54</w:t>
            </w:r>
          </w:p>
        </w:tc>
      </w:tr>
      <w:tr w:rsidR="00D91F72" w14:paraId="34BD3C16" w14:textId="49AF1F23">
        <w:tc>
          <w:tcPr>
            <w:tcW w:w="4148" w:type="dxa"/>
            <w:gridSpan w:val="2"/>
            <w:tcBorders>
              <w:top w:val="single" w:sz="4" w:space="0" w:color="000000"/>
              <w:left w:val="single" w:sz="4" w:space="0" w:color="000000"/>
              <w:bottom w:val="single" w:sz="4" w:space="0" w:color="000000"/>
              <w:right w:val="single" w:sz="4" w:space="0" w:color="000000"/>
            </w:tcBorders>
          </w:tcPr>
          <w:p w14:paraId="66190437" w14:textId="266BD96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8C3A5D1" w14:textId="7E096686" w:rsidR="00D91F72" w:rsidRDefault="00E53301">
            <w:pPr>
              <w:rPr>
                <w:sz w:val="20"/>
                <w:szCs w:val="20"/>
              </w:rPr>
            </w:pPr>
            <w:r>
              <w:rPr>
                <w:rFonts w:hint="eastAsia"/>
                <w:sz w:val="20"/>
                <w:szCs w:val="20"/>
              </w:rPr>
              <w:t>填写内容</w:t>
            </w:r>
          </w:p>
        </w:tc>
      </w:tr>
      <w:tr w:rsidR="00D91F72" w14:paraId="647EE02F" w14:textId="2C60FE48">
        <w:tc>
          <w:tcPr>
            <w:tcW w:w="4148" w:type="dxa"/>
            <w:gridSpan w:val="2"/>
            <w:tcBorders>
              <w:top w:val="single" w:sz="4" w:space="0" w:color="000000"/>
              <w:left w:val="single" w:sz="4" w:space="0" w:color="000000"/>
              <w:bottom w:val="single" w:sz="4" w:space="0" w:color="000000"/>
              <w:right w:val="single" w:sz="4" w:space="0" w:color="000000"/>
            </w:tcBorders>
          </w:tcPr>
          <w:p w14:paraId="5AB6E6D1" w14:textId="63F7FBA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C1BD10" w14:textId="747AF6F5" w:rsidR="00D91F72" w:rsidRDefault="00E53301">
            <w:pPr>
              <w:rPr>
                <w:sz w:val="20"/>
                <w:szCs w:val="20"/>
              </w:rPr>
            </w:pPr>
            <w:r>
              <w:rPr>
                <w:rFonts w:hint="eastAsia"/>
                <w:sz w:val="20"/>
                <w:szCs w:val="20"/>
              </w:rPr>
              <w:t>填写内容</w:t>
            </w:r>
          </w:p>
        </w:tc>
      </w:tr>
      <w:tr w:rsidR="00D91F72" w14:paraId="135FD7F4" w14:textId="1A3A6113">
        <w:tc>
          <w:tcPr>
            <w:tcW w:w="4148" w:type="dxa"/>
            <w:gridSpan w:val="2"/>
            <w:tcBorders>
              <w:top w:val="single" w:sz="4" w:space="0" w:color="000000"/>
              <w:left w:val="single" w:sz="4" w:space="0" w:color="000000"/>
              <w:bottom w:val="single" w:sz="4" w:space="0" w:color="000000"/>
              <w:right w:val="single" w:sz="4" w:space="0" w:color="000000"/>
            </w:tcBorders>
          </w:tcPr>
          <w:p w14:paraId="726B4EF3" w14:textId="6619A1D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C0C55A" w14:textId="3B49D342" w:rsidR="00D91F72" w:rsidRDefault="00E53301">
            <w:pPr>
              <w:rPr>
                <w:sz w:val="20"/>
                <w:szCs w:val="20"/>
              </w:rPr>
            </w:pPr>
            <w:r>
              <w:rPr>
                <w:rFonts w:hint="eastAsia"/>
                <w:sz w:val="20"/>
                <w:szCs w:val="20"/>
              </w:rPr>
              <w:t>注册用户</w:t>
            </w:r>
          </w:p>
        </w:tc>
      </w:tr>
      <w:tr w:rsidR="00D91F72" w14:paraId="37D99F1A" w14:textId="6E97E7A8">
        <w:tc>
          <w:tcPr>
            <w:tcW w:w="4148" w:type="dxa"/>
            <w:gridSpan w:val="2"/>
            <w:tcBorders>
              <w:top w:val="single" w:sz="4" w:space="0" w:color="000000"/>
              <w:left w:val="single" w:sz="4" w:space="0" w:color="000000"/>
              <w:bottom w:val="single" w:sz="4" w:space="0" w:color="000000"/>
              <w:right w:val="single" w:sz="4" w:space="0" w:color="000000"/>
            </w:tcBorders>
          </w:tcPr>
          <w:p w14:paraId="5EEC5F57" w14:textId="4F723A9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D12732F" w14:textId="1A66A36A" w:rsidR="00D91F72" w:rsidRDefault="00E53301">
            <w:pPr>
              <w:rPr>
                <w:sz w:val="20"/>
                <w:szCs w:val="20"/>
              </w:rPr>
            </w:pPr>
            <w:r>
              <w:rPr>
                <w:rFonts w:hint="eastAsia"/>
                <w:sz w:val="20"/>
                <w:szCs w:val="20"/>
              </w:rPr>
              <w:t>黑盒测试-等价类划分/边界值法</w:t>
            </w:r>
          </w:p>
        </w:tc>
      </w:tr>
      <w:tr w:rsidR="00D91F72" w14:paraId="71A0D47F" w14:textId="3E893537">
        <w:tc>
          <w:tcPr>
            <w:tcW w:w="4148" w:type="dxa"/>
            <w:gridSpan w:val="2"/>
            <w:tcBorders>
              <w:top w:val="single" w:sz="4" w:space="0" w:color="000000"/>
              <w:left w:val="single" w:sz="4" w:space="0" w:color="000000"/>
              <w:bottom w:val="single" w:sz="4" w:space="0" w:color="000000"/>
              <w:right w:val="single" w:sz="4" w:space="0" w:color="000000"/>
            </w:tcBorders>
          </w:tcPr>
          <w:p w14:paraId="32B977CC" w14:textId="7349CBF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0358E4D" w14:textId="4F745FBA" w:rsidR="00D91F72" w:rsidRDefault="00E53301">
            <w:pPr>
              <w:rPr>
                <w:sz w:val="20"/>
                <w:szCs w:val="20"/>
              </w:rPr>
            </w:pPr>
            <w:r>
              <w:rPr>
                <w:rFonts w:hint="eastAsia"/>
                <w:sz w:val="20"/>
                <w:szCs w:val="20"/>
              </w:rPr>
              <w:t>访问论坛</w:t>
            </w:r>
          </w:p>
        </w:tc>
      </w:tr>
      <w:tr w:rsidR="00D91F72" w14:paraId="0D7897B0" w14:textId="1CCAE732">
        <w:tc>
          <w:tcPr>
            <w:tcW w:w="4148" w:type="dxa"/>
            <w:gridSpan w:val="2"/>
            <w:tcBorders>
              <w:top w:val="single" w:sz="4" w:space="0" w:color="000000"/>
              <w:left w:val="single" w:sz="4" w:space="0" w:color="000000"/>
              <w:bottom w:val="single" w:sz="4" w:space="0" w:color="000000"/>
              <w:right w:val="single" w:sz="4" w:space="0" w:color="000000"/>
            </w:tcBorders>
          </w:tcPr>
          <w:p w14:paraId="4204F2A4" w14:textId="061DCAD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DD43A3" w14:textId="02FC1C00" w:rsidR="00D91F72" w:rsidRDefault="00E53301">
            <w:pPr>
              <w:rPr>
                <w:sz w:val="20"/>
                <w:szCs w:val="20"/>
              </w:rPr>
            </w:pPr>
            <w:r>
              <w:rPr>
                <w:rFonts w:hint="eastAsia"/>
                <w:sz w:val="20"/>
                <w:szCs w:val="20"/>
              </w:rPr>
              <w:t>用户进入网站论坛，发布帖子时填写内容</w:t>
            </w:r>
          </w:p>
        </w:tc>
      </w:tr>
      <w:tr w:rsidR="00D91F72" w14:paraId="2A36A0A4" w14:textId="75DF8A8F">
        <w:tc>
          <w:tcPr>
            <w:tcW w:w="4148" w:type="dxa"/>
            <w:gridSpan w:val="2"/>
            <w:tcBorders>
              <w:top w:val="single" w:sz="4" w:space="0" w:color="000000"/>
              <w:left w:val="single" w:sz="4" w:space="0" w:color="000000"/>
              <w:bottom w:val="single" w:sz="4" w:space="0" w:color="000000"/>
              <w:right w:val="single" w:sz="4" w:space="0" w:color="000000"/>
            </w:tcBorders>
          </w:tcPr>
          <w:p w14:paraId="665FFBC0" w14:textId="3475C76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B49D32A" w14:textId="47467ABD" w:rsidR="00D91F72" w:rsidRDefault="00E53301">
            <w:pPr>
              <w:rPr>
                <w:sz w:val="20"/>
                <w:szCs w:val="20"/>
              </w:rPr>
            </w:pPr>
            <w:r>
              <w:rPr>
                <w:rFonts w:hint="eastAsia"/>
                <w:sz w:val="20"/>
                <w:szCs w:val="20"/>
              </w:rPr>
              <w:t>测试用户是否能进入网站论坛，发布帖子时填写内容</w:t>
            </w:r>
          </w:p>
        </w:tc>
      </w:tr>
      <w:tr w:rsidR="00D91F72" w14:paraId="3A47AE6A" w14:textId="607BE978">
        <w:trPr>
          <w:trHeight w:val="1445"/>
        </w:trPr>
        <w:tc>
          <w:tcPr>
            <w:tcW w:w="8296" w:type="dxa"/>
            <w:gridSpan w:val="3"/>
            <w:tcBorders>
              <w:top w:val="single" w:sz="4" w:space="0" w:color="000000"/>
              <w:left w:val="single" w:sz="4" w:space="0" w:color="000000"/>
              <w:right w:val="single" w:sz="4" w:space="0" w:color="000000"/>
            </w:tcBorders>
          </w:tcPr>
          <w:p w14:paraId="0CBD77C4" w14:textId="1E7BF7D9" w:rsidR="00D91F72" w:rsidRDefault="00E53301">
            <w:pPr>
              <w:rPr>
                <w:sz w:val="20"/>
                <w:szCs w:val="20"/>
              </w:rPr>
            </w:pPr>
            <w:r>
              <w:rPr>
                <w:rFonts w:hint="eastAsia"/>
                <w:sz w:val="20"/>
                <w:szCs w:val="20"/>
              </w:rPr>
              <w:t>初始条件和背景：</w:t>
            </w:r>
          </w:p>
          <w:p w14:paraId="5BA858EB" w14:textId="6C9C12FB" w:rsidR="00D91F72" w:rsidRDefault="00E53301">
            <w:pPr>
              <w:rPr>
                <w:sz w:val="20"/>
                <w:szCs w:val="20"/>
              </w:rPr>
            </w:pPr>
            <w:r>
              <w:rPr>
                <w:rFonts w:hint="eastAsia"/>
                <w:sz w:val="20"/>
                <w:szCs w:val="20"/>
              </w:rPr>
              <w:t>系统：PC端</w:t>
            </w:r>
          </w:p>
          <w:p w14:paraId="64680A7B" w14:textId="129660E8" w:rsidR="00D91F72" w:rsidRDefault="00E53301">
            <w:pPr>
              <w:rPr>
                <w:sz w:val="20"/>
                <w:szCs w:val="20"/>
              </w:rPr>
            </w:pPr>
            <w:r>
              <w:rPr>
                <w:rFonts w:hint="eastAsia"/>
                <w:sz w:val="20"/>
                <w:szCs w:val="20"/>
              </w:rPr>
              <w:t>浏览器：C</w:t>
            </w:r>
            <w:r>
              <w:rPr>
                <w:sz w:val="20"/>
                <w:szCs w:val="20"/>
              </w:rPr>
              <w:t>hrome</w:t>
            </w:r>
          </w:p>
          <w:p w14:paraId="06670C18" w14:textId="472B3ACF" w:rsidR="00D91F72" w:rsidRDefault="00E53301">
            <w:pPr>
              <w:rPr>
                <w:sz w:val="20"/>
                <w:szCs w:val="20"/>
              </w:rPr>
            </w:pPr>
            <w:r>
              <w:rPr>
                <w:rFonts w:hint="eastAsia"/>
                <w:sz w:val="20"/>
                <w:szCs w:val="20"/>
              </w:rPr>
              <w:t>注释：无</w:t>
            </w:r>
          </w:p>
        </w:tc>
      </w:tr>
      <w:tr w:rsidR="00D91F72" w14:paraId="7FEE9567" w14:textId="03910DB7">
        <w:trPr>
          <w:trHeight w:val="392"/>
        </w:trPr>
        <w:tc>
          <w:tcPr>
            <w:tcW w:w="2155" w:type="dxa"/>
            <w:tcBorders>
              <w:top w:val="single" w:sz="4" w:space="0" w:color="000000"/>
              <w:left w:val="single" w:sz="4" w:space="0" w:color="000000"/>
              <w:bottom w:val="single" w:sz="4" w:space="0" w:color="000000"/>
              <w:right w:val="single" w:sz="4" w:space="0" w:color="000000"/>
            </w:tcBorders>
          </w:tcPr>
          <w:p w14:paraId="6AFAED19" w14:textId="1EC768C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766DB0F" w14:textId="3C4A2598" w:rsidR="00D91F72" w:rsidRDefault="00E53301">
            <w:pPr>
              <w:rPr>
                <w:sz w:val="20"/>
                <w:szCs w:val="20"/>
              </w:rPr>
            </w:pPr>
            <w:r>
              <w:rPr>
                <w:rFonts w:hint="eastAsia"/>
                <w:sz w:val="20"/>
                <w:szCs w:val="20"/>
              </w:rPr>
              <w:t>预期结果</w:t>
            </w:r>
          </w:p>
        </w:tc>
      </w:tr>
      <w:tr w:rsidR="00D91F72" w14:paraId="373521C4" w14:textId="5CFCF377">
        <w:trPr>
          <w:trHeight w:val="392"/>
        </w:trPr>
        <w:tc>
          <w:tcPr>
            <w:tcW w:w="2155" w:type="dxa"/>
            <w:tcBorders>
              <w:top w:val="single" w:sz="4" w:space="0" w:color="000000"/>
              <w:left w:val="single" w:sz="4" w:space="0" w:color="000000"/>
              <w:bottom w:val="single" w:sz="4" w:space="0" w:color="000000"/>
              <w:right w:val="single" w:sz="4" w:space="0" w:color="000000"/>
            </w:tcBorders>
          </w:tcPr>
          <w:p w14:paraId="7EE69124" w14:textId="18FA2A6A" w:rsidR="00D91F72" w:rsidRDefault="00E53301">
            <w:pPr>
              <w:rPr>
                <w:sz w:val="20"/>
                <w:szCs w:val="20"/>
              </w:rPr>
            </w:pPr>
            <w:r>
              <w:rPr>
                <w:rFonts w:hint="eastAsia"/>
                <w:sz w:val="20"/>
                <w:szCs w:val="20"/>
              </w:rPr>
              <w:t>输入内容：[</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E5B14AD" w14:textId="5A0DC2F4" w:rsidR="00D91F72" w:rsidRDefault="00E53301">
            <w:pPr>
              <w:rPr>
                <w:sz w:val="20"/>
                <w:szCs w:val="20"/>
              </w:rPr>
            </w:pPr>
            <w:r>
              <w:rPr>
                <w:rFonts w:hint="eastAsia"/>
                <w:sz w:val="20"/>
                <w:szCs w:val="20"/>
              </w:rPr>
              <w:t>提示内容不能为空</w:t>
            </w:r>
          </w:p>
        </w:tc>
      </w:tr>
      <w:tr w:rsidR="00D91F72" w14:paraId="4FB6D961" w14:textId="4C986BF8">
        <w:trPr>
          <w:trHeight w:val="392"/>
        </w:trPr>
        <w:tc>
          <w:tcPr>
            <w:tcW w:w="2155" w:type="dxa"/>
            <w:tcBorders>
              <w:top w:val="single" w:sz="4" w:space="0" w:color="000000"/>
              <w:left w:val="single" w:sz="4" w:space="0" w:color="000000"/>
              <w:bottom w:val="single" w:sz="4" w:space="0" w:color="000000"/>
              <w:right w:val="single" w:sz="4" w:space="0" w:color="000000"/>
            </w:tcBorders>
          </w:tcPr>
          <w:p w14:paraId="0C5D2BDB" w14:textId="4D4375C9" w:rsidR="00D91F72" w:rsidRDefault="00E53301">
            <w:pPr>
              <w:rPr>
                <w:sz w:val="20"/>
                <w:szCs w:val="20"/>
              </w:rPr>
            </w:pPr>
            <w:r>
              <w:rPr>
                <w:rFonts w:hint="eastAsia"/>
                <w:sz w:val="20"/>
                <w:szCs w:val="20"/>
              </w:rPr>
              <w:t>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6D682741" w14:textId="6E9B0840" w:rsidR="00D91F72" w:rsidRDefault="00E53301">
            <w:pPr>
              <w:rPr>
                <w:sz w:val="20"/>
                <w:szCs w:val="20"/>
              </w:rPr>
            </w:pPr>
            <w:r>
              <w:rPr>
                <w:rFonts w:hint="eastAsia"/>
                <w:sz w:val="20"/>
                <w:szCs w:val="20"/>
              </w:rPr>
              <w:t>帖子内容的长度限制为1</w:t>
            </w:r>
            <w:r>
              <w:rPr>
                <w:sz w:val="20"/>
                <w:szCs w:val="20"/>
              </w:rPr>
              <w:t>-1000</w:t>
            </w:r>
          </w:p>
        </w:tc>
      </w:tr>
      <w:tr w:rsidR="00D91F72" w14:paraId="41C3EFCE" w14:textId="57C2E6F6">
        <w:trPr>
          <w:trHeight w:val="392"/>
        </w:trPr>
        <w:tc>
          <w:tcPr>
            <w:tcW w:w="2155" w:type="dxa"/>
            <w:tcBorders>
              <w:top w:val="single" w:sz="4" w:space="0" w:color="000000"/>
              <w:left w:val="single" w:sz="4" w:space="0" w:color="000000"/>
              <w:bottom w:val="single" w:sz="4" w:space="0" w:color="000000"/>
              <w:right w:val="single" w:sz="4" w:space="0" w:color="000000"/>
            </w:tcBorders>
          </w:tcPr>
          <w:p w14:paraId="34BE4651" w14:textId="6BB4973F" w:rsidR="00D91F72" w:rsidRDefault="00E53301">
            <w:pPr>
              <w:rPr>
                <w:sz w:val="20"/>
                <w:szCs w:val="20"/>
              </w:rPr>
            </w:pPr>
            <w:r>
              <w:rPr>
                <w:rFonts w:hint="eastAsia"/>
                <w:sz w:val="20"/>
                <w:szCs w:val="20"/>
              </w:rPr>
              <w:t>输入内容：软将工程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029C505F" w14:textId="548D9CBD" w:rsidR="00D91F72" w:rsidRDefault="00E53301">
            <w:pPr>
              <w:rPr>
                <w:sz w:val="20"/>
                <w:szCs w:val="20"/>
              </w:rPr>
            </w:pPr>
            <w:r>
              <w:rPr>
                <w:rFonts w:hint="eastAsia"/>
                <w:sz w:val="20"/>
                <w:szCs w:val="20"/>
              </w:rPr>
              <w:t>保存成功</w:t>
            </w:r>
          </w:p>
        </w:tc>
      </w:tr>
    </w:tbl>
    <w:p w14:paraId="14D37A86" w14:textId="6B233F36" w:rsidR="00D91F72" w:rsidRDefault="00D91F72"/>
    <w:p w14:paraId="10101224" w14:textId="3427ED63" w:rsidR="00D91F72" w:rsidRDefault="00E53301">
      <w:r>
        <w:br w:type="page"/>
      </w:r>
    </w:p>
    <w:p w14:paraId="5394B00A" w14:textId="7ACAAD27" w:rsidR="00D91F72" w:rsidRDefault="00D91F72"/>
    <w:p w14:paraId="0A325BFC" w14:textId="597FAB09" w:rsidR="00D91F72" w:rsidRDefault="00E53301">
      <w:pPr>
        <w:pStyle w:val="a1"/>
      </w:pPr>
      <w:bookmarkStart w:id="120" w:name="_Toc533374808"/>
      <w:r>
        <w:rPr>
          <w:rFonts w:hint="eastAsia"/>
        </w:rPr>
        <w:t>浏览帖子列表</w:t>
      </w:r>
      <w:bookmarkEnd w:id="120"/>
    </w:p>
    <w:tbl>
      <w:tblPr>
        <w:tblStyle w:val="15"/>
        <w:tblW w:w="8296" w:type="dxa"/>
        <w:tblLayout w:type="fixed"/>
        <w:tblLook w:val="04A0" w:firstRow="1" w:lastRow="0" w:firstColumn="1" w:lastColumn="0" w:noHBand="0" w:noVBand="1"/>
      </w:tblPr>
      <w:tblGrid>
        <w:gridCol w:w="2155"/>
        <w:gridCol w:w="1993"/>
        <w:gridCol w:w="4148"/>
      </w:tblGrid>
      <w:tr w:rsidR="00D91F72" w14:paraId="3BEB950C" w14:textId="7C4F0EE1">
        <w:tc>
          <w:tcPr>
            <w:tcW w:w="4148" w:type="dxa"/>
            <w:gridSpan w:val="2"/>
            <w:tcBorders>
              <w:top w:val="single" w:sz="4" w:space="0" w:color="000000"/>
              <w:left w:val="single" w:sz="4" w:space="0" w:color="000000"/>
              <w:bottom w:val="single" w:sz="4" w:space="0" w:color="000000"/>
              <w:right w:val="single" w:sz="4" w:space="0" w:color="000000"/>
            </w:tcBorders>
          </w:tcPr>
          <w:p w14:paraId="48FF78AF" w14:textId="0924036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BC5BCE0" w14:textId="433C532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55</w:t>
            </w:r>
          </w:p>
        </w:tc>
      </w:tr>
      <w:tr w:rsidR="00D91F72" w14:paraId="5F50EB36" w14:textId="23DCF7AF">
        <w:tc>
          <w:tcPr>
            <w:tcW w:w="4148" w:type="dxa"/>
            <w:gridSpan w:val="2"/>
            <w:tcBorders>
              <w:top w:val="single" w:sz="4" w:space="0" w:color="000000"/>
              <w:left w:val="single" w:sz="4" w:space="0" w:color="000000"/>
              <w:bottom w:val="single" w:sz="4" w:space="0" w:color="000000"/>
              <w:right w:val="single" w:sz="4" w:space="0" w:color="000000"/>
            </w:tcBorders>
          </w:tcPr>
          <w:p w14:paraId="57C1C5A0" w14:textId="5034D0E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C763EA" w14:textId="33497367" w:rsidR="00D91F72" w:rsidRDefault="00E53301">
            <w:pPr>
              <w:rPr>
                <w:sz w:val="20"/>
                <w:szCs w:val="20"/>
              </w:rPr>
            </w:pPr>
            <w:r>
              <w:rPr>
                <w:rFonts w:hint="eastAsia"/>
                <w:sz w:val="20"/>
                <w:szCs w:val="20"/>
              </w:rPr>
              <w:t>浏览帖子列表</w:t>
            </w:r>
          </w:p>
        </w:tc>
      </w:tr>
      <w:tr w:rsidR="00D91F72" w14:paraId="5151562F" w14:textId="63112AAF">
        <w:tc>
          <w:tcPr>
            <w:tcW w:w="4148" w:type="dxa"/>
            <w:gridSpan w:val="2"/>
            <w:tcBorders>
              <w:top w:val="single" w:sz="4" w:space="0" w:color="000000"/>
              <w:left w:val="single" w:sz="4" w:space="0" w:color="000000"/>
              <w:bottom w:val="single" w:sz="4" w:space="0" w:color="000000"/>
              <w:right w:val="single" w:sz="4" w:space="0" w:color="000000"/>
            </w:tcBorders>
          </w:tcPr>
          <w:p w14:paraId="3E5C6357" w14:textId="546D5E8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95BC995" w14:textId="3488116C" w:rsidR="00D91F72" w:rsidRDefault="00E53301">
            <w:pPr>
              <w:rPr>
                <w:sz w:val="20"/>
                <w:szCs w:val="20"/>
              </w:rPr>
            </w:pPr>
            <w:r>
              <w:rPr>
                <w:rFonts w:hint="eastAsia"/>
                <w:sz w:val="20"/>
                <w:szCs w:val="20"/>
              </w:rPr>
              <w:t>浏览帖子列表</w:t>
            </w:r>
          </w:p>
        </w:tc>
      </w:tr>
      <w:tr w:rsidR="00D91F72" w14:paraId="7B5EA3A2" w14:textId="4215853F">
        <w:tc>
          <w:tcPr>
            <w:tcW w:w="4148" w:type="dxa"/>
            <w:gridSpan w:val="2"/>
            <w:tcBorders>
              <w:top w:val="single" w:sz="4" w:space="0" w:color="000000"/>
              <w:left w:val="single" w:sz="4" w:space="0" w:color="000000"/>
              <w:bottom w:val="single" w:sz="4" w:space="0" w:color="000000"/>
              <w:right w:val="single" w:sz="4" w:space="0" w:color="000000"/>
            </w:tcBorders>
          </w:tcPr>
          <w:p w14:paraId="3864290F" w14:textId="1414A1B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87F212" w14:textId="07076760" w:rsidR="00D91F72" w:rsidRDefault="00E53301">
            <w:pPr>
              <w:rPr>
                <w:sz w:val="20"/>
                <w:szCs w:val="20"/>
              </w:rPr>
            </w:pPr>
            <w:r>
              <w:rPr>
                <w:rFonts w:hint="eastAsia"/>
                <w:sz w:val="20"/>
                <w:szCs w:val="20"/>
              </w:rPr>
              <w:t>注册用户</w:t>
            </w:r>
          </w:p>
        </w:tc>
      </w:tr>
      <w:tr w:rsidR="00D91F72" w14:paraId="5FCAD7CD" w14:textId="23104DB7">
        <w:tc>
          <w:tcPr>
            <w:tcW w:w="4148" w:type="dxa"/>
            <w:gridSpan w:val="2"/>
            <w:tcBorders>
              <w:top w:val="single" w:sz="4" w:space="0" w:color="000000"/>
              <w:left w:val="single" w:sz="4" w:space="0" w:color="000000"/>
              <w:bottom w:val="single" w:sz="4" w:space="0" w:color="000000"/>
              <w:right w:val="single" w:sz="4" w:space="0" w:color="000000"/>
            </w:tcBorders>
          </w:tcPr>
          <w:p w14:paraId="78B86ADE" w14:textId="43AA10D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5E8D1F0" w14:textId="772A0BB6" w:rsidR="00D91F72" w:rsidRDefault="00E53301">
            <w:pPr>
              <w:rPr>
                <w:sz w:val="20"/>
                <w:szCs w:val="20"/>
              </w:rPr>
            </w:pPr>
            <w:r>
              <w:rPr>
                <w:rFonts w:hint="eastAsia"/>
                <w:sz w:val="20"/>
                <w:szCs w:val="20"/>
              </w:rPr>
              <w:t>黑盒测试-等价类划分/边界值法</w:t>
            </w:r>
          </w:p>
        </w:tc>
      </w:tr>
      <w:tr w:rsidR="00D91F72" w14:paraId="7BE92F7C" w14:textId="697156AD">
        <w:tc>
          <w:tcPr>
            <w:tcW w:w="4148" w:type="dxa"/>
            <w:gridSpan w:val="2"/>
            <w:tcBorders>
              <w:top w:val="single" w:sz="4" w:space="0" w:color="000000"/>
              <w:left w:val="single" w:sz="4" w:space="0" w:color="000000"/>
              <w:bottom w:val="single" w:sz="4" w:space="0" w:color="000000"/>
              <w:right w:val="single" w:sz="4" w:space="0" w:color="000000"/>
            </w:tcBorders>
          </w:tcPr>
          <w:p w14:paraId="03C5B7BB" w14:textId="71C7B7E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32635C2" w14:textId="396B6E40" w:rsidR="00D91F72" w:rsidRDefault="00E53301">
            <w:pPr>
              <w:rPr>
                <w:sz w:val="20"/>
                <w:szCs w:val="20"/>
              </w:rPr>
            </w:pPr>
            <w:r>
              <w:rPr>
                <w:rFonts w:hint="eastAsia"/>
                <w:sz w:val="20"/>
                <w:szCs w:val="20"/>
              </w:rPr>
              <w:t>访问论坛</w:t>
            </w:r>
          </w:p>
        </w:tc>
      </w:tr>
      <w:tr w:rsidR="00D91F72" w14:paraId="728D5BEE" w14:textId="3C340CCA">
        <w:tc>
          <w:tcPr>
            <w:tcW w:w="4148" w:type="dxa"/>
            <w:gridSpan w:val="2"/>
            <w:tcBorders>
              <w:top w:val="single" w:sz="4" w:space="0" w:color="000000"/>
              <w:left w:val="single" w:sz="4" w:space="0" w:color="000000"/>
              <w:bottom w:val="single" w:sz="4" w:space="0" w:color="000000"/>
              <w:right w:val="single" w:sz="4" w:space="0" w:color="000000"/>
            </w:tcBorders>
          </w:tcPr>
          <w:p w14:paraId="3BCFAA59" w14:textId="5FE6E2E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8C6ED61" w14:textId="412B7BAA" w:rsidR="00D91F72" w:rsidRDefault="00E53301">
            <w:pPr>
              <w:rPr>
                <w:sz w:val="20"/>
                <w:szCs w:val="20"/>
              </w:rPr>
            </w:pPr>
            <w:r>
              <w:rPr>
                <w:rFonts w:hint="eastAsia"/>
                <w:sz w:val="20"/>
                <w:szCs w:val="20"/>
              </w:rPr>
              <w:t>用户进入网站论坛，浏览帖子列表</w:t>
            </w:r>
          </w:p>
        </w:tc>
      </w:tr>
      <w:tr w:rsidR="00D91F72" w14:paraId="497CC0E0" w14:textId="5EBC5AED">
        <w:tc>
          <w:tcPr>
            <w:tcW w:w="4148" w:type="dxa"/>
            <w:gridSpan w:val="2"/>
            <w:tcBorders>
              <w:top w:val="single" w:sz="4" w:space="0" w:color="000000"/>
              <w:left w:val="single" w:sz="4" w:space="0" w:color="000000"/>
              <w:bottom w:val="single" w:sz="4" w:space="0" w:color="000000"/>
              <w:right w:val="single" w:sz="4" w:space="0" w:color="000000"/>
            </w:tcBorders>
          </w:tcPr>
          <w:p w14:paraId="340CB46B" w14:textId="0324CD2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672498E" w14:textId="30E866CC" w:rsidR="00D91F72" w:rsidRDefault="00E53301">
            <w:pPr>
              <w:rPr>
                <w:sz w:val="20"/>
                <w:szCs w:val="20"/>
              </w:rPr>
            </w:pPr>
            <w:r>
              <w:rPr>
                <w:rFonts w:hint="eastAsia"/>
                <w:sz w:val="20"/>
                <w:szCs w:val="20"/>
              </w:rPr>
              <w:t>测试用户是否能进入网站论坛，浏览帖子列表</w:t>
            </w:r>
          </w:p>
        </w:tc>
      </w:tr>
      <w:tr w:rsidR="00D91F72" w14:paraId="101535D6" w14:textId="56220B1A">
        <w:trPr>
          <w:trHeight w:val="1445"/>
        </w:trPr>
        <w:tc>
          <w:tcPr>
            <w:tcW w:w="8296" w:type="dxa"/>
            <w:gridSpan w:val="3"/>
            <w:tcBorders>
              <w:top w:val="single" w:sz="4" w:space="0" w:color="000000"/>
              <w:left w:val="single" w:sz="4" w:space="0" w:color="000000"/>
              <w:right w:val="single" w:sz="4" w:space="0" w:color="000000"/>
            </w:tcBorders>
          </w:tcPr>
          <w:p w14:paraId="5200279E" w14:textId="434674EF" w:rsidR="00D91F72" w:rsidRDefault="00E53301">
            <w:pPr>
              <w:rPr>
                <w:sz w:val="20"/>
                <w:szCs w:val="20"/>
              </w:rPr>
            </w:pPr>
            <w:r>
              <w:rPr>
                <w:rFonts w:hint="eastAsia"/>
                <w:sz w:val="20"/>
                <w:szCs w:val="20"/>
              </w:rPr>
              <w:t>初始条件和背景：</w:t>
            </w:r>
          </w:p>
          <w:p w14:paraId="6AFCB4DC" w14:textId="064CFCBD" w:rsidR="00D91F72" w:rsidRDefault="00E53301">
            <w:pPr>
              <w:rPr>
                <w:sz w:val="20"/>
                <w:szCs w:val="20"/>
              </w:rPr>
            </w:pPr>
            <w:r>
              <w:rPr>
                <w:rFonts w:hint="eastAsia"/>
                <w:sz w:val="20"/>
                <w:szCs w:val="20"/>
              </w:rPr>
              <w:t>系统：PC端</w:t>
            </w:r>
          </w:p>
          <w:p w14:paraId="7BB33B4D" w14:textId="5ACBAFEC" w:rsidR="00D91F72" w:rsidRDefault="00E53301">
            <w:pPr>
              <w:rPr>
                <w:sz w:val="20"/>
                <w:szCs w:val="20"/>
              </w:rPr>
            </w:pPr>
            <w:r>
              <w:rPr>
                <w:rFonts w:hint="eastAsia"/>
                <w:sz w:val="20"/>
                <w:szCs w:val="20"/>
              </w:rPr>
              <w:t>浏览器：C</w:t>
            </w:r>
            <w:r>
              <w:rPr>
                <w:sz w:val="20"/>
                <w:szCs w:val="20"/>
              </w:rPr>
              <w:t>hrome</w:t>
            </w:r>
          </w:p>
          <w:p w14:paraId="25F70205" w14:textId="62A7B044" w:rsidR="00D91F72" w:rsidRDefault="00E53301">
            <w:pPr>
              <w:rPr>
                <w:sz w:val="20"/>
                <w:szCs w:val="20"/>
              </w:rPr>
            </w:pPr>
            <w:r>
              <w:rPr>
                <w:rFonts w:hint="eastAsia"/>
                <w:sz w:val="20"/>
                <w:szCs w:val="20"/>
              </w:rPr>
              <w:t>注释：无</w:t>
            </w:r>
          </w:p>
        </w:tc>
      </w:tr>
      <w:tr w:rsidR="00D91F72" w14:paraId="02C66D2F" w14:textId="011D91F2">
        <w:trPr>
          <w:trHeight w:val="392"/>
        </w:trPr>
        <w:tc>
          <w:tcPr>
            <w:tcW w:w="2155" w:type="dxa"/>
            <w:tcBorders>
              <w:top w:val="single" w:sz="4" w:space="0" w:color="000000"/>
              <w:left w:val="single" w:sz="4" w:space="0" w:color="000000"/>
              <w:bottom w:val="single" w:sz="4" w:space="0" w:color="000000"/>
              <w:right w:val="single" w:sz="4" w:space="0" w:color="000000"/>
            </w:tcBorders>
          </w:tcPr>
          <w:p w14:paraId="18BF192D" w14:textId="63F94CD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635A34B" w14:textId="759F7377" w:rsidR="00D91F72" w:rsidRDefault="00E53301">
            <w:pPr>
              <w:rPr>
                <w:sz w:val="20"/>
                <w:szCs w:val="20"/>
              </w:rPr>
            </w:pPr>
            <w:r>
              <w:rPr>
                <w:rFonts w:hint="eastAsia"/>
                <w:sz w:val="20"/>
                <w:szCs w:val="20"/>
              </w:rPr>
              <w:t>预期结果</w:t>
            </w:r>
          </w:p>
        </w:tc>
      </w:tr>
      <w:tr w:rsidR="00D91F72" w14:paraId="6A72E0F6" w14:textId="77C729F6">
        <w:trPr>
          <w:trHeight w:val="392"/>
        </w:trPr>
        <w:tc>
          <w:tcPr>
            <w:tcW w:w="2155" w:type="dxa"/>
            <w:tcBorders>
              <w:top w:val="single" w:sz="4" w:space="0" w:color="000000"/>
              <w:left w:val="single" w:sz="4" w:space="0" w:color="000000"/>
              <w:bottom w:val="single" w:sz="4" w:space="0" w:color="000000"/>
              <w:right w:val="single" w:sz="4" w:space="0" w:color="000000"/>
            </w:tcBorders>
          </w:tcPr>
          <w:p w14:paraId="11575E26" w14:textId="25E44A35" w:rsidR="00D91F72" w:rsidRDefault="00E53301">
            <w:pPr>
              <w:rPr>
                <w:sz w:val="20"/>
                <w:szCs w:val="20"/>
              </w:rPr>
            </w:pPr>
            <w:r>
              <w:rPr>
                <w:rFonts w:hint="eastAsia"/>
                <w:sz w:val="20"/>
                <w:szCs w:val="20"/>
              </w:rPr>
              <w:t>访问论坛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5FC38284" w14:textId="02259B65" w:rsidR="00D91F72" w:rsidRDefault="00E53301">
            <w:pPr>
              <w:rPr>
                <w:sz w:val="20"/>
                <w:szCs w:val="20"/>
              </w:rPr>
            </w:pPr>
            <w:r>
              <w:rPr>
                <w:rFonts w:hint="eastAsia"/>
                <w:sz w:val="20"/>
                <w:szCs w:val="20"/>
              </w:rPr>
              <w:t>可见页面有帖子的列表，包括主题、附件、回复、作者、时间、标签（置顶/精华）</w:t>
            </w:r>
          </w:p>
        </w:tc>
      </w:tr>
    </w:tbl>
    <w:p w14:paraId="542D237E" w14:textId="2EA1AC05" w:rsidR="00D91F72" w:rsidRDefault="00D91F72"/>
    <w:p w14:paraId="62B788B7" w14:textId="3F14F296" w:rsidR="00D91F72" w:rsidRDefault="00E53301">
      <w:r>
        <w:br w:type="page"/>
      </w:r>
    </w:p>
    <w:p w14:paraId="3604BC8F" w14:textId="21AB31BF" w:rsidR="00D91F72" w:rsidRDefault="00D91F72"/>
    <w:p w14:paraId="6EC278E3" w14:textId="7E82C0FA" w:rsidR="00D91F72" w:rsidRDefault="00E53301">
      <w:pPr>
        <w:pStyle w:val="a1"/>
      </w:pPr>
      <w:bookmarkStart w:id="121" w:name="_Toc533374809"/>
      <w:r>
        <w:rPr>
          <w:rFonts w:hint="eastAsia"/>
        </w:rPr>
        <w:t>筛选精华</w:t>
      </w:r>
      <w:bookmarkEnd w:id="121"/>
    </w:p>
    <w:tbl>
      <w:tblPr>
        <w:tblStyle w:val="15"/>
        <w:tblW w:w="8296" w:type="dxa"/>
        <w:tblLayout w:type="fixed"/>
        <w:tblLook w:val="04A0" w:firstRow="1" w:lastRow="0" w:firstColumn="1" w:lastColumn="0" w:noHBand="0" w:noVBand="1"/>
      </w:tblPr>
      <w:tblGrid>
        <w:gridCol w:w="2155"/>
        <w:gridCol w:w="1993"/>
        <w:gridCol w:w="4148"/>
      </w:tblGrid>
      <w:tr w:rsidR="00D91F72" w14:paraId="2AEC55A0" w14:textId="2416CA81">
        <w:tc>
          <w:tcPr>
            <w:tcW w:w="4148" w:type="dxa"/>
            <w:gridSpan w:val="2"/>
            <w:tcBorders>
              <w:top w:val="single" w:sz="4" w:space="0" w:color="000000"/>
              <w:left w:val="single" w:sz="4" w:space="0" w:color="000000"/>
              <w:bottom w:val="single" w:sz="4" w:space="0" w:color="000000"/>
              <w:right w:val="single" w:sz="4" w:space="0" w:color="000000"/>
            </w:tcBorders>
          </w:tcPr>
          <w:p w14:paraId="35A48C7C" w14:textId="210987B2"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4AE39CE" w14:textId="00DC723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56</w:t>
            </w:r>
          </w:p>
        </w:tc>
      </w:tr>
      <w:tr w:rsidR="00D91F72" w14:paraId="4160F6E4" w14:textId="69FFF6E7">
        <w:tc>
          <w:tcPr>
            <w:tcW w:w="4148" w:type="dxa"/>
            <w:gridSpan w:val="2"/>
            <w:tcBorders>
              <w:top w:val="single" w:sz="4" w:space="0" w:color="000000"/>
              <w:left w:val="single" w:sz="4" w:space="0" w:color="000000"/>
              <w:bottom w:val="single" w:sz="4" w:space="0" w:color="000000"/>
              <w:right w:val="single" w:sz="4" w:space="0" w:color="000000"/>
            </w:tcBorders>
          </w:tcPr>
          <w:p w14:paraId="479DA108" w14:textId="15D3CA3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5379BCF" w14:textId="34D85349" w:rsidR="00D91F72" w:rsidRDefault="00E53301">
            <w:pPr>
              <w:rPr>
                <w:sz w:val="20"/>
                <w:szCs w:val="20"/>
              </w:rPr>
            </w:pPr>
            <w:r>
              <w:rPr>
                <w:rFonts w:hint="eastAsia"/>
                <w:sz w:val="20"/>
                <w:szCs w:val="20"/>
              </w:rPr>
              <w:t>筛选精华</w:t>
            </w:r>
          </w:p>
        </w:tc>
      </w:tr>
      <w:tr w:rsidR="00D91F72" w14:paraId="77E25C8E" w14:textId="4AA54E41">
        <w:tc>
          <w:tcPr>
            <w:tcW w:w="4148" w:type="dxa"/>
            <w:gridSpan w:val="2"/>
            <w:tcBorders>
              <w:top w:val="single" w:sz="4" w:space="0" w:color="000000"/>
              <w:left w:val="single" w:sz="4" w:space="0" w:color="000000"/>
              <w:bottom w:val="single" w:sz="4" w:space="0" w:color="000000"/>
              <w:right w:val="single" w:sz="4" w:space="0" w:color="000000"/>
            </w:tcBorders>
          </w:tcPr>
          <w:p w14:paraId="3FEC667D" w14:textId="44F8960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B24A532" w14:textId="0862A01E" w:rsidR="00D91F72" w:rsidRDefault="00E53301">
            <w:pPr>
              <w:rPr>
                <w:sz w:val="20"/>
                <w:szCs w:val="20"/>
              </w:rPr>
            </w:pPr>
            <w:r>
              <w:rPr>
                <w:rFonts w:hint="eastAsia"/>
                <w:sz w:val="20"/>
                <w:szCs w:val="20"/>
              </w:rPr>
              <w:t>筛选精华</w:t>
            </w:r>
          </w:p>
        </w:tc>
      </w:tr>
      <w:tr w:rsidR="00D91F72" w14:paraId="0B45156A" w14:textId="302F5807">
        <w:tc>
          <w:tcPr>
            <w:tcW w:w="4148" w:type="dxa"/>
            <w:gridSpan w:val="2"/>
            <w:tcBorders>
              <w:top w:val="single" w:sz="4" w:space="0" w:color="000000"/>
              <w:left w:val="single" w:sz="4" w:space="0" w:color="000000"/>
              <w:bottom w:val="single" w:sz="4" w:space="0" w:color="000000"/>
              <w:right w:val="single" w:sz="4" w:space="0" w:color="000000"/>
            </w:tcBorders>
          </w:tcPr>
          <w:p w14:paraId="4205BB48" w14:textId="23F25A4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0EE9132" w14:textId="24E2E9C8" w:rsidR="00D91F72" w:rsidRDefault="00E53301">
            <w:pPr>
              <w:rPr>
                <w:sz w:val="20"/>
                <w:szCs w:val="20"/>
              </w:rPr>
            </w:pPr>
            <w:r>
              <w:rPr>
                <w:rFonts w:hint="eastAsia"/>
                <w:sz w:val="20"/>
                <w:szCs w:val="20"/>
              </w:rPr>
              <w:t>注册用户</w:t>
            </w:r>
          </w:p>
        </w:tc>
      </w:tr>
      <w:tr w:rsidR="00D91F72" w14:paraId="55178CF5" w14:textId="18589E05">
        <w:tc>
          <w:tcPr>
            <w:tcW w:w="4148" w:type="dxa"/>
            <w:gridSpan w:val="2"/>
            <w:tcBorders>
              <w:top w:val="single" w:sz="4" w:space="0" w:color="000000"/>
              <w:left w:val="single" w:sz="4" w:space="0" w:color="000000"/>
              <w:bottom w:val="single" w:sz="4" w:space="0" w:color="000000"/>
              <w:right w:val="single" w:sz="4" w:space="0" w:color="000000"/>
            </w:tcBorders>
          </w:tcPr>
          <w:p w14:paraId="74534CDC" w14:textId="6D8D688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AB88D75" w14:textId="3C761035" w:rsidR="00D91F72" w:rsidRDefault="00E53301">
            <w:pPr>
              <w:rPr>
                <w:sz w:val="20"/>
                <w:szCs w:val="20"/>
              </w:rPr>
            </w:pPr>
            <w:r>
              <w:rPr>
                <w:rFonts w:hint="eastAsia"/>
                <w:sz w:val="20"/>
                <w:szCs w:val="20"/>
              </w:rPr>
              <w:t>黑盒测试-等价类划分/边界值法</w:t>
            </w:r>
          </w:p>
        </w:tc>
      </w:tr>
      <w:tr w:rsidR="00D91F72" w14:paraId="214BDD64" w14:textId="032D5BBA">
        <w:tc>
          <w:tcPr>
            <w:tcW w:w="4148" w:type="dxa"/>
            <w:gridSpan w:val="2"/>
            <w:tcBorders>
              <w:top w:val="single" w:sz="4" w:space="0" w:color="000000"/>
              <w:left w:val="single" w:sz="4" w:space="0" w:color="000000"/>
              <w:bottom w:val="single" w:sz="4" w:space="0" w:color="000000"/>
              <w:right w:val="single" w:sz="4" w:space="0" w:color="000000"/>
            </w:tcBorders>
          </w:tcPr>
          <w:p w14:paraId="0387697A" w14:textId="59892C7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E611F5" w14:textId="589264AE" w:rsidR="00D91F72" w:rsidRDefault="00E53301">
            <w:pPr>
              <w:rPr>
                <w:sz w:val="20"/>
                <w:szCs w:val="20"/>
              </w:rPr>
            </w:pPr>
            <w:r>
              <w:rPr>
                <w:rFonts w:hint="eastAsia"/>
                <w:sz w:val="20"/>
                <w:szCs w:val="20"/>
              </w:rPr>
              <w:t>访问论坛</w:t>
            </w:r>
          </w:p>
        </w:tc>
      </w:tr>
      <w:tr w:rsidR="00D91F72" w14:paraId="2E809656" w14:textId="7A82C12A">
        <w:tc>
          <w:tcPr>
            <w:tcW w:w="4148" w:type="dxa"/>
            <w:gridSpan w:val="2"/>
            <w:tcBorders>
              <w:top w:val="single" w:sz="4" w:space="0" w:color="000000"/>
              <w:left w:val="single" w:sz="4" w:space="0" w:color="000000"/>
              <w:bottom w:val="single" w:sz="4" w:space="0" w:color="000000"/>
              <w:right w:val="single" w:sz="4" w:space="0" w:color="000000"/>
            </w:tcBorders>
          </w:tcPr>
          <w:p w14:paraId="767902B1" w14:textId="61017A28"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B693770" w14:textId="08B09CF9" w:rsidR="00D91F72" w:rsidRDefault="00E53301">
            <w:pPr>
              <w:rPr>
                <w:sz w:val="20"/>
                <w:szCs w:val="20"/>
              </w:rPr>
            </w:pPr>
            <w:r>
              <w:rPr>
                <w:rFonts w:hint="eastAsia"/>
                <w:sz w:val="20"/>
                <w:szCs w:val="20"/>
              </w:rPr>
              <w:t>用户进入网站论坛，并筛选精华帖</w:t>
            </w:r>
          </w:p>
        </w:tc>
      </w:tr>
      <w:tr w:rsidR="00D91F72" w14:paraId="2768B3C6" w14:textId="10DE75C1">
        <w:tc>
          <w:tcPr>
            <w:tcW w:w="4148" w:type="dxa"/>
            <w:gridSpan w:val="2"/>
            <w:tcBorders>
              <w:top w:val="single" w:sz="4" w:space="0" w:color="000000"/>
              <w:left w:val="single" w:sz="4" w:space="0" w:color="000000"/>
              <w:bottom w:val="single" w:sz="4" w:space="0" w:color="000000"/>
              <w:right w:val="single" w:sz="4" w:space="0" w:color="000000"/>
            </w:tcBorders>
          </w:tcPr>
          <w:p w14:paraId="16142222" w14:textId="03E8456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6E315E" w14:textId="0BB098B1" w:rsidR="00D91F72" w:rsidRDefault="00E53301">
            <w:pPr>
              <w:rPr>
                <w:sz w:val="20"/>
                <w:szCs w:val="20"/>
              </w:rPr>
            </w:pPr>
            <w:r>
              <w:rPr>
                <w:rFonts w:hint="eastAsia"/>
                <w:sz w:val="20"/>
                <w:szCs w:val="20"/>
              </w:rPr>
              <w:t>测试用户是否能进入网站论坛，并筛选精华帖</w:t>
            </w:r>
          </w:p>
        </w:tc>
      </w:tr>
      <w:tr w:rsidR="00D91F72" w14:paraId="087D65AC" w14:textId="39BFF352">
        <w:trPr>
          <w:trHeight w:val="1445"/>
        </w:trPr>
        <w:tc>
          <w:tcPr>
            <w:tcW w:w="8296" w:type="dxa"/>
            <w:gridSpan w:val="3"/>
            <w:tcBorders>
              <w:top w:val="single" w:sz="4" w:space="0" w:color="000000"/>
              <w:left w:val="single" w:sz="4" w:space="0" w:color="000000"/>
              <w:right w:val="single" w:sz="4" w:space="0" w:color="000000"/>
            </w:tcBorders>
          </w:tcPr>
          <w:p w14:paraId="76C5777C" w14:textId="6B41F579" w:rsidR="00D91F72" w:rsidRDefault="00E53301">
            <w:pPr>
              <w:rPr>
                <w:sz w:val="20"/>
                <w:szCs w:val="20"/>
              </w:rPr>
            </w:pPr>
            <w:r>
              <w:rPr>
                <w:rFonts w:hint="eastAsia"/>
                <w:sz w:val="20"/>
                <w:szCs w:val="20"/>
              </w:rPr>
              <w:t>初始条件和背景：</w:t>
            </w:r>
          </w:p>
          <w:p w14:paraId="1085D7F8" w14:textId="3DE466AF" w:rsidR="00D91F72" w:rsidRDefault="00E53301">
            <w:pPr>
              <w:rPr>
                <w:sz w:val="20"/>
                <w:szCs w:val="20"/>
              </w:rPr>
            </w:pPr>
            <w:r>
              <w:rPr>
                <w:rFonts w:hint="eastAsia"/>
                <w:sz w:val="20"/>
                <w:szCs w:val="20"/>
              </w:rPr>
              <w:t>系统：PC端</w:t>
            </w:r>
          </w:p>
          <w:p w14:paraId="79BB0BBF" w14:textId="2EE25CCF" w:rsidR="00D91F72" w:rsidRDefault="00E53301">
            <w:pPr>
              <w:rPr>
                <w:sz w:val="20"/>
                <w:szCs w:val="20"/>
              </w:rPr>
            </w:pPr>
            <w:r>
              <w:rPr>
                <w:rFonts w:hint="eastAsia"/>
                <w:sz w:val="20"/>
                <w:szCs w:val="20"/>
              </w:rPr>
              <w:t>浏览器：C</w:t>
            </w:r>
            <w:r>
              <w:rPr>
                <w:sz w:val="20"/>
                <w:szCs w:val="20"/>
              </w:rPr>
              <w:t>hrome</w:t>
            </w:r>
          </w:p>
          <w:p w14:paraId="17BEA99B" w14:textId="0EFDCD76" w:rsidR="00D91F72" w:rsidRDefault="00E53301">
            <w:pPr>
              <w:rPr>
                <w:sz w:val="20"/>
                <w:szCs w:val="20"/>
              </w:rPr>
            </w:pPr>
            <w:r>
              <w:rPr>
                <w:rFonts w:hint="eastAsia"/>
                <w:sz w:val="20"/>
                <w:szCs w:val="20"/>
              </w:rPr>
              <w:t>注释：无</w:t>
            </w:r>
          </w:p>
        </w:tc>
      </w:tr>
      <w:tr w:rsidR="00D91F72" w14:paraId="5016D49F" w14:textId="26B24789">
        <w:trPr>
          <w:trHeight w:val="392"/>
        </w:trPr>
        <w:tc>
          <w:tcPr>
            <w:tcW w:w="2155" w:type="dxa"/>
            <w:tcBorders>
              <w:top w:val="single" w:sz="4" w:space="0" w:color="000000"/>
              <w:left w:val="single" w:sz="4" w:space="0" w:color="000000"/>
              <w:bottom w:val="single" w:sz="4" w:space="0" w:color="000000"/>
              <w:right w:val="single" w:sz="4" w:space="0" w:color="000000"/>
            </w:tcBorders>
          </w:tcPr>
          <w:p w14:paraId="4DB21A1A" w14:textId="091419F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4A02E23" w14:textId="1743FF9F" w:rsidR="00D91F72" w:rsidRDefault="00E53301">
            <w:pPr>
              <w:rPr>
                <w:sz w:val="20"/>
                <w:szCs w:val="20"/>
              </w:rPr>
            </w:pPr>
            <w:r>
              <w:rPr>
                <w:rFonts w:hint="eastAsia"/>
                <w:sz w:val="20"/>
                <w:szCs w:val="20"/>
              </w:rPr>
              <w:t>预期结果</w:t>
            </w:r>
          </w:p>
        </w:tc>
      </w:tr>
      <w:tr w:rsidR="00D91F72" w14:paraId="2A2D94CD" w14:textId="38332023">
        <w:trPr>
          <w:trHeight w:val="392"/>
        </w:trPr>
        <w:tc>
          <w:tcPr>
            <w:tcW w:w="2155" w:type="dxa"/>
            <w:tcBorders>
              <w:top w:val="single" w:sz="4" w:space="0" w:color="000000"/>
              <w:left w:val="single" w:sz="4" w:space="0" w:color="000000"/>
              <w:bottom w:val="single" w:sz="4" w:space="0" w:color="000000"/>
              <w:right w:val="single" w:sz="4" w:space="0" w:color="000000"/>
            </w:tcBorders>
          </w:tcPr>
          <w:p w14:paraId="16E7C4C9" w14:textId="62F57B04" w:rsidR="00D91F72" w:rsidRDefault="00E53301">
            <w:pPr>
              <w:rPr>
                <w:sz w:val="20"/>
                <w:szCs w:val="20"/>
              </w:rPr>
            </w:pPr>
            <w:r>
              <w:rPr>
                <w:rFonts w:hint="eastAsia"/>
                <w:sz w:val="20"/>
                <w:szCs w:val="20"/>
              </w:rPr>
              <w:t>点击帖子列表上方的标签按钮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54751182" w14:textId="63FB3BD4" w:rsidR="00D91F72" w:rsidRDefault="00E53301">
            <w:pPr>
              <w:rPr>
                <w:sz w:val="20"/>
                <w:szCs w:val="20"/>
              </w:rPr>
            </w:pPr>
            <w:r>
              <w:rPr>
                <w:rFonts w:hint="eastAsia"/>
                <w:sz w:val="20"/>
                <w:szCs w:val="20"/>
              </w:rPr>
              <w:t>出现下拉菜单，包括[全部</w:t>
            </w:r>
            <w:r>
              <w:rPr>
                <w:sz w:val="20"/>
                <w:szCs w:val="20"/>
              </w:rPr>
              <w:t>]</w:t>
            </w:r>
            <w:r>
              <w:rPr>
                <w:rFonts w:hint="eastAsia"/>
                <w:sz w:val="20"/>
                <w:szCs w:val="20"/>
              </w:rPr>
              <w:t>、[置顶</w:t>
            </w:r>
            <w:r>
              <w:rPr>
                <w:sz w:val="20"/>
                <w:szCs w:val="20"/>
              </w:rPr>
              <w:t>]</w:t>
            </w:r>
            <w:r>
              <w:rPr>
                <w:rFonts w:hint="eastAsia"/>
                <w:sz w:val="20"/>
                <w:szCs w:val="20"/>
              </w:rPr>
              <w:t>、[精华</w:t>
            </w:r>
            <w:r>
              <w:rPr>
                <w:sz w:val="20"/>
                <w:szCs w:val="20"/>
              </w:rPr>
              <w:t>]</w:t>
            </w:r>
          </w:p>
        </w:tc>
      </w:tr>
      <w:tr w:rsidR="00D91F72" w14:paraId="6F37609F" w14:textId="6A1E61EC">
        <w:trPr>
          <w:trHeight w:val="392"/>
        </w:trPr>
        <w:tc>
          <w:tcPr>
            <w:tcW w:w="2155" w:type="dxa"/>
            <w:tcBorders>
              <w:top w:val="single" w:sz="4" w:space="0" w:color="000000"/>
              <w:left w:val="single" w:sz="4" w:space="0" w:color="000000"/>
              <w:bottom w:val="single" w:sz="4" w:space="0" w:color="000000"/>
              <w:right w:val="single" w:sz="4" w:space="0" w:color="000000"/>
            </w:tcBorders>
          </w:tcPr>
          <w:p w14:paraId="31B23784" w14:textId="5FA70A25" w:rsidR="00D91F72" w:rsidRDefault="00E53301">
            <w:pPr>
              <w:rPr>
                <w:sz w:val="20"/>
                <w:szCs w:val="20"/>
              </w:rPr>
            </w:pPr>
            <w:r>
              <w:rPr>
                <w:rFonts w:hint="eastAsia"/>
                <w:sz w:val="20"/>
                <w:szCs w:val="20"/>
              </w:rPr>
              <w:t>点击精华</w:t>
            </w:r>
          </w:p>
        </w:tc>
        <w:tc>
          <w:tcPr>
            <w:tcW w:w="6141" w:type="dxa"/>
            <w:gridSpan w:val="2"/>
            <w:tcBorders>
              <w:top w:val="single" w:sz="4" w:space="0" w:color="000000"/>
              <w:left w:val="single" w:sz="4" w:space="0" w:color="000000"/>
              <w:bottom w:val="single" w:sz="4" w:space="0" w:color="000000"/>
              <w:right w:val="single" w:sz="4" w:space="0" w:color="000000"/>
            </w:tcBorders>
          </w:tcPr>
          <w:p w14:paraId="1D08A1E4" w14:textId="0EC30187" w:rsidR="00D91F72" w:rsidRDefault="00E53301">
            <w:pPr>
              <w:rPr>
                <w:sz w:val="20"/>
                <w:szCs w:val="20"/>
              </w:rPr>
            </w:pPr>
            <w:r>
              <w:rPr>
                <w:rFonts w:hint="eastAsia"/>
                <w:sz w:val="20"/>
                <w:szCs w:val="20"/>
              </w:rPr>
              <w:t>帖子列表只剩下标签包括精华的帖子</w:t>
            </w:r>
          </w:p>
        </w:tc>
      </w:tr>
    </w:tbl>
    <w:p w14:paraId="3A82A7D4" w14:textId="2A9F7852" w:rsidR="00D91F72" w:rsidRDefault="00D91F72"/>
    <w:p w14:paraId="416D316E" w14:textId="688549D3" w:rsidR="00D91F72" w:rsidRDefault="00E53301">
      <w:r>
        <w:br w:type="page"/>
      </w:r>
    </w:p>
    <w:p w14:paraId="150E1265" w14:textId="5C6E049C" w:rsidR="00D91F72" w:rsidRDefault="00D91F72"/>
    <w:p w14:paraId="57E46077" w14:textId="1F79E66B" w:rsidR="00D91F72" w:rsidRDefault="00E53301">
      <w:pPr>
        <w:pStyle w:val="a1"/>
      </w:pPr>
      <w:bookmarkStart w:id="122" w:name="_Toc533374810"/>
      <w:r>
        <w:rPr>
          <w:rFonts w:hint="eastAsia"/>
        </w:rPr>
        <w:t>浏览具体帖子</w:t>
      </w:r>
      <w:bookmarkEnd w:id="122"/>
    </w:p>
    <w:tbl>
      <w:tblPr>
        <w:tblStyle w:val="15"/>
        <w:tblW w:w="8296" w:type="dxa"/>
        <w:tblLayout w:type="fixed"/>
        <w:tblLook w:val="04A0" w:firstRow="1" w:lastRow="0" w:firstColumn="1" w:lastColumn="0" w:noHBand="0" w:noVBand="1"/>
      </w:tblPr>
      <w:tblGrid>
        <w:gridCol w:w="2155"/>
        <w:gridCol w:w="1993"/>
        <w:gridCol w:w="4148"/>
      </w:tblGrid>
      <w:tr w:rsidR="00D91F72" w14:paraId="4D66F553" w14:textId="0E2BE578">
        <w:tc>
          <w:tcPr>
            <w:tcW w:w="4148" w:type="dxa"/>
            <w:gridSpan w:val="2"/>
            <w:tcBorders>
              <w:top w:val="single" w:sz="4" w:space="0" w:color="000000"/>
              <w:left w:val="single" w:sz="4" w:space="0" w:color="000000"/>
              <w:bottom w:val="single" w:sz="4" w:space="0" w:color="000000"/>
              <w:right w:val="single" w:sz="4" w:space="0" w:color="000000"/>
            </w:tcBorders>
          </w:tcPr>
          <w:p w14:paraId="6F55A2C6" w14:textId="112DDDB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3527533" w14:textId="725DA91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57</w:t>
            </w:r>
          </w:p>
        </w:tc>
      </w:tr>
      <w:tr w:rsidR="00D91F72" w14:paraId="7939AD44" w14:textId="7AB819AE">
        <w:tc>
          <w:tcPr>
            <w:tcW w:w="4148" w:type="dxa"/>
            <w:gridSpan w:val="2"/>
            <w:tcBorders>
              <w:top w:val="single" w:sz="4" w:space="0" w:color="000000"/>
              <w:left w:val="single" w:sz="4" w:space="0" w:color="000000"/>
              <w:bottom w:val="single" w:sz="4" w:space="0" w:color="000000"/>
              <w:right w:val="single" w:sz="4" w:space="0" w:color="000000"/>
            </w:tcBorders>
          </w:tcPr>
          <w:p w14:paraId="01DE5C27" w14:textId="662CEA6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A820654" w14:textId="370CA238" w:rsidR="00D91F72" w:rsidRDefault="00E53301">
            <w:pPr>
              <w:rPr>
                <w:sz w:val="20"/>
                <w:szCs w:val="20"/>
              </w:rPr>
            </w:pPr>
            <w:r>
              <w:rPr>
                <w:rFonts w:hint="eastAsia"/>
                <w:sz w:val="20"/>
                <w:szCs w:val="20"/>
              </w:rPr>
              <w:t>浏览具体帖子</w:t>
            </w:r>
          </w:p>
        </w:tc>
      </w:tr>
      <w:tr w:rsidR="00D91F72" w14:paraId="4FC8C029" w14:textId="3914B720">
        <w:tc>
          <w:tcPr>
            <w:tcW w:w="4148" w:type="dxa"/>
            <w:gridSpan w:val="2"/>
            <w:tcBorders>
              <w:top w:val="single" w:sz="4" w:space="0" w:color="000000"/>
              <w:left w:val="single" w:sz="4" w:space="0" w:color="000000"/>
              <w:bottom w:val="single" w:sz="4" w:space="0" w:color="000000"/>
              <w:right w:val="single" w:sz="4" w:space="0" w:color="000000"/>
            </w:tcBorders>
          </w:tcPr>
          <w:p w14:paraId="34B8F800" w14:textId="2DCB82B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70ED9DD" w14:textId="48D89D3B" w:rsidR="00D91F72" w:rsidRDefault="00E53301">
            <w:pPr>
              <w:rPr>
                <w:sz w:val="20"/>
                <w:szCs w:val="20"/>
              </w:rPr>
            </w:pPr>
            <w:r>
              <w:rPr>
                <w:rFonts w:hint="eastAsia"/>
                <w:sz w:val="20"/>
                <w:szCs w:val="20"/>
              </w:rPr>
              <w:t>浏览具体帖子</w:t>
            </w:r>
          </w:p>
        </w:tc>
      </w:tr>
      <w:tr w:rsidR="00D91F72" w14:paraId="1C280A26" w14:textId="6F24D5BC">
        <w:tc>
          <w:tcPr>
            <w:tcW w:w="4148" w:type="dxa"/>
            <w:gridSpan w:val="2"/>
            <w:tcBorders>
              <w:top w:val="single" w:sz="4" w:space="0" w:color="000000"/>
              <w:left w:val="single" w:sz="4" w:space="0" w:color="000000"/>
              <w:bottom w:val="single" w:sz="4" w:space="0" w:color="000000"/>
              <w:right w:val="single" w:sz="4" w:space="0" w:color="000000"/>
            </w:tcBorders>
          </w:tcPr>
          <w:p w14:paraId="6380CCAB" w14:textId="354D1C6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F38ABEA" w14:textId="768F3658" w:rsidR="00D91F72" w:rsidRDefault="00E53301">
            <w:pPr>
              <w:rPr>
                <w:sz w:val="20"/>
                <w:szCs w:val="20"/>
              </w:rPr>
            </w:pPr>
            <w:r>
              <w:rPr>
                <w:rFonts w:hint="eastAsia"/>
                <w:sz w:val="20"/>
                <w:szCs w:val="20"/>
              </w:rPr>
              <w:t>注册用户</w:t>
            </w:r>
          </w:p>
        </w:tc>
      </w:tr>
      <w:tr w:rsidR="00D91F72" w14:paraId="01B335A7" w14:textId="4AA77C29">
        <w:tc>
          <w:tcPr>
            <w:tcW w:w="4148" w:type="dxa"/>
            <w:gridSpan w:val="2"/>
            <w:tcBorders>
              <w:top w:val="single" w:sz="4" w:space="0" w:color="000000"/>
              <w:left w:val="single" w:sz="4" w:space="0" w:color="000000"/>
              <w:bottom w:val="single" w:sz="4" w:space="0" w:color="000000"/>
              <w:right w:val="single" w:sz="4" w:space="0" w:color="000000"/>
            </w:tcBorders>
          </w:tcPr>
          <w:p w14:paraId="471A1AFD" w14:textId="768CB07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8A24D1" w14:textId="4A34121B" w:rsidR="00D91F72" w:rsidRDefault="00E53301">
            <w:pPr>
              <w:rPr>
                <w:sz w:val="20"/>
                <w:szCs w:val="20"/>
              </w:rPr>
            </w:pPr>
            <w:r>
              <w:rPr>
                <w:rFonts w:hint="eastAsia"/>
                <w:sz w:val="20"/>
                <w:szCs w:val="20"/>
              </w:rPr>
              <w:t>黑盒测试-等价类划分/边界值法</w:t>
            </w:r>
          </w:p>
        </w:tc>
      </w:tr>
      <w:tr w:rsidR="00D91F72" w14:paraId="69CC660E" w14:textId="33E5DF10">
        <w:tc>
          <w:tcPr>
            <w:tcW w:w="4148" w:type="dxa"/>
            <w:gridSpan w:val="2"/>
            <w:tcBorders>
              <w:top w:val="single" w:sz="4" w:space="0" w:color="000000"/>
              <w:left w:val="single" w:sz="4" w:space="0" w:color="000000"/>
              <w:bottom w:val="single" w:sz="4" w:space="0" w:color="000000"/>
              <w:right w:val="single" w:sz="4" w:space="0" w:color="000000"/>
            </w:tcBorders>
          </w:tcPr>
          <w:p w14:paraId="531E0555" w14:textId="0B81D7F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BF7A87" w14:textId="1B9EBDD9" w:rsidR="00D91F72" w:rsidRDefault="00E53301">
            <w:pPr>
              <w:rPr>
                <w:sz w:val="20"/>
                <w:szCs w:val="20"/>
              </w:rPr>
            </w:pPr>
            <w:r>
              <w:rPr>
                <w:rFonts w:hint="eastAsia"/>
                <w:sz w:val="20"/>
                <w:szCs w:val="20"/>
              </w:rPr>
              <w:t>访问论坛</w:t>
            </w:r>
          </w:p>
        </w:tc>
      </w:tr>
      <w:tr w:rsidR="00D91F72" w14:paraId="578A5BC8" w14:textId="7159B805">
        <w:tc>
          <w:tcPr>
            <w:tcW w:w="4148" w:type="dxa"/>
            <w:gridSpan w:val="2"/>
            <w:tcBorders>
              <w:top w:val="single" w:sz="4" w:space="0" w:color="000000"/>
              <w:left w:val="single" w:sz="4" w:space="0" w:color="000000"/>
              <w:bottom w:val="single" w:sz="4" w:space="0" w:color="000000"/>
              <w:right w:val="single" w:sz="4" w:space="0" w:color="000000"/>
            </w:tcBorders>
          </w:tcPr>
          <w:p w14:paraId="61741F32" w14:textId="055A5E2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EDDA186" w14:textId="6F2ECC1F" w:rsidR="00D91F72" w:rsidRDefault="00E53301">
            <w:pPr>
              <w:rPr>
                <w:sz w:val="20"/>
                <w:szCs w:val="20"/>
              </w:rPr>
            </w:pPr>
            <w:r>
              <w:rPr>
                <w:rFonts w:hint="eastAsia"/>
                <w:sz w:val="20"/>
                <w:szCs w:val="20"/>
              </w:rPr>
              <w:t>用户进入网站论坛，浏览具体帖子</w:t>
            </w:r>
          </w:p>
        </w:tc>
      </w:tr>
      <w:tr w:rsidR="00D91F72" w14:paraId="55E672B1" w14:textId="5501AD88">
        <w:tc>
          <w:tcPr>
            <w:tcW w:w="4148" w:type="dxa"/>
            <w:gridSpan w:val="2"/>
            <w:tcBorders>
              <w:top w:val="single" w:sz="4" w:space="0" w:color="000000"/>
              <w:left w:val="single" w:sz="4" w:space="0" w:color="000000"/>
              <w:bottom w:val="single" w:sz="4" w:space="0" w:color="000000"/>
              <w:right w:val="single" w:sz="4" w:space="0" w:color="000000"/>
            </w:tcBorders>
          </w:tcPr>
          <w:p w14:paraId="71EFFA25" w14:textId="7D46100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5C4C43" w14:textId="083ADB74" w:rsidR="00D91F72" w:rsidRDefault="00E53301">
            <w:pPr>
              <w:rPr>
                <w:sz w:val="20"/>
                <w:szCs w:val="20"/>
              </w:rPr>
            </w:pPr>
            <w:r>
              <w:rPr>
                <w:rFonts w:hint="eastAsia"/>
                <w:sz w:val="20"/>
                <w:szCs w:val="20"/>
              </w:rPr>
              <w:t>测试用户是否能进入网站论坛，浏览具体帖子</w:t>
            </w:r>
          </w:p>
        </w:tc>
      </w:tr>
      <w:tr w:rsidR="00D91F72" w14:paraId="0F3F5C6F" w14:textId="4B4D3105">
        <w:trPr>
          <w:trHeight w:val="1445"/>
        </w:trPr>
        <w:tc>
          <w:tcPr>
            <w:tcW w:w="8296" w:type="dxa"/>
            <w:gridSpan w:val="3"/>
            <w:tcBorders>
              <w:top w:val="single" w:sz="4" w:space="0" w:color="000000"/>
              <w:left w:val="single" w:sz="4" w:space="0" w:color="000000"/>
              <w:right w:val="single" w:sz="4" w:space="0" w:color="000000"/>
            </w:tcBorders>
          </w:tcPr>
          <w:p w14:paraId="04CACDAA" w14:textId="7544ABEA" w:rsidR="00D91F72" w:rsidRDefault="00E53301">
            <w:pPr>
              <w:rPr>
                <w:sz w:val="20"/>
                <w:szCs w:val="20"/>
              </w:rPr>
            </w:pPr>
            <w:r>
              <w:rPr>
                <w:rFonts w:hint="eastAsia"/>
                <w:sz w:val="20"/>
                <w:szCs w:val="20"/>
              </w:rPr>
              <w:t>初始条件和背景：</w:t>
            </w:r>
          </w:p>
          <w:p w14:paraId="7340B2AB" w14:textId="61BE3818" w:rsidR="00D91F72" w:rsidRDefault="00E53301">
            <w:pPr>
              <w:rPr>
                <w:sz w:val="20"/>
                <w:szCs w:val="20"/>
              </w:rPr>
            </w:pPr>
            <w:r>
              <w:rPr>
                <w:rFonts w:hint="eastAsia"/>
                <w:sz w:val="20"/>
                <w:szCs w:val="20"/>
              </w:rPr>
              <w:t>系统：PC端</w:t>
            </w:r>
          </w:p>
          <w:p w14:paraId="14134801" w14:textId="3DE2E878" w:rsidR="00D91F72" w:rsidRDefault="00E53301">
            <w:pPr>
              <w:rPr>
                <w:sz w:val="20"/>
                <w:szCs w:val="20"/>
              </w:rPr>
            </w:pPr>
            <w:r>
              <w:rPr>
                <w:rFonts w:hint="eastAsia"/>
                <w:sz w:val="20"/>
                <w:szCs w:val="20"/>
              </w:rPr>
              <w:t>浏览器：C</w:t>
            </w:r>
            <w:r>
              <w:rPr>
                <w:sz w:val="20"/>
                <w:szCs w:val="20"/>
              </w:rPr>
              <w:t>hrome</w:t>
            </w:r>
          </w:p>
          <w:p w14:paraId="42BE07D5" w14:textId="3B3715D4" w:rsidR="00D91F72" w:rsidRDefault="00E53301">
            <w:pPr>
              <w:rPr>
                <w:sz w:val="20"/>
                <w:szCs w:val="20"/>
              </w:rPr>
            </w:pPr>
            <w:r>
              <w:rPr>
                <w:rFonts w:hint="eastAsia"/>
                <w:sz w:val="20"/>
                <w:szCs w:val="20"/>
              </w:rPr>
              <w:t>注释：无</w:t>
            </w:r>
          </w:p>
        </w:tc>
      </w:tr>
      <w:tr w:rsidR="00D91F72" w14:paraId="70D49DBE" w14:textId="3FCD912B">
        <w:trPr>
          <w:trHeight w:val="392"/>
        </w:trPr>
        <w:tc>
          <w:tcPr>
            <w:tcW w:w="2155" w:type="dxa"/>
            <w:tcBorders>
              <w:top w:val="single" w:sz="4" w:space="0" w:color="000000"/>
              <w:left w:val="single" w:sz="4" w:space="0" w:color="000000"/>
              <w:bottom w:val="single" w:sz="4" w:space="0" w:color="000000"/>
              <w:right w:val="single" w:sz="4" w:space="0" w:color="000000"/>
            </w:tcBorders>
          </w:tcPr>
          <w:p w14:paraId="0CC9D0F0" w14:textId="1E8F787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5614D06" w14:textId="7F92DA4C" w:rsidR="00D91F72" w:rsidRDefault="00E53301">
            <w:pPr>
              <w:rPr>
                <w:sz w:val="20"/>
                <w:szCs w:val="20"/>
              </w:rPr>
            </w:pPr>
            <w:r>
              <w:rPr>
                <w:rFonts w:hint="eastAsia"/>
                <w:sz w:val="20"/>
                <w:szCs w:val="20"/>
              </w:rPr>
              <w:t>预期结果</w:t>
            </w:r>
          </w:p>
        </w:tc>
      </w:tr>
      <w:tr w:rsidR="00D91F72" w14:paraId="458376A2" w14:textId="06B29891">
        <w:trPr>
          <w:trHeight w:val="392"/>
        </w:trPr>
        <w:tc>
          <w:tcPr>
            <w:tcW w:w="2155" w:type="dxa"/>
            <w:tcBorders>
              <w:top w:val="single" w:sz="4" w:space="0" w:color="000000"/>
              <w:left w:val="single" w:sz="4" w:space="0" w:color="000000"/>
              <w:bottom w:val="single" w:sz="4" w:space="0" w:color="000000"/>
              <w:right w:val="single" w:sz="4" w:space="0" w:color="000000"/>
            </w:tcBorders>
          </w:tcPr>
          <w:p w14:paraId="27B47591" w14:textId="58B9A3EB" w:rsidR="00D91F72" w:rsidRDefault="00E53301">
            <w:pPr>
              <w:rPr>
                <w:sz w:val="20"/>
                <w:szCs w:val="20"/>
              </w:rPr>
            </w:pPr>
            <w:r>
              <w:rPr>
                <w:rFonts w:hint="eastAsia"/>
                <w:sz w:val="20"/>
                <w:szCs w:val="20"/>
              </w:rPr>
              <w:t>点击帖子列表中的某个帖子的主题列</w:t>
            </w:r>
          </w:p>
        </w:tc>
        <w:tc>
          <w:tcPr>
            <w:tcW w:w="6141" w:type="dxa"/>
            <w:gridSpan w:val="2"/>
            <w:tcBorders>
              <w:top w:val="single" w:sz="4" w:space="0" w:color="000000"/>
              <w:left w:val="single" w:sz="4" w:space="0" w:color="000000"/>
              <w:bottom w:val="single" w:sz="4" w:space="0" w:color="000000"/>
              <w:right w:val="single" w:sz="4" w:space="0" w:color="000000"/>
            </w:tcBorders>
          </w:tcPr>
          <w:p w14:paraId="510EF2BF" w14:textId="74B2B40F" w:rsidR="00D91F72" w:rsidRDefault="00E53301">
            <w:pPr>
              <w:rPr>
                <w:sz w:val="20"/>
                <w:szCs w:val="20"/>
              </w:rPr>
            </w:pPr>
            <w:r>
              <w:rPr>
                <w:rFonts w:hint="eastAsia"/>
                <w:sz w:val="20"/>
                <w:szCs w:val="20"/>
              </w:rPr>
              <w:t>转调至帖子详情页，页面包括主题名称、每层的头像、名称、楼数、内容、附件、举报按钮、发布时间、引用按钮</w:t>
            </w:r>
          </w:p>
        </w:tc>
      </w:tr>
    </w:tbl>
    <w:p w14:paraId="5F6AF83F" w14:textId="0C93A28F" w:rsidR="00D91F72" w:rsidRDefault="00D91F72"/>
    <w:p w14:paraId="25C26919" w14:textId="4451F1BE" w:rsidR="00D91F72" w:rsidRDefault="00E53301">
      <w:r>
        <w:br w:type="page"/>
      </w:r>
    </w:p>
    <w:p w14:paraId="2E46A040" w14:textId="16B3E8A2" w:rsidR="00D91F72" w:rsidRDefault="00D91F72"/>
    <w:p w14:paraId="667E8B9E" w14:textId="3266DF9A" w:rsidR="00D91F72" w:rsidRDefault="00E53301">
      <w:pPr>
        <w:pStyle w:val="a1"/>
      </w:pPr>
      <w:bookmarkStart w:id="123" w:name="_Toc533374811"/>
      <w:r>
        <w:rPr>
          <w:rFonts w:hint="eastAsia"/>
        </w:rPr>
        <w:t>举报</w:t>
      </w:r>
      <w:bookmarkEnd w:id="123"/>
    </w:p>
    <w:tbl>
      <w:tblPr>
        <w:tblStyle w:val="15"/>
        <w:tblW w:w="8296" w:type="dxa"/>
        <w:tblLayout w:type="fixed"/>
        <w:tblLook w:val="04A0" w:firstRow="1" w:lastRow="0" w:firstColumn="1" w:lastColumn="0" w:noHBand="0" w:noVBand="1"/>
      </w:tblPr>
      <w:tblGrid>
        <w:gridCol w:w="2155"/>
        <w:gridCol w:w="1993"/>
        <w:gridCol w:w="4148"/>
      </w:tblGrid>
      <w:tr w:rsidR="00D91F72" w14:paraId="71322A3F" w14:textId="6A165940">
        <w:tc>
          <w:tcPr>
            <w:tcW w:w="4148" w:type="dxa"/>
            <w:gridSpan w:val="2"/>
            <w:tcBorders>
              <w:top w:val="single" w:sz="4" w:space="0" w:color="000000"/>
              <w:left w:val="single" w:sz="4" w:space="0" w:color="000000"/>
              <w:bottom w:val="single" w:sz="4" w:space="0" w:color="000000"/>
              <w:right w:val="single" w:sz="4" w:space="0" w:color="000000"/>
            </w:tcBorders>
          </w:tcPr>
          <w:p w14:paraId="1FBF1A78" w14:textId="0A072F6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6740EB" w14:textId="3C88E06C"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58</w:t>
            </w:r>
          </w:p>
        </w:tc>
      </w:tr>
      <w:tr w:rsidR="00D91F72" w14:paraId="21D4C44D" w14:textId="2BECA4DD">
        <w:tc>
          <w:tcPr>
            <w:tcW w:w="4148" w:type="dxa"/>
            <w:gridSpan w:val="2"/>
            <w:tcBorders>
              <w:top w:val="single" w:sz="4" w:space="0" w:color="000000"/>
              <w:left w:val="single" w:sz="4" w:space="0" w:color="000000"/>
              <w:bottom w:val="single" w:sz="4" w:space="0" w:color="000000"/>
              <w:right w:val="single" w:sz="4" w:space="0" w:color="000000"/>
            </w:tcBorders>
          </w:tcPr>
          <w:p w14:paraId="2C8B998B" w14:textId="7F59EBA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28E22AC" w14:textId="6C2A402B" w:rsidR="00D91F72" w:rsidRDefault="00E53301">
            <w:pPr>
              <w:rPr>
                <w:sz w:val="20"/>
                <w:szCs w:val="20"/>
              </w:rPr>
            </w:pPr>
            <w:r>
              <w:rPr>
                <w:rFonts w:hint="eastAsia"/>
                <w:sz w:val="20"/>
                <w:szCs w:val="20"/>
              </w:rPr>
              <w:t>举报</w:t>
            </w:r>
          </w:p>
        </w:tc>
      </w:tr>
      <w:tr w:rsidR="00D91F72" w14:paraId="52D48D66" w14:textId="6AA40144">
        <w:tc>
          <w:tcPr>
            <w:tcW w:w="4148" w:type="dxa"/>
            <w:gridSpan w:val="2"/>
            <w:tcBorders>
              <w:top w:val="single" w:sz="4" w:space="0" w:color="000000"/>
              <w:left w:val="single" w:sz="4" w:space="0" w:color="000000"/>
              <w:bottom w:val="single" w:sz="4" w:space="0" w:color="000000"/>
              <w:right w:val="single" w:sz="4" w:space="0" w:color="000000"/>
            </w:tcBorders>
          </w:tcPr>
          <w:p w14:paraId="7A7B9111" w14:textId="57D22333"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793AE0" w14:textId="2FE47688" w:rsidR="00D91F72" w:rsidRDefault="00E53301">
            <w:pPr>
              <w:rPr>
                <w:sz w:val="20"/>
                <w:szCs w:val="20"/>
              </w:rPr>
            </w:pPr>
            <w:r>
              <w:rPr>
                <w:rFonts w:hint="eastAsia"/>
                <w:sz w:val="20"/>
                <w:szCs w:val="20"/>
              </w:rPr>
              <w:t>举报</w:t>
            </w:r>
          </w:p>
        </w:tc>
      </w:tr>
      <w:tr w:rsidR="00D91F72" w14:paraId="7525BB5C" w14:textId="41CFF645">
        <w:tc>
          <w:tcPr>
            <w:tcW w:w="4148" w:type="dxa"/>
            <w:gridSpan w:val="2"/>
            <w:tcBorders>
              <w:top w:val="single" w:sz="4" w:space="0" w:color="000000"/>
              <w:left w:val="single" w:sz="4" w:space="0" w:color="000000"/>
              <w:bottom w:val="single" w:sz="4" w:space="0" w:color="000000"/>
              <w:right w:val="single" w:sz="4" w:space="0" w:color="000000"/>
            </w:tcBorders>
          </w:tcPr>
          <w:p w14:paraId="3F415CCB" w14:textId="704C8553"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991B050" w14:textId="1CC80E0E" w:rsidR="00D91F72" w:rsidRDefault="00E53301">
            <w:pPr>
              <w:rPr>
                <w:sz w:val="20"/>
                <w:szCs w:val="20"/>
              </w:rPr>
            </w:pPr>
            <w:r>
              <w:rPr>
                <w:rFonts w:hint="eastAsia"/>
                <w:sz w:val="20"/>
                <w:szCs w:val="20"/>
              </w:rPr>
              <w:t>注册用户</w:t>
            </w:r>
          </w:p>
        </w:tc>
      </w:tr>
      <w:tr w:rsidR="00D91F72" w14:paraId="6BCB56E2" w14:textId="4E248605">
        <w:tc>
          <w:tcPr>
            <w:tcW w:w="4148" w:type="dxa"/>
            <w:gridSpan w:val="2"/>
            <w:tcBorders>
              <w:top w:val="single" w:sz="4" w:space="0" w:color="000000"/>
              <w:left w:val="single" w:sz="4" w:space="0" w:color="000000"/>
              <w:bottom w:val="single" w:sz="4" w:space="0" w:color="000000"/>
              <w:right w:val="single" w:sz="4" w:space="0" w:color="000000"/>
            </w:tcBorders>
          </w:tcPr>
          <w:p w14:paraId="4391B182" w14:textId="2018892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7539015" w14:textId="7471D5D0" w:rsidR="00D91F72" w:rsidRDefault="00E53301">
            <w:pPr>
              <w:rPr>
                <w:sz w:val="20"/>
                <w:szCs w:val="20"/>
              </w:rPr>
            </w:pPr>
            <w:r>
              <w:rPr>
                <w:rFonts w:hint="eastAsia"/>
                <w:sz w:val="20"/>
                <w:szCs w:val="20"/>
              </w:rPr>
              <w:t>黑盒测试-等价类划分/边界值法</w:t>
            </w:r>
          </w:p>
        </w:tc>
      </w:tr>
      <w:tr w:rsidR="00D91F72" w14:paraId="2DA96CF7" w14:textId="10778840">
        <w:tc>
          <w:tcPr>
            <w:tcW w:w="4148" w:type="dxa"/>
            <w:gridSpan w:val="2"/>
            <w:tcBorders>
              <w:top w:val="single" w:sz="4" w:space="0" w:color="000000"/>
              <w:left w:val="single" w:sz="4" w:space="0" w:color="000000"/>
              <w:bottom w:val="single" w:sz="4" w:space="0" w:color="000000"/>
              <w:right w:val="single" w:sz="4" w:space="0" w:color="000000"/>
            </w:tcBorders>
          </w:tcPr>
          <w:p w14:paraId="72D11376" w14:textId="41F16C7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9E47D58" w14:textId="2A0EAFB5" w:rsidR="00D91F72" w:rsidRDefault="00E53301">
            <w:pPr>
              <w:rPr>
                <w:sz w:val="20"/>
                <w:szCs w:val="20"/>
              </w:rPr>
            </w:pPr>
            <w:r>
              <w:rPr>
                <w:rFonts w:hint="eastAsia"/>
                <w:sz w:val="20"/>
                <w:szCs w:val="20"/>
              </w:rPr>
              <w:t>浏览具体帖子</w:t>
            </w:r>
          </w:p>
        </w:tc>
      </w:tr>
      <w:tr w:rsidR="00D91F72" w14:paraId="6F8AC1D3" w14:textId="276D9527">
        <w:tc>
          <w:tcPr>
            <w:tcW w:w="4148" w:type="dxa"/>
            <w:gridSpan w:val="2"/>
            <w:tcBorders>
              <w:top w:val="single" w:sz="4" w:space="0" w:color="000000"/>
              <w:left w:val="single" w:sz="4" w:space="0" w:color="000000"/>
              <w:bottom w:val="single" w:sz="4" w:space="0" w:color="000000"/>
              <w:right w:val="single" w:sz="4" w:space="0" w:color="000000"/>
            </w:tcBorders>
          </w:tcPr>
          <w:p w14:paraId="57C60AF5" w14:textId="67F22A8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39F40ED" w14:textId="4A0E7364" w:rsidR="00D91F72" w:rsidRDefault="00E53301">
            <w:pPr>
              <w:rPr>
                <w:sz w:val="20"/>
                <w:szCs w:val="20"/>
              </w:rPr>
            </w:pPr>
            <w:r>
              <w:rPr>
                <w:rFonts w:hint="eastAsia"/>
                <w:sz w:val="20"/>
                <w:szCs w:val="20"/>
              </w:rPr>
              <w:t>用户进入网站论坛，并浏览具体帖子时举报</w:t>
            </w:r>
          </w:p>
        </w:tc>
      </w:tr>
      <w:tr w:rsidR="00D91F72" w14:paraId="67E2C248" w14:textId="58BE12D3">
        <w:tc>
          <w:tcPr>
            <w:tcW w:w="4148" w:type="dxa"/>
            <w:gridSpan w:val="2"/>
            <w:tcBorders>
              <w:top w:val="single" w:sz="4" w:space="0" w:color="000000"/>
              <w:left w:val="single" w:sz="4" w:space="0" w:color="000000"/>
              <w:bottom w:val="single" w:sz="4" w:space="0" w:color="000000"/>
              <w:right w:val="single" w:sz="4" w:space="0" w:color="000000"/>
            </w:tcBorders>
          </w:tcPr>
          <w:p w14:paraId="393AB3EA" w14:textId="3A94705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C14E004" w14:textId="68B3E752" w:rsidR="00D91F72" w:rsidRDefault="00E53301">
            <w:pPr>
              <w:rPr>
                <w:sz w:val="20"/>
                <w:szCs w:val="20"/>
              </w:rPr>
            </w:pPr>
            <w:r>
              <w:rPr>
                <w:rFonts w:hint="eastAsia"/>
                <w:sz w:val="20"/>
                <w:szCs w:val="20"/>
              </w:rPr>
              <w:t>测试用户是否能进入网站论坛，并浏览具体帖子时举报</w:t>
            </w:r>
          </w:p>
        </w:tc>
      </w:tr>
      <w:tr w:rsidR="00D91F72" w14:paraId="148A8DCA" w14:textId="1CD7E3DA">
        <w:trPr>
          <w:trHeight w:val="1445"/>
        </w:trPr>
        <w:tc>
          <w:tcPr>
            <w:tcW w:w="8296" w:type="dxa"/>
            <w:gridSpan w:val="3"/>
            <w:tcBorders>
              <w:top w:val="single" w:sz="4" w:space="0" w:color="000000"/>
              <w:left w:val="single" w:sz="4" w:space="0" w:color="000000"/>
              <w:right w:val="single" w:sz="4" w:space="0" w:color="000000"/>
            </w:tcBorders>
          </w:tcPr>
          <w:p w14:paraId="01443347" w14:textId="0261102A" w:rsidR="00D91F72" w:rsidRDefault="00E53301">
            <w:pPr>
              <w:rPr>
                <w:sz w:val="20"/>
                <w:szCs w:val="20"/>
              </w:rPr>
            </w:pPr>
            <w:r>
              <w:rPr>
                <w:rFonts w:hint="eastAsia"/>
                <w:sz w:val="20"/>
                <w:szCs w:val="20"/>
              </w:rPr>
              <w:t>初始条件和背景：</w:t>
            </w:r>
          </w:p>
          <w:p w14:paraId="306FEC95" w14:textId="17E6C6EB" w:rsidR="00D91F72" w:rsidRDefault="00E53301">
            <w:pPr>
              <w:rPr>
                <w:sz w:val="20"/>
                <w:szCs w:val="20"/>
              </w:rPr>
            </w:pPr>
            <w:r>
              <w:rPr>
                <w:rFonts w:hint="eastAsia"/>
                <w:sz w:val="20"/>
                <w:szCs w:val="20"/>
              </w:rPr>
              <w:t>系统：PC端</w:t>
            </w:r>
          </w:p>
          <w:p w14:paraId="50D3D60A" w14:textId="56EFD291" w:rsidR="00D91F72" w:rsidRDefault="00E53301">
            <w:pPr>
              <w:rPr>
                <w:sz w:val="20"/>
                <w:szCs w:val="20"/>
              </w:rPr>
            </w:pPr>
            <w:r>
              <w:rPr>
                <w:rFonts w:hint="eastAsia"/>
                <w:sz w:val="20"/>
                <w:szCs w:val="20"/>
              </w:rPr>
              <w:t>浏览器：C</w:t>
            </w:r>
            <w:r>
              <w:rPr>
                <w:sz w:val="20"/>
                <w:szCs w:val="20"/>
              </w:rPr>
              <w:t>hrome</w:t>
            </w:r>
          </w:p>
          <w:p w14:paraId="69C70EAA" w14:textId="191D872F" w:rsidR="00D91F72" w:rsidRDefault="00E53301">
            <w:pPr>
              <w:rPr>
                <w:sz w:val="20"/>
                <w:szCs w:val="20"/>
              </w:rPr>
            </w:pPr>
            <w:r>
              <w:rPr>
                <w:rFonts w:hint="eastAsia"/>
                <w:sz w:val="20"/>
                <w:szCs w:val="20"/>
              </w:rPr>
              <w:t>注释：无</w:t>
            </w:r>
          </w:p>
        </w:tc>
      </w:tr>
      <w:tr w:rsidR="00D91F72" w14:paraId="4D772586" w14:textId="1830D4B4">
        <w:trPr>
          <w:trHeight w:val="392"/>
        </w:trPr>
        <w:tc>
          <w:tcPr>
            <w:tcW w:w="2155" w:type="dxa"/>
            <w:tcBorders>
              <w:top w:val="single" w:sz="4" w:space="0" w:color="000000"/>
              <w:left w:val="single" w:sz="4" w:space="0" w:color="000000"/>
              <w:bottom w:val="single" w:sz="4" w:space="0" w:color="000000"/>
              <w:right w:val="single" w:sz="4" w:space="0" w:color="000000"/>
            </w:tcBorders>
          </w:tcPr>
          <w:p w14:paraId="226E45CB" w14:textId="1ECD153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783431" w14:textId="453EE054" w:rsidR="00D91F72" w:rsidRDefault="00E53301">
            <w:pPr>
              <w:rPr>
                <w:sz w:val="20"/>
                <w:szCs w:val="20"/>
              </w:rPr>
            </w:pPr>
            <w:r>
              <w:rPr>
                <w:rFonts w:hint="eastAsia"/>
                <w:sz w:val="20"/>
                <w:szCs w:val="20"/>
              </w:rPr>
              <w:t>预期结果</w:t>
            </w:r>
          </w:p>
        </w:tc>
      </w:tr>
      <w:tr w:rsidR="00D91F72" w14:paraId="120D9CD5" w14:textId="3B94D5D3">
        <w:trPr>
          <w:trHeight w:val="392"/>
        </w:trPr>
        <w:tc>
          <w:tcPr>
            <w:tcW w:w="2155" w:type="dxa"/>
            <w:tcBorders>
              <w:top w:val="single" w:sz="4" w:space="0" w:color="000000"/>
              <w:left w:val="single" w:sz="4" w:space="0" w:color="000000"/>
              <w:bottom w:val="single" w:sz="4" w:space="0" w:color="000000"/>
              <w:right w:val="single" w:sz="4" w:space="0" w:color="000000"/>
            </w:tcBorders>
          </w:tcPr>
          <w:p w14:paraId="6EE76AE8" w14:textId="14D450FC" w:rsidR="00D91F72" w:rsidRDefault="00E53301">
            <w:pPr>
              <w:rPr>
                <w:sz w:val="20"/>
                <w:szCs w:val="20"/>
              </w:rPr>
            </w:pPr>
            <w:r>
              <w:rPr>
                <w:rFonts w:hint="eastAsia"/>
                <w:sz w:val="20"/>
                <w:szCs w:val="20"/>
              </w:rPr>
              <w:t>点击某楼层右侧举报按钮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EFD2F55" w14:textId="4553D164" w:rsidR="00D91F72" w:rsidRDefault="00E53301">
            <w:pPr>
              <w:rPr>
                <w:sz w:val="20"/>
                <w:szCs w:val="20"/>
              </w:rPr>
            </w:pPr>
            <w:r>
              <w:rPr>
                <w:rFonts w:hint="eastAsia"/>
                <w:sz w:val="20"/>
                <w:szCs w:val="20"/>
              </w:rPr>
              <w:t>显示举报内容已发送</w:t>
            </w:r>
          </w:p>
        </w:tc>
      </w:tr>
    </w:tbl>
    <w:p w14:paraId="2F465FC3" w14:textId="57DBDA17" w:rsidR="00D91F72" w:rsidRDefault="00D91F72"/>
    <w:p w14:paraId="39D48126" w14:textId="4E39A5EE" w:rsidR="00D91F72" w:rsidRDefault="00E53301">
      <w:r>
        <w:br w:type="page"/>
      </w:r>
    </w:p>
    <w:p w14:paraId="286B6952" w14:textId="149F6CB0" w:rsidR="00D91F72" w:rsidRDefault="00D91F72"/>
    <w:p w14:paraId="3BB43273" w14:textId="3C72EDE8" w:rsidR="00D91F72" w:rsidRDefault="00E53301">
      <w:pPr>
        <w:pStyle w:val="a1"/>
      </w:pPr>
      <w:bookmarkStart w:id="124" w:name="_Toc533374812"/>
      <w:r>
        <w:rPr>
          <w:rFonts w:hint="eastAsia"/>
        </w:rPr>
        <w:t>回帖</w:t>
      </w:r>
      <w:bookmarkEnd w:id="124"/>
    </w:p>
    <w:tbl>
      <w:tblPr>
        <w:tblStyle w:val="15"/>
        <w:tblW w:w="8296" w:type="dxa"/>
        <w:tblLayout w:type="fixed"/>
        <w:tblLook w:val="04A0" w:firstRow="1" w:lastRow="0" w:firstColumn="1" w:lastColumn="0" w:noHBand="0" w:noVBand="1"/>
      </w:tblPr>
      <w:tblGrid>
        <w:gridCol w:w="2155"/>
        <w:gridCol w:w="1993"/>
        <w:gridCol w:w="4148"/>
      </w:tblGrid>
      <w:tr w:rsidR="00D91F72" w14:paraId="71E6B2B9" w14:textId="29090C0C">
        <w:tc>
          <w:tcPr>
            <w:tcW w:w="4148" w:type="dxa"/>
            <w:gridSpan w:val="2"/>
            <w:tcBorders>
              <w:top w:val="single" w:sz="4" w:space="0" w:color="000000"/>
              <w:left w:val="single" w:sz="4" w:space="0" w:color="000000"/>
              <w:bottom w:val="single" w:sz="4" w:space="0" w:color="000000"/>
              <w:right w:val="single" w:sz="4" w:space="0" w:color="000000"/>
            </w:tcBorders>
          </w:tcPr>
          <w:p w14:paraId="0B004072" w14:textId="5EE8672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3B500A6" w14:textId="5027FC5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59</w:t>
            </w:r>
          </w:p>
        </w:tc>
      </w:tr>
      <w:tr w:rsidR="00D91F72" w14:paraId="331AA21F" w14:textId="5062D3BF">
        <w:tc>
          <w:tcPr>
            <w:tcW w:w="4148" w:type="dxa"/>
            <w:gridSpan w:val="2"/>
            <w:tcBorders>
              <w:top w:val="single" w:sz="4" w:space="0" w:color="000000"/>
              <w:left w:val="single" w:sz="4" w:space="0" w:color="000000"/>
              <w:bottom w:val="single" w:sz="4" w:space="0" w:color="000000"/>
              <w:right w:val="single" w:sz="4" w:space="0" w:color="000000"/>
            </w:tcBorders>
          </w:tcPr>
          <w:p w14:paraId="3A635BEB" w14:textId="72A5B6D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CA11D4" w14:textId="796C721E" w:rsidR="00D91F72" w:rsidRDefault="00E53301">
            <w:pPr>
              <w:rPr>
                <w:sz w:val="20"/>
                <w:szCs w:val="20"/>
              </w:rPr>
            </w:pPr>
            <w:r>
              <w:rPr>
                <w:rFonts w:hint="eastAsia"/>
                <w:sz w:val="20"/>
                <w:szCs w:val="20"/>
              </w:rPr>
              <w:t>回帖</w:t>
            </w:r>
          </w:p>
        </w:tc>
      </w:tr>
      <w:tr w:rsidR="00D91F72" w14:paraId="616CCDEF" w14:textId="45BEE042">
        <w:tc>
          <w:tcPr>
            <w:tcW w:w="4148" w:type="dxa"/>
            <w:gridSpan w:val="2"/>
            <w:tcBorders>
              <w:top w:val="single" w:sz="4" w:space="0" w:color="000000"/>
              <w:left w:val="single" w:sz="4" w:space="0" w:color="000000"/>
              <w:bottom w:val="single" w:sz="4" w:space="0" w:color="000000"/>
              <w:right w:val="single" w:sz="4" w:space="0" w:color="000000"/>
            </w:tcBorders>
          </w:tcPr>
          <w:p w14:paraId="1FCA4A44" w14:textId="219DA13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E8FE5BA" w14:textId="52ACAEE8" w:rsidR="00D91F72" w:rsidRDefault="00E53301">
            <w:pPr>
              <w:rPr>
                <w:sz w:val="20"/>
                <w:szCs w:val="20"/>
              </w:rPr>
            </w:pPr>
            <w:r>
              <w:rPr>
                <w:rFonts w:hint="eastAsia"/>
                <w:sz w:val="20"/>
                <w:szCs w:val="20"/>
              </w:rPr>
              <w:t>回帖</w:t>
            </w:r>
          </w:p>
        </w:tc>
      </w:tr>
      <w:tr w:rsidR="00D91F72" w14:paraId="0FB3CA9A" w14:textId="6F95708B">
        <w:tc>
          <w:tcPr>
            <w:tcW w:w="4148" w:type="dxa"/>
            <w:gridSpan w:val="2"/>
            <w:tcBorders>
              <w:top w:val="single" w:sz="4" w:space="0" w:color="000000"/>
              <w:left w:val="single" w:sz="4" w:space="0" w:color="000000"/>
              <w:bottom w:val="single" w:sz="4" w:space="0" w:color="000000"/>
              <w:right w:val="single" w:sz="4" w:space="0" w:color="000000"/>
            </w:tcBorders>
          </w:tcPr>
          <w:p w14:paraId="262540F6" w14:textId="21F3FE8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E39EFDC" w14:textId="05A03ECA" w:rsidR="00D91F72" w:rsidRDefault="00E53301">
            <w:pPr>
              <w:rPr>
                <w:sz w:val="20"/>
                <w:szCs w:val="20"/>
              </w:rPr>
            </w:pPr>
            <w:r>
              <w:rPr>
                <w:rFonts w:hint="eastAsia"/>
                <w:sz w:val="20"/>
                <w:szCs w:val="20"/>
              </w:rPr>
              <w:t>注册用户</w:t>
            </w:r>
          </w:p>
        </w:tc>
      </w:tr>
      <w:tr w:rsidR="00D91F72" w14:paraId="6FAB01F4" w14:textId="1CC28A08">
        <w:tc>
          <w:tcPr>
            <w:tcW w:w="4148" w:type="dxa"/>
            <w:gridSpan w:val="2"/>
            <w:tcBorders>
              <w:top w:val="single" w:sz="4" w:space="0" w:color="000000"/>
              <w:left w:val="single" w:sz="4" w:space="0" w:color="000000"/>
              <w:bottom w:val="single" w:sz="4" w:space="0" w:color="000000"/>
              <w:right w:val="single" w:sz="4" w:space="0" w:color="000000"/>
            </w:tcBorders>
          </w:tcPr>
          <w:p w14:paraId="7F703D33" w14:textId="7C78929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E8C3C4" w14:textId="579C284A" w:rsidR="00D91F72" w:rsidRDefault="00E53301">
            <w:pPr>
              <w:rPr>
                <w:sz w:val="20"/>
                <w:szCs w:val="20"/>
              </w:rPr>
            </w:pPr>
            <w:r>
              <w:rPr>
                <w:rFonts w:hint="eastAsia"/>
                <w:sz w:val="20"/>
                <w:szCs w:val="20"/>
              </w:rPr>
              <w:t>黑盒测试-等价类划分/边界值法</w:t>
            </w:r>
          </w:p>
        </w:tc>
      </w:tr>
      <w:tr w:rsidR="00D91F72" w14:paraId="7A18FD6F" w14:textId="2911F3D0">
        <w:tc>
          <w:tcPr>
            <w:tcW w:w="4148" w:type="dxa"/>
            <w:gridSpan w:val="2"/>
            <w:tcBorders>
              <w:top w:val="single" w:sz="4" w:space="0" w:color="000000"/>
              <w:left w:val="single" w:sz="4" w:space="0" w:color="000000"/>
              <w:bottom w:val="single" w:sz="4" w:space="0" w:color="000000"/>
              <w:right w:val="single" w:sz="4" w:space="0" w:color="000000"/>
            </w:tcBorders>
          </w:tcPr>
          <w:p w14:paraId="0E76DFFC" w14:textId="2E3677D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17B8138" w14:textId="206DA2F9" w:rsidR="00D91F72" w:rsidRDefault="00E53301">
            <w:pPr>
              <w:rPr>
                <w:sz w:val="20"/>
                <w:szCs w:val="20"/>
              </w:rPr>
            </w:pPr>
            <w:r>
              <w:rPr>
                <w:rFonts w:hint="eastAsia"/>
                <w:sz w:val="20"/>
                <w:szCs w:val="20"/>
              </w:rPr>
              <w:t>访问论坛</w:t>
            </w:r>
          </w:p>
        </w:tc>
      </w:tr>
      <w:tr w:rsidR="00D91F72" w14:paraId="5609A6F9" w14:textId="1DF84006">
        <w:tc>
          <w:tcPr>
            <w:tcW w:w="4148" w:type="dxa"/>
            <w:gridSpan w:val="2"/>
            <w:tcBorders>
              <w:top w:val="single" w:sz="4" w:space="0" w:color="000000"/>
              <w:left w:val="single" w:sz="4" w:space="0" w:color="000000"/>
              <w:bottom w:val="single" w:sz="4" w:space="0" w:color="000000"/>
              <w:right w:val="single" w:sz="4" w:space="0" w:color="000000"/>
            </w:tcBorders>
          </w:tcPr>
          <w:p w14:paraId="2BBF7F17" w14:textId="4E57089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C7B6CCB" w14:textId="050B4F92" w:rsidR="00D91F72" w:rsidRDefault="00E53301">
            <w:pPr>
              <w:rPr>
                <w:sz w:val="20"/>
                <w:szCs w:val="20"/>
              </w:rPr>
            </w:pPr>
            <w:r>
              <w:rPr>
                <w:rFonts w:hint="eastAsia"/>
                <w:sz w:val="20"/>
                <w:szCs w:val="20"/>
              </w:rPr>
              <w:t>用户进入网站论坛，并回帖</w:t>
            </w:r>
          </w:p>
        </w:tc>
      </w:tr>
      <w:tr w:rsidR="00D91F72" w14:paraId="12891C7F" w14:textId="4880F790">
        <w:tc>
          <w:tcPr>
            <w:tcW w:w="4148" w:type="dxa"/>
            <w:gridSpan w:val="2"/>
            <w:tcBorders>
              <w:top w:val="single" w:sz="4" w:space="0" w:color="000000"/>
              <w:left w:val="single" w:sz="4" w:space="0" w:color="000000"/>
              <w:bottom w:val="single" w:sz="4" w:space="0" w:color="000000"/>
              <w:right w:val="single" w:sz="4" w:space="0" w:color="000000"/>
            </w:tcBorders>
          </w:tcPr>
          <w:p w14:paraId="4B5788C8" w14:textId="068BCA7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2730D4" w14:textId="7878AC90" w:rsidR="00D91F72" w:rsidRDefault="00E53301">
            <w:pPr>
              <w:rPr>
                <w:sz w:val="20"/>
                <w:szCs w:val="20"/>
              </w:rPr>
            </w:pPr>
            <w:r>
              <w:rPr>
                <w:rFonts w:hint="eastAsia"/>
                <w:sz w:val="20"/>
                <w:szCs w:val="20"/>
              </w:rPr>
              <w:t>测试用户是否能进入网站论坛，并回贴</w:t>
            </w:r>
          </w:p>
        </w:tc>
      </w:tr>
      <w:tr w:rsidR="00D91F72" w14:paraId="6055F217" w14:textId="7126352E">
        <w:trPr>
          <w:trHeight w:val="1445"/>
        </w:trPr>
        <w:tc>
          <w:tcPr>
            <w:tcW w:w="8296" w:type="dxa"/>
            <w:gridSpan w:val="3"/>
            <w:tcBorders>
              <w:top w:val="single" w:sz="4" w:space="0" w:color="000000"/>
              <w:left w:val="single" w:sz="4" w:space="0" w:color="000000"/>
              <w:right w:val="single" w:sz="4" w:space="0" w:color="000000"/>
            </w:tcBorders>
          </w:tcPr>
          <w:p w14:paraId="3116E1C5" w14:textId="0145FAAB" w:rsidR="00D91F72" w:rsidRDefault="00E53301">
            <w:pPr>
              <w:rPr>
                <w:sz w:val="20"/>
                <w:szCs w:val="20"/>
              </w:rPr>
            </w:pPr>
            <w:r>
              <w:rPr>
                <w:rFonts w:hint="eastAsia"/>
                <w:sz w:val="20"/>
                <w:szCs w:val="20"/>
              </w:rPr>
              <w:t>初始条件和背景：</w:t>
            </w:r>
          </w:p>
          <w:p w14:paraId="55E00DCB" w14:textId="5AF62399" w:rsidR="00D91F72" w:rsidRDefault="00E53301">
            <w:pPr>
              <w:rPr>
                <w:sz w:val="20"/>
                <w:szCs w:val="20"/>
              </w:rPr>
            </w:pPr>
            <w:r>
              <w:rPr>
                <w:rFonts w:hint="eastAsia"/>
                <w:sz w:val="20"/>
                <w:szCs w:val="20"/>
              </w:rPr>
              <w:t>系统：PC端</w:t>
            </w:r>
          </w:p>
          <w:p w14:paraId="0F7E0CAD" w14:textId="1E116E7A" w:rsidR="00D91F72" w:rsidRDefault="00E53301">
            <w:pPr>
              <w:rPr>
                <w:sz w:val="20"/>
                <w:szCs w:val="20"/>
              </w:rPr>
            </w:pPr>
            <w:r>
              <w:rPr>
                <w:rFonts w:hint="eastAsia"/>
                <w:sz w:val="20"/>
                <w:szCs w:val="20"/>
              </w:rPr>
              <w:t>浏览器：C</w:t>
            </w:r>
            <w:r>
              <w:rPr>
                <w:sz w:val="20"/>
                <w:szCs w:val="20"/>
              </w:rPr>
              <w:t>hrome</w:t>
            </w:r>
          </w:p>
          <w:p w14:paraId="71B8F9D9" w14:textId="1D8ACEA4" w:rsidR="00D91F72" w:rsidRDefault="00E53301">
            <w:pPr>
              <w:rPr>
                <w:sz w:val="20"/>
                <w:szCs w:val="20"/>
              </w:rPr>
            </w:pPr>
            <w:r>
              <w:rPr>
                <w:rFonts w:hint="eastAsia"/>
                <w:sz w:val="20"/>
                <w:szCs w:val="20"/>
              </w:rPr>
              <w:t>注释：无</w:t>
            </w:r>
          </w:p>
        </w:tc>
      </w:tr>
      <w:tr w:rsidR="00D91F72" w14:paraId="754A5A2C" w14:textId="79250A94">
        <w:trPr>
          <w:trHeight w:val="392"/>
        </w:trPr>
        <w:tc>
          <w:tcPr>
            <w:tcW w:w="2155" w:type="dxa"/>
            <w:tcBorders>
              <w:top w:val="single" w:sz="4" w:space="0" w:color="000000"/>
              <w:left w:val="single" w:sz="4" w:space="0" w:color="000000"/>
              <w:bottom w:val="single" w:sz="4" w:space="0" w:color="000000"/>
              <w:right w:val="single" w:sz="4" w:space="0" w:color="000000"/>
            </w:tcBorders>
          </w:tcPr>
          <w:p w14:paraId="5C354AB9" w14:textId="7837E3A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3808A68" w14:textId="25318E19" w:rsidR="00D91F72" w:rsidRDefault="00E53301">
            <w:pPr>
              <w:rPr>
                <w:sz w:val="20"/>
                <w:szCs w:val="20"/>
              </w:rPr>
            </w:pPr>
            <w:r>
              <w:rPr>
                <w:rFonts w:hint="eastAsia"/>
                <w:sz w:val="20"/>
                <w:szCs w:val="20"/>
              </w:rPr>
              <w:t>预期结果</w:t>
            </w:r>
          </w:p>
        </w:tc>
      </w:tr>
      <w:tr w:rsidR="00D91F72" w14:paraId="53E13566" w14:textId="7D354411">
        <w:trPr>
          <w:trHeight w:val="392"/>
        </w:trPr>
        <w:tc>
          <w:tcPr>
            <w:tcW w:w="2155" w:type="dxa"/>
            <w:tcBorders>
              <w:top w:val="single" w:sz="4" w:space="0" w:color="000000"/>
              <w:left w:val="single" w:sz="4" w:space="0" w:color="000000"/>
              <w:bottom w:val="single" w:sz="4" w:space="0" w:color="000000"/>
              <w:right w:val="single" w:sz="4" w:space="0" w:color="000000"/>
            </w:tcBorders>
          </w:tcPr>
          <w:p w14:paraId="40723223" w14:textId="1A580347" w:rsidR="00D91F72" w:rsidRDefault="00E53301">
            <w:pPr>
              <w:rPr>
                <w:sz w:val="20"/>
                <w:szCs w:val="20"/>
              </w:rPr>
            </w:pPr>
            <w:r>
              <w:rPr>
                <w:rFonts w:hint="eastAsia"/>
                <w:sz w:val="20"/>
                <w:szCs w:val="20"/>
              </w:rPr>
              <w:t>拉至网页下方</w:t>
            </w:r>
          </w:p>
        </w:tc>
        <w:tc>
          <w:tcPr>
            <w:tcW w:w="6141" w:type="dxa"/>
            <w:gridSpan w:val="2"/>
            <w:tcBorders>
              <w:top w:val="single" w:sz="4" w:space="0" w:color="000000"/>
              <w:left w:val="single" w:sz="4" w:space="0" w:color="000000"/>
              <w:bottom w:val="single" w:sz="4" w:space="0" w:color="000000"/>
              <w:right w:val="single" w:sz="4" w:space="0" w:color="000000"/>
            </w:tcBorders>
          </w:tcPr>
          <w:p w14:paraId="77FA2EC5" w14:textId="509EF54C" w:rsidR="00D91F72" w:rsidRDefault="00E53301">
            <w:pPr>
              <w:rPr>
                <w:sz w:val="20"/>
                <w:szCs w:val="20"/>
              </w:rPr>
            </w:pPr>
            <w:r>
              <w:rPr>
                <w:rFonts w:hint="eastAsia"/>
                <w:sz w:val="20"/>
                <w:szCs w:val="20"/>
              </w:rPr>
              <w:t>可见回复框，选择上传附件按钮、提交回复按钮</w:t>
            </w:r>
          </w:p>
        </w:tc>
      </w:tr>
      <w:tr w:rsidR="00D91F72" w14:paraId="33DA80FF" w14:textId="2E358D8C">
        <w:trPr>
          <w:trHeight w:val="392"/>
        </w:trPr>
        <w:tc>
          <w:tcPr>
            <w:tcW w:w="2155" w:type="dxa"/>
            <w:tcBorders>
              <w:top w:val="single" w:sz="4" w:space="0" w:color="000000"/>
              <w:left w:val="single" w:sz="4" w:space="0" w:color="000000"/>
              <w:bottom w:val="single" w:sz="4" w:space="0" w:color="000000"/>
              <w:right w:val="single" w:sz="4" w:space="0" w:color="000000"/>
            </w:tcBorders>
          </w:tcPr>
          <w:p w14:paraId="01CA7163" w14:textId="192B820B" w:rsidR="00D91F72" w:rsidRDefault="00E53301">
            <w:pPr>
              <w:rPr>
                <w:sz w:val="20"/>
                <w:szCs w:val="20"/>
              </w:rPr>
            </w:pPr>
            <w:r>
              <w:rPr>
                <w:rFonts w:hint="eastAsia"/>
                <w:sz w:val="20"/>
                <w:szCs w:val="20"/>
              </w:rPr>
              <w:t>填写输入内容为空，点击提交</w:t>
            </w:r>
          </w:p>
        </w:tc>
        <w:tc>
          <w:tcPr>
            <w:tcW w:w="6141" w:type="dxa"/>
            <w:gridSpan w:val="2"/>
            <w:tcBorders>
              <w:top w:val="single" w:sz="4" w:space="0" w:color="000000"/>
              <w:left w:val="single" w:sz="4" w:space="0" w:color="000000"/>
              <w:bottom w:val="single" w:sz="4" w:space="0" w:color="000000"/>
              <w:right w:val="single" w:sz="4" w:space="0" w:color="000000"/>
            </w:tcBorders>
          </w:tcPr>
          <w:p w14:paraId="4E6C8296" w14:textId="7434F205" w:rsidR="00D91F72" w:rsidRDefault="00E53301">
            <w:pPr>
              <w:rPr>
                <w:sz w:val="20"/>
                <w:szCs w:val="20"/>
              </w:rPr>
            </w:pPr>
            <w:r>
              <w:rPr>
                <w:rFonts w:hint="eastAsia"/>
                <w:sz w:val="20"/>
                <w:szCs w:val="20"/>
              </w:rPr>
              <w:t>提示回复内容不能为空</w:t>
            </w:r>
          </w:p>
        </w:tc>
      </w:tr>
      <w:tr w:rsidR="00D91F72" w14:paraId="5814A39A" w14:textId="1F025F0F">
        <w:trPr>
          <w:trHeight w:val="392"/>
        </w:trPr>
        <w:tc>
          <w:tcPr>
            <w:tcW w:w="2155" w:type="dxa"/>
            <w:tcBorders>
              <w:top w:val="single" w:sz="4" w:space="0" w:color="000000"/>
              <w:left w:val="single" w:sz="4" w:space="0" w:color="000000"/>
              <w:bottom w:val="single" w:sz="4" w:space="0" w:color="000000"/>
              <w:right w:val="single" w:sz="4" w:space="0" w:color="000000"/>
            </w:tcBorders>
          </w:tcPr>
          <w:p w14:paraId="60939292" w14:textId="5938BFD7" w:rsidR="00D91F72" w:rsidRDefault="00E53301">
            <w:pPr>
              <w:rPr>
                <w:sz w:val="20"/>
                <w:szCs w:val="20"/>
              </w:rPr>
            </w:pPr>
            <w:r>
              <w:rPr>
                <w:rFonts w:hint="eastAsia"/>
                <w:sz w:val="20"/>
                <w:szCs w:val="20"/>
              </w:rPr>
              <w:t>填写输入内容长度为1001的字符串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186AE660" w14:textId="23CA328F" w:rsidR="00D91F72" w:rsidRDefault="00E53301">
            <w:pPr>
              <w:rPr>
                <w:sz w:val="20"/>
                <w:szCs w:val="20"/>
              </w:rPr>
            </w:pPr>
            <w:r>
              <w:rPr>
                <w:rFonts w:hint="eastAsia"/>
                <w:sz w:val="20"/>
                <w:szCs w:val="20"/>
              </w:rPr>
              <w:t>提示回复内容长度限制为1</w:t>
            </w:r>
            <w:r>
              <w:rPr>
                <w:sz w:val="20"/>
                <w:szCs w:val="20"/>
              </w:rPr>
              <w:t>-1000</w:t>
            </w:r>
          </w:p>
        </w:tc>
      </w:tr>
      <w:tr w:rsidR="00D91F72" w14:paraId="3D46487C" w14:textId="08F5F768">
        <w:trPr>
          <w:trHeight w:val="392"/>
        </w:trPr>
        <w:tc>
          <w:tcPr>
            <w:tcW w:w="2155" w:type="dxa"/>
            <w:tcBorders>
              <w:top w:val="single" w:sz="4" w:space="0" w:color="000000"/>
              <w:left w:val="single" w:sz="4" w:space="0" w:color="000000"/>
              <w:bottom w:val="single" w:sz="4" w:space="0" w:color="000000"/>
              <w:right w:val="single" w:sz="4" w:space="0" w:color="000000"/>
            </w:tcBorders>
          </w:tcPr>
          <w:p w14:paraId="2AD523A9" w14:textId="4B9E4E67" w:rsidR="00D91F72" w:rsidRDefault="00E53301">
            <w:pPr>
              <w:rPr>
                <w:sz w:val="20"/>
                <w:szCs w:val="20"/>
              </w:rPr>
            </w:pPr>
            <w:r>
              <w:rPr>
                <w:rFonts w:hint="eastAsia"/>
                <w:sz w:val="20"/>
                <w:szCs w:val="20"/>
              </w:rPr>
              <w:t>填写内容长度为1</w:t>
            </w:r>
            <w:r>
              <w:rPr>
                <w:sz w:val="20"/>
                <w:szCs w:val="20"/>
              </w:rPr>
              <w:t>-1000</w:t>
            </w:r>
            <w:r>
              <w:rPr>
                <w:rFonts w:hint="eastAsia"/>
                <w:sz w:val="20"/>
                <w:szCs w:val="20"/>
              </w:rPr>
              <w:t>的字符串</w:t>
            </w:r>
          </w:p>
          <w:p w14:paraId="4DC5E6A1" w14:textId="17F21135" w:rsidR="00D91F72" w:rsidRDefault="00E53301">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3C2D9F55" w14:textId="34D921E4" w:rsidR="00D91F72" w:rsidRDefault="00E53301">
            <w:pPr>
              <w:rPr>
                <w:sz w:val="20"/>
                <w:szCs w:val="20"/>
              </w:rPr>
            </w:pPr>
            <w:r>
              <w:rPr>
                <w:rFonts w:hint="eastAsia"/>
                <w:sz w:val="20"/>
                <w:szCs w:val="20"/>
              </w:rPr>
              <w:t>回复成功，楼层列表最后一层为刚刚回复的内容</w:t>
            </w:r>
          </w:p>
        </w:tc>
      </w:tr>
      <w:tr w:rsidR="00D91F72" w14:paraId="689007DD" w14:textId="58F151F2">
        <w:trPr>
          <w:trHeight w:val="392"/>
        </w:trPr>
        <w:tc>
          <w:tcPr>
            <w:tcW w:w="2155" w:type="dxa"/>
            <w:tcBorders>
              <w:top w:val="single" w:sz="4" w:space="0" w:color="000000"/>
              <w:left w:val="single" w:sz="4" w:space="0" w:color="000000"/>
              <w:bottom w:val="single" w:sz="4" w:space="0" w:color="000000"/>
              <w:right w:val="single" w:sz="4" w:space="0" w:color="000000"/>
            </w:tcBorders>
          </w:tcPr>
          <w:p w14:paraId="4C579743" w14:textId="20D54622" w:rsidR="00D91F72" w:rsidRDefault="00E53301">
            <w:pPr>
              <w:rPr>
                <w:sz w:val="20"/>
                <w:szCs w:val="20"/>
              </w:rPr>
            </w:pPr>
            <w:r>
              <w:rPr>
                <w:rFonts w:hint="eastAsia"/>
                <w:sz w:val="20"/>
                <w:szCs w:val="20"/>
              </w:rPr>
              <w:t>填写内容长度为1</w:t>
            </w:r>
            <w:r>
              <w:rPr>
                <w:sz w:val="20"/>
                <w:szCs w:val="20"/>
              </w:rPr>
              <w:t>-1000</w:t>
            </w:r>
            <w:r>
              <w:rPr>
                <w:rFonts w:hint="eastAsia"/>
                <w:sz w:val="20"/>
                <w:szCs w:val="20"/>
              </w:rPr>
              <w:t>的字符串</w:t>
            </w:r>
          </w:p>
          <w:p w14:paraId="5752B37D" w14:textId="577F903E" w:rsidR="00D91F72" w:rsidRDefault="00E53301">
            <w:pPr>
              <w:rPr>
                <w:sz w:val="20"/>
                <w:szCs w:val="20"/>
              </w:rPr>
            </w:pPr>
            <w:r>
              <w:rPr>
                <w:rFonts w:hint="eastAsia"/>
                <w:sz w:val="20"/>
                <w:szCs w:val="20"/>
              </w:rPr>
              <w:t>选择上传大小为1.1GB的文件</w:t>
            </w:r>
          </w:p>
          <w:p w14:paraId="1ABCAD8F" w14:textId="0DC79082" w:rsidR="00D91F72" w:rsidRDefault="00E53301">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535B170C" w14:textId="58CA0366" w:rsidR="00D91F72" w:rsidRDefault="00E53301">
            <w:pPr>
              <w:rPr>
                <w:sz w:val="20"/>
                <w:szCs w:val="20"/>
              </w:rPr>
            </w:pPr>
            <w:r>
              <w:rPr>
                <w:rFonts w:hint="eastAsia"/>
                <w:sz w:val="20"/>
                <w:szCs w:val="20"/>
              </w:rPr>
              <w:t>提示附件大小不得超过1GB</w:t>
            </w:r>
          </w:p>
        </w:tc>
      </w:tr>
      <w:tr w:rsidR="00D91F72" w14:paraId="37557B8C" w14:textId="06E8B579">
        <w:trPr>
          <w:trHeight w:val="392"/>
        </w:trPr>
        <w:tc>
          <w:tcPr>
            <w:tcW w:w="2155" w:type="dxa"/>
            <w:tcBorders>
              <w:top w:val="single" w:sz="4" w:space="0" w:color="000000"/>
              <w:left w:val="single" w:sz="4" w:space="0" w:color="000000"/>
              <w:bottom w:val="single" w:sz="4" w:space="0" w:color="000000"/>
              <w:right w:val="single" w:sz="4" w:space="0" w:color="000000"/>
            </w:tcBorders>
          </w:tcPr>
          <w:p w14:paraId="788AA7B0" w14:textId="22129EFA" w:rsidR="00D91F72" w:rsidRDefault="00E53301">
            <w:pPr>
              <w:rPr>
                <w:sz w:val="20"/>
                <w:szCs w:val="20"/>
              </w:rPr>
            </w:pPr>
            <w:r>
              <w:rPr>
                <w:rFonts w:hint="eastAsia"/>
                <w:sz w:val="20"/>
                <w:szCs w:val="20"/>
              </w:rPr>
              <w:t>填写内容长度为1</w:t>
            </w:r>
            <w:r>
              <w:rPr>
                <w:sz w:val="20"/>
                <w:szCs w:val="20"/>
              </w:rPr>
              <w:t>-1000</w:t>
            </w:r>
            <w:r>
              <w:rPr>
                <w:rFonts w:hint="eastAsia"/>
                <w:sz w:val="20"/>
                <w:szCs w:val="20"/>
              </w:rPr>
              <w:t>的字符串</w:t>
            </w:r>
          </w:p>
          <w:p w14:paraId="7A4FF52F" w14:textId="3279F61A" w:rsidR="00D91F72" w:rsidRDefault="00E53301">
            <w:pPr>
              <w:rPr>
                <w:sz w:val="20"/>
                <w:szCs w:val="20"/>
              </w:rPr>
            </w:pPr>
            <w:r>
              <w:rPr>
                <w:rFonts w:hint="eastAsia"/>
                <w:sz w:val="20"/>
                <w:szCs w:val="20"/>
              </w:rPr>
              <w:t>选择上传大小为1GB的文件</w:t>
            </w:r>
          </w:p>
          <w:p w14:paraId="687DFBCA" w14:textId="1F13174B" w:rsidR="00D91F72" w:rsidRDefault="00E53301">
            <w:pPr>
              <w:rPr>
                <w:sz w:val="20"/>
                <w:szCs w:val="20"/>
              </w:rPr>
            </w:pPr>
            <w:r>
              <w:rPr>
                <w:rFonts w:hint="eastAsia"/>
                <w:sz w:val="20"/>
                <w:szCs w:val="20"/>
              </w:rPr>
              <w:t>点击提交回复</w:t>
            </w:r>
          </w:p>
        </w:tc>
        <w:tc>
          <w:tcPr>
            <w:tcW w:w="6141" w:type="dxa"/>
            <w:gridSpan w:val="2"/>
            <w:tcBorders>
              <w:top w:val="single" w:sz="4" w:space="0" w:color="000000"/>
              <w:left w:val="single" w:sz="4" w:space="0" w:color="000000"/>
              <w:bottom w:val="single" w:sz="4" w:space="0" w:color="000000"/>
              <w:right w:val="single" w:sz="4" w:space="0" w:color="000000"/>
            </w:tcBorders>
          </w:tcPr>
          <w:p w14:paraId="44316DFE" w14:textId="2B0200E2" w:rsidR="00D91F72" w:rsidRDefault="00E53301">
            <w:pPr>
              <w:rPr>
                <w:sz w:val="20"/>
                <w:szCs w:val="20"/>
              </w:rPr>
            </w:pPr>
            <w:r>
              <w:rPr>
                <w:rFonts w:hint="eastAsia"/>
                <w:sz w:val="20"/>
                <w:szCs w:val="20"/>
              </w:rPr>
              <w:t>回复成功，并该楼层带有附件</w:t>
            </w:r>
          </w:p>
        </w:tc>
      </w:tr>
    </w:tbl>
    <w:p w14:paraId="65716E44" w14:textId="28868E7E" w:rsidR="00D91F72" w:rsidRDefault="00D91F72"/>
    <w:p w14:paraId="4BA020B0" w14:textId="4339C49E" w:rsidR="00D91F72" w:rsidRDefault="00E53301">
      <w:r>
        <w:br w:type="page"/>
      </w:r>
    </w:p>
    <w:p w14:paraId="5912CEB0" w14:textId="1A38AE47" w:rsidR="00D91F72" w:rsidRDefault="00D91F72"/>
    <w:p w14:paraId="41900C1B" w14:textId="2C8909AF" w:rsidR="00D91F72" w:rsidRDefault="00E53301">
      <w:pPr>
        <w:pStyle w:val="a1"/>
      </w:pPr>
      <w:bookmarkStart w:id="125" w:name="_Toc533374813"/>
      <w:r>
        <w:rPr>
          <w:rFonts w:hint="eastAsia"/>
        </w:rPr>
        <w:t>举报主题</w:t>
      </w:r>
      <w:bookmarkEnd w:id="125"/>
    </w:p>
    <w:tbl>
      <w:tblPr>
        <w:tblStyle w:val="15"/>
        <w:tblW w:w="8296" w:type="dxa"/>
        <w:tblLayout w:type="fixed"/>
        <w:tblLook w:val="04A0" w:firstRow="1" w:lastRow="0" w:firstColumn="1" w:lastColumn="0" w:noHBand="0" w:noVBand="1"/>
      </w:tblPr>
      <w:tblGrid>
        <w:gridCol w:w="2155"/>
        <w:gridCol w:w="1993"/>
        <w:gridCol w:w="4148"/>
      </w:tblGrid>
      <w:tr w:rsidR="00D91F72" w14:paraId="5DBAA88D" w14:textId="5F19799B">
        <w:tc>
          <w:tcPr>
            <w:tcW w:w="4148" w:type="dxa"/>
            <w:gridSpan w:val="2"/>
            <w:tcBorders>
              <w:top w:val="single" w:sz="4" w:space="0" w:color="000000"/>
              <w:left w:val="single" w:sz="4" w:space="0" w:color="000000"/>
              <w:bottom w:val="single" w:sz="4" w:space="0" w:color="000000"/>
              <w:right w:val="single" w:sz="4" w:space="0" w:color="000000"/>
            </w:tcBorders>
          </w:tcPr>
          <w:p w14:paraId="4E2D3D4D" w14:textId="308E664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95967A" w14:textId="584B62C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60</w:t>
            </w:r>
          </w:p>
        </w:tc>
      </w:tr>
      <w:tr w:rsidR="00D91F72" w14:paraId="57207B1C" w14:textId="0ECC6736">
        <w:tc>
          <w:tcPr>
            <w:tcW w:w="4148" w:type="dxa"/>
            <w:gridSpan w:val="2"/>
            <w:tcBorders>
              <w:top w:val="single" w:sz="4" w:space="0" w:color="000000"/>
              <w:left w:val="single" w:sz="4" w:space="0" w:color="000000"/>
              <w:bottom w:val="single" w:sz="4" w:space="0" w:color="000000"/>
              <w:right w:val="single" w:sz="4" w:space="0" w:color="000000"/>
            </w:tcBorders>
          </w:tcPr>
          <w:p w14:paraId="5CE10815" w14:textId="15C7E27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FFFE5D2" w14:textId="3E1034F5" w:rsidR="00D91F72" w:rsidRDefault="00E53301">
            <w:pPr>
              <w:rPr>
                <w:sz w:val="20"/>
                <w:szCs w:val="20"/>
              </w:rPr>
            </w:pPr>
            <w:r>
              <w:rPr>
                <w:rFonts w:hint="eastAsia"/>
                <w:sz w:val="20"/>
                <w:szCs w:val="20"/>
              </w:rPr>
              <w:t>举报主题</w:t>
            </w:r>
          </w:p>
        </w:tc>
      </w:tr>
      <w:tr w:rsidR="00D91F72" w14:paraId="2F8F0D8D" w14:textId="008F3015">
        <w:tc>
          <w:tcPr>
            <w:tcW w:w="4148" w:type="dxa"/>
            <w:gridSpan w:val="2"/>
            <w:tcBorders>
              <w:top w:val="single" w:sz="4" w:space="0" w:color="000000"/>
              <w:left w:val="single" w:sz="4" w:space="0" w:color="000000"/>
              <w:bottom w:val="single" w:sz="4" w:space="0" w:color="000000"/>
              <w:right w:val="single" w:sz="4" w:space="0" w:color="000000"/>
            </w:tcBorders>
          </w:tcPr>
          <w:p w14:paraId="141FC880" w14:textId="65B87A5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5B9C7C" w14:textId="08E97DE3" w:rsidR="00D91F72" w:rsidRDefault="00E53301">
            <w:pPr>
              <w:rPr>
                <w:sz w:val="20"/>
                <w:szCs w:val="20"/>
              </w:rPr>
            </w:pPr>
            <w:r>
              <w:rPr>
                <w:rFonts w:hint="eastAsia"/>
                <w:sz w:val="20"/>
                <w:szCs w:val="20"/>
              </w:rPr>
              <w:t>举报主题</w:t>
            </w:r>
          </w:p>
        </w:tc>
      </w:tr>
      <w:tr w:rsidR="00D91F72" w14:paraId="130355F2" w14:textId="52C44980">
        <w:tc>
          <w:tcPr>
            <w:tcW w:w="4148" w:type="dxa"/>
            <w:gridSpan w:val="2"/>
            <w:tcBorders>
              <w:top w:val="single" w:sz="4" w:space="0" w:color="000000"/>
              <w:left w:val="single" w:sz="4" w:space="0" w:color="000000"/>
              <w:bottom w:val="single" w:sz="4" w:space="0" w:color="000000"/>
              <w:right w:val="single" w:sz="4" w:space="0" w:color="000000"/>
            </w:tcBorders>
          </w:tcPr>
          <w:p w14:paraId="1E079F29" w14:textId="3DE5E503"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5719F91" w14:textId="16B2571A" w:rsidR="00D91F72" w:rsidRDefault="00E53301">
            <w:pPr>
              <w:rPr>
                <w:sz w:val="20"/>
                <w:szCs w:val="20"/>
              </w:rPr>
            </w:pPr>
            <w:r>
              <w:rPr>
                <w:rFonts w:hint="eastAsia"/>
                <w:sz w:val="20"/>
                <w:szCs w:val="20"/>
              </w:rPr>
              <w:t>注册用户</w:t>
            </w:r>
          </w:p>
        </w:tc>
      </w:tr>
      <w:tr w:rsidR="00D91F72" w14:paraId="5E267CEC" w14:textId="2629D7D5">
        <w:tc>
          <w:tcPr>
            <w:tcW w:w="4148" w:type="dxa"/>
            <w:gridSpan w:val="2"/>
            <w:tcBorders>
              <w:top w:val="single" w:sz="4" w:space="0" w:color="000000"/>
              <w:left w:val="single" w:sz="4" w:space="0" w:color="000000"/>
              <w:bottom w:val="single" w:sz="4" w:space="0" w:color="000000"/>
              <w:right w:val="single" w:sz="4" w:space="0" w:color="000000"/>
            </w:tcBorders>
          </w:tcPr>
          <w:p w14:paraId="0204D758" w14:textId="1481ADA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C607D0" w14:textId="10CD11A0" w:rsidR="00D91F72" w:rsidRDefault="00E53301">
            <w:pPr>
              <w:rPr>
                <w:sz w:val="20"/>
                <w:szCs w:val="20"/>
              </w:rPr>
            </w:pPr>
            <w:r>
              <w:rPr>
                <w:rFonts w:hint="eastAsia"/>
                <w:sz w:val="20"/>
                <w:szCs w:val="20"/>
              </w:rPr>
              <w:t>黑盒测试-等价类划分/边界值法</w:t>
            </w:r>
          </w:p>
        </w:tc>
      </w:tr>
      <w:tr w:rsidR="00D91F72" w14:paraId="0B930D54" w14:textId="2688C20A">
        <w:tc>
          <w:tcPr>
            <w:tcW w:w="4148" w:type="dxa"/>
            <w:gridSpan w:val="2"/>
            <w:tcBorders>
              <w:top w:val="single" w:sz="4" w:space="0" w:color="000000"/>
              <w:left w:val="single" w:sz="4" w:space="0" w:color="000000"/>
              <w:bottom w:val="single" w:sz="4" w:space="0" w:color="000000"/>
              <w:right w:val="single" w:sz="4" w:space="0" w:color="000000"/>
            </w:tcBorders>
          </w:tcPr>
          <w:p w14:paraId="059349B9" w14:textId="5DCD93D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E7FE577" w14:textId="3A749BC6" w:rsidR="00D91F72" w:rsidRDefault="00E53301">
            <w:pPr>
              <w:rPr>
                <w:sz w:val="20"/>
                <w:szCs w:val="20"/>
              </w:rPr>
            </w:pPr>
            <w:r>
              <w:rPr>
                <w:rFonts w:hint="eastAsia"/>
                <w:sz w:val="20"/>
                <w:szCs w:val="20"/>
              </w:rPr>
              <w:t>访问论坛</w:t>
            </w:r>
          </w:p>
        </w:tc>
      </w:tr>
      <w:tr w:rsidR="00D91F72" w14:paraId="0C435051" w14:textId="755244C5">
        <w:tc>
          <w:tcPr>
            <w:tcW w:w="4148" w:type="dxa"/>
            <w:gridSpan w:val="2"/>
            <w:tcBorders>
              <w:top w:val="single" w:sz="4" w:space="0" w:color="000000"/>
              <w:left w:val="single" w:sz="4" w:space="0" w:color="000000"/>
              <w:bottom w:val="single" w:sz="4" w:space="0" w:color="000000"/>
              <w:right w:val="single" w:sz="4" w:space="0" w:color="000000"/>
            </w:tcBorders>
          </w:tcPr>
          <w:p w14:paraId="2373162D" w14:textId="0390A3E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267AD7" w14:textId="1DB2F449" w:rsidR="00D91F72" w:rsidRDefault="00E53301">
            <w:pPr>
              <w:rPr>
                <w:sz w:val="20"/>
                <w:szCs w:val="20"/>
              </w:rPr>
            </w:pPr>
            <w:r>
              <w:rPr>
                <w:rFonts w:hint="eastAsia"/>
                <w:sz w:val="20"/>
                <w:szCs w:val="20"/>
              </w:rPr>
              <w:t>用户进入网站论坛，并举报某个主题帖</w:t>
            </w:r>
          </w:p>
        </w:tc>
      </w:tr>
      <w:tr w:rsidR="00D91F72" w14:paraId="11EF2A34" w14:textId="5E1F5D32">
        <w:tc>
          <w:tcPr>
            <w:tcW w:w="4148" w:type="dxa"/>
            <w:gridSpan w:val="2"/>
            <w:tcBorders>
              <w:top w:val="single" w:sz="4" w:space="0" w:color="000000"/>
              <w:left w:val="single" w:sz="4" w:space="0" w:color="000000"/>
              <w:bottom w:val="single" w:sz="4" w:space="0" w:color="000000"/>
              <w:right w:val="single" w:sz="4" w:space="0" w:color="000000"/>
            </w:tcBorders>
          </w:tcPr>
          <w:p w14:paraId="0D6CEE79" w14:textId="5F038DD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7055088" w14:textId="3C1DCBC7" w:rsidR="00D91F72" w:rsidRDefault="00E53301">
            <w:pPr>
              <w:rPr>
                <w:sz w:val="20"/>
                <w:szCs w:val="20"/>
              </w:rPr>
            </w:pPr>
            <w:r>
              <w:rPr>
                <w:rFonts w:hint="eastAsia"/>
                <w:sz w:val="20"/>
                <w:szCs w:val="20"/>
              </w:rPr>
              <w:t>测试用户是否能进入网站论坛，并举报某个主题帖</w:t>
            </w:r>
          </w:p>
        </w:tc>
      </w:tr>
      <w:tr w:rsidR="00D91F72" w14:paraId="1ED28089" w14:textId="6A39038A">
        <w:trPr>
          <w:trHeight w:val="1445"/>
        </w:trPr>
        <w:tc>
          <w:tcPr>
            <w:tcW w:w="8296" w:type="dxa"/>
            <w:gridSpan w:val="3"/>
            <w:tcBorders>
              <w:top w:val="single" w:sz="4" w:space="0" w:color="000000"/>
              <w:left w:val="single" w:sz="4" w:space="0" w:color="000000"/>
              <w:right w:val="single" w:sz="4" w:space="0" w:color="000000"/>
            </w:tcBorders>
          </w:tcPr>
          <w:p w14:paraId="1F32DA98" w14:textId="67CCD4E7" w:rsidR="00D91F72" w:rsidRDefault="00E53301">
            <w:pPr>
              <w:rPr>
                <w:sz w:val="20"/>
                <w:szCs w:val="20"/>
              </w:rPr>
            </w:pPr>
            <w:r>
              <w:rPr>
                <w:rFonts w:hint="eastAsia"/>
                <w:sz w:val="20"/>
                <w:szCs w:val="20"/>
              </w:rPr>
              <w:t>初始条件和背景：</w:t>
            </w:r>
          </w:p>
          <w:p w14:paraId="7CF8BA8E" w14:textId="3AD2D21D" w:rsidR="00D91F72" w:rsidRDefault="00E53301">
            <w:pPr>
              <w:rPr>
                <w:sz w:val="20"/>
                <w:szCs w:val="20"/>
              </w:rPr>
            </w:pPr>
            <w:r>
              <w:rPr>
                <w:rFonts w:hint="eastAsia"/>
                <w:sz w:val="20"/>
                <w:szCs w:val="20"/>
              </w:rPr>
              <w:t>系统：PC端</w:t>
            </w:r>
          </w:p>
          <w:p w14:paraId="6D19C268" w14:textId="0AC95AF0" w:rsidR="00D91F72" w:rsidRDefault="00E53301">
            <w:pPr>
              <w:rPr>
                <w:sz w:val="20"/>
                <w:szCs w:val="20"/>
              </w:rPr>
            </w:pPr>
            <w:r>
              <w:rPr>
                <w:rFonts w:hint="eastAsia"/>
                <w:sz w:val="20"/>
                <w:szCs w:val="20"/>
              </w:rPr>
              <w:t>浏览器：C</w:t>
            </w:r>
            <w:r>
              <w:rPr>
                <w:sz w:val="20"/>
                <w:szCs w:val="20"/>
              </w:rPr>
              <w:t>hrome</w:t>
            </w:r>
          </w:p>
          <w:p w14:paraId="1044147C" w14:textId="7B1831BC" w:rsidR="00D91F72" w:rsidRDefault="00E53301">
            <w:pPr>
              <w:rPr>
                <w:sz w:val="20"/>
                <w:szCs w:val="20"/>
              </w:rPr>
            </w:pPr>
            <w:r>
              <w:rPr>
                <w:rFonts w:hint="eastAsia"/>
                <w:sz w:val="20"/>
                <w:szCs w:val="20"/>
              </w:rPr>
              <w:t>注释：无</w:t>
            </w:r>
          </w:p>
        </w:tc>
      </w:tr>
      <w:tr w:rsidR="00D91F72" w14:paraId="78D289C6" w14:textId="0C7CCD57">
        <w:trPr>
          <w:trHeight w:val="392"/>
        </w:trPr>
        <w:tc>
          <w:tcPr>
            <w:tcW w:w="2155" w:type="dxa"/>
            <w:tcBorders>
              <w:top w:val="single" w:sz="4" w:space="0" w:color="000000"/>
              <w:left w:val="single" w:sz="4" w:space="0" w:color="000000"/>
              <w:bottom w:val="single" w:sz="4" w:space="0" w:color="000000"/>
              <w:right w:val="single" w:sz="4" w:space="0" w:color="000000"/>
            </w:tcBorders>
          </w:tcPr>
          <w:p w14:paraId="0C99D70C" w14:textId="2C223F9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4DBA195" w14:textId="30B78BD9" w:rsidR="00D91F72" w:rsidRDefault="00E53301">
            <w:pPr>
              <w:rPr>
                <w:sz w:val="20"/>
                <w:szCs w:val="20"/>
              </w:rPr>
            </w:pPr>
            <w:r>
              <w:rPr>
                <w:rFonts w:hint="eastAsia"/>
                <w:sz w:val="20"/>
                <w:szCs w:val="20"/>
              </w:rPr>
              <w:t>预期结果</w:t>
            </w:r>
          </w:p>
        </w:tc>
      </w:tr>
      <w:tr w:rsidR="00D91F72" w14:paraId="1D38687E" w14:textId="4F9283A2">
        <w:trPr>
          <w:trHeight w:val="392"/>
        </w:trPr>
        <w:tc>
          <w:tcPr>
            <w:tcW w:w="2155" w:type="dxa"/>
            <w:tcBorders>
              <w:top w:val="single" w:sz="4" w:space="0" w:color="000000"/>
              <w:left w:val="single" w:sz="4" w:space="0" w:color="000000"/>
              <w:bottom w:val="single" w:sz="4" w:space="0" w:color="000000"/>
              <w:right w:val="single" w:sz="4" w:space="0" w:color="000000"/>
            </w:tcBorders>
          </w:tcPr>
          <w:p w14:paraId="3FFC570F" w14:textId="2AE468C2" w:rsidR="00D91F72" w:rsidRDefault="00E53301">
            <w:pPr>
              <w:rPr>
                <w:sz w:val="20"/>
                <w:szCs w:val="20"/>
              </w:rPr>
            </w:pPr>
            <w:r>
              <w:rPr>
                <w:rFonts w:hint="eastAsia"/>
                <w:sz w:val="20"/>
                <w:szCs w:val="20"/>
              </w:rPr>
              <w:t>在楼主层点击举报</w:t>
            </w:r>
          </w:p>
        </w:tc>
        <w:tc>
          <w:tcPr>
            <w:tcW w:w="6141" w:type="dxa"/>
            <w:gridSpan w:val="2"/>
            <w:tcBorders>
              <w:top w:val="single" w:sz="4" w:space="0" w:color="000000"/>
              <w:left w:val="single" w:sz="4" w:space="0" w:color="000000"/>
              <w:bottom w:val="single" w:sz="4" w:space="0" w:color="000000"/>
              <w:right w:val="single" w:sz="4" w:space="0" w:color="000000"/>
            </w:tcBorders>
          </w:tcPr>
          <w:p w14:paraId="4EA4A41A" w14:textId="15FE15AE" w:rsidR="00D91F72" w:rsidRDefault="00E53301">
            <w:pPr>
              <w:rPr>
                <w:sz w:val="20"/>
                <w:szCs w:val="20"/>
              </w:rPr>
            </w:pPr>
            <w:r>
              <w:rPr>
                <w:rFonts w:hint="eastAsia"/>
                <w:sz w:val="20"/>
                <w:szCs w:val="20"/>
              </w:rPr>
              <w:t>显示举报信息已发送</w:t>
            </w:r>
          </w:p>
        </w:tc>
      </w:tr>
    </w:tbl>
    <w:p w14:paraId="180D6498" w14:textId="42D0CC5F" w:rsidR="00D91F72" w:rsidRDefault="00D91F72"/>
    <w:p w14:paraId="54D8E53F" w14:textId="494B9DAB" w:rsidR="00D91F72" w:rsidRDefault="00E53301">
      <w:r>
        <w:br w:type="page"/>
      </w:r>
    </w:p>
    <w:p w14:paraId="1FDF8D69" w14:textId="74EC9205" w:rsidR="00D91F72" w:rsidRDefault="00D91F72"/>
    <w:p w14:paraId="5E40C1B8" w14:textId="590A221F" w:rsidR="00D91F72" w:rsidRDefault="00E53301">
      <w:pPr>
        <w:pStyle w:val="a1"/>
      </w:pPr>
      <w:bookmarkStart w:id="126" w:name="_Toc533374814"/>
      <w:r>
        <w:rPr>
          <w:rFonts w:hint="eastAsia"/>
        </w:rPr>
        <w:t>举报回复</w:t>
      </w:r>
      <w:bookmarkEnd w:id="126"/>
    </w:p>
    <w:tbl>
      <w:tblPr>
        <w:tblStyle w:val="15"/>
        <w:tblW w:w="8296" w:type="dxa"/>
        <w:tblLayout w:type="fixed"/>
        <w:tblLook w:val="04A0" w:firstRow="1" w:lastRow="0" w:firstColumn="1" w:lastColumn="0" w:noHBand="0" w:noVBand="1"/>
      </w:tblPr>
      <w:tblGrid>
        <w:gridCol w:w="2155"/>
        <w:gridCol w:w="1993"/>
        <w:gridCol w:w="4148"/>
      </w:tblGrid>
      <w:tr w:rsidR="00D91F72" w14:paraId="7116B2A1" w14:textId="3174680A">
        <w:tc>
          <w:tcPr>
            <w:tcW w:w="4148" w:type="dxa"/>
            <w:gridSpan w:val="2"/>
            <w:tcBorders>
              <w:top w:val="single" w:sz="4" w:space="0" w:color="000000"/>
              <w:left w:val="single" w:sz="4" w:space="0" w:color="000000"/>
              <w:bottom w:val="single" w:sz="4" w:space="0" w:color="000000"/>
              <w:right w:val="single" w:sz="4" w:space="0" w:color="000000"/>
            </w:tcBorders>
          </w:tcPr>
          <w:p w14:paraId="7554A21B" w14:textId="38BBE24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ADBE616" w14:textId="728D4A9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61</w:t>
            </w:r>
          </w:p>
        </w:tc>
      </w:tr>
      <w:tr w:rsidR="00D91F72" w14:paraId="47ECE342" w14:textId="281FB737">
        <w:tc>
          <w:tcPr>
            <w:tcW w:w="4148" w:type="dxa"/>
            <w:gridSpan w:val="2"/>
            <w:tcBorders>
              <w:top w:val="single" w:sz="4" w:space="0" w:color="000000"/>
              <w:left w:val="single" w:sz="4" w:space="0" w:color="000000"/>
              <w:bottom w:val="single" w:sz="4" w:space="0" w:color="000000"/>
              <w:right w:val="single" w:sz="4" w:space="0" w:color="000000"/>
            </w:tcBorders>
          </w:tcPr>
          <w:p w14:paraId="0ECFC620" w14:textId="6D0C786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3F06203" w14:textId="6E149EDF" w:rsidR="00D91F72" w:rsidRDefault="00E53301">
            <w:pPr>
              <w:rPr>
                <w:sz w:val="20"/>
                <w:szCs w:val="20"/>
              </w:rPr>
            </w:pPr>
            <w:r>
              <w:rPr>
                <w:rFonts w:hint="eastAsia"/>
                <w:sz w:val="20"/>
                <w:szCs w:val="20"/>
              </w:rPr>
              <w:t>举报回复</w:t>
            </w:r>
          </w:p>
        </w:tc>
      </w:tr>
      <w:tr w:rsidR="00D91F72" w14:paraId="2EC65450" w14:textId="683A5863">
        <w:tc>
          <w:tcPr>
            <w:tcW w:w="4148" w:type="dxa"/>
            <w:gridSpan w:val="2"/>
            <w:tcBorders>
              <w:top w:val="single" w:sz="4" w:space="0" w:color="000000"/>
              <w:left w:val="single" w:sz="4" w:space="0" w:color="000000"/>
              <w:bottom w:val="single" w:sz="4" w:space="0" w:color="000000"/>
              <w:right w:val="single" w:sz="4" w:space="0" w:color="000000"/>
            </w:tcBorders>
          </w:tcPr>
          <w:p w14:paraId="65D73078" w14:textId="05DCE40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B6B4F1A" w14:textId="1DD75090" w:rsidR="00D91F72" w:rsidRDefault="00E53301">
            <w:pPr>
              <w:rPr>
                <w:sz w:val="20"/>
                <w:szCs w:val="20"/>
              </w:rPr>
            </w:pPr>
            <w:r>
              <w:rPr>
                <w:rFonts w:hint="eastAsia"/>
                <w:sz w:val="20"/>
                <w:szCs w:val="20"/>
              </w:rPr>
              <w:t>举报回复</w:t>
            </w:r>
          </w:p>
        </w:tc>
      </w:tr>
      <w:tr w:rsidR="00D91F72" w14:paraId="40442DEB" w14:textId="6C55AA43">
        <w:tc>
          <w:tcPr>
            <w:tcW w:w="4148" w:type="dxa"/>
            <w:gridSpan w:val="2"/>
            <w:tcBorders>
              <w:top w:val="single" w:sz="4" w:space="0" w:color="000000"/>
              <w:left w:val="single" w:sz="4" w:space="0" w:color="000000"/>
              <w:bottom w:val="single" w:sz="4" w:space="0" w:color="000000"/>
              <w:right w:val="single" w:sz="4" w:space="0" w:color="000000"/>
            </w:tcBorders>
          </w:tcPr>
          <w:p w14:paraId="099D5FED" w14:textId="225CEB9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575B8EC" w14:textId="348EFB91" w:rsidR="00D91F72" w:rsidRDefault="00E53301">
            <w:pPr>
              <w:rPr>
                <w:sz w:val="20"/>
                <w:szCs w:val="20"/>
              </w:rPr>
            </w:pPr>
            <w:r>
              <w:rPr>
                <w:rFonts w:hint="eastAsia"/>
                <w:sz w:val="20"/>
                <w:szCs w:val="20"/>
              </w:rPr>
              <w:t>注册用户</w:t>
            </w:r>
          </w:p>
        </w:tc>
      </w:tr>
      <w:tr w:rsidR="00D91F72" w14:paraId="35904398" w14:textId="0B198436">
        <w:tc>
          <w:tcPr>
            <w:tcW w:w="4148" w:type="dxa"/>
            <w:gridSpan w:val="2"/>
            <w:tcBorders>
              <w:top w:val="single" w:sz="4" w:space="0" w:color="000000"/>
              <w:left w:val="single" w:sz="4" w:space="0" w:color="000000"/>
              <w:bottom w:val="single" w:sz="4" w:space="0" w:color="000000"/>
              <w:right w:val="single" w:sz="4" w:space="0" w:color="000000"/>
            </w:tcBorders>
          </w:tcPr>
          <w:p w14:paraId="12A277B3" w14:textId="7F4E1E6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DD6D402" w14:textId="4DECA8EE" w:rsidR="00D91F72" w:rsidRDefault="00E53301">
            <w:pPr>
              <w:rPr>
                <w:sz w:val="20"/>
                <w:szCs w:val="20"/>
              </w:rPr>
            </w:pPr>
            <w:r>
              <w:rPr>
                <w:rFonts w:hint="eastAsia"/>
                <w:sz w:val="20"/>
                <w:szCs w:val="20"/>
              </w:rPr>
              <w:t>黑盒测试-等价类划分/边界值法</w:t>
            </w:r>
          </w:p>
        </w:tc>
      </w:tr>
      <w:tr w:rsidR="00D91F72" w14:paraId="2099660D" w14:textId="17EAB5A2">
        <w:tc>
          <w:tcPr>
            <w:tcW w:w="4148" w:type="dxa"/>
            <w:gridSpan w:val="2"/>
            <w:tcBorders>
              <w:top w:val="single" w:sz="4" w:space="0" w:color="000000"/>
              <w:left w:val="single" w:sz="4" w:space="0" w:color="000000"/>
              <w:bottom w:val="single" w:sz="4" w:space="0" w:color="000000"/>
              <w:right w:val="single" w:sz="4" w:space="0" w:color="000000"/>
            </w:tcBorders>
          </w:tcPr>
          <w:p w14:paraId="7A7DE339" w14:textId="13EEAE5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830D13" w14:textId="0C89A77A" w:rsidR="00D91F72" w:rsidRDefault="00E53301">
            <w:pPr>
              <w:rPr>
                <w:sz w:val="20"/>
                <w:szCs w:val="20"/>
              </w:rPr>
            </w:pPr>
            <w:r>
              <w:rPr>
                <w:rFonts w:hint="eastAsia"/>
                <w:sz w:val="20"/>
                <w:szCs w:val="20"/>
              </w:rPr>
              <w:t>访问论坛</w:t>
            </w:r>
          </w:p>
        </w:tc>
      </w:tr>
      <w:tr w:rsidR="00D91F72" w14:paraId="104AF6E7" w14:textId="7DD5EF56">
        <w:tc>
          <w:tcPr>
            <w:tcW w:w="4148" w:type="dxa"/>
            <w:gridSpan w:val="2"/>
            <w:tcBorders>
              <w:top w:val="single" w:sz="4" w:space="0" w:color="000000"/>
              <w:left w:val="single" w:sz="4" w:space="0" w:color="000000"/>
              <w:bottom w:val="single" w:sz="4" w:space="0" w:color="000000"/>
              <w:right w:val="single" w:sz="4" w:space="0" w:color="000000"/>
            </w:tcBorders>
          </w:tcPr>
          <w:p w14:paraId="37ECB386" w14:textId="12E0056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EAFFB5E" w14:textId="0FE9224F" w:rsidR="00D91F72" w:rsidRDefault="00E53301">
            <w:pPr>
              <w:rPr>
                <w:sz w:val="20"/>
                <w:szCs w:val="20"/>
              </w:rPr>
            </w:pPr>
            <w:r>
              <w:rPr>
                <w:rFonts w:hint="eastAsia"/>
                <w:sz w:val="20"/>
                <w:szCs w:val="20"/>
              </w:rPr>
              <w:t>用户进入网站论坛，并举报回复</w:t>
            </w:r>
          </w:p>
        </w:tc>
      </w:tr>
      <w:tr w:rsidR="00D91F72" w14:paraId="59E5E20F" w14:textId="1A588001">
        <w:tc>
          <w:tcPr>
            <w:tcW w:w="4148" w:type="dxa"/>
            <w:gridSpan w:val="2"/>
            <w:tcBorders>
              <w:top w:val="single" w:sz="4" w:space="0" w:color="000000"/>
              <w:left w:val="single" w:sz="4" w:space="0" w:color="000000"/>
              <w:bottom w:val="single" w:sz="4" w:space="0" w:color="000000"/>
              <w:right w:val="single" w:sz="4" w:space="0" w:color="000000"/>
            </w:tcBorders>
          </w:tcPr>
          <w:p w14:paraId="26EEC6C6" w14:textId="59C88EF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4C5F04" w14:textId="08C57650" w:rsidR="00D91F72" w:rsidRDefault="00E53301">
            <w:pPr>
              <w:rPr>
                <w:sz w:val="20"/>
                <w:szCs w:val="20"/>
              </w:rPr>
            </w:pPr>
            <w:r>
              <w:rPr>
                <w:rFonts w:hint="eastAsia"/>
                <w:sz w:val="20"/>
                <w:szCs w:val="20"/>
              </w:rPr>
              <w:t>测试用户是否能进入网站论坛，并举报回复</w:t>
            </w:r>
          </w:p>
        </w:tc>
      </w:tr>
      <w:tr w:rsidR="00D91F72" w14:paraId="0E3F7BB4" w14:textId="1945E64B">
        <w:trPr>
          <w:trHeight w:val="1445"/>
        </w:trPr>
        <w:tc>
          <w:tcPr>
            <w:tcW w:w="8296" w:type="dxa"/>
            <w:gridSpan w:val="3"/>
            <w:tcBorders>
              <w:top w:val="single" w:sz="4" w:space="0" w:color="000000"/>
              <w:left w:val="single" w:sz="4" w:space="0" w:color="000000"/>
              <w:right w:val="single" w:sz="4" w:space="0" w:color="000000"/>
            </w:tcBorders>
          </w:tcPr>
          <w:p w14:paraId="631E4FD6" w14:textId="60321A6F" w:rsidR="00D91F72" w:rsidRDefault="00E53301">
            <w:pPr>
              <w:rPr>
                <w:sz w:val="20"/>
                <w:szCs w:val="20"/>
              </w:rPr>
            </w:pPr>
            <w:r>
              <w:rPr>
                <w:rFonts w:hint="eastAsia"/>
                <w:sz w:val="20"/>
                <w:szCs w:val="20"/>
              </w:rPr>
              <w:t>初始条件和背景：</w:t>
            </w:r>
          </w:p>
          <w:p w14:paraId="1CE99E49" w14:textId="724455A0" w:rsidR="00D91F72" w:rsidRDefault="00E53301">
            <w:pPr>
              <w:rPr>
                <w:sz w:val="20"/>
                <w:szCs w:val="20"/>
              </w:rPr>
            </w:pPr>
            <w:r>
              <w:rPr>
                <w:rFonts w:hint="eastAsia"/>
                <w:sz w:val="20"/>
                <w:szCs w:val="20"/>
              </w:rPr>
              <w:t>系统：PC端</w:t>
            </w:r>
          </w:p>
          <w:p w14:paraId="496A0C51" w14:textId="03F5F90C" w:rsidR="00D91F72" w:rsidRDefault="00E53301">
            <w:pPr>
              <w:rPr>
                <w:sz w:val="20"/>
                <w:szCs w:val="20"/>
              </w:rPr>
            </w:pPr>
            <w:r>
              <w:rPr>
                <w:rFonts w:hint="eastAsia"/>
                <w:sz w:val="20"/>
                <w:szCs w:val="20"/>
              </w:rPr>
              <w:t>浏览器：C</w:t>
            </w:r>
            <w:r>
              <w:rPr>
                <w:sz w:val="20"/>
                <w:szCs w:val="20"/>
              </w:rPr>
              <w:t>hrome</w:t>
            </w:r>
          </w:p>
          <w:p w14:paraId="0467694E" w14:textId="13575ADF" w:rsidR="00D91F72" w:rsidRDefault="00E53301">
            <w:pPr>
              <w:rPr>
                <w:sz w:val="20"/>
                <w:szCs w:val="20"/>
              </w:rPr>
            </w:pPr>
            <w:r>
              <w:rPr>
                <w:rFonts w:hint="eastAsia"/>
                <w:sz w:val="20"/>
                <w:szCs w:val="20"/>
              </w:rPr>
              <w:t>注释：无</w:t>
            </w:r>
          </w:p>
        </w:tc>
      </w:tr>
      <w:tr w:rsidR="00D91F72" w14:paraId="0292942F" w14:textId="464DD280">
        <w:trPr>
          <w:trHeight w:val="392"/>
        </w:trPr>
        <w:tc>
          <w:tcPr>
            <w:tcW w:w="2155" w:type="dxa"/>
            <w:tcBorders>
              <w:top w:val="single" w:sz="4" w:space="0" w:color="000000"/>
              <w:left w:val="single" w:sz="4" w:space="0" w:color="000000"/>
              <w:bottom w:val="single" w:sz="4" w:space="0" w:color="000000"/>
              <w:right w:val="single" w:sz="4" w:space="0" w:color="000000"/>
            </w:tcBorders>
          </w:tcPr>
          <w:p w14:paraId="34795BDE" w14:textId="10DEE63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EC62552" w14:textId="682AA020" w:rsidR="00D91F72" w:rsidRDefault="00E53301">
            <w:pPr>
              <w:rPr>
                <w:sz w:val="20"/>
                <w:szCs w:val="20"/>
              </w:rPr>
            </w:pPr>
            <w:r>
              <w:rPr>
                <w:rFonts w:hint="eastAsia"/>
                <w:sz w:val="20"/>
                <w:szCs w:val="20"/>
              </w:rPr>
              <w:t>预期结果</w:t>
            </w:r>
          </w:p>
        </w:tc>
      </w:tr>
      <w:tr w:rsidR="00D91F72" w14:paraId="60112088" w14:textId="33C2A1E5">
        <w:trPr>
          <w:trHeight w:val="392"/>
        </w:trPr>
        <w:tc>
          <w:tcPr>
            <w:tcW w:w="2155" w:type="dxa"/>
            <w:tcBorders>
              <w:top w:val="single" w:sz="4" w:space="0" w:color="000000"/>
              <w:left w:val="single" w:sz="4" w:space="0" w:color="000000"/>
              <w:bottom w:val="single" w:sz="4" w:space="0" w:color="000000"/>
              <w:right w:val="single" w:sz="4" w:space="0" w:color="000000"/>
            </w:tcBorders>
          </w:tcPr>
          <w:p w14:paraId="4C4B76F0" w14:textId="0E526B49" w:rsidR="00D91F72" w:rsidRDefault="00E53301">
            <w:pPr>
              <w:rPr>
                <w:sz w:val="20"/>
                <w:szCs w:val="20"/>
              </w:rPr>
            </w:pPr>
            <w:r>
              <w:rPr>
                <w:rFonts w:hint="eastAsia"/>
                <w:sz w:val="20"/>
                <w:szCs w:val="20"/>
              </w:rPr>
              <w:t>点击某个回复楼层右侧的举报按钮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61EA0F2" w14:textId="63F7C80E" w:rsidR="00D91F72" w:rsidRDefault="00E53301">
            <w:pPr>
              <w:rPr>
                <w:sz w:val="20"/>
                <w:szCs w:val="20"/>
              </w:rPr>
            </w:pPr>
            <w:r>
              <w:rPr>
                <w:rFonts w:hint="eastAsia"/>
                <w:sz w:val="20"/>
                <w:szCs w:val="20"/>
              </w:rPr>
              <w:t>提示举报信息已发送</w:t>
            </w:r>
          </w:p>
        </w:tc>
      </w:tr>
    </w:tbl>
    <w:p w14:paraId="0C19D93A" w14:textId="4CC99BBE" w:rsidR="00D91F72" w:rsidRDefault="00D91F72"/>
    <w:p w14:paraId="56AF350D" w14:textId="62138D16" w:rsidR="00D91F72" w:rsidRDefault="00E53301">
      <w:r>
        <w:br w:type="page"/>
      </w:r>
    </w:p>
    <w:p w14:paraId="1A93094B" w14:textId="23186294" w:rsidR="00D91F72" w:rsidRDefault="00D91F72"/>
    <w:p w14:paraId="15D8465C" w14:textId="55A5F1A5" w:rsidR="00D91F72" w:rsidRDefault="00E53301">
      <w:pPr>
        <w:pStyle w:val="a1"/>
      </w:pPr>
      <w:bookmarkStart w:id="127" w:name="_Toc533374815"/>
      <w:r>
        <w:rPr>
          <w:rFonts w:hint="eastAsia"/>
        </w:rPr>
        <w:t>帖子分页</w:t>
      </w:r>
      <w:bookmarkEnd w:id="127"/>
    </w:p>
    <w:tbl>
      <w:tblPr>
        <w:tblStyle w:val="15"/>
        <w:tblW w:w="8296" w:type="dxa"/>
        <w:tblLayout w:type="fixed"/>
        <w:tblLook w:val="04A0" w:firstRow="1" w:lastRow="0" w:firstColumn="1" w:lastColumn="0" w:noHBand="0" w:noVBand="1"/>
      </w:tblPr>
      <w:tblGrid>
        <w:gridCol w:w="2155"/>
        <w:gridCol w:w="1993"/>
        <w:gridCol w:w="4148"/>
      </w:tblGrid>
      <w:tr w:rsidR="00D91F72" w14:paraId="7D075D39" w14:textId="3E3ED2A1">
        <w:tc>
          <w:tcPr>
            <w:tcW w:w="4148" w:type="dxa"/>
            <w:gridSpan w:val="2"/>
            <w:tcBorders>
              <w:top w:val="single" w:sz="4" w:space="0" w:color="000000"/>
              <w:left w:val="single" w:sz="4" w:space="0" w:color="000000"/>
              <w:bottom w:val="single" w:sz="4" w:space="0" w:color="000000"/>
              <w:right w:val="single" w:sz="4" w:space="0" w:color="000000"/>
            </w:tcBorders>
          </w:tcPr>
          <w:p w14:paraId="250FEF2C" w14:textId="566D08E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F5723DA" w14:textId="17B2B7B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62</w:t>
            </w:r>
          </w:p>
        </w:tc>
      </w:tr>
      <w:tr w:rsidR="00D91F72" w14:paraId="6741ED40" w14:textId="1F6F854F">
        <w:tc>
          <w:tcPr>
            <w:tcW w:w="4148" w:type="dxa"/>
            <w:gridSpan w:val="2"/>
            <w:tcBorders>
              <w:top w:val="single" w:sz="4" w:space="0" w:color="000000"/>
              <w:left w:val="single" w:sz="4" w:space="0" w:color="000000"/>
              <w:bottom w:val="single" w:sz="4" w:space="0" w:color="000000"/>
              <w:right w:val="single" w:sz="4" w:space="0" w:color="000000"/>
            </w:tcBorders>
          </w:tcPr>
          <w:p w14:paraId="1E905DCD" w14:textId="618B6D0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36B5253" w14:textId="2FBA76E2" w:rsidR="00D91F72" w:rsidRDefault="00E53301">
            <w:pPr>
              <w:rPr>
                <w:sz w:val="20"/>
                <w:szCs w:val="20"/>
              </w:rPr>
            </w:pPr>
            <w:r>
              <w:rPr>
                <w:rFonts w:hint="eastAsia"/>
                <w:sz w:val="20"/>
                <w:szCs w:val="20"/>
              </w:rPr>
              <w:t>帖子分页</w:t>
            </w:r>
          </w:p>
        </w:tc>
      </w:tr>
      <w:tr w:rsidR="00D91F72" w14:paraId="335216BB" w14:textId="3BE6BBE3">
        <w:tc>
          <w:tcPr>
            <w:tcW w:w="4148" w:type="dxa"/>
            <w:gridSpan w:val="2"/>
            <w:tcBorders>
              <w:top w:val="single" w:sz="4" w:space="0" w:color="000000"/>
              <w:left w:val="single" w:sz="4" w:space="0" w:color="000000"/>
              <w:bottom w:val="single" w:sz="4" w:space="0" w:color="000000"/>
              <w:right w:val="single" w:sz="4" w:space="0" w:color="000000"/>
            </w:tcBorders>
          </w:tcPr>
          <w:p w14:paraId="6737ABCE" w14:textId="58E3605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DC6EBD4" w14:textId="3EE6EB89" w:rsidR="00D91F72" w:rsidRDefault="00E53301">
            <w:pPr>
              <w:rPr>
                <w:sz w:val="20"/>
                <w:szCs w:val="20"/>
              </w:rPr>
            </w:pPr>
            <w:r>
              <w:rPr>
                <w:rFonts w:hint="eastAsia"/>
                <w:sz w:val="20"/>
                <w:szCs w:val="20"/>
              </w:rPr>
              <w:t>帖子分页</w:t>
            </w:r>
          </w:p>
        </w:tc>
      </w:tr>
      <w:tr w:rsidR="00D91F72" w14:paraId="2B934C46" w14:textId="7C4C5E51">
        <w:tc>
          <w:tcPr>
            <w:tcW w:w="4148" w:type="dxa"/>
            <w:gridSpan w:val="2"/>
            <w:tcBorders>
              <w:top w:val="single" w:sz="4" w:space="0" w:color="000000"/>
              <w:left w:val="single" w:sz="4" w:space="0" w:color="000000"/>
              <w:bottom w:val="single" w:sz="4" w:space="0" w:color="000000"/>
              <w:right w:val="single" w:sz="4" w:space="0" w:color="000000"/>
            </w:tcBorders>
          </w:tcPr>
          <w:p w14:paraId="6F3EE14B" w14:textId="5744E43F"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A55E086" w14:textId="3F2151D0" w:rsidR="00D91F72" w:rsidRDefault="00E53301">
            <w:pPr>
              <w:rPr>
                <w:sz w:val="20"/>
                <w:szCs w:val="20"/>
              </w:rPr>
            </w:pPr>
            <w:r>
              <w:rPr>
                <w:rFonts w:hint="eastAsia"/>
                <w:sz w:val="20"/>
                <w:szCs w:val="20"/>
              </w:rPr>
              <w:t>注册用户</w:t>
            </w:r>
          </w:p>
        </w:tc>
      </w:tr>
      <w:tr w:rsidR="00D91F72" w14:paraId="5613461D" w14:textId="7611A367">
        <w:tc>
          <w:tcPr>
            <w:tcW w:w="4148" w:type="dxa"/>
            <w:gridSpan w:val="2"/>
            <w:tcBorders>
              <w:top w:val="single" w:sz="4" w:space="0" w:color="000000"/>
              <w:left w:val="single" w:sz="4" w:space="0" w:color="000000"/>
              <w:bottom w:val="single" w:sz="4" w:space="0" w:color="000000"/>
              <w:right w:val="single" w:sz="4" w:space="0" w:color="000000"/>
            </w:tcBorders>
          </w:tcPr>
          <w:p w14:paraId="4CE1D9DE" w14:textId="4A72903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F6FFB95" w14:textId="4E5D8DB1" w:rsidR="00D91F72" w:rsidRDefault="00E53301">
            <w:pPr>
              <w:rPr>
                <w:sz w:val="20"/>
                <w:szCs w:val="20"/>
              </w:rPr>
            </w:pPr>
            <w:r>
              <w:rPr>
                <w:rFonts w:hint="eastAsia"/>
                <w:sz w:val="20"/>
                <w:szCs w:val="20"/>
              </w:rPr>
              <w:t>黑盒测试-等价类划分/边界值法</w:t>
            </w:r>
          </w:p>
        </w:tc>
      </w:tr>
      <w:tr w:rsidR="00D91F72" w14:paraId="77AC3E99" w14:textId="149B5539">
        <w:tc>
          <w:tcPr>
            <w:tcW w:w="4148" w:type="dxa"/>
            <w:gridSpan w:val="2"/>
            <w:tcBorders>
              <w:top w:val="single" w:sz="4" w:space="0" w:color="000000"/>
              <w:left w:val="single" w:sz="4" w:space="0" w:color="000000"/>
              <w:bottom w:val="single" w:sz="4" w:space="0" w:color="000000"/>
              <w:right w:val="single" w:sz="4" w:space="0" w:color="000000"/>
            </w:tcBorders>
          </w:tcPr>
          <w:p w14:paraId="3C75AF36" w14:textId="0140093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9CF7AF2" w14:textId="2A297C89" w:rsidR="00D91F72" w:rsidRDefault="00E53301">
            <w:pPr>
              <w:rPr>
                <w:sz w:val="20"/>
                <w:szCs w:val="20"/>
              </w:rPr>
            </w:pPr>
            <w:r>
              <w:rPr>
                <w:rFonts w:hint="eastAsia"/>
                <w:sz w:val="20"/>
                <w:szCs w:val="20"/>
              </w:rPr>
              <w:t>访问论坛</w:t>
            </w:r>
          </w:p>
        </w:tc>
      </w:tr>
      <w:tr w:rsidR="00D91F72" w14:paraId="18656D19" w14:textId="23C25C51">
        <w:tc>
          <w:tcPr>
            <w:tcW w:w="4148" w:type="dxa"/>
            <w:gridSpan w:val="2"/>
            <w:tcBorders>
              <w:top w:val="single" w:sz="4" w:space="0" w:color="000000"/>
              <w:left w:val="single" w:sz="4" w:space="0" w:color="000000"/>
              <w:bottom w:val="single" w:sz="4" w:space="0" w:color="000000"/>
              <w:right w:val="single" w:sz="4" w:space="0" w:color="000000"/>
            </w:tcBorders>
          </w:tcPr>
          <w:p w14:paraId="25EA65A0" w14:textId="60A624F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C497049" w14:textId="3050B87D" w:rsidR="00D91F72" w:rsidRDefault="00E53301">
            <w:pPr>
              <w:rPr>
                <w:sz w:val="20"/>
                <w:szCs w:val="20"/>
              </w:rPr>
            </w:pPr>
            <w:r>
              <w:rPr>
                <w:rFonts w:hint="eastAsia"/>
                <w:sz w:val="20"/>
                <w:szCs w:val="20"/>
              </w:rPr>
              <w:t>用户进入网站论坛，帖子分页</w:t>
            </w:r>
          </w:p>
        </w:tc>
      </w:tr>
      <w:tr w:rsidR="00D91F72" w14:paraId="79D10B81" w14:textId="4615724A">
        <w:tc>
          <w:tcPr>
            <w:tcW w:w="4148" w:type="dxa"/>
            <w:gridSpan w:val="2"/>
            <w:tcBorders>
              <w:top w:val="single" w:sz="4" w:space="0" w:color="000000"/>
              <w:left w:val="single" w:sz="4" w:space="0" w:color="000000"/>
              <w:bottom w:val="single" w:sz="4" w:space="0" w:color="000000"/>
              <w:right w:val="single" w:sz="4" w:space="0" w:color="000000"/>
            </w:tcBorders>
          </w:tcPr>
          <w:p w14:paraId="061723FD" w14:textId="5CBB18D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0CC5476" w14:textId="7A08FE6C" w:rsidR="00D91F72" w:rsidRDefault="00E53301">
            <w:pPr>
              <w:rPr>
                <w:sz w:val="20"/>
                <w:szCs w:val="20"/>
              </w:rPr>
            </w:pPr>
            <w:r>
              <w:rPr>
                <w:rFonts w:hint="eastAsia"/>
                <w:sz w:val="20"/>
                <w:szCs w:val="20"/>
              </w:rPr>
              <w:t>测试用户是否能进入网站论坛，帖子分页</w:t>
            </w:r>
          </w:p>
        </w:tc>
      </w:tr>
      <w:tr w:rsidR="00D91F72" w14:paraId="4179D637" w14:textId="7E0B582D">
        <w:trPr>
          <w:trHeight w:val="1445"/>
        </w:trPr>
        <w:tc>
          <w:tcPr>
            <w:tcW w:w="8296" w:type="dxa"/>
            <w:gridSpan w:val="3"/>
            <w:tcBorders>
              <w:top w:val="single" w:sz="4" w:space="0" w:color="000000"/>
              <w:left w:val="single" w:sz="4" w:space="0" w:color="000000"/>
              <w:right w:val="single" w:sz="4" w:space="0" w:color="000000"/>
            </w:tcBorders>
          </w:tcPr>
          <w:p w14:paraId="63B34F7E" w14:textId="6B66F246" w:rsidR="00D91F72" w:rsidRDefault="00E53301">
            <w:pPr>
              <w:rPr>
                <w:sz w:val="20"/>
                <w:szCs w:val="20"/>
              </w:rPr>
            </w:pPr>
            <w:r>
              <w:rPr>
                <w:rFonts w:hint="eastAsia"/>
                <w:sz w:val="20"/>
                <w:szCs w:val="20"/>
              </w:rPr>
              <w:t>初始条件和背景：</w:t>
            </w:r>
          </w:p>
          <w:p w14:paraId="70FD89E2" w14:textId="3BCBA67E" w:rsidR="00D91F72" w:rsidRDefault="00E53301">
            <w:pPr>
              <w:rPr>
                <w:sz w:val="20"/>
                <w:szCs w:val="20"/>
              </w:rPr>
            </w:pPr>
            <w:r>
              <w:rPr>
                <w:rFonts w:hint="eastAsia"/>
                <w:sz w:val="20"/>
                <w:szCs w:val="20"/>
              </w:rPr>
              <w:t>系统：PC端</w:t>
            </w:r>
          </w:p>
          <w:p w14:paraId="499F9FA2" w14:textId="74EDB825" w:rsidR="00D91F72" w:rsidRDefault="00E53301">
            <w:pPr>
              <w:rPr>
                <w:sz w:val="20"/>
                <w:szCs w:val="20"/>
              </w:rPr>
            </w:pPr>
            <w:r>
              <w:rPr>
                <w:rFonts w:hint="eastAsia"/>
                <w:sz w:val="20"/>
                <w:szCs w:val="20"/>
              </w:rPr>
              <w:t>浏览器：C</w:t>
            </w:r>
            <w:r>
              <w:rPr>
                <w:sz w:val="20"/>
                <w:szCs w:val="20"/>
              </w:rPr>
              <w:t>hrome</w:t>
            </w:r>
          </w:p>
          <w:p w14:paraId="0BBBDF80" w14:textId="45558CE7" w:rsidR="00D91F72" w:rsidRDefault="00E53301">
            <w:pPr>
              <w:rPr>
                <w:sz w:val="20"/>
                <w:szCs w:val="20"/>
              </w:rPr>
            </w:pPr>
            <w:r>
              <w:rPr>
                <w:rFonts w:hint="eastAsia"/>
                <w:sz w:val="20"/>
                <w:szCs w:val="20"/>
              </w:rPr>
              <w:t>注释：无</w:t>
            </w:r>
          </w:p>
        </w:tc>
      </w:tr>
      <w:tr w:rsidR="00D91F72" w14:paraId="40C64C8A" w14:textId="4214B34A">
        <w:trPr>
          <w:trHeight w:val="392"/>
        </w:trPr>
        <w:tc>
          <w:tcPr>
            <w:tcW w:w="2155" w:type="dxa"/>
            <w:tcBorders>
              <w:top w:val="single" w:sz="4" w:space="0" w:color="000000"/>
              <w:left w:val="single" w:sz="4" w:space="0" w:color="000000"/>
              <w:bottom w:val="single" w:sz="4" w:space="0" w:color="000000"/>
              <w:right w:val="single" w:sz="4" w:space="0" w:color="000000"/>
            </w:tcBorders>
          </w:tcPr>
          <w:p w14:paraId="7A1BD5F7" w14:textId="5B87F1D1"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EC6AB4" w14:textId="14DECABF" w:rsidR="00D91F72" w:rsidRDefault="00E53301">
            <w:pPr>
              <w:rPr>
                <w:sz w:val="20"/>
                <w:szCs w:val="20"/>
              </w:rPr>
            </w:pPr>
            <w:r>
              <w:rPr>
                <w:rFonts w:hint="eastAsia"/>
                <w:sz w:val="20"/>
                <w:szCs w:val="20"/>
              </w:rPr>
              <w:t>预期结果</w:t>
            </w:r>
          </w:p>
        </w:tc>
      </w:tr>
      <w:tr w:rsidR="00D91F72" w14:paraId="11AFA63C" w14:textId="5A2C34B7">
        <w:trPr>
          <w:trHeight w:val="392"/>
        </w:trPr>
        <w:tc>
          <w:tcPr>
            <w:tcW w:w="2155" w:type="dxa"/>
            <w:tcBorders>
              <w:top w:val="single" w:sz="4" w:space="0" w:color="000000"/>
              <w:left w:val="single" w:sz="4" w:space="0" w:color="000000"/>
              <w:bottom w:val="single" w:sz="4" w:space="0" w:color="000000"/>
              <w:right w:val="single" w:sz="4" w:space="0" w:color="000000"/>
            </w:tcBorders>
          </w:tcPr>
          <w:p w14:paraId="1273191C" w14:textId="37BA07B1" w:rsidR="00D91F72" w:rsidRDefault="00E53301">
            <w:pPr>
              <w:rPr>
                <w:sz w:val="20"/>
                <w:szCs w:val="20"/>
              </w:rPr>
            </w:pPr>
            <w:r>
              <w:rPr>
                <w:rFonts w:hint="eastAsia"/>
                <w:sz w:val="20"/>
                <w:szCs w:val="20"/>
              </w:rPr>
              <w:t>当前在第一页，点击上一页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64970BE1" w14:textId="1EEF3761" w:rsidR="00D91F72" w:rsidRDefault="00E53301">
            <w:pPr>
              <w:rPr>
                <w:sz w:val="20"/>
                <w:szCs w:val="20"/>
              </w:rPr>
            </w:pPr>
            <w:r>
              <w:rPr>
                <w:rFonts w:hint="eastAsia"/>
                <w:sz w:val="20"/>
                <w:szCs w:val="20"/>
              </w:rPr>
              <w:t>上一页点击无效</w:t>
            </w:r>
          </w:p>
        </w:tc>
      </w:tr>
      <w:tr w:rsidR="00D91F72" w14:paraId="2AB13918" w14:textId="44E3E30E">
        <w:trPr>
          <w:trHeight w:val="392"/>
        </w:trPr>
        <w:tc>
          <w:tcPr>
            <w:tcW w:w="2155" w:type="dxa"/>
            <w:tcBorders>
              <w:top w:val="single" w:sz="4" w:space="0" w:color="000000"/>
              <w:left w:val="single" w:sz="4" w:space="0" w:color="000000"/>
              <w:bottom w:val="single" w:sz="4" w:space="0" w:color="000000"/>
              <w:right w:val="single" w:sz="4" w:space="0" w:color="000000"/>
            </w:tcBorders>
          </w:tcPr>
          <w:p w14:paraId="1A890A11" w14:textId="3136DAEF" w:rsidR="00D91F72" w:rsidRDefault="00E53301">
            <w:pPr>
              <w:rPr>
                <w:sz w:val="20"/>
                <w:szCs w:val="20"/>
              </w:rPr>
            </w:pPr>
            <w:r>
              <w:rPr>
                <w:rFonts w:hint="eastAsia"/>
                <w:sz w:val="20"/>
                <w:szCs w:val="20"/>
              </w:rPr>
              <w:t>当前在最后一页，点击下一页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1653DF7B" w14:textId="7A19A535" w:rsidR="00D91F72" w:rsidRDefault="00E53301">
            <w:pPr>
              <w:rPr>
                <w:sz w:val="20"/>
                <w:szCs w:val="20"/>
              </w:rPr>
            </w:pPr>
            <w:r>
              <w:rPr>
                <w:rFonts w:hint="eastAsia"/>
                <w:sz w:val="20"/>
                <w:szCs w:val="20"/>
              </w:rPr>
              <w:t>下一页点击无效</w:t>
            </w:r>
          </w:p>
        </w:tc>
      </w:tr>
      <w:tr w:rsidR="00D91F72" w14:paraId="0AC1536A" w14:textId="458849B9">
        <w:trPr>
          <w:trHeight w:val="392"/>
        </w:trPr>
        <w:tc>
          <w:tcPr>
            <w:tcW w:w="2155" w:type="dxa"/>
            <w:tcBorders>
              <w:top w:val="single" w:sz="4" w:space="0" w:color="000000"/>
              <w:left w:val="single" w:sz="4" w:space="0" w:color="000000"/>
              <w:bottom w:val="single" w:sz="4" w:space="0" w:color="000000"/>
              <w:right w:val="single" w:sz="4" w:space="0" w:color="000000"/>
            </w:tcBorders>
          </w:tcPr>
          <w:p w14:paraId="6BE8052A" w14:textId="5B72EABB" w:rsidR="00D91F72" w:rsidRDefault="00E53301">
            <w:pPr>
              <w:rPr>
                <w:sz w:val="20"/>
                <w:szCs w:val="20"/>
              </w:rPr>
            </w:pPr>
            <w:r>
              <w:rPr>
                <w:rFonts w:hint="eastAsia"/>
                <w:sz w:val="20"/>
                <w:szCs w:val="20"/>
              </w:rPr>
              <w:t>不在第一页，点击上一页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3F1B05FB" w14:textId="47F60E1D" w:rsidR="00D91F72" w:rsidRDefault="00E53301">
            <w:pPr>
              <w:rPr>
                <w:sz w:val="20"/>
                <w:szCs w:val="20"/>
              </w:rPr>
            </w:pPr>
            <w:r>
              <w:rPr>
                <w:rFonts w:hint="eastAsia"/>
                <w:sz w:val="20"/>
                <w:szCs w:val="20"/>
              </w:rPr>
              <w:t>页面转跳至上一页</w:t>
            </w:r>
          </w:p>
        </w:tc>
      </w:tr>
      <w:tr w:rsidR="00D91F72" w14:paraId="2679F28A" w14:textId="7A1E2A31">
        <w:trPr>
          <w:trHeight w:val="392"/>
        </w:trPr>
        <w:tc>
          <w:tcPr>
            <w:tcW w:w="2155" w:type="dxa"/>
            <w:tcBorders>
              <w:top w:val="single" w:sz="4" w:space="0" w:color="000000"/>
              <w:left w:val="single" w:sz="4" w:space="0" w:color="000000"/>
              <w:bottom w:val="single" w:sz="4" w:space="0" w:color="000000"/>
              <w:right w:val="single" w:sz="4" w:space="0" w:color="000000"/>
            </w:tcBorders>
          </w:tcPr>
          <w:p w14:paraId="35A9CC32" w14:textId="2BD7B248" w:rsidR="00D91F72" w:rsidRDefault="00E53301">
            <w:pPr>
              <w:rPr>
                <w:sz w:val="20"/>
                <w:szCs w:val="20"/>
              </w:rPr>
            </w:pPr>
            <w:r>
              <w:rPr>
                <w:rFonts w:hint="eastAsia"/>
                <w:sz w:val="20"/>
                <w:szCs w:val="20"/>
              </w:rPr>
              <w:t>不在最后一页，点击下一页</w:t>
            </w:r>
          </w:p>
        </w:tc>
        <w:tc>
          <w:tcPr>
            <w:tcW w:w="6141" w:type="dxa"/>
            <w:gridSpan w:val="2"/>
            <w:tcBorders>
              <w:top w:val="single" w:sz="4" w:space="0" w:color="000000"/>
              <w:left w:val="single" w:sz="4" w:space="0" w:color="000000"/>
              <w:bottom w:val="single" w:sz="4" w:space="0" w:color="000000"/>
              <w:right w:val="single" w:sz="4" w:space="0" w:color="000000"/>
            </w:tcBorders>
          </w:tcPr>
          <w:p w14:paraId="4E0B66F7" w14:textId="6D0529B6" w:rsidR="00D91F72" w:rsidRDefault="00E53301">
            <w:pPr>
              <w:rPr>
                <w:sz w:val="20"/>
                <w:szCs w:val="20"/>
              </w:rPr>
            </w:pPr>
            <w:r>
              <w:rPr>
                <w:rFonts w:hint="eastAsia"/>
                <w:sz w:val="20"/>
                <w:szCs w:val="20"/>
              </w:rPr>
              <w:t>页面转跳至下一页</w:t>
            </w:r>
          </w:p>
        </w:tc>
      </w:tr>
    </w:tbl>
    <w:p w14:paraId="2F5A65AF" w14:textId="72459C66" w:rsidR="00D91F72" w:rsidRDefault="00D91F72"/>
    <w:p w14:paraId="39FBC457" w14:textId="25BC511C" w:rsidR="00D91F72" w:rsidRDefault="00E53301">
      <w:r>
        <w:br w:type="page"/>
      </w:r>
    </w:p>
    <w:p w14:paraId="0AA80850" w14:textId="448055F2" w:rsidR="00D91F72" w:rsidRDefault="00D91F72"/>
    <w:p w14:paraId="6B539C35" w14:textId="378E3266" w:rsidR="00D91F72" w:rsidRDefault="00E53301">
      <w:pPr>
        <w:pStyle w:val="a1"/>
      </w:pPr>
      <w:bookmarkStart w:id="128" w:name="_Toc533374816"/>
      <w:r>
        <w:rPr>
          <w:rFonts w:hint="eastAsia"/>
        </w:rPr>
        <w:t>帖子排序</w:t>
      </w:r>
      <w:bookmarkEnd w:id="128"/>
    </w:p>
    <w:tbl>
      <w:tblPr>
        <w:tblStyle w:val="15"/>
        <w:tblW w:w="8296" w:type="dxa"/>
        <w:tblLayout w:type="fixed"/>
        <w:tblLook w:val="04A0" w:firstRow="1" w:lastRow="0" w:firstColumn="1" w:lastColumn="0" w:noHBand="0" w:noVBand="1"/>
      </w:tblPr>
      <w:tblGrid>
        <w:gridCol w:w="2155"/>
        <w:gridCol w:w="1993"/>
        <w:gridCol w:w="4148"/>
      </w:tblGrid>
      <w:tr w:rsidR="00D91F72" w14:paraId="1157401B" w14:textId="037F2A16">
        <w:tc>
          <w:tcPr>
            <w:tcW w:w="4148" w:type="dxa"/>
            <w:gridSpan w:val="2"/>
            <w:tcBorders>
              <w:top w:val="single" w:sz="4" w:space="0" w:color="000000"/>
              <w:left w:val="single" w:sz="4" w:space="0" w:color="000000"/>
              <w:bottom w:val="single" w:sz="4" w:space="0" w:color="000000"/>
              <w:right w:val="single" w:sz="4" w:space="0" w:color="000000"/>
            </w:tcBorders>
          </w:tcPr>
          <w:p w14:paraId="019C9179" w14:textId="787FB16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E8577F1" w14:textId="779AAA2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63</w:t>
            </w:r>
          </w:p>
        </w:tc>
      </w:tr>
      <w:tr w:rsidR="00D91F72" w14:paraId="36945FD3" w14:textId="134AC0E1">
        <w:tc>
          <w:tcPr>
            <w:tcW w:w="4148" w:type="dxa"/>
            <w:gridSpan w:val="2"/>
            <w:tcBorders>
              <w:top w:val="single" w:sz="4" w:space="0" w:color="000000"/>
              <w:left w:val="single" w:sz="4" w:space="0" w:color="000000"/>
              <w:bottom w:val="single" w:sz="4" w:space="0" w:color="000000"/>
              <w:right w:val="single" w:sz="4" w:space="0" w:color="000000"/>
            </w:tcBorders>
          </w:tcPr>
          <w:p w14:paraId="5B430BDF" w14:textId="47A51EA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62B4F77" w14:textId="7A867531" w:rsidR="00D91F72" w:rsidRDefault="00E53301">
            <w:pPr>
              <w:rPr>
                <w:sz w:val="20"/>
                <w:szCs w:val="20"/>
              </w:rPr>
            </w:pPr>
            <w:r>
              <w:rPr>
                <w:rFonts w:hint="eastAsia"/>
                <w:sz w:val="20"/>
                <w:szCs w:val="20"/>
              </w:rPr>
              <w:t>帖子排序</w:t>
            </w:r>
          </w:p>
        </w:tc>
      </w:tr>
      <w:tr w:rsidR="00D91F72" w14:paraId="1D95CFF2" w14:textId="66B5264B">
        <w:tc>
          <w:tcPr>
            <w:tcW w:w="4148" w:type="dxa"/>
            <w:gridSpan w:val="2"/>
            <w:tcBorders>
              <w:top w:val="single" w:sz="4" w:space="0" w:color="000000"/>
              <w:left w:val="single" w:sz="4" w:space="0" w:color="000000"/>
              <w:bottom w:val="single" w:sz="4" w:space="0" w:color="000000"/>
              <w:right w:val="single" w:sz="4" w:space="0" w:color="000000"/>
            </w:tcBorders>
          </w:tcPr>
          <w:p w14:paraId="752CE216" w14:textId="75FF5AB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5EA6E49" w14:textId="635C4AF9" w:rsidR="00D91F72" w:rsidRDefault="00E53301">
            <w:pPr>
              <w:rPr>
                <w:sz w:val="20"/>
                <w:szCs w:val="20"/>
              </w:rPr>
            </w:pPr>
            <w:r>
              <w:rPr>
                <w:rFonts w:hint="eastAsia"/>
                <w:sz w:val="20"/>
                <w:szCs w:val="20"/>
              </w:rPr>
              <w:t>帖子排序</w:t>
            </w:r>
          </w:p>
        </w:tc>
      </w:tr>
      <w:tr w:rsidR="00D91F72" w14:paraId="72370792" w14:textId="3244D80D">
        <w:tc>
          <w:tcPr>
            <w:tcW w:w="4148" w:type="dxa"/>
            <w:gridSpan w:val="2"/>
            <w:tcBorders>
              <w:top w:val="single" w:sz="4" w:space="0" w:color="000000"/>
              <w:left w:val="single" w:sz="4" w:space="0" w:color="000000"/>
              <w:bottom w:val="single" w:sz="4" w:space="0" w:color="000000"/>
              <w:right w:val="single" w:sz="4" w:space="0" w:color="000000"/>
            </w:tcBorders>
          </w:tcPr>
          <w:p w14:paraId="17574032" w14:textId="4634D89B"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9468A5F" w14:textId="1D99D9CA" w:rsidR="00D91F72" w:rsidRDefault="00E53301">
            <w:pPr>
              <w:rPr>
                <w:sz w:val="20"/>
                <w:szCs w:val="20"/>
              </w:rPr>
            </w:pPr>
            <w:r>
              <w:rPr>
                <w:rFonts w:hint="eastAsia"/>
                <w:sz w:val="20"/>
                <w:szCs w:val="20"/>
              </w:rPr>
              <w:t>注册用户</w:t>
            </w:r>
          </w:p>
        </w:tc>
      </w:tr>
      <w:tr w:rsidR="00D91F72" w14:paraId="7C689139" w14:textId="5A2A19C1">
        <w:tc>
          <w:tcPr>
            <w:tcW w:w="4148" w:type="dxa"/>
            <w:gridSpan w:val="2"/>
            <w:tcBorders>
              <w:top w:val="single" w:sz="4" w:space="0" w:color="000000"/>
              <w:left w:val="single" w:sz="4" w:space="0" w:color="000000"/>
              <w:bottom w:val="single" w:sz="4" w:space="0" w:color="000000"/>
              <w:right w:val="single" w:sz="4" w:space="0" w:color="000000"/>
            </w:tcBorders>
          </w:tcPr>
          <w:p w14:paraId="442A5A8F" w14:textId="1261DBB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7E0F6CB" w14:textId="3FD7F04A" w:rsidR="00D91F72" w:rsidRDefault="00E53301">
            <w:pPr>
              <w:rPr>
                <w:sz w:val="20"/>
                <w:szCs w:val="20"/>
              </w:rPr>
            </w:pPr>
            <w:r>
              <w:rPr>
                <w:rFonts w:hint="eastAsia"/>
                <w:sz w:val="20"/>
                <w:szCs w:val="20"/>
              </w:rPr>
              <w:t>黑盒测试-等价类划分/边界值法</w:t>
            </w:r>
          </w:p>
        </w:tc>
      </w:tr>
      <w:tr w:rsidR="00D91F72" w14:paraId="38A1BBB9" w14:textId="2FFBCE20">
        <w:tc>
          <w:tcPr>
            <w:tcW w:w="4148" w:type="dxa"/>
            <w:gridSpan w:val="2"/>
            <w:tcBorders>
              <w:top w:val="single" w:sz="4" w:space="0" w:color="000000"/>
              <w:left w:val="single" w:sz="4" w:space="0" w:color="000000"/>
              <w:bottom w:val="single" w:sz="4" w:space="0" w:color="000000"/>
              <w:right w:val="single" w:sz="4" w:space="0" w:color="000000"/>
            </w:tcBorders>
          </w:tcPr>
          <w:p w14:paraId="529842D9" w14:textId="32835B4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6496483" w14:textId="1315376B" w:rsidR="00D91F72" w:rsidRDefault="00E53301">
            <w:pPr>
              <w:rPr>
                <w:sz w:val="20"/>
                <w:szCs w:val="20"/>
              </w:rPr>
            </w:pPr>
            <w:r>
              <w:rPr>
                <w:rFonts w:hint="eastAsia"/>
                <w:sz w:val="20"/>
                <w:szCs w:val="20"/>
              </w:rPr>
              <w:t>访问论坛</w:t>
            </w:r>
          </w:p>
        </w:tc>
      </w:tr>
      <w:tr w:rsidR="00D91F72" w14:paraId="17A7D36C" w14:textId="54F781F5">
        <w:tc>
          <w:tcPr>
            <w:tcW w:w="4148" w:type="dxa"/>
            <w:gridSpan w:val="2"/>
            <w:tcBorders>
              <w:top w:val="single" w:sz="4" w:space="0" w:color="000000"/>
              <w:left w:val="single" w:sz="4" w:space="0" w:color="000000"/>
              <w:bottom w:val="single" w:sz="4" w:space="0" w:color="000000"/>
              <w:right w:val="single" w:sz="4" w:space="0" w:color="000000"/>
            </w:tcBorders>
          </w:tcPr>
          <w:p w14:paraId="2FAB82A6" w14:textId="54D8F58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BFD6FF" w14:textId="62398D88" w:rsidR="00D91F72" w:rsidRDefault="00E53301">
            <w:pPr>
              <w:rPr>
                <w:sz w:val="20"/>
                <w:szCs w:val="20"/>
              </w:rPr>
            </w:pPr>
            <w:r>
              <w:rPr>
                <w:rFonts w:hint="eastAsia"/>
                <w:sz w:val="20"/>
                <w:szCs w:val="20"/>
              </w:rPr>
              <w:t>用户进入网站论坛，帖子排序</w:t>
            </w:r>
          </w:p>
        </w:tc>
      </w:tr>
      <w:tr w:rsidR="00D91F72" w14:paraId="25FE415E" w14:textId="02BCAB5D">
        <w:tc>
          <w:tcPr>
            <w:tcW w:w="4148" w:type="dxa"/>
            <w:gridSpan w:val="2"/>
            <w:tcBorders>
              <w:top w:val="single" w:sz="4" w:space="0" w:color="000000"/>
              <w:left w:val="single" w:sz="4" w:space="0" w:color="000000"/>
              <w:bottom w:val="single" w:sz="4" w:space="0" w:color="000000"/>
              <w:right w:val="single" w:sz="4" w:space="0" w:color="000000"/>
            </w:tcBorders>
          </w:tcPr>
          <w:p w14:paraId="1C66A776" w14:textId="0748075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9330973" w14:textId="5A7983A8" w:rsidR="00D91F72" w:rsidRDefault="00E53301">
            <w:pPr>
              <w:rPr>
                <w:sz w:val="20"/>
                <w:szCs w:val="20"/>
              </w:rPr>
            </w:pPr>
            <w:r>
              <w:rPr>
                <w:rFonts w:hint="eastAsia"/>
                <w:sz w:val="20"/>
                <w:szCs w:val="20"/>
              </w:rPr>
              <w:t>测试用户是否能进入网站论坛，帖子排序</w:t>
            </w:r>
          </w:p>
        </w:tc>
      </w:tr>
      <w:tr w:rsidR="00D91F72" w14:paraId="3B2AADAE" w14:textId="312BBFD2">
        <w:trPr>
          <w:trHeight w:val="1445"/>
        </w:trPr>
        <w:tc>
          <w:tcPr>
            <w:tcW w:w="8296" w:type="dxa"/>
            <w:gridSpan w:val="3"/>
            <w:tcBorders>
              <w:top w:val="single" w:sz="4" w:space="0" w:color="000000"/>
              <w:left w:val="single" w:sz="4" w:space="0" w:color="000000"/>
              <w:right w:val="single" w:sz="4" w:space="0" w:color="000000"/>
            </w:tcBorders>
          </w:tcPr>
          <w:p w14:paraId="261E7CA8" w14:textId="6A5D9848" w:rsidR="00D91F72" w:rsidRDefault="00E53301">
            <w:pPr>
              <w:rPr>
                <w:sz w:val="20"/>
                <w:szCs w:val="20"/>
              </w:rPr>
            </w:pPr>
            <w:r>
              <w:rPr>
                <w:rFonts w:hint="eastAsia"/>
                <w:sz w:val="20"/>
                <w:szCs w:val="20"/>
              </w:rPr>
              <w:t>初始条件和背景：</w:t>
            </w:r>
          </w:p>
          <w:p w14:paraId="7AA0F3C6" w14:textId="6879ED26" w:rsidR="00D91F72" w:rsidRDefault="00E53301">
            <w:pPr>
              <w:rPr>
                <w:sz w:val="20"/>
                <w:szCs w:val="20"/>
              </w:rPr>
            </w:pPr>
            <w:r>
              <w:rPr>
                <w:rFonts w:hint="eastAsia"/>
                <w:sz w:val="20"/>
                <w:szCs w:val="20"/>
              </w:rPr>
              <w:t>系统：PC端</w:t>
            </w:r>
          </w:p>
          <w:p w14:paraId="0BB4DC5B" w14:textId="4916D45F" w:rsidR="00D91F72" w:rsidRDefault="00E53301">
            <w:pPr>
              <w:rPr>
                <w:sz w:val="20"/>
                <w:szCs w:val="20"/>
              </w:rPr>
            </w:pPr>
            <w:r>
              <w:rPr>
                <w:rFonts w:hint="eastAsia"/>
                <w:sz w:val="20"/>
                <w:szCs w:val="20"/>
              </w:rPr>
              <w:t>浏览器：C</w:t>
            </w:r>
            <w:r>
              <w:rPr>
                <w:sz w:val="20"/>
                <w:szCs w:val="20"/>
              </w:rPr>
              <w:t>hrome</w:t>
            </w:r>
          </w:p>
          <w:p w14:paraId="3476586A" w14:textId="63077BF8" w:rsidR="00D91F72" w:rsidRDefault="00E53301">
            <w:pPr>
              <w:rPr>
                <w:sz w:val="20"/>
                <w:szCs w:val="20"/>
              </w:rPr>
            </w:pPr>
            <w:r>
              <w:rPr>
                <w:rFonts w:hint="eastAsia"/>
                <w:sz w:val="20"/>
                <w:szCs w:val="20"/>
              </w:rPr>
              <w:t>注释：无</w:t>
            </w:r>
          </w:p>
        </w:tc>
      </w:tr>
      <w:tr w:rsidR="00D91F72" w14:paraId="06BB674C" w14:textId="5AA85DEF">
        <w:trPr>
          <w:trHeight w:val="392"/>
        </w:trPr>
        <w:tc>
          <w:tcPr>
            <w:tcW w:w="2155" w:type="dxa"/>
            <w:tcBorders>
              <w:top w:val="single" w:sz="4" w:space="0" w:color="000000"/>
              <w:left w:val="single" w:sz="4" w:space="0" w:color="000000"/>
              <w:bottom w:val="single" w:sz="4" w:space="0" w:color="000000"/>
              <w:right w:val="single" w:sz="4" w:space="0" w:color="000000"/>
            </w:tcBorders>
          </w:tcPr>
          <w:p w14:paraId="6F55B783" w14:textId="76DEA2B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66E0B7C" w14:textId="0B73203C" w:rsidR="00D91F72" w:rsidRDefault="00E53301">
            <w:pPr>
              <w:rPr>
                <w:sz w:val="20"/>
                <w:szCs w:val="20"/>
              </w:rPr>
            </w:pPr>
            <w:r>
              <w:rPr>
                <w:rFonts w:hint="eastAsia"/>
                <w:sz w:val="20"/>
                <w:szCs w:val="20"/>
              </w:rPr>
              <w:t>预期结果</w:t>
            </w:r>
          </w:p>
        </w:tc>
      </w:tr>
      <w:tr w:rsidR="00D91F72" w14:paraId="798D2730" w14:textId="4722A548">
        <w:trPr>
          <w:trHeight w:val="392"/>
        </w:trPr>
        <w:tc>
          <w:tcPr>
            <w:tcW w:w="2155" w:type="dxa"/>
            <w:tcBorders>
              <w:top w:val="single" w:sz="4" w:space="0" w:color="000000"/>
              <w:left w:val="single" w:sz="4" w:space="0" w:color="000000"/>
              <w:bottom w:val="single" w:sz="4" w:space="0" w:color="000000"/>
              <w:right w:val="single" w:sz="4" w:space="0" w:color="000000"/>
            </w:tcBorders>
          </w:tcPr>
          <w:p w14:paraId="5E767A84" w14:textId="35F4C600" w:rsidR="00D91F72" w:rsidRDefault="00E53301">
            <w:pPr>
              <w:rPr>
                <w:sz w:val="20"/>
                <w:szCs w:val="20"/>
              </w:rPr>
            </w:pPr>
            <w:r>
              <w:rPr>
                <w:rFonts w:hint="eastAsia"/>
                <w:sz w:val="20"/>
                <w:szCs w:val="20"/>
              </w:rPr>
              <w:t>点击列表标题[作者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24704BB" w14:textId="212C9A28" w:rsidR="00D91F72" w:rsidRDefault="00E53301">
            <w:pPr>
              <w:rPr>
                <w:sz w:val="20"/>
                <w:szCs w:val="20"/>
              </w:rPr>
            </w:pPr>
            <w:r>
              <w:rPr>
                <w:rFonts w:hint="eastAsia"/>
                <w:sz w:val="20"/>
                <w:szCs w:val="20"/>
              </w:rPr>
              <w:t>见测试用例按作者排序</w:t>
            </w:r>
          </w:p>
        </w:tc>
      </w:tr>
      <w:tr w:rsidR="00D91F72" w14:paraId="4CA89E1E" w14:textId="4CB6937C">
        <w:trPr>
          <w:trHeight w:val="392"/>
        </w:trPr>
        <w:tc>
          <w:tcPr>
            <w:tcW w:w="2155" w:type="dxa"/>
            <w:tcBorders>
              <w:top w:val="single" w:sz="4" w:space="0" w:color="000000"/>
              <w:left w:val="single" w:sz="4" w:space="0" w:color="000000"/>
              <w:bottom w:val="single" w:sz="4" w:space="0" w:color="000000"/>
              <w:right w:val="single" w:sz="4" w:space="0" w:color="000000"/>
            </w:tcBorders>
          </w:tcPr>
          <w:p w14:paraId="3725518E" w14:textId="73089422" w:rsidR="00D91F72" w:rsidRDefault="00E53301">
            <w:pPr>
              <w:rPr>
                <w:sz w:val="20"/>
                <w:szCs w:val="20"/>
              </w:rPr>
            </w:pPr>
            <w:r>
              <w:rPr>
                <w:rFonts w:hint="eastAsia"/>
                <w:sz w:val="20"/>
                <w:szCs w:val="20"/>
              </w:rPr>
              <w:t>点击列表标题[时间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DB67B65" w14:textId="32BB0B8B" w:rsidR="00D91F72" w:rsidRDefault="00E53301">
            <w:pPr>
              <w:rPr>
                <w:sz w:val="20"/>
                <w:szCs w:val="20"/>
              </w:rPr>
            </w:pPr>
            <w:r>
              <w:rPr>
                <w:rFonts w:hint="eastAsia"/>
                <w:sz w:val="20"/>
                <w:szCs w:val="20"/>
              </w:rPr>
              <w:t>见测试用例按时间排序</w:t>
            </w:r>
          </w:p>
        </w:tc>
      </w:tr>
    </w:tbl>
    <w:p w14:paraId="7BC6C939" w14:textId="1344DA89" w:rsidR="00D91F72" w:rsidRDefault="00D91F72"/>
    <w:p w14:paraId="1422983B" w14:textId="0133B854" w:rsidR="00D91F72" w:rsidRDefault="00E53301">
      <w:r>
        <w:br w:type="page"/>
      </w:r>
    </w:p>
    <w:p w14:paraId="0E36C11D" w14:textId="38332D9B" w:rsidR="00D91F72" w:rsidRDefault="00D91F72"/>
    <w:p w14:paraId="659B396B" w14:textId="4D36EBD2" w:rsidR="00D91F72" w:rsidRDefault="00E53301">
      <w:pPr>
        <w:pStyle w:val="a1"/>
      </w:pPr>
      <w:bookmarkStart w:id="129" w:name="_Toc533374817"/>
      <w:r>
        <w:rPr>
          <w:rFonts w:hint="eastAsia"/>
        </w:rPr>
        <w:t>按照作者排序</w:t>
      </w:r>
      <w:bookmarkEnd w:id="129"/>
    </w:p>
    <w:tbl>
      <w:tblPr>
        <w:tblStyle w:val="15"/>
        <w:tblW w:w="8296" w:type="dxa"/>
        <w:tblLayout w:type="fixed"/>
        <w:tblLook w:val="04A0" w:firstRow="1" w:lastRow="0" w:firstColumn="1" w:lastColumn="0" w:noHBand="0" w:noVBand="1"/>
      </w:tblPr>
      <w:tblGrid>
        <w:gridCol w:w="2155"/>
        <w:gridCol w:w="1993"/>
        <w:gridCol w:w="4148"/>
      </w:tblGrid>
      <w:tr w:rsidR="00D91F72" w14:paraId="4E00FD10" w14:textId="59CD20A1">
        <w:tc>
          <w:tcPr>
            <w:tcW w:w="4148" w:type="dxa"/>
            <w:gridSpan w:val="2"/>
            <w:tcBorders>
              <w:top w:val="single" w:sz="4" w:space="0" w:color="000000"/>
              <w:left w:val="single" w:sz="4" w:space="0" w:color="000000"/>
              <w:bottom w:val="single" w:sz="4" w:space="0" w:color="000000"/>
              <w:right w:val="single" w:sz="4" w:space="0" w:color="000000"/>
            </w:tcBorders>
          </w:tcPr>
          <w:p w14:paraId="0EF6AD71" w14:textId="3764E7F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688D49" w14:textId="44D27B33"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64</w:t>
            </w:r>
          </w:p>
        </w:tc>
      </w:tr>
      <w:tr w:rsidR="00D91F72" w14:paraId="269BDB5E" w14:textId="4D9B8F02">
        <w:tc>
          <w:tcPr>
            <w:tcW w:w="4148" w:type="dxa"/>
            <w:gridSpan w:val="2"/>
            <w:tcBorders>
              <w:top w:val="single" w:sz="4" w:space="0" w:color="000000"/>
              <w:left w:val="single" w:sz="4" w:space="0" w:color="000000"/>
              <w:bottom w:val="single" w:sz="4" w:space="0" w:color="000000"/>
              <w:right w:val="single" w:sz="4" w:space="0" w:color="000000"/>
            </w:tcBorders>
          </w:tcPr>
          <w:p w14:paraId="16F93CF6" w14:textId="46CB404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A45D4A" w14:textId="420825B6" w:rsidR="00D91F72" w:rsidRDefault="00E53301">
            <w:pPr>
              <w:rPr>
                <w:sz w:val="20"/>
                <w:szCs w:val="20"/>
              </w:rPr>
            </w:pPr>
            <w:r>
              <w:rPr>
                <w:rFonts w:hint="eastAsia"/>
                <w:sz w:val="20"/>
                <w:szCs w:val="20"/>
              </w:rPr>
              <w:t>按照作者排序</w:t>
            </w:r>
          </w:p>
        </w:tc>
      </w:tr>
      <w:tr w:rsidR="00D91F72" w14:paraId="48A40F41" w14:textId="55F84841">
        <w:tc>
          <w:tcPr>
            <w:tcW w:w="4148" w:type="dxa"/>
            <w:gridSpan w:val="2"/>
            <w:tcBorders>
              <w:top w:val="single" w:sz="4" w:space="0" w:color="000000"/>
              <w:left w:val="single" w:sz="4" w:space="0" w:color="000000"/>
              <w:bottom w:val="single" w:sz="4" w:space="0" w:color="000000"/>
              <w:right w:val="single" w:sz="4" w:space="0" w:color="000000"/>
            </w:tcBorders>
          </w:tcPr>
          <w:p w14:paraId="443B65D0" w14:textId="5BA27D1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BDAD09" w14:textId="78725A1F" w:rsidR="00D91F72" w:rsidRDefault="00E53301">
            <w:pPr>
              <w:rPr>
                <w:sz w:val="20"/>
                <w:szCs w:val="20"/>
              </w:rPr>
            </w:pPr>
            <w:r>
              <w:rPr>
                <w:rFonts w:hint="eastAsia"/>
                <w:sz w:val="20"/>
                <w:szCs w:val="20"/>
              </w:rPr>
              <w:t>按照作者排序</w:t>
            </w:r>
          </w:p>
        </w:tc>
      </w:tr>
      <w:tr w:rsidR="00D91F72" w14:paraId="407080AA" w14:textId="154B442B">
        <w:tc>
          <w:tcPr>
            <w:tcW w:w="4148" w:type="dxa"/>
            <w:gridSpan w:val="2"/>
            <w:tcBorders>
              <w:top w:val="single" w:sz="4" w:space="0" w:color="000000"/>
              <w:left w:val="single" w:sz="4" w:space="0" w:color="000000"/>
              <w:bottom w:val="single" w:sz="4" w:space="0" w:color="000000"/>
              <w:right w:val="single" w:sz="4" w:space="0" w:color="000000"/>
            </w:tcBorders>
          </w:tcPr>
          <w:p w14:paraId="58EA1A69" w14:textId="51571C8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8041A45" w14:textId="4C19CFF2" w:rsidR="00D91F72" w:rsidRDefault="00E53301">
            <w:pPr>
              <w:rPr>
                <w:sz w:val="20"/>
                <w:szCs w:val="20"/>
              </w:rPr>
            </w:pPr>
            <w:r>
              <w:rPr>
                <w:rFonts w:hint="eastAsia"/>
                <w:sz w:val="20"/>
                <w:szCs w:val="20"/>
              </w:rPr>
              <w:t>注册用户</w:t>
            </w:r>
          </w:p>
        </w:tc>
      </w:tr>
      <w:tr w:rsidR="00D91F72" w14:paraId="59A27D77" w14:textId="45A42B0C">
        <w:tc>
          <w:tcPr>
            <w:tcW w:w="4148" w:type="dxa"/>
            <w:gridSpan w:val="2"/>
            <w:tcBorders>
              <w:top w:val="single" w:sz="4" w:space="0" w:color="000000"/>
              <w:left w:val="single" w:sz="4" w:space="0" w:color="000000"/>
              <w:bottom w:val="single" w:sz="4" w:space="0" w:color="000000"/>
              <w:right w:val="single" w:sz="4" w:space="0" w:color="000000"/>
            </w:tcBorders>
          </w:tcPr>
          <w:p w14:paraId="3704CB0E" w14:textId="4F5EF3C7"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DEEB4FF" w14:textId="53AD97C4" w:rsidR="00D91F72" w:rsidRDefault="00E53301">
            <w:pPr>
              <w:rPr>
                <w:sz w:val="20"/>
                <w:szCs w:val="20"/>
              </w:rPr>
            </w:pPr>
            <w:r>
              <w:rPr>
                <w:rFonts w:hint="eastAsia"/>
                <w:sz w:val="20"/>
                <w:szCs w:val="20"/>
              </w:rPr>
              <w:t>黑盒测试-等价类划分/边界值法</w:t>
            </w:r>
          </w:p>
        </w:tc>
      </w:tr>
      <w:tr w:rsidR="00D91F72" w14:paraId="45AC6A51" w14:textId="1216D378">
        <w:tc>
          <w:tcPr>
            <w:tcW w:w="4148" w:type="dxa"/>
            <w:gridSpan w:val="2"/>
            <w:tcBorders>
              <w:top w:val="single" w:sz="4" w:space="0" w:color="000000"/>
              <w:left w:val="single" w:sz="4" w:space="0" w:color="000000"/>
              <w:bottom w:val="single" w:sz="4" w:space="0" w:color="000000"/>
              <w:right w:val="single" w:sz="4" w:space="0" w:color="000000"/>
            </w:tcBorders>
          </w:tcPr>
          <w:p w14:paraId="49B42E79" w14:textId="101A64F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067B58B" w14:textId="011B5EF7" w:rsidR="00D91F72" w:rsidRDefault="00E53301">
            <w:pPr>
              <w:rPr>
                <w:sz w:val="20"/>
                <w:szCs w:val="20"/>
              </w:rPr>
            </w:pPr>
            <w:r>
              <w:rPr>
                <w:rFonts w:hint="eastAsia"/>
                <w:sz w:val="20"/>
                <w:szCs w:val="20"/>
              </w:rPr>
              <w:t>访问论坛</w:t>
            </w:r>
          </w:p>
        </w:tc>
      </w:tr>
      <w:tr w:rsidR="00D91F72" w14:paraId="586F9AB2" w14:textId="2C55384C">
        <w:tc>
          <w:tcPr>
            <w:tcW w:w="4148" w:type="dxa"/>
            <w:gridSpan w:val="2"/>
            <w:tcBorders>
              <w:top w:val="single" w:sz="4" w:space="0" w:color="000000"/>
              <w:left w:val="single" w:sz="4" w:space="0" w:color="000000"/>
              <w:bottom w:val="single" w:sz="4" w:space="0" w:color="000000"/>
              <w:right w:val="single" w:sz="4" w:space="0" w:color="000000"/>
            </w:tcBorders>
          </w:tcPr>
          <w:p w14:paraId="02777095" w14:textId="7EE1A23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B26BEB9" w14:textId="12AA5A41" w:rsidR="00D91F72" w:rsidRDefault="00E53301">
            <w:pPr>
              <w:rPr>
                <w:sz w:val="20"/>
                <w:szCs w:val="20"/>
              </w:rPr>
            </w:pPr>
            <w:r>
              <w:rPr>
                <w:rFonts w:hint="eastAsia"/>
                <w:sz w:val="20"/>
                <w:szCs w:val="20"/>
              </w:rPr>
              <w:t>用户进入网站论坛，按照作者排序</w:t>
            </w:r>
          </w:p>
        </w:tc>
      </w:tr>
      <w:tr w:rsidR="00D91F72" w14:paraId="7BD079BA" w14:textId="27A04BD2">
        <w:tc>
          <w:tcPr>
            <w:tcW w:w="4148" w:type="dxa"/>
            <w:gridSpan w:val="2"/>
            <w:tcBorders>
              <w:top w:val="single" w:sz="4" w:space="0" w:color="000000"/>
              <w:left w:val="single" w:sz="4" w:space="0" w:color="000000"/>
              <w:bottom w:val="single" w:sz="4" w:space="0" w:color="000000"/>
              <w:right w:val="single" w:sz="4" w:space="0" w:color="000000"/>
            </w:tcBorders>
          </w:tcPr>
          <w:p w14:paraId="4C8E8730" w14:textId="089523F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2E52531" w14:textId="7D224AE6" w:rsidR="00D91F72" w:rsidRDefault="00E53301">
            <w:pPr>
              <w:rPr>
                <w:sz w:val="20"/>
                <w:szCs w:val="20"/>
              </w:rPr>
            </w:pPr>
            <w:r>
              <w:rPr>
                <w:rFonts w:hint="eastAsia"/>
                <w:sz w:val="20"/>
                <w:szCs w:val="20"/>
              </w:rPr>
              <w:t>测试用户是否能进入网站论坛，按照作者排序</w:t>
            </w:r>
          </w:p>
        </w:tc>
      </w:tr>
      <w:tr w:rsidR="00D91F72" w14:paraId="7A5603BB" w14:textId="3CBB6649">
        <w:trPr>
          <w:trHeight w:val="1445"/>
        </w:trPr>
        <w:tc>
          <w:tcPr>
            <w:tcW w:w="8296" w:type="dxa"/>
            <w:gridSpan w:val="3"/>
            <w:tcBorders>
              <w:top w:val="single" w:sz="4" w:space="0" w:color="000000"/>
              <w:left w:val="single" w:sz="4" w:space="0" w:color="000000"/>
              <w:right w:val="single" w:sz="4" w:space="0" w:color="000000"/>
            </w:tcBorders>
          </w:tcPr>
          <w:p w14:paraId="07DAC5DE" w14:textId="77973066" w:rsidR="00D91F72" w:rsidRDefault="00E53301">
            <w:pPr>
              <w:rPr>
                <w:sz w:val="20"/>
                <w:szCs w:val="20"/>
              </w:rPr>
            </w:pPr>
            <w:r>
              <w:rPr>
                <w:rFonts w:hint="eastAsia"/>
                <w:sz w:val="20"/>
                <w:szCs w:val="20"/>
              </w:rPr>
              <w:t>初始条件和背景：</w:t>
            </w:r>
          </w:p>
          <w:p w14:paraId="6EE57B56" w14:textId="56CF5C34" w:rsidR="00D91F72" w:rsidRDefault="00E53301">
            <w:pPr>
              <w:rPr>
                <w:sz w:val="20"/>
                <w:szCs w:val="20"/>
              </w:rPr>
            </w:pPr>
            <w:r>
              <w:rPr>
                <w:rFonts w:hint="eastAsia"/>
                <w:sz w:val="20"/>
                <w:szCs w:val="20"/>
              </w:rPr>
              <w:t>系统：PC端</w:t>
            </w:r>
          </w:p>
          <w:p w14:paraId="74B97A17" w14:textId="41C64D1D" w:rsidR="00D91F72" w:rsidRDefault="00E53301">
            <w:pPr>
              <w:rPr>
                <w:sz w:val="20"/>
                <w:szCs w:val="20"/>
              </w:rPr>
            </w:pPr>
            <w:r>
              <w:rPr>
                <w:rFonts w:hint="eastAsia"/>
                <w:sz w:val="20"/>
                <w:szCs w:val="20"/>
              </w:rPr>
              <w:t>浏览器：C</w:t>
            </w:r>
            <w:r>
              <w:rPr>
                <w:sz w:val="20"/>
                <w:szCs w:val="20"/>
              </w:rPr>
              <w:t>hrome</w:t>
            </w:r>
          </w:p>
          <w:p w14:paraId="0A8DBB45" w14:textId="7D3D88F0" w:rsidR="00D91F72" w:rsidRDefault="00E53301">
            <w:pPr>
              <w:rPr>
                <w:sz w:val="20"/>
                <w:szCs w:val="20"/>
              </w:rPr>
            </w:pPr>
            <w:r>
              <w:rPr>
                <w:rFonts w:hint="eastAsia"/>
                <w:sz w:val="20"/>
                <w:szCs w:val="20"/>
              </w:rPr>
              <w:t>注释：无</w:t>
            </w:r>
          </w:p>
        </w:tc>
      </w:tr>
      <w:tr w:rsidR="00D91F72" w14:paraId="56F10EA2" w14:textId="52C66B20">
        <w:trPr>
          <w:trHeight w:val="392"/>
        </w:trPr>
        <w:tc>
          <w:tcPr>
            <w:tcW w:w="2155" w:type="dxa"/>
            <w:tcBorders>
              <w:top w:val="single" w:sz="4" w:space="0" w:color="000000"/>
              <w:left w:val="single" w:sz="4" w:space="0" w:color="000000"/>
              <w:bottom w:val="single" w:sz="4" w:space="0" w:color="000000"/>
              <w:right w:val="single" w:sz="4" w:space="0" w:color="000000"/>
            </w:tcBorders>
          </w:tcPr>
          <w:p w14:paraId="50DA0994" w14:textId="1B4C343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7AE5B4A" w14:textId="7C4DE13A" w:rsidR="00D91F72" w:rsidRDefault="00E53301">
            <w:pPr>
              <w:rPr>
                <w:sz w:val="20"/>
                <w:szCs w:val="20"/>
              </w:rPr>
            </w:pPr>
            <w:r>
              <w:rPr>
                <w:rFonts w:hint="eastAsia"/>
                <w:sz w:val="20"/>
                <w:szCs w:val="20"/>
              </w:rPr>
              <w:t>预期结果</w:t>
            </w:r>
          </w:p>
        </w:tc>
      </w:tr>
      <w:tr w:rsidR="00D91F72" w14:paraId="52781A90" w14:textId="744F91C0">
        <w:trPr>
          <w:trHeight w:val="392"/>
        </w:trPr>
        <w:tc>
          <w:tcPr>
            <w:tcW w:w="2155" w:type="dxa"/>
            <w:tcBorders>
              <w:top w:val="single" w:sz="4" w:space="0" w:color="000000"/>
              <w:left w:val="single" w:sz="4" w:space="0" w:color="000000"/>
              <w:bottom w:val="single" w:sz="4" w:space="0" w:color="000000"/>
              <w:right w:val="single" w:sz="4" w:space="0" w:color="000000"/>
            </w:tcBorders>
          </w:tcPr>
          <w:p w14:paraId="78CB3424" w14:textId="1779511C" w:rsidR="00D91F72" w:rsidRDefault="00E53301">
            <w:pPr>
              <w:rPr>
                <w:sz w:val="20"/>
                <w:szCs w:val="20"/>
              </w:rPr>
            </w:pPr>
            <w:r>
              <w:rPr>
                <w:rFonts w:hint="eastAsia"/>
                <w:sz w:val="20"/>
                <w:szCs w:val="20"/>
              </w:rPr>
              <w:t>点击列标题[作者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69C3A5F" w14:textId="63C41467" w:rsidR="00D91F72" w:rsidRDefault="00E53301">
            <w:pPr>
              <w:rPr>
                <w:sz w:val="20"/>
                <w:szCs w:val="20"/>
              </w:rPr>
            </w:pPr>
            <w:r>
              <w:rPr>
                <w:rFonts w:hint="eastAsia"/>
                <w:sz w:val="20"/>
                <w:szCs w:val="20"/>
              </w:rPr>
              <w:t>列表按照主题作者的字典序从小到大排序</w:t>
            </w:r>
          </w:p>
        </w:tc>
      </w:tr>
      <w:tr w:rsidR="00D91F72" w14:paraId="6D60B00C" w14:textId="7923A71C">
        <w:trPr>
          <w:trHeight w:val="392"/>
        </w:trPr>
        <w:tc>
          <w:tcPr>
            <w:tcW w:w="2155" w:type="dxa"/>
            <w:tcBorders>
              <w:top w:val="single" w:sz="4" w:space="0" w:color="000000"/>
              <w:left w:val="single" w:sz="4" w:space="0" w:color="000000"/>
              <w:bottom w:val="single" w:sz="4" w:space="0" w:color="000000"/>
              <w:right w:val="single" w:sz="4" w:space="0" w:color="000000"/>
            </w:tcBorders>
          </w:tcPr>
          <w:p w14:paraId="649FEE29" w14:textId="3A2A81E6" w:rsidR="00D91F72" w:rsidRDefault="00E53301">
            <w:pPr>
              <w:rPr>
                <w:sz w:val="20"/>
                <w:szCs w:val="20"/>
              </w:rPr>
            </w:pPr>
            <w:r>
              <w:rPr>
                <w:rFonts w:hint="eastAsia"/>
                <w:sz w:val="20"/>
                <w:szCs w:val="20"/>
              </w:rPr>
              <w:t>再次点击列标题[作者</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68091A7" w14:textId="4C872F05" w:rsidR="00D91F72" w:rsidRDefault="00E53301">
            <w:pPr>
              <w:rPr>
                <w:sz w:val="20"/>
                <w:szCs w:val="20"/>
              </w:rPr>
            </w:pPr>
            <w:r>
              <w:rPr>
                <w:rFonts w:hint="eastAsia"/>
                <w:sz w:val="20"/>
                <w:szCs w:val="20"/>
              </w:rPr>
              <w:t>列表按照主题作者的字典序从大到小排序</w:t>
            </w:r>
          </w:p>
        </w:tc>
      </w:tr>
    </w:tbl>
    <w:p w14:paraId="314EAA48" w14:textId="67CEC445" w:rsidR="00D91F72" w:rsidRDefault="00D91F72"/>
    <w:p w14:paraId="31E7519E" w14:textId="4D2BABE0" w:rsidR="00D91F72" w:rsidRDefault="00E53301">
      <w:r>
        <w:br w:type="page"/>
      </w:r>
    </w:p>
    <w:p w14:paraId="1232DC7D" w14:textId="1F6D9A8E" w:rsidR="00D91F72" w:rsidRDefault="00D91F72"/>
    <w:p w14:paraId="444162D4" w14:textId="7F525184" w:rsidR="00D91F72" w:rsidRDefault="00E53301">
      <w:pPr>
        <w:pStyle w:val="a1"/>
      </w:pPr>
      <w:bookmarkStart w:id="130" w:name="_Toc533374818"/>
      <w:r>
        <w:rPr>
          <w:rFonts w:hint="eastAsia"/>
        </w:rPr>
        <w:t>按照时间排序</w:t>
      </w:r>
      <w:bookmarkEnd w:id="130"/>
    </w:p>
    <w:tbl>
      <w:tblPr>
        <w:tblStyle w:val="15"/>
        <w:tblW w:w="8296" w:type="dxa"/>
        <w:tblLayout w:type="fixed"/>
        <w:tblLook w:val="04A0" w:firstRow="1" w:lastRow="0" w:firstColumn="1" w:lastColumn="0" w:noHBand="0" w:noVBand="1"/>
      </w:tblPr>
      <w:tblGrid>
        <w:gridCol w:w="2155"/>
        <w:gridCol w:w="1993"/>
        <w:gridCol w:w="4148"/>
      </w:tblGrid>
      <w:tr w:rsidR="00D91F72" w14:paraId="25278F87" w14:textId="525F8B2F">
        <w:tc>
          <w:tcPr>
            <w:tcW w:w="4148" w:type="dxa"/>
            <w:gridSpan w:val="2"/>
            <w:tcBorders>
              <w:top w:val="single" w:sz="4" w:space="0" w:color="000000"/>
              <w:left w:val="single" w:sz="4" w:space="0" w:color="000000"/>
              <w:bottom w:val="single" w:sz="4" w:space="0" w:color="000000"/>
              <w:right w:val="single" w:sz="4" w:space="0" w:color="000000"/>
            </w:tcBorders>
          </w:tcPr>
          <w:p w14:paraId="1B793A6E" w14:textId="40163BC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4C35884" w14:textId="5656935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65</w:t>
            </w:r>
          </w:p>
        </w:tc>
      </w:tr>
      <w:tr w:rsidR="00D91F72" w14:paraId="0293E8CA" w14:textId="7EDD67B4">
        <w:tc>
          <w:tcPr>
            <w:tcW w:w="4148" w:type="dxa"/>
            <w:gridSpan w:val="2"/>
            <w:tcBorders>
              <w:top w:val="single" w:sz="4" w:space="0" w:color="000000"/>
              <w:left w:val="single" w:sz="4" w:space="0" w:color="000000"/>
              <w:bottom w:val="single" w:sz="4" w:space="0" w:color="000000"/>
              <w:right w:val="single" w:sz="4" w:space="0" w:color="000000"/>
            </w:tcBorders>
          </w:tcPr>
          <w:p w14:paraId="79BA0422" w14:textId="4F4F8BE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03D813D" w14:textId="4D2AD294" w:rsidR="00D91F72" w:rsidRDefault="00E53301">
            <w:pPr>
              <w:rPr>
                <w:sz w:val="20"/>
                <w:szCs w:val="20"/>
              </w:rPr>
            </w:pPr>
            <w:r>
              <w:rPr>
                <w:rFonts w:hint="eastAsia"/>
                <w:sz w:val="20"/>
                <w:szCs w:val="20"/>
              </w:rPr>
              <w:t>按照时间排序</w:t>
            </w:r>
          </w:p>
        </w:tc>
      </w:tr>
      <w:tr w:rsidR="00D91F72" w14:paraId="3448A8E1" w14:textId="1BABBF1B">
        <w:tc>
          <w:tcPr>
            <w:tcW w:w="4148" w:type="dxa"/>
            <w:gridSpan w:val="2"/>
            <w:tcBorders>
              <w:top w:val="single" w:sz="4" w:space="0" w:color="000000"/>
              <w:left w:val="single" w:sz="4" w:space="0" w:color="000000"/>
              <w:bottom w:val="single" w:sz="4" w:space="0" w:color="000000"/>
              <w:right w:val="single" w:sz="4" w:space="0" w:color="000000"/>
            </w:tcBorders>
          </w:tcPr>
          <w:p w14:paraId="7F5648F3" w14:textId="53A2146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C397BA1" w14:textId="5957E2FC" w:rsidR="00D91F72" w:rsidRDefault="00E53301">
            <w:pPr>
              <w:rPr>
                <w:sz w:val="20"/>
                <w:szCs w:val="20"/>
              </w:rPr>
            </w:pPr>
            <w:r>
              <w:rPr>
                <w:rFonts w:hint="eastAsia"/>
                <w:sz w:val="20"/>
                <w:szCs w:val="20"/>
              </w:rPr>
              <w:t>按照时间排序</w:t>
            </w:r>
          </w:p>
        </w:tc>
      </w:tr>
      <w:tr w:rsidR="00D91F72" w14:paraId="0C544907" w14:textId="7F733AE3">
        <w:tc>
          <w:tcPr>
            <w:tcW w:w="4148" w:type="dxa"/>
            <w:gridSpan w:val="2"/>
            <w:tcBorders>
              <w:top w:val="single" w:sz="4" w:space="0" w:color="000000"/>
              <w:left w:val="single" w:sz="4" w:space="0" w:color="000000"/>
              <w:bottom w:val="single" w:sz="4" w:space="0" w:color="000000"/>
              <w:right w:val="single" w:sz="4" w:space="0" w:color="000000"/>
            </w:tcBorders>
          </w:tcPr>
          <w:p w14:paraId="62838DF6" w14:textId="763D3B5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BEA087B" w14:textId="5EE4829A" w:rsidR="00D91F72" w:rsidRDefault="00E53301">
            <w:pPr>
              <w:rPr>
                <w:sz w:val="20"/>
                <w:szCs w:val="20"/>
              </w:rPr>
            </w:pPr>
            <w:r>
              <w:rPr>
                <w:rFonts w:hint="eastAsia"/>
                <w:sz w:val="20"/>
                <w:szCs w:val="20"/>
              </w:rPr>
              <w:t>注册用户</w:t>
            </w:r>
          </w:p>
        </w:tc>
      </w:tr>
      <w:tr w:rsidR="00D91F72" w14:paraId="3334244E" w14:textId="6BFDB066">
        <w:tc>
          <w:tcPr>
            <w:tcW w:w="4148" w:type="dxa"/>
            <w:gridSpan w:val="2"/>
            <w:tcBorders>
              <w:top w:val="single" w:sz="4" w:space="0" w:color="000000"/>
              <w:left w:val="single" w:sz="4" w:space="0" w:color="000000"/>
              <w:bottom w:val="single" w:sz="4" w:space="0" w:color="000000"/>
              <w:right w:val="single" w:sz="4" w:space="0" w:color="000000"/>
            </w:tcBorders>
          </w:tcPr>
          <w:p w14:paraId="18824C37" w14:textId="5FB8A8E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B29612" w14:textId="1D694EB8" w:rsidR="00D91F72" w:rsidRDefault="00E53301">
            <w:pPr>
              <w:rPr>
                <w:sz w:val="20"/>
                <w:szCs w:val="20"/>
              </w:rPr>
            </w:pPr>
            <w:r>
              <w:rPr>
                <w:rFonts w:hint="eastAsia"/>
                <w:sz w:val="20"/>
                <w:szCs w:val="20"/>
              </w:rPr>
              <w:t>黑盒测试-等价类划分/边界值法</w:t>
            </w:r>
          </w:p>
        </w:tc>
      </w:tr>
      <w:tr w:rsidR="00D91F72" w14:paraId="0D649DBB" w14:textId="679AFA24">
        <w:tc>
          <w:tcPr>
            <w:tcW w:w="4148" w:type="dxa"/>
            <w:gridSpan w:val="2"/>
            <w:tcBorders>
              <w:top w:val="single" w:sz="4" w:space="0" w:color="000000"/>
              <w:left w:val="single" w:sz="4" w:space="0" w:color="000000"/>
              <w:bottom w:val="single" w:sz="4" w:space="0" w:color="000000"/>
              <w:right w:val="single" w:sz="4" w:space="0" w:color="000000"/>
            </w:tcBorders>
          </w:tcPr>
          <w:p w14:paraId="72619029" w14:textId="0941AE1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3E46E35" w14:textId="04771631" w:rsidR="00D91F72" w:rsidRDefault="00E53301">
            <w:pPr>
              <w:rPr>
                <w:sz w:val="20"/>
                <w:szCs w:val="20"/>
              </w:rPr>
            </w:pPr>
            <w:r>
              <w:rPr>
                <w:rFonts w:hint="eastAsia"/>
                <w:sz w:val="20"/>
                <w:szCs w:val="20"/>
              </w:rPr>
              <w:t>访问论坛</w:t>
            </w:r>
          </w:p>
        </w:tc>
      </w:tr>
      <w:tr w:rsidR="00D91F72" w14:paraId="0213E15E" w14:textId="574AA460">
        <w:tc>
          <w:tcPr>
            <w:tcW w:w="4148" w:type="dxa"/>
            <w:gridSpan w:val="2"/>
            <w:tcBorders>
              <w:top w:val="single" w:sz="4" w:space="0" w:color="000000"/>
              <w:left w:val="single" w:sz="4" w:space="0" w:color="000000"/>
              <w:bottom w:val="single" w:sz="4" w:space="0" w:color="000000"/>
              <w:right w:val="single" w:sz="4" w:space="0" w:color="000000"/>
            </w:tcBorders>
          </w:tcPr>
          <w:p w14:paraId="6803C46E" w14:textId="6FD1B2B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93A452" w14:textId="50188246" w:rsidR="00D91F72" w:rsidRDefault="00E53301">
            <w:pPr>
              <w:rPr>
                <w:sz w:val="20"/>
                <w:szCs w:val="20"/>
              </w:rPr>
            </w:pPr>
            <w:r>
              <w:rPr>
                <w:rFonts w:hint="eastAsia"/>
                <w:sz w:val="20"/>
                <w:szCs w:val="20"/>
              </w:rPr>
              <w:t>用户进入网站论坛，</w:t>
            </w:r>
          </w:p>
        </w:tc>
      </w:tr>
      <w:tr w:rsidR="00D91F72" w14:paraId="5AC331B0" w14:textId="4FD5D167">
        <w:tc>
          <w:tcPr>
            <w:tcW w:w="4148" w:type="dxa"/>
            <w:gridSpan w:val="2"/>
            <w:tcBorders>
              <w:top w:val="single" w:sz="4" w:space="0" w:color="000000"/>
              <w:left w:val="single" w:sz="4" w:space="0" w:color="000000"/>
              <w:bottom w:val="single" w:sz="4" w:space="0" w:color="000000"/>
              <w:right w:val="single" w:sz="4" w:space="0" w:color="000000"/>
            </w:tcBorders>
          </w:tcPr>
          <w:p w14:paraId="4FB98520" w14:textId="003F072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34FC63" w14:textId="41FE3220" w:rsidR="00D91F72" w:rsidRDefault="00E53301">
            <w:pPr>
              <w:rPr>
                <w:sz w:val="20"/>
                <w:szCs w:val="20"/>
              </w:rPr>
            </w:pPr>
            <w:r>
              <w:rPr>
                <w:rFonts w:hint="eastAsia"/>
                <w:sz w:val="20"/>
                <w:szCs w:val="20"/>
              </w:rPr>
              <w:t>测试用户是否能进入网站论坛，</w:t>
            </w:r>
          </w:p>
        </w:tc>
      </w:tr>
      <w:tr w:rsidR="00D91F72" w14:paraId="0A1C525A" w14:textId="44A6092A">
        <w:trPr>
          <w:trHeight w:val="1445"/>
        </w:trPr>
        <w:tc>
          <w:tcPr>
            <w:tcW w:w="8296" w:type="dxa"/>
            <w:gridSpan w:val="3"/>
            <w:tcBorders>
              <w:top w:val="single" w:sz="4" w:space="0" w:color="000000"/>
              <w:left w:val="single" w:sz="4" w:space="0" w:color="000000"/>
              <w:right w:val="single" w:sz="4" w:space="0" w:color="000000"/>
            </w:tcBorders>
          </w:tcPr>
          <w:p w14:paraId="0D5610F8" w14:textId="21052C47" w:rsidR="00D91F72" w:rsidRDefault="00E53301">
            <w:pPr>
              <w:rPr>
                <w:sz w:val="20"/>
                <w:szCs w:val="20"/>
              </w:rPr>
            </w:pPr>
            <w:r>
              <w:rPr>
                <w:rFonts w:hint="eastAsia"/>
                <w:sz w:val="20"/>
                <w:szCs w:val="20"/>
              </w:rPr>
              <w:t>初始条件和背景：</w:t>
            </w:r>
          </w:p>
          <w:p w14:paraId="39D5C061" w14:textId="02AA8DC7" w:rsidR="00D91F72" w:rsidRDefault="00E53301">
            <w:pPr>
              <w:rPr>
                <w:sz w:val="20"/>
                <w:szCs w:val="20"/>
              </w:rPr>
            </w:pPr>
            <w:r>
              <w:rPr>
                <w:rFonts w:hint="eastAsia"/>
                <w:sz w:val="20"/>
                <w:szCs w:val="20"/>
              </w:rPr>
              <w:t>系统：PC端</w:t>
            </w:r>
          </w:p>
          <w:p w14:paraId="58420B40" w14:textId="057CA97E" w:rsidR="00D91F72" w:rsidRDefault="00E53301">
            <w:pPr>
              <w:rPr>
                <w:sz w:val="20"/>
                <w:szCs w:val="20"/>
              </w:rPr>
            </w:pPr>
            <w:r>
              <w:rPr>
                <w:rFonts w:hint="eastAsia"/>
                <w:sz w:val="20"/>
                <w:szCs w:val="20"/>
              </w:rPr>
              <w:t>浏览器：C</w:t>
            </w:r>
            <w:r>
              <w:rPr>
                <w:sz w:val="20"/>
                <w:szCs w:val="20"/>
              </w:rPr>
              <w:t>hrome</w:t>
            </w:r>
          </w:p>
          <w:p w14:paraId="78B6710F" w14:textId="1278F044" w:rsidR="00D91F72" w:rsidRDefault="00E53301">
            <w:pPr>
              <w:rPr>
                <w:sz w:val="20"/>
                <w:szCs w:val="20"/>
              </w:rPr>
            </w:pPr>
            <w:r>
              <w:rPr>
                <w:rFonts w:hint="eastAsia"/>
                <w:sz w:val="20"/>
                <w:szCs w:val="20"/>
              </w:rPr>
              <w:t>注释：无</w:t>
            </w:r>
          </w:p>
        </w:tc>
      </w:tr>
      <w:tr w:rsidR="00D91F72" w14:paraId="0F306C51" w14:textId="347CE037">
        <w:trPr>
          <w:trHeight w:val="392"/>
        </w:trPr>
        <w:tc>
          <w:tcPr>
            <w:tcW w:w="2155" w:type="dxa"/>
            <w:tcBorders>
              <w:top w:val="single" w:sz="4" w:space="0" w:color="000000"/>
              <w:left w:val="single" w:sz="4" w:space="0" w:color="000000"/>
              <w:bottom w:val="single" w:sz="4" w:space="0" w:color="000000"/>
              <w:right w:val="single" w:sz="4" w:space="0" w:color="000000"/>
            </w:tcBorders>
          </w:tcPr>
          <w:p w14:paraId="7B8FEA95" w14:textId="7B038D0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B27568E" w14:textId="1C6D9F16" w:rsidR="00D91F72" w:rsidRDefault="00E53301">
            <w:pPr>
              <w:rPr>
                <w:sz w:val="20"/>
                <w:szCs w:val="20"/>
              </w:rPr>
            </w:pPr>
            <w:r>
              <w:rPr>
                <w:rFonts w:hint="eastAsia"/>
                <w:sz w:val="20"/>
                <w:szCs w:val="20"/>
              </w:rPr>
              <w:t>预期结果</w:t>
            </w:r>
          </w:p>
        </w:tc>
      </w:tr>
      <w:tr w:rsidR="00D91F72" w14:paraId="66C9239A" w14:textId="20646F60">
        <w:trPr>
          <w:trHeight w:val="392"/>
        </w:trPr>
        <w:tc>
          <w:tcPr>
            <w:tcW w:w="2155" w:type="dxa"/>
            <w:tcBorders>
              <w:top w:val="single" w:sz="4" w:space="0" w:color="000000"/>
              <w:left w:val="single" w:sz="4" w:space="0" w:color="000000"/>
              <w:bottom w:val="single" w:sz="4" w:space="0" w:color="000000"/>
              <w:right w:val="single" w:sz="4" w:space="0" w:color="000000"/>
            </w:tcBorders>
          </w:tcPr>
          <w:p w14:paraId="4FB81406" w14:textId="7FD1DFF4" w:rsidR="00D91F72" w:rsidRDefault="00E53301">
            <w:pPr>
              <w:rPr>
                <w:sz w:val="20"/>
                <w:szCs w:val="20"/>
              </w:rPr>
            </w:pPr>
            <w:r>
              <w:rPr>
                <w:rFonts w:hint="eastAsia"/>
                <w:sz w:val="20"/>
                <w:szCs w:val="20"/>
              </w:rPr>
              <w:t>点击列标题[时间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3E517A6" w14:textId="037E53E0" w:rsidR="00D91F72" w:rsidRDefault="00E53301">
            <w:pPr>
              <w:rPr>
                <w:sz w:val="20"/>
                <w:szCs w:val="20"/>
              </w:rPr>
            </w:pPr>
            <w:r>
              <w:rPr>
                <w:rFonts w:hint="eastAsia"/>
                <w:sz w:val="20"/>
                <w:szCs w:val="20"/>
              </w:rPr>
              <w:t>列表按照主题发布时间从近到远排序</w:t>
            </w:r>
          </w:p>
        </w:tc>
      </w:tr>
      <w:tr w:rsidR="00D91F72" w14:paraId="16A70476" w14:textId="660AB906">
        <w:trPr>
          <w:trHeight w:val="392"/>
        </w:trPr>
        <w:tc>
          <w:tcPr>
            <w:tcW w:w="2155" w:type="dxa"/>
            <w:tcBorders>
              <w:top w:val="single" w:sz="4" w:space="0" w:color="000000"/>
              <w:left w:val="single" w:sz="4" w:space="0" w:color="000000"/>
              <w:bottom w:val="single" w:sz="4" w:space="0" w:color="000000"/>
              <w:right w:val="single" w:sz="4" w:space="0" w:color="000000"/>
            </w:tcBorders>
          </w:tcPr>
          <w:p w14:paraId="4D67C527" w14:textId="0C7A2E6E" w:rsidR="00D91F72" w:rsidRDefault="00E53301">
            <w:pPr>
              <w:rPr>
                <w:sz w:val="20"/>
                <w:szCs w:val="20"/>
              </w:rPr>
            </w:pPr>
            <w:r>
              <w:rPr>
                <w:rFonts w:hint="eastAsia"/>
                <w:sz w:val="20"/>
                <w:szCs w:val="20"/>
              </w:rPr>
              <w:t>再次点击列标题[时间</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1034CD3" w14:textId="1E560BAD" w:rsidR="00D91F72" w:rsidRDefault="00E53301">
            <w:pPr>
              <w:rPr>
                <w:sz w:val="20"/>
                <w:szCs w:val="20"/>
              </w:rPr>
            </w:pPr>
            <w:r>
              <w:rPr>
                <w:rFonts w:hint="eastAsia"/>
                <w:sz w:val="20"/>
                <w:szCs w:val="20"/>
              </w:rPr>
              <w:t>列表按照主题发布时间从远到近排序</w:t>
            </w:r>
          </w:p>
        </w:tc>
      </w:tr>
    </w:tbl>
    <w:p w14:paraId="2062D320" w14:textId="4468F877" w:rsidR="00D91F72" w:rsidRDefault="00D91F72"/>
    <w:p w14:paraId="0A4A2535" w14:textId="4183A5C5" w:rsidR="00D91F72" w:rsidRDefault="00E53301">
      <w:r>
        <w:br w:type="page"/>
      </w:r>
    </w:p>
    <w:p w14:paraId="598206AB" w14:textId="727B5606" w:rsidR="00D91F72" w:rsidRDefault="00D91F72"/>
    <w:p w14:paraId="6C46B299" w14:textId="173C7C68" w:rsidR="00D91F72" w:rsidRDefault="00E53301">
      <w:pPr>
        <w:pStyle w:val="a0"/>
      </w:pPr>
      <w:bookmarkStart w:id="131" w:name="_Toc533374819"/>
      <w:r>
        <w:rPr>
          <w:rFonts w:hint="eastAsia"/>
        </w:rPr>
        <w:t>课程</w:t>
      </w:r>
      <w:bookmarkEnd w:id="131"/>
    </w:p>
    <w:p w14:paraId="6F3E87AC" w14:textId="016C44BC" w:rsidR="00D91F72" w:rsidRDefault="00E53301">
      <w:pPr>
        <w:pStyle w:val="a1"/>
      </w:pPr>
      <w:bookmarkStart w:id="132" w:name="_Toc533374820"/>
      <w:r>
        <w:rPr>
          <w:rFonts w:hint="eastAsia"/>
        </w:rPr>
        <w:t>下载课程资料</w:t>
      </w:r>
      <w:bookmarkEnd w:id="132"/>
    </w:p>
    <w:tbl>
      <w:tblPr>
        <w:tblStyle w:val="15"/>
        <w:tblW w:w="8296" w:type="dxa"/>
        <w:tblLayout w:type="fixed"/>
        <w:tblLook w:val="04A0" w:firstRow="1" w:lastRow="0" w:firstColumn="1" w:lastColumn="0" w:noHBand="0" w:noVBand="1"/>
      </w:tblPr>
      <w:tblGrid>
        <w:gridCol w:w="2155"/>
        <w:gridCol w:w="1993"/>
        <w:gridCol w:w="4148"/>
      </w:tblGrid>
      <w:tr w:rsidR="00D91F72" w14:paraId="2A91BECE" w14:textId="0258A299">
        <w:tc>
          <w:tcPr>
            <w:tcW w:w="4148" w:type="dxa"/>
            <w:gridSpan w:val="2"/>
            <w:tcBorders>
              <w:top w:val="single" w:sz="4" w:space="0" w:color="000000"/>
              <w:left w:val="single" w:sz="4" w:space="0" w:color="000000"/>
              <w:bottom w:val="single" w:sz="4" w:space="0" w:color="000000"/>
              <w:right w:val="single" w:sz="4" w:space="0" w:color="000000"/>
            </w:tcBorders>
          </w:tcPr>
          <w:p w14:paraId="4CE7C77F" w14:textId="1C8AF606"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DD3045" w14:textId="2639615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66</w:t>
            </w:r>
          </w:p>
        </w:tc>
      </w:tr>
      <w:tr w:rsidR="00D91F72" w14:paraId="707074D0" w14:textId="3C8EAB77">
        <w:tc>
          <w:tcPr>
            <w:tcW w:w="4148" w:type="dxa"/>
            <w:gridSpan w:val="2"/>
            <w:tcBorders>
              <w:top w:val="single" w:sz="4" w:space="0" w:color="000000"/>
              <w:left w:val="single" w:sz="4" w:space="0" w:color="000000"/>
              <w:bottom w:val="single" w:sz="4" w:space="0" w:color="000000"/>
              <w:right w:val="single" w:sz="4" w:space="0" w:color="000000"/>
            </w:tcBorders>
          </w:tcPr>
          <w:p w14:paraId="3451A281" w14:textId="67CCAC7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AD3F526" w14:textId="735C7202" w:rsidR="00D91F72" w:rsidRDefault="00E53301">
            <w:pPr>
              <w:rPr>
                <w:sz w:val="20"/>
                <w:szCs w:val="20"/>
              </w:rPr>
            </w:pPr>
            <w:r>
              <w:rPr>
                <w:rFonts w:hint="eastAsia"/>
                <w:sz w:val="20"/>
                <w:szCs w:val="20"/>
              </w:rPr>
              <w:t>下载课程资料</w:t>
            </w:r>
          </w:p>
        </w:tc>
      </w:tr>
      <w:tr w:rsidR="00D91F72" w14:paraId="05744259" w14:textId="47BCA943">
        <w:tc>
          <w:tcPr>
            <w:tcW w:w="4148" w:type="dxa"/>
            <w:gridSpan w:val="2"/>
            <w:tcBorders>
              <w:top w:val="single" w:sz="4" w:space="0" w:color="000000"/>
              <w:left w:val="single" w:sz="4" w:space="0" w:color="000000"/>
              <w:bottom w:val="single" w:sz="4" w:space="0" w:color="000000"/>
              <w:right w:val="single" w:sz="4" w:space="0" w:color="000000"/>
            </w:tcBorders>
          </w:tcPr>
          <w:p w14:paraId="253E50BE" w14:textId="78725A3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2AC4231" w14:textId="31A95207" w:rsidR="00D91F72" w:rsidRDefault="00E53301">
            <w:pPr>
              <w:rPr>
                <w:sz w:val="20"/>
                <w:szCs w:val="20"/>
              </w:rPr>
            </w:pPr>
            <w:r>
              <w:rPr>
                <w:rFonts w:hint="eastAsia"/>
                <w:sz w:val="20"/>
                <w:szCs w:val="20"/>
              </w:rPr>
              <w:t>下载课程资料</w:t>
            </w:r>
          </w:p>
        </w:tc>
      </w:tr>
      <w:tr w:rsidR="00D91F72" w14:paraId="4309233E" w14:textId="3F3C639F">
        <w:tc>
          <w:tcPr>
            <w:tcW w:w="4148" w:type="dxa"/>
            <w:gridSpan w:val="2"/>
            <w:tcBorders>
              <w:top w:val="single" w:sz="4" w:space="0" w:color="000000"/>
              <w:left w:val="single" w:sz="4" w:space="0" w:color="000000"/>
              <w:bottom w:val="single" w:sz="4" w:space="0" w:color="000000"/>
              <w:right w:val="single" w:sz="4" w:space="0" w:color="000000"/>
            </w:tcBorders>
          </w:tcPr>
          <w:p w14:paraId="5821FD10" w14:textId="0E30183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AF63983" w14:textId="13E7D0A7" w:rsidR="00D91F72" w:rsidRDefault="00E53301">
            <w:pPr>
              <w:rPr>
                <w:sz w:val="20"/>
                <w:szCs w:val="20"/>
              </w:rPr>
            </w:pPr>
            <w:r>
              <w:rPr>
                <w:rFonts w:hint="eastAsia"/>
                <w:sz w:val="20"/>
                <w:szCs w:val="20"/>
              </w:rPr>
              <w:t>注册用户</w:t>
            </w:r>
          </w:p>
        </w:tc>
      </w:tr>
      <w:tr w:rsidR="00D91F72" w14:paraId="2163FA10" w14:textId="02D71263">
        <w:tc>
          <w:tcPr>
            <w:tcW w:w="4148" w:type="dxa"/>
            <w:gridSpan w:val="2"/>
            <w:tcBorders>
              <w:top w:val="single" w:sz="4" w:space="0" w:color="000000"/>
              <w:left w:val="single" w:sz="4" w:space="0" w:color="000000"/>
              <w:bottom w:val="single" w:sz="4" w:space="0" w:color="000000"/>
              <w:right w:val="single" w:sz="4" w:space="0" w:color="000000"/>
            </w:tcBorders>
          </w:tcPr>
          <w:p w14:paraId="5099D465" w14:textId="7F07B7B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875FC7C" w14:textId="2EC2D0F5" w:rsidR="00D91F72" w:rsidRDefault="00E53301">
            <w:pPr>
              <w:rPr>
                <w:sz w:val="20"/>
                <w:szCs w:val="20"/>
              </w:rPr>
            </w:pPr>
            <w:r>
              <w:rPr>
                <w:rFonts w:hint="eastAsia"/>
                <w:sz w:val="20"/>
                <w:szCs w:val="20"/>
              </w:rPr>
              <w:t>黑盒测试-等价类划分/边界值法</w:t>
            </w:r>
          </w:p>
        </w:tc>
      </w:tr>
      <w:tr w:rsidR="00D91F72" w14:paraId="61F407CD" w14:textId="4ED24834">
        <w:tc>
          <w:tcPr>
            <w:tcW w:w="4148" w:type="dxa"/>
            <w:gridSpan w:val="2"/>
            <w:tcBorders>
              <w:top w:val="single" w:sz="4" w:space="0" w:color="000000"/>
              <w:left w:val="single" w:sz="4" w:space="0" w:color="000000"/>
              <w:bottom w:val="single" w:sz="4" w:space="0" w:color="000000"/>
              <w:right w:val="single" w:sz="4" w:space="0" w:color="000000"/>
            </w:tcBorders>
          </w:tcPr>
          <w:p w14:paraId="137D0990" w14:textId="7A0EF99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E4934F" w14:textId="4B5D2146" w:rsidR="00D91F72" w:rsidRDefault="00E53301">
            <w:pPr>
              <w:rPr>
                <w:sz w:val="20"/>
                <w:szCs w:val="20"/>
              </w:rPr>
            </w:pPr>
            <w:r>
              <w:rPr>
                <w:rFonts w:hint="eastAsia"/>
                <w:sz w:val="20"/>
                <w:szCs w:val="20"/>
              </w:rPr>
              <w:t>访问具体课程</w:t>
            </w:r>
          </w:p>
        </w:tc>
      </w:tr>
      <w:tr w:rsidR="00D91F72" w14:paraId="1C79B6B8" w14:textId="0F8C90F3">
        <w:tc>
          <w:tcPr>
            <w:tcW w:w="4148" w:type="dxa"/>
            <w:gridSpan w:val="2"/>
            <w:tcBorders>
              <w:top w:val="single" w:sz="4" w:space="0" w:color="000000"/>
              <w:left w:val="single" w:sz="4" w:space="0" w:color="000000"/>
              <w:bottom w:val="single" w:sz="4" w:space="0" w:color="000000"/>
              <w:right w:val="single" w:sz="4" w:space="0" w:color="000000"/>
            </w:tcBorders>
          </w:tcPr>
          <w:p w14:paraId="69DC35F6" w14:textId="5F620FA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0F0D30" w14:textId="11EB6BA0" w:rsidR="00D91F72" w:rsidRDefault="00E53301">
            <w:pPr>
              <w:rPr>
                <w:sz w:val="20"/>
                <w:szCs w:val="20"/>
              </w:rPr>
            </w:pPr>
            <w:r>
              <w:rPr>
                <w:rFonts w:hint="eastAsia"/>
                <w:sz w:val="20"/>
                <w:szCs w:val="20"/>
              </w:rPr>
              <w:t>用户访问具体课程，下载课程资料</w:t>
            </w:r>
          </w:p>
        </w:tc>
      </w:tr>
      <w:tr w:rsidR="00D91F72" w14:paraId="4B75D449" w14:textId="0B926027">
        <w:tc>
          <w:tcPr>
            <w:tcW w:w="4148" w:type="dxa"/>
            <w:gridSpan w:val="2"/>
            <w:tcBorders>
              <w:top w:val="single" w:sz="4" w:space="0" w:color="000000"/>
              <w:left w:val="single" w:sz="4" w:space="0" w:color="000000"/>
              <w:bottom w:val="single" w:sz="4" w:space="0" w:color="000000"/>
              <w:right w:val="single" w:sz="4" w:space="0" w:color="000000"/>
            </w:tcBorders>
          </w:tcPr>
          <w:p w14:paraId="046360E0" w14:textId="33D6A17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3883568" w14:textId="2F55D9D4" w:rsidR="00D91F72" w:rsidRDefault="00E53301">
            <w:pPr>
              <w:rPr>
                <w:sz w:val="20"/>
                <w:szCs w:val="20"/>
              </w:rPr>
            </w:pPr>
            <w:r>
              <w:rPr>
                <w:rFonts w:hint="eastAsia"/>
                <w:sz w:val="20"/>
                <w:szCs w:val="20"/>
              </w:rPr>
              <w:t>测试用户访问具体课程，下载课程资料</w:t>
            </w:r>
          </w:p>
        </w:tc>
      </w:tr>
      <w:tr w:rsidR="00D91F72" w14:paraId="3A4EF356" w14:textId="0178FC1C">
        <w:trPr>
          <w:trHeight w:val="1445"/>
        </w:trPr>
        <w:tc>
          <w:tcPr>
            <w:tcW w:w="8296" w:type="dxa"/>
            <w:gridSpan w:val="3"/>
            <w:tcBorders>
              <w:top w:val="single" w:sz="4" w:space="0" w:color="000000"/>
              <w:left w:val="single" w:sz="4" w:space="0" w:color="000000"/>
              <w:right w:val="single" w:sz="4" w:space="0" w:color="000000"/>
            </w:tcBorders>
          </w:tcPr>
          <w:p w14:paraId="025DD7F4" w14:textId="78686993" w:rsidR="00D91F72" w:rsidRDefault="00E53301">
            <w:pPr>
              <w:rPr>
                <w:sz w:val="20"/>
                <w:szCs w:val="20"/>
              </w:rPr>
            </w:pPr>
            <w:r>
              <w:rPr>
                <w:rFonts w:hint="eastAsia"/>
                <w:sz w:val="20"/>
                <w:szCs w:val="20"/>
              </w:rPr>
              <w:t>初始条件和背景：</w:t>
            </w:r>
          </w:p>
          <w:p w14:paraId="6532608A" w14:textId="7BFE49E6" w:rsidR="00D91F72" w:rsidRDefault="00E53301">
            <w:pPr>
              <w:rPr>
                <w:sz w:val="20"/>
                <w:szCs w:val="20"/>
              </w:rPr>
            </w:pPr>
            <w:r>
              <w:rPr>
                <w:rFonts w:hint="eastAsia"/>
                <w:sz w:val="20"/>
                <w:szCs w:val="20"/>
              </w:rPr>
              <w:t>系统：PC端</w:t>
            </w:r>
          </w:p>
          <w:p w14:paraId="58AE711D" w14:textId="0896D3FC" w:rsidR="00D91F72" w:rsidRDefault="00E53301">
            <w:pPr>
              <w:rPr>
                <w:sz w:val="20"/>
                <w:szCs w:val="20"/>
              </w:rPr>
            </w:pPr>
            <w:r>
              <w:rPr>
                <w:rFonts w:hint="eastAsia"/>
                <w:sz w:val="20"/>
                <w:szCs w:val="20"/>
              </w:rPr>
              <w:t>浏览器：C</w:t>
            </w:r>
            <w:r>
              <w:rPr>
                <w:sz w:val="20"/>
                <w:szCs w:val="20"/>
              </w:rPr>
              <w:t>hrome</w:t>
            </w:r>
          </w:p>
          <w:p w14:paraId="3736545B" w14:textId="006D7047" w:rsidR="00D91F72" w:rsidRDefault="00E53301">
            <w:pPr>
              <w:rPr>
                <w:sz w:val="20"/>
                <w:szCs w:val="20"/>
              </w:rPr>
            </w:pPr>
            <w:r>
              <w:rPr>
                <w:rFonts w:hint="eastAsia"/>
                <w:sz w:val="20"/>
                <w:szCs w:val="20"/>
              </w:rPr>
              <w:t>注释：无</w:t>
            </w:r>
          </w:p>
        </w:tc>
      </w:tr>
      <w:tr w:rsidR="00D91F72" w14:paraId="63093B64" w14:textId="69F1F573">
        <w:trPr>
          <w:trHeight w:val="392"/>
        </w:trPr>
        <w:tc>
          <w:tcPr>
            <w:tcW w:w="2155" w:type="dxa"/>
            <w:tcBorders>
              <w:top w:val="single" w:sz="4" w:space="0" w:color="000000"/>
              <w:left w:val="single" w:sz="4" w:space="0" w:color="000000"/>
              <w:bottom w:val="single" w:sz="4" w:space="0" w:color="000000"/>
              <w:right w:val="single" w:sz="4" w:space="0" w:color="000000"/>
            </w:tcBorders>
          </w:tcPr>
          <w:p w14:paraId="01DA00A3" w14:textId="6EB89CD6"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573140" w14:textId="4958AD02" w:rsidR="00D91F72" w:rsidRDefault="00E53301">
            <w:pPr>
              <w:rPr>
                <w:sz w:val="20"/>
                <w:szCs w:val="20"/>
              </w:rPr>
            </w:pPr>
            <w:r>
              <w:rPr>
                <w:rFonts w:hint="eastAsia"/>
                <w:sz w:val="20"/>
                <w:szCs w:val="20"/>
              </w:rPr>
              <w:t>预期结果</w:t>
            </w:r>
          </w:p>
        </w:tc>
      </w:tr>
      <w:tr w:rsidR="00D91F72" w14:paraId="06881F30" w14:textId="0526DE33">
        <w:trPr>
          <w:trHeight w:val="392"/>
        </w:trPr>
        <w:tc>
          <w:tcPr>
            <w:tcW w:w="2155" w:type="dxa"/>
            <w:tcBorders>
              <w:top w:val="single" w:sz="4" w:space="0" w:color="000000"/>
              <w:left w:val="single" w:sz="4" w:space="0" w:color="000000"/>
              <w:bottom w:val="single" w:sz="4" w:space="0" w:color="000000"/>
              <w:right w:val="single" w:sz="4" w:space="0" w:color="000000"/>
            </w:tcBorders>
          </w:tcPr>
          <w:p w14:paraId="743865AF" w14:textId="09916B7C" w:rsidR="00D91F72" w:rsidRDefault="00E53301">
            <w:pPr>
              <w:rPr>
                <w:sz w:val="20"/>
                <w:szCs w:val="20"/>
              </w:rPr>
            </w:pPr>
            <w:r>
              <w:rPr>
                <w:rFonts w:hint="eastAsia"/>
                <w:sz w:val="20"/>
                <w:szCs w:val="20"/>
              </w:rPr>
              <w:t>点击课程主页中的课程资料按钮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2A1DC2B" w14:textId="5087CF41" w:rsidR="00D91F72" w:rsidRDefault="00E53301">
            <w:pPr>
              <w:rPr>
                <w:sz w:val="20"/>
                <w:szCs w:val="20"/>
              </w:rPr>
            </w:pPr>
            <w:r>
              <w:rPr>
                <w:rFonts w:hint="eastAsia"/>
                <w:sz w:val="20"/>
                <w:szCs w:val="20"/>
              </w:rPr>
              <w:t>可见课程资料分类，每个分类中有独立的附件</w:t>
            </w:r>
          </w:p>
        </w:tc>
      </w:tr>
      <w:tr w:rsidR="00D91F72" w14:paraId="73D6FF35" w14:textId="365CDBEE">
        <w:trPr>
          <w:trHeight w:val="392"/>
        </w:trPr>
        <w:tc>
          <w:tcPr>
            <w:tcW w:w="2155" w:type="dxa"/>
            <w:tcBorders>
              <w:top w:val="single" w:sz="4" w:space="0" w:color="000000"/>
              <w:left w:val="single" w:sz="4" w:space="0" w:color="000000"/>
              <w:bottom w:val="single" w:sz="4" w:space="0" w:color="000000"/>
              <w:right w:val="single" w:sz="4" w:space="0" w:color="000000"/>
            </w:tcBorders>
          </w:tcPr>
          <w:p w14:paraId="2F212571" w14:textId="56C89413" w:rsidR="00D91F72" w:rsidRDefault="00E53301">
            <w:pPr>
              <w:rPr>
                <w:sz w:val="20"/>
                <w:szCs w:val="20"/>
              </w:rPr>
            </w:pPr>
            <w:r>
              <w:rPr>
                <w:rFonts w:hint="eastAsia"/>
                <w:sz w:val="20"/>
                <w:szCs w:val="20"/>
              </w:rPr>
              <w:t>点击附件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25A631F3" w14:textId="6D28193B" w:rsidR="00D91F72" w:rsidRDefault="00E53301">
            <w:pPr>
              <w:rPr>
                <w:sz w:val="20"/>
                <w:szCs w:val="20"/>
              </w:rPr>
            </w:pPr>
            <w:r>
              <w:rPr>
                <w:rFonts w:hint="eastAsia"/>
                <w:sz w:val="20"/>
                <w:szCs w:val="20"/>
              </w:rPr>
              <w:t>该附件下载至本地</w:t>
            </w:r>
          </w:p>
        </w:tc>
      </w:tr>
    </w:tbl>
    <w:p w14:paraId="1A097C7B" w14:textId="236DF7BA" w:rsidR="00D91F72" w:rsidRDefault="00D91F72"/>
    <w:p w14:paraId="78F947A2" w14:textId="4DBC5591" w:rsidR="00D91F72" w:rsidRDefault="00E53301">
      <w:r>
        <w:br w:type="page"/>
      </w:r>
    </w:p>
    <w:p w14:paraId="0E3E0099" w14:textId="4D2B797C" w:rsidR="00D91F72" w:rsidRDefault="00D91F72"/>
    <w:p w14:paraId="7BA9B30A" w14:textId="18C631B9" w:rsidR="00D91F72" w:rsidRDefault="00E53301">
      <w:pPr>
        <w:pStyle w:val="a1"/>
      </w:pPr>
      <w:bookmarkStart w:id="133" w:name="_Toc533374821"/>
      <w:r>
        <w:rPr>
          <w:rFonts w:hint="eastAsia"/>
        </w:rPr>
        <w:t>浏览教师介绍</w:t>
      </w:r>
      <w:bookmarkEnd w:id="133"/>
    </w:p>
    <w:tbl>
      <w:tblPr>
        <w:tblStyle w:val="15"/>
        <w:tblW w:w="8296" w:type="dxa"/>
        <w:tblLayout w:type="fixed"/>
        <w:tblLook w:val="04A0" w:firstRow="1" w:lastRow="0" w:firstColumn="1" w:lastColumn="0" w:noHBand="0" w:noVBand="1"/>
      </w:tblPr>
      <w:tblGrid>
        <w:gridCol w:w="2155"/>
        <w:gridCol w:w="1993"/>
        <w:gridCol w:w="4148"/>
      </w:tblGrid>
      <w:tr w:rsidR="00D91F72" w14:paraId="513F094C" w14:textId="1522D086">
        <w:tc>
          <w:tcPr>
            <w:tcW w:w="4148" w:type="dxa"/>
            <w:gridSpan w:val="2"/>
            <w:tcBorders>
              <w:top w:val="single" w:sz="4" w:space="0" w:color="000000"/>
              <w:left w:val="single" w:sz="4" w:space="0" w:color="000000"/>
              <w:bottom w:val="single" w:sz="4" w:space="0" w:color="000000"/>
              <w:right w:val="single" w:sz="4" w:space="0" w:color="000000"/>
            </w:tcBorders>
          </w:tcPr>
          <w:p w14:paraId="38466F15" w14:textId="30CA713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205A90" w14:textId="24A2D06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67</w:t>
            </w:r>
          </w:p>
        </w:tc>
      </w:tr>
      <w:tr w:rsidR="00D91F72" w14:paraId="257892CF" w14:textId="6A977040">
        <w:tc>
          <w:tcPr>
            <w:tcW w:w="4148" w:type="dxa"/>
            <w:gridSpan w:val="2"/>
            <w:tcBorders>
              <w:top w:val="single" w:sz="4" w:space="0" w:color="000000"/>
              <w:left w:val="single" w:sz="4" w:space="0" w:color="000000"/>
              <w:bottom w:val="single" w:sz="4" w:space="0" w:color="000000"/>
              <w:right w:val="single" w:sz="4" w:space="0" w:color="000000"/>
            </w:tcBorders>
          </w:tcPr>
          <w:p w14:paraId="7A549148" w14:textId="50B8DAE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956794F" w14:textId="69FB5923" w:rsidR="00D91F72" w:rsidRDefault="00E53301">
            <w:pPr>
              <w:rPr>
                <w:sz w:val="20"/>
                <w:szCs w:val="20"/>
              </w:rPr>
            </w:pPr>
            <w:r>
              <w:rPr>
                <w:rFonts w:hint="eastAsia"/>
                <w:sz w:val="20"/>
                <w:szCs w:val="20"/>
              </w:rPr>
              <w:t>浏览教师介绍</w:t>
            </w:r>
          </w:p>
        </w:tc>
      </w:tr>
      <w:tr w:rsidR="00D91F72" w14:paraId="0313F49C" w14:textId="72E61218">
        <w:tc>
          <w:tcPr>
            <w:tcW w:w="4148" w:type="dxa"/>
            <w:gridSpan w:val="2"/>
            <w:tcBorders>
              <w:top w:val="single" w:sz="4" w:space="0" w:color="000000"/>
              <w:left w:val="single" w:sz="4" w:space="0" w:color="000000"/>
              <w:bottom w:val="single" w:sz="4" w:space="0" w:color="000000"/>
              <w:right w:val="single" w:sz="4" w:space="0" w:color="000000"/>
            </w:tcBorders>
          </w:tcPr>
          <w:p w14:paraId="1DA4D123" w14:textId="57744B6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6F7FF8F" w14:textId="4A672AE9" w:rsidR="00D91F72" w:rsidRDefault="00E53301">
            <w:pPr>
              <w:rPr>
                <w:sz w:val="20"/>
                <w:szCs w:val="20"/>
              </w:rPr>
            </w:pPr>
            <w:r>
              <w:rPr>
                <w:rFonts w:hint="eastAsia"/>
                <w:sz w:val="20"/>
                <w:szCs w:val="20"/>
              </w:rPr>
              <w:t>浏览教师介绍</w:t>
            </w:r>
          </w:p>
        </w:tc>
      </w:tr>
      <w:tr w:rsidR="00D91F72" w14:paraId="2189C31D" w14:textId="54D84264">
        <w:tc>
          <w:tcPr>
            <w:tcW w:w="4148" w:type="dxa"/>
            <w:gridSpan w:val="2"/>
            <w:tcBorders>
              <w:top w:val="single" w:sz="4" w:space="0" w:color="000000"/>
              <w:left w:val="single" w:sz="4" w:space="0" w:color="000000"/>
              <w:bottom w:val="single" w:sz="4" w:space="0" w:color="000000"/>
              <w:right w:val="single" w:sz="4" w:space="0" w:color="000000"/>
            </w:tcBorders>
          </w:tcPr>
          <w:p w14:paraId="2F9BA81D" w14:textId="665F4D5C"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8D3729" w14:textId="19E72DE4" w:rsidR="00D91F72" w:rsidRDefault="00E53301">
            <w:pPr>
              <w:rPr>
                <w:sz w:val="20"/>
                <w:szCs w:val="20"/>
              </w:rPr>
            </w:pPr>
            <w:r>
              <w:rPr>
                <w:rFonts w:hint="eastAsia"/>
                <w:sz w:val="20"/>
                <w:szCs w:val="20"/>
              </w:rPr>
              <w:t>注册用户</w:t>
            </w:r>
          </w:p>
        </w:tc>
      </w:tr>
      <w:tr w:rsidR="00D91F72" w14:paraId="0C56D492" w14:textId="5EBA4603">
        <w:tc>
          <w:tcPr>
            <w:tcW w:w="4148" w:type="dxa"/>
            <w:gridSpan w:val="2"/>
            <w:tcBorders>
              <w:top w:val="single" w:sz="4" w:space="0" w:color="000000"/>
              <w:left w:val="single" w:sz="4" w:space="0" w:color="000000"/>
              <w:bottom w:val="single" w:sz="4" w:space="0" w:color="000000"/>
              <w:right w:val="single" w:sz="4" w:space="0" w:color="000000"/>
            </w:tcBorders>
          </w:tcPr>
          <w:p w14:paraId="3D0EF140" w14:textId="1E53C6F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149EEB2" w14:textId="7A85166D" w:rsidR="00D91F72" w:rsidRDefault="00E53301">
            <w:pPr>
              <w:rPr>
                <w:sz w:val="20"/>
                <w:szCs w:val="20"/>
              </w:rPr>
            </w:pPr>
            <w:r>
              <w:rPr>
                <w:rFonts w:hint="eastAsia"/>
                <w:sz w:val="20"/>
                <w:szCs w:val="20"/>
              </w:rPr>
              <w:t>黑盒测试-等价类划分/边界值法</w:t>
            </w:r>
          </w:p>
        </w:tc>
      </w:tr>
      <w:tr w:rsidR="00D91F72" w14:paraId="574E323B" w14:textId="64DCD65F">
        <w:tc>
          <w:tcPr>
            <w:tcW w:w="4148" w:type="dxa"/>
            <w:gridSpan w:val="2"/>
            <w:tcBorders>
              <w:top w:val="single" w:sz="4" w:space="0" w:color="000000"/>
              <w:left w:val="single" w:sz="4" w:space="0" w:color="000000"/>
              <w:bottom w:val="single" w:sz="4" w:space="0" w:color="000000"/>
              <w:right w:val="single" w:sz="4" w:space="0" w:color="000000"/>
            </w:tcBorders>
          </w:tcPr>
          <w:p w14:paraId="7A259777" w14:textId="0A5875D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F309EF1" w14:textId="45FBB85E" w:rsidR="00D91F72" w:rsidRDefault="00E53301">
            <w:pPr>
              <w:rPr>
                <w:sz w:val="20"/>
                <w:szCs w:val="20"/>
              </w:rPr>
            </w:pPr>
            <w:r>
              <w:rPr>
                <w:rFonts w:hint="eastAsia"/>
                <w:sz w:val="20"/>
                <w:szCs w:val="20"/>
              </w:rPr>
              <w:t>访问具体课程</w:t>
            </w:r>
          </w:p>
        </w:tc>
      </w:tr>
      <w:tr w:rsidR="00D91F72" w14:paraId="0162B9D7" w14:textId="58471456">
        <w:tc>
          <w:tcPr>
            <w:tcW w:w="4148" w:type="dxa"/>
            <w:gridSpan w:val="2"/>
            <w:tcBorders>
              <w:top w:val="single" w:sz="4" w:space="0" w:color="000000"/>
              <w:left w:val="single" w:sz="4" w:space="0" w:color="000000"/>
              <w:bottom w:val="single" w:sz="4" w:space="0" w:color="000000"/>
              <w:right w:val="single" w:sz="4" w:space="0" w:color="000000"/>
            </w:tcBorders>
          </w:tcPr>
          <w:p w14:paraId="6DE9E17D" w14:textId="6265C68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7C735E" w14:textId="7BCBE618" w:rsidR="00D91F72" w:rsidRDefault="00E53301">
            <w:pPr>
              <w:rPr>
                <w:sz w:val="20"/>
                <w:szCs w:val="20"/>
              </w:rPr>
            </w:pPr>
            <w:r>
              <w:rPr>
                <w:rFonts w:hint="eastAsia"/>
                <w:sz w:val="20"/>
                <w:szCs w:val="20"/>
              </w:rPr>
              <w:t>用户访问具体课程，浏览课程介绍</w:t>
            </w:r>
          </w:p>
        </w:tc>
      </w:tr>
      <w:tr w:rsidR="00D91F72" w14:paraId="27EB69B6" w14:textId="1BCB33EF">
        <w:tc>
          <w:tcPr>
            <w:tcW w:w="4148" w:type="dxa"/>
            <w:gridSpan w:val="2"/>
            <w:tcBorders>
              <w:top w:val="single" w:sz="4" w:space="0" w:color="000000"/>
              <w:left w:val="single" w:sz="4" w:space="0" w:color="000000"/>
              <w:bottom w:val="single" w:sz="4" w:space="0" w:color="000000"/>
              <w:right w:val="single" w:sz="4" w:space="0" w:color="000000"/>
            </w:tcBorders>
          </w:tcPr>
          <w:p w14:paraId="438014AB" w14:textId="7F4EA32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A5BA5E" w14:textId="5E0FB623" w:rsidR="00D91F72" w:rsidRDefault="00E53301">
            <w:pPr>
              <w:rPr>
                <w:sz w:val="20"/>
                <w:szCs w:val="20"/>
              </w:rPr>
            </w:pPr>
            <w:r>
              <w:rPr>
                <w:rFonts w:hint="eastAsia"/>
                <w:sz w:val="20"/>
                <w:szCs w:val="20"/>
              </w:rPr>
              <w:t>测试用户访问具体课程，浏览课程介绍</w:t>
            </w:r>
          </w:p>
        </w:tc>
      </w:tr>
      <w:tr w:rsidR="00D91F72" w14:paraId="3B626A9E" w14:textId="70631038">
        <w:trPr>
          <w:trHeight w:val="1445"/>
        </w:trPr>
        <w:tc>
          <w:tcPr>
            <w:tcW w:w="8296" w:type="dxa"/>
            <w:gridSpan w:val="3"/>
            <w:tcBorders>
              <w:top w:val="single" w:sz="4" w:space="0" w:color="000000"/>
              <w:left w:val="single" w:sz="4" w:space="0" w:color="000000"/>
              <w:right w:val="single" w:sz="4" w:space="0" w:color="000000"/>
            </w:tcBorders>
          </w:tcPr>
          <w:p w14:paraId="0D43427D" w14:textId="15FABE32" w:rsidR="00D91F72" w:rsidRDefault="00E53301">
            <w:pPr>
              <w:rPr>
                <w:sz w:val="20"/>
                <w:szCs w:val="20"/>
              </w:rPr>
            </w:pPr>
            <w:r>
              <w:rPr>
                <w:rFonts w:hint="eastAsia"/>
                <w:sz w:val="20"/>
                <w:szCs w:val="20"/>
              </w:rPr>
              <w:t>初始条件和背景：</w:t>
            </w:r>
          </w:p>
          <w:p w14:paraId="685A60F1" w14:textId="2AEE76B5" w:rsidR="00D91F72" w:rsidRDefault="00E53301">
            <w:pPr>
              <w:rPr>
                <w:sz w:val="20"/>
                <w:szCs w:val="20"/>
              </w:rPr>
            </w:pPr>
            <w:r>
              <w:rPr>
                <w:rFonts w:hint="eastAsia"/>
                <w:sz w:val="20"/>
                <w:szCs w:val="20"/>
              </w:rPr>
              <w:t>系统：PC端</w:t>
            </w:r>
          </w:p>
          <w:p w14:paraId="6E45EBD8" w14:textId="321049DD" w:rsidR="00D91F72" w:rsidRDefault="00E53301">
            <w:pPr>
              <w:rPr>
                <w:sz w:val="20"/>
                <w:szCs w:val="20"/>
              </w:rPr>
            </w:pPr>
            <w:r>
              <w:rPr>
                <w:rFonts w:hint="eastAsia"/>
                <w:sz w:val="20"/>
                <w:szCs w:val="20"/>
              </w:rPr>
              <w:t>浏览器：C</w:t>
            </w:r>
            <w:r>
              <w:rPr>
                <w:sz w:val="20"/>
                <w:szCs w:val="20"/>
              </w:rPr>
              <w:t>hrome</w:t>
            </w:r>
          </w:p>
          <w:p w14:paraId="0B75A5B3" w14:textId="19F53E48" w:rsidR="00D91F72" w:rsidRDefault="00E53301">
            <w:pPr>
              <w:rPr>
                <w:sz w:val="20"/>
                <w:szCs w:val="20"/>
              </w:rPr>
            </w:pPr>
            <w:r>
              <w:rPr>
                <w:rFonts w:hint="eastAsia"/>
                <w:sz w:val="20"/>
                <w:szCs w:val="20"/>
              </w:rPr>
              <w:t>注释：无</w:t>
            </w:r>
          </w:p>
        </w:tc>
      </w:tr>
      <w:tr w:rsidR="00D91F72" w14:paraId="4083763E" w14:textId="43879269">
        <w:trPr>
          <w:trHeight w:val="392"/>
        </w:trPr>
        <w:tc>
          <w:tcPr>
            <w:tcW w:w="2155" w:type="dxa"/>
            <w:tcBorders>
              <w:top w:val="single" w:sz="4" w:space="0" w:color="000000"/>
              <w:left w:val="single" w:sz="4" w:space="0" w:color="000000"/>
              <w:bottom w:val="single" w:sz="4" w:space="0" w:color="000000"/>
              <w:right w:val="single" w:sz="4" w:space="0" w:color="000000"/>
            </w:tcBorders>
          </w:tcPr>
          <w:p w14:paraId="49A0F7C7" w14:textId="6B547ED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F4E78F7" w14:textId="62FA9DE0" w:rsidR="00D91F72" w:rsidRDefault="00E53301">
            <w:pPr>
              <w:rPr>
                <w:sz w:val="20"/>
                <w:szCs w:val="20"/>
              </w:rPr>
            </w:pPr>
            <w:r>
              <w:rPr>
                <w:rFonts w:hint="eastAsia"/>
                <w:sz w:val="20"/>
                <w:szCs w:val="20"/>
              </w:rPr>
              <w:t>预期结果</w:t>
            </w:r>
          </w:p>
        </w:tc>
      </w:tr>
      <w:tr w:rsidR="00D91F72" w14:paraId="299D6947" w14:textId="48784338">
        <w:trPr>
          <w:trHeight w:val="392"/>
        </w:trPr>
        <w:tc>
          <w:tcPr>
            <w:tcW w:w="2155" w:type="dxa"/>
            <w:tcBorders>
              <w:top w:val="single" w:sz="4" w:space="0" w:color="000000"/>
              <w:left w:val="single" w:sz="4" w:space="0" w:color="000000"/>
              <w:bottom w:val="single" w:sz="4" w:space="0" w:color="000000"/>
              <w:right w:val="single" w:sz="4" w:space="0" w:color="000000"/>
            </w:tcBorders>
          </w:tcPr>
          <w:p w14:paraId="0E5C128D" w14:textId="3CDD18FF"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D405F85" w14:textId="7B3F5A4D" w:rsidR="00D91F72" w:rsidRDefault="00E53301">
            <w:pPr>
              <w:rPr>
                <w:sz w:val="20"/>
                <w:szCs w:val="20"/>
              </w:rPr>
            </w:pPr>
            <w:r>
              <w:rPr>
                <w:rFonts w:hint="eastAsia"/>
                <w:sz w:val="20"/>
                <w:szCs w:val="20"/>
              </w:rPr>
              <w:t>可见教师介绍按钮</w:t>
            </w:r>
          </w:p>
        </w:tc>
      </w:tr>
      <w:tr w:rsidR="00D91F72" w14:paraId="770B4EC8" w14:textId="30A01F3E">
        <w:trPr>
          <w:trHeight w:val="392"/>
        </w:trPr>
        <w:tc>
          <w:tcPr>
            <w:tcW w:w="2155" w:type="dxa"/>
            <w:tcBorders>
              <w:top w:val="single" w:sz="4" w:space="0" w:color="000000"/>
              <w:left w:val="single" w:sz="4" w:space="0" w:color="000000"/>
              <w:bottom w:val="single" w:sz="4" w:space="0" w:color="000000"/>
              <w:right w:val="single" w:sz="4" w:space="0" w:color="000000"/>
            </w:tcBorders>
          </w:tcPr>
          <w:p w14:paraId="16DC9B4B" w14:textId="4519C6CD" w:rsidR="00D91F72" w:rsidRDefault="00E53301">
            <w:pPr>
              <w:rPr>
                <w:sz w:val="20"/>
                <w:szCs w:val="20"/>
              </w:rPr>
            </w:pPr>
            <w:r>
              <w:rPr>
                <w:rFonts w:hint="eastAsia"/>
                <w:sz w:val="20"/>
                <w:szCs w:val="20"/>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283E3F33" w14:textId="712EEF52" w:rsidR="00D91F72" w:rsidRDefault="00E53301">
            <w:pPr>
              <w:rPr>
                <w:sz w:val="20"/>
                <w:szCs w:val="20"/>
              </w:rPr>
            </w:pPr>
            <w:r>
              <w:rPr>
                <w:rFonts w:hint="eastAsia"/>
                <w:sz w:val="20"/>
                <w:szCs w:val="20"/>
              </w:rPr>
              <w:t>可见课程主页下部的教师介绍</w:t>
            </w:r>
          </w:p>
        </w:tc>
      </w:tr>
    </w:tbl>
    <w:p w14:paraId="07DA44E6" w14:textId="09DB4A25" w:rsidR="00D91F72" w:rsidRDefault="00D91F72"/>
    <w:p w14:paraId="5B91D0F1" w14:textId="7E860C88" w:rsidR="00D91F72" w:rsidRDefault="00E53301">
      <w:r>
        <w:br w:type="page"/>
      </w:r>
    </w:p>
    <w:p w14:paraId="04099FE5" w14:textId="779BB956" w:rsidR="00D91F72" w:rsidRDefault="00D91F72"/>
    <w:p w14:paraId="0047CEB7" w14:textId="2FD4C468" w:rsidR="00D91F72" w:rsidRDefault="00E53301">
      <w:pPr>
        <w:pStyle w:val="a1"/>
      </w:pPr>
      <w:bookmarkStart w:id="134" w:name="_Toc533374822"/>
      <w:r>
        <w:rPr>
          <w:rFonts w:hint="eastAsia"/>
        </w:rPr>
        <w:t>浏览课程预览图</w:t>
      </w:r>
      <w:bookmarkEnd w:id="134"/>
    </w:p>
    <w:tbl>
      <w:tblPr>
        <w:tblStyle w:val="15"/>
        <w:tblW w:w="8296" w:type="dxa"/>
        <w:tblLayout w:type="fixed"/>
        <w:tblLook w:val="04A0" w:firstRow="1" w:lastRow="0" w:firstColumn="1" w:lastColumn="0" w:noHBand="0" w:noVBand="1"/>
      </w:tblPr>
      <w:tblGrid>
        <w:gridCol w:w="2155"/>
        <w:gridCol w:w="1993"/>
        <w:gridCol w:w="4148"/>
      </w:tblGrid>
      <w:tr w:rsidR="00D91F72" w14:paraId="37883B63" w14:textId="0C336461">
        <w:tc>
          <w:tcPr>
            <w:tcW w:w="4148" w:type="dxa"/>
            <w:gridSpan w:val="2"/>
            <w:tcBorders>
              <w:top w:val="single" w:sz="4" w:space="0" w:color="000000"/>
              <w:left w:val="single" w:sz="4" w:space="0" w:color="000000"/>
              <w:bottom w:val="single" w:sz="4" w:space="0" w:color="000000"/>
              <w:right w:val="single" w:sz="4" w:space="0" w:color="000000"/>
            </w:tcBorders>
          </w:tcPr>
          <w:p w14:paraId="5DD1F0A3" w14:textId="5F9B494D"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A0972DC" w14:textId="077770EA"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68</w:t>
            </w:r>
          </w:p>
        </w:tc>
      </w:tr>
      <w:tr w:rsidR="00D91F72" w14:paraId="2FC22D66" w14:textId="4CEFAAEB">
        <w:tc>
          <w:tcPr>
            <w:tcW w:w="4148" w:type="dxa"/>
            <w:gridSpan w:val="2"/>
            <w:tcBorders>
              <w:top w:val="single" w:sz="4" w:space="0" w:color="000000"/>
              <w:left w:val="single" w:sz="4" w:space="0" w:color="000000"/>
              <w:bottom w:val="single" w:sz="4" w:space="0" w:color="000000"/>
              <w:right w:val="single" w:sz="4" w:space="0" w:color="000000"/>
            </w:tcBorders>
          </w:tcPr>
          <w:p w14:paraId="005B1A2A" w14:textId="1E9B9FB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2075E87" w14:textId="269F6B9A" w:rsidR="00D91F72" w:rsidRDefault="00E53301">
            <w:pPr>
              <w:rPr>
                <w:sz w:val="20"/>
                <w:szCs w:val="20"/>
              </w:rPr>
            </w:pPr>
            <w:r>
              <w:rPr>
                <w:rFonts w:hint="eastAsia"/>
                <w:sz w:val="20"/>
                <w:szCs w:val="20"/>
              </w:rPr>
              <w:t>浏览课程预览图</w:t>
            </w:r>
          </w:p>
        </w:tc>
      </w:tr>
      <w:tr w:rsidR="00D91F72" w14:paraId="0665F887" w14:textId="16D00561">
        <w:tc>
          <w:tcPr>
            <w:tcW w:w="4148" w:type="dxa"/>
            <w:gridSpan w:val="2"/>
            <w:tcBorders>
              <w:top w:val="single" w:sz="4" w:space="0" w:color="000000"/>
              <w:left w:val="single" w:sz="4" w:space="0" w:color="000000"/>
              <w:bottom w:val="single" w:sz="4" w:space="0" w:color="000000"/>
              <w:right w:val="single" w:sz="4" w:space="0" w:color="000000"/>
            </w:tcBorders>
          </w:tcPr>
          <w:p w14:paraId="47546770" w14:textId="4AF0C51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C11152C" w14:textId="0D231B03" w:rsidR="00D91F72" w:rsidRDefault="00E53301">
            <w:pPr>
              <w:rPr>
                <w:sz w:val="20"/>
                <w:szCs w:val="20"/>
              </w:rPr>
            </w:pPr>
            <w:r>
              <w:rPr>
                <w:rFonts w:hint="eastAsia"/>
                <w:sz w:val="20"/>
                <w:szCs w:val="20"/>
              </w:rPr>
              <w:t>浏览课程预览图</w:t>
            </w:r>
          </w:p>
        </w:tc>
      </w:tr>
      <w:tr w:rsidR="00D91F72" w14:paraId="17277A8E" w14:textId="1A0FED81">
        <w:tc>
          <w:tcPr>
            <w:tcW w:w="4148" w:type="dxa"/>
            <w:gridSpan w:val="2"/>
            <w:tcBorders>
              <w:top w:val="single" w:sz="4" w:space="0" w:color="000000"/>
              <w:left w:val="single" w:sz="4" w:space="0" w:color="000000"/>
              <w:bottom w:val="single" w:sz="4" w:space="0" w:color="000000"/>
              <w:right w:val="single" w:sz="4" w:space="0" w:color="000000"/>
            </w:tcBorders>
          </w:tcPr>
          <w:p w14:paraId="10FC07B9" w14:textId="37A0AFA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FC0EBEC" w14:textId="751AA3EF" w:rsidR="00D91F72" w:rsidRDefault="00E53301">
            <w:pPr>
              <w:rPr>
                <w:sz w:val="20"/>
                <w:szCs w:val="20"/>
              </w:rPr>
            </w:pPr>
            <w:r>
              <w:rPr>
                <w:rFonts w:hint="eastAsia"/>
                <w:sz w:val="20"/>
                <w:szCs w:val="20"/>
              </w:rPr>
              <w:t>注册用户</w:t>
            </w:r>
          </w:p>
        </w:tc>
      </w:tr>
      <w:tr w:rsidR="00D91F72" w14:paraId="6541D8A2" w14:textId="5BAF8D98">
        <w:tc>
          <w:tcPr>
            <w:tcW w:w="4148" w:type="dxa"/>
            <w:gridSpan w:val="2"/>
            <w:tcBorders>
              <w:top w:val="single" w:sz="4" w:space="0" w:color="000000"/>
              <w:left w:val="single" w:sz="4" w:space="0" w:color="000000"/>
              <w:bottom w:val="single" w:sz="4" w:space="0" w:color="000000"/>
              <w:right w:val="single" w:sz="4" w:space="0" w:color="000000"/>
            </w:tcBorders>
          </w:tcPr>
          <w:p w14:paraId="60954771" w14:textId="453577F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9E29A2F" w14:textId="16EEA152" w:rsidR="00D91F72" w:rsidRDefault="00E53301">
            <w:pPr>
              <w:rPr>
                <w:sz w:val="20"/>
                <w:szCs w:val="20"/>
              </w:rPr>
            </w:pPr>
            <w:r>
              <w:rPr>
                <w:rFonts w:hint="eastAsia"/>
                <w:sz w:val="20"/>
                <w:szCs w:val="20"/>
              </w:rPr>
              <w:t>黑盒测试-等价类划分/边界值法</w:t>
            </w:r>
          </w:p>
        </w:tc>
      </w:tr>
      <w:tr w:rsidR="00D91F72" w14:paraId="271672D6" w14:textId="6027EDB6">
        <w:tc>
          <w:tcPr>
            <w:tcW w:w="4148" w:type="dxa"/>
            <w:gridSpan w:val="2"/>
            <w:tcBorders>
              <w:top w:val="single" w:sz="4" w:space="0" w:color="000000"/>
              <w:left w:val="single" w:sz="4" w:space="0" w:color="000000"/>
              <w:bottom w:val="single" w:sz="4" w:space="0" w:color="000000"/>
              <w:right w:val="single" w:sz="4" w:space="0" w:color="000000"/>
            </w:tcBorders>
          </w:tcPr>
          <w:p w14:paraId="2A20BDB5" w14:textId="0F92780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51A9016" w14:textId="0D64694A" w:rsidR="00D91F72" w:rsidRDefault="00E53301">
            <w:pPr>
              <w:rPr>
                <w:sz w:val="20"/>
                <w:szCs w:val="20"/>
              </w:rPr>
            </w:pPr>
            <w:r>
              <w:rPr>
                <w:rFonts w:hint="eastAsia"/>
                <w:sz w:val="20"/>
                <w:szCs w:val="20"/>
              </w:rPr>
              <w:t>访问具体课程</w:t>
            </w:r>
          </w:p>
        </w:tc>
      </w:tr>
      <w:tr w:rsidR="00D91F72" w14:paraId="3C4E68A6" w14:textId="1E322C0F">
        <w:tc>
          <w:tcPr>
            <w:tcW w:w="4148" w:type="dxa"/>
            <w:gridSpan w:val="2"/>
            <w:tcBorders>
              <w:top w:val="single" w:sz="4" w:space="0" w:color="000000"/>
              <w:left w:val="single" w:sz="4" w:space="0" w:color="000000"/>
              <w:bottom w:val="single" w:sz="4" w:space="0" w:color="000000"/>
              <w:right w:val="single" w:sz="4" w:space="0" w:color="000000"/>
            </w:tcBorders>
          </w:tcPr>
          <w:p w14:paraId="2340433A" w14:textId="3A368AA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35FC67C" w14:textId="5D0EDC9C" w:rsidR="00D91F72" w:rsidRDefault="00E53301">
            <w:pPr>
              <w:rPr>
                <w:sz w:val="20"/>
                <w:szCs w:val="20"/>
              </w:rPr>
            </w:pPr>
            <w:r>
              <w:rPr>
                <w:rFonts w:hint="eastAsia"/>
                <w:sz w:val="20"/>
                <w:szCs w:val="20"/>
              </w:rPr>
              <w:t>用户访问具体课程，浏览课程预览图</w:t>
            </w:r>
          </w:p>
        </w:tc>
      </w:tr>
      <w:tr w:rsidR="00D91F72" w14:paraId="752C93DD" w14:textId="03AB2770">
        <w:tc>
          <w:tcPr>
            <w:tcW w:w="4148" w:type="dxa"/>
            <w:gridSpan w:val="2"/>
            <w:tcBorders>
              <w:top w:val="single" w:sz="4" w:space="0" w:color="000000"/>
              <w:left w:val="single" w:sz="4" w:space="0" w:color="000000"/>
              <w:bottom w:val="single" w:sz="4" w:space="0" w:color="000000"/>
              <w:right w:val="single" w:sz="4" w:space="0" w:color="000000"/>
            </w:tcBorders>
          </w:tcPr>
          <w:p w14:paraId="27118DD6" w14:textId="3CBB1CA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77B02F0" w14:textId="3922B5F4" w:rsidR="00D91F72" w:rsidRDefault="00E53301">
            <w:pPr>
              <w:rPr>
                <w:sz w:val="20"/>
                <w:szCs w:val="20"/>
              </w:rPr>
            </w:pPr>
            <w:r>
              <w:rPr>
                <w:rFonts w:hint="eastAsia"/>
                <w:sz w:val="20"/>
                <w:szCs w:val="20"/>
              </w:rPr>
              <w:t>测试用户访问具体课程，浏览课程预览图</w:t>
            </w:r>
          </w:p>
        </w:tc>
      </w:tr>
      <w:tr w:rsidR="00D91F72" w14:paraId="3296A572" w14:textId="14EBC0B8">
        <w:trPr>
          <w:trHeight w:val="1445"/>
        </w:trPr>
        <w:tc>
          <w:tcPr>
            <w:tcW w:w="8296" w:type="dxa"/>
            <w:gridSpan w:val="3"/>
            <w:tcBorders>
              <w:top w:val="single" w:sz="4" w:space="0" w:color="000000"/>
              <w:left w:val="single" w:sz="4" w:space="0" w:color="000000"/>
              <w:right w:val="single" w:sz="4" w:space="0" w:color="000000"/>
            </w:tcBorders>
          </w:tcPr>
          <w:p w14:paraId="4A318DF4" w14:textId="2B3E295B" w:rsidR="00D91F72" w:rsidRDefault="00E53301">
            <w:pPr>
              <w:rPr>
                <w:sz w:val="20"/>
                <w:szCs w:val="20"/>
              </w:rPr>
            </w:pPr>
            <w:r>
              <w:rPr>
                <w:rFonts w:hint="eastAsia"/>
                <w:sz w:val="20"/>
                <w:szCs w:val="20"/>
              </w:rPr>
              <w:t>初始条件和背景：</w:t>
            </w:r>
          </w:p>
          <w:p w14:paraId="6A1FAF77" w14:textId="3F64AEEB" w:rsidR="00D91F72" w:rsidRDefault="00E53301">
            <w:pPr>
              <w:rPr>
                <w:sz w:val="20"/>
                <w:szCs w:val="20"/>
              </w:rPr>
            </w:pPr>
            <w:r>
              <w:rPr>
                <w:rFonts w:hint="eastAsia"/>
                <w:sz w:val="20"/>
                <w:szCs w:val="20"/>
              </w:rPr>
              <w:t>系统：PC端</w:t>
            </w:r>
          </w:p>
          <w:p w14:paraId="5C9B62A9" w14:textId="549D6B28" w:rsidR="00D91F72" w:rsidRDefault="00E53301">
            <w:pPr>
              <w:rPr>
                <w:sz w:val="20"/>
                <w:szCs w:val="20"/>
              </w:rPr>
            </w:pPr>
            <w:r>
              <w:rPr>
                <w:rFonts w:hint="eastAsia"/>
                <w:sz w:val="20"/>
                <w:szCs w:val="20"/>
              </w:rPr>
              <w:t>浏览器：C</w:t>
            </w:r>
            <w:r>
              <w:rPr>
                <w:sz w:val="20"/>
                <w:szCs w:val="20"/>
              </w:rPr>
              <w:t>hrome</w:t>
            </w:r>
          </w:p>
          <w:p w14:paraId="5024E5F4" w14:textId="3A817ED7" w:rsidR="00D91F72" w:rsidRDefault="00E53301">
            <w:pPr>
              <w:rPr>
                <w:sz w:val="20"/>
                <w:szCs w:val="20"/>
              </w:rPr>
            </w:pPr>
            <w:r>
              <w:rPr>
                <w:rFonts w:hint="eastAsia"/>
                <w:sz w:val="20"/>
                <w:szCs w:val="20"/>
              </w:rPr>
              <w:t>注释：无</w:t>
            </w:r>
          </w:p>
        </w:tc>
      </w:tr>
      <w:tr w:rsidR="00D91F72" w14:paraId="1D9D07F9" w14:textId="7AEF930B">
        <w:trPr>
          <w:trHeight w:val="392"/>
        </w:trPr>
        <w:tc>
          <w:tcPr>
            <w:tcW w:w="2155" w:type="dxa"/>
            <w:tcBorders>
              <w:top w:val="single" w:sz="4" w:space="0" w:color="000000"/>
              <w:left w:val="single" w:sz="4" w:space="0" w:color="000000"/>
              <w:bottom w:val="single" w:sz="4" w:space="0" w:color="000000"/>
              <w:right w:val="single" w:sz="4" w:space="0" w:color="000000"/>
            </w:tcBorders>
          </w:tcPr>
          <w:p w14:paraId="5855DE27" w14:textId="2FB889C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13872E7" w14:textId="393D2CE1" w:rsidR="00D91F72" w:rsidRDefault="00E53301">
            <w:pPr>
              <w:rPr>
                <w:sz w:val="20"/>
                <w:szCs w:val="20"/>
              </w:rPr>
            </w:pPr>
            <w:r>
              <w:rPr>
                <w:rFonts w:hint="eastAsia"/>
                <w:sz w:val="20"/>
                <w:szCs w:val="20"/>
              </w:rPr>
              <w:t>预期结果</w:t>
            </w:r>
          </w:p>
        </w:tc>
      </w:tr>
      <w:tr w:rsidR="00D91F72" w14:paraId="25D165B1" w14:textId="10281B79">
        <w:trPr>
          <w:trHeight w:val="392"/>
        </w:trPr>
        <w:tc>
          <w:tcPr>
            <w:tcW w:w="2155" w:type="dxa"/>
            <w:tcBorders>
              <w:top w:val="single" w:sz="4" w:space="0" w:color="000000"/>
              <w:left w:val="single" w:sz="4" w:space="0" w:color="000000"/>
              <w:bottom w:val="single" w:sz="4" w:space="0" w:color="000000"/>
              <w:right w:val="single" w:sz="4" w:space="0" w:color="000000"/>
            </w:tcBorders>
          </w:tcPr>
          <w:p w14:paraId="2C479F45" w14:textId="2EF12C2C"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2B5DC4D" w14:textId="0E81445B" w:rsidR="00D91F72" w:rsidRDefault="00E53301">
            <w:pPr>
              <w:rPr>
                <w:sz w:val="20"/>
                <w:szCs w:val="20"/>
              </w:rPr>
            </w:pPr>
            <w:r>
              <w:rPr>
                <w:rFonts w:hint="eastAsia"/>
                <w:sz w:val="20"/>
                <w:szCs w:val="20"/>
              </w:rPr>
              <w:t>可见课程主页上方中间的课程预览图</w:t>
            </w:r>
          </w:p>
        </w:tc>
      </w:tr>
      <w:tr w:rsidR="00D91F72" w14:paraId="6519C5F2" w14:textId="737A462C">
        <w:trPr>
          <w:trHeight w:val="392"/>
        </w:trPr>
        <w:tc>
          <w:tcPr>
            <w:tcW w:w="2155" w:type="dxa"/>
            <w:tcBorders>
              <w:top w:val="single" w:sz="4" w:space="0" w:color="000000"/>
              <w:left w:val="single" w:sz="4" w:space="0" w:color="000000"/>
              <w:bottom w:val="single" w:sz="4" w:space="0" w:color="000000"/>
              <w:right w:val="single" w:sz="4" w:space="0" w:color="000000"/>
            </w:tcBorders>
          </w:tcPr>
          <w:p w14:paraId="6D370A78" w14:textId="6DB29E36"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3998F42" w14:textId="786C72BA" w:rsidR="00D91F72" w:rsidRDefault="00D91F72">
            <w:pPr>
              <w:rPr>
                <w:sz w:val="20"/>
                <w:szCs w:val="20"/>
              </w:rPr>
            </w:pPr>
          </w:p>
        </w:tc>
      </w:tr>
    </w:tbl>
    <w:p w14:paraId="28CBAF34" w14:textId="34E308E3" w:rsidR="00D91F72" w:rsidRDefault="00D91F72"/>
    <w:p w14:paraId="290D3303" w14:textId="075F9C80" w:rsidR="00D91F72" w:rsidRDefault="00E53301">
      <w:r>
        <w:br w:type="page"/>
      </w:r>
    </w:p>
    <w:p w14:paraId="7A6ABAC0" w14:textId="7A038BBA" w:rsidR="00D91F72" w:rsidRDefault="00D91F72"/>
    <w:p w14:paraId="6B8B4E95" w14:textId="25B62F72" w:rsidR="00D91F72" w:rsidRDefault="00E53301">
      <w:pPr>
        <w:pStyle w:val="a1"/>
      </w:pPr>
      <w:bookmarkStart w:id="135" w:name="_Toc533374823"/>
      <w:r>
        <w:rPr>
          <w:rFonts w:hint="eastAsia"/>
        </w:rPr>
        <w:t>浏览课程公告</w:t>
      </w:r>
      <w:bookmarkEnd w:id="135"/>
    </w:p>
    <w:tbl>
      <w:tblPr>
        <w:tblStyle w:val="15"/>
        <w:tblW w:w="8296" w:type="dxa"/>
        <w:tblLayout w:type="fixed"/>
        <w:tblLook w:val="04A0" w:firstRow="1" w:lastRow="0" w:firstColumn="1" w:lastColumn="0" w:noHBand="0" w:noVBand="1"/>
      </w:tblPr>
      <w:tblGrid>
        <w:gridCol w:w="2155"/>
        <w:gridCol w:w="1993"/>
        <w:gridCol w:w="4148"/>
      </w:tblGrid>
      <w:tr w:rsidR="00D91F72" w14:paraId="7B051DAB" w14:textId="3CB44EBF">
        <w:tc>
          <w:tcPr>
            <w:tcW w:w="4148" w:type="dxa"/>
            <w:gridSpan w:val="2"/>
            <w:tcBorders>
              <w:top w:val="single" w:sz="4" w:space="0" w:color="000000"/>
              <w:left w:val="single" w:sz="4" w:space="0" w:color="000000"/>
              <w:bottom w:val="single" w:sz="4" w:space="0" w:color="000000"/>
              <w:right w:val="single" w:sz="4" w:space="0" w:color="000000"/>
            </w:tcBorders>
          </w:tcPr>
          <w:p w14:paraId="5A52ADA0" w14:textId="36E224C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0DBCAF0" w14:textId="481DDD0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69</w:t>
            </w:r>
          </w:p>
        </w:tc>
      </w:tr>
      <w:tr w:rsidR="00D91F72" w14:paraId="03F748D3" w14:textId="4733AB1D">
        <w:tc>
          <w:tcPr>
            <w:tcW w:w="4148" w:type="dxa"/>
            <w:gridSpan w:val="2"/>
            <w:tcBorders>
              <w:top w:val="single" w:sz="4" w:space="0" w:color="000000"/>
              <w:left w:val="single" w:sz="4" w:space="0" w:color="000000"/>
              <w:bottom w:val="single" w:sz="4" w:space="0" w:color="000000"/>
              <w:right w:val="single" w:sz="4" w:space="0" w:color="000000"/>
            </w:tcBorders>
          </w:tcPr>
          <w:p w14:paraId="0E502A13" w14:textId="1B94069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46AE59B" w14:textId="43F91F54" w:rsidR="00D91F72" w:rsidRDefault="00E53301">
            <w:pPr>
              <w:rPr>
                <w:sz w:val="20"/>
                <w:szCs w:val="20"/>
              </w:rPr>
            </w:pPr>
            <w:r>
              <w:rPr>
                <w:rFonts w:hint="eastAsia"/>
                <w:sz w:val="20"/>
                <w:szCs w:val="20"/>
              </w:rPr>
              <w:t>浏览课程公告</w:t>
            </w:r>
          </w:p>
        </w:tc>
      </w:tr>
      <w:tr w:rsidR="00D91F72" w14:paraId="7FF49F46" w14:textId="26D9148B">
        <w:tc>
          <w:tcPr>
            <w:tcW w:w="4148" w:type="dxa"/>
            <w:gridSpan w:val="2"/>
            <w:tcBorders>
              <w:top w:val="single" w:sz="4" w:space="0" w:color="000000"/>
              <w:left w:val="single" w:sz="4" w:space="0" w:color="000000"/>
              <w:bottom w:val="single" w:sz="4" w:space="0" w:color="000000"/>
              <w:right w:val="single" w:sz="4" w:space="0" w:color="000000"/>
            </w:tcBorders>
          </w:tcPr>
          <w:p w14:paraId="40B16E24" w14:textId="1E7A0E5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1DB2A59" w14:textId="5676CE66" w:rsidR="00D91F72" w:rsidRDefault="00E53301">
            <w:pPr>
              <w:rPr>
                <w:sz w:val="20"/>
                <w:szCs w:val="20"/>
              </w:rPr>
            </w:pPr>
            <w:r>
              <w:rPr>
                <w:rFonts w:hint="eastAsia"/>
                <w:sz w:val="20"/>
                <w:szCs w:val="20"/>
              </w:rPr>
              <w:t>浏览课程公告</w:t>
            </w:r>
          </w:p>
        </w:tc>
      </w:tr>
      <w:tr w:rsidR="00D91F72" w14:paraId="2927BA4A" w14:textId="339BD145">
        <w:tc>
          <w:tcPr>
            <w:tcW w:w="4148" w:type="dxa"/>
            <w:gridSpan w:val="2"/>
            <w:tcBorders>
              <w:top w:val="single" w:sz="4" w:space="0" w:color="000000"/>
              <w:left w:val="single" w:sz="4" w:space="0" w:color="000000"/>
              <w:bottom w:val="single" w:sz="4" w:space="0" w:color="000000"/>
              <w:right w:val="single" w:sz="4" w:space="0" w:color="000000"/>
            </w:tcBorders>
          </w:tcPr>
          <w:p w14:paraId="668F45E0" w14:textId="254AAB5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1788F8C" w14:textId="3897D38E" w:rsidR="00D91F72" w:rsidRDefault="00E53301">
            <w:pPr>
              <w:rPr>
                <w:sz w:val="20"/>
                <w:szCs w:val="20"/>
              </w:rPr>
            </w:pPr>
            <w:r>
              <w:rPr>
                <w:rFonts w:hint="eastAsia"/>
                <w:sz w:val="20"/>
                <w:szCs w:val="20"/>
              </w:rPr>
              <w:t>注册用户</w:t>
            </w:r>
          </w:p>
        </w:tc>
      </w:tr>
      <w:tr w:rsidR="00D91F72" w14:paraId="6624E5F3" w14:textId="19503A6F">
        <w:tc>
          <w:tcPr>
            <w:tcW w:w="4148" w:type="dxa"/>
            <w:gridSpan w:val="2"/>
            <w:tcBorders>
              <w:top w:val="single" w:sz="4" w:space="0" w:color="000000"/>
              <w:left w:val="single" w:sz="4" w:space="0" w:color="000000"/>
              <w:bottom w:val="single" w:sz="4" w:space="0" w:color="000000"/>
              <w:right w:val="single" w:sz="4" w:space="0" w:color="000000"/>
            </w:tcBorders>
          </w:tcPr>
          <w:p w14:paraId="742266D8" w14:textId="5CE5328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6D074FC" w14:textId="268361EB" w:rsidR="00D91F72" w:rsidRDefault="00E53301">
            <w:pPr>
              <w:rPr>
                <w:sz w:val="20"/>
                <w:szCs w:val="20"/>
              </w:rPr>
            </w:pPr>
            <w:r>
              <w:rPr>
                <w:rFonts w:hint="eastAsia"/>
                <w:sz w:val="20"/>
                <w:szCs w:val="20"/>
              </w:rPr>
              <w:t>黑盒测试-等价类划分/边界值法</w:t>
            </w:r>
          </w:p>
        </w:tc>
      </w:tr>
      <w:tr w:rsidR="00D91F72" w14:paraId="5E0C3D7B" w14:textId="7B6305B1">
        <w:tc>
          <w:tcPr>
            <w:tcW w:w="4148" w:type="dxa"/>
            <w:gridSpan w:val="2"/>
            <w:tcBorders>
              <w:top w:val="single" w:sz="4" w:space="0" w:color="000000"/>
              <w:left w:val="single" w:sz="4" w:space="0" w:color="000000"/>
              <w:bottom w:val="single" w:sz="4" w:space="0" w:color="000000"/>
              <w:right w:val="single" w:sz="4" w:space="0" w:color="000000"/>
            </w:tcBorders>
          </w:tcPr>
          <w:p w14:paraId="30968587" w14:textId="2F4CA02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98D5540" w14:textId="363DC95F" w:rsidR="00D91F72" w:rsidRDefault="00E53301">
            <w:pPr>
              <w:rPr>
                <w:sz w:val="20"/>
                <w:szCs w:val="20"/>
              </w:rPr>
            </w:pPr>
            <w:r>
              <w:rPr>
                <w:rFonts w:hint="eastAsia"/>
                <w:sz w:val="20"/>
                <w:szCs w:val="20"/>
              </w:rPr>
              <w:t>访问具体课程</w:t>
            </w:r>
          </w:p>
        </w:tc>
      </w:tr>
      <w:tr w:rsidR="00D91F72" w14:paraId="7E87A649" w14:textId="19392792">
        <w:tc>
          <w:tcPr>
            <w:tcW w:w="4148" w:type="dxa"/>
            <w:gridSpan w:val="2"/>
            <w:tcBorders>
              <w:top w:val="single" w:sz="4" w:space="0" w:color="000000"/>
              <w:left w:val="single" w:sz="4" w:space="0" w:color="000000"/>
              <w:bottom w:val="single" w:sz="4" w:space="0" w:color="000000"/>
              <w:right w:val="single" w:sz="4" w:space="0" w:color="000000"/>
            </w:tcBorders>
          </w:tcPr>
          <w:p w14:paraId="169F9198" w14:textId="0E7EEE3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2A13C01" w14:textId="3732216D" w:rsidR="00D91F72" w:rsidRDefault="00E53301">
            <w:pPr>
              <w:rPr>
                <w:sz w:val="20"/>
                <w:szCs w:val="20"/>
              </w:rPr>
            </w:pPr>
            <w:r>
              <w:rPr>
                <w:rFonts w:hint="eastAsia"/>
                <w:sz w:val="20"/>
                <w:szCs w:val="20"/>
              </w:rPr>
              <w:t>用户访问具体课程，浏览课程公告</w:t>
            </w:r>
          </w:p>
        </w:tc>
      </w:tr>
      <w:tr w:rsidR="00D91F72" w14:paraId="23D7AA30" w14:textId="76155BC5">
        <w:tc>
          <w:tcPr>
            <w:tcW w:w="4148" w:type="dxa"/>
            <w:gridSpan w:val="2"/>
            <w:tcBorders>
              <w:top w:val="single" w:sz="4" w:space="0" w:color="000000"/>
              <w:left w:val="single" w:sz="4" w:space="0" w:color="000000"/>
              <w:bottom w:val="single" w:sz="4" w:space="0" w:color="000000"/>
              <w:right w:val="single" w:sz="4" w:space="0" w:color="000000"/>
            </w:tcBorders>
          </w:tcPr>
          <w:p w14:paraId="35033A01" w14:textId="31363DE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7D5101A" w14:textId="500BF726" w:rsidR="00D91F72" w:rsidRDefault="00E53301">
            <w:pPr>
              <w:rPr>
                <w:sz w:val="20"/>
                <w:szCs w:val="20"/>
              </w:rPr>
            </w:pPr>
            <w:r>
              <w:rPr>
                <w:rFonts w:hint="eastAsia"/>
                <w:sz w:val="20"/>
                <w:szCs w:val="20"/>
              </w:rPr>
              <w:t>测试用户访问具体课程，浏览课程公告</w:t>
            </w:r>
          </w:p>
        </w:tc>
      </w:tr>
      <w:tr w:rsidR="00D91F72" w14:paraId="4D2B0B00" w14:textId="018D4692">
        <w:trPr>
          <w:trHeight w:val="1445"/>
        </w:trPr>
        <w:tc>
          <w:tcPr>
            <w:tcW w:w="8296" w:type="dxa"/>
            <w:gridSpan w:val="3"/>
            <w:tcBorders>
              <w:top w:val="single" w:sz="4" w:space="0" w:color="000000"/>
              <w:left w:val="single" w:sz="4" w:space="0" w:color="000000"/>
              <w:right w:val="single" w:sz="4" w:space="0" w:color="000000"/>
            </w:tcBorders>
          </w:tcPr>
          <w:p w14:paraId="23A8A6C4" w14:textId="295C7A98" w:rsidR="00D91F72" w:rsidRDefault="00E53301">
            <w:pPr>
              <w:rPr>
                <w:sz w:val="20"/>
                <w:szCs w:val="20"/>
              </w:rPr>
            </w:pPr>
            <w:r>
              <w:rPr>
                <w:rFonts w:hint="eastAsia"/>
                <w:sz w:val="20"/>
                <w:szCs w:val="20"/>
              </w:rPr>
              <w:t>初始条件和背景：</w:t>
            </w:r>
          </w:p>
          <w:p w14:paraId="181270F1" w14:textId="41E1A9EA" w:rsidR="00D91F72" w:rsidRDefault="00E53301">
            <w:pPr>
              <w:rPr>
                <w:sz w:val="20"/>
                <w:szCs w:val="20"/>
              </w:rPr>
            </w:pPr>
            <w:r>
              <w:rPr>
                <w:rFonts w:hint="eastAsia"/>
                <w:sz w:val="20"/>
                <w:szCs w:val="20"/>
              </w:rPr>
              <w:t>系统：PC端</w:t>
            </w:r>
          </w:p>
          <w:p w14:paraId="168388D2" w14:textId="14403F73" w:rsidR="00D91F72" w:rsidRDefault="00E53301">
            <w:pPr>
              <w:rPr>
                <w:sz w:val="20"/>
                <w:szCs w:val="20"/>
              </w:rPr>
            </w:pPr>
            <w:r>
              <w:rPr>
                <w:rFonts w:hint="eastAsia"/>
                <w:sz w:val="20"/>
                <w:szCs w:val="20"/>
              </w:rPr>
              <w:t>浏览器：C</w:t>
            </w:r>
            <w:r>
              <w:rPr>
                <w:sz w:val="20"/>
                <w:szCs w:val="20"/>
              </w:rPr>
              <w:t>hrome</w:t>
            </w:r>
          </w:p>
          <w:p w14:paraId="4F24ADC4" w14:textId="3EE8BC51" w:rsidR="00D91F72" w:rsidRDefault="00E53301">
            <w:pPr>
              <w:rPr>
                <w:sz w:val="20"/>
                <w:szCs w:val="20"/>
              </w:rPr>
            </w:pPr>
            <w:r>
              <w:rPr>
                <w:rFonts w:hint="eastAsia"/>
                <w:sz w:val="20"/>
                <w:szCs w:val="20"/>
              </w:rPr>
              <w:t>注释：无</w:t>
            </w:r>
          </w:p>
        </w:tc>
      </w:tr>
      <w:tr w:rsidR="00D91F72" w14:paraId="2B28BAC2" w14:textId="10045E9C">
        <w:trPr>
          <w:trHeight w:val="392"/>
        </w:trPr>
        <w:tc>
          <w:tcPr>
            <w:tcW w:w="2155" w:type="dxa"/>
            <w:tcBorders>
              <w:top w:val="single" w:sz="4" w:space="0" w:color="000000"/>
              <w:left w:val="single" w:sz="4" w:space="0" w:color="000000"/>
              <w:bottom w:val="single" w:sz="4" w:space="0" w:color="000000"/>
              <w:right w:val="single" w:sz="4" w:space="0" w:color="000000"/>
            </w:tcBorders>
          </w:tcPr>
          <w:p w14:paraId="0751CDD4" w14:textId="58AF633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851F4C9" w14:textId="7AC26E0A" w:rsidR="00D91F72" w:rsidRDefault="00E53301">
            <w:pPr>
              <w:rPr>
                <w:sz w:val="20"/>
                <w:szCs w:val="20"/>
              </w:rPr>
            </w:pPr>
            <w:r>
              <w:rPr>
                <w:rFonts w:hint="eastAsia"/>
                <w:sz w:val="20"/>
                <w:szCs w:val="20"/>
              </w:rPr>
              <w:t>预期结果</w:t>
            </w:r>
          </w:p>
        </w:tc>
      </w:tr>
      <w:tr w:rsidR="00D91F72" w14:paraId="25C92CCE" w14:textId="4046067F">
        <w:trPr>
          <w:trHeight w:val="392"/>
        </w:trPr>
        <w:tc>
          <w:tcPr>
            <w:tcW w:w="2155" w:type="dxa"/>
            <w:tcBorders>
              <w:top w:val="single" w:sz="4" w:space="0" w:color="000000"/>
              <w:left w:val="single" w:sz="4" w:space="0" w:color="000000"/>
              <w:bottom w:val="single" w:sz="4" w:space="0" w:color="000000"/>
              <w:right w:val="single" w:sz="4" w:space="0" w:color="000000"/>
            </w:tcBorders>
          </w:tcPr>
          <w:p w14:paraId="549161FE" w14:textId="43BCB5AA"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8692BFB" w14:textId="31A92039" w:rsidR="00D91F72" w:rsidRDefault="00E53301">
            <w:pPr>
              <w:rPr>
                <w:sz w:val="20"/>
                <w:szCs w:val="20"/>
              </w:rPr>
            </w:pPr>
            <w:r>
              <w:rPr>
                <w:rFonts w:hint="eastAsia"/>
                <w:sz w:val="20"/>
                <w:szCs w:val="20"/>
              </w:rPr>
              <w:t>可见课程主页上方右侧课程公告</w:t>
            </w:r>
          </w:p>
        </w:tc>
      </w:tr>
      <w:tr w:rsidR="00D91F72" w14:paraId="05E0975D" w14:textId="703CD79B">
        <w:trPr>
          <w:trHeight w:val="392"/>
        </w:trPr>
        <w:tc>
          <w:tcPr>
            <w:tcW w:w="2155" w:type="dxa"/>
            <w:tcBorders>
              <w:top w:val="single" w:sz="4" w:space="0" w:color="000000"/>
              <w:left w:val="single" w:sz="4" w:space="0" w:color="000000"/>
              <w:bottom w:val="single" w:sz="4" w:space="0" w:color="000000"/>
              <w:right w:val="single" w:sz="4" w:space="0" w:color="000000"/>
            </w:tcBorders>
          </w:tcPr>
          <w:p w14:paraId="31C88E8A" w14:textId="5973FD2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6110458" w14:textId="51C43BF4" w:rsidR="00D91F72" w:rsidRDefault="00D91F72">
            <w:pPr>
              <w:rPr>
                <w:sz w:val="20"/>
                <w:szCs w:val="20"/>
              </w:rPr>
            </w:pPr>
          </w:p>
        </w:tc>
      </w:tr>
    </w:tbl>
    <w:p w14:paraId="141B73C6" w14:textId="69283896" w:rsidR="00D91F72" w:rsidRDefault="00D91F72"/>
    <w:p w14:paraId="7C35341D" w14:textId="43359DCE" w:rsidR="00D91F72" w:rsidRDefault="00E53301">
      <w:r>
        <w:br w:type="page"/>
      </w:r>
    </w:p>
    <w:p w14:paraId="201D3DCA" w14:textId="7AF3BAC7" w:rsidR="00D91F72" w:rsidRDefault="00D91F72"/>
    <w:p w14:paraId="1CD82E99" w14:textId="14F948EB" w:rsidR="00D91F72" w:rsidRDefault="00E53301">
      <w:pPr>
        <w:pStyle w:val="a1"/>
      </w:pPr>
      <w:bookmarkStart w:id="136" w:name="_Toc533374824"/>
      <w:r>
        <w:rPr>
          <w:rFonts w:hint="eastAsia"/>
        </w:rPr>
        <w:t>浏览置顶公告</w:t>
      </w:r>
      <w:bookmarkEnd w:id="136"/>
    </w:p>
    <w:tbl>
      <w:tblPr>
        <w:tblStyle w:val="15"/>
        <w:tblW w:w="8296" w:type="dxa"/>
        <w:tblLayout w:type="fixed"/>
        <w:tblLook w:val="04A0" w:firstRow="1" w:lastRow="0" w:firstColumn="1" w:lastColumn="0" w:noHBand="0" w:noVBand="1"/>
      </w:tblPr>
      <w:tblGrid>
        <w:gridCol w:w="2155"/>
        <w:gridCol w:w="1993"/>
        <w:gridCol w:w="4148"/>
      </w:tblGrid>
      <w:tr w:rsidR="00D91F72" w14:paraId="29DB075E" w14:textId="424BF22B">
        <w:tc>
          <w:tcPr>
            <w:tcW w:w="4148" w:type="dxa"/>
            <w:gridSpan w:val="2"/>
            <w:tcBorders>
              <w:top w:val="single" w:sz="4" w:space="0" w:color="000000"/>
              <w:left w:val="single" w:sz="4" w:space="0" w:color="000000"/>
              <w:bottom w:val="single" w:sz="4" w:space="0" w:color="000000"/>
              <w:right w:val="single" w:sz="4" w:space="0" w:color="000000"/>
            </w:tcBorders>
          </w:tcPr>
          <w:p w14:paraId="2C80709C" w14:textId="38B91DE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6CE005" w14:textId="457C080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70</w:t>
            </w:r>
          </w:p>
        </w:tc>
      </w:tr>
      <w:tr w:rsidR="00D91F72" w14:paraId="3B84B0FD" w14:textId="7D30936D">
        <w:tc>
          <w:tcPr>
            <w:tcW w:w="4148" w:type="dxa"/>
            <w:gridSpan w:val="2"/>
            <w:tcBorders>
              <w:top w:val="single" w:sz="4" w:space="0" w:color="000000"/>
              <w:left w:val="single" w:sz="4" w:space="0" w:color="000000"/>
              <w:bottom w:val="single" w:sz="4" w:space="0" w:color="000000"/>
              <w:right w:val="single" w:sz="4" w:space="0" w:color="000000"/>
            </w:tcBorders>
          </w:tcPr>
          <w:p w14:paraId="52B67C09" w14:textId="7B3D452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C14BC6" w14:textId="3CCF710B" w:rsidR="00D91F72" w:rsidRDefault="00E53301">
            <w:pPr>
              <w:rPr>
                <w:sz w:val="20"/>
                <w:szCs w:val="20"/>
              </w:rPr>
            </w:pPr>
            <w:r>
              <w:rPr>
                <w:rFonts w:hint="eastAsia"/>
                <w:sz w:val="20"/>
                <w:szCs w:val="20"/>
              </w:rPr>
              <w:t>浏览置顶公告</w:t>
            </w:r>
          </w:p>
        </w:tc>
      </w:tr>
      <w:tr w:rsidR="00D91F72" w14:paraId="3D2B45FE" w14:textId="63EF1F5E">
        <w:tc>
          <w:tcPr>
            <w:tcW w:w="4148" w:type="dxa"/>
            <w:gridSpan w:val="2"/>
            <w:tcBorders>
              <w:top w:val="single" w:sz="4" w:space="0" w:color="000000"/>
              <w:left w:val="single" w:sz="4" w:space="0" w:color="000000"/>
              <w:bottom w:val="single" w:sz="4" w:space="0" w:color="000000"/>
              <w:right w:val="single" w:sz="4" w:space="0" w:color="000000"/>
            </w:tcBorders>
          </w:tcPr>
          <w:p w14:paraId="6C86AD61" w14:textId="22CB856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B6496B" w14:textId="17383FAA" w:rsidR="00D91F72" w:rsidRDefault="00E53301">
            <w:pPr>
              <w:rPr>
                <w:sz w:val="20"/>
                <w:szCs w:val="20"/>
              </w:rPr>
            </w:pPr>
            <w:r>
              <w:rPr>
                <w:rFonts w:hint="eastAsia"/>
                <w:sz w:val="20"/>
                <w:szCs w:val="20"/>
              </w:rPr>
              <w:t>浏览置顶公告</w:t>
            </w:r>
          </w:p>
        </w:tc>
      </w:tr>
      <w:tr w:rsidR="00D91F72" w14:paraId="27E976E9" w14:textId="5712D7A7">
        <w:tc>
          <w:tcPr>
            <w:tcW w:w="4148" w:type="dxa"/>
            <w:gridSpan w:val="2"/>
            <w:tcBorders>
              <w:top w:val="single" w:sz="4" w:space="0" w:color="000000"/>
              <w:left w:val="single" w:sz="4" w:space="0" w:color="000000"/>
              <w:bottom w:val="single" w:sz="4" w:space="0" w:color="000000"/>
              <w:right w:val="single" w:sz="4" w:space="0" w:color="000000"/>
            </w:tcBorders>
          </w:tcPr>
          <w:p w14:paraId="4028FCFC" w14:textId="17D825E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7E35F8" w14:textId="6672A438" w:rsidR="00D91F72" w:rsidRDefault="00E53301">
            <w:pPr>
              <w:rPr>
                <w:sz w:val="20"/>
                <w:szCs w:val="20"/>
              </w:rPr>
            </w:pPr>
            <w:r>
              <w:rPr>
                <w:rFonts w:hint="eastAsia"/>
                <w:sz w:val="20"/>
                <w:szCs w:val="20"/>
              </w:rPr>
              <w:t>注册用户</w:t>
            </w:r>
          </w:p>
        </w:tc>
      </w:tr>
      <w:tr w:rsidR="00D91F72" w14:paraId="54F5174B" w14:textId="3E597C88">
        <w:tc>
          <w:tcPr>
            <w:tcW w:w="4148" w:type="dxa"/>
            <w:gridSpan w:val="2"/>
            <w:tcBorders>
              <w:top w:val="single" w:sz="4" w:space="0" w:color="000000"/>
              <w:left w:val="single" w:sz="4" w:space="0" w:color="000000"/>
              <w:bottom w:val="single" w:sz="4" w:space="0" w:color="000000"/>
              <w:right w:val="single" w:sz="4" w:space="0" w:color="000000"/>
            </w:tcBorders>
          </w:tcPr>
          <w:p w14:paraId="4283A063" w14:textId="46ED78C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EACC457" w14:textId="36538D1E" w:rsidR="00D91F72" w:rsidRDefault="00E53301">
            <w:pPr>
              <w:rPr>
                <w:sz w:val="20"/>
                <w:szCs w:val="20"/>
              </w:rPr>
            </w:pPr>
            <w:r>
              <w:rPr>
                <w:rFonts w:hint="eastAsia"/>
                <w:sz w:val="20"/>
                <w:szCs w:val="20"/>
              </w:rPr>
              <w:t>黑盒测试-等价类划分/边界值法</w:t>
            </w:r>
          </w:p>
        </w:tc>
      </w:tr>
      <w:tr w:rsidR="00D91F72" w14:paraId="1DA5206C" w14:textId="5FBB9653">
        <w:tc>
          <w:tcPr>
            <w:tcW w:w="4148" w:type="dxa"/>
            <w:gridSpan w:val="2"/>
            <w:tcBorders>
              <w:top w:val="single" w:sz="4" w:space="0" w:color="000000"/>
              <w:left w:val="single" w:sz="4" w:space="0" w:color="000000"/>
              <w:bottom w:val="single" w:sz="4" w:space="0" w:color="000000"/>
              <w:right w:val="single" w:sz="4" w:space="0" w:color="000000"/>
            </w:tcBorders>
          </w:tcPr>
          <w:p w14:paraId="598B8258" w14:textId="6FEC743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144B99" w14:textId="0B693FA7" w:rsidR="00D91F72" w:rsidRDefault="00E53301">
            <w:pPr>
              <w:rPr>
                <w:sz w:val="20"/>
                <w:szCs w:val="20"/>
              </w:rPr>
            </w:pPr>
            <w:r>
              <w:rPr>
                <w:rFonts w:hint="eastAsia"/>
                <w:sz w:val="20"/>
                <w:szCs w:val="20"/>
              </w:rPr>
              <w:t>访问具体课程</w:t>
            </w:r>
          </w:p>
        </w:tc>
      </w:tr>
      <w:tr w:rsidR="00D91F72" w14:paraId="2ADF7212" w14:textId="3D3FD3C6">
        <w:tc>
          <w:tcPr>
            <w:tcW w:w="4148" w:type="dxa"/>
            <w:gridSpan w:val="2"/>
            <w:tcBorders>
              <w:top w:val="single" w:sz="4" w:space="0" w:color="000000"/>
              <w:left w:val="single" w:sz="4" w:space="0" w:color="000000"/>
              <w:bottom w:val="single" w:sz="4" w:space="0" w:color="000000"/>
              <w:right w:val="single" w:sz="4" w:space="0" w:color="000000"/>
            </w:tcBorders>
          </w:tcPr>
          <w:p w14:paraId="62D9A207" w14:textId="47BA9BE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229DBBB" w14:textId="18ACEE54" w:rsidR="00D91F72" w:rsidRDefault="00E53301">
            <w:pPr>
              <w:rPr>
                <w:sz w:val="20"/>
                <w:szCs w:val="20"/>
              </w:rPr>
            </w:pPr>
            <w:r>
              <w:rPr>
                <w:rFonts w:hint="eastAsia"/>
                <w:sz w:val="20"/>
                <w:szCs w:val="20"/>
              </w:rPr>
              <w:t>用户访问具体课程，浏览置顶公告</w:t>
            </w:r>
          </w:p>
        </w:tc>
      </w:tr>
      <w:tr w:rsidR="00D91F72" w14:paraId="6164DE63" w14:textId="08783A75">
        <w:tc>
          <w:tcPr>
            <w:tcW w:w="4148" w:type="dxa"/>
            <w:gridSpan w:val="2"/>
            <w:tcBorders>
              <w:top w:val="single" w:sz="4" w:space="0" w:color="000000"/>
              <w:left w:val="single" w:sz="4" w:space="0" w:color="000000"/>
              <w:bottom w:val="single" w:sz="4" w:space="0" w:color="000000"/>
              <w:right w:val="single" w:sz="4" w:space="0" w:color="000000"/>
            </w:tcBorders>
          </w:tcPr>
          <w:p w14:paraId="5927EDE9" w14:textId="6AC0047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DEE786" w14:textId="6C3D587A" w:rsidR="00D91F72" w:rsidRDefault="00E53301">
            <w:pPr>
              <w:rPr>
                <w:sz w:val="20"/>
                <w:szCs w:val="20"/>
              </w:rPr>
            </w:pPr>
            <w:r>
              <w:rPr>
                <w:rFonts w:hint="eastAsia"/>
                <w:sz w:val="20"/>
                <w:szCs w:val="20"/>
              </w:rPr>
              <w:t>测试用户访问具体课程，浏览置顶公告</w:t>
            </w:r>
          </w:p>
        </w:tc>
      </w:tr>
      <w:tr w:rsidR="00D91F72" w14:paraId="7360D1D5" w14:textId="00CFFA38">
        <w:trPr>
          <w:trHeight w:val="1445"/>
        </w:trPr>
        <w:tc>
          <w:tcPr>
            <w:tcW w:w="8296" w:type="dxa"/>
            <w:gridSpan w:val="3"/>
            <w:tcBorders>
              <w:top w:val="single" w:sz="4" w:space="0" w:color="000000"/>
              <w:left w:val="single" w:sz="4" w:space="0" w:color="000000"/>
              <w:right w:val="single" w:sz="4" w:space="0" w:color="000000"/>
            </w:tcBorders>
          </w:tcPr>
          <w:p w14:paraId="75B46C94" w14:textId="219A62AF" w:rsidR="00D91F72" w:rsidRDefault="00E53301">
            <w:pPr>
              <w:rPr>
                <w:sz w:val="20"/>
                <w:szCs w:val="20"/>
              </w:rPr>
            </w:pPr>
            <w:r>
              <w:rPr>
                <w:rFonts w:hint="eastAsia"/>
                <w:sz w:val="20"/>
                <w:szCs w:val="20"/>
              </w:rPr>
              <w:t>初始条件和背景：</w:t>
            </w:r>
          </w:p>
          <w:p w14:paraId="25B66A32" w14:textId="20D7EEA3" w:rsidR="00D91F72" w:rsidRDefault="00E53301">
            <w:pPr>
              <w:rPr>
                <w:sz w:val="20"/>
                <w:szCs w:val="20"/>
              </w:rPr>
            </w:pPr>
            <w:r>
              <w:rPr>
                <w:rFonts w:hint="eastAsia"/>
                <w:sz w:val="20"/>
                <w:szCs w:val="20"/>
              </w:rPr>
              <w:t>系统：PC端</w:t>
            </w:r>
          </w:p>
          <w:p w14:paraId="6214C087" w14:textId="753D633F" w:rsidR="00D91F72" w:rsidRDefault="00E53301">
            <w:pPr>
              <w:rPr>
                <w:sz w:val="20"/>
                <w:szCs w:val="20"/>
              </w:rPr>
            </w:pPr>
            <w:r>
              <w:rPr>
                <w:rFonts w:hint="eastAsia"/>
                <w:sz w:val="20"/>
                <w:szCs w:val="20"/>
              </w:rPr>
              <w:t>浏览器：C</w:t>
            </w:r>
            <w:r>
              <w:rPr>
                <w:sz w:val="20"/>
                <w:szCs w:val="20"/>
              </w:rPr>
              <w:t>hrome</w:t>
            </w:r>
          </w:p>
          <w:p w14:paraId="512AD601" w14:textId="0477BE66" w:rsidR="00D91F72" w:rsidRDefault="00E53301">
            <w:pPr>
              <w:rPr>
                <w:sz w:val="20"/>
                <w:szCs w:val="20"/>
              </w:rPr>
            </w:pPr>
            <w:r>
              <w:rPr>
                <w:rFonts w:hint="eastAsia"/>
                <w:sz w:val="20"/>
                <w:szCs w:val="20"/>
              </w:rPr>
              <w:t>注释：无</w:t>
            </w:r>
          </w:p>
        </w:tc>
      </w:tr>
      <w:tr w:rsidR="00D91F72" w14:paraId="409FA7BE" w14:textId="23F87392">
        <w:trPr>
          <w:trHeight w:val="392"/>
        </w:trPr>
        <w:tc>
          <w:tcPr>
            <w:tcW w:w="2155" w:type="dxa"/>
            <w:tcBorders>
              <w:top w:val="single" w:sz="4" w:space="0" w:color="000000"/>
              <w:left w:val="single" w:sz="4" w:space="0" w:color="000000"/>
              <w:bottom w:val="single" w:sz="4" w:space="0" w:color="000000"/>
              <w:right w:val="single" w:sz="4" w:space="0" w:color="000000"/>
            </w:tcBorders>
          </w:tcPr>
          <w:p w14:paraId="645EC0AD" w14:textId="45F507CB"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212A70F" w14:textId="722581FB" w:rsidR="00D91F72" w:rsidRDefault="00E53301">
            <w:pPr>
              <w:rPr>
                <w:sz w:val="20"/>
                <w:szCs w:val="20"/>
              </w:rPr>
            </w:pPr>
            <w:r>
              <w:rPr>
                <w:rFonts w:hint="eastAsia"/>
                <w:sz w:val="20"/>
                <w:szCs w:val="20"/>
              </w:rPr>
              <w:t>预期结果</w:t>
            </w:r>
          </w:p>
        </w:tc>
      </w:tr>
      <w:tr w:rsidR="00D91F72" w14:paraId="431083CB" w14:textId="3A362E2C">
        <w:trPr>
          <w:trHeight w:val="392"/>
        </w:trPr>
        <w:tc>
          <w:tcPr>
            <w:tcW w:w="2155" w:type="dxa"/>
            <w:tcBorders>
              <w:top w:val="single" w:sz="4" w:space="0" w:color="000000"/>
              <w:left w:val="single" w:sz="4" w:space="0" w:color="000000"/>
              <w:bottom w:val="single" w:sz="4" w:space="0" w:color="000000"/>
              <w:right w:val="single" w:sz="4" w:space="0" w:color="000000"/>
            </w:tcBorders>
          </w:tcPr>
          <w:p w14:paraId="47F2EDD4" w14:textId="121D178F"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D9AB4A2" w14:textId="62217FF1" w:rsidR="00D91F72" w:rsidRDefault="00E53301">
            <w:pPr>
              <w:rPr>
                <w:sz w:val="20"/>
                <w:szCs w:val="20"/>
              </w:rPr>
            </w:pPr>
            <w:r>
              <w:rPr>
                <w:rFonts w:hint="eastAsia"/>
                <w:sz w:val="20"/>
                <w:szCs w:val="20"/>
              </w:rPr>
              <w:t>可见右侧课程公告栏</w:t>
            </w:r>
          </w:p>
        </w:tc>
      </w:tr>
      <w:tr w:rsidR="00D91F72" w14:paraId="0F7958B4" w14:textId="70618A56">
        <w:trPr>
          <w:trHeight w:val="392"/>
        </w:trPr>
        <w:tc>
          <w:tcPr>
            <w:tcW w:w="2155" w:type="dxa"/>
            <w:tcBorders>
              <w:top w:val="single" w:sz="4" w:space="0" w:color="000000"/>
              <w:left w:val="single" w:sz="4" w:space="0" w:color="000000"/>
              <w:bottom w:val="single" w:sz="4" w:space="0" w:color="000000"/>
              <w:right w:val="single" w:sz="4" w:space="0" w:color="000000"/>
            </w:tcBorders>
          </w:tcPr>
          <w:p w14:paraId="6B9CCD86" w14:textId="5ABC18BD" w:rsidR="00D91F72" w:rsidRDefault="00E53301">
            <w:pPr>
              <w:rPr>
                <w:sz w:val="20"/>
                <w:szCs w:val="20"/>
              </w:rPr>
            </w:pPr>
            <w:r>
              <w:rPr>
                <w:rFonts w:hint="eastAsia"/>
                <w:sz w:val="20"/>
                <w:szCs w:val="20"/>
              </w:rPr>
              <w:t>看课程公告栏</w:t>
            </w:r>
          </w:p>
        </w:tc>
        <w:tc>
          <w:tcPr>
            <w:tcW w:w="6141" w:type="dxa"/>
            <w:gridSpan w:val="2"/>
            <w:tcBorders>
              <w:top w:val="single" w:sz="4" w:space="0" w:color="000000"/>
              <w:left w:val="single" w:sz="4" w:space="0" w:color="000000"/>
              <w:bottom w:val="single" w:sz="4" w:space="0" w:color="000000"/>
              <w:right w:val="single" w:sz="4" w:space="0" w:color="000000"/>
            </w:tcBorders>
          </w:tcPr>
          <w:p w14:paraId="79857228" w14:textId="18181EC8" w:rsidR="00D91F72" w:rsidRDefault="00E53301">
            <w:pPr>
              <w:rPr>
                <w:sz w:val="20"/>
                <w:szCs w:val="20"/>
              </w:rPr>
            </w:pPr>
            <w:r>
              <w:rPr>
                <w:rFonts w:hint="eastAsia"/>
                <w:sz w:val="20"/>
                <w:szCs w:val="20"/>
              </w:rPr>
              <w:t>可见公告栏中有置顶公告</w:t>
            </w:r>
          </w:p>
        </w:tc>
      </w:tr>
    </w:tbl>
    <w:p w14:paraId="3D4CA1B8" w14:textId="69050179" w:rsidR="00D91F72" w:rsidRDefault="00D91F72"/>
    <w:p w14:paraId="3FE4EFC1" w14:textId="754AD0EA" w:rsidR="00D91F72" w:rsidRDefault="00E53301">
      <w:r>
        <w:br w:type="page"/>
      </w:r>
    </w:p>
    <w:p w14:paraId="4CCE85C5" w14:textId="523D9FDD" w:rsidR="00D91F72" w:rsidRDefault="00D91F72"/>
    <w:p w14:paraId="29EEBB6C" w14:textId="7EA19492" w:rsidR="00D91F72" w:rsidRDefault="00E53301">
      <w:pPr>
        <w:pStyle w:val="a1"/>
      </w:pPr>
      <w:bookmarkStart w:id="137" w:name="_Toc533374825"/>
      <w:r>
        <w:rPr>
          <w:rFonts w:hint="eastAsia"/>
        </w:rPr>
        <w:t>浏览课程介绍</w:t>
      </w:r>
      <w:bookmarkEnd w:id="137"/>
    </w:p>
    <w:tbl>
      <w:tblPr>
        <w:tblStyle w:val="15"/>
        <w:tblW w:w="8296" w:type="dxa"/>
        <w:tblLayout w:type="fixed"/>
        <w:tblLook w:val="04A0" w:firstRow="1" w:lastRow="0" w:firstColumn="1" w:lastColumn="0" w:noHBand="0" w:noVBand="1"/>
      </w:tblPr>
      <w:tblGrid>
        <w:gridCol w:w="2155"/>
        <w:gridCol w:w="1993"/>
        <w:gridCol w:w="4148"/>
      </w:tblGrid>
      <w:tr w:rsidR="00D91F72" w14:paraId="4C31FB70" w14:textId="45417663">
        <w:tc>
          <w:tcPr>
            <w:tcW w:w="4148" w:type="dxa"/>
            <w:gridSpan w:val="2"/>
            <w:tcBorders>
              <w:top w:val="single" w:sz="4" w:space="0" w:color="000000"/>
              <w:left w:val="single" w:sz="4" w:space="0" w:color="000000"/>
              <w:bottom w:val="single" w:sz="4" w:space="0" w:color="000000"/>
              <w:right w:val="single" w:sz="4" w:space="0" w:color="000000"/>
            </w:tcBorders>
          </w:tcPr>
          <w:p w14:paraId="4698E471" w14:textId="0002D792"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280A474" w14:textId="58A4CC60"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71</w:t>
            </w:r>
          </w:p>
        </w:tc>
      </w:tr>
      <w:tr w:rsidR="00D91F72" w14:paraId="54AF82FF" w14:textId="27D96344">
        <w:tc>
          <w:tcPr>
            <w:tcW w:w="4148" w:type="dxa"/>
            <w:gridSpan w:val="2"/>
            <w:tcBorders>
              <w:top w:val="single" w:sz="4" w:space="0" w:color="000000"/>
              <w:left w:val="single" w:sz="4" w:space="0" w:color="000000"/>
              <w:bottom w:val="single" w:sz="4" w:space="0" w:color="000000"/>
              <w:right w:val="single" w:sz="4" w:space="0" w:color="000000"/>
            </w:tcBorders>
          </w:tcPr>
          <w:p w14:paraId="3487D6EC" w14:textId="4D171C42"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A4CF067" w14:textId="508F6318" w:rsidR="00D91F72" w:rsidRDefault="00E53301">
            <w:pPr>
              <w:rPr>
                <w:sz w:val="20"/>
                <w:szCs w:val="20"/>
              </w:rPr>
            </w:pPr>
            <w:r>
              <w:rPr>
                <w:rFonts w:hint="eastAsia"/>
                <w:sz w:val="20"/>
                <w:szCs w:val="20"/>
              </w:rPr>
              <w:t>浏览课程介绍</w:t>
            </w:r>
          </w:p>
        </w:tc>
      </w:tr>
      <w:tr w:rsidR="00D91F72" w14:paraId="4A7CE453" w14:textId="37CBCBE8">
        <w:tc>
          <w:tcPr>
            <w:tcW w:w="4148" w:type="dxa"/>
            <w:gridSpan w:val="2"/>
            <w:tcBorders>
              <w:top w:val="single" w:sz="4" w:space="0" w:color="000000"/>
              <w:left w:val="single" w:sz="4" w:space="0" w:color="000000"/>
              <w:bottom w:val="single" w:sz="4" w:space="0" w:color="000000"/>
              <w:right w:val="single" w:sz="4" w:space="0" w:color="000000"/>
            </w:tcBorders>
          </w:tcPr>
          <w:p w14:paraId="6C4159D5" w14:textId="000D425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220417C" w14:textId="56E55A73" w:rsidR="00D91F72" w:rsidRDefault="00E53301">
            <w:pPr>
              <w:rPr>
                <w:sz w:val="20"/>
                <w:szCs w:val="20"/>
              </w:rPr>
            </w:pPr>
            <w:r>
              <w:rPr>
                <w:rFonts w:hint="eastAsia"/>
                <w:sz w:val="20"/>
                <w:szCs w:val="20"/>
              </w:rPr>
              <w:t>浏览课程介绍</w:t>
            </w:r>
          </w:p>
        </w:tc>
      </w:tr>
      <w:tr w:rsidR="00D91F72" w14:paraId="1E9B63FA" w14:textId="26360AD5">
        <w:tc>
          <w:tcPr>
            <w:tcW w:w="4148" w:type="dxa"/>
            <w:gridSpan w:val="2"/>
            <w:tcBorders>
              <w:top w:val="single" w:sz="4" w:space="0" w:color="000000"/>
              <w:left w:val="single" w:sz="4" w:space="0" w:color="000000"/>
              <w:bottom w:val="single" w:sz="4" w:space="0" w:color="000000"/>
              <w:right w:val="single" w:sz="4" w:space="0" w:color="000000"/>
            </w:tcBorders>
          </w:tcPr>
          <w:p w14:paraId="3450196C" w14:textId="4554643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EC12D5" w14:textId="5867EE83" w:rsidR="00D91F72" w:rsidRDefault="00E53301">
            <w:pPr>
              <w:rPr>
                <w:sz w:val="20"/>
                <w:szCs w:val="20"/>
              </w:rPr>
            </w:pPr>
            <w:r>
              <w:rPr>
                <w:rFonts w:hint="eastAsia"/>
                <w:sz w:val="20"/>
                <w:szCs w:val="20"/>
              </w:rPr>
              <w:t>注册用户</w:t>
            </w:r>
          </w:p>
        </w:tc>
      </w:tr>
      <w:tr w:rsidR="00D91F72" w14:paraId="41D44FDC" w14:textId="5B2B8543">
        <w:tc>
          <w:tcPr>
            <w:tcW w:w="4148" w:type="dxa"/>
            <w:gridSpan w:val="2"/>
            <w:tcBorders>
              <w:top w:val="single" w:sz="4" w:space="0" w:color="000000"/>
              <w:left w:val="single" w:sz="4" w:space="0" w:color="000000"/>
              <w:bottom w:val="single" w:sz="4" w:space="0" w:color="000000"/>
              <w:right w:val="single" w:sz="4" w:space="0" w:color="000000"/>
            </w:tcBorders>
          </w:tcPr>
          <w:p w14:paraId="4A572531" w14:textId="77BD8B2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3AAB8F" w14:textId="744376A5" w:rsidR="00D91F72" w:rsidRDefault="00E53301">
            <w:pPr>
              <w:rPr>
                <w:sz w:val="20"/>
                <w:szCs w:val="20"/>
              </w:rPr>
            </w:pPr>
            <w:r>
              <w:rPr>
                <w:rFonts w:hint="eastAsia"/>
                <w:sz w:val="20"/>
                <w:szCs w:val="20"/>
              </w:rPr>
              <w:t>黑盒测试-等价类划分/边界值法</w:t>
            </w:r>
          </w:p>
        </w:tc>
      </w:tr>
      <w:tr w:rsidR="00D91F72" w14:paraId="4EE72F80" w14:textId="588FF634">
        <w:tc>
          <w:tcPr>
            <w:tcW w:w="4148" w:type="dxa"/>
            <w:gridSpan w:val="2"/>
            <w:tcBorders>
              <w:top w:val="single" w:sz="4" w:space="0" w:color="000000"/>
              <w:left w:val="single" w:sz="4" w:space="0" w:color="000000"/>
              <w:bottom w:val="single" w:sz="4" w:space="0" w:color="000000"/>
              <w:right w:val="single" w:sz="4" w:space="0" w:color="000000"/>
            </w:tcBorders>
          </w:tcPr>
          <w:p w14:paraId="09088CA2" w14:textId="49AFF65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807D0EF" w14:textId="253AB71F" w:rsidR="00D91F72" w:rsidRDefault="00E53301">
            <w:pPr>
              <w:rPr>
                <w:sz w:val="20"/>
                <w:szCs w:val="20"/>
              </w:rPr>
            </w:pPr>
            <w:r>
              <w:rPr>
                <w:rFonts w:hint="eastAsia"/>
                <w:sz w:val="20"/>
                <w:szCs w:val="20"/>
              </w:rPr>
              <w:t>访问具体课程</w:t>
            </w:r>
          </w:p>
        </w:tc>
      </w:tr>
      <w:tr w:rsidR="00D91F72" w14:paraId="6D3982B5" w14:textId="7937FFF0">
        <w:tc>
          <w:tcPr>
            <w:tcW w:w="4148" w:type="dxa"/>
            <w:gridSpan w:val="2"/>
            <w:tcBorders>
              <w:top w:val="single" w:sz="4" w:space="0" w:color="000000"/>
              <w:left w:val="single" w:sz="4" w:space="0" w:color="000000"/>
              <w:bottom w:val="single" w:sz="4" w:space="0" w:color="000000"/>
              <w:right w:val="single" w:sz="4" w:space="0" w:color="000000"/>
            </w:tcBorders>
          </w:tcPr>
          <w:p w14:paraId="161610B4" w14:textId="5F9D9AF9"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78B7CA4" w14:textId="431434BD" w:rsidR="00D91F72" w:rsidRDefault="00E53301">
            <w:pPr>
              <w:rPr>
                <w:sz w:val="20"/>
                <w:szCs w:val="20"/>
              </w:rPr>
            </w:pPr>
            <w:r>
              <w:rPr>
                <w:rFonts w:hint="eastAsia"/>
                <w:sz w:val="20"/>
                <w:szCs w:val="20"/>
              </w:rPr>
              <w:t>用户访问具体课程，浏览课程介绍</w:t>
            </w:r>
          </w:p>
        </w:tc>
      </w:tr>
      <w:tr w:rsidR="00D91F72" w14:paraId="0F55CB94" w14:textId="6AAC3346">
        <w:tc>
          <w:tcPr>
            <w:tcW w:w="4148" w:type="dxa"/>
            <w:gridSpan w:val="2"/>
            <w:tcBorders>
              <w:top w:val="single" w:sz="4" w:space="0" w:color="000000"/>
              <w:left w:val="single" w:sz="4" w:space="0" w:color="000000"/>
              <w:bottom w:val="single" w:sz="4" w:space="0" w:color="000000"/>
              <w:right w:val="single" w:sz="4" w:space="0" w:color="000000"/>
            </w:tcBorders>
          </w:tcPr>
          <w:p w14:paraId="52583F81" w14:textId="03BE979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E892B7B" w14:textId="2B2CA46A" w:rsidR="00D91F72" w:rsidRDefault="00E53301">
            <w:pPr>
              <w:rPr>
                <w:sz w:val="20"/>
                <w:szCs w:val="20"/>
              </w:rPr>
            </w:pPr>
            <w:r>
              <w:rPr>
                <w:rFonts w:hint="eastAsia"/>
                <w:sz w:val="20"/>
                <w:szCs w:val="20"/>
              </w:rPr>
              <w:t>测试用户访问具体课程，浏览课程介绍</w:t>
            </w:r>
          </w:p>
        </w:tc>
      </w:tr>
      <w:tr w:rsidR="00D91F72" w14:paraId="0C0117D5" w14:textId="54DD1A71">
        <w:trPr>
          <w:trHeight w:val="1445"/>
        </w:trPr>
        <w:tc>
          <w:tcPr>
            <w:tcW w:w="8296" w:type="dxa"/>
            <w:gridSpan w:val="3"/>
            <w:tcBorders>
              <w:top w:val="single" w:sz="4" w:space="0" w:color="000000"/>
              <w:left w:val="single" w:sz="4" w:space="0" w:color="000000"/>
              <w:right w:val="single" w:sz="4" w:space="0" w:color="000000"/>
            </w:tcBorders>
          </w:tcPr>
          <w:p w14:paraId="696FA196" w14:textId="5B1FDA2D" w:rsidR="00D91F72" w:rsidRDefault="00E53301">
            <w:pPr>
              <w:rPr>
                <w:sz w:val="20"/>
                <w:szCs w:val="20"/>
              </w:rPr>
            </w:pPr>
            <w:r>
              <w:rPr>
                <w:rFonts w:hint="eastAsia"/>
                <w:sz w:val="20"/>
                <w:szCs w:val="20"/>
              </w:rPr>
              <w:t>初始条件和背景：</w:t>
            </w:r>
          </w:p>
          <w:p w14:paraId="7A96F9DD" w14:textId="3A054536" w:rsidR="00D91F72" w:rsidRDefault="00E53301">
            <w:pPr>
              <w:rPr>
                <w:sz w:val="20"/>
                <w:szCs w:val="20"/>
              </w:rPr>
            </w:pPr>
            <w:r>
              <w:rPr>
                <w:rFonts w:hint="eastAsia"/>
                <w:sz w:val="20"/>
                <w:szCs w:val="20"/>
              </w:rPr>
              <w:t>系统：PC端</w:t>
            </w:r>
          </w:p>
          <w:p w14:paraId="0CFC9597" w14:textId="62A980F4" w:rsidR="00D91F72" w:rsidRDefault="00E53301">
            <w:pPr>
              <w:rPr>
                <w:sz w:val="20"/>
                <w:szCs w:val="20"/>
              </w:rPr>
            </w:pPr>
            <w:r>
              <w:rPr>
                <w:rFonts w:hint="eastAsia"/>
                <w:sz w:val="20"/>
                <w:szCs w:val="20"/>
              </w:rPr>
              <w:t>浏览器：C</w:t>
            </w:r>
            <w:r>
              <w:rPr>
                <w:sz w:val="20"/>
                <w:szCs w:val="20"/>
              </w:rPr>
              <w:t>hrome</w:t>
            </w:r>
          </w:p>
          <w:p w14:paraId="51037089" w14:textId="6FE23A22" w:rsidR="00D91F72" w:rsidRDefault="00E53301">
            <w:pPr>
              <w:rPr>
                <w:sz w:val="20"/>
                <w:szCs w:val="20"/>
              </w:rPr>
            </w:pPr>
            <w:r>
              <w:rPr>
                <w:rFonts w:hint="eastAsia"/>
                <w:sz w:val="20"/>
                <w:szCs w:val="20"/>
              </w:rPr>
              <w:t>注释：无</w:t>
            </w:r>
          </w:p>
        </w:tc>
      </w:tr>
      <w:tr w:rsidR="00D91F72" w14:paraId="4D46747A" w14:textId="05FE7196">
        <w:trPr>
          <w:trHeight w:val="392"/>
        </w:trPr>
        <w:tc>
          <w:tcPr>
            <w:tcW w:w="2155" w:type="dxa"/>
            <w:tcBorders>
              <w:top w:val="single" w:sz="4" w:space="0" w:color="000000"/>
              <w:left w:val="single" w:sz="4" w:space="0" w:color="000000"/>
              <w:bottom w:val="single" w:sz="4" w:space="0" w:color="000000"/>
              <w:right w:val="single" w:sz="4" w:space="0" w:color="000000"/>
            </w:tcBorders>
          </w:tcPr>
          <w:p w14:paraId="20FBF49D" w14:textId="28B4DDE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CE3E148" w14:textId="3CAE4E4B" w:rsidR="00D91F72" w:rsidRDefault="00E53301">
            <w:pPr>
              <w:rPr>
                <w:sz w:val="20"/>
                <w:szCs w:val="20"/>
              </w:rPr>
            </w:pPr>
            <w:r>
              <w:rPr>
                <w:rFonts w:hint="eastAsia"/>
                <w:sz w:val="20"/>
                <w:szCs w:val="20"/>
              </w:rPr>
              <w:t>预期结果</w:t>
            </w:r>
          </w:p>
        </w:tc>
      </w:tr>
      <w:tr w:rsidR="00D91F72" w14:paraId="02493732" w14:textId="74EEC8D5">
        <w:trPr>
          <w:trHeight w:val="392"/>
        </w:trPr>
        <w:tc>
          <w:tcPr>
            <w:tcW w:w="2155" w:type="dxa"/>
            <w:tcBorders>
              <w:top w:val="single" w:sz="4" w:space="0" w:color="000000"/>
              <w:left w:val="single" w:sz="4" w:space="0" w:color="000000"/>
              <w:bottom w:val="single" w:sz="4" w:space="0" w:color="000000"/>
              <w:right w:val="single" w:sz="4" w:space="0" w:color="000000"/>
            </w:tcBorders>
          </w:tcPr>
          <w:p w14:paraId="22EF46C3" w14:textId="0B0C4297"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507A6388" w14:textId="2E61B1CD" w:rsidR="00D91F72" w:rsidRDefault="00E53301">
            <w:pPr>
              <w:rPr>
                <w:sz w:val="20"/>
                <w:szCs w:val="20"/>
              </w:rPr>
            </w:pPr>
            <w:r>
              <w:rPr>
                <w:rFonts w:hint="eastAsia"/>
                <w:sz w:val="20"/>
                <w:szCs w:val="20"/>
              </w:rPr>
              <w:t>可见课程主页上方左侧课程介绍</w:t>
            </w:r>
          </w:p>
        </w:tc>
      </w:tr>
      <w:tr w:rsidR="00D91F72" w14:paraId="48763337" w14:textId="2ED5DB13">
        <w:trPr>
          <w:trHeight w:val="392"/>
        </w:trPr>
        <w:tc>
          <w:tcPr>
            <w:tcW w:w="2155" w:type="dxa"/>
            <w:tcBorders>
              <w:top w:val="single" w:sz="4" w:space="0" w:color="000000"/>
              <w:left w:val="single" w:sz="4" w:space="0" w:color="000000"/>
              <w:bottom w:val="single" w:sz="4" w:space="0" w:color="000000"/>
              <w:right w:val="single" w:sz="4" w:space="0" w:color="000000"/>
            </w:tcBorders>
          </w:tcPr>
          <w:p w14:paraId="4DD72406" w14:textId="079B7889"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18DD020" w14:textId="726BDBA2" w:rsidR="00D91F72" w:rsidRDefault="00D91F72">
            <w:pPr>
              <w:rPr>
                <w:sz w:val="20"/>
                <w:szCs w:val="20"/>
              </w:rPr>
            </w:pPr>
          </w:p>
        </w:tc>
      </w:tr>
    </w:tbl>
    <w:p w14:paraId="7997ABC7" w14:textId="5D42403E" w:rsidR="00D91F72" w:rsidRDefault="00D91F72"/>
    <w:p w14:paraId="4AA5F996" w14:textId="1EA52B3E" w:rsidR="00D91F72" w:rsidRDefault="00E53301">
      <w:r>
        <w:br w:type="page"/>
      </w:r>
    </w:p>
    <w:p w14:paraId="5C64D8EA" w14:textId="4178B042" w:rsidR="00D91F72" w:rsidRDefault="00D91F72"/>
    <w:p w14:paraId="23E278A7" w14:textId="21211FC7" w:rsidR="00D91F72" w:rsidRDefault="00E53301">
      <w:pPr>
        <w:pStyle w:val="a1"/>
      </w:pPr>
      <w:bookmarkStart w:id="138" w:name="_Toc533374826"/>
      <w:r>
        <w:rPr>
          <w:rFonts w:hint="eastAsia"/>
        </w:rPr>
        <w:t>关注课程</w:t>
      </w:r>
      <w:bookmarkEnd w:id="138"/>
    </w:p>
    <w:tbl>
      <w:tblPr>
        <w:tblStyle w:val="15"/>
        <w:tblW w:w="8296" w:type="dxa"/>
        <w:tblLayout w:type="fixed"/>
        <w:tblLook w:val="04A0" w:firstRow="1" w:lastRow="0" w:firstColumn="1" w:lastColumn="0" w:noHBand="0" w:noVBand="1"/>
      </w:tblPr>
      <w:tblGrid>
        <w:gridCol w:w="2155"/>
        <w:gridCol w:w="1993"/>
        <w:gridCol w:w="4148"/>
      </w:tblGrid>
      <w:tr w:rsidR="00D91F72" w14:paraId="4B6CDCD8" w14:textId="2AC75D18">
        <w:tc>
          <w:tcPr>
            <w:tcW w:w="4148" w:type="dxa"/>
            <w:gridSpan w:val="2"/>
            <w:tcBorders>
              <w:top w:val="single" w:sz="4" w:space="0" w:color="000000"/>
              <w:left w:val="single" w:sz="4" w:space="0" w:color="000000"/>
              <w:bottom w:val="single" w:sz="4" w:space="0" w:color="000000"/>
              <w:right w:val="single" w:sz="4" w:space="0" w:color="000000"/>
            </w:tcBorders>
          </w:tcPr>
          <w:p w14:paraId="423B6ADF" w14:textId="517115A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C7FBC6F" w14:textId="624922C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72</w:t>
            </w:r>
          </w:p>
        </w:tc>
      </w:tr>
      <w:tr w:rsidR="00D91F72" w14:paraId="3AD8D646" w14:textId="24F8FD8E">
        <w:tc>
          <w:tcPr>
            <w:tcW w:w="4148" w:type="dxa"/>
            <w:gridSpan w:val="2"/>
            <w:tcBorders>
              <w:top w:val="single" w:sz="4" w:space="0" w:color="000000"/>
              <w:left w:val="single" w:sz="4" w:space="0" w:color="000000"/>
              <w:bottom w:val="single" w:sz="4" w:space="0" w:color="000000"/>
              <w:right w:val="single" w:sz="4" w:space="0" w:color="000000"/>
            </w:tcBorders>
          </w:tcPr>
          <w:p w14:paraId="2A612150" w14:textId="0A414E3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B47C18B" w14:textId="23EF0E01" w:rsidR="00D91F72" w:rsidRDefault="00E53301">
            <w:pPr>
              <w:rPr>
                <w:sz w:val="20"/>
                <w:szCs w:val="20"/>
              </w:rPr>
            </w:pPr>
            <w:r>
              <w:rPr>
                <w:rFonts w:hint="eastAsia"/>
                <w:sz w:val="20"/>
                <w:szCs w:val="20"/>
              </w:rPr>
              <w:t>关注课程</w:t>
            </w:r>
          </w:p>
        </w:tc>
      </w:tr>
      <w:tr w:rsidR="00D91F72" w14:paraId="4AF28BC6" w14:textId="442FB6ED">
        <w:tc>
          <w:tcPr>
            <w:tcW w:w="4148" w:type="dxa"/>
            <w:gridSpan w:val="2"/>
            <w:tcBorders>
              <w:top w:val="single" w:sz="4" w:space="0" w:color="000000"/>
              <w:left w:val="single" w:sz="4" w:space="0" w:color="000000"/>
              <w:bottom w:val="single" w:sz="4" w:space="0" w:color="000000"/>
              <w:right w:val="single" w:sz="4" w:space="0" w:color="000000"/>
            </w:tcBorders>
          </w:tcPr>
          <w:p w14:paraId="2BA1211C" w14:textId="1F1949A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F7FF54E" w14:textId="436992C0" w:rsidR="00D91F72" w:rsidRDefault="00E53301">
            <w:pPr>
              <w:rPr>
                <w:sz w:val="20"/>
                <w:szCs w:val="20"/>
              </w:rPr>
            </w:pPr>
            <w:r>
              <w:rPr>
                <w:rFonts w:hint="eastAsia"/>
                <w:sz w:val="20"/>
                <w:szCs w:val="20"/>
              </w:rPr>
              <w:t>关注课程</w:t>
            </w:r>
          </w:p>
        </w:tc>
      </w:tr>
      <w:tr w:rsidR="00D91F72" w14:paraId="361E9D1A" w14:textId="5F09C908">
        <w:tc>
          <w:tcPr>
            <w:tcW w:w="4148" w:type="dxa"/>
            <w:gridSpan w:val="2"/>
            <w:tcBorders>
              <w:top w:val="single" w:sz="4" w:space="0" w:color="000000"/>
              <w:left w:val="single" w:sz="4" w:space="0" w:color="000000"/>
              <w:bottom w:val="single" w:sz="4" w:space="0" w:color="000000"/>
              <w:right w:val="single" w:sz="4" w:space="0" w:color="000000"/>
            </w:tcBorders>
          </w:tcPr>
          <w:p w14:paraId="55E90DFC" w14:textId="3713CFF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8CA5B54" w14:textId="3AB22387" w:rsidR="00D91F72" w:rsidRDefault="00E53301">
            <w:pPr>
              <w:rPr>
                <w:sz w:val="20"/>
                <w:szCs w:val="20"/>
              </w:rPr>
            </w:pPr>
            <w:r>
              <w:rPr>
                <w:rFonts w:hint="eastAsia"/>
                <w:sz w:val="20"/>
                <w:szCs w:val="20"/>
              </w:rPr>
              <w:t>注册用户</w:t>
            </w:r>
          </w:p>
        </w:tc>
      </w:tr>
      <w:tr w:rsidR="00D91F72" w14:paraId="119E30E1" w14:textId="192B8F55">
        <w:tc>
          <w:tcPr>
            <w:tcW w:w="4148" w:type="dxa"/>
            <w:gridSpan w:val="2"/>
            <w:tcBorders>
              <w:top w:val="single" w:sz="4" w:space="0" w:color="000000"/>
              <w:left w:val="single" w:sz="4" w:space="0" w:color="000000"/>
              <w:bottom w:val="single" w:sz="4" w:space="0" w:color="000000"/>
              <w:right w:val="single" w:sz="4" w:space="0" w:color="000000"/>
            </w:tcBorders>
          </w:tcPr>
          <w:p w14:paraId="4F7DC463" w14:textId="5935C37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E3F0EB" w14:textId="1C4EE172" w:rsidR="00D91F72" w:rsidRDefault="00E53301">
            <w:pPr>
              <w:rPr>
                <w:sz w:val="20"/>
                <w:szCs w:val="20"/>
              </w:rPr>
            </w:pPr>
            <w:r>
              <w:rPr>
                <w:rFonts w:hint="eastAsia"/>
                <w:sz w:val="20"/>
                <w:szCs w:val="20"/>
              </w:rPr>
              <w:t>黑盒测试-等价类划分/边界值法</w:t>
            </w:r>
          </w:p>
        </w:tc>
      </w:tr>
      <w:tr w:rsidR="00D91F72" w14:paraId="49BC6587" w14:textId="2847475F">
        <w:tc>
          <w:tcPr>
            <w:tcW w:w="4148" w:type="dxa"/>
            <w:gridSpan w:val="2"/>
            <w:tcBorders>
              <w:top w:val="single" w:sz="4" w:space="0" w:color="000000"/>
              <w:left w:val="single" w:sz="4" w:space="0" w:color="000000"/>
              <w:bottom w:val="single" w:sz="4" w:space="0" w:color="000000"/>
              <w:right w:val="single" w:sz="4" w:space="0" w:color="000000"/>
            </w:tcBorders>
          </w:tcPr>
          <w:p w14:paraId="7CC5E27B" w14:textId="5A9E1F1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E8E721B" w14:textId="01655A56" w:rsidR="00D91F72" w:rsidRDefault="00E53301">
            <w:pPr>
              <w:rPr>
                <w:sz w:val="20"/>
                <w:szCs w:val="20"/>
              </w:rPr>
            </w:pPr>
            <w:r>
              <w:rPr>
                <w:rFonts w:hint="eastAsia"/>
                <w:sz w:val="20"/>
                <w:szCs w:val="20"/>
              </w:rPr>
              <w:t>访问具体课程</w:t>
            </w:r>
          </w:p>
        </w:tc>
      </w:tr>
      <w:tr w:rsidR="00D91F72" w14:paraId="15F1F50E" w14:textId="0005FF1B">
        <w:tc>
          <w:tcPr>
            <w:tcW w:w="4148" w:type="dxa"/>
            <w:gridSpan w:val="2"/>
            <w:tcBorders>
              <w:top w:val="single" w:sz="4" w:space="0" w:color="000000"/>
              <w:left w:val="single" w:sz="4" w:space="0" w:color="000000"/>
              <w:bottom w:val="single" w:sz="4" w:space="0" w:color="000000"/>
              <w:right w:val="single" w:sz="4" w:space="0" w:color="000000"/>
            </w:tcBorders>
          </w:tcPr>
          <w:p w14:paraId="5B8FBF36" w14:textId="2ED116D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4A76C49" w14:textId="0BB37E6E" w:rsidR="00D91F72" w:rsidRDefault="00E53301">
            <w:pPr>
              <w:rPr>
                <w:sz w:val="20"/>
                <w:szCs w:val="20"/>
              </w:rPr>
            </w:pPr>
            <w:r>
              <w:rPr>
                <w:rFonts w:hint="eastAsia"/>
                <w:sz w:val="20"/>
                <w:szCs w:val="20"/>
              </w:rPr>
              <w:t>用户访问具体课程，关注课程</w:t>
            </w:r>
          </w:p>
        </w:tc>
      </w:tr>
      <w:tr w:rsidR="00D91F72" w14:paraId="6CD6DCB5" w14:textId="00AE8305">
        <w:tc>
          <w:tcPr>
            <w:tcW w:w="4148" w:type="dxa"/>
            <w:gridSpan w:val="2"/>
            <w:tcBorders>
              <w:top w:val="single" w:sz="4" w:space="0" w:color="000000"/>
              <w:left w:val="single" w:sz="4" w:space="0" w:color="000000"/>
              <w:bottom w:val="single" w:sz="4" w:space="0" w:color="000000"/>
              <w:right w:val="single" w:sz="4" w:space="0" w:color="000000"/>
            </w:tcBorders>
          </w:tcPr>
          <w:p w14:paraId="7E52C6F7" w14:textId="20C14DB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8A7EA5D" w14:textId="4A0A1AAF" w:rsidR="00D91F72" w:rsidRDefault="00E53301">
            <w:pPr>
              <w:rPr>
                <w:sz w:val="20"/>
                <w:szCs w:val="20"/>
              </w:rPr>
            </w:pPr>
            <w:r>
              <w:rPr>
                <w:rFonts w:hint="eastAsia"/>
                <w:sz w:val="20"/>
                <w:szCs w:val="20"/>
              </w:rPr>
              <w:t>测试用户访问具体课程，关注课程</w:t>
            </w:r>
          </w:p>
        </w:tc>
      </w:tr>
      <w:tr w:rsidR="00D91F72" w14:paraId="662C2F34" w14:textId="20802449">
        <w:trPr>
          <w:trHeight w:val="1445"/>
        </w:trPr>
        <w:tc>
          <w:tcPr>
            <w:tcW w:w="8296" w:type="dxa"/>
            <w:gridSpan w:val="3"/>
            <w:tcBorders>
              <w:top w:val="single" w:sz="4" w:space="0" w:color="000000"/>
              <w:left w:val="single" w:sz="4" w:space="0" w:color="000000"/>
              <w:right w:val="single" w:sz="4" w:space="0" w:color="000000"/>
            </w:tcBorders>
          </w:tcPr>
          <w:p w14:paraId="09DDED50" w14:textId="0AA3529B" w:rsidR="00D91F72" w:rsidRDefault="00E53301">
            <w:pPr>
              <w:rPr>
                <w:sz w:val="20"/>
                <w:szCs w:val="20"/>
              </w:rPr>
            </w:pPr>
            <w:r>
              <w:rPr>
                <w:rFonts w:hint="eastAsia"/>
                <w:sz w:val="20"/>
                <w:szCs w:val="20"/>
              </w:rPr>
              <w:t>初始条件和背景：</w:t>
            </w:r>
          </w:p>
          <w:p w14:paraId="21E5DCB9" w14:textId="675A19AD" w:rsidR="00D91F72" w:rsidRDefault="00E53301">
            <w:pPr>
              <w:rPr>
                <w:sz w:val="20"/>
                <w:szCs w:val="20"/>
              </w:rPr>
            </w:pPr>
            <w:r>
              <w:rPr>
                <w:rFonts w:hint="eastAsia"/>
                <w:sz w:val="20"/>
                <w:szCs w:val="20"/>
              </w:rPr>
              <w:t>系统：PC端</w:t>
            </w:r>
          </w:p>
          <w:p w14:paraId="0A5163B3" w14:textId="3FBEDA5A" w:rsidR="00D91F72" w:rsidRDefault="00E53301">
            <w:pPr>
              <w:rPr>
                <w:sz w:val="20"/>
                <w:szCs w:val="20"/>
              </w:rPr>
            </w:pPr>
            <w:r>
              <w:rPr>
                <w:rFonts w:hint="eastAsia"/>
                <w:sz w:val="20"/>
                <w:szCs w:val="20"/>
              </w:rPr>
              <w:t>浏览器：C</w:t>
            </w:r>
            <w:r>
              <w:rPr>
                <w:sz w:val="20"/>
                <w:szCs w:val="20"/>
              </w:rPr>
              <w:t>hrome</w:t>
            </w:r>
          </w:p>
          <w:p w14:paraId="6F6A903C" w14:textId="75F704CD" w:rsidR="00D91F72" w:rsidRDefault="00E53301">
            <w:pPr>
              <w:rPr>
                <w:sz w:val="20"/>
                <w:szCs w:val="20"/>
              </w:rPr>
            </w:pPr>
            <w:r>
              <w:rPr>
                <w:rFonts w:hint="eastAsia"/>
                <w:sz w:val="20"/>
                <w:szCs w:val="20"/>
              </w:rPr>
              <w:t>注释：无</w:t>
            </w:r>
          </w:p>
        </w:tc>
      </w:tr>
      <w:tr w:rsidR="00D91F72" w14:paraId="7075FE43" w14:textId="15DDA2AB">
        <w:trPr>
          <w:trHeight w:val="392"/>
        </w:trPr>
        <w:tc>
          <w:tcPr>
            <w:tcW w:w="2155" w:type="dxa"/>
            <w:tcBorders>
              <w:top w:val="single" w:sz="4" w:space="0" w:color="000000"/>
              <w:left w:val="single" w:sz="4" w:space="0" w:color="000000"/>
              <w:bottom w:val="single" w:sz="4" w:space="0" w:color="000000"/>
              <w:right w:val="single" w:sz="4" w:space="0" w:color="000000"/>
            </w:tcBorders>
          </w:tcPr>
          <w:p w14:paraId="481BBCD3" w14:textId="72BAE5D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B27C9CF" w14:textId="7C0639A0" w:rsidR="00D91F72" w:rsidRDefault="00E53301">
            <w:pPr>
              <w:rPr>
                <w:sz w:val="20"/>
                <w:szCs w:val="20"/>
              </w:rPr>
            </w:pPr>
            <w:r>
              <w:rPr>
                <w:rFonts w:hint="eastAsia"/>
                <w:sz w:val="20"/>
                <w:szCs w:val="20"/>
              </w:rPr>
              <w:t>预期结果</w:t>
            </w:r>
          </w:p>
        </w:tc>
      </w:tr>
      <w:tr w:rsidR="00D91F72" w14:paraId="7F7F7099" w14:textId="31DC2041">
        <w:trPr>
          <w:trHeight w:val="392"/>
        </w:trPr>
        <w:tc>
          <w:tcPr>
            <w:tcW w:w="2155" w:type="dxa"/>
            <w:tcBorders>
              <w:top w:val="single" w:sz="4" w:space="0" w:color="000000"/>
              <w:left w:val="single" w:sz="4" w:space="0" w:color="000000"/>
              <w:bottom w:val="single" w:sz="4" w:space="0" w:color="000000"/>
              <w:right w:val="single" w:sz="4" w:space="0" w:color="000000"/>
            </w:tcBorders>
          </w:tcPr>
          <w:p w14:paraId="79A8381D" w14:textId="528A120C"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57DA067" w14:textId="6C311413" w:rsidR="00D91F72" w:rsidRDefault="00E53301">
            <w:pPr>
              <w:rPr>
                <w:sz w:val="20"/>
                <w:szCs w:val="20"/>
              </w:rPr>
            </w:pPr>
            <w:r>
              <w:rPr>
                <w:rFonts w:hint="eastAsia"/>
                <w:sz w:val="20"/>
                <w:szCs w:val="20"/>
              </w:rPr>
              <w:t>可见课程主页的课程介绍右侧有[未关注</w:t>
            </w:r>
            <w:r>
              <w:rPr>
                <w:sz w:val="20"/>
                <w:szCs w:val="20"/>
              </w:rPr>
              <w:t>]</w:t>
            </w:r>
            <w:r>
              <w:rPr>
                <w:rFonts w:hint="eastAsia"/>
                <w:sz w:val="20"/>
                <w:szCs w:val="20"/>
              </w:rPr>
              <w:t>滑动按钮</w:t>
            </w:r>
          </w:p>
        </w:tc>
      </w:tr>
      <w:tr w:rsidR="00D91F72" w14:paraId="7A828DC2" w14:textId="36D5B558">
        <w:trPr>
          <w:trHeight w:val="392"/>
        </w:trPr>
        <w:tc>
          <w:tcPr>
            <w:tcW w:w="2155" w:type="dxa"/>
            <w:tcBorders>
              <w:top w:val="single" w:sz="4" w:space="0" w:color="000000"/>
              <w:left w:val="single" w:sz="4" w:space="0" w:color="000000"/>
              <w:bottom w:val="single" w:sz="4" w:space="0" w:color="000000"/>
              <w:right w:val="single" w:sz="4" w:space="0" w:color="000000"/>
            </w:tcBorders>
          </w:tcPr>
          <w:p w14:paraId="570F8DF9" w14:textId="7ECCA7A9" w:rsidR="00D91F72" w:rsidRDefault="00E53301">
            <w:pPr>
              <w:rPr>
                <w:sz w:val="20"/>
                <w:szCs w:val="20"/>
              </w:rPr>
            </w:pPr>
            <w:r>
              <w:rPr>
                <w:rFonts w:hint="eastAsia"/>
                <w:sz w:val="20"/>
                <w:szCs w:val="20"/>
              </w:rPr>
              <w:t>点击[未关注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AC674FC" w14:textId="06DBBC5B" w:rsidR="00D91F72" w:rsidRDefault="00E53301">
            <w:pPr>
              <w:rPr>
                <w:sz w:val="20"/>
                <w:szCs w:val="20"/>
              </w:rPr>
            </w:pPr>
            <w:r>
              <w:rPr>
                <w:sz w:val="20"/>
                <w:szCs w:val="20"/>
              </w:rPr>
              <w:t>[</w:t>
            </w:r>
            <w:r>
              <w:rPr>
                <w:rFonts w:hint="eastAsia"/>
                <w:sz w:val="20"/>
                <w:szCs w:val="20"/>
              </w:rPr>
              <w:t>未关注</w:t>
            </w:r>
            <w:r>
              <w:rPr>
                <w:sz w:val="20"/>
                <w:szCs w:val="20"/>
              </w:rPr>
              <w:t>]</w:t>
            </w:r>
            <w:r>
              <w:rPr>
                <w:rFonts w:hint="eastAsia"/>
                <w:sz w:val="20"/>
                <w:szCs w:val="20"/>
              </w:rPr>
              <w:t>滑动按钮变为[关注</w:t>
            </w:r>
            <w:r>
              <w:rPr>
                <w:sz w:val="20"/>
                <w:szCs w:val="20"/>
              </w:rPr>
              <w:t>]</w:t>
            </w:r>
            <w:r>
              <w:rPr>
                <w:rFonts w:hint="eastAsia"/>
                <w:sz w:val="20"/>
                <w:szCs w:val="20"/>
              </w:rPr>
              <w:t>滑动按钮，关注了该课程</w:t>
            </w:r>
          </w:p>
        </w:tc>
      </w:tr>
      <w:tr w:rsidR="00D91F72" w14:paraId="0A085EC7" w14:textId="1E4EC01F">
        <w:trPr>
          <w:trHeight w:val="392"/>
        </w:trPr>
        <w:tc>
          <w:tcPr>
            <w:tcW w:w="2155" w:type="dxa"/>
            <w:tcBorders>
              <w:top w:val="single" w:sz="4" w:space="0" w:color="000000"/>
              <w:left w:val="single" w:sz="4" w:space="0" w:color="000000"/>
              <w:bottom w:val="single" w:sz="4" w:space="0" w:color="000000"/>
              <w:right w:val="single" w:sz="4" w:space="0" w:color="000000"/>
            </w:tcBorders>
          </w:tcPr>
          <w:p w14:paraId="7D853DBD" w14:textId="654A5E22" w:rsidR="00D91F72" w:rsidRDefault="00E53301">
            <w:pPr>
              <w:rPr>
                <w:sz w:val="20"/>
                <w:szCs w:val="20"/>
              </w:rPr>
            </w:pPr>
            <w:r>
              <w:rPr>
                <w:rFonts w:hint="eastAsia"/>
                <w:sz w:val="20"/>
                <w:szCs w:val="20"/>
              </w:rPr>
              <w:t>点击[关注</w:t>
            </w:r>
            <w:r>
              <w:rPr>
                <w:sz w:val="20"/>
                <w:szCs w:val="20"/>
              </w:rPr>
              <w:t>]</w:t>
            </w:r>
            <w:r>
              <w:rPr>
                <w:rFonts w:hint="eastAsia"/>
                <w:sz w:val="20"/>
                <w:szCs w:val="20"/>
              </w:rPr>
              <w:t>滑动按钮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7B9E7C02" w14:textId="63D9318C" w:rsidR="00D91F72" w:rsidRDefault="00E53301">
            <w:pPr>
              <w:rPr>
                <w:sz w:val="20"/>
                <w:szCs w:val="20"/>
              </w:rPr>
            </w:pPr>
            <w:r>
              <w:rPr>
                <w:rFonts w:hint="eastAsia"/>
                <w:sz w:val="20"/>
                <w:szCs w:val="20"/>
              </w:rPr>
              <w:t>[关注</w:t>
            </w:r>
            <w:r>
              <w:rPr>
                <w:sz w:val="20"/>
                <w:szCs w:val="20"/>
              </w:rPr>
              <w:t>]</w:t>
            </w:r>
            <w:r>
              <w:rPr>
                <w:rFonts w:hint="eastAsia"/>
                <w:sz w:val="20"/>
                <w:szCs w:val="20"/>
              </w:rPr>
              <w:t>按钮变为了[未关注</w:t>
            </w:r>
            <w:r>
              <w:rPr>
                <w:sz w:val="20"/>
                <w:szCs w:val="20"/>
              </w:rPr>
              <w:t>]</w:t>
            </w:r>
            <w:r>
              <w:rPr>
                <w:rFonts w:hint="eastAsia"/>
                <w:sz w:val="20"/>
                <w:szCs w:val="20"/>
              </w:rPr>
              <w:t>按钮，取消关注了该课程</w:t>
            </w:r>
          </w:p>
        </w:tc>
      </w:tr>
    </w:tbl>
    <w:p w14:paraId="7E28AA1E" w14:textId="4E2D2D31" w:rsidR="00D91F72" w:rsidRDefault="00D91F72"/>
    <w:p w14:paraId="79133915" w14:textId="419A6E6B" w:rsidR="00D91F72" w:rsidRDefault="00E53301">
      <w:r>
        <w:br w:type="page"/>
      </w:r>
    </w:p>
    <w:p w14:paraId="7181C1F4" w14:textId="5C8AE6A5" w:rsidR="00D91F72" w:rsidRDefault="00D91F72"/>
    <w:p w14:paraId="19FA9A11" w14:textId="5DCA016F" w:rsidR="00D91F72" w:rsidRDefault="00E53301">
      <w:pPr>
        <w:pStyle w:val="a1"/>
      </w:pPr>
      <w:bookmarkStart w:id="139" w:name="_Toc533374827"/>
      <w:r>
        <w:rPr>
          <w:rFonts w:hint="eastAsia"/>
        </w:rPr>
        <w:t>课程搜索</w:t>
      </w:r>
      <w:bookmarkEnd w:id="139"/>
    </w:p>
    <w:tbl>
      <w:tblPr>
        <w:tblStyle w:val="15"/>
        <w:tblW w:w="8296" w:type="dxa"/>
        <w:tblLayout w:type="fixed"/>
        <w:tblLook w:val="04A0" w:firstRow="1" w:lastRow="0" w:firstColumn="1" w:lastColumn="0" w:noHBand="0" w:noVBand="1"/>
      </w:tblPr>
      <w:tblGrid>
        <w:gridCol w:w="2155"/>
        <w:gridCol w:w="1993"/>
        <w:gridCol w:w="4148"/>
      </w:tblGrid>
      <w:tr w:rsidR="00D91F72" w14:paraId="207F152E" w14:textId="00092F3E">
        <w:tc>
          <w:tcPr>
            <w:tcW w:w="4148" w:type="dxa"/>
            <w:gridSpan w:val="2"/>
            <w:tcBorders>
              <w:top w:val="single" w:sz="4" w:space="0" w:color="000000"/>
              <w:left w:val="single" w:sz="4" w:space="0" w:color="000000"/>
              <w:bottom w:val="single" w:sz="4" w:space="0" w:color="000000"/>
              <w:right w:val="single" w:sz="4" w:space="0" w:color="000000"/>
            </w:tcBorders>
          </w:tcPr>
          <w:p w14:paraId="3DF52B5C" w14:textId="2B9DDCA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18D3035" w14:textId="79F67C3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73</w:t>
            </w:r>
          </w:p>
        </w:tc>
      </w:tr>
      <w:tr w:rsidR="00D91F72" w14:paraId="307ED8A8" w14:textId="26363764">
        <w:tc>
          <w:tcPr>
            <w:tcW w:w="4148" w:type="dxa"/>
            <w:gridSpan w:val="2"/>
            <w:tcBorders>
              <w:top w:val="single" w:sz="4" w:space="0" w:color="000000"/>
              <w:left w:val="single" w:sz="4" w:space="0" w:color="000000"/>
              <w:bottom w:val="single" w:sz="4" w:space="0" w:color="000000"/>
              <w:right w:val="single" w:sz="4" w:space="0" w:color="000000"/>
            </w:tcBorders>
          </w:tcPr>
          <w:p w14:paraId="465C5AD5" w14:textId="1602FA8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015698B" w14:textId="6B0E7F4A" w:rsidR="00D91F72" w:rsidRDefault="00E53301">
            <w:pPr>
              <w:rPr>
                <w:sz w:val="20"/>
                <w:szCs w:val="20"/>
              </w:rPr>
            </w:pPr>
            <w:r>
              <w:rPr>
                <w:rFonts w:hint="eastAsia"/>
                <w:sz w:val="20"/>
                <w:szCs w:val="20"/>
              </w:rPr>
              <w:t>课程搜索</w:t>
            </w:r>
          </w:p>
        </w:tc>
      </w:tr>
      <w:tr w:rsidR="00D91F72" w14:paraId="7FCECAAC" w14:textId="796B521B">
        <w:tc>
          <w:tcPr>
            <w:tcW w:w="4148" w:type="dxa"/>
            <w:gridSpan w:val="2"/>
            <w:tcBorders>
              <w:top w:val="single" w:sz="4" w:space="0" w:color="000000"/>
              <w:left w:val="single" w:sz="4" w:space="0" w:color="000000"/>
              <w:bottom w:val="single" w:sz="4" w:space="0" w:color="000000"/>
              <w:right w:val="single" w:sz="4" w:space="0" w:color="000000"/>
            </w:tcBorders>
          </w:tcPr>
          <w:p w14:paraId="0D4A72BC" w14:textId="21D061F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C2057A2" w14:textId="16669B95" w:rsidR="00D91F72" w:rsidRDefault="00E53301">
            <w:pPr>
              <w:rPr>
                <w:sz w:val="20"/>
                <w:szCs w:val="20"/>
              </w:rPr>
            </w:pPr>
            <w:r>
              <w:rPr>
                <w:rFonts w:hint="eastAsia"/>
                <w:sz w:val="20"/>
                <w:szCs w:val="20"/>
              </w:rPr>
              <w:t>课程搜索</w:t>
            </w:r>
          </w:p>
        </w:tc>
      </w:tr>
      <w:tr w:rsidR="00D91F72" w14:paraId="58A4205F" w14:textId="604FE898">
        <w:tc>
          <w:tcPr>
            <w:tcW w:w="4148" w:type="dxa"/>
            <w:gridSpan w:val="2"/>
            <w:tcBorders>
              <w:top w:val="single" w:sz="4" w:space="0" w:color="000000"/>
              <w:left w:val="single" w:sz="4" w:space="0" w:color="000000"/>
              <w:bottom w:val="single" w:sz="4" w:space="0" w:color="000000"/>
              <w:right w:val="single" w:sz="4" w:space="0" w:color="000000"/>
            </w:tcBorders>
          </w:tcPr>
          <w:p w14:paraId="3B422D2F" w14:textId="36302A4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4CC31EC" w14:textId="6888B9E1" w:rsidR="00D91F72" w:rsidRDefault="00E53301">
            <w:pPr>
              <w:rPr>
                <w:sz w:val="20"/>
                <w:szCs w:val="20"/>
              </w:rPr>
            </w:pPr>
            <w:r>
              <w:rPr>
                <w:rFonts w:hint="eastAsia"/>
                <w:sz w:val="20"/>
                <w:szCs w:val="20"/>
              </w:rPr>
              <w:t>注册用户</w:t>
            </w:r>
          </w:p>
        </w:tc>
      </w:tr>
      <w:tr w:rsidR="00D91F72" w14:paraId="0242397C" w14:textId="4D987B31">
        <w:tc>
          <w:tcPr>
            <w:tcW w:w="4148" w:type="dxa"/>
            <w:gridSpan w:val="2"/>
            <w:tcBorders>
              <w:top w:val="single" w:sz="4" w:space="0" w:color="000000"/>
              <w:left w:val="single" w:sz="4" w:space="0" w:color="000000"/>
              <w:bottom w:val="single" w:sz="4" w:space="0" w:color="000000"/>
              <w:right w:val="single" w:sz="4" w:space="0" w:color="000000"/>
            </w:tcBorders>
          </w:tcPr>
          <w:p w14:paraId="2B7ABD3F" w14:textId="775E856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EBAE079" w14:textId="623CB27E" w:rsidR="00D91F72" w:rsidRDefault="00E53301">
            <w:pPr>
              <w:rPr>
                <w:sz w:val="20"/>
                <w:szCs w:val="20"/>
              </w:rPr>
            </w:pPr>
            <w:r>
              <w:rPr>
                <w:rFonts w:hint="eastAsia"/>
                <w:sz w:val="20"/>
                <w:szCs w:val="20"/>
              </w:rPr>
              <w:t>黑盒测试-等价类划分/边界值法</w:t>
            </w:r>
          </w:p>
        </w:tc>
      </w:tr>
      <w:tr w:rsidR="00D91F72" w14:paraId="0BCD00B9" w14:textId="6D19024C">
        <w:tc>
          <w:tcPr>
            <w:tcW w:w="4148" w:type="dxa"/>
            <w:gridSpan w:val="2"/>
            <w:tcBorders>
              <w:top w:val="single" w:sz="4" w:space="0" w:color="000000"/>
              <w:left w:val="single" w:sz="4" w:space="0" w:color="000000"/>
              <w:bottom w:val="single" w:sz="4" w:space="0" w:color="000000"/>
              <w:right w:val="single" w:sz="4" w:space="0" w:color="000000"/>
            </w:tcBorders>
          </w:tcPr>
          <w:p w14:paraId="41A3EE03" w14:textId="35DB5EA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8EECA20" w14:textId="79B69903" w:rsidR="00D91F72" w:rsidRDefault="00E53301">
            <w:pPr>
              <w:rPr>
                <w:sz w:val="20"/>
                <w:szCs w:val="20"/>
              </w:rPr>
            </w:pPr>
            <w:r>
              <w:rPr>
                <w:rFonts w:hint="eastAsia"/>
                <w:sz w:val="20"/>
                <w:szCs w:val="20"/>
              </w:rPr>
              <w:t>访问具体课程</w:t>
            </w:r>
          </w:p>
        </w:tc>
      </w:tr>
      <w:tr w:rsidR="00D91F72" w14:paraId="514426AD" w14:textId="45D85F63">
        <w:tc>
          <w:tcPr>
            <w:tcW w:w="4148" w:type="dxa"/>
            <w:gridSpan w:val="2"/>
            <w:tcBorders>
              <w:top w:val="single" w:sz="4" w:space="0" w:color="000000"/>
              <w:left w:val="single" w:sz="4" w:space="0" w:color="000000"/>
              <w:bottom w:val="single" w:sz="4" w:space="0" w:color="000000"/>
              <w:right w:val="single" w:sz="4" w:space="0" w:color="000000"/>
            </w:tcBorders>
          </w:tcPr>
          <w:p w14:paraId="52A17D8A" w14:textId="2A92377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85A0A27" w14:textId="5A4C8D5F" w:rsidR="00D91F72" w:rsidRDefault="00E53301">
            <w:pPr>
              <w:rPr>
                <w:sz w:val="20"/>
                <w:szCs w:val="20"/>
              </w:rPr>
            </w:pPr>
            <w:r>
              <w:rPr>
                <w:rFonts w:hint="eastAsia"/>
                <w:sz w:val="20"/>
                <w:szCs w:val="20"/>
              </w:rPr>
              <w:t>用户访问具体课程，课程搜索</w:t>
            </w:r>
          </w:p>
        </w:tc>
      </w:tr>
      <w:tr w:rsidR="00D91F72" w14:paraId="5870E4F7" w14:textId="2F8B714E">
        <w:tc>
          <w:tcPr>
            <w:tcW w:w="4148" w:type="dxa"/>
            <w:gridSpan w:val="2"/>
            <w:tcBorders>
              <w:top w:val="single" w:sz="4" w:space="0" w:color="000000"/>
              <w:left w:val="single" w:sz="4" w:space="0" w:color="000000"/>
              <w:bottom w:val="single" w:sz="4" w:space="0" w:color="000000"/>
              <w:right w:val="single" w:sz="4" w:space="0" w:color="000000"/>
            </w:tcBorders>
          </w:tcPr>
          <w:p w14:paraId="3E8C90A4" w14:textId="0442D12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195BC98" w14:textId="408E5624" w:rsidR="00D91F72" w:rsidRDefault="00E53301">
            <w:pPr>
              <w:rPr>
                <w:sz w:val="20"/>
                <w:szCs w:val="20"/>
              </w:rPr>
            </w:pPr>
            <w:r>
              <w:rPr>
                <w:rFonts w:hint="eastAsia"/>
                <w:sz w:val="20"/>
                <w:szCs w:val="20"/>
              </w:rPr>
              <w:t>测试用户访问具体课程，课程搜索</w:t>
            </w:r>
          </w:p>
        </w:tc>
      </w:tr>
      <w:tr w:rsidR="00D91F72" w14:paraId="7E529FE2" w14:textId="5774E1E2">
        <w:trPr>
          <w:trHeight w:val="1445"/>
        </w:trPr>
        <w:tc>
          <w:tcPr>
            <w:tcW w:w="8296" w:type="dxa"/>
            <w:gridSpan w:val="3"/>
            <w:tcBorders>
              <w:top w:val="single" w:sz="4" w:space="0" w:color="000000"/>
              <w:left w:val="single" w:sz="4" w:space="0" w:color="000000"/>
              <w:right w:val="single" w:sz="4" w:space="0" w:color="000000"/>
            </w:tcBorders>
          </w:tcPr>
          <w:p w14:paraId="7E0CB816" w14:textId="2B460356" w:rsidR="00D91F72" w:rsidRDefault="00E53301">
            <w:pPr>
              <w:rPr>
                <w:sz w:val="20"/>
                <w:szCs w:val="20"/>
              </w:rPr>
            </w:pPr>
            <w:r>
              <w:rPr>
                <w:rFonts w:hint="eastAsia"/>
                <w:sz w:val="20"/>
                <w:szCs w:val="20"/>
              </w:rPr>
              <w:t>初始条件和背景：</w:t>
            </w:r>
          </w:p>
          <w:p w14:paraId="48FF1476" w14:textId="4A77D341" w:rsidR="00D91F72" w:rsidRDefault="00E53301">
            <w:pPr>
              <w:rPr>
                <w:sz w:val="20"/>
                <w:szCs w:val="20"/>
              </w:rPr>
            </w:pPr>
            <w:r>
              <w:rPr>
                <w:rFonts w:hint="eastAsia"/>
                <w:sz w:val="20"/>
                <w:szCs w:val="20"/>
              </w:rPr>
              <w:t>系统：PC端</w:t>
            </w:r>
          </w:p>
          <w:p w14:paraId="7CC0BF11" w14:textId="30DDB446" w:rsidR="00D91F72" w:rsidRDefault="00E53301">
            <w:pPr>
              <w:rPr>
                <w:sz w:val="20"/>
                <w:szCs w:val="20"/>
              </w:rPr>
            </w:pPr>
            <w:r>
              <w:rPr>
                <w:rFonts w:hint="eastAsia"/>
                <w:sz w:val="20"/>
                <w:szCs w:val="20"/>
              </w:rPr>
              <w:t>浏览器：C</w:t>
            </w:r>
            <w:r>
              <w:rPr>
                <w:sz w:val="20"/>
                <w:szCs w:val="20"/>
              </w:rPr>
              <w:t>hrome</w:t>
            </w:r>
          </w:p>
          <w:p w14:paraId="096EE4F7" w14:textId="3E477C35" w:rsidR="00D91F72" w:rsidRDefault="00E53301">
            <w:pPr>
              <w:rPr>
                <w:sz w:val="20"/>
                <w:szCs w:val="20"/>
              </w:rPr>
            </w:pPr>
            <w:r>
              <w:rPr>
                <w:rFonts w:hint="eastAsia"/>
                <w:sz w:val="20"/>
                <w:szCs w:val="20"/>
              </w:rPr>
              <w:t>注释：无</w:t>
            </w:r>
          </w:p>
        </w:tc>
      </w:tr>
      <w:tr w:rsidR="00D91F72" w14:paraId="11869358" w14:textId="265258C1">
        <w:trPr>
          <w:trHeight w:val="392"/>
        </w:trPr>
        <w:tc>
          <w:tcPr>
            <w:tcW w:w="2155" w:type="dxa"/>
            <w:tcBorders>
              <w:top w:val="single" w:sz="4" w:space="0" w:color="000000"/>
              <w:left w:val="single" w:sz="4" w:space="0" w:color="000000"/>
              <w:bottom w:val="single" w:sz="4" w:space="0" w:color="000000"/>
              <w:right w:val="single" w:sz="4" w:space="0" w:color="000000"/>
            </w:tcBorders>
          </w:tcPr>
          <w:p w14:paraId="42CC9E3B" w14:textId="3DE1B6F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EDF2476" w14:textId="72BBB66D" w:rsidR="00D91F72" w:rsidRDefault="00E53301">
            <w:pPr>
              <w:rPr>
                <w:sz w:val="20"/>
                <w:szCs w:val="20"/>
              </w:rPr>
            </w:pPr>
            <w:r>
              <w:rPr>
                <w:rFonts w:hint="eastAsia"/>
                <w:sz w:val="20"/>
                <w:szCs w:val="20"/>
              </w:rPr>
              <w:t>预期结果</w:t>
            </w:r>
          </w:p>
        </w:tc>
      </w:tr>
      <w:tr w:rsidR="00D91F72" w14:paraId="612789CA" w14:textId="1C1F0B4E">
        <w:trPr>
          <w:trHeight w:val="392"/>
        </w:trPr>
        <w:tc>
          <w:tcPr>
            <w:tcW w:w="2155" w:type="dxa"/>
            <w:tcBorders>
              <w:top w:val="single" w:sz="4" w:space="0" w:color="000000"/>
              <w:left w:val="single" w:sz="4" w:space="0" w:color="000000"/>
              <w:bottom w:val="single" w:sz="4" w:space="0" w:color="000000"/>
              <w:right w:val="single" w:sz="4" w:space="0" w:color="000000"/>
            </w:tcBorders>
          </w:tcPr>
          <w:p w14:paraId="72CF4D97" w14:textId="31BD3F0B"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5E083A8" w14:textId="5C254042" w:rsidR="00D91F72" w:rsidRDefault="00E53301">
            <w:pPr>
              <w:rPr>
                <w:sz w:val="20"/>
                <w:szCs w:val="20"/>
              </w:rPr>
            </w:pPr>
            <w:r>
              <w:rPr>
                <w:rFonts w:hint="eastAsia"/>
                <w:sz w:val="20"/>
                <w:szCs w:val="20"/>
              </w:rPr>
              <w:t>可见课程主页中部导航栏课程搜索</w:t>
            </w:r>
          </w:p>
        </w:tc>
      </w:tr>
      <w:tr w:rsidR="00D91F72" w14:paraId="4E32929D" w14:textId="13ADE08C">
        <w:trPr>
          <w:trHeight w:val="392"/>
        </w:trPr>
        <w:tc>
          <w:tcPr>
            <w:tcW w:w="2155" w:type="dxa"/>
            <w:tcBorders>
              <w:top w:val="single" w:sz="4" w:space="0" w:color="000000"/>
              <w:left w:val="single" w:sz="4" w:space="0" w:color="000000"/>
              <w:bottom w:val="single" w:sz="4" w:space="0" w:color="000000"/>
              <w:right w:val="single" w:sz="4" w:space="0" w:color="000000"/>
            </w:tcBorders>
          </w:tcPr>
          <w:p w14:paraId="44DDE858" w14:textId="48FE974A" w:rsidR="00D91F72" w:rsidRDefault="00E53301">
            <w:pPr>
              <w:rPr>
                <w:sz w:val="20"/>
                <w:szCs w:val="20"/>
              </w:rPr>
            </w:pPr>
            <w:r>
              <w:rPr>
                <w:rFonts w:hint="eastAsia"/>
                <w:sz w:val="20"/>
                <w:szCs w:val="20"/>
              </w:rPr>
              <w:t>点击课程搜索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10274945" w14:textId="717AEB9D" w:rsidR="00D91F72" w:rsidRDefault="00E53301">
            <w:pPr>
              <w:rPr>
                <w:sz w:val="20"/>
                <w:szCs w:val="20"/>
              </w:rPr>
            </w:pPr>
            <w:r>
              <w:rPr>
                <w:rFonts w:hint="eastAsia"/>
                <w:sz w:val="20"/>
                <w:szCs w:val="20"/>
              </w:rPr>
              <w:t>可见课程搜索搜索框</w:t>
            </w:r>
          </w:p>
        </w:tc>
      </w:tr>
      <w:tr w:rsidR="00D91F72" w14:paraId="381879A1" w14:textId="5ACE4B5E">
        <w:trPr>
          <w:trHeight w:val="392"/>
        </w:trPr>
        <w:tc>
          <w:tcPr>
            <w:tcW w:w="2155" w:type="dxa"/>
            <w:tcBorders>
              <w:top w:val="single" w:sz="4" w:space="0" w:color="000000"/>
              <w:left w:val="single" w:sz="4" w:space="0" w:color="000000"/>
              <w:bottom w:val="single" w:sz="4" w:space="0" w:color="000000"/>
              <w:right w:val="single" w:sz="4" w:space="0" w:color="000000"/>
            </w:tcBorders>
          </w:tcPr>
          <w:p w14:paraId="052F73DF" w14:textId="67F7CBF2" w:rsidR="00D91F72" w:rsidRDefault="00E53301">
            <w:pPr>
              <w:rPr>
                <w:sz w:val="20"/>
                <w:szCs w:val="20"/>
              </w:rPr>
            </w:pPr>
            <w:r>
              <w:rPr>
                <w:rFonts w:hint="eastAsia"/>
                <w:sz w:val="20"/>
                <w:szCs w:val="20"/>
              </w:rPr>
              <w:t>不输入搜索框，点击搜索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087CD588" w14:textId="4D29E1F5" w:rsidR="00D91F72" w:rsidRDefault="00E53301">
            <w:pPr>
              <w:rPr>
                <w:sz w:val="20"/>
                <w:szCs w:val="20"/>
              </w:rPr>
            </w:pPr>
            <w:r>
              <w:rPr>
                <w:rFonts w:hint="eastAsia"/>
                <w:sz w:val="20"/>
                <w:szCs w:val="20"/>
              </w:rPr>
              <w:t>提示搜索关键字长度为1-20</w:t>
            </w:r>
          </w:p>
        </w:tc>
      </w:tr>
      <w:tr w:rsidR="00D91F72" w14:paraId="70EDC326" w14:textId="2F9659F1">
        <w:trPr>
          <w:trHeight w:val="392"/>
        </w:trPr>
        <w:tc>
          <w:tcPr>
            <w:tcW w:w="2155" w:type="dxa"/>
            <w:tcBorders>
              <w:top w:val="single" w:sz="4" w:space="0" w:color="000000"/>
              <w:left w:val="single" w:sz="4" w:space="0" w:color="000000"/>
              <w:bottom w:val="single" w:sz="4" w:space="0" w:color="000000"/>
              <w:right w:val="single" w:sz="4" w:space="0" w:color="000000"/>
            </w:tcBorders>
          </w:tcPr>
          <w:p w14:paraId="1DFEEA4F" w14:textId="505800DD" w:rsidR="00D91F72" w:rsidRDefault="00E53301">
            <w:pPr>
              <w:rPr>
                <w:sz w:val="20"/>
                <w:szCs w:val="20"/>
              </w:rPr>
            </w:pPr>
            <w:r>
              <w:rPr>
                <w:rFonts w:hint="eastAsia"/>
                <w:sz w:val="20"/>
                <w:szCs w:val="20"/>
              </w:rPr>
              <w:t>在搜索框内填入长度为21的字符串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576FA3DA" w14:textId="4DDCEDA9" w:rsidR="00D91F72" w:rsidRDefault="00E53301">
            <w:pPr>
              <w:rPr>
                <w:sz w:val="20"/>
                <w:szCs w:val="20"/>
              </w:rPr>
            </w:pPr>
            <w:r>
              <w:rPr>
                <w:rFonts w:hint="eastAsia"/>
                <w:sz w:val="20"/>
                <w:szCs w:val="20"/>
              </w:rPr>
              <w:t>提示搜索关键字长度为1-20</w:t>
            </w:r>
          </w:p>
        </w:tc>
      </w:tr>
      <w:tr w:rsidR="00D91F72" w14:paraId="667892FB" w14:textId="367C178A">
        <w:trPr>
          <w:trHeight w:val="392"/>
        </w:trPr>
        <w:tc>
          <w:tcPr>
            <w:tcW w:w="2155" w:type="dxa"/>
            <w:tcBorders>
              <w:top w:val="single" w:sz="4" w:space="0" w:color="000000"/>
              <w:left w:val="single" w:sz="4" w:space="0" w:color="000000"/>
              <w:bottom w:val="single" w:sz="4" w:space="0" w:color="000000"/>
              <w:right w:val="single" w:sz="4" w:space="0" w:color="000000"/>
            </w:tcBorders>
          </w:tcPr>
          <w:p w14:paraId="6C648AA7" w14:textId="45030BBB" w:rsidR="00D91F72" w:rsidRDefault="00E53301">
            <w:pPr>
              <w:rPr>
                <w:sz w:val="20"/>
                <w:szCs w:val="20"/>
              </w:rPr>
            </w:pPr>
            <w:r>
              <w:rPr>
                <w:rFonts w:hint="eastAsia"/>
                <w:sz w:val="20"/>
                <w:szCs w:val="20"/>
              </w:rPr>
              <w:t>在搜索框内填入 软件工程</w:t>
            </w:r>
          </w:p>
        </w:tc>
        <w:tc>
          <w:tcPr>
            <w:tcW w:w="6141" w:type="dxa"/>
            <w:gridSpan w:val="2"/>
            <w:tcBorders>
              <w:top w:val="single" w:sz="4" w:space="0" w:color="000000"/>
              <w:left w:val="single" w:sz="4" w:space="0" w:color="000000"/>
              <w:bottom w:val="single" w:sz="4" w:space="0" w:color="000000"/>
              <w:right w:val="single" w:sz="4" w:space="0" w:color="000000"/>
            </w:tcBorders>
          </w:tcPr>
          <w:p w14:paraId="682820A0" w14:textId="2D808507" w:rsidR="00D91F72" w:rsidRDefault="00E53301">
            <w:pPr>
              <w:rPr>
                <w:sz w:val="20"/>
                <w:szCs w:val="20"/>
              </w:rPr>
            </w:pPr>
            <w:r>
              <w:rPr>
                <w:rFonts w:hint="eastAsia"/>
                <w:sz w:val="20"/>
                <w:szCs w:val="20"/>
              </w:rPr>
              <w:t>转跳至全站搜索结果页面，下方为搜索结果列表，匹配的关键字用红色标出</w:t>
            </w:r>
          </w:p>
        </w:tc>
      </w:tr>
    </w:tbl>
    <w:p w14:paraId="3AABA6DD" w14:textId="519FD33C" w:rsidR="00D91F72" w:rsidRDefault="00D91F72"/>
    <w:p w14:paraId="662D338A" w14:textId="35F3BA57" w:rsidR="00D91F72" w:rsidRDefault="00E53301">
      <w:r>
        <w:br w:type="page"/>
      </w:r>
    </w:p>
    <w:p w14:paraId="6F1F2B5E" w14:textId="624067F5" w:rsidR="00D91F72" w:rsidRDefault="00D91F72"/>
    <w:p w14:paraId="19CFA71E" w14:textId="61B1790F" w:rsidR="00D91F72" w:rsidRDefault="00E53301">
      <w:pPr>
        <w:pStyle w:val="a1"/>
      </w:pPr>
      <w:bookmarkStart w:id="140" w:name="_Toc533374828"/>
      <w:r>
        <w:rPr>
          <w:rFonts w:hint="eastAsia"/>
        </w:rPr>
        <w:t>浏览结果列表</w:t>
      </w:r>
      <w:bookmarkEnd w:id="140"/>
    </w:p>
    <w:tbl>
      <w:tblPr>
        <w:tblStyle w:val="15"/>
        <w:tblW w:w="8296" w:type="dxa"/>
        <w:tblLayout w:type="fixed"/>
        <w:tblLook w:val="04A0" w:firstRow="1" w:lastRow="0" w:firstColumn="1" w:lastColumn="0" w:noHBand="0" w:noVBand="1"/>
      </w:tblPr>
      <w:tblGrid>
        <w:gridCol w:w="2155"/>
        <w:gridCol w:w="1993"/>
        <w:gridCol w:w="4148"/>
      </w:tblGrid>
      <w:tr w:rsidR="00D91F72" w14:paraId="49BAF9B9" w14:textId="36CCA5E1">
        <w:tc>
          <w:tcPr>
            <w:tcW w:w="4148" w:type="dxa"/>
            <w:gridSpan w:val="2"/>
            <w:tcBorders>
              <w:top w:val="single" w:sz="4" w:space="0" w:color="000000"/>
              <w:left w:val="single" w:sz="4" w:space="0" w:color="000000"/>
              <w:bottom w:val="single" w:sz="4" w:space="0" w:color="000000"/>
              <w:right w:val="single" w:sz="4" w:space="0" w:color="000000"/>
            </w:tcBorders>
          </w:tcPr>
          <w:p w14:paraId="4E4AE803" w14:textId="2A4D6FF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AB3AB2F" w14:textId="4DFB252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74</w:t>
            </w:r>
          </w:p>
        </w:tc>
      </w:tr>
      <w:tr w:rsidR="00D91F72" w14:paraId="53368398" w14:textId="413E601A">
        <w:tc>
          <w:tcPr>
            <w:tcW w:w="4148" w:type="dxa"/>
            <w:gridSpan w:val="2"/>
            <w:tcBorders>
              <w:top w:val="single" w:sz="4" w:space="0" w:color="000000"/>
              <w:left w:val="single" w:sz="4" w:space="0" w:color="000000"/>
              <w:bottom w:val="single" w:sz="4" w:space="0" w:color="000000"/>
              <w:right w:val="single" w:sz="4" w:space="0" w:color="000000"/>
            </w:tcBorders>
          </w:tcPr>
          <w:p w14:paraId="250B0B45" w14:textId="18E4BE0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3BC2079" w14:textId="3AE6BF1C" w:rsidR="00D91F72" w:rsidRDefault="00E53301">
            <w:pPr>
              <w:rPr>
                <w:sz w:val="20"/>
                <w:szCs w:val="20"/>
              </w:rPr>
            </w:pPr>
            <w:r>
              <w:rPr>
                <w:rFonts w:hint="eastAsia"/>
                <w:sz w:val="20"/>
                <w:szCs w:val="20"/>
              </w:rPr>
              <w:t>浏览结果列表</w:t>
            </w:r>
          </w:p>
        </w:tc>
      </w:tr>
      <w:tr w:rsidR="00D91F72" w14:paraId="6FD0753D" w14:textId="0D3AEC67">
        <w:tc>
          <w:tcPr>
            <w:tcW w:w="4148" w:type="dxa"/>
            <w:gridSpan w:val="2"/>
            <w:tcBorders>
              <w:top w:val="single" w:sz="4" w:space="0" w:color="000000"/>
              <w:left w:val="single" w:sz="4" w:space="0" w:color="000000"/>
              <w:bottom w:val="single" w:sz="4" w:space="0" w:color="000000"/>
              <w:right w:val="single" w:sz="4" w:space="0" w:color="000000"/>
            </w:tcBorders>
          </w:tcPr>
          <w:p w14:paraId="6D633C8D" w14:textId="514F9CF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316E15D" w14:textId="05CFBAB9" w:rsidR="00D91F72" w:rsidRDefault="00E53301">
            <w:pPr>
              <w:rPr>
                <w:sz w:val="20"/>
                <w:szCs w:val="20"/>
              </w:rPr>
            </w:pPr>
            <w:r>
              <w:rPr>
                <w:rFonts w:hint="eastAsia"/>
                <w:sz w:val="20"/>
                <w:szCs w:val="20"/>
              </w:rPr>
              <w:t>浏览结果列表</w:t>
            </w:r>
          </w:p>
        </w:tc>
      </w:tr>
      <w:tr w:rsidR="00D91F72" w14:paraId="6729ED6C" w14:textId="787C7BD7">
        <w:tc>
          <w:tcPr>
            <w:tcW w:w="4148" w:type="dxa"/>
            <w:gridSpan w:val="2"/>
            <w:tcBorders>
              <w:top w:val="single" w:sz="4" w:space="0" w:color="000000"/>
              <w:left w:val="single" w:sz="4" w:space="0" w:color="000000"/>
              <w:bottom w:val="single" w:sz="4" w:space="0" w:color="000000"/>
              <w:right w:val="single" w:sz="4" w:space="0" w:color="000000"/>
            </w:tcBorders>
          </w:tcPr>
          <w:p w14:paraId="2B2E97CD" w14:textId="1BA1C9F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5826A04" w14:textId="6E095E88" w:rsidR="00D91F72" w:rsidRDefault="00E53301">
            <w:pPr>
              <w:rPr>
                <w:sz w:val="20"/>
                <w:szCs w:val="20"/>
              </w:rPr>
            </w:pPr>
            <w:r>
              <w:rPr>
                <w:rFonts w:hint="eastAsia"/>
                <w:sz w:val="20"/>
                <w:szCs w:val="20"/>
              </w:rPr>
              <w:t>注册用户</w:t>
            </w:r>
          </w:p>
        </w:tc>
      </w:tr>
      <w:tr w:rsidR="00D91F72" w14:paraId="7825B8C5" w14:textId="46EEC38A">
        <w:tc>
          <w:tcPr>
            <w:tcW w:w="4148" w:type="dxa"/>
            <w:gridSpan w:val="2"/>
            <w:tcBorders>
              <w:top w:val="single" w:sz="4" w:space="0" w:color="000000"/>
              <w:left w:val="single" w:sz="4" w:space="0" w:color="000000"/>
              <w:bottom w:val="single" w:sz="4" w:space="0" w:color="000000"/>
              <w:right w:val="single" w:sz="4" w:space="0" w:color="000000"/>
            </w:tcBorders>
          </w:tcPr>
          <w:p w14:paraId="4E863D7F" w14:textId="77F4015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EF2153F" w14:textId="7D808803" w:rsidR="00D91F72" w:rsidRDefault="00E53301">
            <w:pPr>
              <w:rPr>
                <w:sz w:val="20"/>
                <w:szCs w:val="20"/>
              </w:rPr>
            </w:pPr>
            <w:r>
              <w:rPr>
                <w:rFonts w:hint="eastAsia"/>
                <w:sz w:val="20"/>
                <w:szCs w:val="20"/>
              </w:rPr>
              <w:t>黑盒测试-等价类划分/边界值法</w:t>
            </w:r>
          </w:p>
        </w:tc>
      </w:tr>
      <w:tr w:rsidR="00D91F72" w14:paraId="0EB2DC19" w14:textId="7022E2D5">
        <w:tc>
          <w:tcPr>
            <w:tcW w:w="4148" w:type="dxa"/>
            <w:gridSpan w:val="2"/>
            <w:tcBorders>
              <w:top w:val="single" w:sz="4" w:space="0" w:color="000000"/>
              <w:left w:val="single" w:sz="4" w:space="0" w:color="000000"/>
              <w:bottom w:val="single" w:sz="4" w:space="0" w:color="000000"/>
              <w:right w:val="single" w:sz="4" w:space="0" w:color="000000"/>
            </w:tcBorders>
          </w:tcPr>
          <w:p w14:paraId="5A2E682F" w14:textId="660EBA29"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15FAE69" w14:textId="0BDE745E" w:rsidR="00D91F72" w:rsidRDefault="00E53301">
            <w:pPr>
              <w:rPr>
                <w:sz w:val="20"/>
                <w:szCs w:val="20"/>
              </w:rPr>
            </w:pPr>
            <w:r>
              <w:rPr>
                <w:rFonts w:hint="eastAsia"/>
                <w:sz w:val="20"/>
                <w:szCs w:val="20"/>
              </w:rPr>
              <w:t>访问具体课程</w:t>
            </w:r>
          </w:p>
        </w:tc>
      </w:tr>
      <w:tr w:rsidR="00D91F72" w14:paraId="04D3731F" w14:textId="44067002">
        <w:tc>
          <w:tcPr>
            <w:tcW w:w="4148" w:type="dxa"/>
            <w:gridSpan w:val="2"/>
            <w:tcBorders>
              <w:top w:val="single" w:sz="4" w:space="0" w:color="000000"/>
              <w:left w:val="single" w:sz="4" w:space="0" w:color="000000"/>
              <w:bottom w:val="single" w:sz="4" w:space="0" w:color="000000"/>
              <w:right w:val="single" w:sz="4" w:space="0" w:color="000000"/>
            </w:tcBorders>
          </w:tcPr>
          <w:p w14:paraId="7EB25869" w14:textId="0D74AF6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F6B03A" w14:textId="60875CF8" w:rsidR="00D91F72" w:rsidRDefault="00E53301">
            <w:pPr>
              <w:rPr>
                <w:sz w:val="20"/>
                <w:szCs w:val="20"/>
              </w:rPr>
            </w:pPr>
            <w:r>
              <w:rPr>
                <w:rFonts w:hint="eastAsia"/>
                <w:sz w:val="20"/>
                <w:szCs w:val="20"/>
              </w:rPr>
              <w:t>用户访问具体课程，浏览结果列表</w:t>
            </w:r>
          </w:p>
        </w:tc>
      </w:tr>
      <w:tr w:rsidR="00D91F72" w14:paraId="095F1511" w14:textId="1D5D5C2D">
        <w:tc>
          <w:tcPr>
            <w:tcW w:w="4148" w:type="dxa"/>
            <w:gridSpan w:val="2"/>
            <w:tcBorders>
              <w:top w:val="single" w:sz="4" w:space="0" w:color="000000"/>
              <w:left w:val="single" w:sz="4" w:space="0" w:color="000000"/>
              <w:bottom w:val="single" w:sz="4" w:space="0" w:color="000000"/>
              <w:right w:val="single" w:sz="4" w:space="0" w:color="000000"/>
            </w:tcBorders>
          </w:tcPr>
          <w:p w14:paraId="3EF41BC4" w14:textId="1C1D4C6B"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5DA0E30" w14:textId="249FB131" w:rsidR="00D91F72" w:rsidRDefault="00E53301">
            <w:pPr>
              <w:rPr>
                <w:sz w:val="20"/>
                <w:szCs w:val="20"/>
              </w:rPr>
            </w:pPr>
            <w:r>
              <w:rPr>
                <w:rFonts w:hint="eastAsia"/>
                <w:sz w:val="20"/>
                <w:szCs w:val="20"/>
              </w:rPr>
              <w:t>测试用户访问具体课程，浏览结果列表</w:t>
            </w:r>
          </w:p>
        </w:tc>
      </w:tr>
      <w:tr w:rsidR="00D91F72" w14:paraId="73062DEE" w14:textId="75053734">
        <w:trPr>
          <w:trHeight w:val="1445"/>
        </w:trPr>
        <w:tc>
          <w:tcPr>
            <w:tcW w:w="8296" w:type="dxa"/>
            <w:gridSpan w:val="3"/>
            <w:tcBorders>
              <w:top w:val="single" w:sz="4" w:space="0" w:color="000000"/>
              <w:left w:val="single" w:sz="4" w:space="0" w:color="000000"/>
              <w:right w:val="single" w:sz="4" w:space="0" w:color="000000"/>
            </w:tcBorders>
          </w:tcPr>
          <w:p w14:paraId="1FB7E78C" w14:textId="7491C9EE" w:rsidR="00D91F72" w:rsidRDefault="00E53301">
            <w:pPr>
              <w:rPr>
                <w:sz w:val="20"/>
                <w:szCs w:val="20"/>
              </w:rPr>
            </w:pPr>
            <w:r>
              <w:rPr>
                <w:rFonts w:hint="eastAsia"/>
                <w:sz w:val="20"/>
                <w:szCs w:val="20"/>
              </w:rPr>
              <w:t>初始条件和背景：</w:t>
            </w:r>
          </w:p>
          <w:p w14:paraId="6D3AAC70" w14:textId="52C45F36" w:rsidR="00D91F72" w:rsidRDefault="00E53301">
            <w:pPr>
              <w:rPr>
                <w:sz w:val="20"/>
                <w:szCs w:val="20"/>
              </w:rPr>
            </w:pPr>
            <w:r>
              <w:rPr>
                <w:rFonts w:hint="eastAsia"/>
                <w:sz w:val="20"/>
                <w:szCs w:val="20"/>
              </w:rPr>
              <w:t>系统：PC端</w:t>
            </w:r>
          </w:p>
          <w:p w14:paraId="7EF648EF" w14:textId="244DF947" w:rsidR="00D91F72" w:rsidRDefault="00E53301">
            <w:pPr>
              <w:rPr>
                <w:sz w:val="20"/>
                <w:szCs w:val="20"/>
              </w:rPr>
            </w:pPr>
            <w:r>
              <w:rPr>
                <w:rFonts w:hint="eastAsia"/>
                <w:sz w:val="20"/>
                <w:szCs w:val="20"/>
              </w:rPr>
              <w:t>浏览器：C</w:t>
            </w:r>
            <w:r>
              <w:rPr>
                <w:sz w:val="20"/>
                <w:szCs w:val="20"/>
              </w:rPr>
              <w:t>hrome</w:t>
            </w:r>
          </w:p>
          <w:p w14:paraId="4958E997" w14:textId="47C1E89A" w:rsidR="00D91F72" w:rsidRDefault="00E53301">
            <w:pPr>
              <w:rPr>
                <w:sz w:val="20"/>
                <w:szCs w:val="20"/>
              </w:rPr>
            </w:pPr>
            <w:r>
              <w:rPr>
                <w:rFonts w:hint="eastAsia"/>
                <w:sz w:val="20"/>
                <w:szCs w:val="20"/>
              </w:rPr>
              <w:t>注释：无</w:t>
            </w:r>
          </w:p>
        </w:tc>
      </w:tr>
      <w:tr w:rsidR="00D91F72" w14:paraId="4868709A" w14:textId="012FA384">
        <w:trPr>
          <w:trHeight w:val="392"/>
        </w:trPr>
        <w:tc>
          <w:tcPr>
            <w:tcW w:w="2155" w:type="dxa"/>
            <w:tcBorders>
              <w:top w:val="single" w:sz="4" w:space="0" w:color="000000"/>
              <w:left w:val="single" w:sz="4" w:space="0" w:color="000000"/>
              <w:bottom w:val="single" w:sz="4" w:space="0" w:color="000000"/>
              <w:right w:val="single" w:sz="4" w:space="0" w:color="000000"/>
            </w:tcBorders>
          </w:tcPr>
          <w:p w14:paraId="4F1CE8C3" w14:textId="4CD208B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31A70DC" w14:textId="240F7CB3" w:rsidR="00D91F72" w:rsidRDefault="00E53301">
            <w:pPr>
              <w:rPr>
                <w:sz w:val="20"/>
                <w:szCs w:val="20"/>
              </w:rPr>
            </w:pPr>
            <w:r>
              <w:rPr>
                <w:rFonts w:hint="eastAsia"/>
                <w:sz w:val="20"/>
                <w:szCs w:val="20"/>
              </w:rPr>
              <w:t>预期结果</w:t>
            </w:r>
          </w:p>
        </w:tc>
      </w:tr>
      <w:tr w:rsidR="00D91F72" w14:paraId="0A0D5DFB" w14:textId="0C957438">
        <w:trPr>
          <w:trHeight w:val="392"/>
        </w:trPr>
        <w:tc>
          <w:tcPr>
            <w:tcW w:w="2155" w:type="dxa"/>
            <w:tcBorders>
              <w:top w:val="single" w:sz="4" w:space="0" w:color="000000"/>
              <w:left w:val="single" w:sz="4" w:space="0" w:color="000000"/>
              <w:bottom w:val="single" w:sz="4" w:space="0" w:color="000000"/>
              <w:right w:val="single" w:sz="4" w:space="0" w:color="000000"/>
            </w:tcBorders>
          </w:tcPr>
          <w:p w14:paraId="69B4A520" w14:textId="7F06B656" w:rsidR="00D91F72" w:rsidRDefault="00E53301">
            <w:pPr>
              <w:rPr>
                <w:sz w:val="20"/>
                <w:szCs w:val="20"/>
              </w:rPr>
            </w:pPr>
            <w:r>
              <w:rPr>
                <w:rFonts w:hint="eastAsia"/>
                <w:sz w:val="20"/>
                <w:szCs w:val="20"/>
              </w:rPr>
              <w:t>输入合法关键字并搜索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522FAD04" w14:textId="47150609" w:rsidR="00D91F72" w:rsidRDefault="00E53301">
            <w:pPr>
              <w:rPr>
                <w:sz w:val="20"/>
                <w:szCs w:val="20"/>
              </w:rPr>
            </w:pPr>
            <w:r>
              <w:rPr>
                <w:rFonts w:hint="eastAsia"/>
                <w:sz w:val="20"/>
                <w:szCs w:val="20"/>
              </w:rPr>
              <w:t>转跳至搜索结果页面，下方为搜索结果列表，匹配的关键字用红色标出</w:t>
            </w:r>
          </w:p>
        </w:tc>
      </w:tr>
      <w:tr w:rsidR="00D91F72" w14:paraId="5C3540EB" w14:textId="6C0DE4DA">
        <w:trPr>
          <w:trHeight w:val="392"/>
        </w:trPr>
        <w:tc>
          <w:tcPr>
            <w:tcW w:w="2155" w:type="dxa"/>
            <w:tcBorders>
              <w:top w:val="single" w:sz="4" w:space="0" w:color="000000"/>
              <w:left w:val="single" w:sz="4" w:space="0" w:color="000000"/>
              <w:bottom w:val="single" w:sz="4" w:space="0" w:color="000000"/>
              <w:right w:val="single" w:sz="4" w:space="0" w:color="000000"/>
            </w:tcBorders>
          </w:tcPr>
          <w:p w14:paraId="3DDB0C66" w14:textId="5C983FD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177770F6" w14:textId="57D6F1FA" w:rsidR="00D91F72" w:rsidRDefault="00D91F72">
            <w:pPr>
              <w:rPr>
                <w:sz w:val="20"/>
                <w:szCs w:val="20"/>
              </w:rPr>
            </w:pPr>
          </w:p>
        </w:tc>
      </w:tr>
    </w:tbl>
    <w:p w14:paraId="02085004" w14:textId="6C1161A6" w:rsidR="00D91F72" w:rsidRDefault="00D91F72"/>
    <w:p w14:paraId="13F2585C" w14:textId="228D6B2F" w:rsidR="00D91F72" w:rsidRDefault="00E53301">
      <w:r>
        <w:br w:type="page"/>
      </w:r>
    </w:p>
    <w:p w14:paraId="53349006" w14:textId="2655BBD3" w:rsidR="00D91F72" w:rsidRDefault="00D91F72"/>
    <w:p w14:paraId="2286156A" w14:textId="78B07568" w:rsidR="00D91F72" w:rsidRDefault="00E53301">
      <w:pPr>
        <w:pStyle w:val="a1"/>
      </w:pPr>
      <w:bookmarkStart w:id="141" w:name="_Toc533374829"/>
      <w:r>
        <w:rPr>
          <w:rFonts w:hint="eastAsia"/>
        </w:rPr>
        <w:t>浏览课程链接</w:t>
      </w:r>
      <w:bookmarkEnd w:id="141"/>
    </w:p>
    <w:tbl>
      <w:tblPr>
        <w:tblStyle w:val="15"/>
        <w:tblW w:w="8296" w:type="dxa"/>
        <w:tblLayout w:type="fixed"/>
        <w:tblLook w:val="04A0" w:firstRow="1" w:lastRow="0" w:firstColumn="1" w:lastColumn="0" w:noHBand="0" w:noVBand="1"/>
      </w:tblPr>
      <w:tblGrid>
        <w:gridCol w:w="2155"/>
        <w:gridCol w:w="1993"/>
        <w:gridCol w:w="4148"/>
      </w:tblGrid>
      <w:tr w:rsidR="00D91F72" w14:paraId="1CE5024D" w14:textId="653CB354">
        <w:tc>
          <w:tcPr>
            <w:tcW w:w="4148" w:type="dxa"/>
            <w:gridSpan w:val="2"/>
            <w:tcBorders>
              <w:top w:val="single" w:sz="4" w:space="0" w:color="000000"/>
              <w:left w:val="single" w:sz="4" w:space="0" w:color="000000"/>
              <w:bottom w:val="single" w:sz="4" w:space="0" w:color="000000"/>
              <w:right w:val="single" w:sz="4" w:space="0" w:color="000000"/>
            </w:tcBorders>
          </w:tcPr>
          <w:p w14:paraId="0CF0582E" w14:textId="526693E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B7399ED" w14:textId="0E4E19B3"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75</w:t>
            </w:r>
          </w:p>
        </w:tc>
      </w:tr>
      <w:tr w:rsidR="00D91F72" w14:paraId="645DB3DA" w14:textId="7A5FC3C0">
        <w:tc>
          <w:tcPr>
            <w:tcW w:w="4148" w:type="dxa"/>
            <w:gridSpan w:val="2"/>
            <w:tcBorders>
              <w:top w:val="single" w:sz="4" w:space="0" w:color="000000"/>
              <w:left w:val="single" w:sz="4" w:space="0" w:color="000000"/>
              <w:bottom w:val="single" w:sz="4" w:space="0" w:color="000000"/>
              <w:right w:val="single" w:sz="4" w:space="0" w:color="000000"/>
            </w:tcBorders>
          </w:tcPr>
          <w:p w14:paraId="1895F85A" w14:textId="16EF6B6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6546E6" w14:textId="2DCBB15B" w:rsidR="00D91F72" w:rsidRDefault="00E53301">
            <w:pPr>
              <w:rPr>
                <w:sz w:val="20"/>
                <w:szCs w:val="20"/>
              </w:rPr>
            </w:pPr>
            <w:r>
              <w:rPr>
                <w:rFonts w:hint="eastAsia"/>
                <w:sz w:val="20"/>
                <w:szCs w:val="20"/>
              </w:rPr>
              <w:t>浏览课程链接</w:t>
            </w:r>
          </w:p>
        </w:tc>
      </w:tr>
      <w:tr w:rsidR="00D91F72" w14:paraId="09DFA16D" w14:textId="6FE71858">
        <w:tc>
          <w:tcPr>
            <w:tcW w:w="4148" w:type="dxa"/>
            <w:gridSpan w:val="2"/>
            <w:tcBorders>
              <w:top w:val="single" w:sz="4" w:space="0" w:color="000000"/>
              <w:left w:val="single" w:sz="4" w:space="0" w:color="000000"/>
              <w:bottom w:val="single" w:sz="4" w:space="0" w:color="000000"/>
              <w:right w:val="single" w:sz="4" w:space="0" w:color="000000"/>
            </w:tcBorders>
          </w:tcPr>
          <w:p w14:paraId="79C9AB47" w14:textId="7124F56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8BCB103" w14:textId="32FEB15D" w:rsidR="00D91F72" w:rsidRDefault="00E53301">
            <w:pPr>
              <w:rPr>
                <w:sz w:val="20"/>
                <w:szCs w:val="20"/>
              </w:rPr>
            </w:pPr>
            <w:r>
              <w:rPr>
                <w:rFonts w:hint="eastAsia"/>
                <w:sz w:val="20"/>
                <w:szCs w:val="20"/>
              </w:rPr>
              <w:t>浏览课程链接</w:t>
            </w:r>
          </w:p>
        </w:tc>
      </w:tr>
      <w:tr w:rsidR="00D91F72" w14:paraId="08C68187" w14:textId="3025BA2F">
        <w:tc>
          <w:tcPr>
            <w:tcW w:w="4148" w:type="dxa"/>
            <w:gridSpan w:val="2"/>
            <w:tcBorders>
              <w:top w:val="single" w:sz="4" w:space="0" w:color="000000"/>
              <w:left w:val="single" w:sz="4" w:space="0" w:color="000000"/>
              <w:bottom w:val="single" w:sz="4" w:space="0" w:color="000000"/>
              <w:right w:val="single" w:sz="4" w:space="0" w:color="000000"/>
            </w:tcBorders>
          </w:tcPr>
          <w:p w14:paraId="63408433" w14:textId="37ACF40F"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D1C7BCF" w14:textId="20D1EAB4" w:rsidR="00D91F72" w:rsidRDefault="00E53301">
            <w:pPr>
              <w:rPr>
                <w:sz w:val="20"/>
                <w:szCs w:val="20"/>
              </w:rPr>
            </w:pPr>
            <w:r>
              <w:rPr>
                <w:rFonts w:hint="eastAsia"/>
                <w:sz w:val="20"/>
                <w:szCs w:val="20"/>
              </w:rPr>
              <w:t>注册用户</w:t>
            </w:r>
          </w:p>
        </w:tc>
      </w:tr>
      <w:tr w:rsidR="00D91F72" w14:paraId="047B7FF0" w14:textId="12618695">
        <w:tc>
          <w:tcPr>
            <w:tcW w:w="4148" w:type="dxa"/>
            <w:gridSpan w:val="2"/>
            <w:tcBorders>
              <w:top w:val="single" w:sz="4" w:space="0" w:color="000000"/>
              <w:left w:val="single" w:sz="4" w:space="0" w:color="000000"/>
              <w:bottom w:val="single" w:sz="4" w:space="0" w:color="000000"/>
              <w:right w:val="single" w:sz="4" w:space="0" w:color="000000"/>
            </w:tcBorders>
          </w:tcPr>
          <w:p w14:paraId="4263DCE7" w14:textId="506870D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1E60FD" w14:textId="52794BE6" w:rsidR="00D91F72" w:rsidRDefault="00E53301">
            <w:pPr>
              <w:rPr>
                <w:sz w:val="20"/>
                <w:szCs w:val="20"/>
              </w:rPr>
            </w:pPr>
            <w:r>
              <w:rPr>
                <w:rFonts w:hint="eastAsia"/>
                <w:sz w:val="20"/>
                <w:szCs w:val="20"/>
              </w:rPr>
              <w:t>黑盒测试-等价类划分/边界值法</w:t>
            </w:r>
          </w:p>
        </w:tc>
      </w:tr>
      <w:tr w:rsidR="00D91F72" w14:paraId="5347AD6D" w14:textId="450A91C4">
        <w:tc>
          <w:tcPr>
            <w:tcW w:w="4148" w:type="dxa"/>
            <w:gridSpan w:val="2"/>
            <w:tcBorders>
              <w:top w:val="single" w:sz="4" w:space="0" w:color="000000"/>
              <w:left w:val="single" w:sz="4" w:space="0" w:color="000000"/>
              <w:bottom w:val="single" w:sz="4" w:space="0" w:color="000000"/>
              <w:right w:val="single" w:sz="4" w:space="0" w:color="000000"/>
            </w:tcBorders>
          </w:tcPr>
          <w:p w14:paraId="10E7CC3E" w14:textId="125C4D8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79326E3" w14:textId="35E59ED1" w:rsidR="00D91F72" w:rsidRDefault="00E53301">
            <w:pPr>
              <w:rPr>
                <w:sz w:val="20"/>
                <w:szCs w:val="20"/>
              </w:rPr>
            </w:pPr>
            <w:r>
              <w:rPr>
                <w:rFonts w:hint="eastAsia"/>
                <w:sz w:val="20"/>
                <w:szCs w:val="20"/>
              </w:rPr>
              <w:t>访问具体课程</w:t>
            </w:r>
          </w:p>
        </w:tc>
      </w:tr>
      <w:tr w:rsidR="00D91F72" w14:paraId="52F33C2A" w14:textId="6268D775">
        <w:tc>
          <w:tcPr>
            <w:tcW w:w="4148" w:type="dxa"/>
            <w:gridSpan w:val="2"/>
            <w:tcBorders>
              <w:top w:val="single" w:sz="4" w:space="0" w:color="000000"/>
              <w:left w:val="single" w:sz="4" w:space="0" w:color="000000"/>
              <w:bottom w:val="single" w:sz="4" w:space="0" w:color="000000"/>
              <w:right w:val="single" w:sz="4" w:space="0" w:color="000000"/>
            </w:tcBorders>
          </w:tcPr>
          <w:p w14:paraId="7FD51C10" w14:textId="6DFAB3C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DA2A07A" w14:textId="391B2BB7" w:rsidR="00D91F72" w:rsidRDefault="00E53301">
            <w:pPr>
              <w:rPr>
                <w:sz w:val="20"/>
                <w:szCs w:val="20"/>
              </w:rPr>
            </w:pPr>
            <w:r>
              <w:rPr>
                <w:rFonts w:hint="eastAsia"/>
                <w:sz w:val="20"/>
                <w:szCs w:val="20"/>
              </w:rPr>
              <w:t>用户访问具体课程，浏览课程链接</w:t>
            </w:r>
          </w:p>
        </w:tc>
      </w:tr>
      <w:tr w:rsidR="00D91F72" w14:paraId="6C8F7E2D" w14:textId="5EB6203A">
        <w:tc>
          <w:tcPr>
            <w:tcW w:w="4148" w:type="dxa"/>
            <w:gridSpan w:val="2"/>
            <w:tcBorders>
              <w:top w:val="single" w:sz="4" w:space="0" w:color="000000"/>
              <w:left w:val="single" w:sz="4" w:space="0" w:color="000000"/>
              <w:bottom w:val="single" w:sz="4" w:space="0" w:color="000000"/>
              <w:right w:val="single" w:sz="4" w:space="0" w:color="000000"/>
            </w:tcBorders>
          </w:tcPr>
          <w:p w14:paraId="5857FAE9" w14:textId="0CC99E7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241ACD0" w14:textId="653FE161" w:rsidR="00D91F72" w:rsidRDefault="00E53301">
            <w:pPr>
              <w:rPr>
                <w:sz w:val="20"/>
                <w:szCs w:val="20"/>
              </w:rPr>
            </w:pPr>
            <w:r>
              <w:rPr>
                <w:rFonts w:hint="eastAsia"/>
                <w:sz w:val="20"/>
                <w:szCs w:val="20"/>
              </w:rPr>
              <w:t>测试用户访问具体课程，浏览课程链接</w:t>
            </w:r>
          </w:p>
        </w:tc>
      </w:tr>
      <w:tr w:rsidR="00D91F72" w14:paraId="365F7897" w14:textId="0CEFBAA6">
        <w:trPr>
          <w:trHeight w:val="1445"/>
        </w:trPr>
        <w:tc>
          <w:tcPr>
            <w:tcW w:w="8296" w:type="dxa"/>
            <w:gridSpan w:val="3"/>
            <w:tcBorders>
              <w:top w:val="single" w:sz="4" w:space="0" w:color="000000"/>
              <w:left w:val="single" w:sz="4" w:space="0" w:color="000000"/>
              <w:right w:val="single" w:sz="4" w:space="0" w:color="000000"/>
            </w:tcBorders>
          </w:tcPr>
          <w:p w14:paraId="57E883A6" w14:textId="57FB545B" w:rsidR="00D91F72" w:rsidRDefault="00E53301">
            <w:pPr>
              <w:rPr>
                <w:sz w:val="20"/>
                <w:szCs w:val="20"/>
              </w:rPr>
            </w:pPr>
            <w:r>
              <w:rPr>
                <w:rFonts w:hint="eastAsia"/>
                <w:sz w:val="20"/>
                <w:szCs w:val="20"/>
              </w:rPr>
              <w:t>初始条件和背景：</w:t>
            </w:r>
          </w:p>
          <w:p w14:paraId="0E0F6886" w14:textId="7639EA81" w:rsidR="00D91F72" w:rsidRDefault="00E53301">
            <w:pPr>
              <w:rPr>
                <w:sz w:val="20"/>
                <w:szCs w:val="20"/>
              </w:rPr>
            </w:pPr>
            <w:r>
              <w:rPr>
                <w:rFonts w:hint="eastAsia"/>
                <w:sz w:val="20"/>
                <w:szCs w:val="20"/>
              </w:rPr>
              <w:t>系统：PC端</w:t>
            </w:r>
          </w:p>
          <w:p w14:paraId="0029A1C5" w14:textId="189CF4FC" w:rsidR="00D91F72" w:rsidRDefault="00E53301">
            <w:pPr>
              <w:rPr>
                <w:sz w:val="20"/>
                <w:szCs w:val="20"/>
              </w:rPr>
            </w:pPr>
            <w:r>
              <w:rPr>
                <w:rFonts w:hint="eastAsia"/>
                <w:sz w:val="20"/>
                <w:szCs w:val="20"/>
              </w:rPr>
              <w:t>浏览器：C</w:t>
            </w:r>
            <w:r>
              <w:rPr>
                <w:sz w:val="20"/>
                <w:szCs w:val="20"/>
              </w:rPr>
              <w:t>hrome</w:t>
            </w:r>
          </w:p>
          <w:p w14:paraId="582FA1CF" w14:textId="3D51F9FA" w:rsidR="00D91F72" w:rsidRDefault="00E53301">
            <w:pPr>
              <w:rPr>
                <w:sz w:val="20"/>
                <w:szCs w:val="20"/>
              </w:rPr>
            </w:pPr>
            <w:r>
              <w:rPr>
                <w:rFonts w:hint="eastAsia"/>
                <w:sz w:val="20"/>
                <w:szCs w:val="20"/>
              </w:rPr>
              <w:t>注释：无</w:t>
            </w:r>
          </w:p>
        </w:tc>
      </w:tr>
      <w:tr w:rsidR="00D91F72" w14:paraId="5792A00E" w14:textId="1BA68317">
        <w:trPr>
          <w:trHeight w:val="392"/>
        </w:trPr>
        <w:tc>
          <w:tcPr>
            <w:tcW w:w="2155" w:type="dxa"/>
            <w:tcBorders>
              <w:top w:val="single" w:sz="4" w:space="0" w:color="000000"/>
              <w:left w:val="single" w:sz="4" w:space="0" w:color="000000"/>
              <w:bottom w:val="single" w:sz="4" w:space="0" w:color="000000"/>
              <w:right w:val="single" w:sz="4" w:space="0" w:color="000000"/>
            </w:tcBorders>
          </w:tcPr>
          <w:p w14:paraId="07A1FA6C" w14:textId="76ACB5A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C10B23C" w14:textId="3BE00181" w:rsidR="00D91F72" w:rsidRDefault="00E53301">
            <w:pPr>
              <w:rPr>
                <w:sz w:val="20"/>
                <w:szCs w:val="20"/>
              </w:rPr>
            </w:pPr>
            <w:r>
              <w:rPr>
                <w:rFonts w:hint="eastAsia"/>
                <w:sz w:val="20"/>
                <w:szCs w:val="20"/>
              </w:rPr>
              <w:t>预期结果</w:t>
            </w:r>
          </w:p>
        </w:tc>
      </w:tr>
      <w:tr w:rsidR="00D91F72" w14:paraId="27F7B800" w14:textId="678B6C67">
        <w:trPr>
          <w:trHeight w:val="392"/>
        </w:trPr>
        <w:tc>
          <w:tcPr>
            <w:tcW w:w="2155" w:type="dxa"/>
            <w:tcBorders>
              <w:top w:val="single" w:sz="4" w:space="0" w:color="000000"/>
              <w:left w:val="single" w:sz="4" w:space="0" w:color="000000"/>
              <w:bottom w:val="single" w:sz="4" w:space="0" w:color="000000"/>
              <w:right w:val="single" w:sz="4" w:space="0" w:color="000000"/>
            </w:tcBorders>
          </w:tcPr>
          <w:p w14:paraId="2F132775" w14:textId="36668FC7"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CDD7C56" w14:textId="6BC10937" w:rsidR="00D91F72" w:rsidRDefault="00E53301">
            <w:pPr>
              <w:rPr>
                <w:sz w:val="20"/>
                <w:szCs w:val="20"/>
              </w:rPr>
            </w:pPr>
            <w:r>
              <w:rPr>
                <w:rFonts w:hint="eastAsia"/>
                <w:sz w:val="20"/>
                <w:szCs w:val="20"/>
              </w:rPr>
              <w:t>可见课程主页中部导航栏课程链接</w:t>
            </w:r>
          </w:p>
        </w:tc>
      </w:tr>
      <w:tr w:rsidR="00D91F72" w14:paraId="7B7422C7" w14:textId="308E02FB">
        <w:trPr>
          <w:trHeight w:val="392"/>
        </w:trPr>
        <w:tc>
          <w:tcPr>
            <w:tcW w:w="2155" w:type="dxa"/>
            <w:tcBorders>
              <w:top w:val="single" w:sz="4" w:space="0" w:color="000000"/>
              <w:left w:val="single" w:sz="4" w:space="0" w:color="000000"/>
              <w:bottom w:val="single" w:sz="4" w:space="0" w:color="000000"/>
              <w:right w:val="single" w:sz="4" w:space="0" w:color="000000"/>
            </w:tcBorders>
          </w:tcPr>
          <w:p w14:paraId="655A99C9" w14:textId="79AE60E2"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5FCAA04A" w14:textId="54B4A0EA" w:rsidR="00D91F72" w:rsidRDefault="00E53301">
            <w:pPr>
              <w:rPr>
                <w:sz w:val="20"/>
                <w:szCs w:val="20"/>
              </w:rPr>
            </w:pPr>
            <w:r>
              <w:rPr>
                <w:rFonts w:hint="eastAsia"/>
                <w:sz w:val="20"/>
                <w:szCs w:val="20"/>
              </w:rPr>
              <w:t>可见课程链接列表</w:t>
            </w:r>
          </w:p>
        </w:tc>
      </w:tr>
      <w:tr w:rsidR="00D91F72" w14:paraId="7BD777F3" w14:textId="03FB148D">
        <w:trPr>
          <w:trHeight w:val="392"/>
        </w:trPr>
        <w:tc>
          <w:tcPr>
            <w:tcW w:w="2155" w:type="dxa"/>
            <w:tcBorders>
              <w:top w:val="single" w:sz="4" w:space="0" w:color="000000"/>
              <w:left w:val="single" w:sz="4" w:space="0" w:color="000000"/>
              <w:bottom w:val="single" w:sz="4" w:space="0" w:color="000000"/>
              <w:right w:val="single" w:sz="4" w:space="0" w:color="000000"/>
            </w:tcBorders>
          </w:tcPr>
          <w:p w14:paraId="31671BB6" w14:textId="5315261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5B9EF2DA" w14:textId="6D62D7BB" w:rsidR="00D91F72" w:rsidRDefault="00D91F72">
            <w:pPr>
              <w:rPr>
                <w:sz w:val="20"/>
                <w:szCs w:val="20"/>
              </w:rPr>
            </w:pPr>
          </w:p>
        </w:tc>
      </w:tr>
    </w:tbl>
    <w:p w14:paraId="14218E8E" w14:textId="52502330" w:rsidR="00D91F72" w:rsidRDefault="00D91F72"/>
    <w:p w14:paraId="66669901" w14:textId="5403011C" w:rsidR="00D91F72" w:rsidRDefault="00E53301">
      <w:r>
        <w:br w:type="page"/>
      </w:r>
    </w:p>
    <w:p w14:paraId="090896C8" w14:textId="124E6B7D" w:rsidR="00D91F72" w:rsidRDefault="00D91F72"/>
    <w:p w14:paraId="298D1AD9" w14:textId="383CDD9F" w:rsidR="00D91F72" w:rsidRDefault="00E53301">
      <w:pPr>
        <w:pStyle w:val="a1"/>
      </w:pPr>
      <w:bookmarkStart w:id="142" w:name="_Toc533374830"/>
      <w:r>
        <w:rPr>
          <w:rFonts w:hint="eastAsia"/>
        </w:rPr>
        <w:t>访问课程链接</w:t>
      </w:r>
      <w:bookmarkEnd w:id="142"/>
    </w:p>
    <w:tbl>
      <w:tblPr>
        <w:tblStyle w:val="15"/>
        <w:tblW w:w="8296" w:type="dxa"/>
        <w:tblLayout w:type="fixed"/>
        <w:tblLook w:val="04A0" w:firstRow="1" w:lastRow="0" w:firstColumn="1" w:lastColumn="0" w:noHBand="0" w:noVBand="1"/>
      </w:tblPr>
      <w:tblGrid>
        <w:gridCol w:w="2155"/>
        <w:gridCol w:w="1993"/>
        <w:gridCol w:w="4148"/>
      </w:tblGrid>
      <w:tr w:rsidR="00D91F72" w14:paraId="200FB4E7" w14:textId="15325910">
        <w:tc>
          <w:tcPr>
            <w:tcW w:w="4148" w:type="dxa"/>
            <w:gridSpan w:val="2"/>
            <w:tcBorders>
              <w:top w:val="single" w:sz="4" w:space="0" w:color="000000"/>
              <w:left w:val="single" w:sz="4" w:space="0" w:color="000000"/>
              <w:bottom w:val="single" w:sz="4" w:space="0" w:color="000000"/>
              <w:right w:val="single" w:sz="4" w:space="0" w:color="000000"/>
            </w:tcBorders>
          </w:tcPr>
          <w:p w14:paraId="254BC668" w14:textId="41FD1575"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70759DF" w14:textId="5D1BF92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76</w:t>
            </w:r>
          </w:p>
        </w:tc>
      </w:tr>
      <w:tr w:rsidR="00D91F72" w14:paraId="53F8A60E" w14:textId="41A21F5C">
        <w:tc>
          <w:tcPr>
            <w:tcW w:w="4148" w:type="dxa"/>
            <w:gridSpan w:val="2"/>
            <w:tcBorders>
              <w:top w:val="single" w:sz="4" w:space="0" w:color="000000"/>
              <w:left w:val="single" w:sz="4" w:space="0" w:color="000000"/>
              <w:bottom w:val="single" w:sz="4" w:space="0" w:color="000000"/>
              <w:right w:val="single" w:sz="4" w:space="0" w:color="000000"/>
            </w:tcBorders>
          </w:tcPr>
          <w:p w14:paraId="159BC32F" w14:textId="653BF66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39B9D92" w14:textId="78E9EFD1" w:rsidR="00D91F72" w:rsidRDefault="00E53301">
            <w:pPr>
              <w:rPr>
                <w:sz w:val="20"/>
                <w:szCs w:val="20"/>
              </w:rPr>
            </w:pPr>
            <w:r>
              <w:rPr>
                <w:rFonts w:hint="eastAsia"/>
                <w:sz w:val="20"/>
                <w:szCs w:val="20"/>
              </w:rPr>
              <w:t>访问课程链接</w:t>
            </w:r>
          </w:p>
        </w:tc>
      </w:tr>
      <w:tr w:rsidR="00D91F72" w14:paraId="30DF264B" w14:textId="17AA1F80">
        <w:tc>
          <w:tcPr>
            <w:tcW w:w="4148" w:type="dxa"/>
            <w:gridSpan w:val="2"/>
            <w:tcBorders>
              <w:top w:val="single" w:sz="4" w:space="0" w:color="000000"/>
              <w:left w:val="single" w:sz="4" w:space="0" w:color="000000"/>
              <w:bottom w:val="single" w:sz="4" w:space="0" w:color="000000"/>
              <w:right w:val="single" w:sz="4" w:space="0" w:color="000000"/>
            </w:tcBorders>
          </w:tcPr>
          <w:p w14:paraId="050753E3" w14:textId="4103F6F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29D50E" w14:textId="477CBEA2" w:rsidR="00D91F72" w:rsidRDefault="00E53301">
            <w:pPr>
              <w:rPr>
                <w:sz w:val="20"/>
                <w:szCs w:val="20"/>
              </w:rPr>
            </w:pPr>
            <w:r>
              <w:rPr>
                <w:rFonts w:hint="eastAsia"/>
                <w:sz w:val="20"/>
                <w:szCs w:val="20"/>
              </w:rPr>
              <w:t>访问课程链接</w:t>
            </w:r>
          </w:p>
        </w:tc>
      </w:tr>
      <w:tr w:rsidR="00D91F72" w14:paraId="33E73BBF" w14:textId="3F87213E">
        <w:tc>
          <w:tcPr>
            <w:tcW w:w="4148" w:type="dxa"/>
            <w:gridSpan w:val="2"/>
            <w:tcBorders>
              <w:top w:val="single" w:sz="4" w:space="0" w:color="000000"/>
              <w:left w:val="single" w:sz="4" w:space="0" w:color="000000"/>
              <w:bottom w:val="single" w:sz="4" w:space="0" w:color="000000"/>
              <w:right w:val="single" w:sz="4" w:space="0" w:color="000000"/>
            </w:tcBorders>
          </w:tcPr>
          <w:p w14:paraId="7BCCEB87" w14:textId="01A4E55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F74838A" w14:textId="322138A7" w:rsidR="00D91F72" w:rsidRDefault="00E53301">
            <w:pPr>
              <w:rPr>
                <w:sz w:val="20"/>
                <w:szCs w:val="20"/>
              </w:rPr>
            </w:pPr>
            <w:r>
              <w:rPr>
                <w:rFonts w:hint="eastAsia"/>
                <w:sz w:val="20"/>
                <w:szCs w:val="20"/>
              </w:rPr>
              <w:t>注册用户</w:t>
            </w:r>
          </w:p>
        </w:tc>
      </w:tr>
      <w:tr w:rsidR="00D91F72" w14:paraId="7DDD1637" w14:textId="628F070E">
        <w:tc>
          <w:tcPr>
            <w:tcW w:w="4148" w:type="dxa"/>
            <w:gridSpan w:val="2"/>
            <w:tcBorders>
              <w:top w:val="single" w:sz="4" w:space="0" w:color="000000"/>
              <w:left w:val="single" w:sz="4" w:space="0" w:color="000000"/>
              <w:bottom w:val="single" w:sz="4" w:space="0" w:color="000000"/>
              <w:right w:val="single" w:sz="4" w:space="0" w:color="000000"/>
            </w:tcBorders>
          </w:tcPr>
          <w:p w14:paraId="48EBD68B" w14:textId="7E4E75D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A926944" w14:textId="195EBD40" w:rsidR="00D91F72" w:rsidRDefault="00E53301">
            <w:pPr>
              <w:rPr>
                <w:sz w:val="20"/>
                <w:szCs w:val="20"/>
              </w:rPr>
            </w:pPr>
            <w:r>
              <w:rPr>
                <w:rFonts w:hint="eastAsia"/>
                <w:sz w:val="20"/>
                <w:szCs w:val="20"/>
              </w:rPr>
              <w:t>黑盒测试-等价类划分/边界值法</w:t>
            </w:r>
          </w:p>
        </w:tc>
      </w:tr>
      <w:tr w:rsidR="00D91F72" w14:paraId="7172DCC7" w14:textId="702B9E0F">
        <w:tc>
          <w:tcPr>
            <w:tcW w:w="4148" w:type="dxa"/>
            <w:gridSpan w:val="2"/>
            <w:tcBorders>
              <w:top w:val="single" w:sz="4" w:space="0" w:color="000000"/>
              <w:left w:val="single" w:sz="4" w:space="0" w:color="000000"/>
              <w:bottom w:val="single" w:sz="4" w:space="0" w:color="000000"/>
              <w:right w:val="single" w:sz="4" w:space="0" w:color="000000"/>
            </w:tcBorders>
          </w:tcPr>
          <w:p w14:paraId="25AA24E2" w14:textId="5EBEF3B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0B55B0F8" w14:textId="0D722CC1" w:rsidR="00D91F72" w:rsidRDefault="00E53301">
            <w:pPr>
              <w:rPr>
                <w:sz w:val="20"/>
                <w:szCs w:val="20"/>
              </w:rPr>
            </w:pPr>
            <w:r>
              <w:rPr>
                <w:rFonts w:hint="eastAsia"/>
                <w:sz w:val="20"/>
                <w:szCs w:val="20"/>
              </w:rPr>
              <w:t>浏览课程链接</w:t>
            </w:r>
          </w:p>
        </w:tc>
      </w:tr>
      <w:tr w:rsidR="00D91F72" w14:paraId="22E1C87C" w14:textId="2C1AD3EA">
        <w:tc>
          <w:tcPr>
            <w:tcW w:w="4148" w:type="dxa"/>
            <w:gridSpan w:val="2"/>
            <w:tcBorders>
              <w:top w:val="single" w:sz="4" w:space="0" w:color="000000"/>
              <w:left w:val="single" w:sz="4" w:space="0" w:color="000000"/>
              <w:bottom w:val="single" w:sz="4" w:space="0" w:color="000000"/>
              <w:right w:val="single" w:sz="4" w:space="0" w:color="000000"/>
            </w:tcBorders>
          </w:tcPr>
          <w:p w14:paraId="5E8CB175" w14:textId="59ACD7E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680B663" w14:textId="6EEA430A" w:rsidR="00D91F72" w:rsidRDefault="00E53301">
            <w:pPr>
              <w:rPr>
                <w:sz w:val="20"/>
                <w:szCs w:val="20"/>
              </w:rPr>
            </w:pPr>
            <w:r>
              <w:rPr>
                <w:rFonts w:hint="eastAsia"/>
                <w:sz w:val="20"/>
                <w:szCs w:val="20"/>
              </w:rPr>
              <w:t>用户访问具体课程，访问课程链接</w:t>
            </w:r>
          </w:p>
        </w:tc>
      </w:tr>
      <w:tr w:rsidR="00D91F72" w14:paraId="4BFEF23A" w14:textId="3BDCAFA4">
        <w:tc>
          <w:tcPr>
            <w:tcW w:w="4148" w:type="dxa"/>
            <w:gridSpan w:val="2"/>
            <w:tcBorders>
              <w:top w:val="single" w:sz="4" w:space="0" w:color="000000"/>
              <w:left w:val="single" w:sz="4" w:space="0" w:color="000000"/>
              <w:bottom w:val="single" w:sz="4" w:space="0" w:color="000000"/>
              <w:right w:val="single" w:sz="4" w:space="0" w:color="000000"/>
            </w:tcBorders>
          </w:tcPr>
          <w:p w14:paraId="4AD512B1" w14:textId="7273172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B3ADB60" w14:textId="41ECFE18" w:rsidR="00D91F72" w:rsidRDefault="00E53301">
            <w:pPr>
              <w:rPr>
                <w:sz w:val="20"/>
                <w:szCs w:val="20"/>
              </w:rPr>
            </w:pPr>
            <w:r>
              <w:rPr>
                <w:rFonts w:hint="eastAsia"/>
                <w:sz w:val="20"/>
                <w:szCs w:val="20"/>
              </w:rPr>
              <w:t>测试用户访问具体课程，访问课程链接</w:t>
            </w:r>
          </w:p>
        </w:tc>
      </w:tr>
      <w:tr w:rsidR="00D91F72" w14:paraId="272E1EB4" w14:textId="52E66260">
        <w:trPr>
          <w:trHeight w:val="1445"/>
        </w:trPr>
        <w:tc>
          <w:tcPr>
            <w:tcW w:w="8296" w:type="dxa"/>
            <w:gridSpan w:val="3"/>
            <w:tcBorders>
              <w:top w:val="single" w:sz="4" w:space="0" w:color="000000"/>
              <w:left w:val="single" w:sz="4" w:space="0" w:color="000000"/>
              <w:right w:val="single" w:sz="4" w:space="0" w:color="000000"/>
            </w:tcBorders>
          </w:tcPr>
          <w:p w14:paraId="0E9F7AC2" w14:textId="0558CF2B" w:rsidR="00D91F72" w:rsidRDefault="00E53301">
            <w:pPr>
              <w:rPr>
                <w:sz w:val="20"/>
                <w:szCs w:val="20"/>
              </w:rPr>
            </w:pPr>
            <w:r>
              <w:rPr>
                <w:rFonts w:hint="eastAsia"/>
                <w:sz w:val="20"/>
                <w:szCs w:val="20"/>
              </w:rPr>
              <w:t>初始条件和背景：</w:t>
            </w:r>
          </w:p>
          <w:p w14:paraId="1735163B" w14:textId="79FAEBE7" w:rsidR="00D91F72" w:rsidRDefault="00E53301">
            <w:pPr>
              <w:rPr>
                <w:sz w:val="20"/>
                <w:szCs w:val="20"/>
              </w:rPr>
            </w:pPr>
            <w:r>
              <w:rPr>
                <w:rFonts w:hint="eastAsia"/>
                <w:sz w:val="20"/>
                <w:szCs w:val="20"/>
              </w:rPr>
              <w:t>系统：PC端</w:t>
            </w:r>
          </w:p>
          <w:p w14:paraId="6AA2A049" w14:textId="7A97EC38" w:rsidR="00D91F72" w:rsidRDefault="00E53301">
            <w:pPr>
              <w:rPr>
                <w:sz w:val="20"/>
                <w:szCs w:val="20"/>
              </w:rPr>
            </w:pPr>
            <w:r>
              <w:rPr>
                <w:rFonts w:hint="eastAsia"/>
                <w:sz w:val="20"/>
                <w:szCs w:val="20"/>
              </w:rPr>
              <w:t>浏览器：C</w:t>
            </w:r>
            <w:r>
              <w:rPr>
                <w:sz w:val="20"/>
                <w:szCs w:val="20"/>
              </w:rPr>
              <w:t>hrome</w:t>
            </w:r>
          </w:p>
          <w:p w14:paraId="7BEBFBF7" w14:textId="1A01D21D" w:rsidR="00D91F72" w:rsidRDefault="00E53301">
            <w:pPr>
              <w:rPr>
                <w:sz w:val="20"/>
                <w:szCs w:val="20"/>
              </w:rPr>
            </w:pPr>
            <w:r>
              <w:rPr>
                <w:rFonts w:hint="eastAsia"/>
                <w:sz w:val="20"/>
                <w:szCs w:val="20"/>
              </w:rPr>
              <w:t>注释：无</w:t>
            </w:r>
          </w:p>
        </w:tc>
      </w:tr>
      <w:tr w:rsidR="00D91F72" w14:paraId="54A5C569" w14:textId="0343BD21">
        <w:trPr>
          <w:trHeight w:val="392"/>
        </w:trPr>
        <w:tc>
          <w:tcPr>
            <w:tcW w:w="2155" w:type="dxa"/>
            <w:tcBorders>
              <w:top w:val="single" w:sz="4" w:space="0" w:color="000000"/>
              <w:left w:val="single" w:sz="4" w:space="0" w:color="000000"/>
              <w:bottom w:val="single" w:sz="4" w:space="0" w:color="000000"/>
              <w:right w:val="single" w:sz="4" w:space="0" w:color="000000"/>
            </w:tcBorders>
          </w:tcPr>
          <w:p w14:paraId="2F5CAF7E" w14:textId="48CD8C3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1C52EEC" w14:textId="4A8C4BC6" w:rsidR="00D91F72" w:rsidRDefault="00E53301">
            <w:pPr>
              <w:rPr>
                <w:sz w:val="20"/>
                <w:szCs w:val="20"/>
              </w:rPr>
            </w:pPr>
            <w:r>
              <w:rPr>
                <w:rFonts w:hint="eastAsia"/>
                <w:sz w:val="20"/>
                <w:szCs w:val="20"/>
              </w:rPr>
              <w:t>预期结果</w:t>
            </w:r>
          </w:p>
        </w:tc>
      </w:tr>
      <w:tr w:rsidR="00D91F72" w14:paraId="6B66CADC" w14:textId="50321F5C">
        <w:trPr>
          <w:trHeight w:val="392"/>
        </w:trPr>
        <w:tc>
          <w:tcPr>
            <w:tcW w:w="2155" w:type="dxa"/>
            <w:tcBorders>
              <w:top w:val="single" w:sz="4" w:space="0" w:color="000000"/>
              <w:left w:val="single" w:sz="4" w:space="0" w:color="000000"/>
              <w:bottom w:val="single" w:sz="4" w:space="0" w:color="000000"/>
              <w:right w:val="single" w:sz="4" w:space="0" w:color="000000"/>
            </w:tcBorders>
          </w:tcPr>
          <w:p w14:paraId="76933764" w14:textId="263C4BB5" w:rsidR="00D91F72" w:rsidRDefault="00E53301">
            <w:pPr>
              <w:rPr>
                <w:sz w:val="20"/>
                <w:szCs w:val="20"/>
              </w:rPr>
            </w:pPr>
            <w:r>
              <w:rPr>
                <w:rFonts w:hint="eastAsia"/>
                <w:sz w:val="20"/>
                <w:szCs w:val="20"/>
              </w:rPr>
              <w:t>点击某个链接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08C0E6E6" w14:textId="614FDF30" w:rsidR="00D91F72" w:rsidRDefault="00E53301">
            <w:pPr>
              <w:rPr>
                <w:sz w:val="20"/>
                <w:szCs w:val="20"/>
              </w:rPr>
            </w:pPr>
            <w:r>
              <w:rPr>
                <w:rFonts w:hint="eastAsia"/>
                <w:sz w:val="20"/>
                <w:szCs w:val="20"/>
              </w:rPr>
              <w:t>网页弹出该链接的新页面</w:t>
            </w:r>
          </w:p>
        </w:tc>
      </w:tr>
      <w:tr w:rsidR="00D91F72" w14:paraId="2247A904" w14:textId="0ACB6939">
        <w:trPr>
          <w:trHeight w:val="392"/>
        </w:trPr>
        <w:tc>
          <w:tcPr>
            <w:tcW w:w="2155" w:type="dxa"/>
            <w:tcBorders>
              <w:top w:val="single" w:sz="4" w:space="0" w:color="000000"/>
              <w:left w:val="single" w:sz="4" w:space="0" w:color="000000"/>
              <w:bottom w:val="single" w:sz="4" w:space="0" w:color="000000"/>
              <w:right w:val="single" w:sz="4" w:space="0" w:color="000000"/>
            </w:tcBorders>
          </w:tcPr>
          <w:p w14:paraId="61815ACC" w14:textId="2DE9EDF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A852E22" w14:textId="025B7CB2" w:rsidR="00D91F72" w:rsidRDefault="00D91F72">
            <w:pPr>
              <w:rPr>
                <w:sz w:val="20"/>
                <w:szCs w:val="20"/>
              </w:rPr>
            </w:pPr>
          </w:p>
        </w:tc>
      </w:tr>
    </w:tbl>
    <w:p w14:paraId="322BD00D" w14:textId="389057CC" w:rsidR="00D91F72" w:rsidRDefault="00D91F72"/>
    <w:p w14:paraId="55D95525" w14:textId="4D205CAE" w:rsidR="00D91F72" w:rsidRDefault="00E53301">
      <w:r>
        <w:br w:type="page"/>
      </w:r>
    </w:p>
    <w:p w14:paraId="0DA43ECA" w14:textId="6D905FF1" w:rsidR="00D91F72" w:rsidRDefault="00D91F72"/>
    <w:p w14:paraId="710996C2" w14:textId="40EA1F2C" w:rsidR="00D91F72" w:rsidRDefault="00E53301">
      <w:pPr>
        <w:pStyle w:val="a1"/>
      </w:pPr>
      <w:bookmarkStart w:id="143" w:name="_Toc533374831"/>
      <w:r>
        <w:rPr>
          <w:rFonts w:hint="eastAsia"/>
        </w:rPr>
        <w:t>课程论坛</w:t>
      </w:r>
      <w:bookmarkEnd w:id="143"/>
    </w:p>
    <w:tbl>
      <w:tblPr>
        <w:tblStyle w:val="15"/>
        <w:tblW w:w="8296" w:type="dxa"/>
        <w:tblLayout w:type="fixed"/>
        <w:tblLook w:val="04A0" w:firstRow="1" w:lastRow="0" w:firstColumn="1" w:lastColumn="0" w:noHBand="0" w:noVBand="1"/>
      </w:tblPr>
      <w:tblGrid>
        <w:gridCol w:w="2155"/>
        <w:gridCol w:w="1993"/>
        <w:gridCol w:w="4148"/>
      </w:tblGrid>
      <w:tr w:rsidR="00D91F72" w14:paraId="71E76673" w14:textId="7E51A5E7">
        <w:tc>
          <w:tcPr>
            <w:tcW w:w="4148" w:type="dxa"/>
            <w:gridSpan w:val="2"/>
            <w:tcBorders>
              <w:top w:val="single" w:sz="4" w:space="0" w:color="000000"/>
              <w:left w:val="single" w:sz="4" w:space="0" w:color="000000"/>
              <w:bottom w:val="single" w:sz="4" w:space="0" w:color="000000"/>
              <w:right w:val="single" w:sz="4" w:space="0" w:color="000000"/>
            </w:tcBorders>
          </w:tcPr>
          <w:p w14:paraId="17E98657" w14:textId="1E663F4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4D386CD" w14:textId="04D8701C"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77</w:t>
            </w:r>
          </w:p>
        </w:tc>
      </w:tr>
      <w:tr w:rsidR="00D91F72" w14:paraId="0A9E543F" w14:textId="77986EA8">
        <w:tc>
          <w:tcPr>
            <w:tcW w:w="4148" w:type="dxa"/>
            <w:gridSpan w:val="2"/>
            <w:tcBorders>
              <w:top w:val="single" w:sz="4" w:space="0" w:color="000000"/>
              <w:left w:val="single" w:sz="4" w:space="0" w:color="000000"/>
              <w:bottom w:val="single" w:sz="4" w:space="0" w:color="000000"/>
              <w:right w:val="single" w:sz="4" w:space="0" w:color="000000"/>
            </w:tcBorders>
          </w:tcPr>
          <w:p w14:paraId="55522CE8" w14:textId="1DE85C9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C91A61C" w14:textId="38823E2F" w:rsidR="00D91F72" w:rsidRDefault="00E53301">
            <w:pPr>
              <w:rPr>
                <w:sz w:val="20"/>
                <w:szCs w:val="20"/>
              </w:rPr>
            </w:pPr>
            <w:r>
              <w:rPr>
                <w:rFonts w:hint="eastAsia"/>
                <w:sz w:val="20"/>
                <w:szCs w:val="20"/>
              </w:rPr>
              <w:t>课程论坛</w:t>
            </w:r>
          </w:p>
        </w:tc>
      </w:tr>
      <w:tr w:rsidR="00D91F72" w14:paraId="181C360C" w14:textId="3CFFD909">
        <w:tc>
          <w:tcPr>
            <w:tcW w:w="4148" w:type="dxa"/>
            <w:gridSpan w:val="2"/>
            <w:tcBorders>
              <w:top w:val="single" w:sz="4" w:space="0" w:color="000000"/>
              <w:left w:val="single" w:sz="4" w:space="0" w:color="000000"/>
              <w:bottom w:val="single" w:sz="4" w:space="0" w:color="000000"/>
              <w:right w:val="single" w:sz="4" w:space="0" w:color="000000"/>
            </w:tcBorders>
          </w:tcPr>
          <w:p w14:paraId="7712A0B7" w14:textId="23C5EF23"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0AC96A7" w14:textId="2471CE30" w:rsidR="00D91F72" w:rsidRDefault="00E53301">
            <w:pPr>
              <w:rPr>
                <w:sz w:val="20"/>
                <w:szCs w:val="20"/>
              </w:rPr>
            </w:pPr>
            <w:r>
              <w:rPr>
                <w:rFonts w:hint="eastAsia"/>
                <w:sz w:val="20"/>
                <w:szCs w:val="20"/>
              </w:rPr>
              <w:t>课程论坛</w:t>
            </w:r>
          </w:p>
        </w:tc>
      </w:tr>
      <w:tr w:rsidR="00D91F72" w14:paraId="00BD76A6" w14:textId="4900E807">
        <w:tc>
          <w:tcPr>
            <w:tcW w:w="4148" w:type="dxa"/>
            <w:gridSpan w:val="2"/>
            <w:tcBorders>
              <w:top w:val="single" w:sz="4" w:space="0" w:color="000000"/>
              <w:left w:val="single" w:sz="4" w:space="0" w:color="000000"/>
              <w:bottom w:val="single" w:sz="4" w:space="0" w:color="000000"/>
              <w:right w:val="single" w:sz="4" w:space="0" w:color="000000"/>
            </w:tcBorders>
          </w:tcPr>
          <w:p w14:paraId="0D5238BD" w14:textId="38C558A6"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575DFD" w14:textId="7C224012" w:rsidR="00D91F72" w:rsidRDefault="00E53301">
            <w:pPr>
              <w:rPr>
                <w:sz w:val="20"/>
                <w:szCs w:val="20"/>
              </w:rPr>
            </w:pPr>
            <w:r>
              <w:rPr>
                <w:rFonts w:hint="eastAsia"/>
                <w:sz w:val="20"/>
                <w:szCs w:val="20"/>
              </w:rPr>
              <w:t>注册用户</w:t>
            </w:r>
          </w:p>
        </w:tc>
      </w:tr>
      <w:tr w:rsidR="00D91F72" w14:paraId="25269B13" w14:textId="182B2D90">
        <w:tc>
          <w:tcPr>
            <w:tcW w:w="4148" w:type="dxa"/>
            <w:gridSpan w:val="2"/>
            <w:tcBorders>
              <w:top w:val="single" w:sz="4" w:space="0" w:color="000000"/>
              <w:left w:val="single" w:sz="4" w:space="0" w:color="000000"/>
              <w:bottom w:val="single" w:sz="4" w:space="0" w:color="000000"/>
              <w:right w:val="single" w:sz="4" w:space="0" w:color="000000"/>
            </w:tcBorders>
          </w:tcPr>
          <w:p w14:paraId="7F7D7992" w14:textId="133643B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BADC9E2" w14:textId="5CE6AA96" w:rsidR="00D91F72" w:rsidRDefault="00E53301">
            <w:pPr>
              <w:rPr>
                <w:sz w:val="20"/>
                <w:szCs w:val="20"/>
              </w:rPr>
            </w:pPr>
            <w:r>
              <w:rPr>
                <w:rFonts w:hint="eastAsia"/>
                <w:sz w:val="20"/>
                <w:szCs w:val="20"/>
              </w:rPr>
              <w:t>黑盒测试-等价类划分/边界值法</w:t>
            </w:r>
          </w:p>
        </w:tc>
      </w:tr>
      <w:tr w:rsidR="00D91F72" w14:paraId="077098A9" w14:textId="4664AA05">
        <w:tc>
          <w:tcPr>
            <w:tcW w:w="4148" w:type="dxa"/>
            <w:gridSpan w:val="2"/>
            <w:tcBorders>
              <w:top w:val="single" w:sz="4" w:space="0" w:color="000000"/>
              <w:left w:val="single" w:sz="4" w:space="0" w:color="000000"/>
              <w:bottom w:val="single" w:sz="4" w:space="0" w:color="000000"/>
              <w:right w:val="single" w:sz="4" w:space="0" w:color="000000"/>
            </w:tcBorders>
          </w:tcPr>
          <w:p w14:paraId="5517F5AD" w14:textId="7C8CDCE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338DC85" w14:textId="1DFE7895" w:rsidR="00D91F72" w:rsidRDefault="00E53301">
            <w:pPr>
              <w:rPr>
                <w:sz w:val="20"/>
                <w:szCs w:val="20"/>
              </w:rPr>
            </w:pPr>
            <w:r>
              <w:rPr>
                <w:rFonts w:hint="eastAsia"/>
                <w:sz w:val="20"/>
                <w:szCs w:val="20"/>
              </w:rPr>
              <w:t>访问具体课程</w:t>
            </w:r>
          </w:p>
        </w:tc>
      </w:tr>
      <w:tr w:rsidR="00D91F72" w14:paraId="2AB105F8" w14:textId="1399DFA6">
        <w:tc>
          <w:tcPr>
            <w:tcW w:w="4148" w:type="dxa"/>
            <w:gridSpan w:val="2"/>
            <w:tcBorders>
              <w:top w:val="single" w:sz="4" w:space="0" w:color="000000"/>
              <w:left w:val="single" w:sz="4" w:space="0" w:color="000000"/>
              <w:bottom w:val="single" w:sz="4" w:space="0" w:color="000000"/>
              <w:right w:val="single" w:sz="4" w:space="0" w:color="000000"/>
            </w:tcBorders>
          </w:tcPr>
          <w:p w14:paraId="059D43AB" w14:textId="608BCB6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D39BA67" w14:textId="76E6E987" w:rsidR="00D91F72" w:rsidRDefault="00E53301">
            <w:pPr>
              <w:rPr>
                <w:sz w:val="20"/>
                <w:szCs w:val="20"/>
              </w:rPr>
            </w:pPr>
            <w:r>
              <w:rPr>
                <w:rFonts w:hint="eastAsia"/>
                <w:sz w:val="20"/>
                <w:szCs w:val="20"/>
              </w:rPr>
              <w:t>用户访问具体课程，访问课程论坛</w:t>
            </w:r>
          </w:p>
        </w:tc>
      </w:tr>
      <w:tr w:rsidR="00D91F72" w14:paraId="6C84115B" w14:textId="30C27351">
        <w:tc>
          <w:tcPr>
            <w:tcW w:w="4148" w:type="dxa"/>
            <w:gridSpan w:val="2"/>
            <w:tcBorders>
              <w:top w:val="single" w:sz="4" w:space="0" w:color="000000"/>
              <w:left w:val="single" w:sz="4" w:space="0" w:color="000000"/>
              <w:bottom w:val="single" w:sz="4" w:space="0" w:color="000000"/>
              <w:right w:val="single" w:sz="4" w:space="0" w:color="000000"/>
            </w:tcBorders>
          </w:tcPr>
          <w:p w14:paraId="643EBB01" w14:textId="6C04B21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599133E" w14:textId="67D35074" w:rsidR="00D91F72" w:rsidRDefault="00E53301">
            <w:pPr>
              <w:rPr>
                <w:sz w:val="20"/>
                <w:szCs w:val="20"/>
              </w:rPr>
            </w:pPr>
            <w:r>
              <w:rPr>
                <w:rFonts w:hint="eastAsia"/>
                <w:sz w:val="20"/>
                <w:szCs w:val="20"/>
              </w:rPr>
              <w:t>测试用户访问具体课程，访问课程论坛</w:t>
            </w:r>
          </w:p>
        </w:tc>
      </w:tr>
      <w:tr w:rsidR="00D91F72" w14:paraId="48B64F06" w14:textId="693F02B3">
        <w:trPr>
          <w:trHeight w:val="1445"/>
        </w:trPr>
        <w:tc>
          <w:tcPr>
            <w:tcW w:w="8296" w:type="dxa"/>
            <w:gridSpan w:val="3"/>
            <w:tcBorders>
              <w:top w:val="single" w:sz="4" w:space="0" w:color="000000"/>
              <w:left w:val="single" w:sz="4" w:space="0" w:color="000000"/>
              <w:right w:val="single" w:sz="4" w:space="0" w:color="000000"/>
            </w:tcBorders>
          </w:tcPr>
          <w:p w14:paraId="219AB61D" w14:textId="4E26AC8C" w:rsidR="00D91F72" w:rsidRDefault="00E53301">
            <w:pPr>
              <w:rPr>
                <w:sz w:val="20"/>
                <w:szCs w:val="20"/>
              </w:rPr>
            </w:pPr>
            <w:r>
              <w:rPr>
                <w:rFonts w:hint="eastAsia"/>
                <w:sz w:val="20"/>
                <w:szCs w:val="20"/>
              </w:rPr>
              <w:t>初始条件和背景：</w:t>
            </w:r>
          </w:p>
          <w:p w14:paraId="4749394C" w14:textId="337D74D9" w:rsidR="00D91F72" w:rsidRDefault="00E53301">
            <w:pPr>
              <w:rPr>
                <w:sz w:val="20"/>
                <w:szCs w:val="20"/>
              </w:rPr>
            </w:pPr>
            <w:r>
              <w:rPr>
                <w:rFonts w:hint="eastAsia"/>
                <w:sz w:val="20"/>
                <w:szCs w:val="20"/>
              </w:rPr>
              <w:t>系统：PC端</w:t>
            </w:r>
          </w:p>
          <w:p w14:paraId="5F27EC61" w14:textId="38C93E03" w:rsidR="00D91F72" w:rsidRDefault="00E53301">
            <w:pPr>
              <w:rPr>
                <w:sz w:val="20"/>
                <w:szCs w:val="20"/>
              </w:rPr>
            </w:pPr>
            <w:r>
              <w:rPr>
                <w:rFonts w:hint="eastAsia"/>
                <w:sz w:val="20"/>
                <w:szCs w:val="20"/>
              </w:rPr>
              <w:t>浏览器：C</w:t>
            </w:r>
            <w:r>
              <w:rPr>
                <w:sz w:val="20"/>
                <w:szCs w:val="20"/>
              </w:rPr>
              <w:t>hrome</w:t>
            </w:r>
          </w:p>
          <w:p w14:paraId="19A421ED" w14:textId="50B9214A" w:rsidR="00D91F72" w:rsidRDefault="00E53301">
            <w:pPr>
              <w:rPr>
                <w:sz w:val="20"/>
                <w:szCs w:val="20"/>
              </w:rPr>
            </w:pPr>
            <w:r>
              <w:rPr>
                <w:rFonts w:hint="eastAsia"/>
                <w:sz w:val="20"/>
                <w:szCs w:val="20"/>
              </w:rPr>
              <w:t>注释：无</w:t>
            </w:r>
          </w:p>
        </w:tc>
      </w:tr>
      <w:tr w:rsidR="00D91F72" w14:paraId="6032B20C" w14:textId="3FC91314">
        <w:trPr>
          <w:trHeight w:val="392"/>
        </w:trPr>
        <w:tc>
          <w:tcPr>
            <w:tcW w:w="2155" w:type="dxa"/>
            <w:tcBorders>
              <w:top w:val="single" w:sz="4" w:space="0" w:color="000000"/>
              <w:left w:val="single" w:sz="4" w:space="0" w:color="000000"/>
              <w:bottom w:val="single" w:sz="4" w:space="0" w:color="000000"/>
              <w:right w:val="single" w:sz="4" w:space="0" w:color="000000"/>
            </w:tcBorders>
          </w:tcPr>
          <w:p w14:paraId="15026F6D" w14:textId="04C99984"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9795EB3" w14:textId="09E5610E" w:rsidR="00D91F72" w:rsidRDefault="00E53301">
            <w:pPr>
              <w:rPr>
                <w:sz w:val="20"/>
                <w:szCs w:val="20"/>
              </w:rPr>
            </w:pPr>
            <w:r>
              <w:rPr>
                <w:rFonts w:hint="eastAsia"/>
                <w:sz w:val="20"/>
                <w:szCs w:val="20"/>
              </w:rPr>
              <w:t>预期结果</w:t>
            </w:r>
          </w:p>
        </w:tc>
      </w:tr>
      <w:tr w:rsidR="00D91F72" w14:paraId="7C51911F" w14:textId="081DA04F">
        <w:trPr>
          <w:trHeight w:val="392"/>
        </w:trPr>
        <w:tc>
          <w:tcPr>
            <w:tcW w:w="2155" w:type="dxa"/>
            <w:tcBorders>
              <w:top w:val="single" w:sz="4" w:space="0" w:color="000000"/>
              <w:left w:val="single" w:sz="4" w:space="0" w:color="000000"/>
              <w:bottom w:val="single" w:sz="4" w:space="0" w:color="000000"/>
              <w:right w:val="single" w:sz="4" w:space="0" w:color="000000"/>
            </w:tcBorders>
          </w:tcPr>
          <w:p w14:paraId="13E558F8" w14:textId="7E1AE70C"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092D711" w14:textId="5A18E532" w:rsidR="00D91F72" w:rsidRDefault="00E53301">
            <w:pPr>
              <w:rPr>
                <w:sz w:val="20"/>
                <w:szCs w:val="20"/>
              </w:rPr>
            </w:pPr>
            <w:r>
              <w:rPr>
                <w:rFonts w:hint="eastAsia"/>
                <w:sz w:val="20"/>
                <w:szCs w:val="20"/>
              </w:rPr>
              <w:t>可见课程主页中部导航栏课程链接</w:t>
            </w:r>
          </w:p>
        </w:tc>
      </w:tr>
      <w:tr w:rsidR="00D91F72" w14:paraId="3BF61C25" w14:textId="6539CED5">
        <w:trPr>
          <w:trHeight w:val="392"/>
        </w:trPr>
        <w:tc>
          <w:tcPr>
            <w:tcW w:w="2155" w:type="dxa"/>
            <w:tcBorders>
              <w:top w:val="single" w:sz="4" w:space="0" w:color="000000"/>
              <w:left w:val="single" w:sz="4" w:space="0" w:color="000000"/>
              <w:bottom w:val="single" w:sz="4" w:space="0" w:color="000000"/>
              <w:right w:val="single" w:sz="4" w:space="0" w:color="000000"/>
            </w:tcBorders>
          </w:tcPr>
          <w:p w14:paraId="60394C51" w14:textId="37747FA8"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1131BB96" w14:textId="68963345" w:rsidR="00D91F72" w:rsidRDefault="00E53301">
            <w:pPr>
              <w:rPr>
                <w:sz w:val="20"/>
                <w:szCs w:val="20"/>
              </w:rPr>
            </w:pPr>
            <w:r>
              <w:rPr>
                <w:rFonts w:hint="eastAsia"/>
                <w:sz w:val="20"/>
                <w:szCs w:val="20"/>
              </w:rPr>
              <w:t>可见课程论坛主页</w:t>
            </w:r>
          </w:p>
        </w:tc>
      </w:tr>
      <w:tr w:rsidR="00D91F72" w14:paraId="24BE1A5E" w14:textId="570ED9EB">
        <w:trPr>
          <w:trHeight w:val="392"/>
        </w:trPr>
        <w:tc>
          <w:tcPr>
            <w:tcW w:w="2155" w:type="dxa"/>
            <w:tcBorders>
              <w:top w:val="single" w:sz="4" w:space="0" w:color="000000"/>
              <w:left w:val="single" w:sz="4" w:space="0" w:color="000000"/>
              <w:bottom w:val="single" w:sz="4" w:space="0" w:color="000000"/>
              <w:right w:val="single" w:sz="4" w:space="0" w:color="000000"/>
            </w:tcBorders>
          </w:tcPr>
          <w:p w14:paraId="6BA28930" w14:textId="7B2ECC92" w:rsidR="00D91F72" w:rsidRDefault="00E53301">
            <w:pPr>
              <w:rPr>
                <w:sz w:val="20"/>
                <w:szCs w:val="20"/>
              </w:rPr>
            </w:pPr>
            <w:r>
              <w:rPr>
                <w:rFonts w:hint="eastAsia"/>
                <w:sz w:val="20"/>
                <w:szCs w:val="20"/>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5575D6CB" w14:textId="1AB619F7" w:rsidR="00D91F72" w:rsidRDefault="00E53301">
            <w:pPr>
              <w:rPr>
                <w:sz w:val="20"/>
                <w:szCs w:val="20"/>
              </w:rPr>
            </w:pPr>
            <w:r>
              <w:rPr>
                <w:rFonts w:hint="eastAsia"/>
                <w:sz w:val="20"/>
                <w:szCs w:val="20"/>
              </w:rPr>
              <w:t>同网站论坛</w:t>
            </w:r>
          </w:p>
        </w:tc>
      </w:tr>
    </w:tbl>
    <w:p w14:paraId="2C063BDA" w14:textId="6FCAE742" w:rsidR="00D91F72" w:rsidRDefault="00D91F72"/>
    <w:p w14:paraId="0632DA6A" w14:textId="403CF5BE" w:rsidR="00D91F72" w:rsidRDefault="00E53301">
      <w:r>
        <w:br w:type="page"/>
      </w:r>
    </w:p>
    <w:p w14:paraId="67F1BB2B" w14:textId="7DAC4D7D" w:rsidR="00D91F72" w:rsidRDefault="00D91F72"/>
    <w:p w14:paraId="3FA65655" w14:textId="018E65C4" w:rsidR="00D91F72" w:rsidRDefault="00E53301">
      <w:pPr>
        <w:pStyle w:val="a1"/>
      </w:pPr>
      <w:bookmarkStart w:id="144" w:name="_Toc533374832"/>
      <w:r>
        <w:rPr>
          <w:rFonts w:hint="eastAsia"/>
        </w:rPr>
        <w:t>课程答疑</w:t>
      </w:r>
      <w:bookmarkEnd w:id="144"/>
    </w:p>
    <w:tbl>
      <w:tblPr>
        <w:tblStyle w:val="15"/>
        <w:tblW w:w="8296" w:type="dxa"/>
        <w:tblLayout w:type="fixed"/>
        <w:tblLook w:val="04A0" w:firstRow="1" w:lastRow="0" w:firstColumn="1" w:lastColumn="0" w:noHBand="0" w:noVBand="1"/>
      </w:tblPr>
      <w:tblGrid>
        <w:gridCol w:w="2155"/>
        <w:gridCol w:w="1993"/>
        <w:gridCol w:w="4148"/>
      </w:tblGrid>
      <w:tr w:rsidR="00D91F72" w14:paraId="743F1B68" w14:textId="0AB8F6B7">
        <w:tc>
          <w:tcPr>
            <w:tcW w:w="4148" w:type="dxa"/>
            <w:gridSpan w:val="2"/>
            <w:tcBorders>
              <w:top w:val="single" w:sz="4" w:space="0" w:color="000000"/>
              <w:left w:val="single" w:sz="4" w:space="0" w:color="000000"/>
              <w:bottom w:val="single" w:sz="4" w:space="0" w:color="000000"/>
              <w:right w:val="single" w:sz="4" w:space="0" w:color="000000"/>
            </w:tcBorders>
          </w:tcPr>
          <w:p w14:paraId="6B4AE26D" w14:textId="20669A3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DD70DA" w14:textId="67DFAB3B"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78</w:t>
            </w:r>
          </w:p>
        </w:tc>
      </w:tr>
      <w:tr w:rsidR="00D91F72" w14:paraId="3750276E" w14:textId="4A77F48A">
        <w:tc>
          <w:tcPr>
            <w:tcW w:w="4148" w:type="dxa"/>
            <w:gridSpan w:val="2"/>
            <w:tcBorders>
              <w:top w:val="single" w:sz="4" w:space="0" w:color="000000"/>
              <w:left w:val="single" w:sz="4" w:space="0" w:color="000000"/>
              <w:bottom w:val="single" w:sz="4" w:space="0" w:color="000000"/>
              <w:right w:val="single" w:sz="4" w:space="0" w:color="000000"/>
            </w:tcBorders>
          </w:tcPr>
          <w:p w14:paraId="340B582C" w14:textId="7007F3BE"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2425F56" w14:textId="4117D5F5" w:rsidR="00D91F72" w:rsidRDefault="00E53301">
            <w:pPr>
              <w:rPr>
                <w:sz w:val="20"/>
                <w:szCs w:val="20"/>
              </w:rPr>
            </w:pPr>
            <w:r>
              <w:rPr>
                <w:rFonts w:hint="eastAsia"/>
                <w:sz w:val="20"/>
                <w:szCs w:val="20"/>
              </w:rPr>
              <w:t>课程答疑</w:t>
            </w:r>
          </w:p>
        </w:tc>
      </w:tr>
      <w:tr w:rsidR="00D91F72" w14:paraId="2D0AD14D" w14:textId="39794C7F">
        <w:tc>
          <w:tcPr>
            <w:tcW w:w="4148" w:type="dxa"/>
            <w:gridSpan w:val="2"/>
            <w:tcBorders>
              <w:top w:val="single" w:sz="4" w:space="0" w:color="000000"/>
              <w:left w:val="single" w:sz="4" w:space="0" w:color="000000"/>
              <w:bottom w:val="single" w:sz="4" w:space="0" w:color="000000"/>
              <w:right w:val="single" w:sz="4" w:space="0" w:color="000000"/>
            </w:tcBorders>
          </w:tcPr>
          <w:p w14:paraId="190581DA" w14:textId="059CCB89"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3534857" w14:textId="042FD133" w:rsidR="00D91F72" w:rsidRDefault="00E53301">
            <w:pPr>
              <w:rPr>
                <w:sz w:val="20"/>
                <w:szCs w:val="20"/>
              </w:rPr>
            </w:pPr>
            <w:r>
              <w:rPr>
                <w:rFonts w:hint="eastAsia"/>
                <w:sz w:val="20"/>
                <w:szCs w:val="20"/>
              </w:rPr>
              <w:t>课程答疑</w:t>
            </w:r>
          </w:p>
        </w:tc>
      </w:tr>
      <w:tr w:rsidR="00D91F72" w14:paraId="236ADFC7" w14:textId="7F341F76">
        <w:tc>
          <w:tcPr>
            <w:tcW w:w="4148" w:type="dxa"/>
            <w:gridSpan w:val="2"/>
            <w:tcBorders>
              <w:top w:val="single" w:sz="4" w:space="0" w:color="000000"/>
              <w:left w:val="single" w:sz="4" w:space="0" w:color="000000"/>
              <w:bottom w:val="single" w:sz="4" w:space="0" w:color="000000"/>
              <w:right w:val="single" w:sz="4" w:space="0" w:color="000000"/>
            </w:tcBorders>
          </w:tcPr>
          <w:p w14:paraId="130C4A73" w14:textId="123DD4B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990CF3B" w14:textId="26900C49" w:rsidR="00D91F72" w:rsidRDefault="00E53301">
            <w:pPr>
              <w:rPr>
                <w:sz w:val="20"/>
                <w:szCs w:val="20"/>
              </w:rPr>
            </w:pPr>
            <w:r>
              <w:rPr>
                <w:rFonts w:hint="eastAsia"/>
                <w:sz w:val="20"/>
                <w:szCs w:val="20"/>
              </w:rPr>
              <w:t>注册用户</w:t>
            </w:r>
          </w:p>
        </w:tc>
      </w:tr>
      <w:tr w:rsidR="00D91F72" w14:paraId="316994CD" w14:textId="6C3E1384">
        <w:tc>
          <w:tcPr>
            <w:tcW w:w="4148" w:type="dxa"/>
            <w:gridSpan w:val="2"/>
            <w:tcBorders>
              <w:top w:val="single" w:sz="4" w:space="0" w:color="000000"/>
              <w:left w:val="single" w:sz="4" w:space="0" w:color="000000"/>
              <w:bottom w:val="single" w:sz="4" w:space="0" w:color="000000"/>
              <w:right w:val="single" w:sz="4" w:space="0" w:color="000000"/>
            </w:tcBorders>
          </w:tcPr>
          <w:p w14:paraId="5617AADC" w14:textId="7F6E895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502A465" w14:textId="2A391DEF" w:rsidR="00D91F72" w:rsidRDefault="00E53301">
            <w:pPr>
              <w:rPr>
                <w:sz w:val="20"/>
                <w:szCs w:val="20"/>
              </w:rPr>
            </w:pPr>
            <w:r>
              <w:rPr>
                <w:rFonts w:hint="eastAsia"/>
                <w:sz w:val="20"/>
                <w:szCs w:val="20"/>
              </w:rPr>
              <w:t>黑盒测试-等价类划分/边界值法</w:t>
            </w:r>
          </w:p>
        </w:tc>
      </w:tr>
      <w:tr w:rsidR="00D91F72" w14:paraId="023D29D1" w14:textId="385CD2BA">
        <w:tc>
          <w:tcPr>
            <w:tcW w:w="4148" w:type="dxa"/>
            <w:gridSpan w:val="2"/>
            <w:tcBorders>
              <w:top w:val="single" w:sz="4" w:space="0" w:color="000000"/>
              <w:left w:val="single" w:sz="4" w:space="0" w:color="000000"/>
              <w:bottom w:val="single" w:sz="4" w:space="0" w:color="000000"/>
              <w:right w:val="single" w:sz="4" w:space="0" w:color="000000"/>
            </w:tcBorders>
          </w:tcPr>
          <w:p w14:paraId="3A7E5BB5" w14:textId="50A62C5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C91036D" w14:textId="12E36315" w:rsidR="00D91F72" w:rsidRDefault="00E53301">
            <w:pPr>
              <w:rPr>
                <w:sz w:val="20"/>
                <w:szCs w:val="20"/>
              </w:rPr>
            </w:pPr>
            <w:r>
              <w:rPr>
                <w:rFonts w:hint="eastAsia"/>
                <w:sz w:val="20"/>
                <w:szCs w:val="20"/>
              </w:rPr>
              <w:t>访问具体课程</w:t>
            </w:r>
          </w:p>
        </w:tc>
      </w:tr>
      <w:tr w:rsidR="00D91F72" w14:paraId="22D78556" w14:textId="67747798">
        <w:tc>
          <w:tcPr>
            <w:tcW w:w="4148" w:type="dxa"/>
            <w:gridSpan w:val="2"/>
            <w:tcBorders>
              <w:top w:val="single" w:sz="4" w:space="0" w:color="000000"/>
              <w:left w:val="single" w:sz="4" w:space="0" w:color="000000"/>
              <w:bottom w:val="single" w:sz="4" w:space="0" w:color="000000"/>
              <w:right w:val="single" w:sz="4" w:space="0" w:color="000000"/>
            </w:tcBorders>
          </w:tcPr>
          <w:p w14:paraId="7F79F9C2" w14:textId="7B1D5B3E"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56F8896" w14:textId="7CB283BA" w:rsidR="00D91F72" w:rsidRDefault="00E53301">
            <w:pPr>
              <w:rPr>
                <w:sz w:val="20"/>
                <w:szCs w:val="20"/>
              </w:rPr>
            </w:pPr>
            <w:r>
              <w:rPr>
                <w:rFonts w:hint="eastAsia"/>
                <w:sz w:val="20"/>
                <w:szCs w:val="20"/>
              </w:rPr>
              <w:t>用户访问具体课程，访问课程答疑</w:t>
            </w:r>
          </w:p>
        </w:tc>
      </w:tr>
      <w:tr w:rsidR="00D91F72" w14:paraId="50C75C6E" w14:textId="322EB4CD">
        <w:tc>
          <w:tcPr>
            <w:tcW w:w="4148" w:type="dxa"/>
            <w:gridSpan w:val="2"/>
            <w:tcBorders>
              <w:top w:val="single" w:sz="4" w:space="0" w:color="000000"/>
              <w:left w:val="single" w:sz="4" w:space="0" w:color="000000"/>
              <w:bottom w:val="single" w:sz="4" w:space="0" w:color="000000"/>
              <w:right w:val="single" w:sz="4" w:space="0" w:color="000000"/>
            </w:tcBorders>
          </w:tcPr>
          <w:p w14:paraId="4122F97A" w14:textId="44BC48E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5C990DD" w14:textId="0D7A918E" w:rsidR="00D91F72" w:rsidRDefault="00E53301">
            <w:pPr>
              <w:rPr>
                <w:sz w:val="20"/>
                <w:szCs w:val="20"/>
              </w:rPr>
            </w:pPr>
            <w:r>
              <w:rPr>
                <w:rFonts w:hint="eastAsia"/>
                <w:sz w:val="20"/>
                <w:szCs w:val="20"/>
              </w:rPr>
              <w:t>测试用户访问具体课程，访问课程答疑</w:t>
            </w:r>
          </w:p>
        </w:tc>
      </w:tr>
      <w:tr w:rsidR="00D91F72" w14:paraId="5613BD03" w14:textId="51AF3C0C">
        <w:trPr>
          <w:trHeight w:val="1445"/>
        </w:trPr>
        <w:tc>
          <w:tcPr>
            <w:tcW w:w="8296" w:type="dxa"/>
            <w:gridSpan w:val="3"/>
            <w:tcBorders>
              <w:top w:val="single" w:sz="4" w:space="0" w:color="000000"/>
              <w:left w:val="single" w:sz="4" w:space="0" w:color="000000"/>
              <w:right w:val="single" w:sz="4" w:space="0" w:color="000000"/>
            </w:tcBorders>
          </w:tcPr>
          <w:p w14:paraId="0B31C267" w14:textId="1D3CA2DA" w:rsidR="00D91F72" w:rsidRDefault="00E53301">
            <w:pPr>
              <w:rPr>
                <w:sz w:val="20"/>
                <w:szCs w:val="20"/>
              </w:rPr>
            </w:pPr>
            <w:r>
              <w:rPr>
                <w:rFonts w:hint="eastAsia"/>
                <w:sz w:val="20"/>
                <w:szCs w:val="20"/>
              </w:rPr>
              <w:t>初始条件和背景：</w:t>
            </w:r>
          </w:p>
          <w:p w14:paraId="0EFBA61D" w14:textId="47060C11" w:rsidR="00D91F72" w:rsidRDefault="00E53301">
            <w:pPr>
              <w:rPr>
                <w:sz w:val="20"/>
                <w:szCs w:val="20"/>
              </w:rPr>
            </w:pPr>
            <w:r>
              <w:rPr>
                <w:rFonts w:hint="eastAsia"/>
                <w:sz w:val="20"/>
                <w:szCs w:val="20"/>
              </w:rPr>
              <w:t>系统：PC端</w:t>
            </w:r>
          </w:p>
          <w:p w14:paraId="67205EF4" w14:textId="0032D4A6" w:rsidR="00D91F72" w:rsidRDefault="00E53301">
            <w:pPr>
              <w:rPr>
                <w:sz w:val="20"/>
                <w:szCs w:val="20"/>
              </w:rPr>
            </w:pPr>
            <w:r>
              <w:rPr>
                <w:rFonts w:hint="eastAsia"/>
                <w:sz w:val="20"/>
                <w:szCs w:val="20"/>
              </w:rPr>
              <w:t>浏览器：C</w:t>
            </w:r>
            <w:r>
              <w:rPr>
                <w:sz w:val="20"/>
                <w:szCs w:val="20"/>
              </w:rPr>
              <w:t>hrome</w:t>
            </w:r>
          </w:p>
          <w:p w14:paraId="5FE7AE39" w14:textId="68098E91" w:rsidR="00D91F72" w:rsidRDefault="00E53301">
            <w:pPr>
              <w:rPr>
                <w:sz w:val="20"/>
                <w:szCs w:val="20"/>
              </w:rPr>
            </w:pPr>
            <w:r>
              <w:rPr>
                <w:rFonts w:hint="eastAsia"/>
                <w:sz w:val="20"/>
                <w:szCs w:val="20"/>
              </w:rPr>
              <w:t>注释：无</w:t>
            </w:r>
          </w:p>
        </w:tc>
      </w:tr>
      <w:tr w:rsidR="00D91F72" w14:paraId="33D0BD9C" w14:textId="36F06951">
        <w:trPr>
          <w:trHeight w:val="392"/>
        </w:trPr>
        <w:tc>
          <w:tcPr>
            <w:tcW w:w="2155" w:type="dxa"/>
            <w:tcBorders>
              <w:top w:val="single" w:sz="4" w:space="0" w:color="000000"/>
              <w:left w:val="single" w:sz="4" w:space="0" w:color="000000"/>
              <w:bottom w:val="single" w:sz="4" w:space="0" w:color="000000"/>
              <w:right w:val="single" w:sz="4" w:space="0" w:color="000000"/>
            </w:tcBorders>
          </w:tcPr>
          <w:p w14:paraId="4E47030A" w14:textId="63992CE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54C8681" w14:textId="4BF5FCCF" w:rsidR="00D91F72" w:rsidRDefault="00E53301">
            <w:pPr>
              <w:rPr>
                <w:sz w:val="20"/>
                <w:szCs w:val="20"/>
              </w:rPr>
            </w:pPr>
            <w:r>
              <w:rPr>
                <w:rFonts w:hint="eastAsia"/>
                <w:sz w:val="20"/>
                <w:szCs w:val="20"/>
              </w:rPr>
              <w:t>预期结果</w:t>
            </w:r>
          </w:p>
        </w:tc>
      </w:tr>
      <w:tr w:rsidR="00D91F72" w14:paraId="055426F9" w14:textId="1226626B">
        <w:trPr>
          <w:trHeight w:val="392"/>
        </w:trPr>
        <w:tc>
          <w:tcPr>
            <w:tcW w:w="2155" w:type="dxa"/>
            <w:tcBorders>
              <w:top w:val="single" w:sz="4" w:space="0" w:color="000000"/>
              <w:left w:val="single" w:sz="4" w:space="0" w:color="000000"/>
              <w:bottom w:val="single" w:sz="4" w:space="0" w:color="000000"/>
              <w:right w:val="single" w:sz="4" w:space="0" w:color="000000"/>
            </w:tcBorders>
          </w:tcPr>
          <w:p w14:paraId="6A06CCBB" w14:textId="1DC1763E"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1E91194" w14:textId="73795E5F" w:rsidR="00D91F72" w:rsidRDefault="00E53301">
            <w:pPr>
              <w:rPr>
                <w:sz w:val="20"/>
                <w:szCs w:val="20"/>
              </w:rPr>
            </w:pPr>
            <w:r>
              <w:rPr>
                <w:rFonts w:hint="eastAsia"/>
                <w:sz w:val="20"/>
                <w:szCs w:val="20"/>
              </w:rPr>
              <w:t>可见网站主页中部导航栏课程答疑按钮</w:t>
            </w:r>
          </w:p>
        </w:tc>
      </w:tr>
      <w:tr w:rsidR="00D91F72" w14:paraId="016B55BA" w14:textId="4FD0681C">
        <w:trPr>
          <w:trHeight w:val="392"/>
        </w:trPr>
        <w:tc>
          <w:tcPr>
            <w:tcW w:w="2155" w:type="dxa"/>
            <w:tcBorders>
              <w:top w:val="single" w:sz="4" w:space="0" w:color="000000"/>
              <w:left w:val="single" w:sz="4" w:space="0" w:color="000000"/>
              <w:bottom w:val="single" w:sz="4" w:space="0" w:color="000000"/>
              <w:right w:val="single" w:sz="4" w:space="0" w:color="000000"/>
            </w:tcBorders>
          </w:tcPr>
          <w:p w14:paraId="0867C785" w14:textId="6D4B61DD" w:rsidR="00D91F72" w:rsidRDefault="00E53301">
            <w:pPr>
              <w:rPr>
                <w:sz w:val="20"/>
                <w:szCs w:val="20"/>
              </w:rPr>
            </w:pPr>
            <w:r>
              <w:rPr>
                <w:rFonts w:hint="eastAsia"/>
                <w:sz w:val="20"/>
                <w:szCs w:val="20"/>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105E017A" w14:textId="268B79E7" w:rsidR="00D91F72" w:rsidRDefault="00E53301">
            <w:pPr>
              <w:rPr>
                <w:sz w:val="20"/>
                <w:szCs w:val="20"/>
              </w:rPr>
            </w:pPr>
            <w:r>
              <w:rPr>
                <w:rFonts w:hint="eastAsia"/>
                <w:sz w:val="20"/>
                <w:szCs w:val="20"/>
              </w:rPr>
              <w:t>正在进行中的答疑与往期答疑列表</w:t>
            </w:r>
          </w:p>
        </w:tc>
      </w:tr>
      <w:tr w:rsidR="00D91F72" w14:paraId="73908AC5" w14:textId="7CCD1629">
        <w:trPr>
          <w:trHeight w:val="392"/>
        </w:trPr>
        <w:tc>
          <w:tcPr>
            <w:tcW w:w="2155" w:type="dxa"/>
            <w:tcBorders>
              <w:top w:val="single" w:sz="4" w:space="0" w:color="000000"/>
              <w:left w:val="single" w:sz="4" w:space="0" w:color="000000"/>
              <w:bottom w:val="single" w:sz="4" w:space="0" w:color="000000"/>
              <w:right w:val="single" w:sz="4" w:space="0" w:color="000000"/>
            </w:tcBorders>
          </w:tcPr>
          <w:p w14:paraId="0DC48116" w14:textId="1A7585FA" w:rsidR="00D91F72" w:rsidRDefault="00E53301">
            <w:pPr>
              <w:rPr>
                <w:sz w:val="20"/>
                <w:szCs w:val="20"/>
              </w:rPr>
            </w:pPr>
            <w:r>
              <w:rPr>
                <w:rFonts w:hint="eastAsia"/>
                <w:sz w:val="20"/>
                <w:szCs w:val="20"/>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4698EB88" w14:textId="194EBD9E" w:rsidR="00D91F72" w:rsidRDefault="00E53301">
            <w:pPr>
              <w:rPr>
                <w:sz w:val="20"/>
                <w:szCs w:val="20"/>
              </w:rPr>
            </w:pPr>
            <w:r>
              <w:rPr>
                <w:rFonts w:hint="eastAsia"/>
                <w:sz w:val="20"/>
                <w:szCs w:val="20"/>
              </w:rPr>
              <w:t>显示历史答疑的HMTL历史记录</w:t>
            </w:r>
          </w:p>
        </w:tc>
      </w:tr>
      <w:tr w:rsidR="00D91F72" w14:paraId="7488B9A5" w14:textId="0BE29167">
        <w:trPr>
          <w:trHeight w:val="392"/>
        </w:trPr>
        <w:tc>
          <w:tcPr>
            <w:tcW w:w="2155" w:type="dxa"/>
            <w:tcBorders>
              <w:top w:val="single" w:sz="4" w:space="0" w:color="000000"/>
              <w:left w:val="single" w:sz="4" w:space="0" w:color="000000"/>
              <w:bottom w:val="single" w:sz="4" w:space="0" w:color="000000"/>
              <w:right w:val="single" w:sz="4" w:space="0" w:color="000000"/>
            </w:tcBorders>
          </w:tcPr>
          <w:p w14:paraId="0B289F4E" w14:textId="165783F8" w:rsidR="00D91F72" w:rsidRDefault="00E53301">
            <w:pPr>
              <w:rPr>
                <w:sz w:val="20"/>
                <w:szCs w:val="20"/>
              </w:rPr>
            </w:pPr>
            <w:r>
              <w:rPr>
                <w:rFonts w:hint="eastAsia"/>
                <w:sz w:val="20"/>
                <w:szCs w:val="20"/>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30743101" w14:textId="53A56A0F" w:rsidR="00D91F72" w:rsidRDefault="00E53301">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rsidR="00D91F72" w14:paraId="323AF891" w14:textId="49C190DD">
        <w:trPr>
          <w:trHeight w:val="392"/>
        </w:trPr>
        <w:tc>
          <w:tcPr>
            <w:tcW w:w="2155" w:type="dxa"/>
            <w:tcBorders>
              <w:top w:val="single" w:sz="4" w:space="0" w:color="000000"/>
              <w:left w:val="single" w:sz="4" w:space="0" w:color="000000"/>
              <w:bottom w:val="single" w:sz="4" w:space="0" w:color="000000"/>
              <w:right w:val="single" w:sz="4" w:space="0" w:color="000000"/>
            </w:tcBorders>
          </w:tcPr>
          <w:p w14:paraId="3C46D751" w14:textId="694D8268" w:rsidR="00D91F72" w:rsidRDefault="00E53301">
            <w:pPr>
              <w:rPr>
                <w:sz w:val="20"/>
                <w:szCs w:val="20"/>
              </w:rPr>
            </w:pPr>
            <w:r>
              <w:rPr>
                <w:rFonts w:hint="eastAsia"/>
                <w:sz w:val="20"/>
                <w:szCs w:val="20"/>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04BF1951" w14:textId="1420CF68" w:rsidR="00D91F72" w:rsidRDefault="00E53301">
            <w:pPr>
              <w:rPr>
                <w:sz w:val="20"/>
                <w:szCs w:val="20"/>
              </w:rPr>
            </w:pPr>
            <w:r>
              <w:rPr>
                <w:rFonts w:hint="eastAsia"/>
                <w:sz w:val="20"/>
                <w:szCs w:val="20"/>
              </w:rPr>
              <w:t>页面转调至正在进行的答疑，下方有文本发送框与选择上传文件、发送按钮</w:t>
            </w:r>
          </w:p>
        </w:tc>
      </w:tr>
      <w:tr w:rsidR="00D91F72" w14:paraId="4A664161" w14:textId="6016663F">
        <w:trPr>
          <w:trHeight w:val="392"/>
        </w:trPr>
        <w:tc>
          <w:tcPr>
            <w:tcW w:w="2155" w:type="dxa"/>
            <w:tcBorders>
              <w:top w:val="single" w:sz="4" w:space="0" w:color="000000"/>
              <w:left w:val="single" w:sz="4" w:space="0" w:color="000000"/>
              <w:bottom w:val="single" w:sz="4" w:space="0" w:color="000000"/>
              <w:right w:val="single" w:sz="4" w:space="0" w:color="000000"/>
            </w:tcBorders>
          </w:tcPr>
          <w:p w14:paraId="1B5E98BC" w14:textId="39725587" w:rsidR="00D91F72" w:rsidRDefault="00E53301">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171637C5" w14:textId="74E714D0" w:rsidR="00D91F72" w:rsidRDefault="00E53301">
            <w:pPr>
              <w:rPr>
                <w:sz w:val="20"/>
                <w:szCs w:val="20"/>
              </w:rPr>
            </w:pPr>
            <w:r>
              <w:rPr>
                <w:rFonts w:hint="eastAsia"/>
                <w:sz w:val="20"/>
                <w:szCs w:val="20"/>
              </w:rPr>
              <w:t>提示上传文件大小不得超过5GB</w:t>
            </w:r>
          </w:p>
        </w:tc>
      </w:tr>
      <w:tr w:rsidR="00D91F72" w14:paraId="56F59BE8" w14:textId="317E0B40">
        <w:trPr>
          <w:trHeight w:val="392"/>
        </w:trPr>
        <w:tc>
          <w:tcPr>
            <w:tcW w:w="2155" w:type="dxa"/>
            <w:tcBorders>
              <w:top w:val="single" w:sz="4" w:space="0" w:color="000000"/>
              <w:left w:val="single" w:sz="4" w:space="0" w:color="000000"/>
              <w:bottom w:val="single" w:sz="4" w:space="0" w:color="000000"/>
              <w:right w:val="single" w:sz="4" w:space="0" w:color="000000"/>
            </w:tcBorders>
          </w:tcPr>
          <w:p w14:paraId="4FE704A6" w14:textId="0A5291DB" w:rsidR="00D91F72" w:rsidRDefault="00E53301">
            <w:pPr>
              <w:rPr>
                <w:sz w:val="20"/>
                <w:szCs w:val="20"/>
              </w:rPr>
            </w:pPr>
            <w:r>
              <w:rPr>
                <w:rFonts w:hint="eastAsia"/>
                <w:sz w:val="20"/>
                <w:szCs w:val="20"/>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6CAA290C" w14:textId="7A5BDEC4" w:rsidR="00D91F72" w:rsidRDefault="00E53301">
            <w:pPr>
              <w:rPr>
                <w:sz w:val="20"/>
                <w:szCs w:val="20"/>
              </w:rPr>
            </w:pPr>
            <w:r>
              <w:rPr>
                <w:rFonts w:hint="eastAsia"/>
                <w:sz w:val="20"/>
                <w:szCs w:val="20"/>
              </w:rPr>
              <w:t>上传成功</w:t>
            </w:r>
          </w:p>
        </w:tc>
      </w:tr>
      <w:tr w:rsidR="00D91F72" w14:paraId="7E60B406" w14:textId="4939EB6F">
        <w:trPr>
          <w:trHeight w:val="392"/>
        </w:trPr>
        <w:tc>
          <w:tcPr>
            <w:tcW w:w="2155" w:type="dxa"/>
            <w:tcBorders>
              <w:top w:val="single" w:sz="4" w:space="0" w:color="000000"/>
              <w:left w:val="single" w:sz="4" w:space="0" w:color="000000"/>
              <w:bottom w:val="single" w:sz="4" w:space="0" w:color="000000"/>
              <w:right w:val="single" w:sz="4" w:space="0" w:color="000000"/>
            </w:tcBorders>
          </w:tcPr>
          <w:p w14:paraId="276AF883" w14:textId="65B17F96" w:rsidR="00D91F72" w:rsidRDefault="00E53301">
            <w:pPr>
              <w:rPr>
                <w:sz w:val="20"/>
                <w:szCs w:val="20"/>
              </w:rPr>
            </w:pPr>
            <w:r>
              <w:rPr>
                <w:rFonts w:hint="eastAsia"/>
                <w:sz w:val="20"/>
                <w:szCs w:val="20"/>
              </w:rPr>
              <w:t>在文本框内输入长度为101的字符串</w:t>
            </w:r>
          </w:p>
          <w:p w14:paraId="4DCC7C47" w14:textId="5D46DE5B"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38C87C98" w14:textId="6BB63C73" w:rsidR="00D91F72" w:rsidRDefault="00E53301">
            <w:pPr>
              <w:rPr>
                <w:sz w:val="20"/>
                <w:szCs w:val="20"/>
              </w:rPr>
            </w:pPr>
            <w:r>
              <w:rPr>
                <w:rFonts w:hint="eastAsia"/>
                <w:sz w:val="20"/>
                <w:szCs w:val="20"/>
              </w:rPr>
              <w:t>提示文本长度限制为1</w:t>
            </w:r>
            <w:r>
              <w:rPr>
                <w:sz w:val="20"/>
                <w:szCs w:val="20"/>
              </w:rPr>
              <w:t>-100</w:t>
            </w:r>
          </w:p>
        </w:tc>
      </w:tr>
      <w:tr w:rsidR="00D91F72" w14:paraId="1AF74827" w14:textId="71210CE6">
        <w:trPr>
          <w:trHeight w:val="392"/>
        </w:trPr>
        <w:tc>
          <w:tcPr>
            <w:tcW w:w="2155" w:type="dxa"/>
            <w:tcBorders>
              <w:top w:val="single" w:sz="4" w:space="0" w:color="000000"/>
              <w:left w:val="single" w:sz="4" w:space="0" w:color="000000"/>
              <w:bottom w:val="single" w:sz="4" w:space="0" w:color="000000"/>
              <w:right w:val="single" w:sz="4" w:space="0" w:color="000000"/>
            </w:tcBorders>
          </w:tcPr>
          <w:p w14:paraId="5EE73E18" w14:textId="7002E86E" w:rsidR="00D91F72" w:rsidRDefault="00E53301">
            <w:pPr>
              <w:rPr>
                <w:sz w:val="20"/>
                <w:szCs w:val="20"/>
              </w:rPr>
            </w:pPr>
            <w:r>
              <w:rPr>
                <w:rFonts w:hint="eastAsia"/>
                <w:sz w:val="20"/>
                <w:szCs w:val="20"/>
              </w:rPr>
              <w:t>在文本框内输入长度小于100的字符串</w:t>
            </w:r>
          </w:p>
          <w:p w14:paraId="6845F88E" w14:textId="054B4ACD"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5F5D579F" w14:textId="5FAC540B" w:rsidR="00D91F72" w:rsidRDefault="00E53301">
            <w:pPr>
              <w:rPr>
                <w:sz w:val="20"/>
                <w:szCs w:val="20"/>
              </w:rPr>
            </w:pPr>
            <w:r>
              <w:rPr>
                <w:rFonts w:hint="eastAsia"/>
                <w:sz w:val="20"/>
                <w:szCs w:val="20"/>
              </w:rPr>
              <w:t>发送成功</w:t>
            </w:r>
          </w:p>
        </w:tc>
      </w:tr>
      <w:tr w:rsidR="00D91F72" w14:paraId="4AE77E36" w14:textId="45A38690">
        <w:trPr>
          <w:trHeight w:val="392"/>
        </w:trPr>
        <w:tc>
          <w:tcPr>
            <w:tcW w:w="2155" w:type="dxa"/>
            <w:tcBorders>
              <w:top w:val="single" w:sz="4" w:space="0" w:color="000000"/>
              <w:left w:val="single" w:sz="4" w:space="0" w:color="000000"/>
              <w:bottom w:val="single" w:sz="4" w:space="0" w:color="000000"/>
              <w:right w:val="single" w:sz="4" w:space="0" w:color="000000"/>
            </w:tcBorders>
          </w:tcPr>
          <w:p w14:paraId="1B97CE65" w14:textId="32879ABE" w:rsidR="00D91F72" w:rsidRDefault="00E53301">
            <w:pPr>
              <w:rPr>
                <w:sz w:val="20"/>
                <w:szCs w:val="20"/>
              </w:rPr>
            </w:pPr>
            <w:r>
              <w:rPr>
                <w:rFonts w:hint="eastAsia"/>
                <w:sz w:val="20"/>
                <w:szCs w:val="20"/>
              </w:rPr>
              <w:t>在文本框内不输入</w:t>
            </w:r>
          </w:p>
          <w:p w14:paraId="29D5C472" w14:textId="4ADFBFF3"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8DE1565" w14:textId="44C7F234" w:rsidR="00D91F72" w:rsidRDefault="00E53301">
            <w:pPr>
              <w:rPr>
                <w:sz w:val="20"/>
                <w:szCs w:val="20"/>
              </w:rPr>
            </w:pPr>
            <w:r>
              <w:rPr>
                <w:rFonts w:hint="eastAsia"/>
                <w:sz w:val="20"/>
                <w:szCs w:val="20"/>
              </w:rPr>
              <w:t>提示文本不能为空</w:t>
            </w:r>
          </w:p>
        </w:tc>
      </w:tr>
      <w:tr w:rsidR="00D91F72" w14:paraId="14429A81" w14:textId="1D2ACF46">
        <w:trPr>
          <w:trHeight w:val="392"/>
        </w:trPr>
        <w:tc>
          <w:tcPr>
            <w:tcW w:w="2155" w:type="dxa"/>
            <w:tcBorders>
              <w:top w:val="single" w:sz="4" w:space="0" w:color="000000"/>
              <w:left w:val="single" w:sz="4" w:space="0" w:color="000000"/>
              <w:bottom w:val="single" w:sz="4" w:space="0" w:color="000000"/>
              <w:right w:val="single" w:sz="4" w:space="0" w:color="000000"/>
            </w:tcBorders>
          </w:tcPr>
          <w:p w14:paraId="2DE1B223" w14:textId="7429969D" w:rsidR="00D91F72" w:rsidRDefault="00E53301">
            <w:pPr>
              <w:rPr>
                <w:sz w:val="20"/>
                <w:szCs w:val="20"/>
              </w:rPr>
            </w:pPr>
            <w:r>
              <w:rPr>
                <w:rFonts w:hint="eastAsia"/>
                <w:sz w:val="20"/>
                <w:szCs w:val="20"/>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467BBE5C" w14:textId="33AD5F39" w:rsidR="00D91F72" w:rsidRDefault="00E53301">
            <w:pPr>
              <w:rPr>
                <w:sz w:val="20"/>
                <w:szCs w:val="20"/>
              </w:rPr>
            </w:pPr>
            <w:r>
              <w:rPr>
                <w:rFonts w:hint="eastAsia"/>
                <w:sz w:val="20"/>
                <w:szCs w:val="20"/>
              </w:rPr>
              <w:t>聊天窗口显示发送了该附件</w:t>
            </w:r>
          </w:p>
        </w:tc>
      </w:tr>
      <w:tr w:rsidR="00D91F72" w14:paraId="6C3629F6" w14:textId="2BDA73EE">
        <w:trPr>
          <w:trHeight w:val="392"/>
        </w:trPr>
        <w:tc>
          <w:tcPr>
            <w:tcW w:w="2155" w:type="dxa"/>
            <w:tcBorders>
              <w:top w:val="single" w:sz="4" w:space="0" w:color="000000"/>
              <w:left w:val="single" w:sz="4" w:space="0" w:color="000000"/>
              <w:bottom w:val="single" w:sz="4" w:space="0" w:color="000000"/>
              <w:right w:val="single" w:sz="4" w:space="0" w:color="000000"/>
            </w:tcBorders>
          </w:tcPr>
          <w:p w14:paraId="5A2DFA7D" w14:textId="55CCB138" w:rsidR="00D91F72" w:rsidRDefault="00E53301">
            <w:pPr>
              <w:rPr>
                <w:sz w:val="20"/>
                <w:szCs w:val="20"/>
              </w:rPr>
            </w:pPr>
            <w:r>
              <w:rPr>
                <w:rFonts w:hint="eastAsia"/>
                <w:sz w:val="20"/>
                <w:szCs w:val="20"/>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30EF6D05" w14:textId="27741871" w:rsidR="00D91F72" w:rsidRDefault="00E53301">
            <w:pPr>
              <w:rPr>
                <w:sz w:val="20"/>
                <w:szCs w:val="20"/>
              </w:rPr>
            </w:pPr>
            <w:r>
              <w:rPr>
                <w:rFonts w:hint="eastAsia"/>
                <w:sz w:val="20"/>
                <w:szCs w:val="20"/>
              </w:rPr>
              <w:t>该附件被下载至本地</w:t>
            </w:r>
          </w:p>
        </w:tc>
      </w:tr>
    </w:tbl>
    <w:p w14:paraId="74F4B7B4" w14:textId="769E32DF" w:rsidR="00D91F72" w:rsidRDefault="00D91F72"/>
    <w:p w14:paraId="6B385F9C" w14:textId="177DACFA" w:rsidR="00D91F72" w:rsidRDefault="00E53301">
      <w:r>
        <w:br w:type="page"/>
      </w:r>
    </w:p>
    <w:p w14:paraId="6CB8E12D" w14:textId="4B61BA00" w:rsidR="00D91F72" w:rsidRDefault="00D91F72"/>
    <w:p w14:paraId="0BA35EC8" w14:textId="53B2E8DD" w:rsidR="00D91F72" w:rsidRDefault="00E53301">
      <w:pPr>
        <w:pStyle w:val="a0"/>
      </w:pPr>
      <w:bookmarkStart w:id="145" w:name="_Toc533374833"/>
      <w:r>
        <w:rPr>
          <w:rFonts w:hint="eastAsia"/>
        </w:rPr>
        <w:t>课程</w:t>
      </w:r>
      <w:r>
        <w:rPr>
          <w:rFonts w:hint="eastAsia"/>
        </w:rPr>
        <w:t>-</w:t>
      </w:r>
      <w:r>
        <w:rPr>
          <w:rFonts w:hint="eastAsia"/>
        </w:rPr>
        <w:t>教师</w:t>
      </w:r>
      <w:bookmarkEnd w:id="145"/>
    </w:p>
    <w:p w14:paraId="1577D3A2" w14:textId="3A46E0BF" w:rsidR="00D91F72" w:rsidRDefault="00E53301">
      <w:pPr>
        <w:pStyle w:val="a1"/>
      </w:pPr>
      <w:bookmarkStart w:id="146" w:name="_Toc533374834"/>
      <w:r>
        <w:rPr>
          <w:rFonts w:hint="eastAsia"/>
        </w:rPr>
        <w:t>新增课程链接</w:t>
      </w:r>
      <w:bookmarkEnd w:id="146"/>
    </w:p>
    <w:tbl>
      <w:tblPr>
        <w:tblStyle w:val="15"/>
        <w:tblW w:w="8296" w:type="dxa"/>
        <w:tblLayout w:type="fixed"/>
        <w:tblLook w:val="04A0" w:firstRow="1" w:lastRow="0" w:firstColumn="1" w:lastColumn="0" w:noHBand="0" w:noVBand="1"/>
      </w:tblPr>
      <w:tblGrid>
        <w:gridCol w:w="2155"/>
        <w:gridCol w:w="1993"/>
        <w:gridCol w:w="4148"/>
      </w:tblGrid>
      <w:tr w:rsidR="00D91F72" w14:paraId="69AB2A51" w14:textId="17EA1009">
        <w:tc>
          <w:tcPr>
            <w:tcW w:w="4148" w:type="dxa"/>
            <w:gridSpan w:val="2"/>
            <w:tcBorders>
              <w:top w:val="single" w:sz="4" w:space="0" w:color="000000"/>
              <w:left w:val="single" w:sz="4" w:space="0" w:color="000000"/>
              <w:bottom w:val="single" w:sz="4" w:space="0" w:color="000000"/>
              <w:right w:val="single" w:sz="4" w:space="0" w:color="000000"/>
            </w:tcBorders>
          </w:tcPr>
          <w:p w14:paraId="30FEB170" w14:textId="25CB33E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5E9E962" w14:textId="15F29FD3"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79</w:t>
            </w:r>
          </w:p>
        </w:tc>
      </w:tr>
      <w:tr w:rsidR="00D91F72" w14:paraId="008B30A9" w14:textId="6AD9FAEA">
        <w:tc>
          <w:tcPr>
            <w:tcW w:w="4148" w:type="dxa"/>
            <w:gridSpan w:val="2"/>
            <w:tcBorders>
              <w:top w:val="single" w:sz="4" w:space="0" w:color="000000"/>
              <w:left w:val="single" w:sz="4" w:space="0" w:color="000000"/>
              <w:bottom w:val="single" w:sz="4" w:space="0" w:color="000000"/>
              <w:right w:val="single" w:sz="4" w:space="0" w:color="000000"/>
            </w:tcBorders>
          </w:tcPr>
          <w:p w14:paraId="66835DD5" w14:textId="0C23603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8B3B09C" w14:textId="5ED6A08C" w:rsidR="00D91F72" w:rsidRDefault="00E53301">
            <w:pPr>
              <w:rPr>
                <w:sz w:val="20"/>
                <w:szCs w:val="20"/>
              </w:rPr>
            </w:pPr>
            <w:r>
              <w:rPr>
                <w:rFonts w:hint="eastAsia"/>
                <w:sz w:val="20"/>
                <w:szCs w:val="20"/>
              </w:rPr>
              <w:t>新增教师链接</w:t>
            </w:r>
          </w:p>
        </w:tc>
      </w:tr>
      <w:tr w:rsidR="00D91F72" w14:paraId="4E862466" w14:textId="19F4F429">
        <w:tc>
          <w:tcPr>
            <w:tcW w:w="4148" w:type="dxa"/>
            <w:gridSpan w:val="2"/>
            <w:tcBorders>
              <w:top w:val="single" w:sz="4" w:space="0" w:color="000000"/>
              <w:left w:val="single" w:sz="4" w:space="0" w:color="000000"/>
              <w:bottom w:val="single" w:sz="4" w:space="0" w:color="000000"/>
              <w:right w:val="single" w:sz="4" w:space="0" w:color="000000"/>
            </w:tcBorders>
          </w:tcPr>
          <w:p w14:paraId="76D66AA7" w14:textId="75FF296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AC68FC4" w14:textId="5A05575A" w:rsidR="00D91F72" w:rsidRDefault="00E53301">
            <w:pPr>
              <w:rPr>
                <w:sz w:val="20"/>
                <w:szCs w:val="20"/>
              </w:rPr>
            </w:pPr>
            <w:r>
              <w:rPr>
                <w:rFonts w:hint="eastAsia"/>
                <w:sz w:val="20"/>
                <w:szCs w:val="20"/>
              </w:rPr>
              <w:t>新建教师链接</w:t>
            </w:r>
          </w:p>
        </w:tc>
      </w:tr>
      <w:tr w:rsidR="00D91F72" w14:paraId="31DDBB22" w14:textId="48A6E563">
        <w:tc>
          <w:tcPr>
            <w:tcW w:w="4148" w:type="dxa"/>
            <w:gridSpan w:val="2"/>
            <w:tcBorders>
              <w:top w:val="single" w:sz="4" w:space="0" w:color="000000"/>
              <w:left w:val="single" w:sz="4" w:space="0" w:color="000000"/>
              <w:bottom w:val="single" w:sz="4" w:space="0" w:color="000000"/>
              <w:right w:val="single" w:sz="4" w:space="0" w:color="000000"/>
            </w:tcBorders>
          </w:tcPr>
          <w:p w14:paraId="0B2F40DD" w14:textId="034FD09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ED80FAA" w14:textId="3873AC54" w:rsidR="00D91F72" w:rsidRDefault="00E53301">
            <w:pPr>
              <w:rPr>
                <w:sz w:val="20"/>
                <w:szCs w:val="20"/>
              </w:rPr>
            </w:pPr>
            <w:r>
              <w:rPr>
                <w:rFonts w:hint="eastAsia"/>
                <w:sz w:val="20"/>
                <w:szCs w:val="20"/>
              </w:rPr>
              <w:t>注册用户-教师</w:t>
            </w:r>
          </w:p>
        </w:tc>
      </w:tr>
      <w:tr w:rsidR="00D91F72" w14:paraId="7628B590" w14:textId="6F91CD19">
        <w:tc>
          <w:tcPr>
            <w:tcW w:w="4148" w:type="dxa"/>
            <w:gridSpan w:val="2"/>
            <w:tcBorders>
              <w:top w:val="single" w:sz="4" w:space="0" w:color="000000"/>
              <w:left w:val="single" w:sz="4" w:space="0" w:color="000000"/>
              <w:bottom w:val="single" w:sz="4" w:space="0" w:color="000000"/>
              <w:right w:val="single" w:sz="4" w:space="0" w:color="000000"/>
            </w:tcBorders>
          </w:tcPr>
          <w:p w14:paraId="2260E10B" w14:textId="2CB3D77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9A626BA" w14:textId="3B9C2059" w:rsidR="00D91F72" w:rsidRDefault="00E53301">
            <w:pPr>
              <w:rPr>
                <w:sz w:val="20"/>
                <w:szCs w:val="20"/>
              </w:rPr>
            </w:pPr>
            <w:r>
              <w:rPr>
                <w:rFonts w:hint="eastAsia"/>
                <w:sz w:val="20"/>
                <w:szCs w:val="20"/>
              </w:rPr>
              <w:t>黑盒测试-等价类划分/边界值法</w:t>
            </w:r>
          </w:p>
        </w:tc>
      </w:tr>
      <w:tr w:rsidR="00D91F72" w14:paraId="34372F51" w14:textId="510D96C7">
        <w:tc>
          <w:tcPr>
            <w:tcW w:w="4148" w:type="dxa"/>
            <w:gridSpan w:val="2"/>
            <w:tcBorders>
              <w:top w:val="single" w:sz="4" w:space="0" w:color="000000"/>
              <w:left w:val="single" w:sz="4" w:space="0" w:color="000000"/>
              <w:bottom w:val="single" w:sz="4" w:space="0" w:color="000000"/>
              <w:right w:val="single" w:sz="4" w:space="0" w:color="000000"/>
            </w:tcBorders>
          </w:tcPr>
          <w:p w14:paraId="12CA493B" w14:textId="198E85F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5680FE8" w14:textId="7B24E261" w:rsidR="00D91F72" w:rsidRDefault="00E53301">
            <w:pPr>
              <w:rPr>
                <w:sz w:val="20"/>
                <w:szCs w:val="20"/>
              </w:rPr>
            </w:pPr>
            <w:r>
              <w:rPr>
                <w:rFonts w:hint="eastAsia"/>
                <w:sz w:val="20"/>
                <w:szCs w:val="20"/>
              </w:rPr>
              <w:t>访问具体课程</w:t>
            </w:r>
          </w:p>
        </w:tc>
      </w:tr>
      <w:tr w:rsidR="00D91F72" w14:paraId="7EDCDEB3" w14:textId="7490C42A">
        <w:tc>
          <w:tcPr>
            <w:tcW w:w="4148" w:type="dxa"/>
            <w:gridSpan w:val="2"/>
            <w:tcBorders>
              <w:top w:val="single" w:sz="4" w:space="0" w:color="000000"/>
              <w:left w:val="single" w:sz="4" w:space="0" w:color="000000"/>
              <w:bottom w:val="single" w:sz="4" w:space="0" w:color="000000"/>
              <w:right w:val="single" w:sz="4" w:space="0" w:color="000000"/>
            </w:tcBorders>
          </w:tcPr>
          <w:p w14:paraId="441F0FF7" w14:textId="650D25D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B452E4" w14:textId="2E43A800" w:rsidR="00D91F72" w:rsidRDefault="00E53301">
            <w:pPr>
              <w:rPr>
                <w:sz w:val="20"/>
                <w:szCs w:val="20"/>
              </w:rPr>
            </w:pPr>
            <w:r>
              <w:rPr>
                <w:rFonts w:hint="eastAsia"/>
                <w:sz w:val="20"/>
                <w:szCs w:val="20"/>
              </w:rPr>
              <w:t>用户访问具体课程，</w:t>
            </w:r>
          </w:p>
        </w:tc>
      </w:tr>
      <w:tr w:rsidR="00D91F72" w14:paraId="5CF8322B" w14:textId="3B2B5857">
        <w:tc>
          <w:tcPr>
            <w:tcW w:w="4148" w:type="dxa"/>
            <w:gridSpan w:val="2"/>
            <w:tcBorders>
              <w:top w:val="single" w:sz="4" w:space="0" w:color="000000"/>
              <w:left w:val="single" w:sz="4" w:space="0" w:color="000000"/>
              <w:bottom w:val="single" w:sz="4" w:space="0" w:color="000000"/>
              <w:right w:val="single" w:sz="4" w:space="0" w:color="000000"/>
            </w:tcBorders>
          </w:tcPr>
          <w:p w14:paraId="7A586C30" w14:textId="6FCECD21"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D3B74AF" w14:textId="7F9CBDD4" w:rsidR="00D91F72" w:rsidRDefault="00E53301">
            <w:pPr>
              <w:rPr>
                <w:sz w:val="20"/>
                <w:szCs w:val="20"/>
              </w:rPr>
            </w:pPr>
            <w:r>
              <w:rPr>
                <w:rFonts w:hint="eastAsia"/>
                <w:sz w:val="20"/>
                <w:szCs w:val="20"/>
              </w:rPr>
              <w:t>测试用户访问具体课程，</w:t>
            </w:r>
          </w:p>
        </w:tc>
      </w:tr>
      <w:tr w:rsidR="00D91F72" w14:paraId="7FEECEAF" w14:textId="0C3F9AB8">
        <w:trPr>
          <w:trHeight w:val="1445"/>
        </w:trPr>
        <w:tc>
          <w:tcPr>
            <w:tcW w:w="8296" w:type="dxa"/>
            <w:gridSpan w:val="3"/>
            <w:tcBorders>
              <w:top w:val="single" w:sz="4" w:space="0" w:color="000000"/>
              <w:left w:val="single" w:sz="4" w:space="0" w:color="000000"/>
              <w:right w:val="single" w:sz="4" w:space="0" w:color="000000"/>
            </w:tcBorders>
          </w:tcPr>
          <w:p w14:paraId="38A9783C" w14:textId="66C786A3" w:rsidR="00D91F72" w:rsidRDefault="00E53301">
            <w:pPr>
              <w:rPr>
                <w:sz w:val="20"/>
                <w:szCs w:val="20"/>
              </w:rPr>
            </w:pPr>
            <w:r>
              <w:rPr>
                <w:rFonts w:hint="eastAsia"/>
                <w:sz w:val="20"/>
                <w:szCs w:val="20"/>
              </w:rPr>
              <w:t>初始条件和背景：</w:t>
            </w:r>
          </w:p>
          <w:p w14:paraId="58765CC1" w14:textId="04716199" w:rsidR="00D91F72" w:rsidRDefault="00E53301">
            <w:pPr>
              <w:rPr>
                <w:sz w:val="20"/>
                <w:szCs w:val="20"/>
              </w:rPr>
            </w:pPr>
            <w:r>
              <w:rPr>
                <w:rFonts w:hint="eastAsia"/>
                <w:sz w:val="20"/>
                <w:szCs w:val="20"/>
              </w:rPr>
              <w:t>系统：PC端</w:t>
            </w:r>
          </w:p>
          <w:p w14:paraId="4FD1327A" w14:textId="483DC5DB" w:rsidR="00D91F72" w:rsidRDefault="00E53301">
            <w:pPr>
              <w:rPr>
                <w:sz w:val="20"/>
                <w:szCs w:val="20"/>
              </w:rPr>
            </w:pPr>
            <w:r>
              <w:rPr>
                <w:rFonts w:hint="eastAsia"/>
                <w:sz w:val="20"/>
                <w:szCs w:val="20"/>
              </w:rPr>
              <w:t>浏览器：C</w:t>
            </w:r>
            <w:r>
              <w:rPr>
                <w:sz w:val="20"/>
                <w:szCs w:val="20"/>
              </w:rPr>
              <w:t>hrome</w:t>
            </w:r>
          </w:p>
          <w:p w14:paraId="278A4E69" w14:textId="1147D83F" w:rsidR="00D91F72" w:rsidRDefault="00E53301">
            <w:pPr>
              <w:rPr>
                <w:sz w:val="20"/>
                <w:szCs w:val="20"/>
              </w:rPr>
            </w:pPr>
            <w:r>
              <w:rPr>
                <w:rFonts w:hint="eastAsia"/>
                <w:sz w:val="20"/>
                <w:szCs w:val="20"/>
              </w:rPr>
              <w:t>注释：无</w:t>
            </w:r>
          </w:p>
        </w:tc>
      </w:tr>
      <w:tr w:rsidR="00D91F72" w14:paraId="455D181C" w14:textId="04C6AD0E">
        <w:trPr>
          <w:trHeight w:val="392"/>
        </w:trPr>
        <w:tc>
          <w:tcPr>
            <w:tcW w:w="2155" w:type="dxa"/>
            <w:tcBorders>
              <w:top w:val="single" w:sz="4" w:space="0" w:color="000000"/>
              <w:left w:val="single" w:sz="4" w:space="0" w:color="000000"/>
              <w:bottom w:val="single" w:sz="4" w:space="0" w:color="000000"/>
              <w:right w:val="single" w:sz="4" w:space="0" w:color="000000"/>
            </w:tcBorders>
          </w:tcPr>
          <w:p w14:paraId="077C06CA" w14:textId="6A8CE14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C1D268F" w14:textId="187CBF61" w:rsidR="00D91F72" w:rsidRDefault="00E53301">
            <w:pPr>
              <w:rPr>
                <w:sz w:val="20"/>
                <w:szCs w:val="20"/>
              </w:rPr>
            </w:pPr>
            <w:r>
              <w:rPr>
                <w:rFonts w:hint="eastAsia"/>
                <w:sz w:val="20"/>
                <w:szCs w:val="20"/>
              </w:rPr>
              <w:t>预期结果</w:t>
            </w:r>
          </w:p>
        </w:tc>
      </w:tr>
      <w:tr w:rsidR="00D91F72" w14:paraId="3DC02ED5" w14:textId="0304BAC6">
        <w:trPr>
          <w:trHeight w:val="392"/>
        </w:trPr>
        <w:tc>
          <w:tcPr>
            <w:tcW w:w="2155" w:type="dxa"/>
            <w:tcBorders>
              <w:top w:val="single" w:sz="4" w:space="0" w:color="000000"/>
              <w:left w:val="single" w:sz="4" w:space="0" w:color="000000"/>
              <w:bottom w:val="single" w:sz="4" w:space="0" w:color="000000"/>
              <w:right w:val="single" w:sz="4" w:space="0" w:color="000000"/>
            </w:tcBorders>
          </w:tcPr>
          <w:p w14:paraId="1F72D40C" w14:textId="2330AF19"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133D9D17" w14:textId="06F513C9" w:rsidR="00D91F72" w:rsidRDefault="00E53301">
            <w:pPr>
              <w:rPr>
                <w:sz w:val="20"/>
                <w:szCs w:val="20"/>
              </w:rPr>
            </w:pPr>
            <w:r>
              <w:rPr>
                <w:rFonts w:hint="eastAsia"/>
                <w:sz w:val="20"/>
                <w:szCs w:val="20"/>
              </w:rPr>
              <w:t>课程主页下部页面转换为课程链接链表，并有新增、删除、上一页、下一页按钮。每条链接的右侧有笔状按钮表示编辑、垃圾桶按钮表示删除</w:t>
            </w:r>
          </w:p>
        </w:tc>
      </w:tr>
      <w:tr w:rsidR="00D91F72" w14:paraId="45138DC3" w14:textId="0182616D">
        <w:trPr>
          <w:trHeight w:val="392"/>
        </w:trPr>
        <w:tc>
          <w:tcPr>
            <w:tcW w:w="2155" w:type="dxa"/>
            <w:tcBorders>
              <w:top w:val="single" w:sz="4" w:space="0" w:color="000000"/>
              <w:left w:val="single" w:sz="4" w:space="0" w:color="000000"/>
              <w:bottom w:val="single" w:sz="4" w:space="0" w:color="000000"/>
              <w:right w:val="single" w:sz="4" w:space="0" w:color="000000"/>
            </w:tcBorders>
          </w:tcPr>
          <w:p w14:paraId="10D1730E" w14:textId="64EAFCBB" w:rsidR="00D91F72" w:rsidRDefault="00E53301">
            <w:pPr>
              <w:rPr>
                <w:sz w:val="20"/>
                <w:szCs w:val="20"/>
              </w:rPr>
            </w:pPr>
            <w:r>
              <w:rPr>
                <w:rFonts w:hint="eastAsia"/>
                <w:sz w:val="20"/>
                <w:szCs w:val="20"/>
              </w:rPr>
              <w:t>点击新增</w:t>
            </w:r>
          </w:p>
        </w:tc>
        <w:tc>
          <w:tcPr>
            <w:tcW w:w="6141" w:type="dxa"/>
            <w:gridSpan w:val="2"/>
            <w:tcBorders>
              <w:top w:val="single" w:sz="4" w:space="0" w:color="000000"/>
              <w:left w:val="single" w:sz="4" w:space="0" w:color="000000"/>
              <w:bottom w:val="single" w:sz="4" w:space="0" w:color="000000"/>
              <w:right w:val="single" w:sz="4" w:space="0" w:color="000000"/>
            </w:tcBorders>
          </w:tcPr>
          <w:p w14:paraId="4E37931D" w14:textId="49529DF3" w:rsidR="00D91F72" w:rsidRDefault="00E53301">
            <w:pPr>
              <w:rPr>
                <w:sz w:val="20"/>
                <w:szCs w:val="20"/>
              </w:rPr>
            </w:pPr>
            <w:r>
              <w:rPr>
                <w:rFonts w:hint="eastAsia"/>
                <w:sz w:val="20"/>
                <w:szCs w:val="20"/>
              </w:rPr>
              <w:t>弹出新增链接悬浮窗</w:t>
            </w:r>
          </w:p>
        </w:tc>
      </w:tr>
      <w:tr w:rsidR="00D91F72" w14:paraId="6A4DAB0B" w14:textId="6F9374AF">
        <w:trPr>
          <w:trHeight w:val="392"/>
        </w:trPr>
        <w:tc>
          <w:tcPr>
            <w:tcW w:w="2155" w:type="dxa"/>
            <w:tcBorders>
              <w:top w:val="single" w:sz="4" w:space="0" w:color="000000"/>
              <w:left w:val="single" w:sz="4" w:space="0" w:color="000000"/>
              <w:bottom w:val="single" w:sz="4" w:space="0" w:color="000000"/>
              <w:right w:val="single" w:sz="4" w:space="0" w:color="000000"/>
            </w:tcBorders>
          </w:tcPr>
          <w:p w14:paraId="1A323D98" w14:textId="13FE57CD" w:rsidR="00D91F72" w:rsidRDefault="00E53301">
            <w:pPr>
              <w:rPr>
                <w:sz w:val="20"/>
                <w:szCs w:val="20"/>
              </w:rPr>
            </w:pPr>
            <w:r>
              <w:rPr>
                <w:rFonts w:hint="eastAsia"/>
                <w:sz w:val="20"/>
                <w:szCs w:val="20"/>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471BC33" w14:textId="3C0A3B58" w:rsidR="00D91F72" w:rsidRDefault="00E53301">
            <w:pPr>
              <w:rPr>
                <w:sz w:val="20"/>
                <w:szCs w:val="20"/>
              </w:rPr>
            </w:pPr>
            <w:r>
              <w:rPr>
                <w:rFonts w:hint="eastAsia"/>
                <w:sz w:val="20"/>
                <w:szCs w:val="20"/>
              </w:rPr>
              <w:t>提示链接名称的长度为1-20</w:t>
            </w:r>
          </w:p>
        </w:tc>
      </w:tr>
      <w:tr w:rsidR="00D91F72" w14:paraId="00AAAAAF" w14:textId="57CEC7E1">
        <w:trPr>
          <w:trHeight w:val="392"/>
        </w:trPr>
        <w:tc>
          <w:tcPr>
            <w:tcW w:w="2155" w:type="dxa"/>
            <w:tcBorders>
              <w:top w:val="single" w:sz="4" w:space="0" w:color="000000"/>
              <w:left w:val="single" w:sz="4" w:space="0" w:color="000000"/>
              <w:bottom w:val="single" w:sz="4" w:space="0" w:color="000000"/>
              <w:right w:val="single" w:sz="4" w:space="0" w:color="000000"/>
            </w:tcBorders>
          </w:tcPr>
          <w:p w14:paraId="40A7BFE1" w14:textId="786D5D49" w:rsidR="00D91F72" w:rsidRDefault="00E53301">
            <w:pPr>
              <w:rPr>
                <w:sz w:val="20"/>
                <w:szCs w:val="20"/>
              </w:rPr>
            </w:pPr>
            <w:r>
              <w:rPr>
                <w:rFonts w:hint="eastAsia"/>
                <w:sz w:val="20"/>
                <w:szCs w:val="20"/>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7E78F061" w14:textId="39D91386" w:rsidR="00D91F72" w:rsidRDefault="00E53301">
            <w:pPr>
              <w:rPr>
                <w:sz w:val="20"/>
                <w:szCs w:val="20"/>
              </w:rPr>
            </w:pPr>
            <w:r>
              <w:rPr>
                <w:rFonts w:hint="eastAsia"/>
                <w:sz w:val="20"/>
                <w:szCs w:val="20"/>
              </w:rPr>
              <w:t>提示链接名称的长度为1-20</w:t>
            </w:r>
          </w:p>
        </w:tc>
      </w:tr>
      <w:tr w:rsidR="00D91F72" w14:paraId="31594A25" w14:textId="126729E8">
        <w:trPr>
          <w:trHeight w:val="392"/>
        </w:trPr>
        <w:tc>
          <w:tcPr>
            <w:tcW w:w="2155" w:type="dxa"/>
            <w:tcBorders>
              <w:top w:val="single" w:sz="4" w:space="0" w:color="000000"/>
              <w:left w:val="single" w:sz="4" w:space="0" w:color="000000"/>
              <w:bottom w:val="single" w:sz="4" w:space="0" w:color="000000"/>
              <w:right w:val="single" w:sz="4" w:space="0" w:color="000000"/>
            </w:tcBorders>
          </w:tcPr>
          <w:p w14:paraId="2E62AF5A" w14:textId="04654A4C" w:rsidR="00D91F72" w:rsidRDefault="00E53301">
            <w:pPr>
              <w:rPr>
                <w:sz w:val="20"/>
                <w:szCs w:val="20"/>
              </w:rPr>
            </w:pPr>
            <w:r>
              <w:rPr>
                <w:rFonts w:hint="eastAsia"/>
                <w:sz w:val="20"/>
                <w:szCs w:val="20"/>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1AEDD6E2" w14:textId="795D7BE6" w:rsidR="00D91F72" w:rsidRDefault="00E53301">
            <w:pPr>
              <w:rPr>
                <w:sz w:val="20"/>
                <w:szCs w:val="20"/>
              </w:rPr>
            </w:pPr>
            <w:r>
              <w:rPr>
                <w:rFonts w:hint="eastAsia"/>
                <w:sz w:val="20"/>
                <w:szCs w:val="20"/>
              </w:rPr>
              <w:t>保存成功</w:t>
            </w:r>
          </w:p>
        </w:tc>
      </w:tr>
      <w:tr w:rsidR="00D91F72" w14:paraId="6AF6B2D3" w14:textId="114222DC">
        <w:trPr>
          <w:trHeight w:val="392"/>
        </w:trPr>
        <w:tc>
          <w:tcPr>
            <w:tcW w:w="2155" w:type="dxa"/>
            <w:tcBorders>
              <w:top w:val="single" w:sz="4" w:space="0" w:color="000000"/>
              <w:left w:val="single" w:sz="4" w:space="0" w:color="000000"/>
              <w:bottom w:val="single" w:sz="4" w:space="0" w:color="000000"/>
              <w:right w:val="single" w:sz="4" w:space="0" w:color="000000"/>
            </w:tcBorders>
          </w:tcPr>
          <w:p w14:paraId="497E4BD0" w14:textId="2A12A6C8" w:rsidR="00D91F72" w:rsidRDefault="00E53301">
            <w:pPr>
              <w:rPr>
                <w:sz w:val="20"/>
                <w:szCs w:val="20"/>
              </w:rPr>
            </w:pPr>
            <w:r>
              <w:rPr>
                <w:rFonts w:hint="eastAsia"/>
                <w:sz w:val="20"/>
                <w:szCs w:val="20"/>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0D2F4F02" w14:textId="71DB9DD0" w:rsidR="00D91F72" w:rsidRDefault="00E53301">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D91F72" w14:paraId="3C60AA79" w14:textId="2C5F9BA3">
        <w:trPr>
          <w:trHeight w:val="392"/>
        </w:trPr>
        <w:tc>
          <w:tcPr>
            <w:tcW w:w="2155" w:type="dxa"/>
            <w:tcBorders>
              <w:top w:val="single" w:sz="4" w:space="0" w:color="000000"/>
              <w:left w:val="single" w:sz="4" w:space="0" w:color="000000"/>
              <w:bottom w:val="single" w:sz="4" w:space="0" w:color="000000"/>
              <w:right w:val="single" w:sz="4" w:space="0" w:color="000000"/>
            </w:tcBorders>
          </w:tcPr>
          <w:p w14:paraId="15374436" w14:textId="726D56D8" w:rsidR="00D91F72" w:rsidRDefault="00E53301">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04409354" w14:textId="2D86EDDA" w:rsidR="00D91F72" w:rsidRDefault="00E53301">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D91F72" w14:paraId="38C1DEEC" w14:textId="26BF9EED">
        <w:trPr>
          <w:trHeight w:val="392"/>
        </w:trPr>
        <w:tc>
          <w:tcPr>
            <w:tcW w:w="2155" w:type="dxa"/>
            <w:tcBorders>
              <w:top w:val="single" w:sz="4" w:space="0" w:color="000000"/>
              <w:left w:val="single" w:sz="4" w:space="0" w:color="000000"/>
              <w:bottom w:val="single" w:sz="4" w:space="0" w:color="000000"/>
              <w:right w:val="single" w:sz="4" w:space="0" w:color="000000"/>
            </w:tcBorders>
          </w:tcPr>
          <w:p w14:paraId="6378BD32" w14:textId="7D138171" w:rsidR="00D91F72" w:rsidRDefault="00E53301">
            <w:pPr>
              <w:rPr>
                <w:sz w:val="20"/>
                <w:szCs w:val="20"/>
              </w:rPr>
            </w:pPr>
            <w:r>
              <w:rPr>
                <w:rFonts w:hint="eastAsia"/>
                <w:sz w:val="20"/>
                <w:szCs w:val="20"/>
              </w:rPr>
              <w:t>填写U</w:t>
            </w:r>
            <w:r>
              <w:rPr>
                <w:sz w:val="20"/>
                <w:szCs w:val="20"/>
              </w:rPr>
              <w:t>RL</w:t>
            </w:r>
            <w:r>
              <w:rPr>
                <w:rFonts w:hint="eastAsia"/>
                <w:sz w:val="20"/>
                <w:szCs w:val="20"/>
              </w:rPr>
              <w:t>：</w:t>
            </w:r>
            <w:hyperlink r:id="rId10" w:history="1">
              <w:r>
                <w:rPr>
                  <w:rStyle w:val="aff4"/>
                  <w:rFonts w:hint="eastAsia"/>
                  <w:sz w:val="20"/>
                  <w:szCs w:val="20"/>
                </w:rPr>
                <w:t>www</w:t>
              </w:r>
              <w:r>
                <w:rPr>
                  <w:rStyle w:val="aff4"/>
                  <w:sz w:val="20"/>
                  <w:szCs w:val="20"/>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29FF0DD1" w14:textId="41D51627" w:rsidR="00D91F72" w:rsidRDefault="00E53301">
            <w:pPr>
              <w:rPr>
                <w:sz w:val="20"/>
                <w:szCs w:val="20"/>
              </w:rPr>
            </w:pPr>
            <w:r>
              <w:rPr>
                <w:rFonts w:hint="eastAsia"/>
                <w:sz w:val="20"/>
                <w:szCs w:val="20"/>
              </w:rPr>
              <w:t>保存成功</w:t>
            </w:r>
          </w:p>
        </w:tc>
      </w:tr>
      <w:tr w:rsidR="00D91F72" w14:paraId="28FB639E" w14:textId="131BCD69">
        <w:trPr>
          <w:trHeight w:val="392"/>
        </w:trPr>
        <w:tc>
          <w:tcPr>
            <w:tcW w:w="2155" w:type="dxa"/>
            <w:tcBorders>
              <w:top w:val="single" w:sz="4" w:space="0" w:color="000000"/>
              <w:left w:val="single" w:sz="4" w:space="0" w:color="000000"/>
              <w:bottom w:val="single" w:sz="4" w:space="0" w:color="000000"/>
              <w:right w:val="single" w:sz="4" w:space="0" w:color="000000"/>
            </w:tcBorders>
          </w:tcPr>
          <w:p w14:paraId="0091CEF7" w14:textId="2040ABE3"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BD9B4A" w14:textId="6C0EE95F" w:rsidR="00D91F72" w:rsidRDefault="00D91F72">
            <w:pPr>
              <w:rPr>
                <w:sz w:val="20"/>
                <w:szCs w:val="20"/>
              </w:rPr>
            </w:pPr>
          </w:p>
        </w:tc>
      </w:tr>
    </w:tbl>
    <w:p w14:paraId="4F295B78" w14:textId="2CA3FE33" w:rsidR="00D91F72" w:rsidRDefault="00D91F72"/>
    <w:p w14:paraId="00A6F7D8" w14:textId="1E1BB53A" w:rsidR="00D91F72" w:rsidRDefault="00E53301">
      <w:r>
        <w:br w:type="page"/>
      </w:r>
    </w:p>
    <w:p w14:paraId="207EC681" w14:textId="2804391B" w:rsidR="00D91F72" w:rsidRDefault="00D91F72"/>
    <w:p w14:paraId="3A91FCB6" w14:textId="7E0C5941" w:rsidR="00D91F72" w:rsidRDefault="00E53301">
      <w:pPr>
        <w:pStyle w:val="a1"/>
      </w:pPr>
      <w:bookmarkStart w:id="147" w:name="_Toc533374835"/>
      <w:r>
        <w:rPr>
          <w:rFonts w:hint="eastAsia"/>
        </w:rPr>
        <w:t>上传课程资料</w:t>
      </w:r>
      <w:bookmarkEnd w:id="147"/>
    </w:p>
    <w:tbl>
      <w:tblPr>
        <w:tblStyle w:val="15"/>
        <w:tblW w:w="8296" w:type="dxa"/>
        <w:tblLayout w:type="fixed"/>
        <w:tblLook w:val="04A0" w:firstRow="1" w:lastRow="0" w:firstColumn="1" w:lastColumn="0" w:noHBand="0" w:noVBand="1"/>
      </w:tblPr>
      <w:tblGrid>
        <w:gridCol w:w="2155"/>
        <w:gridCol w:w="1993"/>
        <w:gridCol w:w="4148"/>
      </w:tblGrid>
      <w:tr w:rsidR="00D91F72" w14:paraId="58C092AF" w14:textId="700BC303">
        <w:tc>
          <w:tcPr>
            <w:tcW w:w="4148" w:type="dxa"/>
            <w:gridSpan w:val="2"/>
            <w:tcBorders>
              <w:top w:val="single" w:sz="4" w:space="0" w:color="000000"/>
              <w:left w:val="single" w:sz="4" w:space="0" w:color="000000"/>
              <w:bottom w:val="single" w:sz="4" w:space="0" w:color="000000"/>
              <w:right w:val="single" w:sz="4" w:space="0" w:color="000000"/>
            </w:tcBorders>
          </w:tcPr>
          <w:p w14:paraId="0D9899CA" w14:textId="3770198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2509713" w14:textId="274DD5B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80</w:t>
            </w:r>
          </w:p>
        </w:tc>
      </w:tr>
      <w:tr w:rsidR="00D91F72" w14:paraId="15F31DC5" w14:textId="39D50C32">
        <w:tc>
          <w:tcPr>
            <w:tcW w:w="4148" w:type="dxa"/>
            <w:gridSpan w:val="2"/>
            <w:tcBorders>
              <w:top w:val="single" w:sz="4" w:space="0" w:color="000000"/>
              <w:left w:val="single" w:sz="4" w:space="0" w:color="000000"/>
              <w:bottom w:val="single" w:sz="4" w:space="0" w:color="000000"/>
              <w:right w:val="single" w:sz="4" w:space="0" w:color="000000"/>
            </w:tcBorders>
          </w:tcPr>
          <w:p w14:paraId="6EC83B28" w14:textId="0F631D7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29269D7" w14:textId="7F1DEB33" w:rsidR="00D91F72" w:rsidRDefault="00E53301">
            <w:pPr>
              <w:rPr>
                <w:sz w:val="20"/>
                <w:szCs w:val="20"/>
              </w:rPr>
            </w:pPr>
            <w:r>
              <w:rPr>
                <w:rFonts w:hint="eastAsia"/>
                <w:sz w:val="20"/>
                <w:szCs w:val="20"/>
              </w:rPr>
              <w:t>上传课程资料</w:t>
            </w:r>
          </w:p>
        </w:tc>
      </w:tr>
      <w:tr w:rsidR="00D91F72" w14:paraId="14271A33" w14:textId="4F8B458E">
        <w:tc>
          <w:tcPr>
            <w:tcW w:w="4148" w:type="dxa"/>
            <w:gridSpan w:val="2"/>
            <w:tcBorders>
              <w:top w:val="single" w:sz="4" w:space="0" w:color="000000"/>
              <w:left w:val="single" w:sz="4" w:space="0" w:color="000000"/>
              <w:bottom w:val="single" w:sz="4" w:space="0" w:color="000000"/>
              <w:right w:val="single" w:sz="4" w:space="0" w:color="000000"/>
            </w:tcBorders>
          </w:tcPr>
          <w:p w14:paraId="2AC9DF0A" w14:textId="1E6F475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D7E5F9F" w14:textId="559BA810" w:rsidR="00D91F72" w:rsidRDefault="00E53301">
            <w:pPr>
              <w:rPr>
                <w:sz w:val="20"/>
                <w:szCs w:val="20"/>
              </w:rPr>
            </w:pPr>
            <w:r>
              <w:rPr>
                <w:rFonts w:hint="eastAsia"/>
                <w:sz w:val="20"/>
                <w:szCs w:val="20"/>
              </w:rPr>
              <w:t>上传课程资料</w:t>
            </w:r>
          </w:p>
        </w:tc>
      </w:tr>
      <w:tr w:rsidR="00D91F72" w14:paraId="45B5D1FB" w14:textId="3842AD55">
        <w:tc>
          <w:tcPr>
            <w:tcW w:w="4148" w:type="dxa"/>
            <w:gridSpan w:val="2"/>
            <w:tcBorders>
              <w:top w:val="single" w:sz="4" w:space="0" w:color="000000"/>
              <w:left w:val="single" w:sz="4" w:space="0" w:color="000000"/>
              <w:bottom w:val="single" w:sz="4" w:space="0" w:color="000000"/>
              <w:right w:val="single" w:sz="4" w:space="0" w:color="000000"/>
            </w:tcBorders>
          </w:tcPr>
          <w:p w14:paraId="3B24DC49" w14:textId="46FB850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023BA7C" w14:textId="7222B33A" w:rsidR="00D91F72" w:rsidRDefault="00E53301">
            <w:pPr>
              <w:rPr>
                <w:sz w:val="20"/>
                <w:szCs w:val="20"/>
              </w:rPr>
            </w:pPr>
            <w:r>
              <w:rPr>
                <w:rFonts w:hint="eastAsia"/>
                <w:sz w:val="20"/>
                <w:szCs w:val="20"/>
              </w:rPr>
              <w:t>注册用户-教师</w:t>
            </w:r>
          </w:p>
        </w:tc>
      </w:tr>
      <w:tr w:rsidR="00D91F72" w14:paraId="31E9792E" w14:textId="1EA3071E">
        <w:tc>
          <w:tcPr>
            <w:tcW w:w="4148" w:type="dxa"/>
            <w:gridSpan w:val="2"/>
            <w:tcBorders>
              <w:top w:val="single" w:sz="4" w:space="0" w:color="000000"/>
              <w:left w:val="single" w:sz="4" w:space="0" w:color="000000"/>
              <w:bottom w:val="single" w:sz="4" w:space="0" w:color="000000"/>
              <w:right w:val="single" w:sz="4" w:space="0" w:color="000000"/>
            </w:tcBorders>
          </w:tcPr>
          <w:p w14:paraId="6B456718" w14:textId="3A5765A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090E68C" w14:textId="0BE656F7" w:rsidR="00D91F72" w:rsidRDefault="00E53301">
            <w:pPr>
              <w:rPr>
                <w:sz w:val="20"/>
                <w:szCs w:val="20"/>
              </w:rPr>
            </w:pPr>
            <w:r>
              <w:rPr>
                <w:rFonts w:hint="eastAsia"/>
                <w:sz w:val="20"/>
                <w:szCs w:val="20"/>
              </w:rPr>
              <w:t>黑盒测试-等价类划分/边界值法</w:t>
            </w:r>
          </w:p>
        </w:tc>
      </w:tr>
      <w:tr w:rsidR="00D91F72" w14:paraId="3FCEFDED" w14:textId="1CCA59B6">
        <w:tc>
          <w:tcPr>
            <w:tcW w:w="4148" w:type="dxa"/>
            <w:gridSpan w:val="2"/>
            <w:tcBorders>
              <w:top w:val="single" w:sz="4" w:space="0" w:color="000000"/>
              <w:left w:val="single" w:sz="4" w:space="0" w:color="000000"/>
              <w:bottom w:val="single" w:sz="4" w:space="0" w:color="000000"/>
              <w:right w:val="single" w:sz="4" w:space="0" w:color="000000"/>
            </w:tcBorders>
          </w:tcPr>
          <w:p w14:paraId="64DA97E6" w14:textId="2217105C"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02499E" w14:textId="1D4FE329" w:rsidR="00D91F72" w:rsidRDefault="00E53301">
            <w:pPr>
              <w:rPr>
                <w:sz w:val="20"/>
                <w:szCs w:val="20"/>
              </w:rPr>
            </w:pPr>
            <w:r>
              <w:rPr>
                <w:rFonts w:hint="eastAsia"/>
                <w:sz w:val="20"/>
                <w:szCs w:val="20"/>
              </w:rPr>
              <w:t>访问具体课程</w:t>
            </w:r>
          </w:p>
        </w:tc>
      </w:tr>
      <w:tr w:rsidR="00D91F72" w14:paraId="531F4A11" w14:textId="2FA3450B">
        <w:tc>
          <w:tcPr>
            <w:tcW w:w="4148" w:type="dxa"/>
            <w:gridSpan w:val="2"/>
            <w:tcBorders>
              <w:top w:val="single" w:sz="4" w:space="0" w:color="000000"/>
              <w:left w:val="single" w:sz="4" w:space="0" w:color="000000"/>
              <w:bottom w:val="single" w:sz="4" w:space="0" w:color="000000"/>
              <w:right w:val="single" w:sz="4" w:space="0" w:color="000000"/>
            </w:tcBorders>
          </w:tcPr>
          <w:p w14:paraId="02F04A8A" w14:textId="521C166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76830A7" w14:textId="1D826D2E" w:rsidR="00D91F72" w:rsidRDefault="00E53301">
            <w:pPr>
              <w:rPr>
                <w:sz w:val="20"/>
                <w:szCs w:val="20"/>
              </w:rPr>
            </w:pPr>
            <w:r>
              <w:rPr>
                <w:rFonts w:hint="eastAsia"/>
                <w:sz w:val="20"/>
                <w:szCs w:val="20"/>
              </w:rPr>
              <w:t>教师用户访问自己开的具体课程，上传课程资料</w:t>
            </w:r>
          </w:p>
        </w:tc>
      </w:tr>
      <w:tr w:rsidR="00D91F72" w14:paraId="02A3694A" w14:textId="600B17BA">
        <w:tc>
          <w:tcPr>
            <w:tcW w:w="4148" w:type="dxa"/>
            <w:gridSpan w:val="2"/>
            <w:tcBorders>
              <w:top w:val="single" w:sz="4" w:space="0" w:color="000000"/>
              <w:left w:val="single" w:sz="4" w:space="0" w:color="000000"/>
              <w:bottom w:val="single" w:sz="4" w:space="0" w:color="000000"/>
              <w:right w:val="single" w:sz="4" w:space="0" w:color="000000"/>
            </w:tcBorders>
          </w:tcPr>
          <w:p w14:paraId="72693F05" w14:textId="01FA3897"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AA3A2A5" w14:textId="47D8B7AC" w:rsidR="00D91F72" w:rsidRDefault="00E53301">
            <w:pPr>
              <w:rPr>
                <w:sz w:val="20"/>
                <w:szCs w:val="20"/>
              </w:rPr>
            </w:pPr>
            <w:r>
              <w:rPr>
                <w:rFonts w:hint="eastAsia"/>
                <w:sz w:val="20"/>
                <w:szCs w:val="20"/>
              </w:rPr>
              <w:t>测试教师用户访问自己开的具体课程，上传课程资料</w:t>
            </w:r>
          </w:p>
        </w:tc>
      </w:tr>
      <w:tr w:rsidR="00D91F72" w14:paraId="7FB0C534" w14:textId="6CB74CB5">
        <w:trPr>
          <w:trHeight w:val="1445"/>
        </w:trPr>
        <w:tc>
          <w:tcPr>
            <w:tcW w:w="8296" w:type="dxa"/>
            <w:gridSpan w:val="3"/>
            <w:tcBorders>
              <w:top w:val="single" w:sz="4" w:space="0" w:color="000000"/>
              <w:left w:val="single" w:sz="4" w:space="0" w:color="000000"/>
              <w:right w:val="single" w:sz="4" w:space="0" w:color="000000"/>
            </w:tcBorders>
          </w:tcPr>
          <w:p w14:paraId="520AEB16" w14:textId="46726D4A" w:rsidR="00D91F72" w:rsidRDefault="00E53301">
            <w:pPr>
              <w:rPr>
                <w:sz w:val="20"/>
                <w:szCs w:val="20"/>
              </w:rPr>
            </w:pPr>
            <w:r>
              <w:rPr>
                <w:rFonts w:hint="eastAsia"/>
                <w:sz w:val="20"/>
                <w:szCs w:val="20"/>
              </w:rPr>
              <w:t>初始条件和背景：</w:t>
            </w:r>
          </w:p>
          <w:p w14:paraId="07E99579" w14:textId="55571BF0" w:rsidR="00D91F72" w:rsidRDefault="00E53301">
            <w:pPr>
              <w:rPr>
                <w:sz w:val="20"/>
                <w:szCs w:val="20"/>
              </w:rPr>
            </w:pPr>
            <w:r>
              <w:rPr>
                <w:rFonts w:hint="eastAsia"/>
                <w:sz w:val="20"/>
                <w:szCs w:val="20"/>
              </w:rPr>
              <w:t>系统：PC端</w:t>
            </w:r>
          </w:p>
          <w:p w14:paraId="2717EB58" w14:textId="3F399505" w:rsidR="00D91F72" w:rsidRDefault="00E53301">
            <w:pPr>
              <w:rPr>
                <w:sz w:val="20"/>
                <w:szCs w:val="20"/>
              </w:rPr>
            </w:pPr>
            <w:r>
              <w:rPr>
                <w:rFonts w:hint="eastAsia"/>
                <w:sz w:val="20"/>
                <w:szCs w:val="20"/>
              </w:rPr>
              <w:t>浏览器：C</w:t>
            </w:r>
            <w:r>
              <w:rPr>
                <w:sz w:val="20"/>
                <w:szCs w:val="20"/>
              </w:rPr>
              <w:t>hrome</w:t>
            </w:r>
          </w:p>
          <w:p w14:paraId="5BAC6523" w14:textId="442C25EA" w:rsidR="00D91F72" w:rsidRDefault="00E53301">
            <w:pPr>
              <w:rPr>
                <w:sz w:val="20"/>
                <w:szCs w:val="20"/>
              </w:rPr>
            </w:pPr>
            <w:r>
              <w:rPr>
                <w:rFonts w:hint="eastAsia"/>
                <w:sz w:val="20"/>
                <w:szCs w:val="20"/>
              </w:rPr>
              <w:t>注释：无</w:t>
            </w:r>
          </w:p>
        </w:tc>
      </w:tr>
      <w:tr w:rsidR="00D91F72" w14:paraId="7AD7EF9C" w14:textId="105C8DE0">
        <w:trPr>
          <w:trHeight w:val="392"/>
        </w:trPr>
        <w:tc>
          <w:tcPr>
            <w:tcW w:w="2155" w:type="dxa"/>
            <w:tcBorders>
              <w:top w:val="single" w:sz="4" w:space="0" w:color="000000"/>
              <w:left w:val="single" w:sz="4" w:space="0" w:color="000000"/>
              <w:bottom w:val="single" w:sz="4" w:space="0" w:color="000000"/>
              <w:right w:val="single" w:sz="4" w:space="0" w:color="000000"/>
            </w:tcBorders>
          </w:tcPr>
          <w:p w14:paraId="3B8A65C2" w14:textId="50F2515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76EA5B5" w14:textId="2CB0A953" w:rsidR="00D91F72" w:rsidRDefault="00E53301">
            <w:pPr>
              <w:rPr>
                <w:sz w:val="20"/>
                <w:szCs w:val="20"/>
              </w:rPr>
            </w:pPr>
            <w:r>
              <w:rPr>
                <w:rFonts w:hint="eastAsia"/>
                <w:sz w:val="20"/>
                <w:szCs w:val="20"/>
              </w:rPr>
              <w:t>预期结果</w:t>
            </w:r>
          </w:p>
        </w:tc>
      </w:tr>
      <w:tr w:rsidR="00D91F72" w14:paraId="43EF6E06" w14:textId="01C0F983">
        <w:trPr>
          <w:trHeight w:val="392"/>
        </w:trPr>
        <w:tc>
          <w:tcPr>
            <w:tcW w:w="2155" w:type="dxa"/>
            <w:tcBorders>
              <w:top w:val="single" w:sz="4" w:space="0" w:color="000000"/>
              <w:left w:val="single" w:sz="4" w:space="0" w:color="000000"/>
              <w:bottom w:val="single" w:sz="4" w:space="0" w:color="000000"/>
              <w:right w:val="single" w:sz="4" w:space="0" w:color="000000"/>
            </w:tcBorders>
          </w:tcPr>
          <w:p w14:paraId="4910323A" w14:textId="3BBAA4A2"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D63ACF8" w14:textId="037384F9" w:rsidR="00D91F72" w:rsidRDefault="00E53301">
            <w:pPr>
              <w:rPr>
                <w:sz w:val="20"/>
                <w:szCs w:val="20"/>
              </w:rPr>
            </w:pPr>
            <w:r>
              <w:rPr>
                <w:rFonts w:hint="eastAsia"/>
                <w:sz w:val="20"/>
                <w:szCs w:val="20"/>
              </w:rPr>
              <w:t>可见中部导航栏有课程资料按钮</w:t>
            </w:r>
          </w:p>
        </w:tc>
      </w:tr>
      <w:tr w:rsidR="00D91F72" w14:paraId="578B92CE" w14:textId="35327355">
        <w:trPr>
          <w:trHeight w:val="392"/>
        </w:trPr>
        <w:tc>
          <w:tcPr>
            <w:tcW w:w="2155" w:type="dxa"/>
            <w:tcBorders>
              <w:top w:val="single" w:sz="4" w:space="0" w:color="000000"/>
              <w:left w:val="single" w:sz="4" w:space="0" w:color="000000"/>
              <w:bottom w:val="single" w:sz="4" w:space="0" w:color="000000"/>
              <w:right w:val="single" w:sz="4" w:space="0" w:color="000000"/>
            </w:tcBorders>
          </w:tcPr>
          <w:p w14:paraId="535CC467" w14:textId="62EC768B" w:rsidR="00D91F72" w:rsidRDefault="00E53301">
            <w:pPr>
              <w:rPr>
                <w:sz w:val="20"/>
                <w:szCs w:val="20"/>
              </w:rPr>
            </w:pPr>
            <w:r>
              <w:rPr>
                <w:rFonts w:hint="eastAsia"/>
                <w:sz w:val="20"/>
                <w:szCs w:val="20"/>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28E796A9" w14:textId="42BF0513" w:rsidR="00D91F72" w:rsidRDefault="00E53301">
            <w:pPr>
              <w:rPr>
                <w:sz w:val="20"/>
                <w:szCs w:val="20"/>
              </w:rPr>
            </w:pPr>
            <w:r>
              <w:rPr>
                <w:rFonts w:hint="eastAsia"/>
                <w:sz w:val="20"/>
                <w:szCs w:val="20"/>
              </w:rPr>
              <w:t>主页下部变为课程列表列表，每个分类中有若干附件。列表右侧有上传资料按钮</w:t>
            </w:r>
          </w:p>
        </w:tc>
      </w:tr>
      <w:tr w:rsidR="00D91F72" w14:paraId="68F451AB" w14:textId="7507D6F0">
        <w:trPr>
          <w:trHeight w:val="392"/>
        </w:trPr>
        <w:tc>
          <w:tcPr>
            <w:tcW w:w="2155" w:type="dxa"/>
            <w:tcBorders>
              <w:top w:val="single" w:sz="4" w:space="0" w:color="000000"/>
              <w:left w:val="single" w:sz="4" w:space="0" w:color="000000"/>
              <w:bottom w:val="single" w:sz="4" w:space="0" w:color="000000"/>
              <w:right w:val="single" w:sz="4" w:space="0" w:color="000000"/>
            </w:tcBorders>
          </w:tcPr>
          <w:p w14:paraId="208BD8A2" w14:textId="5CC0D0BF" w:rsidR="00D91F72" w:rsidRDefault="00E53301">
            <w:pPr>
              <w:rPr>
                <w:sz w:val="20"/>
                <w:szCs w:val="20"/>
              </w:rPr>
            </w:pPr>
            <w:r>
              <w:rPr>
                <w:rFonts w:hint="eastAsia"/>
                <w:sz w:val="20"/>
                <w:szCs w:val="20"/>
              </w:rPr>
              <w:t>点击上传资料/点击某资料分类的编辑按钮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300272A1" w14:textId="7E5A9B61" w:rsidR="00D91F72" w:rsidRDefault="00E53301">
            <w:pPr>
              <w:rPr>
                <w:sz w:val="20"/>
                <w:szCs w:val="20"/>
              </w:rPr>
            </w:pPr>
            <w:r>
              <w:rPr>
                <w:rFonts w:hint="eastAsia"/>
                <w:sz w:val="20"/>
                <w:szCs w:val="20"/>
              </w:rPr>
              <w:t>弹出上传资料悬浮窗</w:t>
            </w:r>
          </w:p>
        </w:tc>
      </w:tr>
      <w:tr w:rsidR="00D91F72" w14:paraId="1AEB7312" w14:textId="659A931E">
        <w:trPr>
          <w:trHeight w:val="392"/>
        </w:trPr>
        <w:tc>
          <w:tcPr>
            <w:tcW w:w="2155" w:type="dxa"/>
            <w:tcBorders>
              <w:top w:val="single" w:sz="4" w:space="0" w:color="000000"/>
              <w:left w:val="single" w:sz="4" w:space="0" w:color="000000"/>
              <w:bottom w:val="single" w:sz="4" w:space="0" w:color="000000"/>
              <w:right w:val="single" w:sz="4" w:space="0" w:color="000000"/>
            </w:tcBorders>
          </w:tcPr>
          <w:p w14:paraId="7FEDFC63" w14:textId="179A84BB" w:rsidR="00D91F72" w:rsidRDefault="00E53301">
            <w:pPr>
              <w:rPr>
                <w:sz w:val="20"/>
                <w:szCs w:val="20"/>
              </w:rPr>
            </w:pPr>
            <w:r>
              <w:rPr>
                <w:rFonts w:hint="eastAsia"/>
                <w:sz w:val="20"/>
                <w:szCs w:val="20"/>
              </w:rPr>
              <w:t>输入名称：</w:t>
            </w:r>
          </w:p>
          <w:p w14:paraId="67F8580D" w14:textId="17214E47" w:rsidR="00D91F72" w:rsidRDefault="00E53301">
            <w:pPr>
              <w:rPr>
                <w:sz w:val="20"/>
                <w:szCs w:val="20"/>
              </w:rPr>
            </w:pPr>
            <w:r>
              <w:rPr>
                <w:rFonts w:hint="eastAsia"/>
                <w:sz w:val="20"/>
                <w:szCs w:val="20"/>
              </w:rPr>
              <w:t>上传附件：5</w:t>
            </w:r>
            <w:r>
              <w:rPr>
                <w:sz w:val="20"/>
                <w:szCs w:val="20"/>
              </w:rPr>
              <w:t>MB</w:t>
            </w:r>
            <w:r>
              <w:rPr>
                <w:rFonts w:hint="eastAsia"/>
                <w:sz w:val="20"/>
                <w:szCs w:val="20"/>
              </w:rPr>
              <w:t>的文件</w:t>
            </w:r>
          </w:p>
          <w:p w14:paraId="3D56CEC1" w14:textId="5C51B510"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46468865" w14:textId="7ABAA6B6" w:rsidR="00D91F72" w:rsidRDefault="00E53301">
            <w:pPr>
              <w:rPr>
                <w:sz w:val="20"/>
                <w:szCs w:val="20"/>
              </w:rPr>
            </w:pPr>
            <w:r>
              <w:rPr>
                <w:rFonts w:hint="eastAsia"/>
                <w:sz w:val="20"/>
                <w:szCs w:val="20"/>
              </w:rPr>
              <w:t>资料名称长度限制为1</w:t>
            </w:r>
            <w:r>
              <w:rPr>
                <w:sz w:val="20"/>
                <w:szCs w:val="20"/>
              </w:rPr>
              <w:t>-10</w:t>
            </w:r>
          </w:p>
        </w:tc>
      </w:tr>
      <w:tr w:rsidR="00D91F72" w14:paraId="61105A93" w14:textId="0D9DED07">
        <w:trPr>
          <w:trHeight w:val="392"/>
        </w:trPr>
        <w:tc>
          <w:tcPr>
            <w:tcW w:w="2155" w:type="dxa"/>
            <w:tcBorders>
              <w:top w:val="single" w:sz="4" w:space="0" w:color="000000"/>
              <w:left w:val="single" w:sz="4" w:space="0" w:color="000000"/>
              <w:bottom w:val="single" w:sz="4" w:space="0" w:color="000000"/>
              <w:right w:val="single" w:sz="4" w:space="0" w:color="000000"/>
            </w:tcBorders>
          </w:tcPr>
          <w:p w14:paraId="55AA2DFD" w14:textId="1A7DCCE1" w:rsidR="00D91F72" w:rsidRDefault="00E53301">
            <w:pPr>
              <w:rPr>
                <w:sz w:val="20"/>
                <w:szCs w:val="20"/>
              </w:rPr>
            </w:pPr>
            <w:r>
              <w:rPr>
                <w:rFonts w:hint="eastAsia"/>
                <w:sz w:val="20"/>
                <w:szCs w:val="20"/>
              </w:rPr>
              <w:t>输入名称：视频</w:t>
            </w:r>
          </w:p>
          <w:p w14:paraId="7CB32271" w14:textId="05BF4642" w:rsidR="00D91F72" w:rsidRDefault="00E53301">
            <w:pPr>
              <w:rPr>
                <w:sz w:val="20"/>
                <w:szCs w:val="20"/>
              </w:rPr>
            </w:pPr>
            <w:r>
              <w:rPr>
                <w:rFonts w:hint="eastAsia"/>
                <w:sz w:val="20"/>
                <w:szCs w:val="20"/>
              </w:rPr>
              <w:t>上传附件：5</w:t>
            </w:r>
            <w:r>
              <w:rPr>
                <w:sz w:val="20"/>
                <w:szCs w:val="20"/>
              </w:rPr>
              <w:t>MB</w:t>
            </w:r>
            <w:r>
              <w:rPr>
                <w:rFonts w:hint="eastAsia"/>
                <w:sz w:val="20"/>
                <w:szCs w:val="20"/>
              </w:rPr>
              <w:t>的文件</w:t>
            </w:r>
          </w:p>
          <w:p w14:paraId="7F3D3997" w14:textId="42790F37"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6AD74F76" w14:textId="55A748BA" w:rsidR="00D91F72" w:rsidRDefault="00E53301">
            <w:pPr>
              <w:rPr>
                <w:sz w:val="20"/>
                <w:szCs w:val="20"/>
              </w:rPr>
            </w:pPr>
            <w:r>
              <w:rPr>
                <w:rFonts w:hint="eastAsia"/>
                <w:sz w:val="20"/>
                <w:szCs w:val="20"/>
              </w:rPr>
              <w:t>上传成功</w:t>
            </w:r>
          </w:p>
        </w:tc>
      </w:tr>
      <w:tr w:rsidR="00D91F72" w14:paraId="3A76AC65" w14:textId="561C69E5">
        <w:trPr>
          <w:trHeight w:val="392"/>
        </w:trPr>
        <w:tc>
          <w:tcPr>
            <w:tcW w:w="2155" w:type="dxa"/>
            <w:tcBorders>
              <w:top w:val="single" w:sz="4" w:space="0" w:color="000000"/>
              <w:left w:val="single" w:sz="4" w:space="0" w:color="000000"/>
              <w:bottom w:val="single" w:sz="4" w:space="0" w:color="000000"/>
              <w:right w:val="single" w:sz="4" w:space="0" w:color="000000"/>
            </w:tcBorders>
          </w:tcPr>
          <w:p w14:paraId="4B6FAB38" w14:textId="271C3A15" w:rsidR="00D91F72" w:rsidRDefault="00E53301">
            <w:pPr>
              <w:rPr>
                <w:sz w:val="20"/>
                <w:szCs w:val="20"/>
              </w:rPr>
            </w:pPr>
            <w:r>
              <w:rPr>
                <w:rFonts w:hint="eastAsia"/>
                <w:sz w:val="20"/>
                <w:szCs w:val="20"/>
              </w:rPr>
              <w:t>输入名称：12345567891</w:t>
            </w:r>
          </w:p>
          <w:p w14:paraId="160859D0" w14:textId="0AFF7E46" w:rsidR="00D91F72" w:rsidRDefault="00E53301">
            <w:pPr>
              <w:rPr>
                <w:sz w:val="20"/>
                <w:szCs w:val="20"/>
              </w:rPr>
            </w:pPr>
            <w:r>
              <w:rPr>
                <w:rFonts w:hint="eastAsia"/>
                <w:sz w:val="20"/>
                <w:szCs w:val="20"/>
              </w:rPr>
              <w:t>上传附件：5</w:t>
            </w:r>
            <w:r>
              <w:rPr>
                <w:sz w:val="20"/>
                <w:szCs w:val="20"/>
              </w:rPr>
              <w:t>MB</w:t>
            </w:r>
            <w:r>
              <w:rPr>
                <w:rFonts w:hint="eastAsia"/>
                <w:sz w:val="20"/>
                <w:szCs w:val="20"/>
              </w:rPr>
              <w:t>的文件</w:t>
            </w:r>
          </w:p>
          <w:p w14:paraId="596A4B91" w14:textId="2B0C64FB"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5DE1CCB2" w14:textId="7A6D81E0" w:rsidR="00D91F72" w:rsidRDefault="00E53301">
            <w:pPr>
              <w:rPr>
                <w:sz w:val="20"/>
                <w:szCs w:val="20"/>
              </w:rPr>
            </w:pPr>
            <w:r>
              <w:rPr>
                <w:rFonts w:hint="eastAsia"/>
                <w:sz w:val="20"/>
                <w:szCs w:val="20"/>
              </w:rPr>
              <w:t>资料名称长度限制为1</w:t>
            </w:r>
            <w:r>
              <w:rPr>
                <w:sz w:val="20"/>
                <w:szCs w:val="20"/>
              </w:rPr>
              <w:t>-10</w:t>
            </w:r>
          </w:p>
        </w:tc>
      </w:tr>
    </w:tbl>
    <w:p w14:paraId="75C06F76" w14:textId="1B174DA3" w:rsidR="00D91F72" w:rsidRDefault="00D91F72"/>
    <w:p w14:paraId="7280FAB9" w14:textId="66630EA7" w:rsidR="00D91F72" w:rsidRDefault="00E53301">
      <w:r>
        <w:br w:type="page"/>
      </w:r>
    </w:p>
    <w:p w14:paraId="591F8AF5" w14:textId="01360546" w:rsidR="00D91F72" w:rsidRDefault="00D91F72"/>
    <w:p w14:paraId="2A22CDAB" w14:textId="715E8F67" w:rsidR="00D91F72" w:rsidRDefault="00E53301">
      <w:pPr>
        <w:pStyle w:val="a1"/>
      </w:pPr>
      <w:bookmarkStart w:id="148" w:name="_Toc533374836"/>
      <w:r>
        <w:rPr>
          <w:rFonts w:hint="eastAsia"/>
        </w:rPr>
        <w:t>新建资料分类</w:t>
      </w:r>
      <w:bookmarkEnd w:id="148"/>
    </w:p>
    <w:tbl>
      <w:tblPr>
        <w:tblStyle w:val="15"/>
        <w:tblW w:w="8296" w:type="dxa"/>
        <w:tblLayout w:type="fixed"/>
        <w:tblLook w:val="04A0" w:firstRow="1" w:lastRow="0" w:firstColumn="1" w:lastColumn="0" w:noHBand="0" w:noVBand="1"/>
      </w:tblPr>
      <w:tblGrid>
        <w:gridCol w:w="2155"/>
        <w:gridCol w:w="1993"/>
        <w:gridCol w:w="4148"/>
      </w:tblGrid>
      <w:tr w:rsidR="00D91F72" w14:paraId="6953A268" w14:textId="059D18EE">
        <w:tc>
          <w:tcPr>
            <w:tcW w:w="4148" w:type="dxa"/>
            <w:gridSpan w:val="2"/>
            <w:tcBorders>
              <w:top w:val="single" w:sz="4" w:space="0" w:color="000000"/>
              <w:left w:val="single" w:sz="4" w:space="0" w:color="000000"/>
              <w:bottom w:val="single" w:sz="4" w:space="0" w:color="000000"/>
              <w:right w:val="single" w:sz="4" w:space="0" w:color="000000"/>
            </w:tcBorders>
          </w:tcPr>
          <w:p w14:paraId="1438EBD8" w14:textId="3BF70A0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BC8553" w14:textId="16A9A7F5"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81</w:t>
            </w:r>
          </w:p>
        </w:tc>
      </w:tr>
      <w:tr w:rsidR="00D91F72" w14:paraId="23C2B6A3" w14:textId="30D27B56">
        <w:tc>
          <w:tcPr>
            <w:tcW w:w="4148" w:type="dxa"/>
            <w:gridSpan w:val="2"/>
            <w:tcBorders>
              <w:top w:val="single" w:sz="4" w:space="0" w:color="000000"/>
              <w:left w:val="single" w:sz="4" w:space="0" w:color="000000"/>
              <w:bottom w:val="single" w:sz="4" w:space="0" w:color="000000"/>
              <w:right w:val="single" w:sz="4" w:space="0" w:color="000000"/>
            </w:tcBorders>
          </w:tcPr>
          <w:p w14:paraId="488A6724" w14:textId="7572406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0A3B77C" w14:textId="0F00E80A" w:rsidR="00D91F72" w:rsidRDefault="00E53301">
            <w:pPr>
              <w:rPr>
                <w:sz w:val="20"/>
                <w:szCs w:val="20"/>
              </w:rPr>
            </w:pPr>
            <w:r>
              <w:rPr>
                <w:rFonts w:hint="eastAsia"/>
                <w:sz w:val="20"/>
                <w:szCs w:val="20"/>
              </w:rPr>
              <w:t>新建资料分类</w:t>
            </w:r>
          </w:p>
        </w:tc>
      </w:tr>
      <w:tr w:rsidR="00D91F72" w14:paraId="6BA1169A" w14:textId="44DB46A5">
        <w:tc>
          <w:tcPr>
            <w:tcW w:w="4148" w:type="dxa"/>
            <w:gridSpan w:val="2"/>
            <w:tcBorders>
              <w:top w:val="single" w:sz="4" w:space="0" w:color="000000"/>
              <w:left w:val="single" w:sz="4" w:space="0" w:color="000000"/>
              <w:bottom w:val="single" w:sz="4" w:space="0" w:color="000000"/>
              <w:right w:val="single" w:sz="4" w:space="0" w:color="000000"/>
            </w:tcBorders>
          </w:tcPr>
          <w:p w14:paraId="7FE55398" w14:textId="40B21F88"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BC4E565" w14:textId="51159AAA" w:rsidR="00D91F72" w:rsidRDefault="00E53301">
            <w:pPr>
              <w:rPr>
                <w:sz w:val="20"/>
                <w:szCs w:val="20"/>
              </w:rPr>
            </w:pPr>
            <w:r>
              <w:rPr>
                <w:rFonts w:hint="eastAsia"/>
                <w:sz w:val="20"/>
                <w:szCs w:val="20"/>
              </w:rPr>
              <w:t>新建资料分类</w:t>
            </w:r>
          </w:p>
        </w:tc>
      </w:tr>
      <w:tr w:rsidR="00D91F72" w14:paraId="51C58136" w14:textId="12C28EE2">
        <w:tc>
          <w:tcPr>
            <w:tcW w:w="4148" w:type="dxa"/>
            <w:gridSpan w:val="2"/>
            <w:tcBorders>
              <w:top w:val="single" w:sz="4" w:space="0" w:color="000000"/>
              <w:left w:val="single" w:sz="4" w:space="0" w:color="000000"/>
              <w:bottom w:val="single" w:sz="4" w:space="0" w:color="000000"/>
              <w:right w:val="single" w:sz="4" w:space="0" w:color="000000"/>
            </w:tcBorders>
          </w:tcPr>
          <w:p w14:paraId="1DECF3A7" w14:textId="3A60F17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4C221D" w14:textId="5D68A659" w:rsidR="00D91F72" w:rsidRDefault="00E53301">
            <w:pPr>
              <w:rPr>
                <w:sz w:val="20"/>
                <w:szCs w:val="20"/>
              </w:rPr>
            </w:pPr>
            <w:r>
              <w:rPr>
                <w:rFonts w:hint="eastAsia"/>
                <w:sz w:val="20"/>
                <w:szCs w:val="20"/>
              </w:rPr>
              <w:t>注册用户-教师</w:t>
            </w:r>
          </w:p>
        </w:tc>
      </w:tr>
      <w:tr w:rsidR="00D91F72" w14:paraId="0C694B44" w14:textId="6AA77E74">
        <w:tc>
          <w:tcPr>
            <w:tcW w:w="4148" w:type="dxa"/>
            <w:gridSpan w:val="2"/>
            <w:tcBorders>
              <w:top w:val="single" w:sz="4" w:space="0" w:color="000000"/>
              <w:left w:val="single" w:sz="4" w:space="0" w:color="000000"/>
              <w:bottom w:val="single" w:sz="4" w:space="0" w:color="000000"/>
              <w:right w:val="single" w:sz="4" w:space="0" w:color="000000"/>
            </w:tcBorders>
          </w:tcPr>
          <w:p w14:paraId="20FAC3D2" w14:textId="35DA570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4F37028A" w14:textId="2D4FD4E7" w:rsidR="00D91F72" w:rsidRDefault="00E53301">
            <w:pPr>
              <w:rPr>
                <w:sz w:val="20"/>
                <w:szCs w:val="20"/>
              </w:rPr>
            </w:pPr>
            <w:r>
              <w:rPr>
                <w:rFonts w:hint="eastAsia"/>
                <w:sz w:val="20"/>
                <w:szCs w:val="20"/>
              </w:rPr>
              <w:t>黑盒测试-等价类划分/边界值法</w:t>
            </w:r>
          </w:p>
        </w:tc>
      </w:tr>
      <w:tr w:rsidR="00D91F72" w14:paraId="74F7E69B" w14:textId="2789683D">
        <w:tc>
          <w:tcPr>
            <w:tcW w:w="4148" w:type="dxa"/>
            <w:gridSpan w:val="2"/>
            <w:tcBorders>
              <w:top w:val="single" w:sz="4" w:space="0" w:color="000000"/>
              <w:left w:val="single" w:sz="4" w:space="0" w:color="000000"/>
              <w:bottom w:val="single" w:sz="4" w:space="0" w:color="000000"/>
              <w:right w:val="single" w:sz="4" w:space="0" w:color="000000"/>
            </w:tcBorders>
          </w:tcPr>
          <w:p w14:paraId="3E792F18" w14:textId="5B57D642"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A1078D2" w14:textId="0DB9AF5E" w:rsidR="00D91F72" w:rsidRDefault="00E53301">
            <w:pPr>
              <w:rPr>
                <w:sz w:val="20"/>
                <w:szCs w:val="20"/>
              </w:rPr>
            </w:pPr>
            <w:r>
              <w:rPr>
                <w:rFonts w:hint="eastAsia"/>
                <w:sz w:val="20"/>
                <w:szCs w:val="20"/>
              </w:rPr>
              <w:t>访问具体课程</w:t>
            </w:r>
          </w:p>
        </w:tc>
      </w:tr>
      <w:tr w:rsidR="00D91F72" w14:paraId="3821BC96" w14:textId="4236B7A1">
        <w:tc>
          <w:tcPr>
            <w:tcW w:w="4148" w:type="dxa"/>
            <w:gridSpan w:val="2"/>
            <w:tcBorders>
              <w:top w:val="single" w:sz="4" w:space="0" w:color="000000"/>
              <w:left w:val="single" w:sz="4" w:space="0" w:color="000000"/>
              <w:bottom w:val="single" w:sz="4" w:space="0" w:color="000000"/>
              <w:right w:val="single" w:sz="4" w:space="0" w:color="000000"/>
            </w:tcBorders>
          </w:tcPr>
          <w:p w14:paraId="6556ABBD" w14:textId="4A12838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9074CFF" w14:textId="131FB385" w:rsidR="00D91F72" w:rsidRDefault="00E53301">
            <w:pPr>
              <w:rPr>
                <w:sz w:val="20"/>
                <w:szCs w:val="20"/>
              </w:rPr>
            </w:pPr>
            <w:r>
              <w:rPr>
                <w:rFonts w:hint="eastAsia"/>
                <w:sz w:val="20"/>
                <w:szCs w:val="20"/>
              </w:rPr>
              <w:t>教师用户访问自己开的具体课程，新建资料分类</w:t>
            </w:r>
          </w:p>
        </w:tc>
      </w:tr>
      <w:tr w:rsidR="00D91F72" w14:paraId="633A4594" w14:textId="11FD0C6B">
        <w:tc>
          <w:tcPr>
            <w:tcW w:w="4148" w:type="dxa"/>
            <w:gridSpan w:val="2"/>
            <w:tcBorders>
              <w:top w:val="single" w:sz="4" w:space="0" w:color="000000"/>
              <w:left w:val="single" w:sz="4" w:space="0" w:color="000000"/>
              <w:bottom w:val="single" w:sz="4" w:space="0" w:color="000000"/>
              <w:right w:val="single" w:sz="4" w:space="0" w:color="000000"/>
            </w:tcBorders>
          </w:tcPr>
          <w:p w14:paraId="014C9A31" w14:textId="5E47D99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2C3F927" w14:textId="54245C7D" w:rsidR="00D91F72" w:rsidRDefault="00E53301">
            <w:pPr>
              <w:rPr>
                <w:sz w:val="20"/>
                <w:szCs w:val="20"/>
              </w:rPr>
            </w:pPr>
            <w:r>
              <w:rPr>
                <w:rFonts w:hint="eastAsia"/>
                <w:sz w:val="20"/>
                <w:szCs w:val="20"/>
              </w:rPr>
              <w:t>测试教师用户访问自己开的具体课程，新建资料分类</w:t>
            </w:r>
          </w:p>
        </w:tc>
      </w:tr>
      <w:tr w:rsidR="00D91F72" w14:paraId="5A909207" w14:textId="334DA249">
        <w:trPr>
          <w:trHeight w:val="1445"/>
        </w:trPr>
        <w:tc>
          <w:tcPr>
            <w:tcW w:w="8296" w:type="dxa"/>
            <w:gridSpan w:val="3"/>
            <w:tcBorders>
              <w:top w:val="single" w:sz="4" w:space="0" w:color="000000"/>
              <w:left w:val="single" w:sz="4" w:space="0" w:color="000000"/>
              <w:right w:val="single" w:sz="4" w:space="0" w:color="000000"/>
            </w:tcBorders>
          </w:tcPr>
          <w:p w14:paraId="4D8C203F" w14:textId="1D2269D6" w:rsidR="00D91F72" w:rsidRDefault="00E53301">
            <w:pPr>
              <w:rPr>
                <w:sz w:val="20"/>
                <w:szCs w:val="20"/>
              </w:rPr>
            </w:pPr>
            <w:r>
              <w:rPr>
                <w:rFonts w:hint="eastAsia"/>
                <w:sz w:val="20"/>
                <w:szCs w:val="20"/>
              </w:rPr>
              <w:t>初始条件和背景：</w:t>
            </w:r>
          </w:p>
          <w:p w14:paraId="13BDF6CB" w14:textId="47DFFE82" w:rsidR="00D91F72" w:rsidRDefault="00E53301">
            <w:pPr>
              <w:rPr>
                <w:sz w:val="20"/>
                <w:szCs w:val="20"/>
              </w:rPr>
            </w:pPr>
            <w:r>
              <w:rPr>
                <w:rFonts w:hint="eastAsia"/>
                <w:sz w:val="20"/>
                <w:szCs w:val="20"/>
              </w:rPr>
              <w:t>系统：PC端</w:t>
            </w:r>
          </w:p>
          <w:p w14:paraId="79B17E6B" w14:textId="347B5C01" w:rsidR="00D91F72" w:rsidRDefault="00E53301">
            <w:pPr>
              <w:rPr>
                <w:sz w:val="20"/>
                <w:szCs w:val="20"/>
              </w:rPr>
            </w:pPr>
            <w:r>
              <w:rPr>
                <w:rFonts w:hint="eastAsia"/>
                <w:sz w:val="20"/>
                <w:szCs w:val="20"/>
              </w:rPr>
              <w:t>浏览器：C</w:t>
            </w:r>
            <w:r>
              <w:rPr>
                <w:sz w:val="20"/>
                <w:szCs w:val="20"/>
              </w:rPr>
              <w:t>hrome</w:t>
            </w:r>
          </w:p>
          <w:p w14:paraId="294BC350" w14:textId="453C3F1A" w:rsidR="00D91F72" w:rsidRDefault="00E53301">
            <w:pPr>
              <w:rPr>
                <w:sz w:val="20"/>
                <w:szCs w:val="20"/>
              </w:rPr>
            </w:pPr>
            <w:r>
              <w:rPr>
                <w:rFonts w:hint="eastAsia"/>
                <w:sz w:val="20"/>
                <w:szCs w:val="20"/>
              </w:rPr>
              <w:t>注释：无</w:t>
            </w:r>
          </w:p>
        </w:tc>
      </w:tr>
      <w:tr w:rsidR="00D91F72" w14:paraId="015D8DC3" w14:textId="3606CE96">
        <w:trPr>
          <w:trHeight w:val="392"/>
        </w:trPr>
        <w:tc>
          <w:tcPr>
            <w:tcW w:w="2155" w:type="dxa"/>
            <w:tcBorders>
              <w:top w:val="single" w:sz="4" w:space="0" w:color="000000"/>
              <w:left w:val="single" w:sz="4" w:space="0" w:color="000000"/>
              <w:bottom w:val="single" w:sz="4" w:space="0" w:color="000000"/>
              <w:right w:val="single" w:sz="4" w:space="0" w:color="000000"/>
            </w:tcBorders>
          </w:tcPr>
          <w:p w14:paraId="773EF8B2" w14:textId="700FDD3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5D7C2EB" w14:textId="04A12B4D" w:rsidR="00D91F72" w:rsidRDefault="00E53301">
            <w:pPr>
              <w:rPr>
                <w:sz w:val="20"/>
                <w:szCs w:val="20"/>
              </w:rPr>
            </w:pPr>
            <w:r>
              <w:rPr>
                <w:rFonts w:hint="eastAsia"/>
                <w:sz w:val="20"/>
                <w:szCs w:val="20"/>
              </w:rPr>
              <w:t>预期结果</w:t>
            </w:r>
          </w:p>
        </w:tc>
      </w:tr>
      <w:tr w:rsidR="00D91F72" w14:paraId="2767D62A" w14:textId="22DE25EE">
        <w:trPr>
          <w:trHeight w:val="392"/>
        </w:trPr>
        <w:tc>
          <w:tcPr>
            <w:tcW w:w="2155" w:type="dxa"/>
            <w:tcBorders>
              <w:top w:val="single" w:sz="4" w:space="0" w:color="000000"/>
              <w:left w:val="single" w:sz="4" w:space="0" w:color="000000"/>
              <w:bottom w:val="single" w:sz="4" w:space="0" w:color="000000"/>
              <w:right w:val="single" w:sz="4" w:space="0" w:color="000000"/>
            </w:tcBorders>
          </w:tcPr>
          <w:p w14:paraId="7D1423E3" w14:textId="59E30465"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8B1C88F" w14:textId="4444EA52" w:rsidR="00D91F72" w:rsidRDefault="00E53301">
            <w:pPr>
              <w:rPr>
                <w:sz w:val="20"/>
                <w:szCs w:val="20"/>
              </w:rPr>
            </w:pPr>
            <w:r>
              <w:rPr>
                <w:rFonts w:hint="eastAsia"/>
                <w:sz w:val="20"/>
                <w:szCs w:val="20"/>
              </w:rPr>
              <w:t>可见中部导航栏有课程资料按钮</w:t>
            </w:r>
          </w:p>
        </w:tc>
      </w:tr>
      <w:tr w:rsidR="00D91F72" w14:paraId="02159534" w14:textId="5EAE12AE">
        <w:trPr>
          <w:trHeight w:val="392"/>
        </w:trPr>
        <w:tc>
          <w:tcPr>
            <w:tcW w:w="2155" w:type="dxa"/>
            <w:tcBorders>
              <w:top w:val="single" w:sz="4" w:space="0" w:color="000000"/>
              <w:left w:val="single" w:sz="4" w:space="0" w:color="000000"/>
              <w:bottom w:val="single" w:sz="4" w:space="0" w:color="000000"/>
              <w:right w:val="single" w:sz="4" w:space="0" w:color="000000"/>
            </w:tcBorders>
          </w:tcPr>
          <w:p w14:paraId="558FD648" w14:textId="29409CD9" w:rsidR="00D91F72" w:rsidRDefault="00E53301">
            <w:pPr>
              <w:rPr>
                <w:sz w:val="20"/>
                <w:szCs w:val="20"/>
              </w:rPr>
            </w:pPr>
            <w:r>
              <w:rPr>
                <w:rFonts w:hint="eastAsia"/>
                <w:sz w:val="20"/>
                <w:szCs w:val="20"/>
              </w:rPr>
              <w:t>点击课程资料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0A1C7DDF" w14:textId="2FF82B9E" w:rsidR="00D91F72" w:rsidRDefault="00E53301">
            <w:pPr>
              <w:rPr>
                <w:sz w:val="20"/>
                <w:szCs w:val="20"/>
              </w:rPr>
            </w:pPr>
            <w:r>
              <w:rPr>
                <w:rFonts w:hint="eastAsia"/>
                <w:sz w:val="20"/>
                <w:szCs w:val="20"/>
              </w:rPr>
              <w:t>主页下部变为课程列表列表，每个分类中有若干附件。列表右侧有上传资料按钮</w:t>
            </w:r>
          </w:p>
        </w:tc>
      </w:tr>
      <w:tr w:rsidR="00D91F72" w14:paraId="1606F527" w14:textId="12DDF0E6">
        <w:trPr>
          <w:trHeight w:val="392"/>
        </w:trPr>
        <w:tc>
          <w:tcPr>
            <w:tcW w:w="2155" w:type="dxa"/>
            <w:tcBorders>
              <w:top w:val="single" w:sz="4" w:space="0" w:color="000000"/>
              <w:left w:val="single" w:sz="4" w:space="0" w:color="000000"/>
              <w:bottom w:val="single" w:sz="4" w:space="0" w:color="000000"/>
              <w:right w:val="single" w:sz="4" w:space="0" w:color="000000"/>
            </w:tcBorders>
          </w:tcPr>
          <w:p w14:paraId="1109A06B" w14:textId="0984A64F" w:rsidR="00D91F72" w:rsidRDefault="00E53301">
            <w:pPr>
              <w:rPr>
                <w:sz w:val="20"/>
                <w:szCs w:val="20"/>
              </w:rPr>
            </w:pPr>
            <w:r>
              <w:rPr>
                <w:rFonts w:hint="eastAsia"/>
                <w:sz w:val="20"/>
                <w:szCs w:val="20"/>
              </w:rPr>
              <w:t>点击上传资料</w:t>
            </w:r>
          </w:p>
        </w:tc>
        <w:tc>
          <w:tcPr>
            <w:tcW w:w="6141" w:type="dxa"/>
            <w:gridSpan w:val="2"/>
            <w:tcBorders>
              <w:top w:val="single" w:sz="4" w:space="0" w:color="000000"/>
              <w:left w:val="single" w:sz="4" w:space="0" w:color="000000"/>
              <w:bottom w:val="single" w:sz="4" w:space="0" w:color="000000"/>
              <w:right w:val="single" w:sz="4" w:space="0" w:color="000000"/>
            </w:tcBorders>
          </w:tcPr>
          <w:p w14:paraId="395BE903" w14:textId="5A087E31" w:rsidR="00D91F72" w:rsidRDefault="00E53301">
            <w:pPr>
              <w:rPr>
                <w:sz w:val="20"/>
                <w:szCs w:val="20"/>
              </w:rPr>
            </w:pPr>
            <w:r>
              <w:rPr>
                <w:rFonts w:hint="eastAsia"/>
                <w:sz w:val="20"/>
                <w:szCs w:val="20"/>
              </w:rPr>
              <w:t>弹出上传资料悬浮窗</w:t>
            </w:r>
          </w:p>
        </w:tc>
      </w:tr>
      <w:tr w:rsidR="00D91F72" w14:paraId="091AC0F3" w14:textId="77557CB5">
        <w:trPr>
          <w:trHeight w:val="392"/>
        </w:trPr>
        <w:tc>
          <w:tcPr>
            <w:tcW w:w="2155" w:type="dxa"/>
            <w:tcBorders>
              <w:top w:val="single" w:sz="4" w:space="0" w:color="000000"/>
              <w:left w:val="single" w:sz="4" w:space="0" w:color="000000"/>
              <w:bottom w:val="single" w:sz="4" w:space="0" w:color="000000"/>
              <w:right w:val="single" w:sz="4" w:space="0" w:color="000000"/>
            </w:tcBorders>
          </w:tcPr>
          <w:p w14:paraId="23F7A393" w14:textId="388AD67B" w:rsidR="00D91F72" w:rsidRDefault="00E53301">
            <w:pPr>
              <w:rPr>
                <w:sz w:val="20"/>
                <w:szCs w:val="20"/>
              </w:rPr>
            </w:pPr>
            <w:r>
              <w:rPr>
                <w:rFonts w:hint="eastAsia"/>
                <w:sz w:val="20"/>
                <w:szCs w:val="20"/>
              </w:rPr>
              <w:t>输入名称：</w:t>
            </w:r>
          </w:p>
          <w:p w14:paraId="6E4B0009" w14:textId="2822C061"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4E4D5DF8" w14:textId="77F118E8" w:rsidR="00D91F72" w:rsidRDefault="00E53301">
            <w:pPr>
              <w:rPr>
                <w:sz w:val="20"/>
                <w:szCs w:val="20"/>
              </w:rPr>
            </w:pPr>
            <w:r>
              <w:rPr>
                <w:rFonts w:hint="eastAsia"/>
                <w:sz w:val="20"/>
                <w:szCs w:val="20"/>
              </w:rPr>
              <w:t>资料名称长度限制为1</w:t>
            </w:r>
            <w:r>
              <w:rPr>
                <w:sz w:val="20"/>
                <w:szCs w:val="20"/>
              </w:rPr>
              <w:t>-10</w:t>
            </w:r>
          </w:p>
        </w:tc>
      </w:tr>
      <w:tr w:rsidR="00D91F72" w14:paraId="30832BC8" w14:textId="3F1C7190">
        <w:trPr>
          <w:trHeight w:val="392"/>
        </w:trPr>
        <w:tc>
          <w:tcPr>
            <w:tcW w:w="2155" w:type="dxa"/>
            <w:tcBorders>
              <w:top w:val="single" w:sz="4" w:space="0" w:color="000000"/>
              <w:left w:val="single" w:sz="4" w:space="0" w:color="000000"/>
              <w:bottom w:val="single" w:sz="4" w:space="0" w:color="000000"/>
              <w:right w:val="single" w:sz="4" w:space="0" w:color="000000"/>
            </w:tcBorders>
          </w:tcPr>
          <w:p w14:paraId="6268D330" w14:textId="3C37D3B9" w:rsidR="00D91F72" w:rsidRDefault="00E53301">
            <w:pPr>
              <w:rPr>
                <w:sz w:val="20"/>
                <w:szCs w:val="20"/>
              </w:rPr>
            </w:pPr>
            <w:r>
              <w:rPr>
                <w:rFonts w:hint="eastAsia"/>
                <w:sz w:val="20"/>
                <w:szCs w:val="20"/>
              </w:rPr>
              <w:t>输入名称：视频</w:t>
            </w:r>
          </w:p>
          <w:p w14:paraId="6A7AB905" w14:textId="68766455"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0118D3D4" w14:textId="4D688E00" w:rsidR="00D91F72" w:rsidRDefault="00E53301">
            <w:pPr>
              <w:rPr>
                <w:sz w:val="20"/>
                <w:szCs w:val="20"/>
              </w:rPr>
            </w:pPr>
            <w:r>
              <w:rPr>
                <w:rFonts w:hint="eastAsia"/>
                <w:sz w:val="20"/>
                <w:szCs w:val="20"/>
              </w:rPr>
              <w:t>上传成功</w:t>
            </w:r>
          </w:p>
        </w:tc>
      </w:tr>
      <w:tr w:rsidR="00D91F72" w14:paraId="5A0F2D42" w14:textId="56CFFE51">
        <w:trPr>
          <w:trHeight w:val="392"/>
        </w:trPr>
        <w:tc>
          <w:tcPr>
            <w:tcW w:w="2155" w:type="dxa"/>
            <w:tcBorders>
              <w:top w:val="single" w:sz="4" w:space="0" w:color="000000"/>
              <w:left w:val="single" w:sz="4" w:space="0" w:color="000000"/>
              <w:bottom w:val="single" w:sz="4" w:space="0" w:color="000000"/>
              <w:right w:val="single" w:sz="4" w:space="0" w:color="000000"/>
            </w:tcBorders>
          </w:tcPr>
          <w:p w14:paraId="3333613D" w14:textId="572B9776" w:rsidR="00D91F72" w:rsidRDefault="00E53301">
            <w:pPr>
              <w:rPr>
                <w:sz w:val="20"/>
                <w:szCs w:val="20"/>
              </w:rPr>
            </w:pPr>
            <w:r>
              <w:rPr>
                <w:rFonts w:hint="eastAsia"/>
                <w:sz w:val="20"/>
                <w:szCs w:val="20"/>
              </w:rPr>
              <w:t>输入名称：12345567891</w:t>
            </w:r>
          </w:p>
          <w:p w14:paraId="55262E5F" w14:textId="492645C4" w:rsidR="00D91F72" w:rsidRDefault="00E53301">
            <w:pPr>
              <w:rPr>
                <w:sz w:val="20"/>
                <w:szCs w:val="20"/>
              </w:rPr>
            </w:pPr>
            <w:r>
              <w:rPr>
                <w:rFonts w:hint="eastAsia"/>
                <w:sz w:val="20"/>
                <w:szCs w:val="20"/>
              </w:rPr>
              <w:t>点击确认上传</w:t>
            </w:r>
          </w:p>
        </w:tc>
        <w:tc>
          <w:tcPr>
            <w:tcW w:w="6141" w:type="dxa"/>
            <w:gridSpan w:val="2"/>
            <w:tcBorders>
              <w:top w:val="single" w:sz="4" w:space="0" w:color="000000"/>
              <w:left w:val="single" w:sz="4" w:space="0" w:color="000000"/>
              <w:bottom w:val="single" w:sz="4" w:space="0" w:color="000000"/>
              <w:right w:val="single" w:sz="4" w:space="0" w:color="000000"/>
            </w:tcBorders>
          </w:tcPr>
          <w:p w14:paraId="34CDE677" w14:textId="710B3A7F" w:rsidR="00D91F72" w:rsidRDefault="00E53301">
            <w:pPr>
              <w:rPr>
                <w:sz w:val="20"/>
                <w:szCs w:val="20"/>
              </w:rPr>
            </w:pPr>
            <w:r>
              <w:rPr>
                <w:rFonts w:hint="eastAsia"/>
                <w:sz w:val="20"/>
                <w:szCs w:val="20"/>
              </w:rPr>
              <w:t>资料名称长度限制为1</w:t>
            </w:r>
            <w:r>
              <w:rPr>
                <w:sz w:val="20"/>
                <w:szCs w:val="20"/>
              </w:rPr>
              <w:t>-10</w:t>
            </w:r>
          </w:p>
        </w:tc>
      </w:tr>
    </w:tbl>
    <w:p w14:paraId="13482880" w14:textId="045C3DB9" w:rsidR="00D91F72" w:rsidRDefault="00D91F72"/>
    <w:p w14:paraId="52468313" w14:textId="034FF55C" w:rsidR="00D91F72" w:rsidRDefault="00E53301">
      <w:r>
        <w:br w:type="page"/>
      </w:r>
    </w:p>
    <w:p w14:paraId="761F622A" w14:textId="2D847CED" w:rsidR="00D91F72" w:rsidRDefault="00D91F72"/>
    <w:p w14:paraId="2D05E589" w14:textId="36D4EAE3" w:rsidR="00D91F72" w:rsidRDefault="00E53301">
      <w:pPr>
        <w:pStyle w:val="a1"/>
      </w:pPr>
      <w:bookmarkStart w:id="149" w:name="_Toc533374837"/>
      <w:r>
        <w:rPr>
          <w:rFonts w:hint="eastAsia"/>
        </w:rPr>
        <w:t>修改教师介绍</w:t>
      </w:r>
      <w:bookmarkEnd w:id="149"/>
    </w:p>
    <w:tbl>
      <w:tblPr>
        <w:tblStyle w:val="15"/>
        <w:tblW w:w="8296" w:type="dxa"/>
        <w:tblLayout w:type="fixed"/>
        <w:tblLook w:val="04A0" w:firstRow="1" w:lastRow="0" w:firstColumn="1" w:lastColumn="0" w:noHBand="0" w:noVBand="1"/>
      </w:tblPr>
      <w:tblGrid>
        <w:gridCol w:w="2155"/>
        <w:gridCol w:w="1993"/>
        <w:gridCol w:w="4148"/>
      </w:tblGrid>
      <w:tr w:rsidR="00D91F72" w14:paraId="7E1D371B" w14:textId="72D2F887">
        <w:tc>
          <w:tcPr>
            <w:tcW w:w="4148" w:type="dxa"/>
            <w:gridSpan w:val="2"/>
            <w:tcBorders>
              <w:top w:val="single" w:sz="4" w:space="0" w:color="000000"/>
              <w:left w:val="single" w:sz="4" w:space="0" w:color="000000"/>
              <w:bottom w:val="single" w:sz="4" w:space="0" w:color="000000"/>
              <w:right w:val="single" w:sz="4" w:space="0" w:color="000000"/>
            </w:tcBorders>
          </w:tcPr>
          <w:p w14:paraId="56439169" w14:textId="185C8C6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92E3E69" w14:textId="646787D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82</w:t>
            </w:r>
          </w:p>
        </w:tc>
      </w:tr>
      <w:tr w:rsidR="00D91F72" w14:paraId="03825AB0" w14:textId="60687496">
        <w:tc>
          <w:tcPr>
            <w:tcW w:w="4148" w:type="dxa"/>
            <w:gridSpan w:val="2"/>
            <w:tcBorders>
              <w:top w:val="single" w:sz="4" w:space="0" w:color="000000"/>
              <w:left w:val="single" w:sz="4" w:space="0" w:color="000000"/>
              <w:bottom w:val="single" w:sz="4" w:space="0" w:color="000000"/>
              <w:right w:val="single" w:sz="4" w:space="0" w:color="000000"/>
            </w:tcBorders>
          </w:tcPr>
          <w:p w14:paraId="41D7F57A" w14:textId="52D5EA05"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4F12E1A" w14:textId="013B70F1" w:rsidR="00D91F72" w:rsidRDefault="00E53301">
            <w:pPr>
              <w:rPr>
                <w:sz w:val="20"/>
                <w:szCs w:val="20"/>
              </w:rPr>
            </w:pPr>
            <w:r>
              <w:rPr>
                <w:rFonts w:hint="eastAsia"/>
                <w:sz w:val="20"/>
                <w:szCs w:val="20"/>
              </w:rPr>
              <w:t>修改教师介绍</w:t>
            </w:r>
          </w:p>
        </w:tc>
      </w:tr>
      <w:tr w:rsidR="00D91F72" w14:paraId="57B2560B" w14:textId="5CEB190A">
        <w:tc>
          <w:tcPr>
            <w:tcW w:w="4148" w:type="dxa"/>
            <w:gridSpan w:val="2"/>
            <w:tcBorders>
              <w:top w:val="single" w:sz="4" w:space="0" w:color="000000"/>
              <w:left w:val="single" w:sz="4" w:space="0" w:color="000000"/>
              <w:bottom w:val="single" w:sz="4" w:space="0" w:color="000000"/>
              <w:right w:val="single" w:sz="4" w:space="0" w:color="000000"/>
            </w:tcBorders>
          </w:tcPr>
          <w:p w14:paraId="3ADDD11A" w14:textId="14B467F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ABB101" w14:textId="49B9186E" w:rsidR="00D91F72" w:rsidRDefault="00E53301">
            <w:pPr>
              <w:rPr>
                <w:sz w:val="20"/>
                <w:szCs w:val="20"/>
              </w:rPr>
            </w:pPr>
            <w:r>
              <w:rPr>
                <w:rFonts w:hint="eastAsia"/>
                <w:sz w:val="20"/>
                <w:szCs w:val="20"/>
              </w:rPr>
              <w:t>修改教师介绍</w:t>
            </w:r>
          </w:p>
        </w:tc>
      </w:tr>
      <w:tr w:rsidR="00D91F72" w14:paraId="7002559D" w14:textId="3929E4B0">
        <w:tc>
          <w:tcPr>
            <w:tcW w:w="4148" w:type="dxa"/>
            <w:gridSpan w:val="2"/>
            <w:tcBorders>
              <w:top w:val="single" w:sz="4" w:space="0" w:color="000000"/>
              <w:left w:val="single" w:sz="4" w:space="0" w:color="000000"/>
              <w:bottom w:val="single" w:sz="4" w:space="0" w:color="000000"/>
              <w:right w:val="single" w:sz="4" w:space="0" w:color="000000"/>
            </w:tcBorders>
          </w:tcPr>
          <w:p w14:paraId="6F9BC64D" w14:textId="3DC7C76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6135DCD" w14:textId="5FA7886F" w:rsidR="00D91F72" w:rsidRDefault="00E53301">
            <w:pPr>
              <w:rPr>
                <w:sz w:val="20"/>
                <w:szCs w:val="20"/>
              </w:rPr>
            </w:pPr>
            <w:r>
              <w:rPr>
                <w:rFonts w:hint="eastAsia"/>
                <w:sz w:val="20"/>
                <w:szCs w:val="20"/>
              </w:rPr>
              <w:t>注册用户-教师</w:t>
            </w:r>
          </w:p>
        </w:tc>
      </w:tr>
      <w:tr w:rsidR="00D91F72" w14:paraId="65DD747E" w14:textId="395C4483">
        <w:tc>
          <w:tcPr>
            <w:tcW w:w="4148" w:type="dxa"/>
            <w:gridSpan w:val="2"/>
            <w:tcBorders>
              <w:top w:val="single" w:sz="4" w:space="0" w:color="000000"/>
              <w:left w:val="single" w:sz="4" w:space="0" w:color="000000"/>
              <w:bottom w:val="single" w:sz="4" w:space="0" w:color="000000"/>
              <w:right w:val="single" w:sz="4" w:space="0" w:color="000000"/>
            </w:tcBorders>
          </w:tcPr>
          <w:p w14:paraId="249B6791" w14:textId="366E9916"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8E0DF25" w14:textId="4D0AFB6C" w:rsidR="00D91F72" w:rsidRDefault="00E53301">
            <w:pPr>
              <w:rPr>
                <w:sz w:val="20"/>
                <w:szCs w:val="20"/>
              </w:rPr>
            </w:pPr>
            <w:r>
              <w:rPr>
                <w:rFonts w:hint="eastAsia"/>
                <w:sz w:val="20"/>
                <w:szCs w:val="20"/>
              </w:rPr>
              <w:t>黑盒测试-等价类划分/边界值法</w:t>
            </w:r>
          </w:p>
        </w:tc>
      </w:tr>
      <w:tr w:rsidR="00D91F72" w14:paraId="167469FE" w14:textId="13233511">
        <w:tc>
          <w:tcPr>
            <w:tcW w:w="4148" w:type="dxa"/>
            <w:gridSpan w:val="2"/>
            <w:tcBorders>
              <w:top w:val="single" w:sz="4" w:space="0" w:color="000000"/>
              <w:left w:val="single" w:sz="4" w:space="0" w:color="000000"/>
              <w:bottom w:val="single" w:sz="4" w:space="0" w:color="000000"/>
              <w:right w:val="single" w:sz="4" w:space="0" w:color="000000"/>
            </w:tcBorders>
          </w:tcPr>
          <w:p w14:paraId="7BCAEEE5" w14:textId="2B7844A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33BC153" w14:textId="2F596277" w:rsidR="00D91F72" w:rsidRDefault="00E53301">
            <w:pPr>
              <w:rPr>
                <w:sz w:val="20"/>
                <w:szCs w:val="20"/>
              </w:rPr>
            </w:pPr>
            <w:r>
              <w:rPr>
                <w:rFonts w:hint="eastAsia"/>
                <w:sz w:val="20"/>
                <w:szCs w:val="20"/>
              </w:rPr>
              <w:t>访问具体课程</w:t>
            </w:r>
          </w:p>
        </w:tc>
      </w:tr>
      <w:tr w:rsidR="00D91F72" w14:paraId="063036AD" w14:textId="38440AA6">
        <w:tc>
          <w:tcPr>
            <w:tcW w:w="4148" w:type="dxa"/>
            <w:gridSpan w:val="2"/>
            <w:tcBorders>
              <w:top w:val="single" w:sz="4" w:space="0" w:color="000000"/>
              <w:left w:val="single" w:sz="4" w:space="0" w:color="000000"/>
              <w:bottom w:val="single" w:sz="4" w:space="0" w:color="000000"/>
              <w:right w:val="single" w:sz="4" w:space="0" w:color="000000"/>
            </w:tcBorders>
          </w:tcPr>
          <w:p w14:paraId="0B12EAC7" w14:textId="4478C53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FC57BED" w14:textId="640894DF" w:rsidR="00D91F72" w:rsidRDefault="00E53301">
            <w:pPr>
              <w:rPr>
                <w:sz w:val="20"/>
                <w:szCs w:val="20"/>
              </w:rPr>
            </w:pPr>
            <w:r>
              <w:rPr>
                <w:rFonts w:hint="eastAsia"/>
                <w:sz w:val="20"/>
                <w:szCs w:val="20"/>
              </w:rPr>
              <w:t>教师用户访问自己开的具体课程，修改教师介绍</w:t>
            </w:r>
          </w:p>
        </w:tc>
      </w:tr>
      <w:tr w:rsidR="00D91F72" w14:paraId="16137D3C" w14:textId="129A8495">
        <w:tc>
          <w:tcPr>
            <w:tcW w:w="4148" w:type="dxa"/>
            <w:gridSpan w:val="2"/>
            <w:tcBorders>
              <w:top w:val="single" w:sz="4" w:space="0" w:color="000000"/>
              <w:left w:val="single" w:sz="4" w:space="0" w:color="000000"/>
              <w:bottom w:val="single" w:sz="4" w:space="0" w:color="000000"/>
              <w:right w:val="single" w:sz="4" w:space="0" w:color="000000"/>
            </w:tcBorders>
          </w:tcPr>
          <w:p w14:paraId="02AE3CD4" w14:textId="71085F6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1604A68" w14:textId="06C36F89" w:rsidR="00D91F72" w:rsidRDefault="00E53301">
            <w:pPr>
              <w:rPr>
                <w:sz w:val="20"/>
                <w:szCs w:val="20"/>
              </w:rPr>
            </w:pPr>
            <w:r>
              <w:rPr>
                <w:rFonts w:hint="eastAsia"/>
                <w:sz w:val="20"/>
                <w:szCs w:val="20"/>
              </w:rPr>
              <w:t>测试教师用户访问自己开的具体课程，修改教师介绍</w:t>
            </w:r>
          </w:p>
        </w:tc>
      </w:tr>
      <w:tr w:rsidR="00D91F72" w14:paraId="619FAB08" w14:textId="5571C552">
        <w:trPr>
          <w:trHeight w:val="1445"/>
        </w:trPr>
        <w:tc>
          <w:tcPr>
            <w:tcW w:w="8296" w:type="dxa"/>
            <w:gridSpan w:val="3"/>
            <w:tcBorders>
              <w:top w:val="single" w:sz="4" w:space="0" w:color="000000"/>
              <w:left w:val="single" w:sz="4" w:space="0" w:color="000000"/>
              <w:right w:val="single" w:sz="4" w:space="0" w:color="000000"/>
            </w:tcBorders>
          </w:tcPr>
          <w:p w14:paraId="04B81E2C" w14:textId="56B86371" w:rsidR="00D91F72" w:rsidRDefault="00E53301">
            <w:pPr>
              <w:rPr>
                <w:sz w:val="20"/>
                <w:szCs w:val="20"/>
              </w:rPr>
            </w:pPr>
            <w:r>
              <w:rPr>
                <w:rFonts w:hint="eastAsia"/>
                <w:sz w:val="20"/>
                <w:szCs w:val="20"/>
              </w:rPr>
              <w:t>初始条件和背景：</w:t>
            </w:r>
          </w:p>
          <w:p w14:paraId="266A3A61" w14:textId="25CA084B" w:rsidR="00D91F72" w:rsidRDefault="00E53301">
            <w:pPr>
              <w:rPr>
                <w:sz w:val="20"/>
                <w:szCs w:val="20"/>
              </w:rPr>
            </w:pPr>
            <w:r>
              <w:rPr>
                <w:rFonts w:hint="eastAsia"/>
                <w:sz w:val="20"/>
                <w:szCs w:val="20"/>
              </w:rPr>
              <w:t>系统：PC端</w:t>
            </w:r>
          </w:p>
          <w:p w14:paraId="544E5E26" w14:textId="0802F312" w:rsidR="00D91F72" w:rsidRDefault="00E53301">
            <w:pPr>
              <w:rPr>
                <w:sz w:val="20"/>
                <w:szCs w:val="20"/>
              </w:rPr>
            </w:pPr>
            <w:r>
              <w:rPr>
                <w:rFonts w:hint="eastAsia"/>
                <w:sz w:val="20"/>
                <w:szCs w:val="20"/>
              </w:rPr>
              <w:t>浏览器：C</w:t>
            </w:r>
            <w:r>
              <w:rPr>
                <w:sz w:val="20"/>
                <w:szCs w:val="20"/>
              </w:rPr>
              <w:t>hrome</w:t>
            </w:r>
          </w:p>
          <w:p w14:paraId="5D7EB982" w14:textId="7CDD6B7E" w:rsidR="00D91F72" w:rsidRDefault="00E53301">
            <w:pPr>
              <w:rPr>
                <w:sz w:val="20"/>
                <w:szCs w:val="20"/>
              </w:rPr>
            </w:pPr>
            <w:r>
              <w:rPr>
                <w:rFonts w:hint="eastAsia"/>
                <w:sz w:val="20"/>
                <w:szCs w:val="20"/>
              </w:rPr>
              <w:t>注释：无</w:t>
            </w:r>
          </w:p>
        </w:tc>
      </w:tr>
      <w:tr w:rsidR="00D91F72" w14:paraId="25550F27" w14:textId="131B3465">
        <w:trPr>
          <w:trHeight w:val="392"/>
        </w:trPr>
        <w:tc>
          <w:tcPr>
            <w:tcW w:w="2155" w:type="dxa"/>
            <w:tcBorders>
              <w:top w:val="single" w:sz="4" w:space="0" w:color="000000"/>
              <w:left w:val="single" w:sz="4" w:space="0" w:color="000000"/>
              <w:bottom w:val="single" w:sz="4" w:space="0" w:color="000000"/>
              <w:right w:val="single" w:sz="4" w:space="0" w:color="000000"/>
            </w:tcBorders>
          </w:tcPr>
          <w:p w14:paraId="457146F2" w14:textId="401A80B1"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5BB811D" w14:textId="36D48C68" w:rsidR="00D91F72" w:rsidRDefault="00E53301">
            <w:pPr>
              <w:rPr>
                <w:sz w:val="20"/>
                <w:szCs w:val="20"/>
              </w:rPr>
            </w:pPr>
            <w:r>
              <w:rPr>
                <w:rFonts w:hint="eastAsia"/>
                <w:sz w:val="20"/>
                <w:szCs w:val="20"/>
              </w:rPr>
              <w:t>预期结果</w:t>
            </w:r>
          </w:p>
        </w:tc>
      </w:tr>
      <w:tr w:rsidR="00D91F72" w14:paraId="271497DE" w14:textId="326C75F3">
        <w:trPr>
          <w:trHeight w:val="392"/>
        </w:trPr>
        <w:tc>
          <w:tcPr>
            <w:tcW w:w="2155" w:type="dxa"/>
            <w:tcBorders>
              <w:top w:val="single" w:sz="4" w:space="0" w:color="000000"/>
              <w:left w:val="single" w:sz="4" w:space="0" w:color="000000"/>
              <w:bottom w:val="single" w:sz="4" w:space="0" w:color="000000"/>
              <w:right w:val="single" w:sz="4" w:space="0" w:color="000000"/>
            </w:tcBorders>
          </w:tcPr>
          <w:p w14:paraId="4B3307EF" w14:textId="7A74159B"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FC44193" w14:textId="59A53844" w:rsidR="00D91F72" w:rsidRDefault="00E53301">
            <w:pPr>
              <w:rPr>
                <w:sz w:val="20"/>
                <w:szCs w:val="20"/>
              </w:rPr>
            </w:pPr>
            <w:r>
              <w:rPr>
                <w:rFonts w:hint="eastAsia"/>
                <w:sz w:val="20"/>
                <w:szCs w:val="20"/>
              </w:rPr>
              <w:t>可见中部教师介绍按钮</w:t>
            </w:r>
          </w:p>
        </w:tc>
      </w:tr>
      <w:tr w:rsidR="00D91F72" w14:paraId="6787B20C" w14:textId="2900F475">
        <w:trPr>
          <w:trHeight w:val="392"/>
        </w:trPr>
        <w:tc>
          <w:tcPr>
            <w:tcW w:w="2155" w:type="dxa"/>
            <w:tcBorders>
              <w:top w:val="single" w:sz="4" w:space="0" w:color="000000"/>
              <w:left w:val="single" w:sz="4" w:space="0" w:color="000000"/>
              <w:bottom w:val="single" w:sz="4" w:space="0" w:color="000000"/>
              <w:right w:val="single" w:sz="4" w:space="0" w:color="000000"/>
            </w:tcBorders>
          </w:tcPr>
          <w:p w14:paraId="5C12F60A" w14:textId="3FA0ACB1" w:rsidR="00D91F72" w:rsidRDefault="00E53301">
            <w:pPr>
              <w:rPr>
                <w:sz w:val="20"/>
                <w:szCs w:val="20"/>
              </w:rPr>
            </w:pPr>
            <w:r>
              <w:rPr>
                <w:rFonts w:hint="eastAsia"/>
                <w:sz w:val="20"/>
                <w:szCs w:val="20"/>
              </w:rPr>
              <w:t>点击教师介绍</w:t>
            </w:r>
          </w:p>
        </w:tc>
        <w:tc>
          <w:tcPr>
            <w:tcW w:w="6141" w:type="dxa"/>
            <w:gridSpan w:val="2"/>
            <w:tcBorders>
              <w:top w:val="single" w:sz="4" w:space="0" w:color="000000"/>
              <w:left w:val="single" w:sz="4" w:space="0" w:color="000000"/>
              <w:bottom w:val="single" w:sz="4" w:space="0" w:color="000000"/>
              <w:right w:val="single" w:sz="4" w:space="0" w:color="000000"/>
            </w:tcBorders>
          </w:tcPr>
          <w:p w14:paraId="5E75C808" w14:textId="3A1093C0" w:rsidR="00D91F72" w:rsidRDefault="00E53301">
            <w:pPr>
              <w:rPr>
                <w:sz w:val="20"/>
                <w:szCs w:val="20"/>
              </w:rPr>
            </w:pPr>
            <w:r>
              <w:rPr>
                <w:rFonts w:hint="eastAsia"/>
                <w:sz w:val="20"/>
                <w:szCs w:val="20"/>
              </w:rPr>
              <w:t>下方变为教师介绍页面，右侧有修改按钮</w:t>
            </w:r>
          </w:p>
        </w:tc>
      </w:tr>
      <w:tr w:rsidR="00D91F72" w14:paraId="57BAB408" w14:textId="0DBCD97B">
        <w:trPr>
          <w:trHeight w:val="392"/>
        </w:trPr>
        <w:tc>
          <w:tcPr>
            <w:tcW w:w="2155" w:type="dxa"/>
            <w:tcBorders>
              <w:top w:val="single" w:sz="4" w:space="0" w:color="000000"/>
              <w:left w:val="single" w:sz="4" w:space="0" w:color="000000"/>
              <w:bottom w:val="single" w:sz="4" w:space="0" w:color="000000"/>
              <w:right w:val="single" w:sz="4" w:space="0" w:color="000000"/>
            </w:tcBorders>
          </w:tcPr>
          <w:p w14:paraId="5BC659B7" w14:textId="68991AE4" w:rsidR="00D91F72" w:rsidRDefault="00E53301">
            <w:pPr>
              <w:rPr>
                <w:sz w:val="20"/>
                <w:szCs w:val="20"/>
              </w:rPr>
            </w:pPr>
            <w:r>
              <w:rPr>
                <w:rFonts w:hint="eastAsia"/>
                <w:sz w:val="20"/>
                <w:szCs w:val="20"/>
              </w:rPr>
              <w:t>点击修改按钮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36C95C6" w14:textId="691CB79C" w:rsidR="00D91F72" w:rsidRDefault="00E53301">
            <w:pPr>
              <w:rPr>
                <w:sz w:val="20"/>
                <w:szCs w:val="20"/>
              </w:rPr>
            </w:pPr>
            <w:r>
              <w:rPr>
                <w:rFonts w:hint="eastAsia"/>
                <w:sz w:val="20"/>
                <w:szCs w:val="20"/>
              </w:rPr>
              <w:t>页面转跳至教师个人中心提交教师介绍HTML处</w:t>
            </w:r>
          </w:p>
        </w:tc>
      </w:tr>
    </w:tbl>
    <w:p w14:paraId="30996E59" w14:textId="20EFF630" w:rsidR="00D91F72" w:rsidRDefault="00D91F72"/>
    <w:p w14:paraId="092B2533" w14:textId="76BA807C" w:rsidR="00D91F72" w:rsidRDefault="00E53301">
      <w:r>
        <w:br w:type="page"/>
      </w:r>
    </w:p>
    <w:p w14:paraId="573ED956" w14:textId="6BE004C3" w:rsidR="00D91F72" w:rsidRDefault="00D91F72"/>
    <w:p w14:paraId="2124A0D8" w14:textId="4EB55C1F" w:rsidR="00D91F72" w:rsidRDefault="00E53301">
      <w:pPr>
        <w:pStyle w:val="a1"/>
      </w:pPr>
      <w:bookmarkStart w:id="150" w:name="_Toc533374838"/>
      <w:r>
        <w:rPr>
          <w:rFonts w:hint="eastAsia"/>
        </w:rPr>
        <w:t>发布公告</w:t>
      </w:r>
      <w:bookmarkEnd w:id="150"/>
    </w:p>
    <w:tbl>
      <w:tblPr>
        <w:tblStyle w:val="15"/>
        <w:tblW w:w="8296" w:type="dxa"/>
        <w:tblLayout w:type="fixed"/>
        <w:tblLook w:val="04A0" w:firstRow="1" w:lastRow="0" w:firstColumn="1" w:lastColumn="0" w:noHBand="0" w:noVBand="1"/>
      </w:tblPr>
      <w:tblGrid>
        <w:gridCol w:w="2155"/>
        <w:gridCol w:w="1993"/>
        <w:gridCol w:w="4148"/>
      </w:tblGrid>
      <w:tr w:rsidR="00D91F72" w14:paraId="7B0D35F4" w14:textId="2CCD8CAC">
        <w:tc>
          <w:tcPr>
            <w:tcW w:w="4148" w:type="dxa"/>
            <w:gridSpan w:val="2"/>
            <w:tcBorders>
              <w:top w:val="single" w:sz="4" w:space="0" w:color="000000"/>
              <w:left w:val="single" w:sz="4" w:space="0" w:color="000000"/>
              <w:bottom w:val="single" w:sz="4" w:space="0" w:color="000000"/>
              <w:right w:val="single" w:sz="4" w:space="0" w:color="000000"/>
            </w:tcBorders>
          </w:tcPr>
          <w:p w14:paraId="153B47D4" w14:textId="688A532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E3F3CD3" w14:textId="1DC5154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83</w:t>
            </w:r>
          </w:p>
        </w:tc>
      </w:tr>
      <w:tr w:rsidR="00D91F72" w14:paraId="76F73AB9" w14:textId="40A42B4F">
        <w:tc>
          <w:tcPr>
            <w:tcW w:w="4148" w:type="dxa"/>
            <w:gridSpan w:val="2"/>
            <w:tcBorders>
              <w:top w:val="single" w:sz="4" w:space="0" w:color="000000"/>
              <w:left w:val="single" w:sz="4" w:space="0" w:color="000000"/>
              <w:bottom w:val="single" w:sz="4" w:space="0" w:color="000000"/>
              <w:right w:val="single" w:sz="4" w:space="0" w:color="000000"/>
            </w:tcBorders>
          </w:tcPr>
          <w:p w14:paraId="44DBC089" w14:textId="1558710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D761B04" w14:textId="0847AC28" w:rsidR="00D91F72" w:rsidRDefault="00E53301">
            <w:pPr>
              <w:rPr>
                <w:sz w:val="20"/>
                <w:szCs w:val="20"/>
              </w:rPr>
            </w:pPr>
            <w:r>
              <w:rPr>
                <w:rFonts w:hint="eastAsia"/>
                <w:sz w:val="20"/>
                <w:szCs w:val="20"/>
              </w:rPr>
              <w:t>发布公告</w:t>
            </w:r>
          </w:p>
        </w:tc>
      </w:tr>
      <w:tr w:rsidR="00D91F72" w14:paraId="2F845A75" w14:textId="4E65061D">
        <w:tc>
          <w:tcPr>
            <w:tcW w:w="4148" w:type="dxa"/>
            <w:gridSpan w:val="2"/>
            <w:tcBorders>
              <w:top w:val="single" w:sz="4" w:space="0" w:color="000000"/>
              <w:left w:val="single" w:sz="4" w:space="0" w:color="000000"/>
              <w:bottom w:val="single" w:sz="4" w:space="0" w:color="000000"/>
              <w:right w:val="single" w:sz="4" w:space="0" w:color="000000"/>
            </w:tcBorders>
          </w:tcPr>
          <w:p w14:paraId="0594B5FC" w14:textId="284B426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51631E1" w14:textId="778542EA" w:rsidR="00D91F72" w:rsidRDefault="00E53301">
            <w:pPr>
              <w:rPr>
                <w:sz w:val="20"/>
                <w:szCs w:val="20"/>
              </w:rPr>
            </w:pPr>
            <w:r>
              <w:rPr>
                <w:rFonts w:hint="eastAsia"/>
                <w:sz w:val="20"/>
                <w:szCs w:val="20"/>
              </w:rPr>
              <w:t>发布公告</w:t>
            </w:r>
          </w:p>
        </w:tc>
      </w:tr>
      <w:tr w:rsidR="00D91F72" w14:paraId="5C3D7956" w14:textId="429A9438">
        <w:tc>
          <w:tcPr>
            <w:tcW w:w="4148" w:type="dxa"/>
            <w:gridSpan w:val="2"/>
            <w:tcBorders>
              <w:top w:val="single" w:sz="4" w:space="0" w:color="000000"/>
              <w:left w:val="single" w:sz="4" w:space="0" w:color="000000"/>
              <w:bottom w:val="single" w:sz="4" w:space="0" w:color="000000"/>
              <w:right w:val="single" w:sz="4" w:space="0" w:color="000000"/>
            </w:tcBorders>
          </w:tcPr>
          <w:p w14:paraId="038F0C8E" w14:textId="1D09F79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1E15318" w14:textId="5EBE38EC" w:rsidR="00D91F72" w:rsidRDefault="00E53301">
            <w:pPr>
              <w:rPr>
                <w:sz w:val="20"/>
                <w:szCs w:val="20"/>
              </w:rPr>
            </w:pPr>
            <w:r>
              <w:rPr>
                <w:rFonts w:hint="eastAsia"/>
                <w:sz w:val="20"/>
                <w:szCs w:val="20"/>
              </w:rPr>
              <w:t>注册用户-教师</w:t>
            </w:r>
          </w:p>
        </w:tc>
      </w:tr>
      <w:tr w:rsidR="00D91F72" w14:paraId="7E073C33" w14:textId="3BB52CA2">
        <w:tc>
          <w:tcPr>
            <w:tcW w:w="4148" w:type="dxa"/>
            <w:gridSpan w:val="2"/>
            <w:tcBorders>
              <w:top w:val="single" w:sz="4" w:space="0" w:color="000000"/>
              <w:left w:val="single" w:sz="4" w:space="0" w:color="000000"/>
              <w:bottom w:val="single" w:sz="4" w:space="0" w:color="000000"/>
              <w:right w:val="single" w:sz="4" w:space="0" w:color="000000"/>
            </w:tcBorders>
          </w:tcPr>
          <w:p w14:paraId="3D64CC3B" w14:textId="6FE9738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EFBD42A" w14:textId="65424DF2" w:rsidR="00D91F72" w:rsidRDefault="00E53301">
            <w:pPr>
              <w:rPr>
                <w:sz w:val="20"/>
                <w:szCs w:val="20"/>
              </w:rPr>
            </w:pPr>
            <w:r>
              <w:rPr>
                <w:rFonts w:hint="eastAsia"/>
                <w:sz w:val="20"/>
                <w:szCs w:val="20"/>
              </w:rPr>
              <w:t>黑盒测试-等价类划分/边界值法</w:t>
            </w:r>
          </w:p>
        </w:tc>
      </w:tr>
      <w:tr w:rsidR="00D91F72" w14:paraId="390E54BD" w14:textId="2D8A125D">
        <w:tc>
          <w:tcPr>
            <w:tcW w:w="4148" w:type="dxa"/>
            <w:gridSpan w:val="2"/>
            <w:tcBorders>
              <w:top w:val="single" w:sz="4" w:space="0" w:color="000000"/>
              <w:left w:val="single" w:sz="4" w:space="0" w:color="000000"/>
              <w:bottom w:val="single" w:sz="4" w:space="0" w:color="000000"/>
              <w:right w:val="single" w:sz="4" w:space="0" w:color="000000"/>
            </w:tcBorders>
          </w:tcPr>
          <w:p w14:paraId="769D74C6" w14:textId="701FAF7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195C0B3" w14:textId="1B693103" w:rsidR="00D91F72" w:rsidRDefault="00E53301">
            <w:pPr>
              <w:rPr>
                <w:sz w:val="20"/>
                <w:szCs w:val="20"/>
              </w:rPr>
            </w:pPr>
            <w:r>
              <w:rPr>
                <w:rFonts w:hint="eastAsia"/>
                <w:sz w:val="20"/>
                <w:szCs w:val="20"/>
              </w:rPr>
              <w:t>访问具体课程</w:t>
            </w:r>
          </w:p>
        </w:tc>
      </w:tr>
      <w:tr w:rsidR="00D91F72" w14:paraId="357FEAB9" w14:textId="6EAC58CA">
        <w:tc>
          <w:tcPr>
            <w:tcW w:w="4148" w:type="dxa"/>
            <w:gridSpan w:val="2"/>
            <w:tcBorders>
              <w:top w:val="single" w:sz="4" w:space="0" w:color="000000"/>
              <w:left w:val="single" w:sz="4" w:space="0" w:color="000000"/>
              <w:bottom w:val="single" w:sz="4" w:space="0" w:color="000000"/>
              <w:right w:val="single" w:sz="4" w:space="0" w:color="000000"/>
            </w:tcBorders>
          </w:tcPr>
          <w:p w14:paraId="75D5BBF6" w14:textId="0931D7C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398BC63" w14:textId="45CD43BC" w:rsidR="00D91F72" w:rsidRDefault="00E53301">
            <w:pPr>
              <w:rPr>
                <w:sz w:val="20"/>
                <w:szCs w:val="20"/>
              </w:rPr>
            </w:pPr>
            <w:r>
              <w:rPr>
                <w:rFonts w:hint="eastAsia"/>
                <w:sz w:val="20"/>
                <w:szCs w:val="20"/>
              </w:rPr>
              <w:t>教师用户访问自己开的具体课程，发布公告</w:t>
            </w:r>
          </w:p>
        </w:tc>
      </w:tr>
      <w:tr w:rsidR="00D91F72" w14:paraId="2138A865" w14:textId="30F2B9D6">
        <w:tc>
          <w:tcPr>
            <w:tcW w:w="4148" w:type="dxa"/>
            <w:gridSpan w:val="2"/>
            <w:tcBorders>
              <w:top w:val="single" w:sz="4" w:space="0" w:color="000000"/>
              <w:left w:val="single" w:sz="4" w:space="0" w:color="000000"/>
              <w:bottom w:val="single" w:sz="4" w:space="0" w:color="000000"/>
              <w:right w:val="single" w:sz="4" w:space="0" w:color="000000"/>
            </w:tcBorders>
          </w:tcPr>
          <w:p w14:paraId="075C7CFF" w14:textId="2C1586B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234088D" w14:textId="51F4A1DF" w:rsidR="00D91F72" w:rsidRDefault="00E53301">
            <w:pPr>
              <w:rPr>
                <w:sz w:val="20"/>
                <w:szCs w:val="20"/>
              </w:rPr>
            </w:pPr>
            <w:r>
              <w:rPr>
                <w:rFonts w:hint="eastAsia"/>
                <w:sz w:val="20"/>
                <w:szCs w:val="20"/>
              </w:rPr>
              <w:t>测试教师用户访问自己开的具体课程，发布公告</w:t>
            </w:r>
          </w:p>
        </w:tc>
      </w:tr>
      <w:tr w:rsidR="00D91F72" w14:paraId="4E637553" w14:textId="652B15CB">
        <w:trPr>
          <w:trHeight w:val="1445"/>
        </w:trPr>
        <w:tc>
          <w:tcPr>
            <w:tcW w:w="8296" w:type="dxa"/>
            <w:gridSpan w:val="3"/>
            <w:tcBorders>
              <w:top w:val="single" w:sz="4" w:space="0" w:color="000000"/>
              <w:left w:val="single" w:sz="4" w:space="0" w:color="000000"/>
              <w:right w:val="single" w:sz="4" w:space="0" w:color="000000"/>
            </w:tcBorders>
          </w:tcPr>
          <w:p w14:paraId="15A0F3C0" w14:textId="49C470BD" w:rsidR="00D91F72" w:rsidRDefault="00E53301">
            <w:pPr>
              <w:rPr>
                <w:sz w:val="20"/>
                <w:szCs w:val="20"/>
              </w:rPr>
            </w:pPr>
            <w:r>
              <w:rPr>
                <w:rFonts w:hint="eastAsia"/>
                <w:sz w:val="20"/>
                <w:szCs w:val="20"/>
              </w:rPr>
              <w:t>初始条件和背景：</w:t>
            </w:r>
          </w:p>
          <w:p w14:paraId="5AB3DB0C" w14:textId="3437666A" w:rsidR="00D91F72" w:rsidRDefault="00E53301">
            <w:pPr>
              <w:rPr>
                <w:sz w:val="20"/>
                <w:szCs w:val="20"/>
              </w:rPr>
            </w:pPr>
            <w:r>
              <w:rPr>
                <w:rFonts w:hint="eastAsia"/>
                <w:sz w:val="20"/>
                <w:szCs w:val="20"/>
              </w:rPr>
              <w:t>系统：PC端</w:t>
            </w:r>
          </w:p>
          <w:p w14:paraId="40E75472" w14:textId="014FE172" w:rsidR="00D91F72" w:rsidRDefault="00E53301">
            <w:pPr>
              <w:rPr>
                <w:sz w:val="20"/>
                <w:szCs w:val="20"/>
              </w:rPr>
            </w:pPr>
            <w:r>
              <w:rPr>
                <w:rFonts w:hint="eastAsia"/>
                <w:sz w:val="20"/>
                <w:szCs w:val="20"/>
              </w:rPr>
              <w:t>浏览器：C</w:t>
            </w:r>
            <w:r>
              <w:rPr>
                <w:sz w:val="20"/>
                <w:szCs w:val="20"/>
              </w:rPr>
              <w:t>hrome</w:t>
            </w:r>
          </w:p>
          <w:p w14:paraId="059F6146" w14:textId="3DEA6B81" w:rsidR="00D91F72" w:rsidRDefault="00E53301">
            <w:pPr>
              <w:rPr>
                <w:sz w:val="20"/>
                <w:szCs w:val="20"/>
              </w:rPr>
            </w:pPr>
            <w:r>
              <w:rPr>
                <w:rFonts w:hint="eastAsia"/>
                <w:sz w:val="20"/>
                <w:szCs w:val="20"/>
              </w:rPr>
              <w:t>注释：无</w:t>
            </w:r>
          </w:p>
        </w:tc>
      </w:tr>
      <w:tr w:rsidR="00D91F72" w14:paraId="48B6A534" w14:textId="33C40E8B">
        <w:trPr>
          <w:trHeight w:val="392"/>
        </w:trPr>
        <w:tc>
          <w:tcPr>
            <w:tcW w:w="2155" w:type="dxa"/>
            <w:tcBorders>
              <w:top w:val="single" w:sz="4" w:space="0" w:color="000000"/>
              <w:left w:val="single" w:sz="4" w:space="0" w:color="000000"/>
              <w:bottom w:val="single" w:sz="4" w:space="0" w:color="000000"/>
              <w:right w:val="single" w:sz="4" w:space="0" w:color="000000"/>
            </w:tcBorders>
          </w:tcPr>
          <w:p w14:paraId="5898C226" w14:textId="50C0DF6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75D1334" w14:textId="4758C681" w:rsidR="00D91F72" w:rsidRDefault="00E53301">
            <w:pPr>
              <w:rPr>
                <w:sz w:val="20"/>
                <w:szCs w:val="20"/>
              </w:rPr>
            </w:pPr>
            <w:r>
              <w:rPr>
                <w:rFonts w:hint="eastAsia"/>
                <w:sz w:val="20"/>
                <w:szCs w:val="20"/>
              </w:rPr>
              <w:t>预期结果</w:t>
            </w:r>
          </w:p>
        </w:tc>
      </w:tr>
      <w:tr w:rsidR="00D91F72" w14:paraId="1DA9FD16" w14:textId="11D75255">
        <w:trPr>
          <w:trHeight w:val="392"/>
        </w:trPr>
        <w:tc>
          <w:tcPr>
            <w:tcW w:w="2155" w:type="dxa"/>
            <w:tcBorders>
              <w:top w:val="single" w:sz="4" w:space="0" w:color="000000"/>
              <w:left w:val="single" w:sz="4" w:space="0" w:color="000000"/>
              <w:bottom w:val="single" w:sz="4" w:space="0" w:color="000000"/>
              <w:right w:val="single" w:sz="4" w:space="0" w:color="000000"/>
            </w:tcBorders>
          </w:tcPr>
          <w:p w14:paraId="21ECAAB6" w14:textId="484FCCDE"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0F5DD466" w14:textId="36BD28E9" w:rsidR="00D91F72" w:rsidRDefault="00E53301">
            <w:pPr>
              <w:rPr>
                <w:sz w:val="20"/>
                <w:szCs w:val="20"/>
              </w:rPr>
            </w:pPr>
            <w:r>
              <w:rPr>
                <w:rFonts w:hint="eastAsia"/>
                <w:sz w:val="20"/>
                <w:szCs w:val="20"/>
              </w:rPr>
              <w:t>可见课程主页上部右侧的课程公告，并有发布公告按钮</w:t>
            </w:r>
          </w:p>
        </w:tc>
      </w:tr>
      <w:tr w:rsidR="00D91F72" w14:paraId="734B14ED" w14:textId="05493682">
        <w:trPr>
          <w:trHeight w:val="392"/>
        </w:trPr>
        <w:tc>
          <w:tcPr>
            <w:tcW w:w="2155" w:type="dxa"/>
            <w:tcBorders>
              <w:top w:val="single" w:sz="4" w:space="0" w:color="000000"/>
              <w:left w:val="single" w:sz="4" w:space="0" w:color="000000"/>
              <w:bottom w:val="single" w:sz="4" w:space="0" w:color="000000"/>
              <w:right w:val="single" w:sz="4" w:space="0" w:color="000000"/>
            </w:tcBorders>
          </w:tcPr>
          <w:p w14:paraId="1D5EF908" w14:textId="614F69B4" w:rsidR="00D91F72" w:rsidRDefault="00E53301">
            <w:pPr>
              <w:rPr>
                <w:sz w:val="20"/>
                <w:szCs w:val="20"/>
              </w:rPr>
            </w:pPr>
            <w:r>
              <w:rPr>
                <w:rFonts w:hint="eastAsia"/>
                <w:sz w:val="20"/>
                <w:szCs w:val="20"/>
              </w:rPr>
              <w:t>点击发布公告</w:t>
            </w:r>
          </w:p>
        </w:tc>
        <w:tc>
          <w:tcPr>
            <w:tcW w:w="6141" w:type="dxa"/>
            <w:gridSpan w:val="2"/>
            <w:tcBorders>
              <w:top w:val="single" w:sz="4" w:space="0" w:color="000000"/>
              <w:left w:val="single" w:sz="4" w:space="0" w:color="000000"/>
              <w:bottom w:val="single" w:sz="4" w:space="0" w:color="000000"/>
              <w:right w:val="single" w:sz="4" w:space="0" w:color="000000"/>
            </w:tcBorders>
          </w:tcPr>
          <w:p w14:paraId="5F8458AF" w14:textId="436142B7" w:rsidR="00D91F72" w:rsidRDefault="00E53301">
            <w:pPr>
              <w:rPr>
                <w:sz w:val="20"/>
                <w:szCs w:val="20"/>
              </w:rPr>
            </w:pPr>
            <w:r>
              <w:rPr>
                <w:rFonts w:hint="eastAsia"/>
                <w:sz w:val="20"/>
                <w:szCs w:val="20"/>
              </w:rPr>
              <w:t>弹出发布公告悬浮窗</w:t>
            </w:r>
          </w:p>
        </w:tc>
      </w:tr>
      <w:tr w:rsidR="00D91F72" w14:paraId="3C8187FE" w14:textId="6259D08D">
        <w:trPr>
          <w:trHeight w:val="392"/>
        </w:trPr>
        <w:tc>
          <w:tcPr>
            <w:tcW w:w="2155" w:type="dxa"/>
            <w:tcBorders>
              <w:top w:val="single" w:sz="4" w:space="0" w:color="000000"/>
              <w:left w:val="single" w:sz="4" w:space="0" w:color="000000"/>
              <w:bottom w:val="single" w:sz="4" w:space="0" w:color="000000"/>
              <w:right w:val="single" w:sz="4" w:space="0" w:color="000000"/>
            </w:tcBorders>
          </w:tcPr>
          <w:p w14:paraId="226EC2C2" w14:textId="39FA6795" w:rsidR="00D91F72" w:rsidRDefault="00E53301">
            <w:pPr>
              <w:rPr>
                <w:sz w:val="20"/>
                <w:szCs w:val="20"/>
              </w:rPr>
            </w:pPr>
            <w:r>
              <w:rPr>
                <w:rFonts w:hint="eastAsia"/>
                <w:sz w:val="20"/>
                <w:szCs w:val="20"/>
              </w:rPr>
              <w:t>输入内容：</w:t>
            </w:r>
          </w:p>
          <w:p w14:paraId="0E324D4B" w14:textId="68F49A4D" w:rsidR="00D91F72" w:rsidRDefault="00E53301">
            <w:pPr>
              <w:rPr>
                <w:sz w:val="20"/>
                <w:szCs w:val="20"/>
              </w:rPr>
            </w:pPr>
            <w:r>
              <w:rPr>
                <w:rFonts w:hint="eastAsia"/>
                <w:sz w:val="20"/>
                <w:szCs w:val="20"/>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3ACBEE4B" w14:textId="45C64535" w:rsidR="00D91F72" w:rsidRDefault="00E53301">
            <w:pPr>
              <w:rPr>
                <w:sz w:val="20"/>
                <w:szCs w:val="20"/>
              </w:rPr>
            </w:pPr>
            <w:r>
              <w:rPr>
                <w:rFonts w:hint="eastAsia"/>
                <w:sz w:val="20"/>
                <w:szCs w:val="20"/>
              </w:rPr>
              <w:t>提示课程公告的长度限制为1-100</w:t>
            </w:r>
          </w:p>
        </w:tc>
      </w:tr>
      <w:tr w:rsidR="00D91F72" w14:paraId="20E32292" w14:textId="33A81404">
        <w:trPr>
          <w:trHeight w:val="392"/>
        </w:trPr>
        <w:tc>
          <w:tcPr>
            <w:tcW w:w="2155" w:type="dxa"/>
            <w:tcBorders>
              <w:top w:val="single" w:sz="4" w:space="0" w:color="000000"/>
              <w:left w:val="single" w:sz="4" w:space="0" w:color="000000"/>
              <w:bottom w:val="single" w:sz="4" w:space="0" w:color="000000"/>
              <w:right w:val="single" w:sz="4" w:space="0" w:color="000000"/>
            </w:tcBorders>
          </w:tcPr>
          <w:p w14:paraId="504ADF75" w14:textId="657D1777" w:rsidR="00D91F72" w:rsidRDefault="00E53301">
            <w:pPr>
              <w:rPr>
                <w:sz w:val="20"/>
                <w:szCs w:val="20"/>
              </w:rPr>
            </w:pPr>
            <w:r>
              <w:rPr>
                <w:rFonts w:hint="eastAsia"/>
                <w:sz w:val="20"/>
                <w:szCs w:val="20"/>
              </w:rPr>
              <w:t>输入内容：长度大于100的字符串</w:t>
            </w:r>
          </w:p>
          <w:p w14:paraId="636B7095" w14:textId="376985CF" w:rsidR="00D91F72" w:rsidRDefault="00E53301">
            <w:pPr>
              <w:rPr>
                <w:sz w:val="20"/>
                <w:szCs w:val="20"/>
              </w:rPr>
            </w:pPr>
            <w:r>
              <w:rPr>
                <w:rFonts w:hint="eastAsia"/>
                <w:sz w:val="20"/>
                <w:szCs w:val="20"/>
              </w:rPr>
              <w:t>点击发布</w:t>
            </w:r>
          </w:p>
        </w:tc>
        <w:tc>
          <w:tcPr>
            <w:tcW w:w="6141" w:type="dxa"/>
            <w:gridSpan w:val="2"/>
            <w:tcBorders>
              <w:top w:val="single" w:sz="4" w:space="0" w:color="000000"/>
              <w:left w:val="single" w:sz="4" w:space="0" w:color="000000"/>
              <w:bottom w:val="single" w:sz="4" w:space="0" w:color="000000"/>
              <w:right w:val="single" w:sz="4" w:space="0" w:color="000000"/>
            </w:tcBorders>
          </w:tcPr>
          <w:p w14:paraId="2BCADF3E" w14:textId="5000396E" w:rsidR="00D91F72" w:rsidRDefault="00E53301">
            <w:pPr>
              <w:rPr>
                <w:sz w:val="20"/>
                <w:szCs w:val="20"/>
              </w:rPr>
            </w:pPr>
            <w:r>
              <w:rPr>
                <w:rFonts w:hint="eastAsia"/>
                <w:sz w:val="20"/>
                <w:szCs w:val="20"/>
              </w:rPr>
              <w:t>提示课程公告的长度限制为1-100</w:t>
            </w:r>
          </w:p>
        </w:tc>
      </w:tr>
      <w:tr w:rsidR="00D91F72" w14:paraId="6BF09B70" w14:textId="4554B1BF">
        <w:trPr>
          <w:trHeight w:val="392"/>
        </w:trPr>
        <w:tc>
          <w:tcPr>
            <w:tcW w:w="2155" w:type="dxa"/>
            <w:tcBorders>
              <w:top w:val="single" w:sz="4" w:space="0" w:color="000000"/>
              <w:left w:val="single" w:sz="4" w:space="0" w:color="000000"/>
              <w:bottom w:val="single" w:sz="4" w:space="0" w:color="000000"/>
              <w:right w:val="single" w:sz="4" w:space="0" w:color="000000"/>
            </w:tcBorders>
          </w:tcPr>
          <w:p w14:paraId="44B1F4BC" w14:textId="00864163" w:rsidR="00D91F72" w:rsidRDefault="00E53301">
            <w:pPr>
              <w:rPr>
                <w:sz w:val="20"/>
                <w:szCs w:val="20"/>
              </w:rPr>
            </w:pPr>
            <w:r>
              <w:rPr>
                <w:rFonts w:hint="eastAsia"/>
                <w:sz w:val="20"/>
                <w:szCs w:val="20"/>
              </w:rPr>
              <w:t>输入内容：今晚晚上有答疑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7A06A4E3" w14:textId="10451574" w:rsidR="00D91F72" w:rsidRDefault="00E53301">
            <w:pPr>
              <w:rPr>
                <w:sz w:val="20"/>
                <w:szCs w:val="20"/>
              </w:rPr>
            </w:pPr>
            <w:r>
              <w:rPr>
                <w:rFonts w:hint="eastAsia"/>
                <w:sz w:val="20"/>
                <w:szCs w:val="20"/>
              </w:rPr>
              <w:t>发布成功，该公告显示至公告栏</w:t>
            </w:r>
          </w:p>
        </w:tc>
      </w:tr>
    </w:tbl>
    <w:p w14:paraId="08880503" w14:textId="5D33C57A" w:rsidR="00D91F72" w:rsidRDefault="00D91F72"/>
    <w:p w14:paraId="6534F82A" w14:textId="7559DF81" w:rsidR="00D91F72" w:rsidRDefault="00E53301">
      <w:r>
        <w:br w:type="page"/>
      </w:r>
    </w:p>
    <w:p w14:paraId="3C214650" w14:textId="13E048B5" w:rsidR="00D91F72" w:rsidRDefault="00D91F72"/>
    <w:p w14:paraId="639349D8" w14:textId="4D503360" w:rsidR="00D91F72" w:rsidRDefault="00E53301">
      <w:pPr>
        <w:pStyle w:val="a1"/>
      </w:pPr>
      <w:bookmarkStart w:id="151" w:name="_Toc533374839"/>
      <w:r>
        <w:rPr>
          <w:rFonts w:hint="eastAsia"/>
        </w:rPr>
        <w:t>设置公告置顶</w:t>
      </w:r>
      <w:bookmarkEnd w:id="151"/>
    </w:p>
    <w:tbl>
      <w:tblPr>
        <w:tblStyle w:val="15"/>
        <w:tblW w:w="8296" w:type="dxa"/>
        <w:tblLayout w:type="fixed"/>
        <w:tblLook w:val="04A0" w:firstRow="1" w:lastRow="0" w:firstColumn="1" w:lastColumn="0" w:noHBand="0" w:noVBand="1"/>
      </w:tblPr>
      <w:tblGrid>
        <w:gridCol w:w="2155"/>
        <w:gridCol w:w="1993"/>
        <w:gridCol w:w="4148"/>
      </w:tblGrid>
      <w:tr w:rsidR="00D91F72" w14:paraId="4DF3B97E" w14:textId="280EE9BF">
        <w:tc>
          <w:tcPr>
            <w:tcW w:w="4148" w:type="dxa"/>
            <w:gridSpan w:val="2"/>
            <w:tcBorders>
              <w:top w:val="single" w:sz="4" w:space="0" w:color="000000"/>
              <w:left w:val="single" w:sz="4" w:space="0" w:color="000000"/>
              <w:bottom w:val="single" w:sz="4" w:space="0" w:color="000000"/>
              <w:right w:val="single" w:sz="4" w:space="0" w:color="000000"/>
            </w:tcBorders>
          </w:tcPr>
          <w:p w14:paraId="2484DB0E" w14:textId="3B2157B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7D47E08" w14:textId="0294F88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84</w:t>
            </w:r>
          </w:p>
        </w:tc>
      </w:tr>
      <w:tr w:rsidR="00D91F72" w14:paraId="288CFD00" w14:textId="0A975C2F">
        <w:tc>
          <w:tcPr>
            <w:tcW w:w="4148" w:type="dxa"/>
            <w:gridSpan w:val="2"/>
            <w:tcBorders>
              <w:top w:val="single" w:sz="4" w:space="0" w:color="000000"/>
              <w:left w:val="single" w:sz="4" w:space="0" w:color="000000"/>
              <w:bottom w:val="single" w:sz="4" w:space="0" w:color="000000"/>
              <w:right w:val="single" w:sz="4" w:space="0" w:color="000000"/>
            </w:tcBorders>
          </w:tcPr>
          <w:p w14:paraId="1A2006A5" w14:textId="6E0D1D4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9ABA2AF" w14:textId="38861318" w:rsidR="00D91F72" w:rsidRDefault="00E53301">
            <w:pPr>
              <w:rPr>
                <w:sz w:val="20"/>
                <w:szCs w:val="20"/>
              </w:rPr>
            </w:pPr>
            <w:r>
              <w:rPr>
                <w:rFonts w:hint="eastAsia"/>
                <w:sz w:val="20"/>
                <w:szCs w:val="20"/>
              </w:rPr>
              <w:t>设置公告置顶</w:t>
            </w:r>
          </w:p>
        </w:tc>
      </w:tr>
      <w:tr w:rsidR="00D91F72" w14:paraId="0EC7D8D9" w14:textId="656C081D">
        <w:tc>
          <w:tcPr>
            <w:tcW w:w="4148" w:type="dxa"/>
            <w:gridSpan w:val="2"/>
            <w:tcBorders>
              <w:top w:val="single" w:sz="4" w:space="0" w:color="000000"/>
              <w:left w:val="single" w:sz="4" w:space="0" w:color="000000"/>
              <w:bottom w:val="single" w:sz="4" w:space="0" w:color="000000"/>
              <w:right w:val="single" w:sz="4" w:space="0" w:color="000000"/>
            </w:tcBorders>
          </w:tcPr>
          <w:p w14:paraId="43D2B248" w14:textId="1419EB5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50E405D" w14:textId="744A675B" w:rsidR="00D91F72" w:rsidRDefault="00E53301">
            <w:pPr>
              <w:rPr>
                <w:sz w:val="20"/>
                <w:szCs w:val="20"/>
              </w:rPr>
            </w:pPr>
            <w:r>
              <w:rPr>
                <w:rFonts w:hint="eastAsia"/>
                <w:sz w:val="20"/>
                <w:szCs w:val="20"/>
              </w:rPr>
              <w:t>设置公告置顶</w:t>
            </w:r>
          </w:p>
        </w:tc>
      </w:tr>
      <w:tr w:rsidR="00D91F72" w14:paraId="736A77B9" w14:textId="5280EE51">
        <w:tc>
          <w:tcPr>
            <w:tcW w:w="4148" w:type="dxa"/>
            <w:gridSpan w:val="2"/>
            <w:tcBorders>
              <w:top w:val="single" w:sz="4" w:space="0" w:color="000000"/>
              <w:left w:val="single" w:sz="4" w:space="0" w:color="000000"/>
              <w:bottom w:val="single" w:sz="4" w:space="0" w:color="000000"/>
              <w:right w:val="single" w:sz="4" w:space="0" w:color="000000"/>
            </w:tcBorders>
          </w:tcPr>
          <w:p w14:paraId="23D6C4FD" w14:textId="5EA52B50"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14FF4AE" w14:textId="07869EA6" w:rsidR="00D91F72" w:rsidRDefault="00E53301">
            <w:pPr>
              <w:rPr>
                <w:sz w:val="20"/>
                <w:szCs w:val="20"/>
              </w:rPr>
            </w:pPr>
            <w:r>
              <w:rPr>
                <w:rFonts w:hint="eastAsia"/>
                <w:sz w:val="20"/>
                <w:szCs w:val="20"/>
              </w:rPr>
              <w:t>注册用户-教师</w:t>
            </w:r>
          </w:p>
        </w:tc>
      </w:tr>
      <w:tr w:rsidR="00D91F72" w14:paraId="29440068" w14:textId="43E38555">
        <w:tc>
          <w:tcPr>
            <w:tcW w:w="4148" w:type="dxa"/>
            <w:gridSpan w:val="2"/>
            <w:tcBorders>
              <w:top w:val="single" w:sz="4" w:space="0" w:color="000000"/>
              <w:left w:val="single" w:sz="4" w:space="0" w:color="000000"/>
              <w:bottom w:val="single" w:sz="4" w:space="0" w:color="000000"/>
              <w:right w:val="single" w:sz="4" w:space="0" w:color="000000"/>
            </w:tcBorders>
          </w:tcPr>
          <w:p w14:paraId="567FDD1B" w14:textId="31A409A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2524594" w14:textId="2983E48C" w:rsidR="00D91F72" w:rsidRDefault="00E53301">
            <w:pPr>
              <w:rPr>
                <w:sz w:val="20"/>
                <w:szCs w:val="20"/>
              </w:rPr>
            </w:pPr>
            <w:r>
              <w:rPr>
                <w:rFonts w:hint="eastAsia"/>
                <w:sz w:val="20"/>
                <w:szCs w:val="20"/>
              </w:rPr>
              <w:t>黑盒测试-等价类划分/边界值法</w:t>
            </w:r>
          </w:p>
        </w:tc>
      </w:tr>
      <w:tr w:rsidR="00D91F72" w14:paraId="3DA5156E" w14:textId="07213AE2">
        <w:tc>
          <w:tcPr>
            <w:tcW w:w="4148" w:type="dxa"/>
            <w:gridSpan w:val="2"/>
            <w:tcBorders>
              <w:top w:val="single" w:sz="4" w:space="0" w:color="000000"/>
              <w:left w:val="single" w:sz="4" w:space="0" w:color="000000"/>
              <w:bottom w:val="single" w:sz="4" w:space="0" w:color="000000"/>
              <w:right w:val="single" w:sz="4" w:space="0" w:color="000000"/>
            </w:tcBorders>
          </w:tcPr>
          <w:p w14:paraId="30D04DC2" w14:textId="41D9EC0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243C9E4" w14:textId="2563F7AC" w:rsidR="00D91F72" w:rsidRDefault="00E53301">
            <w:pPr>
              <w:rPr>
                <w:sz w:val="20"/>
                <w:szCs w:val="20"/>
              </w:rPr>
            </w:pPr>
            <w:r>
              <w:rPr>
                <w:rFonts w:hint="eastAsia"/>
                <w:sz w:val="20"/>
                <w:szCs w:val="20"/>
              </w:rPr>
              <w:t>访问具体课程</w:t>
            </w:r>
          </w:p>
        </w:tc>
      </w:tr>
      <w:tr w:rsidR="00D91F72" w14:paraId="7BB233C6" w14:textId="26C14A5C">
        <w:tc>
          <w:tcPr>
            <w:tcW w:w="4148" w:type="dxa"/>
            <w:gridSpan w:val="2"/>
            <w:tcBorders>
              <w:top w:val="single" w:sz="4" w:space="0" w:color="000000"/>
              <w:left w:val="single" w:sz="4" w:space="0" w:color="000000"/>
              <w:bottom w:val="single" w:sz="4" w:space="0" w:color="000000"/>
              <w:right w:val="single" w:sz="4" w:space="0" w:color="000000"/>
            </w:tcBorders>
          </w:tcPr>
          <w:p w14:paraId="0134027E" w14:textId="4C456D62"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35053F8" w14:textId="0421FBB0" w:rsidR="00D91F72" w:rsidRDefault="00E53301">
            <w:pPr>
              <w:rPr>
                <w:sz w:val="20"/>
                <w:szCs w:val="20"/>
              </w:rPr>
            </w:pPr>
            <w:r>
              <w:rPr>
                <w:rFonts w:hint="eastAsia"/>
                <w:sz w:val="20"/>
                <w:szCs w:val="20"/>
              </w:rPr>
              <w:t>教师用户访问自己开的具体课程，设置公告置顶</w:t>
            </w:r>
          </w:p>
        </w:tc>
      </w:tr>
      <w:tr w:rsidR="00D91F72" w14:paraId="7674EB69" w14:textId="336FFD39">
        <w:tc>
          <w:tcPr>
            <w:tcW w:w="4148" w:type="dxa"/>
            <w:gridSpan w:val="2"/>
            <w:tcBorders>
              <w:top w:val="single" w:sz="4" w:space="0" w:color="000000"/>
              <w:left w:val="single" w:sz="4" w:space="0" w:color="000000"/>
              <w:bottom w:val="single" w:sz="4" w:space="0" w:color="000000"/>
              <w:right w:val="single" w:sz="4" w:space="0" w:color="000000"/>
            </w:tcBorders>
          </w:tcPr>
          <w:p w14:paraId="7E7920B2" w14:textId="39D7CC8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7E850EB" w14:textId="36AD5A5A" w:rsidR="00D91F72" w:rsidRDefault="00E53301">
            <w:pPr>
              <w:rPr>
                <w:sz w:val="20"/>
                <w:szCs w:val="20"/>
              </w:rPr>
            </w:pPr>
            <w:r>
              <w:rPr>
                <w:rFonts w:hint="eastAsia"/>
                <w:sz w:val="20"/>
                <w:szCs w:val="20"/>
              </w:rPr>
              <w:t>测试教师用户访问自己开的具体课程，设置公告置顶</w:t>
            </w:r>
          </w:p>
        </w:tc>
      </w:tr>
      <w:tr w:rsidR="00D91F72" w14:paraId="345A1F10" w14:textId="4997AF51">
        <w:trPr>
          <w:trHeight w:val="1445"/>
        </w:trPr>
        <w:tc>
          <w:tcPr>
            <w:tcW w:w="8296" w:type="dxa"/>
            <w:gridSpan w:val="3"/>
            <w:tcBorders>
              <w:top w:val="single" w:sz="4" w:space="0" w:color="000000"/>
              <w:left w:val="single" w:sz="4" w:space="0" w:color="000000"/>
              <w:right w:val="single" w:sz="4" w:space="0" w:color="000000"/>
            </w:tcBorders>
          </w:tcPr>
          <w:p w14:paraId="7E780324" w14:textId="6EC6EFF3" w:rsidR="00D91F72" w:rsidRDefault="00E53301">
            <w:pPr>
              <w:rPr>
                <w:sz w:val="20"/>
                <w:szCs w:val="20"/>
              </w:rPr>
            </w:pPr>
            <w:r>
              <w:rPr>
                <w:rFonts w:hint="eastAsia"/>
                <w:sz w:val="20"/>
                <w:szCs w:val="20"/>
              </w:rPr>
              <w:t>初始条件和背景：</w:t>
            </w:r>
          </w:p>
          <w:p w14:paraId="5D1D80C6" w14:textId="28E94032" w:rsidR="00D91F72" w:rsidRDefault="00E53301">
            <w:pPr>
              <w:rPr>
                <w:sz w:val="20"/>
                <w:szCs w:val="20"/>
              </w:rPr>
            </w:pPr>
            <w:r>
              <w:rPr>
                <w:rFonts w:hint="eastAsia"/>
                <w:sz w:val="20"/>
                <w:szCs w:val="20"/>
              </w:rPr>
              <w:t>系统：PC端</w:t>
            </w:r>
          </w:p>
          <w:p w14:paraId="4FE22025" w14:textId="29D41642" w:rsidR="00D91F72" w:rsidRDefault="00E53301">
            <w:pPr>
              <w:rPr>
                <w:sz w:val="20"/>
                <w:szCs w:val="20"/>
              </w:rPr>
            </w:pPr>
            <w:r>
              <w:rPr>
                <w:rFonts w:hint="eastAsia"/>
                <w:sz w:val="20"/>
                <w:szCs w:val="20"/>
              </w:rPr>
              <w:t>浏览器：C</w:t>
            </w:r>
            <w:r>
              <w:rPr>
                <w:sz w:val="20"/>
                <w:szCs w:val="20"/>
              </w:rPr>
              <w:t>hrome</w:t>
            </w:r>
          </w:p>
          <w:p w14:paraId="30F7FAB7" w14:textId="241B6252" w:rsidR="00D91F72" w:rsidRDefault="00E53301">
            <w:pPr>
              <w:rPr>
                <w:sz w:val="20"/>
                <w:szCs w:val="20"/>
              </w:rPr>
            </w:pPr>
            <w:r>
              <w:rPr>
                <w:rFonts w:hint="eastAsia"/>
                <w:sz w:val="20"/>
                <w:szCs w:val="20"/>
              </w:rPr>
              <w:t>注释：无</w:t>
            </w:r>
          </w:p>
        </w:tc>
      </w:tr>
      <w:tr w:rsidR="00D91F72" w14:paraId="4B59F774" w14:textId="2E3DB3CC">
        <w:trPr>
          <w:trHeight w:val="392"/>
        </w:trPr>
        <w:tc>
          <w:tcPr>
            <w:tcW w:w="2155" w:type="dxa"/>
            <w:tcBorders>
              <w:top w:val="single" w:sz="4" w:space="0" w:color="000000"/>
              <w:left w:val="single" w:sz="4" w:space="0" w:color="000000"/>
              <w:bottom w:val="single" w:sz="4" w:space="0" w:color="000000"/>
              <w:right w:val="single" w:sz="4" w:space="0" w:color="000000"/>
            </w:tcBorders>
          </w:tcPr>
          <w:p w14:paraId="006687D3" w14:textId="7E8E4C2A"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875696A" w14:textId="6D2136BC" w:rsidR="00D91F72" w:rsidRDefault="00E53301">
            <w:pPr>
              <w:rPr>
                <w:sz w:val="20"/>
                <w:szCs w:val="20"/>
              </w:rPr>
            </w:pPr>
            <w:r>
              <w:rPr>
                <w:rFonts w:hint="eastAsia"/>
                <w:sz w:val="20"/>
                <w:szCs w:val="20"/>
              </w:rPr>
              <w:t>预期结果</w:t>
            </w:r>
          </w:p>
        </w:tc>
      </w:tr>
      <w:tr w:rsidR="00D91F72" w14:paraId="71170129" w14:textId="7F3D3CD9">
        <w:trPr>
          <w:trHeight w:val="392"/>
        </w:trPr>
        <w:tc>
          <w:tcPr>
            <w:tcW w:w="2155" w:type="dxa"/>
            <w:tcBorders>
              <w:top w:val="single" w:sz="4" w:space="0" w:color="000000"/>
              <w:left w:val="single" w:sz="4" w:space="0" w:color="000000"/>
              <w:bottom w:val="single" w:sz="4" w:space="0" w:color="000000"/>
              <w:right w:val="single" w:sz="4" w:space="0" w:color="000000"/>
            </w:tcBorders>
          </w:tcPr>
          <w:p w14:paraId="5576ED3D" w14:textId="5301B681"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4E781DAB" w14:textId="74E13864" w:rsidR="00D91F72" w:rsidRDefault="00E53301">
            <w:pPr>
              <w:rPr>
                <w:sz w:val="20"/>
                <w:szCs w:val="20"/>
              </w:rPr>
            </w:pPr>
            <w:r>
              <w:rPr>
                <w:rFonts w:hint="eastAsia"/>
                <w:sz w:val="20"/>
                <w:szCs w:val="20"/>
              </w:rPr>
              <w:t>可见课程主页上部右侧的课程公告，每条公告旁边有置顶按钮</w:t>
            </w:r>
          </w:p>
        </w:tc>
      </w:tr>
      <w:tr w:rsidR="00D91F72" w14:paraId="2F90B548" w14:textId="49A011F0">
        <w:trPr>
          <w:trHeight w:val="392"/>
        </w:trPr>
        <w:tc>
          <w:tcPr>
            <w:tcW w:w="2155" w:type="dxa"/>
            <w:tcBorders>
              <w:top w:val="single" w:sz="4" w:space="0" w:color="000000"/>
              <w:left w:val="single" w:sz="4" w:space="0" w:color="000000"/>
              <w:bottom w:val="single" w:sz="4" w:space="0" w:color="000000"/>
              <w:right w:val="single" w:sz="4" w:space="0" w:color="000000"/>
            </w:tcBorders>
          </w:tcPr>
          <w:p w14:paraId="1A946C25" w14:textId="1EF47E27" w:rsidR="00D91F72" w:rsidRDefault="00E53301">
            <w:pPr>
              <w:rPr>
                <w:sz w:val="20"/>
                <w:szCs w:val="20"/>
              </w:rPr>
            </w:pPr>
            <w:r>
              <w:rPr>
                <w:rFonts w:hint="eastAsia"/>
                <w:sz w:val="20"/>
                <w:szCs w:val="20"/>
              </w:rPr>
              <w:t>点击置顶按钮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4B0590CC" w14:textId="0674CB18" w:rsidR="00D91F72" w:rsidRDefault="00E53301">
            <w:pPr>
              <w:rPr>
                <w:sz w:val="20"/>
                <w:szCs w:val="20"/>
              </w:rPr>
            </w:pPr>
            <w:r>
              <w:rPr>
                <w:rFonts w:hint="eastAsia"/>
                <w:sz w:val="20"/>
                <w:szCs w:val="20"/>
              </w:rPr>
              <w:t>该条公告置顶</w:t>
            </w:r>
          </w:p>
        </w:tc>
      </w:tr>
    </w:tbl>
    <w:p w14:paraId="5D875675" w14:textId="1CDD0333" w:rsidR="00D91F72" w:rsidRDefault="00D91F72"/>
    <w:p w14:paraId="2C0CB566" w14:textId="0A16B5D4" w:rsidR="00D91F72" w:rsidRDefault="00E53301">
      <w:r>
        <w:br w:type="page"/>
      </w:r>
    </w:p>
    <w:p w14:paraId="7E97DD4C" w14:textId="244A47BB" w:rsidR="00D91F72" w:rsidRDefault="00D91F72"/>
    <w:p w14:paraId="2311A53F" w14:textId="53D24E07" w:rsidR="00D91F72" w:rsidRDefault="00E53301">
      <w:pPr>
        <w:pStyle w:val="a1"/>
      </w:pPr>
      <w:bookmarkStart w:id="152" w:name="_Toc533374840"/>
      <w:r>
        <w:rPr>
          <w:rFonts w:hint="eastAsia"/>
        </w:rPr>
        <w:t>上传课程预览图</w:t>
      </w:r>
      <w:bookmarkEnd w:id="152"/>
    </w:p>
    <w:tbl>
      <w:tblPr>
        <w:tblStyle w:val="15"/>
        <w:tblW w:w="8296" w:type="dxa"/>
        <w:tblLayout w:type="fixed"/>
        <w:tblLook w:val="04A0" w:firstRow="1" w:lastRow="0" w:firstColumn="1" w:lastColumn="0" w:noHBand="0" w:noVBand="1"/>
      </w:tblPr>
      <w:tblGrid>
        <w:gridCol w:w="2155"/>
        <w:gridCol w:w="1993"/>
        <w:gridCol w:w="4148"/>
      </w:tblGrid>
      <w:tr w:rsidR="00D91F72" w14:paraId="13694B1E" w14:textId="540CCB7A">
        <w:tc>
          <w:tcPr>
            <w:tcW w:w="4148" w:type="dxa"/>
            <w:gridSpan w:val="2"/>
            <w:tcBorders>
              <w:top w:val="single" w:sz="4" w:space="0" w:color="000000"/>
              <w:left w:val="single" w:sz="4" w:space="0" w:color="000000"/>
              <w:bottom w:val="single" w:sz="4" w:space="0" w:color="000000"/>
              <w:right w:val="single" w:sz="4" w:space="0" w:color="000000"/>
            </w:tcBorders>
          </w:tcPr>
          <w:p w14:paraId="76FD2671" w14:textId="36EF76D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8B8C4F8" w14:textId="55BD23A1"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85</w:t>
            </w:r>
          </w:p>
        </w:tc>
      </w:tr>
      <w:tr w:rsidR="00D91F72" w14:paraId="053B3F2E" w14:textId="0DD9E611">
        <w:tc>
          <w:tcPr>
            <w:tcW w:w="4148" w:type="dxa"/>
            <w:gridSpan w:val="2"/>
            <w:tcBorders>
              <w:top w:val="single" w:sz="4" w:space="0" w:color="000000"/>
              <w:left w:val="single" w:sz="4" w:space="0" w:color="000000"/>
              <w:bottom w:val="single" w:sz="4" w:space="0" w:color="000000"/>
              <w:right w:val="single" w:sz="4" w:space="0" w:color="000000"/>
            </w:tcBorders>
          </w:tcPr>
          <w:p w14:paraId="49737C63" w14:textId="7A6127AA"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6E77CE89" w14:textId="17CF7C22" w:rsidR="00D91F72" w:rsidRDefault="00E53301">
            <w:pPr>
              <w:rPr>
                <w:sz w:val="20"/>
                <w:szCs w:val="20"/>
              </w:rPr>
            </w:pPr>
            <w:r>
              <w:rPr>
                <w:rFonts w:hint="eastAsia"/>
                <w:sz w:val="20"/>
                <w:szCs w:val="20"/>
              </w:rPr>
              <w:t>上传课程预览图</w:t>
            </w:r>
          </w:p>
        </w:tc>
      </w:tr>
      <w:tr w:rsidR="00D91F72" w14:paraId="2676D621" w14:textId="5ACC8662">
        <w:tc>
          <w:tcPr>
            <w:tcW w:w="4148" w:type="dxa"/>
            <w:gridSpan w:val="2"/>
            <w:tcBorders>
              <w:top w:val="single" w:sz="4" w:space="0" w:color="000000"/>
              <w:left w:val="single" w:sz="4" w:space="0" w:color="000000"/>
              <w:bottom w:val="single" w:sz="4" w:space="0" w:color="000000"/>
              <w:right w:val="single" w:sz="4" w:space="0" w:color="000000"/>
            </w:tcBorders>
          </w:tcPr>
          <w:p w14:paraId="4CF38048" w14:textId="0DA51D8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48D2951" w14:textId="44E686C1" w:rsidR="00D91F72" w:rsidRDefault="00E53301">
            <w:pPr>
              <w:rPr>
                <w:sz w:val="20"/>
                <w:szCs w:val="20"/>
              </w:rPr>
            </w:pPr>
            <w:r>
              <w:rPr>
                <w:rFonts w:hint="eastAsia"/>
                <w:sz w:val="20"/>
                <w:szCs w:val="20"/>
              </w:rPr>
              <w:t>上传课程预览图</w:t>
            </w:r>
          </w:p>
        </w:tc>
      </w:tr>
      <w:tr w:rsidR="00D91F72" w14:paraId="0F060615" w14:textId="1A2EFEE0">
        <w:tc>
          <w:tcPr>
            <w:tcW w:w="4148" w:type="dxa"/>
            <w:gridSpan w:val="2"/>
            <w:tcBorders>
              <w:top w:val="single" w:sz="4" w:space="0" w:color="000000"/>
              <w:left w:val="single" w:sz="4" w:space="0" w:color="000000"/>
              <w:bottom w:val="single" w:sz="4" w:space="0" w:color="000000"/>
              <w:right w:val="single" w:sz="4" w:space="0" w:color="000000"/>
            </w:tcBorders>
          </w:tcPr>
          <w:p w14:paraId="38017154" w14:textId="50AC7C8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A6565FB" w14:textId="1F019146" w:rsidR="00D91F72" w:rsidRDefault="00E53301">
            <w:pPr>
              <w:rPr>
                <w:sz w:val="20"/>
                <w:szCs w:val="20"/>
              </w:rPr>
            </w:pPr>
            <w:r>
              <w:rPr>
                <w:rFonts w:hint="eastAsia"/>
                <w:sz w:val="20"/>
                <w:szCs w:val="20"/>
              </w:rPr>
              <w:t>注册用户-教师</w:t>
            </w:r>
          </w:p>
        </w:tc>
      </w:tr>
      <w:tr w:rsidR="00D91F72" w14:paraId="5F78C7DD" w14:textId="0B81E024">
        <w:tc>
          <w:tcPr>
            <w:tcW w:w="4148" w:type="dxa"/>
            <w:gridSpan w:val="2"/>
            <w:tcBorders>
              <w:top w:val="single" w:sz="4" w:space="0" w:color="000000"/>
              <w:left w:val="single" w:sz="4" w:space="0" w:color="000000"/>
              <w:bottom w:val="single" w:sz="4" w:space="0" w:color="000000"/>
              <w:right w:val="single" w:sz="4" w:space="0" w:color="000000"/>
            </w:tcBorders>
          </w:tcPr>
          <w:p w14:paraId="75241A6F" w14:textId="1F930FE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517071E" w14:textId="0E130A61" w:rsidR="00D91F72" w:rsidRDefault="00E53301">
            <w:pPr>
              <w:rPr>
                <w:sz w:val="20"/>
                <w:szCs w:val="20"/>
              </w:rPr>
            </w:pPr>
            <w:r>
              <w:rPr>
                <w:rFonts w:hint="eastAsia"/>
                <w:sz w:val="20"/>
                <w:szCs w:val="20"/>
              </w:rPr>
              <w:t>黑盒测试-等价类划分/边界值法</w:t>
            </w:r>
          </w:p>
        </w:tc>
      </w:tr>
      <w:tr w:rsidR="00D91F72" w14:paraId="6B57CADC" w14:textId="1B1E7FA6">
        <w:tc>
          <w:tcPr>
            <w:tcW w:w="4148" w:type="dxa"/>
            <w:gridSpan w:val="2"/>
            <w:tcBorders>
              <w:top w:val="single" w:sz="4" w:space="0" w:color="000000"/>
              <w:left w:val="single" w:sz="4" w:space="0" w:color="000000"/>
              <w:bottom w:val="single" w:sz="4" w:space="0" w:color="000000"/>
              <w:right w:val="single" w:sz="4" w:space="0" w:color="000000"/>
            </w:tcBorders>
          </w:tcPr>
          <w:p w14:paraId="37984B71" w14:textId="2CFC617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9305F1" w14:textId="1E46BF1D" w:rsidR="00D91F72" w:rsidRDefault="00E53301">
            <w:pPr>
              <w:rPr>
                <w:sz w:val="20"/>
                <w:szCs w:val="20"/>
              </w:rPr>
            </w:pPr>
            <w:r>
              <w:rPr>
                <w:rFonts w:hint="eastAsia"/>
                <w:sz w:val="20"/>
                <w:szCs w:val="20"/>
              </w:rPr>
              <w:t>访问具体课程</w:t>
            </w:r>
          </w:p>
        </w:tc>
      </w:tr>
      <w:tr w:rsidR="00D91F72" w14:paraId="4AB77C1D" w14:textId="400D5DE7">
        <w:tc>
          <w:tcPr>
            <w:tcW w:w="4148" w:type="dxa"/>
            <w:gridSpan w:val="2"/>
            <w:tcBorders>
              <w:top w:val="single" w:sz="4" w:space="0" w:color="000000"/>
              <w:left w:val="single" w:sz="4" w:space="0" w:color="000000"/>
              <w:bottom w:val="single" w:sz="4" w:space="0" w:color="000000"/>
              <w:right w:val="single" w:sz="4" w:space="0" w:color="000000"/>
            </w:tcBorders>
          </w:tcPr>
          <w:p w14:paraId="220E51BC" w14:textId="1BFBC0F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625DDC" w14:textId="6C34C8EF" w:rsidR="00D91F72" w:rsidRDefault="00E53301">
            <w:pPr>
              <w:rPr>
                <w:sz w:val="20"/>
                <w:szCs w:val="20"/>
              </w:rPr>
            </w:pPr>
            <w:r>
              <w:rPr>
                <w:rFonts w:hint="eastAsia"/>
                <w:sz w:val="20"/>
                <w:szCs w:val="20"/>
              </w:rPr>
              <w:t>教师用户访问自己开的具体课程，上传课程预览图</w:t>
            </w:r>
          </w:p>
        </w:tc>
      </w:tr>
      <w:tr w:rsidR="00D91F72" w14:paraId="2A78767B" w14:textId="3E7E5FDF">
        <w:tc>
          <w:tcPr>
            <w:tcW w:w="4148" w:type="dxa"/>
            <w:gridSpan w:val="2"/>
            <w:tcBorders>
              <w:top w:val="single" w:sz="4" w:space="0" w:color="000000"/>
              <w:left w:val="single" w:sz="4" w:space="0" w:color="000000"/>
              <w:bottom w:val="single" w:sz="4" w:space="0" w:color="000000"/>
              <w:right w:val="single" w:sz="4" w:space="0" w:color="000000"/>
            </w:tcBorders>
          </w:tcPr>
          <w:p w14:paraId="7C215167" w14:textId="126CE1D3"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53CD9B3" w14:textId="4741B30A" w:rsidR="00D91F72" w:rsidRDefault="00E53301">
            <w:pPr>
              <w:rPr>
                <w:sz w:val="20"/>
                <w:szCs w:val="20"/>
              </w:rPr>
            </w:pPr>
            <w:r>
              <w:rPr>
                <w:rFonts w:hint="eastAsia"/>
                <w:sz w:val="20"/>
                <w:szCs w:val="20"/>
              </w:rPr>
              <w:t>测试教师用户访问自己开的具体课程，上传课程预览图</w:t>
            </w:r>
          </w:p>
        </w:tc>
      </w:tr>
      <w:tr w:rsidR="00D91F72" w14:paraId="54777DC0" w14:textId="64B45AA3">
        <w:trPr>
          <w:trHeight w:val="1445"/>
        </w:trPr>
        <w:tc>
          <w:tcPr>
            <w:tcW w:w="8296" w:type="dxa"/>
            <w:gridSpan w:val="3"/>
            <w:tcBorders>
              <w:top w:val="single" w:sz="4" w:space="0" w:color="000000"/>
              <w:left w:val="single" w:sz="4" w:space="0" w:color="000000"/>
              <w:right w:val="single" w:sz="4" w:space="0" w:color="000000"/>
            </w:tcBorders>
          </w:tcPr>
          <w:p w14:paraId="6A6606FA" w14:textId="195B51C1" w:rsidR="00D91F72" w:rsidRDefault="00E53301">
            <w:pPr>
              <w:rPr>
                <w:sz w:val="20"/>
                <w:szCs w:val="20"/>
              </w:rPr>
            </w:pPr>
            <w:r>
              <w:rPr>
                <w:rFonts w:hint="eastAsia"/>
                <w:sz w:val="20"/>
                <w:szCs w:val="20"/>
              </w:rPr>
              <w:t>初始条件和背景：</w:t>
            </w:r>
          </w:p>
          <w:p w14:paraId="67268ACC" w14:textId="26C3C2FA" w:rsidR="00D91F72" w:rsidRDefault="00E53301">
            <w:pPr>
              <w:rPr>
                <w:sz w:val="20"/>
                <w:szCs w:val="20"/>
              </w:rPr>
            </w:pPr>
            <w:r>
              <w:rPr>
                <w:rFonts w:hint="eastAsia"/>
                <w:sz w:val="20"/>
                <w:szCs w:val="20"/>
              </w:rPr>
              <w:t>系统：PC端</w:t>
            </w:r>
          </w:p>
          <w:p w14:paraId="4CA7961D" w14:textId="0E8A9E28" w:rsidR="00D91F72" w:rsidRDefault="00E53301">
            <w:pPr>
              <w:rPr>
                <w:sz w:val="20"/>
                <w:szCs w:val="20"/>
              </w:rPr>
            </w:pPr>
            <w:r>
              <w:rPr>
                <w:rFonts w:hint="eastAsia"/>
                <w:sz w:val="20"/>
                <w:szCs w:val="20"/>
              </w:rPr>
              <w:t>浏览器：C</w:t>
            </w:r>
            <w:r>
              <w:rPr>
                <w:sz w:val="20"/>
                <w:szCs w:val="20"/>
              </w:rPr>
              <w:t>hrome</w:t>
            </w:r>
          </w:p>
          <w:p w14:paraId="5436C6DA" w14:textId="5D9CD56B" w:rsidR="00D91F72" w:rsidRDefault="00E53301">
            <w:pPr>
              <w:rPr>
                <w:sz w:val="20"/>
                <w:szCs w:val="20"/>
              </w:rPr>
            </w:pPr>
            <w:r>
              <w:rPr>
                <w:rFonts w:hint="eastAsia"/>
                <w:sz w:val="20"/>
                <w:szCs w:val="20"/>
              </w:rPr>
              <w:t>注释：无</w:t>
            </w:r>
          </w:p>
        </w:tc>
      </w:tr>
      <w:tr w:rsidR="00D91F72" w14:paraId="626D4FC5" w14:textId="2E2EAFE9">
        <w:trPr>
          <w:trHeight w:val="392"/>
        </w:trPr>
        <w:tc>
          <w:tcPr>
            <w:tcW w:w="2155" w:type="dxa"/>
            <w:tcBorders>
              <w:top w:val="single" w:sz="4" w:space="0" w:color="000000"/>
              <w:left w:val="single" w:sz="4" w:space="0" w:color="000000"/>
              <w:bottom w:val="single" w:sz="4" w:space="0" w:color="000000"/>
              <w:right w:val="single" w:sz="4" w:space="0" w:color="000000"/>
            </w:tcBorders>
          </w:tcPr>
          <w:p w14:paraId="071FFF74" w14:textId="604FA75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197AA4D" w14:textId="2CC21F12" w:rsidR="00D91F72" w:rsidRDefault="00E53301">
            <w:pPr>
              <w:rPr>
                <w:sz w:val="20"/>
                <w:szCs w:val="20"/>
              </w:rPr>
            </w:pPr>
            <w:r>
              <w:rPr>
                <w:rFonts w:hint="eastAsia"/>
                <w:sz w:val="20"/>
                <w:szCs w:val="20"/>
              </w:rPr>
              <w:t>预期结果</w:t>
            </w:r>
          </w:p>
        </w:tc>
      </w:tr>
      <w:tr w:rsidR="00D91F72" w14:paraId="177F541B" w14:textId="4C25691A">
        <w:trPr>
          <w:trHeight w:val="392"/>
        </w:trPr>
        <w:tc>
          <w:tcPr>
            <w:tcW w:w="2155" w:type="dxa"/>
            <w:tcBorders>
              <w:top w:val="single" w:sz="4" w:space="0" w:color="000000"/>
              <w:left w:val="single" w:sz="4" w:space="0" w:color="000000"/>
              <w:bottom w:val="single" w:sz="4" w:space="0" w:color="000000"/>
              <w:right w:val="single" w:sz="4" w:space="0" w:color="000000"/>
            </w:tcBorders>
          </w:tcPr>
          <w:p w14:paraId="169A25E4" w14:textId="5A8942F4"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2AC4FD4" w14:textId="7EBA4CE8" w:rsidR="00D91F72" w:rsidRDefault="00E53301">
            <w:pPr>
              <w:rPr>
                <w:sz w:val="20"/>
                <w:szCs w:val="20"/>
              </w:rPr>
            </w:pPr>
            <w:r>
              <w:rPr>
                <w:rFonts w:hint="eastAsia"/>
                <w:sz w:val="20"/>
                <w:szCs w:val="20"/>
              </w:rPr>
              <w:t>可见课程主页中部上方的课程预览图下方有选择文件按钮</w:t>
            </w:r>
          </w:p>
        </w:tc>
      </w:tr>
      <w:tr w:rsidR="00D91F72" w14:paraId="620F52F5" w14:textId="724B14C7">
        <w:trPr>
          <w:trHeight w:val="392"/>
        </w:trPr>
        <w:tc>
          <w:tcPr>
            <w:tcW w:w="2155" w:type="dxa"/>
            <w:tcBorders>
              <w:top w:val="single" w:sz="4" w:space="0" w:color="000000"/>
              <w:left w:val="single" w:sz="4" w:space="0" w:color="000000"/>
              <w:bottom w:val="single" w:sz="4" w:space="0" w:color="000000"/>
              <w:right w:val="single" w:sz="4" w:space="0" w:color="000000"/>
            </w:tcBorders>
          </w:tcPr>
          <w:p w14:paraId="0ACA4C5B" w14:textId="29942B67" w:rsidR="00D91F72" w:rsidRDefault="00E53301">
            <w:pPr>
              <w:rPr>
                <w:sz w:val="20"/>
                <w:szCs w:val="20"/>
              </w:rPr>
            </w:pPr>
            <w:r>
              <w:rPr>
                <w:rFonts w:hint="eastAsia"/>
                <w:sz w:val="20"/>
                <w:szCs w:val="20"/>
              </w:rPr>
              <w:t>点击选择文件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0DDFE98C" w14:textId="430357C6" w:rsidR="00D91F72" w:rsidRDefault="00E53301">
            <w:pPr>
              <w:rPr>
                <w:sz w:val="20"/>
                <w:szCs w:val="20"/>
              </w:rPr>
            </w:pPr>
            <w:r>
              <w:rPr>
                <w:rFonts w:hint="eastAsia"/>
                <w:sz w:val="20"/>
                <w:szCs w:val="20"/>
              </w:rPr>
              <w:t>弹出系统选择文件窗口</w:t>
            </w:r>
          </w:p>
        </w:tc>
      </w:tr>
      <w:tr w:rsidR="00D91F72" w14:paraId="60F97B44" w14:textId="31D3C92E">
        <w:trPr>
          <w:trHeight w:val="392"/>
        </w:trPr>
        <w:tc>
          <w:tcPr>
            <w:tcW w:w="2155" w:type="dxa"/>
            <w:tcBorders>
              <w:top w:val="single" w:sz="4" w:space="0" w:color="000000"/>
              <w:left w:val="single" w:sz="4" w:space="0" w:color="000000"/>
              <w:bottom w:val="single" w:sz="4" w:space="0" w:color="000000"/>
              <w:right w:val="single" w:sz="4" w:space="0" w:color="000000"/>
            </w:tcBorders>
          </w:tcPr>
          <w:p w14:paraId="00EE7C91" w14:textId="6A8EC6D5" w:rsidR="00D91F72" w:rsidRDefault="00E53301">
            <w:pPr>
              <w:rPr>
                <w:sz w:val="20"/>
                <w:szCs w:val="20"/>
              </w:rPr>
            </w:pPr>
            <w:r>
              <w:rPr>
                <w:rFonts w:hint="eastAsia"/>
                <w:sz w:val="20"/>
                <w:szCs w:val="20"/>
              </w:rPr>
              <w:t>选择a</w:t>
            </w:r>
            <w:r>
              <w:rPr>
                <w:sz w:val="20"/>
                <w:szCs w:val="20"/>
              </w:rPr>
              <w:t>.rar</w:t>
            </w:r>
            <w:r>
              <w:rPr>
                <w:rFonts w:hint="eastAsia"/>
                <w:sz w:val="20"/>
                <w:szCs w:val="20"/>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582D67F1" w14:textId="6DFD8492" w:rsidR="00D91F72" w:rsidRDefault="00E53301">
            <w:pPr>
              <w:rPr>
                <w:sz w:val="20"/>
                <w:szCs w:val="20"/>
              </w:rPr>
            </w:pPr>
            <w:r>
              <w:rPr>
                <w:rFonts w:hint="eastAsia"/>
                <w:sz w:val="20"/>
                <w:szCs w:val="20"/>
              </w:rPr>
              <w:t>提示课程预览图必须是图片格式文件</w:t>
            </w:r>
          </w:p>
        </w:tc>
      </w:tr>
      <w:tr w:rsidR="00D91F72" w14:paraId="07639426" w14:textId="0F74212D">
        <w:trPr>
          <w:trHeight w:val="392"/>
        </w:trPr>
        <w:tc>
          <w:tcPr>
            <w:tcW w:w="2155" w:type="dxa"/>
            <w:tcBorders>
              <w:top w:val="single" w:sz="4" w:space="0" w:color="000000"/>
              <w:left w:val="single" w:sz="4" w:space="0" w:color="000000"/>
              <w:bottom w:val="single" w:sz="4" w:space="0" w:color="000000"/>
              <w:right w:val="single" w:sz="4" w:space="0" w:color="000000"/>
            </w:tcBorders>
          </w:tcPr>
          <w:p w14:paraId="5DFAC887" w14:textId="2E68F11E" w:rsidR="00D91F72" w:rsidRDefault="00E53301">
            <w:pPr>
              <w:rPr>
                <w:sz w:val="20"/>
                <w:szCs w:val="20"/>
              </w:rPr>
            </w:pPr>
            <w:r>
              <w:rPr>
                <w:rFonts w:hint="eastAsia"/>
                <w:sz w:val="20"/>
                <w:szCs w:val="20"/>
              </w:rPr>
              <w:t>选择a</w:t>
            </w:r>
            <w:r>
              <w:rPr>
                <w:sz w:val="20"/>
                <w:szCs w:val="20"/>
              </w:rPr>
              <w:t>.jpg</w:t>
            </w:r>
            <w:r>
              <w:rPr>
                <w:rFonts w:hint="eastAsia"/>
                <w:sz w:val="20"/>
                <w:szCs w:val="20"/>
              </w:rPr>
              <w:t>文件点击确定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78EBC14D" w14:textId="3C3D1C51" w:rsidR="00D91F72" w:rsidRDefault="00E53301">
            <w:pPr>
              <w:rPr>
                <w:sz w:val="20"/>
                <w:szCs w:val="20"/>
              </w:rPr>
            </w:pPr>
            <w:r>
              <w:rPr>
                <w:rFonts w:hint="eastAsia"/>
                <w:sz w:val="20"/>
                <w:szCs w:val="20"/>
              </w:rPr>
              <w:t>上传成功，课程预览图变为刚刚上传的图片文件</w:t>
            </w:r>
          </w:p>
        </w:tc>
      </w:tr>
    </w:tbl>
    <w:p w14:paraId="12371BF2" w14:textId="75297557" w:rsidR="00D91F72" w:rsidRDefault="00D91F72"/>
    <w:p w14:paraId="6737D7D9" w14:textId="3289541B" w:rsidR="00D91F72" w:rsidRDefault="00E53301">
      <w:r>
        <w:br w:type="page"/>
      </w:r>
    </w:p>
    <w:p w14:paraId="64607DDD" w14:textId="596C5F3B" w:rsidR="00D91F72" w:rsidRDefault="00D91F72"/>
    <w:p w14:paraId="64C985E9" w14:textId="46918F68" w:rsidR="00D91F72" w:rsidRDefault="00E53301">
      <w:pPr>
        <w:pStyle w:val="a1"/>
      </w:pPr>
      <w:bookmarkStart w:id="153" w:name="_Toc533374841"/>
      <w:r>
        <w:rPr>
          <w:rFonts w:hint="eastAsia"/>
        </w:rPr>
        <w:t>编辑介绍</w:t>
      </w:r>
      <w:bookmarkEnd w:id="153"/>
    </w:p>
    <w:tbl>
      <w:tblPr>
        <w:tblStyle w:val="15"/>
        <w:tblW w:w="8296" w:type="dxa"/>
        <w:tblLayout w:type="fixed"/>
        <w:tblLook w:val="04A0" w:firstRow="1" w:lastRow="0" w:firstColumn="1" w:lastColumn="0" w:noHBand="0" w:noVBand="1"/>
      </w:tblPr>
      <w:tblGrid>
        <w:gridCol w:w="2155"/>
        <w:gridCol w:w="1993"/>
        <w:gridCol w:w="4148"/>
      </w:tblGrid>
      <w:tr w:rsidR="00D91F72" w14:paraId="02BAF4CA" w14:textId="0E5625BF">
        <w:tc>
          <w:tcPr>
            <w:tcW w:w="4148" w:type="dxa"/>
            <w:gridSpan w:val="2"/>
            <w:tcBorders>
              <w:top w:val="single" w:sz="4" w:space="0" w:color="000000"/>
              <w:left w:val="single" w:sz="4" w:space="0" w:color="000000"/>
              <w:bottom w:val="single" w:sz="4" w:space="0" w:color="000000"/>
              <w:right w:val="single" w:sz="4" w:space="0" w:color="000000"/>
            </w:tcBorders>
          </w:tcPr>
          <w:p w14:paraId="22233ACD" w14:textId="5E812364"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C938751" w14:textId="2F8EA4D4"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86</w:t>
            </w:r>
          </w:p>
        </w:tc>
      </w:tr>
      <w:tr w:rsidR="00D91F72" w14:paraId="28D42737" w14:textId="1E742120">
        <w:tc>
          <w:tcPr>
            <w:tcW w:w="4148" w:type="dxa"/>
            <w:gridSpan w:val="2"/>
            <w:tcBorders>
              <w:top w:val="single" w:sz="4" w:space="0" w:color="000000"/>
              <w:left w:val="single" w:sz="4" w:space="0" w:color="000000"/>
              <w:bottom w:val="single" w:sz="4" w:space="0" w:color="000000"/>
              <w:right w:val="single" w:sz="4" w:space="0" w:color="000000"/>
            </w:tcBorders>
          </w:tcPr>
          <w:p w14:paraId="594D8C00" w14:textId="1150C6F6"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F00B2B3" w14:textId="4C16B6EB" w:rsidR="00D91F72" w:rsidRDefault="00E53301">
            <w:pPr>
              <w:rPr>
                <w:sz w:val="20"/>
                <w:szCs w:val="20"/>
              </w:rPr>
            </w:pPr>
            <w:r>
              <w:rPr>
                <w:rFonts w:hint="eastAsia"/>
                <w:sz w:val="20"/>
                <w:szCs w:val="20"/>
              </w:rPr>
              <w:t>编辑介绍</w:t>
            </w:r>
          </w:p>
        </w:tc>
      </w:tr>
      <w:tr w:rsidR="00D91F72" w14:paraId="55931D0D" w14:textId="03322F97">
        <w:tc>
          <w:tcPr>
            <w:tcW w:w="4148" w:type="dxa"/>
            <w:gridSpan w:val="2"/>
            <w:tcBorders>
              <w:top w:val="single" w:sz="4" w:space="0" w:color="000000"/>
              <w:left w:val="single" w:sz="4" w:space="0" w:color="000000"/>
              <w:bottom w:val="single" w:sz="4" w:space="0" w:color="000000"/>
              <w:right w:val="single" w:sz="4" w:space="0" w:color="000000"/>
            </w:tcBorders>
          </w:tcPr>
          <w:p w14:paraId="6DF12692" w14:textId="517CB8D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76194B7" w14:textId="6FCF6A69" w:rsidR="00D91F72" w:rsidRDefault="00E53301">
            <w:pPr>
              <w:rPr>
                <w:sz w:val="20"/>
                <w:szCs w:val="20"/>
              </w:rPr>
            </w:pPr>
            <w:r>
              <w:rPr>
                <w:rFonts w:hint="eastAsia"/>
                <w:sz w:val="20"/>
                <w:szCs w:val="20"/>
              </w:rPr>
              <w:t>编辑介绍</w:t>
            </w:r>
          </w:p>
        </w:tc>
      </w:tr>
      <w:tr w:rsidR="00D91F72" w14:paraId="7438D1E4" w14:textId="31C87672">
        <w:tc>
          <w:tcPr>
            <w:tcW w:w="4148" w:type="dxa"/>
            <w:gridSpan w:val="2"/>
            <w:tcBorders>
              <w:top w:val="single" w:sz="4" w:space="0" w:color="000000"/>
              <w:left w:val="single" w:sz="4" w:space="0" w:color="000000"/>
              <w:bottom w:val="single" w:sz="4" w:space="0" w:color="000000"/>
              <w:right w:val="single" w:sz="4" w:space="0" w:color="000000"/>
            </w:tcBorders>
          </w:tcPr>
          <w:p w14:paraId="07CE5D22" w14:textId="558C790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2D799ED" w14:textId="6CF94492" w:rsidR="00D91F72" w:rsidRDefault="00E53301">
            <w:pPr>
              <w:rPr>
                <w:sz w:val="20"/>
                <w:szCs w:val="20"/>
              </w:rPr>
            </w:pPr>
            <w:r>
              <w:rPr>
                <w:rFonts w:hint="eastAsia"/>
                <w:sz w:val="20"/>
                <w:szCs w:val="20"/>
              </w:rPr>
              <w:t>注册用户-教师</w:t>
            </w:r>
          </w:p>
        </w:tc>
      </w:tr>
      <w:tr w:rsidR="00D91F72" w14:paraId="667230BC" w14:textId="236A8D25">
        <w:tc>
          <w:tcPr>
            <w:tcW w:w="4148" w:type="dxa"/>
            <w:gridSpan w:val="2"/>
            <w:tcBorders>
              <w:top w:val="single" w:sz="4" w:space="0" w:color="000000"/>
              <w:left w:val="single" w:sz="4" w:space="0" w:color="000000"/>
              <w:bottom w:val="single" w:sz="4" w:space="0" w:color="000000"/>
              <w:right w:val="single" w:sz="4" w:space="0" w:color="000000"/>
            </w:tcBorders>
          </w:tcPr>
          <w:p w14:paraId="42D90BE4" w14:textId="06B67F7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BAA119B" w14:textId="4198F136" w:rsidR="00D91F72" w:rsidRDefault="00E53301">
            <w:pPr>
              <w:rPr>
                <w:sz w:val="20"/>
                <w:szCs w:val="20"/>
              </w:rPr>
            </w:pPr>
            <w:r>
              <w:rPr>
                <w:rFonts w:hint="eastAsia"/>
                <w:sz w:val="20"/>
                <w:szCs w:val="20"/>
              </w:rPr>
              <w:t>黑盒测试-等价类划分/边界值法</w:t>
            </w:r>
          </w:p>
        </w:tc>
      </w:tr>
      <w:tr w:rsidR="00D91F72" w14:paraId="415794F0" w14:textId="72A22D0E">
        <w:tc>
          <w:tcPr>
            <w:tcW w:w="4148" w:type="dxa"/>
            <w:gridSpan w:val="2"/>
            <w:tcBorders>
              <w:top w:val="single" w:sz="4" w:space="0" w:color="000000"/>
              <w:left w:val="single" w:sz="4" w:space="0" w:color="000000"/>
              <w:bottom w:val="single" w:sz="4" w:space="0" w:color="000000"/>
              <w:right w:val="single" w:sz="4" w:space="0" w:color="000000"/>
            </w:tcBorders>
          </w:tcPr>
          <w:p w14:paraId="45C49CCD" w14:textId="54024A4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2C02BA8" w14:textId="776B838A" w:rsidR="00D91F72" w:rsidRDefault="00E53301">
            <w:pPr>
              <w:rPr>
                <w:sz w:val="20"/>
                <w:szCs w:val="20"/>
              </w:rPr>
            </w:pPr>
            <w:r>
              <w:rPr>
                <w:rFonts w:hint="eastAsia"/>
                <w:sz w:val="20"/>
                <w:szCs w:val="20"/>
              </w:rPr>
              <w:t>访问具体课程</w:t>
            </w:r>
          </w:p>
        </w:tc>
      </w:tr>
      <w:tr w:rsidR="00D91F72" w14:paraId="57E7E321" w14:textId="077B8740">
        <w:tc>
          <w:tcPr>
            <w:tcW w:w="4148" w:type="dxa"/>
            <w:gridSpan w:val="2"/>
            <w:tcBorders>
              <w:top w:val="single" w:sz="4" w:space="0" w:color="000000"/>
              <w:left w:val="single" w:sz="4" w:space="0" w:color="000000"/>
              <w:bottom w:val="single" w:sz="4" w:space="0" w:color="000000"/>
              <w:right w:val="single" w:sz="4" w:space="0" w:color="000000"/>
            </w:tcBorders>
          </w:tcPr>
          <w:p w14:paraId="57F98AE9" w14:textId="7C7C56C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B52F0AD" w14:textId="7476AA98" w:rsidR="00D91F72" w:rsidRDefault="00E53301">
            <w:pPr>
              <w:rPr>
                <w:sz w:val="20"/>
                <w:szCs w:val="20"/>
              </w:rPr>
            </w:pPr>
            <w:r>
              <w:rPr>
                <w:rFonts w:hint="eastAsia"/>
                <w:sz w:val="20"/>
                <w:szCs w:val="20"/>
              </w:rPr>
              <w:t>教师用户访问自己开的具体课程，编辑介绍</w:t>
            </w:r>
          </w:p>
        </w:tc>
      </w:tr>
      <w:tr w:rsidR="00D91F72" w14:paraId="7CB0C81D" w14:textId="30B99871">
        <w:tc>
          <w:tcPr>
            <w:tcW w:w="4148" w:type="dxa"/>
            <w:gridSpan w:val="2"/>
            <w:tcBorders>
              <w:top w:val="single" w:sz="4" w:space="0" w:color="000000"/>
              <w:left w:val="single" w:sz="4" w:space="0" w:color="000000"/>
              <w:bottom w:val="single" w:sz="4" w:space="0" w:color="000000"/>
              <w:right w:val="single" w:sz="4" w:space="0" w:color="000000"/>
            </w:tcBorders>
          </w:tcPr>
          <w:p w14:paraId="7601515C" w14:textId="0FE7EF96"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B9B379A" w14:textId="3A5A2E93" w:rsidR="00D91F72" w:rsidRDefault="00E53301">
            <w:pPr>
              <w:rPr>
                <w:sz w:val="20"/>
                <w:szCs w:val="20"/>
              </w:rPr>
            </w:pPr>
            <w:r>
              <w:rPr>
                <w:rFonts w:hint="eastAsia"/>
                <w:sz w:val="20"/>
                <w:szCs w:val="20"/>
              </w:rPr>
              <w:t>测试教师用户访问自己开的具体课程，编辑介绍</w:t>
            </w:r>
          </w:p>
        </w:tc>
      </w:tr>
      <w:tr w:rsidR="00D91F72" w14:paraId="3223C049" w14:textId="51A59D55">
        <w:trPr>
          <w:trHeight w:val="1445"/>
        </w:trPr>
        <w:tc>
          <w:tcPr>
            <w:tcW w:w="8296" w:type="dxa"/>
            <w:gridSpan w:val="3"/>
            <w:tcBorders>
              <w:top w:val="single" w:sz="4" w:space="0" w:color="000000"/>
              <w:left w:val="single" w:sz="4" w:space="0" w:color="000000"/>
              <w:right w:val="single" w:sz="4" w:space="0" w:color="000000"/>
            </w:tcBorders>
          </w:tcPr>
          <w:p w14:paraId="24F9F114" w14:textId="0DDDB0CF" w:rsidR="00D91F72" w:rsidRDefault="00E53301">
            <w:pPr>
              <w:rPr>
                <w:sz w:val="20"/>
                <w:szCs w:val="20"/>
              </w:rPr>
            </w:pPr>
            <w:r>
              <w:rPr>
                <w:rFonts w:hint="eastAsia"/>
                <w:sz w:val="20"/>
                <w:szCs w:val="20"/>
              </w:rPr>
              <w:t>初始条件和背景：</w:t>
            </w:r>
          </w:p>
          <w:p w14:paraId="23A25F83" w14:textId="65572FC5" w:rsidR="00D91F72" w:rsidRDefault="00E53301">
            <w:pPr>
              <w:rPr>
                <w:sz w:val="20"/>
                <w:szCs w:val="20"/>
              </w:rPr>
            </w:pPr>
            <w:r>
              <w:rPr>
                <w:rFonts w:hint="eastAsia"/>
                <w:sz w:val="20"/>
                <w:szCs w:val="20"/>
              </w:rPr>
              <w:t>系统：PC端</w:t>
            </w:r>
          </w:p>
          <w:p w14:paraId="2736F6DD" w14:textId="1557BD5E" w:rsidR="00D91F72" w:rsidRDefault="00E53301">
            <w:pPr>
              <w:rPr>
                <w:sz w:val="20"/>
                <w:szCs w:val="20"/>
              </w:rPr>
            </w:pPr>
            <w:r>
              <w:rPr>
                <w:rFonts w:hint="eastAsia"/>
                <w:sz w:val="20"/>
                <w:szCs w:val="20"/>
              </w:rPr>
              <w:t>浏览器：C</w:t>
            </w:r>
            <w:r>
              <w:rPr>
                <w:sz w:val="20"/>
                <w:szCs w:val="20"/>
              </w:rPr>
              <w:t>hrome</w:t>
            </w:r>
          </w:p>
          <w:p w14:paraId="02A940B3" w14:textId="7AE5817D" w:rsidR="00D91F72" w:rsidRDefault="00E53301">
            <w:pPr>
              <w:rPr>
                <w:sz w:val="20"/>
                <w:szCs w:val="20"/>
              </w:rPr>
            </w:pPr>
            <w:r>
              <w:rPr>
                <w:rFonts w:hint="eastAsia"/>
                <w:sz w:val="20"/>
                <w:szCs w:val="20"/>
              </w:rPr>
              <w:t>注释：无</w:t>
            </w:r>
          </w:p>
        </w:tc>
      </w:tr>
      <w:tr w:rsidR="00D91F72" w14:paraId="5DFC5B96" w14:textId="05DFB033">
        <w:trPr>
          <w:trHeight w:val="392"/>
        </w:trPr>
        <w:tc>
          <w:tcPr>
            <w:tcW w:w="2155" w:type="dxa"/>
            <w:tcBorders>
              <w:top w:val="single" w:sz="4" w:space="0" w:color="000000"/>
              <w:left w:val="single" w:sz="4" w:space="0" w:color="000000"/>
              <w:bottom w:val="single" w:sz="4" w:space="0" w:color="000000"/>
              <w:right w:val="single" w:sz="4" w:space="0" w:color="000000"/>
            </w:tcBorders>
          </w:tcPr>
          <w:p w14:paraId="20947F46" w14:textId="440217F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E3673C" w14:textId="2B3AB287" w:rsidR="00D91F72" w:rsidRDefault="00E53301">
            <w:pPr>
              <w:rPr>
                <w:sz w:val="20"/>
                <w:szCs w:val="20"/>
              </w:rPr>
            </w:pPr>
            <w:r>
              <w:rPr>
                <w:rFonts w:hint="eastAsia"/>
                <w:sz w:val="20"/>
                <w:szCs w:val="20"/>
              </w:rPr>
              <w:t>预期结果</w:t>
            </w:r>
          </w:p>
        </w:tc>
      </w:tr>
      <w:tr w:rsidR="00D91F72" w14:paraId="1AC7344F" w14:textId="3D44D476">
        <w:trPr>
          <w:trHeight w:val="392"/>
        </w:trPr>
        <w:tc>
          <w:tcPr>
            <w:tcW w:w="2155" w:type="dxa"/>
            <w:tcBorders>
              <w:top w:val="single" w:sz="4" w:space="0" w:color="000000"/>
              <w:left w:val="single" w:sz="4" w:space="0" w:color="000000"/>
              <w:bottom w:val="single" w:sz="4" w:space="0" w:color="000000"/>
              <w:right w:val="single" w:sz="4" w:space="0" w:color="000000"/>
            </w:tcBorders>
          </w:tcPr>
          <w:p w14:paraId="35526DD2" w14:textId="092333C1"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364BF372" w14:textId="5BEA0EC0" w:rsidR="00D91F72" w:rsidRDefault="00E53301">
            <w:pPr>
              <w:rPr>
                <w:sz w:val="20"/>
                <w:szCs w:val="20"/>
              </w:rPr>
            </w:pPr>
            <w:r>
              <w:rPr>
                <w:rFonts w:hint="eastAsia"/>
                <w:sz w:val="20"/>
                <w:szCs w:val="20"/>
              </w:rPr>
              <w:t>可见课程主页上部左侧的课程介绍，下方有编辑介绍按钮</w:t>
            </w:r>
          </w:p>
        </w:tc>
      </w:tr>
      <w:tr w:rsidR="00D91F72" w14:paraId="7815E151" w14:textId="37F6BB47">
        <w:trPr>
          <w:trHeight w:val="392"/>
        </w:trPr>
        <w:tc>
          <w:tcPr>
            <w:tcW w:w="2155" w:type="dxa"/>
            <w:tcBorders>
              <w:top w:val="single" w:sz="4" w:space="0" w:color="000000"/>
              <w:left w:val="single" w:sz="4" w:space="0" w:color="000000"/>
              <w:bottom w:val="single" w:sz="4" w:space="0" w:color="000000"/>
              <w:right w:val="single" w:sz="4" w:space="0" w:color="000000"/>
            </w:tcBorders>
          </w:tcPr>
          <w:p w14:paraId="672E70A5" w14:textId="12D30664" w:rsidR="00D91F72" w:rsidRDefault="00E53301">
            <w:pPr>
              <w:rPr>
                <w:sz w:val="20"/>
                <w:szCs w:val="20"/>
              </w:rPr>
            </w:pPr>
            <w:r>
              <w:rPr>
                <w:rFonts w:hint="eastAsia"/>
                <w:sz w:val="20"/>
                <w:szCs w:val="20"/>
              </w:rPr>
              <w:t>输入内容：</w:t>
            </w:r>
          </w:p>
          <w:p w14:paraId="7BA461C0" w14:textId="1BB6EC01"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C46ED98" w14:textId="0F793519" w:rsidR="00D91F72" w:rsidRDefault="00E53301">
            <w:pPr>
              <w:rPr>
                <w:sz w:val="20"/>
                <w:szCs w:val="20"/>
              </w:rPr>
            </w:pPr>
            <w:r>
              <w:rPr>
                <w:rFonts w:hint="eastAsia"/>
                <w:sz w:val="20"/>
                <w:szCs w:val="20"/>
              </w:rPr>
              <w:t>提示内容的长度限制为1</w:t>
            </w:r>
            <w:r>
              <w:rPr>
                <w:sz w:val="20"/>
                <w:szCs w:val="20"/>
              </w:rPr>
              <w:t>-100</w:t>
            </w:r>
          </w:p>
        </w:tc>
      </w:tr>
      <w:tr w:rsidR="00D91F72" w14:paraId="1C1BAD57" w14:textId="075DBF7B">
        <w:trPr>
          <w:trHeight w:val="392"/>
        </w:trPr>
        <w:tc>
          <w:tcPr>
            <w:tcW w:w="2155" w:type="dxa"/>
            <w:tcBorders>
              <w:top w:val="single" w:sz="4" w:space="0" w:color="000000"/>
              <w:left w:val="single" w:sz="4" w:space="0" w:color="000000"/>
              <w:bottom w:val="single" w:sz="4" w:space="0" w:color="000000"/>
              <w:right w:val="single" w:sz="4" w:space="0" w:color="000000"/>
            </w:tcBorders>
          </w:tcPr>
          <w:p w14:paraId="7A71DF6D" w14:textId="5F121673" w:rsidR="00D91F72" w:rsidRDefault="00E53301">
            <w:pPr>
              <w:rPr>
                <w:sz w:val="20"/>
                <w:szCs w:val="20"/>
              </w:rPr>
            </w:pPr>
            <w:r>
              <w:rPr>
                <w:rFonts w:hint="eastAsia"/>
                <w:sz w:val="20"/>
                <w:szCs w:val="20"/>
              </w:rPr>
              <w:t>输入内容：长度大于100的字符串</w:t>
            </w:r>
          </w:p>
          <w:p w14:paraId="7D95544D" w14:textId="5773111E"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64D009FA" w14:textId="18DA3CDE" w:rsidR="00D91F72" w:rsidRDefault="00E53301">
            <w:pPr>
              <w:rPr>
                <w:sz w:val="20"/>
                <w:szCs w:val="20"/>
              </w:rPr>
            </w:pPr>
            <w:r>
              <w:rPr>
                <w:rFonts w:hint="eastAsia"/>
                <w:sz w:val="20"/>
                <w:szCs w:val="20"/>
              </w:rPr>
              <w:t>提示内容的长度限制为1</w:t>
            </w:r>
            <w:r>
              <w:rPr>
                <w:sz w:val="20"/>
                <w:szCs w:val="20"/>
              </w:rPr>
              <w:t>-100</w:t>
            </w:r>
          </w:p>
        </w:tc>
      </w:tr>
      <w:tr w:rsidR="00D91F72" w14:paraId="3C3D3525" w14:textId="508C31AC">
        <w:trPr>
          <w:trHeight w:val="392"/>
        </w:trPr>
        <w:tc>
          <w:tcPr>
            <w:tcW w:w="2155" w:type="dxa"/>
            <w:tcBorders>
              <w:top w:val="single" w:sz="4" w:space="0" w:color="000000"/>
              <w:left w:val="single" w:sz="4" w:space="0" w:color="000000"/>
              <w:bottom w:val="single" w:sz="4" w:space="0" w:color="000000"/>
              <w:right w:val="single" w:sz="4" w:space="0" w:color="000000"/>
            </w:tcBorders>
          </w:tcPr>
          <w:p w14:paraId="6CD59D32" w14:textId="56D623F2" w:rsidR="00D91F72" w:rsidRDefault="00E53301">
            <w:pPr>
              <w:rPr>
                <w:sz w:val="20"/>
                <w:szCs w:val="20"/>
              </w:rPr>
            </w:pPr>
            <w:r>
              <w:rPr>
                <w:rFonts w:hint="eastAsia"/>
                <w:sz w:val="20"/>
                <w:szCs w:val="20"/>
              </w:rPr>
              <w:t>输入内容：test</w:t>
            </w:r>
            <w:r>
              <w:rPr>
                <w:sz w:val="20"/>
                <w:szCs w:val="20"/>
              </w:rPr>
              <w:t>1</w:t>
            </w:r>
          </w:p>
          <w:p w14:paraId="59FC8903" w14:textId="28EEA5CC" w:rsidR="00D91F72" w:rsidRDefault="00E53301">
            <w:pPr>
              <w:rPr>
                <w:sz w:val="20"/>
                <w:szCs w:val="20"/>
              </w:rPr>
            </w:pPr>
            <w:r>
              <w:rPr>
                <w:rFonts w:hint="eastAsia"/>
                <w:sz w:val="20"/>
                <w:szCs w:val="20"/>
              </w:rPr>
              <w:t>点击确定</w:t>
            </w:r>
          </w:p>
        </w:tc>
        <w:tc>
          <w:tcPr>
            <w:tcW w:w="6141" w:type="dxa"/>
            <w:gridSpan w:val="2"/>
            <w:tcBorders>
              <w:top w:val="single" w:sz="4" w:space="0" w:color="000000"/>
              <w:left w:val="single" w:sz="4" w:space="0" w:color="000000"/>
              <w:bottom w:val="single" w:sz="4" w:space="0" w:color="000000"/>
              <w:right w:val="single" w:sz="4" w:space="0" w:color="000000"/>
            </w:tcBorders>
          </w:tcPr>
          <w:p w14:paraId="4821300D" w14:textId="3B1FDDC9" w:rsidR="00D91F72" w:rsidRDefault="00E53301">
            <w:pPr>
              <w:rPr>
                <w:sz w:val="20"/>
                <w:szCs w:val="20"/>
              </w:rPr>
            </w:pPr>
            <w:r>
              <w:rPr>
                <w:rFonts w:hint="eastAsia"/>
                <w:sz w:val="20"/>
                <w:szCs w:val="20"/>
              </w:rPr>
              <w:t>保存成功，课程介绍变为t</w:t>
            </w:r>
            <w:r>
              <w:rPr>
                <w:sz w:val="20"/>
                <w:szCs w:val="20"/>
              </w:rPr>
              <w:t>est1</w:t>
            </w:r>
          </w:p>
        </w:tc>
      </w:tr>
    </w:tbl>
    <w:p w14:paraId="132C9ECA" w14:textId="2D5A8288" w:rsidR="00D91F72" w:rsidRDefault="00D91F72"/>
    <w:p w14:paraId="31D476C3" w14:textId="4C4EB919" w:rsidR="00D91F72" w:rsidRDefault="00E53301">
      <w:r>
        <w:br w:type="page"/>
      </w:r>
    </w:p>
    <w:p w14:paraId="3EDCE657" w14:textId="031FDF9C" w:rsidR="00D91F72" w:rsidRDefault="00D91F72"/>
    <w:p w14:paraId="3B7D66BB" w14:textId="2CD2155F" w:rsidR="00D91F72" w:rsidRDefault="00E53301">
      <w:pPr>
        <w:pStyle w:val="a1"/>
      </w:pPr>
      <w:bookmarkStart w:id="154" w:name="_Toc533374842"/>
      <w:r>
        <w:rPr>
          <w:rFonts w:hint="eastAsia"/>
        </w:rPr>
        <w:t>浏览课程链表列表</w:t>
      </w:r>
      <w:bookmarkEnd w:id="154"/>
    </w:p>
    <w:tbl>
      <w:tblPr>
        <w:tblStyle w:val="15"/>
        <w:tblW w:w="8296" w:type="dxa"/>
        <w:tblLayout w:type="fixed"/>
        <w:tblLook w:val="04A0" w:firstRow="1" w:lastRow="0" w:firstColumn="1" w:lastColumn="0" w:noHBand="0" w:noVBand="1"/>
      </w:tblPr>
      <w:tblGrid>
        <w:gridCol w:w="2155"/>
        <w:gridCol w:w="1993"/>
        <w:gridCol w:w="4148"/>
      </w:tblGrid>
      <w:tr w:rsidR="00D91F72" w14:paraId="0196B5D6" w14:textId="1CE14738">
        <w:tc>
          <w:tcPr>
            <w:tcW w:w="4148" w:type="dxa"/>
            <w:gridSpan w:val="2"/>
            <w:tcBorders>
              <w:top w:val="single" w:sz="4" w:space="0" w:color="000000"/>
              <w:left w:val="single" w:sz="4" w:space="0" w:color="000000"/>
              <w:bottom w:val="single" w:sz="4" w:space="0" w:color="000000"/>
              <w:right w:val="single" w:sz="4" w:space="0" w:color="000000"/>
            </w:tcBorders>
          </w:tcPr>
          <w:p w14:paraId="54DAE694" w14:textId="2B45FF8C"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CCCA304" w14:textId="12608BD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87</w:t>
            </w:r>
          </w:p>
        </w:tc>
      </w:tr>
      <w:tr w:rsidR="00D91F72" w14:paraId="5D28DBAF" w14:textId="6E0BB11B">
        <w:tc>
          <w:tcPr>
            <w:tcW w:w="4148" w:type="dxa"/>
            <w:gridSpan w:val="2"/>
            <w:tcBorders>
              <w:top w:val="single" w:sz="4" w:space="0" w:color="000000"/>
              <w:left w:val="single" w:sz="4" w:space="0" w:color="000000"/>
              <w:bottom w:val="single" w:sz="4" w:space="0" w:color="000000"/>
              <w:right w:val="single" w:sz="4" w:space="0" w:color="000000"/>
            </w:tcBorders>
          </w:tcPr>
          <w:p w14:paraId="0DCA7D14" w14:textId="0AD90079"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C2D33CC" w14:textId="42D12F2D" w:rsidR="00D91F72" w:rsidRDefault="00E53301">
            <w:pPr>
              <w:rPr>
                <w:sz w:val="20"/>
                <w:szCs w:val="20"/>
              </w:rPr>
            </w:pPr>
            <w:r>
              <w:rPr>
                <w:rFonts w:hint="eastAsia"/>
                <w:sz w:val="20"/>
                <w:szCs w:val="20"/>
              </w:rPr>
              <w:t>浏览课程链接列表</w:t>
            </w:r>
          </w:p>
        </w:tc>
      </w:tr>
      <w:tr w:rsidR="00D91F72" w14:paraId="08001B75" w14:textId="355BA654">
        <w:tc>
          <w:tcPr>
            <w:tcW w:w="4148" w:type="dxa"/>
            <w:gridSpan w:val="2"/>
            <w:tcBorders>
              <w:top w:val="single" w:sz="4" w:space="0" w:color="000000"/>
              <w:left w:val="single" w:sz="4" w:space="0" w:color="000000"/>
              <w:bottom w:val="single" w:sz="4" w:space="0" w:color="000000"/>
              <w:right w:val="single" w:sz="4" w:space="0" w:color="000000"/>
            </w:tcBorders>
          </w:tcPr>
          <w:p w14:paraId="03809E1C" w14:textId="0AEB1301"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83E4593" w14:textId="21A440EE" w:rsidR="00D91F72" w:rsidRDefault="00E53301">
            <w:pPr>
              <w:rPr>
                <w:sz w:val="20"/>
                <w:szCs w:val="20"/>
              </w:rPr>
            </w:pPr>
            <w:r>
              <w:rPr>
                <w:rFonts w:hint="eastAsia"/>
                <w:sz w:val="20"/>
                <w:szCs w:val="20"/>
              </w:rPr>
              <w:t>浏览课程链接列表</w:t>
            </w:r>
          </w:p>
        </w:tc>
      </w:tr>
      <w:tr w:rsidR="00D91F72" w14:paraId="08C2203A" w14:textId="3F0CD97C">
        <w:tc>
          <w:tcPr>
            <w:tcW w:w="4148" w:type="dxa"/>
            <w:gridSpan w:val="2"/>
            <w:tcBorders>
              <w:top w:val="single" w:sz="4" w:space="0" w:color="000000"/>
              <w:left w:val="single" w:sz="4" w:space="0" w:color="000000"/>
              <w:bottom w:val="single" w:sz="4" w:space="0" w:color="000000"/>
              <w:right w:val="single" w:sz="4" w:space="0" w:color="000000"/>
            </w:tcBorders>
          </w:tcPr>
          <w:p w14:paraId="0729FF25" w14:textId="233C121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712DE549" w14:textId="78DC85FB" w:rsidR="00D91F72" w:rsidRDefault="00E53301">
            <w:pPr>
              <w:rPr>
                <w:sz w:val="20"/>
                <w:szCs w:val="20"/>
              </w:rPr>
            </w:pPr>
            <w:r>
              <w:rPr>
                <w:rFonts w:hint="eastAsia"/>
                <w:sz w:val="20"/>
                <w:szCs w:val="20"/>
              </w:rPr>
              <w:t>注册用户-教师</w:t>
            </w:r>
          </w:p>
        </w:tc>
      </w:tr>
      <w:tr w:rsidR="00D91F72" w14:paraId="501B920C" w14:textId="06EB126F">
        <w:tc>
          <w:tcPr>
            <w:tcW w:w="4148" w:type="dxa"/>
            <w:gridSpan w:val="2"/>
            <w:tcBorders>
              <w:top w:val="single" w:sz="4" w:space="0" w:color="000000"/>
              <w:left w:val="single" w:sz="4" w:space="0" w:color="000000"/>
              <w:bottom w:val="single" w:sz="4" w:space="0" w:color="000000"/>
              <w:right w:val="single" w:sz="4" w:space="0" w:color="000000"/>
            </w:tcBorders>
          </w:tcPr>
          <w:p w14:paraId="1A5B0A8B" w14:textId="00D5143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1B03630" w14:textId="67501964" w:rsidR="00D91F72" w:rsidRDefault="00E53301">
            <w:pPr>
              <w:rPr>
                <w:sz w:val="20"/>
                <w:szCs w:val="20"/>
              </w:rPr>
            </w:pPr>
            <w:r>
              <w:rPr>
                <w:rFonts w:hint="eastAsia"/>
                <w:sz w:val="20"/>
                <w:szCs w:val="20"/>
              </w:rPr>
              <w:t>黑盒测试-等价类划分/边界值法</w:t>
            </w:r>
          </w:p>
        </w:tc>
      </w:tr>
      <w:tr w:rsidR="00D91F72" w14:paraId="5E12E321" w14:textId="4088AB16">
        <w:tc>
          <w:tcPr>
            <w:tcW w:w="4148" w:type="dxa"/>
            <w:gridSpan w:val="2"/>
            <w:tcBorders>
              <w:top w:val="single" w:sz="4" w:space="0" w:color="000000"/>
              <w:left w:val="single" w:sz="4" w:space="0" w:color="000000"/>
              <w:bottom w:val="single" w:sz="4" w:space="0" w:color="000000"/>
              <w:right w:val="single" w:sz="4" w:space="0" w:color="000000"/>
            </w:tcBorders>
          </w:tcPr>
          <w:p w14:paraId="4CBEC28E" w14:textId="381BAF5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D3AA684" w14:textId="5ED58629" w:rsidR="00D91F72" w:rsidRDefault="00E53301">
            <w:pPr>
              <w:rPr>
                <w:sz w:val="20"/>
                <w:szCs w:val="20"/>
              </w:rPr>
            </w:pPr>
            <w:r>
              <w:rPr>
                <w:rFonts w:hint="eastAsia"/>
                <w:sz w:val="20"/>
                <w:szCs w:val="20"/>
              </w:rPr>
              <w:t>访问具体课程</w:t>
            </w:r>
          </w:p>
        </w:tc>
      </w:tr>
      <w:tr w:rsidR="00D91F72" w14:paraId="72D2904B" w14:textId="65C1EED9">
        <w:tc>
          <w:tcPr>
            <w:tcW w:w="4148" w:type="dxa"/>
            <w:gridSpan w:val="2"/>
            <w:tcBorders>
              <w:top w:val="single" w:sz="4" w:space="0" w:color="000000"/>
              <w:left w:val="single" w:sz="4" w:space="0" w:color="000000"/>
              <w:bottom w:val="single" w:sz="4" w:space="0" w:color="000000"/>
              <w:right w:val="single" w:sz="4" w:space="0" w:color="000000"/>
            </w:tcBorders>
          </w:tcPr>
          <w:p w14:paraId="15A04647" w14:textId="7AE1DEE3"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0B4CABD" w14:textId="51167637" w:rsidR="00D91F72" w:rsidRDefault="00E53301">
            <w:pPr>
              <w:rPr>
                <w:sz w:val="20"/>
                <w:szCs w:val="20"/>
              </w:rPr>
            </w:pPr>
            <w:r>
              <w:rPr>
                <w:rFonts w:hint="eastAsia"/>
                <w:sz w:val="20"/>
                <w:szCs w:val="20"/>
              </w:rPr>
              <w:t>教师用户访问自己开的具体课程，浏览课程链接列表</w:t>
            </w:r>
          </w:p>
        </w:tc>
      </w:tr>
      <w:tr w:rsidR="00D91F72" w14:paraId="564B48B5" w14:textId="1C08721F">
        <w:tc>
          <w:tcPr>
            <w:tcW w:w="4148" w:type="dxa"/>
            <w:gridSpan w:val="2"/>
            <w:tcBorders>
              <w:top w:val="single" w:sz="4" w:space="0" w:color="000000"/>
              <w:left w:val="single" w:sz="4" w:space="0" w:color="000000"/>
              <w:bottom w:val="single" w:sz="4" w:space="0" w:color="000000"/>
              <w:right w:val="single" w:sz="4" w:space="0" w:color="000000"/>
            </w:tcBorders>
          </w:tcPr>
          <w:p w14:paraId="12F69312" w14:textId="5FB420E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874DCE7" w14:textId="28673FD4" w:rsidR="00D91F72" w:rsidRDefault="00E53301">
            <w:pPr>
              <w:rPr>
                <w:sz w:val="20"/>
                <w:szCs w:val="20"/>
              </w:rPr>
            </w:pPr>
            <w:r>
              <w:rPr>
                <w:rFonts w:hint="eastAsia"/>
                <w:sz w:val="20"/>
                <w:szCs w:val="20"/>
              </w:rPr>
              <w:t>测试教师用户访问自己开的具体课程，浏览课程链接列表</w:t>
            </w:r>
          </w:p>
        </w:tc>
      </w:tr>
      <w:tr w:rsidR="00D91F72" w14:paraId="16144E41" w14:textId="7F4801B2">
        <w:trPr>
          <w:trHeight w:val="1445"/>
        </w:trPr>
        <w:tc>
          <w:tcPr>
            <w:tcW w:w="8296" w:type="dxa"/>
            <w:gridSpan w:val="3"/>
            <w:tcBorders>
              <w:top w:val="single" w:sz="4" w:space="0" w:color="000000"/>
              <w:left w:val="single" w:sz="4" w:space="0" w:color="000000"/>
              <w:right w:val="single" w:sz="4" w:space="0" w:color="000000"/>
            </w:tcBorders>
          </w:tcPr>
          <w:p w14:paraId="213129D6" w14:textId="540353C8" w:rsidR="00D91F72" w:rsidRDefault="00E53301">
            <w:pPr>
              <w:rPr>
                <w:sz w:val="20"/>
                <w:szCs w:val="20"/>
              </w:rPr>
            </w:pPr>
            <w:r>
              <w:rPr>
                <w:rFonts w:hint="eastAsia"/>
                <w:sz w:val="20"/>
                <w:szCs w:val="20"/>
              </w:rPr>
              <w:t>初始条件和背景：</w:t>
            </w:r>
          </w:p>
          <w:p w14:paraId="761EC7A9" w14:textId="55EB0632" w:rsidR="00D91F72" w:rsidRDefault="00E53301">
            <w:pPr>
              <w:rPr>
                <w:sz w:val="20"/>
                <w:szCs w:val="20"/>
              </w:rPr>
            </w:pPr>
            <w:r>
              <w:rPr>
                <w:rFonts w:hint="eastAsia"/>
                <w:sz w:val="20"/>
                <w:szCs w:val="20"/>
              </w:rPr>
              <w:t>系统：PC端</w:t>
            </w:r>
          </w:p>
          <w:p w14:paraId="15DEA532" w14:textId="6E4C6B5E" w:rsidR="00D91F72" w:rsidRDefault="00E53301">
            <w:pPr>
              <w:rPr>
                <w:sz w:val="20"/>
                <w:szCs w:val="20"/>
              </w:rPr>
            </w:pPr>
            <w:r>
              <w:rPr>
                <w:rFonts w:hint="eastAsia"/>
                <w:sz w:val="20"/>
                <w:szCs w:val="20"/>
              </w:rPr>
              <w:t>浏览器：C</w:t>
            </w:r>
            <w:r>
              <w:rPr>
                <w:sz w:val="20"/>
                <w:szCs w:val="20"/>
              </w:rPr>
              <w:t>hrome</w:t>
            </w:r>
          </w:p>
          <w:p w14:paraId="197419F3" w14:textId="530EF133" w:rsidR="00D91F72" w:rsidRDefault="00E53301">
            <w:pPr>
              <w:rPr>
                <w:sz w:val="20"/>
                <w:szCs w:val="20"/>
              </w:rPr>
            </w:pPr>
            <w:r>
              <w:rPr>
                <w:rFonts w:hint="eastAsia"/>
                <w:sz w:val="20"/>
                <w:szCs w:val="20"/>
              </w:rPr>
              <w:t>注释：无</w:t>
            </w:r>
          </w:p>
        </w:tc>
      </w:tr>
      <w:tr w:rsidR="00D91F72" w14:paraId="27B2FBC9" w14:textId="3B101C4D">
        <w:trPr>
          <w:trHeight w:val="392"/>
        </w:trPr>
        <w:tc>
          <w:tcPr>
            <w:tcW w:w="2155" w:type="dxa"/>
            <w:tcBorders>
              <w:top w:val="single" w:sz="4" w:space="0" w:color="000000"/>
              <w:left w:val="single" w:sz="4" w:space="0" w:color="000000"/>
              <w:bottom w:val="single" w:sz="4" w:space="0" w:color="000000"/>
              <w:right w:val="single" w:sz="4" w:space="0" w:color="000000"/>
            </w:tcBorders>
          </w:tcPr>
          <w:p w14:paraId="240AD853" w14:textId="357083D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F19B148" w14:textId="08B24BBC" w:rsidR="00D91F72" w:rsidRDefault="00E53301">
            <w:pPr>
              <w:rPr>
                <w:sz w:val="20"/>
                <w:szCs w:val="20"/>
              </w:rPr>
            </w:pPr>
            <w:r>
              <w:rPr>
                <w:rFonts w:hint="eastAsia"/>
                <w:sz w:val="20"/>
                <w:szCs w:val="20"/>
              </w:rPr>
              <w:t>预期结果</w:t>
            </w:r>
          </w:p>
        </w:tc>
      </w:tr>
      <w:tr w:rsidR="00D91F72" w14:paraId="5A0D45C7" w14:textId="3D473A66">
        <w:trPr>
          <w:trHeight w:val="392"/>
        </w:trPr>
        <w:tc>
          <w:tcPr>
            <w:tcW w:w="2155" w:type="dxa"/>
            <w:tcBorders>
              <w:top w:val="single" w:sz="4" w:space="0" w:color="000000"/>
              <w:left w:val="single" w:sz="4" w:space="0" w:color="000000"/>
              <w:bottom w:val="single" w:sz="4" w:space="0" w:color="000000"/>
              <w:right w:val="single" w:sz="4" w:space="0" w:color="000000"/>
            </w:tcBorders>
          </w:tcPr>
          <w:p w14:paraId="187225B0" w14:textId="38DB3DF2"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6E1C9857" w14:textId="45E3552B" w:rsidR="00D91F72" w:rsidRDefault="00E53301">
            <w:pPr>
              <w:rPr>
                <w:sz w:val="20"/>
                <w:szCs w:val="20"/>
              </w:rPr>
            </w:pPr>
            <w:r>
              <w:rPr>
                <w:rFonts w:hint="eastAsia"/>
                <w:sz w:val="20"/>
                <w:szCs w:val="20"/>
              </w:rPr>
              <w:t>可见课程主页中部导航栏课程链接</w:t>
            </w:r>
          </w:p>
        </w:tc>
      </w:tr>
      <w:tr w:rsidR="00D91F72" w14:paraId="1442D765" w14:textId="13ADCCBD">
        <w:trPr>
          <w:trHeight w:val="392"/>
        </w:trPr>
        <w:tc>
          <w:tcPr>
            <w:tcW w:w="2155" w:type="dxa"/>
            <w:tcBorders>
              <w:top w:val="single" w:sz="4" w:space="0" w:color="000000"/>
              <w:left w:val="single" w:sz="4" w:space="0" w:color="000000"/>
              <w:bottom w:val="single" w:sz="4" w:space="0" w:color="000000"/>
              <w:right w:val="single" w:sz="4" w:space="0" w:color="000000"/>
            </w:tcBorders>
          </w:tcPr>
          <w:p w14:paraId="4A3ACD04" w14:textId="17BC8330"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4CD7F79B" w14:textId="74F26F89" w:rsidR="00D91F72" w:rsidRDefault="00E53301">
            <w:pPr>
              <w:rPr>
                <w:sz w:val="20"/>
                <w:szCs w:val="20"/>
              </w:rPr>
            </w:pPr>
            <w:r>
              <w:rPr>
                <w:rFonts w:hint="eastAsia"/>
                <w:sz w:val="20"/>
                <w:szCs w:val="20"/>
              </w:rPr>
              <w:t>可见课程链接列表</w:t>
            </w:r>
          </w:p>
        </w:tc>
      </w:tr>
    </w:tbl>
    <w:p w14:paraId="634DE840" w14:textId="0D942CC7" w:rsidR="00D91F72" w:rsidRDefault="00D91F72"/>
    <w:p w14:paraId="3ED3BFAF" w14:textId="2E82EDD4" w:rsidR="00D91F72" w:rsidRDefault="00E53301">
      <w:r>
        <w:br w:type="page"/>
      </w:r>
    </w:p>
    <w:p w14:paraId="5C6D6DA5" w14:textId="6FEABB13" w:rsidR="00D91F72" w:rsidRDefault="00D91F72"/>
    <w:p w14:paraId="6D14414F" w14:textId="78146032" w:rsidR="00D91F72" w:rsidRDefault="00E53301">
      <w:pPr>
        <w:pStyle w:val="a1"/>
      </w:pPr>
      <w:bookmarkStart w:id="155" w:name="_Toc533374843"/>
      <w:r>
        <w:rPr>
          <w:rFonts w:hint="eastAsia"/>
        </w:rPr>
        <w:t>删除课程链接</w:t>
      </w:r>
      <w:bookmarkEnd w:id="155"/>
    </w:p>
    <w:tbl>
      <w:tblPr>
        <w:tblStyle w:val="15"/>
        <w:tblW w:w="8296" w:type="dxa"/>
        <w:tblLayout w:type="fixed"/>
        <w:tblLook w:val="04A0" w:firstRow="1" w:lastRow="0" w:firstColumn="1" w:lastColumn="0" w:noHBand="0" w:noVBand="1"/>
      </w:tblPr>
      <w:tblGrid>
        <w:gridCol w:w="2155"/>
        <w:gridCol w:w="1993"/>
        <w:gridCol w:w="4148"/>
      </w:tblGrid>
      <w:tr w:rsidR="00D91F72" w14:paraId="0B143311" w14:textId="3E05F0BF">
        <w:tc>
          <w:tcPr>
            <w:tcW w:w="4148" w:type="dxa"/>
            <w:gridSpan w:val="2"/>
            <w:tcBorders>
              <w:top w:val="single" w:sz="4" w:space="0" w:color="000000"/>
              <w:left w:val="single" w:sz="4" w:space="0" w:color="000000"/>
              <w:bottom w:val="single" w:sz="4" w:space="0" w:color="000000"/>
              <w:right w:val="single" w:sz="4" w:space="0" w:color="000000"/>
            </w:tcBorders>
          </w:tcPr>
          <w:p w14:paraId="3D1A62E5" w14:textId="52B4B1E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50B3F3" w14:textId="5C838EB0"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88</w:t>
            </w:r>
          </w:p>
        </w:tc>
      </w:tr>
      <w:tr w:rsidR="00D91F72" w14:paraId="174B921A" w14:textId="3D587312">
        <w:tc>
          <w:tcPr>
            <w:tcW w:w="4148" w:type="dxa"/>
            <w:gridSpan w:val="2"/>
            <w:tcBorders>
              <w:top w:val="single" w:sz="4" w:space="0" w:color="000000"/>
              <w:left w:val="single" w:sz="4" w:space="0" w:color="000000"/>
              <w:bottom w:val="single" w:sz="4" w:space="0" w:color="000000"/>
              <w:right w:val="single" w:sz="4" w:space="0" w:color="000000"/>
            </w:tcBorders>
          </w:tcPr>
          <w:p w14:paraId="20F7D916" w14:textId="44499B03"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F4FE686" w14:textId="027E2B86" w:rsidR="00D91F72" w:rsidRDefault="00E53301">
            <w:pPr>
              <w:rPr>
                <w:sz w:val="20"/>
                <w:szCs w:val="20"/>
              </w:rPr>
            </w:pPr>
            <w:r>
              <w:rPr>
                <w:rFonts w:hint="eastAsia"/>
                <w:sz w:val="20"/>
                <w:szCs w:val="20"/>
              </w:rPr>
              <w:t>删除课程链接</w:t>
            </w:r>
          </w:p>
        </w:tc>
      </w:tr>
      <w:tr w:rsidR="00D91F72" w14:paraId="5767CC98" w14:textId="452C9CE9">
        <w:tc>
          <w:tcPr>
            <w:tcW w:w="4148" w:type="dxa"/>
            <w:gridSpan w:val="2"/>
            <w:tcBorders>
              <w:top w:val="single" w:sz="4" w:space="0" w:color="000000"/>
              <w:left w:val="single" w:sz="4" w:space="0" w:color="000000"/>
              <w:bottom w:val="single" w:sz="4" w:space="0" w:color="000000"/>
              <w:right w:val="single" w:sz="4" w:space="0" w:color="000000"/>
            </w:tcBorders>
          </w:tcPr>
          <w:p w14:paraId="4930A6BE" w14:textId="00F9EEE7"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79A2CF" w14:textId="5C585E75" w:rsidR="00D91F72" w:rsidRDefault="00E53301">
            <w:pPr>
              <w:rPr>
                <w:sz w:val="20"/>
                <w:szCs w:val="20"/>
              </w:rPr>
            </w:pPr>
            <w:r>
              <w:rPr>
                <w:rFonts w:hint="eastAsia"/>
                <w:sz w:val="20"/>
                <w:szCs w:val="20"/>
              </w:rPr>
              <w:t>删除课程链接</w:t>
            </w:r>
          </w:p>
        </w:tc>
      </w:tr>
      <w:tr w:rsidR="00D91F72" w14:paraId="6BCF6DB7" w14:textId="076F0FF1">
        <w:tc>
          <w:tcPr>
            <w:tcW w:w="4148" w:type="dxa"/>
            <w:gridSpan w:val="2"/>
            <w:tcBorders>
              <w:top w:val="single" w:sz="4" w:space="0" w:color="000000"/>
              <w:left w:val="single" w:sz="4" w:space="0" w:color="000000"/>
              <w:bottom w:val="single" w:sz="4" w:space="0" w:color="000000"/>
              <w:right w:val="single" w:sz="4" w:space="0" w:color="000000"/>
            </w:tcBorders>
          </w:tcPr>
          <w:p w14:paraId="4420C48D" w14:textId="369BAD0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38212D30" w14:textId="6738C1C8" w:rsidR="00D91F72" w:rsidRDefault="00E53301">
            <w:pPr>
              <w:rPr>
                <w:sz w:val="20"/>
                <w:szCs w:val="20"/>
              </w:rPr>
            </w:pPr>
            <w:r>
              <w:rPr>
                <w:rFonts w:hint="eastAsia"/>
                <w:sz w:val="20"/>
                <w:szCs w:val="20"/>
              </w:rPr>
              <w:t>注册用户-教师</w:t>
            </w:r>
          </w:p>
        </w:tc>
      </w:tr>
      <w:tr w:rsidR="00D91F72" w14:paraId="11A6228A" w14:textId="04F6878B">
        <w:tc>
          <w:tcPr>
            <w:tcW w:w="4148" w:type="dxa"/>
            <w:gridSpan w:val="2"/>
            <w:tcBorders>
              <w:top w:val="single" w:sz="4" w:space="0" w:color="000000"/>
              <w:left w:val="single" w:sz="4" w:space="0" w:color="000000"/>
              <w:bottom w:val="single" w:sz="4" w:space="0" w:color="000000"/>
              <w:right w:val="single" w:sz="4" w:space="0" w:color="000000"/>
            </w:tcBorders>
          </w:tcPr>
          <w:p w14:paraId="0FB0F92C" w14:textId="4299753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353D1D9" w14:textId="0E2A39C2" w:rsidR="00D91F72" w:rsidRDefault="00E53301">
            <w:pPr>
              <w:rPr>
                <w:sz w:val="20"/>
                <w:szCs w:val="20"/>
              </w:rPr>
            </w:pPr>
            <w:r>
              <w:rPr>
                <w:rFonts w:hint="eastAsia"/>
                <w:sz w:val="20"/>
                <w:szCs w:val="20"/>
              </w:rPr>
              <w:t>黑盒测试-等价类划分/边界值法</w:t>
            </w:r>
          </w:p>
        </w:tc>
      </w:tr>
      <w:tr w:rsidR="00D91F72" w14:paraId="75A716A3" w14:textId="02841D71">
        <w:tc>
          <w:tcPr>
            <w:tcW w:w="4148" w:type="dxa"/>
            <w:gridSpan w:val="2"/>
            <w:tcBorders>
              <w:top w:val="single" w:sz="4" w:space="0" w:color="000000"/>
              <w:left w:val="single" w:sz="4" w:space="0" w:color="000000"/>
              <w:bottom w:val="single" w:sz="4" w:space="0" w:color="000000"/>
              <w:right w:val="single" w:sz="4" w:space="0" w:color="000000"/>
            </w:tcBorders>
          </w:tcPr>
          <w:p w14:paraId="2D87BE28" w14:textId="1262B816"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4B96DCF2" w14:textId="6B143D64" w:rsidR="00D91F72" w:rsidRDefault="00E53301">
            <w:pPr>
              <w:rPr>
                <w:sz w:val="20"/>
                <w:szCs w:val="20"/>
              </w:rPr>
            </w:pPr>
            <w:r>
              <w:rPr>
                <w:rFonts w:hint="eastAsia"/>
                <w:sz w:val="20"/>
                <w:szCs w:val="20"/>
              </w:rPr>
              <w:t>浏览课程链接</w:t>
            </w:r>
          </w:p>
        </w:tc>
      </w:tr>
      <w:tr w:rsidR="00D91F72" w14:paraId="6F6DD6FC" w14:textId="01A044D3">
        <w:tc>
          <w:tcPr>
            <w:tcW w:w="4148" w:type="dxa"/>
            <w:gridSpan w:val="2"/>
            <w:tcBorders>
              <w:top w:val="single" w:sz="4" w:space="0" w:color="000000"/>
              <w:left w:val="single" w:sz="4" w:space="0" w:color="000000"/>
              <w:bottom w:val="single" w:sz="4" w:space="0" w:color="000000"/>
              <w:right w:val="single" w:sz="4" w:space="0" w:color="000000"/>
            </w:tcBorders>
          </w:tcPr>
          <w:p w14:paraId="261C6C8B" w14:textId="0211A057"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2B7CD7C1" w14:textId="49349761" w:rsidR="00D91F72" w:rsidRDefault="00E53301">
            <w:pPr>
              <w:rPr>
                <w:sz w:val="20"/>
                <w:szCs w:val="20"/>
              </w:rPr>
            </w:pPr>
            <w:r>
              <w:rPr>
                <w:rFonts w:hint="eastAsia"/>
                <w:sz w:val="20"/>
                <w:szCs w:val="20"/>
              </w:rPr>
              <w:t>教师用户访问自己开的具体课程，删除课程链接</w:t>
            </w:r>
          </w:p>
        </w:tc>
      </w:tr>
      <w:tr w:rsidR="00D91F72" w14:paraId="7D8A7544" w14:textId="0A79C028">
        <w:tc>
          <w:tcPr>
            <w:tcW w:w="4148" w:type="dxa"/>
            <w:gridSpan w:val="2"/>
            <w:tcBorders>
              <w:top w:val="single" w:sz="4" w:space="0" w:color="000000"/>
              <w:left w:val="single" w:sz="4" w:space="0" w:color="000000"/>
              <w:bottom w:val="single" w:sz="4" w:space="0" w:color="000000"/>
              <w:right w:val="single" w:sz="4" w:space="0" w:color="000000"/>
            </w:tcBorders>
          </w:tcPr>
          <w:p w14:paraId="63DD7383" w14:textId="642748B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1A54D12" w14:textId="6FEA4C30" w:rsidR="00D91F72" w:rsidRDefault="00E53301">
            <w:pPr>
              <w:rPr>
                <w:sz w:val="20"/>
                <w:szCs w:val="20"/>
              </w:rPr>
            </w:pPr>
            <w:r>
              <w:rPr>
                <w:rFonts w:hint="eastAsia"/>
                <w:sz w:val="20"/>
                <w:szCs w:val="20"/>
              </w:rPr>
              <w:t>测试教师用户访问自己开的具体课程，删除课程链接</w:t>
            </w:r>
          </w:p>
        </w:tc>
      </w:tr>
      <w:tr w:rsidR="00D91F72" w14:paraId="4EEA8ADD" w14:textId="3F550DD9">
        <w:trPr>
          <w:trHeight w:val="1445"/>
        </w:trPr>
        <w:tc>
          <w:tcPr>
            <w:tcW w:w="8296" w:type="dxa"/>
            <w:gridSpan w:val="3"/>
            <w:tcBorders>
              <w:top w:val="single" w:sz="4" w:space="0" w:color="000000"/>
              <w:left w:val="single" w:sz="4" w:space="0" w:color="000000"/>
              <w:right w:val="single" w:sz="4" w:space="0" w:color="000000"/>
            </w:tcBorders>
          </w:tcPr>
          <w:p w14:paraId="43C1A7B7" w14:textId="14258232" w:rsidR="00D91F72" w:rsidRDefault="00E53301">
            <w:pPr>
              <w:rPr>
                <w:sz w:val="20"/>
                <w:szCs w:val="20"/>
              </w:rPr>
            </w:pPr>
            <w:r>
              <w:rPr>
                <w:rFonts w:hint="eastAsia"/>
                <w:sz w:val="20"/>
                <w:szCs w:val="20"/>
              </w:rPr>
              <w:t>初始条件和背景：</w:t>
            </w:r>
          </w:p>
          <w:p w14:paraId="774BF49D" w14:textId="736EE496" w:rsidR="00D91F72" w:rsidRDefault="00E53301">
            <w:pPr>
              <w:rPr>
                <w:sz w:val="20"/>
                <w:szCs w:val="20"/>
              </w:rPr>
            </w:pPr>
            <w:r>
              <w:rPr>
                <w:rFonts w:hint="eastAsia"/>
                <w:sz w:val="20"/>
                <w:szCs w:val="20"/>
              </w:rPr>
              <w:t>系统：PC端</w:t>
            </w:r>
          </w:p>
          <w:p w14:paraId="37F422C5" w14:textId="3A061FAB" w:rsidR="00D91F72" w:rsidRDefault="00E53301">
            <w:pPr>
              <w:rPr>
                <w:sz w:val="20"/>
                <w:szCs w:val="20"/>
              </w:rPr>
            </w:pPr>
            <w:r>
              <w:rPr>
                <w:rFonts w:hint="eastAsia"/>
                <w:sz w:val="20"/>
                <w:szCs w:val="20"/>
              </w:rPr>
              <w:t>浏览器：C</w:t>
            </w:r>
            <w:r>
              <w:rPr>
                <w:sz w:val="20"/>
                <w:szCs w:val="20"/>
              </w:rPr>
              <w:t>hrome</w:t>
            </w:r>
          </w:p>
          <w:p w14:paraId="2BE6C399" w14:textId="626E5F90" w:rsidR="00D91F72" w:rsidRDefault="00E53301">
            <w:pPr>
              <w:rPr>
                <w:sz w:val="20"/>
                <w:szCs w:val="20"/>
              </w:rPr>
            </w:pPr>
            <w:r>
              <w:rPr>
                <w:rFonts w:hint="eastAsia"/>
                <w:sz w:val="20"/>
                <w:szCs w:val="20"/>
              </w:rPr>
              <w:t>注释：无</w:t>
            </w:r>
          </w:p>
        </w:tc>
      </w:tr>
      <w:tr w:rsidR="00D91F72" w14:paraId="72BCEEC9" w14:textId="009AD33A">
        <w:trPr>
          <w:trHeight w:val="392"/>
        </w:trPr>
        <w:tc>
          <w:tcPr>
            <w:tcW w:w="2155" w:type="dxa"/>
            <w:tcBorders>
              <w:top w:val="single" w:sz="4" w:space="0" w:color="000000"/>
              <w:left w:val="single" w:sz="4" w:space="0" w:color="000000"/>
              <w:bottom w:val="single" w:sz="4" w:space="0" w:color="000000"/>
              <w:right w:val="single" w:sz="4" w:space="0" w:color="000000"/>
            </w:tcBorders>
          </w:tcPr>
          <w:p w14:paraId="16DE28AA" w14:textId="70011B9E"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3CAB635" w14:textId="4CB616F0" w:rsidR="00D91F72" w:rsidRDefault="00E53301">
            <w:pPr>
              <w:rPr>
                <w:sz w:val="20"/>
                <w:szCs w:val="20"/>
              </w:rPr>
            </w:pPr>
            <w:r>
              <w:rPr>
                <w:rFonts w:hint="eastAsia"/>
                <w:sz w:val="20"/>
                <w:szCs w:val="20"/>
              </w:rPr>
              <w:t>预期结果</w:t>
            </w:r>
          </w:p>
        </w:tc>
      </w:tr>
      <w:tr w:rsidR="00D91F72" w14:paraId="636E1838" w14:textId="58ECAE84">
        <w:trPr>
          <w:trHeight w:val="392"/>
        </w:trPr>
        <w:tc>
          <w:tcPr>
            <w:tcW w:w="2155" w:type="dxa"/>
            <w:tcBorders>
              <w:top w:val="single" w:sz="4" w:space="0" w:color="000000"/>
              <w:left w:val="single" w:sz="4" w:space="0" w:color="000000"/>
              <w:bottom w:val="single" w:sz="4" w:space="0" w:color="000000"/>
              <w:right w:val="single" w:sz="4" w:space="0" w:color="000000"/>
            </w:tcBorders>
          </w:tcPr>
          <w:p w14:paraId="55218590" w14:textId="52D96E3F" w:rsidR="00D91F72" w:rsidRDefault="00E53301">
            <w:pPr>
              <w:rPr>
                <w:sz w:val="20"/>
                <w:szCs w:val="20"/>
              </w:rPr>
            </w:pPr>
            <w:r>
              <w:rPr>
                <w:rFonts w:hint="eastAsia"/>
                <w:sz w:val="20"/>
                <w:szCs w:val="20"/>
              </w:rPr>
              <w:t>不选择链接，点击下方删除按钮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020DB890" w14:textId="694A0D4A" w:rsidR="00D91F72" w:rsidRDefault="00E53301">
            <w:pPr>
              <w:rPr>
                <w:sz w:val="20"/>
                <w:szCs w:val="20"/>
              </w:rPr>
            </w:pPr>
            <w:r>
              <w:rPr>
                <w:rFonts w:hint="eastAsia"/>
                <w:sz w:val="20"/>
                <w:szCs w:val="20"/>
              </w:rPr>
              <w:t>提示请选择链接</w:t>
            </w:r>
          </w:p>
        </w:tc>
      </w:tr>
      <w:tr w:rsidR="00D91F72" w14:paraId="31FE7E5D" w14:textId="6B67AB49">
        <w:trPr>
          <w:trHeight w:val="392"/>
        </w:trPr>
        <w:tc>
          <w:tcPr>
            <w:tcW w:w="2155" w:type="dxa"/>
            <w:tcBorders>
              <w:top w:val="single" w:sz="4" w:space="0" w:color="000000"/>
              <w:left w:val="single" w:sz="4" w:space="0" w:color="000000"/>
              <w:bottom w:val="single" w:sz="4" w:space="0" w:color="000000"/>
              <w:right w:val="single" w:sz="4" w:space="0" w:color="000000"/>
            </w:tcBorders>
          </w:tcPr>
          <w:p w14:paraId="11A4071F" w14:textId="3094DD22" w:rsidR="00D91F72" w:rsidRDefault="00E53301">
            <w:pPr>
              <w:rPr>
                <w:sz w:val="20"/>
                <w:szCs w:val="20"/>
              </w:rPr>
            </w:pPr>
            <w:r>
              <w:rPr>
                <w:rFonts w:hint="eastAsia"/>
                <w:sz w:val="20"/>
                <w:szCs w:val="20"/>
              </w:rPr>
              <w:t>选择某些链接，点击下方删除</w:t>
            </w:r>
          </w:p>
        </w:tc>
        <w:tc>
          <w:tcPr>
            <w:tcW w:w="6141" w:type="dxa"/>
            <w:gridSpan w:val="2"/>
            <w:tcBorders>
              <w:top w:val="single" w:sz="4" w:space="0" w:color="000000"/>
              <w:left w:val="single" w:sz="4" w:space="0" w:color="000000"/>
              <w:bottom w:val="single" w:sz="4" w:space="0" w:color="000000"/>
              <w:right w:val="single" w:sz="4" w:space="0" w:color="000000"/>
            </w:tcBorders>
          </w:tcPr>
          <w:p w14:paraId="5CB1F485" w14:textId="05AA255A" w:rsidR="00D91F72" w:rsidRDefault="00E53301">
            <w:pPr>
              <w:rPr>
                <w:sz w:val="20"/>
                <w:szCs w:val="20"/>
              </w:rPr>
            </w:pPr>
            <w:r>
              <w:rPr>
                <w:rFonts w:hint="eastAsia"/>
                <w:sz w:val="20"/>
                <w:szCs w:val="20"/>
              </w:rPr>
              <w:t>弹出删除确认窗口</w:t>
            </w:r>
          </w:p>
        </w:tc>
      </w:tr>
      <w:tr w:rsidR="00D91F72" w14:paraId="3B0CB9A7" w14:textId="533F6B7A">
        <w:trPr>
          <w:trHeight w:val="392"/>
        </w:trPr>
        <w:tc>
          <w:tcPr>
            <w:tcW w:w="2155" w:type="dxa"/>
            <w:tcBorders>
              <w:top w:val="single" w:sz="4" w:space="0" w:color="000000"/>
              <w:left w:val="single" w:sz="4" w:space="0" w:color="000000"/>
              <w:bottom w:val="single" w:sz="4" w:space="0" w:color="000000"/>
              <w:right w:val="single" w:sz="4" w:space="0" w:color="000000"/>
            </w:tcBorders>
          </w:tcPr>
          <w:p w14:paraId="0B428CC8" w14:textId="6F256BBC"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131F83B7" w14:textId="4A5FAB67" w:rsidR="00D91F72" w:rsidRDefault="00E53301">
            <w:pPr>
              <w:rPr>
                <w:sz w:val="20"/>
                <w:szCs w:val="20"/>
              </w:rPr>
            </w:pPr>
            <w:r>
              <w:rPr>
                <w:rFonts w:hint="eastAsia"/>
                <w:sz w:val="20"/>
                <w:szCs w:val="20"/>
              </w:rPr>
              <w:t>被选择的链接从链接列表中消失</w:t>
            </w:r>
          </w:p>
        </w:tc>
      </w:tr>
      <w:tr w:rsidR="00D91F72" w14:paraId="2B067DC3" w14:textId="47A92F15">
        <w:trPr>
          <w:trHeight w:val="392"/>
        </w:trPr>
        <w:tc>
          <w:tcPr>
            <w:tcW w:w="2155" w:type="dxa"/>
            <w:tcBorders>
              <w:top w:val="single" w:sz="4" w:space="0" w:color="000000"/>
              <w:left w:val="single" w:sz="4" w:space="0" w:color="000000"/>
              <w:bottom w:val="single" w:sz="4" w:space="0" w:color="000000"/>
              <w:right w:val="single" w:sz="4" w:space="0" w:color="000000"/>
            </w:tcBorders>
          </w:tcPr>
          <w:p w14:paraId="723B2204" w14:textId="1BA7EBFF"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6194F84D" w14:textId="104F2773" w:rsidR="00D91F72" w:rsidRDefault="00E53301">
            <w:pPr>
              <w:rPr>
                <w:sz w:val="20"/>
                <w:szCs w:val="20"/>
              </w:rPr>
            </w:pPr>
            <w:r>
              <w:rPr>
                <w:rFonts w:hint="eastAsia"/>
                <w:sz w:val="20"/>
                <w:szCs w:val="20"/>
              </w:rPr>
              <w:t>窗口消失，被选择的链接仍然在列表中</w:t>
            </w:r>
          </w:p>
        </w:tc>
      </w:tr>
      <w:tr w:rsidR="00D91F72" w14:paraId="60384BEF" w14:textId="5C6BA72B">
        <w:trPr>
          <w:trHeight w:val="392"/>
        </w:trPr>
        <w:tc>
          <w:tcPr>
            <w:tcW w:w="2155" w:type="dxa"/>
            <w:tcBorders>
              <w:top w:val="single" w:sz="4" w:space="0" w:color="000000"/>
              <w:left w:val="single" w:sz="4" w:space="0" w:color="000000"/>
              <w:bottom w:val="single" w:sz="4" w:space="0" w:color="000000"/>
              <w:right w:val="single" w:sz="4" w:space="0" w:color="000000"/>
            </w:tcBorders>
          </w:tcPr>
          <w:p w14:paraId="331368DF" w14:textId="0DF22484" w:rsidR="00D91F72" w:rsidRDefault="00E53301">
            <w:pPr>
              <w:rPr>
                <w:sz w:val="20"/>
                <w:szCs w:val="20"/>
              </w:rPr>
            </w:pPr>
            <w:r>
              <w:rPr>
                <w:rFonts w:hint="eastAsia"/>
                <w:sz w:val="20"/>
                <w:szCs w:val="20"/>
              </w:rPr>
              <w:t>直接点击链接右侧垃圾桶</w:t>
            </w:r>
          </w:p>
        </w:tc>
        <w:tc>
          <w:tcPr>
            <w:tcW w:w="6141" w:type="dxa"/>
            <w:gridSpan w:val="2"/>
            <w:tcBorders>
              <w:top w:val="single" w:sz="4" w:space="0" w:color="000000"/>
              <w:left w:val="single" w:sz="4" w:space="0" w:color="000000"/>
              <w:bottom w:val="single" w:sz="4" w:space="0" w:color="000000"/>
              <w:right w:val="single" w:sz="4" w:space="0" w:color="000000"/>
            </w:tcBorders>
          </w:tcPr>
          <w:p w14:paraId="0AAB1459" w14:textId="5E3CC558" w:rsidR="00D91F72" w:rsidRDefault="00E53301">
            <w:pPr>
              <w:rPr>
                <w:sz w:val="20"/>
                <w:szCs w:val="20"/>
              </w:rPr>
            </w:pPr>
            <w:r>
              <w:rPr>
                <w:rFonts w:hint="eastAsia"/>
                <w:sz w:val="20"/>
                <w:szCs w:val="20"/>
              </w:rPr>
              <w:t>弹出删除确认窗口</w:t>
            </w:r>
          </w:p>
        </w:tc>
      </w:tr>
      <w:tr w:rsidR="00D91F72" w14:paraId="3739A393" w14:textId="64484A13">
        <w:trPr>
          <w:trHeight w:val="392"/>
        </w:trPr>
        <w:tc>
          <w:tcPr>
            <w:tcW w:w="2155" w:type="dxa"/>
            <w:tcBorders>
              <w:top w:val="single" w:sz="4" w:space="0" w:color="000000"/>
              <w:left w:val="single" w:sz="4" w:space="0" w:color="000000"/>
              <w:bottom w:val="single" w:sz="4" w:space="0" w:color="000000"/>
              <w:right w:val="single" w:sz="4" w:space="0" w:color="000000"/>
            </w:tcBorders>
          </w:tcPr>
          <w:p w14:paraId="6AC5F31A" w14:textId="766F2C5C" w:rsidR="00D91F72" w:rsidRDefault="00E53301">
            <w:pPr>
              <w:rPr>
                <w:sz w:val="20"/>
                <w:szCs w:val="20"/>
              </w:rPr>
            </w:pPr>
            <w:r>
              <w:rPr>
                <w:rFonts w:hint="eastAsia"/>
                <w:sz w:val="20"/>
                <w:szCs w:val="20"/>
              </w:rPr>
              <w:t>点击确认</w:t>
            </w:r>
          </w:p>
        </w:tc>
        <w:tc>
          <w:tcPr>
            <w:tcW w:w="6141" w:type="dxa"/>
            <w:gridSpan w:val="2"/>
            <w:tcBorders>
              <w:top w:val="single" w:sz="4" w:space="0" w:color="000000"/>
              <w:left w:val="single" w:sz="4" w:space="0" w:color="000000"/>
              <w:bottom w:val="single" w:sz="4" w:space="0" w:color="000000"/>
              <w:right w:val="single" w:sz="4" w:space="0" w:color="000000"/>
            </w:tcBorders>
          </w:tcPr>
          <w:p w14:paraId="470C2022" w14:textId="4E81CAA7" w:rsidR="00D91F72" w:rsidRDefault="00E53301">
            <w:pPr>
              <w:rPr>
                <w:sz w:val="20"/>
                <w:szCs w:val="20"/>
              </w:rPr>
            </w:pPr>
            <w:r>
              <w:rPr>
                <w:rFonts w:hint="eastAsia"/>
                <w:sz w:val="20"/>
                <w:szCs w:val="20"/>
              </w:rPr>
              <w:t>被选择的链接从链接列表中消失</w:t>
            </w:r>
          </w:p>
        </w:tc>
      </w:tr>
      <w:tr w:rsidR="00D91F72" w14:paraId="2C0F0D9A" w14:textId="0BCD64E9">
        <w:trPr>
          <w:trHeight w:val="392"/>
        </w:trPr>
        <w:tc>
          <w:tcPr>
            <w:tcW w:w="2155" w:type="dxa"/>
            <w:tcBorders>
              <w:top w:val="single" w:sz="4" w:space="0" w:color="000000"/>
              <w:left w:val="single" w:sz="4" w:space="0" w:color="000000"/>
              <w:bottom w:val="single" w:sz="4" w:space="0" w:color="000000"/>
              <w:right w:val="single" w:sz="4" w:space="0" w:color="000000"/>
            </w:tcBorders>
          </w:tcPr>
          <w:p w14:paraId="39451578" w14:textId="167085E7" w:rsidR="00D91F72" w:rsidRDefault="00E53301">
            <w:pPr>
              <w:rPr>
                <w:sz w:val="20"/>
                <w:szCs w:val="20"/>
              </w:rPr>
            </w:pPr>
            <w:r>
              <w:rPr>
                <w:rFonts w:hint="eastAsia"/>
                <w:sz w:val="20"/>
                <w:szCs w:val="20"/>
              </w:rPr>
              <w:t>点击取消</w:t>
            </w:r>
          </w:p>
        </w:tc>
        <w:tc>
          <w:tcPr>
            <w:tcW w:w="6141" w:type="dxa"/>
            <w:gridSpan w:val="2"/>
            <w:tcBorders>
              <w:top w:val="single" w:sz="4" w:space="0" w:color="000000"/>
              <w:left w:val="single" w:sz="4" w:space="0" w:color="000000"/>
              <w:bottom w:val="single" w:sz="4" w:space="0" w:color="000000"/>
              <w:right w:val="single" w:sz="4" w:space="0" w:color="000000"/>
            </w:tcBorders>
          </w:tcPr>
          <w:p w14:paraId="2A5578FB" w14:textId="70C9E119" w:rsidR="00D91F72" w:rsidRDefault="00E53301">
            <w:pPr>
              <w:rPr>
                <w:sz w:val="20"/>
                <w:szCs w:val="20"/>
              </w:rPr>
            </w:pPr>
            <w:r>
              <w:rPr>
                <w:rFonts w:hint="eastAsia"/>
                <w:sz w:val="20"/>
                <w:szCs w:val="20"/>
              </w:rPr>
              <w:t>窗口消失，被选择的链接仍然在列表中</w:t>
            </w:r>
          </w:p>
        </w:tc>
      </w:tr>
      <w:tr w:rsidR="00D91F72" w14:paraId="617D42DD" w14:textId="5FB95BA7">
        <w:trPr>
          <w:trHeight w:val="392"/>
        </w:trPr>
        <w:tc>
          <w:tcPr>
            <w:tcW w:w="2155" w:type="dxa"/>
            <w:tcBorders>
              <w:top w:val="single" w:sz="4" w:space="0" w:color="000000"/>
              <w:left w:val="single" w:sz="4" w:space="0" w:color="000000"/>
              <w:bottom w:val="single" w:sz="4" w:space="0" w:color="000000"/>
              <w:right w:val="single" w:sz="4" w:space="0" w:color="000000"/>
            </w:tcBorders>
          </w:tcPr>
          <w:p w14:paraId="58898D4F" w14:textId="61A4F69D"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2FFEEAAA" w14:textId="1095D92D" w:rsidR="00D91F72" w:rsidRDefault="00D91F72">
            <w:pPr>
              <w:rPr>
                <w:sz w:val="20"/>
                <w:szCs w:val="20"/>
              </w:rPr>
            </w:pPr>
          </w:p>
        </w:tc>
      </w:tr>
    </w:tbl>
    <w:p w14:paraId="1D7B0096" w14:textId="64FDFA5F" w:rsidR="00D91F72" w:rsidRDefault="00D91F72"/>
    <w:p w14:paraId="12D24E57" w14:textId="4CE88E17" w:rsidR="00D91F72" w:rsidRDefault="00E53301">
      <w:r>
        <w:br w:type="page"/>
      </w:r>
    </w:p>
    <w:p w14:paraId="29141CE6" w14:textId="109FE6B2" w:rsidR="00D91F72" w:rsidRDefault="00D91F72"/>
    <w:p w14:paraId="03A56D5D" w14:textId="032AE193" w:rsidR="00D91F72" w:rsidRDefault="00E53301">
      <w:pPr>
        <w:pStyle w:val="a1"/>
      </w:pPr>
      <w:bookmarkStart w:id="156" w:name="_Toc533374844"/>
      <w:r>
        <w:rPr>
          <w:rFonts w:hint="eastAsia"/>
        </w:rPr>
        <w:t>编辑课程链接</w:t>
      </w:r>
      <w:bookmarkEnd w:id="156"/>
    </w:p>
    <w:tbl>
      <w:tblPr>
        <w:tblStyle w:val="15"/>
        <w:tblW w:w="8296" w:type="dxa"/>
        <w:tblLayout w:type="fixed"/>
        <w:tblLook w:val="04A0" w:firstRow="1" w:lastRow="0" w:firstColumn="1" w:lastColumn="0" w:noHBand="0" w:noVBand="1"/>
      </w:tblPr>
      <w:tblGrid>
        <w:gridCol w:w="2155"/>
        <w:gridCol w:w="1993"/>
        <w:gridCol w:w="4148"/>
      </w:tblGrid>
      <w:tr w:rsidR="00D91F72" w14:paraId="06D38B42" w14:textId="12CA3208">
        <w:tc>
          <w:tcPr>
            <w:tcW w:w="4148" w:type="dxa"/>
            <w:gridSpan w:val="2"/>
            <w:tcBorders>
              <w:top w:val="single" w:sz="4" w:space="0" w:color="000000"/>
              <w:left w:val="single" w:sz="4" w:space="0" w:color="000000"/>
              <w:bottom w:val="single" w:sz="4" w:space="0" w:color="000000"/>
              <w:right w:val="single" w:sz="4" w:space="0" w:color="000000"/>
            </w:tcBorders>
          </w:tcPr>
          <w:p w14:paraId="7C613909" w14:textId="48645320"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8D60D93" w14:textId="39EB4BDD"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89</w:t>
            </w:r>
          </w:p>
        </w:tc>
      </w:tr>
      <w:tr w:rsidR="00D91F72" w14:paraId="3E4B0655" w14:textId="0DE921E3">
        <w:tc>
          <w:tcPr>
            <w:tcW w:w="4148" w:type="dxa"/>
            <w:gridSpan w:val="2"/>
            <w:tcBorders>
              <w:top w:val="single" w:sz="4" w:space="0" w:color="000000"/>
              <w:left w:val="single" w:sz="4" w:space="0" w:color="000000"/>
              <w:bottom w:val="single" w:sz="4" w:space="0" w:color="000000"/>
              <w:right w:val="single" w:sz="4" w:space="0" w:color="000000"/>
            </w:tcBorders>
          </w:tcPr>
          <w:p w14:paraId="7C92280F" w14:textId="5778546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0E17B36D" w14:textId="04E2DA9B" w:rsidR="00D91F72" w:rsidRDefault="00E53301">
            <w:pPr>
              <w:rPr>
                <w:sz w:val="20"/>
                <w:szCs w:val="20"/>
              </w:rPr>
            </w:pPr>
            <w:r>
              <w:rPr>
                <w:rFonts w:hint="eastAsia"/>
                <w:sz w:val="20"/>
                <w:szCs w:val="20"/>
              </w:rPr>
              <w:t>编辑课程链接</w:t>
            </w:r>
          </w:p>
        </w:tc>
      </w:tr>
      <w:tr w:rsidR="00D91F72" w14:paraId="291BA99D" w14:textId="00534F79">
        <w:tc>
          <w:tcPr>
            <w:tcW w:w="4148" w:type="dxa"/>
            <w:gridSpan w:val="2"/>
            <w:tcBorders>
              <w:top w:val="single" w:sz="4" w:space="0" w:color="000000"/>
              <w:left w:val="single" w:sz="4" w:space="0" w:color="000000"/>
              <w:bottom w:val="single" w:sz="4" w:space="0" w:color="000000"/>
              <w:right w:val="single" w:sz="4" w:space="0" w:color="000000"/>
            </w:tcBorders>
          </w:tcPr>
          <w:p w14:paraId="5F3ECB63" w14:textId="12007BA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70D6D02" w14:textId="36A8AF21" w:rsidR="00D91F72" w:rsidRDefault="00E53301">
            <w:pPr>
              <w:rPr>
                <w:sz w:val="20"/>
                <w:szCs w:val="20"/>
              </w:rPr>
            </w:pPr>
            <w:r>
              <w:rPr>
                <w:rFonts w:hint="eastAsia"/>
                <w:sz w:val="20"/>
                <w:szCs w:val="20"/>
              </w:rPr>
              <w:t>编辑课程链接</w:t>
            </w:r>
          </w:p>
        </w:tc>
      </w:tr>
      <w:tr w:rsidR="00D91F72" w14:paraId="3B8C7606" w14:textId="238FB682">
        <w:tc>
          <w:tcPr>
            <w:tcW w:w="4148" w:type="dxa"/>
            <w:gridSpan w:val="2"/>
            <w:tcBorders>
              <w:top w:val="single" w:sz="4" w:space="0" w:color="000000"/>
              <w:left w:val="single" w:sz="4" w:space="0" w:color="000000"/>
              <w:bottom w:val="single" w:sz="4" w:space="0" w:color="000000"/>
              <w:right w:val="single" w:sz="4" w:space="0" w:color="000000"/>
            </w:tcBorders>
          </w:tcPr>
          <w:p w14:paraId="2546B53E" w14:textId="3A15B9B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4A3D0C2" w14:textId="09873883" w:rsidR="00D91F72" w:rsidRDefault="00E53301">
            <w:pPr>
              <w:rPr>
                <w:sz w:val="20"/>
                <w:szCs w:val="20"/>
              </w:rPr>
            </w:pPr>
            <w:r>
              <w:rPr>
                <w:rFonts w:hint="eastAsia"/>
                <w:sz w:val="20"/>
                <w:szCs w:val="20"/>
              </w:rPr>
              <w:t>注册用户-教师</w:t>
            </w:r>
          </w:p>
        </w:tc>
      </w:tr>
      <w:tr w:rsidR="00D91F72" w14:paraId="6EC3A026" w14:textId="05B751A0">
        <w:tc>
          <w:tcPr>
            <w:tcW w:w="4148" w:type="dxa"/>
            <w:gridSpan w:val="2"/>
            <w:tcBorders>
              <w:top w:val="single" w:sz="4" w:space="0" w:color="000000"/>
              <w:left w:val="single" w:sz="4" w:space="0" w:color="000000"/>
              <w:bottom w:val="single" w:sz="4" w:space="0" w:color="000000"/>
              <w:right w:val="single" w:sz="4" w:space="0" w:color="000000"/>
            </w:tcBorders>
          </w:tcPr>
          <w:p w14:paraId="16988BF7" w14:textId="0FC01A73"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53E36A7" w14:textId="3D0F0ECB" w:rsidR="00D91F72" w:rsidRDefault="00E53301">
            <w:pPr>
              <w:rPr>
                <w:sz w:val="20"/>
                <w:szCs w:val="20"/>
              </w:rPr>
            </w:pPr>
            <w:r>
              <w:rPr>
                <w:rFonts w:hint="eastAsia"/>
                <w:sz w:val="20"/>
                <w:szCs w:val="20"/>
              </w:rPr>
              <w:t>黑盒测试-等价类划分/边界值法</w:t>
            </w:r>
          </w:p>
        </w:tc>
      </w:tr>
      <w:tr w:rsidR="00D91F72" w14:paraId="60D5CF0D" w14:textId="08312452">
        <w:tc>
          <w:tcPr>
            <w:tcW w:w="4148" w:type="dxa"/>
            <w:gridSpan w:val="2"/>
            <w:tcBorders>
              <w:top w:val="single" w:sz="4" w:space="0" w:color="000000"/>
              <w:left w:val="single" w:sz="4" w:space="0" w:color="000000"/>
              <w:bottom w:val="single" w:sz="4" w:space="0" w:color="000000"/>
              <w:right w:val="single" w:sz="4" w:space="0" w:color="000000"/>
            </w:tcBorders>
          </w:tcPr>
          <w:p w14:paraId="61E3B8D4" w14:textId="29BE303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83693EC" w14:textId="6D0F8A14" w:rsidR="00D91F72" w:rsidRDefault="00E53301">
            <w:pPr>
              <w:rPr>
                <w:sz w:val="20"/>
                <w:szCs w:val="20"/>
              </w:rPr>
            </w:pPr>
            <w:r>
              <w:rPr>
                <w:rFonts w:hint="eastAsia"/>
                <w:sz w:val="20"/>
                <w:szCs w:val="20"/>
              </w:rPr>
              <w:t>浏览课程链接</w:t>
            </w:r>
          </w:p>
        </w:tc>
      </w:tr>
      <w:tr w:rsidR="00D91F72" w14:paraId="67D0B371" w14:textId="7D6C5DC2">
        <w:tc>
          <w:tcPr>
            <w:tcW w:w="4148" w:type="dxa"/>
            <w:gridSpan w:val="2"/>
            <w:tcBorders>
              <w:top w:val="single" w:sz="4" w:space="0" w:color="000000"/>
              <w:left w:val="single" w:sz="4" w:space="0" w:color="000000"/>
              <w:bottom w:val="single" w:sz="4" w:space="0" w:color="000000"/>
              <w:right w:val="single" w:sz="4" w:space="0" w:color="000000"/>
            </w:tcBorders>
          </w:tcPr>
          <w:p w14:paraId="05750B8E" w14:textId="3B43EAFA"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648F44A" w14:textId="385058D3" w:rsidR="00D91F72" w:rsidRDefault="00E53301">
            <w:pPr>
              <w:rPr>
                <w:sz w:val="20"/>
                <w:szCs w:val="20"/>
              </w:rPr>
            </w:pPr>
            <w:r>
              <w:rPr>
                <w:rFonts w:hint="eastAsia"/>
                <w:sz w:val="20"/>
                <w:szCs w:val="20"/>
              </w:rPr>
              <w:t>教师用户访问自己开的具体课程，编辑课程链接</w:t>
            </w:r>
          </w:p>
        </w:tc>
      </w:tr>
      <w:tr w:rsidR="00D91F72" w14:paraId="486A883D" w14:textId="5D234B0B">
        <w:tc>
          <w:tcPr>
            <w:tcW w:w="4148" w:type="dxa"/>
            <w:gridSpan w:val="2"/>
            <w:tcBorders>
              <w:top w:val="single" w:sz="4" w:space="0" w:color="000000"/>
              <w:left w:val="single" w:sz="4" w:space="0" w:color="000000"/>
              <w:bottom w:val="single" w:sz="4" w:space="0" w:color="000000"/>
              <w:right w:val="single" w:sz="4" w:space="0" w:color="000000"/>
            </w:tcBorders>
          </w:tcPr>
          <w:p w14:paraId="4C80D9EE" w14:textId="12447D24"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6355E2D" w14:textId="4CCC8551" w:rsidR="00D91F72" w:rsidRDefault="00E53301">
            <w:pPr>
              <w:rPr>
                <w:sz w:val="20"/>
                <w:szCs w:val="20"/>
              </w:rPr>
            </w:pPr>
            <w:r>
              <w:rPr>
                <w:rFonts w:hint="eastAsia"/>
                <w:sz w:val="20"/>
                <w:szCs w:val="20"/>
              </w:rPr>
              <w:t>测试教师用户访问自己开的具体课程，编辑课程链接</w:t>
            </w:r>
          </w:p>
        </w:tc>
      </w:tr>
      <w:tr w:rsidR="00D91F72" w14:paraId="20DD1ACF" w14:textId="5BB27297">
        <w:trPr>
          <w:trHeight w:val="1445"/>
        </w:trPr>
        <w:tc>
          <w:tcPr>
            <w:tcW w:w="8296" w:type="dxa"/>
            <w:gridSpan w:val="3"/>
            <w:tcBorders>
              <w:top w:val="single" w:sz="4" w:space="0" w:color="000000"/>
              <w:left w:val="single" w:sz="4" w:space="0" w:color="000000"/>
              <w:right w:val="single" w:sz="4" w:space="0" w:color="000000"/>
            </w:tcBorders>
          </w:tcPr>
          <w:p w14:paraId="39F9663A" w14:textId="3A3D6AF7" w:rsidR="00D91F72" w:rsidRDefault="00E53301">
            <w:pPr>
              <w:rPr>
                <w:sz w:val="20"/>
                <w:szCs w:val="20"/>
              </w:rPr>
            </w:pPr>
            <w:r>
              <w:rPr>
                <w:rFonts w:hint="eastAsia"/>
                <w:sz w:val="20"/>
                <w:szCs w:val="20"/>
              </w:rPr>
              <w:t>初始条件和背景：</w:t>
            </w:r>
          </w:p>
          <w:p w14:paraId="2FD37F49" w14:textId="20B4A63F" w:rsidR="00D91F72" w:rsidRDefault="00E53301">
            <w:pPr>
              <w:rPr>
                <w:sz w:val="20"/>
                <w:szCs w:val="20"/>
              </w:rPr>
            </w:pPr>
            <w:r>
              <w:rPr>
                <w:rFonts w:hint="eastAsia"/>
                <w:sz w:val="20"/>
                <w:szCs w:val="20"/>
              </w:rPr>
              <w:t>系统：PC端</w:t>
            </w:r>
          </w:p>
          <w:p w14:paraId="5FC6E08B" w14:textId="1228FD77" w:rsidR="00D91F72" w:rsidRDefault="00E53301">
            <w:pPr>
              <w:rPr>
                <w:sz w:val="20"/>
                <w:szCs w:val="20"/>
              </w:rPr>
            </w:pPr>
            <w:r>
              <w:rPr>
                <w:rFonts w:hint="eastAsia"/>
                <w:sz w:val="20"/>
                <w:szCs w:val="20"/>
              </w:rPr>
              <w:t>浏览器：C</w:t>
            </w:r>
            <w:r>
              <w:rPr>
                <w:sz w:val="20"/>
                <w:szCs w:val="20"/>
              </w:rPr>
              <w:t>hrome</w:t>
            </w:r>
          </w:p>
          <w:p w14:paraId="6BA12A35" w14:textId="48861A79" w:rsidR="00D91F72" w:rsidRDefault="00E53301">
            <w:pPr>
              <w:rPr>
                <w:sz w:val="20"/>
                <w:szCs w:val="20"/>
              </w:rPr>
            </w:pPr>
            <w:r>
              <w:rPr>
                <w:rFonts w:hint="eastAsia"/>
                <w:sz w:val="20"/>
                <w:szCs w:val="20"/>
              </w:rPr>
              <w:t>注释：无</w:t>
            </w:r>
          </w:p>
        </w:tc>
      </w:tr>
      <w:tr w:rsidR="00D91F72" w14:paraId="4F9B65F5" w14:textId="506624E0">
        <w:trPr>
          <w:trHeight w:val="392"/>
        </w:trPr>
        <w:tc>
          <w:tcPr>
            <w:tcW w:w="2155" w:type="dxa"/>
            <w:tcBorders>
              <w:top w:val="single" w:sz="4" w:space="0" w:color="000000"/>
              <w:left w:val="single" w:sz="4" w:space="0" w:color="000000"/>
              <w:bottom w:val="single" w:sz="4" w:space="0" w:color="000000"/>
              <w:right w:val="single" w:sz="4" w:space="0" w:color="000000"/>
            </w:tcBorders>
          </w:tcPr>
          <w:p w14:paraId="5D5A2BDF" w14:textId="08CAD70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51FE73" w14:textId="2EE2DDDD" w:rsidR="00D91F72" w:rsidRDefault="00E53301">
            <w:pPr>
              <w:rPr>
                <w:sz w:val="20"/>
                <w:szCs w:val="20"/>
              </w:rPr>
            </w:pPr>
            <w:r>
              <w:rPr>
                <w:rFonts w:hint="eastAsia"/>
                <w:sz w:val="20"/>
                <w:szCs w:val="20"/>
              </w:rPr>
              <w:t>预期结果</w:t>
            </w:r>
          </w:p>
        </w:tc>
      </w:tr>
      <w:tr w:rsidR="00D91F72" w14:paraId="7626B1AA" w14:textId="290137E7">
        <w:trPr>
          <w:trHeight w:val="392"/>
        </w:trPr>
        <w:tc>
          <w:tcPr>
            <w:tcW w:w="2155" w:type="dxa"/>
            <w:tcBorders>
              <w:top w:val="single" w:sz="4" w:space="0" w:color="000000"/>
              <w:left w:val="single" w:sz="4" w:space="0" w:color="000000"/>
              <w:bottom w:val="single" w:sz="4" w:space="0" w:color="000000"/>
              <w:right w:val="single" w:sz="4" w:space="0" w:color="000000"/>
            </w:tcBorders>
          </w:tcPr>
          <w:p w14:paraId="17A33C3A" w14:textId="45605E38" w:rsidR="00D91F72" w:rsidRDefault="00E53301">
            <w:pPr>
              <w:rPr>
                <w:sz w:val="20"/>
                <w:szCs w:val="20"/>
              </w:rPr>
            </w:pPr>
            <w:r>
              <w:rPr>
                <w:rFonts w:hint="eastAsia"/>
                <w:sz w:val="20"/>
                <w:szCs w:val="20"/>
              </w:rPr>
              <w:t>点击某条链接右侧的笔状编辑按钮</w:t>
            </w:r>
          </w:p>
        </w:tc>
        <w:tc>
          <w:tcPr>
            <w:tcW w:w="6141" w:type="dxa"/>
            <w:gridSpan w:val="2"/>
            <w:tcBorders>
              <w:top w:val="single" w:sz="4" w:space="0" w:color="000000"/>
              <w:left w:val="single" w:sz="4" w:space="0" w:color="000000"/>
              <w:bottom w:val="single" w:sz="4" w:space="0" w:color="000000"/>
              <w:right w:val="single" w:sz="4" w:space="0" w:color="000000"/>
            </w:tcBorders>
          </w:tcPr>
          <w:p w14:paraId="6C4A36D6" w14:textId="59262FB6" w:rsidR="00D91F72" w:rsidRDefault="00E53301">
            <w:pPr>
              <w:rPr>
                <w:sz w:val="20"/>
                <w:szCs w:val="20"/>
              </w:rPr>
            </w:pPr>
            <w:r>
              <w:rPr>
                <w:rFonts w:hint="eastAsia"/>
                <w:sz w:val="20"/>
                <w:szCs w:val="20"/>
              </w:rPr>
              <w:t>弹出链接编辑窗口</w:t>
            </w:r>
          </w:p>
        </w:tc>
      </w:tr>
      <w:tr w:rsidR="00D91F72" w14:paraId="6344A3A4" w14:textId="017167E8">
        <w:trPr>
          <w:trHeight w:val="392"/>
        </w:trPr>
        <w:tc>
          <w:tcPr>
            <w:tcW w:w="2155" w:type="dxa"/>
            <w:tcBorders>
              <w:top w:val="single" w:sz="4" w:space="0" w:color="000000"/>
              <w:left w:val="single" w:sz="4" w:space="0" w:color="000000"/>
              <w:bottom w:val="single" w:sz="4" w:space="0" w:color="000000"/>
              <w:right w:val="single" w:sz="4" w:space="0" w:color="000000"/>
            </w:tcBorders>
          </w:tcPr>
          <w:p w14:paraId="457AC5C3" w14:textId="1C670213" w:rsidR="00D91F72" w:rsidRDefault="00E53301">
            <w:pPr>
              <w:rPr>
                <w:sz w:val="20"/>
                <w:szCs w:val="20"/>
              </w:rPr>
            </w:pPr>
            <w:r>
              <w:rPr>
                <w:rFonts w:hint="eastAsia"/>
                <w:sz w:val="20"/>
                <w:szCs w:val="20"/>
              </w:rPr>
              <w:t>填写URL：</w:t>
            </w:r>
          </w:p>
        </w:tc>
        <w:tc>
          <w:tcPr>
            <w:tcW w:w="6141" w:type="dxa"/>
            <w:gridSpan w:val="2"/>
            <w:tcBorders>
              <w:top w:val="single" w:sz="4" w:space="0" w:color="000000"/>
              <w:left w:val="single" w:sz="4" w:space="0" w:color="000000"/>
              <w:bottom w:val="single" w:sz="4" w:space="0" w:color="000000"/>
              <w:right w:val="single" w:sz="4" w:space="0" w:color="000000"/>
            </w:tcBorders>
          </w:tcPr>
          <w:p w14:paraId="12019F30" w14:textId="6DB986B3" w:rsidR="00D91F72" w:rsidRDefault="00E53301">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D91F72" w14:paraId="0B93779E" w14:textId="7E3F7288">
        <w:trPr>
          <w:trHeight w:val="392"/>
        </w:trPr>
        <w:tc>
          <w:tcPr>
            <w:tcW w:w="2155" w:type="dxa"/>
            <w:tcBorders>
              <w:top w:val="single" w:sz="4" w:space="0" w:color="000000"/>
              <w:left w:val="single" w:sz="4" w:space="0" w:color="000000"/>
              <w:bottom w:val="single" w:sz="4" w:space="0" w:color="000000"/>
              <w:right w:val="single" w:sz="4" w:space="0" w:color="000000"/>
            </w:tcBorders>
          </w:tcPr>
          <w:p w14:paraId="5B46B50D" w14:textId="5BE65774" w:rsidR="00D91F72" w:rsidRDefault="00E53301">
            <w:pPr>
              <w:rPr>
                <w:sz w:val="20"/>
                <w:szCs w:val="20"/>
              </w:rPr>
            </w:pPr>
            <w:r>
              <w:rPr>
                <w:rFonts w:hint="eastAsia"/>
                <w:sz w:val="20"/>
                <w:szCs w:val="20"/>
              </w:rPr>
              <w:t>填写U</w:t>
            </w:r>
            <w:r>
              <w:rPr>
                <w:sz w:val="20"/>
                <w:szCs w:val="20"/>
              </w:rPr>
              <w:t>RL</w:t>
            </w:r>
            <w:r>
              <w:rPr>
                <w:rFonts w:hint="eastAsia"/>
                <w:sz w:val="20"/>
                <w:szCs w:val="20"/>
              </w:rPr>
              <w:t>：长度为1</w:t>
            </w:r>
            <w:r>
              <w:rPr>
                <w:sz w:val="20"/>
                <w:szCs w:val="20"/>
              </w:rPr>
              <w:t>01</w:t>
            </w:r>
            <w:r>
              <w:rPr>
                <w:rFonts w:hint="eastAsia"/>
                <w:sz w:val="20"/>
                <w:szCs w:val="20"/>
              </w:rPr>
              <w:t>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429C91D5" w14:textId="115B7FB8" w:rsidR="00D91F72" w:rsidRDefault="00E53301">
            <w:pPr>
              <w:rPr>
                <w:sz w:val="20"/>
                <w:szCs w:val="20"/>
              </w:rPr>
            </w:pPr>
            <w:r>
              <w:rPr>
                <w:rFonts w:hint="eastAsia"/>
                <w:sz w:val="20"/>
                <w:szCs w:val="20"/>
              </w:rPr>
              <w:t>提示U</w:t>
            </w:r>
            <w:r>
              <w:rPr>
                <w:sz w:val="20"/>
                <w:szCs w:val="20"/>
              </w:rPr>
              <w:t>RL</w:t>
            </w:r>
            <w:r>
              <w:rPr>
                <w:rFonts w:hint="eastAsia"/>
                <w:sz w:val="20"/>
                <w:szCs w:val="20"/>
              </w:rPr>
              <w:t>的长度为1-</w:t>
            </w:r>
            <w:r>
              <w:rPr>
                <w:sz w:val="20"/>
                <w:szCs w:val="20"/>
              </w:rPr>
              <w:t>100</w:t>
            </w:r>
          </w:p>
        </w:tc>
      </w:tr>
      <w:tr w:rsidR="00D91F72" w14:paraId="72E8C54A" w14:textId="1E4DAA58">
        <w:trPr>
          <w:trHeight w:val="392"/>
        </w:trPr>
        <w:tc>
          <w:tcPr>
            <w:tcW w:w="2155" w:type="dxa"/>
            <w:tcBorders>
              <w:top w:val="single" w:sz="4" w:space="0" w:color="000000"/>
              <w:left w:val="single" w:sz="4" w:space="0" w:color="000000"/>
              <w:bottom w:val="single" w:sz="4" w:space="0" w:color="000000"/>
              <w:right w:val="single" w:sz="4" w:space="0" w:color="000000"/>
            </w:tcBorders>
          </w:tcPr>
          <w:p w14:paraId="336096B5" w14:textId="2635A0B4" w:rsidR="00D91F72" w:rsidRDefault="00E53301">
            <w:pPr>
              <w:rPr>
                <w:sz w:val="20"/>
                <w:szCs w:val="20"/>
              </w:rPr>
            </w:pPr>
            <w:r>
              <w:rPr>
                <w:rFonts w:hint="eastAsia"/>
                <w:sz w:val="20"/>
                <w:szCs w:val="20"/>
              </w:rPr>
              <w:t>填写U</w:t>
            </w:r>
            <w:r>
              <w:rPr>
                <w:sz w:val="20"/>
                <w:szCs w:val="20"/>
              </w:rPr>
              <w:t>RL</w:t>
            </w:r>
            <w:r>
              <w:rPr>
                <w:rFonts w:hint="eastAsia"/>
                <w:sz w:val="20"/>
                <w:szCs w:val="20"/>
              </w:rPr>
              <w:t>：</w:t>
            </w:r>
            <w:hyperlink r:id="rId11" w:history="1">
              <w:r>
                <w:rPr>
                  <w:rStyle w:val="aff4"/>
                  <w:rFonts w:hint="eastAsia"/>
                  <w:sz w:val="20"/>
                  <w:szCs w:val="20"/>
                </w:rPr>
                <w:t>www</w:t>
              </w:r>
              <w:r>
                <w:rPr>
                  <w:rStyle w:val="aff4"/>
                  <w:sz w:val="20"/>
                  <w:szCs w:val="20"/>
                </w:rPr>
                <w:t>.baidu.com</w:t>
              </w:r>
            </w:hyperlink>
          </w:p>
        </w:tc>
        <w:tc>
          <w:tcPr>
            <w:tcW w:w="6141" w:type="dxa"/>
            <w:gridSpan w:val="2"/>
            <w:tcBorders>
              <w:top w:val="single" w:sz="4" w:space="0" w:color="000000"/>
              <w:left w:val="single" w:sz="4" w:space="0" w:color="000000"/>
              <w:bottom w:val="single" w:sz="4" w:space="0" w:color="000000"/>
              <w:right w:val="single" w:sz="4" w:space="0" w:color="000000"/>
            </w:tcBorders>
          </w:tcPr>
          <w:p w14:paraId="1B825AF9" w14:textId="56F208EF" w:rsidR="00D91F72" w:rsidRDefault="00E53301">
            <w:pPr>
              <w:rPr>
                <w:sz w:val="20"/>
                <w:szCs w:val="20"/>
              </w:rPr>
            </w:pPr>
            <w:r>
              <w:rPr>
                <w:rFonts w:hint="eastAsia"/>
                <w:sz w:val="20"/>
                <w:szCs w:val="20"/>
              </w:rPr>
              <w:t>保存成功</w:t>
            </w:r>
          </w:p>
        </w:tc>
      </w:tr>
      <w:tr w:rsidR="00D91F72" w14:paraId="2EF79AB5" w14:textId="40828B87">
        <w:trPr>
          <w:trHeight w:val="392"/>
        </w:trPr>
        <w:tc>
          <w:tcPr>
            <w:tcW w:w="2155" w:type="dxa"/>
            <w:tcBorders>
              <w:top w:val="single" w:sz="4" w:space="0" w:color="000000"/>
              <w:left w:val="single" w:sz="4" w:space="0" w:color="000000"/>
              <w:bottom w:val="single" w:sz="4" w:space="0" w:color="000000"/>
              <w:right w:val="single" w:sz="4" w:space="0" w:color="000000"/>
            </w:tcBorders>
          </w:tcPr>
          <w:p w14:paraId="66E5A8FB" w14:textId="43C4EBCD" w:rsidR="00D91F72" w:rsidRDefault="00E53301">
            <w:pPr>
              <w:rPr>
                <w:sz w:val="20"/>
                <w:szCs w:val="20"/>
              </w:rPr>
            </w:pPr>
            <w:r>
              <w:rPr>
                <w:rFonts w:hint="eastAsia"/>
                <w:sz w:val="20"/>
                <w:szCs w:val="20"/>
              </w:rPr>
              <w:t>填写名称：</w:t>
            </w:r>
          </w:p>
        </w:tc>
        <w:tc>
          <w:tcPr>
            <w:tcW w:w="6141" w:type="dxa"/>
            <w:gridSpan w:val="2"/>
            <w:tcBorders>
              <w:top w:val="single" w:sz="4" w:space="0" w:color="000000"/>
              <w:left w:val="single" w:sz="4" w:space="0" w:color="000000"/>
              <w:bottom w:val="single" w:sz="4" w:space="0" w:color="000000"/>
              <w:right w:val="single" w:sz="4" w:space="0" w:color="000000"/>
            </w:tcBorders>
          </w:tcPr>
          <w:p w14:paraId="1390A431" w14:textId="1AA82AE6" w:rsidR="00D91F72" w:rsidRDefault="00E53301">
            <w:pPr>
              <w:rPr>
                <w:sz w:val="20"/>
                <w:szCs w:val="20"/>
              </w:rPr>
            </w:pPr>
            <w:r>
              <w:rPr>
                <w:rFonts w:hint="eastAsia"/>
                <w:sz w:val="20"/>
                <w:szCs w:val="20"/>
              </w:rPr>
              <w:t>提示链接名称的长度为1-20</w:t>
            </w:r>
          </w:p>
        </w:tc>
      </w:tr>
      <w:tr w:rsidR="00D91F72" w14:paraId="07C8B39F" w14:textId="2E220E94">
        <w:trPr>
          <w:trHeight w:val="392"/>
        </w:trPr>
        <w:tc>
          <w:tcPr>
            <w:tcW w:w="2155" w:type="dxa"/>
            <w:tcBorders>
              <w:top w:val="single" w:sz="4" w:space="0" w:color="000000"/>
              <w:left w:val="single" w:sz="4" w:space="0" w:color="000000"/>
              <w:bottom w:val="single" w:sz="4" w:space="0" w:color="000000"/>
              <w:right w:val="single" w:sz="4" w:space="0" w:color="000000"/>
            </w:tcBorders>
          </w:tcPr>
          <w:p w14:paraId="6BF6E05A" w14:textId="3363F169" w:rsidR="00D91F72" w:rsidRDefault="00E53301">
            <w:pPr>
              <w:rPr>
                <w:sz w:val="20"/>
                <w:szCs w:val="20"/>
              </w:rPr>
            </w:pPr>
            <w:r>
              <w:rPr>
                <w:rFonts w:hint="eastAsia"/>
                <w:sz w:val="20"/>
                <w:szCs w:val="20"/>
              </w:rPr>
              <w:t>填写名称：长度为21的字符串</w:t>
            </w:r>
          </w:p>
        </w:tc>
        <w:tc>
          <w:tcPr>
            <w:tcW w:w="6141" w:type="dxa"/>
            <w:gridSpan w:val="2"/>
            <w:tcBorders>
              <w:top w:val="single" w:sz="4" w:space="0" w:color="000000"/>
              <w:left w:val="single" w:sz="4" w:space="0" w:color="000000"/>
              <w:bottom w:val="single" w:sz="4" w:space="0" w:color="000000"/>
              <w:right w:val="single" w:sz="4" w:space="0" w:color="000000"/>
            </w:tcBorders>
          </w:tcPr>
          <w:p w14:paraId="7909CB49" w14:textId="62C1568B" w:rsidR="00D91F72" w:rsidRDefault="00E53301">
            <w:pPr>
              <w:rPr>
                <w:sz w:val="20"/>
                <w:szCs w:val="20"/>
              </w:rPr>
            </w:pPr>
            <w:r>
              <w:rPr>
                <w:rFonts w:hint="eastAsia"/>
                <w:sz w:val="20"/>
                <w:szCs w:val="20"/>
              </w:rPr>
              <w:t>提示链接名称的长度为1-20</w:t>
            </w:r>
          </w:p>
        </w:tc>
      </w:tr>
      <w:tr w:rsidR="00D91F72" w14:paraId="61A2E6A5" w14:textId="3AC3ED66">
        <w:trPr>
          <w:trHeight w:val="392"/>
        </w:trPr>
        <w:tc>
          <w:tcPr>
            <w:tcW w:w="2155" w:type="dxa"/>
            <w:tcBorders>
              <w:top w:val="single" w:sz="4" w:space="0" w:color="000000"/>
              <w:left w:val="single" w:sz="4" w:space="0" w:color="000000"/>
              <w:bottom w:val="single" w:sz="4" w:space="0" w:color="000000"/>
              <w:right w:val="single" w:sz="4" w:space="0" w:color="000000"/>
            </w:tcBorders>
          </w:tcPr>
          <w:p w14:paraId="399F973B" w14:textId="73973617" w:rsidR="00D91F72" w:rsidRDefault="00E53301">
            <w:pPr>
              <w:rPr>
                <w:sz w:val="20"/>
                <w:szCs w:val="20"/>
              </w:rPr>
            </w:pPr>
            <w:r>
              <w:rPr>
                <w:rFonts w:hint="eastAsia"/>
                <w:sz w:val="20"/>
                <w:szCs w:val="20"/>
              </w:rPr>
              <w:t>填写名称：链接1</w:t>
            </w:r>
          </w:p>
        </w:tc>
        <w:tc>
          <w:tcPr>
            <w:tcW w:w="6141" w:type="dxa"/>
            <w:gridSpan w:val="2"/>
            <w:tcBorders>
              <w:top w:val="single" w:sz="4" w:space="0" w:color="000000"/>
              <w:left w:val="single" w:sz="4" w:space="0" w:color="000000"/>
              <w:bottom w:val="single" w:sz="4" w:space="0" w:color="000000"/>
              <w:right w:val="single" w:sz="4" w:space="0" w:color="000000"/>
            </w:tcBorders>
          </w:tcPr>
          <w:p w14:paraId="3A797C50" w14:textId="0FE40C98" w:rsidR="00D91F72" w:rsidRDefault="00E53301">
            <w:pPr>
              <w:rPr>
                <w:sz w:val="20"/>
                <w:szCs w:val="20"/>
              </w:rPr>
            </w:pPr>
            <w:r>
              <w:rPr>
                <w:rFonts w:hint="eastAsia"/>
                <w:sz w:val="20"/>
                <w:szCs w:val="20"/>
              </w:rPr>
              <w:t>保存成功</w:t>
            </w:r>
          </w:p>
        </w:tc>
      </w:tr>
      <w:tr w:rsidR="00D91F72" w14:paraId="23648EBD" w14:textId="2830F71D">
        <w:trPr>
          <w:trHeight w:val="392"/>
        </w:trPr>
        <w:tc>
          <w:tcPr>
            <w:tcW w:w="2155" w:type="dxa"/>
            <w:tcBorders>
              <w:top w:val="single" w:sz="4" w:space="0" w:color="000000"/>
              <w:left w:val="single" w:sz="4" w:space="0" w:color="000000"/>
              <w:bottom w:val="single" w:sz="4" w:space="0" w:color="000000"/>
              <w:right w:val="single" w:sz="4" w:space="0" w:color="000000"/>
            </w:tcBorders>
          </w:tcPr>
          <w:p w14:paraId="41774320" w14:textId="2FC46A84" w:rsidR="00D91F72" w:rsidRDefault="00E53301">
            <w:pPr>
              <w:rPr>
                <w:sz w:val="20"/>
                <w:szCs w:val="20"/>
              </w:rPr>
            </w:pPr>
            <w:r>
              <w:rPr>
                <w:rFonts w:hint="eastAsia"/>
                <w:sz w:val="20"/>
                <w:szCs w:val="20"/>
              </w:rPr>
              <w:t>填写名称、URL</w:t>
            </w:r>
          </w:p>
          <w:p w14:paraId="1756EDC8" w14:textId="6659A071" w:rsidR="00D91F72" w:rsidRDefault="00E53301">
            <w:pPr>
              <w:rPr>
                <w:sz w:val="20"/>
                <w:szCs w:val="20"/>
              </w:rPr>
            </w:pPr>
            <w:r>
              <w:rPr>
                <w:rFonts w:hint="eastAsia"/>
                <w:sz w:val="20"/>
                <w:szCs w:val="20"/>
              </w:rPr>
              <w:t>点击保存</w:t>
            </w:r>
          </w:p>
        </w:tc>
        <w:tc>
          <w:tcPr>
            <w:tcW w:w="6141" w:type="dxa"/>
            <w:gridSpan w:val="2"/>
            <w:tcBorders>
              <w:top w:val="single" w:sz="4" w:space="0" w:color="000000"/>
              <w:left w:val="single" w:sz="4" w:space="0" w:color="000000"/>
              <w:bottom w:val="single" w:sz="4" w:space="0" w:color="000000"/>
              <w:right w:val="single" w:sz="4" w:space="0" w:color="000000"/>
            </w:tcBorders>
          </w:tcPr>
          <w:p w14:paraId="7CECCC3F" w14:textId="4DCF63B5" w:rsidR="00D91F72" w:rsidRDefault="00E53301">
            <w:pPr>
              <w:rPr>
                <w:sz w:val="20"/>
                <w:szCs w:val="20"/>
              </w:rPr>
            </w:pPr>
            <w:r>
              <w:rPr>
                <w:rFonts w:hint="eastAsia"/>
                <w:sz w:val="20"/>
                <w:szCs w:val="20"/>
              </w:rPr>
              <w:t>编辑链接成功，横幅列表可见刚刚编辑的链接</w:t>
            </w:r>
          </w:p>
        </w:tc>
      </w:tr>
    </w:tbl>
    <w:p w14:paraId="63C4BA41" w14:textId="7984DDA3" w:rsidR="00D91F72" w:rsidRDefault="00D91F72"/>
    <w:p w14:paraId="0D2A4867" w14:textId="674FF035" w:rsidR="00D91F72" w:rsidRDefault="00E53301">
      <w:r>
        <w:br w:type="page"/>
      </w:r>
    </w:p>
    <w:p w14:paraId="2A284367" w14:textId="00BF13F9" w:rsidR="00D91F72" w:rsidRDefault="00D91F72"/>
    <w:p w14:paraId="65AE91CB" w14:textId="3D61BE6B" w:rsidR="00D91F72" w:rsidRDefault="00E53301">
      <w:pPr>
        <w:pStyle w:val="a1"/>
      </w:pPr>
      <w:bookmarkStart w:id="157" w:name="_Toc533374845"/>
      <w:r>
        <w:rPr>
          <w:rFonts w:hint="eastAsia"/>
        </w:rPr>
        <w:t>课程答疑</w:t>
      </w:r>
      <w:bookmarkEnd w:id="157"/>
    </w:p>
    <w:tbl>
      <w:tblPr>
        <w:tblStyle w:val="15"/>
        <w:tblW w:w="8296" w:type="dxa"/>
        <w:tblLayout w:type="fixed"/>
        <w:tblLook w:val="04A0" w:firstRow="1" w:lastRow="0" w:firstColumn="1" w:lastColumn="0" w:noHBand="0" w:noVBand="1"/>
      </w:tblPr>
      <w:tblGrid>
        <w:gridCol w:w="2155"/>
        <w:gridCol w:w="1993"/>
        <w:gridCol w:w="4148"/>
      </w:tblGrid>
      <w:tr w:rsidR="00D91F72" w14:paraId="71A775C1" w14:textId="14F72429">
        <w:tc>
          <w:tcPr>
            <w:tcW w:w="4148" w:type="dxa"/>
            <w:gridSpan w:val="2"/>
            <w:tcBorders>
              <w:top w:val="single" w:sz="4" w:space="0" w:color="000000"/>
              <w:left w:val="single" w:sz="4" w:space="0" w:color="000000"/>
              <w:bottom w:val="single" w:sz="4" w:space="0" w:color="000000"/>
              <w:right w:val="single" w:sz="4" w:space="0" w:color="000000"/>
            </w:tcBorders>
          </w:tcPr>
          <w:p w14:paraId="751C0E9B" w14:textId="7D94325E"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06945CC" w14:textId="600AAF62"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90</w:t>
            </w:r>
          </w:p>
        </w:tc>
      </w:tr>
      <w:tr w:rsidR="00D91F72" w14:paraId="0BC130A0" w14:textId="33DAA4F6">
        <w:tc>
          <w:tcPr>
            <w:tcW w:w="4148" w:type="dxa"/>
            <w:gridSpan w:val="2"/>
            <w:tcBorders>
              <w:top w:val="single" w:sz="4" w:space="0" w:color="000000"/>
              <w:left w:val="single" w:sz="4" w:space="0" w:color="000000"/>
              <w:bottom w:val="single" w:sz="4" w:space="0" w:color="000000"/>
              <w:right w:val="single" w:sz="4" w:space="0" w:color="000000"/>
            </w:tcBorders>
          </w:tcPr>
          <w:p w14:paraId="405D545D" w14:textId="077CE95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77A5950" w14:textId="5E1056B1" w:rsidR="00D91F72" w:rsidRDefault="00D91F72">
            <w:pPr>
              <w:rPr>
                <w:sz w:val="20"/>
                <w:szCs w:val="20"/>
              </w:rPr>
            </w:pPr>
          </w:p>
        </w:tc>
      </w:tr>
      <w:tr w:rsidR="00D91F72" w14:paraId="4E6C4BE3" w14:textId="7D1C74AA">
        <w:tc>
          <w:tcPr>
            <w:tcW w:w="4148" w:type="dxa"/>
            <w:gridSpan w:val="2"/>
            <w:tcBorders>
              <w:top w:val="single" w:sz="4" w:space="0" w:color="000000"/>
              <w:left w:val="single" w:sz="4" w:space="0" w:color="000000"/>
              <w:bottom w:val="single" w:sz="4" w:space="0" w:color="000000"/>
              <w:right w:val="single" w:sz="4" w:space="0" w:color="000000"/>
            </w:tcBorders>
          </w:tcPr>
          <w:p w14:paraId="0D732672" w14:textId="571EEF30"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5969F5C" w14:textId="58CAF4C1" w:rsidR="00D91F72" w:rsidRDefault="00D91F72">
            <w:pPr>
              <w:rPr>
                <w:sz w:val="20"/>
                <w:szCs w:val="20"/>
              </w:rPr>
            </w:pPr>
          </w:p>
        </w:tc>
      </w:tr>
      <w:tr w:rsidR="00D91F72" w14:paraId="727A4B88" w14:textId="2624C526">
        <w:tc>
          <w:tcPr>
            <w:tcW w:w="4148" w:type="dxa"/>
            <w:gridSpan w:val="2"/>
            <w:tcBorders>
              <w:top w:val="single" w:sz="4" w:space="0" w:color="000000"/>
              <w:left w:val="single" w:sz="4" w:space="0" w:color="000000"/>
              <w:bottom w:val="single" w:sz="4" w:space="0" w:color="000000"/>
              <w:right w:val="single" w:sz="4" w:space="0" w:color="000000"/>
            </w:tcBorders>
          </w:tcPr>
          <w:p w14:paraId="2BA81789" w14:textId="75BE07E4"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A9BB4F7" w14:textId="3CABCEAE" w:rsidR="00D91F72" w:rsidRDefault="00E53301">
            <w:pPr>
              <w:rPr>
                <w:sz w:val="20"/>
                <w:szCs w:val="20"/>
              </w:rPr>
            </w:pPr>
            <w:r>
              <w:rPr>
                <w:rFonts w:hint="eastAsia"/>
                <w:sz w:val="20"/>
                <w:szCs w:val="20"/>
              </w:rPr>
              <w:t>注册用户-教师</w:t>
            </w:r>
          </w:p>
        </w:tc>
      </w:tr>
      <w:tr w:rsidR="00D91F72" w14:paraId="2FC91E4B" w14:textId="1952475D">
        <w:tc>
          <w:tcPr>
            <w:tcW w:w="4148" w:type="dxa"/>
            <w:gridSpan w:val="2"/>
            <w:tcBorders>
              <w:top w:val="single" w:sz="4" w:space="0" w:color="000000"/>
              <w:left w:val="single" w:sz="4" w:space="0" w:color="000000"/>
              <w:bottom w:val="single" w:sz="4" w:space="0" w:color="000000"/>
              <w:right w:val="single" w:sz="4" w:space="0" w:color="000000"/>
            </w:tcBorders>
          </w:tcPr>
          <w:p w14:paraId="58B09E82" w14:textId="4418E00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ABDD60B" w14:textId="44D0CCEC" w:rsidR="00D91F72" w:rsidRDefault="00E53301">
            <w:pPr>
              <w:rPr>
                <w:sz w:val="20"/>
                <w:szCs w:val="20"/>
              </w:rPr>
            </w:pPr>
            <w:r>
              <w:rPr>
                <w:rFonts w:hint="eastAsia"/>
                <w:sz w:val="20"/>
                <w:szCs w:val="20"/>
              </w:rPr>
              <w:t>黑盒测试-等价类划分/边界值法</w:t>
            </w:r>
          </w:p>
        </w:tc>
      </w:tr>
      <w:tr w:rsidR="00D91F72" w14:paraId="104CBB6B" w14:textId="4BC0C559">
        <w:tc>
          <w:tcPr>
            <w:tcW w:w="4148" w:type="dxa"/>
            <w:gridSpan w:val="2"/>
            <w:tcBorders>
              <w:top w:val="single" w:sz="4" w:space="0" w:color="000000"/>
              <w:left w:val="single" w:sz="4" w:space="0" w:color="000000"/>
              <w:bottom w:val="single" w:sz="4" w:space="0" w:color="000000"/>
              <w:right w:val="single" w:sz="4" w:space="0" w:color="000000"/>
            </w:tcBorders>
          </w:tcPr>
          <w:p w14:paraId="519BE2DC" w14:textId="0203461E"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45AF3ED" w14:textId="37A18D91" w:rsidR="00D91F72" w:rsidRDefault="00E53301">
            <w:pPr>
              <w:rPr>
                <w:sz w:val="20"/>
                <w:szCs w:val="20"/>
              </w:rPr>
            </w:pPr>
            <w:r>
              <w:rPr>
                <w:rFonts w:hint="eastAsia"/>
                <w:sz w:val="20"/>
                <w:szCs w:val="20"/>
              </w:rPr>
              <w:t>访问具体课程</w:t>
            </w:r>
          </w:p>
        </w:tc>
      </w:tr>
      <w:tr w:rsidR="00D91F72" w14:paraId="17C5F11F" w14:textId="75F4AB67">
        <w:tc>
          <w:tcPr>
            <w:tcW w:w="4148" w:type="dxa"/>
            <w:gridSpan w:val="2"/>
            <w:tcBorders>
              <w:top w:val="single" w:sz="4" w:space="0" w:color="000000"/>
              <w:left w:val="single" w:sz="4" w:space="0" w:color="000000"/>
              <w:bottom w:val="single" w:sz="4" w:space="0" w:color="000000"/>
              <w:right w:val="single" w:sz="4" w:space="0" w:color="000000"/>
            </w:tcBorders>
          </w:tcPr>
          <w:p w14:paraId="6ABEB60F" w14:textId="1D71476F"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15B5483" w14:textId="0B70803F" w:rsidR="00D91F72" w:rsidRDefault="00E53301">
            <w:pPr>
              <w:rPr>
                <w:sz w:val="20"/>
                <w:szCs w:val="20"/>
              </w:rPr>
            </w:pPr>
            <w:r>
              <w:rPr>
                <w:rFonts w:hint="eastAsia"/>
                <w:sz w:val="20"/>
                <w:szCs w:val="20"/>
              </w:rPr>
              <w:t>教师用户访问自己开的具体课程，</w:t>
            </w:r>
          </w:p>
        </w:tc>
      </w:tr>
      <w:tr w:rsidR="00D91F72" w14:paraId="36535205" w14:textId="234F07C6">
        <w:tc>
          <w:tcPr>
            <w:tcW w:w="4148" w:type="dxa"/>
            <w:gridSpan w:val="2"/>
            <w:tcBorders>
              <w:top w:val="single" w:sz="4" w:space="0" w:color="000000"/>
              <w:left w:val="single" w:sz="4" w:space="0" w:color="000000"/>
              <w:bottom w:val="single" w:sz="4" w:space="0" w:color="000000"/>
              <w:right w:val="single" w:sz="4" w:space="0" w:color="000000"/>
            </w:tcBorders>
          </w:tcPr>
          <w:p w14:paraId="1FBFE956" w14:textId="0080249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0674F20" w14:textId="3C5EFE50" w:rsidR="00D91F72" w:rsidRDefault="00E53301">
            <w:pPr>
              <w:rPr>
                <w:sz w:val="20"/>
                <w:szCs w:val="20"/>
              </w:rPr>
            </w:pPr>
            <w:r>
              <w:rPr>
                <w:rFonts w:hint="eastAsia"/>
                <w:sz w:val="20"/>
                <w:szCs w:val="20"/>
              </w:rPr>
              <w:t>测试教师用户访问自己开的具体课程，</w:t>
            </w:r>
          </w:p>
        </w:tc>
      </w:tr>
      <w:tr w:rsidR="00D91F72" w14:paraId="6303C538" w14:textId="7EF5EE19">
        <w:trPr>
          <w:trHeight w:val="1445"/>
        </w:trPr>
        <w:tc>
          <w:tcPr>
            <w:tcW w:w="8296" w:type="dxa"/>
            <w:gridSpan w:val="3"/>
            <w:tcBorders>
              <w:top w:val="single" w:sz="4" w:space="0" w:color="000000"/>
              <w:left w:val="single" w:sz="4" w:space="0" w:color="000000"/>
              <w:right w:val="single" w:sz="4" w:space="0" w:color="000000"/>
            </w:tcBorders>
          </w:tcPr>
          <w:p w14:paraId="357E6A06" w14:textId="11112415" w:rsidR="00D91F72" w:rsidRDefault="00E53301">
            <w:pPr>
              <w:rPr>
                <w:sz w:val="20"/>
                <w:szCs w:val="20"/>
              </w:rPr>
            </w:pPr>
            <w:r>
              <w:rPr>
                <w:rFonts w:hint="eastAsia"/>
                <w:sz w:val="20"/>
                <w:szCs w:val="20"/>
              </w:rPr>
              <w:t>初始条件和背景：</w:t>
            </w:r>
          </w:p>
          <w:p w14:paraId="4DB64AB6" w14:textId="692FDF3F" w:rsidR="00D91F72" w:rsidRDefault="00E53301">
            <w:pPr>
              <w:rPr>
                <w:sz w:val="20"/>
                <w:szCs w:val="20"/>
              </w:rPr>
            </w:pPr>
            <w:r>
              <w:rPr>
                <w:rFonts w:hint="eastAsia"/>
                <w:sz w:val="20"/>
                <w:szCs w:val="20"/>
              </w:rPr>
              <w:t>系统：PC端</w:t>
            </w:r>
          </w:p>
          <w:p w14:paraId="655CFC7C" w14:textId="0C203EBA" w:rsidR="00D91F72" w:rsidRDefault="00E53301">
            <w:pPr>
              <w:rPr>
                <w:sz w:val="20"/>
                <w:szCs w:val="20"/>
              </w:rPr>
            </w:pPr>
            <w:r>
              <w:rPr>
                <w:rFonts w:hint="eastAsia"/>
                <w:sz w:val="20"/>
                <w:szCs w:val="20"/>
              </w:rPr>
              <w:t>浏览器：C</w:t>
            </w:r>
            <w:r>
              <w:rPr>
                <w:sz w:val="20"/>
                <w:szCs w:val="20"/>
              </w:rPr>
              <w:t>hrome</w:t>
            </w:r>
          </w:p>
          <w:p w14:paraId="3B4F0F1E" w14:textId="11C64947" w:rsidR="00D91F72" w:rsidRDefault="00E53301">
            <w:pPr>
              <w:rPr>
                <w:sz w:val="20"/>
                <w:szCs w:val="20"/>
              </w:rPr>
            </w:pPr>
            <w:r>
              <w:rPr>
                <w:rFonts w:hint="eastAsia"/>
                <w:sz w:val="20"/>
                <w:szCs w:val="20"/>
              </w:rPr>
              <w:t>注释：无</w:t>
            </w:r>
          </w:p>
        </w:tc>
      </w:tr>
      <w:tr w:rsidR="00D91F72" w14:paraId="66439CA6" w14:textId="7FB3C09D">
        <w:trPr>
          <w:trHeight w:val="392"/>
        </w:trPr>
        <w:tc>
          <w:tcPr>
            <w:tcW w:w="2155" w:type="dxa"/>
            <w:tcBorders>
              <w:top w:val="single" w:sz="4" w:space="0" w:color="000000"/>
              <w:left w:val="single" w:sz="4" w:space="0" w:color="000000"/>
              <w:bottom w:val="single" w:sz="4" w:space="0" w:color="000000"/>
              <w:right w:val="single" w:sz="4" w:space="0" w:color="000000"/>
            </w:tcBorders>
          </w:tcPr>
          <w:p w14:paraId="22B1CE96" w14:textId="3E6EE207"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A4F10C9" w14:textId="7F551FD9" w:rsidR="00D91F72" w:rsidRDefault="00E53301">
            <w:pPr>
              <w:rPr>
                <w:sz w:val="20"/>
                <w:szCs w:val="20"/>
              </w:rPr>
            </w:pPr>
            <w:r>
              <w:rPr>
                <w:rFonts w:hint="eastAsia"/>
                <w:sz w:val="20"/>
                <w:szCs w:val="20"/>
              </w:rPr>
              <w:t>预期结果</w:t>
            </w:r>
          </w:p>
        </w:tc>
      </w:tr>
      <w:tr w:rsidR="00D91F72" w14:paraId="0DDF3045" w14:textId="609131CD">
        <w:trPr>
          <w:trHeight w:val="392"/>
        </w:trPr>
        <w:tc>
          <w:tcPr>
            <w:tcW w:w="2155" w:type="dxa"/>
            <w:tcBorders>
              <w:top w:val="single" w:sz="4" w:space="0" w:color="000000"/>
              <w:left w:val="single" w:sz="4" w:space="0" w:color="000000"/>
              <w:bottom w:val="single" w:sz="4" w:space="0" w:color="000000"/>
              <w:right w:val="single" w:sz="4" w:space="0" w:color="000000"/>
            </w:tcBorders>
          </w:tcPr>
          <w:p w14:paraId="4ADD7DE5" w14:textId="1B274DD8"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E33A21E" w14:textId="73495D67" w:rsidR="00D91F72" w:rsidRDefault="00E53301">
            <w:pPr>
              <w:rPr>
                <w:sz w:val="20"/>
                <w:szCs w:val="20"/>
              </w:rPr>
            </w:pPr>
            <w:r>
              <w:rPr>
                <w:rFonts w:hint="eastAsia"/>
                <w:sz w:val="20"/>
                <w:szCs w:val="20"/>
              </w:rPr>
              <w:t>可见网站主页中部导航栏课程答疑按钮</w:t>
            </w:r>
          </w:p>
        </w:tc>
      </w:tr>
      <w:tr w:rsidR="00D91F72" w14:paraId="3C1D8A9A" w14:textId="081A5BB9">
        <w:trPr>
          <w:trHeight w:val="392"/>
        </w:trPr>
        <w:tc>
          <w:tcPr>
            <w:tcW w:w="2155" w:type="dxa"/>
            <w:tcBorders>
              <w:top w:val="single" w:sz="4" w:space="0" w:color="000000"/>
              <w:left w:val="single" w:sz="4" w:space="0" w:color="000000"/>
              <w:bottom w:val="single" w:sz="4" w:space="0" w:color="000000"/>
              <w:right w:val="single" w:sz="4" w:space="0" w:color="000000"/>
            </w:tcBorders>
          </w:tcPr>
          <w:p w14:paraId="464B729A" w14:textId="0540C0AB" w:rsidR="00D91F72" w:rsidRDefault="00E53301">
            <w:pPr>
              <w:rPr>
                <w:sz w:val="20"/>
                <w:szCs w:val="20"/>
              </w:rPr>
            </w:pPr>
            <w:r>
              <w:rPr>
                <w:rFonts w:hint="eastAsia"/>
                <w:sz w:val="20"/>
                <w:szCs w:val="20"/>
              </w:rPr>
              <w:t>点击课程答疑</w:t>
            </w:r>
          </w:p>
        </w:tc>
        <w:tc>
          <w:tcPr>
            <w:tcW w:w="6141" w:type="dxa"/>
            <w:gridSpan w:val="2"/>
            <w:tcBorders>
              <w:top w:val="single" w:sz="4" w:space="0" w:color="000000"/>
              <w:left w:val="single" w:sz="4" w:space="0" w:color="000000"/>
              <w:bottom w:val="single" w:sz="4" w:space="0" w:color="000000"/>
              <w:right w:val="single" w:sz="4" w:space="0" w:color="000000"/>
            </w:tcBorders>
          </w:tcPr>
          <w:p w14:paraId="577845E0" w14:textId="54DEF2ED" w:rsidR="00D91F72" w:rsidRDefault="00E53301">
            <w:pPr>
              <w:rPr>
                <w:sz w:val="20"/>
                <w:szCs w:val="20"/>
              </w:rPr>
            </w:pPr>
            <w:r>
              <w:rPr>
                <w:rFonts w:hint="eastAsia"/>
                <w:sz w:val="20"/>
                <w:szCs w:val="20"/>
              </w:rPr>
              <w:t>正在进行中的答疑与往期答疑列表</w:t>
            </w:r>
          </w:p>
        </w:tc>
      </w:tr>
      <w:tr w:rsidR="00D91F72" w14:paraId="7A5CC79A" w14:textId="77164F29">
        <w:trPr>
          <w:trHeight w:val="392"/>
        </w:trPr>
        <w:tc>
          <w:tcPr>
            <w:tcW w:w="2155" w:type="dxa"/>
            <w:tcBorders>
              <w:top w:val="single" w:sz="4" w:space="0" w:color="000000"/>
              <w:left w:val="single" w:sz="4" w:space="0" w:color="000000"/>
              <w:bottom w:val="single" w:sz="4" w:space="0" w:color="000000"/>
              <w:right w:val="single" w:sz="4" w:space="0" w:color="000000"/>
            </w:tcBorders>
          </w:tcPr>
          <w:p w14:paraId="545B02D2" w14:textId="2E406B73" w:rsidR="00D91F72" w:rsidRDefault="00E53301">
            <w:pPr>
              <w:rPr>
                <w:sz w:val="20"/>
                <w:szCs w:val="20"/>
              </w:rPr>
            </w:pPr>
            <w:r>
              <w:rPr>
                <w:rFonts w:hint="eastAsia"/>
                <w:sz w:val="20"/>
                <w:szCs w:val="20"/>
              </w:rPr>
              <w:t>点击往期答疑列表中的预览</w:t>
            </w:r>
          </w:p>
        </w:tc>
        <w:tc>
          <w:tcPr>
            <w:tcW w:w="6141" w:type="dxa"/>
            <w:gridSpan w:val="2"/>
            <w:tcBorders>
              <w:top w:val="single" w:sz="4" w:space="0" w:color="000000"/>
              <w:left w:val="single" w:sz="4" w:space="0" w:color="000000"/>
              <w:bottom w:val="single" w:sz="4" w:space="0" w:color="000000"/>
              <w:right w:val="single" w:sz="4" w:space="0" w:color="000000"/>
            </w:tcBorders>
          </w:tcPr>
          <w:p w14:paraId="42881A11" w14:textId="613987A9" w:rsidR="00D91F72" w:rsidRDefault="00E53301">
            <w:pPr>
              <w:rPr>
                <w:sz w:val="20"/>
                <w:szCs w:val="20"/>
              </w:rPr>
            </w:pPr>
            <w:r>
              <w:rPr>
                <w:rFonts w:hint="eastAsia"/>
                <w:sz w:val="20"/>
                <w:szCs w:val="20"/>
              </w:rPr>
              <w:t>显示历史答疑的HMTL历史记录</w:t>
            </w:r>
          </w:p>
        </w:tc>
      </w:tr>
      <w:tr w:rsidR="00D91F72" w14:paraId="2BC6D725" w14:textId="0260502C">
        <w:trPr>
          <w:trHeight w:val="392"/>
        </w:trPr>
        <w:tc>
          <w:tcPr>
            <w:tcW w:w="2155" w:type="dxa"/>
            <w:tcBorders>
              <w:top w:val="single" w:sz="4" w:space="0" w:color="000000"/>
              <w:left w:val="single" w:sz="4" w:space="0" w:color="000000"/>
              <w:bottom w:val="single" w:sz="4" w:space="0" w:color="000000"/>
              <w:right w:val="single" w:sz="4" w:space="0" w:color="000000"/>
            </w:tcBorders>
          </w:tcPr>
          <w:p w14:paraId="54625F72" w14:textId="2EB99287" w:rsidR="00D91F72" w:rsidRDefault="00E53301">
            <w:pPr>
              <w:rPr>
                <w:sz w:val="20"/>
                <w:szCs w:val="20"/>
              </w:rPr>
            </w:pPr>
            <w:r>
              <w:rPr>
                <w:rFonts w:hint="eastAsia"/>
                <w:sz w:val="20"/>
                <w:szCs w:val="20"/>
              </w:rPr>
              <w:t>点击往期答疑列表中的下载</w:t>
            </w:r>
          </w:p>
        </w:tc>
        <w:tc>
          <w:tcPr>
            <w:tcW w:w="6141" w:type="dxa"/>
            <w:gridSpan w:val="2"/>
            <w:tcBorders>
              <w:top w:val="single" w:sz="4" w:space="0" w:color="000000"/>
              <w:left w:val="single" w:sz="4" w:space="0" w:color="000000"/>
              <w:bottom w:val="single" w:sz="4" w:space="0" w:color="000000"/>
              <w:right w:val="single" w:sz="4" w:space="0" w:color="000000"/>
            </w:tcBorders>
          </w:tcPr>
          <w:p w14:paraId="5CF48608" w14:textId="6CDA00DF" w:rsidR="00D91F72" w:rsidRDefault="00E53301">
            <w:pPr>
              <w:rPr>
                <w:sz w:val="20"/>
                <w:szCs w:val="20"/>
              </w:rPr>
            </w:pPr>
            <w:r>
              <w:rPr>
                <w:rFonts w:hint="eastAsia"/>
                <w:sz w:val="20"/>
                <w:szCs w:val="20"/>
              </w:rPr>
              <w:t>历史答疑的t</w:t>
            </w:r>
            <w:r>
              <w:rPr>
                <w:sz w:val="20"/>
                <w:szCs w:val="20"/>
              </w:rPr>
              <w:t>xt</w:t>
            </w:r>
            <w:r>
              <w:rPr>
                <w:rFonts w:hint="eastAsia"/>
                <w:sz w:val="20"/>
                <w:szCs w:val="20"/>
              </w:rPr>
              <w:t>文件以及附件压缩包被下载至本地</w:t>
            </w:r>
          </w:p>
        </w:tc>
      </w:tr>
      <w:tr w:rsidR="00D91F72" w14:paraId="345BD62E" w14:textId="58BBCCF5">
        <w:trPr>
          <w:trHeight w:val="392"/>
        </w:trPr>
        <w:tc>
          <w:tcPr>
            <w:tcW w:w="2155" w:type="dxa"/>
            <w:tcBorders>
              <w:top w:val="single" w:sz="4" w:space="0" w:color="000000"/>
              <w:left w:val="single" w:sz="4" w:space="0" w:color="000000"/>
              <w:bottom w:val="single" w:sz="4" w:space="0" w:color="000000"/>
              <w:right w:val="single" w:sz="4" w:space="0" w:color="000000"/>
            </w:tcBorders>
          </w:tcPr>
          <w:p w14:paraId="0638720C" w14:textId="7428AF9C" w:rsidR="00D91F72" w:rsidRDefault="00E53301">
            <w:pPr>
              <w:rPr>
                <w:sz w:val="20"/>
                <w:szCs w:val="20"/>
              </w:rPr>
            </w:pPr>
            <w:r>
              <w:rPr>
                <w:rFonts w:hint="eastAsia"/>
                <w:sz w:val="20"/>
                <w:szCs w:val="20"/>
              </w:rPr>
              <w:t>点击正在进行中的答疑的进入答疑室</w:t>
            </w:r>
          </w:p>
        </w:tc>
        <w:tc>
          <w:tcPr>
            <w:tcW w:w="6141" w:type="dxa"/>
            <w:gridSpan w:val="2"/>
            <w:tcBorders>
              <w:top w:val="single" w:sz="4" w:space="0" w:color="000000"/>
              <w:left w:val="single" w:sz="4" w:space="0" w:color="000000"/>
              <w:bottom w:val="single" w:sz="4" w:space="0" w:color="000000"/>
              <w:right w:val="single" w:sz="4" w:space="0" w:color="000000"/>
            </w:tcBorders>
          </w:tcPr>
          <w:p w14:paraId="3E7BF467" w14:textId="2D19FAEB" w:rsidR="00D91F72" w:rsidRDefault="00E53301">
            <w:pPr>
              <w:rPr>
                <w:sz w:val="20"/>
                <w:szCs w:val="20"/>
              </w:rPr>
            </w:pPr>
            <w:r>
              <w:rPr>
                <w:rFonts w:hint="eastAsia"/>
                <w:sz w:val="20"/>
                <w:szCs w:val="20"/>
              </w:rPr>
              <w:t>页面转调至正在进行的答疑，下方有文本发送框与选择上传文件、发送按钮</w:t>
            </w:r>
          </w:p>
        </w:tc>
      </w:tr>
      <w:tr w:rsidR="00D91F72" w14:paraId="5AE9EF70" w14:textId="28961CD9">
        <w:trPr>
          <w:trHeight w:val="392"/>
        </w:trPr>
        <w:tc>
          <w:tcPr>
            <w:tcW w:w="2155" w:type="dxa"/>
            <w:tcBorders>
              <w:top w:val="single" w:sz="4" w:space="0" w:color="000000"/>
              <w:left w:val="single" w:sz="4" w:space="0" w:color="000000"/>
              <w:bottom w:val="single" w:sz="4" w:space="0" w:color="000000"/>
              <w:right w:val="single" w:sz="4" w:space="0" w:color="000000"/>
            </w:tcBorders>
          </w:tcPr>
          <w:p w14:paraId="4234767B" w14:textId="243956C9" w:rsidR="00D91F72" w:rsidRDefault="00E53301">
            <w:pPr>
              <w:rPr>
                <w:sz w:val="20"/>
                <w:szCs w:val="20"/>
              </w:rPr>
            </w:pPr>
            <w:r>
              <w:rPr>
                <w:rFonts w:hint="eastAsia"/>
                <w:sz w:val="20"/>
                <w:szCs w:val="20"/>
              </w:rPr>
              <w:t>上传大于5</w:t>
            </w:r>
            <w:r>
              <w:rPr>
                <w:sz w:val="20"/>
                <w:szCs w:val="20"/>
              </w:rPr>
              <w:t>GB</w:t>
            </w:r>
            <w:r>
              <w:rPr>
                <w:rFonts w:hint="eastAsia"/>
                <w:sz w:val="20"/>
                <w:szCs w:val="20"/>
              </w:rPr>
              <w:t>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71B2295E" w14:textId="07E99F6F" w:rsidR="00D91F72" w:rsidRDefault="00E53301">
            <w:pPr>
              <w:rPr>
                <w:sz w:val="20"/>
                <w:szCs w:val="20"/>
              </w:rPr>
            </w:pPr>
            <w:r>
              <w:rPr>
                <w:rFonts w:hint="eastAsia"/>
                <w:sz w:val="20"/>
                <w:szCs w:val="20"/>
              </w:rPr>
              <w:t>提示上传文件大小不得超过5GB</w:t>
            </w:r>
          </w:p>
        </w:tc>
      </w:tr>
      <w:tr w:rsidR="00D91F72" w14:paraId="3FE5A41E" w14:textId="10B5F313">
        <w:trPr>
          <w:trHeight w:val="392"/>
        </w:trPr>
        <w:tc>
          <w:tcPr>
            <w:tcW w:w="2155" w:type="dxa"/>
            <w:tcBorders>
              <w:top w:val="single" w:sz="4" w:space="0" w:color="000000"/>
              <w:left w:val="single" w:sz="4" w:space="0" w:color="000000"/>
              <w:bottom w:val="single" w:sz="4" w:space="0" w:color="000000"/>
              <w:right w:val="single" w:sz="4" w:space="0" w:color="000000"/>
            </w:tcBorders>
          </w:tcPr>
          <w:p w14:paraId="5B9371EE" w14:textId="44E676FD" w:rsidR="00D91F72" w:rsidRDefault="00E53301">
            <w:pPr>
              <w:rPr>
                <w:sz w:val="20"/>
                <w:szCs w:val="20"/>
              </w:rPr>
            </w:pPr>
            <w:r>
              <w:rPr>
                <w:rFonts w:hint="eastAsia"/>
                <w:sz w:val="20"/>
                <w:szCs w:val="20"/>
              </w:rPr>
              <w:t>上传大小小于5GB的文件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428693EC" w14:textId="4B838C9B" w:rsidR="00D91F72" w:rsidRDefault="00E53301">
            <w:pPr>
              <w:rPr>
                <w:sz w:val="20"/>
                <w:szCs w:val="20"/>
              </w:rPr>
            </w:pPr>
            <w:r>
              <w:rPr>
                <w:rFonts w:hint="eastAsia"/>
                <w:sz w:val="20"/>
                <w:szCs w:val="20"/>
              </w:rPr>
              <w:t>上传成功</w:t>
            </w:r>
          </w:p>
        </w:tc>
      </w:tr>
      <w:tr w:rsidR="00D91F72" w14:paraId="7BF62B03" w14:textId="091A3509">
        <w:trPr>
          <w:trHeight w:val="392"/>
        </w:trPr>
        <w:tc>
          <w:tcPr>
            <w:tcW w:w="2155" w:type="dxa"/>
            <w:tcBorders>
              <w:top w:val="single" w:sz="4" w:space="0" w:color="000000"/>
              <w:left w:val="single" w:sz="4" w:space="0" w:color="000000"/>
              <w:bottom w:val="single" w:sz="4" w:space="0" w:color="000000"/>
              <w:right w:val="single" w:sz="4" w:space="0" w:color="000000"/>
            </w:tcBorders>
          </w:tcPr>
          <w:p w14:paraId="67D5F581" w14:textId="22BD7730" w:rsidR="00D91F72" w:rsidRDefault="00E53301">
            <w:pPr>
              <w:rPr>
                <w:sz w:val="20"/>
                <w:szCs w:val="20"/>
              </w:rPr>
            </w:pPr>
            <w:r>
              <w:rPr>
                <w:rFonts w:hint="eastAsia"/>
                <w:sz w:val="20"/>
                <w:szCs w:val="20"/>
              </w:rPr>
              <w:t>在文本框内输入长度为101的字符串</w:t>
            </w:r>
          </w:p>
          <w:p w14:paraId="16383134" w14:textId="5AE40BDF"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4C45B7B" w14:textId="1EB10BB1" w:rsidR="00D91F72" w:rsidRDefault="00E53301">
            <w:pPr>
              <w:rPr>
                <w:sz w:val="20"/>
                <w:szCs w:val="20"/>
              </w:rPr>
            </w:pPr>
            <w:r>
              <w:rPr>
                <w:rFonts w:hint="eastAsia"/>
                <w:sz w:val="20"/>
                <w:szCs w:val="20"/>
              </w:rPr>
              <w:t>提示文本长度限制为1</w:t>
            </w:r>
            <w:r>
              <w:rPr>
                <w:sz w:val="20"/>
                <w:szCs w:val="20"/>
              </w:rPr>
              <w:t>-100</w:t>
            </w:r>
          </w:p>
        </w:tc>
      </w:tr>
      <w:tr w:rsidR="00D91F72" w14:paraId="5434F3E9" w14:textId="5EBF701E">
        <w:trPr>
          <w:trHeight w:val="392"/>
        </w:trPr>
        <w:tc>
          <w:tcPr>
            <w:tcW w:w="2155" w:type="dxa"/>
            <w:tcBorders>
              <w:top w:val="single" w:sz="4" w:space="0" w:color="000000"/>
              <w:left w:val="single" w:sz="4" w:space="0" w:color="000000"/>
              <w:bottom w:val="single" w:sz="4" w:space="0" w:color="000000"/>
              <w:right w:val="single" w:sz="4" w:space="0" w:color="000000"/>
            </w:tcBorders>
          </w:tcPr>
          <w:p w14:paraId="2DDD0E2C" w14:textId="2ECE30C6" w:rsidR="00D91F72" w:rsidRDefault="00E53301">
            <w:pPr>
              <w:rPr>
                <w:sz w:val="20"/>
                <w:szCs w:val="20"/>
              </w:rPr>
            </w:pPr>
            <w:r>
              <w:rPr>
                <w:rFonts w:hint="eastAsia"/>
                <w:sz w:val="20"/>
                <w:szCs w:val="20"/>
              </w:rPr>
              <w:t>在文本框内输入长度小于100的字符串</w:t>
            </w:r>
          </w:p>
          <w:p w14:paraId="14758009" w14:textId="11D10233"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7ABD88C5" w14:textId="4193D0D6" w:rsidR="00D91F72" w:rsidRDefault="00E53301">
            <w:pPr>
              <w:rPr>
                <w:sz w:val="20"/>
                <w:szCs w:val="20"/>
              </w:rPr>
            </w:pPr>
            <w:r>
              <w:rPr>
                <w:rFonts w:hint="eastAsia"/>
                <w:sz w:val="20"/>
                <w:szCs w:val="20"/>
              </w:rPr>
              <w:t>发送成功</w:t>
            </w:r>
          </w:p>
        </w:tc>
      </w:tr>
      <w:tr w:rsidR="00D91F72" w14:paraId="6125FBFD" w14:textId="01E9F266">
        <w:trPr>
          <w:trHeight w:val="392"/>
        </w:trPr>
        <w:tc>
          <w:tcPr>
            <w:tcW w:w="2155" w:type="dxa"/>
            <w:tcBorders>
              <w:top w:val="single" w:sz="4" w:space="0" w:color="000000"/>
              <w:left w:val="single" w:sz="4" w:space="0" w:color="000000"/>
              <w:bottom w:val="single" w:sz="4" w:space="0" w:color="000000"/>
              <w:right w:val="single" w:sz="4" w:space="0" w:color="000000"/>
            </w:tcBorders>
          </w:tcPr>
          <w:p w14:paraId="0E7E25B6" w14:textId="4D7F4C97" w:rsidR="00D91F72" w:rsidRDefault="00E53301">
            <w:pPr>
              <w:rPr>
                <w:sz w:val="20"/>
                <w:szCs w:val="20"/>
              </w:rPr>
            </w:pPr>
            <w:r>
              <w:rPr>
                <w:rFonts w:hint="eastAsia"/>
                <w:sz w:val="20"/>
                <w:szCs w:val="20"/>
              </w:rPr>
              <w:t>在文本框内不输入</w:t>
            </w:r>
          </w:p>
          <w:p w14:paraId="18797875" w14:textId="44606EE3" w:rsidR="00D91F72" w:rsidRDefault="00E53301">
            <w:pPr>
              <w:rPr>
                <w:sz w:val="20"/>
                <w:szCs w:val="20"/>
              </w:rPr>
            </w:pPr>
            <w:r>
              <w:rPr>
                <w:rFonts w:hint="eastAsia"/>
                <w:sz w:val="20"/>
                <w:szCs w:val="20"/>
              </w:rPr>
              <w:t>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070EE2F8" w14:textId="61F1522A" w:rsidR="00D91F72" w:rsidRDefault="00E53301">
            <w:pPr>
              <w:rPr>
                <w:sz w:val="20"/>
                <w:szCs w:val="20"/>
              </w:rPr>
            </w:pPr>
            <w:r>
              <w:rPr>
                <w:rFonts w:hint="eastAsia"/>
                <w:sz w:val="20"/>
                <w:szCs w:val="20"/>
              </w:rPr>
              <w:t>提示文本不能为空</w:t>
            </w:r>
          </w:p>
        </w:tc>
      </w:tr>
      <w:tr w:rsidR="00D91F72" w14:paraId="0D419D6B" w14:textId="6CBD466D">
        <w:trPr>
          <w:trHeight w:val="392"/>
        </w:trPr>
        <w:tc>
          <w:tcPr>
            <w:tcW w:w="2155" w:type="dxa"/>
            <w:tcBorders>
              <w:top w:val="single" w:sz="4" w:space="0" w:color="000000"/>
              <w:left w:val="single" w:sz="4" w:space="0" w:color="000000"/>
              <w:bottom w:val="single" w:sz="4" w:space="0" w:color="000000"/>
              <w:right w:val="single" w:sz="4" w:space="0" w:color="000000"/>
            </w:tcBorders>
          </w:tcPr>
          <w:p w14:paraId="09410616" w14:textId="60C7EFB1" w:rsidR="00D91F72" w:rsidRDefault="00E53301">
            <w:pPr>
              <w:rPr>
                <w:sz w:val="20"/>
                <w:szCs w:val="20"/>
              </w:rPr>
            </w:pPr>
            <w:r>
              <w:rPr>
                <w:rFonts w:hint="eastAsia"/>
                <w:sz w:val="20"/>
                <w:szCs w:val="20"/>
              </w:rPr>
              <w:t>选择已经上传的文件的链接，点击发送</w:t>
            </w:r>
          </w:p>
        </w:tc>
        <w:tc>
          <w:tcPr>
            <w:tcW w:w="6141" w:type="dxa"/>
            <w:gridSpan w:val="2"/>
            <w:tcBorders>
              <w:top w:val="single" w:sz="4" w:space="0" w:color="000000"/>
              <w:left w:val="single" w:sz="4" w:space="0" w:color="000000"/>
              <w:bottom w:val="single" w:sz="4" w:space="0" w:color="000000"/>
              <w:right w:val="single" w:sz="4" w:space="0" w:color="000000"/>
            </w:tcBorders>
          </w:tcPr>
          <w:p w14:paraId="1E93200F" w14:textId="3E3AB1A1" w:rsidR="00D91F72" w:rsidRDefault="00E53301">
            <w:pPr>
              <w:rPr>
                <w:sz w:val="20"/>
                <w:szCs w:val="20"/>
              </w:rPr>
            </w:pPr>
            <w:r>
              <w:rPr>
                <w:rFonts w:hint="eastAsia"/>
                <w:sz w:val="20"/>
                <w:szCs w:val="20"/>
              </w:rPr>
              <w:t>聊天窗口显示发送了该附件</w:t>
            </w:r>
          </w:p>
        </w:tc>
      </w:tr>
      <w:tr w:rsidR="00D91F72" w14:paraId="56511E9E" w14:textId="79DE2B4C">
        <w:trPr>
          <w:trHeight w:val="392"/>
        </w:trPr>
        <w:tc>
          <w:tcPr>
            <w:tcW w:w="2155" w:type="dxa"/>
            <w:tcBorders>
              <w:top w:val="single" w:sz="4" w:space="0" w:color="000000"/>
              <w:left w:val="single" w:sz="4" w:space="0" w:color="000000"/>
              <w:bottom w:val="single" w:sz="4" w:space="0" w:color="000000"/>
              <w:right w:val="single" w:sz="4" w:space="0" w:color="000000"/>
            </w:tcBorders>
          </w:tcPr>
          <w:p w14:paraId="2940CDAA" w14:textId="24799B4A" w:rsidR="00D91F72" w:rsidRDefault="00E53301">
            <w:pPr>
              <w:rPr>
                <w:sz w:val="20"/>
                <w:szCs w:val="20"/>
              </w:rPr>
            </w:pPr>
            <w:r>
              <w:rPr>
                <w:rFonts w:hint="eastAsia"/>
                <w:sz w:val="20"/>
                <w:szCs w:val="20"/>
              </w:rPr>
              <w:t>点击聊天窗口中的附件</w:t>
            </w:r>
          </w:p>
        </w:tc>
        <w:tc>
          <w:tcPr>
            <w:tcW w:w="6141" w:type="dxa"/>
            <w:gridSpan w:val="2"/>
            <w:tcBorders>
              <w:top w:val="single" w:sz="4" w:space="0" w:color="000000"/>
              <w:left w:val="single" w:sz="4" w:space="0" w:color="000000"/>
              <w:bottom w:val="single" w:sz="4" w:space="0" w:color="000000"/>
              <w:right w:val="single" w:sz="4" w:space="0" w:color="000000"/>
            </w:tcBorders>
          </w:tcPr>
          <w:p w14:paraId="361ECAA6" w14:textId="101111A2" w:rsidR="00D91F72" w:rsidRDefault="00E53301">
            <w:pPr>
              <w:rPr>
                <w:sz w:val="20"/>
                <w:szCs w:val="20"/>
              </w:rPr>
            </w:pPr>
            <w:r>
              <w:rPr>
                <w:rFonts w:hint="eastAsia"/>
                <w:sz w:val="20"/>
                <w:szCs w:val="20"/>
              </w:rPr>
              <w:t>该附件被下载至本地</w:t>
            </w:r>
          </w:p>
        </w:tc>
      </w:tr>
      <w:tr w:rsidR="00D91F72" w14:paraId="3F150704" w14:textId="4F491ADC">
        <w:trPr>
          <w:trHeight w:val="392"/>
        </w:trPr>
        <w:tc>
          <w:tcPr>
            <w:tcW w:w="2155" w:type="dxa"/>
            <w:tcBorders>
              <w:top w:val="single" w:sz="4" w:space="0" w:color="000000"/>
              <w:left w:val="single" w:sz="4" w:space="0" w:color="000000"/>
              <w:bottom w:val="single" w:sz="4" w:space="0" w:color="000000"/>
              <w:right w:val="single" w:sz="4" w:space="0" w:color="000000"/>
            </w:tcBorders>
          </w:tcPr>
          <w:p w14:paraId="011064DA" w14:textId="5B2FEC5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CF99D50" w14:textId="588A5E1B" w:rsidR="00D91F72" w:rsidRDefault="00D91F72">
            <w:pPr>
              <w:rPr>
                <w:sz w:val="20"/>
                <w:szCs w:val="20"/>
              </w:rPr>
            </w:pPr>
          </w:p>
        </w:tc>
      </w:tr>
    </w:tbl>
    <w:tbl>
      <w:tblPr>
        <w:tblStyle w:val="110"/>
        <w:tblW w:w="8296" w:type="dxa"/>
        <w:tblLayout w:type="fixed"/>
        <w:tblLook w:val="04A0" w:firstRow="1" w:lastRow="0" w:firstColumn="1" w:lastColumn="0" w:noHBand="0" w:noVBand="1"/>
      </w:tblPr>
      <w:tblGrid>
        <w:gridCol w:w="2122"/>
        <w:gridCol w:w="6174"/>
      </w:tblGrid>
      <w:tr w:rsidR="00D91F72" w14:paraId="3E24BA02" w14:textId="6274B3D7">
        <w:trPr>
          <w:trHeight w:val="20"/>
        </w:trPr>
        <w:tc>
          <w:tcPr>
            <w:tcW w:w="2122" w:type="dxa"/>
            <w:tcBorders>
              <w:top w:val="single" w:sz="4" w:space="0" w:color="000000"/>
              <w:left w:val="single" w:sz="4" w:space="0" w:color="000000"/>
              <w:bottom w:val="single" w:sz="4" w:space="0" w:color="000000"/>
              <w:right w:val="single" w:sz="4" w:space="0" w:color="000000"/>
            </w:tcBorders>
          </w:tcPr>
          <w:p w14:paraId="24BAFAB3" w14:textId="64783803" w:rsidR="00D91F72" w:rsidRDefault="00E53301">
            <w:pPr>
              <w:rPr>
                <w:sz w:val="20"/>
                <w:szCs w:val="20"/>
              </w:rPr>
            </w:pPr>
            <w:r>
              <w:rPr>
                <w:rFonts w:hint="eastAsia"/>
                <w:sz w:val="20"/>
                <w:szCs w:val="20"/>
              </w:rPr>
              <w:t>点击新增答疑室</w:t>
            </w:r>
          </w:p>
        </w:tc>
        <w:tc>
          <w:tcPr>
            <w:tcW w:w="6174" w:type="dxa"/>
            <w:tcBorders>
              <w:top w:val="single" w:sz="4" w:space="0" w:color="000000"/>
              <w:left w:val="single" w:sz="4" w:space="0" w:color="000000"/>
              <w:bottom w:val="single" w:sz="4" w:space="0" w:color="000000"/>
              <w:right w:val="single" w:sz="4" w:space="0" w:color="000000"/>
            </w:tcBorders>
          </w:tcPr>
          <w:p w14:paraId="34305B20" w14:textId="57F16320" w:rsidR="00D91F72" w:rsidRDefault="00E53301">
            <w:pPr>
              <w:rPr>
                <w:sz w:val="20"/>
                <w:szCs w:val="20"/>
              </w:rPr>
            </w:pPr>
            <w:r>
              <w:rPr>
                <w:rFonts w:hint="eastAsia"/>
                <w:sz w:val="20"/>
                <w:szCs w:val="20"/>
              </w:rPr>
              <w:t>转跳至新增答疑页面</w:t>
            </w:r>
          </w:p>
        </w:tc>
      </w:tr>
      <w:tr w:rsidR="00D91F72" w14:paraId="39DBF13C" w14:textId="63ADD2B6">
        <w:trPr>
          <w:trHeight w:val="20"/>
        </w:trPr>
        <w:tc>
          <w:tcPr>
            <w:tcW w:w="2122" w:type="dxa"/>
            <w:tcBorders>
              <w:top w:val="single" w:sz="4" w:space="0" w:color="000000"/>
              <w:left w:val="single" w:sz="4" w:space="0" w:color="000000"/>
              <w:bottom w:val="single" w:sz="4" w:space="0" w:color="000000"/>
              <w:right w:val="single" w:sz="4" w:space="0" w:color="000000"/>
            </w:tcBorders>
          </w:tcPr>
          <w:p w14:paraId="2200C156" w14:textId="30814F32" w:rsidR="00D91F72" w:rsidRDefault="00E53301">
            <w:pPr>
              <w:rPr>
                <w:sz w:val="20"/>
                <w:szCs w:val="20"/>
              </w:rPr>
            </w:pPr>
            <w:r>
              <w:rPr>
                <w:rFonts w:hint="eastAsia"/>
                <w:sz w:val="20"/>
                <w:szCs w:val="20"/>
              </w:rPr>
              <w:lastRenderedPageBreak/>
              <w:t>填写标题：</w:t>
            </w:r>
          </w:p>
          <w:p w14:paraId="1205B538" w14:textId="6864DA05" w:rsidR="00D91F72" w:rsidRDefault="00E53301">
            <w:pPr>
              <w:rPr>
                <w:sz w:val="20"/>
                <w:szCs w:val="20"/>
              </w:rPr>
            </w:pPr>
            <w:r>
              <w:rPr>
                <w:rFonts w:hint="eastAsia"/>
                <w:sz w:val="20"/>
                <w:szCs w:val="20"/>
              </w:rPr>
              <w:t>设定开始时间为2018年1月1日1点1分</w:t>
            </w:r>
          </w:p>
          <w:p w14:paraId="0005E8EF" w14:textId="6231CFD5" w:rsidR="00D91F72" w:rsidRDefault="00E53301">
            <w:pPr>
              <w:rPr>
                <w:sz w:val="20"/>
                <w:szCs w:val="20"/>
              </w:rPr>
            </w:pPr>
            <w:r>
              <w:rPr>
                <w:rFonts w:hint="eastAsia"/>
                <w:sz w:val="20"/>
                <w:szCs w:val="20"/>
              </w:rPr>
              <w:t>设定结束时间为2018年1月1日2点1分</w:t>
            </w:r>
          </w:p>
          <w:p w14:paraId="7DC5C627" w14:textId="701DA729" w:rsidR="00D91F72" w:rsidRDefault="00E53301">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274FC241" w14:textId="49086F97" w:rsidR="00D91F72" w:rsidRDefault="00E53301">
            <w:pPr>
              <w:rPr>
                <w:sz w:val="20"/>
                <w:szCs w:val="20"/>
              </w:rPr>
            </w:pPr>
            <w:r>
              <w:rPr>
                <w:rFonts w:hint="eastAsia"/>
                <w:sz w:val="20"/>
                <w:szCs w:val="20"/>
              </w:rPr>
              <w:t>提示标题不能为空</w:t>
            </w:r>
          </w:p>
        </w:tc>
      </w:tr>
      <w:tr w:rsidR="00D91F72" w14:paraId="64E83A28" w14:textId="73E60A13">
        <w:trPr>
          <w:trHeight w:val="20"/>
        </w:trPr>
        <w:tc>
          <w:tcPr>
            <w:tcW w:w="2122" w:type="dxa"/>
            <w:tcBorders>
              <w:top w:val="single" w:sz="4" w:space="0" w:color="000000"/>
              <w:left w:val="single" w:sz="4" w:space="0" w:color="000000"/>
              <w:bottom w:val="single" w:sz="4" w:space="0" w:color="000000"/>
              <w:right w:val="single" w:sz="4" w:space="0" w:color="000000"/>
            </w:tcBorders>
          </w:tcPr>
          <w:p w14:paraId="45C2586C" w14:textId="4FF44DA9" w:rsidR="00D91F72" w:rsidRDefault="00E53301">
            <w:pPr>
              <w:rPr>
                <w:sz w:val="20"/>
                <w:szCs w:val="20"/>
              </w:rPr>
            </w:pPr>
            <w:r>
              <w:rPr>
                <w:rFonts w:hint="eastAsia"/>
                <w:sz w:val="20"/>
                <w:szCs w:val="20"/>
              </w:rPr>
              <w:t>填写标题：test1</w:t>
            </w:r>
          </w:p>
          <w:p w14:paraId="4BC707F7" w14:textId="71964363" w:rsidR="00D91F72" w:rsidRDefault="00E53301">
            <w:pPr>
              <w:rPr>
                <w:sz w:val="20"/>
                <w:szCs w:val="20"/>
              </w:rPr>
            </w:pPr>
            <w:r>
              <w:rPr>
                <w:rFonts w:hint="eastAsia"/>
                <w:sz w:val="20"/>
                <w:szCs w:val="20"/>
              </w:rPr>
              <w:t>设定开始时间为2017年1月1日1点1分</w:t>
            </w:r>
          </w:p>
          <w:p w14:paraId="2D897BAD" w14:textId="18879FC2" w:rsidR="00D91F72" w:rsidRDefault="00E53301">
            <w:pPr>
              <w:rPr>
                <w:sz w:val="20"/>
                <w:szCs w:val="20"/>
              </w:rPr>
            </w:pPr>
            <w:r>
              <w:rPr>
                <w:rFonts w:hint="eastAsia"/>
                <w:sz w:val="20"/>
                <w:szCs w:val="20"/>
              </w:rPr>
              <w:t>设定结束时间为2018年1月1日2点1分</w:t>
            </w:r>
          </w:p>
          <w:p w14:paraId="0E5A79BC" w14:textId="33E4A300" w:rsidR="00D91F72" w:rsidRDefault="00E53301">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3FFCEBA0" w14:textId="7B11C601" w:rsidR="00D91F72" w:rsidRDefault="00E53301">
            <w:pPr>
              <w:rPr>
                <w:sz w:val="20"/>
                <w:szCs w:val="20"/>
              </w:rPr>
            </w:pPr>
            <w:r>
              <w:rPr>
                <w:rFonts w:hint="eastAsia"/>
                <w:sz w:val="20"/>
                <w:szCs w:val="20"/>
              </w:rPr>
              <w:t>提示开始时间不能早于当前时间</w:t>
            </w:r>
          </w:p>
        </w:tc>
      </w:tr>
      <w:tr w:rsidR="00D91F72" w14:paraId="2603C159" w14:textId="06F5E973">
        <w:trPr>
          <w:trHeight w:val="20"/>
        </w:trPr>
        <w:tc>
          <w:tcPr>
            <w:tcW w:w="2122" w:type="dxa"/>
            <w:tcBorders>
              <w:top w:val="single" w:sz="4" w:space="0" w:color="000000"/>
              <w:left w:val="single" w:sz="4" w:space="0" w:color="000000"/>
              <w:bottom w:val="single" w:sz="4" w:space="0" w:color="000000"/>
              <w:right w:val="single" w:sz="4" w:space="0" w:color="000000"/>
            </w:tcBorders>
          </w:tcPr>
          <w:p w14:paraId="3C0BF2FD" w14:textId="39CD57CF" w:rsidR="00D91F72" w:rsidRDefault="00E53301">
            <w:pPr>
              <w:rPr>
                <w:sz w:val="20"/>
                <w:szCs w:val="20"/>
              </w:rPr>
            </w:pPr>
            <w:r>
              <w:rPr>
                <w:rFonts w:hint="eastAsia"/>
                <w:sz w:val="20"/>
                <w:szCs w:val="20"/>
              </w:rPr>
              <w:t>填写标题：test1</w:t>
            </w:r>
          </w:p>
          <w:p w14:paraId="3175A150" w14:textId="22E8F795" w:rsidR="00D91F72" w:rsidRDefault="00E53301">
            <w:pPr>
              <w:rPr>
                <w:sz w:val="20"/>
                <w:szCs w:val="20"/>
              </w:rPr>
            </w:pPr>
            <w:r>
              <w:rPr>
                <w:rFonts w:hint="eastAsia"/>
                <w:sz w:val="20"/>
                <w:szCs w:val="20"/>
              </w:rPr>
              <w:t>设定开始时间为2018年1月1日1点1分</w:t>
            </w:r>
          </w:p>
          <w:p w14:paraId="08BA45E5" w14:textId="33A2C7B6" w:rsidR="00D91F72" w:rsidRDefault="00E53301">
            <w:pPr>
              <w:rPr>
                <w:sz w:val="20"/>
                <w:szCs w:val="20"/>
              </w:rPr>
            </w:pPr>
            <w:r>
              <w:rPr>
                <w:rFonts w:hint="eastAsia"/>
                <w:sz w:val="20"/>
                <w:szCs w:val="20"/>
              </w:rPr>
              <w:t>设定结束时间为2017年12月31日2点1分</w:t>
            </w:r>
          </w:p>
          <w:p w14:paraId="6D180EC5" w14:textId="1ADC2FED" w:rsidR="00D91F72" w:rsidRDefault="00E53301">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4EFB9EB1" w14:textId="59F77FFD" w:rsidR="00D91F72" w:rsidRDefault="00E53301">
            <w:pPr>
              <w:rPr>
                <w:sz w:val="20"/>
                <w:szCs w:val="20"/>
              </w:rPr>
            </w:pPr>
            <w:r>
              <w:rPr>
                <w:rFonts w:hint="eastAsia"/>
                <w:sz w:val="20"/>
                <w:szCs w:val="20"/>
              </w:rPr>
              <w:t>提示开始时间不能晚于结束时间</w:t>
            </w:r>
          </w:p>
        </w:tc>
      </w:tr>
      <w:tr w:rsidR="00D91F72" w14:paraId="404551F8" w14:textId="4391B8B7">
        <w:trPr>
          <w:trHeight w:val="20"/>
        </w:trPr>
        <w:tc>
          <w:tcPr>
            <w:tcW w:w="2122" w:type="dxa"/>
            <w:tcBorders>
              <w:top w:val="single" w:sz="4" w:space="0" w:color="000000"/>
              <w:left w:val="single" w:sz="4" w:space="0" w:color="000000"/>
              <w:bottom w:val="single" w:sz="4" w:space="0" w:color="000000"/>
              <w:right w:val="single" w:sz="4" w:space="0" w:color="000000"/>
            </w:tcBorders>
          </w:tcPr>
          <w:p w14:paraId="791D2D06" w14:textId="3C3C04A6" w:rsidR="00D91F72" w:rsidRDefault="00E53301">
            <w:pPr>
              <w:rPr>
                <w:sz w:val="20"/>
                <w:szCs w:val="20"/>
              </w:rPr>
            </w:pPr>
            <w:r>
              <w:rPr>
                <w:rFonts w:hint="eastAsia"/>
                <w:sz w:val="20"/>
                <w:szCs w:val="20"/>
              </w:rPr>
              <w:t>填写标题：test1</w:t>
            </w:r>
          </w:p>
          <w:p w14:paraId="6F553A22" w14:textId="0E590B28" w:rsidR="00D91F72" w:rsidRDefault="00E53301">
            <w:pPr>
              <w:rPr>
                <w:sz w:val="20"/>
                <w:szCs w:val="20"/>
              </w:rPr>
            </w:pPr>
            <w:r>
              <w:rPr>
                <w:rFonts w:hint="eastAsia"/>
                <w:sz w:val="20"/>
                <w:szCs w:val="20"/>
              </w:rPr>
              <w:t>设定开始时间为2018年1月1日1点1分</w:t>
            </w:r>
          </w:p>
          <w:p w14:paraId="33A42D67" w14:textId="3620DE66" w:rsidR="00D91F72" w:rsidRDefault="00E53301">
            <w:pPr>
              <w:rPr>
                <w:sz w:val="20"/>
                <w:szCs w:val="20"/>
              </w:rPr>
            </w:pPr>
            <w:r>
              <w:rPr>
                <w:rFonts w:hint="eastAsia"/>
                <w:sz w:val="20"/>
                <w:szCs w:val="20"/>
              </w:rPr>
              <w:t>设定结束时间为2018年1月1日2点1分</w:t>
            </w:r>
          </w:p>
          <w:p w14:paraId="3C6E966B" w14:textId="043C6C7E" w:rsidR="00D91F72" w:rsidRDefault="00E53301">
            <w:pPr>
              <w:rPr>
                <w:sz w:val="20"/>
                <w:szCs w:val="20"/>
              </w:rPr>
            </w:pPr>
            <w:r>
              <w:rPr>
                <w:rFonts w:hint="eastAsia"/>
                <w:sz w:val="20"/>
                <w:szCs w:val="20"/>
              </w:rPr>
              <w:t>点击确认提交</w:t>
            </w:r>
          </w:p>
        </w:tc>
        <w:tc>
          <w:tcPr>
            <w:tcW w:w="6174" w:type="dxa"/>
            <w:tcBorders>
              <w:top w:val="single" w:sz="4" w:space="0" w:color="000000"/>
              <w:left w:val="single" w:sz="4" w:space="0" w:color="000000"/>
              <w:bottom w:val="single" w:sz="4" w:space="0" w:color="000000"/>
              <w:right w:val="single" w:sz="4" w:space="0" w:color="000000"/>
            </w:tcBorders>
          </w:tcPr>
          <w:p w14:paraId="798D6414" w14:textId="28619B5B" w:rsidR="00D91F72" w:rsidRDefault="00E53301">
            <w:pPr>
              <w:rPr>
                <w:sz w:val="20"/>
                <w:szCs w:val="20"/>
              </w:rPr>
            </w:pPr>
            <w:r>
              <w:rPr>
                <w:rFonts w:hint="eastAsia"/>
                <w:sz w:val="20"/>
                <w:szCs w:val="20"/>
              </w:rPr>
              <w:t>转跳至答疑列表，在列表中能看到刚刚创建的答疑。</w:t>
            </w:r>
          </w:p>
        </w:tc>
      </w:tr>
      <w:tr w:rsidR="00D91F72" w14:paraId="673E3890" w14:textId="1C24F4F6">
        <w:trPr>
          <w:trHeight w:val="20"/>
        </w:trPr>
        <w:tc>
          <w:tcPr>
            <w:tcW w:w="2122" w:type="dxa"/>
            <w:tcBorders>
              <w:top w:val="single" w:sz="4" w:space="0" w:color="000000"/>
              <w:left w:val="single" w:sz="4" w:space="0" w:color="000000"/>
              <w:bottom w:val="single" w:sz="4" w:space="0" w:color="000000"/>
              <w:right w:val="single" w:sz="4" w:space="0" w:color="000000"/>
            </w:tcBorders>
          </w:tcPr>
          <w:p w14:paraId="3E6676ED" w14:textId="5F068E73" w:rsidR="00D91F72" w:rsidRDefault="00E53301">
            <w:pPr>
              <w:rPr>
                <w:sz w:val="20"/>
                <w:szCs w:val="20"/>
              </w:rPr>
            </w:pPr>
            <w:r>
              <w:rPr>
                <w:rFonts w:hint="eastAsia"/>
                <w:sz w:val="20"/>
                <w:szCs w:val="20"/>
              </w:rPr>
              <w:t>创建一条答疑，等待至开始时间</w:t>
            </w:r>
          </w:p>
          <w:p w14:paraId="7BED4826" w14:textId="524DF102" w:rsidR="00D91F72" w:rsidRDefault="00E53301">
            <w:pPr>
              <w:rPr>
                <w:sz w:val="20"/>
                <w:szCs w:val="20"/>
              </w:rPr>
            </w:pPr>
            <w:r>
              <w:rPr>
                <w:rFonts w:hint="eastAsia"/>
                <w:sz w:val="20"/>
                <w:szCs w:val="20"/>
              </w:rPr>
              <w:t>点击新增答疑室</w:t>
            </w:r>
          </w:p>
        </w:tc>
        <w:tc>
          <w:tcPr>
            <w:tcW w:w="6174" w:type="dxa"/>
            <w:tcBorders>
              <w:top w:val="single" w:sz="4" w:space="0" w:color="000000"/>
              <w:left w:val="single" w:sz="4" w:space="0" w:color="000000"/>
              <w:bottom w:val="single" w:sz="4" w:space="0" w:color="000000"/>
              <w:right w:val="single" w:sz="4" w:space="0" w:color="000000"/>
            </w:tcBorders>
          </w:tcPr>
          <w:p w14:paraId="58F5C2C7" w14:textId="5C78AA2A" w:rsidR="00D91F72" w:rsidRDefault="00E53301">
            <w:pPr>
              <w:rPr>
                <w:sz w:val="20"/>
                <w:szCs w:val="20"/>
              </w:rPr>
            </w:pPr>
            <w:r>
              <w:rPr>
                <w:rFonts w:hint="eastAsia"/>
                <w:sz w:val="20"/>
                <w:szCs w:val="20"/>
              </w:rPr>
              <w:t>提示当前已经有在进行的答疑，不能新增答疑室。</w:t>
            </w:r>
          </w:p>
        </w:tc>
      </w:tr>
      <w:tr w:rsidR="00D91F72" w14:paraId="19899C26" w14:textId="43209CD7">
        <w:trPr>
          <w:trHeight w:val="20"/>
        </w:trPr>
        <w:tc>
          <w:tcPr>
            <w:tcW w:w="2122" w:type="dxa"/>
            <w:tcBorders>
              <w:top w:val="single" w:sz="4" w:space="0" w:color="000000"/>
              <w:left w:val="single" w:sz="4" w:space="0" w:color="000000"/>
              <w:bottom w:val="single" w:sz="4" w:space="0" w:color="000000"/>
              <w:right w:val="single" w:sz="4" w:space="0" w:color="000000"/>
            </w:tcBorders>
          </w:tcPr>
          <w:p w14:paraId="590CD835" w14:textId="46F4FA46" w:rsidR="00D91F72" w:rsidRDefault="00E53301">
            <w:pPr>
              <w:rPr>
                <w:sz w:val="20"/>
                <w:szCs w:val="20"/>
              </w:rPr>
            </w:pPr>
            <w:r>
              <w:rPr>
                <w:rFonts w:hint="eastAsia"/>
                <w:sz w:val="20"/>
                <w:szCs w:val="20"/>
              </w:rPr>
              <w:t>在正在进行的答疑室后点击加入</w:t>
            </w:r>
          </w:p>
        </w:tc>
        <w:tc>
          <w:tcPr>
            <w:tcW w:w="6174" w:type="dxa"/>
            <w:tcBorders>
              <w:top w:val="single" w:sz="4" w:space="0" w:color="000000"/>
              <w:left w:val="single" w:sz="4" w:space="0" w:color="000000"/>
              <w:bottom w:val="single" w:sz="4" w:space="0" w:color="000000"/>
              <w:right w:val="single" w:sz="4" w:space="0" w:color="000000"/>
            </w:tcBorders>
          </w:tcPr>
          <w:p w14:paraId="5CCF58AC" w14:textId="054BAC60" w:rsidR="00D91F72" w:rsidRDefault="00E53301">
            <w:pPr>
              <w:rPr>
                <w:sz w:val="20"/>
                <w:szCs w:val="20"/>
              </w:rPr>
            </w:pPr>
            <w:r>
              <w:rPr>
                <w:rFonts w:hint="eastAsia"/>
                <w:sz w:val="20"/>
                <w:szCs w:val="20"/>
              </w:rPr>
              <w:t>页面转跳为答疑室答疑页面</w:t>
            </w:r>
          </w:p>
        </w:tc>
      </w:tr>
      <w:tr w:rsidR="00D91F72" w14:paraId="23DDF748" w14:textId="3B1A6AB9">
        <w:trPr>
          <w:trHeight w:val="20"/>
        </w:trPr>
        <w:tc>
          <w:tcPr>
            <w:tcW w:w="2122" w:type="dxa"/>
            <w:tcBorders>
              <w:top w:val="single" w:sz="4" w:space="0" w:color="000000"/>
              <w:left w:val="single" w:sz="4" w:space="0" w:color="000000"/>
              <w:bottom w:val="single" w:sz="4" w:space="0" w:color="000000"/>
              <w:right w:val="single" w:sz="4" w:space="0" w:color="000000"/>
            </w:tcBorders>
          </w:tcPr>
          <w:p w14:paraId="4F38133A" w14:textId="581BD03B" w:rsidR="00D91F72" w:rsidRDefault="00E53301">
            <w:pPr>
              <w:rPr>
                <w:sz w:val="20"/>
                <w:szCs w:val="20"/>
              </w:rPr>
            </w:pPr>
            <w:r>
              <w:rPr>
                <w:rFonts w:hint="eastAsia"/>
                <w:sz w:val="20"/>
                <w:szCs w:val="20"/>
              </w:rPr>
              <w:t>点击延时按钮</w:t>
            </w:r>
          </w:p>
        </w:tc>
        <w:tc>
          <w:tcPr>
            <w:tcW w:w="6174" w:type="dxa"/>
            <w:tcBorders>
              <w:top w:val="single" w:sz="4" w:space="0" w:color="000000"/>
              <w:left w:val="single" w:sz="4" w:space="0" w:color="000000"/>
              <w:bottom w:val="single" w:sz="4" w:space="0" w:color="000000"/>
              <w:right w:val="single" w:sz="4" w:space="0" w:color="000000"/>
            </w:tcBorders>
          </w:tcPr>
          <w:p w14:paraId="35468577" w14:textId="0C588607" w:rsidR="00D91F72" w:rsidRDefault="00E53301">
            <w:pPr>
              <w:rPr>
                <w:sz w:val="20"/>
                <w:szCs w:val="20"/>
              </w:rPr>
            </w:pPr>
            <w:r>
              <w:rPr>
                <w:rFonts w:hint="eastAsia"/>
                <w:sz w:val="20"/>
                <w:szCs w:val="20"/>
              </w:rPr>
              <w:t>剩余时间增加x</w:t>
            </w:r>
            <w:commentRangeStart w:id="158"/>
            <w:r>
              <w:rPr>
                <w:rFonts w:hint="eastAsia"/>
                <w:sz w:val="20"/>
                <w:szCs w:val="20"/>
              </w:rPr>
              <w:t>秒</w:t>
            </w:r>
            <w:commentRangeEnd w:id="158"/>
            <w:r>
              <w:rPr>
                <w:rStyle w:val="aff5"/>
                <w:rFonts w:ascii="Times New Roman" w:eastAsia="仿宋_GB2312" w:hAnsi="Times New Roman"/>
              </w:rPr>
              <w:commentReference w:id="158"/>
            </w:r>
          </w:p>
        </w:tc>
      </w:tr>
      <w:tr w:rsidR="00D91F72" w14:paraId="2D679013" w14:textId="06BB4597">
        <w:trPr>
          <w:trHeight w:val="20"/>
        </w:trPr>
        <w:tc>
          <w:tcPr>
            <w:tcW w:w="2122" w:type="dxa"/>
            <w:tcBorders>
              <w:top w:val="single" w:sz="4" w:space="0" w:color="000000"/>
              <w:left w:val="single" w:sz="4" w:space="0" w:color="000000"/>
              <w:bottom w:val="single" w:sz="4" w:space="0" w:color="000000"/>
              <w:right w:val="single" w:sz="4" w:space="0" w:color="000000"/>
            </w:tcBorders>
          </w:tcPr>
          <w:p w14:paraId="1564423A" w14:textId="7B6F6C9B" w:rsidR="00D91F72" w:rsidRDefault="00E53301">
            <w:pPr>
              <w:rPr>
                <w:sz w:val="20"/>
                <w:szCs w:val="20"/>
              </w:rPr>
            </w:pPr>
            <w:r>
              <w:rPr>
                <w:rFonts w:hint="eastAsia"/>
                <w:sz w:val="20"/>
                <w:szCs w:val="20"/>
              </w:rPr>
              <w:t>点击返回</w:t>
            </w:r>
          </w:p>
        </w:tc>
        <w:tc>
          <w:tcPr>
            <w:tcW w:w="6174" w:type="dxa"/>
            <w:tcBorders>
              <w:top w:val="single" w:sz="4" w:space="0" w:color="000000"/>
              <w:left w:val="single" w:sz="4" w:space="0" w:color="000000"/>
              <w:bottom w:val="single" w:sz="4" w:space="0" w:color="000000"/>
              <w:right w:val="single" w:sz="4" w:space="0" w:color="000000"/>
            </w:tcBorders>
          </w:tcPr>
          <w:p w14:paraId="424D5FF8" w14:textId="1AA9FF7E" w:rsidR="00D91F72" w:rsidRDefault="00E53301">
            <w:pPr>
              <w:rPr>
                <w:sz w:val="20"/>
                <w:szCs w:val="20"/>
              </w:rPr>
            </w:pPr>
            <w:r>
              <w:rPr>
                <w:rFonts w:hint="eastAsia"/>
                <w:sz w:val="20"/>
                <w:szCs w:val="20"/>
              </w:rPr>
              <w:t>返回至课程列表</w:t>
            </w:r>
          </w:p>
        </w:tc>
      </w:tr>
    </w:tbl>
    <w:p w14:paraId="790F00B7" w14:textId="596969E7" w:rsidR="00D91F72" w:rsidRDefault="00D91F72"/>
    <w:p w14:paraId="4F9B6830" w14:textId="639718F1" w:rsidR="00D91F72" w:rsidRDefault="00E53301">
      <w:r>
        <w:br w:type="page"/>
      </w:r>
    </w:p>
    <w:p w14:paraId="17F8CF15" w14:textId="36A4BAA1" w:rsidR="00D91F72" w:rsidRDefault="00D91F72"/>
    <w:p w14:paraId="3F2D23B5" w14:textId="3F7D21FD" w:rsidR="00D91F72" w:rsidRDefault="00E53301">
      <w:pPr>
        <w:pStyle w:val="a1"/>
      </w:pPr>
      <w:bookmarkStart w:id="159" w:name="_Toc533374846"/>
      <w:r>
        <w:rPr>
          <w:rFonts w:hint="eastAsia"/>
        </w:rPr>
        <w:t>课程论坛</w:t>
      </w:r>
      <w:bookmarkEnd w:id="159"/>
    </w:p>
    <w:tbl>
      <w:tblPr>
        <w:tblStyle w:val="15"/>
        <w:tblW w:w="8296" w:type="dxa"/>
        <w:tblLayout w:type="fixed"/>
        <w:tblLook w:val="04A0" w:firstRow="1" w:lastRow="0" w:firstColumn="1" w:lastColumn="0" w:noHBand="0" w:noVBand="1"/>
      </w:tblPr>
      <w:tblGrid>
        <w:gridCol w:w="2155"/>
        <w:gridCol w:w="1993"/>
        <w:gridCol w:w="4148"/>
      </w:tblGrid>
      <w:tr w:rsidR="00D91F72" w14:paraId="10AB4001" w14:textId="19DFAAE0">
        <w:tc>
          <w:tcPr>
            <w:tcW w:w="4148" w:type="dxa"/>
            <w:gridSpan w:val="2"/>
            <w:tcBorders>
              <w:top w:val="single" w:sz="4" w:space="0" w:color="000000"/>
              <w:left w:val="single" w:sz="4" w:space="0" w:color="000000"/>
              <w:bottom w:val="single" w:sz="4" w:space="0" w:color="000000"/>
              <w:right w:val="single" w:sz="4" w:space="0" w:color="000000"/>
            </w:tcBorders>
          </w:tcPr>
          <w:p w14:paraId="41BFB0BE" w14:textId="08B17E7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71EC48A1" w14:textId="282E78DE"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91</w:t>
            </w:r>
          </w:p>
        </w:tc>
      </w:tr>
      <w:tr w:rsidR="00D91F72" w14:paraId="1FE5016E" w14:textId="0B87303C">
        <w:tc>
          <w:tcPr>
            <w:tcW w:w="4148" w:type="dxa"/>
            <w:gridSpan w:val="2"/>
            <w:tcBorders>
              <w:top w:val="single" w:sz="4" w:space="0" w:color="000000"/>
              <w:left w:val="single" w:sz="4" w:space="0" w:color="000000"/>
              <w:bottom w:val="single" w:sz="4" w:space="0" w:color="000000"/>
              <w:right w:val="single" w:sz="4" w:space="0" w:color="000000"/>
            </w:tcBorders>
          </w:tcPr>
          <w:p w14:paraId="14C30F0D" w14:textId="23D600F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A253167" w14:textId="05222F8F" w:rsidR="00D91F72" w:rsidRDefault="00E53301">
            <w:pPr>
              <w:rPr>
                <w:sz w:val="20"/>
                <w:szCs w:val="20"/>
              </w:rPr>
            </w:pPr>
            <w:r>
              <w:rPr>
                <w:rFonts w:hint="eastAsia"/>
                <w:sz w:val="20"/>
                <w:szCs w:val="20"/>
              </w:rPr>
              <w:t>课程论坛</w:t>
            </w:r>
          </w:p>
        </w:tc>
      </w:tr>
      <w:tr w:rsidR="00D91F72" w14:paraId="4A912285" w14:textId="4CBEE727">
        <w:tc>
          <w:tcPr>
            <w:tcW w:w="4148" w:type="dxa"/>
            <w:gridSpan w:val="2"/>
            <w:tcBorders>
              <w:top w:val="single" w:sz="4" w:space="0" w:color="000000"/>
              <w:left w:val="single" w:sz="4" w:space="0" w:color="000000"/>
              <w:bottom w:val="single" w:sz="4" w:space="0" w:color="000000"/>
              <w:right w:val="single" w:sz="4" w:space="0" w:color="000000"/>
            </w:tcBorders>
          </w:tcPr>
          <w:p w14:paraId="2F74979A" w14:textId="539D059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6E8C317" w14:textId="78BEDA05" w:rsidR="00D91F72" w:rsidRDefault="00E53301">
            <w:pPr>
              <w:rPr>
                <w:sz w:val="20"/>
                <w:szCs w:val="20"/>
              </w:rPr>
            </w:pPr>
            <w:r>
              <w:rPr>
                <w:rFonts w:hint="eastAsia"/>
                <w:sz w:val="20"/>
                <w:szCs w:val="20"/>
              </w:rPr>
              <w:t>课程论坛</w:t>
            </w:r>
          </w:p>
        </w:tc>
      </w:tr>
      <w:tr w:rsidR="00D91F72" w14:paraId="6B0929C0" w14:textId="5412216D">
        <w:tc>
          <w:tcPr>
            <w:tcW w:w="4148" w:type="dxa"/>
            <w:gridSpan w:val="2"/>
            <w:tcBorders>
              <w:top w:val="single" w:sz="4" w:space="0" w:color="000000"/>
              <w:left w:val="single" w:sz="4" w:space="0" w:color="000000"/>
              <w:bottom w:val="single" w:sz="4" w:space="0" w:color="000000"/>
              <w:right w:val="single" w:sz="4" w:space="0" w:color="000000"/>
            </w:tcBorders>
          </w:tcPr>
          <w:p w14:paraId="3CE62800" w14:textId="454D096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499601D" w14:textId="61C16A26" w:rsidR="00D91F72" w:rsidRDefault="00E53301">
            <w:pPr>
              <w:rPr>
                <w:sz w:val="20"/>
                <w:szCs w:val="20"/>
              </w:rPr>
            </w:pPr>
            <w:r>
              <w:rPr>
                <w:rFonts w:hint="eastAsia"/>
                <w:sz w:val="20"/>
                <w:szCs w:val="20"/>
              </w:rPr>
              <w:t>注册用户-教师</w:t>
            </w:r>
          </w:p>
        </w:tc>
      </w:tr>
      <w:tr w:rsidR="00D91F72" w14:paraId="2DDD167B" w14:textId="032BAB20">
        <w:tc>
          <w:tcPr>
            <w:tcW w:w="4148" w:type="dxa"/>
            <w:gridSpan w:val="2"/>
            <w:tcBorders>
              <w:top w:val="single" w:sz="4" w:space="0" w:color="000000"/>
              <w:left w:val="single" w:sz="4" w:space="0" w:color="000000"/>
              <w:bottom w:val="single" w:sz="4" w:space="0" w:color="000000"/>
              <w:right w:val="single" w:sz="4" w:space="0" w:color="000000"/>
            </w:tcBorders>
          </w:tcPr>
          <w:p w14:paraId="59939632" w14:textId="4BCC478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DF5E84A" w14:textId="655EDC05" w:rsidR="00D91F72" w:rsidRDefault="00E53301">
            <w:pPr>
              <w:rPr>
                <w:sz w:val="20"/>
                <w:szCs w:val="20"/>
              </w:rPr>
            </w:pPr>
            <w:r>
              <w:rPr>
                <w:rFonts w:hint="eastAsia"/>
                <w:sz w:val="20"/>
                <w:szCs w:val="20"/>
              </w:rPr>
              <w:t>黑盒测试-等价类划分/边界值法</w:t>
            </w:r>
          </w:p>
        </w:tc>
      </w:tr>
      <w:tr w:rsidR="00D91F72" w14:paraId="190FB28D" w14:textId="6929BB30">
        <w:tc>
          <w:tcPr>
            <w:tcW w:w="4148" w:type="dxa"/>
            <w:gridSpan w:val="2"/>
            <w:tcBorders>
              <w:top w:val="single" w:sz="4" w:space="0" w:color="000000"/>
              <w:left w:val="single" w:sz="4" w:space="0" w:color="000000"/>
              <w:bottom w:val="single" w:sz="4" w:space="0" w:color="000000"/>
              <w:right w:val="single" w:sz="4" w:space="0" w:color="000000"/>
            </w:tcBorders>
          </w:tcPr>
          <w:p w14:paraId="15B43DFC" w14:textId="568C571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EBAA318" w14:textId="783A21A5" w:rsidR="00D91F72" w:rsidRDefault="00E53301">
            <w:pPr>
              <w:rPr>
                <w:sz w:val="20"/>
                <w:szCs w:val="20"/>
              </w:rPr>
            </w:pPr>
            <w:r>
              <w:rPr>
                <w:rFonts w:hint="eastAsia"/>
                <w:sz w:val="20"/>
                <w:szCs w:val="20"/>
              </w:rPr>
              <w:t>访问具体课程</w:t>
            </w:r>
          </w:p>
        </w:tc>
      </w:tr>
      <w:tr w:rsidR="00D91F72" w14:paraId="1095DBBA" w14:textId="098A6ECB">
        <w:tc>
          <w:tcPr>
            <w:tcW w:w="4148" w:type="dxa"/>
            <w:gridSpan w:val="2"/>
            <w:tcBorders>
              <w:top w:val="single" w:sz="4" w:space="0" w:color="000000"/>
              <w:left w:val="single" w:sz="4" w:space="0" w:color="000000"/>
              <w:bottom w:val="single" w:sz="4" w:space="0" w:color="000000"/>
              <w:right w:val="single" w:sz="4" w:space="0" w:color="000000"/>
            </w:tcBorders>
          </w:tcPr>
          <w:p w14:paraId="0A41951B" w14:textId="5443DFE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101E409" w14:textId="1C6C8080" w:rsidR="00D91F72" w:rsidRDefault="00E53301">
            <w:pPr>
              <w:rPr>
                <w:sz w:val="20"/>
                <w:szCs w:val="20"/>
              </w:rPr>
            </w:pPr>
            <w:r>
              <w:rPr>
                <w:rFonts w:hint="eastAsia"/>
                <w:sz w:val="20"/>
                <w:szCs w:val="20"/>
              </w:rPr>
              <w:t>教师用户访问自己开的具体课程，课程论坛</w:t>
            </w:r>
          </w:p>
        </w:tc>
      </w:tr>
      <w:tr w:rsidR="00D91F72" w14:paraId="1523D9C0" w14:textId="40A6F274">
        <w:tc>
          <w:tcPr>
            <w:tcW w:w="4148" w:type="dxa"/>
            <w:gridSpan w:val="2"/>
            <w:tcBorders>
              <w:top w:val="single" w:sz="4" w:space="0" w:color="000000"/>
              <w:left w:val="single" w:sz="4" w:space="0" w:color="000000"/>
              <w:bottom w:val="single" w:sz="4" w:space="0" w:color="000000"/>
              <w:right w:val="single" w:sz="4" w:space="0" w:color="000000"/>
            </w:tcBorders>
          </w:tcPr>
          <w:p w14:paraId="601B39B9" w14:textId="225FC77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F824F2B" w14:textId="3169BDE6" w:rsidR="00D91F72" w:rsidRDefault="00E53301">
            <w:pPr>
              <w:rPr>
                <w:sz w:val="20"/>
                <w:szCs w:val="20"/>
              </w:rPr>
            </w:pPr>
            <w:r>
              <w:rPr>
                <w:rFonts w:hint="eastAsia"/>
                <w:sz w:val="20"/>
                <w:szCs w:val="20"/>
              </w:rPr>
              <w:t>测试教师用户访问自己开的具体课程，课程论坛</w:t>
            </w:r>
          </w:p>
        </w:tc>
      </w:tr>
      <w:tr w:rsidR="00D91F72" w14:paraId="35052018" w14:textId="5FE4685A">
        <w:trPr>
          <w:trHeight w:val="1445"/>
        </w:trPr>
        <w:tc>
          <w:tcPr>
            <w:tcW w:w="8296" w:type="dxa"/>
            <w:gridSpan w:val="3"/>
            <w:tcBorders>
              <w:top w:val="single" w:sz="4" w:space="0" w:color="000000"/>
              <w:left w:val="single" w:sz="4" w:space="0" w:color="000000"/>
              <w:right w:val="single" w:sz="4" w:space="0" w:color="000000"/>
            </w:tcBorders>
          </w:tcPr>
          <w:p w14:paraId="1B6545E9" w14:textId="00FEDEC5" w:rsidR="00D91F72" w:rsidRDefault="00E53301">
            <w:pPr>
              <w:rPr>
                <w:sz w:val="20"/>
                <w:szCs w:val="20"/>
              </w:rPr>
            </w:pPr>
            <w:r>
              <w:rPr>
                <w:rFonts w:hint="eastAsia"/>
                <w:sz w:val="20"/>
                <w:szCs w:val="20"/>
              </w:rPr>
              <w:t>初始条件和背景：</w:t>
            </w:r>
          </w:p>
          <w:p w14:paraId="1737C71A" w14:textId="452CC7F3" w:rsidR="00D91F72" w:rsidRDefault="00E53301">
            <w:pPr>
              <w:rPr>
                <w:sz w:val="20"/>
                <w:szCs w:val="20"/>
              </w:rPr>
            </w:pPr>
            <w:r>
              <w:rPr>
                <w:rFonts w:hint="eastAsia"/>
                <w:sz w:val="20"/>
                <w:szCs w:val="20"/>
              </w:rPr>
              <w:t>系统：PC端</w:t>
            </w:r>
          </w:p>
          <w:p w14:paraId="51DDE08C" w14:textId="49A0FF4C" w:rsidR="00D91F72" w:rsidRDefault="00E53301">
            <w:pPr>
              <w:rPr>
                <w:sz w:val="20"/>
                <w:szCs w:val="20"/>
              </w:rPr>
            </w:pPr>
            <w:r>
              <w:rPr>
                <w:rFonts w:hint="eastAsia"/>
                <w:sz w:val="20"/>
                <w:szCs w:val="20"/>
              </w:rPr>
              <w:t>浏览器：C</w:t>
            </w:r>
            <w:r>
              <w:rPr>
                <w:sz w:val="20"/>
                <w:szCs w:val="20"/>
              </w:rPr>
              <w:t>hrome</w:t>
            </w:r>
          </w:p>
          <w:p w14:paraId="47FC4C3A" w14:textId="786BF008" w:rsidR="00D91F72" w:rsidRDefault="00E53301">
            <w:pPr>
              <w:rPr>
                <w:sz w:val="20"/>
                <w:szCs w:val="20"/>
              </w:rPr>
            </w:pPr>
            <w:r>
              <w:rPr>
                <w:rFonts w:hint="eastAsia"/>
                <w:sz w:val="20"/>
                <w:szCs w:val="20"/>
              </w:rPr>
              <w:t>注释：无</w:t>
            </w:r>
          </w:p>
        </w:tc>
      </w:tr>
      <w:tr w:rsidR="00D91F72" w14:paraId="379783B3" w14:textId="283368E6">
        <w:trPr>
          <w:trHeight w:val="392"/>
        </w:trPr>
        <w:tc>
          <w:tcPr>
            <w:tcW w:w="2155" w:type="dxa"/>
            <w:tcBorders>
              <w:top w:val="single" w:sz="4" w:space="0" w:color="000000"/>
              <w:left w:val="single" w:sz="4" w:space="0" w:color="000000"/>
              <w:bottom w:val="single" w:sz="4" w:space="0" w:color="000000"/>
              <w:right w:val="single" w:sz="4" w:space="0" w:color="000000"/>
            </w:tcBorders>
          </w:tcPr>
          <w:p w14:paraId="20ACF616" w14:textId="6279DE1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26697AC4" w14:textId="3270B097" w:rsidR="00D91F72" w:rsidRDefault="00E53301">
            <w:pPr>
              <w:rPr>
                <w:sz w:val="20"/>
                <w:szCs w:val="20"/>
              </w:rPr>
            </w:pPr>
            <w:r>
              <w:rPr>
                <w:rFonts w:hint="eastAsia"/>
                <w:sz w:val="20"/>
                <w:szCs w:val="20"/>
              </w:rPr>
              <w:t>预期结果</w:t>
            </w:r>
          </w:p>
        </w:tc>
      </w:tr>
      <w:tr w:rsidR="00D91F72" w14:paraId="2B9DD6F2" w14:textId="44B62E0A">
        <w:trPr>
          <w:trHeight w:val="392"/>
        </w:trPr>
        <w:tc>
          <w:tcPr>
            <w:tcW w:w="2155" w:type="dxa"/>
            <w:tcBorders>
              <w:top w:val="single" w:sz="4" w:space="0" w:color="000000"/>
              <w:left w:val="single" w:sz="4" w:space="0" w:color="000000"/>
              <w:bottom w:val="single" w:sz="4" w:space="0" w:color="000000"/>
              <w:right w:val="single" w:sz="4" w:space="0" w:color="000000"/>
            </w:tcBorders>
          </w:tcPr>
          <w:p w14:paraId="4AA44357" w14:textId="1A2CCF42" w:rsidR="00D91F72" w:rsidRDefault="00E53301">
            <w:pPr>
              <w:rPr>
                <w:sz w:val="20"/>
                <w:szCs w:val="20"/>
              </w:rPr>
            </w:pPr>
            <w:r>
              <w:rPr>
                <w:rFonts w:hint="eastAsia"/>
                <w:sz w:val="20"/>
                <w:szCs w:val="20"/>
              </w:rPr>
              <w:t>访问具体课程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1AB84E3A" w14:textId="6267D729" w:rsidR="00D91F72" w:rsidRDefault="00E53301">
            <w:pPr>
              <w:rPr>
                <w:sz w:val="20"/>
                <w:szCs w:val="20"/>
              </w:rPr>
            </w:pPr>
            <w:r>
              <w:rPr>
                <w:rFonts w:hint="eastAsia"/>
                <w:sz w:val="20"/>
                <w:szCs w:val="20"/>
              </w:rPr>
              <w:t>可见课程主页中部导航栏课程链接</w:t>
            </w:r>
          </w:p>
        </w:tc>
      </w:tr>
      <w:tr w:rsidR="00D91F72" w14:paraId="1D5DFD2F" w14:textId="12E0ABDA">
        <w:trPr>
          <w:trHeight w:val="392"/>
        </w:trPr>
        <w:tc>
          <w:tcPr>
            <w:tcW w:w="2155" w:type="dxa"/>
            <w:tcBorders>
              <w:top w:val="single" w:sz="4" w:space="0" w:color="000000"/>
              <w:left w:val="single" w:sz="4" w:space="0" w:color="000000"/>
              <w:bottom w:val="single" w:sz="4" w:space="0" w:color="000000"/>
              <w:right w:val="single" w:sz="4" w:space="0" w:color="000000"/>
            </w:tcBorders>
          </w:tcPr>
          <w:p w14:paraId="614BCD84" w14:textId="559CA5DA" w:rsidR="00D91F72" w:rsidRDefault="00E53301">
            <w:pPr>
              <w:rPr>
                <w:sz w:val="20"/>
                <w:szCs w:val="20"/>
              </w:rPr>
            </w:pPr>
            <w:r>
              <w:rPr>
                <w:rFonts w:hint="eastAsia"/>
                <w:sz w:val="20"/>
                <w:szCs w:val="20"/>
              </w:rPr>
              <w:t>点击课程链接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3418255C" w14:textId="371DF22E" w:rsidR="00D91F72" w:rsidRDefault="00E53301">
            <w:pPr>
              <w:rPr>
                <w:sz w:val="20"/>
                <w:szCs w:val="20"/>
              </w:rPr>
            </w:pPr>
            <w:r>
              <w:rPr>
                <w:rFonts w:hint="eastAsia"/>
                <w:sz w:val="20"/>
                <w:szCs w:val="20"/>
              </w:rPr>
              <w:t>可见课程论坛主页</w:t>
            </w:r>
          </w:p>
        </w:tc>
      </w:tr>
      <w:tr w:rsidR="00D91F72" w14:paraId="48407A75" w14:textId="21890B6D">
        <w:trPr>
          <w:trHeight w:val="392"/>
        </w:trPr>
        <w:tc>
          <w:tcPr>
            <w:tcW w:w="2155" w:type="dxa"/>
            <w:tcBorders>
              <w:top w:val="single" w:sz="4" w:space="0" w:color="000000"/>
              <w:left w:val="single" w:sz="4" w:space="0" w:color="000000"/>
              <w:bottom w:val="single" w:sz="4" w:space="0" w:color="000000"/>
              <w:right w:val="single" w:sz="4" w:space="0" w:color="000000"/>
            </w:tcBorders>
          </w:tcPr>
          <w:p w14:paraId="39C6C7D8" w14:textId="7AF62FC4" w:rsidR="00D91F72" w:rsidRDefault="00E53301">
            <w:pPr>
              <w:rPr>
                <w:sz w:val="20"/>
                <w:szCs w:val="20"/>
              </w:rPr>
            </w:pPr>
            <w:r>
              <w:rPr>
                <w:rFonts w:hint="eastAsia"/>
                <w:sz w:val="20"/>
                <w:szCs w:val="20"/>
              </w:rPr>
              <w:t>同网站论坛</w:t>
            </w:r>
          </w:p>
        </w:tc>
        <w:tc>
          <w:tcPr>
            <w:tcW w:w="6141" w:type="dxa"/>
            <w:gridSpan w:val="2"/>
            <w:tcBorders>
              <w:top w:val="single" w:sz="4" w:space="0" w:color="000000"/>
              <w:left w:val="single" w:sz="4" w:space="0" w:color="000000"/>
              <w:bottom w:val="single" w:sz="4" w:space="0" w:color="000000"/>
              <w:right w:val="single" w:sz="4" w:space="0" w:color="000000"/>
            </w:tcBorders>
          </w:tcPr>
          <w:p w14:paraId="19ED8628" w14:textId="2153A90D" w:rsidR="00D91F72" w:rsidRDefault="00E53301">
            <w:pPr>
              <w:rPr>
                <w:sz w:val="20"/>
                <w:szCs w:val="20"/>
              </w:rPr>
            </w:pPr>
            <w:r>
              <w:rPr>
                <w:rFonts w:hint="eastAsia"/>
                <w:sz w:val="20"/>
                <w:szCs w:val="20"/>
              </w:rPr>
              <w:t>同网站论坛</w:t>
            </w:r>
          </w:p>
        </w:tc>
      </w:tr>
    </w:tbl>
    <w:p w14:paraId="6CA6B0BE" w14:textId="218814D0" w:rsidR="00D91F72" w:rsidRDefault="00D91F72"/>
    <w:p w14:paraId="51D76BD9" w14:textId="37883C35" w:rsidR="00D91F72" w:rsidRDefault="00E53301">
      <w:r>
        <w:br w:type="page"/>
      </w:r>
    </w:p>
    <w:p w14:paraId="5051435D" w14:textId="007A7E85" w:rsidR="00D91F72" w:rsidRDefault="00D91F72"/>
    <w:p w14:paraId="58923754" w14:textId="20523A95" w:rsidR="00D91F72" w:rsidRDefault="00E53301">
      <w:pPr>
        <w:pStyle w:val="a0"/>
      </w:pPr>
      <w:bookmarkStart w:id="160" w:name="_Toc533374847"/>
      <w:r>
        <w:rPr>
          <w:rFonts w:hint="eastAsia"/>
        </w:rPr>
        <w:t>教师</w:t>
      </w:r>
      <w:bookmarkEnd w:id="160"/>
    </w:p>
    <w:p w14:paraId="7C61649C" w14:textId="315A1F7A" w:rsidR="00D91F72" w:rsidRDefault="00E53301">
      <w:pPr>
        <w:pStyle w:val="a1"/>
      </w:pPr>
      <w:bookmarkStart w:id="161" w:name="_Toc533374848"/>
      <w:r>
        <w:rPr>
          <w:rFonts w:hint="eastAsia"/>
        </w:rPr>
        <w:t>浏览教师列表</w:t>
      </w:r>
      <w:bookmarkEnd w:id="161"/>
    </w:p>
    <w:tbl>
      <w:tblPr>
        <w:tblStyle w:val="15"/>
        <w:tblW w:w="8296" w:type="dxa"/>
        <w:tblLayout w:type="fixed"/>
        <w:tblLook w:val="04A0" w:firstRow="1" w:lastRow="0" w:firstColumn="1" w:lastColumn="0" w:noHBand="0" w:noVBand="1"/>
      </w:tblPr>
      <w:tblGrid>
        <w:gridCol w:w="2155"/>
        <w:gridCol w:w="1993"/>
        <w:gridCol w:w="4148"/>
      </w:tblGrid>
      <w:tr w:rsidR="00D91F72" w14:paraId="77203A20" w14:textId="18C1756B">
        <w:tc>
          <w:tcPr>
            <w:tcW w:w="4148" w:type="dxa"/>
            <w:gridSpan w:val="2"/>
            <w:tcBorders>
              <w:top w:val="single" w:sz="4" w:space="0" w:color="000000"/>
              <w:left w:val="single" w:sz="4" w:space="0" w:color="000000"/>
              <w:bottom w:val="single" w:sz="4" w:space="0" w:color="000000"/>
              <w:right w:val="single" w:sz="4" w:space="0" w:color="000000"/>
            </w:tcBorders>
          </w:tcPr>
          <w:p w14:paraId="3F5D9F5F" w14:textId="5B0BF3C2"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5B7CC2B" w14:textId="69486116"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rsidR="00D91F72" w14:paraId="7D8EC619" w14:textId="31CFB0FF">
        <w:tc>
          <w:tcPr>
            <w:tcW w:w="4148" w:type="dxa"/>
            <w:gridSpan w:val="2"/>
            <w:tcBorders>
              <w:top w:val="single" w:sz="4" w:space="0" w:color="000000"/>
              <w:left w:val="single" w:sz="4" w:space="0" w:color="000000"/>
              <w:bottom w:val="single" w:sz="4" w:space="0" w:color="000000"/>
              <w:right w:val="single" w:sz="4" w:space="0" w:color="000000"/>
            </w:tcBorders>
          </w:tcPr>
          <w:p w14:paraId="2A62D9C8" w14:textId="45C3FBF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D49A6BF" w14:textId="4DEA551A" w:rsidR="00D91F72" w:rsidRDefault="00E53301">
            <w:pPr>
              <w:rPr>
                <w:sz w:val="20"/>
                <w:szCs w:val="20"/>
              </w:rPr>
            </w:pPr>
            <w:r>
              <w:rPr>
                <w:rFonts w:hint="eastAsia"/>
                <w:sz w:val="20"/>
                <w:szCs w:val="20"/>
              </w:rPr>
              <w:t>浏览教师列表</w:t>
            </w:r>
          </w:p>
        </w:tc>
      </w:tr>
      <w:tr w:rsidR="00D91F72" w14:paraId="10F49C91" w14:textId="7FFB3CDF">
        <w:tc>
          <w:tcPr>
            <w:tcW w:w="4148" w:type="dxa"/>
            <w:gridSpan w:val="2"/>
            <w:tcBorders>
              <w:top w:val="single" w:sz="4" w:space="0" w:color="000000"/>
              <w:left w:val="single" w:sz="4" w:space="0" w:color="000000"/>
              <w:bottom w:val="single" w:sz="4" w:space="0" w:color="000000"/>
              <w:right w:val="single" w:sz="4" w:space="0" w:color="000000"/>
            </w:tcBorders>
          </w:tcPr>
          <w:p w14:paraId="6952AFAE" w14:textId="4DFC88CF"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42A9721" w14:textId="200F2495" w:rsidR="00D91F72" w:rsidRDefault="00E53301">
            <w:pPr>
              <w:rPr>
                <w:sz w:val="20"/>
                <w:szCs w:val="20"/>
              </w:rPr>
            </w:pPr>
            <w:r>
              <w:rPr>
                <w:rFonts w:hint="eastAsia"/>
                <w:sz w:val="20"/>
                <w:szCs w:val="20"/>
              </w:rPr>
              <w:t>浏览教师列表</w:t>
            </w:r>
          </w:p>
        </w:tc>
      </w:tr>
      <w:tr w:rsidR="00D91F72" w14:paraId="7A2F31F5" w14:textId="7769025D">
        <w:tc>
          <w:tcPr>
            <w:tcW w:w="4148" w:type="dxa"/>
            <w:gridSpan w:val="2"/>
            <w:tcBorders>
              <w:top w:val="single" w:sz="4" w:space="0" w:color="000000"/>
              <w:left w:val="single" w:sz="4" w:space="0" w:color="000000"/>
              <w:bottom w:val="single" w:sz="4" w:space="0" w:color="000000"/>
              <w:right w:val="single" w:sz="4" w:space="0" w:color="000000"/>
            </w:tcBorders>
          </w:tcPr>
          <w:p w14:paraId="13271668" w14:textId="1723502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93624E" w14:textId="48D390DB" w:rsidR="00D91F72" w:rsidRDefault="00E53301">
            <w:pPr>
              <w:rPr>
                <w:sz w:val="20"/>
                <w:szCs w:val="20"/>
              </w:rPr>
            </w:pPr>
            <w:r>
              <w:rPr>
                <w:rFonts w:hint="eastAsia"/>
                <w:sz w:val="20"/>
                <w:szCs w:val="20"/>
              </w:rPr>
              <w:t>注册用户</w:t>
            </w:r>
          </w:p>
        </w:tc>
      </w:tr>
      <w:tr w:rsidR="00D91F72" w14:paraId="59527D9A" w14:textId="33709A9E">
        <w:tc>
          <w:tcPr>
            <w:tcW w:w="4148" w:type="dxa"/>
            <w:gridSpan w:val="2"/>
            <w:tcBorders>
              <w:top w:val="single" w:sz="4" w:space="0" w:color="000000"/>
              <w:left w:val="single" w:sz="4" w:space="0" w:color="000000"/>
              <w:bottom w:val="single" w:sz="4" w:space="0" w:color="000000"/>
              <w:right w:val="single" w:sz="4" w:space="0" w:color="000000"/>
            </w:tcBorders>
          </w:tcPr>
          <w:p w14:paraId="7F9C8C38" w14:textId="378AB5DE"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3BC493D" w14:textId="30792AED" w:rsidR="00D91F72" w:rsidRDefault="00E53301">
            <w:pPr>
              <w:rPr>
                <w:sz w:val="20"/>
                <w:szCs w:val="20"/>
              </w:rPr>
            </w:pPr>
            <w:r>
              <w:rPr>
                <w:rFonts w:hint="eastAsia"/>
                <w:sz w:val="20"/>
                <w:szCs w:val="20"/>
              </w:rPr>
              <w:t>黑盒测试-等价类划分/边界值法</w:t>
            </w:r>
          </w:p>
        </w:tc>
      </w:tr>
      <w:tr w:rsidR="00D91F72" w14:paraId="16AB3C01" w14:textId="464A3035">
        <w:tc>
          <w:tcPr>
            <w:tcW w:w="4148" w:type="dxa"/>
            <w:gridSpan w:val="2"/>
            <w:tcBorders>
              <w:top w:val="single" w:sz="4" w:space="0" w:color="000000"/>
              <w:left w:val="single" w:sz="4" w:space="0" w:color="000000"/>
              <w:bottom w:val="single" w:sz="4" w:space="0" w:color="000000"/>
              <w:right w:val="single" w:sz="4" w:space="0" w:color="000000"/>
            </w:tcBorders>
          </w:tcPr>
          <w:p w14:paraId="4CA971FC" w14:textId="4DDEF213"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B869FC0" w14:textId="0F04CD71" w:rsidR="00D91F72" w:rsidRDefault="00E53301">
            <w:pPr>
              <w:rPr>
                <w:sz w:val="20"/>
                <w:szCs w:val="20"/>
              </w:rPr>
            </w:pPr>
            <w:r>
              <w:rPr>
                <w:rFonts w:hint="eastAsia"/>
                <w:sz w:val="20"/>
                <w:szCs w:val="20"/>
              </w:rPr>
              <w:t>访问具体课程</w:t>
            </w:r>
          </w:p>
        </w:tc>
      </w:tr>
      <w:tr w:rsidR="00D91F72" w14:paraId="607BC81F" w14:textId="6730B729">
        <w:tc>
          <w:tcPr>
            <w:tcW w:w="4148" w:type="dxa"/>
            <w:gridSpan w:val="2"/>
            <w:tcBorders>
              <w:top w:val="single" w:sz="4" w:space="0" w:color="000000"/>
              <w:left w:val="single" w:sz="4" w:space="0" w:color="000000"/>
              <w:bottom w:val="single" w:sz="4" w:space="0" w:color="000000"/>
              <w:right w:val="single" w:sz="4" w:space="0" w:color="000000"/>
            </w:tcBorders>
          </w:tcPr>
          <w:p w14:paraId="4229AF21" w14:textId="4CF9FEB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4306ABD" w14:textId="55B04AC1" w:rsidR="00D91F72" w:rsidRDefault="00E53301">
            <w:pPr>
              <w:rPr>
                <w:sz w:val="20"/>
                <w:szCs w:val="20"/>
              </w:rPr>
            </w:pPr>
            <w:r>
              <w:rPr>
                <w:rFonts w:hint="eastAsia"/>
                <w:sz w:val="20"/>
                <w:szCs w:val="20"/>
              </w:rPr>
              <w:t>用户从首页去浏览教师列表</w:t>
            </w:r>
          </w:p>
        </w:tc>
      </w:tr>
      <w:tr w:rsidR="00D91F72" w14:paraId="145EC973" w14:textId="25ADAFE8">
        <w:tc>
          <w:tcPr>
            <w:tcW w:w="4148" w:type="dxa"/>
            <w:gridSpan w:val="2"/>
            <w:tcBorders>
              <w:top w:val="single" w:sz="4" w:space="0" w:color="000000"/>
              <w:left w:val="single" w:sz="4" w:space="0" w:color="000000"/>
              <w:bottom w:val="single" w:sz="4" w:space="0" w:color="000000"/>
              <w:right w:val="single" w:sz="4" w:space="0" w:color="000000"/>
            </w:tcBorders>
          </w:tcPr>
          <w:p w14:paraId="07B949F2" w14:textId="4BE9874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6A5685FA" w14:textId="0CAB60CF" w:rsidR="00D91F72" w:rsidRDefault="00E53301">
            <w:pPr>
              <w:rPr>
                <w:sz w:val="20"/>
                <w:szCs w:val="20"/>
              </w:rPr>
            </w:pPr>
            <w:r>
              <w:rPr>
                <w:rFonts w:hint="eastAsia"/>
                <w:sz w:val="20"/>
                <w:szCs w:val="20"/>
              </w:rPr>
              <w:t>测试用户是否能从首页去浏览教师列表</w:t>
            </w:r>
          </w:p>
        </w:tc>
      </w:tr>
      <w:tr w:rsidR="00D91F72" w14:paraId="2DAA81C8" w14:textId="3E6DD3BC">
        <w:trPr>
          <w:trHeight w:val="1445"/>
        </w:trPr>
        <w:tc>
          <w:tcPr>
            <w:tcW w:w="8296" w:type="dxa"/>
            <w:gridSpan w:val="3"/>
            <w:tcBorders>
              <w:top w:val="single" w:sz="4" w:space="0" w:color="000000"/>
              <w:left w:val="single" w:sz="4" w:space="0" w:color="000000"/>
              <w:right w:val="single" w:sz="4" w:space="0" w:color="000000"/>
            </w:tcBorders>
          </w:tcPr>
          <w:p w14:paraId="1362FD66" w14:textId="68305FCF" w:rsidR="00D91F72" w:rsidRDefault="00E53301">
            <w:pPr>
              <w:rPr>
                <w:sz w:val="20"/>
                <w:szCs w:val="20"/>
              </w:rPr>
            </w:pPr>
            <w:r>
              <w:rPr>
                <w:rFonts w:hint="eastAsia"/>
                <w:sz w:val="20"/>
                <w:szCs w:val="20"/>
              </w:rPr>
              <w:t>初始条件和背景：</w:t>
            </w:r>
          </w:p>
          <w:p w14:paraId="579FE382" w14:textId="1ED53106" w:rsidR="00D91F72" w:rsidRDefault="00E53301">
            <w:pPr>
              <w:rPr>
                <w:sz w:val="20"/>
                <w:szCs w:val="20"/>
              </w:rPr>
            </w:pPr>
            <w:r>
              <w:rPr>
                <w:rFonts w:hint="eastAsia"/>
                <w:sz w:val="20"/>
                <w:szCs w:val="20"/>
              </w:rPr>
              <w:t>系统：PC端</w:t>
            </w:r>
          </w:p>
          <w:p w14:paraId="2BE7C792" w14:textId="62ABC891" w:rsidR="00D91F72" w:rsidRDefault="00E53301">
            <w:pPr>
              <w:rPr>
                <w:sz w:val="20"/>
                <w:szCs w:val="20"/>
              </w:rPr>
            </w:pPr>
            <w:r>
              <w:rPr>
                <w:rFonts w:hint="eastAsia"/>
                <w:sz w:val="20"/>
                <w:szCs w:val="20"/>
              </w:rPr>
              <w:t>浏览器：C</w:t>
            </w:r>
            <w:r>
              <w:rPr>
                <w:sz w:val="20"/>
                <w:szCs w:val="20"/>
              </w:rPr>
              <w:t>hrome</w:t>
            </w:r>
          </w:p>
          <w:p w14:paraId="75E0019B" w14:textId="1EBFC824" w:rsidR="00D91F72" w:rsidRDefault="00E53301">
            <w:pPr>
              <w:rPr>
                <w:sz w:val="20"/>
                <w:szCs w:val="20"/>
              </w:rPr>
            </w:pPr>
            <w:r>
              <w:rPr>
                <w:rFonts w:hint="eastAsia"/>
                <w:sz w:val="20"/>
                <w:szCs w:val="20"/>
              </w:rPr>
              <w:t>注释：无</w:t>
            </w:r>
          </w:p>
        </w:tc>
      </w:tr>
      <w:tr w:rsidR="00D91F72" w14:paraId="37AD1840" w14:textId="17266898">
        <w:trPr>
          <w:trHeight w:val="392"/>
        </w:trPr>
        <w:tc>
          <w:tcPr>
            <w:tcW w:w="2155" w:type="dxa"/>
            <w:tcBorders>
              <w:top w:val="single" w:sz="4" w:space="0" w:color="000000"/>
              <w:left w:val="single" w:sz="4" w:space="0" w:color="000000"/>
              <w:bottom w:val="single" w:sz="4" w:space="0" w:color="000000"/>
              <w:right w:val="single" w:sz="4" w:space="0" w:color="000000"/>
            </w:tcBorders>
          </w:tcPr>
          <w:p w14:paraId="0141B3D8" w14:textId="17857661"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09D254F" w14:textId="09FF0318" w:rsidR="00D91F72" w:rsidRDefault="00E53301">
            <w:pPr>
              <w:rPr>
                <w:sz w:val="20"/>
                <w:szCs w:val="20"/>
              </w:rPr>
            </w:pPr>
            <w:r>
              <w:rPr>
                <w:rFonts w:hint="eastAsia"/>
                <w:sz w:val="20"/>
                <w:szCs w:val="20"/>
              </w:rPr>
              <w:t>预期结果</w:t>
            </w:r>
          </w:p>
        </w:tc>
      </w:tr>
      <w:tr w:rsidR="00D91F72" w14:paraId="1A9F236D" w14:textId="777D538E">
        <w:trPr>
          <w:trHeight w:val="392"/>
        </w:trPr>
        <w:tc>
          <w:tcPr>
            <w:tcW w:w="2155" w:type="dxa"/>
            <w:tcBorders>
              <w:top w:val="single" w:sz="4" w:space="0" w:color="000000"/>
              <w:left w:val="single" w:sz="4" w:space="0" w:color="000000"/>
              <w:bottom w:val="single" w:sz="4" w:space="0" w:color="000000"/>
              <w:right w:val="single" w:sz="4" w:space="0" w:color="000000"/>
            </w:tcBorders>
          </w:tcPr>
          <w:p w14:paraId="0688184F" w14:textId="5A502142" w:rsidR="00D91F72" w:rsidRDefault="00E53301">
            <w:pPr>
              <w:rPr>
                <w:sz w:val="20"/>
                <w:szCs w:val="20"/>
              </w:rPr>
            </w:pPr>
            <w:r>
              <w:rPr>
                <w:rFonts w:hint="eastAsia"/>
                <w:sz w:val="20"/>
                <w:szCs w:val="20"/>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E1945FF" w14:textId="0510FB17" w:rsidR="00D91F72" w:rsidRDefault="00E53301">
            <w:pPr>
              <w:rPr>
                <w:sz w:val="20"/>
                <w:szCs w:val="20"/>
              </w:rPr>
            </w:pPr>
            <w:r>
              <w:rPr>
                <w:rFonts w:hint="eastAsia"/>
                <w:sz w:val="20"/>
                <w:szCs w:val="20"/>
              </w:rPr>
              <w:t>可见首页导航栏有教师按钮</w:t>
            </w:r>
          </w:p>
        </w:tc>
      </w:tr>
      <w:tr w:rsidR="00D91F72" w14:paraId="52BE5841" w14:textId="78F7C8FC">
        <w:trPr>
          <w:trHeight w:val="392"/>
        </w:trPr>
        <w:tc>
          <w:tcPr>
            <w:tcW w:w="2155" w:type="dxa"/>
            <w:tcBorders>
              <w:top w:val="single" w:sz="4" w:space="0" w:color="000000"/>
              <w:left w:val="single" w:sz="4" w:space="0" w:color="000000"/>
              <w:bottom w:val="single" w:sz="4" w:space="0" w:color="000000"/>
              <w:right w:val="single" w:sz="4" w:space="0" w:color="000000"/>
            </w:tcBorders>
          </w:tcPr>
          <w:p w14:paraId="661ED3A1" w14:textId="501B610C" w:rsidR="00D91F72" w:rsidRDefault="00E53301">
            <w:pPr>
              <w:rPr>
                <w:sz w:val="20"/>
                <w:szCs w:val="20"/>
              </w:rPr>
            </w:pPr>
            <w:r>
              <w:rPr>
                <w:rFonts w:hint="eastAsia"/>
                <w:sz w:val="20"/>
                <w:szCs w:val="20"/>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47A9A8D2" w14:textId="15806037" w:rsidR="00D91F72" w:rsidRDefault="00E53301">
            <w:pPr>
              <w:rPr>
                <w:sz w:val="20"/>
                <w:szCs w:val="20"/>
              </w:rPr>
            </w:pPr>
            <w:r>
              <w:rPr>
                <w:rFonts w:hint="eastAsia"/>
                <w:sz w:val="20"/>
                <w:szCs w:val="20"/>
              </w:rPr>
              <w:t>进入教师页面，可见教师列表，包括每个教师的头像、姓名、联系方式</w:t>
            </w:r>
          </w:p>
        </w:tc>
      </w:tr>
      <w:tr w:rsidR="00D91F72" w14:paraId="2D0DF12D" w14:textId="796A33D7">
        <w:trPr>
          <w:trHeight w:val="392"/>
        </w:trPr>
        <w:tc>
          <w:tcPr>
            <w:tcW w:w="2155" w:type="dxa"/>
            <w:tcBorders>
              <w:top w:val="single" w:sz="4" w:space="0" w:color="000000"/>
              <w:left w:val="single" w:sz="4" w:space="0" w:color="000000"/>
              <w:bottom w:val="single" w:sz="4" w:space="0" w:color="000000"/>
              <w:right w:val="single" w:sz="4" w:space="0" w:color="000000"/>
            </w:tcBorders>
          </w:tcPr>
          <w:p w14:paraId="6B4C98E4" w14:textId="54E675CA"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74925684" w14:textId="2841A52B" w:rsidR="00D91F72" w:rsidRDefault="00D91F72">
            <w:pPr>
              <w:rPr>
                <w:sz w:val="20"/>
                <w:szCs w:val="20"/>
              </w:rPr>
            </w:pPr>
          </w:p>
        </w:tc>
      </w:tr>
    </w:tbl>
    <w:p w14:paraId="0AEA227E" w14:textId="7A53BB69" w:rsidR="00D91F72" w:rsidRDefault="00D91F72"/>
    <w:p w14:paraId="5339F8C4" w14:textId="16797289" w:rsidR="00D91F72" w:rsidRDefault="00E53301">
      <w:r>
        <w:br w:type="page"/>
      </w:r>
    </w:p>
    <w:p w14:paraId="72094B7F" w14:textId="4C2BAF6F" w:rsidR="00D91F72" w:rsidRDefault="00D91F72"/>
    <w:p w14:paraId="69A22E3C" w14:textId="77820F77" w:rsidR="00D91F72" w:rsidRDefault="00E53301">
      <w:pPr>
        <w:pStyle w:val="a1"/>
      </w:pPr>
      <w:bookmarkStart w:id="162" w:name="_Toc533374849"/>
      <w:r>
        <w:rPr>
          <w:rFonts w:hint="eastAsia"/>
        </w:rPr>
        <w:t>访问教师开课</w:t>
      </w:r>
      <w:bookmarkEnd w:id="162"/>
    </w:p>
    <w:tbl>
      <w:tblPr>
        <w:tblStyle w:val="15"/>
        <w:tblW w:w="8296" w:type="dxa"/>
        <w:tblLayout w:type="fixed"/>
        <w:tblLook w:val="04A0" w:firstRow="1" w:lastRow="0" w:firstColumn="1" w:lastColumn="0" w:noHBand="0" w:noVBand="1"/>
      </w:tblPr>
      <w:tblGrid>
        <w:gridCol w:w="2155"/>
        <w:gridCol w:w="1993"/>
        <w:gridCol w:w="4148"/>
      </w:tblGrid>
      <w:tr w:rsidR="00D91F72" w14:paraId="3DECA460" w14:textId="0275F81F">
        <w:tc>
          <w:tcPr>
            <w:tcW w:w="4148" w:type="dxa"/>
            <w:gridSpan w:val="2"/>
            <w:tcBorders>
              <w:top w:val="single" w:sz="4" w:space="0" w:color="000000"/>
              <w:left w:val="single" w:sz="4" w:space="0" w:color="000000"/>
              <w:bottom w:val="single" w:sz="4" w:space="0" w:color="000000"/>
              <w:right w:val="single" w:sz="4" w:space="0" w:color="000000"/>
            </w:tcBorders>
          </w:tcPr>
          <w:p w14:paraId="0DD4B19B" w14:textId="18ADA20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3AE39D0" w14:textId="4FA4DB18" w:rsidR="00D91F72" w:rsidRDefault="00E53301">
            <w:pPr>
              <w:rPr>
                <w:sz w:val="20"/>
                <w:szCs w:val="20"/>
              </w:rPr>
            </w:pPr>
            <w:r>
              <w:rPr>
                <w:rFonts w:hint="eastAsia"/>
                <w:sz w:val="20"/>
                <w:szCs w:val="20"/>
              </w:rPr>
              <w:t>TC</w:t>
            </w:r>
            <w:r>
              <w:rPr>
                <w:sz w:val="20"/>
                <w:szCs w:val="20"/>
              </w:rPr>
              <w:t>-</w:t>
            </w:r>
            <w:r>
              <w:rPr>
                <w:rFonts w:hint="eastAsia"/>
                <w:sz w:val="20"/>
                <w:szCs w:val="20"/>
              </w:rPr>
              <w:t>R</w:t>
            </w:r>
            <w:r>
              <w:rPr>
                <w:sz w:val="20"/>
                <w:szCs w:val="20"/>
              </w:rPr>
              <w:t>-</w:t>
            </w:r>
            <w:r>
              <w:rPr>
                <w:rFonts w:hint="eastAsia"/>
                <w:sz w:val="20"/>
                <w:szCs w:val="20"/>
              </w:rPr>
              <w:t>92</w:t>
            </w:r>
          </w:p>
        </w:tc>
      </w:tr>
      <w:tr w:rsidR="00D91F72" w14:paraId="2AAE3C00" w14:textId="412A400B">
        <w:tc>
          <w:tcPr>
            <w:tcW w:w="4148" w:type="dxa"/>
            <w:gridSpan w:val="2"/>
            <w:tcBorders>
              <w:top w:val="single" w:sz="4" w:space="0" w:color="000000"/>
              <w:left w:val="single" w:sz="4" w:space="0" w:color="000000"/>
              <w:bottom w:val="single" w:sz="4" w:space="0" w:color="000000"/>
              <w:right w:val="single" w:sz="4" w:space="0" w:color="000000"/>
            </w:tcBorders>
          </w:tcPr>
          <w:p w14:paraId="3A6AB91D" w14:textId="11AB3AE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2B4C56E4" w14:textId="3EF46743" w:rsidR="00D91F72" w:rsidRDefault="00E53301">
            <w:pPr>
              <w:rPr>
                <w:sz w:val="20"/>
                <w:szCs w:val="20"/>
              </w:rPr>
            </w:pPr>
            <w:r>
              <w:rPr>
                <w:rFonts w:hint="eastAsia"/>
                <w:sz w:val="20"/>
                <w:szCs w:val="20"/>
              </w:rPr>
              <w:t>访问教师开课</w:t>
            </w:r>
          </w:p>
        </w:tc>
      </w:tr>
      <w:tr w:rsidR="00D91F72" w14:paraId="21133EE5" w14:textId="22403F91">
        <w:tc>
          <w:tcPr>
            <w:tcW w:w="4148" w:type="dxa"/>
            <w:gridSpan w:val="2"/>
            <w:tcBorders>
              <w:top w:val="single" w:sz="4" w:space="0" w:color="000000"/>
              <w:left w:val="single" w:sz="4" w:space="0" w:color="000000"/>
              <w:bottom w:val="single" w:sz="4" w:space="0" w:color="000000"/>
              <w:right w:val="single" w:sz="4" w:space="0" w:color="000000"/>
            </w:tcBorders>
          </w:tcPr>
          <w:p w14:paraId="7940974D" w14:textId="32442014"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DF953DE" w14:textId="6B9084B7" w:rsidR="00D91F72" w:rsidRDefault="00E53301">
            <w:pPr>
              <w:rPr>
                <w:sz w:val="20"/>
                <w:szCs w:val="20"/>
              </w:rPr>
            </w:pPr>
            <w:r>
              <w:rPr>
                <w:rFonts w:hint="eastAsia"/>
                <w:sz w:val="20"/>
                <w:szCs w:val="20"/>
              </w:rPr>
              <w:t>访问教师开课</w:t>
            </w:r>
          </w:p>
        </w:tc>
      </w:tr>
      <w:tr w:rsidR="00D91F72" w14:paraId="09A2AD47" w14:textId="05F94DE4">
        <w:tc>
          <w:tcPr>
            <w:tcW w:w="4148" w:type="dxa"/>
            <w:gridSpan w:val="2"/>
            <w:tcBorders>
              <w:top w:val="single" w:sz="4" w:space="0" w:color="000000"/>
              <w:left w:val="single" w:sz="4" w:space="0" w:color="000000"/>
              <w:bottom w:val="single" w:sz="4" w:space="0" w:color="000000"/>
              <w:right w:val="single" w:sz="4" w:space="0" w:color="000000"/>
            </w:tcBorders>
          </w:tcPr>
          <w:p w14:paraId="7A60A976" w14:textId="69C2B579"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951FEA3" w14:textId="64C21DAC" w:rsidR="00D91F72" w:rsidRDefault="00E53301">
            <w:pPr>
              <w:rPr>
                <w:sz w:val="20"/>
                <w:szCs w:val="20"/>
              </w:rPr>
            </w:pPr>
            <w:r>
              <w:rPr>
                <w:rFonts w:hint="eastAsia"/>
                <w:sz w:val="20"/>
                <w:szCs w:val="20"/>
              </w:rPr>
              <w:t>注册用户</w:t>
            </w:r>
          </w:p>
        </w:tc>
      </w:tr>
      <w:tr w:rsidR="00D91F72" w14:paraId="7945A40F" w14:textId="2ABDF25A">
        <w:tc>
          <w:tcPr>
            <w:tcW w:w="4148" w:type="dxa"/>
            <w:gridSpan w:val="2"/>
            <w:tcBorders>
              <w:top w:val="single" w:sz="4" w:space="0" w:color="000000"/>
              <w:left w:val="single" w:sz="4" w:space="0" w:color="000000"/>
              <w:bottom w:val="single" w:sz="4" w:space="0" w:color="000000"/>
              <w:right w:val="single" w:sz="4" w:space="0" w:color="000000"/>
            </w:tcBorders>
          </w:tcPr>
          <w:p w14:paraId="40DE2C26" w14:textId="241F20B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6507FDA" w14:textId="2319AAE6" w:rsidR="00D91F72" w:rsidRDefault="00E53301">
            <w:pPr>
              <w:rPr>
                <w:sz w:val="20"/>
                <w:szCs w:val="20"/>
              </w:rPr>
            </w:pPr>
            <w:r>
              <w:rPr>
                <w:rFonts w:hint="eastAsia"/>
                <w:sz w:val="20"/>
                <w:szCs w:val="20"/>
              </w:rPr>
              <w:t>黑盒测试-等价类划分/边界值法</w:t>
            </w:r>
          </w:p>
        </w:tc>
      </w:tr>
      <w:tr w:rsidR="00D91F72" w14:paraId="5C71D0F9" w14:textId="210ED3C5">
        <w:tc>
          <w:tcPr>
            <w:tcW w:w="4148" w:type="dxa"/>
            <w:gridSpan w:val="2"/>
            <w:tcBorders>
              <w:top w:val="single" w:sz="4" w:space="0" w:color="000000"/>
              <w:left w:val="single" w:sz="4" w:space="0" w:color="000000"/>
              <w:bottom w:val="single" w:sz="4" w:space="0" w:color="000000"/>
              <w:right w:val="single" w:sz="4" w:space="0" w:color="000000"/>
            </w:tcBorders>
          </w:tcPr>
          <w:p w14:paraId="7FB3D9CB" w14:textId="3371EE6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31B734D0" w14:textId="2B5CC56E" w:rsidR="00D91F72" w:rsidRDefault="00E53301">
            <w:pPr>
              <w:rPr>
                <w:sz w:val="20"/>
                <w:szCs w:val="20"/>
              </w:rPr>
            </w:pPr>
            <w:r>
              <w:rPr>
                <w:rFonts w:hint="eastAsia"/>
                <w:sz w:val="20"/>
                <w:szCs w:val="20"/>
              </w:rPr>
              <w:t>访问具体课程</w:t>
            </w:r>
          </w:p>
        </w:tc>
      </w:tr>
      <w:tr w:rsidR="00D91F72" w14:paraId="23762083" w14:textId="0085CA8F">
        <w:tc>
          <w:tcPr>
            <w:tcW w:w="4148" w:type="dxa"/>
            <w:gridSpan w:val="2"/>
            <w:tcBorders>
              <w:top w:val="single" w:sz="4" w:space="0" w:color="000000"/>
              <w:left w:val="single" w:sz="4" w:space="0" w:color="000000"/>
              <w:bottom w:val="single" w:sz="4" w:space="0" w:color="000000"/>
              <w:right w:val="single" w:sz="4" w:space="0" w:color="000000"/>
            </w:tcBorders>
          </w:tcPr>
          <w:p w14:paraId="156AD041" w14:textId="15030C9B"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DC40164" w14:textId="00E58757" w:rsidR="00D91F72" w:rsidRDefault="00E53301">
            <w:pPr>
              <w:rPr>
                <w:sz w:val="20"/>
                <w:szCs w:val="20"/>
              </w:rPr>
            </w:pPr>
            <w:r>
              <w:rPr>
                <w:rFonts w:hint="eastAsia"/>
                <w:sz w:val="20"/>
                <w:szCs w:val="20"/>
              </w:rPr>
              <w:t>用户从首页去访问教师开课</w:t>
            </w:r>
          </w:p>
        </w:tc>
      </w:tr>
      <w:tr w:rsidR="00D91F72" w14:paraId="5AACD0F3" w14:textId="3C6CC6FC">
        <w:tc>
          <w:tcPr>
            <w:tcW w:w="4148" w:type="dxa"/>
            <w:gridSpan w:val="2"/>
            <w:tcBorders>
              <w:top w:val="single" w:sz="4" w:space="0" w:color="000000"/>
              <w:left w:val="single" w:sz="4" w:space="0" w:color="000000"/>
              <w:bottom w:val="single" w:sz="4" w:space="0" w:color="000000"/>
              <w:right w:val="single" w:sz="4" w:space="0" w:color="000000"/>
            </w:tcBorders>
          </w:tcPr>
          <w:p w14:paraId="05CA0A80" w14:textId="6B54D840"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30179DD" w14:textId="5CAEE3FA" w:rsidR="00D91F72" w:rsidRDefault="00E53301">
            <w:pPr>
              <w:rPr>
                <w:sz w:val="20"/>
                <w:szCs w:val="20"/>
              </w:rPr>
            </w:pPr>
            <w:r>
              <w:rPr>
                <w:rFonts w:hint="eastAsia"/>
                <w:sz w:val="20"/>
                <w:szCs w:val="20"/>
              </w:rPr>
              <w:t>测试用户是否能从首页去访问教师开课</w:t>
            </w:r>
          </w:p>
        </w:tc>
      </w:tr>
      <w:tr w:rsidR="00D91F72" w14:paraId="4324B6CF" w14:textId="2ECD03A6">
        <w:trPr>
          <w:trHeight w:val="1445"/>
        </w:trPr>
        <w:tc>
          <w:tcPr>
            <w:tcW w:w="8296" w:type="dxa"/>
            <w:gridSpan w:val="3"/>
            <w:tcBorders>
              <w:top w:val="single" w:sz="4" w:space="0" w:color="000000"/>
              <w:left w:val="single" w:sz="4" w:space="0" w:color="000000"/>
              <w:right w:val="single" w:sz="4" w:space="0" w:color="000000"/>
            </w:tcBorders>
          </w:tcPr>
          <w:p w14:paraId="32D8E6ED" w14:textId="7A425C8C" w:rsidR="00D91F72" w:rsidRDefault="00E53301">
            <w:pPr>
              <w:rPr>
                <w:sz w:val="20"/>
                <w:szCs w:val="20"/>
              </w:rPr>
            </w:pPr>
            <w:r>
              <w:rPr>
                <w:rFonts w:hint="eastAsia"/>
                <w:sz w:val="20"/>
                <w:szCs w:val="20"/>
              </w:rPr>
              <w:t>初始条件和背景：</w:t>
            </w:r>
          </w:p>
          <w:p w14:paraId="461FD41C" w14:textId="7604803F" w:rsidR="00D91F72" w:rsidRDefault="00E53301">
            <w:pPr>
              <w:rPr>
                <w:sz w:val="20"/>
                <w:szCs w:val="20"/>
              </w:rPr>
            </w:pPr>
            <w:r>
              <w:rPr>
                <w:rFonts w:hint="eastAsia"/>
                <w:sz w:val="20"/>
                <w:szCs w:val="20"/>
              </w:rPr>
              <w:t>系统：PC端</w:t>
            </w:r>
          </w:p>
          <w:p w14:paraId="4E1910FC" w14:textId="5C653940" w:rsidR="00D91F72" w:rsidRDefault="00E53301">
            <w:pPr>
              <w:rPr>
                <w:sz w:val="20"/>
                <w:szCs w:val="20"/>
              </w:rPr>
            </w:pPr>
            <w:r>
              <w:rPr>
                <w:rFonts w:hint="eastAsia"/>
                <w:sz w:val="20"/>
                <w:szCs w:val="20"/>
              </w:rPr>
              <w:t>浏览器：C</w:t>
            </w:r>
            <w:r>
              <w:rPr>
                <w:sz w:val="20"/>
                <w:szCs w:val="20"/>
              </w:rPr>
              <w:t>hrome</w:t>
            </w:r>
          </w:p>
          <w:p w14:paraId="32AD7315" w14:textId="17A84E35" w:rsidR="00D91F72" w:rsidRDefault="00E53301">
            <w:pPr>
              <w:rPr>
                <w:sz w:val="20"/>
                <w:szCs w:val="20"/>
              </w:rPr>
            </w:pPr>
            <w:r>
              <w:rPr>
                <w:rFonts w:hint="eastAsia"/>
                <w:sz w:val="20"/>
                <w:szCs w:val="20"/>
              </w:rPr>
              <w:t>注释：无</w:t>
            </w:r>
          </w:p>
        </w:tc>
      </w:tr>
      <w:tr w:rsidR="00D91F72" w14:paraId="648D6190" w14:textId="46E481FE">
        <w:trPr>
          <w:trHeight w:val="392"/>
        </w:trPr>
        <w:tc>
          <w:tcPr>
            <w:tcW w:w="2155" w:type="dxa"/>
            <w:tcBorders>
              <w:top w:val="single" w:sz="4" w:space="0" w:color="000000"/>
              <w:left w:val="single" w:sz="4" w:space="0" w:color="000000"/>
              <w:bottom w:val="single" w:sz="4" w:space="0" w:color="000000"/>
              <w:right w:val="single" w:sz="4" w:space="0" w:color="000000"/>
            </w:tcBorders>
          </w:tcPr>
          <w:p w14:paraId="7285F64B" w14:textId="6521B1A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184685F2" w14:textId="20325B47" w:rsidR="00D91F72" w:rsidRDefault="00E53301">
            <w:pPr>
              <w:rPr>
                <w:sz w:val="20"/>
                <w:szCs w:val="20"/>
              </w:rPr>
            </w:pPr>
            <w:r>
              <w:rPr>
                <w:rFonts w:hint="eastAsia"/>
                <w:sz w:val="20"/>
                <w:szCs w:val="20"/>
              </w:rPr>
              <w:t>预期结果</w:t>
            </w:r>
          </w:p>
        </w:tc>
      </w:tr>
      <w:tr w:rsidR="00D91F72" w14:paraId="5C1309AE" w14:textId="659C0257">
        <w:trPr>
          <w:trHeight w:val="392"/>
        </w:trPr>
        <w:tc>
          <w:tcPr>
            <w:tcW w:w="2155" w:type="dxa"/>
            <w:tcBorders>
              <w:top w:val="single" w:sz="4" w:space="0" w:color="000000"/>
              <w:left w:val="single" w:sz="4" w:space="0" w:color="000000"/>
              <w:bottom w:val="single" w:sz="4" w:space="0" w:color="000000"/>
              <w:right w:val="single" w:sz="4" w:space="0" w:color="000000"/>
            </w:tcBorders>
          </w:tcPr>
          <w:p w14:paraId="1EE4CA8C" w14:textId="26E9D599" w:rsidR="00D91F72" w:rsidRDefault="00E53301">
            <w:pPr>
              <w:rPr>
                <w:sz w:val="20"/>
                <w:szCs w:val="20"/>
              </w:rPr>
            </w:pPr>
            <w:r>
              <w:rPr>
                <w:rFonts w:hint="eastAsia"/>
                <w:sz w:val="20"/>
                <w:szCs w:val="20"/>
              </w:rPr>
              <w:t>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4A3B32A7" w14:textId="5D88D68F" w:rsidR="00D91F72" w:rsidRDefault="00E53301">
            <w:pPr>
              <w:rPr>
                <w:sz w:val="20"/>
                <w:szCs w:val="20"/>
              </w:rPr>
            </w:pPr>
            <w:r>
              <w:rPr>
                <w:rFonts w:hint="eastAsia"/>
                <w:sz w:val="20"/>
                <w:szCs w:val="20"/>
              </w:rPr>
              <w:t>可见首页导航栏有教师按钮</w:t>
            </w:r>
          </w:p>
        </w:tc>
      </w:tr>
      <w:tr w:rsidR="00D91F72" w14:paraId="1FA08DE9" w14:textId="39F9A351">
        <w:trPr>
          <w:trHeight w:val="392"/>
        </w:trPr>
        <w:tc>
          <w:tcPr>
            <w:tcW w:w="2155" w:type="dxa"/>
            <w:tcBorders>
              <w:top w:val="single" w:sz="4" w:space="0" w:color="000000"/>
              <w:left w:val="single" w:sz="4" w:space="0" w:color="000000"/>
              <w:bottom w:val="single" w:sz="4" w:space="0" w:color="000000"/>
              <w:right w:val="single" w:sz="4" w:space="0" w:color="000000"/>
            </w:tcBorders>
          </w:tcPr>
          <w:p w14:paraId="61675052" w14:textId="40AA3381" w:rsidR="00D91F72" w:rsidRDefault="00E53301">
            <w:pPr>
              <w:rPr>
                <w:sz w:val="20"/>
                <w:szCs w:val="20"/>
              </w:rPr>
            </w:pPr>
            <w:r>
              <w:rPr>
                <w:rFonts w:hint="eastAsia"/>
                <w:sz w:val="20"/>
                <w:szCs w:val="20"/>
              </w:rPr>
              <w:t>点击教师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53813A25" w14:textId="38629BA4" w:rsidR="00D91F72" w:rsidRDefault="00E53301">
            <w:pPr>
              <w:rPr>
                <w:sz w:val="20"/>
                <w:szCs w:val="20"/>
              </w:rPr>
            </w:pPr>
            <w:r>
              <w:rPr>
                <w:rFonts w:hint="eastAsia"/>
                <w:sz w:val="20"/>
                <w:szCs w:val="20"/>
              </w:rPr>
              <w:t>进入教师页面，可见教师列表，包括每个教师的头像、姓名、联系方式</w:t>
            </w:r>
          </w:p>
        </w:tc>
      </w:tr>
      <w:tr w:rsidR="00D91F72" w14:paraId="65DE6D51" w14:textId="6DD66A67">
        <w:trPr>
          <w:trHeight w:val="392"/>
        </w:trPr>
        <w:tc>
          <w:tcPr>
            <w:tcW w:w="2155" w:type="dxa"/>
            <w:tcBorders>
              <w:top w:val="single" w:sz="4" w:space="0" w:color="000000"/>
              <w:left w:val="single" w:sz="4" w:space="0" w:color="000000"/>
              <w:bottom w:val="single" w:sz="4" w:space="0" w:color="000000"/>
              <w:right w:val="single" w:sz="4" w:space="0" w:color="000000"/>
            </w:tcBorders>
          </w:tcPr>
          <w:p w14:paraId="6D70EFC5" w14:textId="17B4EA84" w:rsidR="00D91F72" w:rsidRDefault="00E53301">
            <w:pPr>
              <w:rPr>
                <w:sz w:val="20"/>
                <w:szCs w:val="20"/>
              </w:rPr>
            </w:pPr>
            <w:r>
              <w:rPr>
                <w:rFonts w:hint="eastAsia"/>
                <w:sz w:val="20"/>
                <w:szCs w:val="20"/>
              </w:rPr>
              <w:t>点击某个教师</w:t>
            </w:r>
          </w:p>
        </w:tc>
        <w:tc>
          <w:tcPr>
            <w:tcW w:w="6141" w:type="dxa"/>
            <w:gridSpan w:val="2"/>
            <w:tcBorders>
              <w:top w:val="single" w:sz="4" w:space="0" w:color="000000"/>
              <w:left w:val="single" w:sz="4" w:space="0" w:color="000000"/>
              <w:bottom w:val="single" w:sz="4" w:space="0" w:color="000000"/>
              <w:right w:val="single" w:sz="4" w:space="0" w:color="000000"/>
            </w:tcBorders>
          </w:tcPr>
          <w:p w14:paraId="20AB4763" w14:textId="0E6C5A71" w:rsidR="00D91F72" w:rsidRDefault="00E53301">
            <w:pPr>
              <w:rPr>
                <w:sz w:val="20"/>
                <w:szCs w:val="20"/>
              </w:rPr>
            </w:pPr>
            <w:r>
              <w:rPr>
                <w:rFonts w:hint="eastAsia"/>
                <w:sz w:val="20"/>
                <w:szCs w:val="20"/>
              </w:rPr>
              <w:t>出现教师详情悬浮窗，包括教师个人信息、教师介绍、所开课程</w:t>
            </w:r>
          </w:p>
        </w:tc>
      </w:tr>
      <w:tr w:rsidR="00D91F72" w14:paraId="31982D20" w14:textId="48DA4B12">
        <w:trPr>
          <w:trHeight w:val="392"/>
        </w:trPr>
        <w:tc>
          <w:tcPr>
            <w:tcW w:w="2155" w:type="dxa"/>
            <w:tcBorders>
              <w:top w:val="single" w:sz="4" w:space="0" w:color="000000"/>
              <w:left w:val="single" w:sz="4" w:space="0" w:color="000000"/>
              <w:bottom w:val="single" w:sz="4" w:space="0" w:color="000000"/>
              <w:right w:val="single" w:sz="4" w:space="0" w:color="000000"/>
            </w:tcBorders>
          </w:tcPr>
          <w:p w14:paraId="211499CA" w14:textId="4B8E5E18" w:rsidR="00D91F72" w:rsidRDefault="00E53301">
            <w:pPr>
              <w:rPr>
                <w:sz w:val="20"/>
                <w:szCs w:val="20"/>
              </w:rPr>
            </w:pPr>
            <w:r>
              <w:rPr>
                <w:rFonts w:hint="eastAsia"/>
                <w:sz w:val="20"/>
                <w:szCs w:val="20"/>
              </w:rPr>
              <w:t>点击所开课程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2E5C9A4C" w14:textId="70B41D70" w:rsidR="00D91F72" w:rsidRDefault="00E53301">
            <w:pPr>
              <w:rPr>
                <w:sz w:val="20"/>
                <w:szCs w:val="20"/>
              </w:rPr>
            </w:pPr>
            <w:r>
              <w:rPr>
                <w:rFonts w:hint="eastAsia"/>
                <w:sz w:val="20"/>
                <w:szCs w:val="20"/>
              </w:rPr>
              <w:t>可见教师开课</w:t>
            </w:r>
          </w:p>
        </w:tc>
      </w:tr>
    </w:tbl>
    <w:p w14:paraId="36080476" w14:textId="797ED544" w:rsidR="00D91F72" w:rsidRDefault="00D91F72"/>
    <w:p w14:paraId="6C9FE28E" w14:textId="553672C0" w:rsidR="00D91F72" w:rsidRDefault="00E53301">
      <w:r>
        <w:br w:type="page"/>
      </w:r>
    </w:p>
    <w:p w14:paraId="4CC34A8F" w14:textId="24DD1701" w:rsidR="00D91F72" w:rsidRDefault="00D91F72"/>
    <w:p w14:paraId="7B103C38" w14:textId="2D5A99DD" w:rsidR="00D91F72" w:rsidRDefault="00E53301">
      <w:pPr>
        <w:pStyle w:val="a"/>
      </w:pPr>
      <w:bookmarkStart w:id="163" w:name="_Toc533374850"/>
      <w:r>
        <w:rPr>
          <w:rFonts w:hint="eastAsia"/>
        </w:rPr>
        <w:t>游客</w:t>
      </w:r>
      <w:bookmarkEnd w:id="163"/>
    </w:p>
    <w:p w14:paraId="38E31C3E" w14:textId="707B7B06" w:rsidR="00D91F72" w:rsidRDefault="00E53301">
      <w:pPr>
        <w:pStyle w:val="a0"/>
      </w:pPr>
      <w:bookmarkStart w:id="164" w:name="_Toc533374851"/>
      <w:r>
        <w:rPr>
          <w:rFonts w:hint="eastAsia"/>
        </w:rPr>
        <w:t>首页</w:t>
      </w:r>
      <w:bookmarkEnd w:id="164"/>
    </w:p>
    <w:p w14:paraId="7BBF3F93" w14:textId="3C2903B7" w:rsidR="00D91F72" w:rsidRDefault="00E53301">
      <w:pPr>
        <w:pStyle w:val="a1"/>
      </w:pPr>
      <w:bookmarkStart w:id="165" w:name="_Toc533374852"/>
      <w:r>
        <w:rPr>
          <w:rFonts w:hint="eastAsia"/>
        </w:rPr>
        <w:t>浏览全站搜索</w:t>
      </w:r>
      <w:bookmarkEnd w:id="165"/>
    </w:p>
    <w:tbl>
      <w:tblPr>
        <w:tblStyle w:val="15"/>
        <w:tblW w:w="8296" w:type="dxa"/>
        <w:tblLayout w:type="fixed"/>
        <w:tblLook w:val="04A0" w:firstRow="1" w:lastRow="0" w:firstColumn="1" w:lastColumn="0" w:noHBand="0" w:noVBand="1"/>
      </w:tblPr>
      <w:tblGrid>
        <w:gridCol w:w="2155"/>
        <w:gridCol w:w="1993"/>
        <w:gridCol w:w="4148"/>
      </w:tblGrid>
      <w:tr w:rsidR="00D91F72" w14:paraId="6D9907D0" w14:textId="49E218D0">
        <w:tc>
          <w:tcPr>
            <w:tcW w:w="4148" w:type="dxa"/>
            <w:gridSpan w:val="2"/>
            <w:tcBorders>
              <w:top w:val="single" w:sz="4" w:space="0" w:color="000000"/>
              <w:left w:val="single" w:sz="4" w:space="0" w:color="000000"/>
              <w:bottom w:val="single" w:sz="4" w:space="0" w:color="000000"/>
              <w:right w:val="single" w:sz="4" w:space="0" w:color="000000"/>
            </w:tcBorders>
          </w:tcPr>
          <w:p w14:paraId="72F6EE6C" w14:textId="32DF4C1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625A78A" w14:textId="7BAA2889"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w:t>
            </w:r>
          </w:p>
        </w:tc>
      </w:tr>
      <w:tr w:rsidR="00D91F72" w14:paraId="6D8A0D69" w14:textId="44D3C126">
        <w:tc>
          <w:tcPr>
            <w:tcW w:w="4148" w:type="dxa"/>
            <w:gridSpan w:val="2"/>
            <w:tcBorders>
              <w:top w:val="single" w:sz="4" w:space="0" w:color="000000"/>
              <w:left w:val="single" w:sz="4" w:space="0" w:color="000000"/>
              <w:bottom w:val="single" w:sz="4" w:space="0" w:color="000000"/>
              <w:right w:val="single" w:sz="4" w:space="0" w:color="000000"/>
            </w:tcBorders>
          </w:tcPr>
          <w:p w14:paraId="22CD969F" w14:textId="5A5C9B5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4182681" w14:textId="4B6034BB" w:rsidR="00D91F72" w:rsidRDefault="00E53301">
            <w:pPr>
              <w:rPr>
                <w:sz w:val="20"/>
                <w:szCs w:val="20"/>
              </w:rPr>
            </w:pPr>
            <w:r>
              <w:rPr>
                <w:rFonts w:hint="eastAsia"/>
                <w:sz w:val="20"/>
                <w:szCs w:val="20"/>
              </w:rPr>
              <w:t>浏览全站搜索</w:t>
            </w:r>
          </w:p>
        </w:tc>
      </w:tr>
      <w:tr w:rsidR="00D91F72" w14:paraId="5F248834" w14:textId="09C67596">
        <w:tc>
          <w:tcPr>
            <w:tcW w:w="4148" w:type="dxa"/>
            <w:gridSpan w:val="2"/>
            <w:tcBorders>
              <w:top w:val="single" w:sz="4" w:space="0" w:color="000000"/>
              <w:left w:val="single" w:sz="4" w:space="0" w:color="000000"/>
              <w:bottom w:val="single" w:sz="4" w:space="0" w:color="000000"/>
              <w:right w:val="single" w:sz="4" w:space="0" w:color="000000"/>
            </w:tcBorders>
          </w:tcPr>
          <w:p w14:paraId="64315A39" w14:textId="12BBF72A"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545F17E5" w14:textId="08BE5B6F" w:rsidR="00D91F72" w:rsidRDefault="00E53301">
            <w:pPr>
              <w:rPr>
                <w:sz w:val="20"/>
                <w:szCs w:val="20"/>
              </w:rPr>
            </w:pPr>
            <w:r>
              <w:rPr>
                <w:rFonts w:hint="eastAsia"/>
                <w:sz w:val="20"/>
                <w:szCs w:val="20"/>
              </w:rPr>
              <w:t>浏览全站搜索</w:t>
            </w:r>
          </w:p>
        </w:tc>
      </w:tr>
      <w:tr w:rsidR="00D91F72" w14:paraId="72D72FA2" w14:textId="05DE5DD6">
        <w:tc>
          <w:tcPr>
            <w:tcW w:w="4148" w:type="dxa"/>
            <w:gridSpan w:val="2"/>
            <w:tcBorders>
              <w:top w:val="single" w:sz="4" w:space="0" w:color="000000"/>
              <w:left w:val="single" w:sz="4" w:space="0" w:color="000000"/>
              <w:bottom w:val="single" w:sz="4" w:space="0" w:color="000000"/>
              <w:right w:val="single" w:sz="4" w:space="0" w:color="000000"/>
            </w:tcBorders>
          </w:tcPr>
          <w:p w14:paraId="178A0ED5" w14:textId="2E94B25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667AFFC" w14:textId="72B787B7" w:rsidR="00D91F72" w:rsidRDefault="00E53301">
            <w:pPr>
              <w:rPr>
                <w:sz w:val="20"/>
                <w:szCs w:val="20"/>
              </w:rPr>
            </w:pPr>
            <w:r>
              <w:rPr>
                <w:rFonts w:hint="eastAsia"/>
                <w:sz w:val="20"/>
                <w:szCs w:val="20"/>
              </w:rPr>
              <w:t>游客</w:t>
            </w:r>
          </w:p>
        </w:tc>
      </w:tr>
      <w:tr w:rsidR="00D91F72" w14:paraId="16CC6382" w14:textId="6F98CA08">
        <w:tc>
          <w:tcPr>
            <w:tcW w:w="4148" w:type="dxa"/>
            <w:gridSpan w:val="2"/>
            <w:tcBorders>
              <w:top w:val="single" w:sz="4" w:space="0" w:color="000000"/>
              <w:left w:val="single" w:sz="4" w:space="0" w:color="000000"/>
              <w:bottom w:val="single" w:sz="4" w:space="0" w:color="000000"/>
              <w:right w:val="single" w:sz="4" w:space="0" w:color="000000"/>
            </w:tcBorders>
          </w:tcPr>
          <w:p w14:paraId="444B58EE" w14:textId="498EC3BD"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99F7EB3" w14:textId="3A51CFAC" w:rsidR="00D91F72" w:rsidRDefault="00E53301">
            <w:pPr>
              <w:rPr>
                <w:sz w:val="20"/>
                <w:szCs w:val="20"/>
              </w:rPr>
            </w:pPr>
            <w:r>
              <w:rPr>
                <w:rFonts w:hint="eastAsia"/>
                <w:sz w:val="20"/>
                <w:szCs w:val="20"/>
              </w:rPr>
              <w:t>黑盒测试</w:t>
            </w:r>
          </w:p>
        </w:tc>
      </w:tr>
      <w:tr w:rsidR="00D91F72" w14:paraId="72C6B05E" w14:textId="1382C4DB">
        <w:tc>
          <w:tcPr>
            <w:tcW w:w="4148" w:type="dxa"/>
            <w:gridSpan w:val="2"/>
            <w:tcBorders>
              <w:top w:val="single" w:sz="4" w:space="0" w:color="000000"/>
              <w:left w:val="single" w:sz="4" w:space="0" w:color="000000"/>
              <w:bottom w:val="single" w:sz="4" w:space="0" w:color="000000"/>
              <w:right w:val="single" w:sz="4" w:space="0" w:color="000000"/>
            </w:tcBorders>
          </w:tcPr>
          <w:p w14:paraId="3A123AD5" w14:textId="28A875C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867D797" w14:textId="3BA3BC7C" w:rsidR="00D91F72" w:rsidRDefault="00E53301">
            <w:pPr>
              <w:rPr>
                <w:sz w:val="20"/>
                <w:szCs w:val="20"/>
              </w:rPr>
            </w:pPr>
            <w:r>
              <w:rPr>
                <w:rFonts w:hint="eastAsia"/>
                <w:sz w:val="20"/>
                <w:szCs w:val="20"/>
              </w:rPr>
              <w:t>无</w:t>
            </w:r>
          </w:p>
        </w:tc>
      </w:tr>
      <w:tr w:rsidR="00D91F72" w14:paraId="08DC8002" w14:textId="350C6FB7">
        <w:tc>
          <w:tcPr>
            <w:tcW w:w="4148" w:type="dxa"/>
            <w:gridSpan w:val="2"/>
            <w:tcBorders>
              <w:top w:val="single" w:sz="4" w:space="0" w:color="000000"/>
              <w:left w:val="single" w:sz="4" w:space="0" w:color="000000"/>
              <w:bottom w:val="single" w:sz="4" w:space="0" w:color="000000"/>
              <w:right w:val="single" w:sz="4" w:space="0" w:color="000000"/>
            </w:tcBorders>
          </w:tcPr>
          <w:p w14:paraId="4B68F14C" w14:textId="5464E390"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13FDC0DC" w14:textId="2EB01B1A" w:rsidR="00D91F72" w:rsidRDefault="00E53301">
            <w:pPr>
              <w:rPr>
                <w:sz w:val="20"/>
                <w:szCs w:val="20"/>
              </w:rPr>
            </w:pPr>
            <w:r>
              <w:rPr>
                <w:rFonts w:hint="eastAsia"/>
                <w:sz w:val="20"/>
                <w:szCs w:val="20"/>
              </w:rPr>
              <w:t>未登录</w:t>
            </w:r>
          </w:p>
        </w:tc>
      </w:tr>
      <w:tr w:rsidR="00D91F72" w14:paraId="0E6F2C5B" w14:textId="0E1CA8C3">
        <w:tc>
          <w:tcPr>
            <w:tcW w:w="4148" w:type="dxa"/>
            <w:gridSpan w:val="2"/>
            <w:tcBorders>
              <w:top w:val="single" w:sz="4" w:space="0" w:color="000000"/>
              <w:left w:val="single" w:sz="4" w:space="0" w:color="000000"/>
              <w:bottom w:val="single" w:sz="4" w:space="0" w:color="000000"/>
              <w:right w:val="single" w:sz="4" w:space="0" w:color="000000"/>
            </w:tcBorders>
          </w:tcPr>
          <w:p w14:paraId="0E27762A" w14:textId="16FA65C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AECEDE5" w14:textId="321C98BF" w:rsidR="00D91F72" w:rsidRDefault="00E53301">
            <w:pPr>
              <w:rPr>
                <w:sz w:val="20"/>
                <w:szCs w:val="20"/>
              </w:rPr>
            </w:pPr>
            <w:r>
              <w:rPr>
                <w:rFonts w:hint="eastAsia"/>
                <w:sz w:val="20"/>
                <w:szCs w:val="20"/>
              </w:rPr>
              <w:t>游客浏览全站搜索</w:t>
            </w:r>
          </w:p>
        </w:tc>
      </w:tr>
      <w:tr w:rsidR="00D91F72" w14:paraId="6BE4CFAE" w14:textId="3A5B1746">
        <w:tc>
          <w:tcPr>
            <w:tcW w:w="4148" w:type="dxa"/>
            <w:gridSpan w:val="2"/>
            <w:tcBorders>
              <w:top w:val="single" w:sz="4" w:space="0" w:color="000000"/>
              <w:left w:val="single" w:sz="4" w:space="0" w:color="000000"/>
              <w:bottom w:val="single" w:sz="4" w:space="0" w:color="000000"/>
              <w:right w:val="single" w:sz="4" w:space="0" w:color="000000"/>
            </w:tcBorders>
          </w:tcPr>
          <w:p w14:paraId="5A056172" w14:textId="4864C7C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B7829B5" w14:textId="7850445A" w:rsidR="00D91F72" w:rsidRDefault="00E53301">
            <w:pPr>
              <w:rPr>
                <w:sz w:val="20"/>
                <w:szCs w:val="20"/>
              </w:rPr>
            </w:pPr>
            <w:r>
              <w:rPr>
                <w:rFonts w:hint="eastAsia"/>
                <w:sz w:val="20"/>
                <w:szCs w:val="20"/>
              </w:rPr>
              <w:t>测试游客是否能进入首页，浏览全站搜索</w:t>
            </w:r>
          </w:p>
        </w:tc>
      </w:tr>
      <w:tr w:rsidR="00D91F72" w14:paraId="72D3F58B" w14:textId="5B4C68E4">
        <w:trPr>
          <w:trHeight w:val="1445"/>
        </w:trPr>
        <w:tc>
          <w:tcPr>
            <w:tcW w:w="8296" w:type="dxa"/>
            <w:gridSpan w:val="3"/>
            <w:tcBorders>
              <w:top w:val="single" w:sz="4" w:space="0" w:color="000000"/>
              <w:left w:val="single" w:sz="4" w:space="0" w:color="000000"/>
              <w:right w:val="single" w:sz="4" w:space="0" w:color="000000"/>
            </w:tcBorders>
          </w:tcPr>
          <w:p w14:paraId="440038A0" w14:textId="221328BA" w:rsidR="00D91F72" w:rsidRDefault="00E53301">
            <w:pPr>
              <w:rPr>
                <w:sz w:val="20"/>
                <w:szCs w:val="20"/>
              </w:rPr>
            </w:pPr>
            <w:r>
              <w:rPr>
                <w:rFonts w:hint="eastAsia"/>
                <w:sz w:val="20"/>
                <w:szCs w:val="20"/>
              </w:rPr>
              <w:t>初始条件和背景：</w:t>
            </w:r>
          </w:p>
          <w:p w14:paraId="57893A0D" w14:textId="00A13CCB" w:rsidR="00D91F72" w:rsidRDefault="00E53301">
            <w:pPr>
              <w:rPr>
                <w:sz w:val="20"/>
                <w:szCs w:val="20"/>
              </w:rPr>
            </w:pPr>
            <w:r>
              <w:rPr>
                <w:rFonts w:hint="eastAsia"/>
                <w:sz w:val="20"/>
                <w:szCs w:val="20"/>
              </w:rPr>
              <w:t>系统：PC端</w:t>
            </w:r>
          </w:p>
          <w:p w14:paraId="4684DC17" w14:textId="14FF5BC3" w:rsidR="00D91F72" w:rsidRDefault="00E53301">
            <w:pPr>
              <w:rPr>
                <w:sz w:val="20"/>
                <w:szCs w:val="20"/>
              </w:rPr>
            </w:pPr>
            <w:r>
              <w:rPr>
                <w:rFonts w:hint="eastAsia"/>
                <w:sz w:val="20"/>
                <w:szCs w:val="20"/>
              </w:rPr>
              <w:t>浏览器：C</w:t>
            </w:r>
            <w:r>
              <w:rPr>
                <w:sz w:val="20"/>
                <w:szCs w:val="20"/>
              </w:rPr>
              <w:t>hrome</w:t>
            </w:r>
          </w:p>
          <w:p w14:paraId="71FC3040" w14:textId="1E19B549" w:rsidR="00D91F72" w:rsidRDefault="00E53301">
            <w:pPr>
              <w:rPr>
                <w:sz w:val="20"/>
                <w:szCs w:val="20"/>
              </w:rPr>
            </w:pPr>
            <w:r>
              <w:rPr>
                <w:rFonts w:hint="eastAsia"/>
                <w:sz w:val="20"/>
                <w:szCs w:val="20"/>
              </w:rPr>
              <w:t>注释：无</w:t>
            </w:r>
          </w:p>
        </w:tc>
      </w:tr>
      <w:tr w:rsidR="00D91F72" w14:paraId="3A840047" w14:textId="16585037">
        <w:trPr>
          <w:trHeight w:val="392"/>
        </w:trPr>
        <w:tc>
          <w:tcPr>
            <w:tcW w:w="2155" w:type="dxa"/>
            <w:tcBorders>
              <w:top w:val="single" w:sz="4" w:space="0" w:color="000000"/>
              <w:left w:val="single" w:sz="4" w:space="0" w:color="000000"/>
              <w:bottom w:val="single" w:sz="4" w:space="0" w:color="000000"/>
              <w:right w:val="single" w:sz="4" w:space="0" w:color="000000"/>
            </w:tcBorders>
          </w:tcPr>
          <w:p w14:paraId="487FBDB9" w14:textId="26EE9E68"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679E2F28" w14:textId="46611B12" w:rsidR="00D91F72" w:rsidRDefault="00E53301">
            <w:pPr>
              <w:rPr>
                <w:sz w:val="20"/>
                <w:szCs w:val="20"/>
              </w:rPr>
            </w:pPr>
            <w:r>
              <w:rPr>
                <w:rFonts w:hint="eastAsia"/>
                <w:sz w:val="20"/>
                <w:szCs w:val="20"/>
              </w:rPr>
              <w:t>预期结果</w:t>
            </w:r>
          </w:p>
        </w:tc>
      </w:tr>
      <w:tr w:rsidR="00D91F72" w14:paraId="161B7508" w14:textId="09ACE663">
        <w:trPr>
          <w:trHeight w:val="392"/>
        </w:trPr>
        <w:tc>
          <w:tcPr>
            <w:tcW w:w="2155" w:type="dxa"/>
            <w:tcBorders>
              <w:top w:val="single" w:sz="4" w:space="0" w:color="000000"/>
              <w:left w:val="single" w:sz="4" w:space="0" w:color="000000"/>
              <w:bottom w:val="single" w:sz="4" w:space="0" w:color="000000"/>
              <w:right w:val="single" w:sz="4" w:space="0" w:color="000000"/>
            </w:tcBorders>
          </w:tcPr>
          <w:p w14:paraId="750B6919" w14:textId="000E4754"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51CBE4F5" w14:textId="443D95E9" w:rsidR="00D91F72" w:rsidRDefault="00E53301">
            <w:pPr>
              <w:rPr>
                <w:sz w:val="20"/>
                <w:szCs w:val="20"/>
              </w:rPr>
            </w:pPr>
            <w:r>
              <w:rPr>
                <w:rFonts w:hint="eastAsia"/>
                <w:sz w:val="20"/>
                <w:szCs w:val="20"/>
              </w:rPr>
              <w:t>可见网页顶部有搜索框，搜索框内有灰色全站搜索字样</w:t>
            </w:r>
          </w:p>
        </w:tc>
      </w:tr>
      <w:tr w:rsidR="00D91F72" w14:paraId="31EA9F9E" w14:textId="26069BAE">
        <w:trPr>
          <w:trHeight w:val="392"/>
        </w:trPr>
        <w:tc>
          <w:tcPr>
            <w:tcW w:w="2155" w:type="dxa"/>
            <w:tcBorders>
              <w:top w:val="single" w:sz="4" w:space="0" w:color="000000"/>
              <w:left w:val="single" w:sz="4" w:space="0" w:color="000000"/>
              <w:bottom w:val="single" w:sz="4" w:space="0" w:color="000000"/>
              <w:right w:val="single" w:sz="4" w:space="0" w:color="000000"/>
            </w:tcBorders>
          </w:tcPr>
          <w:p w14:paraId="36656835" w14:textId="62D23DEB" w:rsidR="00D91F72" w:rsidRDefault="00E53301">
            <w:pPr>
              <w:rPr>
                <w:sz w:val="20"/>
                <w:szCs w:val="20"/>
              </w:rPr>
            </w:pPr>
            <w:r>
              <w:rPr>
                <w:rFonts w:hint="eastAsia"/>
                <w:sz w:val="20"/>
                <w:szCs w:val="20"/>
              </w:rPr>
              <w:t>点击搜索框，输入搜索</w:t>
            </w:r>
          </w:p>
        </w:tc>
        <w:tc>
          <w:tcPr>
            <w:tcW w:w="6141" w:type="dxa"/>
            <w:gridSpan w:val="2"/>
            <w:tcBorders>
              <w:top w:val="single" w:sz="4" w:space="0" w:color="000000"/>
              <w:left w:val="single" w:sz="4" w:space="0" w:color="000000"/>
              <w:bottom w:val="single" w:sz="4" w:space="0" w:color="000000"/>
              <w:right w:val="single" w:sz="4" w:space="0" w:color="000000"/>
            </w:tcBorders>
          </w:tcPr>
          <w:p w14:paraId="6B5B8AD9" w14:textId="73DAA55B" w:rsidR="00D91F72" w:rsidRDefault="00E53301">
            <w:pPr>
              <w:rPr>
                <w:sz w:val="20"/>
                <w:szCs w:val="20"/>
              </w:rPr>
            </w:pPr>
            <w:r>
              <w:rPr>
                <w:rFonts w:hint="eastAsia"/>
                <w:sz w:val="20"/>
                <w:szCs w:val="20"/>
              </w:rPr>
              <w:t>弹出登录窗口</w:t>
            </w:r>
          </w:p>
        </w:tc>
      </w:tr>
      <w:tr w:rsidR="00D91F72" w14:paraId="742982B3" w14:textId="326B50C4">
        <w:trPr>
          <w:trHeight w:val="392"/>
        </w:trPr>
        <w:tc>
          <w:tcPr>
            <w:tcW w:w="2155" w:type="dxa"/>
            <w:tcBorders>
              <w:top w:val="single" w:sz="4" w:space="0" w:color="000000"/>
              <w:left w:val="single" w:sz="4" w:space="0" w:color="000000"/>
              <w:bottom w:val="single" w:sz="4" w:space="0" w:color="000000"/>
              <w:right w:val="single" w:sz="4" w:space="0" w:color="000000"/>
            </w:tcBorders>
          </w:tcPr>
          <w:p w14:paraId="10FA42BF" w14:textId="668F335B"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6BDF64C3" w14:textId="1EB21F66" w:rsidR="00D91F72" w:rsidRDefault="00D91F72">
            <w:pPr>
              <w:rPr>
                <w:sz w:val="20"/>
                <w:szCs w:val="20"/>
              </w:rPr>
            </w:pPr>
          </w:p>
        </w:tc>
      </w:tr>
      <w:tr w:rsidR="00D91F72" w14:paraId="7C64A2AB" w14:textId="4F8FC7E4">
        <w:trPr>
          <w:trHeight w:val="392"/>
        </w:trPr>
        <w:tc>
          <w:tcPr>
            <w:tcW w:w="2155" w:type="dxa"/>
            <w:tcBorders>
              <w:top w:val="single" w:sz="4" w:space="0" w:color="000000"/>
              <w:left w:val="single" w:sz="4" w:space="0" w:color="000000"/>
              <w:bottom w:val="single" w:sz="4" w:space="0" w:color="000000"/>
              <w:right w:val="single" w:sz="4" w:space="0" w:color="000000"/>
            </w:tcBorders>
          </w:tcPr>
          <w:p w14:paraId="77880296" w14:textId="5A06385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7D8348C" w14:textId="3BABF982" w:rsidR="00D91F72" w:rsidRDefault="00D91F72">
            <w:pPr>
              <w:rPr>
                <w:sz w:val="20"/>
                <w:szCs w:val="20"/>
              </w:rPr>
            </w:pPr>
          </w:p>
        </w:tc>
      </w:tr>
    </w:tbl>
    <w:p w14:paraId="3BC162B9" w14:textId="59F46399" w:rsidR="00D91F72" w:rsidRDefault="00D91F72"/>
    <w:p w14:paraId="04F51C91" w14:textId="3237600E" w:rsidR="00D91F72" w:rsidRDefault="00E53301">
      <w:r>
        <w:br w:type="page"/>
      </w:r>
    </w:p>
    <w:p w14:paraId="4A55937C" w14:textId="116CB7E1" w:rsidR="00D91F72" w:rsidRDefault="00D91F72"/>
    <w:p w14:paraId="5007C759" w14:textId="5A86CF6D" w:rsidR="00D91F72" w:rsidRDefault="00E53301">
      <w:pPr>
        <w:pStyle w:val="a1"/>
      </w:pPr>
      <w:bookmarkStart w:id="166" w:name="_Toc533374853"/>
      <w:r>
        <w:rPr>
          <w:rFonts w:hint="eastAsia"/>
        </w:rPr>
        <w:t>浏览导航栏</w:t>
      </w:r>
      <w:bookmarkEnd w:id="166"/>
    </w:p>
    <w:tbl>
      <w:tblPr>
        <w:tblStyle w:val="15"/>
        <w:tblW w:w="8296" w:type="dxa"/>
        <w:tblLayout w:type="fixed"/>
        <w:tblLook w:val="04A0" w:firstRow="1" w:lastRow="0" w:firstColumn="1" w:lastColumn="0" w:noHBand="0" w:noVBand="1"/>
      </w:tblPr>
      <w:tblGrid>
        <w:gridCol w:w="2155"/>
        <w:gridCol w:w="1993"/>
        <w:gridCol w:w="4148"/>
      </w:tblGrid>
      <w:tr w:rsidR="00D91F72" w14:paraId="73B1F9B2" w14:textId="206A91A6">
        <w:tc>
          <w:tcPr>
            <w:tcW w:w="4148" w:type="dxa"/>
            <w:gridSpan w:val="2"/>
            <w:tcBorders>
              <w:top w:val="single" w:sz="4" w:space="0" w:color="000000"/>
              <w:left w:val="single" w:sz="4" w:space="0" w:color="000000"/>
              <w:bottom w:val="single" w:sz="4" w:space="0" w:color="000000"/>
              <w:right w:val="single" w:sz="4" w:space="0" w:color="000000"/>
            </w:tcBorders>
          </w:tcPr>
          <w:p w14:paraId="5577903A" w14:textId="565A28FA"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66E4D450" w14:textId="24EFD928"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2</w:t>
            </w:r>
          </w:p>
        </w:tc>
      </w:tr>
      <w:tr w:rsidR="00D91F72" w14:paraId="17979D53" w14:textId="09358693">
        <w:tc>
          <w:tcPr>
            <w:tcW w:w="4148" w:type="dxa"/>
            <w:gridSpan w:val="2"/>
            <w:tcBorders>
              <w:top w:val="single" w:sz="4" w:space="0" w:color="000000"/>
              <w:left w:val="single" w:sz="4" w:space="0" w:color="000000"/>
              <w:bottom w:val="single" w:sz="4" w:space="0" w:color="000000"/>
              <w:right w:val="single" w:sz="4" w:space="0" w:color="000000"/>
            </w:tcBorders>
          </w:tcPr>
          <w:p w14:paraId="0DC50C71" w14:textId="5EB1C3E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B7AF862" w14:textId="3215CBBB" w:rsidR="00D91F72" w:rsidRDefault="00E53301">
            <w:pPr>
              <w:rPr>
                <w:sz w:val="20"/>
                <w:szCs w:val="20"/>
              </w:rPr>
            </w:pPr>
            <w:r>
              <w:rPr>
                <w:rFonts w:hint="eastAsia"/>
                <w:sz w:val="20"/>
                <w:szCs w:val="20"/>
              </w:rPr>
              <w:t>浏览导航栏</w:t>
            </w:r>
          </w:p>
        </w:tc>
      </w:tr>
      <w:tr w:rsidR="00D91F72" w14:paraId="69016FA7" w14:textId="1C26EF88">
        <w:tc>
          <w:tcPr>
            <w:tcW w:w="4148" w:type="dxa"/>
            <w:gridSpan w:val="2"/>
            <w:tcBorders>
              <w:top w:val="single" w:sz="4" w:space="0" w:color="000000"/>
              <w:left w:val="single" w:sz="4" w:space="0" w:color="000000"/>
              <w:bottom w:val="single" w:sz="4" w:space="0" w:color="000000"/>
              <w:right w:val="single" w:sz="4" w:space="0" w:color="000000"/>
            </w:tcBorders>
          </w:tcPr>
          <w:p w14:paraId="2E7B24D6" w14:textId="5808C9A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4540FB9C" w14:textId="26CCDC2A" w:rsidR="00D91F72" w:rsidRDefault="00E53301">
            <w:pPr>
              <w:rPr>
                <w:sz w:val="20"/>
                <w:szCs w:val="20"/>
              </w:rPr>
            </w:pPr>
            <w:r>
              <w:rPr>
                <w:rFonts w:hint="eastAsia"/>
                <w:sz w:val="20"/>
                <w:szCs w:val="20"/>
              </w:rPr>
              <w:t>浏览导航栏</w:t>
            </w:r>
          </w:p>
        </w:tc>
      </w:tr>
      <w:tr w:rsidR="00D91F72" w14:paraId="270D53DD" w14:textId="631E0F10">
        <w:tc>
          <w:tcPr>
            <w:tcW w:w="4148" w:type="dxa"/>
            <w:gridSpan w:val="2"/>
            <w:tcBorders>
              <w:top w:val="single" w:sz="4" w:space="0" w:color="000000"/>
              <w:left w:val="single" w:sz="4" w:space="0" w:color="000000"/>
              <w:bottom w:val="single" w:sz="4" w:space="0" w:color="000000"/>
              <w:right w:val="single" w:sz="4" w:space="0" w:color="000000"/>
            </w:tcBorders>
          </w:tcPr>
          <w:p w14:paraId="77254DA7" w14:textId="0B8E1F7D"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D2106C3" w14:textId="42416DCC" w:rsidR="00D91F72" w:rsidRDefault="00E53301">
            <w:pPr>
              <w:rPr>
                <w:sz w:val="20"/>
                <w:szCs w:val="20"/>
              </w:rPr>
            </w:pPr>
            <w:r>
              <w:rPr>
                <w:rFonts w:hint="eastAsia"/>
                <w:sz w:val="20"/>
                <w:szCs w:val="20"/>
              </w:rPr>
              <w:t>游客</w:t>
            </w:r>
          </w:p>
        </w:tc>
      </w:tr>
      <w:tr w:rsidR="00D91F72" w14:paraId="25F80CCD" w14:textId="69E0467D">
        <w:tc>
          <w:tcPr>
            <w:tcW w:w="4148" w:type="dxa"/>
            <w:gridSpan w:val="2"/>
            <w:tcBorders>
              <w:top w:val="single" w:sz="4" w:space="0" w:color="000000"/>
              <w:left w:val="single" w:sz="4" w:space="0" w:color="000000"/>
              <w:bottom w:val="single" w:sz="4" w:space="0" w:color="000000"/>
              <w:right w:val="single" w:sz="4" w:space="0" w:color="000000"/>
            </w:tcBorders>
          </w:tcPr>
          <w:p w14:paraId="455703DA" w14:textId="697CADE7"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63B8F5F" w14:textId="7E85B0E5" w:rsidR="00D91F72" w:rsidRDefault="00E53301">
            <w:pPr>
              <w:rPr>
                <w:sz w:val="20"/>
                <w:szCs w:val="20"/>
              </w:rPr>
            </w:pPr>
            <w:r>
              <w:rPr>
                <w:rFonts w:hint="eastAsia"/>
                <w:sz w:val="20"/>
                <w:szCs w:val="20"/>
              </w:rPr>
              <w:t>黑盒测试</w:t>
            </w:r>
          </w:p>
        </w:tc>
      </w:tr>
      <w:tr w:rsidR="00D91F72" w14:paraId="603823AF" w14:textId="6B6F4883">
        <w:tc>
          <w:tcPr>
            <w:tcW w:w="4148" w:type="dxa"/>
            <w:gridSpan w:val="2"/>
            <w:tcBorders>
              <w:top w:val="single" w:sz="4" w:space="0" w:color="000000"/>
              <w:left w:val="single" w:sz="4" w:space="0" w:color="000000"/>
              <w:bottom w:val="single" w:sz="4" w:space="0" w:color="000000"/>
              <w:right w:val="single" w:sz="4" w:space="0" w:color="000000"/>
            </w:tcBorders>
          </w:tcPr>
          <w:p w14:paraId="380FCD6B" w14:textId="1541769D"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485D82" w14:textId="67DEDA72" w:rsidR="00D91F72" w:rsidRDefault="00E53301">
            <w:pPr>
              <w:rPr>
                <w:sz w:val="20"/>
                <w:szCs w:val="20"/>
              </w:rPr>
            </w:pPr>
            <w:r>
              <w:rPr>
                <w:rFonts w:hint="eastAsia"/>
                <w:sz w:val="20"/>
                <w:szCs w:val="20"/>
              </w:rPr>
              <w:t>无</w:t>
            </w:r>
          </w:p>
        </w:tc>
      </w:tr>
      <w:tr w:rsidR="00D91F72" w14:paraId="1A219924" w14:textId="42C10DA3">
        <w:tc>
          <w:tcPr>
            <w:tcW w:w="4148" w:type="dxa"/>
            <w:gridSpan w:val="2"/>
            <w:tcBorders>
              <w:top w:val="single" w:sz="4" w:space="0" w:color="000000"/>
              <w:left w:val="single" w:sz="4" w:space="0" w:color="000000"/>
              <w:bottom w:val="single" w:sz="4" w:space="0" w:color="000000"/>
              <w:right w:val="single" w:sz="4" w:space="0" w:color="000000"/>
            </w:tcBorders>
          </w:tcPr>
          <w:p w14:paraId="64BDDA25" w14:textId="084264C5"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6266BB05" w14:textId="5AD544E6" w:rsidR="00D91F72" w:rsidRDefault="00E53301">
            <w:pPr>
              <w:rPr>
                <w:sz w:val="20"/>
                <w:szCs w:val="20"/>
              </w:rPr>
            </w:pPr>
            <w:r>
              <w:rPr>
                <w:rFonts w:hint="eastAsia"/>
                <w:sz w:val="20"/>
                <w:szCs w:val="20"/>
              </w:rPr>
              <w:t>未登录</w:t>
            </w:r>
          </w:p>
        </w:tc>
      </w:tr>
      <w:tr w:rsidR="00D91F72" w14:paraId="63A5137D" w14:textId="590D5783">
        <w:tc>
          <w:tcPr>
            <w:tcW w:w="4148" w:type="dxa"/>
            <w:gridSpan w:val="2"/>
            <w:tcBorders>
              <w:top w:val="single" w:sz="4" w:space="0" w:color="000000"/>
              <w:left w:val="single" w:sz="4" w:space="0" w:color="000000"/>
              <w:bottom w:val="single" w:sz="4" w:space="0" w:color="000000"/>
              <w:right w:val="single" w:sz="4" w:space="0" w:color="000000"/>
            </w:tcBorders>
          </w:tcPr>
          <w:p w14:paraId="15FCCA41" w14:textId="21F9DA2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1DE7E0BA" w14:textId="7951FABF" w:rsidR="00D91F72" w:rsidRDefault="00E53301">
            <w:pPr>
              <w:rPr>
                <w:sz w:val="20"/>
                <w:szCs w:val="20"/>
              </w:rPr>
            </w:pPr>
            <w:r>
              <w:rPr>
                <w:rFonts w:hint="eastAsia"/>
                <w:sz w:val="20"/>
                <w:szCs w:val="20"/>
              </w:rPr>
              <w:t>游客浏览导航栏</w:t>
            </w:r>
          </w:p>
        </w:tc>
      </w:tr>
      <w:tr w:rsidR="00D91F72" w14:paraId="1D3F02A3" w14:textId="32089961">
        <w:tc>
          <w:tcPr>
            <w:tcW w:w="4148" w:type="dxa"/>
            <w:gridSpan w:val="2"/>
            <w:tcBorders>
              <w:top w:val="single" w:sz="4" w:space="0" w:color="000000"/>
              <w:left w:val="single" w:sz="4" w:space="0" w:color="000000"/>
              <w:bottom w:val="single" w:sz="4" w:space="0" w:color="000000"/>
              <w:right w:val="single" w:sz="4" w:space="0" w:color="000000"/>
            </w:tcBorders>
          </w:tcPr>
          <w:p w14:paraId="4EE98D08" w14:textId="79332559"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0D457F3" w14:textId="640F1795" w:rsidR="00D91F72" w:rsidRDefault="00E53301">
            <w:pPr>
              <w:rPr>
                <w:sz w:val="20"/>
                <w:szCs w:val="20"/>
              </w:rPr>
            </w:pPr>
            <w:r>
              <w:rPr>
                <w:rFonts w:hint="eastAsia"/>
                <w:sz w:val="20"/>
                <w:szCs w:val="20"/>
              </w:rPr>
              <w:t>测试游客是否能进入首页，浏览导航栏</w:t>
            </w:r>
          </w:p>
        </w:tc>
      </w:tr>
      <w:tr w:rsidR="00D91F72" w14:paraId="74CA24AB" w14:textId="7FD392D4">
        <w:trPr>
          <w:trHeight w:val="1445"/>
        </w:trPr>
        <w:tc>
          <w:tcPr>
            <w:tcW w:w="8296" w:type="dxa"/>
            <w:gridSpan w:val="3"/>
            <w:tcBorders>
              <w:top w:val="single" w:sz="4" w:space="0" w:color="000000"/>
              <w:left w:val="single" w:sz="4" w:space="0" w:color="000000"/>
              <w:right w:val="single" w:sz="4" w:space="0" w:color="000000"/>
            </w:tcBorders>
          </w:tcPr>
          <w:p w14:paraId="1554D659" w14:textId="4AEBC5A6" w:rsidR="00D91F72" w:rsidRDefault="00E53301">
            <w:pPr>
              <w:rPr>
                <w:sz w:val="20"/>
                <w:szCs w:val="20"/>
              </w:rPr>
            </w:pPr>
            <w:r>
              <w:rPr>
                <w:rFonts w:hint="eastAsia"/>
                <w:sz w:val="20"/>
                <w:szCs w:val="20"/>
              </w:rPr>
              <w:t>初始条件和背景：</w:t>
            </w:r>
          </w:p>
          <w:p w14:paraId="72AFD179" w14:textId="118A4A5E" w:rsidR="00D91F72" w:rsidRDefault="00E53301">
            <w:pPr>
              <w:rPr>
                <w:sz w:val="20"/>
                <w:szCs w:val="20"/>
              </w:rPr>
            </w:pPr>
            <w:r>
              <w:rPr>
                <w:rFonts w:hint="eastAsia"/>
                <w:sz w:val="20"/>
                <w:szCs w:val="20"/>
              </w:rPr>
              <w:t>系统：PC端</w:t>
            </w:r>
          </w:p>
          <w:p w14:paraId="5E03F130" w14:textId="2A4137F8" w:rsidR="00D91F72" w:rsidRDefault="00E53301">
            <w:pPr>
              <w:rPr>
                <w:sz w:val="20"/>
                <w:szCs w:val="20"/>
              </w:rPr>
            </w:pPr>
            <w:r>
              <w:rPr>
                <w:rFonts w:hint="eastAsia"/>
                <w:sz w:val="20"/>
                <w:szCs w:val="20"/>
              </w:rPr>
              <w:t>浏览器：C</w:t>
            </w:r>
            <w:r>
              <w:rPr>
                <w:sz w:val="20"/>
                <w:szCs w:val="20"/>
              </w:rPr>
              <w:t>hrome</w:t>
            </w:r>
          </w:p>
          <w:p w14:paraId="58489D5F" w14:textId="44C9767E" w:rsidR="00D91F72" w:rsidRDefault="00E53301">
            <w:pPr>
              <w:rPr>
                <w:sz w:val="20"/>
                <w:szCs w:val="20"/>
              </w:rPr>
            </w:pPr>
            <w:r>
              <w:rPr>
                <w:rFonts w:hint="eastAsia"/>
                <w:sz w:val="20"/>
                <w:szCs w:val="20"/>
              </w:rPr>
              <w:t>注释：无</w:t>
            </w:r>
          </w:p>
        </w:tc>
      </w:tr>
      <w:tr w:rsidR="00D91F72" w14:paraId="7FF9469F" w14:textId="3ECF464D">
        <w:trPr>
          <w:trHeight w:val="392"/>
        </w:trPr>
        <w:tc>
          <w:tcPr>
            <w:tcW w:w="2155" w:type="dxa"/>
            <w:tcBorders>
              <w:top w:val="single" w:sz="4" w:space="0" w:color="000000"/>
              <w:left w:val="single" w:sz="4" w:space="0" w:color="000000"/>
              <w:bottom w:val="single" w:sz="4" w:space="0" w:color="000000"/>
              <w:right w:val="single" w:sz="4" w:space="0" w:color="000000"/>
            </w:tcBorders>
          </w:tcPr>
          <w:p w14:paraId="09EDA830" w14:textId="1CA11320"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D59FAD9" w14:textId="1F5C9BBC" w:rsidR="00D91F72" w:rsidRDefault="00E53301">
            <w:pPr>
              <w:rPr>
                <w:sz w:val="20"/>
                <w:szCs w:val="20"/>
              </w:rPr>
            </w:pPr>
            <w:r>
              <w:rPr>
                <w:rFonts w:hint="eastAsia"/>
                <w:sz w:val="20"/>
                <w:szCs w:val="20"/>
              </w:rPr>
              <w:t>预期结果</w:t>
            </w:r>
          </w:p>
        </w:tc>
      </w:tr>
      <w:tr w:rsidR="00D91F72" w14:paraId="78303A3D" w14:textId="1A983781">
        <w:trPr>
          <w:trHeight w:val="392"/>
        </w:trPr>
        <w:tc>
          <w:tcPr>
            <w:tcW w:w="2155" w:type="dxa"/>
            <w:tcBorders>
              <w:top w:val="single" w:sz="4" w:space="0" w:color="000000"/>
              <w:left w:val="single" w:sz="4" w:space="0" w:color="000000"/>
              <w:bottom w:val="single" w:sz="4" w:space="0" w:color="000000"/>
              <w:right w:val="single" w:sz="4" w:space="0" w:color="000000"/>
            </w:tcBorders>
          </w:tcPr>
          <w:p w14:paraId="19174244" w14:textId="22205601" w:rsidR="00D91F72" w:rsidRDefault="00E53301">
            <w:pPr>
              <w:rPr>
                <w:sz w:val="20"/>
                <w:szCs w:val="20"/>
              </w:rPr>
            </w:pPr>
            <w:r>
              <w:rPr>
                <w:rFonts w:hint="eastAsia"/>
                <w:sz w:val="20"/>
                <w:szCs w:val="20"/>
              </w:rPr>
              <w:t>用户进入首页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C55F1F6" w14:textId="30612A15" w:rsidR="00D91F72" w:rsidRDefault="00E53301">
            <w:pPr>
              <w:rPr>
                <w:sz w:val="20"/>
                <w:szCs w:val="20"/>
              </w:rPr>
            </w:pPr>
            <w:r>
              <w:rPr>
                <w:rFonts w:hint="eastAsia"/>
                <w:sz w:val="20"/>
                <w:szCs w:val="20"/>
              </w:rPr>
              <w:t>可见首页上方导航栏，包括首页、课程、教师、论坛、帮助、登录/注册</w:t>
            </w:r>
          </w:p>
        </w:tc>
      </w:tr>
      <w:tr w:rsidR="00D91F72" w14:paraId="61742D9C" w14:textId="26D3EE8B">
        <w:trPr>
          <w:trHeight w:val="392"/>
        </w:trPr>
        <w:tc>
          <w:tcPr>
            <w:tcW w:w="2155" w:type="dxa"/>
            <w:tcBorders>
              <w:top w:val="single" w:sz="4" w:space="0" w:color="000000"/>
              <w:left w:val="single" w:sz="4" w:space="0" w:color="000000"/>
              <w:bottom w:val="single" w:sz="4" w:space="0" w:color="000000"/>
              <w:right w:val="single" w:sz="4" w:space="0" w:color="000000"/>
            </w:tcBorders>
          </w:tcPr>
          <w:p w14:paraId="6D372820" w14:textId="05A888A3" w:rsidR="00D91F72" w:rsidRDefault="00E53301">
            <w:pPr>
              <w:rPr>
                <w:sz w:val="20"/>
                <w:szCs w:val="20"/>
              </w:rPr>
            </w:pPr>
            <w:r>
              <w:rPr>
                <w:rFonts w:hint="eastAsia"/>
                <w:sz w:val="20"/>
                <w:szCs w:val="20"/>
              </w:rPr>
              <w:t>点击导航栏</w:t>
            </w:r>
          </w:p>
        </w:tc>
        <w:tc>
          <w:tcPr>
            <w:tcW w:w="6141" w:type="dxa"/>
            <w:gridSpan w:val="2"/>
            <w:tcBorders>
              <w:top w:val="single" w:sz="4" w:space="0" w:color="000000"/>
              <w:left w:val="single" w:sz="4" w:space="0" w:color="000000"/>
              <w:bottom w:val="single" w:sz="4" w:space="0" w:color="000000"/>
              <w:right w:val="single" w:sz="4" w:space="0" w:color="000000"/>
            </w:tcBorders>
          </w:tcPr>
          <w:p w14:paraId="780B381A" w14:textId="52692597" w:rsidR="00D91F72" w:rsidRDefault="00E53301">
            <w:pPr>
              <w:rPr>
                <w:sz w:val="20"/>
                <w:szCs w:val="20"/>
              </w:rPr>
            </w:pPr>
            <w:r>
              <w:rPr>
                <w:rFonts w:hint="eastAsia"/>
                <w:sz w:val="20"/>
                <w:szCs w:val="20"/>
              </w:rPr>
              <w:t>弹出登录窗口</w:t>
            </w:r>
          </w:p>
        </w:tc>
      </w:tr>
    </w:tbl>
    <w:p w14:paraId="4106B6BA" w14:textId="2B73186C" w:rsidR="00D91F72" w:rsidRDefault="00D91F72"/>
    <w:p w14:paraId="399CDD7B" w14:textId="417DCDC8" w:rsidR="00D91F72" w:rsidRDefault="00E53301">
      <w:r>
        <w:br w:type="page"/>
      </w:r>
    </w:p>
    <w:p w14:paraId="51E97E57" w14:textId="124C5131" w:rsidR="00D91F72" w:rsidRDefault="00D91F72"/>
    <w:p w14:paraId="05A0B476" w14:textId="13210648" w:rsidR="00D91F72" w:rsidRDefault="00E53301">
      <w:pPr>
        <w:pStyle w:val="a1"/>
      </w:pPr>
      <w:bookmarkStart w:id="167" w:name="_Toc533374854"/>
      <w:r>
        <w:rPr>
          <w:rFonts w:hint="eastAsia"/>
        </w:rPr>
        <w:t>浏览网站介绍</w:t>
      </w:r>
      <w:bookmarkEnd w:id="167"/>
    </w:p>
    <w:tbl>
      <w:tblPr>
        <w:tblStyle w:val="15"/>
        <w:tblW w:w="8296" w:type="dxa"/>
        <w:tblLayout w:type="fixed"/>
        <w:tblLook w:val="04A0" w:firstRow="1" w:lastRow="0" w:firstColumn="1" w:lastColumn="0" w:noHBand="0" w:noVBand="1"/>
      </w:tblPr>
      <w:tblGrid>
        <w:gridCol w:w="2155"/>
        <w:gridCol w:w="1993"/>
        <w:gridCol w:w="4148"/>
      </w:tblGrid>
      <w:tr w:rsidR="00D91F72" w14:paraId="5C79A8A2" w14:textId="2E8E1DF9">
        <w:tc>
          <w:tcPr>
            <w:tcW w:w="4148" w:type="dxa"/>
            <w:gridSpan w:val="2"/>
            <w:tcBorders>
              <w:top w:val="single" w:sz="4" w:space="0" w:color="000000"/>
              <w:left w:val="single" w:sz="4" w:space="0" w:color="000000"/>
              <w:bottom w:val="single" w:sz="4" w:space="0" w:color="000000"/>
              <w:right w:val="single" w:sz="4" w:space="0" w:color="000000"/>
            </w:tcBorders>
          </w:tcPr>
          <w:p w14:paraId="0137D914" w14:textId="521DFA6D"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68F8F4F" w14:textId="51A47E4D"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3</w:t>
            </w:r>
          </w:p>
        </w:tc>
      </w:tr>
      <w:tr w:rsidR="00D91F72" w14:paraId="3769D45B" w14:textId="69F01F6C">
        <w:tc>
          <w:tcPr>
            <w:tcW w:w="4148" w:type="dxa"/>
            <w:gridSpan w:val="2"/>
            <w:tcBorders>
              <w:top w:val="single" w:sz="4" w:space="0" w:color="000000"/>
              <w:left w:val="single" w:sz="4" w:space="0" w:color="000000"/>
              <w:bottom w:val="single" w:sz="4" w:space="0" w:color="000000"/>
              <w:right w:val="single" w:sz="4" w:space="0" w:color="000000"/>
            </w:tcBorders>
          </w:tcPr>
          <w:p w14:paraId="4247397A" w14:textId="0B0C9677"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174C301" w14:textId="5FF23535" w:rsidR="00D91F72" w:rsidRDefault="00E53301">
            <w:pPr>
              <w:rPr>
                <w:sz w:val="20"/>
                <w:szCs w:val="20"/>
              </w:rPr>
            </w:pPr>
            <w:r>
              <w:rPr>
                <w:rFonts w:hint="eastAsia"/>
                <w:sz w:val="20"/>
                <w:szCs w:val="20"/>
              </w:rPr>
              <w:t>浏览网站介绍</w:t>
            </w:r>
          </w:p>
        </w:tc>
      </w:tr>
      <w:tr w:rsidR="00D91F72" w14:paraId="6DE727FC" w14:textId="00D83517">
        <w:tc>
          <w:tcPr>
            <w:tcW w:w="4148" w:type="dxa"/>
            <w:gridSpan w:val="2"/>
            <w:tcBorders>
              <w:top w:val="single" w:sz="4" w:space="0" w:color="000000"/>
              <w:left w:val="single" w:sz="4" w:space="0" w:color="000000"/>
              <w:bottom w:val="single" w:sz="4" w:space="0" w:color="000000"/>
              <w:right w:val="single" w:sz="4" w:space="0" w:color="000000"/>
            </w:tcBorders>
          </w:tcPr>
          <w:p w14:paraId="72047C79" w14:textId="5D1A7B82"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312830DC" w14:textId="2F44E37E" w:rsidR="00D91F72" w:rsidRDefault="00E53301">
            <w:pPr>
              <w:rPr>
                <w:sz w:val="20"/>
                <w:szCs w:val="20"/>
              </w:rPr>
            </w:pPr>
            <w:r>
              <w:rPr>
                <w:rFonts w:hint="eastAsia"/>
                <w:sz w:val="20"/>
                <w:szCs w:val="20"/>
              </w:rPr>
              <w:t>浏览网站介绍</w:t>
            </w:r>
          </w:p>
        </w:tc>
      </w:tr>
      <w:tr w:rsidR="00D91F72" w14:paraId="1044D667" w14:textId="1F58C239">
        <w:tc>
          <w:tcPr>
            <w:tcW w:w="4148" w:type="dxa"/>
            <w:gridSpan w:val="2"/>
            <w:tcBorders>
              <w:top w:val="single" w:sz="4" w:space="0" w:color="000000"/>
              <w:left w:val="single" w:sz="4" w:space="0" w:color="000000"/>
              <w:bottom w:val="single" w:sz="4" w:space="0" w:color="000000"/>
              <w:right w:val="single" w:sz="4" w:space="0" w:color="000000"/>
            </w:tcBorders>
          </w:tcPr>
          <w:p w14:paraId="57F5D400" w14:textId="2828D98A"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CD2DBBF" w14:textId="03C7B433" w:rsidR="00D91F72" w:rsidRDefault="00E53301">
            <w:pPr>
              <w:rPr>
                <w:sz w:val="20"/>
                <w:szCs w:val="20"/>
              </w:rPr>
            </w:pPr>
            <w:r>
              <w:rPr>
                <w:rFonts w:hint="eastAsia"/>
                <w:sz w:val="20"/>
                <w:szCs w:val="20"/>
              </w:rPr>
              <w:t>游客</w:t>
            </w:r>
          </w:p>
        </w:tc>
      </w:tr>
      <w:tr w:rsidR="00D91F72" w14:paraId="04855DE6" w14:textId="0F6B4F0A">
        <w:tc>
          <w:tcPr>
            <w:tcW w:w="4148" w:type="dxa"/>
            <w:gridSpan w:val="2"/>
            <w:tcBorders>
              <w:top w:val="single" w:sz="4" w:space="0" w:color="000000"/>
              <w:left w:val="single" w:sz="4" w:space="0" w:color="000000"/>
              <w:bottom w:val="single" w:sz="4" w:space="0" w:color="000000"/>
              <w:right w:val="single" w:sz="4" w:space="0" w:color="000000"/>
            </w:tcBorders>
          </w:tcPr>
          <w:p w14:paraId="3BE1E0BF" w14:textId="7FE03B95"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6377C31F" w14:textId="2A300638" w:rsidR="00D91F72" w:rsidRDefault="00E53301">
            <w:pPr>
              <w:rPr>
                <w:sz w:val="20"/>
                <w:szCs w:val="20"/>
              </w:rPr>
            </w:pPr>
            <w:r>
              <w:rPr>
                <w:rFonts w:hint="eastAsia"/>
                <w:sz w:val="20"/>
                <w:szCs w:val="20"/>
              </w:rPr>
              <w:t>黑盒测试</w:t>
            </w:r>
          </w:p>
        </w:tc>
      </w:tr>
      <w:tr w:rsidR="00D91F72" w14:paraId="1E7ACF33" w14:textId="7ACFF60F">
        <w:tc>
          <w:tcPr>
            <w:tcW w:w="4148" w:type="dxa"/>
            <w:gridSpan w:val="2"/>
            <w:tcBorders>
              <w:top w:val="single" w:sz="4" w:space="0" w:color="000000"/>
              <w:left w:val="single" w:sz="4" w:space="0" w:color="000000"/>
              <w:bottom w:val="single" w:sz="4" w:space="0" w:color="000000"/>
              <w:right w:val="single" w:sz="4" w:space="0" w:color="000000"/>
            </w:tcBorders>
          </w:tcPr>
          <w:p w14:paraId="0B6FE7AC" w14:textId="511D494F"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F175DEA" w14:textId="62874787" w:rsidR="00D91F72" w:rsidRDefault="00E53301">
            <w:pPr>
              <w:rPr>
                <w:sz w:val="20"/>
                <w:szCs w:val="20"/>
              </w:rPr>
            </w:pPr>
            <w:r>
              <w:rPr>
                <w:rFonts w:hint="eastAsia"/>
                <w:sz w:val="20"/>
                <w:szCs w:val="20"/>
              </w:rPr>
              <w:t>无</w:t>
            </w:r>
          </w:p>
        </w:tc>
      </w:tr>
      <w:tr w:rsidR="00D91F72" w14:paraId="66BDA0D9" w14:textId="02AA2DF2">
        <w:tc>
          <w:tcPr>
            <w:tcW w:w="4148" w:type="dxa"/>
            <w:gridSpan w:val="2"/>
            <w:tcBorders>
              <w:top w:val="single" w:sz="4" w:space="0" w:color="000000"/>
              <w:left w:val="single" w:sz="4" w:space="0" w:color="000000"/>
              <w:bottom w:val="single" w:sz="4" w:space="0" w:color="000000"/>
              <w:right w:val="single" w:sz="4" w:space="0" w:color="000000"/>
            </w:tcBorders>
          </w:tcPr>
          <w:p w14:paraId="686B8E4C" w14:textId="305D9F1B"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13EF159" w14:textId="2AE3DD36" w:rsidR="00D91F72" w:rsidRDefault="00E53301">
            <w:pPr>
              <w:rPr>
                <w:sz w:val="20"/>
                <w:szCs w:val="20"/>
              </w:rPr>
            </w:pPr>
            <w:r>
              <w:rPr>
                <w:rFonts w:hint="eastAsia"/>
                <w:sz w:val="20"/>
                <w:szCs w:val="20"/>
              </w:rPr>
              <w:t>未登录</w:t>
            </w:r>
          </w:p>
        </w:tc>
      </w:tr>
      <w:tr w:rsidR="00D91F72" w14:paraId="31F9AD07" w14:textId="4C235661">
        <w:tc>
          <w:tcPr>
            <w:tcW w:w="4148" w:type="dxa"/>
            <w:gridSpan w:val="2"/>
            <w:tcBorders>
              <w:top w:val="single" w:sz="4" w:space="0" w:color="000000"/>
              <w:left w:val="single" w:sz="4" w:space="0" w:color="000000"/>
              <w:bottom w:val="single" w:sz="4" w:space="0" w:color="000000"/>
              <w:right w:val="single" w:sz="4" w:space="0" w:color="000000"/>
            </w:tcBorders>
          </w:tcPr>
          <w:p w14:paraId="13D0838C" w14:textId="1100C000"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1534137" w14:textId="7C7914E3" w:rsidR="00D91F72" w:rsidRDefault="00E53301">
            <w:pPr>
              <w:rPr>
                <w:sz w:val="20"/>
                <w:szCs w:val="20"/>
              </w:rPr>
            </w:pPr>
            <w:r>
              <w:rPr>
                <w:rFonts w:hint="eastAsia"/>
                <w:sz w:val="20"/>
                <w:szCs w:val="20"/>
              </w:rPr>
              <w:t>游客浏览网站介绍</w:t>
            </w:r>
          </w:p>
        </w:tc>
      </w:tr>
      <w:tr w:rsidR="00D91F72" w14:paraId="6F673E9D" w14:textId="646B6E3E">
        <w:tc>
          <w:tcPr>
            <w:tcW w:w="4148" w:type="dxa"/>
            <w:gridSpan w:val="2"/>
            <w:tcBorders>
              <w:top w:val="single" w:sz="4" w:space="0" w:color="000000"/>
              <w:left w:val="single" w:sz="4" w:space="0" w:color="000000"/>
              <w:bottom w:val="single" w:sz="4" w:space="0" w:color="000000"/>
              <w:right w:val="single" w:sz="4" w:space="0" w:color="000000"/>
            </w:tcBorders>
          </w:tcPr>
          <w:p w14:paraId="526FBB69" w14:textId="0D1F4BDF"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3758B21" w14:textId="31D21B3B" w:rsidR="00D91F72" w:rsidRDefault="00E53301">
            <w:pPr>
              <w:rPr>
                <w:sz w:val="20"/>
                <w:szCs w:val="20"/>
              </w:rPr>
            </w:pPr>
            <w:r>
              <w:rPr>
                <w:rFonts w:hint="eastAsia"/>
                <w:sz w:val="20"/>
                <w:szCs w:val="20"/>
              </w:rPr>
              <w:t>测试游客是否能进入首页，浏览网站介绍</w:t>
            </w:r>
          </w:p>
        </w:tc>
      </w:tr>
      <w:tr w:rsidR="00D91F72" w14:paraId="7537A1B8" w14:textId="4B4CC0BB">
        <w:trPr>
          <w:trHeight w:val="1445"/>
        </w:trPr>
        <w:tc>
          <w:tcPr>
            <w:tcW w:w="8296" w:type="dxa"/>
            <w:gridSpan w:val="3"/>
            <w:tcBorders>
              <w:top w:val="single" w:sz="4" w:space="0" w:color="000000"/>
              <w:left w:val="single" w:sz="4" w:space="0" w:color="000000"/>
              <w:right w:val="single" w:sz="4" w:space="0" w:color="000000"/>
            </w:tcBorders>
          </w:tcPr>
          <w:p w14:paraId="66D9EDC4" w14:textId="773B05E0" w:rsidR="00D91F72" w:rsidRDefault="00E53301">
            <w:pPr>
              <w:rPr>
                <w:sz w:val="20"/>
                <w:szCs w:val="20"/>
              </w:rPr>
            </w:pPr>
            <w:r>
              <w:rPr>
                <w:rFonts w:hint="eastAsia"/>
                <w:sz w:val="20"/>
                <w:szCs w:val="20"/>
              </w:rPr>
              <w:t>初始条件和背景：</w:t>
            </w:r>
          </w:p>
          <w:p w14:paraId="51836539" w14:textId="5421EE0F" w:rsidR="00D91F72" w:rsidRDefault="00E53301">
            <w:pPr>
              <w:rPr>
                <w:sz w:val="20"/>
                <w:szCs w:val="20"/>
              </w:rPr>
            </w:pPr>
            <w:r>
              <w:rPr>
                <w:rFonts w:hint="eastAsia"/>
                <w:sz w:val="20"/>
                <w:szCs w:val="20"/>
              </w:rPr>
              <w:t>系统：PC端</w:t>
            </w:r>
          </w:p>
          <w:p w14:paraId="38CF2090" w14:textId="405B1A84" w:rsidR="00D91F72" w:rsidRDefault="00E53301">
            <w:pPr>
              <w:rPr>
                <w:sz w:val="20"/>
                <w:szCs w:val="20"/>
              </w:rPr>
            </w:pPr>
            <w:r>
              <w:rPr>
                <w:rFonts w:hint="eastAsia"/>
                <w:sz w:val="20"/>
                <w:szCs w:val="20"/>
              </w:rPr>
              <w:t>浏览器：C</w:t>
            </w:r>
            <w:r>
              <w:rPr>
                <w:sz w:val="20"/>
                <w:szCs w:val="20"/>
              </w:rPr>
              <w:t>hrome</w:t>
            </w:r>
          </w:p>
          <w:p w14:paraId="7D20FA84" w14:textId="7DCD629B" w:rsidR="00D91F72" w:rsidRDefault="00E53301">
            <w:pPr>
              <w:rPr>
                <w:sz w:val="20"/>
                <w:szCs w:val="20"/>
              </w:rPr>
            </w:pPr>
            <w:r>
              <w:rPr>
                <w:rFonts w:hint="eastAsia"/>
                <w:sz w:val="20"/>
                <w:szCs w:val="20"/>
              </w:rPr>
              <w:t>注释：无</w:t>
            </w:r>
          </w:p>
        </w:tc>
      </w:tr>
      <w:tr w:rsidR="00D91F72" w14:paraId="4CC902CE" w14:textId="7D042D69">
        <w:trPr>
          <w:trHeight w:val="392"/>
        </w:trPr>
        <w:tc>
          <w:tcPr>
            <w:tcW w:w="2155" w:type="dxa"/>
            <w:tcBorders>
              <w:top w:val="single" w:sz="4" w:space="0" w:color="000000"/>
              <w:left w:val="single" w:sz="4" w:space="0" w:color="000000"/>
              <w:bottom w:val="single" w:sz="4" w:space="0" w:color="000000"/>
              <w:right w:val="single" w:sz="4" w:space="0" w:color="000000"/>
            </w:tcBorders>
          </w:tcPr>
          <w:p w14:paraId="72441523" w14:textId="159E63E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EBE550" w14:textId="3C14977B" w:rsidR="00D91F72" w:rsidRDefault="00E53301">
            <w:pPr>
              <w:rPr>
                <w:sz w:val="20"/>
                <w:szCs w:val="20"/>
              </w:rPr>
            </w:pPr>
            <w:r>
              <w:rPr>
                <w:rFonts w:hint="eastAsia"/>
                <w:sz w:val="20"/>
                <w:szCs w:val="20"/>
              </w:rPr>
              <w:t>预期结果</w:t>
            </w:r>
          </w:p>
        </w:tc>
      </w:tr>
      <w:tr w:rsidR="00D91F72" w14:paraId="5B668D53" w14:textId="2AAE601E">
        <w:trPr>
          <w:trHeight w:val="392"/>
        </w:trPr>
        <w:tc>
          <w:tcPr>
            <w:tcW w:w="2155" w:type="dxa"/>
            <w:tcBorders>
              <w:top w:val="single" w:sz="4" w:space="0" w:color="000000"/>
              <w:left w:val="single" w:sz="4" w:space="0" w:color="000000"/>
              <w:bottom w:val="single" w:sz="4" w:space="0" w:color="000000"/>
              <w:right w:val="single" w:sz="4" w:space="0" w:color="000000"/>
            </w:tcBorders>
          </w:tcPr>
          <w:p w14:paraId="567D8362" w14:textId="0796F8CE"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8262BAE" w14:textId="663C1995" w:rsidR="00D91F72" w:rsidRDefault="00E53301">
            <w:pPr>
              <w:rPr>
                <w:sz w:val="20"/>
                <w:szCs w:val="20"/>
              </w:rPr>
            </w:pPr>
            <w:r>
              <w:rPr>
                <w:rFonts w:hint="eastAsia"/>
                <w:sz w:val="20"/>
                <w:szCs w:val="20"/>
              </w:rPr>
              <w:t>可见网站首页横幅的网页介绍</w:t>
            </w:r>
          </w:p>
        </w:tc>
      </w:tr>
      <w:tr w:rsidR="00D91F72" w14:paraId="7F60734C" w14:textId="365E92FC">
        <w:trPr>
          <w:trHeight w:val="392"/>
        </w:trPr>
        <w:tc>
          <w:tcPr>
            <w:tcW w:w="2155" w:type="dxa"/>
            <w:tcBorders>
              <w:top w:val="single" w:sz="4" w:space="0" w:color="000000"/>
              <w:left w:val="single" w:sz="4" w:space="0" w:color="000000"/>
              <w:bottom w:val="single" w:sz="4" w:space="0" w:color="000000"/>
              <w:right w:val="single" w:sz="4" w:space="0" w:color="000000"/>
            </w:tcBorders>
          </w:tcPr>
          <w:p w14:paraId="08487E33" w14:textId="601F210F" w:rsidR="00D91F72" w:rsidRDefault="00E53301">
            <w:pPr>
              <w:rPr>
                <w:sz w:val="20"/>
                <w:szCs w:val="20"/>
              </w:rPr>
            </w:pPr>
            <w:r>
              <w:rPr>
                <w:rFonts w:hint="eastAsia"/>
                <w:sz w:val="20"/>
                <w:szCs w:val="20"/>
              </w:rPr>
              <w:t>点击网页横幅</w:t>
            </w:r>
          </w:p>
        </w:tc>
        <w:tc>
          <w:tcPr>
            <w:tcW w:w="6141" w:type="dxa"/>
            <w:gridSpan w:val="2"/>
            <w:tcBorders>
              <w:top w:val="single" w:sz="4" w:space="0" w:color="000000"/>
              <w:left w:val="single" w:sz="4" w:space="0" w:color="000000"/>
              <w:bottom w:val="single" w:sz="4" w:space="0" w:color="000000"/>
              <w:right w:val="single" w:sz="4" w:space="0" w:color="000000"/>
            </w:tcBorders>
          </w:tcPr>
          <w:p w14:paraId="601E2438" w14:textId="42F7C573" w:rsidR="00D91F72" w:rsidRDefault="00E53301">
            <w:pPr>
              <w:rPr>
                <w:sz w:val="20"/>
                <w:szCs w:val="20"/>
              </w:rPr>
            </w:pPr>
            <w:r>
              <w:rPr>
                <w:rFonts w:hint="eastAsia"/>
                <w:sz w:val="20"/>
                <w:szCs w:val="20"/>
              </w:rPr>
              <w:t>弹出登录窗口</w:t>
            </w:r>
          </w:p>
        </w:tc>
      </w:tr>
    </w:tbl>
    <w:p w14:paraId="32342D96" w14:textId="6539AEF4" w:rsidR="00D91F72" w:rsidRDefault="00D91F72"/>
    <w:p w14:paraId="16C59A74" w14:textId="3451D790" w:rsidR="00D91F72" w:rsidRDefault="00E53301">
      <w:r>
        <w:br w:type="page"/>
      </w:r>
    </w:p>
    <w:p w14:paraId="35C30824" w14:textId="42C77D2A" w:rsidR="00D91F72" w:rsidRDefault="00D91F72"/>
    <w:p w14:paraId="161C292B" w14:textId="3FD7D8FD" w:rsidR="00D91F72" w:rsidRDefault="00E53301">
      <w:pPr>
        <w:pStyle w:val="a1"/>
      </w:pPr>
      <w:bookmarkStart w:id="168" w:name="_Toc533374855"/>
      <w:r>
        <w:rPr>
          <w:rFonts w:hint="eastAsia"/>
        </w:rPr>
        <w:t>浏览新开课程</w:t>
      </w:r>
      <w:bookmarkEnd w:id="168"/>
    </w:p>
    <w:tbl>
      <w:tblPr>
        <w:tblStyle w:val="15"/>
        <w:tblW w:w="8296" w:type="dxa"/>
        <w:tblLayout w:type="fixed"/>
        <w:tblLook w:val="04A0" w:firstRow="1" w:lastRow="0" w:firstColumn="1" w:lastColumn="0" w:noHBand="0" w:noVBand="1"/>
      </w:tblPr>
      <w:tblGrid>
        <w:gridCol w:w="2155"/>
        <w:gridCol w:w="1993"/>
        <w:gridCol w:w="4148"/>
      </w:tblGrid>
      <w:tr w:rsidR="00D91F72" w14:paraId="3DC3FC46" w14:textId="71ED2E05">
        <w:tc>
          <w:tcPr>
            <w:tcW w:w="4148" w:type="dxa"/>
            <w:gridSpan w:val="2"/>
            <w:tcBorders>
              <w:top w:val="single" w:sz="4" w:space="0" w:color="000000"/>
              <w:left w:val="single" w:sz="4" w:space="0" w:color="000000"/>
              <w:bottom w:val="single" w:sz="4" w:space="0" w:color="000000"/>
              <w:right w:val="single" w:sz="4" w:space="0" w:color="000000"/>
            </w:tcBorders>
          </w:tcPr>
          <w:p w14:paraId="5164132A" w14:textId="29463D5F"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740031C" w14:textId="42CA9CC6"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4</w:t>
            </w:r>
          </w:p>
        </w:tc>
      </w:tr>
      <w:tr w:rsidR="00D91F72" w14:paraId="1CB749D5" w14:textId="3B6CA323">
        <w:tc>
          <w:tcPr>
            <w:tcW w:w="4148" w:type="dxa"/>
            <w:gridSpan w:val="2"/>
            <w:tcBorders>
              <w:top w:val="single" w:sz="4" w:space="0" w:color="000000"/>
              <w:left w:val="single" w:sz="4" w:space="0" w:color="000000"/>
              <w:bottom w:val="single" w:sz="4" w:space="0" w:color="000000"/>
              <w:right w:val="single" w:sz="4" w:space="0" w:color="000000"/>
            </w:tcBorders>
          </w:tcPr>
          <w:p w14:paraId="22B1DEA0" w14:textId="5809630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CB667C2" w14:textId="59B62314" w:rsidR="00D91F72" w:rsidRDefault="00E53301">
            <w:pPr>
              <w:rPr>
                <w:sz w:val="20"/>
                <w:szCs w:val="20"/>
              </w:rPr>
            </w:pPr>
            <w:r>
              <w:rPr>
                <w:rFonts w:hint="eastAsia"/>
                <w:sz w:val="20"/>
                <w:szCs w:val="20"/>
              </w:rPr>
              <w:t>浏览新开课程</w:t>
            </w:r>
          </w:p>
        </w:tc>
      </w:tr>
      <w:tr w:rsidR="00D91F72" w14:paraId="1413D3B0" w14:textId="3D81943D">
        <w:tc>
          <w:tcPr>
            <w:tcW w:w="4148" w:type="dxa"/>
            <w:gridSpan w:val="2"/>
            <w:tcBorders>
              <w:top w:val="single" w:sz="4" w:space="0" w:color="000000"/>
              <w:left w:val="single" w:sz="4" w:space="0" w:color="000000"/>
              <w:bottom w:val="single" w:sz="4" w:space="0" w:color="000000"/>
              <w:right w:val="single" w:sz="4" w:space="0" w:color="000000"/>
            </w:tcBorders>
          </w:tcPr>
          <w:p w14:paraId="3E982760" w14:textId="1977B14E"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E2B7426" w14:textId="7E668176" w:rsidR="00D91F72" w:rsidRDefault="00E53301">
            <w:pPr>
              <w:rPr>
                <w:sz w:val="20"/>
                <w:szCs w:val="20"/>
              </w:rPr>
            </w:pPr>
            <w:r>
              <w:rPr>
                <w:rFonts w:hint="eastAsia"/>
                <w:sz w:val="20"/>
                <w:szCs w:val="20"/>
              </w:rPr>
              <w:t>浏览新开课程</w:t>
            </w:r>
          </w:p>
        </w:tc>
      </w:tr>
      <w:tr w:rsidR="00D91F72" w14:paraId="4F2A435A" w14:textId="0AEE5679">
        <w:tc>
          <w:tcPr>
            <w:tcW w:w="4148" w:type="dxa"/>
            <w:gridSpan w:val="2"/>
            <w:tcBorders>
              <w:top w:val="single" w:sz="4" w:space="0" w:color="000000"/>
              <w:left w:val="single" w:sz="4" w:space="0" w:color="000000"/>
              <w:bottom w:val="single" w:sz="4" w:space="0" w:color="000000"/>
              <w:right w:val="single" w:sz="4" w:space="0" w:color="000000"/>
            </w:tcBorders>
          </w:tcPr>
          <w:p w14:paraId="57ACC068" w14:textId="145DE71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195E3BD6" w14:textId="042E9A9E" w:rsidR="00D91F72" w:rsidRDefault="00E53301">
            <w:pPr>
              <w:rPr>
                <w:sz w:val="20"/>
                <w:szCs w:val="20"/>
              </w:rPr>
            </w:pPr>
            <w:r>
              <w:rPr>
                <w:rFonts w:hint="eastAsia"/>
                <w:sz w:val="20"/>
                <w:szCs w:val="20"/>
              </w:rPr>
              <w:t>游客</w:t>
            </w:r>
          </w:p>
        </w:tc>
      </w:tr>
      <w:tr w:rsidR="00D91F72" w14:paraId="1F2B49A8" w14:textId="368E23C8">
        <w:tc>
          <w:tcPr>
            <w:tcW w:w="4148" w:type="dxa"/>
            <w:gridSpan w:val="2"/>
            <w:tcBorders>
              <w:top w:val="single" w:sz="4" w:space="0" w:color="000000"/>
              <w:left w:val="single" w:sz="4" w:space="0" w:color="000000"/>
              <w:bottom w:val="single" w:sz="4" w:space="0" w:color="000000"/>
              <w:right w:val="single" w:sz="4" w:space="0" w:color="000000"/>
            </w:tcBorders>
          </w:tcPr>
          <w:p w14:paraId="2366BFE5" w14:textId="4076D980"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37DC72C2" w14:textId="7A695927" w:rsidR="00D91F72" w:rsidRDefault="00E53301">
            <w:pPr>
              <w:rPr>
                <w:sz w:val="20"/>
                <w:szCs w:val="20"/>
              </w:rPr>
            </w:pPr>
            <w:r>
              <w:rPr>
                <w:rFonts w:hint="eastAsia"/>
                <w:sz w:val="20"/>
                <w:szCs w:val="20"/>
              </w:rPr>
              <w:t>黑盒测试</w:t>
            </w:r>
          </w:p>
        </w:tc>
      </w:tr>
      <w:tr w:rsidR="00D91F72" w14:paraId="10D740EB" w14:textId="115F1D4D">
        <w:tc>
          <w:tcPr>
            <w:tcW w:w="4148" w:type="dxa"/>
            <w:gridSpan w:val="2"/>
            <w:tcBorders>
              <w:top w:val="single" w:sz="4" w:space="0" w:color="000000"/>
              <w:left w:val="single" w:sz="4" w:space="0" w:color="000000"/>
              <w:bottom w:val="single" w:sz="4" w:space="0" w:color="000000"/>
              <w:right w:val="single" w:sz="4" w:space="0" w:color="000000"/>
            </w:tcBorders>
          </w:tcPr>
          <w:p w14:paraId="5AB568F4" w14:textId="34A43D55"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7C8837F2" w14:textId="54E9333A" w:rsidR="00D91F72" w:rsidRDefault="00E53301">
            <w:pPr>
              <w:rPr>
                <w:sz w:val="20"/>
                <w:szCs w:val="20"/>
              </w:rPr>
            </w:pPr>
            <w:r>
              <w:rPr>
                <w:rFonts w:hint="eastAsia"/>
                <w:sz w:val="20"/>
                <w:szCs w:val="20"/>
              </w:rPr>
              <w:t>无</w:t>
            </w:r>
          </w:p>
        </w:tc>
      </w:tr>
      <w:tr w:rsidR="00D91F72" w14:paraId="7ED8D5F1" w14:textId="159C5F7E">
        <w:tc>
          <w:tcPr>
            <w:tcW w:w="4148" w:type="dxa"/>
            <w:gridSpan w:val="2"/>
            <w:tcBorders>
              <w:top w:val="single" w:sz="4" w:space="0" w:color="000000"/>
              <w:left w:val="single" w:sz="4" w:space="0" w:color="000000"/>
              <w:bottom w:val="single" w:sz="4" w:space="0" w:color="000000"/>
              <w:right w:val="single" w:sz="4" w:space="0" w:color="000000"/>
            </w:tcBorders>
          </w:tcPr>
          <w:p w14:paraId="2CE2308B" w14:textId="0D588133"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7C6D0EAC" w14:textId="08468D03" w:rsidR="00D91F72" w:rsidRDefault="00E53301">
            <w:pPr>
              <w:rPr>
                <w:sz w:val="20"/>
                <w:szCs w:val="20"/>
              </w:rPr>
            </w:pPr>
            <w:r>
              <w:rPr>
                <w:rFonts w:hint="eastAsia"/>
                <w:sz w:val="20"/>
                <w:szCs w:val="20"/>
              </w:rPr>
              <w:t>未登录</w:t>
            </w:r>
          </w:p>
        </w:tc>
      </w:tr>
      <w:tr w:rsidR="00D91F72" w14:paraId="2758228D" w14:textId="32798749">
        <w:tc>
          <w:tcPr>
            <w:tcW w:w="4148" w:type="dxa"/>
            <w:gridSpan w:val="2"/>
            <w:tcBorders>
              <w:top w:val="single" w:sz="4" w:space="0" w:color="000000"/>
              <w:left w:val="single" w:sz="4" w:space="0" w:color="000000"/>
              <w:bottom w:val="single" w:sz="4" w:space="0" w:color="000000"/>
              <w:right w:val="single" w:sz="4" w:space="0" w:color="000000"/>
            </w:tcBorders>
          </w:tcPr>
          <w:p w14:paraId="5F946952" w14:textId="741238D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B9968D9" w14:textId="7B70D3C8" w:rsidR="00D91F72" w:rsidRDefault="00E53301">
            <w:pPr>
              <w:rPr>
                <w:sz w:val="20"/>
                <w:szCs w:val="20"/>
              </w:rPr>
            </w:pPr>
            <w:r>
              <w:rPr>
                <w:rFonts w:hint="eastAsia"/>
                <w:sz w:val="20"/>
                <w:szCs w:val="20"/>
              </w:rPr>
              <w:t>游客浏览新开课程</w:t>
            </w:r>
          </w:p>
        </w:tc>
      </w:tr>
      <w:tr w:rsidR="00D91F72" w14:paraId="337B21F5" w14:textId="0D0A7585">
        <w:tc>
          <w:tcPr>
            <w:tcW w:w="4148" w:type="dxa"/>
            <w:gridSpan w:val="2"/>
            <w:tcBorders>
              <w:top w:val="single" w:sz="4" w:space="0" w:color="000000"/>
              <w:left w:val="single" w:sz="4" w:space="0" w:color="000000"/>
              <w:bottom w:val="single" w:sz="4" w:space="0" w:color="000000"/>
              <w:right w:val="single" w:sz="4" w:space="0" w:color="000000"/>
            </w:tcBorders>
          </w:tcPr>
          <w:p w14:paraId="7B324D44" w14:textId="0947B05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3CB25EF" w14:textId="53AF7438" w:rsidR="00D91F72" w:rsidRDefault="00E53301">
            <w:pPr>
              <w:rPr>
                <w:sz w:val="20"/>
                <w:szCs w:val="20"/>
              </w:rPr>
            </w:pPr>
            <w:r>
              <w:rPr>
                <w:rFonts w:hint="eastAsia"/>
                <w:sz w:val="20"/>
                <w:szCs w:val="20"/>
              </w:rPr>
              <w:t>测试游客是否能进入首页，浏览新开课程</w:t>
            </w:r>
          </w:p>
        </w:tc>
      </w:tr>
      <w:tr w:rsidR="00D91F72" w14:paraId="27BF5D88" w14:textId="6520DE66">
        <w:trPr>
          <w:trHeight w:val="1445"/>
        </w:trPr>
        <w:tc>
          <w:tcPr>
            <w:tcW w:w="8296" w:type="dxa"/>
            <w:gridSpan w:val="3"/>
            <w:tcBorders>
              <w:top w:val="single" w:sz="4" w:space="0" w:color="000000"/>
              <w:left w:val="single" w:sz="4" w:space="0" w:color="000000"/>
              <w:right w:val="single" w:sz="4" w:space="0" w:color="000000"/>
            </w:tcBorders>
          </w:tcPr>
          <w:p w14:paraId="15D28F92" w14:textId="0C800E92" w:rsidR="00D91F72" w:rsidRDefault="00E53301">
            <w:pPr>
              <w:rPr>
                <w:sz w:val="20"/>
                <w:szCs w:val="20"/>
              </w:rPr>
            </w:pPr>
            <w:r>
              <w:rPr>
                <w:rFonts w:hint="eastAsia"/>
                <w:sz w:val="20"/>
                <w:szCs w:val="20"/>
              </w:rPr>
              <w:t>初始条件和背景：</w:t>
            </w:r>
          </w:p>
          <w:p w14:paraId="49DA862A" w14:textId="62F176AF" w:rsidR="00D91F72" w:rsidRDefault="00E53301">
            <w:pPr>
              <w:rPr>
                <w:sz w:val="20"/>
                <w:szCs w:val="20"/>
              </w:rPr>
            </w:pPr>
            <w:r>
              <w:rPr>
                <w:rFonts w:hint="eastAsia"/>
                <w:sz w:val="20"/>
                <w:szCs w:val="20"/>
              </w:rPr>
              <w:t>系统：PC端</w:t>
            </w:r>
          </w:p>
          <w:p w14:paraId="5F59E6F4" w14:textId="77BFE0B2" w:rsidR="00D91F72" w:rsidRDefault="00E53301">
            <w:pPr>
              <w:rPr>
                <w:sz w:val="20"/>
                <w:szCs w:val="20"/>
              </w:rPr>
            </w:pPr>
            <w:r>
              <w:rPr>
                <w:rFonts w:hint="eastAsia"/>
                <w:sz w:val="20"/>
                <w:szCs w:val="20"/>
              </w:rPr>
              <w:t>浏览器：C</w:t>
            </w:r>
            <w:r>
              <w:rPr>
                <w:sz w:val="20"/>
                <w:szCs w:val="20"/>
              </w:rPr>
              <w:t>hrome</w:t>
            </w:r>
          </w:p>
          <w:p w14:paraId="16FDF57C" w14:textId="28F8A00D" w:rsidR="00D91F72" w:rsidRDefault="00E53301">
            <w:pPr>
              <w:rPr>
                <w:sz w:val="20"/>
                <w:szCs w:val="20"/>
              </w:rPr>
            </w:pPr>
            <w:r>
              <w:rPr>
                <w:rFonts w:hint="eastAsia"/>
                <w:sz w:val="20"/>
                <w:szCs w:val="20"/>
              </w:rPr>
              <w:t>注释：无</w:t>
            </w:r>
          </w:p>
        </w:tc>
      </w:tr>
      <w:tr w:rsidR="00D91F72" w14:paraId="6064015B" w14:textId="10F430E0">
        <w:trPr>
          <w:trHeight w:val="392"/>
        </w:trPr>
        <w:tc>
          <w:tcPr>
            <w:tcW w:w="2155" w:type="dxa"/>
            <w:tcBorders>
              <w:top w:val="single" w:sz="4" w:space="0" w:color="000000"/>
              <w:left w:val="single" w:sz="4" w:space="0" w:color="000000"/>
              <w:bottom w:val="single" w:sz="4" w:space="0" w:color="000000"/>
              <w:right w:val="single" w:sz="4" w:space="0" w:color="000000"/>
            </w:tcBorders>
          </w:tcPr>
          <w:p w14:paraId="7373E8D2" w14:textId="70C86C99"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40B7A5E4" w14:textId="64A45F98" w:rsidR="00D91F72" w:rsidRDefault="00E53301">
            <w:pPr>
              <w:rPr>
                <w:sz w:val="20"/>
                <w:szCs w:val="20"/>
              </w:rPr>
            </w:pPr>
            <w:r>
              <w:rPr>
                <w:rFonts w:hint="eastAsia"/>
                <w:sz w:val="20"/>
                <w:szCs w:val="20"/>
              </w:rPr>
              <w:t>预期结果</w:t>
            </w:r>
          </w:p>
        </w:tc>
      </w:tr>
      <w:tr w:rsidR="00D91F72" w14:paraId="52807FA5" w14:textId="0ACF8431">
        <w:trPr>
          <w:trHeight w:val="392"/>
        </w:trPr>
        <w:tc>
          <w:tcPr>
            <w:tcW w:w="2155" w:type="dxa"/>
            <w:tcBorders>
              <w:top w:val="single" w:sz="4" w:space="0" w:color="000000"/>
              <w:left w:val="single" w:sz="4" w:space="0" w:color="000000"/>
              <w:bottom w:val="single" w:sz="4" w:space="0" w:color="000000"/>
              <w:right w:val="single" w:sz="4" w:space="0" w:color="000000"/>
            </w:tcBorders>
          </w:tcPr>
          <w:p w14:paraId="7794DE9D" w14:textId="3F5DAAF4"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252D3615" w14:textId="10F7BB0C" w:rsidR="00D91F72" w:rsidRDefault="00E53301">
            <w:pPr>
              <w:rPr>
                <w:sz w:val="20"/>
                <w:szCs w:val="20"/>
              </w:rPr>
            </w:pPr>
            <w:r>
              <w:rPr>
                <w:rFonts w:hint="eastAsia"/>
                <w:sz w:val="20"/>
                <w:szCs w:val="20"/>
              </w:rPr>
              <w:t>可见横幅中的新开课程</w:t>
            </w:r>
          </w:p>
        </w:tc>
      </w:tr>
      <w:tr w:rsidR="00D91F72" w14:paraId="36F95E3E" w14:textId="7A173574">
        <w:trPr>
          <w:trHeight w:val="392"/>
        </w:trPr>
        <w:tc>
          <w:tcPr>
            <w:tcW w:w="2155" w:type="dxa"/>
            <w:tcBorders>
              <w:top w:val="single" w:sz="4" w:space="0" w:color="000000"/>
              <w:left w:val="single" w:sz="4" w:space="0" w:color="000000"/>
              <w:bottom w:val="single" w:sz="4" w:space="0" w:color="000000"/>
              <w:right w:val="single" w:sz="4" w:space="0" w:color="000000"/>
            </w:tcBorders>
          </w:tcPr>
          <w:p w14:paraId="26ADC9BD" w14:textId="1B9473BD" w:rsidR="00D91F72" w:rsidRDefault="00E53301">
            <w:pPr>
              <w:rPr>
                <w:sz w:val="20"/>
                <w:szCs w:val="20"/>
              </w:rPr>
            </w:pPr>
            <w:r>
              <w:rPr>
                <w:rFonts w:hint="eastAsia"/>
                <w:sz w:val="20"/>
                <w:szCs w:val="20"/>
              </w:rPr>
              <w:t>点击新开课程</w:t>
            </w:r>
          </w:p>
        </w:tc>
        <w:tc>
          <w:tcPr>
            <w:tcW w:w="6141" w:type="dxa"/>
            <w:gridSpan w:val="2"/>
            <w:tcBorders>
              <w:top w:val="single" w:sz="4" w:space="0" w:color="000000"/>
              <w:left w:val="single" w:sz="4" w:space="0" w:color="000000"/>
              <w:bottom w:val="single" w:sz="4" w:space="0" w:color="000000"/>
              <w:right w:val="single" w:sz="4" w:space="0" w:color="000000"/>
            </w:tcBorders>
          </w:tcPr>
          <w:p w14:paraId="7421279B" w14:textId="2015A993" w:rsidR="00D91F72" w:rsidRDefault="00E53301">
            <w:pPr>
              <w:rPr>
                <w:sz w:val="20"/>
                <w:szCs w:val="20"/>
              </w:rPr>
            </w:pPr>
            <w:r>
              <w:rPr>
                <w:rFonts w:hint="eastAsia"/>
                <w:sz w:val="20"/>
                <w:szCs w:val="20"/>
              </w:rPr>
              <w:t>弹出登录窗口</w:t>
            </w:r>
          </w:p>
        </w:tc>
      </w:tr>
    </w:tbl>
    <w:p w14:paraId="17A150F5" w14:textId="676AA72A" w:rsidR="00D91F72" w:rsidRDefault="00D91F72"/>
    <w:p w14:paraId="22AB9814" w14:textId="51DB9D22" w:rsidR="00D91F72" w:rsidRDefault="00E53301">
      <w:r>
        <w:br w:type="page"/>
      </w:r>
    </w:p>
    <w:p w14:paraId="2BF5FF46" w14:textId="7127FA71" w:rsidR="00D91F72" w:rsidRDefault="00D91F72"/>
    <w:p w14:paraId="174EE943" w14:textId="44329CBA" w:rsidR="00D91F72" w:rsidRDefault="00E53301">
      <w:pPr>
        <w:pStyle w:val="a1"/>
      </w:pPr>
      <w:bookmarkStart w:id="169" w:name="_Toc533374856"/>
      <w:r>
        <w:rPr>
          <w:rFonts w:hint="eastAsia"/>
        </w:rPr>
        <w:t>浏览友情链接</w:t>
      </w:r>
      <w:bookmarkEnd w:id="169"/>
    </w:p>
    <w:tbl>
      <w:tblPr>
        <w:tblStyle w:val="15"/>
        <w:tblW w:w="8296" w:type="dxa"/>
        <w:tblLayout w:type="fixed"/>
        <w:tblLook w:val="04A0" w:firstRow="1" w:lastRow="0" w:firstColumn="1" w:lastColumn="0" w:noHBand="0" w:noVBand="1"/>
      </w:tblPr>
      <w:tblGrid>
        <w:gridCol w:w="2155"/>
        <w:gridCol w:w="1993"/>
        <w:gridCol w:w="4148"/>
      </w:tblGrid>
      <w:tr w:rsidR="00D91F72" w14:paraId="1471E8EC" w14:textId="712FC56A">
        <w:tc>
          <w:tcPr>
            <w:tcW w:w="4148" w:type="dxa"/>
            <w:gridSpan w:val="2"/>
            <w:tcBorders>
              <w:top w:val="single" w:sz="4" w:space="0" w:color="000000"/>
              <w:left w:val="single" w:sz="4" w:space="0" w:color="000000"/>
              <w:bottom w:val="single" w:sz="4" w:space="0" w:color="000000"/>
              <w:right w:val="single" w:sz="4" w:space="0" w:color="000000"/>
            </w:tcBorders>
          </w:tcPr>
          <w:p w14:paraId="49577818" w14:textId="534307ED"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3BA718DF" w14:textId="6449758E"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5</w:t>
            </w:r>
          </w:p>
        </w:tc>
      </w:tr>
      <w:tr w:rsidR="00D91F72" w14:paraId="7C5425FE" w14:textId="4AABBD6D">
        <w:tc>
          <w:tcPr>
            <w:tcW w:w="4148" w:type="dxa"/>
            <w:gridSpan w:val="2"/>
            <w:tcBorders>
              <w:top w:val="single" w:sz="4" w:space="0" w:color="000000"/>
              <w:left w:val="single" w:sz="4" w:space="0" w:color="000000"/>
              <w:bottom w:val="single" w:sz="4" w:space="0" w:color="000000"/>
              <w:right w:val="single" w:sz="4" w:space="0" w:color="000000"/>
            </w:tcBorders>
          </w:tcPr>
          <w:p w14:paraId="71016B44" w14:textId="59EBB878"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5E7CFF1F" w14:textId="74610FE5" w:rsidR="00D91F72" w:rsidRDefault="00E53301">
            <w:pPr>
              <w:rPr>
                <w:sz w:val="20"/>
                <w:szCs w:val="20"/>
              </w:rPr>
            </w:pPr>
            <w:r>
              <w:rPr>
                <w:rFonts w:hint="eastAsia"/>
                <w:sz w:val="20"/>
                <w:szCs w:val="20"/>
              </w:rPr>
              <w:t>浏览友情链接</w:t>
            </w:r>
          </w:p>
        </w:tc>
      </w:tr>
      <w:tr w:rsidR="00D91F72" w14:paraId="7D6A4064" w14:textId="045C52F4">
        <w:tc>
          <w:tcPr>
            <w:tcW w:w="4148" w:type="dxa"/>
            <w:gridSpan w:val="2"/>
            <w:tcBorders>
              <w:top w:val="single" w:sz="4" w:space="0" w:color="000000"/>
              <w:left w:val="single" w:sz="4" w:space="0" w:color="000000"/>
              <w:bottom w:val="single" w:sz="4" w:space="0" w:color="000000"/>
              <w:right w:val="single" w:sz="4" w:space="0" w:color="000000"/>
            </w:tcBorders>
          </w:tcPr>
          <w:p w14:paraId="43428A64" w14:textId="377C9916"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C407C0" w14:textId="07DEAB3F" w:rsidR="00D91F72" w:rsidRDefault="00E53301">
            <w:pPr>
              <w:rPr>
                <w:sz w:val="20"/>
                <w:szCs w:val="20"/>
              </w:rPr>
            </w:pPr>
            <w:r>
              <w:rPr>
                <w:rFonts w:hint="eastAsia"/>
                <w:sz w:val="20"/>
                <w:szCs w:val="20"/>
              </w:rPr>
              <w:t>浏览友情链接</w:t>
            </w:r>
          </w:p>
        </w:tc>
      </w:tr>
      <w:tr w:rsidR="00D91F72" w14:paraId="28BD1380" w14:textId="618AFAA4">
        <w:tc>
          <w:tcPr>
            <w:tcW w:w="4148" w:type="dxa"/>
            <w:gridSpan w:val="2"/>
            <w:tcBorders>
              <w:top w:val="single" w:sz="4" w:space="0" w:color="000000"/>
              <w:left w:val="single" w:sz="4" w:space="0" w:color="000000"/>
              <w:bottom w:val="single" w:sz="4" w:space="0" w:color="000000"/>
              <w:right w:val="single" w:sz="4" w:space="0" w:color="000000"/>
            </w:tcBorders>
          </w:tcPr>
          <w:p w14:paraId="70352EE4" w14:textId="0C9A2328"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354D6B1" w14:textId="0390B561" w:rsidR="00D91F72" w:rsidRDefault="00E53301">
            <w:pPr>
              <w:rPr>
                <w:sz w:val="20"/>
                <w:szCs w:val="20"/>
              </w:rPr>
            </w:pPr>
            <w:r>
              <w:rPr>
                <w:rFonts w:hint="eastAsia"/>
                <w:sz w:val="20"/>
                <w:szCs w:val="20"/>
              </w:rPr>
              <w:t>游客</w:t>
            </w:r>
          </w:p>
        </w:tc>
      </w:tr>
      <w:tr w:rsidR="00D91F72" w14:paraId="14C27597" w14:textId="0E5C8469">
        <w:tc>
          <w:tcPr>
            <w:tcW w:w="4148" w:type="dxa"/>
            <w:gridSpan w:val="2"/>
            <w:tcBorders>
              <w:top w:val="single" w:sz="4" w:space="0" w:color="000000"/>
              <w:left w:val="single" w:sz="4" w:space="0" w:color="000000"/>
              <w:bottom w:val="single" w:sz="4" w:space="0" w:color="000000"/>
              <w:right w:val="single" w:sz="4" w:space="0" w:color="000000"/>
            </w:tcBorders>
          </w:tcPr>
          <w:p w14:paraId="78A1EF1C" w14:textId="3E87E70A"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775F0EAA" w14:textId="597F93F8" w:rsidR="00D91F72" w:rsidRDefault="00E53301">
            <w:pPr>
              <w:rPr>
                <w:sz w:val="20"/>
                <w:szCs w:val="20"/>
              </w:rPr>
            </w:pPr>
            <w:r>
              <w:rPr>
                <w:rFonts w:hint="eastAsia"/>
                <w:sz w:val="20"/>
                <w:szCs w:val="20"/>
              </w:rPr>
              <w:t>黑盒测试</w:t>
            </w:r>
          </w:p>
        </w:tc>
      </w:tr>
      <w:tr w:rsidR="00D91F72" w14:paraId="538C5DEC" w14:textId="0CB55476">
        <w:tc>
          <w:tcPr>
            <w:tcW w:w="4148" w:type="dxa"/>
            <w:gridSpan w:val="2"/>
            <w:tcBorders>
              <w:top w:val="single" w:sz="4" w:space="0" w:color="000000"/>
              <w:left w:val="single" w:sz="4" w:space="0" w:color="000000"/>
              <w:bottom w:val="single" w:sz="4" w:space="0" w:color="000000"/>
              <w:right w:val="single" w:sz="4" w:space="0" w:color="000000"/>
            </w:tcBorders>
          </w:tcPr>
          <w:p w14:paraId="0325CFA4" w14:textId="402C985A"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C9B7961" w14:textId="13CBCE48" w:rsidR="00D91F72" w:rsidRDefault="00E53301">
            <w:pPr>
              <w:rPr>
                <w:sz w:val="20"/>
                <w:szCs w:val="20"/>
              </w:rPr>
            </w:pPr>
            <w:r>
              <w:rPr>
                <w:rFonts w:hint="eastAsia"/>
                <w:sz w:val="20"/>
                <w:szCs w:val="20"/>
              </w:rPr>
              <w:t>无</w:t>
            </w:r>
          </w:p>
        </w:tc>
      </w:tr>
      <w:tr w:rsidR="00D91F72" w14:paraId="64E8003D" w14:textId="612919D2">
        <w:tc>
          <w:tcPr>
            <w:tcW w:w="4148" w:type="dxa"/>
            <w:gridSpan w:val="2"/>
            <w:tcBorders>
              <w:top w:val="single" w:sz="4" w:space="0" w:color="000000"/>
              <w:left w:val="single" w:sz="4" w:space="0" w:color="000000"/>
              <w:bottom w:val="single" w:sz="4" w:space="0" w:color="000000"/>
              <w:right w:val="single" w:sz="4" w:space="0" w:color="000000"/>
            </w:tcBorders>
          </w:tcPr>
          <w:p w14:paraId="4AFC15DA" w14:textId="7BD65DDD"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3DF3459" w14:textId="332D0517" w:rsidR="00D91F72" w:rsidRDefault="00E53301">
            <w:pPr>
              <w:rPr>
                <w:sz w:val="20"/>
                <w:szCs w:val="20"/>
              </w:rPr>
            </w:pPr>
            <w:r>
              <w:rPr>
                <w:rFonts w:hint="eastAsia"/>
                <w:sz w:val="20"/>
                <w:szCs w:val="20"/>
              </w:rPr>
              <w:t>未登录</w:t>
            </w:r>
          </w:p>
        </w:tc>
      </w:tr>
      <w:tr w:rsidR="00D91F72" w14:paraId="6170AA86" w14:textId="5396BDB7">
        <w:tc>
          <w:tcPr>
            <w:tcW w:w="4148" w:type="dxa"/>
            <w:gridSpan w:val="2"/>
            <w:tcBorders>
              <w:top w:val="single" w:sz="4" w:space="0" w:color="000000"/>
              <w:left w:val="single" w:sz="4" w:space="0" w:color="000000"/>
              <w:bottom w:val="single" w:sz="4" w:space="0" w:color="000000"/>
              <w:right w:val="single" w:sz="4" w:space="0" w:color="000000"/>
            </w:tcBorders>
          </w:tcPr>
          <w:p w14:paraId="335E100F" w14:textId="5997C60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A9AD881" w14:textId="429E7261" w:rsidR="00D91F72" w:rsidRDefault="00E53301">
            <w:pPr>
              <w:rPr>
                <w:sz w:val="20"/>
                <w:szCs w:val="20"/>
              </w:rPr>
            </w:pPr>
            <w:r>
              <w:rPr>
                <w:rFonts w:hint="eastAsia"/>
                <w:sz w:val="20"/>
                <w:szCs w:val="20"/>
              </w:rPr>
              <w:t>游客浏览友情链接</w:t>
            </w:r>
          </w:p>
        </w:tc>
      </w:tr>
      <w:tr w:rsidR="00D91F72" w14:paraId="3E2D1775" w14:textId="7C46ECB2">
        <w:tc>
          <w:tcPr>
            <w:tcW w:w="4148" w:type="dxa"/>
            <w:gridSpan w:val="2"/>
            <w:tcBorders>
              <w:top w:val="single" w:sz="4" w:space="0" w:color="000000"/>
              <w:left w:val="single" w:sz="4" w:space="0" w:color="000000"/>
              <w:bottom w:val="single" w:sz="4" w:space="0" w:color="000000"/>
              <w:right w:val="single" w:sz="4" w:space="0" w:color="000000"/>
            </w:tcBorders>
          </w:tcPr>
          <w:p w14:paraId="3A4AB278" w14:textId="642C89FD"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5EAD6CA0" w14:textId="48A85162" w:rsidR="00D91F72" w:rsidRDefault="00E53301">
            <w:pPr>
              <w:rPr>
                <w:sz w:val="20"/>
                <w:szCs w:val="20"/>
              </w:rPr>
            </w:pPr>
            <w:r>
              <w:rPr>
                <w:rFonts w:hint="eastAsia"/>
                <w:sz w:val="20"/>
                <w:szCs w:val="20"/>
              </w:rPr>
              <w:t>测试游客是否能进入首页，浏览友情链接</w:t>
            </w:r>
          </w:p>
        </w:tc>
      </w:tr>
      <w:tr w:rsidR="00D91F72" w14:paraId="5DA14351" w14:textId="4980585C">
        <w:trPr>
          <w:trHeight w:val="1445"/>
        </w:trPr>
        <w:tc>
          <w:tcPr>
            <w:tcW w:w="8296" w:type="dxa"/>
            <w:gridSpan w:val="3"/>
            <w:tcBorders>
              <w:top w:val="single" w:sz="4" w:space="0" w:color="000000"/>
              <w:left w:val="single" w:sz="4" w:space="0" w:color="000000"/>
              <w:right w:val="single" w:sz="4" w:space="0" w:color="000000"/>
            </w:tcBorders>
          </w:tcPr>
          <w:p w14:paraId="62E9BB78" w14:textId="610AB2CF" w:rsidR="00D91F72" w:rsidRDefault="00E53301">
            <w:pPr>
              <w:rPr>
                <w:sz w:val="20"/>
                <w:szCs w:val="20"/>
              </w:rPr>
            </w:pPr>
            <w:r>
              <w:rPr>
                <w:rFonts w:hint="eastAsia"/>
                <w:sz w:val="20"/>
                <w:szCs w:val="20"/>
              </w:rPr>
              <w:t>初始条件和背景：</w:t>
            </w:r>
          </w:p>
          <w:p w14:paraId="3BC9CDE0" w14:textId="0B2B3513" w:rsidR="00D91F72" w:rsidRDefault="00E53301">
            <w:pPr>
              <w:rPr>
                <w:sz w:val="20"/>
                <w:szCs w:val="20"/>
              </w:rPr>
            </w:pPr>
            <w:r>
              <w:rPr>
                <w:rFonts w:hint="eastAsia"/>
                <w:sz w:val="20"/>
                <w:szCs w:val="20"/>
              </w:rPr>
              <w:t>系统：PC端</w:t>
            </w:r>
          </w:p>
          <w:p w14:paraId="47EBD7B3" w14:textId="2C16B25E" w:rsidR="00D91F72" w:rsidRDefault="00E53301">
            <w:pPr>
              <w:rPr>
                <w:sz w:val="20"/>
                <w:szCs w:val="20"/>
              </w:rPr>
            </w:pPr>
            <w:r>
              <w:rPr>
                <w:rFonts w:hint="eastAsia"/>
                <w:sz w:val="20"/>
                <w:szCs w:val="20"/>
              </w:rPr>
              <w:t>浏览器：C</w:t>
            </w:r>
            <w:r>
              <w:rPr>
                <w:sz w:val="20"/>
                <w:szCs w:val="20"/>
              </w:rPr>
              <w:t>hrome</w:t>
            </w:r>
          </w:p>
          <w:p w14:paraId="3DBED940" w14:textId="209D317D" w:rsidR="00D91F72" w:rsidRDefault="00E53301">
            <w:pPr>
              <w:rPr>
                <w:sz w:val="20"/>
                <w:szCs w:val="20"/>
              </w:rPr>
            </w:pPr>
            <w:r>
              <w:rPr>
                <w:rFonts w:hint="eastAsia"/>
                <w:sz w:val="20"/>
                <w:szCs w:val="20"/>
              </w:rPr>
              <w:t>注释：无</w:t>
            </w:r>
          </w:p>
        </w:tc>
      </w:tr>
      <w:tr w:rsidR="00D91F72" w14:paraId="0802FA8D" w14:textId="64236A9A">
        <w:trPr>
          <w:trHeight w:val="392"/>
        </w:trPr>
        <w:tc>
          <w:tcPr>
            <w:tcW w:w="2155" w:type="dxa"/>
            <w:tcBorders>
              <w:top w:val="single" w:sz="4" w:space="0" w:color="000000"/>
              <w:left w:val="single" w:sz="4" w:space="0" w:color="000000"/>
              <w:bottom w:val="single" w:sz="4" w:space="0" w:color="000000"/>
              <w:right w:val="single" w:sz="4" w:space="0" w:color="000000"/>
            </w:tcBorders>
          </w:tcPr>
          <w:p w14:paraId="0EA056D1" w14:textId="059C578F"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2F41FB" w14:textId="46BD383E" w:rsidR="00D91F72" w:rsidRDefault="00E53301">
            <w:pPr>
              <w:rPr>
                <w:sz w:val="20"/>
                <w:szCs w:val="20"/>
              </w:rPr>
            </w:pPr>
            <w:r>
              <w:rPr>
                <w:rFonts w:hint="eastAsia"/>
                <w:sz w:val="20"/>
                <w:szCs w:val="20"/>
              </w:rPr>
              <w:t>预期结果</w:t>
            </w:r>
          </w:p>
        </w:tc>
      </w:tr>
      <w:tr w:rsidR="00D91F72" w14:paraId="4D78CADA" w14:textId="3F147247">
        <w:trPr>
          <w:trHeight w:val="392"/>
        </w:trPr>
        <w:tc>
          <w:tcPr>
            <w:tcW w:w="2155" w:type="dxa"/>
            <w:tcBorders>
              <w:top w:val="single" w:sz="4" w:space="0" w:color="000000"/>
              <w:left w:val="single" w:sz="4" w:space="0" w:color="000000"/>
              <w:bottom w:val="single" w:sz="4" w:space="0" w:color="000000"/>
              <w:right w:val="single" w:sz="4" w:space="0" w:color="000000"/>
            </w:tcBorders>
          </w:tcPr>
          <w:p w14:paraId="7552A7D2" w14:textId="2BB4D2CF"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7EFD10C1" w14:textId="778EDF2B" w:rsidR="00D91F72" w:rsidRDefault="00E53301">
            <w:pPr>
              <w:rPr>
                <w:sz w:val="20"/>
                <w:szCs w:val="20"/>
              </w:rPr>
            </w:pPr>
            <w:r>
              <w:rPr>
                <w:rFonts w:hint="eastAsia"/>
                <w:sz w:val="20"/>
                <w:szCs w:val="20"/>
              </w:rPr>
              <w:t>可见网页下方友情链接</w:t>
            </w:r>
          </w:p>
        </w:tc>
      </w:tr>
      <w:tr w:rsidR="00D91F72" w14:paraId="1D866269" w14:textId="2C8D04E5">
        <w:trPr>
          <w:trHeight w:val="392"/>
        </w:trPr>
        <w:tc>
          <w:tcPr>
            <w:tcW w:w="2155" w:type="dxa"/>
            <w:tcBorders>
              <w:top w:val="single" w:sz="4" w:space="0" w:color="000000"/>
              <w:left w:val="single" w:sz="4" w:space="0" w:color="000000"/>
              <w:bottom w:val="single" w:sz="4" w:space="0" w:color="000000"/>
              <w:right w:val="single" w:sz="4" w:space="0" w:color="000000"/>
            </w:tcBorders>
          </w:tcPr>
          <w:p w14:paraId="2E0AE816" w14:textId="1A39DD22" w:rsidR="00D91F72" w:rsidRDefault="00E53301">
            <w:pPr>
              <w:rPr>
                <w:sz w:val="20"/>
                <w:szCs w:val="20"/>
              </w:rPr>
            </w:pPr>
            <w:r>
              <w:rPr>
                <w:rFonts w:hint="eastAsia"/>
                <w:sz w:val="20"/>
                <w:szCs w:val="20"/>
              </w:rPr>
              <w:t>点击友情链接</w:t>
            </w:r>
          </w:p>
        </w:tc>
        <w:tc>
          <w:tcPr>
            <w:tcW w:w="6141" w:type="dxa"/>
            <w:gridSpan w:val="2"/>
            <w:tcBorders>
              <w:top w:val="single" w:sz="4" w:space="0" w:color="000000"/>
              <w:left w:val="single" w:sz="4" w:space="0" w:color="000000"/>
              <w:bottom w:val="single" w:sz="4" w:space="0" w:color="000000"/>
              <w:right w:val="single" w:sz="4" w:space="0" w:color="000000"/>
            </w:tcBorders>
          </w:tcPr>
          <w:p w14:paraId="73765421" w14:textId="48D8499E" w:rsidR="00D91F72" w:rsidRDefault="00E53301">
            <w:pPr>
              <w:rPr>
                <w:sz w:val="20"/>
                <w:szCs w:val="20"/>
              </w:rPr>
            </w:pPr>
            <w:r>
              <w:rPr>
                <w:rFonts w:hint="eastAsia"/>
                <w:sz w:val="20"/>
                <w:szCs w:val="20"/>
              </w:rPr>
              <w:t>弹出登录窗口</w:t>
            </w:r>
          </w:p>
        </w:tc>
      </w:tr>
    </w:tbl>
    <w:p w14:paraId="477A29B0" w14:textId="39019E82" w:rsidR="00D91F72" w:rsidRDefault="00D91F72"/>
    <w:p w14:paraId="349E3315" w14:textId="158E6CEC" w:rsidR="00D91F72" w:rsidRDefault="00E53301">
      <w:r>
        <w:br w:type="page"/>
      </w:r>
    </w:p>
    <w:p w14:paraId="341A86EB" w14:textId="13F56557" w:rsidR="00D91F72" w:rsidRDefault="00D91F72"/>
    <w:p w14:paraId="78B6BA7D" w14:textId="45B7F6C0" w:rsidR="00D91F72" w:rsidRDefault="00E53301">
      <w:pPr>
        <w:pStyle w:val="a1"/>
      </w:pPr>
      <w:bookmarkStart w:id="170" w:name="_Toc533374857"/>
      <w:r>
        <w:rPr>
          <w:rFonts w:hint="eastAsia"/>
        </w:rPr>
        <w:t>登录/注册</w:t>
      </w:r>
      <w:bookmarkEnd w:id="170"/>
    </w:p>
    <w:tbl>
      <w:tblPr>
        <w:tblStyle w:val="15"/>
        <w:tblW w:w="8296" w:type="dxa"/>
        <w:tblLayout w:type="fixed"/>
        <w:tblLook w:val="04A0" w:firstRow="1" w:lastRow="0" w:firstColumn="1" w:lastColumn="0" w:noHBand="0" w:noVBand="1"/>
      </w:tblPr>
      <w:tblGrid>
        <w:gridCol w:w="2155"/>
        <w:gridCol w:w="1993"/>
        <w:gridCol w:w="4148"/>
      </w:tblGrid>
      <w:tr w:rsidR="00D91F72" w14:paraId="48DE4AC0" w14:textId="3D544ED2">
        <w:tc>
          <w:tcPr>
            <w:tcW w:w="4148" w:type="dxa"/>
            <w:gridSpan w:val="2"/>
            <w:tcBorders>
              <w:top w:val="single" w:sz="4" w:space="0" w:color="000000"/>
              <w:left w:val="single" w:sz="4" w:space="0" w:color="000000"/>
              <w:bottom w:val="single" w:sz="4" w:space="0" w:color="000000"/>
              <w:right w:val="single" w:sz="4" w:space="0" w:color="000000"/>
            </w:tcBorders>
          </w:tcPr>
          <w:p w14:paraId="151D3471" w14:textId="3F37F80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1C717D3D" w14:textId="6805B096"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6</w:t>
            </w:r>
          </w:p>
        </w:tc>
      </w:tr>
      <w:tr w:rsidR="00D91F72" w14:paraId="0C9B2229" w14:textId="2548FE81">
        <w:tc>
          <w:tcPr>
            <w:tcW w:w="4148" w:type="dxa"/>
            <w:gridSpan w:val="2"/>
            <w:tcBorders>
              <w:top w:val="single" w:sz="4" w:space="0" w:color="000000"/>
              <w:left w:val="single" w:sz="4" w:space="0" w:color="000000"/>
              <w:bottom w:val="single" w:sz="4" w:space="0" w:color="000000"/>
              <w:right w:val="single" w:sz="4" w:space="0" w:color="000000"/>
            </w:tcBorders>
          </w:tcPr>
          <w:p w14:paraId="12E68D6E" w14:textId="265DDD4F"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1CC7B18" w14:textId="2C17BA0B" w:rsidR="00D91F72" w:rsidRDefault="00E53301">
            <w:pPr>
              <w:rPr>
                <w:sz w:val="20"/>
                <w:szCs w:val="20"/>
              </w:rPr>
            </w:pPr>
            <w:r>
              <w:rPr>
                <w:rFonts w:hint="eastAsia"/>
                <w:sz w:val="20"/>
                <w:szCs w:val="20"/>
              </w:rPr>
              <w:t>登录/注册</w:t>
            </w:r>
          </w:p>
        </w:tc>
      </w:tr>
      <w:tr w:rsidR="00D91F72" w14:paraId="3EAC1D04" w14:textId="07471F1E">
        <w:tc>
          <w:tcPr>
            <w:tcW w:w="4148" w:type="dxa"/>
            <w:gridSpan w:val="2"/>
            <w:tcBorders>
              <w:top w:val="single" w:sz="4" w:space="0" w:color="000000"/>
              <w:left w:val="single" w:sz="4" w:space="0" w:color="000000"/>
              <w:bottom w:val="single" w:sz="4" w:space="0" w:color="000000"/>
              <w:right w:val="single" w:sz="4" w:space="0" w:color="000000"/>
            </w:tcBorders>
          </w:tcPr>
          <w:p w14:paraId="367A3B96" w14:textId="6811D41B"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A4CC848" w14:textId="73044E92" w:rsidR="00D91F72" w:rsidRDefault="00E53301">
            <w:pPr>
              <w:rPr>
                <w:sz w:val="20"/>
                <w:szCs w:val="20"/>
              </w:rPr>
            </w:pPr>
            <w:r>
              <w:rPr>
                <w:rFonts w:hint="eastAsia"/>
                <w:sz w:val="20"/>
                <w:szCs w:val="20"/>
              </w:rPr>
              <w:t>登录/注册</w:t>
            </w:r>
          </w:p>
        </w:tc>
      </w:tr>
      <w:tr w:rsidR="00D91F72" w14:paraId="2E2E8099" w14:textId="270050E6">
        <w:tc>
          <w:tcPr>
            <w:tcW w:w="4148" w:type="dxa"/>
            <w:gridSpan w:val="2"/>
            <w:tcBorders>
              <w:top w:val="single" w:sz="4" w:space="0" w:color="000000"/>
              <w:left w:val="single" w:sz="4" w:space="0" w:color="000000"/>
              <w:bottom w:val="single" w:sz="4" w:space="0" w:color="000000"/>
              <w:right w:val="single" w:sz="4" w:space="0" w:color="000000"/>
            </w:tcBorders>
          </w:tcPr>
          <w:p w14:paraId="6BE1F865" w14:textId="593B61A1"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70321A4" w14:textId="3C6FC5B4" w:rsidR="00D91F72" w:rsidRDefault="00E53301">
            <w:pPr>
              <w:rPr>
                <w:sz w:val="20"/>
                <w:szCs w:val="20"/>
              </w:rPr>
            </w:pPr>
            <w:r>
              <w:rPr>
                <w:rFonts w:hint="eastAsia"/>
                <w:sz w:val="20"/>
                <w:szCs w:val="20"/>
              </w:rPr>
              <w:t>游客</w:t>
            </w:r>
          </w:p>
        </w:tc>
      </w:tr>
      <w:tr w:rsidR="00D91F72" w14:paraId="0AA6A3B6" w14:textId="665EA5D6">
        <w:tc>
          <w:tcPr>
            <w:tcW w:w="4148" w:type="dxa"/>
            <w:gridSpan w:val="2"/>
            <w:tcBorders>
              <w:top w:val="single" w:sz="4" w:space="0" w:color="000000"/>
              <w:left w:val="single" w:sz="4" w:space="0" w:color="000000"/>
              <w:bottom w:val="single" w:sz="4" w:space="0" w:color="000000"/>
              <w:right w:val="single" w:sz="4" w:space="0" w:color="000000"/>
            </w:tcBorders>
          </w:tcPr>
          <w:p w14:paraId="49083643" w14:textId="0B311669"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B168985" w14:textId="1EC0D2AB" w:rsidR="00D91F72" w:rsidRDefault="00E53301">
            <w:pPr>
              <w:rPr>
                <w:sz w:val="20"/>
                <w:szCs w:val="20"/>
              </w:rPr>
            </w:pPr>
            <w:r>
              <w:rPr>
                <w:rFonts w:hint="eastAsia"/>
                <w:sz w:val="20"/>
                <w:szCs w:val="20"/>
              </w:rPr>
              <w:t>黑盒测试</w:t>
            </w:r>
          </w:p>
        </w:tc>
      </w:tr>
      <w:tr w:rsidR="00D91F72" w14:paraId="42678A6A" w14:textId="319EF75C">
        <w:tc>
          <w:tcPr>
            <w:tcW w:w="4148" w:type="dxa"/>
            <w:gridSpan w:val="2"/>
            <w:tcBorders>
              <w:top w:val="single" w:sz="4" w:space="0" w:color="000000"/>
              <w:left w:val="single" w:sz="4" w:space="0" w:color="000000"/>
              <w:bottom w:val="single" w:sz="4" w:space="0" w:color="000000"/>
              <w:right w:val="single" w:sz="4" w:space="0" w:color="000000"/>
            </w:tcBorders>
          </w:tcPr>
          <w:p w14:paraId="35E34247" w14:textId="04E0BEFB"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6A726A5E" w14:textId="75B81232" w:rsidR="00D91F72" w:rsidRDefault="00E53301">
            <w:pPr>
              <w:rPr>
                <w:sz w:val="20"/>
                <w:szCs w:val="20"/>
              </w:rPr>
            </w:pPr>
            <w:r>
              <w:rPr>
                <w:rFonts w:hint="eastAsia"/>
                <w:sz w:val="20"/>
                <w:szCs w:val="20"/>
              </w:rPr>
              <w:t>无</w:t>
            </w:r>
          </w:p>
        </w:tc>
      </w:tr>
      <w:tr w:rsidR="00D91F72" w14:paraId="75F53FA4" w14:textId="72F273CD">
        <w:tc>
          <w:tcPr>
            <w:tcW w:w="4148" w:type="dxa"/>
            <w:gridSpan w:val="2"/>
            <w:tcBorders>
              <w:top w:val="single" w:sz="4" w:space="0" w:color="000000"/>
              <w:left w:val="single" w:sz="4" w:space="0" w:color="000000"/>
              <w:bottom w:val="single" w:sz="4" w:space="0" w:color="000000"/>
              <w:right w:val="single" w:sz="4" w:space="0" w:color="000000"/>
            </w:tcBorders>
          </w:tcPr>
          <w:p w14:paraId="1935DE6D" w14:textId="00919F81"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2A2ADE0" w14:textId="49A8FCAE" w:rsidR="00D91F72" w:rsidRDefault="00E53301">
            <w:pPr>
              <w:rPr>
                <w:sz w:val="20"/>
                <w:szCs w:val="20"/>
              </w:rPr>
            </w:pPr>
            <w:r>
              <w:rPr>
                <w:rFonts w:hint="eastAsia"/>
                <w:sz w:val="20"/>
                <w:szCs w:val="20"/>
              </w:rPr>
              <w:t>未登录</w:t>
            </w:r>
          </w:p>
        </w:tc>
      </w:tr>
      <w:tr w:rsidR="00D91F72" w14:paraId="456B4C2D" w14:textId="1EAC3FBF">
        <w:tc>
          <w:tcPr>
            <w:tcW w:w="4148" w:type="dxa"/>
            <w:gridSpan w:val="2"/>
            <w:tcBorders>
              <w:top w:val="single" w:sz="4" w:space="0" w:color="000000"/>
              <w:left w:val="single" w:sz="4" w:space="0" w:color="000000"/>
              <w:bottom w:val="single" w:sz="4" w:space="0" w:color="000000"/>
              <w:right w:val="single" w:sz="4" w:space="0" w:color="000000"/>
            </w:tcBorders>
          </w:tcPr>
          <w:p w14:paraId="5C976B8A" w14:textId="04063CBD"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38057BCD" w14:textId="7FF2BF92" w:rsidR="00D91F72" w:rsidRDefault="00E53301">
            <w:pPr>
              <w:rPr>
                <w:sz w:val="20"/>
                <w:szCs w:val="20"/>
              </w:rPr>
            </w:pPr>
            <w:r>
              <w:rPr>
                <w:rFonts w:hint="eastAsia"/>
                <w:sz w:val="20"/>
                <w:szCs w:val="20"/>
              </w:rPr>
              <w:t>游客登录/注册</w:t>
            </w:r>
          </w:p>
        </w:tc>
      </w:tr>
      <w:tr w:rsidR="00D91F72" w14:paraId="6F756F90" w14:textId="77892168">
        <w:tc>
          <w:tcPr>
            <w:tcW w:w="4148" w:type="dxa"/>
            <w:gridSpan w:val="2"/>
            <w:tcBorders>
              <w:top w:val="single" w:sz="4" w:space="0" w:color="000000"/>
              <w:left w:val="single" w:sz="4" w:space="0" w:color="000000"/>
              <w:bottom w:val="single" w:sz="4" w:space="0" w:color="000000"/>
              <w:right w:val="single" w:sz="4" w:space="0" w:color="000000"/>
            </w:tcBorders>
          </w:tcPr>
          <w:p w14:paraId="405638FB" w14:textId="613BF5F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6D4DED5" w14:textId="6DD74BF0" w:rsidR="00D91F72" w:rsidRDefault="00E53301">
            <w:pPr>
              <w:rPr>
                <w:sz w:val="20"/>
                <w:szCs w:val="20"/>
              </w:rPr>
            </w:pPr>
            <w:r>
              <w:rPr>
                <w:rFonts w:hint="eastAsia"/>
                <w:sz w:val="20"/>
                <w:szCs w:val="20"/>
              </w:rPr>
              <w:t>测试游客是否能进入首页，并登录/注册</w:t>
            </w:r>
          </w:p>
        </w:tc>
      </w:tr>
      <w:tr w:rsidR="00D91F72" w14:paraId="4708807F" w14:textId="2A119EDA">
        <w:trPr>
          <w:trHeight w:val="1445"/>
        </w:trPr>
        <w:tc>
          <w:tcPr>
            <w:tcW w:w="8296" w:type="dxa"/>
            <w:gridSpan w:val="3"/>
            <w:tcBorders>
              <w:top w:val="single" w:sz="4" w:space="0" w:color="000000"/>
              <w:left w:val="single" w:sz="4" w:space="0" w:color="000000"/>
              <w:right w:val="single" w:sz="4" w:space="0" w:color="000000"/>
            </w:tcBorders>
          </w:tcPr>
          <w:p w14:paraId="0745CD85" w14:textId="695323F2" w:rsidR="00D91F72" w:rsidRDefault="00E53301">
            <w:pPr>
              <w:rPr>
                <w:sz w:val="20"/>
                <w:szCs w:val="20"/>
              </w:rPr>
            </w:pPr>
            <w:r>
              <w:rPr>
                <w:rFonts w:hint="eastAsia"/>
                <w:sz w:val="20"/>
                <w:szCs w:val="20"/>
              </w:rPr>
              <w:t>初始条件和背景：</w:t>
            </w:r>
          </w:p>
          <w:p w14:paraId="1BEA1181" w14:textId="76B38709" w:rsidR="00D91F72" w:rsidRDefault="00E53301">
            <w:pPr>
              <w:rPr>
                <w:sz w:val="20"/>
                <w:szCs w:val="20"/>
              </w:rPr>
            </w:pPr>
            <w:r>
              <w:rPr>
                <w:rFonts w:hint="eastAsia"/>
                <w:sz w:val="20"/>
                <w:szCs w:val="20"/>
              </w:rPr>
              <w:t>系统：PC端</w:t>
            </w:r>
          </w:p>
          <w:p w14:paraId="7DAE3F73" w14:textId="1C569192" w:rsidR="00D91F72" w:rsidRDefault="00E53301">
            <w:pPr>
              <w:rPr>
                <w:sz w:val="20"/>
                <w:szCs w:val="20"/>
              </w:rPr>
            </w:pPr>
            <w:r>
              <w:rPr>
                <w:rFonts w:hint="eastAsia"/>
                <w:sz w:val="20"/>
                <w:szCs w:val="20"/>
              </w:rPr>
              <w:t>浏览器：C</w:t>
            </w:r>
            <w:r>
              <w:rPr>
                <w:sz w:val="20"/>
                <w:szCs w:val="20"/>
              </w:rPr>
              <w:t>hrome</w:t>
            </w:r>
          </w:p>
          <w:p w14:paraId="20C52AD2" w14:textId="72CC7E2E" w:rsidR="00D91F72" w:rsidRDefault="00E53301">
            <w:pPr>
              <w:rPr>
                <w:sz w:val="20"/>
                <w:szCs w:val="20"/>
              </w:rPr>
            </w:pPr>
            <w:r>
              <w:rPr>
                <w:rFonts w:hint="eastAsia"/>
                <w:sz w:val="20"/>
                <w:szCs w:val="20"/>
              </w:rPr>
              <w:t>注释：无</w:t>
            </w:r>
          </w:p>
        </w:tc>
      </w:tr>
      <w:tr w:rsidR="00D91F72" w14:paraId="302AD31F" w14:textId="64F1DE96">
        <w:trPr>
          <w:trHeight w:val="392"/>
        </w:trPr>
        <w:tc>
          <w:tcPr>
            <w:tcW w:w="2155" w:type="dxa"/>
            <w:tcBorders>
              <w:top w:val="single" w:sz="4" w:space="0" w:color="000000"/>
              <w:left w:val="single" w:sz="4" w:space="0" w:color="000000"/>
              <w:bottom w:val="single" w:sz="4" w:space="0" w:color="000000"/>
              <w:right w:val="single" w:sz="4" w:space="0" w:color="000000"/>
            </w:tcBorders>
          </w:tcPr>
          <w:p w14:paraId="2C36698C" w14:textId="2535A7F2"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E7BD86E" w14:textId="3236373D" w:rsidR="00D91F72" w:rsidRDefault="00E53301">
            <w:pPr>
              <w:rPr>
                <w:sz w:val="20"/>
                <w:szCs w:val="20"/>
              </w:rPr>
            </w:pPr>
            <w:r>
              <w:rPr>
                <w:rFonts w:hint="eastAsia"/>
                <w:sz w:val="20"/>
                <w:szCs w:val="20"/>
              </w:rPr>
              <w:t>预期结果</w:t>
            </w:r>
          </w:p>
        </w:tc>
      </w:tr>
      <w:tr w:rsidR="00D91F72" w14:paraId="5DECA700" w14:textId="0E57DD90">
        <w:trPr>
          <w:trHeight w:val="392"/>
        </w:trPr>
        <w:tc>
          <w:tcPr>
            <w:tcW w:w="2155" w:type="dxa"/>
            <w:tcBorders>
              <w:top w:val="single" w:sz="4" w:space="0" w:color="000000"/>
              <w:left w:val="single" w:sz="4" w:space="0" w:color="000000"/>
              <w:bottom w:val="single" w:sz="4" w:space="0" w:color="000000"/>
              <w:right w:val="single" w:sz="4" w:space="0" w:color="000000"/>
            </w:tcBorders>
          </w:tcPr>
          <w:p w14:paraId="75F219F6" w14:textId="2BB13F61" w:rsidR="00D91F72" w:rsidRDefault="00E53301">
            <w:pPr>
              <w:rPr>
                <w:sz w:val="20"/>
                <w:szCs w:val="20"/>
              </w:rPr>
            </w:pPr>
            <w:r>
              <w:rPr>
                <w:rFonts w:hint="eastAsia"/>
                <w:sz w:val="20"/>
                <w:szCs w:val="20"/>
              </w:rPr>
              <w:t>游客进入首页</w:t>
            </w:r>
          </w:p>
        </w:tc>
        <w:tc>
          <w:tcPr>
            <w:tcW w:w="6141" w:type="dxa"/>
            <w:gridSpan w:val="2"/>
            <w:tcBorders>
              <w:top w:val="single" w:sz="4" w:space="0" w:color="000000"/>
              <w:left w:val="single" w:sz="4" w:space="0" w:color="000000"/>
              <w:bottom w:val="single" w:sz="4" w:space="0" w:color="000000"/>
              <w:right w:val="single" w:sz="4" w:space="0" w:color="000000"/>
            </w:tcBorders>
          </w:tcPr>
          <w:p w14:paraId="63DADA11" w14:textId="0161571E" w:rsidR="00D91F72" w:rsidRDefault="00E53301">
            <w:pPr>
              <w:rPr>
                <w:sz w:val="20"/>
                <w:szCs w:val="20"/>
              </w:rPr>
            </w:pPr>
            <w:r>
              <w:rPr>
                <w:rFonts w:hint="eastAsia"/>
                <w:sz w:val="20"/>
                <w:szCs w:val="20"/>
              </w:rPr>
              <w:t>可见右上角的登录/注册按钮</w:t>
            </w:r>
          </w:p>
        </w:tc>
      </w:tr>
      <w:tr w:rsidR="00D91F72" w14:paraId="1179FC3C" w14:textId="403C41AA">
        <w:trPr>
          <w:trHeight w:val="392"/>
        </w:trPr>
        <w:tc>
          <w:tcPr>
            <w:tcW w:w="2155" w:type="dxa"/>
            <w:tcBorders>
              <w:top w:val="single" w:sz="4" w:space="0" w:color="000000"/>
              <w:left w:val="single" w:sz="4" w:space="0" w:color="000000"/>
              <w:bottom w:val="single" w:sz="4" w:space="0" w:color="000000"/>
              <w:right w:val="single" w:sz="4" w:space="0" w:color="000000"/>
            </w:tcBorders>
          </w:tcPr>
          <w:p w14:paraId="5ACF8942" w14:textId="3C943FEE" w:rsidR="00D91F72" w:rsidRDefault="00E53301">
            <w:pPr>
              <w:rPr>
                <w:sz w:val="20"/>
                <w:szCs w:val="20"/>
              </w:rPr>
            </w:pPr>
            <w:r>
              <w:rPr>
                <w:rFonts w:hint="eastAsia"/>
                <w:sz w:val="20"/>
                <w:szCs w:val="20"/>
              </w:rPr>
              <w:t>点击登录/注册</w:t>
            </w:r>
          </w:p>
        </w:tc>
        <w:tc>
          <w:tcPr>
            <w:tcW w:w="6141" w:type="dxa"/>
            <w:gridSpan w:val="2"/>
            <w:tcBorders>
              <w:top w:val="single" w:sz="4" w:space="0" w:color="000000"/>
              <w:left w:val="single" w:sz="4" w:space="0" w:color="000000"/>
              <w:bottom w:val="single" w:sz="4" w:space="0" w:color="000000"/>
              <w:right w:val="single" w:sz="4" w:space="0" w:color="000000"/>
            </w:tcBorders>
          </w:tcPr>
          <w:p w14:paraId="66D19625" w14:textId="3BE7A1F0" w:rsidR="00D91F72" w:rsidRDefault="00E53301">
            <w:pPr>
              <w:rPr>
                <w:sz w:val="20"/>
                <w:szCs w:val="20"/>
              </w:rPr>
            </w:pPr>
            <w:r>
              <w:rPr>
                <w:rFonts w:hint="eastAsia"/>
                <w:sz w:val="20"/>
                <w:szCs w:val="20"/>
              </w:rPr>
              <w:t>可见[输入登录账号</w:t>
            </w:r>
            <w:r>
              <w:rPr>
                <w:sz w:val="20"/>
                <w:szCs w:val="20"/>
              </w:rPr>
              <w:t>]</w:t>
            </w:r>
            <w:r>
              <w:rPr>
                <w:rFonts w:hint="eastAsia"/>
                <w:sz w:val="20"/>
                <w:szCs w:val="20"/>
              </w:rPr>
              <w:t>、[输入密码</w:t>
            </w:r>
            <w:r>
              <w:rPr>
                <w:sz w:val="20"/>
                <w:szCs w:val="20"/>
              </w:rPr>
              <w:t>]</w:t>
            </w:r>
            <w:r>
              <w:rPr>
                <w:rFonts w:hint="eastAsia"/>
                <w:sz w:val="20"/>
                <w:szCs w:val="20"/>
              </w:rPr>
              <w:t>、[忘记密码</w:t>
            </w:r>
            <w:r>
              <w:rPr>
                <w:sz w:val="20"/>
                <w:szCs w:val="20"/>
              </w:rPr>
              <w:t>]</w:t>
            </w:r>
            <w:r>
              <w:rPr>
                <w:rFonts w:hint="eastAsia"/>
                <w:sz w:val="20"/>
                <w:szCs w:val="20"/>
              </w:rPr>
              <w:t>、[登录</w:t>
            </w:r>
            <w:r>
              <w:rPr>
                <w:sz w:val="20"/>
                <w:szCs w:val="20"/>
              </w:rPr>
              <w:t>]</w:t>
            </w:r>
            <w:r>
              <w:rPr>
                <w:rFonts w:hint="eastAsia"/>
                <w:sz w:val="20"/>
                <w:szCs w:val="20"/>
              </w:rPr>
              <w:t>、[创建账号</w:t>
            </w:r>
            <w:r>
              <w:rPr>
                <w:sz w:val="20"/>
                <w:szCs w:val="20"/>
              </w:rPr>
              <w:t>]</w:t>
            </w:r>
          </w:p>
        </w:tc>
      </w:tr>
      <w:tr w:rsidR="00D91F72" w14:paraId="65BB3F87" w14:textId="445635EC">
        <w:trPr>
          <w:trHeight w:val="392"/>
        </w:trPr>
        <w:tc>
          <w:tcPr>
            <w:tcW w:w="2155" w:type="dxa"/>
            <w:tcBorders>
              <w:top w:val="single" w:sz="4" w:space="0" w:color="000000"/>
              <w:left w:val="single" w:sz="4" w:space="0" w:color="000000"/>
              <w:bottom w:val="single" w:sz="4" w:space="0" w:color="000000"/>
              <w:right w:val="single" w:sz="4" w:space="0" w:color="000000"/>
            </w:tcBorders>
          </w:tcPr>
          <w:p w14:paraId="0FCE47C4" w14:textId="119FBB6A" w:rsidR="00D91F72" w:rsidRDefault="00E53301">
            <w:pPr>
              <w:rPr>
                <w:sz w:val="20"/>
                <w:szCs w:val="20"/>
              </w:rPr>
            </w:pPr>
            <w:r>
              <w:rPr>
                <w:rFonts w:hint="eastAsia"/>
                <w:sz w:val="20"/>
                <w:szCs w:val="20"/>
              </w:rPr>
              <w:t>点击创建账号</w:t>
            </w:r>
          </w:p>
        </w:tc>
        <w:tc>
          <w:tcPr>
            <w:tcW w:w="6141" w:type="dxa"/>
            <w:gridSpan w:val="2"/>
            <w:tcBorders>
              <w:top w:val="single" w:sz="4" w:space="0" w:color="000000"/>
              <w:left w:val="single" w:sz="4" w:space="0" w:color="000000"/>
              <w:bottom w:val="single" w:sz="4" w:space="0" w:color="000000"/>
              <w:right w:val="single" w:sz="4" w:space="0" w:color="000000"/>
            </w:tcBorders>
          </w:tcPr>
          <w:p w14:paraId="77A3E5FE" w14:textId="7BAA0386" w:rsidR="00D91F72" w:rsidRDefault="00E53301">
            <w:pPr>
              <w:rPr>
                <w:sz w:val="20"/>
                <w:szCs w:val="20"/>
              </w:rPr>
            </w:pPr>
            <w:r>
              <w:rPr>
                <w:rFonts w:hint="eastAsia"/>
                <w:sz w:val="20"/>
                <w:szCs w:val="20"/>
              </w:rPr>
              <w:t>见创建账号测试用例</w:t>
            </w:r>
          </w:p>
        </w:tc>
      </w:tr>
      <w:tr w:rsidR="00D91F72" w14:paraId="6611179A" w14:textId="0B2349F0">
        <w:trPr>
          <w:trHeight w:val="392"/>
        </w:trPr>
        <w:tc>
          <w:tcPr>
            <w:tcW w:w="2155" w:type="dxa"/>
            <w:tcBorders>
              <w:top w:val="single" w:sz="4" w:space="0" w:color="000000"/>
              <w:left w:val="single" w:sz="4" w:space="0" w:color="000000"/>
              <w:bottom w:val="single" w:sz="4" w:space="0" w:color="000000"/>
              <w:right w:val="single" w:sz="4" w:space="0" w:color="000000"/>
            </w:tcBorders>
          </w:tcPr>
          <w:p w14:paraId="5B80FA6E" w14:textId="7C5F2889" w:rsidR="00D91F72" w:rsidRDefault="00E53301">
            <w:pPr>
              <w:rPr>
                <w:sz w:val="20"/>
                <w:szCs w:val="20"/>
              </w:rPr>
            </w:pPr>
            <w:r>
              <w:rPr>
                <w:rFonts w:hint="eastAsia"/>
                <w:sz w:val="20"/>
                <w:szCs w:val="20"/>
              </w:rPr>
              <w:t>登录</w:t>
            </w:r>
          </w:p>
        </w:tc>
        <w:tc>
          <w:tcPr>
            <w:tcW w:w="6141" w:type="dxa"/>
            <w:gridSpan w:val="2"/>
            <w:tcBorders>
              <w:top w:val="single" w:sz="4" w:space="0" w:color="000000"/>
              <w:left w:val="single" w:sz="4" w:space="0" w:color="000000"/>
              <w:bottom w:val="single" w:sz="4" w:space="0" w:color="000000"/>
              <w:right w:val="single" w:sz="4" w:space="0" w:color="000000"/>
            </w:tcBorders>
          </w:tcPr>
          <w:p w14:paraId="7E14265F" w14:textId="2F131BEE" w:rsidR="00D91F72" w:rsidRDefault="00E53301">
            <w:pPr>
              <w:rPr>
                <w:sz w:val="20"/>
                <w:szCs w:val="20"/>
              </w:rPr>
            </w:pPr>
            <w:r>
              <w:rPr>
                <w:rFonts w:hint="eastAsia"/>
                <w:sz w:val="20"/>
                <w:szCs w:val="20"/>
              </w:rPr>
              <w:t>见登录（注册用户）测试用例（此时参与者的身份因为创建了账号，由游客转变为了注册用户）</w:t>
            </w:r>
          </w:p>
        </w:tc>
      </w:tr>
    </w:tbl>
    <w:p w14:paraId="38C349FC" w14:textId="63D832CF" w:rsidR="00D91F72" w:rsidRDefault="00D91F72"/>
    <w:p w14:paraId="36FA169F" w14:textId="4F25DAC2" w:rsidR="00D91F72" w:rsidRDefault="00E53301">
      <w:r>
        <w:br w:type="page"/>
      </w:r>
    </w:p>
    <w:p w14:paraId="3342B5F1" w14:textId="7A462282" w:rsidR="00D91F72" w:rsidRDefault="00D91F72"/>
    <w:p w14:paraId="214AB2C6" w14:textId="6E1A517F" w:rsidR="00D91F72" w:rsidRDefault="00E53301">
      <w:pPr>
        <w:pStyle w:val="a1"/>
      </w:pPr>
      <w:bookmarkStart w:id="171" w:name="_Toc533374858"/>
      <w:r>
        <w:rPr>
          <w:rFonts w:hint="eastAsia"/>
        </w:rPr>
        <w:t>创建账号</w:t>
      </w:r>
      <w:bookmarkEnd w:id="171"/>
    </w:p>
    <w:tbl>
      <w:tblPr>
        <w:tblStyle w:val="15"/>
        <w:tblW w:w="8296" w:type="dxa"/>
        <w:tblLayout w:type="fixed"/>
        <w:tblLook w:val="04A0" w:firstRow="1" w:lastRow="0" w:firstColumn="1" w:lastColumn="0" w:noHBand="0" w:noVBand="1"/>
      </w:tblPr>
      <w:tblGrid>
        <w:gridCol w:w="2155"/>
        <w:gridCol w:w="1993"/>
        <w:gridCol w:w="4148"/>
      </w:tblGrid>
      <w:tr w:rsidR="00D91F72" w14:paraId="0FC17659" w14:textId="4DE51B83">
        <w:tc>
          <w:tcPr>
            <w:tcW w:w="4148" w:type="dxa"/>
            <w:gridSpan w:val="2"/>
            <w:tcBorders>
              <w:top w:val="single" w:sz="4" w:space="0" w:color="000000"/>
              <w:left w:val="single" w:sz="4" w:space="0" w:color="000000"/>
              <w:bottom w:val="single" w:sz="4" w:space="0" w:color="000000"/>
              <w:right w:val="single" w:sz="4" w:space="0" w:color="000000"/>
            </w:tcBorders>
          </w:tcPr>
          <w:p w14:paraId="49B90FB3" w14:textId="04247639"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5B9C2197" w14:textId="233546AD"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7</w:t>
            </w:r>
          </w:p>
        </w:tc>
      </w:tr>
      <w:tr w:rsidR="00D91F72" w14:paraId="0ECFFE6E" w14:textId="46A72B61">
        <w:tc>
          <w:tcPr>
            <w:tcW w:w="4148" w:type="dxa"/>
            <w:gridSpan w:val="2"/>
            <w:tcBorders>
              <w:top w:val="single" w:sz="4" w:space="0" w:color="000000"/>
              <w:left w:val="single" w:sz="4" w:space="0" w:color="000000"/>
              <w:bottom w:val="single" w:sz="4" w:space="0" w:color="000000"/>
              <w:right w:val="single" w:sz="4" w:space="0" w:color="000000"/>
            </w:tcBorders>
          </w:tcPr>
          <w:p w14:paraId="0BE5FBAB" w14:textId="3995DFC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10F47F9A" w14:textId="2B8C7668" w:rsidR="00D91F72" w:rsidRDefault="00E53301">
            <w:pPr>
              <w:rPr>
                <w:sz w:val="20"/>
                <w:szCs w:val="20"/>
              </w:rPr>
            </w:pPr>
            <w:r>
              <w:rPr>
                <w:rFonts w:hint="eastAsia"/>
                <w:sz w:val="20"/>
                <w:szCs w:val="20"/>
              </w:rPr>
              <w:t>创建账号</w:t>
            </w:r>
          </w:p>
        </w:tc>
      </w:tr>
      <w:tr w:rsidR="00D91F72" w14:paraId="46FCD5D9" w14:textId="05C704E9">
        <w:tc>
          <w:tcPr>
            <w:tcW w:w="4148" w:type="dxa"/>
            <w:gridSpan w:val="2"/>
            <w:tcBorders>
              <w:top w:val="single" w:sz="4" w:space="0" w:color="000000"/>
              <w:left w:val="single" w:sz="4" w:space="0" w:color="000000"/>
              <w:bottom w:val="single" w:sz="4" w:space="0" w:color="000000"/>
              <w:right w:val="single" w:sz="4" w:space="0" w:color="000000"/>
            </w:tcBorders>
          </w:tcPr>
          <w:p w14:paraId="5C608060" w14:textId="7C6CD9A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D29C879" w14:textId="35652EF4" w:rsidR="00D91F72" w:rsidRDefault="00E53301">
            <w:pPr>
              <w:rPr>
                <w:sz w:val="20"/>
                <w:szCs w:val="20"/>
              </w:rPr>
            </w:pPr>
            <w:r>
              <w:rPr>
                <w:rFonts w:hint="eastAsia"/>
                <w:sz w:val="20"/>
                <w:szCs w:val="20"/>
              </w:rPr>
              <w:t>创建账号</w:t>
            </w:r>
          </w:p>
        </w:tc>
      </w:tr>
      <w:tr w:rsidR="00D91F72" w14:paraId="339F8013" w14:textId="2E292D4F">
        <w:tc>
          <w:tcPr>
            <w:tcW w:w="4148" w:type="dxa"/>
            <w:gridSpan w:val="2"/>
            <w:tcBorders>
              <w:top w:val="single" w:sz="4" w:space="0" w:color="000000"/>
              <w:left w:val="single" w:sz="4" w:space="0" w:color="000000"/>
              <w:bottom w:val="single" w:sz="4" w:space="0" w:color="000000"/>
              <w:right w:val="single" w:sz="4" w:space="0" w:color="000000"/>
            </w:tcBorders>
          </w:tcPr>
          <w:p w14:paraId="6CA4C477" w14:textId="7FB4A4AE"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0811F2E2" w14:textId="43A1B853" w:rsidR="00D91F72" w:rsidRDefault="00E53301">
            <w:pPr>
              <w:rPr>
                <w:sz w:val="20"/>
                <w:szCs w:val="20"/>
              </w:rPr>
            </w:pPr>
            <w:r>
              <w:rPr>
                <w:rFonts w:hint="eastAsia"/>
                <w:sz w:val="20"/>
                <w:szCs w:val="20"/>
              </w:rPr>
              <w:t>游客</w:t>
            </w:r>
          </w:p>
        </w:tc>
      </w:tr>
      <w:tr w:rsidR="00D91F72" w14:paraId="01B511A9" w14:textId="1B5C6C07">
        <w:tc>
          <w:tcPr>
            <w:tcW w:w="4148" w:type="dxa"/>
            <w:gridSpan w:val="2"/>
            <w:tcBorders>
              <w:top w:val="single" w:sz="4" w:space="0" w:color="000000"/>
              <w:left w:val="single" w:sz="4" w:space="0" w:color="000000"/>
              <w:bottom w:val="single" w:sz="4" w:space="0" w:color="000000"/>
              <w:right w:val="single" w:sz="4" w:space="0" w:color="000000"/>
            </w:tcBorders>
          </w:tcPr>
          <w:p w14:paraId="090126AE" w14:textId="504338CB"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C35A985" w14:textId="543549C8" w:rsidR="00D91F72" w:rsidRDefault="00E53301">
            <w:pPr>
              <w:rPr>
                <w:sz w:val="20"/>
                <w:szCs w:val="20"/>
              </w:rPr>
            </w:pPr>
            <w:r>
              <w:rPr>
                <w:rFonts w:hint="eastAsia"/>
                <w:sz w:val="20"/>
                <w:szCs w:val="20"/>
              </w:rPr>
              <w:t>黑盒测试</w:t>
            </w:r>
          </w:p>
        </w:tc>
      </w:tr>
      <w:tr w:rsidR="00D91F72" w14:paraId="478F79F8" w14:textId="36DFD5F2">
        <w:tc>
          <w:tcPr>
            <w:tcW w:w="4148" w:type="dxa"/>
            <w:gridSpan w:val="2"/>
            <w:tcBorders>
              <w:top w:val="single" w:sz="4" w:space="0" w:color="000000"/>
              <w:left w:val="single" w:sz="4" w:space="0" w:color="000000"/>
              <w:bottom w:val="single" w:sz="4" w:space="0" w:color="000000"/>
              <w:right w:val="single" w:sz="4" w:space="0" w:color="000000"/>
            </w:tcBorders>
          </w:tcPr>
          <w:p w14:paraId="1A7338AB" w14:textId="480C58A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151BB69" w14:textId="4D72597C" w:rsidR="00D91F72" w:rsidRDefault="00E53301">
            <w:pPr>
              <w:rPr>
                <w:sz w:val="20"/>
                <w:szCs w:val="20"/>
              </w:rPr>
            </w:pPr>
            <w:r>
              <w:rPr>
                <w:rFonts w:hint="eastAsia"/>
                <w:sz w:val="20"/>
                <w:szCs w:val="20"/>
              </w:rPr>
              <w:t>无</w:t>
            </w:r>
          </w:p>
        </w:tc>
      </w:tr>
      <w:tr w:rsidR="00D91F72" w14:paraId="62C1A6B7" w14:textId="6DEDFE9B">
        <w:tc>
          <w:tcPr>
            <w:tcW w:w="4148" w:type="dxa"/>
            <w:gridSpan w:val="2"/>
            <w:tcBorders>
              <w:top w:val="single" w:sz="4" w:space="0" w:color="000000"/>
              <w:left w:val="single" w:sz="4" w:space="0" w:color="000000"/>
              <w:bottom w:val="single" w:sz="4" w:space="0" w:color="000000"/>
              <w:right w:val="single" w:sz="4" w:space="0" w:color="000000"/>
            </w:tcBorders>
          </w:tcPr>
          <w:p w14:paraId="6646FC3A" w14:textId="04CAA0C2"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4C4734CE" w14:textId="681E4FF3" w:rsidR="00D91F72" w:rsidRDefault="00E53301">
            <w:pPr>
              <w:rPr>
                <w:sz w:val="20"/>
                <w:szCs w:val="20"/>
              </w:rPr>
            </w:pPr>
            <w:r>
              <w:rPr>
                <w:rFonts w:hint="eastAsia"/>
                <w:sz w:val="20"/>
                <w:szCs w:val="20"/>
              </w:rPr>
              <w:t>未登录</w:t>
            </w:r>
          </w:p>
        </w:tc>
      </w:tr>
      <w:tr w:rsidR="00D91F72" w14:paraId="7EE56E25" w14:textId="471286D4">
        <w:tc>
          <w:tcPr>
            <w:tcW w:w="4148" w:type="dxa"/>
            <w:gridSpan w:val="2"/>
            <w:tcBorders>
              <w:top w:val="single" w:sz="4" w:space="0" w:color="000000"/>
              <w:left w:val="single" w:sz="4" w:space="0" w:color="000000"/>
              <w:bottom w:val="single" w:sz="4" w:space="0" w:color="000000"/>
              <w:right w:val="single" w:sz="4" w:space="0" w:color="000000"/>
            </w:tcBorders>
          </w:tcPr>
          <w:p w14:paraId="3A259931" w14:textId="5E0016A5"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4F72B70E" w14:textId="542914DF" w:rsidR="00D91F72" w:rsidRDefault="00E53301">
            <w:pPr>
              <w:rPr>
                <w:sz w:val="20"/>
                <w:szCs w:val="20"/>
              </w:rPr>
            </w:pPr>
            <w:r>
              <w:rPr>
                <w:rFonts w:hint="eastAsia"/>
                <w:sz w:val="20"/>
                <w:szCs w:val="20"/>
              </w:rPr>
              <w:t>游客创建账号</w:t>
            </w:r>
          </w:p>
        </w:tc>
      </w:tr>
      <w:tr w:rsidR="00D91F72" w14:paraId="4EC859B5" w14:textId="0167B05B">
        <w:tc>
          <w:tcPr>
            <w:tcW w:w="4148" w:type="dxa"/>
            <w:gridSpan w:val="2"/>
            <w:tcBorders>
              <w:top w:val="single" w:sz="4" w:space="0" w:color="000000"/>
              <w:left w:val="single" w:sz="4" w:space="0" w:color="000000"/>
              <w:bottom w:val="single" w:sz="4" w:space="0" w:color="000000"/>
              <w:right w:val="single" w:sz="4" w:space="0" w:color="000000"/>
            </w:tcBorders>
          </w:tcPr>
          <w:p w14:paraId="42BF8E62" w14:textId="0DA3C6FE"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49C612B4" w14:textId="60CF07B6" w:rsidR="00D91F72" w:rsidRDefault="00E53301">
            <w:pPr>
              <w:rPr>
                <w:sz w:val="20"/>
                <w:szCs w:val="20"/>
              </w:rPr>
            </w:pPr>
            <w:r>
              <w:rPr>
                <w:rFonts w:hint="eastAsia"/>
                <w:sz w:val="20"/>
                <w:szCs w:val="20"/>
              </w:rPr>
              <w:t>测试游客是否能进入首页，创建账号</w:t>
            </w:r>
          </w:p>
        </w:tc>
      </w:tr>
      <w:tr w:rsidR="00D91F72" w14:paraId="5C3223CE" w14:textId="326FE274">
        <w:trPr>
          <w:trHeight w:val="1445"/>
        </w:trPr>
        <w:tc>
          <w:tcPr>
            <w:tcW w:w="8296" w:type="dxa"/>
            <w:gridSpan w:val="3"/>
            <w:tcBorders>
              <w:top w:val="single" w:sz="4" w:space="0" w:color="000000"/>
              <w:left w:val="single" w:sz="4" w:space="0" w:color="000000"/>
              <w:right w:val="single" w:sz="4" w:space="0" w:color="000000"/>
            </w:tcBorders>
          </w:tcPr>
          <w:p w14:paraId="7726582E" w14:textId="5309705D" w:rsidR="00D91F72" w:rsidRDefault="00E53301">
            <w:pPr>
              <w:rPr>
                <w:sz w:val="20"/>
                <w:szCs w:val="20"/>
              </w:rPr>
            </w:pPr>
            <w:r>
              <w:rPr>
                <w:rFonts w:hint="eastAsia"/>
                <w:sz w:val="20"/>
                <w:szCs w:val="20"/>
              </w:rPr>
              <w:t>初始条件和背景：</w:t>
            </w:r>
          </w:p>
          <w:p w14:paraId="1511DE57" w14:textId="67ED24ED" w:rsidR="00D91F72" w:rsidRDefault="00E53301">
            <w:pPr>
              <w:rPr>
                <w:sz w:val="20"/>
                <w:szCs w:val="20"/>
              </w:rPr>
            </w:pPr>
            <w:r>
              <w:rPr>
                <w:rFonts w:hint="eastAsia"/>
                <w:sz w:val="20"/>
                <w:szCs w:val="20"/>
              </w:rPr>
              <w:t>系统：PC端</w:t>
            </w:r>
          </w:p>
          <w:p w14:paraId="698B6C5F" w14:textId="67E6211F" w:rsidR="00D91F72" w:rsidRDefault="00E53301">
            <w:pPr>
              <w:rPr>
                <w:sz w:val="20"/>
                <w:szCs w:val="20"/>
              </w:rPr>
            </w:pPr>
            <w:r>
              <w:rPr>
                <w:rFonts w:hint="eastAsia"/>
                <w:sz w:val="20"/>
                <w:szCs w:val="20"/>
              </w:rPr>
              <w:t>浏览器：C</w:t>
            </w:r>
            <w:r>
              <w:rPr>
                <w:sz w:val="20"/>
                <w:szCs w:val="20"/>
              </w:rPr>
              <w:t>hrome</w:t>
            </w:r>
          </w:p>
          <w:p w14:paraId="24C95E44" w14:textId="240D6F34" w:rsidR="00D91F72" w:rsidRDefault="00E53301">
            <w:pPr>
              <w:rPr>
                <w:sz w:val="20"/>
                <w:szCs w:val="20"/>
              </w:rPr>
            </w:pPr>
            <w:r>
              <w:rPr>
                <w:rFonts w:hint="eastAsia"/>
                <w:sz w:val="20"/>
                <w:szCs w:val="20"/>
              </w:rPr>
              <w:t>注释：无</w:t>
            </w:r>
          </w:p>
        </w:tc>
      </w:tr>
      <w:tr w:rsidR="00D91F72" w14:paraId="2EF883D9" w14:textId="467BADFA">
        <w:trPr>
          <w:trHeight w:val="392"/>
        </w:trPr>
        <w:tc>
          <w:tcPr>
            <w:tcW w:w="2155" w:type="dxa"/>
            <w:tcBorders>
              <w:top w:val="single" w:sz="4" w:space="0" w:color="000000"/>
              <w:left w:val="single" w:sz="4" w:space="0" w:color="000000"/>
              <w:bottom w:val="single" w:sz="4" w:space="0" w:color="000000"/>
              <w:right w:val="single" w:sz="4" w:space="0" w:color="000000"/>
            </w:tcBorders>
          </w:tcPr>
          <w:p w14:paraId="0A946C28" w14:textId="427D1D0C"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7B05F798" w14:textId="515F0CD2" w:rsidR="00D91F72" w:rsidRDefault="00E53301">
            <w:pPr>
              <w:rPr>
                <w:sz w:val="20"/>
                <w:szCs w:val="20"/>
              </w:rPr>
            </w:pPr>
            <w:r>
              <w:rPr>
                <w:rFonts w:hint="eastAsia"/>
                <w:sz w:val="20"/>
                <w:szCs w:val="20"/>
              </w:rPr>
              <w:t>预期结果</w:t>
            </w:r>
          </w:p>
        </w:tc>
      </w:tr>
      <w:tr w:rsidR="00D91F72" w14:paraId="1126EF59" w14:textId="1C5DDFBF">
        <w:trPr>
          <w:trHeight w:val="392"/>
        </w:trPr>
        <w:tc>
          <w:tcPr>
            <w:tcW w:w="2155" w:type="dxa"/>
            <w:tcBorders>
              <w:top w:val="single" w:sz="4" w:space="0" w:color="000000"/>
              <w:left w:val="single" w:sz="4" w:space="0" w:color="000000"/>
              <w:bottom w:val="single" w:sz="4" w:space="0" w:color="000000"/>
              <w:right w:val="single" w:sz="4" w:space="0" w:color="000000"/>
            </w:tcBorders>
          </w:tcPr>
          <w:p w14:paraId="0EE6D89A" w14:textId="2F90CE01" w:rsidR="00D91F72" w:rsidRDefault="00E53301">
            <w:pPr>
              <w:rPr>
                <w:sz w:val="20"/>
                <w:szCs w:val="20"/>
              </w:rPr>
            </w:pPr>
            <w:r>
              <w:rPr>
                <w:rFonts w:hint="eastAsia"/>
                <w:sz w:val="20"/>
                <w:szCs w:val="20"/>
              </w:rPr>
              <w:t>设置登录密码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49104B56" w14:textId="4DBB0FE7" w:rsidR="00D91F72" w:rsidRDefault="00E53301">
            <w:pPr>
              <w:rPr>
                <w:sz w:val="20"/>
                <w:szCs w:val="20"/>
              </w:rPr>
            </w:pPr>
            <w:r>
              <w:rPr>
                <w:rFonts w:hint="eastAsia"/>
                <w:sz w:val="20"/>
                <w:szCs w:val="20"/>
              </w:rPr>
              <w:t>见设置密码测试用例</w:t>
            </w:r>
          </w:p>
        </w:tc>
      </w:tr>
      <w:tr w:rsidR="00D91F72" w14:paraId="31824D8B" w14:textId="57D8575C">
        <w:trPr>
          <w:trHeight w:val="392"/>
        </w:trPr>
        <w:tc>
          <w:tcPr>
            <w:tcW w:w="2155" w:type="dxa"/>
            <w:tcBorders>
              <w:top w:val="single" w:sz="4" w:space="0" w:color="000000"/>
              <w:left w:val="single" w:sz="4" w:space="0" w:color="000000"/>
              <w:bottom w:val="single" w:sz="4" w:space="0" w:color="000000"/>
              <w:right w:val="single" w:sz="4" w:space="0" w:color="000000"/>
            </w:tcBorders>
          </w:tcPr>
          <w:p w14:paraId="1DB8D94A" w14:textId="10324B45" w:rsidR="00D91F72" w:rsidRDefault="00E53301">
            <w:pPr>
              <w:rPr>
                <w:sz w:val="20"/>
                <w:szCs w:val="20"/>
              </w:rPr>
            </w:pPr>
            <w:r>
              <w:rPr>
                <w:rFonts w:hint="eastAsia"/>
                <w:sz w:val="20"/>
                <w:szCs w:val="20"/>
              </w:rPr>
              <w:t>确认登录密码</w:t>
            </w:r>
          </w:p>
        </w:tc>
        <w:tc>
          <w:tcPr>
            <w:tcW w:w="6141" w:type="dxa"/>
            <w:gridSpan w:val="2"/>
            <w:tcBorders>
              <w:top w:val="single" w:sz="4" w:space="0" w:color="000000"/>
              <w:left w:val="single" w:sz="4" w:space="0" w:color="000000"/>
              <w:bottom w:val="single" w:sz="4" w:space="0" w:color="000000"/>
              <w:right w:val="single" w:sz="4" w:space="0" w:color="000000"/>
            </w:tcBorders>
          </w:tcPr>
          <w:p w14:paraId="5774A8F3" w14:textId="2D5959D7" w:rsidR="00D91F72" w:rsidRDefault="00E53301">
            <w:pPr>
              <w:rPr>
                <w:sz w:val="20"/>
                <w:szCs w:val="20"/>
              </w:rPr>
            </w:pPr>
            <w:r>
              <w:rPr>
                <w:rFonts w:hint="eastAsia"/>
                <w:sz w:val="20"/>
                <w:szCs w:val="20"/>
              </w:rPr>
              <w:t>见确认密码测试用例</w:t>
            </w:r>
          </w:p>
        </w:tc>
      </w:tr>
      <w:tr w:rsidR="00D91F72" w14:paraId="7C941C09" w14:textId="33B2B582">
        <w:trPr>
          <w:trHeight w:val="392"/>
        </w:trPr>
        <w:tc>
          <w:tcPr>
            <w:tcW w:w="2155" w:type="dxa"/>
            <w:tcBorders>
              <w:top w:val="single" w:sz="4" w:space="0" w:color="000000"/>
              <w:left w:val="single" w:sz="4" w:space="0" w:color="000000"/>
              <w:bottom w:val="single" w:sz="4" w:space="0" w:color="000000"/>
              <w:right w:val="single" w:sz="4" w:space="0" w:color="000000"/>
            </w:tcBorders>
          </w:tcPr>
          <w:p w14:paraId="6EE58A1C" w14:textId="021601A1" w:rsidR="00D91F72" w:rsidRDefault="00E53301">
            <w:pPr>
              <w:rPr>
                <w:sz w:val="20"/>
                <w:szCs w:val="20"/>
              </w:rPr>
            </w:pPr>
            <w:r>
              <w:rPr>
                <w:rFonts w:hint="eastAsia"/>
                <w:sz w:val="20"/>
                <w:szCs w:val="20"/>
              </w:rPr>
              <w:t>上传手持证件照</w:t>
            </w:r>
          </w:p>
        </w:tc>
        <w:tc>
          <w:tcPr>
            <w:tcW w:w="6141" w:type="dxa"/>
            <w:gridSpan w:val="2"/>
            <w:tcBorders>
              <w:top w:val="single" w:sz="4" w:space="0" w:color="000000"/>
              <w:left w:val="single" w:sz="4" w:space="0" w:color="000000"/>
              <w:bottom w:val="single" w:sz="4" w:space="0" w:color="000000"/>
              <w:right w:val="single" w:sz="4" w:space="0" w:color="000000"/>
            </w:tcBorders>
          </w:tcPr>
          <w:p w14:paraId="76F05259" w14:textId="0DFCBB86" w:rsidR="00D91F72" w:rsidRDefault="00E53301">
            <w:pPr>
              <w:rPr>
                <w:sz w:val="20"/>
                <w:szCs w:val="20"/>
              </w:rPr>
            </w:pPr>
            <w:r>
              <w:rPr>
                <w:rFonts w:hint="eastAsia"/>
                <w:sz w:val="20"/>
                <w:szCs w:val="20"/>
              </w:rPr>
              <w:t>见上传手持证件照测试用例</w:t>
            </w:r>
          </w:p>
        </w:tc>
      </w:tr>
      <w:tr w:rsidR="00D91F72" w14:paraId="63CE63DF" w14:textId="64B72518">
        <w:trPr>
          <w:trHeight w:val="392"/>
        </w:trPr>
        <w:tc>
          <w:tcPr>
            <w:tcW w:w="2155" w:type="dxa"/>
            <w:tcBorders>
              <w:top w:val="single" w:sz="4" w:space="0" w:color="000000"/>
              <w:left w:val="single" w:sz="4" w:space="0" w:color="000000"/>
              <w:bottom w:val="single" w:sz="4" w:space="0" w:color="000000"/>
              <w:right w:val="single" w:sz="4" w:space="0" w:color="000000"/>
            </w:tcBorders>
          </w:tcPr>
          <w:p w14:paraId="59048146" w14:textId="5329C9AF" w:rsidR="00D91F72" w:rsidRDefault="00E53301">
            <w:pPr>
              <w:rPr>
                <w:sz w:val="20"/>
                <w:szCs w:val="20"/>
              </w:rPr>
            </w:pPr>
            <w:r>
              <w:rPr>
                <w:rFonts w:hint="eastAsia"/>
                <w:sz w:val="20"/>
                <w:szCs w:val="20"/>
              </w:rPr>
              <w:t>输入证件号码</w:t>
            </w:r>
          </w:p>
        </w:tc>
        <w:tc>
          <w:tcPr>
            <w:tcW w:w="6141" w:type="dxa"/>
            <w:gridSpan w:val="2"/>
            <w:tcBorders>
              <w:top w:val="single" w:sz="4" w:space="0" w:color="000000"/>
              <w:left w:val="single" w:sz="4" w:space="0" w:color="000000"/>
              <w:bottom w:val="single" w:sz="4" w:space="0" w:color="000000"/>
              <w:right w:val="single" w:sz="4" w:space="0" w:color="000000"/>
            </w:tcBorders>
          </w:tcPr>
          <w:p w14:paraId="1CE04BF3" w14:textId="641A6C3C" w:rsidR="00D91F72" w:rsidRDefault="00E53301">
            <w:pPr>
              <w:rPr>
                <w:sz w:val="20"/>
                <w:szCs w:val="20"/>
              </w:rPr>
            </w:pPr>
            <w:r>
              <w:rPr>
                <w:rFonts w:hint="eastAsia"/>
                <w:sz w:val="20"/>
                <w:szCs w:val="20"/>
              </w:rPr>
              <w:t>见输入证件号码测试用例</w:t>
            </w:r>
          </w:p>
        </w:tc>
      </w:tr>
      <w:tr w:rsidR="00D91F72" w14:paraId="3A1096A2" w14:textId="2E21BC1C">
        <w:trPr>
          <w:trHeight w:val="392"/>
        </w:trPr>
        <w:tc>
          <w:tcPr>
            <w:tcW w:w="2155" w:type="dxa"/>
            <w:tcBorders>
              <w:top w:val="single" w:sz="4" w:space="0" w:color="000000"/>
              <w:left w:val="single" w:sz="4" w:space="0" w:color="000000"/>
              <w:bottom w:val="single" w:sz="4" w:space="0" w:color="000000"/>
              <w:right w:val="single" w:sz="4" w:space="0" w:color="000000"/>
            </w:tcBorders>
          </w:tcPr>
          <w:p w14:paraId="7FDA3D7F" w14:textId="46C5AF61" w:rsidR="00D91F72" w:rsidRDefault="00E53301">
            <w:pPr>
              <w:rPr>
                <w:sz w:val="20"/>
                <w:szCs w:val="20"/>
              </w:rPr>
            </w:pPr>
            <w:r>
              <w:rPr>
                <w:rFonts w:hint="eastAsia"/>
                <w:sz w:val="20"/>
                <w:szCs w:val="20"/>
              </w:rPr>
              <w:t>选择证件种类</w:t>
            </w:r>
          </w:p>
        </w:tc>
        <w:tc>
          <w:tcPr>
            <w:tcW w:w="6141" w:type="dxa"/>
            <w:gridSpan w:val="2"/>
            <w:tcBorders>
              <w:top w:val="single" w:sz="4" w:space="0" w:color="000000"/>
              <w:left w:val="single" w:sz="4" w:space="0" w:color="000000"/>
              <w:bottom w:val="single" w:sz="4" w:space="0" w:color="000000"/>
              <w:right w:val="single" w:sz="4" w:space="0" w:color="000000"/>
            </w:tcBorders>
          </w:tcPr>
          <w:p w14:paraId="72762905" w14:textId="18F5F0C0" w:rsidR="00D91F72" w:rsidRDefault="00E53301">
            <w:pPr>
              <w:rPr>
                <w:sz w:val="20"/>
                <w:szCs w:val="20"/>
              </w:rPr>
            </w:pPr>
            <w:r>
              <w:rPr>
                <w:rFonts w:hint="eastAsia"/>
                <w:sz w:val="20"/>
                <w:szCs w:val="20"/>
              </w:rPr>
              <w:t>见选择证件种类测试用例</w:t>
            </w:r>
          </w:p>
        </w:tc>
      </w:tr>
      <w:tr w:rsidR="00D91F72" w14:paraId="2D959FA9" w14:textId="4EE21433">
        <w:trPr>
          <w:trHeight w:val="392"/>
        </w:trPr>
        <w:tc>
          <w:tcPr>
            <w:tcW w:w="2155" w:type="dxa"/>
            <w:tcBorders>
              <w:top w:val="single" w:sz="4" w:space="0" w:color="000000"/>
              <w:left w:val="single" w:sz="4" w:space="0" w:color="000000"/>
              <w:bottom w:val="single" w:sz="4" w:space="0" w:color="000000"/>
              <w:right w:val="single" w:sz="4" w:space="0" w:color="000000"/>
            </w:tcBorders>
          </w:tcPr>
          <w:p w14:paraId="296F9B65" w14:textId="59C879DC" w:rsidR="00D91F72" w:rsidRDefault="00E53301">
            <w:pPr>
              <w:rPr>
                <w:sz w:val="20"/>
                <w:szCs w:val="20"/>
              </w:rPr>
            </w:pPr>
            <w:r>
              <w:rPr>
                <w:rFonts w:hint="eastAsia"/>
                <w:sz w:val="20"/>
                <w:szCs w:val="20"/>
              </w:rPr>
              <w:t>输入真实姓名</w:t>
            </w:r>
          </w:p>
        </w:tc>
        <w:tc>
          <w:tcPr>
            <w:tcW w:w="6141" w:type="dxa"/>
            <w:gridSpan w:val="2"/>
            <w:tcBorders>
              <w:top w:val="single" w:sz="4" w:space="0" w:color="000000"/>
              <w:left w:val="single" w:sz="4" w:space="0" w:color="000000"/>
              <w:bottom w:val="single" w:sz="4" w:space="0" w:color="000000"/>
              <w:right w:val="single" w:sz="4" w:space="0" w:color="000000"/>
            </w:tcBorders>
          </w:tcPr>
          <w:p w14:paraId="39A943AA" w14:textId="0F79CE0A" w:rsidR="00D91F72" w:rsidRDefault="00E53301">
            <w:pPr>
              <w:rPr>
                <w:sz w:val="20"/>
                <w:szCs w:val="20"/>
              </w:rPr>
            </w:pPr>
            <w:r>
              <w:rPr>
                <w:rFonts w:hint="eastAsia"/>
                <w:sz w:val="20"/>
                <w:szCs w:val="20"/>
              </w:rPr>
              <w:t>见输入真实姓名测试用例</w:t>
            </w:r>
          </w:p>
        </w:tc>
      </w:tr>
      <w:tr w:rsidR="00D91F72" w14:paraId="0DF65AFD" w14:textId="0B75A215">
        <w:trPr>
          <w:trHeight w:val="392"/>
        </w:trPr>
        <w:tc>
          <w:tcPr>
            <w:tcW w:w="2155" w:type="dxa"/>
            <w:tcBorders>
              <w:top w:val="single" w:sz="4" w:space="0" w:color="000000"/>
              <w:left w:val="single" w:sz="4" w:space="0" w:color="000000"/>
              <w:bottom w:val="single" w:sz="4" w:space="0" w:color="000000"/>
              <w:right w:val="single" w:sz="4" w:space="0" w:color="000000"/>
            </w:tcBorders>
          </w:tcPr>
          <w:p w14:paraId="601AD422" w14:textId="3EA097AD" w:rsidR="00D91F72" w:rsidRDefault="00E53301">
            <w:pPr>
              <w:rPr>
                <w:sz w:val="20"/>
                <w:szCs w:val="20"/>
              </w:rPr>
            </w:pPr>
            <w:r>
              <w:rPr>
                <w:rFonts w:hint="eastAsia"/>
                <w:sz w:val="20"/>
                <w:szCs w:val="20"/>
              </w:rPr>
              <w:t>输入联系方式</w:t>
            </w:r>
          </w:p>
        </w:tc>
        <w:tc>
          <w:tcPr>
            <w:tcW w:w="6141" w:type="dxa"/>
            <w:gridSpan w:val="2"/>
            <w:tcBorders>
              <w:top w:val="single" w:sz="4" w:space="0" w:color="000000"/>
              <w:left w:val="single" w:sz="4" w:space="0" w:color="000000"/>
              <w:bottom w:val="single" w:sz="4" w:space="0" w:color="000000"/>
              <w:right w:val="single" w:sz="4" w:space="0" w:color="000000"/>
            </w:tcBorders>
          </w:tcPr>
          <w:p w14:paraId="00490FF8" w14:textId="1F04852C" w:rsidR="00D91F72" w:rsidRDefault="00E53301">
            <w:pPr>
              <w:rPr>
                <w:sz w:val="20"/>
                <w:szCs w:val="20"/>
              </w:rPr>
            </w:pPr>
            <w:r>
              <w:rPr>
                <w:rFonts w:hint="eastAsia"/>
                <w:sz w:val="20"/>
                <w:szCs w:val="20"/>
              </w:rPr>
              <w:t>见输入联系方式测试用例</w:t>
            </w:r>
          </w:p>
        </w:tc>
      </w:tr>
      <w:tr w:rsidR="00D91F72" w14:paraId="17DB99DC" w14:textId="5C4E273B">
        <w:trPr>
          <w:trHeight w:val="392"/>
        </w:trPr>
        <w:tc>
          <w:tcPr>
            <w:tcW w:w="2155" w:type="dxa"/>
            <w:tcBorders>
              <w:top w:val="single" w:sz="4" w:space="0" w:color="000000"/>
              <w:left w:val="single" w:sz="4" w:space="0" w:color="000000"/>
              <w:bottom w:val="single" w:sz="4" w:space="0" w:color="000000"/>
              <w:right w:val="single" w:sz="4" w:space="0" w:color="000000"/>
            </w:tcBorders>
          </w:tcPr>
          <w:p w14:paraId="3F0D50BD" w14:textId="025A8953" w:rsidR="00D91F72" w:rsidRDefault="00E53301">
            <w:pPr>
              <w:rPr>
                <w:sz w:val="20"/>
                <w:szCs w:val="20"/>
              </w:rPr>
            </w:pPr>
            <w:r>
              <w:rPr>
                <w:rFonts w:hint="eastAsia"/>
                <w:sz w:val="20"/>
                <w:szCs w:val="20"/>
              </w:rPr>
              <w:t>选择一个问题</w:t>
            </w:r>
          </w:p>
        </w:tc>
        <w:tc>
          <w:tcPr>
            <w:tcW w:w="6141" w:type="dxa"/>
            <w:gridSpan w:val="2"/>
            <w:tcBorders>
              <w:top w:val="single" w:sz="4" w:space="0" w:color="000000"/>
              <w:left w:val="single" w:sz="4" w:space="0" w:color="000000"/>
              <w:bottom w:val="single" w:sz="4" w:space="0" w:color="000000"/>
              <w:right w:val="single" w:sz="4" w:space="0" w:color="000000"/>
            </w:tcBorders>
          </w:tcPr>
          <w:p w14:paraId="7CDF26AC" w14:textId="182B9DB7" w:rsidR="00D91F72" w:rsidRDefault="00E53301">
            <w:pPr>
              <w:rPr>
                <w:sz w:val="20"/>
                <w:szCs w:val="20"/>
              </w:rPr>
            </w:pPr>
            <w:r>
              <w:rPr>
                <w:rFonts w:hint="eastAsia"/>
                <w:sz w:val="20"/>
                <w:szCs w:val="20"/>
              </w:rPr>
              <w:t>见选择一个问题测试用例</w:t>
            </w:r>
          </w:p>
        </w:tc>
      </w:tr>
      <w:tr w:rsidR="00D91F72" w14:paraId="0A424108" w14:textId="4224A8D8">
        <w:trPr>
          <w:trHeight w:val="392"/>
        </w:trPr>
        <w:tc>
          <w:tcPr>
            <w:tcW w:w="2155" w:type="dxa"/>
            <w:tcBorders>
              <w:top w:val="single" w:sz="4" w:space="0" w:color="000000"/>
              <w:left w:val="single" w:sz="4" w:space="0" w:color="000000"/>
              <w:bottom w:val="single" w:sz="4" w:space="0" w:color="000000"/>
              <w:right w:val="single" w:sz="4" w:space="0" w:color="000000"/>
            </w:tcBorders>
          </w:tcPr>
          <w:p w14:paraId="5EAA4CAF" w14:textId="72E712C0" w:rsidR="00D91F72" w:rsidRDefault="00E53301">
            <w:pPr>
              <w:rPr>
                <w:sz w:val="20"/>
                <w:szCs w:val="20"/>
              </w:rPr>
            </w:pPr>
            <w:r>
              <w:rPr>
                <w:rFonts w:hint="eastAsia"/>
                <w:sz w:val="20"/>
                <w:szCs w:val="20"/>
              </w:rPr>
              <w:t>输入问题答案</w:t>
            </w:r>
          </w:p>
        </w:tc>
        <w:tc>
          <w:tcPr>
            <w:tcW w:w="6141" w:type="dxa"/>
            <w:gridSpan w:val="2"/>
            <w:tcBorders>
              <w:top w:val="single" w:sz="4" w:space="0" w:color="000000"/>
              <w:left w:val="single" w:sz="4" w:space="0" w:color="000000"/>
              <w:bottom w:val="single" w:sz="4" w:space="0" w:color="000000"/>
              <w:right w:val="single" w:sz="4" w:space="0" w:color="000000"/>
            </w:tcBorders>
          </w:tcPr>
          <w:p w14:paraId="464CC584" w14:textId="674AF84E" w:rsidR="00D91F72" w:rsidRDefault="00E53301">
            <w:pPr>
              <w:rPr>
                <w:sz w:val="20"/>
                <w:szCs w:val="20"/>
              </w:rPr>
            </w:pPr>
            <w:r>
              <w:rPr>
                <w:rFonts w:hint="eastAsia"/>
                <w:sz w:val="20"/>
                <w:szCs w:val="20"/>
              </w:rPr>
              <w:t>见输入问题答案测试用例</w:t>
            </w:r>
          </w:p>
        </w:tc>
      </w:tr>
    </w:tbl>
    <w:p w14:paraId="2AC58ED9" w14:textId="136E3E83" w:rsidR="00D91F72" w:rsidRDefault="00D91F72"/>
    <w:p w14:paraId="7805E47C" w14:textId="2C367087" w:rsidR="00D91F72" w:rsidRDefault="00E53301">
      <w:r>
        <w:br w:type="page"/>
      </w:r>
    </w:p>
    <w:p w14:paraId="151B5818" w14:textId="3F87B047" w:rsidR="00D91F72" w:rsidRDefault="00D91F72"/>
    <w:p w14:paraId="550F4BB0" w14:textId="4CC33C63" w:rsidR="00D91F72" w:rsidRDefault="00E53301">
      <w:pPr>
        <w:pStyle w:val="a1"/>
      </w:pPr>
      <w:bookmarkStart w:id="172" w:name="_Toc533374859"/>
      <w:r>
        <w:rPr>
          <w:rFonts w:hint="eastAsia"/>
        </w:rPr>
        <w:t>设置登录密码</w:t>
      </w:r>
      <w:bookmarkEnd w:id="172"/>
    </w:p>
    <w:tbl>
      <w:tblPr>
        <w:tblStyle w:val="15"/>
        <w:tblW w:w="8296" w:type="dxa"/>
        <w:tblLayout w:type="fixed"/>
        <w:tblLook w:val="04A0" w:firstRow="1" w:lastRow="0" w:firstColumn="1" w:lastColumn="0" w:noHBand="0" w:noVBand="1"/>
      </w:tblPr>
      <w:tblGrid>
        <w:gridCol w:w="2916"/>
        <w:gridCol w:w="1719"/>
        <w:gridCol w:w="3661"/>
      </w:tblGrid>
      <w:tr w:rsidR="00D91F72" w14:paraId="43C5F4DA" w14:textId="7489D3C3">
        <w:tc>
          <w:tcPr>
            <w:tcW w:w="4635" w:type="dxa"/>
            <w:gridSpan w:val="2"/>
            <w:tcBorders>
              <w:top w:val="single" w:sz="4" w:space="0" w:color="000000"/>
              <w:left w:val="single" w:sz="4" w:space="0" w:color="000000"/>
              <w:bottom w:val="single" w:sz="4" w:space="0" w:color="000000"/>
              <w:right w:val="single" w:sz="4" w:space="0" w:color="000000"/>
            </w:tcBorders>
          </w:tcPr>
          <w:p w14:paraId="46D776E7" w14:textId="3CDB9EBB" w:rsidR="00D91F72" w:rsidRDefault="00E53301">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52F95F32" w14:textId="233CF4D8"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8</w:t>
            </w:r>
          </w:p>
        </w:tc>
      </w:tr>
      <w:tr w:rsidR="00D91F72" w14:paraId="3BCE6093" w14:textId="0DF4E28D">
        <w:tc>
          <w:tcPr>
            <w:tcW w:w="4635" w:type="dxa"/>
            <w:gridSpan w:val="2"/>
            <w:tcBorders>
              <w:top w:val="single" w:sz="4" w:space="0" w:color="000000"/>
              <w:left w:val="single" w:sz="4" w:space="0" w:color="000000"/>
              <w:bottom w:val="single" w:sz="4" w:space="0" w:color="000000"/>
              <w:right w:val="single" w:sz="4" w:space="0" w:color="000000"/>
            </w:tcBorders>
          </w:tcPr>
          <w:p w14:paraId="1C4F3A6C" w14:textId="6C4EB25D" w:rsidR="00D91F72" w:rsidRDefault="00E53301">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2680F1F1" w14:textId="62450C47" w:rsidR="00D91F72" w:rsidRDefault="00E53301">
            <w:pPr>
              <w:rPr>
                <w:sz w:val="20"/>
                <w:szCs w:val="20"/>
              </w:rPr>
            </w:pPr>
            <w:r>
              <w:rPr>
                <w:rFonts w:hint="eastAsia"/>
                <w:sz w:val="20"/>
                <w:szCs w:val="20"/>
              </w:rPr>
              <w:t>设置登录密码</w:t>
            </w:r>
          </w:p>
        </w:tc>
      </w:tr>
      <w:tr w:rsidR="00D91F72" w14:paraId="7E9230B4" w14:textId="4E8181D9">
        <w:tc>
          <w:tcPr>
            <w:tcW w:w="4635" w:type="dxa"/>
            <w:gridSpan w:val="2"/>
            <w:tcBorders>
              <w:top w:val="single" w:sz="4" w:space="0" w:color="000000"/>
              <w:left w:val="single" w:sz="4" w:space="0" w:color="000000"/>
              <w:bottom w:val="single" w:sz="4" w:space="0" w:color="000000"/>
              <w:right w:val="single" w:sz="4" w:space="0" w:color="000000"/>
            </w:tcBorders>
          </w:tcPr>
          <w:p w14:paraId="775BBFD1" w14:textId="5C59400F" w:rsidR="00D91F72" w:rsidRDefault="00E53301">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15DA9BA8" w14:textId="52CE46DE" w:rsidR="00D91F72" w:rsidRDefault="00E53301">
            <w:pPr>
              <w:rPr>
                <w:sz w:val="20"/>
                <w:szCs w:val="20"/>
              </w:rPr>
            </w:pPr>
            <w:r>
              <w:rPr>
                <w:rFonts w:hint="eastAsia"/>
                <w:sz w:val="20"/>
                <w:szCs w:val="20"/>
              </w:rPr>
              <w:t>设置登录密码</w:t>
            </w:r>
          </w:p>
        </w:tc>
      </w:tr>
      <w:tr w:rsidR="00D91F72" w14:paraId="79167C1F" w14:textId="3FB3B403">
        <w:tc>
          <w:tcPr>
            <w:tcW w:w="4635" w:type="dxa"/>
            <w:gridSpan w:val="2"/>
            <w:tcBorders>
              <w:top w:val="single" w:sz="4" w:space="0" w:color="000000"/>
              <w:left w:val="single" w:sz="4" w:space="0" w:color="000000"/>
              <w:bottom w:val="single" w:sz="4" w:space="0" w:color="000000"/>
              <w:right w:val="single" w:sz="4" w:space="0" w:color="000000"/>
            </w:tcBorders>
          </w:tcPr>
          <w:p w14:paraId="49635DD4" w14:textId="3578678C" w:rsidR="00D91F72" w:rsidRDefault="00E53301">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04137259" w14:textId="3086D55A" w:rsidR="00D91F72" w:rsidRDefault="00E53301">
            <w:pPr>
              <w:rPr>
                <w:sz w:val="20"/>
                <w:szCs w:val="20"/>
              </w:rPr>
            </w:pPr>
            <w:r>
              <w:rPr>
                <w:rFonts w:hint="eastAsia"/>
                <w:sz w:val="20"/>
                <w:szCs w:val="20"/>
              </w:rPr>
              <w:t>游客</w:t>
            </w:r>
          </w:p>
        </w:tc>
      </w:tr>
      <w:tr w:rsidR="00D91F72" w14:paraId="53CDDD18" w14:textId="04327200">
        <w:tc>
          <w:tcPr>
            <w:tcW w:w="4635" w:type="dxa"/>
            <w:gridSpan w:val="2"/>
            <w:tcBorders>
              <w:top w:val="single" w:sz="4" w:space="0" w:color="000000"/>
              <w:left w:val="single" w:sz="4" w:space="0" w:color="000000"/>
              <w:bottom w:val="single" w:sz="4" w:space="0" w:color="000000"/>
              <w:right w:val="single" w:sz="4" w:space="0" w:color="000000"/>
            </w:tcBorders>
          </w:tcPr>
          <w:p w14:paraId="6EA4AF83" w14:textId="65B95B94" w:rsidR="00D91F72" w:rsidRDefault="00E53301">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3EEE3757" w14:textId="5D759DC5" w:rsidR="00D91F72" w:rsidRDefault="00E53301">
            <w:pPr>
              <w:rPr>
                <w:sz w:val="20"/>
                <w:szCs w:val="20"/>
              </w:rPr>
            </w:pPr>
            <w:r>
              <w:rPr>
                <w:rFonts w:hint="eastAsia"/>
                <w:sz w:val="20"/>
                <w:szCs w:val="20"/>
              </w:rPr>
              <w:t>黑盒测试-等价类划分、边界值</w:t>
            </w:r>
          </w:p>
        </w:tc>
      </w:tr>
      <w:tr w:rsidR="00D91F72" w14:paraId="4394002D" w14:textId="5684714F">
        <w:tc>
          <w:tcPr>
            <w:tcW w:w="4635" w:type="dxa"/>
            <w:gridSpan w:val="2"/>
            <w:tcBorders>
              <w:top w:val="single" w:sz="4" w:space="0" w:color="000000"/>
              <w:left w:val="single" w:sz="4" w:space="0" w:color="000000"/>
              <w:bottom w:val="single" w:sz="4" w:space="0" w:color="000000"/>
              <w:right w:val="single" w:sz="4" w:space="0" w:color="000000"/>
            </w:tcBorders>
          </w:tcPr>
          <w:p w14:paraId="1BA7CF6B" w14:textId="694A4088" w:rsidR="00D91F72" w:rsidRDefault="00E53301">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0FCCEC5A" w14:textId="26E912D6" w:rsidR="00D91F72" w:rsidRDefault="00E53301">
            <w:pPr>
              <w:rPr>
                <w:sz w:val="20"/>
                <w:szCs w:val="20"/>
              </w:rPr>
            </w:pPr>
            <w:r>
              <w:rPr>
                <w:rFonts w:hint="eastAsia"/>
                <w:sz w:val="20"/>
                <w:szCs w:val="20"/>
              </w:rPr>
              <w:t>无</w:t>
            </w:r>
          </w:p>
        </w:tc>
      </w:tr>
      <w:tr w:rsidR="00D91F72" w14:paraId="616EDE99" w14:textId="5DD75647">
        <w:tc>
          <w:tcPr>
            <w:tcW w:w="4635" w:type="dxa"/>
            <w:gridSpan w:val="2"/>
            <w:tcBorders>
              <w:top w:val="single" w:sz="4" w:space="0" w:color="000000"/>
              <w:left w:val="single" w:sz="4" w:space="0" w:color="000000"/>
              <w:bottom w:val="single" w:sz="4" w:space="0" w:color="000000"/>
              <w:right w:val="single" w:sz="4" w:space="0" w:color="000000"/>
            </w:tcBorders>
          </w:tcPr>
          <w:p w14:paraId="1FD7A321" w14:textId="24214C19" w:rsidR="00D91F72" w:rsidRDefault="00E53301">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2E99E83B" w14:textId="09174C50" w:rsidR="00D91F72" w:rsidRDefault="00E53301">
            <w:pPr>
              <w:rPr>
                <w:sz w:val="20"/>
                <w:szCs w:val="20"/>
              </w:rPr>
            </w:pPr>
            <w:r>
              <w:rPr>
                <w:rFonts w:hint="eastAsia"/>
                <w:sz w:val="20"/>
                <w:szCs w:val="20"/>
              </w:rPr>
              <w:t>未登录</w:t>
            </w:r>
          </w:p>
        </w:tc>
      </w:tr>
      <w:tr w:rsidR="00D91F72" w14:paraId="16A941DC" w14:textId="2D9D229A">
        <w:tc>
          <w:tcPr>
            <w:tcW w:w="4635" w:type="dxa"/>
            <w:gridSpan w:val="2"/>
            <w:tcBorders>
              <w:top w:val="single" w:sz="4" w:space="0" w:color="000000"/>
              <w:left w:val="single" w:sz="4" w:space="0" w:color="000000"/>
              <w:bottom w:val="single" w:sz="4" w:space="0" w:color="000000"/>
              <w:right w:val="single" w:sz="4" w:space="0" w:color="000000"/>
            </w:tcBorders>
          </w:tcPr>
          <w:p w14:paraId="755E7223" w14:textId="44194D03" w:rsidR="00D91F72" w:rsidRDefault="00E53301">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434DB1C2" w14:textId="00D2AF56" w:rsidR="00D91F72" w:rsidRDefault="00E53301">
            <w:pPr>
              <w:rPr>
                <w:sz w:val="20"/>
                <w:szCs w:val="20"/>
              </w:rPr>
            </w:pPr>
            <w:r>
              <w:rPr>
                <w:rFonts w:hint="eastAsia"/>
                <w:sz w:val="20"/>
                <w:szCs w:val="20"/>
              </w:rPr>
              <w:t>游客设置登录密码</w:t>
            </w:r>
          </w:p>
        </w:tc>
      </w:tr>
      <w:tr w:rsidR="00D91F72" w14:paraId="7E01595E" w14:textId="740A2E55">
        <w:tc>
          <w:tcPr>
            <w:tcW w:w="4635" w:type="dxa"/>
            <w:gridSpan w:val="2"/>
            <w:tcBorders>
              <w:top w:val="single" w:sz="4" w:space="0" w:color="000000"/>
              <w:left w:val="single" w:sz="4" w:space="0" w:color="000000"/>
              <w:bottom w:val="single" w:sz="4" w:space="0" w:color="000000"/>
              <w:right w:val="single" w:sz="4" w:space="0" w:color="000000"/>
            </w:tcBorders>
          </w:tcPr>
          <w:p w14:paraId="76505B5A" w14:textId="7A2DE63A" w:rsidR="00D91F72" w:rsidRDefault="00E53301">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03CD8203" w14:textId="15F50695" w:rsidR="00D91F72" w:rsidRDefault="00E53301">
            <w:pPr>
              <w:rPr>
                <w:sz w:val="20"/>
                <w:szCs w:val="20"/>
              </w:rPr>
            </w:pPr>
            <w:r>
              <w:rPr>
                <w:rFonts w:hint="eastAsia"/>
                <w:sz w:val="20"/>
                <w:szCs w:val="20"/>
              </w:rPr>
              <w:t>测试游客是否能进入首页，设置登录密码</w:t>
            </w:r>
          </w:p>
        </w:tc>
      </w:tr>
      <w:tr w:rsidR="00D91F72" w14:paraId="5B5A60A1" w14:textId="496BAA6A">
        <w:trPr>
          <w:trHeight w:val="1445"/>
        </w:trPr>
        <w:tc>
          <w:tcPr>
            <w:tcW w:w="8296" w:type="dxa"/>
            <w:gridSpan w:val="3"/>
            <w:tcBorders>
              <w:top w:val="single" w:sz="4" w:space="0" w:color="000000"/>
              <w:left w:val="single" w:sz="4" w:space="0" w:color="000000"/>
              <w:right w:val="single" w:sz="4" w:space="0" w:color="000000"/>
            </w:tcBorders>
          </w:tcPr>
          <w:p w14:paraId="14CE78C4" w14:textId="3862F341" w:rsidR="00D91F72" w:rsidRDefault="00E53301">
            <w:pPr>
              <w:rPr>
                <w:sz w:val="20"/>
                <w:szCs w:val="20"/>
              </w:rPr>
            </w:pPr>
            <w:r>
              <w:rPr>
                <w:rFonts w:hint="eastAsia"/>
                <w:sz w:val="20"/>
                <w:szCs w:val="20"/>
              </w:rPr>
              <w:t>初始条件和背景：</w:t>
            </w:r>
          </w:p>
          <w:p w14:paraId="4FFBB65E" w14:textId="0DAB3CEC" w:rsidR="00D91F72" w:rsidRDefault="00E53301">
            <w:pPr>
              <w:rPr>
                <w:sz w:val="20"/>
                <w:szCs w:val="20"/>
              </w:rPr>
            </w:pPr>
            <w:r>
              <w:rPr>
                <w:rFonts w:hint="eastAsia"/>
                <w:sz w:val="20"/>
                <w:szCs w:val="20"/>
              </w:rPr>
              <w:t>系统：PC端</w:t>
            </w:r>
          </w:p>
          <w:p w14:paraId="069012B6" w14:textId="11EA233A" w:rsidR="00D91F72" w:rsidRDefault="00E53301">
            <w:pPr>
              <w:rPr>
                <w:sz w:val="20"/>
                <w:szCs w:val="20"/>
              </w:rPr>
            </w:pPr>
            <w:r>
              <w:rPr>
                <w:rFonts w:hint="eastAsia"/>
                <w:sz w:val="20"/>
                <w:szCs w:val="20"/>
              </w:rPr>
              <w:t>浏览器：C</w:t>
            </w:r>
            <w:r>
              <w:rPr>
                <w:sz w:val="20"/>
                <w:szCs w:val="20"/>
              </w:rPr>
              <w:t>hrome</w:t>
            </w:r>
          </w:p>
          <w:p w14:paraId="602A8C6F" w14:textId="26B6AF31" w:rsidR="00D91F72" w:rsidRDefault="00E53301">
            <w:pPr>
              <w:rPr>
                <w:sz w:val="20"/>
                <w:szCs w:val="20"/>
              </w:rPr>
            </w:pPr>
            <w:r>
              <w:rPr>
                <w:rFonts w:hint="eastAsia"/>
                <w:sz w:val="20"/>
                <w:szCs w:val="20"/>
              </w:rPr>
              <w:t>注释：无</w:t>
            </w:r>
          </w:p>
        </w:tc>
      </w:tr>
      <w:tr w:rsidR="00D91F72" w14:paraId="4B1F2B55" w14:textId="4A31F794">
        <w:trPr>
          <w:trHeight w:val="392"/>
        </w:trPr>
        <w:tc>
          <w:tcPr>
            <w:tcW w:w="2916" w:type="dxa"/>
            <w:tcBorders>
              <w:top w:val="single" w:sz="4" w:space="0" w:color="000000"/>
              <w:left w:val="single" w:sz="4" w:space="0" w:color="000000"/>
              <w:bottom w:val="single" w:sz="4" w:space="0" w:color="000000"/>
              <w:right w:val="single" w:sz="4" w:space="0" w:color="000000"/>
            </w:tcBorders>
          </w:tcPr>
          <w:p w14:paraId="3539E651" w14:textId="31B63FE9" w:rsidR="00D91F72" w:rsidRDefault="00E53301">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09458580" w14:textId="24076171" w:rsidR="00D91F72" w:rsidRDefault="00E53301">
            <w:pPr>
              <w:rPr>
                <w:sz w:val="20"/>
                <w:szCs w:val="20"/>
              </w:rPr>
            </w:pPr>
            <w:r>
              <w:rPr>
                <w:rFonts w:hint="eastAsia"/>
                <w:sz w:val="20"/>
                <w:szCs w:val="20"/>
              </w:rPr>
              <w:t>预期结果</w:t>
            </w:r>
          </w:p>
        </w:tc>
      </w:tr>
      <w:tr w:rsidR="00D91F72" w14:paraId="194295CE" w14:textId="519090EA">
        <w:trPr>
          <w:trHeight w:val="392"/>
        </w:trPr>
        <w:tc>
          <w:tcPr>
            <w:tcW w:w="2916" w:type="dxa"/>
            <w:tcBorders>
              <w:top w:val="single" w:sz="4" w:space="0" w:color="000000"/>
              <w:left w:val="single" w:sz="4" w:space="0" w:color="000000"/>
              <w:bottom w:val="single" w:sz="4" w:space="0" w:color="000000"/>
              <w:right w:val="single" w:sz="4" w:space="0" w:color="000000"/>
            </w:tcBorders>
          </w:tcPr>
          <w:p w14:paraId="05CE3FB0" w14:textId="700EEA19" w:rsidR="00D91F72" w:rsidRDefault="00E53301">
            <w:pPr>
              <w:rPr>
                <w:sz w:val="20"/>
                <w:szCs w:val="20"/>
              </w:rPr>
            </w:pPr>
            <w:r>
              <w:rPr>
                <w:rFonts w:hint="eastAsia"/>
                <w:sz w:val="20"/>
                <w:szCs w:val="20"/>
              </w:rPr>
              <w:t>输入密码[</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546DF450" w14:textId="4D18F58A" w:rsidR="00D91F72" w:rsidRDefault="00E53301">
            <w:pPr>
              <w:rPr>
                <w:sz w:val="20"/>
                <w:szCs w:val="20"/>
              </w:rPr>
            </w:pPr>
            <w:r>
              <w:rPr>
                <w:rFonts w:hint="eastAsia"/>
                <w:sz w:val="20"/>
                <w:szCs w:val="20"/>
              </w:rPr>
              <w:t>提示密码长度限制为6-20位</w:t>
            </w:r>
          </w:p>
        </w:tc>
      </w:tr>
      <w:tr w:rsidR="00D91F72" w14:paraId="04E792E9" w14:textId="3A7AB8A7">
        <w:trPr>
          <w:trHeight w:val="392"/>
        </w:trPr>
        <w:tc>
          <w:tcPr>
            <w:tcW w:w="2916" w:type="dxa"/>
            <w:tcBorders>
              <w:top w:val="single" w:sz="4" w:space="0" w:color="000000"/>
              <w:left w:val="single" w:sz="4" w:space="0" w:color="000000"/>
              <w:bottom w:val="single" w:sz="4" w:space="0" w:color="000000"/>
              <w:right w:val="single" w:sz="4" w:space="0" w:color="000000"/>
            </w:tcBorders>
          </w:tcPr>
          <w:p w14:paraId="2A79B32A" w14:textId="10A97E1A" w:rsidR="00D91F72" w:rsidRDefault="00E53301">
            <w:pPr>
              <w:rPr>
                <w:sz w:val="20"/>
                <w:szCs w:val="20"/>
              </w:rPr>
            </w:pPr>
            <w:r>
              <w:rPr>
                <w:rFonts w:hint="eastAsia"/>
                <w:sz w:val="20"/>
                <w:szCs w:val="20"/>
              </w:rPr>
              <w:t>输入密码[</w:t>
            </w:r>
            <w:r>
              <w:rPr>
                <w:sz w:val="20"/>
                <w:szCs w:val="20"/>
              </w:rPr>
              <w:t>12345]</w:t>
            </w:r>
          </w:p>
        </w:tc>
        <w:tc>
          <w:tcPr>
            <w:tcW w:w="5380" w:type="dxa"/>
            <w:gridSpan w:val="2"/>
            <w:tcBorders>
              <w:top w:val="single" w:sz="4" w:space="0" w:color="000000"/>
              <w:left w:val="single" w:sz="4" w:space="0" w:color="000000"/>
              <w:bottom w:val="single" w:sz="4" w:space="0" w:color="000000"/>
              <w:right w:val="single" w:sz="4" w:space="0" w:color="000000"/>
            </w:tcBorders>
          </w:tcPr>
          <w:p w14:paraId="19DB15FF" w14:textId="098B2798" w:rsidR="00D91F72" w:rsidRDefault="00E53301">
            <w:pPr>
              <w:rPr>
                <w:sz w:val="20"/>
                <w:szCs w:val="20"/>
              </w:rPr>
            </w:pPr>
            <w:r>
              <w:rPr>
                <w:rFonts w:hint="eastAsia"/>
                <w:sz w:val="20"/>
                <w:szCs w:val="20"/>
              </w:rPr>
              <w:t>提示密码长度限制为6-20位</w:t>
            </w:r>
          </w:p>
        </w:tc>
      </w:tr>
      <w:tr w:rsidR="00D91F72" w14:paraId="2F493041" w14:textId="089FAFA2">
        <w:trPr>
          <w:trHeight w:val="392"/>
        </w:trPr>
        <w:tc>
          <w:tcPr>
            <w:tcW w:w="2916" w:type="dxa"/>
            <w:tcBorders>
              <w:top w:val="single" w:sz="4" w:space="0" w:color="000000"/>
              <w:left w:val="single" w:sz="4" w:space="0" w:color="000000"/>
              <w:bottom w:val="single" w:sz="4" w:space="0" w:color="000000"/>
              <w:right w:val="single" w:sz="4" w:space="0" w:color="000000"/>
            </w:tcBorders>
          </w:tcPr>
          <w:p w14:paraId="42FB9BC2" w14:textId="03550B61" w:rsidR="00D91F72" w:rsidRDefault="00E53301">
            <w:pPr>
              <w:rPr>
                <w:sz w:val="20"/>
                <w:szCs w:val="20"/>
              </w:rPr>
            </w:pPr>
            <w:r>
              <w:rPr>
                <w:rFonts w:hint="eastAsia"/>
                <w:sz w:val="20"/>
                <w:szCs w:val="20"/>
              </w:rPr>
              <w:t>输入密码[</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49933446" w14:textId="1969BDB6" w:rsidR="00D91F72" w:rsidRDefault="00E53301">
            <w:pPr>
              <w:rPr>
                <w:sz w:val="20"/>
                <w:szCs w:val="20"/>
              </w:rPr>
            </w:pPr>
            <w:r>
              <w:rPr>
                <w:rFonts w:hint="eastAsia"/>
                <w:sz w:val="20"/>
                <w:szCs w:val="20"/>
              </w:rPr>
              <w:t>提示密码只能由大小写字母与数字组成</w:t>
            </w:r>
          </w:p>
        </w:tc>
      </w:tr>
      <w:tr w:rsidR="00D91F72" w14:paraId="29F63E25" w14:textId="7DEFE486">
        <w:trPr>
          <w:trHeight w:val="392"/>
        </w:trPr>
        <w:tc>
          <w:tcPr>
            <w:tcW w:w="2916" w:type="dxa"/>
            <w:tcBorders>
              <w:top w:val="single" w:sz="4" w:space="0" w:color="000000"/>
              <w:left w:val="single" w:sz="4" w:space="0" w:color="000000"/>
              <w:bottom w:val="single" w:sz="4" w:space="0" w:color="000000"/>
              <w:right w:val="single" w:sz="4" w:space="0" w:color="000000"/>
            </w:tcBorders>
          </w:tcPr>
          <w:p w14:paraId="25CD0AC0" w14:textId="456876DE" w:rsidR="00D91F72" w:rsidRDefault="00E53301">
            <w:pPr>
              <w:rPr>
                <w:sz w:val="20"/>
                <w:szCs w:val="20"/>
              </w:rPr>
            </w:pPr>
            <w:r>
              <w:rPr>
                <w:rFonts w:hint="eastAsia"/>
                <w:sz w:val="20"/>
                <w:szCs w:val="20"/>
              </w:rPr>
              <w:t>输入密码[</w:t>
            </w:r>
            <w:r>
              <w:rPr>
                <w:sz w:val="20"/>
                <w:szCs w:val="20"/>
              </w:rPr>
              <w:t>1234512345123451234512345]</w:t>
            </w:r>
          </w:p>
        </w:tc>
        <w:tc>
          <w:tcPr>
            <w:tcW w:w="5380" w:type="dxa"/>
            <w:gridSpan w:val="2"/>
            <w:tcBorders>
              <w:top w:val="single" w:sz="4" w:space="0" w:color="000000"/>
              <w:left w:val="single" w:sz="4" w:space="0" w:color="000000"/>
              <w:bottom w:val="single" w:sz="4" w:space="0" w:color="000000"/>
              <w:right w:val="single" w:sz="4" w:space="0" w:color="000000"/>
            </w:tcBorders>
          </w:tcPr>
          <w:p w14:paraId="4622391F" w14:textId="4D9F93A4" w:rsidR="00D91F72" w:rsidRDefault="00E53301">
            <w:pPr>
              <w:rPr>
                <w:sz w:val="20"/>
                <w:szCs w:val="20"/>
              </w:rPr>
            </w:pPr>
            <w:r>
              <w:rPr>
                <w:rFonts w:hint="eastAsia"/>
                <w:sz w:val="20"/>
                <w:szCs w:val="20"/>
              </w:rPr>
              <w:t>提示密码长度限制位6</w:t>
            </w:r>
            <w:r>
              <w:rPr>
                <w:sz w:val="20"/>
                <w:szCs w:val="20"/>
              </w:rPr>
              <w:t>-20</w:t>
            </w:r>
            <w:r>
              <w:rPr>
                <w:rFonts w:hint="eastAsia"/>
                <w:sz w:val="20"/>
                <w:szCs w:val="20"/>
              </w:rPr>
              <w:t>位</w:t>
            </w:r>
          </w:p>
        </w:tc>
      </w:tr>
      <w:tr w:rsidR="00D91F72" w14:paraId="64108B47" w14:textId="66274420">
        <w:trPr>
          <w:trHeight w:val="392"/>
        </w:trPr>
        <w:tc>
          <w:tcPr>
            <w:tcW w:w="2916" w:type="dxa"/>
            <w:tcBorders>
              <w:top w:val="single" w:sz="4" w:space="0" w:color="000000"/>
              <w:left w:val="single" w:sz="4" w:space="0" w:color="000000"/>
              <w:bottom w:val="single" w:sz="4" w:space="0" w:color="000000"/>
              <w:right w:val="single" w:sz="4" w:space="0" w:color="000000"/>
            </w:tcBorders>
          </w:tcPr>
          <w:p w14:paraId="66BAC9C9" w14:textId="39D5F139" w:rsidR="00D91F72" w:rsidRDefault="00E53301">
            <w:pPr>
              <w:rPr>
                <w:sz w:val="20"/>
                <w:szCs w:val="20"/>
              </w:rPr>
            </w:pPr>
            <w:r>
              <w:rPr>
                <w:rFonts w:hint="eastAsia"/>
                <w:sz w:val="20"/>
                <w:szCs w:val="20"/>
              </w:rPr>
              <w:t>输入密码[</w:t>
            </w:r>
            <w:r>
              <w:rPr>
                <w:sz w:val="20"/>
                <w:szCs w:val="20"/>
              </w:rPr>
              <w:t>123454]</w:t>
            </w:r>
          </w:p>
        </w:tc>
        <w:tc>
          <w:tcPr>
            <w:tcW w:w="5380" w:type="dxa"/>
            <w:gridSpan w:val="2"/>
            <w:tcBorders>
              <w:top w:val="single" w:sz="4" w:space="0" w:color="000000"/>
              <w:left w:val="single" w:sz="4" w:space="0" w:color="000000"/>
              <w:bottom w:val="single" w:sz="4" w:space="0" w:color="000000"/>
              <w:right w:val="single" w:sz="4" w:space="0" w:color="000000"/>
            </w:tcBorders>
          </w:tcPr>
          <w:p w14:paraId="26DC14A3" w14:textId="4B0DA95D" w:rsidR="00D91F72" w:rsidRDefault="00E53301">
            <w:pPr>
              <w:rPr>
                <w:sz w:val="20"/>
                <w:szCs w:val="20"/>
              </w:rPr>
            </w:pPr>
            <w:r>
              <w:rPr>
                <w:rFonts w:hint="eastAsia"/>
                <w:sz w:val="20"/>
                <w:szCs w:val="20"/>
              </w:rPr>
              <w:t>保存成功</w:t>
            </w:r>
          </w:p>
        </w:tc>
      </w:tr>
    </w:tbl>
    <w:p w14:paraId="69BC095E" w14:textId="0B6D7CAF" w:rsidR="00D91F72" w:rsidRDefault="00D91F72"/>
    <w:p w14:paraId="6DC04E89" w14:textId="11CC0EEC" w:rsidR="00D91F72" w:rsidRDefault="00E53301">
      <w:r>
        <w:br w:type="page"/>
      </w:r>
    </w:p>
    <w:p w14:paraId="0591D37C" w14:textId="5C65323A" w:rsidR="00D91F72" w:rsidRDefault="00D91F72"/>
    <w:p w14:paraId="466AFD4F" w14:textId="345E7A7F" w:rsidR="00D91F72" w:rsidRDefault="00E53301">
      <w:pPr>
        <w:pStyle w:val="a1"/>
      </w:pPr>
      <w:bookmarkStart w:id="173" w:name="_Toc533374860"/>
      <w:r>
        <w:rPr>
          <w:rFonts w:hint="eastAsia"/>
        </w:rPr>
        <w:t>确认登录密码</w:t>
      </w:r>
      <w:bookmarkEnd w:id="173"/>
    </w:p>
    <w:tbl>
      <w:tblPr>
        <w:tblStyle w:val="15"/>
        <w:tblW w:w="8296" w:type="dxa"/>
        <w:tblLayout w:type="fixed"/>
        <w:tblLook w:val="04A0" w:firstRow="1" w:lastRow="0" w:firstColumn="1" w:lastColumn="0" w:noHBand="0" w:noVBand="1"/>
      </w:tblPr>
      <w:tblGrid>
        <w:gridCol w:w="2155"/>
        <w:gridCol w:w="1993"/>
        <w:gridCol w:w="4148"/>
      </w:tblGrid>
      <w:tr w:rsidR="00D91F72" w14:paraId="53B03E87" w14:textId="26E94EAE">
        <w:tc>
          <w:tcPr>
            <w:tcW w:w="4148" w:type="dxa"/>
            <w:gridSpan w:val="2"/>
            <w:tcBorders>
              <w:top w:val="single" w:sz="4" w:space="0" w:color="000000"/>
              <w:left w:val="single" w:sz="4" w:space="0" w:color="000000"/>
              <w:bottom w:val="single" w:sz="4" w:space="0" w:color="000000"/>
              <w:right w:val="single" w:sz="4" w:space="0" w:color="000000"/>
            </w:tcBorders>
          </w:tcPr>
          <w:p w14:paraId="1184A18F" w14:textId="164FE54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836A6F8" w14:textId="2B7AF3D7"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9</w:t>
            </w:r>
          </w:p>
        </w:tc>
      </w:tr>
      <w:tr w:rsidR="00D91F72" w14:paraId="1E6968C1" w14:textId="687736DC">
        <w:tc>
          <w:tcPr>
            <w:tcW w:w="4148" w:type="dxa"/>
            <w:gridSpan w:val="2"/>
            <w:tcBorders>
              <w:top w:val="single" w:sz="4" w:space="0" w:color="000000"/>
              <w:left w:val="single" w:sz="4" w:space="0" w:color="000000"/>
              <w:bottom w:val="single" w:sz="4" w:space="0" w:color="000000"/>
              <w:right w:val="single" w:sz="4" w:space="0" w:color="000000"/>
            </w:tcBorders>
          </w:tcPr>
          <w:p w14:paraId="2B5B90FE" w14:textId="3C9561DC"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2D632D7" w14:textId="02CC08B8" w:rsidR="00D91F72" w:rsidRDefault="00E53301">
            <w:pPr>
              <w:rPr>
                <w:sz w:val="20"/>
                <w:szCs w:val="20"/>
              </w:rPr>
            </w:pPr>
            <w:r>
              <w:rPr>
                <w:rFonts w:hint="eastAsia"/>
                <w:sz w:val="20"/>
                <w:szCs w:val="20"/>
              </w:rPr>
              <w:t>确认登录密码</w:t>
            </w:r>
          </w:p>
        </w:tc>
      </w:tr>
      <w:tr w:rsidR="00D91F72" w14:paraId="08103A7A" w14:textId="19800881">
        <w:tc>
          <w:tcPr>
            <w:tcW w:w="4148" w:type="dxa"/>
            <w:gridSpan w:val="2"/>
            <w:tcBorders>
              <w:top w:val="single" w:sz="4" w:space="0" w:color="000000"/>
              <w:left w:val="single" w:sz="4" w:space="0" w:color="000000"/>
              <w:bottom w:val="single" w:sz="4" w:space="0" w:color="000000"/>
              <w:right w:val="single" w:sz="4" w:space="0" w:color="000000"/>
            </w:tcBorders>
          </w:tcPr>
          <w:p w14:paraId="4CE47753" w14:textId="1D23B3C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73C2825E" w14:textId="32950225" w:rsidR="00D91F72" w:rsidRDefault="00E53301">
            <w:pPr>
              <w:rPr>
                <w:sz w:val="20"/>
                <w:szCs w:val="20"/>
              </w:rPr>
            </w:pPr>
            <w:r>
              <w:rPr>
                <w:rFonts w:hint="eastAsia"/>
                <w:sz w:val="20"/>
                <w:szCs w:val="20"/>
              </w:rPr>
              <w:t>确认登录密码</w:t>
            </w:r>
          </w:p>
        </w:tc>
      </w:tr>
      <w:tr w:rsidR="00D91F72" w14:paraId="5AAE0C30" w14:textId="2172571B">
        <w:tc>
          <w:tcPr>
            <w:tcW w:w="4148" w:type="dxa"/>
            <w:gridSpan w:val="2"/>
            <w:tcBorders>
              <w:top w:val="single" w:sz="4" w:space="0" w:color="000000"/>
              <w:left w:val="single" w:sz="4" w:space="0" w:color="000000"/>
              <w:bottom w:val="single" w:sz="4" w:space="0" w:color="000000"/>
              <w:right w:val="single" w:sz="4" w:space="0" w:color="000000"/>
            </w:tcBorders>
          </w:tcPr>
          <w:p w14:paraId="71A00434" w14:textId="3D9F85A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22CE2D56" w14:textId="6C84104D" w:rsidR="00D91F72" w:rsidRDefault="00E53301">
            <w:pPr>
              <w:rPr>
                <w:sz w:val="20"/>
                <w:szCs w:val="20"/>
              </w:rPr>
            </w:pPr>
            <w:r>
              <w:rPr>
                <w:rFonts w:hint="eastAsia"/>
                <w:sz w:val="20"/>
                <w:szCs w:val="20"/>
              </w:rPr>
              <w:t>游客</w:t>
            </w:r>
          </w:p>
        </w:tc>
      </w:tr>
      <w:tr w:rsidR="00D91F72" w14:paraId="18C9B73F" w14:textId="1E4F2482">
        <w:tc>
          <w:tcPr>
            <w:tcW w:w="4148" w:type="dxa"/>
            <w:gridSpan w:val="2"/>
            <w:tcBorders>
              <w:top w:val="single" w:sz="4" w:space="0" w:color="000000"/>
              <w:left w:val="single" w:sz="4" w:space="0" w:color="000000"/>
              <w:bottom w:val="single" w:sz="4" w:space="0" w:color="000000"/>
              <w:right w:val="single" w:sz="4" w:space="0" w:color="000000"/>
            </w:tcBorders>
          </w:tcPr>
          <w:p w14:paraId="6216865F" w14:textId="04825D6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152DCACC" w14:textId="691D2631" w:rsidR="00D91F72" w:rsidRDefault="00E53301">
            <w:pPr>
              <w:rPr>
                <w:sz w:val="20"/>
                <w:szCs w:val="20"/>
              </w:rPr>
            </w:pPr>
            <w:r>
              <w:rPr>
                <w:rFonts w:hint="eastAsia"/>
                <w:sz w:val="20"/>
                <w:szCs w:val="20"/>
              </w:rPr>
              <w:t>黑盒测试-等价类划分、边界值</w:t>
            </w:r>
          </w:p>
        </w:tc>
      </w:tr>
      <w:tr w:rsidR="00D91F72" w14:paraId="36FA2BE9" w14:textId="7A3BA5CC">
        <w:tc>
          <w:tcPr>
            <w:tcW w:w="4148" w:type="dxa"/>
            <w:gridSpan w:val="2"/>
            <w:tcBorders>
              <w:top w:val="single" w:sz="4" w:space="0" w:color="000000"/>
              <w:left w:val="single" w:sz="4" w:space="0" w:color="000000"/>
              <w:bottom w:val="single" w:sz="4" w:space="0" w:color="000000"/>
              <w:right w:val="single" w:sz="4" w:space="0" w:color="000000"/>
            </w:tcBorders>
          </w:tcPr>
          <w:p w14:paraId="0D87BC23" w14:textId="5346DAD8"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B4952CC" w14:textId="0B4BE923" w:rsidR="00D91F72" w:rsidRDefault="00E53301">
            <w:pPr>
              <w:rPr>
                <w:sz w:val="20"/>
                <w:szCs w:val="20"/>
              </w:rPr>
            </w:pPr>
            <w:r>
              <w:rPr>
                <w:rFonts w:hint="eastAsia"/>
                <w:sz w:val="20"/>
                <w:szCs w:val="20"/>
              </w:rPr>
              <w:t>无</w:t>
            </w:r>
          </w:p>
        </w:tc>
      </w:tr>
      <w:tr w:rsidR="00D91F72" w14:paraId="048D262E" w14:textId="270E3054">
        <w:tc>
          <w:tcPr>
            <w:tcW w:w="4148" w:type="dxa"/>
            <w:gridSpan w:val="2"/>
            <w:tcBorders>
              <w:top w:val="single" w:sz="4" w:space="0" w:color="000000"/>
              <w:left w:val="single" w:sz="4" w:space="0" w:color="000000"/>
              <w:bottom w:val="single" w:sz="4" w:space="0" w:color="000000"/>
              <w:right w:val="single" w:sz="4" w:space="0" w:color="000000"/>
            </w:tcBorders>
          </w:tcPr>
          <w:p w14:paraId="36734E48" w14:textId="0F6F181B"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08EE252" w14:textId="7639EB8B" w:rsidR="00D91F72" w:rsidRDefault="00E53301">
            <w:pPr>
              <w:rPr>
                <w:sz w:val="20"/>
                <w:szCs w:val="20"/>
              </w:rPr>
            </w:pPr>
            <w:r>
              <w:rPr>
                <w:rFonts w:hint="eastAsia"/>
                <w:sz w:val="20"/>
                <w:szCs w:val="20"/>
              </w:rPr>
              <w:t>未登录</w:t>
            </w:r>
          </w:p>
        </w:tc>
      </w:tr>
      <w:tr w:rsidR="00D91F72" w14:paraId="16333676" w14:textId="5D6B31AB">
        <w:tc>
          <w:tcPr>
            <w:tcW w:w="4148" w:type="dxa"/>
            <w:gridSpan w:val="2"/>
            <w:tcBorders>
              <w:top w:val="single" w:sz="4" w:space="0" w:color="000000"/>
              <w:left w:val="single" w:sz="4" w:space="0" w:color="000000"/>
              <w:bottom w:val="single" w:sz="4" w:space="0" w:color="000000"/>
              <w:right w:val="single" w:sz="4" w:space="0" w:color="000000"/>
            </w:tcBorders>
          </w:tcPr>
          <w:p w14:paraId="35FE63A4" w14:textId="2B586E1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7B416100" w14:textId="2DEC4DA3" w:rsidR="00D91F72" w:rsidRDefault="00E53301">
            <w:pPr>
              <w:rPr>
                <w:sz w:val="20"/>
                <w:szCs w:val="20"/>
              </w:rPr>
            </w:pPr>
            <w:r>
              <w:rPr>
                <w:rFonts w:hint="eastAsia"/>
                <w:sz w:val="20"/>
                <w:szCs w:val="20"/>
              </w:rPr>
              <w:t>游客确认登录密码</w:t>
            </w:r>
          </w:p>
        </w:tc>
      </w:tr>
      <w:tr w:rsidR="00D91F72" w14:paraId="744C4541" w14:textId="55C8C5D2">
        <w:tc>
          <w:tcPr>
            <w:tcW w:w="4148" w:type="dxa"/>
            <w:gridSpan w:val="2"/>
            <w:tcBorders>
              <w:top w:val="single" w:sz="4" w:space="0" w:color="000000"/>
              <w:left w:val="single" w:sz="4" w:space="0" w:color="000000"/>
              <w:bottom w:val="single" w:sz="4" w:space="0" w:color="000000"/>
              <w:right w:val="single" w:sz="4" w:space="0" w:color="000000"/>
            </w:tcBorders>
          </w:tcPr>
          <w:p w14:paraId="45BD1147" w14:textId="38F6C2DC"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014CA46B" w14:textId="6BCA9526" w:rsidR="00D91F72" w:rsidRDefault="00E53301">
            <w:pPr>
              <w:rPr>
                <w:sz w:val="20"/>
                <w:szCs w:val="20"/>
              </w:rPr>
            </w:pPr>
            <w:r>
              <w:rPr>
                <w:rFonts w:hint="eastAsia"/>
                <w:sz w:val="20"/>
                <w:szCs w:val="20"/>
              </w:rPr>
              <w:t>测试游客是否能进入首页，确认登录密码</w:t>
            </w:r>
          </w:p>
        </w:tc>
      </w:tr>
      <w:tr w:rsidR="00D91F72" w14:paraId="69510436" w14:textId="2747935D">
        <w:trPr>
          <w:trHeight w:val="1445"/>
        </w:trPr>
        <w:tc>
          <w:tcPr>
            <w:tcW w:w="8296" w:type="dxa"/>
            <w:gridSpan w:val="3"/>
            <w:tcBorders>
              <w:top w:val="single" w:sz="4" w:space="0" w:color="000000"/>
              <w:left w:val="single" w:sz="4" w:space="0" w:color="000000"/>
              <w:right w:val="single" w:sz="4" w:space="0" w:color="000000"/>
            </w:tcBorders>
          </w:tcPr>
          <w:p w14:paraId="2D09CB26" w14:textId="1C62C690" w:rsidR="00D91F72" w:rsidRDefault="00E53301">
            <w:pPr>
              <w:rPr>
                <w:sz w:val="20"/>
                <w:szCs w:val="20"/>
              </w:rPr>
            </w:pPr>
            <w:r>
              <w:rPr>
                <w:rFonts w:hint="eastAsia"/>
                <w:sz w:val="20"/>
                <w:szCs w:val="20"/>
              </w:rPr>
              <w:t>初始条件和背景：</w:t>
            </w:r>
          </w:p>
          <w:p w14:paraId="6BC32B79" w14:textId="1A0D6B3E" w:rsidR="00D91F72" w:rsidRDefault="00E53301">
            <w:pPr>
              <w:rPr>
                <w:sz w:val="20"/>
                <w:szCs w:val="20"/>
              </w:rPr>
            </w:pPr>
            <w:r>
              <w:rPr>
                <w:rFonts w:hint="eastAsia"/>
                <w:sz w:val="20"/>
                <w:szCs w:val="20"/>
              </w:rPr>
              <w:t>系统：PC端</w:t>
            </w:r>
          </w:p>
          <w:p w14:paraId="3967A36A" w14:textId="1DF87FA0" w:rsidR="00D91F72" w:rsidRDefault="00E53301">
            <w:pPr>
              <w:rPr>
                <w:sz w:val="20"/>
                <w:szCs w:val="20"/>
              </w:rPr>
            </w:pPr>
            <w:r>
              <w:rPr>
                <w:rFonts w:hint="eastAsia"/>
                <w:sz w:val="20"/>
                <w:szCs w:val="20"/>
              </w:rPr>
              <w:t>浏览器：C</w:t>
            </w:r>
            <w:r>
              <w:rPr>
                <w:sz w:val="20"/>
                <w:szCs w:val="20"/>
              </w:rPr>
              <w:t>hrome</w:t>
            </w:r>
          </w:p>
          <w:p w14:paraId="57F4E70F" w14:textId="2AEED3FE" w:rsidR="00D91F72" w:rsidRDefault="00E53301">
            <w:pPr>
              <w:rPr>
                <w:sz w:val="20"/>
                <w:szCs w:val="20"/>
              </w:rPr>
            </w:pPr>
            <w:r>
              <w:rPr>
                <w:rFonts w:hint="eastAsia"/>
                <w:sz w:val="20"/>
                <w:szCs w:val="20"/>
              </w:rPr>
              <w:t>注释：无</w:t>
            </w:r>
          </w:p>
        </w:tc>
      </w:tr>
      <w:tr w:rsidR="00D91F72" w14:paraId="2DCDD0D8" w14:textId="3226D9F0">
        <w:trPr>
          <w:trHeight w:val="392"/>
        </w:trPr>
        <w:tc>
          <w:tcPr>
            <w:tcW w:w="2155" w:type="dxa"/>
            <w:tcBorders>
              <w:top w:val="single" w:sz="4" w:space="0" w:color="000000"/>
              <w:left w:val="single" w:sz="4" w:space="0" w:color="000000"/>
              <w:bottom w:val="single" w:sz="4" w:space="0" w:color="000000"/>
              <w:right w:val="single" w:sz="4" w:space="0" w:color="000000"/>
            </w:tcBorders>
          </w:tcPr>
          <w:p w14:paraId="641B7CAF" w14:textId="450B4E5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0D8B2317" w14:textId="2E208F51" w:rsidR="00D91F72" w:rsidRDefault="00E53301">
            <w:pPr>
              <w:rPr>
                <w:sz w:val="20"/>
                <w:szCs w:val="20"/>
              </w:rPr>
            </w:pPr>
            <w:r>
              <w:rPr>
                <w:rFonts w:hint="eastAsia"/>
                <w:sz w:val="20"/>
                <w:szCs w:val="20"/>
              </w:rPr>
              <w:t>预期结果</w:t>
            </w:r>
          </w:p>
        </w:tc>
      </w:tr>
      <w:tr w:rsidR="00D91F72" w14:paraId="31D8B08E" w14:textId="47E1D10A">
        <w:trPr>
          <w:trHeight w:val="392"/>
        </w:trPr>
        <w:tc>
          <w:tcPr>
            <w:tcW w:w="2155" w:type="dxa"/>
            <w:tcBorders>
              <w:top w:val="single" w:sz="4" w:space="0" w:color="000000"/>
              <w:left w:val="single" w:sz="4" w:space="0" w:color="000000"/>
              <w:bottom w:val="single" w:sz="4" w:space="0" w:color="000000"/>
              <w:right w:val="single" w:sz="4" w:space="0" w:color="000000"/>
            </w:tcBorders>
          </w:tcPr>
          <w:p w14:paraId="4BD1BDBE" w14:textId="100F1E42" w:rsidR="00D91F72" w:rsidRDefault="00E53301">
            <w:pPr>
              <w:rPr>
                <w:sz w:val="20"/>
                <w:szCs w:val="20"/>
              </w:rPr>
            </w:pPr>
            <w:r>
              <w:rPr>
                <w:rFonts w:hint="eastAsia"/>
                <w:sz w:val="20"/>
                <w:szCs w:val="20"/>
              </w:rPr>
              <w:t>设置密码为[</w:t>
            </w:r>
            <w:r>
              <w:rPr>
                <w:sz w:val="20"/>
                <w:szCs w:val="20"/>
              </w:rPr>
              <w:t>123456]</w:t>
            </w:r>
          </w:p>
          <w:p w14:paraId="4869029B" w14:textId="3AC1BF96" w:rsidR="00D91F72" w:rsidRDefault="00E53301">
            <w:pPr>
              <w:rPr>
                <w:sz w:val="20"/>
                <w:szCs w:val="20"/>
              </w:rPr>
            </w:pPr>
            <w:r>
              <w:rPr>
                <w:rFonts w:hint="eastAsia"/>
                <w:sz w:val="20"/>
                <w:szCs w:val="20"/>
              </w:rPr>
              <w:t>确认密码为[</w:t>
            </w:r>
            <w:r>
              <w:rPr>
                <w:sz w:val="20"/>
                <w:szCs w:val="20"/>
              </w:rPr>
              <w:t>123456]</w:t>
            </w:r>
          </w:p>
        </w:tc>
        <w:tc>
          <w:tcPr>
            <w:tcW w:w="6141" w:type="dxa"/>
            <w:gridSpan w:val="2"/>
            <w:tcBorders>
              <w:top w:val="single" w:sz="4" w:space="0" w:color="000000"/>
              <w:left w:val="single" w:sz="4" w:space="0" w:color="000000"/>
              <w:bottom w:val="single" w:sz="4" w:space="0" w:color="000000"/>
              <w:right w:val="single" w:sz="4" w:space="0" w:color="000000"/>
            </w:tcBorders>
          </w:tcPr>
          <w:p w14:paraId="7F95D350" w14:textId="63D39AAD" w:rsidR="00D91F72" w:rsidRDefault="00E53301">
            <w:pPr>
              <w:rPr>
                <w:sz w:val="20"/>
                <w:szCs w:val="20"/>
              </w:rPr>
            </w:pPr>
            <w:r>
              <w:rPr>
                <w:rFonts w:hint="eastAsia"/>
                <w:sz w:val="20"/>
                <w:szCs w:val="20"/>
              </w:rPr>
              <w:t>保存成功</w:t>
            </w:r>
          </w:p>
        </w:tc>
      </w:tr>
      <w:tr w:rsidR="00D91F72" w14:paraId="49200F02" w14:textId="405453E2">
        <w:trPr>
          <w:trHeight w:val="392"/>
        </w:trPr>
        <w:tc>
          <w:tcPr>
            <w:tcW w:w="2155" w:type="dxa"/>
            <w:tcBorders>
              <w:top w:val="single" w:sz="4" w:space="0" w:color="000000"/>
              <w:left w:val="single" w:sz="4" w:space="0" w:color="000000"/>
              <w:bottom w:val="single" w:sz="4" w:space="0" w:color="000000"/>
              <w:right w:val="single" w:sz="4" w:space="0" w:color="000000"/>
            </w:tcBorders>
          </w:tcPr>
          <w:p w14:paraId="60FA013D" w14:textId="791C514E" w:rsidR="00D91F72" w:rsidRDefault="00E53301">
            <w:pPr>
              <w:rPr>
                <w:sz w:val="20"/>
                <w:szCs w:val="20"/>
              </w:rPr>
            </w:pPr>
            <w:r>
              <w:rPr>
                <w:rFonts w:hint="eastAsia"/>
                <w:sz w:val="20"/>
                <w:szCs w:val="20"/>
              </w:rPr>
              <w:t>设置密码为[</w:t>
            </w:r>
            <w:r>
              <w:rPr>
                <w:sz w:val="20"/>
                <w:szCs w:val="20"/>
              </w:rPr>
              <w:t>123456]</w:t>
            </w:r>
          </w:p>
          <w:p w14:paraId="720E7033" w14:textId="783A914B" w:rsidR="00D91F72" w:rsidRDefault="00E53301">
            <w:pPr>
              <w:rPr>
                <w:sz w:val="20"/>
                <w:szCs w:val="20"/>
              </w:rPr>
            </w:pPr>
            <w:r>
              <w:rPr>
                <w:rFonts w:hint="eastAsia"/>
                <w:sz w:val="20"/>
                <w:szCs w:val="20"/>
              </w:rPr>
              <w:t>确认密码为[</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EF35C13" w14:textId="5DD7F163" w:rsidR="00D91F72" w:rsidRDefault="00E53301">
            <w:pPr>
              <w:rPr>
                <w:sz w:val="20"/>
                <w:szCs w:val="20"/>
              </w:rPr>
            </w:pPr>
            <w:r>
              <w:rPr>
                <w:rFonts w:hint="eastAsia"/>
                <w:sz w:val="20"/>
                <w:szCs w:val="20"/>
              </w:rPr>
              <w:t>提示与设置的登录密码不同</w:t>
            </w:r>
          </w:p>
        </w:tc>
      </w:tr>
      <w:tr w:rsidR="00D91F72" w14:paraId="56BE0E32" w14:textId="2EC96D02">
        <w:trPr>
          <w:trHeight w:val="392"/>
        </w:trPr>
        <w:tc>
          <w:tcPr>
            <w:tcW w:w="2155" w:type="dxa"/>
            <w:tcBorders>
              <w:top w:val="single" w:sz="4" w:space="0" w:color="000000"/>
              <w:left w:val="single" w:sz="4" w:space="0" w:color="000000"/>
              <w:bottom w:val="single" w:sz="4" w:space="0" w:color="000000"/>
              <w:right w:val="single" w:sz="4" w:space="0" w:color="000000"/>
            </w:tcBorders>
          </w:tcPr>
          <w:p w14:paraId="6DEC8BDA" w14:textId="53D6D266" w:rsidR="00D91F72" w:rsidRDefault="00E53301">
            <w:pPr>
              <w:rPr>
                <w:sz w:val="20"/>
                <w:szCs w:val="20"/>
              </w:rPr>
            </w:pPr>
            <w:r>
              <w:rPr>
                <w:rFonts w:hint="eastAsia"/>
                <w:sz w:val="20"/>
                <w:szCs w:val="20"/>
              </w:rPr>
              <w:t>设置密码为[</w:t>
            </w:r>
            <w:r>
              <w:rPr>
                <w:sz w:val="20"/>
                <w:szCs w:val="20"/>
              </w:rPr>
              <w:t>123456]</w:t>
            </w:r>
          </w:p>
          <w:p w14:paraId="26BE1904" w14:textId="2CC7EBA0" w:rsidR="00D91F72" w:rsidRDefault="00E53301">
            <w:pPr>
              <w:rPr>
                <w:sz w:val="20"/>
                <w:szCs w:val="20"/>
              </w:rPr>
            </w:pPr>
            <w:r>
              <w:rPr>
                <w:rFonts w:hint="eastAsia"/>
                <w:sz w:val="20"/>
                <w:szCs w:val="20"/>
              </w:rPr>
              <w:t>确认密码为[！！！</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65D27ACE" w14:textId="03CB7162" w:rsidR="00D91F72" w:rsidRDefault="00E53301">
            <w:pPr>
              <w:rPr>
                <w:sz w:val="20"/>
                <w:szCs w:val="20"/>
              </w:rPr>
            </w:pPr>
            <w:r>
              <w:rPr>
                <w:rFonts w:hint="eastAsia"/>
                <w:sz w:val="20"/>
                <w:szCs w:val="20"/>
              </w:rPr>
              <w:t>提示与设置的登录密码不同</w:t>
            </w:r>
          </w:p>
        </w:tc>
      </w:tr>
      <w:tr w:rsidR="00D91F72" w14:paraId="036E2B48" w14:textId="7115AD77">
        <w:trPr>
          <w:trHeight w:val="392"/>
        </w:trPr>
        <w:tc>
          <w:tcPr>
            <w:tcW w:w="2155" w:type="dxa"/>
            <w:tcBorders>
              <w:top w:val="single" w:sz="4" w:space="0" w:color="000000"/>
              <w:left w:val="single" w:sz="4" w:space="0" w:color="000000"/>
              <w:bottom w:val="single" w:sz="4" w:space="0" w:color="000000"/>
              <w:right w:val="single" w:sz="4" w:space="0" w:color="000000"/>
            </w:tcBorders>
          </w:tcPr>
          <w:p w14:paraId="54337A71" w14:textId="3B9E6B49" w:rsidR="00D91F72" w:rsidRDefault="00E53301">
            <w:pPr>
              <w:rPr>
                <w:sz w:val="20"/>
                <w:szCs w:val="20"/>
              </w:rPr>
            </w:pPr>
            <w:r>
              <w:rPr>
                <w:rFonts w:hint="eastAsia"/>
                <w:sz w:val="20"/>
                <w:szCs w:val="20"/>
              </w:rPr>
              <w:t>设置密码为[</w:t>
            </w:r>
            <w:r>
              <w:rPr>
                <w:sz w:val="20"/>
                <w:szCs w:val="20"/>
              </w:rPr>
              <w:t>123456]</w:t>
            </w:r>
          </w:p>
          <w:p w14:paraId="55ED1891" w14:textId="45FFDA23" w:rsidR="00D91F72" w:rsidRDefault="00E53301">
            <w:pPr>
              <w:rPr>
                <w:sz w:val="20"/>
                <w:szCs w:val="20"/>
              </w:rPr>
            </w:pPr>
            <w:r>
              <w:rPr>
                <w:rFonts w:hint="eastAsia"/>
                <w:sz w:val="20"/>
                <w:szCs w:val="20"/>
              </w:rPr>
              <w:t>确认密码为[</w:t>
            </w:r>
            <w:r>
              <w:rPr>
                <w:sz w:val="20"/>
                <w:szCs w:val="20"/>
              </w:rPr>
              <w:t>123457]</w:t>
            </w:r>
          </w:p>
        </w:tc>
        <w:tc>
          <w:tcPr>
            <w:tcW w:w="6141" w:type="dxa"/>
            <w:gridSpan w:val="2"/>
            <w:tcBorders>
              <w:top w:val="single" w:sz="4" w:space="0" w:color="000000"/>
              <w:left w:val="single" w:sz="4" w:space="0" w:color="000000"/>
              <w:bottom w:val="single" w:sz="4" w:space="0" w:color="000000"/>
              <w:right w:val="single" w:sz="4" w:space="0" w:color="000000"/>
            </w:tcBorders>
          </w:tcPr>
          <w:p w14:paraId="03D45283" w14:textId="22DC1B72" w:rsidR="00D91F72" w:rsidRDefault="00E53301">
            <w:pPr>
              <w:rPr>
                <w:sz w:val="20"/>
                <w:szCs w:val="20"/>
              </w:rPr>
            </w:pPr>
            <w:r>
              <w:rPr>
                <w:rFonts w:hint="eastAsia"/>
                <w:sz w:val="20"/>
                <w:szCs w:val="20"/>
              </w:rPr>
              <w:t>提示与设置的登录密码不同</w:t>
            </w:r>
          </w:p>
        </w:tc>
      </w:tr>
    </w:tbl>
    <w:p w14:paraId="347F2BC5" w14:textId="67ACB241" w:rsidR="00D91F72" w:rsidRDefault="00D91F72"/>
    <w:p w14:paraId="0DBEEA67" w14:textId="010F4D32" w:rsidR="00D91F72" w:rsidRDefault="00E53301">
      <w:r>
        <w:br w:type="page"/>
      </w:r>
    </w:p>
    <w:p w14:paraId="70332FFB" w14:textId="431129E4" w:rsidR="00D91F72" w:rsidRDefault="00D91F72"/>
    <w:p w14:paraId="76C4A3B8" w14:textId="60660432" w:rsidR="00D91F72" w:rsidRDefault="00E53301">
      <w:pPr>
        <w:pStyle w:val="a1"/>
      </w:pPr>
      <w:bookmarkStart w:id="174" w:name="_Toc533374861"/>
      <w:r>
        <w:rPr>
          <w:rFonts w:hint="eastAsia"/>
        </w:rPr>
        <w:t>上传手持证件照</w:t>
      </w:r>
      <w:bookmarkEnd w:id="174"/>
    </w:p>
    <w:tbl>
      <w:tblPr>
        <w:tblStyle w:val="15"/>
        <w:tblW w:w="8296" w:type="dxa"/>
        <w:tblLayout w:type="fixed"/>
        <w:tblLook w:val="04A0" w:firstRow="1" w:lastRow="0" w:firstColumn="1" w:lastColumn="0" w:noHBand="0" w:noVBand="1"/>
      </w:tblPr>
      <w:tblGrid>
        <w:gridCol w:w="2155"/>
        <w:gridCol w:w="1993"/>
        <w:gridCol w:w="4148"/>
      </w:tblGrid>
      <w:tr w:rsidR="00D91F72" w14:paraId="0699C6FF" w14:textId="7899B399">
        <w:tc>
          <w:tcPr>
            <w:tcW w:w="4148" w:type="dxa"/>
            <w:gridSpan w:val="2"/>
            <w:tcBorders>
              <w:top w:val="single" w:sz="4" w:space="0" w:color="000000"/>
              <w:left w:val="single" w:sz="4" w:space="0" w:color="000000"/>
              <w:bottom w:val="single" w:sz="4" w:space="0" w:color="000000"/>
              <w:right w:val="single" w:sz="4" w:space="0" w:color="000000"/>
            </w:tcBorders>
          </w:tcPr>
          <w:p w14:paraId="70C9CDA4" w14:textId="75CCFA2B"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8E2F9E7" w14:textId="45AC287A"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10</w:t>
            </w:r>
          </w:p>
        </w:tc>
      </w:tr>
      <w:tr w:rsidR="00D91F72" w14:paraId="75CE8531" w14:textId="0FC792AE">
        <w:tc>
          <w:tcPr>
            <w:tcW w:w="4148" w:type="dxa"/>
            <w:gridSpan w:val="2"/>
            <w:tcBorders>
              <w:top w:val="single" w:sz="4" w:space="0" w:color="000000"/>
              <w:left w:val="single" w:sz="4" w:space="0" w:color="000000"/>
              <w:bottom w:val="single" w:sz="4" w:space="0" w:color="000000"/>
              <w:right w:val="single" w:sz="4" w:space="0" w:color="000000"/>
            </w:tcBorders>
          </w:tcPr>
          <w:p w14:paraId="5473E154" w14:textId="015A8A4B"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C98324C" w14:textId="5E08B9AA" w:rsidR="00D91F72" w:rsidRDefault="00E53301">
            <w:pPr>
              <w:rPr>
                <w:sz w:val="20"/>
                <w:szCs w:val="20"/>
              </w:rPr>
            </w:pPr>
            <w:r>
              <w:rPr>
                <w:rFonts w:hint="eastAsia"/>
                <w:sz w:val="20"/>
                <w:szCs w:val="20"/>
              </w:rPr>
              <w:t>上传手持证件照</w:t>
            </w:r>
          </w:p>
        </w:tc>
      </w:tr>
      <w:tr w:rsidR="00D91F72" w14:paraId="292B5938" w14:textId="2713EBC6">
        <w:tc>
          <w:tcPr>
            <w:tcW w:w="4148" w:type="dxa"/>
            <w:gridSpan w:val="2"/>
            <w:tcBorders>
              <w:top w:val="single" w:sz="4" w:space="0" w:color="000000"/>
              <w:left w:val="single" w:sz="4" w:space="0" w:color="000000"/>
              <w:bottom w:val="single" w:sz="4" w:space="0" w:color="000000"/>
              <w:right w:val="single" w:sz="4" w:space="0" w:color="000000"/>
            </w:tcBorders>
          </w:tcPr>
          <w:p w14:paraId="0ED8A51C" w14:textId="607BF45C"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2842E3D6" w14:textId="3BAE4182" w:rsidR="00D91F72" w:rsidRDefault="00E53301">
            <w:pPr>
              <w:rPr>
                <w:sz w:val="20"/>
                <w:szCs w:val="20"/>
              </w:rPr>
            </w:pPr>
            <w:r>
              <w:rPr>
                <w:rFonts w:hint="eastAsia"/>
                <w:sz w:val="20"/>
                <w:szCs w:val="20"/>
              </w:rPr>
              <w:t>上传手持证件照</w:t>
            </w:r>
          </w:p>
        </w:tc>
      </w:tr>
      <w:tr w:rsidR="00D91F72" w14:paraId="2996672B" w14:textId="4797969A">
        <w:tc>
          <w:tcPr>
            <w:tcW w:w="4148" w:type="dxa"/>
            <w:gridSpan w:val="2"/>
            <w:tcBorders>
              <w:top w:val="single" w:sz="4" w:space="0" w:color="000000"/>
              <w:left w:val="single" w:sz="4" w:space="0" w:color="000000"/>
              <w:bottom w:val="single" w:sz="4" w:space="0" w:color="000000"/>
              <w:right w:val="single" w:sz="4" w:space="0" w:color="000000"/>
            </w:tcBorders>
          </w:tcPr>
          <w:p w14:paraId="7F0A6FF7" w14:textId="7EC86A6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4E764087" w14:textId="43DB1A95" w:rsidR="00D91F72" w:rsidRDefault="00E53301">
            <w:pPr>
              <w:rPr>
                <w:sz w:val="20"/>
                <w:szCs w:val="20"/>
              </w:rPr>
            </w:pPr>
            <w:r>
              <w:rPr>
                <w:rFonts w:hint="eastAsia"/>
                <w:sz w:val="20"/>
                <w:szCs w:val="20"/>
              </w:rPr>
              <w:t>游客</w:t>
            </w:r>
          </w:p>
        </w:tc>
      </w:tr>
      <w:tr w:rsidR="00D91F72" w14:paraId="4B6FE57D" w14:textId="1116655D">
        <w:tc>
          <w:tcPr>
            <w:tcW w:w="4148" w:type="dxa"/>
            <w:gridSpan w:val="2"/>
            <w:tcBorders>
              <w:top w:val="single" w:sz="4" w:space="0" w:color="000000"/>
              <w:left w:val="single" w:sz="4" w:space="0" w:color="000000"/>
              <w:bottom w:val="single" w:sz="4" w:space="0" w:color="000000"/>
              <w:right w:val="single" w:sz="4" w:space="0" w:color="000000"/>
            </w:tcBorders>
          </w:tcPr>
          <w:p w14:paraId="0A009439" w14:textId="56A18A42"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342F9A4" w14:textId="7E515427" w:rsidR="00D91F72" w:rsidRDefault="00E53301">
            <w:pPr>
              <w:rPr>
                <w:sz w:val="20"/>
                <w:szCs w:val="20"/>
              </w:rPr>
            </w:pPr>
            <w:r>
              <w:rPr>
                <w:rFonts w:hint="eastAsia"/>
                <w:sz w:val="20"/>
                <w:szCs w:val="20"/>
              </w:rPr>
              <w:t>黑盒测试-等价类划分、边界值</w:t>
            </w:r>
          </w:p>
        </w:tc>
      </w:tr>
      <w:tr w:rsidR="00D91F72" w14:paraId="61AA1800" w14:textId="79077118">
        <w:tc>
          <w:tcPr>
            <w:tcW w:w="4148" w:type="dxa"/>
            <w:gridSpan w:val="2"/>
            <w:tcBorders>
              <w:top w:val="single" w:sz="4" w:space="0" w:color="000000"/>
              <w:left w:val="single" w:sz="4" w:space="0" w:color="000000"/>
              <w:bottom w:val="single" w:sz="4" w:space="0" w:color="000000"/>
              <w:right w:val="single" w:sz="4" w:space="0" w:color="000000"/>
            </w:tcBorders>
          </w:tcPr>
          <w:p w14:paraId="1EC3CF3E" w14:textId="397AB937"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8F24767" w14:textId="54D135BD" w:rsidR="00D91F72" w:rsidRDefault="00E53301">
            <w:pPr>
              <w:rPr>
                <w:sz w:val="20"/>
                <w:szCs w:val="20"/>
              </w:rPr>
            </w:pPr>
            <w:r>
              <w:rPr>
                <w:rFonts w:hint="eastAsia"/>
                <w:sz w:val="20"/>
                <w:szCs w:val="20"/>
              </w:rPr>
              <w:t>无</w:t>
            </w:r>
          </w:p>
        </w:tc>
      </w:tr>
      <w:tr w:rsidR="00D91F72" w14:paraId="0DA0DB08" w14:textId="646B806B">
        <w:tc>
          <w:tcPr>
            <w:tcW w:w="4148" w:type="dxa"/>
            <w:gridSpan w:val="2"/>
            <w:tcBorders>
              <w:top w:val="single" w:sz="4" w:space="0" w:color="000000"/>
              <w:left w:val="single" w:sz="4" w:space="0" w:color="000000"/>
              <w:bottom w:val="single" w:sz="4" w:space="0" w:color="000000"/>
              <w:right w:val="single" w:sz="4" w:space="0" w:color="000000"/>
            </w:tcBorders>
          </w:tcPr>
          <w:p w14:paraId="5567B32E" w14:textId="3834E147"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0651DD3B" w14:textId="772869B0" w:rsidR="00D91F72" w:rsidRDefault="00E53301">
            <w:pPr>
              <w:rPr>
                <w:sz w:val="20"/>
                <w:szCs w:val="20"/>
              </w:rPr>
            </w:pPr>
            <w:r>
              <w:rPr>
                <w:rFonts w:hint="eastAsia"/>
                <w:sz w:val="20"/>
                <w:szCs w:val="20"/>
              </w:rPr>
              <w:t>未登录</w:t>
            </w:r>
          </w:p>
        </w:tc>
      </w:tr>
      <w:tr w:rsidR="00D91F72" w14:paraId="0E3C2A6B" w14:textId="1BFD101A">
        <w:tc>
          <w:tcPr>
            <w:tcW w:w="4148" w:type="dxa"/>
            <w:gridSpan w:val="2"/>
            <w:tcBorders>
              <w:top w:val="single" w:sz="4" w:space="0" w:color="000000"/>
              <w:left w:val="single" w:sz="4" w:space="0" w:color="000000"/>
              <w:bottom w:val="single" w:sz="4" w:space="0" w:color="000000"/>
              <w:right w:val="single" w:sz="4" w:space="0" w:color="000000"/>
            </w:tcBorders>
          </w:tcPr>
          <w:p w14:paraId="6EFF7707" w14:textId="76139B0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9863F6D" w14:textId="53987CEA" w:rsidR="00D91F72" w:rsidRDefault="00E53301">
            <w:pPr>
              <w:rPr>
                <w:sz w:val="20"/>
                <w:szCs w:val="20"/>
              </w:rPr>
            </w:pPr>
            <w:r>
              <w:rPr>
                <w:rFonts w:hint="eastAsia"/>
                <w:sz w:val="20"/>
                <w:szCs w:val="20"/>
              </w:rPr>
              <w:t>游客上传手持证件照</w:t>
            </w:r>
          </w:p>
        </w:tc>
      </w:tr>
      <w:tr w:rsidR="00D91F72" w14:paraId="1D7558AD" w14:textId="3AEFEB5F">
        <w:tc>
          <w:tcPr>
            <w:tcW w:w="4148" w:type="dxa"/>
            <w:gridSpan w:val="2"/>
            <w:tcBorders>
              <w:top w:val="single" w:sz="4" w:space="0" w:color="000000"/>
              <w:left w:val="single" w:sz="4" w:space="0" w:color="000000"/>
              <w:bottom w:val="single" w:sz="4" w:space="0" w:color="000000"/>
              <w:right w:val="single" w:sz="4" w:space="0" w:color="000000"/>
            </w:tcBorders>
          </w:tcPr>
          <w:p w14:paraId="3533FAFA" w14:textId="2548F768"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263013D3" w14:textId="1A86A836" w:rsidR="00D91F72" w:rsidRDefault="00E53301">
            <w:pPr>
              <w:rPr>
                <w:sz w:val="20"/>
                <w:szCs w:val="20"/>
              </w:rPr>
            </w:pPr>
            <w:r>
              <w:rPr>
                <w:rFonts w:hint="eastAsia"/>
                <w:sz w:val="20"/>
                <w:szCs w:val="20"/>
              </w:rPr>
              <w:t>测试游客是否能进入首页，游客上传手持证件照</w:t>
            </w:r>
          </w:p>
        </w:tc>
      </w:tr>
      <w:tr w:rsidR="00D91F72" w14:paraId="7E701C2A" w14:textId="193602B9">
        <w:trPr>
          <w:trHeight w:val="1445"/>
        </w:trPr>
        <w:tc>
          <w:tcPr>
            <w:tcW w:w="8296" w:type="dxa"/>
            <w:gridSpan w:val="3"/>
            <w:tcBorders>
              <w:top w:val="single" w:sz="4" w:space="0" w:color="000000"/>
              <w:left w:val="single" w:sz="4" w:space="0" w:color="000000"/>
              <w:right w:val="single" w:sz="4" w:space="0" w:color="000000"/>
            </w:tcBorders>
          </w:tcPr>
          <w:p w14:paraId="39D7A237" w14:textId="3300074B" w:rsidR="00D91F72" w:rsidRDefault="00E53301">
            <w:pPr>
              <w:rPr>
                <w:sz w:val="20"/>
                <w:szCs w:val="20"/>
              </w:rPr>
            </w:pPr>
            <w:r>
              <w:rPr>
                <w:rFonts w:hint="eastAsia"/>
                <w:sz w:val="20"/>
                <w:szCs w:val="20"/>
              </w:rPr>
              <w:t>初始条件和背景：</w:t>
            </w:r>
          </w:p>
          <w:p w14:paraId="2076E8C1" w14:textId="5A7D57A2" w:rsidR="00D91F72" w:rsidRDefault="00E53301">
            <w:pPr>
              <w:rPr>
                <w:sz w:val="20"/>
                <w:szCs w:val="20"/>
              </w:rPr>
            </w:pPr>
            <w:r>
              <w:rPr>
                <w:rFonts w:hint="eastAsia"/>
                <w:sz w:val="20"/>
                <w:szCs w:val="20"/>
              </w:rPr>
              <w:t>系统：PC端</w:t>
            </w:r>
          </w:p>
          <w:p w14:paraId="0CCC069D" w14:textId="499D4DD2" w:rsidR="00D91F72" w:rsidRDefault="00E53301">
            <w:pPr>
              <w:rPr>
                <w:sz w:val="20"/>
                <w:szCs w:val="20"/>
              </w:rPr>
            </w:pPr>
            <w:r>
              <w:rPr>
                <w:rFonts w:hint="eastAsia"/>
                <w:sz w:val="20"/>
                <w:szCs w:val="20"/>
              </w:rPr>
              <w:t>浏览器：C</w:t>
            </w:r>
            <w:r>
              <w:rPr>
                <w:sz w:val="20"/>
                <w:szCs w:val="20"/>
              </w:rPr>
              <w:t>hrome</w:t>
            </w:r>
          </w:p>
          <w:p w14:paraId="0A2667FD" w14:textId="6F4A8750" w:rsidR="00D91F72" w:rsidRDefault="00E53301">
            <w:pPr>
              <w:rPr>
                <w:sz w:val="20"/>
                <w:szCs w:val="20"/>
              </w:rPr>
            </w:pPr>
            <w:r>
              <w:rPr>
                <w:rFonts w:hint="eastAsia"/>
                <w:sz w:val="20"/>
                <w:szCs w:val="20"/>
              </w:rPr>
              <w:t>注释：无</w:t>
            </w:r>
          </w:p>
        </w:tc>
      </w:tr>
      <w:tr w:rsidR="00D91F72" w14:paraId="493C32CE" w14:textId="5DBD0C40">
        <w:trPr>
          <w:trHeight w:val="392"/>
        </w:trPr>
        <w:tc>
          <w:tcPr>
            <w:tcW w:w="2155" w:type="dxa"/>
            <w:tcBorders>
              <w:top w:val="single" w:sz="4" w:space="0" w:color="000000"/>
              <w:left w:val="single" w:sz="4" w:space="0" w:color="000000"/>
              <w:bottom w:val="single" w:sz="4" w:space="0" w:color="000000"/>
              <w:right w:val="single" w:sz="4" w:space="0" w:color="000000"/>
            </w:tcBorders>
          </w:tcPr>
          <w:p w14:paraId="2DF56D7F" w14:textId="23BF823A"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B766CE4" w14:textId="1612791D" w:rsidR="00D91F72" w:rsidRDefault="00E53301">
            <w:pPr>
              <w:rPr>
                <w:sz w:val="20"/>
                <w:szCs w:val="20"/>
              </w:rPr>
            </w:pPr>
            <w:r>
              <w:rPr>
                <w:rFonts w:hint="eastAsia"/>
                <w:sz w:val="20"/>
                <w:szCs w:val="20"/>
              </w:rPr>
              <w:t>预期结果</w:t>
            </w:r>
          </w:p>
        </w:tc>
      </w:tr>
      <w:tr w:rsidR="00D91F72" w14:paraId="45AB216E" w14:textId="51094CBF">
        <w:trPr>
          <w:trHeight w:val="392"/>
        </w:trPr>
        <w:tc>
          <w:tcPr>
            <w:tcW w:w="2155" w:type="dxa"/>
            <w:tcBorders>
              <w:top w:val="single" w:sz="4" w:space="0" w:color="000000"/>
              <w:left w:val="single" w:sz="4" w:space="0" w:color="000000"/>
              <w:bottom w:val="single" w:sz="4" w:space="0" w:color="000000"/>
              <w:right w:val="single" w:sz="4" w:space="0" w:color="000000"/>
            </w:tcBorders>
          </w:tcPr>
          <w:p w14:paraId="2575E9B8" w14:textId="66789AD4" w:rsidR="00D91F72" w:rsidRDefault="00E53301">
            <w:pPr>
              <w:rPr>
                <w:sz w:val="20"/>
                <w:szCs w:val="20"/>
              </w:rPr>
            </w:pPr>
            <w:r>
              <w:rPr>
                <w:rFonts w:hint="eastAsia"/>
                <w:sz w:val="20"/>
                <w:szCs w:val="20"/>
              </w:rPr>
              <w:t>未上传文件</w:t>
            </w:r>
          </w:p>
        </w:tc>
        <w:tc>
          <w:tcPr>
            <w:tcW w:w="6141" w:type="dxa"/>
            <w:gridSpan w:val="2"/>
            <w:tcBorders>
              <w:top w:val="single" w:sz="4" w:space="0" w:color="000000"/>
              <w:left w:val="single" w:sz="4" w:space="0" w:color="000000"/>
              <w:bottom w:val="single" w:sz="4" w:space="0" w:color="000000"/>
              <w:right w:val="single" w:sz="4" w:space="0" w:color="000000"/>
            </w:tcBorders>
          </w:tcPr>
          <w:p w14:paraId="37940C5D" w14:textId="7F28887E" w:rsidR="00D91F72" w:rsidRDefault="00E53301">
            <w:pPr>
              <w:rPr>
                <w:sz w:val="20"/>
                <w:szCs w:val="20"/>
              </w:rPr>
            </w:pPr>
            <w:r>
              <w:rPr>
                <w:rFonts w:hint="eastAsia"/>
                <w:sz w:val="20"/>
                <w:szCs w:val="20"/>
              </w:rPr>
              <w:t>提示请上传手持证件照</w:t>
            </w:r>
          </w:p>
        </w:tc>
      </w:tr>
      <w:tr w:rsidR="00D91F72" w14:paraId="32186C5F" w14:textId="4B0D11CE">
        <w:trPr>
          <w:trHeight w:val="392"/>
        </w:trPr>
        <w:tc>
          <w:tcPr>
            <w:tcW w:w="2155" w:type="dxa"/>
            <w:tcBorders>
              <w:top w:val="single" w:sz="4" w:space="0" w:color="000000"/>
              <w:left w:val="single" w:sz="4" w:space="0" w:color="000000"/>
              <w:bottom w:val="single" w:sz="4" w:space="0" w:color="000000"/>
              <w:right w:val="single" w:sz="4" w:space="0" w:color="000000"/>
            </w:tcBorders>
          </w:tcPr>
          <w:p w14:paraId="512E440A" w14:textId="27322A32" w:rsidR="00D91F72" w:rsidRDefault="00E53301">
            <w:pPr>
              <w:rPr>
                <w:sz w:val="20"/>
                <w:szCs w:val="20"/>
              </w:rPr>
            </w:pPr>
            <w:r>
              <w:rPr>
                <w:rFonts w:hint="eastAsia"/>
                <w:sz w:val="20"/>
                <w:szCs w:val="20"/>
              </w:rPr>
              <w:t>上传文件[</w:t>
            </w:r>
            <w:r>
              <w:rPr>
                <w:sz w:val="20"/>
                <w:szCs w:val="20"/>
              </w:rPr>
              <w:t>a.rar]</w:t>
            </w:r>
          </w:p>
        </w:tc>
        <w:tc>
          <w:tcPr>
            <w:tcW w:w="6141" w:type="dxa"/>
            <w:gridSpan w:val="2"/>
            <w:tcBorders>
              <w:top w:val="single" w:sz="4" w:space="0" w:color="000000"/>
              <w:left w:val="single" w:sz="4" w:space="0" w:color="000000"/>
              <w:bottom w:val="single" w:sz="4" w:space="0" w:color="000000"/>
              <w:right w:val="single" w:sz="4" w:space="0" w:color="000000"/>
            </w:tcBorders>
          </w:tcPr>
          <w:p w14:paraId="76F50D9E" w14:textId="1950C7C8" w:rsidR="00D91F72" w:rsidRDefault="00E53301">
            <w:pPr>
              <w:rPr>
                <w:sz w:val="20"/>
                <w:szCs w:val="20"/>
              </w:rPr>
            </w:pPr>
            <w:r>
              <w:rPr>
                <w:rFonts w:hint="eastAsia"/>
                <w:sz w:val="20"/>
                <w:szCs w:val="20"/>
              </w:rPr>
              <w:t>提示请上传图片格式的手持证件照文件</w:t>
            </w:r>
          </w:p>
        </w:tc>
      </w:tr>
      <w:tr w:rsidR="00D91F72" w14:paraId="27B1AC5F" w14:textId="6716298F">
        <w:trPr>
          <w:trHeight w:val="392"/>
        </w:trPr>
        <w:tc>
          <w:tcPr>
            <w:tcW w:w="2155" w:type="dxa"/>
            <w:tcBorders>
              <w:top w:val="single" w:sz="4" w:space="0" w:color="000000"/>
              <w:left w:val="single" w:sz="4" w:space="0" w:color="000000"/>
              <w:bottom w:val="single" w:sz="4" w:space="0" w:color="000000"/>
              <w:right w:val="single" w:sz="4" w:space="0" w:color="000000"/>
            </w:tcBorders>
          </w:tcPr>
          <w:p w14:paraId="6E0249A8" w14:textId="7A443ED1" w:rsidR="00D91F72" w:rsidRDefault="00E53301">
            <w:pPr>
              <w:rPr>
                <w:sz w:val="20"/>
                <w:szCs w:val="20"/>
              </w:rPr>
            </w:pPr>
            <w:r>
              <w:rPr>
                <w:rFonts w:hint="eastAsia"/>
                <w:sz w:val="20"/>
                <w:szCs w:val="20"/>
              </w:rPr>
              <w:t>上传文件[</w:t>
            </w:r>
            <w:r>
              <w:rPr>
                <w:sz w:val="20"/>
                <w:szCs w:val="20"/>
              </w:rPr>
              <w:t>a.jpg]</w:t>
            </w:r>
          </w:p>
        </w:tc>
        <w:tc>
          <w:tcPr>
            <w:tcW w:w="6141" w:type="dxa"/>
            <w:gridSpan w:val="2"/>
            <w:tcBorders>
              <w:top w:val="single" w:sz="4" w:space="0" w:color="000000"/>
              <w:left w:val="single" w:sz="4" w:space="0" w:color="000000"/>
              <w:bottom w:val="single" w:sz="4" w:space="0" w:color="000000"/>
              <w:right w:val="single" w:sz="4" w:space="0" w:color="000000"/>
            </w:tcBorders>
          </w:tcPr>
          <w:p w14:paraId="68D0A75E" w14:textId="2E6801B4" w:rsidR="00D91F72" w:rsidRDefault="00E53301">
            <w:pPr>
              <w:rPr>
                <w:sz w:val="20"/>
                <w:szCs w:val="20"/>
              </w:rPr>
            </w:pPr>
            <w:r>
              <w:rPr>
                <w:rFonts w:hint="eastAsia"/>
                <w:sz w:val="20"/>
                <w:szCs w:val="20"/>
              </w:rPr>
              <w:t>上传成功</w:t>
            </w:r>
          </w:p>
        </w:tc>
      </w:tr>
    </w:tbl>
    <w:p w14:paraId="662E8F94" w14:textId="5845449D" w:rsidR="00D91F72" w:rsidRDefault="00D91F72"/>
    <w:p w14:paraId="2346FD27" w14:textId="0E6362B6" w:rsidR="00D91F72" w:rsidRDefault="00E53301">
      <w:r>
        <w:br w:type="page"/>
      </w:r>
    </w:p>
    <w:p w14:paraId="756A9995" w14:textId="15CE8C1A" w:rsidR="00D91F72" w:rsidRDefault="00D91F72"/>
    <w:p w14:paraId="1592CFDC" w14:textId="7AE44A26" w:rsidR="00D91F72" w:rsidRDefault="00E53301">
      <w:pPr>
        <w:pStyle w:val="a1"/>
      </w:pPr>
      <w:bookmarkStart w:id="175" w:name="_Toc533374862"/>
      <w:r>
        <w:rPr>
          <w:rFonts w:hint="eastAsia"/>
        </w:rPr>
        <w:t>输入证件号码</w:t>
      </w:r>
      <w:bookmarkEnd w:id="175"/>
    </w:p>
    <w:tbl>
      <w:tblPr>
        <w:tblStyle w:val="15"/>
        <w:tblW w:w="8296" w:type="dxa"/>
        <w:tblLayout w:type="fixed"/>
        <w:tblLook w:val="04A0" w:firstRow="1" w:lastRow="0" w:firstColumn="1" w:lastColumn="0" w:noHBand="0" w:noVBand="1"/>
      </w:tblPr>
      <w:tblGrid>
        <w:gridCol w:w="2216"/>
        <w:gridCol w:w="1971"/>
        <w:gridCol w:w="4109"/>
      </w:tblGrid>
      <w:tr w:rsidR="00D91F72" w14:paraId="62511735" w14:textId="0C00BDDF">
        <w:tc>
          <w:tcPr>
            <w:tcW w:w="4187" w:type="dxa"/>
            <w:gridSpan w:val="2"/>
            <w:tcBorders>
              <w:top w:val="single" w:sz="4" w:space="0" w:color="000000"/>
              <w:left w:val="single" w:sz="4" w:space="0" w:color="000000"/>
              <w:bottom w:val="single" w:sz="4" w:space="0" w:color="000000"/>
              <w:right w:val="single" w:sz="4" w:space="0" w:color="000000"/>
            </w:tcBorders>
          </w:tcPr>
          <w:p w14:paraId="3C3CDF99" w14:textId="7388D4E4" w:rsidR="00D91F72" w:rsidRDefault="00E53301">
            <w:pPr>
              <w:rPr>
                <w:sz w:val="20"/>
                <w:szCs w:val="20"/>
              </w:rPr>
            </w:pPr>
            <w:r>
              <w:rPr>
                <w:rFonts w:hint="eastAsia"/>
                <w:sz w:val="20"/>
                <w:szCs w:val="20"/>
              </w:rPr>
              <w:t>测试用例编号</w:t>
            </w:r>
          </w:p>
        </w:tc>
        <w:tc>
          <w:tcPr>
            <w:tcW w:w="4109" w:type="dxa"/>
            <w:tcBorders>
              <w:top w:val="single" w:sz="4" w:space="0" w:color="000000"/>
              <w:left w:val="single" w:sz="4" w:space="0" w:color="000000"/>
              <w:bottom w:val="single" w:sz="4" w:space="0" w:color="000000"/>
              <w:right w:val="single" w:sz="4" w:space="0" w:color="000000"/>
            </w:tcBorders>
          </w:tcPr>
          <w:p w14:paraId="065ABEA9" w14:textId="6BEA064E"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11</w:t>
            </w:r>
          </w:p>
        </w:tc>
      </w:tr>
      <w:tr w:rsidR="00D91F72" w14:paraId="6AC0EFEF" w14:textId="21DA36ED">
        <w:tc>
          <w:tcPr>
            <w:tcW w:w="4187" w:type="dxa"/>
            <w:gridSpan w:val="2"/>
            <w:tcBorders>
              <w:top w:val="single" w:sz="4" w:space="0" w:color="000000"/>
              <w:left w:val="single" w:sz="4" w:space="0" w:color="000000"/>
              <w:bottom w:val="single" w:sz="4" w:space="0" w:color="000000"/>
              <w:right w:val="single" w:sz="4" w:space="0" w:color="000000"/>
            </w:tcBorders>
          </w:tcPr>
          <w:p w14:paraId="5BF446D6" w14:textId="51DBB0C4" w:rsidR="00D91F72" w:rsidRDefault="00E53301">
            <w:pPr>
              <w:rPr>
                <w:sz w:val="20"/>
                <w:szCs w:val="20"/>
              </w:rPr>
            </w:pPr>
            <w:r>
              <w:rPr>
                <w:rFonts w:hint="eastAsia"/>
                <w:sz w:val="20"/>
                <w:szCs w:val="20"/>
              </w:rPr>
              <w:t>测试用例名称</w:t>
            </w:r>
          </w:p>
        </w:tc>
        <w:tc>
          <w:tcPr>
            <w:tcW w:w="4109" w:type="dxa"/>
            <w:tcBorders>
              <w:top w:val="single" w:sz="4" w:space="0" w:color="000000"/>
              <w:left w:val="single" w:sz="4" w:space="0" w:color="000000"/>
              <w:bottom w:val="single" w:sz="4" w:space="0" w:color="000000"/>
              <w:right w:val="single" w:sz="4" w:space="0" w:color="000000"/>
            </w:tcBorders>
          </w:tcPr>
          <w:p w14:paraId="454E5FE0" w14:textId="063106B0" w:rsidR="00D91F72" w:rsidRDefault="00E53301">
            <w:pPr>
              <w:rPr>
                <w:sz w:val="20"/>
                <w:szCs w:val="20"/>
              </w:rPr>
            </w:pPr>
            <w:r>
              <w:rPr>
                <w:rFonts w:hint="eastAsia"/>
                <w:sz w:val="20"/>
                <w:szCs w:val="20"/>
              </w:rPr>
              <w:t>输入证件号码</w:t>
            </w:r>
          </w:p>
        </w:tc>
      </w:tr>
      <w:tr w:rsidR="00D91F72" w14:paraId="5D3D0F56" w14:textId="4493C53C">
        <w:tc>
          <w:tcPr>
            <w:tcW w:w="4187" w:type="dxa"/>
            <w:gridSpan w:val="2"/>
            <w:tcBorders>
              <w:top w:val="single" w:sz="4" w:space="0" w:color="000000"/>
              <w:left w:val="single" w:sz="4" w:space="0" w:color="000000"/>
              <w:bottom w:val="single" w:sz="4" w:space="0" w:color="000000"/>
              <w:right w:val="single" w:sz="4" w:space="0" w:color="000000"/>
            </w:tcBorders>
          </w:tcPr>
          <w:p w14:paraId="06C1A2AE" w14:textId="1E114269" w:rsidR="00D91F72" w:rsidRDefault="00E53301">
            <w:pPr>
              <w:rPr>
                <w:sz w:val="20"/>
                <w:szCs w:val="20"/>
              </w:rPr>
            </w:pPr>
            <w:r>
              <w:rPr>
                <w:rFonts w:hint="eastAsia"/>
                <w:sz w:val="20"/>
                <w:szCs w:val="20"/>
              </w:rPr>
              <w:t>用例来源</w:t>
            </w:r>
          </w:p>
        </w:tc>
        <w:tc>
          <w:tcPr>
            <w:tcW w:w="4109" w:type="dxa"/>
            <w:tcBorders>
              <w:top w:val="single" w:sz="4" w:space="0" w:color="000000"/>
              <w:left w:val="single" w:sz="4" w:space="0" w:color="000000"/>
              <w:bottom w:val="single" w:sz="4" w:space="0" w:color="000000"/>
              <w:right w:val="single" w:sz="4" w:space="0" w:color="000000"/>
            </w:tcBorders>
          </w:tcPr>
          <w:p w14:paraId="4D8AB48B" w14:textId="461F9494" w:rsidR="00D91F72" w:rsidRDefault="00E53301">
            <w:pPr>
              <w:rPr>
                <w:sz w:val="20"/>
                <w:szCs w:val="20"/>
              </w:rPr>
            </w:pPr>
            <w:r>
              <w:rPr>
                <w:rFonts w:hint="eastAsia"/>
                <w:sz w:val="20"/>
                <w:szCs w:val="20"/>
              </w:rPr>
              <w:t>输入证件号码</w:t>
            </w:r>
          </w:p>
        </w:tc>
      </w:tr>
      <w:tr w:rsidR="00D91F72" w14:paraId="7FA73F2A" w14:textId="181B1075">
        <w:tc>
          <w:tcPr>
            <w:tcW w:w="4187" w:type="dxa"/>
            <w:gridSpan w:val="2"/>
            <w:tcBorders>
              <w:top w:val="single" w:sz="4" w:space="0" w:color="000000"/>
              <w:left w:val="single" w:sz="4" w:space="0" w:color="000000"/>
              <w:bottom w:val="single" w:sz="4" w:space="0" w:color="000000"/>
              <w:right w:val="single" w:sz="4" w:space="0" w:color="000000"/>
            </w:tcBorders>
          </w:tcPr>
          <w:p w14:paraId="0A824417" w14:textId="1D74AFDE" w:rsidR="00D91F72" w:rsidRDefault="00E53301">
            <w:pPr>
              <w:rPr>
                <w:sz w:val="20"/>
                <w:szCs w:val="20"/>
              </w:rPr>
            </w:pPr>
            <w:r>
              <w:rPr>
                <w:rFonts w:hint="eastAsia"/>
                <w:sz w:val="20"/>
                <w:szCs w:val="20"/>
              </w:rPr>
              <w:t>参与者</w:t>
            </w:r>
          </w:p>
        </w:tc>
        <w:tc>
          <w:tcPr>
            <w:tcW w:w="4109" w:type="dxa"/>
            <w:tcBorders>
              <w:top w:val="single" w:sz="4" w:space="0" w:color="000000"/>
              <w:left w:val="single" w:sz="4" w:space="0" w:color="000000"/>
              <w:bottom w:val="single" w:sz="4" w:space="0" w:color="000000"/>
              <w:right w:val="single" w:sz="4" w:space="0" w:color="000000"/>
            </w:tcBorders>
          </w:tcPr>
          <w:p w14:paraId="427AE4C5" w14:textId="296162E1" w:rsidR="00D91F72" w:rsidRDefault="00E53301">
            <w:pPr>
              <w:rPr>
                <w:sz w:val="20"/>
                <w:szCs w:val="20"/>
              </w:rPr>
            </w:pPr>
            <w:r>
              <w:rPr>
                <w:rFonts w:hint="eastAsia"/>
                <w:sz w:val="20"/>
                <w:szCs w:val="20"/>
              </w:rPr>
              <w:t>游客</w:t>
            </w:r>
          </w:p>
        </w:tc>
      </w:tr>
      <w:tr w:rsidR="00D91F72" w14:paraId="39228C56" w14:textId="1072E676">
        <w:tc>
          <w:tcPr>
            <w:tcW w:w="4187" w:type="dxa"/>
            <w:gridSpan w:val="2"/>
            <w:tcBorders>
              <w:top w:val="single" w:sz="4" w:space="0" w:color="000000"/>
              <w:left w:val="single" w:sz="4" w:space="0" w:color="000000"/>
              <w:bottom w:val="single" w:sz="4" w:space="0" w:color="000000"/>
              <w:right w:val="single" w:sz="4" w:space="0" w:color="000000"/>
            </w:tcBorders>
          </w:tcPr>
          <w:p w14:paraId="4E2F3A26" w14:textId="4A304BA8" w:rsidR="00D91F72" w:rsidRDefault="00E53301">
            <w:pPr>
              <w:rPr>
                <w:sz w:val="20"/>
                <w:szCs w:val="20"/>
              </w:rPr>
            </w:pPr>
            <w:r>
              <w:rPr>
                <w:rFonts w:hint="eastAsia"/>
                <w:sz w:val="20"/>
                <w:szCs w:val="20"/>
              </w:rPr>
              <w:t>测试方法</w:t>
            </w:r>
          </w:p>
        </w:tc>
        <w:tc>
          <w:tcPr>
            <w:tcW w:w="4109" w:type="dxa"/>
            <w:tcBorders>
              <w:top w:val="single" w:sz="4" w:space="0" w:color="000000"/>
              <w:left w:val="single" w:sz="4" w:space="0" w:color="000000"/>
              <w:bottom w:val="single" w:sz="4" w:space="0" w:color="000000"/>
              <w:right w:val="single" w:sz="4" w:space="0" w:color="000000"/>
            </w:tcBorders>
          </w:tcPr>
          <w:p w14:paraId="04D6A271" w14:textId="226ED1CA" w:rsidR="00D91F72" w:rsidRDefault="00E53301">
            <w:pPr>
              <w:rPr>
                <w:sz w:val="20"/>
                <w:szCs w:val="20"/>
              </w:rPr>
            </w:pPr>
            <w:r>
              <w:rPr>
                <w:rFonts w:hint="eastAsia"/>
                <w:sz w:val="20"/>
                <w:szCs w:val="20"/>
              </w:rPr>
              <w:t>黑盒测试-等价类划分、边界值</w:t>
            </w:r>
          </w:p>
        </w:tc>
      </w:tr>
      <w:tr w:rsidR="00D91F72" w14:paraId="144E3D06" w14:textId="534268ED">
        <w:tc>
          <w:tcPr>
            <w:tcW w:w="4187" w:type="dxa"/>
            <w:gridSpan w:val="2"/>
            <w:tcBorders>
              <w:top w:val="single" w:sz="4" w:space="0" w:color="000000"/>
              <w:left w:val="single" w:sz="4" w:space="0" w:color="000000"/>
              <w:bottom w:val="single" w:sz="4" w:space="0" w:color="000000"/>
              <w:right w:val="single" w:sz="4" w:space="0" w:color="000000"/>
            </w:tcBorders>
          </w:tcPr>
          <w:p w14:paraId="7D6E9D6C" w14:textId="5115C1BC" w:rsidR="00D91F72" w:rsidRDefault="00E53301">
            <w:pPr>
              <w:rPr>
                <w:sz w:val="20"/>
                <w:szCs w:val="20"/>
              </w:rPr>
            </w:pPr>
            <w:r>
              <w:rPr>
                <w:rFonts w:hint="eastAsia"/>
                <w:sz w:val="20"/>
                <w:szCs w:val="20"/>
              </w:rPr>
              <w:t>前置条件</w:t>
            </w:r>
          </w:p>
        </w:tc>
        <w:tc>
          <w:tcPr>
            <w:tcW w:w="4109" w:type="dxa"/>
            <w:tcBorders>
              <w:top w:val="single" w:sz="4" w:space="0" w:color="000000"/>
              <w:left w:val="single" w:sz="4" w:space="0" w:color="000000"/>
              <w:bottom w:val="single" w:sz="4" w:space="0" w:color="000000"/>
              <w:right w:val="single" w:sz="4" w:space="0" w:color="000000"/>
            </w:tcBorders>
          </w:tcPr>
          <w:p w14:paraId="179A44CD" w14:textId="47243642" w:rsidR="00D91F72" w:rsidRDefault="00E53301">
            <w:pPr>
              <w:rPr>
                <w:sz w:val="20"/>
                <w:szCs w:val="20"/>
              </w:rPr>
            </w:pPr>
            <w:r>
              <w:rPr>
                <w:rFonts w:hint="eastAsia"/>
                <w:sz w:val="20"/>
                <w:szCs w:val="20"/>
              </w:rPr>
              <w:t>无</w:t>
            </w:r>
          </w:p>
        </w:tc>
      </w:tr>
      <w:tr w:rsidR="00D91F72" w14:paraId="7D9C4204" w14:textId="242E2E1F">
        <w:tc>
          <w:tcPr>
            <w:tcW w:w="4187" w:type="dxa"/>
            <w:gridSpan w:val="2"/>
            <w:tcBorders>
              <w:top w:val="single" w:sz="4" w:space="0" w:color="000000"/>
              <w:left w:val="single" w:sz="4" w:space="0" w:color="000000"/>
              <w:bottom w:val="single" w:sz="4" w:space="0" w:color="000000"/>
              <w:right w:val="single" w:sz="4" w:space="0" w:color="000000"/>
            </w:tcBorders>
          </w:tcPr>
          <w:p w14:paraId="1887CCC6" w14:textId="2AC953D7" w:rsidR="00D91F72" w:rsidRDefault="00E53301">
            <w:pPr>
              <w:rPr>
                <w:sz w:val="20"/>
                <w:szCs w:val="20"/>
              </w:rPr>
            </w:pPr>
            <w:r>
              <w:rPr>
                <w:rFonts w:hint="eastAsia"/>
                <w:sz w:val="20"/>
                <w:szCs w:val="20"/>
              </w:rPr>
              <w:t>状态</w:t>
            </w:r>
          </w:p>
        </w:tc>
        <w:tc>
          <w:tcPr>
            <w:tcW w:w="4109" w:type="dxa"/>
            <w:tcBorders>
              <w:top w:val="single" w:sz="4" w:space="0" w:color="000000"/>
              <w:left w:val="single" w:sz="4" w:space="0" w:color="000000"/>
              <w:bottom w:val="single" w:sz="4" w:space="0" w:color="000000"/>
              <w:right w:val="single" w:sz="4" w:space="0" w:color="000000"/>
            </w:tcBorders>
          </w:tcPr>
          <w:p w14:paraId="2CC7873F" w14:textId="4F0594E6" w:rsidR="00D91F72" w:rsidRDefault="00E53301">
            <w:pPr>
              <w:rPr>
                <w:sz w:val="20"/>
                <w:szCs w:val="20"/>
              </w:rPr>
            </w:pPr>
            <w:r>
              <w:rPr>
                <w:rFonts w:hint="eastAsia"/>
                <w:sz w:val="20"/>
                <w:szCs w:val="20"/>
              </w:rPr>
              <w:t>未登录</w:t>
            </w:r>
          </w:p>
        </w:tc>
      </w:tr>
      <w:tr w:rsidR="00D91F72" w14:paraId="6A1EB2D9" w14:textId="37342EA3">
        <w:tc>
          <w:tcPr>
            <w:tcW w:w="4187" w:type="dxa"/>
            <w:gridSpan w:val="2"/>
            <w:tcBorders>
              <w:top w:val="single" w:sz="4" w:space="0" w:color="000000"/>
              <w:left w:val="single" w:sz="4" w:space="0" w:color="000000"/>
              <w:bottom w:val="single" w:sz="4" w:space="0" w:color="000000"/>
              <w:right w:val="single" w:sz="4" w:space="0" w:color="000000"/>
            </w:tcBorders>
          </w:tcPr>
          <w:p w14:paraId="6E9D9441" w14:textId="59EE6A18" w:rsidR="00D91F72" w:rsidRDefault="00E53301">
            <w:pPr>
              <w:rPr>
                <w:sz w:val="20"/>
                <w:szCs w:val="20"/>
              </w:rPr>
            </w:pPr>
            <w:r>
              <w:rPr>
                <w:rFonts w:hint="eastAsia"/>
                <w:sz w:val="20"/>
                <w:szCs w:val="20"/>
              </w:rPr>
              <w:t>场景</w:t>
            </w:r>
          </w:p>
        </w:tc>
        <w:tc>
          <w:tcPr>
            <w:tcW w:w="4109" w:type="dxa"/>
            <w:tcBorders>
              <w:top w:val="single" w:sz="4" w:space="0" w:color="000000"/>
              <w:left w:val="single" w:sz="4" w:space="0" w:color="000000"/>
              <w:bottom w:val="single" w:sz="4" w:space="0" w:color="000000"/>
              <w:right w:val="single" w:sz="4" w:space="0" w:color="000000"/>
            </w:tcBorders>
          </w:tcPr>
          <w:p w14:paraId="2E4D64BF" w14:textId="170508ED" w:rsidR="00D91F72" w:rsidRDefault="00E53301">
            <w:pPr>
              <w:rPr>
                <w:sz w:val="20"/>
                <w:szCs w:val="20"/>
              </w:rPr>
            </w:pPr>
            <w:r>
              <w:rPr>
                <w:rFonts w:hint="eastAsia"/>
                <w:sz w:val="20"/>
                <w:szCs w:val="20"/>
              </w:rPr>
              <w:t>游客输入证件号码</w:t>
            </w:r>
          </w:p>
        </w:tc>
      </w:tr>
      <w:tr w:rsidR="00D91F72" w14:paraId="4EFC465C" w14:textId="6101AC4A">
        <w:tc>
          <w:tcPr>
            <w:tcW w:w="4187" w:type="dxa"/>
            <w:gridSpan w:val="2"/>
            <w:tcBorders>
              <w:top w:val="single" w:sz="4" w:space="0" w:color="000000"/>
              <w:left w:val="single" w:sz="4" w:space="0" w:color="000000"/>
              <w:bottom w:val="single" w:sz="4" w:space="0" w:color="000000"/>
              <w:right w:val="single" w:sz="4" w:space="0" w:color="000000"/>
            </w:tcBorders>
          </w:tcPr>
          <w:p w14:paraId="36C02944" w14:textId="2C070251" w:rsidR="00D91F72" w:rsidRDefault="00E53301">
            <w:pPr>
              <w:rPr>
                <w:sz w:val="20"/>
                <w:szCs w:val="20"/>
              </w:rPr>
            </w:pPr>
            <w:r>
              <w:rPr>
                <w:rFonts w:hint="eastAsia"/>
                <w:sz w:val="20"/>
                <w:szCs w:val="20"/>
              </w:rPr>
              <w:t>测试目的</w:t>
            </w:r>
          </w:p>
        </w:tc>
        <w:tc>
          <w:tcPr>
            <w:tcW w:w="4109" w:type="dxa"/>
            <w:tcBorders>
              <w:top w:val="single" w:sz="4" w:space="0" w:color="000000"/>
              <w:left w:val="single" w:sz="4" w:space="0" w:color="000000"/>
              <w:bottom w:val="single" w:sz="4" w:space="0" w:color="000000"/>
              <w:right w:val="single" w:sz="4" w:space="0" w:color="000000"/>
            </w:tcBorders>
          </w:tcPr>
          <w:p w14:paraId="04FBE7E7" w14:textId="62BF53E0" w:rsidR="00D91F72" w:rsidRDefault="00E53301">
            <w:pPr>
              <w:rPr>
                <w:sz w:val="20"/>
                <w:szCs w:val="20"/>
              </w:rPr>
            </w:pPr>
            <w:r>
              <w:rPr>
                <w:rFonts w:hint="eastAsia"/>
                <w:sz w:val="20"/>
                <w:szCs w:val="20"/>
              </w:rPr>
              <w:t>测试游客是否能进入首页，输入证件号码</w:t>
            </w:r>
          </w:p>
        </w:tc>
      </w:tr>
      <w:tr w:rsidR="00D91F72" w14:paraId="0800CD12" w14:textId="36D6CF01">
        <w:trPr>
          <w:trHeight w:val="1445"/>
        </w:trPr>
        <w:tc>
          <w:tcPr>
            <w:tcW w:w="8296" w:type="dxa"/>
            <w:gridSpan w:val="3"/>
            <w:tcBorders>
              <w:top w:val="single" w:sz="4" w:space="0" w:color="000000"/>
              <w:left w:val="single" w:sz="4" w:space="0" w:color="000000"/>
              <w:right w:val="single" w:sz="4" w:space="0" w:color="000000"/>
            </w:tcBorders>
          </w:tcPr>
          <w:p w14:paraId="3F240F2A" w14:textId="3AC3E702" w:rsidR="00D91F72" w:rsidRDefault="00E53301">
            <w:pPr>
              <w:rPr>
                <w:sz w:val="20"/>
                <w:szCs w:val="20"/>
              </w:rPr>
            </w:pPr>
            <w:r>
              <w:rPr>
                <w:rFonts w:hint="eastAsia"/>
                <w:sz w:val="20"/>
                <w:szCs w:val="20"/>
              </w:rPr>
              <w:t>初始条件和背景：</w:t>
            </w:r>
          </w:p>
          <w:p w14:paraId="65668CA1" w14:textId="068F355F" w:rsidR="00D91F72" w:rsidRDefault="00E53301">
            <w:pPr>
              <w:rPr>
                <w:sz w:val="20"/>
                <w:szCs w:val="20"/>
              </w:rPr>
            </w:pPr>
            <w:r>
              <w:rPr>
                <w:rFonts w:hint="eastAsia"/>
                <w:sz w:val="20"/>
                <w:szCs w:val="20"/>
              </w:rPr>
              <w:t>系统：PC端</w:t>
            </w:r>
          </w:p>
          <w:p w14:paraId="2A2DFC8B" w14:textId="49CAFD98" w:rsidR="00D91F72" w:rsidRDefault="00E53301">
            <w:pPr>
              <w:rPr>
                <w:sz w:val="20"/>
                <w:szCs w:val="20"/>
              </w:rPr>
            </w:pPr>
            <w:r>
              <w:rPr>
                <w:rFonts w:hint="eastAsia"/>
                <w:sz w:val="20"/>
                <w:szCs w:val="20"/>
              </w:rPr>
              <w:t>浏览器：C</w:t>
            </w:r>
            <w:r>
              <w:rPr>
                <w:sz w:val="20"/>
                <w:szCs w:val="20"/>
              </w:rPr>
              <w:t>hrome</w:t>
            </w:r>
          </w:p>
          <w:p w14:paraId="413E243B" w14:textId="4F136A03" w:rsidR="00D91F72" w:rsidRDefault="00E53301">
            <w:pPr>
              <w:rPr>
                <w:sz w:val="20"/>
                <w:szCs w:val="20"/>
              </w:rPr>
            </w:pPr>
            <w:r>
              <w:rPr>
                <w:rFonts w:hint="eastAsia"/>
                <w:sz w:val="20"/>
                <w:szCs w:val="20"/>
              </w:rPr>
              <w:t>注释：无</w:t>
            </w:r>
          </w:p>
        </w:tc>
      </w:tr>
      <w:tr w:rsidR="00D91F72" w14:paraId="50025B0E" w14:textId="3E5D7231">
        <w:trPr>
          <w:trHeight w:val="392"/>
        </w:trPr>
        <w:tc>
          <w:tcPr>
            <w:tcW w:w="2216" w:type="dxa"/>
            <w:tcBorders>
              <w:top w:val="single" w:sz="4" w:space="0" w:color="000000"/>
              <w:left w:val="single" w:sz="4" w:space="0" w:color="000000"/>
              <w:bottom w:val="single" w:sz="4" w:space="0" w:color="000000"/>
              <w:right w:val="single" w:sz="4" w:space="0" w:color="000000"/>
            </w:tcBorders>
          </w:tcPr>
          <w:p w14:paraId="21C7D2A7" w14:textId="731B25A1" w:rsidR="00D91F72" w:rsidRDefault="00E53301">
            <w:pPr>
              <w:rPr>
                <w:sz w:val="20"/>
                <w:szCs w:val="20"/>
              </w:rPr>
            </w:pPr>
            <w:r>
              <w:rPr>
                <w:rFonts w:hint="eastAsia"/>
                <w:sz w:val="20"/>
                <w:szCs w:val="20"/>
              </w:rPr>
              <w:t>操作步骤</w:t>
            </w:r>
          </w:p>
        </w:tc>
        <w:tc>
          <w:tcPr>
            <w:tcW w:w="6080" w:type="dxa"/>
            <w:gridSpan w:val="2"/>
            <w:tcBorders>
              <w:top w:val="single" w:sz="4" w:space="0" w:color="000000"/>
              <w:left w:val="single" w:sz="4" w:space="0" w:color="000000"/>
              <w:bottom w:val="single" w:sz="4" w:space="0" w:color="000000"/>
              <w:right w:val="single" w:sz="4" w:space="0" w:color="000000"/>
            </w:tcBorders>
          </w:tcPr>
          <w:p w14:paraId="09E92378" w14:textId="7E55D871" w:rsidR="00D91F72" w:rsidRDefault="00E53301">
            <w:pPr>
              <w:rPr>
                <w:sz w:val="20"/>
                <w:szCs w:val="20"/>
              </w:rPr>
            </w:pPr>
            <w:r>
              <w:rPr>
                <w:rFonts w:hint="eastAsia"/>
                <w:sz w:val="20"/>
                <w:szCs w:val="20"/>
              </w:rPr>
              <w:t>预期结果</w:t>
            </w:r>
          </w:p>
        </w:tc>
      </w:tr>
      <w:tr w:rsidR="00D91F72" w14:paraId="216D494D" w14:textId="6B1B954F">
        <w:trPr>
          <w:trHeight w:val="392"/>
        </w:trPr>
        <w:tc>
          <w:tcPr>
            <w:tcW w:w="2216" w:type="dxa"/>
            <w:tcBorders>
              <w:top w:val="single" w:sz="4" w:space="0" w:color="000000"/>
              <w:left w:val="single" w:sz="4" w:space="0" w:color="000000"/>
              <w:bottom w:val="single" w:sz="4" w:space="0" w:color="000000"/>
              <w:right w:val="single" w:sz="4" w:space="0" w:color="000000"/>
            </w:tcBorders>
          </w:tcPr>
          <w:p w14:paraId="056C053A" w14:textId="31CC27D6" w:rsidR="00D91F72" w:rsidRDefault="00E53301">
            <w:pPr>
              <w:rPr>
                <w:sz w:val="20"/>
                <w:szCs w:val="20"/>
              </w:rPr>
            </w:pPr>
            <w:r>
              <w:rPr>
                <w:rFonts w:hint="eastAsia"/>
                <w:sz w:val="20"/>
                <w:szCs w:val="20"/>
              </w:rPr>
              <w:t>选择的证件种类为[身份证</w:t>
            </w:r>
            <w:r>
              <w:rPr>
                <w:sz w:val="20"/>
                <w:szCs w:val="20"/>
              </w:rPr>
              <w:t>]</w:t>
            </w:r>
          </w:p>
          <w:p w14:paraId="1C112D15" w14:textId="4B520344" w:rsidR="00D91F72" w:rsidRDefault="00E53301">
            <w:pPr>
              <w:rPr>
                <w:sz w:val="20"/>
                <w:szCs w:val="20"/>
              </w:rPr>
            </w:pPr>
            <w:r>
              <w:rPr>
                <w:rFonts w:hint="eastAsia"/>
                <w:sz w:val="20"/>
                <w:szCs w:val="20"/>
              </w:rPr>
              <w:t>数据库中不存在[</w:t>
            </w:r>
            <w:r>
              <w:rPr>
                <w:sz w:val="20"/>
                <w:szCs w:val="20"/>
              </w:rPr>
              <w:t>330104199611281234]</w:t>
            </w:r>
          </w:p>
          <w:p w14:paraId="59FB3C25" w14:textId="4955B1A7" w:rsidR="00D91F72" w:rsidRDefault="00E53301">
            <w:pPr>
              <w:rPr>
                <w:sz w:val="20"/>
                <w:szCs w:val="20"/>
              </w:rPr>
            </w:pPr>
            <w:r>
              <w:rPr>
                <w:rFonts w:hint="eastAsia"/>
                <w:sz w:val="20"/>
                <w:szCs w:val="20"/>
              </w:rPr>
              <w:t>输入证件号码</w:t>
            </w:r>
          </w:p>
          <w:p w14:paraId="163F3627" w14:textId="3B0464DA" w:rsidR="00D91F72" w:rsidRDefault="00E53301">
            <w:pPr>
              <w:rPr>
                <w:sz w:val="20"/>
                <w:szCs w:val="20"/>
              </w:rPr>
            </w:pPr>
            <w:r>
              <w:rPr>
                <w:rFonts w:hint="eastAsia"/>
                <w:sz w:val="20"/>
                <w:szCs w:val="20"/>
              </w:rPr>
              <w:t>[</w:t>
            </w:r>
            <w:r>
              <w:rPr>
                <w:sz w:val="20"/>
                <w:szCs w:val="20"/>
              </w:rPr>
              <w:t>330104199611281234]</w:t>
            </w:r>
          </w:p>
        </w:tc>
        <w:tc>
          <w:tcPr>
            <w:tcW w:w="6080" w:type="dxa"/>
            <w:gridSpan w:val="2"/>
            <w:tcBorders>
              <w:top w:val="single" w:sz="4" w:space="0" w:color="000000"/>
              <w:left w:val="single" w:sz="4" w:space="0" w:color="000000"/>
              <w:bottom w:val="single" w:sz="4" w:space="0" w:color="000000"/>
              <w:right w:val="single" w:sz="4" w:space="0" w:color="000000"/>
            </w:tcBorders>
          </w:tcPr>
          <w:p w14:paraId="120D406D" w14:textId="6B710D64" w:rsidR="00D91F72" w:rsidRDefault="00E53301">
            <w:pPr>
              <w:rPr>
                <w:sz w:val="20"/>
                <w:szCs w:val="20"/>
              </w:rPr>
            </w:pPr>
            <w:r>
              <w:rPr>
                <w:rFonts w:hint="eastAsia"/>
                <w:sz w:val="20"/>
                <w:szCs w:val="20"/>
              </w:rPr>
              <w:t>保存成功</w:t>
            </w:r>
          </w:p>
        </w:tc>
      </w:tr>
      <w:tr w:rsidR="00D91F72" w14:paraId="35424575" w14:textId="55CD4253">
        <w:trPr>
          <w:trHeight w:val="392"/>
        </w:trPr>
        <w:tc>
          <w:tcPr>
            <w:tcW w:w="2216" w:type="dxa"/>
            <w:tcBorders>
              <w:top w:val="single" w:sz="4" w:space="0" w:color="000000"/>
              <w:left w:val="single" w:sz="4" w:space="0" w:color="000000"/>
              <w:bottom w:val="single" w:sz="4" w:space="0" w:color="000000"/>
              <w:right w:val="single" w:sz="4" w:space="0" w:color="000000"/>
            </w:tcBorders>
          </w:tcPr>
          <w:p w14:paraId="78A1CF2F" w14:textId="37EBA9CA" w:rsidR="00D91F72" w:rsidRDefault="00E53301">
            <w:pPr>
              <w:rPr>
                <w:sz w:val="20"/>
                <w:szCs w:val="20"/>
              </w:rPr>
            </w:pPr>
            <w:r>
              <w:rPr>
                <w:rFonts w:hint="eastAsia"/>
                <w:sz w:val="20"/>
                <w:szCs w:val="20"/>
              </w:rPr>
              <w:t>选择的证件种类为[身份证</w:t>
            </w:r>
            <w:r>
              <w:rPr>
                <w:sz w:val="20"/>
                <w:szCs w:val="20"/>
              </w:rPr>
              <w:t>]</w:t>
            </w:r>
          </w:p>
          <w:p w14:paraId="72963176" w14:textId="5822ADBF" w:rsidR="00D91F72" w:rsidRDefault="00E53301">
            <w:pPr>
              <w:rPr>
                <w:sz w:val="20"/>
                <w:szCs w:val="20"/>
              </w:rPr>
            </w:pPr>
            <w:r>
              <w:rPr>
                <w:rFonts w:hint="eastAsia"/>
                <w:sz w:val="20"/>
                <w:szCs w:val="20"/>
              </w:rPr>
              <w:t>数据库中存在[</w:t>
            </w:r>
            <w:r>
              <w:rPr>
                <w:sz w:val="20"/>
                <w:szCs w:val="20"/>
              </w:rPr>
              <w:t>330104199611281234]</w:t>
            </w:r>
          </w:p>
          <w:p w14:paraId="06F47195" w14:textId="00267739" w:rsidR="00D91F72" w:rsidRDefault="00E53301">
            <w:pPr>
              <w:rPr>
                <w:sz w:val="20"/>
                <w:szCs w:val="20"/>
              </w:rPr>
            </w:pPr>
            <w:r>
              <w:rPr>
                <w:rFonts w:hint="eastAsia"/>
                <w:sz w:val="20"/>
                <w:szCs w:val="20"/>
              </w:rPr>
              <w:t>输入证件号码</w:t>
            </w:r>
          </w:p>
          <w:p w14:paraId="6AB62264" w14:textId="3D78AF8C" w:rsidR="00D91F72" w:rsidRDefault="00E53301">
            <w:pPr>
              <w:rPr>
                <w:sz w:val="20"/>
                <w:szCs w:val="20"/>
              </w:rPr>
            </w:pPr>
            <w:r>
              <w:rPr>
                <w:rFonts w:hint="eastAsia"/>
                <w:sz w:val="20"/>
                <w:szCs w:val="20"/>
              </w:rPr>
              <w:t>[</w:t>
            </w:r>
            <w:r>
              <w:rPr>
                <w:sz w:val="20"/>
                <w:szCs w:val="20"/>
              </w:rPr>
              <w:t>330104199611281234]</w:t>
            </w:r>
          </w:p>
        </w:tc>
        <w:tc>
          <w:tcPr>
            <w:tcW w:w="6080" w:type="dxa"/>
            <w:gridSpan w:val="2"/>
            <w:tcBorders>
              <w:top w:val="single" w:sz="4" w:space="0" w:color="000000"/>
              <w:left w:val="single" w:sz="4" w:space="0" w:color="000000"/>
              <w:bottom w:val="single" w:sz="4" w:space="0" w:color="000000"/>
              <w:right w:val="single" w:sz="4" w:space="0" w:color="000000"/>
            </w:tcBorders>
          </w:tcPr>
          <w:p w14:paraId="6852382F" w14:textId="69FACE67" w:rsidR="00D91F72" w:rsidRDefault="00E53301">
            <w:pPr>
              <w:rPr>
                <w:sz w:val="20"/>
                <w:szCs w:val="20"/>
              </w:rPr>
            </w:pPr>
            <w:r>
              <w:rPr>
                <w:rFonts w:hint="eastAsia"/>
                <w:sz w:val="20"/>
                <w:szCs w:val="20"/>
              </w:rPr>
              <w:t>该证件号已经被注册，如有疑问请联系管理员</w:t>
            </w:r>
          </w:p>
        </w:tc>
      </w:tr>
      <w:tr w:rsidR="00D91F72" w14:paraId="37CA17CE" w14:textId="5E6BA60A">
        <w:trPr>
          <w:trHeight w:val="392"/>
        </w:trPr>
        <w:tc>
          <w:tcPr>
            <w:tcW w:w="2216" w:type="dxa"/>
            <w:tcBorders>
              <w:top w:val="single" w:sz="4" w:space="0" w:color="000000"/>
              <w:left w:val="single" w:sz="4" w:space="0" w:color="000000"/>
              <w:bottom w:val="single" w:sz="4" w:space="0" w:color="000000"/>
              <w:right w:val="single" w:sz="4" w:space="0" w:color="000000"/>
            </w:tcBorders>
          </w:tcPr>
          <w:p w14:paraId="4A6F5FF0" w14:textId="4B04AD52" w:rsidR="00D91F72" w:rsidRDefault="00E53301">
            <w:pPr>
              <w:rPr>
                <w:sz w:val="20"/>
                <w:szCs w:val="20"/>
              </w:rPr>
            </w:pPr>
            <w:r>
              <w:rPr>
                <w:rFonts w:hint="eastAsia"/>
                <w:sz w:val="20"/>
                <w:szCs w:val="20"/>
              </w:rPr>
              <w:t>选择的证件种类为[身份证</w:t>
            </w:r>
            <w:r>
              <w:rPr>
                <w:sz w:val="20"/>
                <w:szCs w:val="20"/>
              </w:rPr>
              <w:t>]</w:t>
            </w:r>
          </w:p>
          <w:p w14:paraId="2DC04A23" w14:textId="66FD9664" w:rsidR="00D91F72" w:rsidRDefault="00E53301">
            <w:pPr>
              <w:rPr>
                <w:sz w:val="20"/>
                <w:szCs w:val="20"/>
              </w:rPr>
            </w:pPr>
            <w:r>
              <w:rPr>
                <w:rFonts w:hint="eastAsia"/>
                <w:sz w:val="20"/>
                <w:szCs w:val="20"/>
              </w:rPr>
              <w:t>输入证件号码[</w:t>
            </w:r>
            <w:r>
              <w:rPr>
                <w:sz w:val="20"/>
                <w:szCs w:val="20"/>
              </w:rPr>
              <w:t>33010419961128134]</w:t>
            </w:r>
          </w:p>
        </w:tc>
        <w:tc>
          <w:tcPr>
            <w:tcW w:w="6080" w:type="dxa"/>
            <w:gridSpan w:val="2"/>
            <w:tcBorders>
              <w:top w:val="single" w:sz="4" w:space="0" w:color="000000"/>
              <w:left w:val="single" w:sz="4" w:space="0" w:color="000000"/>
              <w:bottom w:val="single" w:sz="4" w:space="0" w:color="000000"/>
              <w:right w:val="single" w:sz="4" w:space="0" w:color="000000"/>
            </w:tcBorders>
          </w:tcPr>
          <w:p w14:paraId="44E8F349" w14:textId="7A81BE3A" w:rsidR="00D91F72" w:rsidRDefault="00E53301">
            <w:pPr>
              <w:rPr>
                <w:sz w:val="20"/>
                <w:szCs w:val="20"/>
              </w:rPr>
            </w:pPr>
            <w:r>
              <w:rPr>
                <w:rFonts w:hint="eastAsia"/>
                <w:sz w:val="20"/>
                <w:szCs w:val="20"/>
              </w:rPr>
              <w:t>请输入18位身份证</w:t>
            </w:r>
          </w:p>
        </w:tc>
      </w:tr>
      <w:tr w:rsidR="00D91F72" w14:paraId="2CD0D88B" w14:textId="7BB45D3B">
        <w:trPr>
          <w:trHeight w:val="392"/>
        </w:trPr>
        <w:tc>
          <w:tcPr>
            <w:tcW w:w="2216" w:type="dxa"/>
            <w:tcBorders>
              <w:top w:val="single" w:sz="4" w:space="0" w:color="000000"/>
              <w:left w:val="single" w:sz="4" w:space="0" w:color="000000"/>
              <w:bottom w:val="single" w:sz="4" w:space="0" w:color="000000"/>
              <w:right w:val="single" w:sz="4" w:space="0" w:color="000000"/>
            </w:tcBorders>
          </w:tcPr>
          <w:p w14:paraId="5EFFFCF8" w14:textId="3400C3B3" w:rsidR="00D91F72" w:rsidRDefault="00E53301">
            <w:pPr>
              <w:rPr>
                <w:sz w:val="20"/>
                <w:szCs w:val="20"/>
              </w:rPr>
            </w:pPr>
            <w:r>
              <w:rPr>
                <w:rFonts w:hint="eastAsia"/>
                <w:sz w:val="20"/>
                <w:szCs w:val="20"/>
              </w:rPr>
              <w:t>选择的证件种类为[身份证</w:t>
            </w:r>
            <w:r>
              <w:rPr>
                <w:sz w:val="20"/>
                <w:szCs w:val="20"/>
              </w:rPr>
              <w:t>]</w:t>
            </w:r>
          </w:p>
          <w:p w14:paraId="1D98ACB5" w14:textId="08ED9250" w:rsidR="00D91F72" w:rsidRDefault="00E53301">
            <w:pPr>
              <w:rPr>
                <w:sz w:val="20"/>
                <w:szCs w:val="20"/>
              </w:rPr>
            </w:pPr>
            <w:r>
              <w:rPr>
                <w:rFonts w:hint="eastAsia"/>
                <w:sz w:val="20"/>
                <w:szCs w:val="20"/>
              </w:rPr>
              <w:t>输入证件号码[</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052663D7" w14:textId="483D88C2" w:rsidR="00D91F72" w:rsidRDefault="00E53301">
            <w:pPr>
              <w:rPr>
                <w:sz w:val="20"/>
                <w:szCs w:val="20"/>
              </w:rPr>
            </w:pPr>
            <w:r>
              <w:rPr>
                <w:rFonts w:hint="eastAsia"/>
                <w:sz w:val="20"/>
                <w:szCs w:val="20"/>
              </w:rPr>
              <w:t>请输入18位身份证</w:t>
            </w:r>
          </w:p>
        </w:tc>
      </w:tr>
      <w:tr w:rsidR="00D91F72" w14:paraId="5EF6820C" w14:textId="578AA6B4">
        <w:trPr>
          <w:trHeight w:val="392"/>
        </w:trPr>
        <w:tc>
          <w:tcPr>
            <w:tcW w:w="2216" w:type="dxa"/>
            <w:tcBorders>
              <w:top w:val="single" w:sz="4" w:space="0" w:color="000000"/>
              <w:left w:val="single" w:sz="4" w:space="0" w:color="000000"/>
              <w:bottom w:val="single" w:sz="4" w:space="0" w:color="000000"/>
              <w:right w:val="single" w:sz="4" w:space="0" w:color="000000"/>
            </w:tcBorders>
          </w:tcPr>
          <w:p w14:paraId="63101121" w14:textId="5C1CEA23" w:rsidR="00D91F72" w:rsidRDefault="00E53301">
            <w:pPr>
              <w:rPr>
                <w:sz w:val="20"/>
                <w:szCs w:val="20"/>
              </w:rPr>
            </w:pPr>
            <w:r>
              <w:rPr>
                <w:rFonts w:hint="eastAsia"/>
                <w:sz w:val="20"/>
                <w:szCs w:val="20"/>
              </w:rPr>
              <w:t>选择的证件种类位[其他证件</w:t>
            </w:r>
            <w:r>
              <w:rPr>
                <w:sz w:val="20"/>
                <w:szCs w:val="20"/>
              </w:rPr>
              <w:t>]</w:t>
            </w:r>
          </w:p>
          <w:p w14:paraId="7A6E0783" w14:textId="0C9F794C" w:rsidR="00D91F72" w:rsidRDefault="00E53301">
            <w:pPr>
              <w:rPr>
                <w:sz w:val="20"/>
                <w:szCs w:val="20"/>
              </w:rPr>
            </w:pPr>
            <w:r>
              <w:rPr>
                <w:rFonts w:hint="eastAsia"/>
                <w:sz w:val="20"/>
                <w:szCs w:val="20"/>
              </w:rPr>
              <w:t>输入证件号码[</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6A231556" w14:textId="4150E5BF" w:rsidR="00D91F72" w:rsidRDefault="00E53301">
            <w:pPr>
              <w:rPr>
                <w:sz w:val="20"/>
                <w:szCs w:val="20"/>
              </w:rPr>
            </w:pPr>
            <w:r>
              <w:rPr>
                <w:rFonts w:hint="eastAsia"/>
                <w:sz w:val="20"/>
                <w:szCs w:val="20"/>
              </w:rPr>
              <w:t>其他证件的长度限制位至少6位</w:t>
            </w:r>
          </w:p>
        </w:tc>
      </w:tr>
      <w:tr w:rsidR="00D91F72" w14:paraId="7A0561F5" w14:textId="2FBF9DB6">
        <w:trPr>
          <w:trHeight w:val="392"/>
        </w:trPr>
        <w:tc>
          <w:tcPr>
            <w:tcW w:w="2216" w:type="dxa"/>
            <w:tcBorders>
              <w:top w:val="single" w:sz="4" w:space="0" w:color="000000"/>
              <w:left w:val="single" w:sz="4" w:space="0" w:color="000000"/>
              <w:bottom w:val="single" w:sz="4" w:space="0" w:color="000000"/>
              <w:right w:val="single" w:sz="4" w:space="0" w:color="000000"/>
            </w:tcBorders>
          </w:tcPr>
          <w:p w14:paraId="31E7DF3A" w14:textId="3CF0AFE1" w:rsidR="00D91F72" w:rsidRDefault="00E53301">
            <w:pPr>
              <w:rPr>
                <w:sz w:val="20"/>
                <w:szCs w:val="20"/>
              </w:rPr>
            </w:pPr>
            <w:r>
              <w:rPr>
                <w:rFonts w:hint="eastAsia"/>
                <w:sz w:val="20"/>
                <w:szCs w:val="20"/>
              </w:rPr>
              <w:t>选择的证件种类位[其他证件</w:t>
            </w:r>
            <w:r>
              <w:rPr>
                <w:sz w:val="20"/>
                <w:szCs w:val="20"/>
              </w:rPr>
              <w:t>]</w:t>
            </w:r>
          </w:p>
          <w:p w14:paraId="276B77E2" w14:textId="0BFF293E" w:rsidR="00D91F72" w:rsidRDefault="00E53301">
            <w:pPr>
              <w:rPr>
                <w:sz w:val="20"/>
                <w:szCs w:val="20"/>
              </w:rPr>
            </w:pPr>
            <w:r>
              <w:rPr>
                <w:rFonts w:hint="eastAsia"/>
                <w:sz w:val="20"/>
                <w:szCs w:val="20"/>
              </w:rPr>
              <w:t>输入证件号码[12345</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60E2DB56" w14:textId="39849E74" w:rsidR="00D91F72" w:rsidRDefault="00E53301">
            <w:pPr>
              <w:rPr>
                <w:sz w:val="20"/>
                <w:szCs w:val="20"/>
              </w:rPr>
            </w:pPr>
            <w:r>
              <w:rPr>
                <w:rFonts w:hint="eastAsia"/>
                <w:sz w:val="20"/>
                <w:szCs w:val="20"/>
              </w:rPr>
              <w:t>其他证件的长度限制位至少6位</w:t>
            </w:r>
          </w:p>
        </w:tc>
      </w:tr>
      <w:tr w:rsidR="00D91F72" w14:paraId="5EA5D889" w14:textId="233A79A1">
        <w:trPr>
          <w:trHeight w:val="392"/>
        </w:trPr>
        <w:tc>
          <w:tcPr>
            <w:tcW w:w="2216" w:type="dxa"/>
            <w:tcBorders>
              <w:top w:val="single" w:sz="4" w:space="0" w:color="000000"/>
              <w:left w:val="single" w:sz="4" w:space="0" w:color="000000"/>
              <w:bottom w:val="single" w:sz="4" w:space="0" w:color="000000"/>
              <w:right w:val="single" w:sz="4" w:space="0" w:color="000000"/>
            </w:tcBorders>
          </w:tcPr>
          <w:p w14:paraId="3B8BED8A" w14:textId="018E6436" w:rsidR="00D91F72" w:rsidRDefault="00E53301">
            <w:pPr>
              <w:rPr>
                <w:sz w:val="20"/>
                <w:szCs w:val="20"/>
              </w:rPr>
            </w:pPr>
            <w:r>
              <w:rPr>
                <w:rFonts w:hint="eastAsia"/>
                <w:sz w:val="20"/>
                <w:szCs w:val="20"/>
              </w:rPr>
              <w:lastRenderedPageBreak/>
              <w:t>选择的证件种类位[其他证件</w:t>
            </w:r>
            <w:r>
              <w:rPr>
                <w:sz w:val="20"/>
                <w:szCs w:val="20"/>
              </w:rPr>
              <w:t>]</w:t>
            </w:r>
          </w:p>
          <w:p w14:paraId="02249297" w14:textId="04C3EED9" w:rsidR="00D91F72" w:rsidRDefault="00E53301">
            <w:pPr>
              <w:rPr>
                <w:sz w:val="20"/>
                <w:szCs w:val="20"/>
              </w:rPr>
            </w:pPr>
            <w:r>
              <w:rPr>
                <w:rFonts w:hint="eastAsia"/>
                <w:sz w:val="20"/>
                <w:szCs w:val="20"/>
              </w:rPr>
              <w:t>数据库中不存在[</w:t>
            </w:r>
            <w:r>
              <w:rPr>
                <w:sz w:val="20"/>
                <w:szCs w:val="20"/>
              </w:rPr>
              <w:t>123456]</w:t>
            </w:r>
          </w:p>
          <w:p w14:paraId="50185AF5" w14:textId="4EF1DAAA" w:rsidR="00D91F72" w:rsidRDefault="00E53301">
            <w:pPr>
              <w:rPr>
                <w:sz w:val="20"/>
                <w:szCs w:val="20"/>
              </w:rPr>
            </w:pPr>
            <w:r>
              <w:rPr>
                <w:rFonts w:hint="eastAsia"/>
                <w:sz w:val="20"/>
                <w:szCs w:val="20"/>
              </w:rPr>
              <w:t>输入证件号码[123456</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51665A5F" w14:textId="57F3135B" w:rsidR="00D91F72" w:rsidRDefault="00E53301">
            <w:pPr>
              <w:rPr>
                <w:sz w:val="20"/>
                <w:szCs w:val="20"/>
              </w:rPr>
            </w:pPr>
            <w:r>
              <w:rPr>
                <w:rFonts w:hint="eastAsia"/>
                <w:sz w:val="20"/>
                <w:szCs w:val="20"/>
              </w:rPr>
              <w:t>保存成功</w:t>
            </w:r>
          </w:p>
        </w:tc>
      </w:tr>
      <w:tr w:rsidR="00D91F72" w14:paraId="596CFC1D" w14:textId="138BD6D3">
        <w:trPr>
          <w:trHeight w:val="392"/>
        </w:trPr>
        <w:tc>
          <w:tcPr>
            <w:tcW w:w="2216" w:type="dxa"/>
            <w:tcBorders>
              <w:top w:val="single" w:sz="4" w:space="0" w:color="000000"/>
              <w:left w:val="single" w:sz="4" w:space="0" w:color="000000"/>
              <w:bottom w:val="single" w:sz="4" w:space="0" w:color="000000"/>
              <w:right w:val="single" w:sz="4" w:space="0" w:color="000000"/>
            </w:tcBorders>
          </w:tcPr>
          <w:p w14:paraId="1B70DA6F" w14:textId="2BF323E1" w:rsidR="00D91F72" w:rsidRDefault="00E53301">
            <w:pPr>
              <w:rPr>
                <w:sz w:val="20"/>
                <w:szCs w:val="20"/>
              </w:rPr>
            </w:pPr>
            <w:r>
              <w:rPr>
                <w:rFonts w:hint="eastAsia"/>
                <w:sz w:val="20"/>
                <w:szCs w:val="20"/>
              </w:rPr>
              <w:t>选择的证件种类位[其他证件</w:t>
            </w:r>
            <w:r>
              <w:rPr>
                <w:sz w:val="20"/>
                <w:szCs w:val="20"/>
              </w:rPr>
              <w:t>]</w:t>
            </w:r>
          </w:p>
          <w:p w14:paraId="5378A5EC" w14:textId="1FF22539" w:rsidR="00D91F72" w:rsidRDefault="00E53301">
            <w:pPr>
              <w:rPr>
                <w:sz w:val="20"/>
                <w:szCs w:val="20"/>
              </w:rPr>
            </w:pPr>
            <w:r>
              <w:rPr>
                <w:rFonts w:hint="eastAsia"/>
                <w:sz w:val="20"/>
                <w:szCs w:val="20"/>
              </w:rPr>
              <w:t>数据库中存在[</w:t>
            </w:r>
            <w:r>
              <w:rPr>
                <w:sz w:val="20"/>
                <w:szCs w:val="20"/>
              </w:rPr>
              <w:t>123456]</w:t>
            </w:r>
          </w:p>
          <w:p w14:paraId="56822128" w14:textId="6080C05B" w:rsidR="00D91F72" w:rsidRDefault="00E53301">
            <w:pPr>
              <w:rPr>
                <w:sz w:val="20"/>
                <w:szCs w:val="20"/>
              </w:rPr>
            </w:pPr>
            <w:r>
              <w:rPr>
                <w:rFonts w:hint="eastAsia"/>
                <w:sz w:val="20"/>
                <w:szCs w:val="20"/>
              </w:rPr>
              <w:t>输入证件号码[123456</w:t>
            </w:r>
            <w:r>
              <w:rPr>
                <w:sz w:val="20"/>
                <w:szCs w:val="20"/>
              </w:rPr>
              <w:t>]</w:t>
            </w:r>
          </w:p>
        </w:tc>
        <w:tc>
          <w:tcPr>
            <w:tcW w:w="6080" w:type="dxa"/>
            <w:gridSpan w:val="2"/>
            <w:tcBorders>
              <w:top w:val="single" w:sz="4" w:space="0" w:color="000000"/>
              <w:left w:val="single" w:sz="4" w:space="0" w:color="000000"/>
              <w:bottom w:val="single" w:sz="4" w:space="0" w:color="000000"/>
              <w:right w:val="single" w:sz="4" w:space="0" w:color="000000"/>
            </w:tcBorders>
          </w:tcPr>
          <w:p w14:paraId="593ECDE0" w14:textId="7747AB84" w:rsidR="00D91F72" w:rsidRDefault="00E53301">
            <w:pPr>
              <w:rPr>
                <w:sz w:val="20"/>
                <w:szCs w:val="20"/>
              </w:rPr>
            </w:pPr>
            <w:r>
              <w:rPr>
                <w:rFonts w:hint="eastAsia"/>
                <w:sz w:val="20"/>
                <w:szCs w:val="20"/>
              </w:rPr>
              <w:t>该证件号已经被注册，如有疑问请联系管理员</w:t>
            </w:r>
          </w:p>
        </w:tc>
      </w:tr>
    </w:tbl>
    <w:p w14:paraId="4510DA66" w14:textId="76BD1778" w:rsidR="00D91F72" w:rsidRDefault="00D91F72"/>
    <w:p w14:paraId="32974A2E" w14:textId="09C21D13" w:rsidR="00D91F72" w:rsidRDefault="00E53301">
      <w:r>
        <w:br w:type="page"/>
      </w:r>
    </w:p>
    <w:p w14:paraId="7105995B" w14:textId="76E2081D" w:rsidR="00D91F72" w:rsidRDefault="00D91F72"/>
    <w:p w14:paraId="7ED91F4E" w14:textId="30CFBC76" w:rsidR="00D91F72" w:rsidRDefault="00E53301">
      <w:pPr>
        <w:pStyle w:val="a1"/>
      </w:pPr>
      <w:bookmarkStart w:id="176" w:name="_Toc533374863"/>
      <w:r>
        <w:rPr>
          <w:rFonts w:hint="eastAsia"/>
        </w:rPr>
        <w:t>选择证件种类</w:t>
      </w:r>
      <w:bookmarkEnd w:id="176"/>
    </w:p>
    <w:tbl>
      <w:tblPr>
        <w:tblStyle w:val="15"/>
        <w:tblW w:w="8296" w:type="dxa"/>
        <w:tblLayout w:type="fixed"/>
        <w:tblLook w:val="04A0" w:firstRow="1" w:lastRow="0" w:firstColumn="1" w:lastColumn="0" w:noHBand="0" w:noVBand="1"/>
      </w:tblPr>
      <w:tblGrid>
        <w:gridCol w:w="2155"/>
        <w:gridCol w:w="1993"/>
        <w:gridCol w:w="4148"/>
      </w:tblGrid>
      <w:tr w:rsidR="00D91F72" w14:paraId="19E40D0B" w14:textId="45975065">
        <w:tc>
          <w:tcPr>
            <w:tcW w:w="4148" w:type="dxa"/>
            <w:gridSpan w:val="2"/>
            <w:tcBorders>
              <w:top w:val="single" w:sz="4" w:space="0" w:color="000000"/>
              <w:left w:val="single" w:sz="4" w:space="0" w:color="000000"/>
              <w:bottom w:val="single" w:sz="4" w:space="0" w:color="000000"/>
              <w:right w:val="single" w:sz="4" w:space="0" w:color="000000"/>
            </w:tcBorders>
          </w:tcPr>
          <w:p w14:paraId="6A92FF3A" w14:textId="73334B77"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245632B5" w14:textId="4D620CF1"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12</w:t>
            </w:r>
          </w:p>
        </w:tc>
      </w:tr>
      <w:tr w:rsidR="00D91F72" w14:paraId="28FE608A" w14:textId="2DAF2454">
        <w:tc>
          <w:tcPr>
            <w:tcW w:w="4148" w:type="dxa"/>
            <w:gridSpan w:val="2"/>
            <w:tcBorders>
              <w:top w:val="single" w:sz="4" w:space="0" w:color="000000"/>
              <w:left w:val="single" w:sz="4" w:space="0" w:color="000000"/>
              <w:bottom w:val="single" w:sz="4" w:space="0" w:color="000000"/>
              <w:right w:val="single" w:sz="4" w:space="0" w:color="000000"/>
            </w:tcBorders>
          </w:tcPr>
          <w:p w14:paraId="5CD516D1" w14:textId="22D14EC4"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75D93620" w14:textId="48CAF894" w:rsidR="00D91F72" w:rsidRDefault="00E53301">
            <w:pPr>
              <w:rPr>
                <w:sz w:val="20"/>
                <w:szCs w:val="20"/>
              </w:rPr>
            </w:pPr>
            <w:r>
              <w:rPr>
                <w:rFonts w:hint="eastAsia"/>
                <w:sz w:val="20"/>
                <w:szCs w:val="20"/>
              </w:rPr>
              <w:t>选择证件种类</w:t>
            </w:r>
          </w:p>
        </w:tc>
      </w:tr>
      <w:tr w:rsidR="00D91F72" w14:paraId="64DE7D7D" w14:textId="6B36829B">
        <w:tc>
          <w:tcPr>
            <w:tcW w:w="4148" w:type="dxa"/>
            <w:gridSpan w:val="2"/>
            <w:tcBorders>
              <w:top w:val="single" w:sz="4" w:space="0" w:color="000000"/>
              <w:left w:val="single" w:sz="4" w:space="0" w:color="000000"/>
              <w:bottom w:val="single" w:sz="4" w:space="0" w:color="000000"/>
              <w:right w:val="single" w:sz="4" w:space="0" w:color="000000"/>
            </w:tcBorders>
          </w:tcPr>
          <w:p w14:paraId="41CA4BCD" w14:textId="3DA2DBAF"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08CABDC2" w14:textId="4C79797D" w:rsidR="00D91F72" w:rsidRDefault="00E53301">
            <w:pPr>
              <w:rPr>
                <w:sz w:val="20"/>
                <w:szCs w:val="20"/>
              </w:rPr>
            </w:pPr>
            <w:r>
              <w:rPr>
                <w:rFonts w:hint="eastAsia"/>
                <w:sz w:val="20"/>
                <w:szCs w:val="20"/>
              </w:rPr>
              <w:t>选择证件种类</w:t>
            </w:r>
          </w:p>
        </w:tc>
      </w:tr>
      <w:tr w:rsidR="00D91F72" w14:paraId="7824CDB3" w14:textId="0B2249CD">
        <w:tc>
          <w:tcPr>
            <w:tcW w:w="4148" w:type="dxa"/>
            <w:gridSpan w:val="2"/>
            <w:tcBorders>
              <w:top w:val="single" w:sz="4" w:space="0" w:color="000000"/>
              <w:left w:val="single" w:sz="4" w:space="0" w:color="000000"/>
              <w:bottom w:val="single" w:sz="4" w:space="0" w:color="000000"/>
              <w:right w:val="single" w:sz="4" w:space="0" w:color="000000"/>
            </w:tcBorders>
          </w:tcPr>
          <w:p w14:paraId="4680FF39" w14:textId="3D6A2847"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DCC0D3D" w14:textId="5D651D4F" w:rsidR="00D91F72" w:rsidRDefault="00E53301">
            <w:pPr>
              <w:rPr>
                <w:sz w:val="20"/>
                <w:szCs w:val="20"/>
              </w:rPr>
            </w:pPr>
            <w:r>
              <w:rPr>
                <w:rFonts w:hint="eastAsia"/>
                <w:sz w:val="20"/>
                <w:szCs w:val="20"/>
              </w:rPr>
              <w:t>游客</w:t>
            </w:r>
          </w:p>
        </w:tc>
      </w:tr>
      <w:tr w:rsidR="00D91F72" w14:paraId="1A329BE9" w14:textId="445CD599">
        <w:tc>
          <w:tcPr>
            <w:tcW w:w="4148" w:type="dxa"/>
            <w:gridSpan w:val="2"/>
            <w:tcBorders>
              <w:top w:val="single" w:sz="4" w:space="0" w:color="000000"/>
              <w:left w:val="single" w:sz="4" w:space="0" w:color="000000"/>
              <w:bottom w:val="single" w:sz="4" w:space="0" w:color="000000"/>
              <w:right w:val="single" w:sz="4" w:space="0" w:color="000000"/>
            </w:tcBorders>
          </w:tcPr>
          <w:p w14:paraId="36F4457D" w14:textId="71D45E7F"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541A90D2" w14:textId="307CF201" w:rsidR="00D91F72" w:rsidRDefault="00E53301">
            <w:pPr>
              <w:rPr>
                <w:sz w:val="20"/>
                <w:szCs w:val="20"/>
              </w:rPr>
            </w:pPr>
            <w:r>
              <w:rPr>
                <w:rFonts w:hint="eastAsia"/>
                <w:sz w:val="20"/>
                <w:szCs w:val="20"/>
              </w:rPr>
              <w:t>黑盒测试-等价类划分、边界值</w:t>
            </w:r>
          </w:p>
        </w:tc>
      </w:tr>
      <w:tr w:rsidR="00D91F72" w14:paraId="03492D6B" w14:textId="00DD17E1">
        <w:tc>
          <w:tcPr>
            <w:tcW w:w="4148" w:type="dxa"/>
            <w:gridSpan w:val="2"/>
            <w:tcBorders>
              <w:top w:val="single" w:sz="4" w:space="0" w:color="000000"/>
              <w:left w:val="single" w:sz="4" w:space="0" w:color="000000"/>
              <w:bottom w:val="single" w:sz="4" w:space="0" w:color="000000"/>
              <w:right w:val="single" w:sz="4" w:space="0" w:color="000000"/>
            </w:tcBorders>
          </w:tcPr>
          <w:p w14:paraId="22940865" w14:textId="66D913C4"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2412E0DC" w14:textId="742314AD" w:rsidR="00D91F72" w:rsidRDefault="00E53301">
            <w:pPr>
              <w:rPr>
                <w:sz w:val="20"/>
                <w:szCs w:val="20"/>
              </w:rPr>
            </w:pPr>
            <w:r>
              <w:rPr>
                <w:rFonts w:hint="eastAsia"/>
                <w:sz w:val="20"/>
                <w:szCs w:val="20"/>
              </w:rPr>
              <w:t>无</w:t>
            </w:r>
          </w:p>
        </w:tc>
      </w:tr>
      <w:tr w:rsidR="00D91F72" w14:paraId="7DEA77A6" w14:textId="2681F9DC">
        <w:tc>
          <w:tcPr>
            <w:tcW w:w="4148" w:type="dxa"/>
            <w:gridSpan w:val="2"/>
            <w:tcBorders>
              <w:top w:val="single" w:sz="4" w:space="0" w:color="000000"/>
              <w:left w:val="single" w:sz="4" w:space="0" w:color="000000"/>
              <w:bottom w:val="single" w:sz="4" w:space="0" w:color="000000"/>
              <w:right w:val="single" w:sz="4" w:space="0" w:color="000000"/>
            </w:tcBorders>
          </w:tcPr>
          <w:p w14:paraId="29601F04" w14:textId="6E018DB0"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67929852" w14:textId="05AF05E6" w:rsidR="00D91F72" w:rsidRDefault="00E53301">
            <w:pPr>
              <w:rPr>
                <w:sz w:val="20"/>
                <w:szCs w:val="20"/>
              </w:rPr>
            </w:pPr>
            <w:r>
              <w:rPr>
                <w:rFonts w:hint="eastAsia"/>
                <w:sz w:val="20"/>
                <w:szCs w:val="20"/>
              </w:rPr>
              <w:t>未登录</w:t>
            </w:r>
          </w:p>
        </w:tc>
      </w:tr>
      <w:tr w:rsidR="00D91F72" w14:paraId="4686F994" w14:textId="1AA29420">
        <w:tc>
          <w:tcPr>
            <w:tcW w:w="4148" w:type="dxa"/>
            <w:gridSpan w:val="2"/>
            <w:tcBorders>
              <w:top w:val="single" w:sz="4" w:space="0" w:color="000000"/>
              <w:left w:val="single" w:sz="4" w:space="0" w:color="000000"/>
              <w:bottom w:val="single" w:sz="4" w:space="0" w:color="000000"/>
              <w:right w:val="single" w:sz="4" w:space="0" w:color="000000"/>
            </w:tcBorders>
          </w:tcPr>
          <w:p w14:paraId="26FD10CB" w14:textId="3CF35854"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557A0E64" w14:textId="61A1E387" w:rsidR="00D91F72" w:rsidRDefault="00E53301">
            <w:pPr>
              <w:rPr>
                <w:sz w:val="20"/>
                <w:szCs w:val="20"/>
              </w:rPr>
            </w:pPr>
            <w:r>
              <w:rPr>
                <w:rFonts w:hint="eastAsia"/>
                <w:sz w:val="20"/>
                <w:szCs w:val="20"/>
              </w:rPr>
              <w:t>游客选择证件种类</w:t>
            </w:r>
          </w:p>
        </w:tc>
      </w:tr>
      <w:tr w:rsidR="00D91F72" w14:paraId="191E84BD" w14:textId="761E2CF0">
        <w:tc>
          <w:tcPr>
            <w:tcW w:w="4148" w:type="dxa"/>
            <w:gridSpan w:val="2"/>
            <w:tcBorders>
              <w:top w:val="single" w:sz="4" w:space="0" w:color="000000"/>
              <w:left w:val="single" w:sz="4" w:space="0" w:color="000000"/>
              <w:bottom w:val="single" w:sz="4" w:space="0" w:color="000000"/>
              <w:right w:val="single" w:sz="4" w:space="0" w:color="000000"/>
            </w:tcBorders>
          </w:tcPr>
          <w:p w14:paraId="43218825" w14:textId="6A99BB4A"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7870C410" w14:textId="3BACFACC" w:rsidR="00D91F72" w:rsidRDefault="00E53301">
            <w:pPr>
              <w:rPr>
                <w:sz w:val="20"/>
                <w:szCs w:val="20"/>
              </w:rPr>
            </w:pPr>
            <w:r>
              <w:rPr>
                <w:rFonts w:hint="eastAsia"/>
                <w:sz w:val="20"/>
                <w:szCs w:val="20"/>
              </w:rPr>
              <w:t>测试游客是否能进入首页，选择证件种类</w:t>
            </w:r>
          </w:p>
        </w:tc>
      </w:tr>
      <w:tr w:rsidR="00D91F72" w14:paraId="7FB218A5" w14:textId="6E945984">
        <w:trPr>
          <w:trHeight w:val="1445"/>
        </w:trPr>
        <w:tc>
          <w:tcPr>
            <w:tcW w:w="8296" w:type="dxa"/>
            <w:gridSpan w:val="3"/>
            <w:tcBorders>
              <w:top w:val="single" w:sz="4" w:space="0" w:color="000000"/>
              <w:left w:val="single" w:sz="4" w:space="0" w:color="000000"/>
              <w:right w:val="single" w:sz="4" w:space="0" w:color="000000"/>
            </w:tcBorders>
          </w:tcPr>
          <w:p w14:paraId="42D701EE" w14:textId="162CB290" w:rsidR="00D91F72" w:rsidRDefault="00E53301">
            <w:pPr>
              <w:rPr>
                <w:sz w:val="20"/>
                <w:szCs w:val="20"/>
              </w:rPr>
            </w:pPr>
            <w:r>
              <w:rPr>
                <w:rFonts w:hint="eastAsia"/>
                <w:sz w:val="20"/>
                <w:szCs w:val="20"/>
              </w:rPr>
              <w:t>初始条件和背景：</w:t>
            </w:r>
          </w:p>
          <w:p w14:paraId="4D71D4F0" w14:textId="00E2497D" w:rsidR="00D91F72" w:rsidRDefault="00E53301">
            <w:pPr>
              <w:rPr>
                <w:sz w:val="20"/>
                <w:szCs w:val="20"/>
              </w:rPr>
            </w:pPr>
            <w:r>
              <w:rPr>
                <w:rFonts w:hint="eastAsia"/>
                <w:sz w:val="20"/>
                <w:szCs w:val="20"/>
              </w:rPr>
              <w:t>系统：PC端</w:t>
            </w:r>
          </w:p>
          <w:p w14:paraId="2302CDFC" w14:textId="23BE1103" w:rsidR="00D91F72" w:rsidRDefault="00E53301">
            <w:pPr>
              <w:rPr>
                <w:sz w:val="20"/>
                <w:szCs w:val="20"/>
              </w:rPr>
            </w:pPr>
            <w:r>
              <w:rPr>
                <w:rFonts w:hint="eastAsia"/>
                <w:sz w:val="20"/>
                <w:szCs w:val="20"/>
              </w:rPr>
              <w:t>浏览器：C</w:t>
            </w:r>
            <w:r>
              <w:rPr>
                <w:sz w:val="20"/>
                <w:szCs w:val="20"/>
              </w:rPr>
              <w:t>hrome</w:t>
            </w:r>
          </w:p>
          <w:p w14:paraId="3DA50B5F" w14:textId="79633926" w:rsidR="00D91F72" w:rsidRDefault="00E53301">
            <w:pPr>
              <w:rPr>
                <w:sz w:val="20"/>
                <w:szCs w:val="20"/>
              </w:rPr>
            </w:pPr>
            <w:r>
              <w:rPr>
                <w:rFonts w:hint="eastAsia"/>
                <w:sz w:val="20"/>
                <w:szCs w:val="20"/>
              </w:rPr>
              <w:t>注释：无</w:t>
            </w:r>
          </w:p>
        </w:tc>
      </w:tr>
      <w:tr w:rsidR="00D91F72" w14:paraId="57A77F18" w14:textId="5FC6E644">
        <w:trPr>
          <w:trHeight w:val="392"/>
        </w:trPr>
        <w:tc>
          <w:tcPr>
            <w:tcW w:w="2155" w:type="dxa"/>
            <w:tcBorders>
              <w:top w:val="single" w:sz="4" w:space="0" w:color="000000"/>
              <w:left w:val="single" w:sz="4" w:space="0" w:color="000000"/>
              <w:bottom w:val="single" w:sz="4" w:space="0" w:color="000000"/>
              <w:right w:val="single" w:sz="4" w:space="0" w:color="000000"/>
            </w:tcBorders>
          </w:tcPr>
          <w:p w14:paraId="6E6869AD" w14:textId="13645313"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6AAF5E1" w14:textId="76A98100" w:rsidR="00D91F72" w:rsidRDefault="00E53301">
            <w:pPr>
              <w:rPr>
                <w:sz w:val="20"/>
                <w:szCs w:val="20"/>
              </w:rPr>
            </w:pPr>
            <w:r>
              <w:rPr>
                <w:rFonts w:hint="eastAsia"/>
                <w:sz w:val="20"/>
                <w:szCs w:val="20"/>
              </w:rPr>
              <w:t>预期结果</w:t>
            </w:r>
          </w:p>
        </w:tc>
      </w:tr>
      <w:tr w:rsidR="00D91F72" w14:paraId="5D7143C5" w14:textId="476BE2DA">
        <w:trPr>
          <w:trHeight w:val="392"/>
        </w:trPr>
        <w:tc>
          <w:tcPr>
            <w:tcW w:w="2155" w:type="dxa"/>
            <w:tcBorders>
              <w:top w:val="single" w:sz="4" w:space="0" w:color="000000"/>
              <w:left w:val="single" w:sz="4" w:space="0" w:color="000000"/>
              <w:bottom w:val="single" w:sz="4" w:space="0" w:color="000000"/>
              <w:right w:val="single" w:sz="4" w:space="0" w:color="000000"/>
            </w:tcBorders>
          </w:tcPr>
          <w:p w14:paraId="4FC3AB10" w14:textId="075BAB7A" w:rsidR="00D91F72" w:rsidRDefault="00E53301">
            <w:pPr>
              <w:rPr>
                <w:sz w:val="20"/>
                <w:szCs w:val="20"/>
              </w:rPr>
            </w:pPr>
            <w:r>
              <w:rPr>
                <w:rFonts w:hint="eastAsia"/>
                <w:sz w:val="20"/>
                <w:szCs w:val="20"/>
              </w:rPr>
              <w:t>点击证件种类下拉框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20865B82" w14:textId="0970CCC2" w:rsidR="00D91F72" w:rsidRDefault="00E53301">
            <w:pPr>
              <w:rPr>
                <w:sz w:val="20"/>
                <w:szCs w:val="20"/>
              </w:rPr>
            </w:pPr>
            <w:r>
              <w:rPr>
                <w:rFonts w:hint="eastAsia"/>
                <w:sz w:val="20"/>
                <w:szCs w:val="20"/>
              </w:rPr>
              <w:t>出现[身份证</w:t>
            </w:r>
            <w:r>
              <w:rPr>
                <w:sz w:val="20"/>
                <w:szCs w:val="20"/>
              </w:rPr>
              <w:t>]/</w:t>
            </w:r>
            <w:r>
              <w:rPr>
                <w:rFonts w:hint="eastAsia"/>
                <w:sz w:val="20"/>
                <w:szCs w:val="20"/>
              </w:rPr>
              <w:t>[其他证件</w:t>
            </w:r>
            <w:r>
              <w:rPr>
                <w:sz w:val="20"/>
                <w:szCs w:val="20"/>
              </w:rPr>
              <w:t>]</w:t>
            </w:r>
          </w:p>
        </w:tc>
      </w:tr>
      <w:tr w:rsidR="00D91F72" w14:paraId="78197089" w14:textId="43C3276C">
        <w:trPr>
          <w:trHeight w:val="392"/>
        </w:trPr>
        <w:tc>
          <w:tcPr>
            <w:tcW w:w="2155" w:type="dxa"/>
            <w:tcBorders>
              <w:top w:val="single" w:sz="4" w:space="0" w:color="000000"/>
              <w:left w:val="single" w:sz="4" w:space="0" w:color="000000"/>
              <w:bottom w:val="single" w:sz="4" w:space="0" w:color="000000"/>
              <w:right w:val="single" w:sz="4" w:space="0" w:color="000000"/>
            </w:tcBorders>
          </w:tcPr>
          <w:p w14:paraId="5D41C996" w14:textId="22CE76C6" w:rsidR="00D91F72" w:rsidRDefault="00E53301">
            <w:pPr>
              <w:rPr>
                <w:sz w:val="20"/>
                <w:szCs w:val="20"/>
              </w:rPr>
            </w:pPr>
            <w:r>
              <w:rPr>
                <w:rFonts w:hint="eastAsia"/>
                <w:sz w:val="20"/>
                <w:szCs w:val="20"/>
              </w:rPr>
              <w:t>选择[身份证</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FDF6459" w14:textId="7AA5BFFC" w:rsidR="00D91F72" w:rsidRDefault="00E53301">
            <w:pPr>
              <w:rPr>
                <w:sz w:val="20"/>
                <w:szCs w:val="20"/>
              </w:rPr>
            </w:pPr>
            <w:r>
              <w:rPr>
                <w:rFonts w:hint="eastAsia"/>
                <w:sz w:val="20"/>
                <w:szCs w:val="20"/>
              </w:rPr>
              <w:t>证件类型变为[身份证</w:t>
            </w:r>
            <w:r>
              <w:rPr>
                <w:sz w:val="20"/>
                <w:szCs w:val="20"/>
              </w:rPr>
              <w:t>]</w:t>
            </w:r>
          </w:p>
        </w:tc>
      </w:tr>
      <w:tr w:rsidR="00D91F72" w14:paraId="3E191B56" w14:textId="11D40BDE">
        <w:trPr>
          <w:trHeight w:val="392"/>
        </w:trPr>
        <w:tc>
          <w:tcPr>
            <w:tcW w:w="2155" w:type="dxa"/>
            <w:tcBorders>
              <w:top w:val="single" w:sz="4" w:space="0" w:color="000000"/>
              <w:left w:val="single" w:sz="4" w:space="0" w:color="000000"/>
              <w:bottom w:val="single" w:sz="4" w:space="0" w:color="000000"/>
              <w:right w:val="single" w:sz="4" w:space="0" w:color="000000"/>
            </w:tcBorders>
          </w:tcPr>
          <w:p w14:paraId="02FF3F8B" w14:textId="276372A4" w:rsidR="00D91F72" w:rsidRDefault="00E53301">
            <w:pPr>
              <w:rPr>
                <w:sz w:val="20"/>
                <w:szCs w:val="20"/>
              </w:rPr>
            </w:pPr>
            <w:r>
              <w:rPr>
                <w:rFonts w:hint="eastAsia"/>
                <w:sz w:val="20"/>
                <w:szCs w:val="20"/>
              </w:rPr>
              <w:t>点击证件种类下拉框</w:t>
            </w:r>
          </w:p>
        </w:tc>
        <w:tc>
          <w:tcPr>
            <w:tcW w:w="6141" w:type="dxa"/>
            <w:gridSpan w:val="2"/>
            <w:tcBorders>
              <w:top w:val="single" w:sz="4" w:space="0" w:color="000000"/>
              <w:left w:val="single" w:sz="4" w:space="0" w:color="000000"/>
              <w:bottom w:val="single" w:sz="4" w:space="0" w:color="000000"/>
              <w:right w:val="single" w:sz="4" w:space="0" w:color="000000"/>
            </w:tcBorders>
          </w:tcPr>
          <w:p w14:paraId="15357012" w14:textId="0EE56804" w:rsidR="00D91F72" w:rsidRDefault="00E53301">
            <w:pPr>
              <w:rPr>
                <w:sz w:val="20"/>
                <w:szCs w:val="20"/>
              </w:rPr>
            </w:pPr>
            <w:r>
              <w:rPr>
                <w:rFonts w:hint="eastAsia"/>
                <w:sz w:val="20"/>
                <w:szCs w:val="20"/>
              </w:rPr>
              <w:t>出现[身份证</w:t>
            </w:r>
            <w:r>
              <w:rPr>
                <w:sz w:val="20"/>
                <w:szCs w:val="20"/>
              </w:rPr>
              <w:t>]/</w:t>
            </w:r>
            <w:r>
              <w:rPr>
                <w:rFonts w:hint="eastAsia"/>
                <w:sz w:val="20"/>
                <w:szCs w:val="20"/>
              </w:rPr>
              <w:t>[其他证件</w:t>
            </w:r>
            <w:r>
              <w:rPr>
                <w:sz w:val="20"/>
                <w:szCs w:val="20"/>
              </w:rPr>
              <w:t>]</w:t>
            </w:r>
          </w:p>
        </w:tc>
      </w:tr>
      <w:tr w:rsidR="00D91F72" w14:paraId="23C50483" w14:textId="0C22F45D">
        <w:trPr>
          <w:trHeight w:val="392"/>
        </w:trPr>
        <w:tc>
          <w:tcPr>
            <w:tcW w:w="2155" w:type="dxa"/>
            <w:tcBorders>
              <w:top w:val="single" w:sz="4" w:space="0" w:color="000000"/>
              <w:left w:val="single" w:sz="4" w:space="0" w:color="000000"/>
              <w:bottom w:val="single" w:sz="4" w:space="0" w:color="000000"/>
              <w:right w:val="single" w:sz="4" w:space="0" w:color="000000"/>
            </w:tcBorders>
          </w:tcPr>
          <w:p w14:paraId="643A96F2" w14:textId="0D807DAA" w:rsidR="00D91F72" w:rsidRDefault="00E53301">
            <w:pPr>
              <w:rPr>
                <w:sz w:val="20"/>
                <w:szCs w:val="20"/>
              </w:rPr>
            </w:pPr>
            <w:r>
              <w:rPr>
                <w:rFonts w:hint="eastAsia"/>
                <w:sz w:val="20"/>
                <w:szCs w:val="20"/>
              </w:rPr>
              <w:t>选择[其他证件</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6BDA08D" w14:textId="0488B8B7" w:rsidR="00D91F72" w:rsidRDefault="00E53301">
            <w:pPr>
              <w:rPr>
                <w:sz w:val="20"/>
                <w:szCs w:val="20"/>
              </w:rPr>
            </w:pPr>
            <w:r>
              <w:rPr>
                <w:rFonts w:hint="eastAsia"/>
                <w:sz w:val="20"/>
                <w:szCs w:val="20"/>
              </w:rPr>
              <w:t>证件类型变为[其他证件</w:t>
            </w:r>
            <w:r>
              <w:rPr>
                <w:sz w:val="20"/>
                <w:szCs w:val="20"/>
              </w:rPr>
              <w:t>]</w:t>
            </w:r>
          </w:p>
        </w:tc>
      </w:tr>
      <w:tr w:rsidR="00D91F72" w14:paraId="33A0F5E2" w14:textId="722CE34F">
        <w:trPr>
          <w:trHeight w:val="392"/>
        </w:trPr>
        <w:tc>
          <w:tcPr>
            <w:tcW w:w="2155" w:type="dxa"/>
            <w:tcBorders>
              <w:top w:val="single" w:sz="4" w:space="0" w:color="000000"/>
              <w:left w:val="single" w:sz="4" w:space="0" w:color="000000"/>
              <w:bottom w:val="single" w:sz="4" w:space="0" w:color="000000"/>
              <w:right w:val="single" w:sz="4" w:space="0" w:color="000000"/>
            </w:tcBorders>
          </w:tcPr>
          <w:p w14:paraId="584ACD69" w14:textId="49F0427C" w:rsidR="00D91F72" w:rsidRDefault="00E53301">
            <w:pPr>
              <w:rPr>
                <w:sz w:val="20"/>
                <w:szCs w:val="20"/>
              </w:rPr>
            </w:pPr>
            <w:r>
              <w:rPr>
                <w:rFonts w:hint="eastAsia"/>
                <w:sz w:val="20"/>
                <w:szCs w:val="20"/>
              </w:rPr>
              <w:t>不选择</w:t>
            </w:r>
          </w:p>
        </w:tc>
        <w:tc>
          <w:tcPr>
            <w:tcW w:w="6141" w:type="dxa"/>
            <w:gridSpan w:val="2"/>
            <w:tcBorders>
              <w:top w:val="single" w:sz="4" w:space="0" w:color="000000"/>
              <w:left w:val="single" w:sz="4" w:space="0" w:color="000000"/>
              <w:bottom w:val="single" w:sz="4" w:space="0" w:color="000000"/>
              <w:right w:val="single" w:sz="4" w:space="0" w:color="000000"/>
            </w:tcBorders>
          </w:tcPr>
          <w:p w14:paraId="48B71B59" w14:textId="4D9BEF01" w:rsidR="00D91F72" w:rsidRDefault="00E53301">
            <w:pPr>
              <w:rPr>
                <w:sz w:val="20"/>
                <w:szCs w:val="20"/>
              </w:rPr>
            </w:pPr>
            <w:r>
              <w:rPr>
                <w:rFonts w:hint="eastAsia"/>
                <w:sz w:val="20"/>
                <w:szCs w:val="20"/>
              </w:rPr>
              <w:t>提示请选择证件类型</w:t>
            </w:r>
          </w:p>
        </w:tc>
      </w:tr>
    </w:tbl>
    <w:p w14:paraId="41059CB1" w14:textId="3F1947C2" w:rsidR="00D91F72" w:rsidRDefault="00D91F72"/>
    <w:p w14:paraId="0F5917FB" w14:textId="5F043714" w:rsidR="00D91F72" w:rsidRDefault="00E53301">
      <w:r>
        <w:br w:type="page"/>
      </w:r>
    </w:p>
    <w:p w14:paraId="67F9BE50" w14:textId="3FC1F260" w:rsidR="00D91F72" w:rsidRDefault="00D91F72"/>
    <w:p w14:paraId="730703DD" w14:textId="4CE020E7" w:rsidR="00D91F72" w:rsidRDefault="00E53301">
      <w:pPr>
        <w:pStyle w:val="a1"/>
      </w:pPr>
      <w:bookmarkStart w:id="177" w:name="_Toc533374864"/>
      <w:r>
        <w:rPr>
          <w:rFonts w:hint="eastAsia"/>
        </w:rPr>
        <w:t>输入真实姓名</w:t>
      </w:r>
      <w:bookmarkEnd w:id="177"/>
    </w:p>
    <w:tbl>
      <w:tblPr>
        <w:tblStyle w:val="15"/>
        <w:tblW w:w="8296" w:type="dxa"/>
        <w:tblLayout w:type="fixed"/>
        <w:tblLook w:val="04A0" w:firstRow="1" w:lastRow="0" w:firstColumn="1" w:lastColumn="0" w:noHBand="0" w:noVBand="1"/>
      </w:tblPr>
      <w:tblGrid>
        <w:gridCol w:w="2155"/>
        <w:gridCol w:w="1993"/>
        <w:gridCol w:w="4148"/>
      </w:tblGrid>
      <w:tr w:rsidR="00D91F72" w14:paraId="0B51AD5F" w14:textId="3AEE4EAE">
        <w:tc>
          <w:tcPr>
            <w:tcW w:w="4148" w:type="dxa"/>
            <w:gridSpan w:val="2"/>
            <w:tcBorders>
              <w:top w:val="single" w:sz="4" w:space="0" w:color="000000"/>
              <w:left w:val="single" w:sz="4" w:space="0" w:color="000000"/>
              <w:bottom w:val="single" w:sz="4" w:space="0" w:color="000000"/>
              <w:right w:val="single" w:sz="4" w:space="0" w:color="000000"/>
            </w:tcBorders>
          </w:tcPr>
          <w:p w14:paraId="6F2C1856" w14:textId="389D36D1"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09AEA08B" w14:textId="57FA5DD3"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13</w:t>
            </w:r>
          </w:p>
        </w:tc>
      </w:tr>
      <w:tr w:rsidR="00D91F72" w14:paraId="65B19A10" w14:textId="2BF91E30">
        <w:tc>
          <w:tcPr>
            <w:tcW w:w="4148" w:type="dxa"/>
            <w:gridSpan w:val="2"/>
            <w:tcBorders>
              <w:top w:val="single" w:sz="4" w:space="0" w:color="000000"/>
              <w:left w:val="single" w:sz="4" w:space="0" w:color="000000"/>
              <w:bottom w:val="single" w:sz="4" w:space="0" w:color="000000"/>
              <w:right w:val="single" w:sz="4" w:space="0" w:color="000000"/>
            </w:tcBorders>
          </w:tcPr>
          <w:p w14:paraId="5774C3D1" w14:textId="24AACB90"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35890C82" w14:textId="66858982" w:rsidR="00D91F72" w:rsidRDefault="00E53301">
            <w:pPr>
              <w:rPr>
                <w:sz w:val="20"/>
                <w:szCs w:val="20"/>
              </w:rPr>
            </w:pPr>
            <w:r>
              <w:rPr>
                <w:rFonts w:hint="eastAsia"/>
                <w:sz w:val="20"/>
                <w:szCs w:val="20"/>
              </w:rPr>
              <w:t>输入真实姓名</w:t>
            </w:r>
          </w:p>
        </w:tc>
      </w:tr>
      <w:tr w:rsidR="00D91F72" w14:paraId="6D79CAAE" w14:textId="18A3F29A">
        <w:tc>
          <w:tcPr>
            <w:tcW w:w="4148" w:type="dxa"/>
            <w:gridSpan w:val="2"/>
            <w:tcBorders>
              <w:top w:val="single" w:sz="4" w:space="0" w:color="000000"/>
              <w:left w:val="single" w:sz="4" w:space="0" w:color="000000"/>
              <w:bottom w:val="single" w:sz="4" w:space="0" w:color="000000"/>
              <w:right w:val="single" w:sz="4" w:space="0" w:color="000000"/>
            </w:tcBorders>
          </w:tcPr>
          <w:p w14:paraId="6970328C" w14:textId="3D785135"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105023CB" w14:textId="0F5DB2E0" w:rsidR="00D91F72" w:rsidRDefault="00E53301">
            <w:pPr>
              <w:rPr>
                <w:sz w:val="20"/>
                <w:szCs w:val="20"/>
              </w:rPr>
            </w:pPr>
            <w:r>
              <w:rPr>
                <w:rFonts w:hint="eastAsia"/>
                <w:sz w:val="20"/>
                <w:szCs w:val="20"/>
              </w:rPr>
              <w:t>输入真实姓名</w:t>
            </w:r>
          </w:p>
        </w:tc>
      </w:tr>
      <w:tr w:rsidR="00D91F72" w14:paraId="69FDB38F" w14:textId="66AD3E25">
        <w:tc>
          <w:tcPr>
            <w:tcW w:w="4148" w:type="dxa"/>
            <w:gridSpan w:val="2"/>
            <w:tcBorders>
              <w:top w:val="single" w:sz="4" w:space="0" w:color="000000"/>
              <w:left w:val="single" w:sz="4" w:space="0" w:color="000000"/>
              <w:bottom w:val="single" w:sz="4" w:space="0" w:color="000000"/>
              <w:right w:val="single" w:sz="4" w:space="0" w:color="000000"/>
            </w:tcBorders>
          </w:tcPr>
          <w:p w14:paraId="74616E4B" w14:textId="3648B692"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58D12177" w14:textId="36EE1520" w:rsidR="00D91F72" w:rsidRDefault="00E53301">
            <w:pPr>
              <w:rPr>
                <w:sz w:val="20"/>
                <w:szCs w:val="20"/>
              </w:rPr>
            </w:pPr>
            <w:r>
              <w:rPr>
                <w:rFonts w:hint="eastAsia"/>
                <w:sz w:val="20"/>
                <w:szCs w:val="20"/>
              </w:rPr>
              <w:t>游客</w:t>
            </w:r>
          </w:p>
        </w:tc>
      </w:tr>
      <w:tr w:rsidR="00D91F72" w14:paraId="0B34FC3B" w14:textId="6F2F4DAA">
        <w:tc>
          <w:tcPr>
            <w:tcW w:w="4148" w:type="dxa"/>
            <w:gridSpan w:val="2"/>
            <w:tcBorders>
              <w:top w:val="single" w:sz="4" w:space="0" w:color="000000"/>
              <w:left w:val="single" w:sz="4" w:space="0" w:color="000000"/>
              <w:bottom w:val="single" w:sz="4" w:space="0" w:color="000000"/>
              <w:right w:val="single" w:sz="4" w:space="0" w:color="000000"/>
            </w:tcBorders>
          </w:tcPr>
          <w:p w14:paraId="44DE7347" w14:textId="7627D171"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24F94E13" w14:textId="7C1C928E" w:rsidR="00D91F72" w:rsidRDefault="00E53301">
            <w:pPr>
              <w:rPr>
                <w:sz w:val="20"/>
                <w:szCs w:val="20"/>
              </w:rPr>
            </w:pPr>
            <w:r>
              <w:rPr>
                <w:rFonts w:hint="eastAsia"/>
                <w:sz w:val="20"/>
                <w:szCs w:val="20"/>
              </w:rPr>
              <w:t>黑盒测试-等价类划分、边界值</w:t>
            </w:r>
          </w:p>
        </w:tc>
      </w:tr>
      <w:tr w:rsidR="00D91F72" w14:paraId="72DC8572" w14:textId="62DAF55C">
        <w:tc>
          <w:tcPr>
            <w:tcW w:w="4148" w:type="dxa"/>
            <w:gridSpan w:val="2"/>
            <w:tcBorders>
              <w:top w:val="single" w:sz="4" w:space="0" w:color="000000"/>
              <w:left w:val="single" w:sz="4" w:space="0" w:color="000000"/>
              <w:bottom w:val="single" w:sz="4" w:space="0" w:color="000000"/>
              <w:right w:val="single" w:sz="4" w:space="0" w:color="000000"/>
            </w:tcBorders>
          </w:tcPr>
          <w:p w14:paraId="0ABD284C" w14:textId="57F32690"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15BF9C51" w14:textId="7FD67F34" w:rsidR="00D91F72" w:rsidRDefault="00E53301">
            <w:pPr>
              <w:rPr>
                <w:sz w:val="20"/>
                <w:szCs w:val="20"/>
              </w:rPr>
            </w:pPr>
            <w:r>
              <w:rPr>
                <w:rFonts w:hint="eastAsia"/>
                <w:sz w:val="20"/>
                <w:szCs w:val="20"/>
              </w:rPr>
              <w:t>无</w:t>
            </w:r>
          </w:p>
        </w:tc>
      </w:tr>
      <w:tr w:rsidR="00D91F72" w14:paraId="0347E903" w14:textId="03F63B19">
        <w:tc>
          <w:tcPr>
            <w:tcW w:w="4148" w:type="dxa"/>
            <w:gridSpan w:val="2"/>
            <w:tcBorders>
              <w:top w:val="single" w:sz="4" w:space="0" w:color="000000"/>
              <w:left w:val="single" w:sz="4" w:space="0" w:color="000000"/>
              <w:bottom w:val="single" w:sz="4" w:space="0" w:color="000000"/>
              <w:right w:val="single" w:sz="4" w:space="0" w:color="000000"/>
            </w:tcBorders>
          </w:tcPr>
          <w:p w14:paraId="10F86532" w14:textId="7A17551C"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244EEF88" w14:textId="7CCDF328" w:rsidR="00D91F72" w:rsidRDefault="00E53301">
            <w:pPr>
              <w:rPr>
                <w:sz w:val="20"/>
                <w:szCs w:val="20"/>
              </w:rPr>
            </w:pPr>
            <w:r>
              <w:rPr>
                <w:rFonts w:hint="eastAsia"/>
                <w:sz w:val="20"/>
                <w:szCs w:val="20"/>
              </w:rPr>
              <w:t>未登录</w:t>
            </w:r>
          </w:p>
        </w:tc>
      </w:tr>
      <w:tr w:rsidR="00D91F72" w14:paraId="7C7C1D21" w14:textId="63404EB4">
        <w:tc>
          <w:tcPr>
            <w:tcW w:w="4148" w:type="dxa"/>
            <w:gridSpan w:val="2"/>
            <w:tcBorders>
              <w:top w:val="single" w:sz="4" w:space="0" w:color="000000"/>
              <w:left w:val="single" w:sz="4" w:space="0" w:color="000000"/>
              <w:bottom w:val="single" w:sz="4" w:space="0" w:color="000000"/>
              <w:right w:val="single" w:sz="4" w:space="0" w:color="000000"/>
            </w:tcBorders>
          </w:tcPr>
          <w:p w14:paraId="78C2B8D5" w14:textId="4BE53CE1"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6139ABAE" w14:textId="7E06BAFC" w:rsidR="00D91F72" w:rsidRDefault="00E53301">
            <w:pPr>
              <w:rPr>
                <w:sz w:val="20"/>
                <w:szCs w:val="20"/>
              </w:rPr>
            </w:pPr>
            <w:r>
              <w:rPr>
                <w:rFonts w:hint="eastAsia"/>
                <w:sz w:val="20"/>
                <w:szCs w:val="20"/>
              </w:rPr>
              <w:t>游客输入真实姓名</w:t>
            </w:r>
          </w:p>
        </w:tc>
      </w:tr>
      <w:tr w:rsidR="00D91F72" w14:paraId="28B7CDD4" w14:textId="787B7DDC">
        <w:tc>
          <w:tcPr>
            <w:tcW w:w="4148" w:type="dxa"/>
            <w:gridSpan w:val="2"/>
            <w:tcBorders>
              <w:top w:val="single" w:sz="4" w:space="0" w:color="000000"/>
              <w:left w:val="single" w:sz="4" w:space="0" w:color="000000"/>
              <w:bottom w:val="single" w:sz="4" w:space="0" w:color="000000"/>
              <w:right w:val="single" w:sz="4" w:space="0" w:color="000000"/>
            </w:tcBorders>
          </w:tcPr>
          <w:p w14:paraId="407682E9" w14:textId="7F0E9EC5"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1D88EB4E" w14:textId="3697CC0A" w:rsidR="00D91F72" w:rsidRDefault="00E53301">
            <w:pPr>
              <w:rPr>
                <w:sz w:val="20"/>
                <w:szCs w:val="20"/>
              </w:rPr>
            </w:pPr>
            <w:r>
              <w:rPr>
                <w:rFonts w:hint="eastAsia"/>
                <w:sz w:val="20"/>
                <w:szCs w:val="20"/>
              </w:rPr>
              <w:t>测试游客是否能进入首页，输入真实姓名</w:t>
            </w:r>
          </w:p>
        </w:tc>
      </w:tr>
      <w:tr w:rsidR="00D91F72" w14:paraId="4EA47AD0" w14:textId="2EE4FA6A">
        <w:trPr>
          <w:trHeight w:val="1445"/>
        </w:trPr>
        <w:tc>
          <w:tcPr>
            <w:tcW w:w="8296" w:type="dxa"/>
            <w:gridSpan w:val="3"/>
            <w:tcBorders>
              <w:top w:val="single" w:sz="4" w:space="0" w:color="000000"/>
              <w:left w:val="single" w:sz="4" w:space="0" w:color="000000"/>
              <w:right w:val="single" w:sz="4" w:space="0" w:color="000000"/>
            </w:tcBorders>
          </w:tcPr>
          <w:p w14:paraId="2E60043A" w14:textId="559371C8" w:rsidR="00D91F72" w:rsidRDefault="00E53301">
            <w:pPr>
              <w:rPr>
                <w:sz w:val="20"/>
                <w:szCs w:val="20"/>
              </w:rPr>
            </w:pPr>
            <w:r>
              <w:rPr>
                <w:rFonts w:hint="eastAsia"/>
                <w:sz w:val="20"/>
                <w:szCs w:val="20"/>
              </w:rPr>
              <w:t>初始条件和背景：</w:t>
            </w:r>
          </w:p>
          <w:p w14:paraId="348EE01D" w14:textId="1986911A" w:rsidR="00D91F72" w:rsidRDefault="00E53301">
            <w:pPr>
              <w:rPr>
                <w:sz w:val="20"/>
                <w:szCs w:val="20"/>
              </w:rPr>
            </w:pPr>
            <w:r>
              <w:rPr>
                <w:rFonts w:hint="eastAsia"/>
                <w:sz w:val="20"/>
                <w:szCs w:val="20"/>
              </w:rPr>
              <w:t>系统：PC端</w:t>
            </w:r>
          </w:p>
          <w:p w14:paraId="68389778" w14:textId="0DD110C1" w:rsidR="00D91F72" w:rsidRDefault="00E53301">
            <w:pPr>
              <w:rPr>
                <w:sz w:val="20"/>
                <w:szCs w:val="20"/>
              </w:rPr>
            </w:pPr>
            <w:r>
              <w:rPr>
                <w:rFonts w:hint="eastAsia"/>
                <w:sz w:val="20"/>
                <w:szCs w:val="20"/>
              </w:rPr>
              <w:t>浏览器：C</w:t>
            </w:r>
            <w:r>
              <w:rPr>
                <w:sz w:val="20"/>
                <w:szCs w:val="20"/>
              </w:rPr>
              <w:t>hrome</w:t>
            </w:r>
          </w:p>
          <w:p w14:paraId="5E17B5C0" w14:textId="4747F73F" w:rsidR="00D91F72" w:rsidRDefault="00E53301">
            <w:pPr>
              <w:rPr>
                <w:sz w:val="20"/>
                <w:szCs w:val="20"/>
              </w:rPr>
            </w:pPr>
            <w:r>
              <w:rPr>
                <w:rFonts w:hint="eastAsia"/>
                <w:sz w:val="20"/>
                <w:szCs w:val="20"/>
              </w:rPr>
              <w:t>注释：无</w:t>
            </w:r>
          </w:p>
        </w:tc>
      </w:tr>
      <w:tr w:rsidR="00D91F72" w14:paraId="7DA3BD84" w14:textId="61B16353">
        <w:trPr>
          <w:trHeight w:val="392"/>
        </w:trPr>
        <w:tc>
          <w:tcPr>
            <w:tcW w:w="2155" w:type="dxa"/>
            <w:tcBorders>
              <w:top w:val="single" w:sz="4" w:space="0" w:color="000000"/>
              <w:left w:val="single" w:sz="4" w:space="0" w:color="000000"/>
              <w:bottom w:val="single" w:sz="4" w:space="0" w:color="000000"/>
              <w:right w:val="single" w:sz="4" w:space="0" w:color="000000"/>
            </w:tcBorders>
          </w:tcPr>
          <w:p w14:paraId="17086544" w14:textId="191DE86D"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3821A42A" w14:textId="29FCC8D5" w:rsidR="00D91F72" w:rsidRDefault="00E53301">
            <w:pPr>
              <w:rPr>
                <w:sz w:val="20"/>
                <w:szCs w:val="20"/>
              </w:rPr>
            </w:pPr>
            <w:r>
              <w:rPr>
                <w:rFonts w:hint="eastAsia"/>
                <w:sz w:val="20"/>
                <w:szCs w:val="20"/>
              </w:rPr>
              <w:t>预期结果</w:t>
            </w:r>
          </w:p>
        </w:tc>
      </w:tr>
      <w:tr w:rsidR="00D91F72" w14:paraId="312FBCEC" w14:textId="4EEB06EB">
        <w:trPr>
          <w:trHeight w:val="392"/>
        </w:trPr>
        <w:tc>
          <w:tcPr>
            <w:tcW w:w="2155" w:type="dxa"/>
            <w:tcBorders>
              <w:top w:val="single" w:sz="4" w:space="0" w:color="000000"/>
              <w:left w:val="single" w:sz="4" w:space="0" w:color="000000"/>
              <w:bottom w:val="single" w:sz="4" w:space="0" w:color="000000"/>
              <w:right w:val="single" w:sz="4" w:space="0" w:color="000000"/>
            </w:tcBorders>
          </w:tcPr>
          <w:p w14:paraId="0DAA5E21" w14:textId="286F1C17" w:rsidR="00D91F72" w:rsidRDefault="00E53301">
            <w:pPr>
              <w:rPr>
                <w:sz w:val="20"/>
                <w:szCs w:val="20"/>
              </w:rPr>
            </w:pPr>
            <w:r>
              <w:rPr>
                <w:rFonts w:hint="eastAsia"/>
                <w:sz w:val="20"/>
                <w:szCs w:val="20"/>
              </w:rPr>
              <w:t>输入真实姓名[啊啊啊啊啊啊啊啊啊啊啊</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5BE9BE20" w14:textId="4BC13A6B" w:rsidR="00D91F72" w:rsidRDefault="00E53301">
            <w:pPr>
              <w:rPr>
                <w:sz w:val="20"/>
                <w:szCs w:val="20"/>
              </w:rPr>
            </w:pPr>
            <w:r>
              <w:rPr>
                <w:rFonts w:hint="eastAsia"/>
                <w:sz w:val="20"/>
                <w:szCs w:val="20"/>
              </w:rPr>
              <w:t>提示真实姓名长度位1-20字符（一个中文占两个字符）</w:t>
            </w:r>
          </w:p>
        </w:tc>
      </w:tr>
      <w:tr w:rsidR="00D91F72" w14:paraId="719A8C2B" w14:textId="5418F911">
        <w:trPr>
          <w:trHeight w:val="392"/>
        </w:trPr>
        <w:tc>
          <w:tcPr>
            <w:tcW w:w="2155" w:type="dxa"/>
            <w:tcBorders>
              <w:top w:val="single" w:sz="4" w:space="0" w:color="000000"/>
              <w:left w:val="single" w:sz="4" w:space="0" w:color="000000"/>
              <w:bottom w:val="single" w:sz="4" w:space="0" w:color="000000"/>
              <w:right w:val="single" w:sz="4" w:space="0" w:color="000000"/>
            </w:tcBorders>
          </w:tcPr>
          <w:p w14:paraId="0F6F87C6" w14:textId="6307BFF3" w:rsidR="00D91F72" w:rsidRDefault="00E53301">
            <w:pPr>
              <w:rPr>
                <w:sz w:val="20"/>
                <w:szCs w:val="20"/>
              </w:rPr>
            </w:pPr>
            <w:r>
              <w:rPr>
                <w:rFonts w:hint="eastAsia"/>
                <w:sz w:val="20"/>
                <w:szCs w:val="20"/>
              </w:rPr>
              <w:t>输入真实姓名[</w:t>
            </w:r>
            <w:r>
              <w:rPr>
                <w:sz w:val="20"/>
                <w:szCs w:val="20"/>
              </w:rPr>
              <w:t>aaaaaaaaaa aaaaaaaaaaa]</w:t>
            </w:r>
          </w:p>
        </w:tc>
        <w:tc>
          <w:tcPr>
            <w:tcW w:w="6141" w:type="dxa"/>
            <w:gridSpan w:val="2"/>
            <w:tcBorders>
              <w:top w:val="single" w:sz="4" w:space="0" w:color="000000"/>
              <w:left w:val="single" w:sz="4" w:space="0" w:color="000000"/>
              <w:bottom w:val="single" w:sz="4" w:space="0" w:color="000000"/>
              <w:right w:val="single" w:sz="4" w:space="0" w:color="000000"/>
            </w:tcBorders>
          </w:tcPr>
          <w:p w14:paraId="44B868D5" w14:textId="0BBC5BC3" w:rsidR="00D91F72" w:rsidRDefault="00E53301">
            <w:pPr>
              <w:rPr>
                <w:sz w:val="20"/>
                <w:szCs w:val="20"/>
              </w:rPr>
            </w:pPr>
            <w:r>
              <w:rPr>
                <w:rFonts w:hint="eastAsia"/>
                <w:sz w:val="20"/>
                <w:szCs w:val="20"/>
              </w:rPr>
              <w:t>提示真实姓名长度位1-20字符（一个中文占两个字符）</w:t>
            </w:r>
          </w:p>
        </w:tc>
      </w:tr>
      <w:tr w:rsidR="00D91F72" w14:paraId="23815ADB" w14:textId="4657CB0A">
        <w:trPr>
          <w:trHeight w:val="392"/>
        </w:trPr>
        <w:tc>
          <w:tcPr>
            <w:tcW w:w="2155" w:type="dxa"/>
            <w:tcBorders>
              <w:top w:val="single" w:sz="4" w:space="0" w:color="000000"/>
              <w:left w:val="single" w:sz="4" w:space="0" w:color="000000"/>
              <w:bottom w:val="single" w:sz="4" w:space="0" w:color="000000"/>
              <w:right w:val="single" w:sz="4" w:space="0" w:color="000000"/>
            </w:tcBorders>
          </w:tcPr>
          <w:p w14:paraId="510030D3" w14:textId="7724038A" w:rsidR="00D91F72" w:rsidRDefault="00E53301">
            <w:pPr>
              <w:rPr>
                <w:sz w:val="20"/>
                <w:szCs w:val="20"/>
              </w:rPr>
            </w:pPr>
            <w:r>
              <w:rPr>
                <w:rFonts w:hint="eastAsia"/>
                <w:sz w:val="20"/>
                <w:szCs w:val="20"/>
              </w:rPr>
              <w:t>输入真实姓名[陈哲凡</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0F5DFB60" w14:textId="51CD26D6" w:rsidR="00D91F72" w:rsidRDefault="00E53301">
            <w:pPr>
              <w:rPr>
                <w:sz w:val="20"/>
                <w:szCs w:val="20"/>
              </w:rPr>
            </w:pPr>
            <w:r>
              <w:rPr>
                <w:rFonts w:hint="eastAsia"/>
                <w:sz w:val="20"/>
                <w:szCs w:val="20"/>
              </w:rPr>
              <w:t>保存成功</w:t>
            </w:r>
          </w:p>
        </w:tc>
      </w:tr>
      <w:tr w:rsidR="00D91F72" w14:paraId="199DD08E" w14:textId="165B6513">
        <w:trPr>
          <w:trHeight w:val="392"/>
        </w:trPr>
        <w:tc>
          <w:tcPr>
            <w:tcW w:w="2155" w:type="dxa"/>
            <w:tcBorders>
              <w:top w:val="single" w:sz="4" w:space="0" w:color="000000"/>
              <w:left w:val="single" w:sz="4" w:space="0" w:color="000000"/>
              <w:bottom w:val="single" w:sz="4" w:space="0" w:color="000000"/>
              <w:right w:val="single" w:sz="4" w:space="0" w:color="000000"/>
            </w:tcBorders>
          </w:tcPr>
          <w:p w14:paraId="34875A40" w14:textId="5721C951" w:rsidR="00D91F72" w:rsidRDefault="00E53301">
            <w:pPr>
              <w:rPr>
                <w:sz w:val="20"/>
                <w:szCs w:val="20"/>
              </w:rPr>
            </w:pPr>
            <w:r>
              <w:rPr>
                <w:rFonts w:hint="eastAsia"/>
                <w:sz w:val="20"/>
                <w:szCs w:val="20"/>
              </w:rPr>
              <w:t>输入真实姓名[</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479E2928" w14:textId="6C265A19" w:rsidR="00D91F72" w:rsidRDefault="00E53301">
            <w:pPr>
              <w:rPr>
                <w:sz w:val="20"/>
                <w:szCs w:val="20"/>
              </w:rPr>
            </w:pPr>
            <w:r>
              <w:rPr>
                <w:rFonts w:hint="eastAsia"/>
                <w:sz w:val="20"/>
                <w:szCs w:val="20"/>
              </w:rPr>
              <w:t>提示真实姓名长度位1-20字符（一个中文占两个字符）</w:t>
            </w:r>
          </w:p>
        </w:tc>
      </w:tr>
    </w:tbl>
    <w:p w14:paraId="56569613" w14:textId="4B414445" w:rsidR="00D91F72" w:rsidRDefault="00D91F72"/>
    <w:p w14:paraId="52C84379" w14:textId="680B68F9" w:rsidR="00D91F72" w:rsidRDefault="00E53301">
      <w:r>
        <w:br w:type="page"/>
      </w:r>
    </w:p>
    <w:p w14:paraId="67D15A5D" w14:textId="18C70927" w:rsidR="00D91F72" w:rsidRDefault="00D91F72"/>
    <w:p w14:paraId="658480B8" w14:textId="4F830F33" w:rsidR="00D91F72" w:rsidRDefault="00E53301">
      <w:pPr>
        <w:pStyle w:val="a1"/>
      </w:pPr>
      <w:bookmarkStart w:id="178" w:name="_Toc533374865"/>
      <w:r>
        <w:rPr>
          <w:rFonts w:hint="eastAsia"/>
        </w:rPr>
        <w:t>输入联系方式</w:t>
      </w:r>
      <w:bookmarkEnd w:id="178"/>
    </w:p>
    <w:tbl>
      <w:tblPr>
        <w:tblStyle w:val="15"/>
        <w:tblW w:w="8296" w:type="dxa"/>
        <w:tblLayout w:type="fixed"/>
        <w:tblLook w:val="04A0" w:firstRow="1" w:lastRow="0" w:firstColumn="1" w:lastColumn="0" w:noHBand="0" w:noVBand="1"/>
      </w:tblPr>
      <w:tblGrid>
        <w:gridCol w:w="2816"/>
        <w:gridCol w:w="1755"/>
        <w:gridCol w:w="3725"/>
      </w:tblGrid>
      <w:tr w:rsidR="00D91F72" w14:paraId="177DF384" w14:textId="4DE4DE1A">
        <w:tc>
          <w:tcPr>
            <w:tcW w:w="4571" w:type="dxa"/>
            <w:gridSpan w:val="2"/>
            <w:tcBorders>
              <w:top w:val="single" w:sz="4" w:space="0" w:color="000000"/>
              <w:left w:val="single" w:sz="4" w:space="0" w:color="000000"/>
              <w:bottom w:val="single" w:sz="4" w:space="0" w:color="000000"/>
              <w:right w:val="single" w:sz="4" w:space="0" w:color="000000"/>
            </w:tcBorders>
          </w:tcPr>
          <w:p w14:paraId="274AF201" w14:textId="5B5D4A49" w:rsidR="00D91F72" w:rsidRDefault="00E53301">
            <w:pPr>
              <w:rPr>
                <w:sz w:val="20"/>
                <w:szCs w:val="20"/>
              </w:rPr>
            </w:pPr>
            <w:r>
              <w:rPr>
                <w:rFonts w:hint="eastAsia"/>
                <w:sz w:val="20"/>
                <w:szCs w:val="20"/>
              </w:rPr>
              <w:t>测试用例编号</w:t>
            </w:r>
          </w:p>
        </w:tc>
        <w:tc>
          <w:tcPr>
            <w:tcW w:w="3725" w:type="dxa"/>
            <w:tcBorders>
              <w:top w:val="single" w:sz="4" w:space="0" w:color="000000"/>
              <w:left w:val="single" w:sz="4" w:space="0" w:color="000000"/>
              <w:bottom w:val="single" w:sz="4" w:space="0" w:color="000000"/>
              <w:right w:val="single" w:sz="4" w:space="0" w:color="000000"/>
            </w:tcBorders>
          </w:tcPr>
          <w:p w14:paraId="0132DE11" w14:textId="4387DAE2"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14</w:t>
            </w:r>
          </w:p>
        </w:tc>
      </w:tr>
      <w:tr w:rsidR="00D91F72" w14:paraId="2791617D" w14:textId="19C639E7">
        <w:tc>
          <w:tcPr>
            <w:tcW w:w="4571" w:type="dxa"/>
            <w:gridSpan w:val="2"/>
            <w:tcBorders>
              <w:top w:val="single" w:sz="4" w:space="0" w:color="000000"/>
              <w:left w:val="single" w:sz="4" w:space="0" w:color="000000"/>
              <w:bottom w:val="single" w:sz="4" w:space="0" w:color="000000"/>
              <w:right w:val="single" w:sz="4" w:space="0" w:color="000000"/>
            </w:tcBorders>
          </w:tcPr>
          <w:p w14:paraId="55F3D16A" w14:textId="2FA0CD5F" w:rsidR="00D91F72" w:rsidRDefault="00E53301">
            <w:pPr>
              <w:rPr>
                <w:sz w:val="20"/>
                <w:szCs w:val="20"/>
              </w:rPr>
            </w:pPr>
            <w:r>
              <w:rPr>
                <w:rFonts w:hint="eastAsia"/>
                <w:sz w:val="20"/>
                <w:szCs w:val="20"/>
              </w:rPr>
              <w:t>测试用例名称</w:t>
            </w:r>
          </w:p>
        </w:tc>
        <w:tc>
          <w:tcPr>
            <w:tcW w:w="3725" w:type="dxa"/>
            <w:tcBorders>
              <w:top w:val="single" w:sz="4" w:space="0" w:color="000000"/>
              <w:left w:val="single" w:sz="4" w:space="0" w:color="000000"/>
              <w:bottom w:val="single" w:sz="4" w:space="0" w:color="000000"/>
              <w:right w:val="single" w:sz="4" w:space="0" w:color="000000"/>
            </w:tcBorders>
          </w:tcPr>
          <w:p w14:paraId="05B5B946" w14:textId="09B25727" w:rsidR="00D91F72" w:rsidRDefault="00E53301">
            <w:pPr>
              <w:rPr>
                <w:sz w:val="20"/>
                <w:szCs w:val="20"/>
              </w:rPr>
            </w:pPr>
            <w:r>
              <w:rPr>
                <w:rFonts w:hint="eastAsia"/>
                <w:sz w:val="20"/>
                <w:szCs w:val="20"/>
              </w:rPr>
              <w:t>输入联系方式</w:t>
            </w:r>
          </w:p>
        </w:tc>
      </w:tr>
      <w:tr w:rsidR="00D91F72" w14:paraId="4F42FD2B" w14:textId="15FE12B7">
        <w:tc>
          <w:tcPr>
            <w:tcW w:w="4571" w:type="dxa"/>
            <w:gridSpan w:val="2"/>
            <w:tcBorders>
              <w:top w:val="single" w:sz="4" w:space="0" w:color="000000"/>
              <w:left w:val="single" w:sz="4" w:space="0" w:color="000000"/>
              <w:bottom w:val="single" w:sz="4" w:space="0" w:color="000000"/>
              <w:right w:val="single" w:sz="4" w:space="0" w:color="000000"/>
            </w:tcBorders>
          </w:tcPr>
          <w:p w14:paraId="0F55AE96" w14:textId="1FBC0354" w:rsidR="00D91F72" w:rsidRDefault="00E53301">
            <w:pPr>
              <w:rPr>
                <w:sz w:val="20"/>
                <w:szCs w:val="20"/>
              </w:rPr>
            </w:pPr>
            <w:r>
              <w:rPr>
                <w:rFonts w:hint="eastAsia"/>
                <w:sz w:val="20"/>
                <w:szCs w:val="20"/>
              </w:rPr>
              <w:t>用例来源</w:t>
            </w:r>
          </w:p>
        </w:tc>
        <w:tc>
          <w:tcPr>
            <w:tcW w:w="3725" w:type="dxa"/>
            <w:tcBorders>
              <w:top w:val="single" w:sz="4" w:space="0" w:color="000000"/>
              <w:left w:val="single" w:sz="4" w:space="0" w:color="000000"/>
              <w:bottom w:val="single" w:sz="4" w:space="0" w:color="000000"/>
              <w:right w:val="single" w:sz="4" w:space="0" w:color="000000"/>
            </w:tcBorders>
          </w:tcPr>
          <w:p w14:paraId="6517707B" w14:textId="2B3E743D" w:rsidR="00D91F72" w:rsidRDefault="00E53301">
            <w:pPr>
              <w:rPr>
                <w:sz w:val="20"/>
                <w:szCs w:val="20"/>
              </w:rPr>
            </w:pPr>
            <w:r>
              <w:rPr>
                <w:rFonts w:hint="eastAsia"/>
                <w:sz w:val="20"/>
                <w:szCs w:val="20"/>
              </w:rPr>
              <w:t>输入联系方式</w:t>
            </w:r>
          </w:p>
        </w:tc>
      </w:tr>
      <w:tr w:rsidR="00D91F72" w14:paraId="1F9232CB" w14:textId="451C1E17">
        <w:tc>
          <w:tcPr>
            <w:tcW w:w="4571" w:type="dxa"/>
            <w:gridSpan w:val="2"/>
            <w:tcBorders>
              <w:top w:val="single" w:sz="4" w:space="0" w:color="000000"/>
              <w:left w:val="single" w:sz="4" w:space="0" w:color="000000"/>
              <w:bottom w:val="single" w:sz="4" w:space="0" w:color="000000"/>
              <w:right w:val="single" w:sz="4" w:space="0" w:color="000000"/>
            </w:tcBorders>
          </w:tcPr>
          <w:p w14:paraId="57F73655" w14:textId="375ADD2E" w:rsidR="00D91F72" w:rsidRDefault="00E53301">
            <w:pPr>
              <w:rPr>
                <w:sz w:val="20"/>
                <w:szCs w:val="20"/>
              </w:rPr>
            </w:pPr>
            <w:r>
              <w:rPr>
                <w:rFonts w:hint="eastAsia"/>
                <w:sz w:val="20"/>
                <w:szCs w:val="20"/>
              </w:rPr>
              <w:t>参与者</w:t>
            </w:r>
          </w:p>
        </w:tc>
        <w:tc>
          <w:tcPr>
            <w:tcW w:w="3725" w:type="dxa"/>
            <w:tcBorders>
              <w:top w:val="single" w:sz="4" w:space="0" w:color="000000"/>
              <w:left w:val="single" w:sz="4" w:space="0" w:color="000000"/>
              <w:bottom w:val="single" w:sz="4" w:space="0" w:color="000000"/>
              <w:right w:val="single" w:sz="4" w:space="0" w:color="000000"/>
            </w:tcBorders>
          </w:tcPr>
          <w:p w14:paraId="41EC414E" w14:textId="4C50716C" w:rsidR="00D91F72" w:rsidRDefault="00E53301">
            <w:pPr>
              <w:rPr>
                <w:sz w:val="20"/>
                <w:szCs w:val="20"/>
              </w:rPr>
            </w:pPr>
            <w:r>
              <w:rPr>
                <w:rFonts w:hint="eastAsia"/>
                <w:sz w:val="20"/>
                <w:szCs w:val="20"/>
              </w:rPr>
              <w:t>游客</w:t>
            </w:r>
          </w:p>
        </w:tc>
      </w:tr>
      <w:tr w:rsidR="00D91F72" w14:paraId="07EEB6E9" w14:textId="241B20BD">
        <w:tc>
          <w:tcPr>
            <w:tcW w:w="4571" w:type="dxa"/>
            <w:gridSpan w:val="2"/>
            <w:tcBorders>
              <w:top w:val="single" w:sz="4" w:space="0" w:color="000000"/>
              <w:left w:val="single" w:sz="4" w:space="0" w:color="000000"/>
              <w:bottom w:val="single" w:sz="4" w:space="0" w:color="000000"/>
              <w:right w:val="single" w:sz="4" w:space="0" w:color="000000"/>
            </w:tcBorders>
          </w:tcPr>
          <w:p w14:paraId="46B346F9" w14:textId="43C92B18" w:rsidR="00D91F72" w:rsidRDefault="00E53301">
            <w:pPr>
              <w:rPr>
                <w:sz w:val="20"/>
                <w:szCs w:val="20"/>
              </w:rPr>
            </w:pPr>
            <w:r>
              <w:rPr>
                <w:rFonts w:hint="eastAsia"/>
                <w:sz w:val="20"/>
                <w:szCs w:val="20"/>
              </w:rPr>
              <w:t>测试方法</w:t>
            </w:r>
          </w:p>
        </w:tc>
        <w:tc>
          <w:tcPr>
            <w:tcW w:w="3725" w:type="dxa"/>
            <w:tcBorders>
              <w:top w:val="single" w:sz="4" w:space="0" w:color="000000"/>
              <w:left w:val="single" w:sz="4" w:space="0" w:color="000000"/>
              <w:bottom w:val="single" w:sz="4" w:space="0" w:color="000000"/>
              <w:right w:val="single" w:sz="4" w:space="0" w:color="000000"/>
            </w:tcBorders>
          </w:tcPr>
          <w:p w14:paraId="66B6A542" w14:textId="4B0BF0A1" w:rsidR="00D91F72" w:rsidRDefault="00E53301">
            <w:pPr>
              <w:rPr>
                <w:sz w:val="20"/>
                <w:szCs w:val="20"/>
              </w:rPr>
            </w:pPr>
            <w:r>
              <w:rPr>
                <w:rFonts w:hint="eastAsia"/>
                <w:sz w:val="20"/>
                <w:szCs w:val="20"/>
              </w:rPr>
              <w:t>黑盒测试-等价类划分、边界值</w:t>
            </w:r>
          </w:p>
        </w:tc>
      </w:tr>
      <w:tr w:rsidR="00D91F72" w14:paraId="3CDEC3A8" w14:textId="238E60D3">
        <w:tc>
          <w:tcPr>
            <w:tcW w:w="4571" w:type="dxa"/>
            <w:gridSpan w:val="2"/>
            <w:tcBorders>
              <w:top w:val="single" w:sz="4" w:space="0" w:color="000000"/>
              <w:left w:val="single" w:sz="4" w:space="0" w:color="000000"/>
              <w:bottom w:val="single" w:sz="4" w:space="0" w:color="000000"/>
              <w:right w:val="single" w:sz="4" w:space="0" w:color="000000"/>
            </w:tcBorders>
          </w:tcPr>
          <w:p w14:paraId="6BEBCBA1" w14:textId="52DFDAD2" w:rsidR="00D91F72" w:rsidRDefault="00E53301">
            <w:pPr>
              <w:rPr>
                <w:sz w:val="20"/>
                <w:szCs w:val="20"/>
              </w:rPr>
            </w:pPr>
            <w:r>
              <w:rPr>
                <w:rFonts w:hint="eastAsia"/>
                <w:sz w:val="20"/>
                <w:szCs w:val="20"/>
              </w:rPr>
              <w:t>前置条件</w:t>
            </w:r>
          </w:p>
        </w:tc>
        <w:tc>
          <w:tcPr>
            <w:tcW w:w="3725" w:type="dxa"/>
            <w:tcBorders>
              <w:top w:val="single" w:sz="4" w:space="0" w:color="000000"/>
              <w:left w:val="single" w:sz="4" w:space="0" w:color="000000"/>
              <w:bottom w:val="single" w:sz="4" w:space="0" w:color="000000"/>
              <w:right w:val="single" w:sz="4" w:space="0" w:color="000000"/>
            </w:tcBorders>
          </w:tcPr>
          <w:p w14:paraId="4FEFC82A" w14:textId="0C9DFA0C" w:rsidR="00D91F72" w:rsidRDefault="00E53301">
            <w:pPr>
              <w:rPr>
                <w:sz w:val="20"/>
                <w:szCs w:val="20"/>
              </w:rPr>
            </w:pPr>
            <w:r>
              <w:rPr>
                <w:rFonts w:hint="eastAsia"/>
                <w:sz w:val="20"/>
                <w:szCs w:val="20"/>
              </w:rPr>
              <w:t>无</w:t>
            </w:r>
          </w:p>
        </w:tc>
      </w:tr>
      <w:tr w:rsidR="00D91F72" w14:paraId="2ECE4B8B" w14:textId="518F2569">
        <w:tc>
          <w:tcPr>
            <w:tcW w:w="4571" w:type="dxa"/>
            <w:gridSpan w:val="2"/>
            <w:tcBorders>
              <w:top w:val="single" w:sz="4" w:space="0" w:color="000000"/>
              <w:left w:val="single" w:sz="4" w:space="0" w:color="000000"/>
              <w:bottom w:val="single" w:sz="4" w:space="0" w:color="000000"/>
              <w:right w:val="single" w:sz="4" w:space="0" w:color="000000"/>
            </w:tcBorders>
          </w:tcPr>
          <w:p w14:paraId="4904DA0C" w14:textId="36AA8608" w:rsidR="00D91F72" w:rsidRDefault="00E53301">
            <w:pPr>
              <w:rPr>
                <w:sz w:val="20"/>
                <w:szCs w:val="20"/>
              </w:rPr>
            </w:pPr>
            <w:r>
              <w:rPr>
                <w:rFonts w:hint="eastAsia"/>
                <w:sz w:val="20"/>
                <w:szCs w:val="20"/>
              </w:rPr>
              <w:t>状态</w:t>
            </w:r>
          </w:p>
        </w:tc>
        <w:tc>
          <w:tcPr>
            <w:tcW w:w="3725" w:type="dxa"/>
            <w:tcBorders>
              <w:top w:val="single" w:sz="4" w:space="0" w:color="000000"/>
              <w:left w:val="single" w:sz="4" w:space="0" w:color="000000"/>
              <w:bottom w:val="single" w:sz="4" w:space="0" w:color="000000"/>
              <w:right w:val="single" w:sz="4" w:space="0" w:color="000000"/>
            </w:tcBorders>
          </w:tcPr>
          <w:p w14:paraId="5A2DEC47" w14:textId="4DDA7A35" w:rsidR="00D91F72" w:rsidRDefault="00E53301">
            <w:pPr>
              <w:rPr>
                <w:sz w:val="20"/>
                <w:szCs w:val="20"/>
              </w:rPr>
            </w:pPr>
            <w:r>
              <w:rPr>
                <w:rFonts w:hint="eastAsia"/>
                <w:sz w:val="20"/>
                <w:szCs w:val="20"/>
              </w:rPr>
              <w:t>未登录</w:t>
            </w:r>
          </w:p>
        </w:tc>
      </w:tr>
      <w:tr w:rsidR="00D91F72" w14:paraId="09FFCC3B" w14:textId="3ADE86D7">
        <w:tc>
          <w:tcPr>
            <w:tcW w:w="4571" w:type="dxa"/>
            <w:gridSpan w:val="2"/>
            <w:tcBorders>
              <w:top w:val="single" w:sz="4" w:space="0" w:color="000000"/>
              <w:left w:val="single" w:sz="4" w:space="0" w:color="000000"/>
              <w:bottom w:val="single" w:sz="4" w:space="0" w:color="000000"/>
              <w:right w:val="single" w:sz="4" w:space="0" w:color="000000"/>
            </w:tcBorders>
          </w:tcPr>
          <w:p w14:paraId="3B34CE9D" w14:textId="051D0696" w:rsidR="00D91F72" w:rsidRDefault="00E53301">
            <w:pPr>
              <w:rPr>
                <w:sz w:val="20"/>
                <w:szCs w:val="20"/>
              </w:rPr>
            </w:pPr>
            <w:r>
              <w:rPr>
                <w:rFonts w:hint="eastAsia"/>
                <w:sz w:val="20"/>
                <w:szCs w:val="20"/>
              </w:rPr>
              <w:t>场景</w:t>
            </w:r>
          </w:p>
        </w:tc>
        <w:tc>
          <w:tcPr>
            <w:tcW w:w="3725" w:type="dxa"/>
            <w:tcBorders>
              <w:top w:val="single" w:sz="4" w:space="0" w:color="000000"/>
              <w:left w:val="single" w:sz="4" w:space="0" w:color="000000"/>
              <w:bottom w:val="single" w:sz="4" w:space="0" w:color="000000"/>
              <w:right w:val="single" w:sz="4" w:space="0" w:color="000000"/>
            </w:tcBorders>
          </w:tcPr>
          <w:p w14:paraId="73E742EF" w14:textId="199D1941" w:rsidR="00D91F72" w:rsidRDefault="00E53301">
            <w:pPr>
              <w:rPr>
                <w:sz w:val="20"/>
                <w:szCs w:val="20"/>
              </w:rPr>
            </w:pPr>
            <w:r>
              <w:rPr>
                <w:rFonts w:hint="eastAsia"/>
                <w:sz w:val="20"/>
                <w:szCs w:val="20"/>
              </w:rPr>
              <w:t>游客输入联系方式</w:t>
            </w:r>
          </w:p>
        </w:tc>
      </w:tr>
      <w:tr w:rsidR="00D91F72" w14:paraId="2C9A17E0" w14:textId="1677995D">
        <w:tc>
          <w:tcPr>
            <w:tcW w:w="4571" w:type="dxa"/>
            <w:gridSpan w:val="2"/>
            <w:tcBorders>
              <w:top w:val="single" w:sz="4" w:space="0" w:color="000000"/>
              <w:left w:val="single" w:sz="4" w:space="0" w:color="000000"/>
              <w:bottom w:val="single" w:sz="4" w:space="0" w:color="000000"/>
              <w:right w:val="single" w:sz="4" w:space="0" w:color="000000"/>
            </w:tcBorders>
          </w:tcPr>
          <w:p w14:paraId="354A9B39" w14:textId="2473F2D7" w:rsidR="00D91F72" w:rsidRDefault="00E53301">
            <w:pPr>
              <w:rPr>
                <w:sz w:val="20"/>
                <w:szCs w:val="20"/>
              </w:rPr>
            </w:pPr>
            <w:r>
              <w:rPr>
                <w:rFonts w:hint="eastAsia"/>
                <w:sz w:val="20"/>
                <w:szCs w:val="20"/>
              </w:rPr>
              <w:t>测试目的</w:t>
            </w:r>
          </w:p>
        </w:tc>
        <w:tc>
          <w:tcPr>
            <w:tcW w:w="3725" w:type="dxa"/>
            <w:tcBorders>
              <w:top w:val="single" w:sz="4" w:space="0" w:color="000000"/>
              <w:left w:val="single" w:sz="4" w:space="0" w:color="000000"/>
              <w:bottom w:val="single" w:sz="4" w:space="0" w:color="000000"/>
              <w:right w:val="single" w:sz="4" w:space="0" w:color="000000"/>
            </w:tcBorders>
          </w:tcPr>
          <w:p w14:paraId="0A319E7F" w14:textId="709B722A" w:rsidR="00D91F72" w:rsidRDefault="00E53301">
            <w:pPr>
              <w:rPr>
                <w:sz w:val="20"/>
                <w:szCs w:val="20"/>
              </w:rPr>
            </w:pPr>
            <w:r>
              <w:rPr>
                <w:rFonts w:hint="eastAsia"/>
                <w:sz w:val="20"/>
                <w:szCs w:val="20"/>
              </w:rPr>
              <w:t>测试游客是否能进入首页，输入联系方式</w:t>
            </w:r>
          </w:p>
        </w:tc>
      </w:tr>
      <w:tr w:rsidR="00D91F72" w14:paraId="4A846584" w14:textId="38EA376F">
        <w:trPr>
          <w:trHeight w:val="1445"/>
        </w:trPr>
        <w:tc>
          <w:tcPr>
            <w:tcW w:w="8296" w:type="dxa"/>
            <w:gridSpan w:val="3"/>
            <w:tcBorders>
              <w:top w:val="single" w:sz="4" w:space="0" w:color="000000"/>
              <w:left w:val="single" w:sz="4" w:space="0" w:color="000000"/>
              <w:right w:val="single" w:sz="4" w:space="0" w:color="000000"/>
            </w:tcBorders>
          </w:tcPr>
          <w:p w14:paraId="2E92A685" w14:textId="02AF0787" w:rsidR="00D91F72" w:rsidRDefault="00E53301">
            <w:pPr>
              <w:rPr>
                <w:sz w:val="20"/>
                <w:szCs w:val="20"/>
              </w:rPr>
            </w:pPr>
            <w:r>
              <w:rPr>
                <w:rFonts w:hint="eastAsia"/>
                <w:sz w:val="20"/>
                <w:szCs w:val="20"/>
              </w:rPr>
              <w:t>初始条件和背景：</w:t>
            </w:r>
          </w:p>
          <w:p w14:paraId="4B0B145B" w14:textId="274E9F25" w:rsidR="00D91F72" w:rsidRDefault="00E53301">
            <w:pPr>
              <w:rPr>
                <w:sz w:val="20"/>
                <w:szCs w:val="20"/>
              </w:rPr>
            </w:pPr>
            <w:r>
              <w:rPr>
                <w:rFonts w:hint="eastAsia"/>
                <w:sz w:val="20"/>
                <w:szCs w:val="20"/>
              </w:rPr>
              <w:t>系统：PC端</w:t>
            </w:r>
          </w:p>
          <w:p w14:paraId="0318D150" w14:textId="33769536" w:rsidR="00D91F72" w:rsidRDefault="00E53301">
            <w:pPr>
              <w:rPr>
                <w:sz w:val="20"/>
                <w:szCs w:val="20"/>
              </w:rPr>
            </w:pPr>
            <w:r>
              <w:rPr>
                <w:rFonts w:hint="eastAsia"/>
                <w:sz w:val="20"/>
                <w:szCs w:val="20"/>
              </w:rPr>
              <w:t>浏览器：C</w:t>
            </w:r>
            <w:r>
              <w:rPr>
                <w:sz w:val="20"/>
                <w:szCs w:val="20"/>
              </w:rPr>
              <w:t>hrome</w:t>
            </w:r>
          </w:p>
          <w:p w14:paraId="6A228CE7" w14:textId="29F86292" w:rsidR="00D91F72" w:rsidRDefault="00E53301">
            <w:pPr>
              <w:rPr>
                <w:sz w:val="20"/>
                <w:szCs w:val="20"/>
              </w:rPr>
            </w:pPr>
            <w:r>
              <w:rPr>
                <w:rFonts w:hint="eastAsia"/>
                <w:sz w:val="20"/>
                <w:szCs w:val="20"/>
              </w:rPr>
              <w:t>注释：无</w:t>
            </w:r>
          </w:p>
        </w:tc>
      </w:tr>
      <w:tr w:rsidR="00D91F72" w14:paraId="192FAAE2" w14:textId="5195EF05">
        <w:trPr>
          <w:trHeight w:val="392"/>
        </w:trPr>
        <w:tc>
          <w:tcPr>
            <w:tcW w:w="2816" w:type="dxa"/>
            <w:tcBorders>
              <w:top w:val="single" w:sz="4" w:space="0" w:color="000000"/>
              <w:left w:val="single" w:sz="4" w:space="0" w:color="000000"/>
              <w:bottom w:val="single" w:sz="4" w:space="0" w:color="000000"/>
              <w:right w:val="single" w:sz="4" w:space="0" w:color="000000"/>
            </w:tcBorders>
          </w:tcPr>
          <w:p w14:paraId="54376380" w14:textId="7541BF80" w:rsidR="00D91F72" w:rsidRDefault="00E53301">
            <w:pPr>
              <w:rPr>
                <w:sz w:val="20"/>
                <w:szCs w:val="20"/>
              </w:rPr>
            </w:pPr>
            <w:r>
              <w:rPr>
                <w:rFonts w:hint="eastAsia"/>
                <w:sz w:val="20"/>
                <w:szCs w:val="20"/>
              </w:rPr>
              <w:t>操作步骤</w:t>
            </w:r>
          </w:p>
        </w:tc>
        <w:tc>
          <w:tcPr>
            <w:tcW w:w="5480" w:type="dxa"/>
            <w:gridSpan w:val="2"/>
            <w:tcBorders>
              <w:top w:val="single" w:sz="4" w:space="0" w:color="000000"/>
              <w:left w:val="single" w:sz="4" w:space="0" w:color="000000"/>
              <w:bottom w:val="single" w:sz="4" w:space="0" w:color="000000"/>
              <w:right w:val="single" w:sz="4" w:space="0" w:color="000000"/>
            </w:tcBorders>
          </w:tcPr>
          <w:p w14:paraId="6BF10A93" w14:textId="577F8173" w:rsidR="00D91F72" w:rsidRDefault="00E53301">
            <w:pPr>
              <w:rPr>
                <w:sz w:val="20"/>
                <w:szCs w:val="20"/>
              </w:rPr>
            </w:pPr>
            <w:r>
              <w:rPr>
                <w:rFonts w:hint="eastAsia"/>
                <w:sz w:val="20"/>
                <w:szCs w:val="20"/>
              </w:rPr>
              <w:t>预期结果</w:t>
            </w:r>
          </w:p>
        </w:tc>
      </w:tr>
      <w:tr w:rsidR="00D91F72" w14:paraId="576EF713" w14:textId="5F8C0528">
        <w:trPr>
          <w:trHeight w:val="392"/>
        </w:trPr>
        <w:tc>
          <w:tcPr>
            <w:tcW w:w="2816" w:type="dxa"/>
            <w:tcBorders>
              <w:top w:val="single" w:sz="4" w:space="0" w:color="000000"/>
              <w:left w:val="single" w:sz="4" w:space="0" w:color="000000"/>
              <w:bottom w:val="single" w:sz="4" w:space="0" w:color="000000"/>
              <w:right w:val="single" w:sz="4" w:space="0" w:color="000000"/>
            </w:tcBorders>
          </w:tcPr>
          <w:p w14:paraId="54BB4EC8" w14:textId="44F771D9" w:rsidR="00D91F72" w:rsidRDefault="00E53301">
            <w:pPr>
              <w:rPr>
                <w:sz w:val="20"/>
                <w:szCs w:val="20"/>
              </w:rPr>
            </w:pPr>
            <w:r>
              <w:rPr>
                <w:rFonts w:hint="eastAsia"/>
                <w:sz w:val="20"/>
                <w:szCs w:val="20"/>
              </w:rPr>
              <w:t>输入联系方式[</w:t>
            </w:r>
            <w:r>
              <w:rPr>
                <w:sz w:val="20"/>
                <w:szCs w:val="20"/>
              </w:rPr>
              <w:t>xmas]</w:t>
            </w:r>
          </w:p>
        </w:tc>
        <w:tc>
          <w:tcPr>
            <w:tcW w:w="5480" w:type="dxa"/>
            <w:gridSpan w:val="2"/>
            <w:tcBorders>
              <w:top w:val="single" w:sz="4" w:space="0" w:color="000000"/>
              <w:left w:val="single" w:sz="4" w:space="0" w:color="000000"/>
              <w:bottom w:val="single" w:sz="4" w:space="0" w:color="000000"/>
              <w:right w:val="single" w:sz="4" w:space="0" w:color="000000"/>
            </w:tcBorders>
          </w:tcPr>
          <w:p w14:paraId="30CA2EB7" w14:textId="73F6D666" w:rsidR="00D91F72" w:rsidRDefault="00E53301">
            <w:pPr>
              <w:rPr>
                <w:sz w:val="20"/>
                <w:szCs w:val="20"/>
              </w:rPr>
            </w:pPr>
            <w:r>
              <w:rPr>
                <w:rFonts w:hint="eastAsia"/>
                <w:sz w:val="20"/>
                <w:szCs w:val="20"/>
              </w:rPr>
              <w:t>提示联系方式必须位11位手机号或邮箱格式</w:t>
            </w:r>
          </w:p>
        </w:tc>
      </w:tr>
      <w:tr w:rsidR="00D91F72" w14:paraId="29304B03" w14:textId="0B0B325B">
        <w:trPr>
          <w:trHeight w:val="392"/>
        </w:trPr>
        <w:tc>
          <w:tcPr>
            <w:tcW w:w="2816" w:type="dxa"/>
            <w:tcBorders>
              <w:top w:val="single" w:sz="4" w:space="0" w:color="000000"/>
              <w:left w:val="single" w:sz="4" w:space="0" w:color="000000"/>
              <w:bottom w:val="single" w:sz="4" w:space="0" w:color="000000"/>
              <w:right w:val="single" w:sz="4" w:space="0" w:color="000000"/>
            </w:tcBorders>
          </w:tcPr>
          <w:p w14:paraId="57097083" w14:textId="7B868B73" w:rsidR="00D91F72" w:rsidRDefault="00E53301">
            <w:pPr>
              <w:rPr>
                <w:sz w:val="20"/>
                <w:szCs w:val="20"/>
              </w:rPr>
            </w:pPr>
            <w:r>
              <w:rPr>
                <w:rFonts w:hint="eastAsia"/>
                <w:sz w:val="20"/>
                <w:szCs w:val="20"/>
              </w:rPr>
              <w:t>输入联系方式[</w:t>
            </w:r>
            <w:r>
              <w:rPr>
                <w:sz w:val="20"/>
                <w:szCs w:val="20"/>
              </w:rPr>
              <w:t>1234567891]</w:t>
            </w:r>
          </w:p>
        </w:tc>
        <w:tc>
          <w:tcPr>
            <w:tcW w:w="5480" w:type="dxa"/>
            <w:gridSpan w:val="2"/>
            <w:tcBorders>
              <w:top w:val="single" w:sz="4" w:space="0" w:color="000000"/>
              <w:left w:val="single" w:sz="4" w:space="0" w:color="000000"/>
              <w:bottom w:val="single" w:sz="4" w:space="0" w:color="000000"/>
              <w:right w:val="single" w:sz="4" w:space="0" w:color="000000"/>
            </w:tcBorders>
          </w:tcPr>
          <w:p w14:paraId="202E3EEA" w14:textId="3E5CD95A" w:rsidR="00D91F72" w:rsidRDefault="00E53301">
            <w:pPr>
              <w:rPr>
                <w:sz w:val="20"/>
                <w:szCs w:val="20"/>
              </w:rPr>
            </w:pPr>
            <w:r>
              <w:rPr>
                <w:rFonts w:hint="eastAsia"/>
                <w:sz w:val="20"/>
                <w:szCs w:val="20"/>
              </w:rPr>
              <w:t>提示联系方式必须位11位手机号或邮箱格式</w:t>
            </w:r>
          </w:p>
        </w:tc>
      </w:tr>
      <w:tr w:rsidR="00D91F72" w14:paraId="2999C171" w14:textId="7A309DD4">
        <w:trPr>
          <w:trHeight w:val="392"/>
        </w:trPr>
        <w:tc>
          <w:tcPr>
            <w:tcW w:w="2816" w:type="dxa"/>
            <w:tcBorders>
              <w:top w:val="single" w:sz="4" w:space="0" w:color="000000"/>
              <w:left w:val="single" w:sz="4" w:space="0" w:color="000000"/>
              <w:bottom w:val="single" w:sz="4" w:space="0" w:color="000000"/>
              <w:right w:val="single" w:sz="4" w:space="0" w:color="000000"/>
            </w:tcBorders>
          </w:tcPr>
          <w:p w14:paraId="3CBA67D0" w14:textId="0BC38721" w:rsidR="00D91F72" w:rsidRDefault="00E53301">
            <w:pPr>
              <w:rPr>
                <w:sz w:val="20"/>
                <w:szCs w:val="20"/>
              </w:rPr>
            </w:pPr>
            <w:r>
              <w:rPr>
                <w:rFonts w:hint="eastAsia"/>
                <w:sz w:val="20"/>
                <w:szCs w:val="20"/>
              </w:rPr>
              <w:t>输入联系方式[</w:t>
            </w:r>
            <w:r>
              <w:rPr>
                <w:sz w:val="20"/>
                <w:szCs w:val="20"/>
              </w:rPr>
              <w:t>12345678911]</w:t>
            </w:r>
          </w:p>
        </w:tc>
        <w:tc>
          <w:tcPr>
            <w:tcW w:w="5480" w:type="dxa"/>
            <w:gridSpan w:val="2"/>
            <w:tcBorders>
              <w:top w:val="single" w:sz="4" w:space="0" w:color="000000"/>
              <w:left w:val="single" w:sz="4" w:space="0" w:color="000000"/>
              <w:bottom w:val="single" w:sz="4" w:space="0" w:color="000000"/>
              <w:right w:val="single" w:sz="4" w:space="0" w:color="000000"/>
            </w:tcBorders>
          </w:tcPr>
          <w:p w14:paraId="562D7978" w14:textId="2F736D30" w:rsidR="00D91F72" w:rsidRDefault="00E53301">
            <w:pPr>
              <w:rPr>
                <w:sz w:val="20"/>
                <w:szCs w:val="20"/>
              </w:rPr>
            </w:pPr>
            <w:r>
              <w:rPr>
                <w:rFonts w:hint="eastAsia"/>
                <w:sz w:val="20"/>
                <w:szCs w:val="20"/>
              </w:rPr>
              <w:t>提示联系方式必须位11位手机号或邮箱格式</w:t>
            </w:r>
          </w:p>
        </w:tc>
      </w:tr>
      <w:tr w:rsidR="00D91F72" w14:paraId="4E0C4F70" w14:textId="40DF0275">
        <w:trPr>
          <w:trHeight w:val="392"/>
        </w:trPr>
        <w:tc>
          <w:tcPr>
            <w:tcW w:w="2816" w:type="dxa"/>
            <w:tcBorders>
              <w:top w:val="single" w:sz="4" w:space="0" w:color="000000"/>
              <w:left w:val="single" w:sz="4" w:space="0" w:color="000000"/>
              <w:bottom w:val="single" w:sz="4" w:space="0" w:color="000000"/>
              <w:right w:val="single" w:sz="4" w:space="0" w:color="000000"/>
            </w:tcBorders>
          </w:tcPr>
          <w:p w14:paraId="0A9EE585" w14:textId="0E7AA3EF" w:rsidR="00D91F72" w:rsidRDefault="00E53301">
            <w:pPr>
              <w:rPr>
                <w:sz w:val="20"/>
                <w:szCs w:val="20"/>
              </w:rPr>
            </w:pPr>
            <w:r>
              <w:rPr>
                <w:rFonts w:hint="eastAsia"/>
                <w:sz w:val="20"/>
                <w:szCs w:val="20"/>
              </w:rPr>
              <w:t>输入联系方式[</w:t>
            </w:r>
            <w:r>
              <w:rPr>
                <w:sz w:val="20"/>
                <w:szCs w:val="20"/>
              </w:rPr>
              <w:t>123@123.com.com]</w:t>
            </w:r>
          </w:p>
        </w:tc>
        <w:tc>
          <w:tcPr>
            <w:tcW w:w="5480" w:type="dxa"/>
            <w:gridSpan w:val="2"/>
            <w:tcBorders>
              <w:top w:val="single" w:sz="4" w:space="0" w:color="000000"/>
              <w:left w:val="single" w:sz="4" w:space="0" w:color="000000"/>
              <w:bottom w:val="single" w:sz="4" w:space="0" w:color="000000"/>
              <w:right w:val="single" w:sz="4" w:space="0" w:color="000000"/>
            </w:tcBorders>
          </w:tcPr>
          <w:p w14:paraId="0CD7CE26" w14:textId="57B7CA76" w:rsidR="00D91F72" w:rsidRDefault="00E53301">
            <w:pPr>
              <w:rPr>
                <w:sz w:val="20"/>
                <w:szCs w:val="20"/>
              </w:rPr>
            </w:pPr>
            <w:r>
              <w:rPr>
                <w:rFonts w:hint="eastAsia"/>
                <w:sz w:val="20"/>
                <w:szCs w:val="20"/>
              </w:rPr>
              <w:t>提示联系方式必须位11位手机号或邮箱格式</w:t>
            </w:r>
          </w:p>
        </w:tc>
      </w:tr>
      <w:tr w:rsidR="00D91F72" w14:paraId="1E42EA8E" w14:textId="409069E1">
        <w:trPr>
          <w:trHeight w:val="392"/>
        </w:trPr>
        <w:tc>
          <w:tcPr>
            <w:tcW w:w="2816" w:type="dxa"/>
            <w:tcBorders>
              <w:top w:val="single" w:sz="4" w:space="0" w:color="000000"/>
              <w:left w:val="single" w:sz="4" w:space="0" w:color="000000"/>
              <w:bottom w:val="single" w:sz="4" w:space="0" w:color="000000"/>
              <w:right w:val="single" w:sz="4" w:space="0" w:color="000000"/>
            </w:tcBorders>
          </w:tcPr>
          <w:p w14:paraId="4950480A" w14:textId="250B6F71" w:rsidR="00D91F72" w:rsidRDefault="00E53301">
            <w:pPr>
              <w:rPr>
                <w:sz w:val="20"/>
                <w:szCs w:val="20"/>
              </w:rPr>
            </w:pPr>
            <w:r>
              <w:rPr>
                <w:rFonts w:hint="eastAsia"/>
                <w:sz w:val="20"/>
                <w:szCs w:val="20"/>
              </w:rPr>
              <w:t>输入联系方式[</w:t>
            </w:r>
            <w:r>
              <w:rPr>
                <w:sz w:val="20"/>
                <w:szCs w:val="20"/>
              </w:rPr>
              <w:t>13685752780]</w:t>
            </w:r>
          </w:p>
        </w:tc>
        <w:tc>
          <w:tcPr>
            <w:tcW w:w="5480" w:type="dxa"/>
            <w:gridSpan w:val="2"/>
            <w:tcBorders>
              <w:top w:val="single" w:sz="4" w:space="0" w:color="000000"/>
              <w:left w:val="single" w:sz="4" w:space="0" w:color="000000"/>
              <w:bottom w:val="single" w:sz="4" w:space="0" w:color="000000"/>
              <w:right w:val="single" w:sz="4" w:space="0" w:color="000000"/>
            </w:tcBorders>
          </w:tcPr>
          <w:p w14:paraId="27E884FF" w14:textId="3505F4E3" w:rsidR="00D91F72" w:rsidRDefault="00E53301">
            <w:pPr>
              <w:rPr>
                <w:sz w:val="20"/>
                <w:szCs w:val="20"/>
              </w:rPr>
            </w:pPr>
            <w:r>
              <w:rPr>
                <w:rFonts w:hint="eastAsia"/>
                <w:sz w:val="20"/>
                <w:szCs w:val="20"/>
              </w:rPr>
              <w:t>保存成功</w:t>
            </w:r>
          </w:p>
        </w:tc>
      </w:tr>
      <w:tr w:rsidR="00D91F72" w14:paraId="3C653BD4" w14:textId="53AB923E">
        <w:trPr>
          <w:trHeight w:val="392"/>
        </w:trPr>
        <w:tc>
          <w:tcPr>
            <w:tcW w:w="2816" w:type="dxa"/>
            <w:tcBorders>
              <w:top w:val="single" w:sz="4" w:space="0" w:color="000000"/>
              <w:left w:val="single" w:sz="4" w:space="0" w:color="000000"/>
              <w:bottom w:val="single" w:sz="4" w:space="0" w:color="000000"/>
              <w:right w:val="single" w:sz="4" w:space="0" w:color="000000"/>
            </w:tcBorders>
          </w:tcPr>
          <w:p w14:paraId="082CFABE" w14:textId="4AACAFF5" w:rsidR="00D91F72" w:rsidRDefault="00E53301">
            <w:pPr>
              <w:rPr>
                <w:sz w:val="20"/>
                <w:szCs w:val="20"/>
              </w:rPr>
            </w:pPr>
            <w:r>
              <w:rPr>
                <w:rFonts w:hint="eastAsia"/>
                <w:sz w:val="20"/>
                <w:szCs w:val="20"/>
              </w:rPr>
              <w:t>输入联系方式[31501293@stu</w:t>
            </w:r>
            <w:r>
              <w:rPr>
                <w:sz w:val="20"/>
                <w:szCs w:val="20"/>
              </w:rPr>
              <w:t>.zucc.edu.cn]</w:t>
            </w:r>
          </w:p>
        </w:tc>
        <w:tc>
          <w:tcPr>
            <w:tcW w:w="5480" w:type="dxa"/>
            <w:gridSpan w:val="2"/>
            <w:tcBorders>
              <w:top w:val="single" w:sz="4" w:space="0" w:color="000000"/>
              <w:left w:val="single" w:sz="4" w:space="0" w:color="000000"/>
              <w:bottom w:val="single" w:sz="4" w:space="0" w:color="000000"/>
              <w:right w:val="single" w:sz="4" w:space="0" w:color="000000"/>
            </w:tcBorders>
          </w:tcPr>
          <w:p w14:paraId="409C047E" w14:textId="0534BFB7" w:rsidR="00D91F72" w:rsidRDefault="00E53301">
            <w:pPr>
              <w:rPr>
                <w:sz w:val="20"/>
                <w:szCs w:val="20"/>
              </w:rPr>
            </w:pPr>
            <w:r>
              <w:rPr>
                <w:rFonts w:hint="eastAsia"/>
                <w:sz w:val="20"/>
                <w:szCs w:val="20"/>
              </w:rPr>
              <w:t>保存成功</w:t>
            </w:r>
          </w:p>
        </w:tc>
      </w:tr>
      <w:tr w:rsidR="00D91F72" w14:paraId="4557E2B8" w14:textId="03951BD4">
        <w:trPr>
          <w:trHeight w:val="392"/>
        </w:trPr>
        <w:tc>
          <w:tcPr>
            <w:tcW w:w="2816" w:type="dxa"/>
            <w:tcBorders>
              <w:top w:val="single" w:sz="4" w:space="0" w:color="000000"/>
              <w:left w:val="single" w:sz="4" w:space="0" w:color="000000"/>
              <w:bottom w:val="single" w:sz="4" w:space="0" w:color="000000"/>
              <w:right w:val="single" w:sz="4" w:space="0" w:color="000000"/>
            </w:tcBorders>
          </w:tcPr>
          <w:p w14:paraId="12B4F6A1" w14:textId="7816284A" w:rsidR="00D91F72" w:rsidRDefault="00D91F72">
            <w:pPr>
              <w:rPr>
                <w:sz w:val="20"/>
                <w:szCs w:val="20"/>
              </w:rPr>
            </w:pPr>
          </w:p>
        </w:tc>
        <w:tc>
          <w:tcPr>
            <w:tcW w:w="5480" w:type="dxa"/>
            <w:gridSpan w:val="2"/>
            <w:tcBorders>
              <w:top w:val="single" w:sz="4" w:space="0" w:color="000000"/>
              <w:left w:val="single" w:sz="4" w:space="0" w:color="000000"/>
              <w:bottom w:val="single" w:sz="4" w:space="0" w:color="000000"/>
              <w:right w:val="single" w:sz="4" w:space="0" w:color="000000"/>
            </w:tcBorders>
          </w:tcPr>
          <w:p w14:paraId="43664452" w14:textId="0514A1F0" w:rsidR="00D91F72" w:rsidRDefault="00D91F72">
            <w:pPr>
              <w:rPr>
                <w:sz w:val="20"/>
                <w:szCs w:val="20"/>
              </w:rPr>
            </w:pPr>
          </w:p>
        </w:tc>
      </w:tr>
    </w:tbl>
    <w:p w14:paraId="57A17A05" w14:textId="0A594ADE" w:rsidR="00D91F72" w:rsidRDefault="00D91F72"/>
    <w:p w14:paraId="68D2EF1A" w14:textId="0F1851E3" w:rsidR="00D91F72" w:rsidRDefault="00E53301">
      <w:r>
        <w:br w:type="page"/>
      </w:r>
    </w:p>
    <w:p w14:paraId="7F2B97C0" w14:textId="330A2A30" w:rsidR="00D91F72" w:rsidRDefault="00D91F72"/>
    <w:p w14:paraId="4669A2C0" w14:textId="52216F71" w:rsidR="00D91F72" w:rsidRDefault="00E53301">
      <w:pPr>
        <w:pStyle w:val="a1"/>
      </w:pPr>
      <w:bookmarkStart w:id="179" w:name="_Toc533374866"/>
      <w:r>
        <w:rPr>
          <w:rFonts w:hint="eastAsia"/>
        </w:rPr>
        <w:t>选择一个问题</w:t>
      </w:r>
      <w:bookmarkEnd w:id="179"/>
    </w:p>
    <w:tbl>
      <w:tblPr>
        <w:tblStyle w:val="15"/>
        <w:tblW w:w="8296" w:type="dxa"/>
        <w:tblLayout w:type="fixed"/>
        <w:tblLook w:val="04A0" w:firstRow="1" w:lastRow="0" w:firstColumn="1" w:lastColumn="0" w:noHBand="0" w:noVBand="1"/>
      </w:tblPr>
      <w:tblGrid>
        <w:gridCol w:w="2155"/>
        <w:gridCol w:w="1993"/>
        <w:gridCol w:w="4148"/>
      </w:tblGrid>
      <w:tr w:rsidR="00D91F72" w14:paraId="1285EF20" w14:textId="1888B965">
        <w:tc>
          <w:tcPr>
            <w:tcW w:w="4148" w:type="dxa"/>
            <w:gridSpan w:val="2"/>
            <w:tcBorders>
              <w:top w:val="single" w:sz="4" w:space="0" w:color="000000"/>
              <w:left w:val="single" w:sz="4" w:space="0" w:color="000000"/>
              <w:bottom w:val="single" w:sz="4" w:space="0" w:color="000000"/>
              <w:right w:val="single" w:sz="4" w:space="0" w:color="000000"/>
            </w:tcBorders>
          </w:tcPr>
          <w:p w14:paraId="5D957F48" w14:textId="5F145248" w:rsidR="00D91F72" w:rsidRDefault="00E53301">
            <w:pPr>
              <w:rPr>
                <w:sz w:val="20"/>
                <w:szCs w:val="20"/>
              </w:rPr>
            </w:pPr>
            <w:r>
              <w:rPr>
                <w:rFonts w:hint="eastAsia"/>
                <w:sz w:val="20"/>
                <w:szCs w:val="20"/>
              </w:rPr>
              <w:t>测试用例编号</w:t>
            </w:r>
          </w:p>
        </w:tc>
        <w:tc>
          <w:tcPr>
            <w:tcW w:w="4148" w:type="dxa"/>
            <w:tcBorders>
              <w:top w:val="single" w:sz="4" w:space="0" w:color="000000"/>
              <w:left w:val="single" w:sz="4" w:space="0" w:color="000000"/>
              <w:bottom w:val="single" w:sz="4" w:space="0" w:color="000000"/>
              <w:right w:val="single" w:sz="4" w:space="0" w:color="000000"/>
            </w:tcBorders>
          </w:tcPr>
          <w:p w14:paraId="4B40DDB3" w14:textId="5AFF8B1D"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15</w:t>
            </w:r>
          </w:p>
        </w:tc>
      </w:tr>
      <w:tr w:rsidR="00D91F72" w14:paraId="400646B0" w14:textId="2828A1DF">
        <w:tc>
          <w:tcPr>
            <w:tcW w:w="4148" w:type="dxa"/>
            <w:gridSpan w:val="2"/>
            <w:tcBorders>
              <w:top w:val="single" w:sz="4" w:space="0" w:color="000000"/>
              <w:left w:val="single" w:sz="4" w:space="0" w:color="000000"/>
              <w:bottom w:val="single" w:sz="4" w:space="0" w:color="000000"/>
              <w:right w:val="single" w:sz="4" w:space="0" w:color="000000"/>
            </w:tcBorders>
          </w:tcPr>
          <w:p w14:paraId="373362F6" w14:textId="5229F38D" w:rsidR="00D91F72" w:rsidRDefault="00E53301">
            <w:pPr>
              <w:rPr>
                <w:sz w:val="20"/>
                <w:szCs w:val="20"/>
              </w:rPr>
            </w:pPr>
            <w:r>
              <w:rPr>
                <w:rFonts w:hint="eastAsia"/>
                <w:sz w:val="20"/>
                <w:szCs w:val="20"/>
              </w:rPr>
              <w:t>测试用例名称</w:t>
            </w:r>
          </w:p>
        </w:tc>
        <w:tc>
          <w:tcPr>
            <w:tcW w:w="4148" w:type="dxa"/>
            <w:tcBorders>
              <w:top w:val="single" w:sz="4" w:space="0" w:color="000000"/>
              <w:left w:val="single" w:sz="4" w:space="0" w:color="000000"/>
              <w:bottom w:val="single" w:sz="4" w:space="0" w:color="000000"/>
              <w:right w:val="single" w:sz="4" w:space="0" w:color="000000"/>
            </w:tcBorders>
          </w:tcPr>
          <w:p w14:paraId="49684405" w14:textId="4884C28E" w:rsidR="00D91F72" w:rsidRDefault="00E53301">
            <w:pPr>
              <w:rPr>
                <w:sz w:val="20"/>
                <w:szCs w:val="20"/>
              </w:rPr>
            </w:pPr>
            <w:r>
              <w:rPr>
                <w:rFonts w:hint="eastAsia"/>
                <w:sz w:val="20"/>
                <w:szCs w:val="20"/>
              </w:rPr>
              <w:t>选择一个问题</w:t>
            </w:r>
          </w:p>
        </w:tc>
      </w:tr>
      <w:tr w:rsidR="00D91F72" w14:paraId="31B6DD06" w14:textId="008E1E9D">
        <w:tc>
          <w:tcPr>
            <w:tcW w:w="4148" w:type="dxa"/>
            <w:gridSpan w:val="2"/>
            <w:tcBorders>
              <w:top w:val="single" w:sz="4" w:space="0" w:color="000000"/>
              <w:left w:val="single" w:sz="4" w:space="0" w:color="000000"/>
              <w:bottom w:val="single" w:sz="4" w:space="0" w:color="000000"/>
              <w:right w:val="single" w:sz="4" w:space="0" w:color="000000"/>
            </w:tcBorders>
          </w:tcPr>
          <w:p w14:paraId="4BD2A3BB" w14:textId="7B70A10D" w:rsidR="00D91F72" w:rsidRDefault="00E53301">
            <w:pPr>
              <w:rPr>
                <w:sz w:val="20"/>
                <w:szCs w:val="20"/>
              </w:rPr>
            </w:pPr>
            <w:r>
              <w:rPr>
                <w:rFonts w:hint="eastAsia"/>
                <w:sz w:val="20"/>
                <w:szCs w:val="20"/>
              </w:rPr>
              <w:t>用例来源</w:t>
            </w:r>
          </w:p>
        </w:tc>
        <w:tc>
          <w:tcPr>
            <w:tcW w:w="4148" w:type="dxa"/>
            <w:tcBorders>
              <w:top w:val="single" w:sz="4" w:space="0" w:color="000000"/>
              <w:left w:val="single" w:sz="4" w:space="0" w:color="000000"/>
              <w:bottom w:val="single" w:sz="4" w:space="0" w:color="000000"/>
              <w:right w:val="single" w:sz="4" w:space="0" w:color="000000"/>
            </w:tcBorders>
          </w:tcPr>
          <w:p w14:paraId="6AE015F2" w14:textId="562C6792" w:rsidR="00D91F72" w:rsidRDefault="00E53301">
            <w:pPr>
              <w:rPr>
                <w:sz w:val="20"/>
                <w:szCs w:val="20"/>
              </w:rPr>
            </w:pPr>
            <w:r>
              <w:rPr>
                <w:rFonts w:hint="eastAsia"/>
                <w:sz w:val="20"/>
                <w:szCs w:val="20"/>
              </w:rPr>
              <w:t>选择一个问题</w:t>
            </w:r>
          </w:p>
        </w:tc>
      </w:tr>
      <w:tr w:rsidR="00D91F72" w14:paraId="7B8DB92D" w14:textId="1E0A31BB">
        <w:tc>
          <w:tcPr>
            <w:tcW w:w="4148" w:type="dxa"/>
            <w:gridSpan w:val="2"/>
            <w:tcBorders>
              <w:top w:val="single" w:sz="4" w:space="0" w:color="000000"/>
              <w:left w:val="single" w:sz="4" w:space="0" w:color="000000"/>
              <w:bottom w:val="single" w:sz="4" w:space="0" w:color="000000"/>
              <w:right w:val="single" w:sz="4" w:space="0" w:color="000000"/>
            </w:tcBorders>
          </w:tcPr>
          <w:p w14:paraId="4F4A0F9D" w14:textId="16984825" w:rsidR="00D91F72" w:rsidRDefault="00E53301">
            <w:pPr>
              <w:rPr>
                <w:sz w:val="20"/>
                <w:szCs w:val="20"/>
              </w:rPr>
            </w:pPr>
            <w:r>
              <w:rPr>
                <w:rFonts w:hint="eastAsia"/>
                <w:sz w:val="20"/>
                <w:szCs w:val="20"/>
              </w:rPr>
              <w:t>参与者</w:t>
            </w:r>
          </w:p>
        </w:tc>
        <w:tc>
          <w:tcPr>
            <w:tcW w:w="4148" w:type="dxa"/>
            <w:tcBorders>
              <w:top w:val="single" w:sz="4" w:space="0" w:color="000000"/>
              <w:left w:val="single" w:sz="4" w:space="0" w:color="000000"/>
              <w:bottom w:val="single" w:sz="4" w:space="0" w:color="000000"/>
              <w:right w:val="single" w:sz="4" w:space="0" w:color="000000"/>
            </w:tcBorders>
          </w:tcPr>
          <w:p w14:paraId="6745CB1B" w14:textId="0904F3D0" w:rsidR="00D91F72" w:rsidRDefault="00E53301">
            <w:pPr>
              <w:rPr>
                <w:sz w:val="20"/>
                <w:szCs w:val="20"/>
              </w:rPr>
            </w:pPr>
            <w:r>
              <w:rPr>
                <w:rFonts w:hint="eastAsia"/>
                <w:sz w:val="20"/>
                <w:szCs w:val="20"/>
              </w:rPr>
              <w:t>游客</w:t>
            </w:r>
          </w:p>
        </w:tc>
      </w:tr>
      <w:tr w:rsidR="00D91F72" w14:paraId="6D12FA66" w14:textId="4F1581F9">
        <w:tc>
          <w:tcPr>
            <w:tcW w:w="4148" w:type="dxa"/>
            <w:gridSpan w:val="2"/>
            <w:tcBorders>
              <w:top w:val="single" w:sz="4" w:space="0" w:color="000000"/>
              <w:left w:val="single" w:sz="4" w:space="0" w:color="000000"/>
              <w:bottom w:val="single" w:sz="4" w:space="0" w:color="000000"/>
              <w:right w:val="single" w:sz="4" w:space="0" w:color="000000"/>
            </w:tcBorders>
          </w:tcPr>
          <w:p w14:paraId="0705E28C" w14:textId="304053AC" w:rsidR="00D91F72" w:rsidRDefault="00E53301">
            <w:pPr>
              <w:rPr>
                <w:sz w:val="20"/>
                <w:szCs w:val="20"/>
              </w:rPr>
            </w:pPr>
            <w:r>
              <w:rPr>
                <w:rFonts w:hint="eastAsia"/>
                <w:sz w:val="20"/>
                <w:szCs w:val="20"/>
              </w:rPr>
              <w:t>测试方法</w:t>
            </w:r>
          </w:p>
        </w:tc>
        <w:tc>
          <w:tcPr>
            <w:tcW w:w="4148" w:type="dxa"/>
            <w:tcBorders>
              <w:top w:val="single" w:sz="4" w:space="0" w:color="000000"/>
              <w:left w:val="single" w:sz="4" w:space="0" w:color="000000"/>
              <w:bottom w:val="single" w:sz="4" w:space="0" w:color="000000"/>
              <w:right w:val="single" w:sz="4" w:space="0" w:color="000000"/>
            </w:tcBorders>
          </w:tcPr>
          <w:p w14:paraId="07D0B741" w14:textId="158FF778" w:rsidR="00D91F72" w:rsidRDefault="00E53301">
            <w:pPr>
              <w:rPr>
                <w:sz w:val="20"/>
                <w:szCs w:val="20"/>
              </w:rPr>
            </w:pPr>
            <w:r>
              <w:rPr>
                <w:rFonts w:hint="eastAsia"/>
                <w:sz w:val="20"/>
                <w:szCs w:val="20"/>
              </w:rPr>
              <w:t>黑盒测试-等价类划分、边界值</w:t>
            </w:r>
          </w:p>
        </w:tc>
      </w:tr>
      <w:tr w:rsidR="00D91F72" w14:paraId="60E586A6" w14:textId="2FBDBEF9">
        <w:tc>
          <w:tcPr>
            <w:tcW w:w="4148" w:type="dxa"/>
            <w:gridSpan w:val="2"/>
            <w:tcBorders>
              <w:top w:val="single" w:sz="4" w:space="0" w:color="000000"/>
              <w:left w:val="single" w:sz="4" w:space="0" w:color="000000"/>
              <w:bottom w:val="single" w:sz="4" w:space="0" w:color="000000"/>
              <w:right w:val="single" w:sz="4" w:space="0" w:color="000000"/>
            </w:tcBorders>
          </w:tcPr>
          <w:p w14:paraId="0C1D0754" w14:textId="24201221" w:rsidR="00D91F72" w:rsidRDefault="00E53301">
            <w:pPr>
              <w:rPr>
                <w:sz w:val="20"/>
                <w:szCs w:val="20"/>
              </w:rPr>
            </w:pPr>
            <w:r>
              <w:rPr>
                <w:rFonts w:hint="eastAsia"/>
                <w:sz w:val="20"/>
                <w:szCs w:val="20"/>
              </w:rPr>
              <w:t>前置条件</w:t>
            </w:r>
          </w:p>
        </w:tc>
        <w:tc>
          <w:tcPr>
            <w:tcW w:w="4148" w:type="dxa"/>
            <w:tcBorders>
              <w:top w:val="single" w:sz="4" w:space="0" w:color="000000"/>
              <w:left w:val="single" w:sz="4" w:space="0" w:color="000000"/>
              <w:bottom w:val="single" w:sz="4" w:space="0" w:color="000000"/>
              <w:right w:val="single" w:sz="4" w:space="0" w:color="000000"/>
            </w:tcBorders>
          </w:tcPr>
          <w:p w14:paraId="50AEE720" w14:textId="0C29841B" w:rsidR="00D91F72" w:rsidRDefault="00E53301">
            <w:pPr>
              <w:rPr>
                <w:sz w:val="20"/>
                <w:szCs w:val="20"/>
              </w:rPr>
            </w:pPr>
            <w:r>
              <w:rPr>
                <w:rFonts w:hint="eastAsia"/>
                <w:sz w:val="20"/>
                <w:szCs w:val="20"/>
              </w:rPr>
              <w:t>无</w:t>
            </w:r>
          </w:p>
        </w:tc>
      </w:tr>
      <w:tr w:rsidR="00D91F72" w14:paraId="098DFB5E" w14:textId="629350FD">
        <w:tc>
          <w:tcPr>
            <w:tcW w:w="4148" w:type="dxa"/>
            <w:gridSpan w:val="2"/>
            <w:tcBorders>
              <w:top w:val="single" w:sz="4" w:space="0" w:color="000000"/>
              <w:left w:val="single" w:sz="4" w:space="0" w:color="000000"/>
              <w:bottom w:val="single" w:sz="4" w:space="0" w:color="000000"/>
              <w:right w:val="single" w:sz="4" w:space="0" w:color="000000"/>
            </w:tcBorders>
          </w:tcPr>
          <w:p w14:paraId="606B67D8" w14:textId="4282BD22" w:rsidR="00D91F72" w:rsidRDefault="00E53301">
            <w:pPr>
              <w:rPr>
                <w:sz w:val="20"/>
                <w:szCs w:val="20"/>
              </w:rPr>
            </w:pPr>
            <w:r>
              <w:rPr>
                <w:rFonts w:hint="eastAsia"/>
                <w:sz w:val="20"/>
                <w:szCs w:val="20"/>
              </w:rPr>
              <w:t>状态</w:t>
            </w:r>
          </w:p>
        </w:tc>
        <w:tc>
          <w:tcPr>
            <w:tcW w:w="4148" w:type="dxa"/>
            <w:tcBorders>
              <w:top w:val="single" w:sz="4" w:space="0" w:color="000000"/>
              <w:left w:val="single" w:sz="4" w:space="0" w:color="000000"/>
              <w:bottom w:val="single" w:sz="4" w:space="0" w:color="000000"/>
              <w:right w:val="single" w:sz="4" w:space="0" w:color="000000"/>
            </w:tcBorders>
          </w:tcPr>
          <w:p w14:paraId="137BA5A2" w14:textId="5CF949DB" w:rsidR="00D91F72" w:rsidRDefault="00E53301">
            <w:pPr>
              <w:rPr>
                <w:sz w:val="20"/>
                <w:szCs w:val="20"/>
              </w:rPr>
            </w:pPr>
            <w:r>
              <w:rPr>
                <w:rFonts w:hint="eastAsia"/>
                <w:sz w:val="20"/>
                <w:szCs w:val="20"/>
              </w:rPr>
              <w:t>未登录</w:t>
            </w:r>
          </w:p>
        </w:tc>
      </w:tr>
      <w:tr w:rsidR="00D91F72" w14:paraId="0DD37FA3" w14:textId="08425BBD">
        <w:tc>
          <w:tcPr>
            <w:tcW w:w="4148" w:type="dxa"/>
            <w:gridSpan w:val="2"/>
            <w:tcBorders>
              <w:top w:val="single" w:sz="4" w:space="0" w:color="000000"/>
              <w:left w:val="single" w:sz="4" w:space="0" w:color="000000"/>
              <w:bottom w:val="single" w:sz="4" w:space="0" w:color="000000"/>
              <w:right w:val="single" w:sz="4" w:space="0" w:color="000000"/>
            </w:tcBorders>
          </w:tcPr>
          <w:p w14:paraId="26F0EB83" w14:textId="61E0C966" w:rsidR="00D91F72" w:rsidRDefault="00E53301">
            <w:pPr>
              <w:rPr>
                <w:sz w:val="20"/>
                <w:szCs w:val="20"/>
              </w:rPr>
            </w:pPr>
            <w:r>
              <w:rPr>
                <w:rFonts w:hint="eastAsia"/>
                <w:sz w:val="20"/>
                <w:szCs w:val="20"/>
              </w:rPr>
              <w:t>场景</w:t>
            </w:r>
          </w:p>
        </w:tc>
        <w:tc>
          <w:tcPr>
            <w:tcW w:w="4148" w:type="dxa"/>
            <w:tcBorders>
              <w:top w:val="single" w:sz="4" w:space="0" w:color="000000"/>
              <w:left w:val="single" w:sz="4" w:space="0" w:color="000000"/>
              <w:bottom w:val="single" w:sz="4" w:space="0" w:color="000000"/>
              <w:right w:val="single" w:sz="4" w:space="0" w:color="000000"/>
            </w:tcBorders>
          </w:tcPr>
          <w:p w14:paraId="0387DA6F" w14:textId="6605D17B" w:rsidR="00D91F72" w:rsidRDefault="00E53301">
            <w:pPr>
              <w:rPr>
                <w:sz w:val="20"/>
                <w:szCs w:val="20"/>
              </w:rPr>
            </w:pPr>
            <w:r>
              <w:rPr>
                <w:rFonts w:hint="eastAsia"/>
                <w:sz w:val="20"/>
                <w:szCs w:val="20"/>
              </w:rPr>
              <w:t>游客选择一个问题</w:t>
            </w:r>
          </w:p>
        </w:tc>
      </w:tr>
      <w:tr w:rsidR="00D91F72" w14:paraId="7FDFE480" w14:textId="330C7E1B">
        <w:tc>
          <w:tcPr>
            <w:tcW w:w="4148" w:type="dxa"/>
            <w:gridSpan w:val="2"/>
            <w:tcBorders>
              <w:top w:val="single" w:sz="4" w:space="0" w:color="000000"/>
              <w:left w:val="single" w:sz="4" w:space="0" w:color="000000"/>
              <w:bottom w:val="single" w:sz="4" w:space="0" w:color="000000"/>
              <w:right w:val="single" w:sz="4" w:space="0" w:color="000000"/>
            </w:tcBorders>
          </w:tcPr>
          <w:p w14:paraId="05D4433F" w14:textId="70957552" w:rsidR="00D91F72" w:rsidRDefault="00E53301">
            <w:pPr>
              <w:rPr>
                <w:sz w:val="20"/>
                <w:szCs w:val="20"/>
              </w:rPr>
            </w:pPr>
            <w:r>
              <w:rPr>
                <w:rFonts w:hint="eastAsia"/>
                <w:sz w:val="20"/>
                <w:szCs w:val="20"/>
              </w:rPr>
              <w:t>测试目的</w:t>
            </w:r>
          </w:p>
        </w:tc>
        <w:tc>
          <w:tcPr>
            <w:tcW w:w="4148" w:type="dxa"/>
            <w:tcBorders>
              <w:top w:val="single" w:sz="4" w:space="0" w:color="000000"/>
              <w:left w:val="single" w:sz="4" w:space="0" w:color="000000"/>
              <w:bottom w:val="single" w:sz="4" w:space="0" w:color="000000"/>
              <w:right w:val="single" w:sz="4" w:space="0" w:color="000000"/>
            </w:tcBorders>
          </w:tcPr>
          <w:p w14:paraId="3B246FC0" w14:textId="3A1AD93B" w:rsidR="00D91F72" w:rsidRDefault="00E53301">
            <w:pPr>
              <w:rPr>
                <w:sz w:val="20"/>
                <w:szCs w:val="20"/>
              </w:rPr>
            </w:pPr>
            <w:r>
              <w:rPr>
                <w:rFonts w:hint="eastAsia"/>
                <w:sz w:val="20"/>
                <w:szCs w:val="20"/>
              </w:rPr>
              <w:t>测试游客是否能进入首页，选择一个问题</w:t>
            </w:r>
          </w:p>
        </w:tc>
      </w:tr>
      <w:tr w:rsidR="00D91F72" w14:paraId="4AF7ECCB" w14:textId="672BFAC0">
        <w:trPr>
          <w:trHeight w:val="1445"/>
        </w:trPr>
        <w:tc>
          <w:tcPr>
            <w:tcW w:w="8296" w:type="dxa"/>
            <w:gridSpan w:val="3"/>
            <w:tcBorders>
              <w:top w:val="single" w:sz="4" w:space="0" w:color="000000"/>
              <w:left w:val="single" w:sz="4" w:space="0" w:color="000000"/>
              <w:right w:val="single" w:sz="4" w:space="0" w:color="000000"/>
            </w:tcBorders>
          </w:tcPr>
          <w:p w14:paraId="4B4DF4D7" w14:textId="420A91C1" w:rsidR="00D91F72" w:rsidRDefault="00E53301">
            <w:pPr>
              <w:rPr>
                <w:sz w:val="20"/>
                <w:szCs w:val="20"/>
              </w:rPr>
            </w:pPr>
            <w:r>
              <w:rPr>
                <w:rFonts w:hint="eastAsia"/>
                <w:sz w:val="20"/>
                <w:szCs w:val="20"/>
              </w:rPr>
              <w:t>初始条件和背景：</w:t>
            </w:r>
          </w:p>
          <w:p w14:paraId="08B6BD24" w14:textId="5FC27D84" w:rsidR="00D91F72" w:rsidRDefault="00E53301">
            <w:pPr>
              <w:rPr>
                <w:sz w:val="20"/>
                <w:szCs w:val="20"/>
              </w:rPr>
            </w:pPr>
            <w:r>
              <w:rPr>
                <w:rFonts w:hint="eastAsia"/>
                <w:sz w:val="20"/>
                <w:szCs w:val="20"/>
              </w:rPr>
              <w:t>系统：PC端</w:t>
            </w:r>
          </w:p>
          <w:p w14:paraId="6582CA2B" w14:textId="5573A3B0" w:rsidR="00D91F72" w:rsidRDefault="00E53301">
            <w:pPr>
              <w:rPr>
                <w:sz w:val="20"/>
                <w:szCs w:val="20"/>
              </w:rPr>
            </w:pPr>
            <w:r>
              <w:rPr>
                <w:rFonts w:hint="eastAsia"/>
                <w:sz w:val="20"/>
                <w:szCs w:val="20"/>
              </w:rPr>
              <w:t>浏览器：C</w:t>
            </w:r>
            <w:r>
              <w:rPr>
                <w:sz w:val="20"/>
                <w:szCs w:val="20"/>
              </w:rPr>
              <w:t>hrome</w:t>
            </w:r>
          </w:p>
          <w:p w14:paraId="6592C762" w14:textId="619D35F6" w:rsidR="00D91F72" w:rsidRDefault="00E53301">
            <w:pPr>
              <w:rPr>
                <w:sz w:val="20"/>
                <w:szCs w:val="20"/>
              </w:rPr>
            </w:pPr>
            <w:r>
              <w:rPr>
                <w:rFonts w:hint="eastAsia"/>
                <w:sz w:val="20"/>
                <w:szCs w:val="20"/>
              </w:rPr>
              <w:t>注释：无</w:t>
            </w:r>
          </w:p>
        </w:tc>
      </w:tr>
      <w:tr w:rsidR="00D91F72" w14:paraId="00017BB6" w14:textId="71F28CE3">
        <w:trPr>
          <w:trHeight w:val="392"/>
        </w:trPr>
        <w:tc>
          <w:tcPr>
            <w:tcW w:w="2155" w:type="dxa"/>
            <w:tcBorders>
              <w:top w:val="single" w:sz="4" w:space="0" w:color="000000"/>
              <w:left w:val="single" w:sz="4" w:space="0" w:color="000000"/>
              <w:bottom w:val="single" w:sz="4" w:space="0" w:color="000000"/>
              <w:right w:val="single" w:sz="4" w:space="0" w:color="000000"/>
            </w:tcBorders>
          </w:tcPr>
          <w:p w14:paraId="2443FAB2" w14:textId="2B7E9FC5" w:rsidR="00D91F72" w:rsidRDefault="00E53301">
            <w:pPr>
              <w:rPr>
                <w:sz w:val="20"/>
                <w:szCs w:val="20"/>
              </w:rPr>
            </w:pPr>
            <w:r>
              <w:rPr>
                <w:rFonts w:hint="eastAsia"/>
                <w:sz w:val="20"/>
                <w:szCs w:val="20"/>
              </w:rPr>
              <w:t>操作步骤</w:t>
            </w:r>
          </w:p>
        </w:tc>
        <w:tc>
          <w:tcPr>
            <w:tcW w:w="6141" w:type="dxa"/>
            <w:gridSpan w:val="2"/>
            <w:tcBorders>
              <w:top w:val="single" w:sz="4" w:space="0" w:color="000000"/>
              <w:left w:val="single" w:sz="4" w:space="0" w:color="000000"/>
              <w:bottom w:val="single" w:sz="4" w:space="0" w:color="000000"/>
              <w:right w:val="single" w:sz="4" w:space="0" w:color="000000"/>
            </w:tcBorders>
          </w:tcPr>
          <w:p w14:paraId="5EF5350F" w14:textId="0693DF84" w:rsidR="00D91F72" w:rsidRDefault="00E53301">
            <w:pPr>
              <w:rPr>
                <w:sz w:val="20"/>
                <w:szCs w:val="20"/>
              </w:rPr>
            </w:pPr>
            <w:r>
              <w:rPr>
                <w:rFonts w:hint="eastAsia"/>
                <w:sz w:val="20"/>
                <w:szCs w:val="20"/>
              </w:rPr>
              <w:t>预期结果</w:t>
            </w:r>
          </w:p>
        </w:tc>
      </w:tr>
      <w:tr w:rsidR="00D91F72" w14:paraId="06AF9758" w14:textId="6A9F4A00">
        <w:trPr>
          <w:trHeight w:val="392"/>
        </w:trPr>
        <w:tc>
          <w:tcPr>
            <w:tcW w:w="2155" w:type="dxa"/>
            <w:tcBorders>
              <w:top w:val="single" w:sz="4" w:space="0" w:color="000000"/>
              <w:left w:val="single" w:sz="4" w:space="0" w:color="000000"/>
              <w:bottom w:val="single" w:sz="4" w:space="0" w:color="000000"/>
              <w:right w:val="single" w:sz="4" w:space="0" w:color="000000"/>
            </w:tcBorders>
          </w:tcPr>
          <w:p w14:paraId="53F3A0E0" w14:textId="66973611" w:rsidR="00D91F72" w:rsidRDefault="00E53301">
            <w:pPr>
              <w:rPr>
                <w:sz w:val="20"/>
                <w:szCs w:val="20"/>
              </w:rPr>
            </w:pPr>
            <w:r>
              <w:rPr>
                <w:rFonts w:hint="eastAsia"/>
                <w:sz w:val="20"/>
                <w:szCs w:val="20"/>
              </w:rPr>
              <w:t>点击[问题</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446F8E36" w14:textId="383BD676" w:rsidR="00D91F72" w:rsidRDefault="00E53301">
            <w:pPr>
              <w:rPr>
                <w:sz w:val="20"/>
                <w:szCs w:val="20"/>
              </w:rPr>
            </w:pPr>
            <w:r>
              <w:rPr>
                <w:rFonts w:hint="eastAsia"/>
                <w:sz w:val="20"/>
                <w:szCs w:val="20"/>
              </w:rPr>
              <w:t>出现下拉框，选项位{你上学的第一个城市，你最喜欢的老师，你成绩最好的学科}</w:t>
            </w:r>
          </w:p>
        </w:tc>
      </w:tr>
      <w:tr w:rsidR="00D91F72" w14:paraId="760FB3DE" w14:textId="29E1B902">
        <w:trPr>
          <w:trHeight w:val="392"/>
        </w:trPr>
        <w:tc>
          <w:tcPr>
            <w:tcW w:w="2155" w:type="dxa"/>
            <w:tcBorders>
              <w:top w:val="single" w:sz="4" w:space="0" w:color="000000"/>
              <w:left w:val="single" w:sz="4" w:space="0" w:color="000000"/>
              <w:bottom w:val="single" w:sz="4" w:space="0" w:color="000000"/>
              <w:right w:val="single" w:sz="4" w:space="0" w:color="000000"/>
            </w:tcBorders>
          </w:tcPr>
          <w:p w14:paraId="194DC9C3" w14:textId="6E9D4058" w:rsidR="00D91F72" w:rsidRDefault="00E53301">
            <w:pPr>
              <w:rPr>
                <w:sz w:val="20"/>
                <w:szCs w:val="20"/>
              </w:rPr>
            </w:pPr>
            <w:r>
              <w:rPr>
                <w:rFonts w:hint="eastAsia"/>
                <w:sz w:val="20"/>
                <w:szCs w:val="20"/>
              </w:rPr>
              <w:t>点击[你上学的第一个城市</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5841F98E" w14:textId="3508B3AD" w:rsidR="00D91F72" w:rsidRDefault="00E53301">
            <w:pPr>
              <w:rPr>
                <w:sz w:val="20"/>
                <w:szCs w:val="20"/>
              </w:rPr>
            </w:pPr>
            <w:r>
              <w:rPr>
                <w:rFonts w:hint="eastAsia"/>
                <w:sz w:val="20"/>
                <w:szCs w:val="20"/>
              </w:rPr>
              <w:t>问题变为[你上学的第一个城市</w:t>
            </w:r>
            <w:r>
              <w:rPr>
                <w:sz w:val="20"/>
                <w:szCs w:val="20"/>
              </w:rPr>
              <w:t>]</w:t>
            </w:r>
          </w:p>
        </w:tc>
      </w:tr>
      <w:tr w:rsidR="00D91F72" w14:paraId="7A015349" w14:textId="3805F239">
        <w:trPr>
          <w:trHeight w:val="392"/>
        </w:trPr>
        <w:tc>
          <w:tcPr>
            <w:tcW w:w="2155" w:type="dxa"/>
            <w:tcBorders>
              <w:top w:val="single" w:sz="4" w:space="0" w:color="000000"/>
              <w:left w:val="single" w:sz="4" w:space="0" w:color="000000"/>
              <w:bottom w:val="single" w:sz="4" w:space="0" w:color="000000"/>
              <w:right w:val="single" w:sz="4" w:space="0" w:color="000000"/>
            </w:tcBorders>
          </w:tcPr>
          <w:p w14:paraId="53745272" w14:textId="65D47EC3" w:rsidR="00D91F72" w:rsidRDefault="00E53301">
            <w:pPr>
              <w:rPr>
                <w:sz w:val="20"/>
                <w:szCs w:val="20"/>
              </w:rPr>
            </w:pPr>
            <w:r>
              <w:rPr>
                <w:rFonts w:hint="eastAsia"/>
                <w:sz w:val="20"/>
                <w:szCs w:val="20"/>
              </w:rPr>
              <w:t>点击[你最喜欢的老师</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308BB090" w14:textId="0DA2C255" w:rsidR="00D91F72" w:rsidRDefault="00E53301">
            <w:pPr>
              <w:rPr>
                <w:sz w:val="20"/>
                <w:szCs w:val="20"/>
              </w:rPr>
            </w:pPr>
            <w:r>
              <w:rPr>
                <w:rFonts w:hint="eastAsia"/>
                <w:sz w:val="20"/>
                <w:szCs w:val="20"/>
              </w:rPr>
              <w:t>问题变为[你最喜欢的老师</w:t>
            </w:r>
            <w:r>
              <w:rPr>
                <w:sz w:val="20"/>
                <w:szCs w:val="20"/>
              </w:rPr>
              <w:t>]</w:t>
            </w:r>
          </w:p>
        </w:tc>
      </w:tr>
      <w:tr w:rsidR="00D91F72" w14:paraId="59B0FCD5" w14:textId="3EA1A0B9">
        <w:trPr>
          <w:trHeight w:val="392"/>
        </w:trPr>
        <w:tc>
          <w:tcPr>
            <w:tcW w:w="2155" w:type="dxa"/>
            <w:tcBorders>
              <w:top w:val="single" w:sz="4" w:space="0" w:color="000000"/>
              <w:left w:val="single" w:sz="4" w:space="0" w:color="000000"/>
              <w:bottom w:val="single" w:sz="4" w:space="0" w:color="000000"/>
              <w:right w:val="single" w:sz="4" w:space="0" w:color="000000"/>
            </w:tcBorders>
          </w:tcPr>
          <w:p w14:paraId="1FE50298" w14:textId="29BC306E" w:rsidR="00D91F72" w:rsidRDefault="00E53301">
            <w:pPr>
              <w:rPr>
                <w:sz w:val="20"/>
                <w:szCs w:val="20"/>
              </w:rPr>
            </w:pPr>
            <w:r>
              <w:rPr>
                <w:rFonts w:hint="eastAsia"/>
                <w:sz w:val="20"/>
                <w:szCs w:val="20"/>
              </w:rPr>
              <w:t>点击[你成绩最好的学科</w:t>
            </w:r>
            <w:r>
              <w:rPr>
                <w:sz w:val="20"/>
                <w:szCs w:val="20"/>
              </w:rPr>
              <w:t>]</w:t>
            </w:r>
          </w:p>
        </w:tc>
        <w:tc>
          <w:tcPr>
            <w:tcW w:w="6141" w:type="dxa"/>
            <w:gridSpan w:val="2"/>
            <w:tcBorders>
              <w:top w:val="single" w:sz="4" w:space="0" w:color="000000"/>
              <w:left w:val="single" w:sz="4" w:space="0" w:color="000000"/>
              <w:bottom w:val="single" w:sz="4" w:space="0" w:color="000000"/>
              <w:right w:val="single" w:sz="4" w:space="0" w:color="000000"/>
            </w:tcBorders>
          </w:tcPr>
          <w:p w14:paraId="2FA14A6D" w14:textId="423D242D" w:rsidR="00D91F72" w:rsidRDefault="00E53301">
            <w:pPr>
              <w:rPr>
                <w:sz w:val="20"/>
                <w:szCs w:val="20"/>
              </w:rPr>
            </w:pPr>
            <w:r>
              <w:rPr>
                <w:rFonts w:hint="eastAsia"/>
                <w:sz w:val="20"/>
                <w:szCs w:val="20"/>
              </w:rPr>
              <w:t>问题变为[你成绩最好的学科</w:t>
            </w:r>
            <w:r>
              <w:rPr>
                <w:sz w:val="20"/>
                <w:szCs w:val="20"/>
              </w:rPr>
              <w:t>]</w:t>
            </w:r>
          </w:p>
        </w:tc>
      </w:tr>
      <w:tr w:rsidR="00D91F72" w14:paraId="0097EB2E" w14:textId="10CF2985">
        <w:trPr>
          <w:trHeight w:val="392"/>
        </w:trPr>
        <w:tc>
          <w:tcPr>
            <w:tcW w:w="2155" w:type="dxa"/>
            <w:tcBorders>
              <w:top w:val="single" w:sz="4" w:space="0" w:color="000000"/>
              <w:left w:val="single" w:sz="4" w:space="0" w:color="000000"/>
              <w:bottom w:val="single" w:sz="4" w:space="0" w:color="000000"/>
              <w:right w:val="single" w:sz="4" w:space="0" w:color="000000"/>
            </w:tcBorders>
          </w:tcPr>
          <w:p w14:paraId="75E04AEC" w14:textId="599FB2E5" w:rsidR="00D91F72" w:rsidRDefault="00D91F72">
            <w:pPr>
              <w:rPr>
                <w:sz w:val="20"/>
                <w:szCs w:val="20"/>
              </w:rPr>
            </w:pPr>
          </w:p>
        </w:tc>
        <w:tc>
          <w:tcPr>
            <w:tcW w:w="6141" w:type="dxa"/>
            <w:gridSpan w:val="2"/>
            <w:tcBorders>
              <w:top w:val="single" w:sz="4" w:space="0" w:color="000000"/>
              <w:left w:val="single" w:sz="4" w:space="0" w:color="000000"/>
              <w:bottom w:val="single" w:sz="4" w:space="0" w:color="000000"/>
              <w:right w:val="single" w:sz="4" w:space="0" w:color="000000"/>
            </w:tcBorders>
          </w:tcPr>
          <w:p w14:paraId="38A72DE1" w14:textId="5E9EE54A" w:rsidR="00D91F72" w:rsidRDefault="00D91F72">
            <w:pPr>
              <w:rPr>
                <w:sz w:val="20"/>
                <w:szCs w:val="20"/>
              </w:rPr>
            </w:pPr>
          </w:p>
        </w:tc>
      </w:tr>
    </w:tbl>
    <w:p w14:paraId="5F260067" w14:textId="76787A6D" w:rsidR="00D91F72" w:rsidRDefault="00D91F72"/>
    <w:p w14:paraId="4FEA4E34" w14:textId="4B0D0160" w:rsidR="00D91F72" w:rsidRDefault="00E53301">
      <w:r>
        <w:br w:type="page"/>
      </w:r>
    </w:p>
    <w:p w14:paraId="6AC6FD93" w14:textId="4CFAA3FB" w:rsidR="00D91F72" w:rsidRDefault="00D91F72"/>
    <w:p w14:paraId="6EFAE4B0" w14:textId="104B0395" w:rsidR="00D91F72" w:rsidRDefault="00E53301">
      <w:pPr>
        <w:pStyle w:val="a1"/>
      </w:pPr>
      <w:bookmarkStart w:id="180" w:name="_Toc533374867"/>
      <w:r>
        <w:rPr>
          <w:rFonts w:hint="eastAsia"/>
        </w:rPr>
        <w:t>输入问题答案</w:t>
      </w:r>
      <w:bookmarkEnd w:id="180"/>
    </w:p>
    <w:tbl>
      <w:tblPr>
        <w:tblStyle w:val="15"/>
        <w:tblW w:w="8296" w:type="dxa"/>
        <w:tblLayout w:type="fixed"/>
        <w:tblLook w:val="04A0" w:firstRow="1" w:lastRow="0" w:firstColumn="1" w:lastColumn="0" w:noHBand="0" w:noVBand="1"/>
      </w:tblPr>
      <w:tblGrid>
        <w:gridCol w:w="2916"/>
        <w:gridCol w:w="1719"/>
        <w:gridCol w:w="3661"/>
      </w:tblGrid>
      <w:tr w:rsidR="00D91F72" w14:paraId="146B1643" w14:textId="0D53D424">
        <w:tc>
          <w:tcPr>
            <w:tcW w:w="4635" w:type="dxa"/>
            <w:gridSpan w:val="2"/>
            <w:tcBorders>
              <w:top w:val="single" w:sz="4" w:space="0" w:color="000000"/>
              <w:left w:val="single" w:sz="4" w:space="0" w:color="000000"/>
              <w:bottom w:val="single" w:sz="4" w:space="0" w:color="000000"/>
              <w:right w:val="single" w:sz="4" w:space="0" w:color="000000"/>
            </w:tcBorders>
          </w:tcPr>
          <w:p w14:paraId="2A24308B" w14:textId="1337AFA8" w:rsidR="00D91F72" w:rsidRDefault="00E53301">
            <w:pPr>
              <w:rPr>
                <w:sz w:val="20"/>
                <w:szCs w:val="20"/>
              </w:rPr>
            </w:pPr>
            <w:r>
              <w:rPr>
                <w:rFonts w:hint="eastAsia"/>
                <w:sz w:val="20"/>
                <w:szCs w:val="20"/>
              </w:rPr>
              <w:t>测试用例编号</w:t>
            </w:r>
          </w:p>
        </w:tc>
        <w:tc>
          <w:tcPr>
            <w:tcW w:w="3661" w:type="dxa"/>
            <w:tcBorders>
              <w:top w:val="single" w:sz="4" w:space="0" w:color="000000"/>
              <w:left w:val="single" w:sz="4" w:space="0" w:color="000000"/>
              <w:bottom w:val="single" w:sz="4" w:space="0" w:color="000000"/>
              <w:right w:val="single" w:sz="4" w:space="0" w:color="000000"/>
            </w:tcBorders>
          </w:tcPr>
          <w:p w14:paraId="49672108" w14:textId="5F77ADCF" w:rsidR="00D91F72" w:rsidRDefault="00E53301">
            <w:pPr>
              <w:rPr>
                <w:sz w:val="20"/>
                <w:szCs w:val="20"/>
              </w:rPr>
            </w:pPr>
            <w:r>
              <w:rPr>
                <w:rFonts w:hint="eastAsia"/>
                <w:sz w:val="20"/>
                <w:szCs w:val="20"/>
              </w:rPr>
              <w:t>TC</w:t>
            </w:r>
            <w:r>
              <w:rPr>
                <w:sz w:val="20"/>
                <w:szCs w:val="20"/>
              </w:rPr>
              <w:t>-</w:t>
            </w:r>
            <w:r>
              <w:rPr>
                <w:rFonts w:hint="eastAsia"/>
                <w:sz w:val="20"/>
                <w:szCs w:val="20"/>
              </w:rPr>
              <w:t>V</w:t>
            </w:r>
            <w:r>
              <w:rPr>
                <w:sz w:val="20"/>
                <w:szCs w:val="20"/>
              </w:rPr>
              <w:t>-</w:t>
            </w:r>
            <w:r>
              <w:rPr>
                <w:rFonts w:hint="eastAsia"/>
                <w:sz w:val="20"/>
                <w:szCs w:val="20"/>
              </w:rPr>
              <w:t>16</w:t>
            </w:r>
          </w:p>
        </w:tc>
      </w:tr>
      <w:tr w:rsidR="00D91F72" w14:paraId="7F16F630" w14:textId="5D9CB053">
        <w:tc>
          <w:tcPr>
            <w:tcW w:w="4635" w:type="dxa"/>
            <w:gridSpan w:val="2"/>
            <w:tcBorders>
              <w:top w:val="single" w:sz="4" w:space="0" w:color="000000"/>
              <w:left w:val="single" w:sz="4" w:space="0" w:color="000000"/>
              <w:bottom w:val="single" w:sz="4" w:space="0" w:color="000000"/>
              <w:right w:val="single" w:sz="4" w:space="0" w:color="000000"/>
            </w:tcBorders>
          </w:tcPr>
          <w:p w14:paraId="6B41C075" w14:textId="260A8BBA" w:rsidR="00D91F72" w:rsidRDefault="00E53301">
            <w:pPr>
              <w:rPr>
                <w:sz w:val="20"/>
                <w:szCs w:val="20"/>
              </w:rPr>
            </w:pPr>
            <w:r>
              <w:rPr>
                <w:rFonts w:hint="eastAsia"/>
                <w:sz w:val="20"/>
                <w:szCs w:val="20"/>
              </w:rPr>
              <w:t>测试用例名称</w:t>
            </w:r>
          </w:p>
        </w:tc>
        <w:tc>
          <w:tcPr>
            <w:tcW w:w="3661" w:type="dxa"/>
            <w:tcBorders>
              <w:top w:val="single" w:sz="4" w:space="0" w:color="000000"/>
              <w:left w:val="single" w:sz="4" w:space="0" w:color="000000"/>
              <w:bottom w:val="single" w:sz="4" w:space="0" w:color="000000"/>
              <w:right w:val="single" w:sz="4" w:space="0" w:color="000000"/>
            </w:tcBorders>
          </w:tcPr>
          <w:p w14:paraId="54814A94" w14:textId="5C95103C" w:rsidR="00D91F72" w:rsidRDefault="00E53301">
            <w:pPr>
              <w:rPr>
                <w:sz w:val="20"/>
                <w:szCs w:val="20"/>
              </w:rPr>
            </w:pPr>
            <w:r>
              <w:rPr>
                <w:rFonts w:hint="eastAsia"/>
                <w:sz w:val="20"/>
                <w:szCs w:val="20"/>
              </w:rPr>
              <w:t>输入问题答案</w:t>
            </w:r>
          </w:p>
        </w:tc>
      </w:tr>
      <w:tr w:rsidR="00D91F72" w14:paraId="30FC456F" w14:textId="349F2C0E">
        <w:tc>
          <w:tcPr>
            <w:tcW w:w="4635" w:type="dxa"/>
            <w:gridSpan w:val="2"/>
            <w:tcBorders>
              <w:top w:val="single" w:sz="4" w:space="0" w:color="000000"/>
              <w:left w:val="single" w:sz="4" w:space="0" w:color="000000"/>
              <w:bottom w:val="single" w:sz="4" w:space="0" w:color="000000"/>
              <w:right w:val="single" w:sz="4" w:space="0" w:color="000000"/>
            </w:tcBorders>
          </w:tcPr>
          <w:p w14:paraId="2EEF9B41" w14:textId="371C7E2C" w:rsidR="00D91F72" w:rsidRDefault="00E53301">
            <w:pPr>
              <w:rPr>
                <w:sz w:val="20"/>
                <w:szCs w:val="20"/>
              </w:rPr>
            </w:pPr>
            <w:r>
              <w:rPr>
                <w:rFonts w:hint="eastAsia"/>
                <w:sz w:val="20"/>
                <w:szCs w:val="20"/>
              </w:rPr>
              <w:t>用例来源</w:t>
            </w:r>
          </w:p>
        </w:tc>
        <w:tc>
          <w:tcPr>
            <w:tcW w:w="3661" w:type="dxa"/>
            <w:tcBorders>
              <w:top w:val="single" w:sz="4" w:space="0" w:color="000000"/>
              <w:left w:val="single" w:sz="4" w:space="0" w:color="000000"/>
              <w:bottom w:val="single" w:sz="4" w:space="0" w:color="000000"/>
              <w:right w:val="single" w:sz="4" w:space="0" w:color="000000"/>
            </w:tcBorders>
          </w:tcPr>
          <w:p w14:paraId="3923E45B" w14:textId="236D5694" w:rsidR="00D91F72" w:rsidRDefault="00E53301">
            <w:pPr>
              <w:rPr>
                <w:sz w:val="20"/>
                <w:szCs w:val="20"/>
              </w:rPr>
            </w:pPr>
            <w:r>
              <w:rPr>
                <w:rFonts w:hint="eastAsia"/>
                <w:sz w:val="20"/>
                <w:szCs w:val="20"/>
              </w:rPr>
              <w:t>输入问题答案</w:t>
            </w:r>
          </w:p>
        </w:tc>
      </w:tr>
      <w:tr w:rsidR="00D91F72" w14:paraId="67449111" w14:textId="46101A68">
        <w:tc>
          <w:tcPr>
            <w:tcW w:w="4635" w:type="dxa"/>
            <w:gridSpan w:val="2"/>
            <w:tcBorders>
              <w:top w:val="single" w:sz="4" w:space="0" w:color="000000"/>
              <w:left w:val="single" w:sz="4" w:space="0" w:color="000000"/>
              <w:bottom w:val="single" w:sz="4" w:space="0" w:color="000000"/>
              <w:right w:val="single" w:sz="4" w:space="0" w:color="000000"/>
            </w:tcBorders>
          </w:tcPr>
          <w:p w14:paraId="59008D03" w14:textId="4F1F95DB" w:rsidR="00D91F72" w:rsidRDefault="00E53301">
            <w:pPr>
              <w:rPr>
                <w:sz w:val="20"/>
                <w:szCs w:val="20"/>
              </w:rPr>
            </w:pPr>
            <w:r>
              <w:rPr>
                <w:rFonts w:hint="eastAsia"/>
                <w:sz w:val="20"/>
                <w:szCs w:val="20"/>
              </w:rPr>
              <w:t>参与者</w:t>
            </w:r>
          </w:p>
        </w:tc>
        <w:tc>
          <w:tcPr>
            <w:tcW w:w="3661" w:type="dxa"/>
            <w:tcBorders>
              <w:top w:val="single" w:sz="4" w:space="0" w:color="000000"/>
              <w:left w:val="single" w:sz="4" w:space="0" w:color="000000"/>
              <w:bottom w:val="single" w:sz="4" w:space="0" w:color="000000"/>
              <w:right w:val="single" w:sz="4" w:space="0" w:color="000000"/>
            </w:tcBorders>
          </w:tcPr>
          <w:p w14:paraId="052E9631" w14:textId="5FFE9E69" w:rsidR="00D91F72" w:rsidRDefault="00E53301">
            <w:pPr>
              <w:rPr>
                <w:sz w:val="20"/>
                <w:szCs w:val="20"/>
              </w:rPr>
            </w:pPr>
            <w:r>
              <w:rPr>
                <w:rFonts w:hint="eastAsia"/>
                <w:sz w:val="20"/>
                <w:szCs w:val="20"/>
              </w:rPr>
              <w:t>游客</w:t>
            </w:r>
          </w:p>
        </w:tc>
      </w:tr>
      <w:tr w:rsidR="00D91F72" w14:paraId="3648F713" w14:textId="65126D78">
        <w:tc>
          <w:tcPr>
            <w:tcW w:w="4635" w:type="dxa"/>
            <w:gridSpan w:val="2"/>
            <w:tcBorders>
              <w:top w:val="single" w:sz="4" w:space="0" w:color="000000"/>
              <w:left w:val="single" w:sz="4" w:space="0" w:color="000000"/>
              <w:bottom w:val="single" w:sz="4" w:space="0" w:color="000000"/>
              <w:right w:val="single" w:sz="4" w:space="0" w:color="000000"/>
            </w:tcBorders>
          </w:tcPr>
          <w:p w14:paraId="4C7E2D04" w14:textId="761A6157" w:rsidR="00D91F72" w:rsidRDefault="00E53301">
            <w:pPr>
              <w:rPr>
                <w:sz w:val="20"/>
                <w:szCs w:val="20"/>
              </w:rPr>
            </w:pPr>
            <w:r>
              <w:rPr>
                <w:rFonts w:hint="eastAsia"/>
                <w:sz w:val="20"/>
                <w:szCs w:val="20"/>
              </w:rPr>
              <w:t>测试方法</w:t>
            </w:r>
          </w:p>
        </w:tc>
        <w:tc>
          <w:tcPr>
            <w:tcW w:w="3661" w:type="dxa"/>
            <w:tcBorders>
              <w:top w:val="single" w:sz="4" w:space="0" w:color="000000"/>
              <w:left w:val="single" w:sz="4" w:space="0" w:color="000000"/>
              <w:bottom w:val="single" w:sz="4" w:space="0" w:color="000000"/>
              <w:right w:val="single" w:sz="4" w:space="0" w:color="000000"/>
            </w:tcBorders>
          </w:tcPr>
          <w:p w14:paraId="1F91C540" w14:textId="5E89BC87" w:rsidR="00D91F72" w:rsidRDefault="00E53301">
            <w:pPr>
              <w:rPr>
                <w:sz w:val="20"/>
                <w:szCs w:val="20"/>
              </w:rPr>
            </w:pPr>
            <w:r>
              <w:rPr>
                <w:rFonts w:hint="eastAsia"/>
                <w:sz w:val="20"/>
                <w:szCs w:val="20"/>
              </w:rPr>
              <w:t>黑盒测试-等价类划分、边界值</w:t>
            </w:r>
          </w:p>
        </w:tc>
      </w:tr>
      <w:tr w:rsidR="00D91F72" w14:paraId="575F303E" w14:textId="2D3D8684">
        <w:tc>
          <w:tcPr>
            <w:tcW w:w="4635" w:type="dxa"/>
            <w:gridSpan w:val="2"/>
            <w:tcBorders>
              <w:top w:val="single" w:sz="4" w:space="0" w:color="000000"/>
              <w:left w:val="single" w:sz="4" w:space="0" w:color="000000"/>
              <w:bottom w:val="single" w:sz="4" w:space="0" w:color="000000"/>
              <w:right w:val="single" w:sz="4" w:space="0" w:color="000000"/>
            </w:tcBorders>
          </w:tcPr>
          <w:p w14:paraId="283B710A" w14:textId="539CF5F3" w:rsidR="00D91F72" w:rsidRDefault="00E53301">
            <w:pPr>
              <w:rPr>
                <w:sz w:val="20"/>
                <w:szCs w:val="20"/>
              </w:rPr>
            </w:pPr>
            <w:r>
              <w:rPr>
                <w:rFonts w:hint="eastAsia"/>
                <w:sz w:val="20"/>
                <w:szCs w:val="20"/>
              </w:rPr>
              <w:t>前置条件</w:t>
            </w:r>
          </w:p>
        </w:tc>
        <w:tc>
          <w:tcPr>
            <w:tcW w:w="3661" w:type="dxa"/>
            <w:tcBorders>
              <w:top w:val="single" w:sz="4" w:space="0" w:color="000000"/>
              <w:left w:val="single" w:sz="4" w:space="0" w:color="000000"/>
              <w:bottom w:val="single" w:sz="4" w:space="0" w:color="000000"/>
              <w:right w:val="single" w:sz="4" w:space="0" w:color="000000"/>
            </w:tcBorders>
          </w:tcPr>
          <w:p w14:paraId="0B6C5E02" w14:textId="201DAB33" w:rsidR="00D91F72" w:rsidRDefault="00E53301">
            <w:pPr>
              <w:rPr>
                <w:sz w:val="20"/>
                <w:szCs w:val="20"/>
              </w:rPr>
            </w:pPr>
            <w:r>
              <w:rPr>
                <w:rFonts w:hint="eastAsia"/>
                <w:sz w:val="20"/>
                <w:szCs w:val="20"/>
              </w:rPr>
              <w:t>无</w:t>
            </w:r>
          </w:p>
        </w:tc>
      </w:tr>
      <w:tr w:rsidR="00D91F72" w14:paraId="07AF95DD" w14:textId="1105F691">
        <w:tc>
          <w:tcPr>
            <w:tcW w:w="4635" w:type="dxa"/>
            <w:gridSpan w:val="2"/>
            <w:tcBorders>
              <w:top w:val="single" w:sz="4" w:space="0" w:color="000000"/>
              <w:left w:val="single" w:sz="4" w:space="0" w:color="000000"/>
              <w:bottom w:val="single" w:sz="4" w:space="0" w:color="000000"/>
              <w:right w:val="single" w:sz="4" w:space="0" w:color="000000"/>
            </w:tcBorders>
          </w:tcPr>
          <w:p w14:paraId="79CA993B" w14:textId="35A15907" w:rsidR="00D91F72" w:rsidRDefault="00E53301">
            <w:pPr>
              <w:rPr>
                <w:sz w:val="20"/>
                <w:szCs w:val="20"/>
              </w:rPr>
            </w:pPr>
            <w:r>
              <w:rPr>
                <w:rFonts w:hint="eastAsia"/>
                <w:sz w:val="20"/>
                <w:szCs w:val="20"/>
              </w:rPr>
              <w:t>状态</w:t>
            </w:r>
          </w:p>
        </w:tc>
        <w:tc>
          <w:tcPr>
            <w:tcW w:w="3661" w:type="dxa"/>
            <w:tcBorders>
              <w:top w:val="single" w:sz="4" w:space="0" w:color="000000"/>
              <w:left w:val="single" w:sz="4" w:space="0" w:color="000000"/>
              <w:bottom w:val="single" w:sz="4" w:space="0" w:color="000000"/>
              <w:right w:val="single" w:sz="4" w:space="0" w:color="000000"/>
            </w:tcBorders>
          </w:tcPr>
          <w:p w14:paraId="6C655D0C" w14:textId="1F1202E6" w:rsidR="00D91F72" w:rsidRDefault="00E53301">
            <w:pPr>
              <w:rPr>
                <w:sz w:val="20"/>
                <w:szCs w:val="20"/>
              </w:rPr>
            </w:pPr>
            <w:r>
              <w:rPr>
                <w:rFonts w:hint="eastAsia"/>
                <w:sz w:val="20"/>
                <w:szCs w:val="20"/>
              </w:rPr>
              <w:t>未登录</w:t>
            </w:r>
          </w:p>
        </w:tc>
      </w:tr>
      <w:tr w:rsidR="00D91F72" w14:paraId="2A9B5244" w14:textId="54EC0598">
        <w:tc>
          <w:tcPr>
            <w:tcW w:w="4635" w:type="dxa"/>
            <w:gridSpan w:val="2"/>
            <w:tcBorders>
              <w:top w:val="single" w:sz="4" w:space="0" w:color="000000"/>
              <w:left w:val="single" w:sz="4" w:space="0" w:color="000000"/>
              <w:bottom w:val="single" w:sz="4" w:space="0" w:color="000000"/>
              <w:right w:val="single" w:sz="4" w:space="0" w:color="000000"/>
            </w:tcBorders>
          </w:tcPr>
          <w:p w14:paraId="7615068A" w14:textId="62E11292" w:rsidR="00D91F72" w:rsidRDefault="00E53301">
            <w:pPr>
              <w:rPr>
                <w:sz w:val="20"/>
                <w:szCs w:val="20"/>
              </w:rPr>
            </w:pPr>
            <w:r>
              <w:rPr>
                <w:rFonts w:hint="eastAsia"/>
                <w:sz w:val="20"/>
                <w:szCs w:val="20"/>
              </w:rPr>
              <w:t>场景</w:t>
            </w:r>
          </w:p>
        </w:tc>
        <w:tc>
          <w:tcPr>
            <w:tcW w:w="3661" w:type="dxa"/>
            <w:tcBorders>
              <w:top w:val="single" w:sz="4" w:space="0" w:color="000000"/>
              <w:left w:val="single" w:sz="4" w:space="0" w:color="000000"/>
              <w:bottom w:val="single" w:sz="4" w:space="0" w:color="000000"/>
              <w:right w:val="single" w:sz="4" w:space="0" w:color="000000"/>
            </w:tcBorders>
          </w:tcPr>
          <w:p w14:paraId="1FA8D25F" w14:textId="594F5E93" w:rsidR="00D91F72" w:rsidRDefault="00E53301">
            <w:pPr>
              <w:rPr>
                <w:sz w:val="20"/>
                <w:szCs w:val="20"/>
              </w:rPr>
            </w:pPr>
            <w:r>
              <w:rPr>
                <w:rFonts w:hint="eastAsia"/>
                <w:sz w:val="20"/>
                <w:szCs w:val="20"/>
              </w:rPr>
              <w:t>游客输入问题答案</w:t>
            </w:r>
          </w:p>
        </w:tc>
      </w:tr>
      <w:tr w:rsidR="00D91F72" w14:paraId="449F873D" w14:textId="30D0DB81">
        <w:tc>
          <w:tcPr>
            <w:tcW w:w="4635" w:type="dxa"/>
            <w:gridSpan w:val="2"/>
            <w:tcBorders>
              <w:top w:val="single" w:sz="4" w:space="0" w:color="000000"/>
              <w:left w:val="single" w:sz="4" w:space="0" w:color="000000"/>
              <w:bottom w:val="single" w:sz="4" w:space="0" w:color="000000"/>
              <w:right w:val="single" w:sz="4" w:space="0" w:color="000000"/>
            </w:tcBorders>
          </w:tcPr>
          <w:p w14:paraId="23AFC6AF" w14:textId="67B3E8F5" w:rsidR="00D91F72" w:rsidRDefault="00E53301">
            <w:pPr>
              <w:rPr>
                <w:sz w:val="20"/>
                <w:szCs w:val="20"/>
              </w:rPr>
            </w:pPr>
            <w:r>
              <w:rPr>
                <w:rFonts w:hint="eastAsia"/>
                <w:sz w:val="20"/>
                <w:szCs w:val="20"/>
              </w:rPr>
              <w:t>测试目的</w:t>
            </w:r>
          </w:p>
        </w:tc>
        <w:tc>
          <w:tcPr>
            <w:tcW w:w="3661" w:type="dxa"/>
            <w:tcBorders>
              <w:top w:val="single" w:sz="4" w:space="0" w:color="000000"/>
              <w:left w:val="single" w:sz="4" w:space="0" w:color="000000"/>
              <w:bottom w:val="single" w:sz="4" w:space="0" w:color="000000"/>
              <w:right w:val="single" w:sz="4" w:space="0" w:color="000000"/>
            </w:tcBorders>
          </w:tcPr>
          <w:p w14:paraId="2965E218" w14:textId="30E08812" w:rsidR="00D91F72" w:rsidRDefault="00E53301">
            <w:pPr>
              <w:rPr>
                <w:sz w:val="20"/>
                <w:szCs w:val="20"/>
              </w:rPr>
            </w:pPr>
            <w:r>
              <w:rPr>
                <w:rFonts w:hint="eastAsia"/>
                <w:sz w:val="20"/>
                <w:szCs w:val="20"/>
              </w:rPr>
              <w:t>测试游客是否能进入首页，输入问题答案</w:t>
            </w:r>
          </w:p>
        </w:tc>
      </w:tr>
      <w:tr w:rsidR="00D91F72" w14:paraId="541F8B08" w14:textId="4C227EA0">
        <w:trPr>
          <w:trHeight w:val="1445"/>
        </w:trPr>
        <w:tc>
          <w:tcPr>
            <w:tcW w:w="8296" w:type="dxa"/>
            <w:gridSpan w:val="3"/>
            <w:tcBorders>
              <w:top w:val="single" w:sz="4" w:space="0" w:color="000000"/>
              <w:left w:val="single" w:sz="4" w:space="0" w:color="000000"/>
              <w:right w:val="single" w:sz="4" w:space="0" w:color="000000"/>
            </w:tcBorders>
          </w:tcPr>
          <w:p w14:paraId="371404CE" w14:textId="245DB656" w:rsidR="00D91F72" w:rsidRDefault="00E53301">
            <w:pPr>
              <w:rPr>
                <w:sz w:val="20"/>
                <w:szCs w:val="20"/>
              </w:rPr>
            </w:pPr>
            <w:r>
              <w:rPr>
                <w:rFonts w:hint="eastAsia"/>
                <w:sz w:val="20"/>
                <w:szCs w:val="20"/>
              </w:rPr>
              <w:t>初始条件和背景：</w:t>
            </w:r>
          </w:p>
          <w:p w14:paraId="16091DEB" w14:textId="5A458270" w:rsidR="00D91F72" w:rsidRDefault="00E53301">
            <w:pPr>
              <w:rPr>
                <w:sz w:val="20"/>
                <w:szCs w:val="20"/>
              </w:rPr>
            </w:pPr>
            <w:r>
              <w:rPr>
                <w:rFonts w:hint="eastAsia"/>
                <w:sz w:val="20"/>
                <w:szCs w:val="20"/>
              </w:rPr>
              <w:t>系统：PC端</w:t>
            </w:r>
          </w:p>
          <w:p w14:paraId="76CD73FE" w14:textId="54502B95" w:rsidR="00D91F72" w:rsidRDefault="00E53301">
            <w:pPr>
              <w:rPr>
                <w:sz w:val="20"/>
                <w:szCs w:val="20"/>
              </w:rPr>
            </w:pPr>
            <w:r>
              <w:rPr>
                <w:rFonts w:hint="eastAsia"/>
                <w:sz w:val="20"/>
                <w:szCs w:val="20"/>
              </w:rPr>
              <w:t>浏览器：C</w:t>
            </w:r>
            <w:r>
              <w:rPr>
                <w:sz w:val="20"/>
                <w:szCs w:val="20"/>
              </w:rPr>
              <w:t>hrome</w:t>
            </w:r>
          </w:p>
          <w:p w14:paraId="42E7DD3F" w14:textId="2843CD2A" w:rsidR="00D91F72" w:rsidRDefault="00E53301">
            <w:pPr>
              <w:rPr>
                <w:sz w:val="20"/>
                <w:szCs w:val="20"/>
              </w:rPr>
            </w:pPr>
            <w:r>
              <w:rPr>
                <w:rFonts w:hint="eastAsia"/>
                <w:sz w:val="20"/>
                <w:szCs w:val="20"/>
              </w:rPr>
              <w:t>注释：无</w:t>
            </w:r>
          </w:p>
        </w:tc>
      </w:tr>
      <w:tr w:rsidR="00D91F72" w14:paraId="21EE16B7" w14:textId="4BBAE985">
        <w:trPr>
          <w:trHeight w:val="392"/>
        </w:trPr>
        <w:tc>
          <w:tcPr>
            <w:tcW w:w="2916" w:type="dxa"/>
            <w:tcBorders>
              <w:top w:val="single" w:sz="4" w:space="0" w:color="000000"/>
              <w:left w:val="single" w:sz="4" w:space="0" w:color="000000"/>
              <w:bottom w:val="single" w:sz="4" w:space="0" w:color="000000"/>
              <w:right w:val="single" w:sz="4" w:space="0" w:color="000000"/>
            </w:tcBorders>
          </w:tcPr>
          <w:p w14:paraId="5925A73E" w14:textId="31DC696D" w:rsidR="00D91F72" w:rsidRDefault="00E53301">
            <w:pPr>
              <w:rPr>
                <w:sz w:val="20"/>
                <w:szCs w:val="20"/>
              </w:rPr>
            </w:pPr>
            <w:r>
              <w:rPr>
                <w:rFonts w:hint="eastAsia"/>
                <w:sz w:val="20"/>
                <w:szCs w:val="20"/>
              </w:rPr>
              <w:t>操作步骤</w:t>
            </w:r>
          </w:p>
        </w:tc>
        <w:tc>
          <w:tcPr>
            <w:tcW w:w="5380" w:type="dxa"/>
            <w:gridSpan w:val="2"/>
            <w:tcBorders>
              <w:top w:val="single" w:sz="4" w:space="0" w:color="000000"/>
              <w:left w:val="single" w:sz="4" w:space="0" w:color="000000"/>
              <w:bottom w:val="single" w:sz="4" w:space="0" w:color="000000"/>
              <w:right w:val="single" w:sz="4" w:space="0" w:color="000000"/>
            </w:tcBorders>
          </w:tcPr>
          <w:p w14:paraId="148DE099" w14:textId="7DF21920" w:rsidR="00D91F72" w:rsidRDefault="00E53301">
            <w:pPr>
              <w:rPr>
                <w:sz w:val="20"/>
                <w:szCs w:val="20"/>
              </w:rPr>
            </w:pPr>
            <w:r>
              <w:rPr>
                <w:rFonts w:hint="eastAsia"/>
                <w:sz w:val="20"/>
                <w:szCs w:val="20"/>
              </w:rPr>
              <w:t>预期结果</w:t>
            </w:r>
          </w:p>
        </w:tc>
      </w:tr>
      <w:tr w:rsidR="00D91F72" w14:paraId="3D2A837E" w14:textId="2920FFF4">
        <w:trPr>
          <w:trHeight w:val="392"/>
        </w:trPr>
        <w:tc>
          <w:tcPr>
            <w:tcW w:w="2916" w:type="dxa"/>
            <w:tcBorders>
              <w:top w:val="single" w:sz="4" w:space="0" w:color="000000"/>
              <w:left w:val="single" w:sz="4" w:space="0" w:color="000000"/>
              <w:bottom w:val="single" w:sz="4" w:space="0" w:color="000000"/>
              <w:right w:val="single" w:sz="4" w:space="0" w:color="000000"/>
            </w:tcBorders>
          </w:tcPr>
          <w:p w14:paraId="45EA28BF" w14:textId="0D090EC9" w:rsidR="00D91F72" w:rsidRDefault="00E53301">
            <w:pPr>
              <w:rPr>
                <w:sz w:val="20"/>
                <w:szCs w:val="20"/>
              </w:rPr>
            </w:pPr>
            <w:r>
              <w:rPr>
                <w:rFonts w:hint="eastAsia"/>
                <w:sz w:val="20"/>
                <w:szCs w:val="20"/>
              </w:rPr>
              <w:t>输入答案[</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4329FF0E" w14:textId="40B2DEFA" w:rsidR="00D91F72" w:rsidRDefault="00E53301">
            <w:pPr>
              <w:rPr>
                <w:sz w:val="20"/>
                <w:szCs w:val="20"/>
              </w:rPr>
            </w:pPr>
            <w:r>
              <w:rPr>
                <w:rFonts w:hint="eastAsia"/>
                <w:sz w:val="20"/>
                <w:szCs w:val="20"/>
              </w:rPr>
              <w:t>提示答案的长度位20字符（一个中文占2字符）</w:t>
            </w:r>
          </w:p>
        </w:tc>
      </w:tr>
      <w:tr w:rsidR="00D91F72" w14:paraId="50253F59" w14:textId="42A00E1E">
        <w:trPr>
          <w:trHeight w:val="392"/>
        </w:trPr>
        <w:tc>
          <w:tcPr>
            <w:tcW w:w="2916" w:type="dxa"/>
            <w:tcBorders>
              <w:top w:val="single" w:sz="4" w:space="0" w:color="000000"/>
              <w:left w:val="single" w:sz="4" w:space="0" w:color="000000"/>
              <w:bottom w:val="single" w:sz="4" w:space="0" w:color="000000"/>
              <w:right w:val="single" w:sz="4" w:space="0" w:color="000000"/>
            </w:tcBorders>
          </w:tcPr>
          <w:p w14:paraId="23035696" w14:textId="2F06DF4C" w:rsidR="00D91F72" w:rsidRDefault="00E53301">
            <w:pPr>
              <w:rPr>
                <w:sz w:val="20"/>
                <w:szCs w:val="20"/>
              </w:rPr>
            </w:pPr>
            <w:r>
              <w:rPr>
                <w:rFonts w:hint="eastAsia"/>
                <w:sz w:val="20"/>
                <w:szCs w:val="20"/>
              </w:rPr>
              <w:t>输入答案[</w:t>
            </w:r>
            <w:r>
              <w:rPr>
                <w:sz w:val="20"/>
                <w:szCs w:val="20"/>
              </w:rPr>
              <w:t>1234512345123451234512345]</w:t>
            </w:r>
          </w:p>
        </w:tc>
        <w:tc>
          <w:tcPr>
            <w:tcW w:w="5380" w:type="dxa"/>
            <w:gridSpan w:val="2"/>
            <w:tcBorders>
              <w:top w:val="single" w:sz="4" w:space="0" w:color="000000"/>
              <w:left w:val="single" w:sz="4" w:space="0" w:color="000000"/>
              <w:bottom w:val="single" w:sz="4" w:space="0" w:color="000000"/>
              <w:right w:val="single" w:sz="4" w:space="0" w:color="000000"/>
            </w:tcBorders>
          </w:tcPr>
          <w:p w14:paraId="521D7BDA" w14:textId="7ED814BA" w:rsidR="00D91F72" w:rsidRDefault="00E53301">
            <w:pPr>
              <w:rPr>
                <w:sz w:val="20"/>
                <w:szCs w:val="20"/>
              </w:rPr>
            </w:pPr>
            <w:r>
              <w:rPr>
                <w:rFonts w:hint="eastAsia"/>
                <w:sz w:val="20"/>
                <w:szCs w:val="20"/>
              </w:rPr>
              <w:t>提示答案的长度位20字符（一个中文占2字符）</w:t>
            </w:r>
          </w:p>
        </w:tc>
      </w:tr>
      <w:tr w:rsidR="00D91F72" w14:paraId="38FC9665" w14:textId="67DE39D6">
        <w:trPr>
          <w:trHeight w:val="392"/>
        </w:trPr>
        <w:tc>
          <w:tcPr>
            <w:tcW w:w="2916" w:type="dxa"/>
            <w:tcBorders>
              <w:top w:val="single" w:sz="4" w:space="0" w:color="000000"/>
              <w:left w:val="single" w:sz="4" w:space="0" w:color="000000"/>
              <w:bottom w:val="single" w:sz="4" w:space="0" w:color="000000"/>
              <w:right w:val="single" w:sz="4" w:space="0" w:color="000000"/>
            </w:tcBorders>
          </w:tcPr>
          <w:p w14:paraId="3FFC1B6A" w14:textId="0E4981F6" w:rsidR="00D91F72" w:rsidRDefault="00E53301">
            <w:pPr>
              <w:rPr>
                <w:sz w:val="20"/>
                <w:szCs w:val="20"/>
              </w:rPr>
            </w:pPr>
            <w:r>
              <w:rPr>
                <w:rFonts w:hint="eastAsia"/>
                <w:sz w:val="20"/>
                <w:szCs w:val="20"/>
              </w:rPr>
              <w:t>输入答案[啊啊啊啊啊啊啊啊啊啊啊</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45B4826E" w14:textId="080CA337" w:rsidR="00D91F72" w:rsidRDefault="00E53301">
            <w:pPr>
              <w:rPr>
                <w:sz w:val="20"/>
                <w:szCs w:val="20"/>
              </w:rPr>
            </w:pPr>
            <w:r>
              <w:rPr>
                <w:rFonts w:hint="eastAsia"/>
                <w:sz w:val="20"/>
                <w:szCs w:val="20"/>
              </w:rPr>
              <w:t>提示答案的长度位20字符（一个中文占2字符）</w:t>
            </w:r>
          </w:p>
        </w:tc>
      </w:tr>
      <w:tr w:rsidR="00D91F72" w14:paraId="07A6C474" w14:textId="02C50EFA">
        <w:trPr>
          <w:trHeight w:val="392"/>
        </w:trPr>
        <w:tc>
          <w:tcPr>
            <w:tcW w:w="2916" w:type="dxa"/>
            <w:tcBorders>
              <w:top w:val="single" w:sz="4" w:space="0" w:color="000000"/>
              <w:left w:val="single" w:sz="4" w:space="0" w:color="000000"/>
              <w:bottom w:val="single" w:sz="4" w:space="0" w:color="000000"/>
              <w:right w:val="single" w:sz="4" w:space="0" w:color="000000"/>
            </w:tcBorders>
          </w:tcPr>
          <w:p w14:paraId="4D2271C3" w14:textId="7CEFF79D" w:rsidR="00D91F72" w:rsidRDefault="00E53301">
            <w:pPr>
              <w:rPr>
                <w:sz w:val="20"/>
                <w:szCs w:val="20"/>
              </w:rPr>
            </w:pPr>
            <w:r>
              <w:rPr>
                <w:rFonts w:hint="eastAsia"/>
                <w:sz w:val="20"/>
                <w:szCs w:val="20"/>
              </w:rPr>
              <w:t>输入答案[哈哈哈</w:t>
            </w:r>
            <w:r>
              <w:rPr>
                <w:sz w:val="20"/>
                <w:szCs w:val="20"/>
              </w:rPr>
              <w:t>]</w:t>
            </w:r>
          </w:p>
        </w:tc>
        <w:tc>
          <w:tcPr>
            <w:tcW w:w="5380" w:type="dxa"/>
            <w:gridSpan w:val="2"/>
            <w:tcBorders>
              <w:top w:val="single" w:sz="4" w:space="0" w:color="000000"/>
              <w:left w:val="single" w:sz="4" w:space="0" w:color="000000"/>
              <w:bottom w:val="single" w:sz="4" w:space="0" w:color="000000"/>
              <w:right w:val="single" w:sz="4" w:space="0" w:color="000000"/>
            </w:tcBorders>
          </w:tcPr>
          <w:p w14:paraId="3D733436" w14:textId="6B5A503C" w:rsidR="00D91F72" w:rsidRDefault="00E53301">
            <w:pPr>
              <w:rPr>
                <w:sz w:val="20"/>
                <w:szCs w:val="20"/>
              </w:rPr>
            </w:pPr>
            <w:r>
              <w:rPr>
                <w:rFonts w:hint="eastAsia"/>
                <w:sz w:val="20"/>
                <w:szCs w:val="20"/>
              </w:rPr>
              <w:t>保存成功</w:t>
            </w:r>
          </w:p>
        </w:tc>
      </w:tr>
    </w:tbl>
    <w:p w14:paraId="23CB3889" w14:textId="77777777" w:rsidR="00D91F72" w:rsidRDefault="00D91F72"/>
    <w:sectPr w:rsidR="00D91F72">
      <w:headerReference w:type="even" r:id="rId14"/>
      <w:headerReference w:type="default" r:id="rId15"/>
      <w:footerReference w:type="even" r:id="rId16"/>
      <w:footerReference w:type="default" r:id="rId17"/>
      <w:headerReference w:type="first" r:id="rId18"/>
      <w:footerReference w:type="first" r:id="rId19"/>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8" w:author="陈哲凡" w:date="2017-12-09T16:24:00Z" w:initials="">
    <w:p w14:paraId="05FA2A5F" w14:textId="77777777" w:rsidR="00B125F1" w:rsidRDefault="00B125F1">
      <w:pPr>
        <w:pStyle w:val="a8"/>
        <w:ind w:firstLine="360"/>
      </w:pPr>
      <w:r>
        <w:rPr>
          <w:rFonts w:hint="eastAsia"/>
        </w:rPr>
        <w:t>增加几秒？</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FA2A5F"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DCA882" w14:textId="77777777" w:rsidR="00AA718D" w:rsidRDefault="00AA718D">
      <w:r>
        <w:separator/>
      </w:r>
    </w:p>
  </w:endnote>
  <w:endnote w:type="continuationSeparator" w:id="0">
    <w:p w14:paraId="70BA1219" w14:textId="77777777" w:rsidR="00AA718D" w:rsidRDefault="00AA71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E11BA" w14:textId="77777777" w:rsidR="00B125F1" w:rsidRDefault="00B125F1">
    <w:pPr>
      <w:pStyle w:val="af5"/>
      <w:ind w:left="105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680231345"/>
      <w:docPartObj>
        <w:docPartGallery w:val="AutoText"/>
      </w:docPartObj>
    </w:sdtPr>
    <w:sdtContent>
      <w:sdt>
        <w:sdtPr>
          <w:id w:val="-1705238520"/>
          <w:docPartObj>
            <w:docPartGallery w:val="AutoText"/>
          </w:docPartObj>
        </w:sdtPr>
        <w:sdtContent>
          <w:p w14:paraId="5DCCA594" w14:textId="77777777" w:rsidR="00B125F1" w:rsidRDefault="00B125F1">
            <w:pPr>
              <w:jc w:val="center"/>
            </w:pPr>
            <w:r>
              <w:rPr>
                <w:lang w:val="zh-CN"/>
              </w:rPr>
              <w:t xml:space="preserve"> </w:t>
            </w:r>
            <w:r>
              <w:rPr>
                <w:b/>
                <w:bCs/>
              </w:rPr>
              <w:fldChar w:fldCharType="begin"/>
            </w:r>
            <w:r>
              <w:rPr>
                <w:b/>
                <w:bCs/>
              </w:rPr>
              <w:instrText>PAGE</w:instrText>
            </w:r>
            <w:r>
              <w:rPr>
                <w:b/>
                <w:bCs/>
              </w:rPr>
              <w:fldChar w:fldCharType="separate"/>
            </w:r>
            <w:r w:rsidR="00CE528A">
              <w:rPr>
                <w:b/>
                <w:bCs/>
                <w:noProof/>
              </w:rPr>
              <w:t>3</w:t>
            </w:r>
            <w:r>
              <w:rPr>
                <w:b/>
                <w:bCs/>
              </w:rPr>
              <w:fldChar w:fldCharType="end"/>
            </w:r>
            <w:r>
              <w:rPr>
                <w:lang w:val="zh-CN"/>
              </w:rPr>
              <w:t xml:space="preserve"> / </w:t>
            </w:r>
            <w:r>
              <w:rPr>
                <w:b/>
                <w:bCs/>
              </w:rPr>
              <w:fldChar w:fldCharType="begin"/>
            </w:r>
            <w:r>
              <w:rPr>
                <w:b/>
                <w:bCs/>
              </w:rPr>
              <w:instrText>NUMPAGES</w:instrText>
            </w:r>
            <w:r>
              <w:rPr>
                <w:b/>
                <w:bCs/>
              </w:rPr>
              <w:fldChar w:fldCharType="separate"/>
            </w:r>
            <w:r w:rsidR="00CE528A">
              <w:rPr>
                <w:b/>
                <w:bCs/>
                <w:noProof/>
              </w:rPr>
              <w:t>182</w:t>
            </w:r>
            <w:r>
              <w:rPr>
                <w:b/>
                <w:bCs/>
              </w:rPr>
              <w:fldChar w:fldCharType="end"/>
            </w:r>
          </w:p>
        </w:sdtContent>
      </w:sdt>
    </w:sdtContent>
  </w:sdt>
  <w:p w14:paraId="0EF9148F" w14:textId="77777777" w:rsidR="00B125F1" w:rsidRDefault="00B125F1"/>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F52762" w14:textId="77777777" w:rsidR="00B125F1" w:rsidRDefault="00B125F1">
    <w:pPr>
      <w:pStyle w:val="af5"/>
      <w:ind w:left="105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F86139" w14:textId="77777777" w:rsidR="00AA718D" w:rsidRDefault="00AA718D">
      <w:r>
        <w:separator/>
      </w:r>
    </w:p>
  </w:footnote>
  <w:footnote w:type="continuationSeparator" w:id="0">
    <w:p w14:paraId="2933FAFA" w14:textId="77777777" w:rsidR="00AA718D" w:rsidRDefault="00AA71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7CF4302" w14:textId="77777777" w:rsidR="00B125F1" w:rsidRDefault="00B125F1">
    <w:r>
      <w:pict w14:anchorId="054A5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6EF8DAE" w14:textId="696FE1C6" w:rsidR="00B125F1" w:rsidRDefault="00B125F1">
    <w:r>
      <w:pict w14:anchorId="5F1B55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r>
      <w:rPr>
        <w:rFonts w:hint="eastAsia"/>
      </w:rPr>
      <w:t>PRD-2017-G07</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854573966"/>
      <w:docPartObj>
        <w:docPartGallery w:val="AutoText"/>
      </w:docPartObj>
    </w:sdtPr>
    <w:sdtContent>
      <w:p w14:paraId="51F6B0DB" w14:textId="77777777" w:rsidR="00B125F1" w:rsidRDefault="00B125F1">
        <w:r>
          <w:pict w14:anchorId="7FEBAD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mso-width-relative:page;mso-height-relative:page"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583F76"/>
    <w:multiLevelType w:val="multilevel"/>
    <w:tmpl w:val="BD003B34"/>
    <w:lvl w:ilvl="0">
      <w:start w:val="1"/>
      <w:numFmt w:val="decimal"/>
      <w:lvlText w:val="%1."/>
      <w:lvlJc w:val="left"/>
      <w:pPr>
        <w:ind w:left="980" w:hanging="980"/>
      </w:pPr>
      <w:rPr>
        <w:rFonts w:hint="eastAsia"/>
      </w:rPr>
    </w:lvl>
    <w:lvl w:ilvl="1">
      <w:start w:val="6"/>
      <w:numFmt w:val="decimal"/>
      <w:lvlText w:val="%1.%2."/>
      <w:lvlJc w:val="left"/>
      <w:pPr>
        <w:ind w:left="980" w:hanging="980"/>
      </w:pPr>
      <w:rPr>
        <w:rFonts w:hint="eastAsia"/>
      </w:rPr>
    </w:lvl>
    <w:lvl w:ilvl="2">
      <w:start w:val="5"/>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1">
    <w:nsid w:val="54E64099"/>
    <w:multiLevelType w:val="multilevel"/>
    <w:tmpl w:val="54E64099"/>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2">
    <w:nsid w:val="5F8121F8"/>
    <w:multiLevelType w:val="multilevel"/>
    <w:tmpl w:val="ADC83E98"/>
    <w:lvl w:ilvl="0">
      <w:start w:val="1"/>
      <w:numFmt w:val="decimal"/>
      <w:lvlText w:val="%1."/>
      <w:lvlJc w:val="left"/>
      <w:pPr>
        <w:ind w:left="720" w:hanging="720"/>
      </w:pPr>
      <w:rPr>
        <w:rFonts w:hint="eastAsia"/>
      </w:rPr>
    </w:lvl>
    <w:lvl w:ilvl="1">
      <w:start w:val="71"/>
      <w:numFmt w:val="decimal"/>
      <w:lvlText w:val="%1.%2，"/>
      <w:lvlJc w:val="left"/>
      <w:pPr>
        <w:ind w:left="1996" w:hanging="720"/>
      </w:pPr>
      <w:rPr>
        <w:rFonts w:hint="eastAsia"/>
      </w:rPr>
    </w:lvl>
    <w:lvl w:ilvl="2">
      <w:start w:val="1"/>
      <w:numFmt w:val="decimal"/>
      <w:lvlText w:val="%1.%2，%3."/>
      <w:lvlJc w:val="left"/>
      <w:pPr>
        <w:ind w:left="3632" w:hanging="1080"/>
      </w:pPr>
      <w:rPr>
        <w:rFonts w:hint="eastAsia"/>
      </w:rPr>
    </w:lvl>
    <w:lvl w:ilvl="3">
      <w:start w:val="1"/>
      <w:numFmt w:val="decimal"/>
      <w:lvlText w:val="%1.%2，%3.%4."/>
      <w:lvlJc w:val="left"/>
      <w:pPr>
        <w:ind w:left="4908" w:hanging="1080"/>
      </w:pPr>
      <w:rPr>
        <w:rFonts w:hint="eastAsia"/>
      </w:rPr>
    </w:lvl>
    <w:lvl w:ilvl="4">
      <w:start w:val="1"/>
      <w:numFmt w:val="decimal"/>
      <w:lvlText w:val="%1.%2，%3.%4.%5."/>
      <w:lvlJc w:val="left"/>
      <w:pPr>
        <w:ind w:left="6544" w:hanging="1440"/>
      </w:pPr>
      <w:rPr>
        <w:rFonts w:hint="eastAsia"/>
      </w:rPr>
    </w:lvl>
    <w:lvl w:ilvl="5">
      <w:start w:val="1"/>
      <w:numFmt w:val="decimal"/>
      <w:lvlText w:val="%1.%2，%3.%4.%5.%6."/>
      <w:lvlJc w:val="left"/>
      <w:pPr>
        <w:ind w:left="8180" w:hanging="1800"/>
      </w:pPr>
      <w:rPr>
        <w:rFonts w:hint="eastAsia"/>
      </w:rPr>
    </w:lvl>
    <w:lvl w:ilvl="6">
      <w:start w:val="1"/>
      <w:numFmt w:val="decimal"/>
      <w:lvlText w:val="%1.%2，%3.%4.%5.%6.%7."/>
      <w:lvlJc w:val="left"/>
      <w:pPr>
        <w:ind w:left="9456" w:hanging="1800"/>
      </w:pPr>
      <w:rPr>
        <w:rFonts w:hint="eastAsia"/>
      </w:rPr>
    </w:lvl>
    <w:lvl w:ilvl="7">
      <w:start w:val="1"/>
      <w:numFmt w:val="decimal"/>
      <w:lvlText w:val="%1.%2，%3.%4.%5.%6.%7.%8."/>
      <w:lvlJc w:val="left"/>
      <w:pPr>
        <w:ind w:left="11092" w:hanging="2160"/>
      </w:pPr>
      <w:rPr>
        <w:rFonts w:hint="eastAsia"/>
      </w:rPr>
    </w:lvl>
    <w:lvl w:ilvl="8">
      <w:start w:val="1"/>
      <w:numFmt w:val="decimal"/>
      <w:lvlText w:val="%1.%2，%3.%4.%5.%6.%7.%8.%9."/>
      <w:lvlJc w:val="left"/>
      <w:pPr>
        <w:ind w:left="12728" w:hanging="2520"/>
      </w:pPr>
      <w:rPr>
        <w:rFonts w:hint="eastAsia"/>
      </w:rPr>
    </w:lvl>
  </w:abstractNum>
  <w:num w:numId="1">
    <w:abstractNumId w:val="1"/>
  </w:num>
  <w:num w:numId="2">
    <w:abstractNumId w:val="1"/>
    <w:lvlOverride w:ilvl="0">
      <w:startOverride w:val="1"/>
    </w:lvlOverride>
    <w:lvlOverride w:ilvl="1">
      <w:startOverride w:val="6"/>
    </w:lvlOverride>
    <w:lvlOverride w:ilvl="2">
      <w:startOverride w:val="3"/>
    </w:lvlOverride>
    <w:lvlOverride w:ilvl="3">
      <w:startOverride w:val="1"/>
    </w:lvlOverride>
  </w:num>
  <w:num w:numId="3">
    <w:abstractNumId w:val="0"/>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陈哲凡">
    <w15:presenceInfo w15:providerId="Windows Live" w15:userId="3352ef18ebb448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hideGrammaticalErrors/>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2CE6"/>
    <w:rsid w:val="00012038"/>
    <w:rsid w:val="000167D4"/>
    <w:rsid w:val="000174BE"/>
    <w:rsid w:val="00021BB3"/>
    <w:rsid w:val="00022829"/>
    <w:rsid w:val="00030AA1"/>
    <w:rsid w:val="0003331D"/>
    <w:rsid w:val="00035FB7"/>
    <w:rsid w:val="00037DFF"/>
    <w:rsid w:val="0005232B"/>
    <w:rsid w:val="00053F72"/>
    <w:rsid w:val="000560CD"/>
    <w:rsid w:val="000560D3"/>
    <w:rsid w:val="00063612"/>
    <w:rsid w:val="00066E51"/>
    <w:rsid w:val="00070B94"/>
    <w:rsid w:val="00080AA6"/>
    <w:rsid w:val="00093A7E"/>
    <w:rsid w:val="0009507A"/>
    <w:rsid w:val="000A1A2D"/>
    <w:rsid w:val="000A55E7"/>
    <w:rsid w:val="000B168C"/>
    <w:rsid w:val="000B26A2"/>
    <w:rsid w:val="000B396D"/>
    <w:rsid w:val="000B6421"/>
    <w:rsid w:val="000C7FF5"/>
    <w:rsid w:val="000D39D7"/>
    <w:rsid w:val="000E699F"/>
    <w:rsid w:val="000F1CBD"/>
    <w:rsid w:val="000F66E3"/>
    <w:rsid w:val="0010260F"/>
    <w:rsid w:val="00114712"/>
    <w:rsid w:val="001173D3"/>
    <w:rsid w:val="00130EB1"/>
    <w:rsid w:val="001347FA"/>
    <w:rsid w:val="00142401"/>
    <w:rsid w:val="00142DC6"/>
    <w:rsid w:val="001430D0"/>
    <w:rsid w:val="00146647"/>
    <w:rsid w:val="00151C0D"/>
    <w:rsid w:val="001522CA"/>
    <w:rsid w:val="001571C9"/>
    <w:rsid w:val="001577A4"/>
    <w:rsid w:val="00164536"/>
    <w:rsid w:val="00166599"/>
    <w:rsid w:val="001702F0"/>
    <w:rsid w:val="00172CD5"/>
    <w:rsid w:val="001731A6"/>
    <w:rsid w:val="00174D05"/>
    <w:rsid w:val="0018304A"/>
    <w:rsid w:val="00184D9A"/>
    <w:rsid w:val="00185051"/>
    <w:rsid w:val="00187B28"/>
    <w:rsid w:val="001963F8"/>
    <w:rsid w:val="001A15F9"/>
    <w:rsid w:val="001A3E8F"/>
    <w:rsid w:val="001A7610"/>
    <w:rsid w:val="001B189A"/>
    <w:rsid w:val="001B367C"/>
    <w:rsid w:val="001B700D"/>
    <w:rsid w:val="001C3A7B"/>
    <w:rsid w:val="001D5335"/>
    <w:rsid w:val="001E230C"/>
    <w:rsid w:val="001E3AEE"/>
    <w:rsid w:val="001E439E"/>
    <w:rsid w:val="001F14BD"/>
    <w:rsid w:val="001F5EEA"/>
    <w:rsid w:val="001F642F"/>
    <w:rsid w:val="00203B33"/>
    <w:rsid w:val="00210F6E"/>
    <w:rsid w:val="002132C2"/>
    <w:rsid w:val="00224619"/>
    <w:rsid w:val="00224BB1"/>
    <w:rsid w:val="00230045"/>
    <w:rsid w:val="00235200"/>
    <w:rsid w:val="00255676"/>
    <w:rsid w:val="0026714F"/>
    <w:rsid w:val="00267597"/>
    <w:rsid w:val="00274252"/>
    <w:rsid w:val="0028059C"/>
    <w:rsid w:val="00285089"/>
    <w:rsid w:val="00285AC1"/>
    <w:rsid w:val="002952B8"/>
    <w:rsid w:val="002956B7"/>
    <w:rsid w:val="002A03D6"/>
    <w:rsid w:val="002A4476"/>
    <w:rsid w:val="002A7ACC"/>
    <w:rsid w:val="002B2881"/>
    <w:rsid w:val="002B2B9C"/>
    <w:rsid w:val="002B4698"/>
    <w:rsid w:val="002B6F87"/>
    <w:rsid w:val="002C13BB"/>
    <w:rsid w:val="002E4292"/>
    <w:rsid w:val="002E5A13"/>
    <w:rsid w:val="002E7385"/>
    <w:rsid w:val="002F0367"/>
    <w:rsid w:val="00301575"/>
    <w:rsid w:val="00304998"/>
    <w:rsid w:val="003148B1"/>
    <w:rsid w:val="00316E99"/>
    <w:rsid w:val="00326FD8"/>
    <w:rsid w:val="00327EBB"/>
    <w:rsid w:val="00352C2E"/>
    <w:rsid w:val="00356804"/>
    <w:rsid w:val="00356DF2"/>
    <w:rsid w:val="00357009"/>
    <w:rsid w:val="00361F76"/>
    <w:rsid w:val="00362F5F"/>
    <w:rsid w:val="0036328B"/>
    <w:rsid w:val="00364443"/>
    <w:rsid w:val="0037058C"/>
    <w:rsid w:val="00376C2E"/>
    <w:rsid w:val="003812B5"/>
    <w:rsid w:val="00382677"/>
    <w:rsid w:val="003827B4"/>
    <w:rsid w:val="00391A56"/>
    <w:rsid w:val="0039648E"/>
    <w:rsid w:val="003A5F27"/>
    <w:rsid w:val="003B182D"/>
    <w:rsid w:val="003B38EF"/>
    <w:rsid w:val="003B54DA"/>
    <w:rsid w:val="003B6ECA"/>
    <w:rsid w:val="003B7700"/>
    <w:rsid w:val="003C428E"/>
    <w:rsid w:val="003D1500"/>
    <w:rsid w:val="003D1684"/>
    <w:rsid w:val="003D4F06"/>
    <w:rsid w:val="003E4B8C"/>
    <w:rsid w:val="003E51E8"/>
    <w:rsid w:val="003E5C53"/>
    <w:rsid w:val="003F3569"/>
    <w:rsid w:val="00400198"/>
    <w:rsid w:val="00401016"/>
    <w:rsid w:val="00407BBF"/>
    <w:rsid w:val="00417967"/>
    <w:rsid w:val="004206CE"/>
    <w:rsid w:val="00421976"/>
    <w:rsid w:val="00425D7F"/>
    <w:rsid w:val="00433DBE"/>
    <w:rsid w:val="00434309"/>
    <w:rsid w:val="00436CFF"/>
    <w:rsid w:val="00440FAC"/>
    <w:rsid w:val="004410F5"/>
    <w:rsid w:val="004478D5"/>
    <w:rsid w:val="00454BD1"/>
    <w:rsid w:val="00461422"/>
    <w:rsid w:val="004627CC"/>
    <w:rsid w:val="00462B9D"/>
    <w:rsid w:val="0046483C"/>
    <w:rsid w:val="00467F96"/>
    <w:rsid w:val="004817AB"/>
    <w:rsid w:val="00482525"/>
    <w:rsid w:val="00491820"/>
    <w:rsid w:val="004929B1"/>
    <w:rsid w:val="004945A0"/>
    <w:rsid w:val="004A38D6"/>
    <w:rsid w:val="004A51CE"/>
    <w:rsid w:val="004B0B7B"/>
    <w:rsid w:val="004D5C9D"/>
    <w:rsid w:val="004E422C"/>
    <w:rsid w:val="004F18EA"/>
    <w:rsid w:val="004F2316"/>
    <w:rsid w:val="004F2D4B"/>
    <w:rsid w:val="004F3722"/>
    <w:rsid w:val="00507ADD"/>
    <w:rsid w:val="00513781"/>
    <w:rsid w:val="00513F78"/>
    <w:rsid w:val="00515D2B"/>
    <w:rsid w:val="00521E37"/>
    <w:rsid w:val="00525084"/>
    <w:rsid w:val="005266A5"/>
    <w:rsid w:val="00526797"/>
    <w:rsid w:val="00531D78"/>
    <w:rsid w:val="00541D36"/>
    <w:rsid w:val="00547E81"/>
    <w:rsid w:val="00552AB3"/>
    <w:rsid w:val="00555B7B"/>
    <w:rsid w:val="00557325"/>
    <w:rsid w:val="00565424"/>
    <w:rsid w:val="0057628F"/>
    <w:rsid w:val="00577C3A"/>
    <w:rsid w:val="005941A6"/>
    <w:rsid w:val="00594229"/>
    <w:rsid w:val="00594AB7"/>
    <w:rsid w:val="00597442"/>
    <w:rsid w:val="005A624A"/>
    <w:rsid w:val="005A7A78"/>
    <w:rsid w:val="005B12AA"/>
    <w:rsid w:val="005B2AB8"/>
    <w:rsid w:val="005E1379"/>
    <w:rsid w:val="005E65E6"/>
    <w:rsid w:val="005F01E4"/>
    <w:rsid w:val="005F0667"/>
    <w:rsid w:val="005F4FA5"/>
    <w:rsid w:val="00607C91"/>
    <w:rsid w:val="006143BB"/>
    <w:rsid w:val="00614D4E"/>
    <w:rsid w:val="006157A5"/>
    <w:rsid w:val="006251A3"/>
    <w:rsid w:val="00630978"/>
    <w:rsid w:val="00636AED"/>
    <w:rsid w:val="00637ACB"/>
    <w:rsid w:val="00642325"/>
    <w:rsid w:val="006460BA"/>
    <w:rsid w:val="00652E32"/>
    <w:rsid w:val="006611DF"/>
    <w:rsid w:val="00670BDA"/>
    <w:rsid w:val="006766D8"/>
    <w:rsid w:val="00677F8B"/>
    <w:rsid w:val="00681513"/>
    <w:rsid w:val="0068797E"/>
    <w:rsid w:val="00693AA5"/>
    <w:rsid w:val="00694005"/>
    <w:rsid w:val="006A4270"/>
    <w:rsid w:val="006B0073"/>
    <w:rsid w:val="006B05A6"/>
    <w:rsid w:val="006C657F"/>
    <w:rsid w:val="006D4E8F"/>
    <w:rsid w:val="006F3CD2"/>
    <w:rsid w:val="00700EB7"/>
    <w:rsid w:val="0070131E"/>
    <w:rsid w:val="00711102"/>
    <w:rsid w:val="007176C2"/>
    <w:rsid w:val="00721721"/>
    <w:rsid w:val="00723C94"/>
    <w:rsid w:val="007359D4"/>
    <w:rsid w:val="00747166"/>
    <w:rsid w:val="00752B54"/>
    <w:rsid w:val="00755F89"/>
    <w:rsid w:val="00761B26"/>
    <w:rsid w:val="0076408F"/>
    <w:rsid w:val="00765D93"/>
    <w:rsid w:val="007663B9"/>
    <w:rsid w:val="00772AAE"/>
    <w:rsid w:val="007740C5"/>
    <w:rsid w:val="00777E8E"/>
    <w:rsid w:val="00782648"/>
    <w:rsid w:val="0078663B"/>
    <w:rsid w:val="0079339F"/>
    <w:rsid w:val="00794418"/>
    <w:rsid w:val="00794DE3"/>
    <w:rsid w:val="007A5F78"/>
    <w:rsid w:val="007A63DB"/>
    <w:rsid w:val="007B049C"/>
    <w:rsid w:val="007B20DD"/>
    <w:rsid w:val="007C108A"/>
    <w:rsid w:val="007C21A7"/>
    <w:rsid w:val="007C3C28"/>
    <w:rsid w:val="007C6172"/>
    <w:rsid w:val="007C7886"/>
    <w:rsid w:val="007C7AE0"/>
    <w:rsid w:val="007D29CE"/>
    <w:rsid w:val="007D4BFF"/>
    <w:rsid w:val="007E6B6D"/>
    <w:rsid w:val="008039D5"/>
    <w:rsid w:val="00815781"/>
    <w:rsid w:val="00825B64"/>
    <w:rsid w:val="00830431"/>
    <w:rsid w:val="00830C5B"/>
    <w:rsid w:val="00832590"/>
    <w:rsid w:val="008356A7"/>
    <w:rsid w:val="00835DF5"/>
    <w:rsid w:val="00837DB6"/>
    <w:rsid w:val="00840978"/>
    <w:rsid w:val="00842899"/>
    <w:rsid w:val="008517CB"/>
    <w:rsid w:val="008539B6"/>
    <w:rsid w:val="00854EB9"/>
    <w:rsid w:val="00856341"/>
    <w:rsid w:val="008627ED"/>
    <w:rsid w:val="00863D3A"/>
    <w:rsid w:val="00880300"/>
    <w:rsid w:val="00881CF0"/>
    <w:rsid w:val="00884E04"/>
    <w:rsid w:val="008910D3"/>
    <w:rsid w:val="008A01B8"/>
    <w:rsid w:val="008A118E"/>
    <w:rsid w:val="008A3201"/>
    <w:rsid w:val="008A465D"/>
    <w:rsid w:val="008A5BF2"/>
    <w:rsid w:val="008B4D44"/>
    <w:rsid w:val="008B72B1"/>
    <w:rsid w:val="008B7492"/>
    <w:rsid w:val="008C0340"/>
    <w:rsid w:val="008C03A4"/>
    <w:rsid w:val="008C5872"/>
    <w:rsid w:val="008D189A"/>
    <w:rsid w:val="008D69E2"/>
    <w:rsid w:val="008E237F"/>
    <w:rsid w:val="008E4D57"/>
    <w:rsid w:val="008F5560"/>
    <w:rsid w:val="00905897"/>
    <w:rsid w:val="00906A58"/>
    <w:rsid w:val="00920C00"/>
    <w:rsid w:val="00920D25"/>
    <w:rsid w:val="009218D9"/>
    <w:rsid w:val="00934A41"/>
    <w:rsid w:val="00935F8A"/>
    <w:rsid w:val="009411B5"/>
    <w:rsid w:val="0094456D"/>
    <w:rsid w:val="00945961"/>
    <w:rsid w:val="0094649D"/>
    <w:rsid w:val="009468B2"/>
    <w:rsid w:val="00947A30"/>
    <w:rsid w:val="0095380D"/>
    <w:rsid w:val="00953FE9"/>
    <w:rsid w:val="00955480"/>
    <w:rsid w:val="00961E82"/>
    <w:rsid w:val="00975EE6"/>
    <w:rsid w:val="00985A1A"/>
    <w:rsid w:val="00990229"/>
    <w:rsid w:val="009A6B83"/>
    <w:rsid w:val="009B1DA6"/>
    <w:rsid w:val="009D5B37"/>
    <w:rsid w:val="009D6DD4"/>
    <w:rsid w:val="009D70F6"/>
    <w:rsid w:val="009E184D"/>
    <w:rsid w:val="009E189C"/>
    <w:rsid w:val="009E62B2"/>
    <w:rsid w:val="00A0091D"/>
    <w:rsid w:val="00A05391"/>
    <w:rsid w:val="00A10999"/>
    <w:rsid w:val="00A25D2E"/>
    <w:rsid w:val="00A27F79"/>
    <w:rsid w:val="00A33425"/>
    <w:rsid w:val="00A4380E"/>
    <w:rsid w:val="00A4707C"/>
    <w:rsid w:val="00A51AA3"/>
    <w:rsid w:val="00A56074"/>
    <w:rsid w:val="00A5735D"/>
    <w:rsid w:val="00A7516D"/>
    <w:rsid w:val="00A7640B"/>
    <w:rsid w:val="00A765C5"/>
    <w:rsid w:val="00A806A9"/>
    <w:rsid w:val="00A83C56"/>
    <w:rsid w:val="00A87651"/>
    <w:rsid w:val="00A9048E"/>
    <w:rsid w:val="00A9241E"/>
    <w:rsid w:val="00A9446F"/>
    <w:rsid w:val="00AA0481"/>
    <w:rsid w:val="00AA0F3A"/>
    <w:rsid w:val="00AA718D"/>
    <w:rsid w:val="00AB2438"/>
    <w:rsid w:val="00AB4E1D"/>
    <w:rsid w:val="00AC33A8"/>
    <w:rsid w:val="00AD308E"/>
    <w:rsid w:val="00AD5224"/>
    <w:rsid w:val="00AD7ED1"/>
    <w:rsid w:val="00AE450B"/>
    <w:rsid w:val="00AF0421"/>
    <w:rsid w:val="00AF1869"/>
    <w:rsid w:val="00AF39F4"/>
    <w:rsid w:val="00AF4B9F"/>
    <w:rsid w:val="00AF536A"/>
    <w:rsid w:val="00AF644D"/>
    <w:rsid w:val="00AF7701"/>
    <w:rsid w:val="00B00B13"/>
    <w:rsid w:val="00B050F5"/>
    <w:rsid w:val="00B125F1"/>
    <w:rsid w:val="00B12D6F"/>
    <w:rsid w:val="00B17889"/>
    <w:rsid w:val="00B20ABB"/>
    <w:rsid w:val="00B24CE5"/>
    <w:rsid w:val="00B309CA"/>
    <w:rsid w:val="00B34F79"/>
    <w:rsid w:val="00B40703"/>
    <w:rsid w:val="00B50483"/>
    <w:rsid w:val="00B53A36"/>
    <w:rsid w:val="00B545CA"/>
    <w:rsid w:val="00B630EF"/>
    <w:rsid w:val="00B65252"/>
    <w:rsid w:val="00B70946"/>
    <w:rsid w:val="00B80256"/>
    <w:rsid w:val="00B813E5"/>
    <w:rsid w:val="00B81D37"/>
    <w:rsid w:val="00B9211D"/>
    <w:rsid w:val="00BA04C2"/>
    <w:rsid w:val="00BA31BB"/>
    <w:rsid w:val="00BB05BD"/>
    <w:rsid w:val="00BB0680"/>
    <w:rsid w:val="00BB4F1F"/>
    <w:rsid w:val="00BB7D70"/>
    <w:rsid w:val="00BC33EC"/>
    <w:rsid w:val="00BC3E84"/>
    <w:rsid w:val="00BC4278"/>
    <w:rsid w:val="00BC4EC8"/>
    <w:rsid w:val="00BC6D25"/>
    <w:rsid w:val="00BD413D"/>
    <w:rsid w:val="00BD4D44"/>
    <w:rsid w:val="00BD5B0D"/>
    <w:rsid w:val="00BE129B"/>
    <w:rsid w:val="00BE18F1"/>
    <w:rsid w:val="00BE1A0B"/>
    <w:rsid w:val="00BE4620"/>
    <w:rsid w:val="00C038E1"/>
    <w:rsid w:val="00C36AFF"/>
    <w:rsid w:val="00C40009"/>
    <w:rsid w:val="00C40A34"/>
    <w:rsid w:val="00C4119C"/>
    <w:rsid w:val="00C522FC"/>
    <w:rsid w:val="00C606AA"/>
    <w:rsid w:val="00C763DA"/>
    <w:rsid w:val="00C85692"/>
    <w:rsid w:val="00C8657D"/>
    <w:rsid w:val="00C93538"/>
    <w:rsid w:val="00C96ACC"/>
    <w:rsid w:val="00CA2516"/>
    <w:rsid w:val="00CA3E2C"/>
    <w:rsid w:val="00CB1A08"/>
    <w:rsid w:val="00CB4D59"/>
    <w:rsid w:val="00CB77D0"/>
    <w:rsid w:val="00CC05CB"/>
    <w:rsid w:val="00CD3A71"/>
    <w:rsid w:val="00CE1E1C"/>
    <w:rsid w:val="00CE2E60"/>
    <w:rsid w:val="00CE345C"/>
    <w:rsid w:val="00CE3475"/>
    <w:rsid w:val="00CE528A"/>
    <w:rsid w:val="00CE7036"/>
    <w:rsid w:val="00CF35C5"/>
    <w:rsid w:val="00CF47CE"/>
    <w:rsid w:val="00D07292"/>
    <w:rsid w:val="00D10CE9"/>
    <w:rsid w:val="00D11494"/>
    <w:rsid w:val="00D239D7"/>
    <w:rsid w:val="00D42F2F"/>
    <w:rsid w:val="00D4684D"/>
    <w:rsid w:val="00D636BC"/>
    <w:rsid w:val="00D63E8F"/>
    <w:rsid w:val="00D66B4C"/>
    <w:rsid w:val="00D72E8D"/>
    <w:rsid w:val="00D76606"/>
    <w:rsid w:val="00D80E45"/>
    <w:rsid w:val="00D91F72"/>
    <w:rsid w:val="00D93E4A"/>
    <w:rsid w:val="00DA34AF"/>
    <w:rsid w:val="00DB2AF9"/>
    <w:rsid w:val="00DC1C10"/>
    <w:rsid w:val="00DC2FD2"/>
    <w:rsid w:val="00DC369E"/>
    <w:rsid w:val="00DC3A30"/>
    <w:rsid w:val="00DC6D3C"/>
    <w:rsid w:val="00DD26D3"/>
    <w:rsid w:val="00DD4562"/>
    <w:rsid w:val="00DD4718"/>
    <w:rsid w:val="00DD7E70"/>
    <w:rsid w:val="00DF0733"/>
    <w:rsid w:val="00DF1EDB"/>
    <w:rsid w:val="00DF2C2E"/>
    <w:rsid w:val="00E03FAC"/>
    <w:rsid w:val="00E03FD4"/>
    <w:rsid w:val="00E10549"/>
    <w:rsid w:val="00E10989"/>
    <w:rsid w:val="00E2563E"/>
    <w:rsid w:val="00E265D1"/>
    <w:rsid w:val="00E27973"/>
    <w:rsid w:val="00E327BF"/>
    <w:rsid w:val="00E44E10"/>
    <w:rsid w:val="00E47912"/>
    <w:rsid w:val="00E53301"/>
    <w:rsid w:val="00E56B86"/>
    <w:rsid w:val="00E60E38"/>
    <w:rsid w:val="00E61315"/>
    <w:rsid w:val="00E624FA"/>
    <w:rsid w:val="00E75B09"/>
    <w:rsid w:val="00E91FF2"/>
    <w:rsid w:val="00E96228"/>
    <w:rsid w:val="00E96E52"/>
    <w:rsid w:val="00EA0F7B"/>
    <w:rsid w:val="00EA598D"/>
    <w:rsid w:val="00EB2069"/>
    <w:rsid w:val="00EB4F41"/>
    <w:rsid w:val="00EB631F"/>
    <w:rsid w:val="00EC59C0"/>
    <w:rsid w:val="00ED491A"/>
    <w:rsid w:val="00ED7A21"/>
    <w:rsid w:val="00EE3EC2"/>
    <w:rsid w:val="00EE7206"/>
    <w:rsid w:val="00EF188F"/>
    <w:rsid w:val="00EF3FEF"/>
    <w:rsid w:val="00EF4E34"/>
    <w:rsid w:val="00EF6271"/>
    <w:rsid w:val="00F0058F"/>
    <w:rsid w:val="00F02C4C"/>
    <w:rsid w:val="00F038B2"/>
    <w:rsid w:val="00F072BD"/>
    <w:rsid w:val="00F2050D"/>
    <w:rsid w:val="00F20BBF"/>
    <w:rsid w:val="00F275CC"/>
    <w:rsid w:val="00F3390F"/>
    <w:rsid w:val="00F51B8D"/>
    <w:rsid w:val="00F52AE7"/>
    <w:rsid w:val="00F5436F"/>
    <w:rsid w:val="00F62C12"/>
    <w:rsid w:val="00F639F5"/>
    <w:rsid w:val="00F73FA5"/>
    <w:rsid w:val="00F74B2D"/>
    <w:rsid w:val="00F74B37"/>
    <w:rsid w:val="00F74B9B"/>
    <w:rsid w:val="00F8053F"/>
    <w:rsid w:val="00F825C5"/>
    <w:rsid w:val="00F91688"/>
    <w:rsid w:val="00F925FC"/>
    <w:rsid w:val="00F92891"/>
    <w:rsid w:val="00F968F9"/>
    <w:rsid w:val="00FA2960"/>
    <w:rsid w:val="00FA3587"/>
    <w:rsid w:val="00FC0046"/>
    <w:rsid w:val="00FC06CB"/>
    <w:rsid w:val="00FC0A3F"/>
    <w:rsid w:val="00FC0C7F"/>
    <w:rsid w:val="00FC6871"/>
    <w:rsid w:val="00FD700D"/>
    <w:rsid w:val="00FF0494"/>
    <w:rsid w:val="5E98780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5CF4C9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qFormat="1"/>
    <w:lsdException w:name="toc 3" w:uiPriority="39" w:qFormat="1"/>
    <w:lsdException w:name="toc 4" w:uiPriority="39" w:unhideWhenUsed="1" w:qFormat="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semiHidden="1" w:unhideWhenUsed="1"/>
    <w:lsdException w:name="annotation text" w:unhideWhenUsed="1"/>
    <w:lsdException w:name="header" w:uiPriority="0" w:unhideWhenUsed="1" w:qFormat="1"/>
    <w:lsdException w:name="footer" w:unhideWhenUsed="1" w:qFormat="1"/>
    <w:lsdException w:name="index heading" w:semiHidden="1" w:unhideWhenUsed="1"/>
    <w:lsdException w:name="caption" w:uiPriority="35" w:unhideWhenUsed="1" w:qFormat="1"/>
    <w:lsdException w:name="table of figures" w:qFormat="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0" w:qFormat="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3">
    <w:name w:val="Normal"/>
    <w:qFormat/>
    <w:rPr>
      <w:rFonts w:ascii="宋体" w:hAnsi="宋体" w:cs="宋体"/>
      <w:sz w:val="21"/>
      <w:szCs w:val="22"/>
    </w:rPr>
  </w:style>
  <w:style w:type="paragraph" w:styleId="1">
    <w:name w:val="heading 1"/>
    <w:basedOn w:val="a3"/>
    <w:next w:val="a3"/>
    <w:link w:val="10"/>
    <w:uiPriority w:val="9"/>
    <w:qFormat/>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annotation subject"/>
    <w:basedOn w:val="a8"/>
    <w:next w:val="a8"/>
    <w:link w:val="a9"/>
    <w:uiPriority w:val="99"/>
    <w:semiHidden/>
    <w:unhideWhenUsed/>
    <w:pPr>
      <w:spacing w:line="240" w:lineRule="auto"/>
    </w:pPr>
    <w:rPr>
      <w:rFonts w:ascii="宋体" w:eastAsia="宋体" w:hAnsi="宋体"/>
      <w:b/>
      <w:bCs/>
      <w:sz w:val="21"/>
      <w:szCs w:val="22"/>
    </w:rPr>
  </w:style>
  <w:style w:type="paragraph" w:styleId="a8">
    <w:name w:val="annotation text"/>
    <w:basedOn w:val="a3"/>
    <w:link w:val="aa"/>
    <w:uiPriority w:val="99"/>
    <w:unhideWhenUsed/>
    <w:pPr>
      <w:spacing w:line="360" w:lineRule="auto"/>
    </w:pPr>
    <w:rPr>
      <w:rFonts w:ascii="Times New Roman" w:eastAsia="仿宋_GB2312" w:hAnsi="Times New Roman"/>
      <w:sz w:val="24"/>
      <w:szCs w:val="24"/>
    </w:rPr>
  </w:style>
  <w:style w:type="paragraph" w:styleId="71">
    <w:name w:val="toc 7"/>
    <w:basedOn w:val="a3"/>
    <w:next w:val="a3"/>
    <w:uiPriority w:val="39"/>
    <w:unhideWhenUsed/>
    <w:pPr>
      <w:ind w:leftChars="1200" w:left="2520"/>
    </w:pPr>
  </w:style>
  <w:style w:type="paragraph" w:styleId="ab">
    <w:name w:val="Normal Indent"/>
    <w:basedOn w:val="a3"/>
    <w:uiPriority w:val="99"/>
    <w:unhideWhenUsed/>
    <w:pPr>
      <w:ind w:firstLineChars="200" w:firstLine="420"/>
    </w:pPr>
    <w:rPr>
      <w:kern w:val="2"/>
    </w:rPr>
  </w:style>
  <w:style w:type="paragraph" w:styleId="ac">
    <w:name w:val="caption"/>
    <w:basedOn w:val="a3"/>
    <w:next w:val="a3"/>
    <w:uiPriority w:val="35"/>
    <w:unhideWhenUsed/>
    <w:qFormat/>
    <w:pPr>
      <w:spacing w:after="200"/>
    </w:pPr>
    <w:rPr>
      <w:iCs/>
      <w:sz w:val="18"/>
      <w:szCs w:val="18"/>
    </w:rPr>
  </w:style>
  <w:style w:type="paragraph" w:styleId="ad">
    <w:name w:val="Body Text"/>
    <w:basedOn w:val="a3"/>
    <w:link w:val="ae"/>
    <w:qFormat/>
    <w:pPr>
      <w:widowControl w:val="0"/>
      <w:spacing w:after="120"/>
      <w:jc w:val="both"/>
    </w:pPr>
    <w:rPr>
      <w:rFonts w:ascii="Times New Roman" w:hAnsi="Times New Roman" w:cs="Times New Roman"/>
      <w:kern w:val="2"/>
      <w:szCs w:val="20"/>
    </w:rPr>
  </w:style>
  <w:style w:type="paragraph" w:styleId="51">
    <w:name w:val="toc 5"/>
    <w:basedOn w:val="a3"/>
    <w:next w:val="a3"/>
    <w:uiPriority w:val="39"/>
    <w:unhideWhenUsed/>
    <w:pPr>
      <w:ind w:leftChars="800" w:left="1680"/>
    </w:pPr>
  </w:style>
  <w:style w:type="paragraph" w:styleId="31">
    <w:name w:val="toc 3"/>
    <w:basedOn w:val="a3"/>
    <w:next w:val="a3"/>
    <w:uiPriority w:val="39"/>
    <w:qFormat/>
    <w:pPr>
      <w:ind w:leftChars="400" w:left="840"/>
    </w:pPr>
  </w:style>
  <w:style w:type="paragraph" w:styleId="af">
    <w:name w:val="Plain Text"/>
    <w:basedOn w:val="a3"/>
    <w:link w:val="af0"/>
    <w:uiPriority w:val="99"/>
    <w:unhideWhenUsed/>
    <w:qFormat/>
    <w:pPr>
      <w:widowControl w:val="0"/>
      <w:spacing w:line="276" w:lineRule="auto"/>
      <w:jc w:val="both"/>
    </w:pPr>
    <w:rPr>
      <w:rFonts w:asciiTheme="minorEastAsia" w:eastAsiaTheme="minorEastAsia" w:hAnsi="Courier New" w:cs="Courier New"/>
      <w:color w:val="000000" w:themeColor="text1"/>
      <w:kern w:val="2"/>
    </w:rPr>
  </w:style>
  <w:style w:type="paragraph" w:styleId="81">
    <w:name w:val="toc 8"/>
    <w:basedOn w:val="a3"/>
    <w:next w:val="a3"/>
    <w:uiPriority w:val="39"/>
    <w:unhideWhenUsed/>
    <w:pPr>
      <w:ind w:leftChars="1400" w:left="2940"/>
    </w:pPr>
  </w:style>
  <w:style w:type="paragraph" w:styleId="af1">
    <w:name w:val="Date"/>
    <w:basedOn w:val="a3"/>
    <w:next w:val="a3"/>
    <w:link w:val="af2"/>
    <w:uiPriority w:val="99"/>
    <w:unhideWhenUsed/>
    <w:qFormat/>
    <w:pPr>
      <w:widowControl w:val="0"/>
      <w:spacing w:line="276" w:lineRule="auto"/>
      <w:ind w:leftChars="2500" w:left="100"/>
      <w:jc w:val="both"/>
    </w:pPr>
    <w:rPr>
      <w:rFonts w:asciiTheme="minorHAnsi" w:hAnsiTheme="minorHAnsi" w:cstheme="minorBidi"/>
      <w:color w:val="000000" w:themeColor="text1"/>
      <w:kern w:val="2"/>
    </w:rPr>
  </w:style>
  <w:style w:type="paragraph" w:styleId="af3">
    <w:name w:val="Balloon Text"/>
    <w:basedOn w:val="a3"/>
    <w:link w:val="af4"/>
    <w:uiPriority w:val="99"/>
    <w:unhideWhenUsed/>
    <w:qFormat/>
    <w:rPr>
      <w:sz w:val="18"/>
      <w:szCs w:val="18"/>
    </w:rPr>
  </w:style>
  <w:style w:type="paragraph" w:styleId="af5">
    <w:name w:val="footer"/>
    <w:basedOn w:val="a3"/>
    <w:link w:val="af6"/>
    <w:uiPriority w:val="99"/>
    <w:unhideWhenUsed/>
    <w:qFormat/>
    <w:pPr>
      <w:tabs>
        <w:tab w:val="center" w:pos="4153"/>
        <w:tab w:val="right" w:pos="8306"/>
      </w:tabs>
      <w:snapToGrid w:val="0"/>
      <w:ind w:leftChars="500" w:left="500"/>
    </w:pPr>
    <w:rPr>
      <w:sz w:val="16"/>
      <w:szCs w:val="18"/>
    </w:rPr>
  </w:style>
  <w:style w:type="paragraph" w:styleId="af7">
    <w:name w:val="header"/>
    <w:basedOn w:val="a3"/>
    <w:link w:val="af8"/>
    <w:unhideWhenUsed/>
    <w:qFormat/>
    <w:pPr>
      <w:pBdr>
        <w:bottom w:val="single" w:sz="6" w:space="1" w:color="auto"/>
      </w:pBdr>
      <w:tabs>
        <w:tab w:val="center" w:pos="4153"/>
        <w:tab w:val="right" w:pos="8306"/>
      </w:tabs>
      <w:snapToGrid w:val="0"/>
      <w:jc w:val="center"/>
    </w:pPr>
    <w:rPr>
      <w:sz w:val="16"/>
      <w:szCs w:val="18"/>
    </w:rPr>
  </w:style>
  <w:style w:type="paragraph" w:styleId="11">
    <w:name w:val="toc 1"/>
    <w:basedOn w:val="a3"/>
    <w:next w:val="a3"/>
    <w:uiPriority w:val="39"/>
    <w:unhideWhenUsed/>
    <w:qFormat/>
  </w:style>
  <w:style w:type="paragraph" w:styleId="41">
    <w:name w:val="toc 4"/>
    <w:basedOn w:val="a3"/>
    <w:next w:val="a3"/>
    <w:uiPriority w:val="39"/>
    <w:unhideWhenUsed/>
    <w:qFormat/>
    <w:pPr>
      <w:ind w:leftChars="600" w:left="1260"/>
    </w:pPr>
  </w:style>
  <w:style w:type="paragraph" w:styleId="af9">
    <w:name w:val="Subtitle"/>
    <w:basedOn w:val="afa"/>
    <w:next w:val="a3"/>
    <w:link w:val="afb"/>
    <w:uiPriority w:val="11"/>
    <w:qFormat/>
    <w:rPr>
      <w:spacing w:val="15"/>
      <w:sz w:val="32"/>
    </w:rPr>
  </w:style>
  <w:style w:type="paragraph" w:styleId="afa">
    <w:name w:val="Title"/>
    <w:basedOn w:val="a3"/>
    <w:next w:val="a3"/>
    <w:link w:val="afc"/>
    <w:uiPriority w:val="10"/>
    <w:qFormat/>
    <w:pPr>
      <w:spacing w:line="720" w:lineRule="auto"/>
      <w:contextualSpacing/>
      <w:jc w:val="center"/>
      <w:textAlignment w:val="center"/>
    </w:pPr>
    <w:rPr>
      <w:rFonts w:ascii="Calibri Light" w:hAnsi="Calibri Light" w:cs="Times New Roman"/>
      <w:b/>
      <w:spacing w:val="-10"/>
      <w:sz w:val="44"/>
      <w:szCs w:val="56"/>
    </w:rPr>
  </w:style>
  <w:style w:type="paragraph" w:styleId="afd">
    <w:name w:val="List"/>
    <w:basedOn w:val="a3"/>
    <w:qFormat/>
    <w:pPr>
      <w:spacing w:beforeLines="50" w:before="50" w:afterLines="50" w:after="50"/>
      <w:ind w:left="200" w:hangingChars="200" w:hanging="200"/>
    </w:pPr>
    <w:rPr>
      <w:rFonts w:ascii="Times New Roman" w:hAnsi="Times New Roman"/>
      <w:szCs w:val="24"/>
    </w:rPr>
  </w:style>
  <w:style w:type="paragraph" w:styleId="61">
    <w:name w:val="toc 6"/>
    <w:basedOn w:val="a3"/>
    <w:next w:val="a3"/>
    <w:uiPriority w:val="39"/>
    <w:unhideWhenUsed/>
    <w:pPr>
      <w:ind w:leftChars="1000" w:left="2100"/>
    </w:pPr>
  </w:style>
  <w:style w:type="paragraph" w:styleId="afe">
    <w:name w:val="table of figures"/>
    <w:basedOn w:val="a3"/>
    <w:next w:val="a3"/>
    <w:uiPriority w:val="99"/>
    <w:qFormat/>
    <w:pPr>
      <w:ind w:leftChars="200" w:left="200" w:hangingChars="200" w:hanging="200"/>
    </w:pPr>
  </w:style>
  <w:style w:type="paragraph" w:styleId="21">
    <w:name w:val="toc 2"/>
    <w:basedOn w:val="a3"/>
    <w:next w:val="a3"/>
    <w:uiPriority w:val="39"/>
    <w:qFormat/>
    <w:pPr>
      <w:ind w:leftChars="200" w:left="420"/>
    </w:pPr>
  </w:style>
  <w:style w:type="paragraph" w:styleId="91">
    <w:name w:val="toc 9"/>
    <w:basedOn w:val="a3"/>
    <w:next w:val="a3"/>
    <w:uiPriority w:val="39"/>
    <w:unhideWhenUsed/>
    <w:pPr>
      <w:ind w:leftChars="1600" w:left="3360"/>
    </w:pPr>
  </w:style>
  <w:style w:type="paragraph" w:styleId="aff">
    <w:name w:val="Normal (Web)"/>
    <w:basedOn w:val="a3"/>
    <w:uiPriority w:val="99"/>
    <w:unhideWhenUsed/>
    <w:qFormat/>
    <w:pPr>
      <w:spacing w:before="100" w:beforeAutospacing="1" w:after="100" w:afterAutospacing="1" w:line="276" w:lineRule="auto"/>
    </w:pPr>
    <w:rPr>
      <w:color w:val="000000" w:themeColor="text1"/>
      <w:sz w:val="24"/>
      <w:szCs w:val="24"/>
    </w:rPr>
  </w:style>
  <w:style w:type="character" w:styleId="aff0">
    <w:name w:val="Strong"/>
    <w:uiPriority w:val="22"/>
    <w:qFormat/>
    <w:rPr>
      <w:b/>
      <w:bCs/>
      <w:color w:val="auto"/>
    </w:rPr>
  </w:style>
  <w:style w:type="character" w:styleId="aff1">
    <w:name w:val="page number"/>
    <w:basedOn w:val="a4"/>
    <w:uiPriority w:val="99"/>
    <w:unhideWhenUsed/>
    <w:rPr>
      <w:rFonts w:ascii="Times New Roman" w:eastAsia="宋体" w:hAnsi="Times New Roman"/>
      <w:sz w:val="16"/>
    </w:rPr>
  </w:style>
  <w:style w:type="character" w:styleId="aff2">
    <w:name w:val="FollowedHyperlink"/>
    <w:basedOn w:val="a4"/>
    <w:uiPriority w:val="99"/>
    <w:unhideWhenUsed/>
    <w:qFormat/>
    <w:rPr>
      <w:color w:val="800080"/>
      <w:u w:val="single"/>
    </w:rPr>
  </w:style>
  <w:style w:type="character" w:styleId="aff3">
    <w:name w:val="Emphasis"/>
    <w:uiPriority w:val="20"/>
    <w:qFormat/>
    <w:rPr>
      <w:i/>
      <w:iCs/>
      <w:color w:val="auto"/>
    </w:rPr>
  </w:style>
  <w:style w:type="character" w:styleId="aff4">
    <w:name w:val="Hyperlink"/>
    <w:basedOn w:val="a4"/>
    <w:uiPriority w:val="99"/>
    <w:unhideWhenUsed/>
    <w:rPr>
      <w:color w:val="0000FF"/>
      <w:u w:val="single"/>
    </w:rPr>
  </w:style>
  <w:style w:type="character" w:styleId="aff5">
    <w:name w:val="annotation reference"/>
    <w:uiPriority w:val="99"/>
    <w:unhideWhenUsed/>
    <w:qFormat/>
    <w:rPr>
      <w:sz w:val="21"/>
      <w:szCs w:val="21"/>
    </w:rPr>
  </w:style>
  <w:style w:type="table" w:styleId="aff6">
    <w:name w:val="Table Grid"/>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1">
    <w:name w:val="三级标题"/>
    <w:basedOn w:val="a0"/>
    <w:next w:val="a3"/>
    <w:link w:val="aff7"/>
    <w:qFormat/>
    <w:pPr>
      <w:numPr>
        <w:ilvl w:val="2"/>
      </w:numPr>
      <w:outlineLvl w:val="2"/>
    </w:pPr>
    <w:rPr>
      <w:rFonts w:ascii="宋体" w:hAnsi="宋体"/>
      <w:sz w:val="28"/>
    </w:rPr>
  </w:style>
  <w:style w:type="paragraph" w:customStyle="1" w:styleId="a0">
    <w:name w:val="二级标题"/>
    <w:basedOn w:val="a"/>
    <w:next w:val="a3"/>
    <w:link w:val="aff8"/>
    <w:qFormat/>
    <w:pPr>
      <w:numPr>
        <w:ilvl w:val="1"/>
      </w:numPr>
      <w:outlineLvl w:val="1"/>
    </w:pPr>
    <w:rPr>
      <w:sz w:val="30"/>
    </w:rPr>
  </w:style>
  <w:style w:type="paragraph" w:customStyle="1" w:styleId="a">
    <w:name w:val="一级标题"/>
    <w:next w:val="a3"/>
    <w:link w:val="aff9"/>
    <w:qFormat/>
    <w:pPr>
      <w:numPr>
        <w:numId w:val="1"/>
      </w:numPr>
      <w:outlineLvl w:val="0"/>
    </w:pPr>
    <w:rPr>
      <w:rFonts w:asciiTheme="minorHAnsi" w:hAnsiTheme="minorHAnsi" w:cstheme="minorBidi"/>
      <w:b/>
      <w:color w:val="000000" w:themeColor="text1"/>
      <w:kern w:val="2"/>
      <w:sz w:val="32"/>
      <w:szCs w:val="22"/>
    </w:rPr>
  </w:style>
  <w:style w:type="paragraph" w:customStyle="1" w:styleId="Style2">
    <w:name w:val="_Style 2"/>
    <w:basedOn w:val="a3"/>
    <w:next w:val="a3"/>
    <w:uiPriority w:val="34"/>
    <w:qFormat/>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pPr>
      <w:ind w:firstLineChars="200" w:firstLine="420"/>
    </w:pPr>
    <w:rPr>
      <w:rFonts w:ascii="等线" w:eastAsia="等线" w:hAnsi="等线" w:cs="Times New Roman"/>
      <w:kern w:val="2"/>
      <w:sz w:val="18"/>
      <w:szCs w:val="18"/>
    </w:rPr>
  </w:style>
  <w:style w:type="paragraph" w:customStyle="1" w:styleId="Default">
    <w:name w:val="Default"/>
    <w:pPr>
      <w:widowControl w:val="0"/>
      <w:autoSpaceDE w:val="0"/>
      <w:autoSpaceDN w:val="0"/>
      <w:adjustRightInd w:val="0"/>
      <w:spacing w:after="160" w:line="259" w:lineRule="auto"/>
    </w:pPr>
    <w:rPr>
      <w:color w:val="000000"/>
      <w:sz w:val="24"/>
      <w:szCs w:val="24"/>
    </w:rPr>
  </w:style>
  <w:style w:type="paragraph" w:customStyle="1" w:styleId="12">
    <w:name w:val="目录标题1"/>
    <w:basedOn w:val="1"/>
    <w:next w:val="a3"/>
    <w:uiPriority w:val="39"/>
    <w:unhideWhenUsed/>
    <w:qFormat/>
    <w:pPr>
      <w:spacing w:before="340" w:after="330" w:line="578" w:lineRule="auto"/>
      <w:outlineLvl w:val="9"/>
    </w:pPr>
    <w:rPr>
      <w:rFonts w:ascii="宋体" w:hAnsi="宋体" w:cs="宋体"/>
      <w:bCs/>
      <w:kern w:val="44"/>
      <w:szCs w:val="44"/>
    </w:rPr>
  </w:style>
  <w:style w:type="character" w:customStyle="1" w:styleId="10">
    <w:name w:val="标题 1字符"/>
    <w:link w:val="1"/>
    <w:uiPriority w:val="9"/>
    <w:rPr>
      <w:rFonts w:ascii="Calibri Light" w:eastAsia="宋体" w:hAnsi="Calibri Light" w:cs="Times New Roman"/>
      <w:b/>
      <w:kern w:val="0"/>
      <w:sz w:val="44"/>
      <w:szCs w:val="32"/>
    </w:rPr>
  </w:style>
  <w:style w:type="character" w:customStyle="1" w:styleId="20">
    <w:name w:val="标题 2字符"/>
    <w:link w:val="2"/>
    <w:uiPriority w:val="9"/>
    <w:qFormat/>
    <w:rPr>
      <w:rFonts w:ascii="Calibri Light" w:eastAsia="宋体" w:hAnsi="Calibri Light" w:cs="Times New Roman"/>
      <w:b/>
      <w:kern w:val="0"/>
      <w:sz w:val="32"/>
      <w:szCs w:val="28"/>
    </w:rPr>
  </w:style>
  <w:style w:type="character" w:customStyle="1" w:styleId="afc">
    <w:name w:val="标题字符"/>
    <w:link w:val="afa"/>
    <w:uiPriority w:val="10"/>
    <w:qFormat/>
    <w:rPr>
      <w:rFonts w:ascii="Calibri Light" w:eastAsia="宋体" w:hAnsi="Calibri Light" w:cs="Times New Roman"/>
      <w:b/>
      <w:spacing w:val="-10"/>
      <w:kern w:val="0"/>
      <w:sz w:val="44"/>
      <w:szCs w:val="56"/>
    </w:rPr>
  </w:style>
  <w:style w:type="character" w:customStyle="1" w:styleId="30">
    <w:name w:val="标题 3字符"/>
    <w:link w:val="3"/>
    <w:uiPriority w:val="9"/>
    <w:qFormat/>
    <w:rPr>
      <w:rFonts w:ascii="Calibri Light" w:eastAsia="宋体" w:hAnsi="Calibri Light" w:cs="Times New Roman"/>
      <w:b/>
      <w:kern w:val="0"/>
      <w:sz w:val="28"/>
      <w:szCs w:val="24"/>
    </w:rPr>
  </w:style>
  <w:style w:type="character" w:customStyle="1" w:styleId="40">
    <w:name w:val="标题 4字符"/>
    <w:link w:val="4"/>
    <w:uiPriority w:val="9"/>
    <w:qFormat/>
    <w:rPr>
      <w:rFonts w:ascii="Calibri Light" w:eastAsia="宋体" w:hAnsi="Calibri Light" w:cs="Times New Roman"/>
      <w:b/>
      <w:iCs/>
      <w:kern w:val="0"/>
    </w:rPr>
  </w:style>
  <w:style w:type="character" w:customStyle="1" w:styleId="50">
    <w:name w:val="标题 5字符"/>
    <w:link w:val="5"/>
    <w:uiPriority w:val="9"/>
    <w:qFormat/>
    <w:rPr>
      <w:rFonts w:ascii="Calibri Light" w:eastAsia="宋体" w:hAnsi="Calibri Light" w:cs="Times New Roman"/>
      <w:color w:val="2E74B5"/>
      <w:kern w:val="0"/>
    </w:rPr>
  </w:style>
  <w:style w:type="character" w:customStyle="1" w:styleId="60">
    <w:name w:val="标题 6字符"/>
    <w:link w:val="6"/>
    <w:uiPriority w:val="9"/>
    <w:qFormat/>
    <w:rPr>
      <w:rFonts w:ascii="Calibri Light" w:eastAsia="宋体" w:hAnsi="Calibri Light" w:cs="Times New Roman"/>
      <w:color w:val="1F4E79"/>
      <w:kern w:val="0"/>
    </w:rPr>
  </w:style>
  <w:style w:type="character" w:customStyle="1" w:styleId="70">
    <w:name w:val="标题 7字符"/>
    <w:link w:val="7"/>
    <w:uiPriority w:val="9"/>
    <w:qFormat/>
    <w:rPr>
      <w:rFonts w:ascii="Calibri Light" w:eastAsia="宋体" w:hAnsi="Calibri Light" w:cs="Times New Roman"/>
      <w:i/>
      <w:iCs/>
      <w:color w:val="1F4E79"/>
      <w:kern w:val="0"/>
    </w:rPr>
  </w:style>
  <w:style w:type="character" w:customStyle="1" w:styleId="80">
    <w:name w:val="标题 8字符"/>
    <w:link w:val="8"/>
    <w:uiPriority w:val="9"/>
    <w:qFormat/>
    <w:rPr>
      <w:rFonts w:ascii="Calibri Light" w:eastAsia="宋体" w:hAnsi="Calibri Light" w:cs="Times New Roman"/>
      <w:color w:val="262626"/>
      <w:kern w:val="0"/>
      <w:szCs w:val="21"/>
    </w:rPr>
  </w:style>
  <w:style w:type="character" w:customStyle="1" w:styleId="90">
    <w:name w:val="标题 9字符"/>
    <w:link w:val="9"/>
    <w:uiPriority w:val="9"/>
    <w:qFormat/>
    <w:rPr>
      <w:rFonts w:ascii="Calibri Light" w:eastAsia="宋体" w:hAnsi="Calibri Light" w:cs="Times New Roman"/>
      <w:i/>
      <w:iCs/>
      <w:color w:val="262626"/>
      <w:kern w:val="0"/>
      <w:szCs w:val="21"/>
    </w:rPr>
  </w:style>
  <w:style w:type="paragraph" w:customStyle="1" w:styleId="affa">
    <w:name w:val="表格"/>
    <w:rPr>
      <w:b/>
      <w:sz w:val="21"/>
    </w:rPr>
  </w:style>
  <w:style w:type="character" w:customStyle="1" w:styleId="af0">
    <w:name w:val="纯文本字符"/>
    <w:basedOn w:val="a4"/>
    <w:link w:val="af"/>
    <w:uiPriority w:val="99"/>
    <w:rPr>
      <w:rFonts w:asciiTheme="minorEastAsia" w:hAnsi="Courier New" w:cs="Courier New"/>
      <w:color w:val="000000" w:themeColor="text1"/>
    </w:rPr>
  </w:style>
  <w:style w:type="character" w:customStyle="1" w:styleId="aff9">
    <w:name w:val="一级标题 字符"/>
    <w:basedOn w:val="a4"/>
    <w:link w:val="a"/>
    <w:qFormat/>
    <w:rPr>
      <w:rFonts w:eastAsia="宋体"/>
      <w:b/>
      <w:color w:val="000000" w:themeColor="text1"/>
      <w:sz w:val="32"/>
    </w:rPr>
  </w:style>
  <w:style w:type="character" w:customStyle="1" w:styleId="aff8">
    <w:name w:val="二级标题 字符"/>
    <w:basedOn w:val="a4"/>
    <w:link w:val="a0"/>
    <w:qFormat/>
    <w:rPr>
      <w:rFonts w:eastAsia="宋体"/>
      <w:b/>
      <w:color w:val="000000" w:themeColor="text1"/>
      <w:sz w:val="30"/>
    </w:rPr>
  </w:style>
  <w:style w:type="character" w:customStyle="1" w:styleId="afb">
    <w:name w:val="副标题字符"/>
    <w:link w:val="af9"/>
    <w:uiPriority w:val="11"/>
    <w:qFormat/>
    <w:rPr>
      <w:rFonts w:ascii="Calibri Light" w:eastAsia="宋体" w:hAnsi="Calibri Light" w:cs="Times New Roman"/>
      <w:b/>
      <w:spacing w:val="15"/>
      <w:kern w:val="0"/>
      <w:sz w:val="32"/>
      <w:szCs w:val="56"/>
    </w:rPr>
  </w:style>
  <w:style w:type="paragraph" w:styleId="affb">
    <w:name w:val="List Paragraph"/>
    <w:basedOn w:val="a3"/>
    <w:uiPriority w:val="34"/>
    <w:qFormat/>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3">
    <w:name w:val="列出段落1"/>
    <w:basedOn w:val="a3"/>
    <w:uiPriority w:val="34"/>
    <w:qFormat/>
    <w:pPr>
      <w:ind w:firstLineChars="200" w:firstLine="420"/>
    </w:pPr>
  </w:style>
  <w:style w:type="character" w:customStyle="1" w:styleId="af4">
    <w:name w:val="批注框文本字符"/>
    <w:link w:val="af3"/>
    <w:uiPriority w:val="99"/>
    <w:rPr>
      <w:rFonts w:ascii="宋体" w:eastAsia="宋体" w:hAnsi="宋体" w:cs="宋体"/>
      <w:kern w:val="0"/>
      <w:sz w:val="18"/>
      <w:szCs w:val="18"/>
    </w:rPr>
  </w:style>
  <w:style w:type="character" w:customStyle="1" w:styleId="aa">
    <w:name w:val="批注文字字符"/>
    <w:link w:val="a8"/>
    <w:uiPriority w:val="99"/>
    <w:rPr>
      <w:rFonts w:ascii="Times New Roman" w:eastAsia="仿宋_GB2312" w:hAnsi="Times New Roman" w:cs="宋体"/>
      <w:kern w:val="0"/>
      <w:sz w:val="24"/>
      <w:szCs w:val="24"/>
    </w:rPr>
  </w:style>
  <w:style w:type="character" w:customStyle="1" w:styleId="af2">
    <w:name w:val="日期字符"/>
    <w:basedOn w:val="a4"/>
    <w:link w:val="af1"/>
    <w:uiPriority w:val="99"/>
    <w:rPr>
      <w:rFonts w:eastAsia="宋体"/>
      <w:color w:val="000000" w:themeColor="text1"/>
    </w:rPr>
  </w:style>
  <w:style w:type="character" w:customStyle="1" w:styleId="aff7">
    <w:name w:val="三级标题 字符"/>
    <w:basedOn w:val="a4"/>
    <w:link w:val="a1"/>
    <w:rPr>
      <w:rFonts w:ascii="宋体" w:eastAsia="宋体" w:hAnsi="宋体"/>
      <w:b/>
      <w:color w:val="000000" w:themeColor="text1"/>
      <w:sz w:val="28"/>
    </w:rPr>
  </w:style>
  <w:style w:type="paragraph" w:customStyle="1" w:styleId="a2">
    <w:name w:val="四级标题"/>
    <w:basedOn w:val="a1"/>
    <w:next w:val="a3"/>
    <w:link w:val="affc"/>
    <w:qFormat/>
    <w:pPr>
      <w:numPr>
        <w:ilvl w:val="3"/>
      </w:numPr>
      <w:outlineLvl w:val="3"/>
    </w:pPr>
    <w:rPr>
      <w:sz w:val="24"/>
    </w:rPr>
  </w:style>
  <w:style w:type="character" w:customStyle="1" w:styleId="affc">
    <w:name w:val="四级标题 字符"/>
    <w:basedOn w:val="aff7"/>
    <w:link w:val="a2"/>
    <w:rPr>
      <w:rFonts w:ascii="宋体" w:eastAsia="宋体" w:hAnsi="宋体"/>
      <w:b/>
      <w:color w:val="000000" w:themeColor="text1"/>
      <w:sz w:val="24"/>
    </w:rPr>
  </w:style>
  <w:style w:type="paragraph" w:styleId="affd">
    <w:name w:val="No Spacing"/>
    <w:uiPriority w:val="1"/>
    <w:qFormat/>
    <w:pPr>
      <w:widowControl w:val="0"/>
      <w:jc w:val="both"/>
    </w:pPr>
    <w:rPr>
      <w:rFonts w:asciiTheme="minorHAnsi" w:hAnsiTheme="minorHAnsi" w:cstheme="minorBidi"/>
      <w:color w:val="000000" w:themeColor="text1"/>
      <w:kern w:val="2"/>
      <w:sz w:val="21"/>
      <w:szCs w:val="22"/>
    </w:rPr>
  </w:style>
  <w:style w:type="paragraph" w:customStyle="1" w:styleId="14">
    <w:name w:val="无间隔1"/>
    <w:uiPriority w:val="1"/>
    <w:qFormat/>
    <w:pPr>
      <w:widowControl w:val="0"/>
      <w:jc w:val="both"/>
    </w:pPr>
    <w:rPr>
      <w:rFonts w:asciiTheme="minorHAnsi" w:hAnsiTheme="minorHAnsi" w:cstheme="minorBidi"/>
      <w:color w:val="000000" w:themeColor="text1"/>
      <w:kern w:val="2"/>
      <w:sz w:val="21"/>
      <w:szCs w:val="22"/>
    </w:rPr>
  </w:style>
  <w:style w:type="paragraph" w:customStyle="1" w:styleId="affe">
    <w:name w:val="小四正文"/>
    <w:basedOn w:val="af"/>
    <w:qFormat/>
    <w:pPr>
      <w:spacing w:line="400" w:lineRule="exact"/>
      <w:ind w:firstLineChars="200" w:firstLine="200"/>
    </w:pPr>
    <w:rPr>
      <w:rFonts w:ascii="Times New Roman" w:eastAsia="宋体" w:hAnsi="Times New Roman" w:cs="宋体"/>
      <w:color w:val="auto"/>
      <w:sz w:val="24"/>
      <w:szCs w:val="21"/>
    </w:rPr>
  </w:style>
  <w:style w:type="character" w:customStyle="1" w:styleId="af6">
    <w:name w:val="页脚字符"/>
    <w:link w:val="af5"/>
    <w:uiPriority w:val="99"/>
    <w:qFormat/>
    <w:rPr>
      <w:rFonts w:ascii="宋体" w:eastAsia="宋体" w:hAnsi="宋体" w:cs="宋体"/>
      <w:kern w:val="0"/>
      <w:sz w:val="16"/>
      <w:szCs w:val="18"/>
    </w:rPr>
  </w:style>
  <w:style w:type="character" w:customStyle="1" w:styleId="af8">
    <w:name w:val="页眉字符"/>
    <w:link w:val="af7"/>
    <w:rPr>
      <w:rFonts w:ascii="宋体" w:eastAsia="宋体" w:hAnsi="宋体" w:cs="宋体"/>
      <w:kern w:val="0"/>
      <w:sz w:val="16"/>
      <w:szCs w:val="18"/>
    </w:rPr>
  </w:style>
  <w:style w:type="paragraph" w:customStyle="1" w:styleId="afff">
    <w:name w:val="引用标志"/>
    <w:basedOn w:val="a3"/>
    <w:next w:val="a3"/>
  </w:style>
  <w:style w:type="character" w:customStyle="1" w:styleId="ae">
    <w:name w:val="正文文本字符"/>
    <w:basedOn w:val="a4"/>
    <w:link w:val="ad"/>
    <w:qFormat/>
    <w:rPr>
      <w:rFonts w:ascii="Times New Roman" w:eastAsia="宋体" w:hAnsi="Times New Roman" w:cs="Times New Roman"/>
      <w:szCs w:val="20"/>
    </w:rPr>
  </w:style>
  <w:style w:type="table" w:customStyle="1" w:styleId="15">
    <w:name w:val="网格型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UnresolvedMention">
    <w:name w:val="Unresolved Mention"/>
    <w:basedOn w:val="a4"/>
    <w:uiPriority w:val="99"/>
    <w:rPr>
      <w:color w:val="808080"/>
      <w:shd w:val="clear" w:color="auto" w:fill="E6E6E6"/>
    </w:rPr>
  </w:style>
  <w:style w:type="character" w:customStyle="1" w:styleId="a9">
    <w:name w:val="批注主题字符"/>
    <w:basedOn w:val="aa"/>
    <w:link w:val="a7"/>
    <w:uiPriority w:val="99"/>
    <w:semiHidden/>
    <w:rPr>
      <w:rFonts w:ascii="宋体" w:eastAsia="宋体" w:hAnsi="宋体" w:cs="宋体"/>
      <w:b/>
      <w:bCs/>
      <w:kern w:val="0"/>
      <w:sz w:val="24"/>
      <w:szCs w:val="24"/>
    </w:rPr>
  </w:style>
  <w:style w:type="table" w:customStyle="1" w:styleId="110">
    <w:name w:val="网格型11"/>
    <w:basedOn w:val="a5"/>
    <w:qFormat/>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16">
    <w:name w:val="修订1"/>
    <w:hidden/>
    <w:uiPriority w:val="99"/>
    <w:semiHidden/>
    <w:qFormat/>
    <w:rPr>
      <w:rFonts w:ascii="宋体" w:hAnsi="宋体" w:cs="宋体"/>
      <w:sz w:val="21"/>
      <w:szCs w:val="22"/>
    </w:rPr>
  </w:style>
  <w:style w:type="paragraph" w:styleId="afff0">
    <w:name w:val="Revision"/>
    <w:hidden/>
    <w:uiPriority w:val="99"/>
    <w:semiHidden/>
    <w:rsid w:val="00FA2960"/>
    <w:rPr>
      <w:rFonts w:ascii="宋体" w:hAnsi="宋体" w:cs="宋体"/>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microsoft.com/office/2011/relationships/people" Target="people.xml"/><Relationship Id="rId22" Type="http://schemas.openxmlformats.org/officeDocument/2006/relationships/theme" Target="theme/theme1.xml"/><Relationship Id="rId10" Type="http://schemas.openxmlformats.org/officeDocument/2006/relationships/hyperlink" Target="http://www.baidu.com" TargetMode="External"/><Relationship Id="rId11" Type="http://schemas.openxmlformats.org/officeDocument/2006/relationships/hyperlink" Target="http://www.baidu.com"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64"/>
    <customShpInfo spid="_x0000_s2063"/>
    <customShpInfo spid="_x0000_s206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1E81618-2455-8F4A-8E84-F46530211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C:\Users\Administrator\Desktop\PRD-2017-G01-文档编写说明.dotm</Template>
  <TotalTime>205</TotalTime>
  <Pages>182</Pages>
  <Words>9431</Words>
  <Characters>53757</Characters>
  <Application>Microsoft Macintosh Word</Application>
  <DocSecurity>0</DocSecurity>
  <Lines>447</Lines>
  <Paragraphs>126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63062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PLANE</dc:creator>
  <cp:lastModifiedBy>740490553@qq.com</cp:lastModifiedBy>
  <cp:revision>205</cp:revision>
  <dcterms:created xsi:type="dcterms:W3CDTF">2017-10-25T10:15:00Z</dcterms:created>
  <dcterms:modified xsi:type="dcterms:W3CDTF">2018-12-23T16:29:00Z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