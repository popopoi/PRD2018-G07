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3EF54B" w14:textId="77777777" w:rsidR="002B2881" w:rsidRDefault="00F2050D" w:rsidP="00A51AA3">
      <w:pPr>
        <w:jc w:val="center"/>
        <w:rPr>
          <w:b/>
        </w:rPr>
      </w:pPr>
      <w:r>
        <w:rPr>
          <w:b/>
          <w:noProof/>
        </w:rPr>
        <w:drawing>
          <wp:inline distT="0" distB="0" distL="0" distR="0" wp14:anchorId="4E7BA19C" wp14:editId="77F3CA9D">
            <wp:extent cx="1988820" cy="233293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01-LOGO-1.png"/>
                    <pic:cNvPicPr/>
                  </pic:nvPicPr>
                  <pic:blipFill rotWithShape="1">
                    <a:blip r:embed="rId8" cstate="print">
                      <a:extLst>
                        <a:ext uri="{28A0092B-C50C-407E-A947-70E740481C1C}">
                          <a14:useLocalDpi xmlns:a14="http://schemas.microsoft.com/office/drawing/2010/main" val="0"/>
                        </a:ext>
                      </a:extLst>
                    </a:blip>
                    <a:srcRect l="23116" t="25319" r="20106" b="27616"/>
                    <a:stretch/>
                  </pic:blipFill>
                  <pic:spPr bwMode="auto">
                    <a:xfrm>
                      <a:off x="0" y="0"/>
                      <a:ext cx="2021119" cy="2370826"/>
                    </a:xfrm>
                    <a:prstGeom prst="rect">
                      <a:avLst/>
                    </a:prstGeom>
                    <a:ln>
                      <a:noFill/>
                    </a:ln>
                    <a:extLst>
                      <a:ext uri="{53640926-AAD7-44D8-BBD7-CCE9431645EC}">
                        <a14:shadowObscured xmlns:a14="http://schemas.microsoft.com/office/drawing/2010/main"/>
                      </a:ext>
                    </a:extLst>
                  </pic:spPr>
                </pic:pic>
              </a:graphicData>
            </a:graphic>
          </wp:inline>
        </w:drawing>
      </w:r>
    </w:p>
    <w:p w14:paraId="7054FDA2" w14:textId="77777777" w:rsidR="001A3E8F" w:rsidRDefault="001A3E8F" w:rsidP="00A51AA3">
      <w:pPr>
        <w:jc w:val="center"/>
        <w:rPr>
          <w:b/>
        </w:rPr>
      </w:pPr>
    </w:p>
    <w:p w14:paraId="07932352" w14:textId="77777777" w:rsidR="001A3E8F" w:rsidRDefault="001A3E8F" w:rsidP="00A51AA3">
      <w:pPr>
        <w:jc w:val="center"/>
        <w:rPr>
          <w:b/>
        </w:rPr>
      </w:pPr>
    </w:p>
    <w:p w14:paraId="32BEB0D2" w14:textId="77777777" w:rsidR="001A3E8F" w:rsidRDefault="001A3E8F" w:rsidP="00D76606">
      <w:pPr>
        <w:rPr>
          <w:b/>
        </w:rPr>
      </w:pPr>
    </w:p>
    <w:p w14:paraId="58922C53" w14:textId="77777777" w:rsidR="00A51AA3" w:rsidRPr="00A51AA3" w:rsidRDefault="00A51AA3" w:rsidP="00A51AA3">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r w:rsidRPr="00A51AA3">
        <w:rPr>
          <w:rFonts w:ascii="Calibri Light" w:hAnsi="Calibri Light" w:cs="Times New Roman" w:hint="eastAsia"/>
          <w:b/>
          <w:spacing w:val="-10"/>
          <w:sz w:val="44"/>
          <w:szCs w:val="56"/>
        </w:rPr>
        <w:t>软件工程系列课程教学辅助网站</w:t>
      </w:r>
    </w:p>
    <w:tbl>
      <w:tblPr>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507ADD" w14:paraId="0FBB24EE" w14:textId="77777777" w:rsidTr="002B2881">
        <w:tc>
          <w:tcPr>
            <w:tcW w:w="2653" w:type="dxa"/>
            <w:vMerge w:val="restart"/>
            <w:shd w:val="clear" w:color="auto" w:fill="auto"/>
          </w:tcPr>
          <w:p w14:paraId="4D6701AB" w14:textId="77777777" w:rsidR="00507ADD" w:rsidRDefault="00507ADD" w:rsidP="00507ADD">
            <w:r>
              <w:rPr>
                <w:rFonts w:hint="eastAsia"/>
              </w:rPr>
              <w:t>文件状态：</w:t>
            </w:r>
          </w:p>
          <w:p w14:paraId="03B7C91A" w14:textId="541215F3" w:rsidR="00507ADD" w:rsidRDefault="00507ADD" w:rsidP="00507ADD">
            <w:r>
              <w:rPr>
                <w:rFonts w:hint="eastAsia"/>
              </w:rPr>
              <w:t xml:space="preserve">　[</w:t>
            </w:r>
            <w:del w:id="0" w:author="陈哲凡" w:date="2018-01-09T01:29:00Z">
              <w:r w:rsidDel="00C4119C">
                <w:rPr>
                  <w:rFonts w:hint="eastAsia"/>
                </w:rPr>
                <w:delText>√</w:delText>
              </w:r>
            </w:del>
            <w:r>
              <w:rPr>
                <w:rFonts w:hint="eastAsia"/>
              </w:rPr>
              <w:t>]草稿</w:t>
            </w:r>
          </w:p>
          <w:p w14:paraId="3CAAA4F7" w14:textId="52A11052" w:rsidR="00507ADD" w:rsidRDefault="00507ADD" w:rsidP="00507ADD">
            <w:r>
              <w:rPr>
                <w:rFonts w:hint="eastAsia"/>
              </w:rPr>
              <w:t xml:space="preserve">　[</w:t>
            </w:r>
            <w:r w:rsidR="00C4119C">
              <w:rPr>
                <w:rFonts w:hint="eastAsia"/>
              </w:rPr>
              <w:t>√</w:t>
            </w:r>
            <w:r>
              <w:rPr>
                <w:rFonts w:hint="eastAsia"/>
              </w:rPr>
              <w:t>]正式发布</w:t>
            </w:r>
          </w:p>
          <w:p w14:paraId="79876C3F" w14:textId="77777777" w:rsidR="00507ADD" w:rsidRDefault="00507ADD" w:rsidP="00507ADD">
            <w:r>
              <w:rPr>
                <w:rFonts w:hint="eastAsia"/>
              </w:rPr>
              <w:t xml:space="preserve">　[　]正在修改</w:t>
            </w:r>
          </w:p>
        </w:tc>
        <w:tc>
          <w:tcPr>
            <w:tcW w:w="1170" w:type="dxa"/>
            <w:shd w:val="clear" w:color="auto" w:fill="BEBEBE"/>
          </w:tcPr>
          <w:p w14:paraId="5B50A8E4" w14:textId="77777777" w:rsidR="00507ADD" w:rsidRPr="00F52AE7" w:rsidRDefault="00507ADD" w:rsidP="00507ADD">
            <w:pPr>
              <w:rPr>
                <w:b/>
                <w:szCs w:val="21"/>
              </w:rPr>
            </w:pPr>
            <w:r w:rsidRPr="00F52AE7">
              <w:rPr>
                <w:rFonts w:hint="eastAsia"/>
                <w:b/>
                <w:szCs w:val="21"/>
              </w:rPr>
              <w:t>文件标识：</w:t>
            </w:r>
          </w:p>
        </w:tc>
        <w:tc>
          <w:tcPr>
            <w:tcW w:w="4873" w:type="dxa"/>
          </w:tcPr>
          <w:p w14:paraId="406C2458" w14:textId="77777777" w:rsidR="00507ADD" w:rsidRPr="00F52AE7" w:rsidRDefault="00507ADD" w:rsidP="00507ADD">
            <w:pPr>
              <w:rPr>
                <w:szCs w:val="21"/>
              </w:rPr>
            </w:pPr>
            <w:r>
              <w:rPr>
                <w:szCs w:val="21"/>
              </w:rPr>
              <w:t>PRD-2017-G01-TUC</w:t>
            </w:r>
          </w:p>
        </w:tc>
      </w:tr>
      <w:tr w:rsidR="00507ADD" w14:paraId="4025D9C0" w14:textId="77777777" w:rsidTr="002B2881">
        <w:tc>
          <w:tcPr>
            <w:tcW w:w="2653" w:type="dxa"/>
            <w:vMerge/>
            <w:shd w:val="clear" w:color="auto" w:fill="auto"/>
          </w:tcPr>
          <w:p w14:paraId="19847396" w14:textId="77777777" w:rsidR="00507ADD" w:rsidRDefault="00507ADD" w:rsidP="00507ADD"/>
        </w:tc>
        <w:tc>
          <w:tcPr>
            <w:tcW w:w="1170" w:type="dxa"/>
            <w:shd w:val="clear" w:color="auto" w:fill="BEBEBE"/>
          </w:tcPr>
          <w:p w14:paraId="09531305" w14:textId="77777777" w:rsidR="00507ADD" w:rsidRPr="00F52AE7" w:rsidRDefault="00507ADD" w:rsidP="00507ADD">
            <w:pPr>
              <w:rPr>
                <w:b/>
                <w:szCs w:val="21"/>
              </w:rPr>
            </w:pPr>
            <w:r w:rsidRPr="00F52AE7">
              <w:rPr>
                <w:rFonts w:hint="eastAsia"/>
                <w:b/>
                <w:szCs w:val="21"/>
              </w:rPr>
              <w:t>当前版本：</w:t>
            </w:r>
          </w:p>
        </w:tc>
        <w:tc>
          <w:tcPr>
            <w:tcW w:w="4873" w:type="dxa"/>
          </w:tcPr>
          <w:p w14:paraId="530D4BE8" w14:textId="5E726E5C" w:rsidR="00507ADD" w:rsidRPr="00F52AE7" w:rsidRDefault="00A765C5" w:rsidP="00507ADD">
            <w:pPr>
              <w:rPr>
                <w:szCs w:val="21"/>
              </w:rPr>
            </w:pPr>
            <w:ins w:id="1" w:author="陈哲凡" w:date="2018-01-09T01:29:00Z">
              <w:r>
                <w:rPr>
                  <w:rFonts w:hint="eastAsia"/>
                  <w:szCs w:val="21"/>
                </w:rPr>
                <w:t>1.0.</w:t>
              </w:r>
            </w:ins>
            <w:ins w:id="2" w:author="陈哲凡" w:date="2018-01-17T03:05:00Z">
              <w:r w:rsidR="00AF644D">
                <w:rPr>
                  <w:rFonts w:hint="eastAsia"/>
                  <w:szCs w:val="21"/>
                </w:rPr>
                <w:t>2</w:t>
              </w:r>
            </w:ins>
            <w:del w:id="3" w:author="陈哲凡" w:date="2018-01-09T01:29:00Z">
              <w:r w:rsidR="00507ADD" w:rsidDel="00C4119C">
                <w:rPr>
                  <w:rFonts w:hint="eastAsia"/>
                  <w:szCs w:val="21"/>
                </w:rPr>
                <w:delText>0</w:delText>
              </w:r>
              <w:r w:rsidR="00507ADD" w:rsidDel="00C4119C">
                <w:rPr>
                  <w:szCs w:val="21"/>
                </w:rPr>
                <w:delText>.</w:delText>
              </w:r>
            </w:del>
            <w:del w:id="4" w:author="陈哲凡" w:date="2018-01-09T01:26:00Z">
              <w:r w:rsidR="00421976" w:rsidDel="00C4119C">
                <w:rPr>
                  <w:rFonts w:hint="eastAsia"/>
                  <w:szCs w:val="21"/>
                </w:rPr>
                <w:delText>5</w:delText>
              </w:r>
            </w:del>
            <w:del w:id="5" w:author="陈哲凡" w:date="2018-01-09T01:29:00Z">
              <w:r w:rsidR="00507ADD" w:rsidDel="00C4119C">
                <w:rPr>
                  <w:szCs w:val="21"/>
                </w:rPr>
                <w:delText>.</w:delText>
              </w:r>
              <w:r w:rsidR="001702F0" w:rsidDel="00C4119C">
                <w:rPr>
                  <w:rFonts w:hint="eastAsia"/>
                  <w:szCs w:val="21"/>
                </w:rPr>
                <w:delText>0</w:delText>
              </w:r>
            </w:del>
          </w:p>
        </w:tc>
      </w:tr>
      <w:tr w:rsidR="00507ADD" w14:paraId="2C4F7267" w14:textId="77777777" w:rsidTr="002B2881">
        <w:tc>
          <w:tcPr>
            <w:tcW w:w="2653" w:type="dxa"/>
            <w:vMerge/>
            <w:shd w:val="clear" w:color="auto" w:fill="auto"/>
          </w:tcPr>
          <w:p w14:paraId="071F65C2" w14:textId="77777777" w:rsidR="00507ADD" w:rsidRDefault="00507ADD" w:rsidP="00507ADD"/>
        </w:tc>
        <w:tc>
          <w:tcPr>
            <w:tcW w:w="1170" w:type="dxa"/>
            <w:shd w:val="clear" w:color="auto" w:fill="BEBEBE"/>
          </w:tcPr>
          <w:p w14:paraId="5A8F7022" w14:textId="77777777" w:rsidR="00507ADD" w:rsidRPr="00F52AE7" w:rsidRDefault="00507ADD" w:rsidP="00507ADD">
            <w:pPr>
              <w:rPr>
                <w:b/>
                <w:szCs w:val="21"/>
              </w:rPr>
            </w:pPr>
            <w:r w:rsidRPr="00F52AE7">
              <w:rPr>
                <w:rFonts w:hint="eastAsia"/>
                <w:b/>
                <w:szCs w:val="21"/>
              </w:rPr>
              <w:t>作者：</w:t>
            </w:r>
          </w:p>
        </w:tc>
        <w:tc>
          <w:tcPr>
            <w:tcW w:w="4873" w:type="dxa"/>
          </w:tcPr>
          <w:p w14:paraId="4BCDAC15" w14:textId="77777777" w:rsidR="00507ADD" w:rsidRPr="00F52AE7" w:rsidRDefault="00507ADD" w:rsidP="00507ADD">
            <w:pPr>
              <w:rPr>
                <w:szCs w:val="21"/>
              </w:rPr>
            </w:pPr>
            <w:r w:rsidRPr="00F52AE7">
              <w:rPr>
                <w:rFonts w:hint="eastAsia"/>
                <w:szCs w:val="21"/>
              </w:rPr>
              <w:t>胡子</w:t>
            </w:r>
            <w:r w:rsidRPr="00F52AE7">
              <w:rPr>
                <w:szCs w:val="21"/>
              </w:rPr>
              <w:t>阳，徐</w:t>
            </w:r>
            <w:r w:rsidRPr="00F52AE7">
              <w:rPr>
                <w:rFonts w:hint="eastAsia"/>
                <w:szCs w:val="21"/>
              </w:rPr>
              <w:t>洁</w:t>
            </w:r>
            <w:r w:rsidRPr="00F52AE7">
              <w:rPr>
                <w:szCs w:val="21"/>
              </w:rPr>
              <w:t>岑，何圳</w:t>
            </w:r>
            <w:r w:rsidRPr="00F52AE7">
              <w:rPr>
                <w:rFonts w:hint="eastAsia"/>
                <w:szCs w:val="21"/>
              </w:rPr>
              <w:t>青</w:t>
            </w:r>
            <w:r w:rsidRPr="00F52AE7">
              <w:rPr>
                <w:szCs w:val="21"/>
              </w:rPr>
              <w:t>，陈哲凡，吴苏</w:t>
            </w:r>
            <w:r w:rsidRPr="00F52AE7">
              <w:rPr>
                <w:rFonts w:hint="eastAsia"/>
                <w:szCs w:val="21"/>
              </w:rPr>
              <w:t>琪</w:t>
            </w:r>
          </w:p>
        </w:tc>
      </w:tr>
      <w:tr w:rsidR="00507ADD" w14:paraId="10DF9805" w14:textId="77777777" w:rsidTr="002B2881">
        <w:tc>
          <w:tcPr>
            <w:tcW w:w="2653" w:type="dxa"/>
            <w:vMerge/>
            <w:shd w:val="clear" w:color="auto" w:fill="auto"/>
          </w:tcPr>
          <w:p w14:paraId="7EE4ABE9" w14:textId="77777777" w:rsidR="00507ADD" w:rsidRDefault="00507ADD" w:rsidP="00507ADD"/>
        </w:tc>
        <w:tc>
          <w:tcPr>
            <w:tcW w:w="1170" w:type="dxa"/>
            <w:shd w:val="clear" w:color="auto" w:fill="BEBEBE"/>
          </w:tcPr>
          <w:p w14:paraId="25A40953" w14:textId="77777777" w:rsidR="00507ADD" w:rsidRPr="00F52AE7" w:rsidRDefault="00507ADD" w:rsidP="00507ADD">
            <w:pPr>
              <w:rPr>
                <w:b/>
                <w:szCs w:val="21"/>
              </w:rPr>
            </w:pPr>
            <w:r w:rsidRPr="00F52AE7">
              <w:rPr>
                <w:rFonts w:hint="eastAsia"/>
                <w:b/>
                <w:szCs w:val="21"/>
              </w:rPr>
              <w:t>完成日期：</w:t>
            </w:r>
          </w:p>
        </w:tc>
        <w:tc>
          <w:tcPr>
            <w:tcW w:w="4873" w:type="dxa"/>
          </w:tcPr>
          <w:p w14:paraId="21067C69" w14:textId="1E4F0224" w:rsidR="00507ADD" w:rsidRPr="00F52AE7" w:rsidRDefault="00507ADD" w:rsidP="00507ADD">
            <w:pPr>
              <w:rPr>
                <w:szCs w:val="21"/>
              </w:rPr>
            </w:pPr>
            <w:r w:rsidRPr="00F52AE7">
              <w:rPr>
                <w:rFonts w:hint="eastAsia"/>
                <w:szCs w:val="21"/>
              </w:rPr>
              <w:t>201</w:t>
            </w:r>
            <w:ins w:id="6" w:author="陈哲凡" w:date="2018-01-09T01:27:00Z">
              <w:r w:rsidR="00A765C5">
                <w:rPr>
                  <w:rFonts w:hint="eastAsia"/>
                  <w:szCs w:val="21"/>
                </w:rPr>
                <w:t>8-1-</w:t>
              </w:r>
            </w:ins>
            <w:ins w:id="7" w:author="陈哲凡" w:date="2018-01-17T03:05:00Z">
              <w:r w:rsidR="00AF644D">
                <w:rPr>
                  <w:rFonts w:hint="eastAsia"/>
                  <w:szCs w:val="21"/>
                </w:rPr>
                <w:t>18</w:t>
              </w:r>
            </w:ins>
            <w:del w:id="8" w:author="陈哲凡" w:date="2018-01-09T01:27:00Z">
              <w:r w:rsidRPr="00F52AE7" w:rsidDel="00C4119C">
                <w:rPr>
                  <w:rFonts w:hint="eastAsia"/>
                  <w:szCs w:val="21"/>
                </w:rPr>
                <w:delText>7-1</w:delText>
              </w:r>
              <w:r w:rsidDel="00C4119C">
                <w:rPr>
                  <w:rFonts w:hint="eastAsia"/>
                  <w:szCs w:val="21"/>
                </w:rPr>
                <w:delText>2</w:delText>
              </w:r>
              <w:r w:rsidRPr="00F52AE7" w:rsidDel="00C4119C">
                <w:rPr>
                  <w:rFonts w:hint="eastAsia"/>
                  <w:szCs w:val="21"/>
                </w:rPr>
                <w:delText>-</w:delText>
              </w:r>
              <w:r w:rsidR="00C85692" w:rsidDel="00C4119C">
                <w:rPr>
                  <w:rFonts w:hint="eastAsia"/>
                  <w:szCs w:val="21"/>
                </w:rPr>
                <w:delText>2</w:delText>
              </w:r>
              <w:r w:rsidR="00421976" w:rsidDel="00C4119C">
                <w:rPr>
                  <w:rFonts w:hint="eastAsia"/>
                  <w:szCs w:val="21"/>
                </w:rPr>
                <w:delText>4</w:delText>
              </w:r>
            </w:del>
          </w:p>
        </w:tc>
      </w:tr>
    </w:tbl>
    <w:p w14:paraId="6CD7C36B" w14:textId="77777777" w:rsidR="00507ADD" w:rsidRDefault="00507ADD" w:rsidP="00507ADD">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ascii="Calibri Light" w:hAnsi="Calibri Light" w:cs="Times New Roman" w:hint="eastAsia"/>
          <w:b/>
          <w:spacing w:val="15"/>
          <w:sz w:val="32"/>
          <w:szCs w:val="56"/>
        </w:rPr>
        <w:t>测试用例</w:t>
      </w:r>
    </w:p>
    <w:p w14:paraId="2C70C447" w14:textId="77777777" w:rsidR="00507ADD" w:rsidRPr="007359D4" w:rsidRDefault="00507ADD" w:rsidP="00507ADD">
      <w:pPr>
        <w:numPr>
          <w:ilvl w:val="1"/>
          <w:numId w:val="0"/>
        </w:numPr>
        <w:spacing w:afterLines="1150" w:after="3588" w:line="720" w:lineRule="auto"/>
        <w:contextualSpacing/>
        <w:jc w:val="center"/>
        <w:textAlignment w:val="center"/>
        <w:rPr>
          <w:rFonts w:cs="Times New Roman"/>
          <w:b/>
          <w:spacing w:val="15"/>
          <w:sz w:val="32"/>
          <w:szCs w:val="56"/>
        </w:rPr>
      </w:pPr>
      <w:r>
        <w:rPr>
          <w:rFonts w:cs="Times New Roman" w:hint="eastAsia"/>
          <w:b/>
          <w:spacing w:val="15"/>
          <w:sz w:val="32"/>
          <w:szCs w:val="56"/>
        </w:rPr>
        <w:t>Test</w:t>
      </w:r>
      <w:r>
        <w:rPr>
          <w:rFonts w:cs="Times New Roman"/>
          <w:b/>
          <w:spacing w:val="15"/>
          <w:sz w:val="32"/>
          <w:szCs w:val="56"/>
        </w:rPr>
        <w:t xml:space="preserve"> Use Case</w:t>
      </w:r>
    </w:p>
    <w:p w14:paraId="7D269A8D" w14:textId="77777777" w:rsidR="00507ADD" w:rsidRDefault="00507ADD" w:rsidP="00507ADD">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4D040D5B" w14:textId="77777777" w:rsidR="00507ADD" w:rsidRDefault="00507ADD" w:rsidP="00507ADD">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2F8138E5" w14:textId="77777777" w:rsidR="00507ADD" w:rsidRDefault="00507ADD" w:rsidP="00507ADD">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0B70850F" w14:textId="77777777" w:rsidR="00507ADD" w:rsidRDefault="00507ADD" w:rsidP="00507ADD">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76AD3815" w14:textId="77777777" w:rsidR="00507ADD" w:rsidRPr="00021BB3" w:rsidRDefault="00507ADD" w:rsidP="00507ADD">
      <w:pPr>
        <w:keepNext/>
        <w:keepLines/>
        <w:spacing w:before="340" w:after="330" w:line="578" w:lineRule="auto"/>
        <w:jc w:val="center"/>
        <w:outlineLvl w:val="0"/>
        <w:rPr>
          <w:rFonts w:ascii="Times New Roman" w:hAnsi="Times New Roman" w:cs="Times New Roman"/>
          <w:b/>
          <w:bCs/>
          <w:kern w:val="44"/>
          <w:sz w:val="44"/>
          <w:szCs w:val="44"/>
        </w:rPr>
      </w:pPr>
      <w:bookmarkStart w:id="9" w:name="_Toc446076693"/>
      <w:bookmarkStart w:id="10" w:name="_Toc447553497"/>
      <w:bookmarkStart w:id="11" w:name="_Toc27132"/>
      <w:bookmarkStart w:id="12" w:name="_Toc12861"/>
      <w:bookmarkStart w:id="13" w:name="_Toc60"/>
      <w:bookmarkStart w:id="14" w:name="_Toc466020645"/>
      <w:bookmarkStart w:id="15" w:name="_Toc466742046"/>
      <w:bookmarkStart w:id="16" w:name="_Toc495739754"/>
      <w:bookmarkStart w:id="17" w:name="_Toc501131864"/>
      <w:bookmarkStart w:id="18" w:name="_Toc533356689"/>
      <w:r w:rsidRPr="00021BB3">
        <w:rPr>
          <w:rFonts w:ascii="Times New Roman" w:hAnsi="Times New Roman" w:cs="Times New Roman" w:hint="eastAsia"/>
          <w:b/>
          <w:bCs/>
          <w:kern w:val="44"/>
          <w:sz w:val="44"/>
          <w:szCs w:val="44"/>
        </w:rPr>
        <w:lastRenderedPageBreak/>
        <w:t>版</w:t>
      </w:r>
      <w:r w:rsidRPr="00021BB3">
        <w:rPr>
          <w:rFonts w:ascii="Times New Roman" w:hAnsi="Times New Roman" w:cs="Times New Roman" w:hint="eastAsia"/>
          <w:b/>
          <w:bCs/>
          <w:kern w:val="44"/>
          <w:sz w:val="44"/>
          <w:szCs w:val="44"/>
        </w:rPr>
        <w:t xml:space="preserve"> </w:t>
      </w:r>
      <w:r w:rsidRPr="00021BB3">
        <w:rPr>
          <w:rFonts w:ascii="Times New Roman" w:hAnsi="Times New Roman" w:cs="Times New Roman" w:hint="eastAsia"/>
          <w:b/>
          <w:bCs/>
          <w:kern w:val="44"/>
          <w:sz w:val="44"/>
          <w:szCs w:val="44"/>
        </w:rPr>
        <w:t>本</w:t>
      </w:r>
      <w:r w:rsidRPr="00021BB3">
        <w:rPr>
          <w:rFonts w:ascii="Times New Roman" w:hAnsi="Times New Roman" w:cs="Times New Roman" w:hint="eastAsia"/>
          <w:b/>
          <w:bCs/>
          <w:kern w:val="44"/>
          <w:sz w:val="44"/>
          <w:szCs w:val="44"/>
        </w:rPr>
        <w:t xml:space="preserve"> </w:t>
      </w:r>
      <w:r w:rsidRPr="00021BB3">
        <w:rPr>
          <w:rFonts w:ascii="Times New Roman" w:hAnsi="Times New Roman" w:cs="Times New Roman" w:hint="eastAsia"/>
          <w:b/>
          <w:bCs/>
          <w:kern w:val="44"/>
          <w:sz w:val="44"/>
          <w:szCs w:val="44"/>
        </w:rPr>
        <w:t>历</w:t>
      </w:r>
      <w:r w:rsidRPr="00021BB3">
        <w:rPr>
          <w:rFonts w:ascii="Times New Roman" w:hAnsi="Times New Roman" w:cs="Times New Roman" w:hint="eastAsia"/>
          <w:b/>
          <w:bCs/>
          <w:kern w:val="44"/>
          <w:sz w:val="44"/>
          <w:szCs w:val="44"/>
        </w:rPr>
        <w:t xml:space="preserve"> </w:t>
      </w:r>
      <w:r w:rsidRPr="00021BB3">
        <w:rPr>
          <w:rFonts w:ascii="Times New Roman" w:hAnsi="Times New Roman" w:cs="Times New Roman" w:hint="eastAsia"/>
          <w:b/>
          <w:bCs/>
          <w:kern w:val="44"/>
          <w:sz w:val="44"/>
          <w:szCs w:val="44"/>
        </w:rPr>
        <w:t>史</w:t>
      </w:r>
      <w:bookmarkEnd w:id="9"/>
      <w:bookmarkEnd w:id="10"/>
      <w:bookmarkEnd w:id="11"/>
      <w:bookmarkEnd w:id="12"/>
      <w:bookmarkEnd w:id="13"/>
      <w:bookmarkEnd w:id="14"/>
      <w:bookmarkEnd w:id="15"/>
      <w:bookmarkEnd w:id="16"/>
      <w:bookmarkEnd w:id="17"/>
      <w:bookmarkEnd w:id="18"/>
    </w:p>
    <w:tbl>
      <w:tblPr>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Change w:id="19">
          <w:tblGrid>
            <w:gridCol w:w="5"/>
            <w:gridCol w:w="1264"/>
            <w:gridCol w:w="5"/>
            <w:gridCol w:w="1699"/>
            <w:gridCol w:w="5"/>
            <w:gridCol w:w="1925"/>
            <w:gridCol w:w="5"/>
            <w:gridCol w:w="1666"/>
            <w:gridCol w:w="5"/>
            <w:gridCol w:w="1667"/>
            <w:gridCol w:w="5"/>
          </w:tblGrid>
        </w:tblGridChange>
      </w:tblGrid>
      <w:tr w:rsidR="00507ADD" w14:paraId="3C8DF230" w14:textId="77777777" w:rsidTr="002B2881">
        <w:trPr>
          <w:trHeight w:val="300"/>
        </w:trPr>
        <w:tc>
          <w:tcPr>
            <w:tcW w:w="1269" w:type="dxa"/>
            <w:shd w:val="clear" w:color="auto" w:fill="BDD6EE" w:themeFill="accent1" w:themeFillTint="66"/>
          </w:tcPr>
          <w:p w14:paraId="6E4D8133" w14:textId="77777777" w:rsidR="00507ADD" w:rsidRPr="00F52AE7" w:rsidRDefault="00507ADD" w:rsidP="00507ADD">
            <w:pPr>
              <w:jc w:val="center"/>
              <w:rPr>
                <w:b/>
                <w:szCs w:val="21"/>
              </w:rPr>
            </w:pPr>
            <w:r w:rsidRPr="00F52AE7">
              <w:rPr>
                <w:rFonts w:hint="eastAsia"/>
                <w:b/>
                <w:szCs w:val="21"/>
              </w:rPr>
              <w:t>版本</w:t>
            </w:r>
          </w:p>
        </w:tc>
        <w:tc>
          <w:tcPr>
            <w:tcW w:w="1704" w:type="dxa"/>
            <w:shd w:val="clear" w:color="auto" w:fill="BDD6EE" w:themeFill="accent1" w:themeFillTint="66"/>
          </w:tcPr>
          <w:p w14:paraId="2E62803C" w14:textId="77777777" w:rsidR="00507ADD" w:rsidRPr="00F52AE7" w:rsidRDefault="00507ADD" w:rsidP="00507ADD">
            <w:pPr>
              <w:jc w:val="center"/>
              <w:rPr>
                <w:b/>
                <w:szCs w:val="21"/>
              </w:rPr>
            </w:pPr>
            <w:r w:rsidRPr="00F52AE7">
              <w:rPr>
                <w:rFonts w:hint="eastAsia"/>
                <w:b/>
                <w:szCs w:val="21"/>
              </w:rPr>
              <w:t>作者</w:t>
            </w:r>
          </w:p>
        </w:tc>
        <w:tc>
          <w:tcPr>
            <w:tcW w:w="1930" w:type="dxa"/>
            <w:shd w:val="clear" w:color="auto" w:fill="BDD6EE" w:themeFill="accent1" w:themeFillTint="66"/>
          </w:tcPr>
          <w:p w14:paraId="13DE3745" w14:textId="77777777" w:rsidR="00507ADD" w:rsidRPr="00F52AE7" w:rsidRDefault="00507ADD" w:rsidP="00507ADD">
            <w:pPr>
              <w:jc w:val="center"/>
              <w:rPr>
                <w:b/>
                <w:szCs w:val="21"/>
              </w:rPr>
            </w:pPr>
            <w:r w:rsidRPr="00F52AE7">
              <w:rPr>
                <w:rFonts w:hint="eastAsia"/>
                <w:b/>
                <w:szCs w:val="21"/>
              </w:rPr>
              <w:t>协助者</w:t>
            </w:r>
          </w:p>
        </w:tc>
        <w:tc>
          <w:tcPr>
            <w:tcW w:w="1671" w:type="dxa"/>
            <w:shd w:val="clear" w:color="auto" w:fill="BDD6EE" w:themeFill="accent1" w:themeFillTint="66"/>
          </w:tcPr>
          <w:p w14:paraId="4EFB11C1" w14:textId="77777777" w:rsidR="00507ADD" w:rsidRPr="00F52AE7" w:rsidRDefault="00507ADD" w:rsidP="00507ADD">
            <w:pPr>
              <w:jc w:val="center"/>
              <w:rPr>
                <w:b/>
                <w:szCs w:val="21"/>
              </w:rPr>
            </w:pPr>
            <w:r w:rsidRPr="00F52AE7">
              <w:rPr>
                <w:rFonts w:hint="eastAsia"/>
                <w:b/>
                <w:szCs w:val="21"/>
              </w:rPr>
              <w:t>起止日期</w:t>
            </w:r>
          </w:p>
        </w:tc>
        <w:tc>
          <w:tcPr>
            <w:tcW w:w="1672" w:type="dxa"/>
            <w:shd w:val="clear" w:color="auto" w:fill="BDD6EE" w:themeFill="accent1" w:themeFillTint="66"/>
          </w:tcPr>
          <w:p w14:paraId="10E50217" w14:textId="77777777" w:rsidR="00507ADD" w:rsidRPr="00F52AE7" w:rsidRDefault="00507ADD" w:rsidP="00507ADD">
            <w:pPr>
              <w:jc w:val="center"/>
              <w:rPr>
                <w:b/>
                <w:szCs w:val="21"/>
              </w:rPr>
            </w:pPr>
            <w:r w:rsidRPr="00F52AE7">
              <w:rPr>
                <w:rFonts w:hint="eastAsia"/>
                <w:b/>
                <w:szCs w:val="21"/>
              </w:rPr>
              <w:t>备注</w:t>
            </w:r>
          </w:p>
        </w:tc>
      </w:tr>
      <w:tr w:rsidR="00507ADD" w:rsidRPr="007A0E2C" w14:paraId="2C0FD9E4" w14:textId="77777777" w:rsidTr="002B2881">
        <w:trPr>
          <w:trHeight w:val="90"/>
        </w:trPr>
        <w:tc>
          <w:tcPr>
            <w:tcW w:w="1269" w:type="dxa"/>
          </w:tcPr>
          <w:p w14:paraId="2C91005E" w14:textId="47100609" w:rsidR="00507ADD" w:rsidRPr="00F52AE7" w:rsidRDefault="00507ADD" w:rsidP="00507ADD">
            <w:pPr>
              <w:rPr>
                <w:szCs w:val="21"/>
              </w:rPr>
            </w:pPr>
            <w:r w:rsidRPr="00F52AE7">
              <w:rPr>
                <w:rFonts w:hint="eastAsia"/>
                <w:szCs w:val="21"/>
              </w:rPr>
              <w:t>0.</w:t>
            </w:r>
            <w:r w:rsidRPr="00F52AE7">
              <w:rPr>
                <w:szCs w:val="21"/>
              </w:rPr>
              <w:t>1.</w:t>
            </w:r>
            <w:ins w:id="20" w:author="249326630@qq.com" w:date="2018-12-23T20:05:00Z">
              <w:r w:rsidR="007A0E2C">
                <w:rPr>
                  <w:rFonts w:hint="eastAsia"/>
                  <w:szCs w:val="21"/>
                </w:rPr>
                <w:t>1</w:t>
              </w:r>
            </w:ins>
            <w:del w:id="21" w:author="249326630@qq.com" w:date="2018-12-23T20:05:00Z">
              <w:r w:rsidRPr="00F52AE7" w:rsidDel="007A0E2C">
                <w:rPr>
                  <w:szCs w:val="21"/>
                </w:rPr>
                <w:delText>0</w:delText>
              </w:r>
            </w:del>
          </w:p>
        </w:tc>
        <w:tc>
          <w:tcPr>
            <w:tcW w:w="1704" w:type="dxa"/>
          </w:tcPr>
          <w:p w14:paraId="51C7E353" w14:textId="6F08BFCE" w:rsidR="00507ADD" w:rsidRPr="00F52AE7" w:rsidRDefault="007A0E2C" w:rsidP="00507ADD">
            <w:pPr>
              <w:rPr>
                <w:szCs w:val="21"/>
              </w:rPr>
            </w:pPr>
            <w:ins w:id="22" w:author="249326630@qq.com" w:date="2018-12-23T20:05:00Z">
              <w:r>
                <w:rPr>
                  <w:rFonts w:hint="eastAsia"/>
                  <w:szCs w:val="21"/>
                </w:rPr>
                <w:t>林翼力</w:t>
              </w:r>
            </w:ins>
            <w:del w:id="23" w:author="249326630@qq.com" w:date="2018-12-23T20:05:00Z">
              <w:r w:rsidR="00507ADD" w:rsidDel="007A0E2C">
                <w:rPr>
                  <w:rFonts w:hint="eastAsia"/>
                  <w:szCs w:val="21"/>
                </w:rPr>
                <w:delText>陈哲凡</w:delText>
              </w:r>
            </w:del>
          </w:p>
        </w:tc>
        <w:tc>
          <w:tcPr>
            <w:tcW w:w="1930" w:type="dxa"/>
          </w:tcPr>
          <w:p w14:paraId="7C68C46F" w14:textId="0F7CC174" w:rsidR="00507ADD" w:rsidRPr="00F52AE7" w:rsidRDefault="00507ADD" w:rsidP="00507ADD">
            <w:pPr>
              <w:rPr>
                <w:szCs w:val="21"/>
              </w:rPr>
            </w:pPr>
            <w:del w:id="24" w:author="249326630@qq.com" w:date="2018-12-23T20:05:00Z">
              <w:r w:rsidRPr="00F52AE7" w:rsidDel="007A0E2C">
                <w:rPr>
                  <w:rFonts w:hint="eastAsia"/>
                  <w:szCs w:val="21"/>
                </w:rPr>
                <w:delText>胡子阳，徐洁岑，何圳青，陈哲凡，吴苏琪</w:delText>
              </w:r>
            </w:del>
            <w:ins w:id="25" w:author="249326630@qq.com" w:date="2018-12-23T20:05:00Z">
              <w:r w:rsidR="007A0E2C">
                <w:rPr>
                  <w:rFonts w:hint="eastAsia"/>
                  <w:szCs w:val="21"/>
                </w:rPr>
                <w:t>无</w:t>
              </w:r>
            </w:ins>
          </w:p>
        </w:tc>
        <w:tc>
          <w:tcPr>
            <w:tcW w:w="1671" w:type="dxa"/>
          </w:tcPr>
          <w:p w14:paraId="5A44DBFF" w14:textId="654F04CA" w:rsidR="00507ADD" w:rsidRPr="00F52AE7" w:rsidRDefault="00507ADD" w:rsidP="00507ADD">
            <w:pPr>
              <w:rPr>
                <w:szCs w:val="21"/>
              </w:rPr>
            </w:pPr>
            <w:r w:rsidRPr="00F52AE7">
              <w:rPr>
                <w:rFonts w:hint="eastAsia"/>
                <w:szCs w:val="21"/>
              </w:rPr>
              <w:t>201</w:t>
            </w:r>
            <w:ins w:id="26" w:author="249326630@qq.com" w:date="2018-12-23T20:05:00Z">
              <w:r w:rsidR="007A0E2C">
                <w:rPr>
                  <w:rFonts w:hint="eastAsia"/>
                  <w:szCs w:val="21"/>
                </w:rPr>
                <w:t>8</w:t>
              </w:r>
            </w:ins>
            <w:del w:id="27" w:author="249326630@qq.com" w:date="2018-12-23T20:05:00Z">
              <w:r w:rsidRPr="00F52AE7" w:rsidDel="007A0E2C">
                <w:rPr>
                  <w:rFonts w:hint="eastAsia"/>
                  <w:szCs w:val="21"/>
                </w:rPr>
                <w:delText>7</w:delText>
              </w:r>
            </w:del>
            <w:r w:rsidRPr="00F52AE7">
              <w:rPr>
                <w:rFonts w:hint="eastAsia"/>
                <w:szCs w:val="21"/>
              </w:rPr>
              <w:t>/</w:t>
            </w:r>
            <w:r>
              <w:rPr>
                <w:rFonts w:hint="eastAsia"/>
                <w:szCs w:val="21"/>
              </w:rPr>
              <w:t>12</w:t>
            </w:r>
            <w:r w:rsidRPr="00F52AE7">
              <w:rPr>
                <w:rFonts w:hint="eastAsia"/>
                <w:szCs w:val="21"/>
              </w:rPr>
              <w:t>/</w:t>
            </w:r>
            <w:ins w:id="28" w:author="249326630@qq.com" w:date="2018-12-23T20:05:00Z">
              <w:r w:rsidR="007A0E2C">
                <w:rPr>
                  <w:rFonts w:hint="eastAsia"/>
                  <w:szCs w:val="21"/>
                </w:rPr>
                <w:t>23</w:t>
              </w:r>
            </w:ins>
            <w:del w:id="29" w:author="249326630@qq.com" w:date="2018-12-23T20:05:00Z">
              <w:r w:rsidDel="007A0E2C">
                <w:rPr>
                  <w:rFonts w:hint="eastAsia"/>
                  <w:szCs w:val="21"/>
                </w:rPr>
                <w:delText>5</w:delText>
              </w:r>
            </w:del>
            <w:r w:rsidRPr="00F52AE7">
              <w:rPr>
                <w:rFonts w:hint="eastAsia"/>
                <w:szCs w:val="21"/>
              </w:rPr>
              <w:t>-2017/1</w:t>
            </w:r>
            <w:r>
              <w:rPr>
                <w:rFonts w:hint="eastAsia"/>
                <w:szCs w:val="21"/>
              </w:rPr>
              <w:t>2</w:t>
            </w:r>
            <w:r w:rsidRPr="00F52AE7">
              <w:rPr>
                <w:rFonts w:hint="eastAsia"/>
                <w:szCs w:val="21"/>
              </w:rPr>
              <w:t>/</w:t>
            </w:r>
            <w:ins w:id="30" w:author="249326630@qq.com" w:date="2018-12-23T20:05:00Z">
              <w:r w:rsidR="007A0E2C">
                <w:rPr>
                  <w:rFonts w:hint="eastAsia"/>
                  <w:szCs w:val="21"/>
                </w:rPr>
                <w:t>23</w:t>
              </w:r>
            </w:ins>
            <w:del w:id="31" w:author="249326630@qq.com" w:date="2018-12-23T20:05:00Z">
              <w:r w:rsidDel="007A0E2C">
                <w:rPr>
                  <w:rFonts w:hint="eastAsia"/>
                  <w:szCs w:val="21"/>
                </w:rPr>
                <w:delText>5</w:delText>
              </w:r>
            </w:del>
          </w:p>
        </w:tc>
        <w:tc>
          <w:tcPr>
            <w:tcW w:w="1672" w:type="dxa"/>
          </w:tcPr>
          <w:p w14:paraId="1EB8A147" w14:textId="6CE87595" w:rsidR="00507ADD" w:rsidRPr="00F52AE7" w:rsidRDefault="007A0E2C" w:rsidP="00507ADD">
            <w:pPr>
              <w:rPr>
                <w:szCs w:val="21"/>
              </w:rPr>
            </w:pPr>
            <w:ins w:id="32" w:author="249326630@qq.com" w:date="2018-12-23T20:05:00Z">
              <w:r>
                <w:rPr>
                  <w:rFonts w:hint="eastAsia"/>
                  <w:szCs w:val="21"/>
                </w:rPr>
                <w:t>增加了【三、游客所有内容】</w:t>
              </w:r>
            </w:ins>
            <w:bookmarkStart w:id="33" w:name="_GoBack"/>
            <w:bookmarkEnd w:id="33"/>
            <w:del w:id="34" w:author="249326630@qq.com" w:date="2018-12-23T20:05:00Z">
              <w:r w:rsidR="00507ADD" w:rsidRPr="00F52AE7" w:rsidDel="007A0E2C">
                <w:rPr>
                  <w:rFonts w:hint="eastAsia"/>
                  <w:szCs w:val="21"/>
                </w:rPr>
                <w:delText>起草</w:delText>
              </w:r>
            </w:del>
          </w:p>
        </w:tc>
      </w:tr>
      <w:tr w:rsidR="00507ADD" w:rsidDel="007A0E2C" w14:paraId="06D58B4D" w14:textId="50162B5C" w:rsidTr="002B2881">
        <w:trPr>
          <w:trHeight w:val="90"/>
          <w:del w:id="35" w:author="249326630@qq.com" w:date="2018-12-23T20:05:00Z"/>
        </w:trPr>
        <w:tc>
          <w:tcPr>
            <w:tcW w:w="1269" w:type="dxa"/>
          </w:tcPr>
          <w:p w14:paraId="7726C309" w14:textId="17144D78" w:rsidR="00507ADD" w:rsidRPr="00F52AE7" w:rsidDel="007A0E2C" w:rsidRDefault="00507ADD" w:rsidP="00507ADD">
            <w:pPr>
              <w:rPr>
                <w:del w:id="36" w:author="249326630@qq.com" w:date="2018-12-23T20:05:00Z"/>
                <w:szCs w:val="21"/>
              </w:rPr>
            </w:pPr>
            <w:del w:id="37" w:author="249326630@qq.com" w:date="2018-12-23T20:05:00Z">
              <w:r w:rsidDel="007A0E2C">
                <w:rPr>
                  <w:rFonts w:hint="eastAsia"/>
                  <w:szCs w:val="21"/>
                </w:rPr>
                <w:delText>0.2.0</w:delText>
              </w:r>
            </w:del>
          </w:p>
        </w:tc>
        <w:tc>
          <w:tcPr>
            <w:tcW w:w="1704" w:type="dxa"/>
          </w:tcPr>
          <w:p w14:paraId="25152DDA" w14:textId="343C8AA7" w:rsidR="00507ADD" w:rsidDel="007A0E2C" w:rsidRDefault="00507ADD" w:rsidP="00507ADD">
            <w:pPr>
              <w:rPr>
                <w:del w:id="38" w:author="249326630@qq.com" w:date="2018-12-23T20:05:00Z"/>
                <w:szCs w:val="21"/>
              </w:rPr>
            </w:pPr>
            <w:del w:id="39" w:author="249326630@qq.com" w:date="2018-12-23T20:05:00Z">
              <w:r w:rsidDel="007A0E2C">
                <w:rPr>
                  <w:rFonts w:hint="eastAsia"/>
                  <w:szCs w:val="21"/>
                </w:rPr>
                <w:delText>陈哲凡</w:delText>
              </w:r>
            </w:del>
          </w:p>
        </w:tc>
        <w:tc>
          <w:tcPr>
            <w:tcW w:w="1930" w:type="dxa"/>
          </w:tcPr>
          <w:p w14:paraId="388CC828" w14:textId="1CCE354C" w:rsidR="00507ADD" w:rsidRPr="00F52AE7" w:rsidDel="007A0E2C" w:rsidRDefault="00507ADD" w:rsidP="00507ADD">
            <w:pPr>
              <w:rPr>
                <w:del w:id="40" w:author="249326630@qq.com" w:date="2018-12-23T20:05:00Z"/>
                <w:szCs w:val="21"/>
              </w:rPr>
            </w:pPr>
            <w:del w:id="41" w:author="249326630@qq.com" w:date="2018-12-23T20:05:00Z">
              <w:r w:rsidRPr="00F52AE7" w:rsidDel="007A0E2C">
                <w:rPr>
                  <w:rFonts w:hint="eastAsia"/>
                  <w:szCs w:val="21"/>
                </w:rPr>
                <w:delText>胡子</w:delText>
              </w:r>
              <w:r w:rsidRPr="00F52AE7" w:rsidDel="007A0E2C">
                <w:rPr>
                  <w:szCs w:val="21"/>
                </w:rPr>
                <w:delText>阳，徐</w:delText>
              </w:r>
              <w:r w:rsidRPr="00F52AE7" w:rsidDel="007A0E2C">
                <w:rPr>
                  <w:rFonts w:hint="eastAsia"/>
                  <w:szCs w:val="21"/>
                </w:rPr>
                <w:delText>洁</w:delText>
              </w:r>
              <w:r w:rsidRPr="00F52AE7" w:rsidDel="007A0E2C">
                <w:rPr>
                  <w:szCs w:val="21"/>
                </w:rPr>
                <w:delText>岑，何圳</w:delText>
              </w:r>
              <w:r w:rsidRPr="00F52AE7" w:rsidDel="007A0E2C">
                <w:rPr>
                  <w:rFonts w:hint="eastAsia"/>
                  <w:szCs w:val="21"/>
                </w:rPr>
                <w:delText>青</w:delText>
              </w:r>
              <w:r w:rsidRPr="00F52AE7" w:rsidDel="007A0E2C">
                <w:rPr>
                  <w:szCs w:val="21"/>
                </w:rPr>
                <w:delText>，陈哲凡，吴苏</w:delText>
              </w:r>
              <w:r w:rsidRPr="00F52AE7" w:rsidDel="007A0E2C">
                <w:rPr>
                  <w:rFonts w:hint="eastAsia"/>
                  <w:szCs w:val="21"/>
                </w:rPr>
                <w:delText>琪</w:delText>
              </w:r>
            </w:del>
          </w:p>
        </w:tc>
        <w:tc>
          <w:tcPr>
            <w:tcW w:w="1671" w:type="dxa"/>
          </w:tcPr>
          <w:p w14:paraId="0BE776B5" w14:textId="6E14C0B6" w:rsidR="00507ADD" w:rsidDel="007A0E2C" w:rsidRDefault="00507ADD" w:rsidP="00507ADD">
            <w:pPr>
              <w:rPr>
                <w:del w:id="42" w:author="249326630@qq.com" w:date="2018-12-23T20:05:00Z"/>
                <w:szCs w:val="21"/>
              </w:rPr>
            </w:pPr>
            <w:del w:id="43" w:author="249326630@qq.com" w:date="2018-12-23T20:05:00Z">
              <w:r w:rsidDel="007A0E2C">
                <w:rPr>
                  <w:rFonts w:hint="eastAsia"/>
                  <w:szCs w:val="21"/>
                </w:rPr>
                <w:delText>2017/12/8-</w:delText>
              </w:r>
            </w:del>
          </w:p>
          <w:p w14:paraId="49C1BEDE" w14:textId="70C7E4F3" w:rsidR="00507ADD" w:rsidRPr="00F52AE7" w:rsidDel="007A0E2C" w:rsidRDefault="00507ADD" w:rsidP="00507ADD">
            <w:pPr>
              <w:rPr>
                <w:del w:id="44" w:author="249326630@qq.com" w:date="2018-12-23T20:05:00Z"/>
                <w:szCs w:val="21"/>
              </w:rPr>
            </w:pPr>
            <w:del w:id="45" w:author="249326630@qq.com" w:date="2018-12-23T20:05:00Z">
              <w:r w:rsidDel="007A0E2C">
                <w:rPr>
                  <w:rFonts w:hint="eastAsia"/>
                  <w:szCs w:val="21"/>
                </w:rPr>
                <w:delText>2017/12/9</w:delText>
              </w:r>
            </w:del>
          </w:p>
        </w:tc>
        <w:tc>
          <w:tcPr>
            <w:tcW w:w="1672" w:type="dxa"/>
          </w:tcPr>
          <w:p w14:paraId="28C41E92" w14:textId="0DC16A42" w:rsidR="00507ADD" w:rsidRPr="00F52AE7" w:rsidDel="007A0E2C" w:rsidRDefault="00507ADD" w:rsidP="00507ADD">
            <w:pPr>
              <w:rPr>
                <w:del w:id="46" w:author="249326630@qq.com" w:date="2018-12-23T20:05:00Z"/>
                <w:szCs w:val="21"/>
              </w:rPr>
            </w:pPr>
            <w:del w:id="47" w:author="249326630@qq.com" w:date="2018-12-23T20:05:00Z">
              <w:r w:rsidDel="007A0E2C">
                <w:rPr>
                  <w:rFonts w:hint="eastAsia"/>
                  <w:szCs w:val="21"/>
                </w:rPr>
                <w:delText>完善了教师个人主页的测试用例</w:delText>
              </w:r>
            </w:del>
          </w:p>
        </w:tc>
      </w:tr>
      <w:tr w:rsidR="00507ADD" w:rsidDel="007A0E2C" w14:paraId="5DF94502" w14:textId="4F69F642" w:rsidTr="002B2881">
        <w:trPr>
          <w:trHeight w:val="90"/>
          <w:del w:id="48" w:author="249326630@qq.com" w:date="2018-12-23T20:05:00Z"/>
        </w:trPr>
        <w:tc>
          <w:tcPr>
            <w:tcW w:w="1269" w:type="dxa"/>
          </w:tcPr>
          <w:p w14:paraId="494DCEA8" w14:textId="3D4208D2" w:rsidR="00507ADD" w:rsidDel="007A0E2C" w:rsidRDefault="00507ADD" w:rsidP="00507ADD">
            <w:pPr>
              <w:rPr>
                <w:del w:id="49" w:author="249326630@qq.com" w:date="2018-12-23T20:05:00Z"/>
                <w:szCs w:val="21"/>
              </w:rPr>
            </w:pPr>
            <w:del w:id="50" w:author="249326630@qq.com" w:date="2018-12-23T20:05:00Z">
              <w:r w:rsidDel="007A0E2C">
                <w:rPr>
                  <w:rFonts w:hint="eastAsia"/>
                  <w:szCs w:val="21"/>
                </w:rPr>
                <w:delText>0.2.1</w:delText>
              </w:r>
            </w:del>
          </w:p>
        </w:tc>
        <w:tc>
          <w:tcPr>
            <w:tcW w:w="1704" w:type="dxa"/>
          </w:tcPr>
          <w:p w14:paraId="48FDDA06" w14:textId="5F45D397" w:rsidR="00507ADD" w:rsidDel="007A0E2C" w:rsidRDefault="00507ADD" w:rsidP="00507ADD">
            <w:pPr>
              <w:rPr>
                <w:del w:id="51" w:author="249326630@qq.com" w:date="2018-12-23T20:05:00Z"/>
                <w:szCs w:val="21"/>
              </w:rPr>
            </w:pPr>
            <w:del w:id="52" w:author="249326630@qq.com" w:date="2018-12-23T20:05:00Z">
              <w:r w:rsidDel="007A0E2C">
                <w:rPr>
                  <w:rFonts w:hint="eastAsia"/>
                  <w:szCs w:val="21"/>
                </w:rPr>
                <w:delText>陈哲凡</w:delText>
              </w:r>
            </w:del>
          </w:p>
        </w:tc>
        <w:tc>
          <w:tcPr>
            <w:tcW w:w="1930" w:type="dxa"/>
          </w:tcPr>
          <w:p w14:paraId="4DA1ED99" w14:textId="081B1666" w:rsidR="00507ADD" w:rsidRPr="00F52AE7" w:rsidDel="007A0E2C" w:rsidRDefault="00507ADD" w:rsidP="00507ADD">
            <w:pPr>
              <w:rPr>
                <w:del w:id="53" w:author="249326630@qq.com" w:date="2018-12-23T20:05:00Z"/>
                <w:szCs w:val="21"/>
              </w:rPr>
            </w:pPr>
            <w:del w:id="54" w:author="249326630@qq.com" w:date="2018-12-23T20:05:00Z">
              <w:r w:rsidRPr="00F52AE7" w:rsidDel="007A0E2C">
                <w:rPr>
                  <w:rFonts w:hint="eastAsia"/>
                  <w:szCs w:val="21"/>
                </w:rPr>
                <w:delText>胡子</w:delText>
              </w:r>
              <w:r w:rsidRPr="00F52AE7" w:rsidDel="007A0E2C">
                <w:rPr>
                  <w:szCs w:val="21"/>
                </w:rPr>
                <w:delText>阳，徐</w:delText>
              </w:r>
              <w:r w:rsidRPr="00F52AE7" w:rsidDel="007A0E2C">
                <w:rPr>
                  <w:rFonts w:hint="eastAsia"/>
                  <w:szCs w:val="21"/>
                </w:rPr>
                <w:delText>洁</w:delText>
              </w:r>
              <w:r w:rsidRPr="00F52AE7" w:rsidDel="007A0E2C">
                <w:rPr>
                  <w:szCs w:val="21"/>
                </w:rPr>
                <w:delText>岑，何圳</w:delText>
              </w:r>
              <w:r w:rsidRPr="00F52AE7" w:rsidDel="007A0E2C">
                <w:rPr>
                  <w:rFonts w:hint="eastAsia"/>
                  <w:szCs w:val="21"/>
                </w:rPr>
                <w:delText>青</w:delText>
              </w:r>
              <w:r w:rsidRPr="00F52AE7" w:rsidDel="007A0E2C">
                <w:rPr>
                  <w:szCs w:val="21"/>
                </w:rPr>
                <w:delText>，陈哲凡，吴苏</w:delText>
              </w:r>
              <w:r w:rsidRPr="00F52AE7" w:rsidDel="007A0E2C">
                <w:rPr>
                  <w:rFonts w:hint="eastAsia"/>
                  <w:szCs w:val="21"/>
                </w:rPr>
                <w:delText>琪</w:delText>
              </w:r>
            </w:del>
          </w:p>
        </w:tc>
        <w:tc>
          <w:tcPr>
            <w:tcW w:w="1671" w:type="dxa"/>
          </w:tcPr>
          <w:p w14:paraId="5824E31E" w14:textId="63DF71F0" w:rsidR="00507ADD" w:rsidDel="007A0E2C" w:rsidRDefault="00507ADD" w:rsidP="00507ADD">
            <w:pPr>
              <w:rPr>
                <w:del w:id="55" w:author="249326630@qq.com" w:date="2018-12-23T20:05:00Z"/>
                <w:szCs w:val="21"/>
              </w:rPr>
            </w:pPr>
            <w:del w:id="56" w:author="249326630@qq.com" w:date="2018-12-23T20:05:00Z">
              <w:r w:rsidDel="007A0E2C">
                <w:rPr>
                  <w:rFonts w:hint="eastAsia"/>
                  <w:szCs w:val="21"/>
                </w:rPr>
                <w:delText>2017/12/15-</w:delText>
              </w:r>
            </w:del>
          </w:p>
          <w:p w14:paraId="1A29DC41" w14:textId="6B30BE43" w:rsidR="00507ADD" w:rsidDel="007A0E2C" w:rsidRDefault="00507ADD" w:rsidP="00507ADD">
            <w:pPr>
              <w:rPr>
                <w:del w:id="57" w:author="249326630@qq.com" w:date="2018-12-23T20:05:00Z"/>
                <w:szCs w:val="21"/>
              </w:rPr>
            </w:pPr>
            <w:del w:id="58" w:author="249326630@qq.com" w:date="2018-12-23T20:05:00Z">
              <w:r w:rsidDel="007A0E2C">
                <w:rPr>
                  <w:rFonts w:hint="eastAsia"/>
                  <w:szCs w:val="21"/>
                </w:rPr>
                <w:delText>2017/12/16</w:delText>
              </w:r>
            </w:del>
          </w:p>
        </w:tc>
        <w:tc>
          <w:tcPr>
            <w:tcW w:w="1672" w:type="dxa"/>
          </w:tcPr>
          <w:p w14:paraId="52F361BC" w14:textId="45CC7324" w:rsidR="00507ADD" w:rsidDel="007A0E2C" w:rsidRDefault="00507ADD" w:rsidP="00507ADD">
            <w:pPr>
              <w:rPr>
                <w:del w:id="59" w:author="249326630@qq.com" w:date="2018-12-23T20:05:00Z"/>
                <w:szCs w:val="21"/>
              </w:rPr>
            </w:pPr>
            <w:del w:id="60" w:author="249326630@qq.com" w:date="2018-12-23T20:05:00Z">
              <w:r w:rsidDel="007A0E2C">
                <w:rPr>
                  <w:rFonts w:hint="eastAsia"/>
                  <w:szCs w:val="21"/>
                </w:rPr>
                <w:delText>更新了注册与更新的测试用例，加入了一些管理员测试用例</w:delText>
              </w:r>
            </w:del>
          </w:p>
        </w:tc>
      </w:tr>
      <w:tr w:rsidR="00401016" w:rsidDel="007A0E2C" w14:paraId="1984C848" w14:textId="14AAF4BB" w:rsidTr="002B2881">
        <w:trPr>
          <w:trHeight w:val="90"/>
          <w:del w:id="61" w:author="249326630@qq.com" w:date="2018-12-23T20:05:00Z"/>
        </w:trPr>
        <w:tc>
          <w:tcPr>
            <w:tcW w:w="1269" w:type="dxa"/>
          </w:tcPr>
          <w:p w14:paraId="668CDFC1" w14:textId="704A3E3C" w:rsidR="00401016" w:rsidDel="007A0E2C" w:rsidRDefault="00401016" w:rsidP="00507ADD">
            <w:pPr>
              <w:rPr>
                <w:del w:id="62" w:author="249326630@qq.com" w:date="2018-12-23T20:05:00Z"/>
                <w:szCs w:val="21"/>
              </w:rPr>
            </w:pPr>
            <w:del w:id="63" w:author="249326630@qq.com" w:date="2018-12-23T20:05:00Z">
              <w:r w:rsidDel="007A0E2C">
                <w:rPr>
                  <w:rFonts w:hint="eastAsia"/>
                  <w:szCs w:val="21"/>
                </w:rPr>
                <w:delText>0.3.0</w:delText>
              </w:r>
            </w:del>
          </w:p>
        </w:tc>
        <w:tc>
          <w:tcPr>
            <w:tcW w:w="1704" w:type="dxa"/>
          </w:tcPr>
          <w:p w14:paraId="4570E2CD" w14:textId="6FD4DC81" w:rsidR="00401016" w:rsidDel="007A0E2C" w:rsidRDefault="00401016" w:rsidP="00507ADD">
            <w:pPr>
              <w:rPr>
                <w:del w:id="64" w:author="249326630@qq.com" w:date="2018-12-23T20:05:00Z"/>
                <w:szCs w:val="21"/>
              </w:rPr>
            </w:pPr>
            <w:del w:id="65" w:author="249326630@qq.com" w:date="2018-12-23T20:05:00Z">
              <w:r w:rsidDel="007A0E2C">
                <w:rPr>
                  <w:rFonts w:hint="eastAsia"/>
                  <w:szCs w:val="21"/>
                </w:rPr>
                <w:delText>陈哲凡</w:delText>
              </w:r>
            </w:del>
          </w:p>
        </w:tc>
        <w:tc>
          <w:tcPr>
            <w:tcW w:w="1930" w:type="dxa"/>
          </w:tcPr>
          <w:p w14:paraId="16B9BDB3" w14:textId="6F6067BF" w:rsidR="00401016" w:rsidRPr="00F52AE7" w:rsidDel="007A0E2C" w:rsidRDefault="00401016" w:rsidP="00507ADD">
            <w:pPr>
              <w:rPr>
                <w:del w:id="66" w:author="249326630@qq.com" w:date="2018-12-23T20:05:00Z"/>
                <w:szCs w:val="21"/>
              </w:rPr>
            </w:pPr>
            <w:del w:id="67" w:author="249326630@qq.com" w:date="2018-12-23T20:05:00Z">
              <w:r w:rsidRPr="00F52AE7" w:rsidDel="007A0E2C">
                <w:rPr>
                  <w:rFonts w:hint="eastAsia"/>
                  <w:szCs w:val="21"/>
                </w:rPr>
                <w:delText>胡子</w:delText>
              </w:r>
              <w:r w:rsidRPr="00F52AE7" w:rsidDel="007A0E2C">
                <w:rPr>
                  <w:szCs w:val="21"/>
                </w:rPr>
                <w:delText>阳，徐</w:delText>
              </w:r>
              <w:r w:rsidRPr="00F52AE7" w:rsidDel="007A0E2C">
                <w:rPr>
                  <w:rFonts w:hint="eastAsia"/>
                  <w:szCs w:val="21"/>
                </w:rPr>
                <w:delText>洁</w:delText>
              </w:r>
              <w:r w:rsidRPr="00F52AE7" w:rsidDel="007A0E2C">
                <w:rPr>
                  <w:szCs w:val="21"/>
                </w:rPr>
                <w:delText>岑，何圳</w:delText>
              </w:r>
              <w:r w:rsidRPr="00F52AE7" w:rsidDel="007A0E2C">
                <w:rPr>
                  <w:rFonts w:hint="eastAsia"/>
                  <w:szCs w:val="21"/>
                </w:rPr>
                <w:delText>青</w:delText>
              </w:r>
              <w:r w:rsidRPr="00F52AE7" w:rsidDel="007A0E2C">
                <w:rPr>
                  <w:szCs w:val="21"/>
                </w:rPr>
                <w:delText>，陈哲凡，吴苏</w:delText>
              </w:r>
              <w:r w:rsidRPr="00F52AE7" w:rsidDel="007A0E2C">
                <w:rPr>
                  <w:rFonts w:hint="eastAsia"/>
                  <w:szCs w:val="21"/>
                </w:rPr>
                <w:delText>琪</w:delText>
              </w:r>
            </w:del>
          </w:p>
        </w:tc>
        <w:tc>
          <w:tcPr>
            <w:tcW w:w="1671" w:type="dxa"/>
          </w:tcPr>
          <w:p w14:paraId="6EAF2CBA" w14:textId="1E085B12" w:rsidR="00401016" w:rsidDel="007A0E2C" w:rsidRDefault="00401016" w:rsidP="00507ADD">
            <w:pPr>
              <w:rPr>
                <w:del w:id="68" w:author="249326630@qq.com" w:date="2018-12-23T20:05:00Z"/>
                <w:szCs w:val="21"/>
              </w:rPr>
            </w:pPr>
            <w:del w:id="69" w:author="249326630@qq.com" w:date="2018-12-23T20:05:00Z">
              <w:r w:rsidDel="007A0E2C">
                <w:rPr>
                  <w:rFonts w:hint="eastAsia"/>
                  <w:szCs w:val="21"/>
                </w:rPr>
                <w:delText>2017/12/21-2017/12/22</w:delText>
              </w:r>
            </w:del>
          </w:p>
        </w:tc>
        <w:tc>
          <w:tcPr>
            <w:tcW w:w="1672" w:type="dxa"/>
          </w:tcPr>
          <w:p w14:paraId="5153DE52" w14:textId="60A4284D" w:rsidR="00401016" w:rsidDel="007A0E2C" w:rsidRDefault="00401016" w:rsidP="00507ADD">
            <w:pPr>
              <w:rPr>
                <w:del w:id="70" w:author="249326630@qq.com" w:date="2018-12-23T20:05:00Z"/>
                <w:szCs w:val="21"/>
              </w:rPr>
            </w:pPr>
            <w:del w:id="71" w:author="249326630@qq.com" w:date="2018-12-23T20:05:00Z">
              <w:r w:rsidDel="007A0E2C">
                <w:rPr>
                  <w:rFonts w:hint="eastAsia"/>
                  <w:szCs w:val="21"/>
                </w:rPr>
                <w:delText>删除了原先的测试用例，按照用例文档重构了文档，完成了管理员的测试用例</w:delText>
              </w:r>
            </w:del>
          </w:p>
        </w:tc>
      </w:tr>
      <w:tr w:rsidR="00093A7E" w:rsidDel="007A0E2C" w14:paraId="7FE909AE" w14:textId="66AFC2BD" w:rsidTr="002B2881">
        <w:trPr>
          <w:trHeight w:val="90"/>
          <w:del w:id="72" w:author="249326630@qq.com" w:date="2018-12-23T20:05:00Z"/>
        </w:trPr>
        <w:tc>
          <w:tcPr>
            <w:tcW w:w="1269" w:type="dxa"/>
          </w:tcPr>
          <w:p w14:paraId="2797FF28" w14:textId="030B7C2E" w:rsidR="00093A7E" w:rsidDel="007A0E2C" w:rsidRDefault="00093A7E" w:rsidP="00093A7E">
            <w:pPr>
              <w:rPr>
                <w:del w:id="73" w:author="249326630@qq.com" w:date="2018-12-23T20:05:00Z"/>
                <w:szCs w:val="21"/>
              </w:rPr>
            </w:pPr>
            <w:del w:id="74" w:author="249326630@qq.com" w:date="2018-12-23T20:05:00Z">
              <w:r w:rsidDel="007A0E2C">
                <w:rPr>
                  <w:rFonts w:hint="eastAsia"/>
                  <w:szCs w:val="21"/>
                </w:rPr>
                <w:delText>0.4.0</w:delText>
              </w:r>
            </w:del>
          </w:p>
        </w:tc>
        <w:tc>
          <w:tcPr>
            <w:tcW w:w="1704" w:type="dxa"/>
          </w:tcPr>
          <w:p w14:paraId="0D2459F5" w14:textId="3B83A06C" w:rsidR="00093A7E" w:rsidDel="007A0E2C" w:rsidRDefault="00093A7E" w:rsidP="00093A7E">
            <w:pPr>
              <w:rPr>
                <w:del w:id="75" w:author="249326630@qq.com" w:date="2018-12-23T20:05:00Z"/>
                <w:szCs w:val="21"/>
              </w:rPr>
            </w:pPr>
            <w:del w:id="76" w:author="249326630@qq.com" w:date="2018-12-23T20:05:00Z">
              <w:r w:rsidDel="007A0E2C">
                <w:rPr>
                  <w:rFonts w:hint="eastAsia"/>
                  <w:szCs w:val="21"/>
                </w:rPr>
                <w:delText>陈哲凡</w:delText>
              </w:r>
            </w:del>
          </w:p>
        </w:tc>
        <w:tc>
          <w:tcPr>
            <w:tcW w:w="1930" w:type="dxa"/>
          </w:tcPr>
          <w:p w14:paraId="469BB6DD" w14:textId="39B5BE04" w:rsidR="00093A7E" w:rsidRPr="00F52AE7" w:rsidDel="007A0E2C" w:rsidRDefault="00093A7E" w:rsidP="00093A7E">
            <w:pPr>
              <w:rPr>
                <w:del w:id="77" w:author="249326630@qq.com" w:date="2018-12-23T20:05:00Z"/>
                <w:szCs w:val="21"/>
              </w:rPr>
            </w:pPr>
            <w:del w:id="78" w:author="249326630@qq.com" w:date="2018-12-23T20:05:00Z">
              <w:r w:rsidRPr="00F52AE7" w:rsidDel="007A0E2C">
                <w:rPr>
                  <w:rFonts w:hint="eastAsia"/>
                  <w:szCs w:val="21"/>
                </w:rPr>
                <w:delText>胡子</w:delText>
              </w:r>
              <w:r w:rsidRPr="00F52AE7" w:rsidDel="007A0E2C">
                <w:rPr>
                  <w:szCs w:val="21"/>
                </w:rPr>
                <w:delText>阳，徐</w:delText>
              </w:r>
              <w:r w:rsidRPr="00F52AE7" w:rsidDel="007A0E2C">
                <w:rPr>
                  <w:rFonts w:hint="eastAsia"/>
                  <w:szCs w:val="21"/>
                </w:rPr>
                <w:delText>洁</w:delText>
              </w:r>
              <w:r w:rsidRPr="00F52AE7" w:rsidDel="007A0E2C">
                <w:rPr>
                  <w:szCs w:val="21"/>
                </w:rPr>
                <w:delText>岑，何圳</w:delText>
              </w:r>
              <w:r w:rsidRPr="00F52AE7" w:rsidDel="007A0E2C">
                <w:rPr>
                  <w:rFonts w:hint="eastAsia"/>
                  <w:szCs w:val="21"/>
                </w:rPr>
                <w:delText>青</w:delText>
              </w:r>
              <w:r w:rsidRPr="00F52AE7" w:rsidDel="007A0E2C">
                <w:rPr>
                  <w:szCs w:val="21"/>
                </w:rPr>
                <w:delText>，陈哲凡，吴苏</w:delText>
              </w:r>
              <w:r w:rsidRPr="00F52AE7" w:rsidDel="007A0E2C">
                <w:rPr>
                  <w:rFonts w:hint="eastAsia"/>
                  <w:szCs w:val="21"/>
                </w:rPr>
                <w:delText>琪</w:delText>
              </w:r>
            </w:del>
          </w:p>
        </w:tc>
        <w:tc>
          <w:tcPr>
            <w:tcW w:w="1671" w:type="dxa"/>
          </w:tcPr>
          <w:p w14:paraId="5EC3123A" w14:textId="2C6F8AA5" w:rsidR="00093A7E" w:rsidDel="007A0E2C" w:rsidRDefault="00093A7E" w:rsidP="00093A7E">
            <w:pPr>
              <w:rPr>
                <w:del w:id="79" w:author="249326630@qq.com" w:date="2018-12-23T20:05:00Z"/>
                <w:szCs w:val="21"/>
              </w:rPr>
            </w:pPr>
            <w:del w:id="80" w:author="249326630@qq.com" w:date="2018-12-23T20:05:00Z">
              <w:r w:rsidDel="007A0E2C">
                <w:rPr>
                  <w:rFonts w:hint="eastAsia"/>
                  <w:szCs w:val="21"/>
                </w:rPr>
                <w:delText>2017/12/22-2017/12/23</w:delText>
              </w:r>
            </w:del>
          </w:p>
        </w:tc>
        <w:tc>
          <w:tcPr>
            <w:tcW w:w="1672" w:type="dxa"/>
          </w:tcPr>
          <w:p w14:paraId="7C9F2205" w14:textId="3BA5E786" w:rsidR="00093A7E" w:rsidDel="007A0E2C" w:rsidRDefault="00093A7E" w:rsidP="00093A7E">
            <w:pPr>
              <w:rPr>
                <w:del w:id="81" w:author="249326630@qq.com" w:date="2018-12-23T20:05:00Z"/>
                <w:szCs w:val="21"/>
              </w:rPr>
            </w:pPr>
            <w:del w:id="82" w:author="249326630@qq.com" w:date="2018-12-23T20:05:00Z">
              <w:r w:rsidDel="007A0E2C">
                <w:rPr>
                  <w:rFonts w:hint="eastAsia"/>
                  <w:szCs w:val="21"/>
                </w:rPr>
                <w:delText>完成了注册用户的测试用例</w:delText>
              </w:r>
            </w:del>
          </w:p>
        </w:tc>
      </w:tr>
      <w:tr w:rsidR="00421976" w:rsidDel="007A0E2C" w14:paraId="091A602B" w14:textId="056D6FF2" w:rsidTr="002B2881">
        <w:trPr>
          <w:trHeight w:val="90"/>
          <w:del w:id="83" w:author="249326630@qq.com" w:date="2018-12-23T20:05:00Z"/>
        </w:trPr>
        <w:tc>
          <w:tcPr>
            <w:tcW w:w="1269" w:type="dxa"/>
          </w:tcPr>
          <w:p w14:paraId="1D28EA79" w14:textId="391AC88A" w:rsidR="00421976" w:rsidDel="007A0E2C" w:rsidRDefault="00421976" w:rsidP="00093A7E">
            <w:pPr>
              <w:rPr>
                <w:del w:id="84" w:author="249326630@qq.com" w:date="2018-12-23T20:05:00Z"/>
                <w:szCs w:val="21"/>
              </w:rPr>
            </w:pPr>
            <w:del w:id="85" w:author="249326630@qq.com" w:date="2018-12-23T20:05:00Z">
              <w:r w:rsidDel="007A0E2C">
                <w:rPr>
                  <w:rFonts w:hint="eastAsia"/>
                  <w:szCs w:val="21"/>
                </w:rPr>
                <w:delText>0.5.0</w:delText>
              </w:r>
            </w:del>
          </w:p>
        </w:tc>
        <w:tc>
          <w:tcPr>
            <w:tcW w:w="1704" w:type="dxa"/>
          </w:tcPr>
          <w:p w14:paraId="45B7E5D2" w14:textId="428C86FA" w:rsidR="00421976" w:rsidDel="007A0E2C" w:rsidRDefault="00421976" w:rsidP="00093A7E">
            <w:pPr>
              <w:rPr>
                <w:del w:id="86" w:author="249326630@qq.com" w:date="2018-12-23T20:05:00Z"/>
                <w:szCs w:val="21"/>
              </w:rPr>
            </w:pPr>
            <w:del w:id="87" w:author="249326630@qq.com" w:date="2018-12-23T20:05:00Z">
              <w:r w:rsidDel="007A0E2C">
                <w:rPr>
                  <w:rFonts w:hint="eastAsia"/>
                  <w:szCs w:val="21"/>
                </w:rPr>
                <w:delText>陈哲凡</w:delText>
              </w:r>
            </w:del>
          </w:p>
        </w:tc>
        <w:tc>
          <w:tcPr>
            <w:tcW w:w="1930" w:type="dxa"/>
          </w:tcPr>
          <w:p w14:paraId="3AF8762B" w14:textId="5537F11D" w:rsidR="00421976" w:rsidRPr="00F52AE7" w:rsidDel="007A0E2C" w:rsidRDefault="00421976" w:rsidP="00093A7E">
            <w:pPr>
              <w:rPr>
                <w:del w:id="88" w:author="249326630@qq.com" w:date="2018-12-23T20:05:00Z"/>
                <w:szCs w:val="21"/>
              </w:rPr>
            </w:pPr>
            <w:del w:id="89" w:author="249326630@qq.com" w:date="2018-12-23T20:05:00Z">
              <w:r w:rsidRPr="00F52AE7" w:rsidDel="007A0E2C">
                <w:rPr>
                  <w:rFonts w:hint="eastAsia"/>
                  <w:szCs w:val="21"/>
                </w:rPr>
                <w:delText>胡子</w:delText>
              </w:r>
              <w:r w:rsidRPr="00F52AE7" w:rsidDel="007A0E2C">
                <w:rPr>
                  <w:szCs w:val="21"/>
                </w:rPr>
                <w:delText>阳，徐</w:delText>
              </w:r>
              <w:r w:rsidRPr="00F52AE7" w:rsidDel="007A0E2C">
                <w:rPr>
                  <w:rFonts w:hint="eastAsia"/>
                  <w:szCs w:val="21"/>
                </w:rPr>
                <w:delText>洁</w:delText>
              </w:r>
              <w:r w:rsidRPr="00F52AE7" w:rsidDel="007A0E2C">
                <w:rPr>
                  <w:szCs w:val="21"/>
                </w:rPr>
                <w:delText>岑，何圳</w:delText>
              </w:r>
              <w:r w:rsidRPr="00F52AE7" w:rsidDel="007A0E2C">
                <w:rPr>
                  <w:rFonts w:hint="eastAsia"/>
                  <w:szCs w:val="21"/>
                </w:rPr>
                <w:delText>青</w:delText>
              </w:r>
              <w:r w:rsidRPr="00F52AE7" w:rsidDel="007A0E2C">
                <w:rPr>
                  <w:szCs w:val="21"/>
                </w:rPr>
                <w:delText>，陈哲凡，吴苏</w:delText>
              </w:r>
              <w:r w:rsidRPr="00F52AE7" w:rsidDel="007A0E2C">
                <w:rPr>
                  <w:rFonts w:hint="eastAsia"/>
                  <w:szCs w:val="21"/>
                </w:rPr>
                <w:delText>琪</w:delText>
              </w:r>
            </w:del>
          </w:p>
        </w:tc>
        <w:tc>
          <w:tcPr>
            <w:tcW w:w="1671" w:type="dxa"/>
          </w:tcPr>
          <w:p w14:paraId="68DA1108" w14:textId="031B31FD" w:rsidR="00421976" w:rsidDel="007A0E2C" w:rsidRDefault="00421976" w:rsidP="00093A7E">
            <w:pPr>
              <w:rPr>
                <w:del w:id="90" w:author="249326630@qq.com" w:date="2018-12-23T20:05:00Z"/>
                <w:szCs w:val="21"/>
              </w:rPr>
            </w:pPr>
            <w:del w:id="91" w:author="249326630@qq.com" w:date="2018-12-23T20:05:00Z">
              <w:r w:rsidDel="007A0E2C">
                <w:rPr>
                  <w:rFonts w:hint="eastAsia"/>
                  <w:szCs w:val="21"/>
                </w:rPr>
                <w:delText>2017/12/24-2017/12/24</w:delText>
              </w:r>
            </w:del>
          </w:p>
        </w:tc>
        <w:tc>
          <w:tcPr>
            <w:tcW w:w="1672" w:type="dxa"/>
          </w:tcPr>
          <w:p w14:paraId="10CC4FB4" w14:textId="14727133" w:rsidR="00421976" w:rsidDel="007A0E2C" w:rsidRDefault="00421976" w:rsidP="00093A7E">
            <w:pPr>
              <w:rPr>
                <w:del w:id="92" w:author="249326630@qq.com" w:date="2018-12-23T20:05:00Z"/>
                <w:szCs w:val="21"/>
              </w:rPr>
            </w:pPr>
            <w:del w:id="93" w:author="249326630@qq.com" w:date="2018-12-23T20:05:00Z">
              <w:r w:rsidDel="007A0E2C">
                <w:rPr>
                  <w:rFonts w:hint="eastAsia"/>
                  <w:szCs w:val="21"/>
                </w:rPr>
                <w:delText>完成了游客用户的测试用例</w:delText>
              </w:r>
            </w:del>
          </w:p>
        </w:tc>
      </w:tr>
      <w:tr w:rsidR="00C4119C" w:rsidDel="007A0E2C" w14:paraId="335E9925" w14:textId="0581E55A" w:rsidTr="002B2881">
        <w:trPr>
          <w:trHeight w:val="90"/>
          <w:del w:id="94" w:author="249326630@qq.com" w:date="2018-12-23T20:05:00Z"/>
        </w:trPr>
        <w:tc>
          <w:tcPr>
            <w:tcW w:w="1269" w:type="dxa"/>
          </w:tcPr>
          <w:p w14:paraId="257AE513" w14:textId="2131FBB3" w:rsidR="00C4119C" w:rsidDel="007A0E2C" w:rsidRDefault="00C4119C" w:rsidP="00093A7E">
            <w:pPr>
              <w:rPr>
                <w:del w:id="95" w:author="249326630@qq.com" w:date="2018-12-23T20:05:00Z"/>
                <w:szCs w:val="21"/>
              </w:rPr>
            </w:pPr>
            <w:del w:id="96" w:author="249326630@qq.com" w:date="2018-12-23T20:05:00Z">
              <w:r w:rsidDel="007A0E2C">
                <w:rPr>
                  <w:rFonts w:hint="eastAsia"/>
                  <w:szCs w:val="21"/>
                </w:rPr>
                <w:delText>1.0.0</w:delText>
              </w:r>
            </w:del>
          </w:p>
        </w:tc>
        <w:tc>
          <w:tcPr>
            <w:tcW w:w="1704" w:type="dxa"/>
          </w:tcPr>
          <w:p w14:paraId="76B2C9D0" w14:textId="12A1FF64" w:rsidR="00C4119C" w:rsidDel="007A0E2C" w:rsidRDefault="00C4119C" w:rsidP="00093A7E">
            <w:pPr>
              <w:rPr>
                <w:del w:id="97" w:author="249326630@qq.com" w:date="2018-12-23T20:05:00Z"/>
                <w:szCs w:val="21"/>
              </w:rPr>
            </w:pPr>
            <w:del w:id="98" w:author="249326630@qq.com" w:date="2018-12-23T20:05:00Z">
              <w:r w:rsidDel="007A0E2C">
                <w:rPr>
                  <w:rFonts w:hint="eastAsia"/>
                  <w:szCs w:val="21"/>
                </w:rPr>
                <w:delText>陈哲凡</w:delText>
              </w:r>
            </w:del>
          </w:p>
        </w:tc>
        <w:tc>
          <w:tcPr>
            <w:tcW w:w="1930" w:type="dxa"/>
          </w:tcPr>
          <w:p w14:paraId="43F52E71" w14:textId="7BD12198" w:rsidR="00C4119C" w:rsidRPr="00F52AE7" w:rsidDel="007A0E2C" w:rsidRDefault="00C4119C" w:rsidP="00093A7E">
            <w:pPr>
              <w:rPr>
                <w:del w:id="99" w:author="249326630@qq.com" w:date="2018-12-23T20:05:00Z"/>
                <w:szCs w:val="21"/>
              </w:rPr>
            </w:pPr>
            <w:del w:id="100" w:author="249326630@qq.com" w:date="2018-12-23T20:05:00Z">
              <w:r w:rsidRPr="00F52AE7" w:rsidDel="007A0E2C">
                <w:rPr>
                  <w:rFonts w:hint="eastAsia"/>
                  <w:szCs w:val="21"/>
                </w:rPr>
                <w:delText>胡子</w:delText>
              </w:r>
              <w:r w:rsidRPr="00F52AE7" w:rsidDel="007A0E2C">
                <w:rPr>
                  <w:szCs w:val="21"/>
                </w:rPr>
                <w:delText>阳，徐</w:delText>
              </w:r>
              <w:r w:rsidRPr="00F52AE7" w:rsidDel="007A0E2C">
                <w:rPr>
                  <w:rFonts w:hint="eastAsia"/>
                  <w:szCs w:val="21"/>
                </w:rPr>
                <w:delText>洁</w:delText>
              </w:r>
              <w:r w:rsidRPr="00F52AE7" w:rsidDel="007A0E2C">
                <w:rPr>
                  <w:szCs w:val="21"/>
                </w:rPr>
                <w:delText>岑，何圳</w:delText>
              </w:r>
              <w:r w:rsidRPr="00F52AE7" w:rsidDel="007A0E2C">
                <w:rPr>
                  <w:rFonts w:hint="eastAsia"/>
                  <w:szCs w:val="21"/>
                </w:rPr>
                <w:delText>青</w:delText>
              </w:r>
              <w:r w:rsidRPr="00F52AE7" w:rsidDel="007A0E2C">
                <w:rPr>
                  <w:szCs w:val="21"/>
                </w:rPr>
                <w:delText>，陈哲凡，吴苏</w:delText>
              </w:r>
              <w:r w:rsidRPr="00F52AE7" w:rsidDel="007A0E2C">
                <w:rPr>
                  <w:rFonts w:hint="eastAsia"/>
                  <w:szCs w:val="21"/>
                </w:rPr>
                <w:delText>琪</w:delText>
              </w:r>
            </w:del>
          </w:p>
        </w:tc>
        <w:tc>
          <w:tcPr>
            <w:tcW w:w="1671" w:type="dxa"/>
          </w:tcPr>
          <w:p w14:paraId="300384E3" w14:textId="00396BF3" w:rsidR="00C4119C" w:rsidDel="007A0E2C" w:rsidRDefault="00C4119C" w:rsidP="00093A7E">
            <w:pPr>
              <w:rPr>
                <w:del w:id="101" w:author="249326630@qq.com" w:date="2018-12-23T20:05:00Z"/>
                <w:szCs w:val="21"/>
              </w:rPr>
            </w:pPr>
            <w:del w:id="102" w:author="249326630@qq.com" w:date="2018-12-23T20:05:00Z">
              <w:r w:rsidDel="007A0E2C">
                <w:rPr>
                  <w:rFonts w:hint="eastAsia"/>
                  <w:szCs w:val="21"/>
                </w:rPr>
                <w:delText>2018/1/5-2018/1/9</w:delText>
              </w:r>
            </w:del>
          </w:p>
        </w:tc>
        <w:tc>
          <w:tcPr>
            <w:tcW w:w="1672" w:type="dxa"/>
          </w:tcPr>
          <w:p w14:paraId="120DB828" w14:textId="2E7CD19B" w:rsidR="00C4119C" w:rsidDel="007A0E2C" w:rsidRDefault="00C4119C" w:rsidP="00093A7E">
            <w:pPr>
              <w:rPr>
                <w:del w:id="103" w:author="249326630@qq.com" w:date="2018-12-23T20:05:00Z"/>
                <w:szCs w:val="21"/>
              </w:rPr>
            </w:pPr>
            <w:del w:id="104" w:author="249326630@qq.com" w:date="2018-12-23T20:05:00Z">
              <w:r w:rsidDel="007A0E2C">
                <w:rPr>
                  <w:rFonts w:hint="eastAsia"/>
                  <w:szCs w:val="21"/>
                </w:rPr>
                <w:delText>根据需求变更，删除了课程主页教师上传个人介绍的测试用例，在浏览教师申请中增加了教师介绍同步到课程的测试用例</w:delText>
              </w:r>
            </w:del>
          </w:p>
        </w:tc>
      </w:tr>
      <w:tr w:rsidR="00547E81" w:rsidDel="007A0E2C" w14:paraId="3347C15E" w14:textId="27E3B054" w:rsidTr="00AF644D">
        <w:tblPrEx>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105" w:author="陈哲凡" w:date="2018-01-18T11:58:00Z">
            <w:tblPrEx>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689"/>
          <w:del w:id="106" w:author="249326630@qq.com" w:date="2018-12-23T20:05:00Z"/>
          <w:trPrChange w:id="107" w:author="陈哲凡" w:date="2018-01-18T11:58:00Z">
            <w:trPr>
              <w:gridBefore w:val="1"/>
              <w:trHeight w:val="90"/>
            </w:trPr>
          </w:trPrChange>
        </w:trPr>
        <w:tc>
          <w:tcPr>
            <w:tcW w:w="1269" w:type="dxa"/>
            <w:tcPrChange w:id="108" w:author="陈哲凡" w:date="2018-01-18T11:58:00Z">
              <w:tcPr>
                <w:tcW w:w="1269" w:type="dxa"/>
                <w:gridSpan w:val="2"/>
              </w:tcPr>
            </w:tcPrChange>
          </w:tcPr>
          <w:p w14:paraId="2DA0EDA3" w14:textId="6D0F0C45" w:rsidR="00547E81" w:rsidDel="007A0E2C" w:rsidRDefault="00547E81" w:rsidP="00093A7E">
            <w:pPr>
              <w:rPr>
                <w:del w:id="109" w:author="249326630@qq.com" w:date="2018-12-23T20:05:00Z"/>
                <w:szCs w:val="21"/>
              </w:rPr>
            </w:pPr>
            <w:del w:id="110" w:author="249326630@qq.com" w:date="2018-12-23T20:05:00Z">
              <w:r w:rsidDel="007A0E2C">
                <w:rPr>
                  <w:rFonts w:hint="eastAsia"/>
                  <w:szCs w:val="21"/>
                </w:rPr>
                <w:delText>1.0.1</w:delText>
              </w:r>
            </w:del>
          </w:p>
        </w:tc>
        <w:tc>
          <w:tcPr>
            <w:tcW w:w="1704" w:type="dxa"/>
            <w:tcPrChange w:id="111" w:author="陈哲凡" w:date="2018-01-18T11:58:00Z">
              <w:tcPr>
                <w:tcW w:w="1704" w:type="dxa"/>
                <w:gridSpan w:val="2"/>
              </w:tcPr>
            </w:tcPrChange>
          </w:tcPr>
          <w:p w14:paraId="11C9521F" w14:textId="1A956AE7" w:rsidR="00547E81" w:rsidDel="007A0E2C" w:rsidRDefault="00547E81" w:rsidP="00093A7E">
            <w:pPr>
              <w:rPr>
                <w:del w:id="112" w:author="249326630@qq.com" w:date="2018-12-23T20:05:00Z"/>
                <w:szCs w:val="21"/>
              </w:rPr>
            </w:pPr>
            <w:del w:id="113" w:author="249326630@qq.com" w:date="2018-12-23T20:05:00Z">
              <w:r w:rsidDel="007A0E2C">
                <w:rPr>
                  <w:rFonts w:hint="eastAsia"/>
                  <w:szCs w:val="21"/>
                </w:rPr>
                <w:delText>陈哲凡</w:delText>
              </w:r>
            </w:del>
          </w:p>
        </w:tc>
        <w:tc>
          <w:tcPr>
            <w:tcW w:w="1930" w:type="dxa"/>
            <w:tcPrChange w:id="114" w:author="陈哲凡" w:date="2018-01-18T11:58:00Z">
              <w:tcPr>
                <w:tcW w:w="1930" w:type="dxa"/>
                <w:gridSpan w:val="2"/>
              </w:tcPr>
            </w:tcPrChange>
          </w:tcPr>
          <w:p w14:paraId="736022CF" w14:textId="4668D56A" w:rsidR="00547E81" w:rsidRPr="00F52AE7" w:rsidDel="007A0E2C" w:rsidRDefault="00547E81" w:rsidP="00093A7E">
            <w:pPr>
              <w:rPr>
                <w:del w:id="115" w:author="249326630@qq.com" w:date="2018-12-23T20:05:00Z"/>
                <w:szCs w:val="21"/>
              </w:rPr>
            </w:pPr>
            <w:del w:id="116" w:author="249326630@qq.com" w:date="2018-12-23T20:05:00Z">
              <w:r w:rsidDel="007A0E2C">
                <w:rPr>
                  <w:rFonts w:hint="eastAsia"/>
                  <w:szCs w:val="21"/>
                </w:rPr>
                <w:delText>陈哲凡</w:delText>
              </w:r>
            </w:del>
          </w:p>
        </w:tc>
        <w:tc>
          <w:tcPr>
            <w:tcW w:w="1671" w:type="dxa"/>
            <w:tcPrChange w:id="117" w:author="陈哲凡" w:date="2018-01-18T11:58:00Z">
              <w:tcPr>
                <w:tcW w:w="1671" w:type="dxa"/>
                <w:gridSpan w:val="2"/>
              </w:tcPr>
            </w:tcPrChange>
          </w:tcPr>
          <w:p w14:paraId="4A245E34" w14:textId="5147ADE6" w:rsidR="00547E81" w:rsidDel="007A0E2C" w:rsidRDefault="00547E81" w:rsidP="00093A7E">
            <w:pPr>
              <w:rPr>
                <w:del w:id="118" w:author="249326630@qq.com" w:date="2018-12-23T20:05:00Z"/>
                <w:szCs w:val="21"/>
              </w:rPr>
            </w:pPr>
            <w:del w:id="119" w:author="249326630@qq.com" w:date="2018-12-23T20:05:00Z">
              <w:r w:rsidDel="007A0E2C">
                <w:rPr>
                  <w:rFonts w:hint="eastAsia"/>
                  <w:szCs w:val="21"/>
                </w:rPr>
                <w:delText>2018/1/17-2018/1/17</w:delText>
              </w:r>
            </w:del>
          </w:p>
        </w:tc>
        <w:tc>
          <w:tcPr>
            <w:tcW w:w="1672" w:type="dxa"/>
            <w:tcPrChange w:id="120" w:author="陈哲凡" w:date="2018-01-18T11:58:00Z">
              <w:tcPr>
                <w:tcW w:w="1672" w:type="dxa"/>
                <w:gridSpan w:val="2"/>
              </w:tcPr>
            </w:tcPrChange>
          </w:tcPr>
          <w:p w14:paraId="703EC63B" w14:textId="310F029B" w:rsidR="00547E81" w:rsidDel="007A0E2C" w:rsidRDefault="00547E81" w:rsidP="00093A7E">
            <w:pPr>
              <w:rPr>
                <w:del w:id="121" w:author="249326630@qq.com" w:date="2018-12-23T20:05:00Z"/>
                <w:szCs w:val="21"/>
              </w:rPr>
            </w:pPr>
            <w:del w:id="122" w:author="249326630@qq.com" w:date="2018-12-23T20:05:00Z">
              <w:r w:rsidDel="007A0E2C">
                <w:rPr>
                  <w:rFonts w:hint="eastAsia"/>
                  <w:szCs w:val="21"/>
                </w:rPr>
                <w:delText>根据与教师代表确认变更的结果，恢复了课程-教师上传教师介绍的测试用例，并修改了其</w:delText>
              </w:r>
              <w:r w:rsidR="00A765C5" w:rsidDel="007A0E2C">
                <w:rPr>
                  <w:rFonts w:hint="eastAsia"/>
                  <w:szCs w:val="21"/>
                </w:rPr>
                <w:delText>预期结果</w:delText>
              </w:r>
            </w:del>
          </w:p>
        </w:tc>
      </w:tr>
      <w:tr w:rsidR="00AF644D" w:rsidDel="007A0E2C" w14:paraId="7F987993" w14:textId="4C556517" w:rsidTr="002B2881">
        <w:trPr>
          <w:trHeight w:val="90"/>
          <w:ins w:id="123" w:author="陈哲凡" w:date="2018-01-18T11:57:00Z"/>
          <w:del w:id="124" w:author="249326630@qq.com" w:date="2018-12-23T20:05:00Z"/>
        </w:trPr>
        <w:tc>
          <w:tcPr>
            <w:tcW w:w="1269" w:type="dxa"/>
          </w:tcPr>
          <w:p w14:paraId="2420A778" w14:textId="71C4D639" w:rsidR="00AF644D" w:rsidDel="007A0E2C" w:rsidRDefault="00AF644D" w:rsidP="00093A7E">
            <w:pPr>
              <w:rPr>
                <w:ins w:id="125" w:author="陈哲凡" w:date="2018-01-18T11:57:00Z"/>
                <w:del w:id="126" w:author="249326630@qq.com" w:date="2018-12-23T20:05:00Z"/>
                <w:szCs w:val="21"/>
              </w:rPr>
            </w:pPr>
            <w:ins w:id="127" w:author="陈哲凡" w:date="2018-01-18T11:58:00Z">
              <w:del w:id="128" w:author="249326630@qq.com" w:date="2018-12-23T20:05:00Z">
                <w:r w:rsidDel="007A0E2C">
                  <w:rPr>
                    <w:rFonts w:hint="eastAsia"/>
                    <w:szCs w:val="21"/>
                  </w:rPr>
                  <w:delText>1.0.2</w:delText>
                </w:r>
              </w:del>
            </w:ins>
          </w:p>
        </w:tc>
        <w:tc>
          <w:tcPr>
            <w:tcW w:w="1704" w:type="dxa"/>
          </w:tcPr>
          <w:p w14:paraId="13C562BF" w14:textId="4B837129" w:rsidR="00AF644D" w:rsidDel="007A0E2C" w:rsidRDefault="00AF644D" w:rsidP="00093A7E">
            <w:pPr>
              <w:rPr>
                <w:ins w:id="129" w:author="陈哲凡" w:date="2018-01-18T11:57:00Z"/>
                <w:del w:id="130" w:author="249326630@qq.com" w:date="2018-12-23T20:05:00Z"/>
                <w:szCs w:val="21"/>
              </w:rPr>
            </w:pPr>
            <w:ins w:id="131" w:author="陈哲凡" w:date="2018-01-18T11:58:00Z">
              <w:del w:id="132" w:author="249326630@qq.com" w:date="2018-12-23T20:05:00Z">
                <w:r w:rsidDel="007A0E2C">
                  <w:rPr>
                    <w:rFonts w:hint="eastAsia"/>
                    <w:szCs w:val="21"/>
                  </w:rPr>
                  <w:delText>陈哲</w:delText>
                </w:r>
                <w:r w:rsidDel="007A0E2C">
                  <w:rPr>
                    <w:rFonts w:ascii="MS Mincho" w:eastAsia="MS Mincho" w:hAnsi="MS Mincho" w:cs="MS Mincho"/>
                    <w:szCs w:val="21"/>
                  </w:rPr>
                  <w:delText>凡</w:delText>
                </w:r>
              </w:del>
            </w:ins>
          </w:p>
        </w:tc>
        <w:tc>
          <w:tcPr>
            <w:tcW w:w="1930" w:type="dxa"/>
          </w:tcPr>
          <w:p w14:paraId="1669FABA" w14:textId="08D6B94F" w:rsidR="00AF644D" w:rsidDel="007A0E2C" w:rsidRDefault="00AF644D" w:rsidP="00093A7E">
            <w:pPr>
              <w:rPr>
                <w:ins w:id="133" w:author="陈哲凡" w:date="2018-01-18T11:57:00Z"/>
                <w:del w:id="134" w:author="249326630@qq.com" w:date="2018-12-23T20:05:00Z"/>
                <w:szCs w:val="21"/>
              </w:rPr>
            </w:pPr>
            <w:ins w:id="135" w:author="陈哲凡" w:date="2018-01-18T11:58:00Z">
              <w:del w:id="136" w:author="249326630@qq.com" w:date="2018-12-23T20:05:00Z">
                <w:r w:rsidDel="007A0E2C">
                  <w:rPr>
                    <w:rFonts w:hint="eastAsia"/>
                    <w:szCs w:val="21"/>
                  </w:rPr>
                  <w:delText>陈哲</w:delText>
                </w:r>
                <w:r w:rsidDel="007A0E2C">
                  <w:rPr>
                    <w:rFonts w:ascii="MS Mincho" w:eastAsia="MS Mincho" w:hAnsi="MS Mincho" w:cs="MS Mincho"/>
                    <w:szCs w:val="21"/>
                  </w:rPr>
                  <w:delText>凡</w:delText>
                </w:r>
              </w:del>
            </w:ins>
          </w:p>
        </w:tc>
        <w:tc>
          <w:tcPr>
            <w:tcW w:w="1671" w:type="dxa"/>
          </w:tcPr>
          <w:p w14:paraId="7AC47407" w14:textId="17E7B907" w:rsidR="00AF644D" w:rsidDel="007A0E2C" w:rsidRDefault="00AF644D" w:rsidP="00093A7E">
            <w:pPr>
              <w:rPr>
                <w:ins w:id="137" w:author="陈哲凡" w:date="2018-01-18T11:57:00Z"/>
                <w:del w:id="138" w:author="249326630@qq.com" w:date="2018-12-23T20:05:00Z"/>
                <w:szCs w:val="21"/>
              </w:rPr>
            </w:pPr>
            <w:ins w:id="139" w:author="陈哲凡" w:date="2018-01-18T11:58:00Z">
              <w:del w:id="140" w:author="249326630@qq.com" w:date="2018-12-23T20:05:00Z">
                <w:r w:rsidDel="007A0E2C">
                  <w:rPr>
                    <w:rFonts w:hint="eastAsia"/>
                    <w:szCs w:val="21"/>
                  </w:rPr>
                  <w:delText>2018/1/18-2018/1/18</w:delText>
                </w:r>
              </w:del>
            </w:ins>
          </w:p>
        </w:tc>
        <w:tc>
          <w:tcPr>
            <w:tcW w:w="1672" w:type="dxa"/>
          </w:tcPr>
          <w:p w14:paraId="5DA4352A" w14:textId="6C8884A3" w:rsidR="00AF644D" w:rsidDel="007A0E2C" w:rsidRDefault="00AF644D" w:rsidP="00093A7E">
            <w:pPr>
              <w:rPr>
                <w:ins w:id="141" w:author="陈哲凡" w:date="2018-01-18T11:57:00Z"/>
                <w:del w:id="142" w:author="249326630@qq.com" w:date="2018-12-23T20:05:00Z"/>
                <w:szCs w:val="21"/>
              </w:rPr>
            </w:pPr>
            <w:ins w:id="143" w:author="陈哲凡" w:date="2018-01-18T11:58:00Z">
              <w:del w:id="144" w:author="249326630@qq.com" w:date="2018-12-23T20:05:00Z">
                <w:r w:rsidDel="007A0E2C">
                  <w:rPr>
                    <w:rFonts w:hint="eastAsia"/>
                    <w:szCs w:val="21"/>
                  </w:rPr>
                  <w:delText>删除</w:delText>
                </w:r>
                <w:r w:rsidDel="007A0E2C">
                  <w:rPr>
                    <w:rFonts w:ascii="MS Mincho" w:eastAsia="MS Mincho" w:hAnsi="MS Mincho" w:cs="MS Mincho"/>
                    <w:szCs w:val="21"/>
                  </w:rPr>
                  <w:delText>了开</w:delText>
                </w:r>
                <w:r w:rsidDel="007A0E2C">
                  <w:rPr>
                    <w:rFonts w:hint="eastAsia"/>
                    <w:szCs w:val="21"/>
                  </w:rPr>
                  <w:delText>头的</w:delText>
                </w:r>
                <w:r w:rsidDel="007A0E2C">
                  <w:rPr>
                    <w:rFonts w:ascii="MS Mincho" w:eastAsia="MS Mincho" w:hAnsi="MS Mincho" w:cs="MS Mincho"/>
                    <w:szCs w:val="21"/>
                  </w:rPr>
                  <w:delText>模</w:delText>
                </w:r>
                <w:r w:rsidDel="007A0E2C">
                  <w:rPr>
                    <w:rFonts w:hint="eastAsia"/>
                    <w:szCs w:val="21"/>
                  </w:rPr>
                  <w:delText>版</w:delText>
                </w:r>
              </w:del>
            </w:ins>
          </w:p>
        </w:tc>
      </w:tr>
    </w:tbl>
    <w:p w14:paraId="6879AE79" w14:textId="77777777" w:rsidR="00021BB3" w:rsidRPr="00507ADD" w:rsidRDefault="00021BB3" w:rsidP="00021BB3">
      <w:pPr>
        <w:numPr>
          <w:ilvl w:val="1"/>
          <w:numId w:val="0"/>
        </w:numPr>
        <w:spacing w:afterLines="1150" w:after="3588" w:line="720" w:lineRule="auto"/>
        <w:contextualSpacing/>
        <w:textAlignment w:val="center"/>
        <w:rPr>
          <w:rFonts w:ascii="Calibri Light" w:hAnsi="Calibri Light" w:cs="Times New Roman"/>
          <w:b/>
          <w:spacing w:val="15"/>
          <w:sz w:val="36"/>
          <w:szCs w:val="36"/>
        </w:rPr>
      </w:pPr>
    </w:p>
    <w:p w14:paraId="1F274774" w14:textId="77777777" w:rsidR="00164536" w:rsidRDefault="00164536"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40ECEB68" w14:textId="77777777" w:rsidR="00164536" w:rsidRDefault="00164536"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5C0FCC72" w14:textId="77777777" w:rsidR="0046483C" w:rsidRDefault="0046483C"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65231F2F" w14:textId="77777777" w:rsidR="0046483C" w:rsidRDefault="0046483C"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0F702BE3" w14:textId="77777777" w:rsidR="0046483C" w:rsidRDefault="0046483C"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5D5066D3" w14:textId="77777777" w:rsidR="0046483C" w:rsidRDefault="0046483C"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708591CE" w14:textId="77777777" w:rsidR="0046483C" w:rsidRDefault="0046483C"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4F376DEB" w14:textId="77777777" w:rsidR="0046483C" w:rsidRDefault="0046483C"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1C80A15F" w14:textId="77777777" w:rsidR="0046483C" w:rsidRDefault="0046483C"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0DBB7A8E" w14:textId="77777777" w:rsidR="00D76606" w:rsidRDefault="00D76606"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6C59402C" w14:textId="77777777" w:rsidR="00D76606" w:rsidRDefault="00D76606"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sdt>
      <w:sdtPr>
        <w:rPr>
          <w:rFonts w:asciiTheme="minorHAnsi" w:eastAsiaTheme="minorEastAsia" w:hAnsiTheme="minorHAnsi" w:cstheme="minorBidi"/>
          <w:kern w:val="2"/>
          <w:lang w:val="zh-CN"/>
        </w:rPr>
        <w:id w:val="190736727"/>
        <w:docPartObj>
          <w:docPartGallery w:val="Table of Contents"/>
          <w:docPartUnique/>
        </w:docPartObj>
      </w:sdtPr>
      <w:sdtEndPr>
        <w:rPr>
          <w:rFonts w:ascii="宋体" w:eastAsia="宋体" w:hAnsi="宋体" w:cs="宋体"/>
          <w:b/>
          <w:bCs/>
          <w:kern w:val="0"/>
        </w:rPr>
      </w:sdtEndPr>
      <w:sdtContent>
        <w:p w14:paraId="36FFC6BB" w14:textId="77777777" w:rsidR="004206CE" w:rsidRDefault="004206CE">
          <w:r>
            <w:rPr>
              <w:lang w:val="zh-CN"/>
            </w:rPr>
            <w:t>目录</w:t>
          </w:r>
        </w:p>
        <w:p w14:paraId="22E9781D" w14:textId="2C977DEC" w:rsidR="00FD714F" w:rsidRDefault="004206CE">
          <w:pPr>
            <w:pStyle w:val="12"/>
            <w:tabs>
              <w:tab w:val="right" w:leader="dot" w:pos="8296"/>
            </w:tabs>
            <w:rPr>
              <w:ins w:id="145" w:author="249326630@qq.com" w:date="2018-12-23T19:29:00Z"/>
              <w:rFonts w:asciiTheme="minorHAnsi" w:eastAsiaTheme="minorEastAsia" w:hAnsiTheme="minorHAnsi" w:cstheme="minorBidi"/>
              <w:noProof/>
              <w:kern w:val="2"/>
            </w:rPr>
          </w:pPr>
          <w:r>
            <w:fldChar w:fldCharType="begin"/>
          </w:r>
          <w:r>
            <w:instrText xml:space="preserve"> TOC \o "1-3" \h \z \u </w:instrText>
          </w:r>
          <w:r>
            <w:fldChar w:fldCharType="separate"/>
          </w:r>
          <w:ins w:id="146" w:author="249326630@qq.com" w:date="2018-12-23T19:29:00Z">
            <w:r w:rsidR="00FD714F" w:rsidRPr="0075488A">
              <w:rPr>
                <w:rStyle w:val="aa"/>
                <w:noProof/>
              </w:rPr>
              <w:fldChar w:fldCharType="begin"/>
            </w:r>
            <w:r w:rsidR="00FD714F" w:rsidRPr="0075488A">
              <w:rPr>
                <w:rStyle w:val="aa"/>
                <w:noProof/>
              </w:rPr>
              <w:instrText xml:space="preserve"> </w:instrText>
            </w:r>
            <w:r w:rsidR="00FD714F">
              <w:rPr>
                <w:noProof/>
              </w:rPr>
              <w:instrText>HYPERLINK \l "_Toc533356689"</w:instrText>
            </w:r>
            <w:r w:rsidR="00FD714F" w:rsidRPr="0075488A">
              <w:rPr>
                <w:rStyle w:val="aa"/>
                <w:noProof/>
              </w:rPr>
              <w:instrText xml:space="preserve"> </w:instrText>
            </w:r>
            <w:r w:rsidR="00FD714F" w:rsidRPr="0075488A">
              <w:rPr>
                <w:rStyle w:val="aa"/>
                <w:noProof/>
              </w:rPr>
            </w:r>
            <w:r w:rsidR="00FD714F" w:rsidRPr="0075488A">
              <w:rPr>
                <w:rStyle w:val="aa"/>
                <w:noProof/>
              </w:rPr>
              <w:fldChar w:fldCharType="separate"/>
            </w:r>
            <w:r w:rsidR="00FD714F" w:rsidRPr="0075488A">
              <w:rPr>
                <w:rStyle w:val="aa"/>
                <w:rFonts w:ascii="Times New Roman" w:hAnsi="Times New Roman" w:cs="Times New Roman"/>
                <w:b/>
                <w:bCs/>
                <w:noProof/>
                <w:kern w:val="44"/>
              </w:rPr>
              <w:t>版</w:t>
            </w:r>
            <w:r w:rsidR="00FD714F" w:rsidRPr="0075488A">
              <w:rPr>
                <w:rStyle w:val="aa"/>
                <w:rFonts w:ascii="Times New Roman" w:hAnsi="Times New Roman" w:cs="Times New Roman"/>
                <w:b/>
                <w:bCs/>
                <w:noProof/>
                <w:kern w:val="44"/>
              </w:rPr>
              <w:t xml:space="preserve"> </w:t>
            </w:r>
            <w:r w:rsidR="00FD714F" w:rsidRPr="0075488A">
              <w:rPr>
                <w:rStyle w:val="aa"/>
                <w:rFonts w:ascii="Times New Roman" w:hAnsi="Times New Roman" w:cs="Times New Roman"/>
                <w:b/>
                <w:bCs/>
                <w:noProof/>
                <w:kern w:val="44"/>
              </w:rPr>
              <w:t>本</w:t>
            </w:r>
            <w:r w:rsidR="00FD714F" w:rsidRPr="0075488A">
              <w:rPr>
                <w:rStyle w:val="aa"/>
                <w:rFonts w:ascii="Times New Roman" w:hAnsi="Times New Roman" w:cs="Times New Roman"/>
                <w:b/>
                <w:bCs/>
                <w:noProof/>
                <w:kern w:val="44"/>
              </w:rPr>
              <w:t xml:space="preserve"> </w:t>
            </w:r>
            <w:r w:rsidR="00FD714F" w:rsidRPr="0075488A">
              <w:rPr>
                <w:rStyle w:val="aa"/>
                <w:rFonts w:ascii="Times New Roman" w:hAnsi="Times New Roman" w:cs="Times New Roman"/>
                <w:b/>
                <w:bCs/>
                <w:noProof/>
                <w:kern w:val="44"/>
              </w:rPr>
              <w:t>历</w:t>
            </w:r>
            <w:r w:rsidR="00FD714F" w:rsidRPr="0075488A">
              <w:rPr>
                <w:rStyle w:val="aa"/>
                <w:rFonts w:ascii="Times New Roman" w:hAnsi="Times New Roman" w:cs="Times New Roman"/>
                <w:b/>
                <w:bCs/>
                <w:noProof/>
                <w:kern w:val="44"/>
              </w:rPr>
              <w:t xml:space="preserve"> </w:t>
            </w:r>
            <w:r w:rsidR="00FD714F" w:rsidRPr="0075488A">
              <w:rPr>
                <w:rStyle w:val="aa"/>
                <w:rFonts w:ascii="Times New Roman" w:hAnsi="Times New Roman" w:cs="Times New Roman"/>
                <w:b/>
                <w:bCs/>
                <w:noProof/>
                <w:kern w:val="44"/>
              </w:rPr>
              <w:t>史</w:t>
            </w:r>
            <w:r w:rsidR="00FD714F">
              <w:rPr>
                <w:noProof/>
                <w:webHidden/>
              </w:rPr>
              <w:tab/>
            </w:r>
            <w:r w:rsidR="00FD714F">
              <w:rPr>
                <w:noProof/>
                <w:webHidden/>
              </w:rPr>
              <w:fldChar w:fldCharType="begin"/>
            </w:r>
            <w:r w:rsidR="00FD714F">
              <w:rPr>
                <w:noProof/>
                <w:webHidden/>
              </w:rPr>
              <w:instrText xml:space="preserve"> PAGEREF _Toc533356689 \h </w:instrText>
            </w:r>
            <w:r w:rsidR="00FD714F">
              <w:rPr>
                <w:noProof/>
                <w:webHidden/>
              </w:rPr>
            </w:r>
          </w:ins>
          <w:r w:rsidR="00FD714F">
            <w:rPr>
              <w:noProof/>
              <w:webHidden/>
            </w:rPr>
            <w:fldChar w:fldCharType="separate"/>
          </w:r>
          <w:ins w:id="147" w:author="249326630@qq.com" w:date="2018-12-23T19:29:00Z">
            <w:r w:rsidR="00FD714F">
              <w:rPr>
                <w:noProof/>
                <w:webHidden/>
              </w:rPr>
              <w:t>2</w:t>
            </w:r>
            <w:r w:rsidR="00FD714F">
              <w:rPr>
                <w:noProof/>
                <w:webHidden/>
              </w:rPr>
              <w:fldChar w:fldCharType="end"/>
            </w:r>
            <w:r w:rsidR="00FD714F" w:rsidRPr="0075488A">
              <w:rPr>
                <w:rStyle w:val="aa"/>
                <w:noProof/>
              </w:rPr>
              <w:fldChar w:fldCharType="end"/>
            </w:r>
          </w:ins>
        </w:p>
        <w:p w14:paraId="71B1ADC0" w14:textId="5BABF527" w:rsidR="00FD714F" w:rsidRDefault="00FD714F">
          <w:pPr>
            <w:pStyle w:val="12"/>
            <w:tabs>
              <w:tab w:val="left" w:pos="420"/>
              <w:tab w:val="right" w:leader="dot" w:pos="8296"/>
            </w:tabs>
            <w:rPr>
              <w:ins w:id="148" w:author="249326630@qq.com" w:date="2018-12-23T19:29:00Z"/>
              <w:rFonts w:asciiTheme="minorHAnsi" w:eastAsiaTheme="minorEastAsia" w:hAnsiTheme="minorHAnsi" w:cstheme="minorBidi"/>
              <w:noProof/>
              <w:kern w:val="2"/>
            </w:rPr>
          </w:pPr>
          <w:ins w:id="149" w:author="249326630@qq.com" w:date="2018-12-23T19:29:00Z">
            <w:r w:rsidRPr="0075488A">
              <w:rPr>
                <w:rStyle w:val="aa"/>
                <w:noProof/>
              </w:rPr>
              <w:fldChar w:fldCharType="begin"/>
            </w:r>
            <w:r w:rsidRPr="0075488A">
              <w:rPr>
                <w:rStyle w:val="aa"/>
                <w:noProof/>
              </w:rPr>
              <w:instrText xml:space="preserve"> </w:instrText>
            </w:r>
            <w:r>
              <w:rPr>
                <w:noProof/>
              </w:rPr>
              <w:instrText>HYPERLINK \l "_Toc533356690"</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1</w:t>
            </w:r>
            <w:r>
              <w:rPr>
                <w:rFonts w:asciiTheme="minorHAnsi" w:eastAsiaTheme="minorEastAsia" w:hAnsiTheme="minorHAnsi" w:cstheme="minorBidi"/>
                <w:noProof/>
                <w:kern w:val="2"/>
              </w:rPr>
              <w:tab/>
            </w:r>
            <w:r w:rsidRPr="0075488A">
              <w:rPr>
                <w:rStyle w:val="aa"/>
                <w:noProof/>
              </w:rPr>
              <w:t>管理员测试用例</w:t>
            </w:r>
            <w:r>
              <w:rPr>
                <w:noProof/>
                <w:webHidden/>
              </w:rPr>
              <w:tab/>
            </w:r>
            <w:r>
              <w:rPr>
                <w:noProof/>
                <w:webHidden/>
              </w:rPr>
              <w:fldChar w:fldCharType="begin"/>
            </w:r>
            <w:r>
              <w:rPr>
                <w:noProof/>
                <w:webHidden/>
              </w:rPr>
              <w:instrText xml:space="preserve"> PAGEREF _Toc533356690 \h </w:instrText>
            </w:r>
            <w:r>
              <w:rPr>
                <w:noProof/>
                <w:webHidden/>
              </w:rPr>
            </w:r>
          </w:ins>
          <w:r>
            <w:rPr>
              <w:noProof/>
              <w:webHidden/>
            </w:rPr>
            <w:fldChar w:fldCharType="separate"/>
          </w:r>
          <w:ins w:id="150" w:author="249326630@qq.com" w:date="2018-12-23T19:29:00Z">
            <w:r>
              <w:rPr>
                <w:noProof/>
                <w:webHidden/>
              </w:rPr>
              <w:t>9</w:t>
            </w:r>
            <w:r>
              <w:rPr>
                <w:noProof/>
                <w:webHidden/>
              </w:rPr>
              <w:fldChar w:fldCharType="end"/>
            </w:r>
            <w:r w:rsidRPr="0075488A">
              <w:rPr>
                <w:rStyle w:val="aa"/>
                <w:noProof/>
              </w:rPr>
              <w:fldChar w:fldCharType="end"/>
            </w:r>
          </w:ins>
        </w:p>
        <w:p w14:paraId="486387F3" w14:textId="43848F21" w:rsidR="00FD714F" w:rsidRDefault="00FD714F">
          <w:pPr>
            <w:pStyle w:val="21"/>
            <w:tabs>
              <w:tab w:val="left" w:pos="1260"/>
              <w:tab w:val="right" w:leader="dot" w:pos="8296"/>
            </w:tabs>
            <w:rPr>
              <w:ins w:id="151" w:author="249326630@qq.com" w:date="2018-12-23T19:29:00Z"/>
              <w:rFonts w:asciiTheme="minorHAnsi" w:eastAsiaTheme="minorEastAsia" w:hAnsiTheme="minorHAnsi" w:cstheme="minorBidi"/>
              <w:noProof/>
              <w:kern w:val="2"/>
            </w:rPr>
          </w:pPr>
          <w:ins w:id="152" w:author="249326630@qq.com" w:date="2018-12-23T19:29:00Z">
            <w:r w:rsidRPr="0075488A">
              <w:rPr>
                <w:rStyle w:val="aa"/>
                <w:noProof/>
              </w:rPr>
              <w:fldChar w:fldCharType="begin"/>
            </w:r>
            <w:r w:rsidRPr="0075488A">
              <w:rPr>
                <w:rStyle w:val="aa"/>
                <w:noProof/>
              </w:rPr>
              <w:instrText xml:space="preserve"> </w:instrText>
            </w:r>
            <w:r>
              <w:rPr>
                <w:noProof/>
              </w:rPr>
              <w:instrText>HYPERLINK \l "_Toc533356691"</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1.1</w:t>
            </w:r>
            <w:r>
              <w:rPr>
                <w:rFonts w:asciiTheme="minorHAnsi" w:eastAsiaTheme="minorEastAsia" w:hAnsiTheme="minorHAnsi" w:cstheme="minorBidi"/>
                <w:noProof/>
                <w:kern w:val="2"/>
              </w:rPr>
              <w:tab/>
            </w:r>
            <w:r w:rsidRPr="0075488A">
              <w:rPr>
                <w:rStyle w:val="aa"/>
                <w:noProof/>
              </w:rPr>
              <w:t>备份管理</w:t>
            </w:r>
            <w:r>
              <w:rPr>
                <w:noProof/>
                <w:webHidden/>
              </w:rPr>
              <w:tab/>
            </w:r>
            <w:r>
              <w:rPr>
                <w:noProof/>
                <w:webHidden/>
              </w:rPr>
              <w:fldChar w:fldCharType="begin"/>
            </w:r>
            <w:r>
              <w:rPr>
                <w:noProof/>
                <w:webHidden/>
              </w:rPr>
              <w:instrText xml:space="preserve"> PAGEREF _Toc533356691 \h </w:instrText>
            </w:r>
            <w:r>
              <w:rPr>
                <w:noProof/>
                <w:webHidden/>
              </w:rPr>
            </w:r>
          </w:ins>
          <w:r>
            <w:rPr>
              <w:noProof/>
              <w:webHidden/>
            </w:rPr>
            <w:fldChar w:fldCharType="separate"/>
          </w:r>
          <w:ins w:id="153" w:author="249326630@qq.com" w:date="2018-12-23T19:29:00Z">
            <w:r>
              <w:rPr>
                <w:noProof/>
                <w:webHidden/>
              </w:rPr>
              <w:t>9</w:t>
            </w:r>
            <w:r>
              <w:rPr>
                <w:noProof/>
                <w:webHidden/>
              </w:rPr>
              <w:fldChar w:fldCharType="end"/>
            </w:r>
            <w:r w:rsidRPr="0075488A">
              <w:rPr>
                <w:rStyle w:val="aa"/>
                <w:noProof/>
              </w:rPr>
              <w:fldChar w:fldCharType="end"/>
            </w:r>
          </w:ins>
        </w:p>
        <w:p w14:paraId="2D635004" w14:textId="700ECEA0" w:rsidR="00FD714F" w:rsidRDefault="00FD714F">
          <w:pPr>
            <w:pStyle w:val="31"/>
            <w:tabs>
              <w:tab w:val="left" w:pos="1680"/>
              <w:tab w:val="right" w:leader="dot" w:pos="8296"/>
            </w:tabs>
            <w:rPr>
              <w:ins w:id="154" w:author="249326630@qq.com" w:date="2018-12-23T19:29:00Z"/>
              <w:rFonts w:asciiTheme="minorHAnsi" w:eastAsiaTheme="minorEastAsia" w:hAnsiTheme="minorHAnsi" w:cstheme="minorBidi"/>
              <w:noProof/>
              <w:kern w:val="2"/>
            </w:rPr>
          </w:pPr>
          <w:ins w:id="155" w:author="249326630@qq.com" w:date="2018-12-23T19:29:00Z">
            <w:r w:rsidRPr="0075488A">
              <w:rPr>
                <w:rStyle w:val="aa"/>
                <w:noProof/>
              </w:rPr>
              <w:fldChar w:fldCharType="begin"/>
            </w:r>
            <w:r w:rsidRPr="0075488A">
              <w:rPr>
                <w:rStyle w:val="aa"/>
                <w:noProof/>
              </w:rPr>
              <w:instrText xml:space="preserve"> </w:instrText>
            </w:r>
            <w:r>
              <w:rPr>
                <w:noProof/>
              </w:rPr>
              <w:instrText>HYPERLINK \l "_Toc533356692"</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1.1.1</w:t>
            </w:r>
            <w:r>
              <w:rPr>
                <w:rFonts w:asciiTheme="minorHAnsi" w:eastAsiaTheme="minorEastAsia" w:hAnsiTheme="minorHAnsi" w:cstheme="minorBidi"/>
                <w:noProof/>
                <w:kern w:val="2"/>
              </w:rPr>
              <w:tab/>
            </w:r>
            <w:r w:rsidRPr="0075488A">
              <w:rPr>
                <w:rStyle w:val="aa"/>
                <w:noProof/>
              </w:rPr>
              <w:t>磁盘剩余空间显示</w:t>
            </w:r>
            <w:r>
              <w:rPr>
                <w:noProof/>
                <w:webHidden/>
              </w:rPr>
              <w:tab/>
            </w:r>
            <w:r>
              <w:rPr>
                <w:noProof/>
                <w:webHidden/>
              </w:rPr>
              <w:fldChar w:fldCharType="begin"/>
            </w:r>
            <w:r>
              <w:rPr>
                <w:noProof/>
                <w:webHidden/>
              </w:rPr>
              <w:instrText xml:space="preserve"> PAGEREF _Toc533356692 \h </w:instrText>
            </w:r>
            <w:r>
              <w:rPr>
                <w:noProof/>
                <w:webHidden/>
              </w:rPr>
            </w:r>
          </w:ins>
          <w:r>
            <w:rPr>
              <w:noProof/>
              <w:webHidden/>
            </w:rPr>
            <w:fldChar w:fldCharType="separate"/>
          </w:r>
          <w:ins w:id="156" w:author="249326630@qq.com" w:date="2018-12-23T19:29:00Z">
            <w:r>
              <w:rPr>
                <w:noProof/>
                <w:webHidden/>
              </w:rPr>
              <w:t>9</w:t>
            </w:r>
            <w:r>
              <w:rPr>
                <w:noProof/>
                <w:webHidden/>
              </w:rPr>
              <w:fldChar w:fldCharType="end"/>
            </w:r>
            <w:r w:rsidRPr="0075488A">
              <w:rPr>
                <w:rStyle w:val="aa"/>
                <w:noProof/>
              </w:rPr>
              <w:fldChar w:fldCharType="end"/>
            </w:r>
          </w:ins>
        </w:p>
        <w:p w14:paraId="56018204" w14:textId="71713CD2" w:rsidR="00FD714F" w:rsidRDefault="00FD714F">
          <w:pPr>
            <w:pStyle w:val="31"/>
            <w:tabs>
              <w:tab w:val="left" w:pos="1680"/>
              <w:tab w:val="right" w:leader="dot" w:pos="8296"/>
            </w:tabs>
            <w:rPr>
              <w:ins w:id="157" w:author="249326630@qq.com" w:date="2018-12-23T19:29:00Z"/>
              <w:rFonts w:asciiTheme="minorHAnsi" w:eastAsiaTheme="minorEastAsia" w:hAnsiTheme="minorHAnsi" w:cstheme="minorBidi"/>
              <w:noProof/>
              <w:kern w:val="2"/>
            </w:rPr>
          </w:pPr>
          <w:ins w:id="158" w:author="249326630@qq.com" w:date="2018-12-23T19:29:00Z">
            <w:r w:rsidRPr="0075488A">
              <w:rPr>
                <w:rStyle w:val="aa"/>
                <w:noProof/>
              </w:rPr>
              <w:fldChar w:fldCharType="begin"/>
            </w:r>
            <w:r w:rsidRPr="0075488A">
              <w:rPr>
                <w:rStyle w:val="aa"/>
                <w:noProof/>
              </w:rPr>
              <w:instrText xml:space="preserve"> </w:instrText>
            </w:r>
            <w:r>
              <w:rPr>
                <w:noProof/>
              </w:rPr>
              <w:instrText>HYPERLINK \l "_Toc533356693"</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1.1.2</w:t>
            </w:r>
            <w:r>
              <w:rPr>
                <w:rFonts w:asciiTheme="minorHAnsi" w:eastAsiaTheme="minorEastAsia" w:hAnsiTheme="minorHAnsi" w:cstheme="minorBidi"/>
                <w:noProof/>
                <w:kern w:val="2"/>
              </w:rPr>
              <w:tab/>
            </w:r>
            <w:r w:rsidRPr="0075488A">
              <w:rPr>
                <w:rStyle w:val="aa"/>
                <w:noProof/>
              </w:rPr>
              <w:t>设置自动备份间隔</w:t>
            </w:r>
            <w:r>
              <w:rPr>
                <w:noProof/>
                <w:webHidden/>
              </w:rPr>
              <w:tab/>
            </w:r>
            <w:r>
              <w:rPr>
                <w:noProof/>
                <w:webHidden/>
              </w:rPr>
              <w:fldChar w:fldCharType="begin"/>
            </w:r>
            <w:r>
              <w:rPr>
                <w:noProof/>
                <w:webHidden/>
              </w:rPr>
              <w:instrText xml:space="preserve"> PAGEREF _Toc533356693 \h </w:instrText>
            </w:r>
            <w:r>
              <w:rPr>
                <w:noProof/>
                <w:webHidden/>
              </w:rPr>
            </w:r>
          </w:ins>
          <w:r>
            <w:rPr>
              <w:noProof/>
              <w:webHidden/>
            </w:rPr>
            <w:fldChar w:fldCharType="separate"/>
          </w:r>
          <w:ins w:id="159" w:author="249326630@qq.com" w:date="2018-12-23T19:29:00Z">
            <w:r>
              <w:rPr>
                <w:noProof/>
                <w:webHidden/>
              </w:rPr>
              <w:t>10</w:t>
            </w:r>
            <w:r>
              <w:rPr>
                <w:noProof/>
                <w:webHidden/>
              </w:rPr>
              <w:fldChar w:fldCharType="end"/>
            </w:r>
            <w:r w:rsidRPr="0075488A">
              <w:rPr>
                <w:rStyle w:val="aa"/>
                <w:noProof/>
              </w:rPr>
              <w:fldChar w:fldCharType="end"/>
            </w:r>
          </w:ins>
        </w:p>
        <w:p w14:paraId="12E5C81F" w14:textId="06009684" w:rsidR="00FD714F" w:rsidRDefault="00FD714F">
          <w:pPr>
            <w:pStyle w:val="31"/>
            <w:tabs>
              <w:tab w:val="left" w:pos="1680"/>
              <w:tab w:val="right" w:leader="dot" w:pos="8296"/>
            </w:tabs>
            <w:rPr>
              <w:ins w:id="160" w:author="249326630@qq.com" w:date="2018-12-23T19:29:00Z"/>
              <w:rFonts w:asciiTheme="minorHAnsi" w:eastAsiaTheme="minorEastAsia" w:hAnsiTheme="minorHAnsi" w:cstheme="minorBidi"/>
              <w:noProof/>
              <w:kern w:val="2"/>
            </w:rPr>
          </w:pPr>
          <w:ins w:id="161" w:author="249326630@qq.com" w:date="2018-12-23T19:29:00Z">
            <w:r w:rsidRPr="0075488A">
              <w:rPr>
                <w:rStyle w:val="aa"/>
                <w:noProof/>
              </w:rPr>
              <w:fldChar w:fldCharType="begin"/>
            </w:r>
            <w:r w:rsidRPr="0075488A">
              <w:rPr>
                <w:rStyle w:val="aa"/>
                <w:noProof/>
              </w:rPr>
              <w:instrText xml:space="preserve"> </w:instrText>
            </w:r>
            <w:r>
              <w:rPr>
                <w:noProof/>
              </w:rPr>
              <w:instrText>HYPERLINK \l "_Toc533356694"</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1.1.3</w:t>
            </w:r>
            <w:r>
              <w:rPr>
                <w:rFonts w:asciiTheme="minorHAnsi" w:eastAsiaTheme="minorEastAsia" w:hAnsiTheme="minorHAnsi" w:cstheme="minorBidi"/>
                <w:noProof/>
                <w:kern w:val="2"/>
              </w:rPr>
              <w:tab/>
            </w:r>
            <w:r w:rsidRPr="0075488A">
              <w:rPr>
                <w:rStyle w:val="aa"/>
                <w:noProof/>
              </w:rPr>
              <w:t>手动备份</w:t>
            </w:r>
            <w:r>
              <w:rPr>
                <w:noProof/>
                <w:webHidden/>
              </w:rPr>
              <w:tab/>
            </w:r>
            <w:r>
              <w:rPr>
                <w:noProof/>
                <w:webHidden/>
              </w:rPr>
              <w:fldChar w:fldCharType="begin"/>
            </w:r>
            <w:r>
              <w:rPr>
                <w:noProof/>
                <w:webHidden/>
              </w:rPr>
              <w:instrText xml:space="preserve"> PAGEREF _Toc533356694 \h </w:instrText>
            </w:r>
            <w:r>
              <w:rPr>
                <w:noProof/>
                <w:webHidden/>
              </w:rPr>
            </w:r>
          </w:ins>
          <w:r>
            <w:rPr>
              <w:noProof/>
              <w:webHidden/>
            </w:rPr>
            <w:fldChar w:fldCharType="separate"/>
          </w:r>
          <w:ins w:id="162" w:author="249326630@qq.com" w:date="2018-12-23T19:29:00Z">
            <w:r>
              <w:rPr>
                <w:noProof/>
                <w:webHidden/>
              </w:rPr>
              <w:t>11</w:t>
            </w:r>
            <w:r>
              <w:rPr>
                <w:noProof/>
                <w:webHidden/>
              </w:rPr>
              <w:fldChar w:fldCharType="end"/>
            </w:r>
            <w:r w:rsidRPr="0075488A">
              <w:rPr>
                <w:rStyle w:val="aa"/>
                <w:noProof/>
              </w:rPr>
              <w:fldChar w:fldCharType="end"/>
            </w:r>
          </w:ins>
        </w:p>
        <w:p w14:paraId="143AF99F" w14:textId="776E58A3" w:rsidR="00FD714F" w:rsidRDefault="00FD714F">
          <w:pPr>
            <w:pStyle w:val="31"/>
            <w:tabs>
              <w:tab w:val="left" w:pos="1680"/>
              <w:tab w:val="right" w:leader="dot" w:pos="8296"/>
            </w:tabs>
            <w:rPr>
              <w:ins w:id="163" w:author="249326630@qq.com" w:date="2018-12-23T19:29:00Z"/>
              <w:rFonts w:asciiTheme="minorHAnsi" w:eastAsiaTheme="minorEastAsia" w:hAnsiTheme="minorHAnsi" w:cstheme="minorBidi"/>
              <w:noProof/>
              <w:kern w:val="2"/>
            </w:rPr>
          </w:pPr>
          <w:ins w:id="164" w:author="249326630@qq.com" w:date="2018-12-23T19:29:00Z">
            <w:r w:rsidRPr="0075488A">
              <w:rPr>
                <w:rStyle w:val="aa"/>
                <w:noProof/>
              </w:rPr>
              <w:fldChar w:fldCharType="begin"/>
            </w:r>
            <w:r w:rsidRPr="0075488A">
              <w:rPr>
                <w:rStyle w:val="aa"/>
                <w:noProof/>
              </w:rPr>
              <w:instrText xml:space="preserve"> </w:instrText>
            </w:r>
            <w:r>
              <w:rPr>
                <w:noProof/>
              </w:rPr>
              <w:instrText>HYPERLINK \l "_Toc533356695"</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1.1.4</w:t>
            </w:r>
            <w:r>
              <w:rPr>
                <w:rFonts w:asciiTheme="minorHAnsi" w:eastAsiaTheme="minorEastAsia" w:hAnsiTheme="minorHAnsi" w:cstheme="minorBidi"/>
                <w:noProof/>
                <w:kern w:val="2"/>
              </w:rPr>
              <w:tab/>
            </w:r>
            <w:r w:rsidRPr="0075488A">
              <w:rPr>
                <w:rStyle w:val="aa"/>
                <w:noProof/>
              </w:rPr>
              <w:t>手动备份说明</w:t>
            </w:r>
            <w:r>
              <w:rPr>
                <w:noProof/>
                <w:webHidden/>
              </w:rPr>
              <w:tab/>
            </w:r>
            <w:r>
              <w:rPr>
                <w:noProof/>
                <w:webHidden/>
              </w:rPr>
              <w:fldChar w:fldCharType="begin"/>
            </w:r>
            <w:r>
              <w:rPr>
                <w:noProof/>
                <w:webHidden/>
              </w:rPr>
              <w:instrText xml:space="preserve"> PAGEREF _Toc533356695 \h </w:instrText>
            </w:r>
            <w:r>
              <w:rPr>
                <w:noProof/>
                <w:webHidden/>
              </w:rPr>
            </w:r>
          </w:ins>
          <w:r>
            <w:rPr>
              <w:noProof/>
              <w:webHidden/>
            </w:rPr>
            <w:fldChar w:fldCharType="separate"/>
          </w:r>
          <w:ins w:id="165" w:author="249326630@qq.com" w:date="2018-12-23T19:29:00Z">
            <w:r>
              <w:rPr>
                <w:noProof/>
                <w:webHidden/>
              </w:rPr>
              <w:t>12</w:t>
            </w:r>
            <w:r>
              <w:rPr>
                <w:noProof/>
                <w:webHidden/>
              </w:rPr>
              <w:fldChar w:fldCharType="end"/>
            </w:r>
            <w:r w:rsidRPr="0075488A">
              <w:rPr>
                <w:rStyle w:val="aa"/>
                <w:noProof/>
              </w:rPr>
              <w:fldChar w:fldCharType="end"/>
            </w:r>
          </w:ins>
        </w:p>
        <w:p w14:paraId="3587109E" w14:textId="5B591440" w:rsidR="00FD714F" w:rsidRDefault="00FD714F">
          <w:pPr>
            <w:pStyle w:val="31"/>
            <w:tabs>
              <w:tab w:val="left" w:pos="1680"/>
              <w:tab w:val="right" w:leader="dot" w:pos="8296"/>
            </w:tabs>
            <w:rPr>
              <w:ins w:id="166" w:author="249326630@qq.com" w:date="2018-12-23T19:29:00Z"/>
              <w:rFonts w:asciiTheme="minorHAnsi" w:eastAsiaTheme="minorEastAsia" w:hAnsiTheme="minorHAnsi" w:cstheme="minorBidi"/>
              <w:noProof/>
              <w:kern w:val="2"/>
            </w:rPr>
          </w:pPr>
          <w:ins w:id="167" w:author="249326630@qq.com" w:date="2018-12-23T19:29:00Z">
            <w:r w:rsidRPr="0075488A">
              <w:rPr>
                <w:rStyle w:val="aa"/>
                <w:noProof/>
              </w:rPr>
              <w:fldChar w:fldCharType="begin"/>
            </w:r>
            <w:r w:rsidRPr="0075488A">
              <w:rPr>
                <w:rStyle w:val="aa"/>
                <w:noProof/>
              </w:rPr>
              <w:instrText xml:space="preserve"> </w:instrText>
            </w:r>
            <w:r>
              <w:rPr>
                <w:noProof/>
              </w:rPr>
              <w:instrText>HYPERLINK \l "_Toc533356696"</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1.1.5</w:t>
            </w:r>
            <w:r>
              <w:rPr>
                <w:rFonts w:asciiTheme="minorHAnsi" w:eastAsiaTheme="minorEastAsia" w:hAnsiTheme="minorHAnsi" w:cstheme="minorBidi"/>
                <w:noProof/>
                <w:kern w:val="2"/>
              </w:rPr>
              <w:tab/>
            </w:r>
            <w:r w:rsidRPr="0075488A">
              <w:rPr>
                <w:rStyle w:val="aa"/>
                <w:noProof/>
              </w:rPr>
              <w:t>浏览备份列表</w:t>
            </w:r>
            <w:r>
              <w:rPr>
                <w:noProof/>
                <w:webHidden/>
              </w:rPr>
              <w:tab/>
            </w:r>
            <w:r>
              <w:rPr>
                <w:noProof/>
                <w:webHidden/>
              </w:rPr>
              <w:fldChar w:fldCharType="begin"/>
            </w:r>
            <w:r>
              <w:rPr>
                <w:noProof/>
                <w:webHidden/>
              </w:rPr>
              <w:instrText xml:space="preserve"> PAGEREF _Toc533356696 \h </w:instrText>
            </w:r>
            <w:r>
              <w:rPr>
                <w:noProof/>
                <w:webHidden/>
              </w:rPr>
            </w:r>
          </w:ins>
          <w:r>
            <w:rPr>
              <w:noProof/>
              <w:webHidden/>
            </w:rPr>
            <w:fldChar w:fldCharType="separate"/>
          </w:r>
          <w:ins w:id="168" w:author="249326630@qq.com" w:date="2018-12-23T19:29:00Z">
            <w:r>
              <w:rPr>
                <w:noProof/>
                <w:webHidden/>
              </w:rPr>
              <w:t>13</w:t>
            </w:r>
            <w:r>
              <w:rPr>
                <w:noProof/>
                <w:webHidden/>
              </w:rPr>
              <w:fldChar w:fldCharType="end"/>
            </w:r>
            <w:r w:rsidRPr="0075488A">
              <w:rPr>
                <w:rStyle w:val="aa"/>
                <w:noProof/>
              </w:rPr>
              <w:fldChar w:fldCharType="end"/>
            </w:r>
          </w:ins>
        </w:p>
        <w:p w14:paraId="19955EA8" w14:textId="58C5D5E5" w:rsidR="00FD714F" w:rsidRDefault="00FD714F">
          <w:pPr>
            <w:pStyle w:val="31"/>
            <w:tabs>
              <w:tab w:val="left" w:pos="1680"/>
              <w:tab w:val="right" w:leader="dot" w:pos="8296"/>
            </w:tabs>
            <w:rPr>
              <w:ins w:id="169" w:author="249326630@qq.com" w:date="2018-12-23T19:29:00Z"/>
              <w:rFonts w:asciiTheme="minorHAnsi" w:eastAsiaTheme="minorEastAsia" w:hAnsiTheme="minorHAnsi" w:cstheme="minorBidi"/>
              <w:noProof/>
              <w:kern w:val="2"/>
            </w:rPr>
          </w:pPr>
          <w:ins w:id="170" w:author="249326630@qq.com" w:date="2018-12-23T19:29:00Z">
            <w:r w:rsidRPr="0075488A">
              <w:rPr>
                <w:rStyle w:val="aa"/>
                <w:noProof/>
              </w:rPr>
              <w:fldChar w:fldCharType="begin"/>
            </w:r>
            <w:r w:rsidRPr="0075488A">
              <w:rPr>
                <w:rStyle w:val="aa"/>
                <w:noProof/>
              </w:rPr>
              <w:instrText xml:space="preserve"> </w:instrText>
            </w:r>
            <w:r>
              <w:rPr>
                <w:noProof/>
              </w:rPr>
              <w:instrText>HYPERLINK \l "_Toc533356697"</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1.1.6</w:t>
            </w:r>
            <w:r>
              <w:rPr>
                <w:rFonts w:asciiTheme="minorHAnsi" w:eastAsiaTheme="minorEastAsia" w:hAnsiTheme="minorHAnsi" w:cstheme="minorBidi"/>
                <w:noProof/>
                <w:kern w:val="2"/>
              </w:rPr>
              <w:tab/>
            </w:r>
            <w:r w:rsidRPr="0075488A">
              <w:rPr>
                <w:rStyle w:val="aa"/>
                <w:noProof/>
              </w:rPr>
              <w:t>删除备份</w:t>
            </w:r>
            <w:r>
              <w:rPr>
                <w:noProof/>
                <w:webHidden/>
              </w:rPr>
              <w:tab/>
            </w:r>
            <w:r>
              <w:rPr>
                <w:noProof/>
                <w:webHidden/>
              </w:rPr>
              <w:fldChar w:fldCharType="begin"/>
            </w:r>
            <w:r>
              <w:rPr>
                <w:noProof/>
                <w:webHidden/>
              </w:rPr>
              <w:instrText xml:space="preserve"> PAGEREF _Toc533356697 \h </w:instrText>
            </w:r>
            <w:r>
              <w:rPr>
                <w:noProof/>
                <w:webHidden/>
              </w:rPr>
            </w:r>
          </w:ins>
          <w:r>
            <w:rPr>
              <w:noProof/>
              <w:webHidden/>
            </w:rPr>
            <w:fldChar w:fldCharType="separate"/>
          </w:r>
          <w:ins w:id="171" w:author="249326630@qq.com" w:date="2018-12-23T19:29:00Z">
            <w:r>
              <w:rPr>
                <w:noProof/>
                <w:webHidden/>
              </w:rPr>
              <w:t>14</w:t>
            </w:r>
            <w:r>
              <w:rPr>
                <w:noProof/>
                <w:webHidden/>
              </w:rPr>
              <w:fldChar w:fldCharType="end"/>
            </w:r>
            <w:r w:rsidRPr="0075488A">
              <w:rPr>
                <w:rStyle w:val="aa"/>
                <w:noProof/>
              </w:rPr>
              <w:fldChar w:fldCharType="end"/>
            </w:r>
          </w:ins>
        </w:p>
        <w:p w14:paraId="125D2408" w14:textId="2A2805DA" w:rsidR="00FD714F" w:rsidRDefault="00FD714F">
          <w:pPr>
            <w:pStyle w:val="31"/>
            <w:tabs>
              <w:tab w:val="left" w:pos="1680"/>
              <w:tab w:val="right" w:leader="dot" w:pos="8296"/>
            </w:tabs>
            <w:rPr>
              <w:ins w:id="172" w:author="249326630@qq.com" w:date="2018-12-23T19:29:00Z"/>
              <w:rFonts w:asciiTheme="minorHAnsi" w:eastAsiaTheme="minorEastAsia" w:hAnsiTheme="minorHAnsi" w:cstheme="minorBidi"/>
              <w:noProof/>
              <w:kern w:val="2"/>
            </w:rPr>
          </w:pPr>
          <w:ins w:id="173" w:author="249326630@qq.com" w:date="2018-12-23T19:29:00Z">
            <w:r w:rsidRPr="0075488A">
              <w:rPr>
                <w:rStyle w:val="aa"/>
                <w:noProof/>
              </w:rPr>
              <w:fldChar w:fldCharType="begin"/>
            </w:r>
            <w:r w:rsidRPr="0075488A">
              <w:rPr>
                <w:rStyle w:val="aa"/>
                <w:noProof/>
              </w:rPr>
              <w:instrText xml:space="preserve"> </w:instrText>
            </w:r>
            <w:r>
              <w:rPr>
                <w:noProof/>
              </w:rPr>
              <w:instrText>HYPERLINK \l "_Toc533356698"</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1.1.7</w:t>
            </w:r>
            <w:r>
              <w:rPr>
                <w:rFonts w:asciiTheme="minorHAnsi" w:eastAsiaTheme="minorEastAsia" w:hAnsiTheme="minorHAnsi" w:cstheme="minorBidi"/>
                <w:noProof/>
                <w:kern w:val="2"/>
              </w:rPr>
              <w:tab/>
            </w:r>
            <w:r w:rsidRPr="0075488A">
              <w:rPr>
                <w:rStyle w:val="aa"/>
                <w:noProof/>
              </w:rPr>
              <w:t>备份恢复</w:t>
            </w:r>
            <w:r>
              <w:rPr>
                <w:noProof/>
                <w:webHidden/>
              </w:rPr>
              <w:tab/>
            </w:r>
            <w:r>
              <w:rPr>
                <w:noProof/>
                <w:webHidden/>
              </w:rPr>
              <w:fldChar w:fldCharType="begin"/>
            </w:r>
            <w:r>
              <w:rPr>
                <w:noProof/>
                <w:webHidden/>
              </w:rPr>
              <w:instrText xml:space="preserve"> PAGEREF _Toc533356698 \h </w:instrText>
            </w:r>
            <w:r>
              <w:rPr>
                <w:noProof/>
                <w:webHidden/>
              </w:rPr>
            </w:r>
          </w:ins>
          <w:r>
            <w:rPr>
              <w:noProof/>
              <w:webHidden/>
            </w:rPr>
            <w:fldChar w:fldCharType="separate"/>
          </w:r>
          <w:ins w:id="174" w:author="249326630@qq.com" w:date="2018-12-23T19:29:00Z">
            <w:r>
              <w:rPr>
                <w:noProof/>
                <w:webHidden/>
              </w:rPr>
              <w:t>15</w:t>
            </w:r>
            <w:r>
              <w:rPr>
                <w:noProof/>
                <w:webHidden/>
              </w:rPr>
              <w:fldChar w:fldCharType="end"/>
            </w:r>
            <w:r w:rsidRPr="0075488A">
              <w:rPr>
                <w:rStyle w:val="aa"/>
                <w:noProof/>
              </w:rPr>
              <w:fldChar w:fldCharType="end"/>
            </w:r>
          </w:ins>
        </w:p>
        <w:p w14:paraId="1A3C07F2" w14:textId="40D35271" w:rsidR="00FD714F" w:rsidRDefault="00FD714F">
          <w:pPr>
            <w:pStyle w:val="21"/>
            <w:tabs>
              <w:tab w:val="left" w:pos="1260"/>
              <w:tab w:val="right" w:leader="dot" w:pos="8296"/>
            </w:tabs>
            <w:rPr>
              <w:ins w:id="175" w:author="249326630@qq.com" w:date="2018-12-23T19:29:00Z"/>
              <w:rFonts w:asciiTheme="minorHAnsi" w:eastAsiaTheme="minorEastAsia" w:hAnsiTheme="minorHAnsi" w:cstheme="minorBidi"/>
              <w:noProof/>
              <w:kern w:val="2"/>
            </w:rPr>
          </w:pPr>
          <w:ins w:id="176" w:author="249326630@qq.com" w:date="2018-12-23T19:29:00Z">
            <w:r w:rsidRPr="0075488A">
              <w:rPr>
                <w:rStyle w:val="aa"/>
                <w:noProof/>
              </w:rPr>
              <w:fldChar w:fldCharType="begin"/>
            </w:r>
            <w:r w:rsidRPr="0075488A">
              <w:rPr>
                <w:rStyle w:val="aa"/>
                <w:noProof/>
              </w:rPr>
              <w:instrText xml:space="preserve"> </w:instrText>
            </w:r>
            <w:r>
              <w:rPr>
                <w:noProof/>
              </w:rPr>
              <w:instrText>HYPERLINK \l "_Toc533356699"</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1.2</w:t>
            </w:r>
            <w:r>
              <w:rPr>
                <w:rFonts w:asciiTheme="minorHAnsi" w:eastAsiaTheme="minorEastAsia" w:hAnsiTheme="minorHAnsi" w:cstheme="minorBidi"/>
                <w:noProof/>
                <w:kern w:val="2"/>
              </w:rPr>
              <w:tab/>
            </w:r>
            <w:r w:rsidRPr="0075488A">
              <w:rPr>
                <w:rStyle w:val="aa"/>
                <w:noProof/>
              </w:rPr>
              <w:t>通知管理</w:t>
            </w:r>
            <w:r>
              <w:rPr>
                <w:noProof/>
                <w:webHidden/>
              </w:rPr>
              <w:tab/>
            </w:r>
            <w:r>
              <w:rPr>
                <w:noProof/>
                <w:webHidden/>
              </w:rPr>
              <w:fldChar w:fldCharType="begin"/>
            </w:r>
            <w:r>
              <w:rPr>
                <w:noProof/>
                <w:webHidden/>
              </w:rPr>
              <w:instrText xml:space="preserve"> PAGEREF _Toc533356699 \h </w:instrText>
            </w:r>
            <w:r>
              <w:rPr>
                <w:noProof/>
                <w:webHidden/>
              </w:rPr>
            </w:r>
          </w:ins>
          <w:r>
            <w:rPr>
              <w:noProof/>
              <w:webHidden/>
            </w:rPr>
            <w:fldChar w:fldCharType="separate"/>
          </w:r>
          <w:ins w:id="177" w:author="249326630@qq.com" w:date="2018-12-23T19:29:00Z">
            <w:r>
              <w:rPr>
                <w:noProof/>
                <w:webHidden/>
              </w:rPr>
              <w:t>16</w:t>
            </w:r>
            <w:r>
              <w:rPr>
                <w:noProof/>
                <w:webHidden/>
              </w:rPr>
              <w:fldChar w:fldCharType="end"/>
            </w:r>
            <w:r w:rsidRPr="0075488A">
              <w:rPr>
                <w:rStyle w:val="aa"/>
                <w:noProof/>
              </w:rPr>
              <w:fldChar w:fldCharType="end"/>
            </w:r>
          </w:ins>
        </w:p>
        <w:p w14:paraId="0C099BDE" w14:textId="755148EA" w:rsidR="00FD714F" w:rsidRDefault="00FD714F">
          <w:pPr>
            <w:pStyle w:val="31"/>
            <w:tabs>
              <w:tab w:val="left" w:pos="1680"/>
              <w:tab w:val="right" w:leader="dot" w:pos="8296"/>
            </w:tabs>
            <w:rPr>
              <w:ins w:id="178" w:author="249326630@qq.com" w:date="2018-12-23T19:29:00Z"/>
              <w:rFonts w:asciiTheme="minorHAnsi" w:eastAsiaTheme="minorEastAsia" w:hAnsiTheme="minorHAnsi" w:cstheme="minorBidi"/>
              <w:noProof/>
              <w:kern w:val="2"/>
            </w:rPr>
          </w:pPr>
          <w:ins w:id="179" w:author="249326630@qq.com" w:date="2018-12-23T19:29:00Z">
            <w:r w:rsidRPr="0075488A">
              <w:rPr>
                <w:rStyle w:val="aa"/>
                <w:noProof/>
              </w:rPr>
              <w:fldChar w:fldCharType="begin"/>
            </w:r>
            <w:r w:rsidRPr="0075488A">
              <w:rPr>
                <w:rStyle w:val="aa"/>
                <w:noProof/>
              </w:rPr>
              <w:instrText xml:space="preserve"> </w:instrText>
            </w:r>
            <w:r>
              <w:rPr>
                <w:noProof/>
              </w:rPr>
              <w:instrText>HYPERLINK \l "_Toc533356700"</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1.2.1</w:t>
            </w:r>
            <w:r>
              <w:rPr>
                <w:rFonts w:asciiTheme="minorHAnsi" w:eastAsiaTheme="minorEastAsia" w:hAnsiTheme="minorHAnsi" w:cstheme="minorBidi"/>
                <w:noProof/>
                <w:kern w:val="2"/>
              </w:rPr>
              <w:tab/>
            </w:r>
            <w:r w:rsidRPr="0075488A">
              <w:rPr>
                <w:rStyle w:val="aa"/>
                <w:noProof/>
              </w:rPr>
              <w:t>通知管理</w:t>
            </w:r>
            <w:r>
              <w:rPr>
                <w:noProof/>
                <w:webHidden/>
              </w:rPr>
              <w:tab/>
            </w:r>
            <w:r>
              <w:rPr>
                <w:noProof/>
                <w:webHidden/>
              </w:rPr>
              <w:fldChar w:fldCharType="begin"/>
            </w:r>
            <w:r>
              <w:rPr>
                <w:noProof/>
                <w:webHidden/>
              </w:rPr>
              <w:instrText xml:space="preserve"> PAGEREF _Toc533356700 \h </w:instrText>
            </w:r>
            <w:r>
              <w:rPr>
                <w:noProof/>
                <w:webHidden/>
              </w:rPr>
            </w:r>
          </w:ins>
          <w:r>
            <w:rPr>
              <w:noProof/>
              <w:webHidden/>
            </w:rPr>
            <w:fldChar w:fldCharType="separate"/>
          </w:r>
          <w:ins w:id="180" w:author="249326630@qq.com" w:date="2018-12-23T19:29:00Z">
            <w:r>
              <w:rPr>
                <w:noProof/>
                <w:webHidden/>
              </w:rPr>
              <w:t>16</w:t>
            </w:r>
            <w:r>
              <w:rPr>
                <w:noProof/>
                <w:webHidden/>
              </w:rPr>
              <w:fldChar w:fldCharType="end"/>
            </w:r>
            <w:r w:rsidRPr="0075488A">
              <w:rPr>
                <w:rStyle w:val="aa"/>
                <w:noProof/>
              </w:rPr>
              <w:fldChar w:fldCharType="end"/>
            </w:r>
          </w:ins>
        </w:p>
        <w:p w14:paraId="67AD5C07" w14:textId="7B048C43" w:rsidR="00FD714F" w:rsidRDefault="00FD714F">
          <w:pPr>
            <w:pStyle w:val="31"/>
            <w:tabs>
              <w:tab w:val="left" w:pos="1680"/>
              <w:tab w:val="right" w:leader="dot" w:pos="8296"/>
            </w:tabs>
            <w:rPr>
              <w:ins w:id="181" w:author="249326630@qq.com" w:date="2018-12-23T19:29:00Z"/>
              <w:rFonts w:asciiTheme="minorHAnsi" w:eastAsiaTheme="minorEastAsia" w:hAnsiTheme="minorHAnsi" w:cstheme="minorBidi"/>
              <w:noProof/>
              <w:kern w:val="2"/>
            </w:rPr>
          </w:pPr>
          <w:ins w:id="182" w:author="249326630@qq.com" w:date="2018-12-23T19:29:00Z">
            <w:r w:rsidRPr="0075488A">
              <w:rPr>
                <w:rStyle w:val="aa"/>
                <w:noProof/>
              </w:rPr>
              <w:fldChar w:fldCharType="begin"/>
            </w:r>
            <w:r w:rsidRPr="0075488A">
              <w:rPr>
                <w:rStyle w:val="aa"/>
                <w:noProof/>
              </w:rPr>
              <w:instrText xml:space="preserve"> </w:instrText>
            </w:r>
            <w:r>
              <w:rPr>
                <w:noProof/>
              </w:rPr>
              <w:instrText>HYPERLINK \l "_Toc533356701"</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1.2.2</w:t>
            </w:r>
            <w:r>
              <w:rPr>
                <w:rFonts w:asciiTheme="minorHAnsi" w:eastAsiaTheme="minorEastAsia" w:hAnsiTheme="minorHAnsi" w:cstheme="minorBidi"/>
                <w:noProof/>
                <w:kern w:val="2"/>
              </w:rPr>
              <w:tab/>
            </w:r>
            <w:r w:rsidRPr="0075488A">
              <w:rPr>
                <w:rStyle w:val="aa"/>
                <w:noProof/>
              </w:rPr>
              <w:t>添加系统通知</w:t>
            </w:r>
            <w:r>
              <w:rPr>
                <w:noProof/>
                <w:webHidden/>
              </w:rPr>
              <w:tab/>
            </w:r>
            <w:r>
              <w:rPr>
                <w:noProof/>
                <w:webHidden/>
              </w:rPr>
              <w:fldChar w:fldCharType="begin"/>
            </w:r>
            <w:r>
              <w:rPr>
                <w:noProof/>
                <w:webHidden/>
              </w:rPr>
              <w:instrText xml:space="preserve"> PAGEREF _Toc533356701 \h </w:instrText>
            </w:r>
            <w:r>
              <w:rPr>
                <w:noProof/>
                <w:webHidden/>
              </w:rPr>
            </w:r>
          </w:ins>
          <w:r>
            <w:rPr>
              <w:noProof/>
              <w:webHidden/>
            </w:rPr>
            <w:fldChar w:fldCharType="separate"/>
          </w:r>
          <w:ins w:id="183" w:author="249326630@qq.com" w:date="2018-12-23T19:29:00Z">
            <w:r>
              <w:rPr>
                <w:noProof/>
                <w:webHidden/>
              </w:rPr>
              <w:t>17</w:t>
            </w:r>
            <w:r>
              <w:rPr>
                <w:noProof/>
                <w:webHidden/>
              </w:rPr>
              <w:fldChar w:fldCharType="end"/>
            </w:r>
            <w:r w:rsidRPr="0075488A">
              <w:rPr>
                <w:rStyle w:val="aa"/>
                <w:noProof/>
              </w:rPr>
              <w:fldChar w:fldCharType="end"/>
            </w:r>
          </w:ins>
        </w:p>
        <w:p w14:paraId="00B06438" w14:textId="0A7A552B" w:rsidR="00FD714F" w:rsidRDefault="00FD714F">
          <w:pPr>
            <w:pStyle w:val="31"/>
            <w:tabs>
              <w:tab w:val="left" w:pos="1680"/>
              <w:tab w:val="right" w:leader="dot" w:pos="8296"/>
            </w:tabs>
            <w:rPr>
              <w:ins w:id="184" w:author="249326630@qq.com" w:date="2018-12-23T19:29:00Z"/>
              <w:rFonts w:asciiTheme="minorHAnsi" w:eastAsiaTheme="minorEastAsia" w:hAnsiTheme="minorHAnsi" w:cstheme="minorBidi"/>
              <w:noProof/>
              <w:kern w:val="2"/>
            </w:rPr>
          </w:pPr>
          <w:ins w:id="185" w:author="249326630@qq.com" w:date="2018-12-23T19:29:00Z">
            <w:r w:rsidRPr="0075488A">
              <w:rPr>
                <w:rStyle w:val="aa"/>
                <w:noProof/>
              </w:rPr>
              <w:fldChar w:fldCharType="begin"/>
            </w:r>
            <w:r w:rsidRPr="0075488A">
              <w:rPr>
                <w:rStyle w:val="aa"/>
                <w:noProof/>
              </w:rPr>
              <w:instrText xml:space="preserve"> </w:instrText>
            </w:r>
            <w:r>
              <w:rPr>
                <w:noProof/>
              </w:rPr>
              <w:instrText>HYPERLINK \l "_Toc533356702"</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1.2.3</w:t>
            </w:r>
            <w:r>
              <w:rPr>
                <w:rFonts w:asciiTheme="minorHAnsi" w:eastAsiaTheme="minorEastAsia" w:hAnsiTheme="minorHAnsi" w:cstheme="minorBidi"/>
                <w:noProof/>
                <w:kern w:val="2"/>
              </w:rPr>
              <w:tab/>
            </w:r>
            <w:r w:rsidRPr="0075488A">
              <w:rPr>
                <w:rStyle w:val="aa"/>
                <w:noProof/>
              </w:rPr>
              <w:t>浏览所有通知</w:t>
            </w:r>
            <w:r>
              <w:rPr>
                <w:noProof/>
                <w:webHidden/>
              </w:rPr>
              <w:tab/>
            </w:r>
            <w:r>
              <w:rPr>
                <w:noProof/>
                <w:webHidden/>
              </w:rPr>
              <w:fldChar w:fldCharType="begin"/>
            </w:r>
            <w:r>
              <w:rPr>
                <w:noProof/>
                <w:webHidden/>
              </w:rPr>
              <w:instrText xml:space="preserve"> PAGEREF _Toc533356702 \h </w:instrText>
            </w:r>
            <w:r>
              <w:rPr>
                <w:noProof/>
                <w:webHidden/>
              </w:rPr>
            </w:r>
          </w:ins>
          <w:r>
            <w:rPr>
              <w:noProof/>
              <w:webHidden/>
            </w:rPr>
            <w:fldChar w:fldCharType="separate"/>
          </w:r>
          <w:ins w:id="186" w:author="249326630@qq.com" w:date="2018-12-23T19:29:00Z">
            <w:r>
              <w:rPr>
                <w:noProof/>
                <w:webHidden/>
              </w:rPr>
              <w:t>18</w:t>
            </w:r>
            <w:r>
              <w:rPr>
                <w:noProof/>
                <w:webHidden/>
              </w:rPr>
              <w:fldChar w:fldCharType="end"/>
            </w:r>
            <w:r w:rsidRPr="0075488A">
              <w:rPr>
                <w:rStyle w:val="aa"/>
                <w:noProof/>
              </w:rPr>
              <w:fldChar w:fldCharType="end"/>
            </w:r>
          </w:ins>
        </w:p>
        <w:p w14:paraId="0A016C7F" w14:textId="11E63EF1" w:rsidR="00FD714F" w:rsidRDefault="00FD714F">
          <w:pPr>
            <w:pStyle w:val="31"/>
            <w:tabs>
              <w:tab w:val="left" w:pos="1680"/>
              <w:tab w:val="right" w:leader="dot" w:pos="8296"/>
            </w:tabs>
            <w:rPr>
              <w:ins w:id="187" w:author="249326630@qq.com" w:date="2018-12-23T19:29:00Z"/>
              <w:rFonts w:asciiTheme="minorHAnsi" w:eastAsiaTheme="minorEastAsia" w:hAnsiTheme="minorHAnsi" w:cstheme="minorBidi"/>
              <w:noProof/>
              <w:kern w:val="2"/>
            </w:rPr>
          </w:pPr>
          <w:ins w:id="188" w:author="249326630@qq.com" w:date="2018-12-23T19:29:00Z">
            <w:r w:rsidRPr="0075488A">
              <w:rPr>
                <w:rStyle w:val="aa"/>
                <w:noProof/>
              </w:rPr>
              <w:fldChar w:fldCharType="begin"/>
            </w:r>
            <w:r w:rsidRPr="0075488A">
              <w:rPr>
                <w:rStyle w:val="aa"/>
                <w:noProof/>
              </w:rPr>
              <w:instrText xml:space="preserve"> </w:instrText>
            </w:r>
            <w:r>
              <w:rPr>
                <w:noProof/>
              </w:rPr>
              <w:instrText>HYPERLINK \l "_Toc533356703"</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1.2.4</w:t>
            </w:r>
            <w:r>
              <w:rPr>
                <w:rFonts w:asciiTheme="minorHAnsi" w:eastAsiaTheme="minorEastAsia" w:hAnsiTheme="minorHAnsi" w:cstheme="minorBidi"/>
                <w:noProof/>
                <w:kern w:val="2"/>
              </w:rPr>
              <w:tab/>
            </w:r>
            <w:r w:rsidRPr="0075488A">
              <w:rPr>
                <w:rStyle w:val="aa"/>
                <w:noProof/>
              </w:rPr>
              <w:t>填写通知内容</w:t>
            </w:r>
            <w:r>
              <w:rPr>
                <w:noProof/>
                <w:webHidden/>
              </w:rPr>
              <w:tab/>
            </w:r>
            <w:r>
              <w:rPr>
                <w:noProof/>
                <w:webHidden/>
              </w:rPr>
              <w:fldChar w:fldCharType="begin"/>
            </w:r>
            <w:r>
              <w:rPr>
                <w:noProof/>
                <w:webHidden/>
              </w:rPr>
              <w:instrText xml:space="preserve"> PAGEREF _Toc533356703 \h </w:instrText>
            </w:r>
            <w:r>
              <w:rPr>
                <w:noProof/>
                <w:webHidden/>
              </w:rPr>
            </w:r>
          </w:ins>
          <w:r>
            <w:rPr>
              <w:noProof/>
              <w:webHidden/>
            </w:rPr>
            <w:fldChar w:fldCharType="separate"/>
          </w:r>
          <w:ins w:id="189" w:author="249326630@qq.com" w:date="2018-12-23T19:29:00Z">
            <w:r>
              <w:rPr>
                <w:noProof/>
                <w:webHidden/>
              </w:rPr>
              <w:t>19</w:t>
            </w:r>
            <w:r>
              <w:rPr>
                <w:noProof/>
                <w:webHidden/>
              </w:rPr>
              <w:fldChar w:fldCharType="end"/>
            </w:r>
            <w:r w:rsidRPr="0075488A">
              <w:rPr>
                <w:rStyle w:val="aa"/>
                <w:noProof/>
              </w:rPr>
              <w:fldChar w:fldCharType="end"/>
            </w:r>
          </w:ins>
        </w:p>
        <w:p w14:paraId="73AC07CC" w14:textId="7B999B79" w:rsidR="00FD714F" w:rsidRDefault="00FD714F">
          <w:pPr>
            <w:pStyle w:val="31"/>
            <w:tabs>
              <w:tab w:val="left" w:pos="1680"/>
              <w:tab w:val="right" w:leader="dot" w:pos="8296"/>
            </w:tabs>
            <w:rPr>
              <w:ins w:id="190" w:author="249326630@qq.com" w:date="2018-12-23T19:29:00Z"/>
              <w:rFonts w:asciiTheme="minorHAnsi" w:eastAsiaTheme="minorEastAsia" w:hAnsiTheme="minorHAnsi" w:cstheme="minorBidi"/>
              <w:noProof/>
              <w:kern w:val="2"/>
            </w:rPr>
          </w:pPr>
          <w:ins w:id="191" w:author="249326630@qq.com" w:date="2018-12-23T19:29:00Z">
            <w:r w:rsidRPr="0075488A">
              <w:rPr>
                <w:rStyle w:val="aa"/>
                <w:noProof/>
              </w:rPr>
              <w:fldChar w:fldCharType="begin"/>
            </w:r>
            <w:r w:rsidRPr="0075488A">
              <w:rPr>
                <w:rStyle w:val="aa"/>
                <w:noProof/>
              </w:rPr>
              <w:instrText xml:space="preserve"> </w:instrText>
            </w:r>
            <w:r>
              <w:rPr>
                <w:noProof/>
              </w:rPr>
              <w:instrText>HYPERLINK \l "_Toc533356704"</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1.2.5</w:t>
            </w:r>
            <w:r>
              <w:rPr>
                <w:rFonts w:asciiTheme="minorHAnsi" w:eastAsiaTheme="minorEastAsia" w:hAnsiTheme="minorHAnsi" w:cstheme="minorBidi"/>
                <w:noProof/>
                <w:kern w:val="2"/>
              </w:rPr>
              <w:tab/>
            </w:r>
            <w:r w:rsidRPr="0075488A">
              <w:rPr>
                <w:rStyle w:val="aa"/>
                <w:noProof/>
              </w:rPr>
              <w:t>删除通知</w:t>
            </w:r>
            <w:r>
              <w:rPr>
                <w:noProof/>
                <w:webHidden/>
              </w:rPr>
              <w:tab/>
            </w:r>
            <w:r>
              <w:rPr>
                <w:noProof/>
                <w:webHidden/>
              </w:rPr>
              <w:fldChar w:fldCharType="begin"/>
            </w:r>
            <w:r>
              <w:rPr>
                <w:noProof/>
                <w:webHidden/>
              </w:rPr>
              <w:instrText xml:space="preserve"> PAGEREF _Toc533356704 \h </w:instrText>
            </w:r>
            <w:r>
              <w:rPr>
                <w:noProof/>
                <w:webHidden/>
              </w:rPr>
            </w:r>
          </w:ins>
          <w:r>
            <w:rPr>
              <w:noProof/>
              <w:webHidden/>
            </w:rPr>
            <w:fldChar w:fldCharType="separate"/>
          </w:r>
          <w:ins w:id="192" w:author="249326630@qq.com" w:date="2018-12-23T19:29:00Z">
            <w:r>
              <w:rPr>
                <w:noProof/>
                <w:webHidden/>
              </w:rPr>
              <w:t>20</w:t>
            </w:r>
            <w:r>
              <w:rPr>
                <w:noProof/>
                <w:webHidden/>
              </w:rPr>
              <w:fldChar w:fldCharType="end"/>
            </w:r>
            <w:r w:rsidRPr="0075488A">
              <w:rPr>
                <w:rStyle w:val="aa"/>
                <w:noProof/>
              </w:rPr>
              <w:fldChar w:fldCharType="end"/>
            </w:r>
          </w:ins>
        </w:p>
        <w:p w14:paraId="29B40347" w14:textId="69068AC9" w:rsidR="00FD714F" w:rsidRDefault="00FD714F">
          <w:pPr>
            <w:pStyle w:val="21"/>
            <w:tabs>
              <w:tab w:val="left" w:pos="1260"/>
              <w:tab w:val="right" w:leader="dot" w:pos="8296"/>
            </w:tabs>
            <w:rPr>
              <w:ins w:id="193" w:author="249326630@qq.com" w:date="2018-12-23T19:29:00Z"/>
              <w:rFonts w:asciiTheme="minorHAnsi" w:eastAsiaTheme="minorEastAsia" w:hAnsiTheme="minorHAnsi" w:cstheme="minorBidi"/>
              <w:noProof/>
              <w:kern w:val="2"/>
            </w:rPr>
          </w:pPr>
          <w:ins w:id="194" w:author="249326630@qq.com" w:date="2018-12-23T19:29:00Z">
            <w:r w:rsidRPr="0075488A">
              <w:rPr>
                <w:rStyle w:val="aa"/>
                <w:noProof/>
              </w:rPr>
              <w:fldChar w:fldCharType="begin"/>
            </w:r>
            <w:r w:rsidRPr="0075488A">
              <w:rPr>
                <w:rStyle w:val="aa"/>
                <w:noProof/>
              </w:rPr>
              <w:instrText xml:space="preserve"> </w:instrText>
            </w:r>
            <w:r>
              <w:rPr>
                <w:noProof/>
              </w:rPr>
              <w:instrText>HYPERLINK \l "_Toc533356705"</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1.3</w:t>
            </w:r>
            <w:r>
              <w:rPr>
                <w:rFonts w:asciiTheme="minorHAnsi" w:eastAsiaTheme="minorEastAsia" w:hAnsiTheme="minorHAnsi" w:cstheme="minorBidi"/>
                <w:noProof/>
                <w:kern w:val="2"/>
              </w:rPr>
              <w:tab/>
            </w:r>
            <w:r w:rsidRPr="0075488A">
              <w:rPr>
                <w:rStyle w:val="aa"/>
                <w:noProof/>
              </w:rPr>
              <w:t>登录后台</w:t>
            </w:r>
            <w:r>
              <w:rPr>
                <w:noProof/>
                <w:webHidden/>
              </w:rPr>
              <w:tab/>
            </w:r>
            <w:r>
              <w:rPr>
                <w:noProof/>
                <w:webHidden/>
              </w:rPr>
              <w:fldChar w:fldCharType="begin"/>
            </w:r>
            <w:r>
              <w:rPr>
                <w:noProof/>
                <w:webHidden/>
              </w:rPr>
              <w:instrText xml:space="preserve"> PAGEREF _Toc533356705 \h </w:instrText>
            </w:r>
            <w:r>
              <w:rPr>
                <w:noProof/>
                <w:webHidden/>
              </w:rPr>
            </w:r>
          </w:ins>
          <w:r>
            <w:rPr>
              <w:noProof/>
              <w:webHidden/>
            </w:rPr>
            <w:fldChar w:fldCharType="separate"/>
          </w:r>
          <w:ins w:id="195" w:author="249326630@qq.com" w:date="2018-12-23T19:29:00Z">
            <w:r>
              <w:rPr>
                <w:noProof/>
                <w:webHidden/>
              </w:rPr>
              <w:t>21</w:t>
            </w:r>
            <w:r>
              <w:rPr>
                <w:noProof/>
                <w:webHidden/>
              </w:rPr>
              <w:fldChar w:fldCharType="end"/>
            </w:r>
            <w:r w:rsidRPr="0075488A">
              <w:rPr>
                <w:rStyle w:val="aa"/>
                <w:noProof/>
              </w:rPr>
              <w:fldChar w:fldCharType="end"/>
            </w:r>
          </w:ins>
        </w:p>
        <w:p w14:paraId="79EE74B6" w14:textId="7E91273D" w:rsidR="00FD714F" w:rsidRDefault="00FD714F">
          <w:pPr>
            <w:pStyle w:val="21"/>
            <w:tabs>
              <w:tab w:val="left" w:pos="1260"/>
              <w:tab w:val="right" w:leader="dot" w:pos="8296"/>
            </w:tabs>
            <w:rPr>
              <w:ins w:id="196" w:author="249326630@qq.com" w:date="2018-12-23T19:29:00Z"/>
              <w:rFonts w:asciiTheme="minorHAnsi" w:eastAsiaTheme="minorEastAsia" w:hAnsiTheme="minorHAnsi" w:cstheme="minorBidi"/>
              <w:noProof/>
              <w:kern w:val="2"/>
            </w:rPr>
          </w:pPr>
          <w:ins w:id="197" w:author="249326630@qq.com" w:date="2018-12-23T19:29:00Z">
            <w:r w:rsidRPr="0075488A">
              <w:rPr>
                <w:rStyle w:val="aa"/>
                <w:noProof/>
              </w:rPr>
              <w:fldChar w:fldCharType="begin"/>
            </w:r>
            <w:r w:rsidRPr="0075488A">
              <w:rPr>
                <w:rStyle w:val="aa"/>
                <w:noProof/>
              </w:rPr>
              <w:instrText xml:space="preserve"> </w:instrText>
            </w:r>
            <w:r>
              <w:rPr>
                <w:noProof/>
              </w:rPr>
              <w:instrText>HYPERLINK \l "_Toc533356706"</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1.4</w:t>
            </w:r>
            <w:r>
              <w:rPr>
                <w:rFonts w:asciiTheme="minorHAnsi" w:eastAsiaTheme="minorEastAsia" w:hAnsiTheme="minorHAnsi" w:cstheme="minorBidi"/>
                <w:noProof/>
                <w:kern w:val="2"/>
              </w:rPr>
              <w:tab/>
            </w:r>
            <w:r w:rsidRPr="0075488A">
              <w:rPr>
                <w:rStyle w:val="aa"/>
                <w:noProof/>
              </w:rPr>
              <w:t>退出后台</w:t>
            </w:r>
            <w:r>
              <w:rPr>
                <w:noProof/>
                <w:webHidden/>
              </w:rPr>
              <w:tab/>
            </w:r>
            <w:r>
              <w:rPr>
                <w:noProof/>
                <w:webHidden/>
              </w:rPr>
              <w:fldChar w:fldCharType="begin"/>
            </w:r>
            <w:r>
              <w:rPr>
                <w:noProof/>
                <w:webHidden/>
              </w:rPr>
              <w:instrText xml:space="preserve"> PAGEREF _Toc533356706 \h </w:instrText>
            </w:r>
            <w:r>
              <w:rPr>
                <w:noProof/>
                <w:webHidden/>
              </w:rPr>
            </w:r>
          </w:ins>
          <w:r>
            <w:rPr>
              <w:noProof/>
              <w:webHidden/>
            </w:rPr>
            <w:fldChar w:fldCharType="separate"/>
          </w:r>
          <w:ins w:id="198" w:author="249326630@qq.com" w:date="2018-12-23T19:29:00Z">
            <w:r>
              <w:rPr>
                <w:noProof/>
                <w:webHidden/>
              </w:rPr>
              <w:t>22</w:t>
            </w:r>
            <w:r>
              <w:rPr>
                <w:noProof/>
                <w:webHidden/>
              </w:rPr>
              <w:fldChar w:fldCharType="end"/>
            </w:r>
            <w:r w:rsidRPr="0075488A">
              <w:rPr>
                <w:rStyle w:val="aa"/>
                <w:noProof/>
              </w:rPr>
              <w:fldChar w:fldCharType="end"/>
            </w:r>
          </w:ins>
        </w:p>
        <w:p w14:paraId="4C00539E" w14:textId="3A44FD36" w:rsidR="00FD714F" w:rsidRDefault="00FD714F">
          <w:pPr>
            <w:pStyle w:val="21"/>
            <w:tabs>
              <w:tab w:val="left" w:pos="1260"/>
              <w:tab w:val="right" w:leader="dot" w:pos="8296"/>
            </w:tabs>
            <w:rPr>
              <w:ins w:id="199" w:author="249326630@qq.com" w:date="2018-12-23T19:29:00Z"/>
              <w:rFonts w:asciiTheme="minorHAnsi" w:eastAsiaTheme="minorEastAsia" w:hAnsiTheme="minorHAnsi" w:cstheme="minorBidi"/>
              <w:noProof/>
              <w:kern w:val="2"/>
            </w:rPr>
          </w:pPr>
          <w:ins w:id="200" w:author="249326630@qq.com" w:date="2018-12-23T19:29:00Z">
            <w:r w:rsidRPr="0075488A">
              <w:rPr>
                <w:rStyle w:val="aa"/>
                <w:noProof/>
              </w:rPr>
              <w:fldChar w:fldCharType="begin"/>
            </w:r>
            <w:r w:rsidRPr="0075488A">
              <w:rPr>
                <w:rStyle w:val="aa"/>
                <w:noProof/>
              </w:rPr>
              <w:instrText xml:space="preserve"> </w:instrText>
            </w:r>
            <w:r>
              <w:rPr>
                <w:noProof/>
              </w:rPr>
              <w:instrText>HYPERLINK \l "_Toc533356707"</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1.5</w:t>
            </w:r>
            <w:r>
              <w:rPr>
                <w:rFonts w:asciiTheme="minorHAnsi" w:eastAsiaTheme="minorEastAsia" w:hAnsiTheme="minorHAnsi" w:cstheme="minorBidi"/>
                <w:noProof/>
                <w:kern w:val="2"/>
              </w:rPr>
              <w:tab/>
            </w:r>
            <w:r w:rsidRPr="0075488A">
              <w:rPr>
                <w:rStyle w:val="aa"/>
                <w:noProof/>
              </w:rPr>
              <w:t>基础管理</w:t>
            </w:r>
            <w:r>
              <w:rPr>
                <w:noProof/>
                <w:webHidden/>
              </w:rPr>
              <w:tab/>
            </w:r>
            <w:r>
              <w:rPr>
                <w:noProof/>
                <w:webHidden/>
              </w:rPr>
              <w:fldChar w:fldCharType="begin"/>
            </w:r>
            <w:r>
              <w:rPr>
                <w:noProof/>
                <w:webHidden/>
              </w:rPr>
              <w:instrText xml:space="preserve"> PAGEREF _Toc533356707 \h </w:instrText>
            </w:r>
            <w:r>
              <w:rPr>
                <w:noProof/>
                <w:webHidden/>
              </w:rPr>
            </w:r>
          </w:ins>
          <w:r>
            <w:rPr>
              <w:noProof/>
              <w:webHidden/>
            </w:rPr>
            <w:fldChar w:fldCharType="separate"/>
          </w:r>
          <w:ins w:id="201" w:author="249326630@qq.com" w:date="2018-12-23T19:29:00Z">
            <w:r>
              <w:rPr>
                <w:noProof/>
                <w:webHidden/>
              </w:rPr>
              <w:t>23</w:t>
            </w:r>
            <w:r>
              <w:rPr>
                <w:noProof/>
                <w:webHidden/>
              </w:rPr>
              <w:fldChar w:fldCharType="end"/>
            </w:r>
            <w:r w:rsidRPr="0075488A">
              <w:rPr>
                <w:rStyle w:val="aa"/>
                <w:noProof/>
              </w:rPr>
              <w:fldChar w:fldCharType="end"/>
            </w:r>
          </w:ins>
        </w:p>
        <w:p w14:paraId="4394A4A6" w14:textId="133EF455" w:rsidR="00FD714F" w:rsidRDefault="00FD714F">
          <w:pPr>
            <w:pStyle w:val="31"/>
            <w:tabs>
              <w:tab w:val="left" w:pos="1680"/>
              <w:tab w:val="right" w:leader="dot" w:pos="8296"/>
            </w:tabs>
            <w:rPr>
              <w:ins w:id="202" w:author="249326630@qq.com" w:date="2018-12-23T19:29:00Z"/>
              <w:rFonts w:asciiTheme="minorHAnsi" w:eastAsiaTheme="minorEastAsia" w:hAnsiTheme="minorHAnsi" w:cstheme="minorBidi"/>
              <w:noProof/>
              <w:kern w:val="2"/>
            </w:rPr>
          </w:pPr>
          <w:ins w:id="203" w:author="249326630@qq.com" w:date="2018-12-23T19:29:00Z">
            <w:r w:rsidRPr="0075488A">
              <w:rPr>
                <w:rStyle w:val="aa"/>
                <w:noProof/>
              </w:rPr>
              <w:fldChar w:fldCharType="begin"/>
            </w:r>
            <w:r w:rsidRPr="0075488A">
              <w:rPr>
                <w:rStyle w:val="aa"/>
                <w:noProof/>
              </w:rPr>
              <w:instrText xml:space="preserve"> </w:instrText>
            </w:r>
            <w:r>
              <w:rPr>
                <w:noProof/>
              </w:rPr>
              <w:instrText>HYPERLINK \l "_Toc533356708"</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1.5.1</w:t>
            </w:r>
            <w:r>
              <w:rPr>
                <w:rFonts w:asciiTheme="minorHAnsi" w:eastAsiaTheme="minorEastAsia" w:hAnsiTheme="minorHAnsi" w:cstheme="minorBidi"/>
                <w:noProof/>
                <w:kern w:val="2"/>
              </w:rPr>
              <w:tab/>
            </w:r>
            <w:r w:rsidRPr="0075488A">
              <w:rPr>
                <w:rStyle w:val="aa"/>
                <w:noProof/>
              </w:rPr>
              <w:t>首页横幅管理</w:t>
            </w:r>
            <w:r>
              <w:rPr>
                <w:noProof/>
                <w:webHidden/>
              </w:rPr>
              <w:tab/>
            </w:r>
            <w:r>
              <w:rPr>
                <w:noProof/>
                <w:webHidden/>
              </w:rPr>
              <w:fldChar w:fldCharType="begin"/>
            </w:r>
            <w:r>
              <w:rPr>
                <w:noProof/>
                <w:webHidden/>
              </w:rPr>
              <w:instrText xml:space="preserve"> PAGEREF _Toc533356708 \h </w:instrText>
            </w:r>
            <w:r>
              <w:rPr>
                <w:noProof/>
                <w:webHidden/>
              </w:rPr>
            </w:r>
          </w:ins>
          <w:r>
            <w:rPr>
              <w:noProof/>
              <w:webHidden/>
            </w:rPr>
            <w:fldChar w:fldCharType="separate"/>
          </w:r>
          <w:ins w:id="204" w:author="249326630@qq.com" w:date="2018-12-23T19:29:00Z">
            <w:r>
              <w:rPr>
                <w:noProof/>
                <w:webHidden/>
              </w:rPr>
              <w:t>23</w:t>
            </w:r>
            <w:r>
              <w:rPr>
                <w:noProof/>
                <w:webHidden/>
              </w:rPr>
              <w:fldChar w:fldCharType="end"/>
            </w:r>
            <w:r w:rsidRPr="0075488A">
              <w:rPr>
                <w:rStyle w:val="aa"/>
                <w:noProof/>
              </w:rPr>
              <w:fldChar w:fldCharType="end"/>
            </w:r>
          </w:ins>
        </w:p>
        <w:p w14:paraId="387D3C63" w14:textId="333918BA" w:rsidR="00FD714F" w:rsidRDefault="00FD714F">
          <w:pPr>
            <w:pStyle w:val="31"/>
            <w:tabs>
              <w:tab w:val="left" w:pos="1680"/>
              <w:tab w:val="right" w:leader="dot" w:pos="8296"/>
            </w:tabs>
            <w:rPr>
              <w:ins w:id="205" w:author="249326630@qq.com" w:date="2018-12-23T19:29:00Z"/>
              <w:rFonts w:asciiTheme="minorHAnsi" w:eastAsiaTheme="minorEastAsia" w:hAnsiTheme="minorHAnsi" w:cstheme="minorBidi"/>
              <w:noProof/>
              <w:kern w:val="2"/>
            </w:rPr>
          </w:pPr>
          <w:ins w:id="206" w:author="249326630@qq.com" w:date="2018-12-23T19:29:00Z">
            <w:r w:rsidRPr="0075488A">
              <w:rPr>
                <w:rStyle w:val="aa"/>
                <w:noProof/>
              </w:rPr>
              <w:fldChar w:fldCharType="begin"/>
            </w:r>
            <w:r w:rsidRPr="0075488A">
              <w:rPr>
                <w:rStyle w:val="aa"/>
                <w:noProof/>
              </w:rPr>
              <w:instrText xml:space="preserve"> </w:instrText>
            </w:r>
            <w:r>
              <w:rPr>
                <w:noProof/>
              </w:rPr>
              <w:instrText>HYPERLINK \l "_Toc533356709"</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1.5.2</w:t>
            </w:r>
            <w:r>
              <w:rPr>
                <w:rFonts w:asciiTheme="minorHAnsi" w:eastAsiaTheme="minorEastAsia" w:hAnsiTheme="minorHAnsi" w:cstheme="minorBidi"/>
                <w:noProof/>
                <w:kern w:val="2"/>
              </w:rPr>
              <w:tab/>
            </w:r>
            <w:r w:rsidRPr="0075488A">
              <w:rPr>
                <w:rStyle w:val="aa"/>
                <w:noProof/>
              </w:rPr>
              <w:t>底部管理</w:t>
            </w:r>
            <w:r>
              <w:rPr>
                <w:noProof/>
                <w:webHidden/>
              </w:rPr>
              <w:tab/>
            </w:r>
            <w:r>
              <w:rPr>
                <w:noProof/>
                <w:webHidden/>
              </w:rPr>
              <w:fldChar w:fldCharType="begin"/>
            </w:r>
            <w:r>
              <w:rPr>
                <w:noProof/>
                <w:webHidden/>
              </w:rPr>
              <w:instrText xml:space="preserve"> PAGEREF _Toc533356709 \h </w:instrText>
            </w:r>
            <w:r>
              <w:rPr>
                <w:noProof/>
                <w:webHidden/>
              </w:rPr>
            </w:r>
          </w:ins>
          <w:r>
            <w:rPr>
              <w:noProof/>
              <w:webHidden/>
            </w:rPr>
            <w:fldChar w:fldCharType="separate"/>
          </w:r>
          <w:ins w:id="207" w:author="249326630@qq.com" w:date="2018-12-23T19:29:00Z">
            <w:r>
              <w:rPr>
                <w:noProof/>
                <w:webHidden/>
              </w:rPr>
              <w:t>28</w:t>
            </w:r>
            <w:r>
              <w:rPr>
                <w:noProof/>
                <w:webHidden/>
              </w:rPr>
              <w:fldChar w:fldCharType="end"/>
            </w:r>
            <w:r w:rsidRPr="0075488A">
              <w:rPr>
                <w:rStyle w:val="aa"/>
                <w:noProof/>
              </w:rPr>
              <w:fldChar w:fldCharType="end"/>
            </w:r>
          </w:ins>
        </w:p>
        <w:p w14:paraId="378271C4" w14:textId="1AD50AC3" w:rsidR="00FD714F" w:rsidRDefault="00FD714F">
          <w:pPr>
            <w:pStyle w:val="21"/>
            <w:tabs>
              <w:tab w:val="left" w:pos="1260"/>
              <w:tab w:val="right" w:leader="dot" w:pos="8296"/>
            </w:tabs>
            <w:rPr>
              <w:ins w:id="208" w:author="249326630@qq.com" w:date="2018-12-23T19:29:00Z"/>
              <w:rFonts w:asciiTheme="minorHAnsi" w:eastAsiaTheme="minorEastAsia" w:hAnsiTheme="minorHAnsi" w:cstheme="minorBidi"/>
              <w:noProof/>
              <w:kern w:val="2"/>
            </w:rPr>
          </w:pPr>
          <w:ins w:id="209" w:author="249326630@qq.com" w:date="2018-12-23T19:29:00Z">
            <w:r w:rsidRPr="0075488A">
              <w:rPr>
                <w:rStyle w:val="aa"/>
                <w:noProof/>
              </w:rPr>
              <w:fldChar w:fldCharType="begin"/>
            </w:r>
            <w:r w:rsidRPr="0075488A">
              <w:rPr>
                <w:rStyle w:val="aa"/>
                <w:noProof/>
              </w:rPr>
              <w:instrText xml:space="preserve"> </w:instrText>
            </w:r>
            <w:r>
              <w:rPr>
                <w:noProof/>
              </w:rPr>
              <w:instrText>HYPERLINK \l "_Toc533356710"</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1.6</w:t>
            </w:r>
            <w:r>
              <w:rPr>
                <w:rFonts w:asciiTheme="minorHAnsi" w:eastAsiaTheme="minorEastAsia" w:hAnsiTheme="minorHAnsi" w:cstheme="minorBidi"/>
                <w:noProof/>
                <w:kern w:val="2"/>
              </w:rPr>
              <w:tab/>
            </w:r>
            <w:r w:rsidRPr="0075488A">
              <w:rPr>
                <w:rStyle w:val="aa"/>
                <w:noProof/>
              </w:rPr>
              <w:t>课程管理</w:t>
            </w:r>
            <w:r>
              <w:rPr>
                <w:noProof/>
                <w:webHidden/>
              </w:rPr>
              <w:tab/>
            </w:r>
            <w:r>
              <w:rPr>
                <w:noProof/>
                <w:webHidden/>
              </w:rPr>
              <w:fldChar w:fldCharType="begin"/>
            </w:r>
            <w:r>
              <w:rPr>
                <w:noProof/>
                <w:webHidden/>
              </w:rPr>
              <w:instrText xml:space="preserve"> PAGEREF _Toc533356710 \h </w:instrText>
            </w:r>
            <w:r>
              <w:rPr>
                <w:noProof/>
                <w:webHidden/>
              </w:rPr>
            </w:r>
          </w:ins>
          <w:r>
            <w:rPr>
              <w:noProof/>
              <w:webHidden/>
            </w:rPr>
            <w:fldChar w:fldCharType="separate"/>
          </w:r>
          <w:ins w:id="210" w:author="249326630@qq.com" w:date="2018-12-23T19:29:00Z">
            <w:r>
              <w:rPr>
                <w:noProof/>
                <w:webHidden/>
              </w:rPr>
              <w:t>35</w:t>
            </w:r>
            <w:r>
              <w:rPr>
                <w:noProof/>
                <w:webHidden/>
              </w:rPr>
              <w:fldChar w:fldCharType="end"/>
            </w:r>
            <w:r w:rsidRPr="0075488A">
              <w:rPr>
                <w:rStyle w:val="aa"/>
                <w:noProof/>
              </w:rPr>
              <w:fldChar w:fldCharType="end"/>
            </w:r>
          </w:ins>
        </w:p>
        <w:p w14:paraId="225330D7" w14:textId="0293D834" w:rsidR="00FD714F" w:rsidRDefault="00FD714F">
          <w:pPr>
            <w:pStyle w:val="31"/>
            <w:tabs>
              <w:tab w:val="left" w:pos="1680"/>
              <w:tab w:val="right" w:leader="dot" w:pos="8296"/>
            </w:tabs>
            <w:rPr>
              <w:ins w:id="211" w:author="249326630@qq.com" w:date="2018-12-23T19:29:00Z"/>
              <w:rFonts w:asciiTheme="minorHAnsi" w:eastAsiaTheme="minorEastAsia" w:hAnsiTheme="minorHAnsi" w:cstheme="minorBidi"/>
              <w:noProof/>
              <w:kern w:val="2"/>
            </w:rPr>
          </w:pPr>
          <w:ins w:id="212" w:author="249326630@qq.com" w:date="2018-12-23T19:29:00Z">
            <w:r w:rsidRPr="0075488A">
              <w:rPr>
                <w:rStyle w:val="aa"/>
                <w:noProof/>
              </w:rPr>
              <w:fldChar w:fldCharType="begin"/>
            </w:r>
            <w:r w:rsidRPr="0075488A">
              <w:rPr>
                <w:rStyle w:val="aa"/>
                <w:noProof/>
              </w:rPr>
              <w:instrText xml:space="preserve"> </w:instrText>
            </w:r>
            <w:r>
              <w:rPr>
                <w:noProof/>
              </w:rPr>
              <w:instrText>HYPERLINK \l "_Toc533356711"</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1.6.1</w:t>
            </w:r>
            <w:r>
              <w:rPr>
                <w:rFonts w:asciiTheme="minorHAnsi" w:eastAsiaTheme="minorEastAsia" w:hAnsiTheme="minorHAnsi" w:cstheme="minorBidi"/>
                <w:noProof/>
                <w:kern w:val="2"/>
              </w:rPr>
              <w:tab/>
            </w:r>
            <w:r w:rsidRPr="0075488A">
              <w:rPr>
                <w:rStyle w:val="aa"/>
                <w:noProof/>
              </w:rPr>
              <w:t>直达链接</w:t>
            </w:r>
            <w:r>
              <w:rPr>
                <w:noProof/>
                <w:webHidden/>
              </w:rPr>
              <w:tab/>
            </w:r>
            <w:r>
              <w:rPr>
                <w:noProof/>
                <w:webHidden/>
              </w:rPr>
              <w:fldChar w:fldCharType="begin"/>
            </w:r>
            <w:r>
              <w:rPr>
                <w:noProof/>
                <w:webHidden/>
              </w:rPr>
              <w:instrText xml:space="preserve"> PAGEREF _Toc533356711 \h </w:instrText>
            </w:r>
            <w:r>
              <w:rPr>
                <w:noProof/>
                <w:webHidden/>
              </w:rPr>
            </w:r>
          </w:ins>
          <w:r>
            <w:rPr>
              <w:noProof/>
              <w:webHidden/>
            </w:rPr>
            <w:fldChar w:fldCharType="separate"/>
          </w:r>
          <w:ins w:id="213" w:author="249326630@qq.com" w:date="2018-12-23T19:29:00Z">
            <w:r>
              <w:rPr>
                <w:noProof/>
                <w:webHidden/>
              </w:rPr>
              <w:t>35</w:t>
            </w:r>
            <w:r>
              <w:rPr>
                <w:noProof/>
                <w:webHidden/>
              </w:rPr>
              <w:fldChar w:fldCharType="end"/>
            </w:r>
            <w:r w:rsidRPr="0075488A">
              <w:rPr>
                <w:rStyle w:val="aa"/>
                <w:noProof/>
              </w:rPr>
              <w:fldChar w:fldCharType="end"/>
            </w:r>
          </w:ins>
        </w:p>
        <w:p w14:paraId="6C856A44" w14:textId="23716C40" w:rsidR="00FD714F" w:rsidRDefault="00FD714F">
          <w:pPr>
            <w:pStyle w:val="31"/>
            <w:tabs>
              <w:tab w:val="left" w:pos="1680"/>
              <w:tab w:val="right" w:leader="dot" w:pos="8296"/>
            </w:tabs>
            <w:rPr>
              <w:ins w:id="214" w:author="249326630@qq.com" w:date="2018-12-23T19:29:00Z"/>
              <w:rFonts w:asciiTheme="minorHAnsi" w:eastAsiaTheme="minorEastAsia" w:hAnsiTheme="minorHAnsi" w:cstheme="minorBidi"/>
              <w:noProof/>
              <w:kern w:val="2"/>
            </w:rPr>
          </w:pPr>
          <w:ins w:id="215" w:author="249326630@qq.com" w:date="2018-12-23T19:29:00Z">
            <w:r w:rsidRPr="0075488A">
              <w:rPr>
                <w:rStyle w:val="aa"/>
                <w:noProof/>
              </w:rPr>
              <w:fldChar w:fldCharType="begin"/>
            </w:r>
            <w:r w:rsidRPr="0075488A">
              <w:rPr>
                <w:rStyle w:val="aa"/>
                <w:noProof/>
              </w:rPr>
              <w:instrText xml:space="preserve"> </w:instrText>
            </w:r>
            <w:r>
              <w:rPr>
                <w:noProof/>
              </w:rPr>
              <w:instrText>HYPERLINK \l "_Toc533356712"</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1.6.2</w:t>
            </w:r>
            <w:r>
              <w:rPr>
                <w:rFonts w:asciiTheme="minorHAnsi" w:eastAsiaTheme="minorEastAsia" w:hAnsiTheme="minorHAnsi" w:cstheme="minorBidi"/>
                <w:noProof/>
                <w:kern w:val="2"/>
              </w:rPr>
              <w:tab/>
            </w:r>
            <w:r w:rsidRPr="0075488A">
              <w:rPr>
                <w:rStyle w:val="aa"/>
                <w:noProof/>
              </w:rPr>
              <w:t>新增开课</w:t>
            </w:r>
            <w:r>
              <w:rPr>
                <w:noProof/>
                <w:webHidden/>
              </w:rPr>
              <w:tab/>
            </w:r>
            <w:r>
              <w:rPr>
                <w:noProof/>
                <w:webHidden/>
              </w:rPr>
              <w:fldChar w:fldCharType="begin"/>
            </w:r>
            <w:r>
              <w:rPr>
                <w:noProof/>
                <w:webHidden/>
              </w:rPr>
              <w:instrText xml:space="preserve"> PAGEREF _Toc533356712 \h </w:instrText>
            </w:r>
            <w:r>
              <w:rPr>
                <w:noProof/>
                <w:webHidden/>
              </w:rPr>
            </w:r>
          </w:ins>
          <w:r>
            <w:rPr>
              <w:noProof/>
              <w:webHidden/>
            </w:rPr>
            <w:fldChar w:fldCharType="separate"/>
          </w:r>
          <w:ins w:id="216" w:author="249326630@qq.com" w:date="2018-12-23T19:29:00Z">
            <w:r>
              <w:rPr>
                <w:noProof/>
                <w:webHidden/>
              </w:rPr>
              <w:t>36</w:t>
            </w:r>
            <w:r>
              <w:rPr>
                <w:noProof/>
                <w:webHidden/>
              </w:rPr>
              <w:fldChar w:fldCharType="end"/>
            </w:r>
            <w:r w:rsidRPr="0075488A">
              <w:rPr>
                <w:rStyle w:val="aa"/>
                <w:noProof/>
              </w:rPr>
              <w:fldChar w:fldCharType="end"/>
            </w:r>
          </w:ins>
        </w:p>
        <w:p w14:paraId="554A9B74" w14:textId="43875BE1" w:rsidR="00FD714F" w:rsidRDefault="00FD714F">
          <w:pPr>
            <w:pStyle w:val="31"/>
            <w:tabs>
              <w:tab w:val="left" w:pos="1680"/>
              <w:tab w:val="right" w:leader="dot" w:pos="8296"/>
            </w:tabs>
            <w:rPr>
              <w:ins w:id="217" w:author="249326630@qq.com" w:date="2018-12-23T19:29:00Z"/>
              <w:rFonts w:asciiTheme="minorHAnsi" w:eastAsiaTheme="minorEastAsia" w:hAnsiTheme="minorHAnsi" w:cstheme="minorBidi"/>
              <w:noProof/>
              <w:kern w:val="2"/>
            </w:rPr>
          </w:pPr>
          <w:ins w:id="218" w:author="249326630@qq.com" w:date="2018-12-23T19:29:00Z">
            <w:r w:rsidRPr="0075488A">
              <w:rPr>
                <w:rStyle w:val="aa"/>
                <w:noProof/>
              </w:rPr>
              <w:fldChar w:fldCharType="begin"/>
            </w:r>
            <w:r w:rsidRPr="0075488A">
              <w:rPr>
                <w:rStyle w:val="aa"/>
                <w:noProof/>
              </w:rPr>
              <w:instrText xml:space="preserve"> </w:instrText>
            </w:r>
            <w:r>
              <w:rPr>
                <w:noProof/>
              </w:rPr>
              <w:instrText>HYPERLINK \l "_Toc533356713"</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1.6.3</w:t>
            </w:r>
            <w:r>
              <w:rPr>
                <w:rFonts w:asciiTheme="minorHAnsi" w:eastAsiaTheme="minorEastAsia" w:hAnsiTheme="minorHAnsi" w:cstheme="minorBidi"/>
                <w:noProof/>
                <w:kern w:val="2"/>
              </w:rPr>
              <w:tab/>
            </w:r>
            <w:r w:rsidRPr="0075488A">
              <w:rPr>
                <w:rStyle w:val="aa"/>
                <w:noProof/>
              </w:rPr>
              <w:t>选择教师</w:t>
            </w:r>
            <w:r>
              <w:rPr>
                <w:noProof/>
                <w:webHidden/>
              </w:rPr>
              <w:tab/>
            </w:r>
            <w:r>
              <w:rPr>
                <w:noProof/>
                <w:webHidden/>
              </w:rPr>
              <w:fldChar w:fldCharType="begin"/>
            </w:r>
            <w:r>
              <w:rPr>
                <w:noProof/>
                <w:webHidden/>
              </w:rPr>
              <w:instrText xml:space="preserve"> PAGEREF _Toc533356713 \h </w:instrText>
            </w:r>
            <w:r>
              <w:rPr>
                <w:noProof/>
                <w:webHidden/>
              </w:rPr>
            </w:r>
          </w:ins>
          <w:r>
            <w:rPr>
              <w:noProof/>
              <w:webHidden/>
            </w:rPr>
            <w:fldChar w:fldCharType="separate"/>
          </w:r>
          <w:ins w:id="219" w:author="249326630@qq.com" w:date="2018-12-23T19:29:00Z">
            <w:r>
              <w:rPr>
                <w:noProof/>
                <w:webHidden/>
              </w:rPr>
              <w:t>36</w:t>
            </w:r>
            <w:r>
              <w:rPr>
                <w:noProof/>
                <w:webHidden/>
              </w:rPr>
              <w:fldChar w:fldCharType="end"/>
            </w:r>
            <w:r w:rsidRPr="0075488A">
              <w:rPr>
                <w:rStyle w:val="aa"/>
                <w:noProof/>
              </w:rPr>
              <w:fldChar w:fldCharType="end"/>
            </w:r>
          </w:ins>
        </w:p>
        <w:p w14:paraId="2A3A8895" w14:textId="45F24906" w:rsidR="00FD714F" w:rsidRDefault="00FD714F">
          <w:pPr>
            <w:pStyle w:val="31"/>
            <w:tabs>
              <w:tab w:val="left" w:pos="1680"/>
              <w:tab w:val="right" w:leader="dot" w:pos="8296"/>
            </w:tabs>
            <w:rPr>
              <w:ins w:id="220" w:author="249326630@qq.com" w:date="2018-12-23T19:29:00Z"/>
              <w:rFonts w:asciiTheme="minorHAnsi" w:eastAsiaTheme="minorEastAsia" w:hAnsiTheme="minorHAnsi" w:cstheme="minorBidi"/>
              <w:noProof/>
              <w:kern w:val="2"/>
            </w:rPr>
          </w:pPr>
          <w:ins w:id="221" w:author="249326630@qq.com" w:date="2018-12-23T19:29:00Z">
            <w:r w:rsidRPr="0075488A">
              <w:rPr>
                <w:rStyle w:val="aa"/>
                <w:noProof/>
              </w:rPr>
              <w:fldChar w:fldCharType="begin"/>
            </w:r>
            <w:r w:rsidRPr="0075488A">
              <w:rPr>
                <w:rStyle w:val="aa"/>
                <w:noProof/>
              </w:rPr>
              <w:instrText xml:space="preserve"> </w:instrText>
            </w:r>
            <w:r>
              <w:rPr>
                <w:noProof/>
              </w:rPr>
              <w:instrText>HYPERLINK \l "_Toc533356714"</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1.6.4</w:t>
            </w:r>
            <w:r>
              <w:rPr>
                <w:rFonts w:asciiTheme="minorHAnsi" w:eastAsiaTheme="minorEastAsia" w:hAnsiTheme="minorHAnsi" w:cstheme="minorBidi"/>
                <w:noProof/>
                <w:kern w:val="2"/>
              </w:rPr>
              <w:tab/>
            </w:r>
            <w:r w:rsidRPr="0075488A">
              <w:rPr>
                <w:rStyle w:val="aa"/>
                <w:noProof/>
              </w:rPr>
              <w:t>填写课程名</w:t>
            </w:r>
            <w:r>
              <w:rPr>
                <w:noProof/>
                <w:webHidden/>
              </w:rPr>
              <w:tab/>
            </w:r>
            <w:r>
              <w:rPr>
                <w:noProof/>
                <w:webHidden/>
              </w:rPr>
              <w:fldChar w:fldCharType="begin"/>
            </w:r>
            <w:r>
              <w:rPr>
                <w:noProof/>
                <w:webHidden/>
              </w:rPr>
              <w:instrText xml:space="preserve"> PAGEREF _Toc533356714 \h </w:instrText>
            </w:r>
            <w:r>
              <w:rPr>
                <w:noProof/>
                <w:webHidden/>
              </w:rPr>
            </w:r>
          </w:ins>
          <w:r>
            <w:rPr>
              <w:noProof/>
              <w:webHidden/>
            </w:rPr>
            <w:fldChar w:fldCharType="separate"/>
          </w:r>
          <w:ins w:id="222" w:author="249326630@qq.com" w:date="2018-12-23T19:29:00Z">
            <w:r>
              <w:rPr>
                <w:noProof/>
                <w:webHidden/>
              </w:rPr>
              <w:t>36</w:t>
            </w:r>
            <w:r>
              <w:rPr>
                <w:noProof/>
                <w:webHidden/>
              </w:rPr>
              <w:fldChar w:fldCharType="end"/>
            </w:r>
            <w:r w:rsidRPr="0075488A">
              <w:rPr>
                <w:rStyle w:val="aa"/>
                <w:noProof/>
              </w:rPr>
              <w:fldChar w:fldCharType="end"/>
            </w:r>
          </w:ins>
        </w:p>
        <w:p w14:paraId="229694FF" w14:textId="04E292CE" w:rsidR="00FD714F" w:rsidRDefault="00FD714F">
          <w:pPr>
            <w:pStyle w:val="31"/>
            <w:tabs>
              <w:tab w:val="left" w:pos="1680"/>
              <w:tab w:val="right" w:leader="dot" w:pos="8296"/>
            </w:tabs>
            <w:rPr>
              <w:ins w:id="223" w:author="249326630@qq.com" w:date="2018-12-23T19:29:00Z"/>
              <w:rFonts w:asciiTheme="minorHAnsi" w:eastAsiaTheme="minorEastAsia" w:hAnsiTheme="minorHAnsi" w:cstheme="minorBidi"/>
              <w:noProof/>
              <w:kern w:val="2"/>
            </w:rPr>
          </w:pPr>
          <w:ins w:id="224" w:author="249326630@qq.com" w:date="2018-12-23T19:29:00Z">
            <w:r w:rsidRPr="0075488A">
              <w:rPr>
                <w:rStyle w:val="aa"/>
                <w:noProof/>
              </w:rPr>
              <w:fldChar w:fldCharType="begin"/>
            </w:r>
            <w:r w:rsidRPr="0075488A">
              <w:rPr>
                <w:rStyle w:val="aa"/>
                <w:noProof/>
              </w:rPr>
              <w:instrText xml:space="preserve"> </w:instrText>
            </w:r>
            <w:r>
              <w:rPr>
                <w:noProof/>
              </w:rPr>
              <w:instrText>HYPERLINK \l "_Toc533356715"</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1.6.5</w:t>
            </w:r>
            <w:r>
              <w:rPr>
                <w:rFonts w:asciiTheme="minorHAnsi" w:eastAsiaTheme="minorEastAsia" w:hAnsiTheme="minorHAnsi" w:cstheme="minorBidi"/>
                <w:noProof/>
                <w:kern w:val="2"/>
              </w:rPr>
              <w:tab/>
            </w:r>
            <w:r w:rsidRPr="0075488A">
              <w:rPr>
                <w:rStyle w:val="aa"/>
                <w:noProof/>
              </w:rPr>
              <w:t>填写证件号</w:t>
            </w:r>
            <w:r>
              <w:rPr>
                <w:noProof/>
                <w:webHidden/>
              </w:rPr>
              <w:tab/>
            </w:r>
            <w:r>
              <w:rPr>
                <w:noProof/>
                <w:webHidden/>
              </w:rPr>
              <w:fldChar w:fldCharType="begin"/>
            </w:r>
            <w:r>
              <w:rPr>
                <w:noProof/>
                <w:webHidden/>
              </w:rPr>
              <w:instrText xml:space="preserve"> PAGEREF _Toc533356715 \h </w:instrText>
            </w:r>
            <w:r>
              <w:rPr>
                <w:noProof/>
                <w:webHidden/>
              </w:rPr>
            </w:r>
          </w:ins>
          <w:r>
            <w:rPr>
              <w:noProof/>
              <w:webHidden/>
            </w:rPr>
            <w:fldChar w:fldCharType="separate"/>
          </w:r>
          <w:ins w:id="225" w:author="249326630@qq.com" w:date="2018-12-23T19:29:00Z">
            <w:r>
              <w:rPr>
                <w:noProof/>
                <w:webHidden/>
              </w:rPr>
              <w:t>36</w:t>
            </w:r>
            <w:r>
              <w:rPr>
                <w:noProof/>
                <w:webHidden/>
              </w:rPr>
              <w:fldChar w:fldCharType="end"/>
            </w:r>
            <w:r w:rsidRPr="0075488A">
              <w:rPr>
                <w:rStyle w:val="aa"/>
                <w:noProof/>
              </w:rPr>
              <w:fldChar w:fldCharType="end"/>
            </w:r>
          </w:ins>
        </w:p>
        <w:p w14:paraId="05DEBE73" w14:textId="7F32C4B2" w:rsidR="00FD714F" w:rsidRDefault="00FD714F">
          <w:pPr>
            <w:pStyle w:val="31"/>
            <w:tabs>
              <w:tab w:val="left" w:pos="1680"/>
              <w:tab w:val="right" w:leader="dot" w:pos="8296"/>
            </w:tabs>
            <w:rPr>
              <w:ins w:id="226" w:author="249326630@qq.com" w:date="2018-12-23T19:29:00Z"/>
              <w:rFonts w:asciiTheme="minorHAnsi" w:eastAsiaTheme="minorEastAsia" w:hAnsiTheme="minorHAnsi" w:cstheme="minorBidi"/>
              <w:noProof/>
              <w:kern w:val="2"/>
            </w:rPr>
          </w:pPr>
          <w:ins w:id="227" w:author="249326630@qq.com" w:date="2018-12-23T19:29:00Z">
            <w:r w:rsidRPr="0075488A">
              <w:rPr>
                <w:rStyle w:val="aa"/>
                <w:noProof/>
              </w:rPr>
              <w:fldChar w:fldCharType="begin"/>
            </w:r>
            <w:r w:rsidRPr="0075488A">
              <w:rPr>
                <w:rStyle w:val="aa"/>
                <w:noProof/>
              </w:rPr>
              <w:instrText xml:space="preserve"> </w:instrText>
            </w:r>
            <w:r>
              <w:rPr>
                <w:noProof/>
              </w:rPr>
              <w:instrText>HYPERLINK \l "_Toc533356716"</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1.6.6</w:t>
            </w:r>
            <w:r>
              <w:rPr>
                <w:rFonts w:asciiTheme="minorHAnsi" w:eastAsiaTheme="minorEastAsia" w:hAnsiTheme="minorHAnsi" w:cstheme="minorBidi"/>
                <w:noProof/>
                <w:kern w:val="2"/>
              </w:rPr>
              <w:tab/>
            </w:r>
            <w:r w:rsidRPr="0075488A">
              <w:rPr>
                <w:rStyle w:val="aa"/>
                <w:noProof/>
              </w:rPr>
              <w:t>删除开课</w:t>
            </w:r>
            <w:r>
              <w:rPr>
                <w:noProof/>
                <w:webHidden/>
              </w:rPr>
              <w:tab/>
            </w:r>
            <w:r>
              <w:rPr>
                <w:noProof/>
                <w:webHidden/>
              </w:rPr>
              <w:fldChar w:fldCharType="begin"/>
            </w:r>
            <w:r>
              <w:rPr>
                <w:noProof/>
                <w:webHidden/>
              </w:rPr>
              <w:instrText xml:space="preserve"> PAGEREF _Toc533356716 \h </w:instrText>
            </w:r>
            <w:r>
              <w:rPr>
                <w:noProof/>
                <w:webHidden/>
              </w:rPr>
            </w:r>
          </w:ins>
          <w:r>
            <w:rPr>
              <w:noProof/>
              <w:webHidden/>
            </w:rPr>
            <w:fldChar w:fldCharType="separate"/>
          </w:r>
          <w:ins w:id="228" w:author="249326630@qq.com" w:date="2018-12-23T19:29:00Z">
            <w:r>
              <w:rPr>
                <w:noProof/>
                <w:webHidden/>
              </w:rPr>
              <w:t>36</w:t>
            </w:r>
            <w:r>
              <w:rPr>
                <w:noProof/>
                <w:webHidden/>
              </w:rPr>
              <w:fldChar w:fldCharType="end"/>
            </w:r>
            <w:r w:rsidRPr="0075488A">
              <w:rPr>
                <w:rStyle w:val="aa"/>
                <w:noProof/>
              </w:rPr>
              <w:fldChar w:fldCharType="end"/>
            </w:r>
          </w:ins>
        </w:p>
        <w:p w14:paraId="4D3D0403" w14:textId="3F83D887" w:rsidR="00FD714F" w:rsidRDefault="00FD714F">
          <w:pPr>
            <w:pStyle w:val="21"/>
            <w:tabs>
              <w:tab w:val="left" w:pos="1260"/>
              <w:tab w:val="right" w:leader="dot" w:pos="8296"/>
            </w:tabs>
            <w:rPr>
              <w:ins w:id="229" w:author="249326630@qq.com" w:date="2018-12-23T19:29:00Z"/>
              <w:rFonts w:asciiTheme="minorHAnsi" w:eastAsiaTheme="minorEastAsia" w:hAnsiTheme="minorHAnsi" w:cstheme="minorBidi"/>
              <w:noProof/>
              <w:kern w:val="2"/>
            </w:rPr>
          </w:pPr>
          <w:ins w:id="230" w:author="249326630@qq.com" w:date="2018-12-23T19:29:00Z">
            <w:r w:rsidRPr="0075488A">
              <w:rPr>
                <w:rStyle w:val="aa"/>
                <w:noProof/>
              </w:rPr>
              <w:fldChar w:fldCharType="begin"/>
            </w:r>
            <w:r w:rsidRPr="0075488A">
              <w:rPr>
                <w:rStyle w:val="aa"/>
                <w:noProof/>
              </w:rPr>
              <w:instrText xml:space="preserve"> </w:instrText>
            </w:r>
            <w:r>
              <w:rPr>
                <w:noProof/>
              </w:rPr>
              <w:instrText>HYPERLINK \l "_Toc533356717"</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1.7</w:t>
            </w:r>
            <w:r>
              <w:rPr>
                <w:rFonts w:asciiTheme="minorHAnsi" w:eastAsiaTheme="minorEastAsia" w:hAnsiTheme="minorHAnsi" w:cstheme="minorBidi"/>
                <w:noProof/>
                <w:kern w:val="2"/>
              </w:rPr>
              <w:tab/>
            </w:r>
            <w:r w:rsidRPr="0075488A">
              <w:rPr>
                <w:rStyle w:val="aa"/>
                <w:noProof/>
              </w:rPr>
              <w:t>用户管理</w:t>
            </w:r>
            <w:r>
              <w:rPr>
                <w:noProof/>
                <w:webHidden/>
              </w:rPr>
              <w:tab/>
            </w:r>
            <w:r>
              <w:rPr>
                <w:noProof/>
                <w:webHidden/>
              </w:rPr>
              <w:fldChar w:fldCharType="begin"/>
            </w:r>
            <w:r>
              <w:rPr>
                <w:noProof/>
                <w:webHidden/>
              </w:rPr>
              <w:instrText xml:space="preserve"> PAGEREF _Toc533356717 \h </w:instrText>
            </w:r>
            <w:r>
              <w:rPr>
                <w:noProof/>
                <w:webHidden/>
              </w:rPr>
            </w:r>
          </w:ins>
          <w:r>
            <w:rPr>
              <w:noProof/>
              <w:webHidden/>
            </w:rPr>
            <w:fldChar w:fldCharType="separate"/>
          </w:r>
          <w:ins w:id="231" w:author="249326630@qq.com" w:date="2018-12-23T19:29:00Z">
            <w:r>
              <w:rPr>
                <w:noProof/>
                <w:webHidden/>
              </w:rPr>
              <w:t>37</w:t>
            </w:r>
            <w:r>
              <w:rPr>
                <w:noProof/>
                <w:webHidden/>
              </w:rPr>
              <w:fldChar w:fldCharType="end"/>
            </w:r>
            <w:r w:rsidRPr="0075488A">
              <w:rPr>
                <w:rStyle w:val="aa"/>
                <w:noProof/>
              </w:rPr>
              <w:fldChar w:fldCharType="end"/>
            </w:r>
          </w:ins>
        </w:p>
        <w:p w14:paraId="38CFD6CF" w14:textId="29C81C65" w:rsidR="00FD714F" w:rsidRDefault="00FD714F">
          <w:pPr>
            <w:pStyle w:val="31"/>
            <w:tabs>
              <w:tab w:val="left" w:pos="1680"/>
              <w:tab w:val="right" w:leader="dot" w:pos="8296"/>
            </w:tabs>
            <w:rPr>
              <w:ins w:id="232" w:author="249326630@qq.com" w:date="2018-12-23T19:29:00Z"/>
              <w:rFonts w:asciiTheme="minorHAnsi" w:eastAsiaTheme="minorEastAsia" w:hAnsiTheme="minorHAnsi" w:cstheme="minorBidi"/>
              <w:noProof/>
              <w:kern w:val="2"/>
            </w:rPr>
          </w:pPr>
          <w:ins w:id="233" w:author="249326630@qq.com" w:date="2018-12-23T19:29:00Z">
            <w:r w:rsidRPr="0075488A">
              <w:rPr>
                <w:rStyle w:val="aa"/>
                <w:noProof/>
              </w:rPr>
              <w:fldChar w:fldCharType="begin"/>
            </w:r>
            <w:r w:rsidRPr="0075488A">
              <w:rPr>
                <w:rStyle w:val="aa"/>
                <w:noProof/>
              </w:rPr>
              <w:instrText xml:space="preserve"> </w:instrText>
            </w:r>
            <w:r>
              <w:rPr>
                <w:noProof/>
              </w:rPr>
              <w:instrText>HYPERLINK \l "_Toc533356718"</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1.7.1</w:t>
            </w:r>
            <w:r>
              <w:rPr>
                <w:rFonts w:asciiTheme="minorHAnsi" w:eastAsiaTheme="minorEastAsia" w:hAnsiTheme="minorHAnsi" w:cstheme="minorBidi"/>
                <w:noProof/>
                <w:kern w:val="2"/>
              </w:rPr>
              <w:tab/>
            </w:r>
            <w:r w:rsidRPr="0075488A">
              <w:rPr>
                <w:rStyle w:val="aa"/>
                <w:noProof/>
              </w:rPr>
              <w:t>用户基础管理</w:t>
            </w:r>
            <w:r>
              <w:rPr>
                <w:noProof/>
                <w:webHidden/>
              </w:rPr>
              <w:tab/>
            </w:r>
            <w:r>
              <w:rPr>
                <w:noProof/>
                <w:webHidden/>
              </w:rPr>
              <w:fldChar w:fldCharType="begin"/>
            </w:r>
            <w:r>
              <w:rPr>
                <w:noProof/>
                <w:webHidden/>
              </w:rPr>
              <w:instrText xml:space="preserve"> PAGEREF _Toc533356718 \h </w:instrText>
            </w:r>
            <w:r>
              <w:rPr>
                <w:noProof/>
                <w:webHidden/>
              </w:rPr>
            </w:r>
          </w:ins>
          <w:r>
            <w:rPr>
              <w:noProof/>
              <w:webHidden/>
            </w:rPr>
            <w:fldChar w:fldCharType="separate"/>
          </w:r>
          <w:ins w:id="234" w:author="249326630@qq.com" w:date="2018-12-23T19:29:00Z">
            <w:r>
              <w:rPr>
                <w:noProof/>
                <w:webHidden/>
              </w:rPr>
              <w:t>37</w:t>
            </w:r>
            <w:r>
              <w:rPr>
                <w:noProof/>
                <w:webHidden/>
              </w:rPr>
              <w:fldChar w:fldCharType="end"/>
            </w:r>
            <w:r w:rsidRPr="0075488A">
              <w:rPr>
                <w:rStyle w:val="aa"/>
                <w:noProof/>
              </w:rPr>
              <w:fldChar w:fldCharType="end"/>
            </w:r>
          </w:ins>
        </w:p>
        <w:p w14:paraId="1870965F" w14:textId="441E4951" w:rsidR="00FD714F" w:rsidRDefault="00FD714F">
          <w:pPr>
            <w:pStyle w:val="31"/>
            <w:tabs>
              <w:tab w:val="left" w:pos="1680"/>
              <w:tab w:val="right" w:leader="dot" w:pos="8296"/>
            </w:tabs>
            <w:rPr>
              <w:ins w:id="235" w:author="249326630@qq.com" w:date="2018-12-23T19:29:00Z"/>
              <w:rFonts w:asciiTheme="minorHAnsi" w:eastAsiaTheme="minorEastAsia" w:hAnsiTheme="minorHAnsi" w:cstheme="minorBidi"/>
              <w:noProof/>
              <w:kern w:val="2"/>
            </w:rPr>
          </w:pPr>
          <w:ins w:id="236" w:author="249326630@qq.com" w:date="2018-12-23T19:29:00Z">
            <w:r w:rsidRPr="0075488A">
              <w:rPr>
                <w:rStyle w:val="aa"/>
                <w:noProof/>
              </w:rPr>
              <w:fldChar w:fldCharType="begin"/>
            </w:r>
            <w:r w:rsidRPr="0075488A">
              <w:rPr>
                <w:rStyle w:val="aa"/>
                <w:noProof/>
              </w:rPr>
              <w:instrText xml:space="preserve"> </w:instrText>
            </w:r>
            <w:r>
              <w:rPr>
                <w:noProof/>
              </w:rPr>
              <w:instrText>HYPERLINK \l "_Toc533356719"</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1.7.2</w:t>
            </w:r>
            <w:r>
              <w:rPr>
                <w:rFonts w:asciiTheme="minorHAnsi" w:eastAsiaTheme="minorEastAsia" w:hAnsiTheme="minorHAnsi" w:cstheme="minorBidi"/>
                <w:noProof/>
                <w:kern w:val="2"/>
              </w:rPr>
              <w:tab/>
            </w:r>
            <w:r w:rsidRPr="0075488A">
              <w:rPr>
                <w:rStyle w:val="aa"/>
                <w:noProof/>
              </w:rPr>
              <w:t>用户审核管理</w:t>
            </w:r>
            <w:r>
              <w:rPr>
                <w:noProof/>
                <w:webHidden/>
              </w:rPr>
              <w:tab/>
            </w:r>
            <w:r>
              <w:rPr>
                <w:noProof/>
                <w:webHidden/>
              </w:rPr>
              <w:fldChar w:fldCharType="begin"/>
            </w:r>
            <w:r>
              <w:rPr>
                <w:noProof/>
                <w:webHidden/>
              </w:rPr>
              <w:instrText xml:space="preserve"> PAGEREF _Toc533356719 \h </w:instrText>
            </w:r>
            <w:r>
              <w:rPr>
                <w:noProof/>
                <w:webHidden/>
              </w:rPr>
            </w:r>
          </w:ins>
          <w:r>
            <w:rPr>
              <w:noProof/>
              <w:webHidden/>
            </w:rPr>
            <w:fldChar w:fldCharType="separate"/>
          </w:r>
          <w:ins w:id="237" w:author="249326630@qq.com" w:date="2018-12-23T19:29:00Z">
            <w:r>
              <w:rPr>
                <w:noProof/>
                <w:webHidden/>
              </w:rPr>
              <w:t>52</w:t>
            </w:r>
            <w:r>
              <w:rPr>
                <w:noProof/>
                <w:webHidden/>
              </w:rPr>
              <w:fldChar w:fldCharType="end"/>
            </w:r>
            <w:r w:rsidRPr="0075488A">
              <w:rPr>
                <w:rStyle w:val="aa"/>
                <w:noProof/>
              </w:rPr>
              <w:fldChar w:fldCharType="end"/>
            </w:r>
          </w:ins>
        </w:p>
        <w:p w14:paraId="324585D1" w14:textId="44B5B33A" w:rsidR="00FD714F" w:rsidRDefault="00FD714F">
          <w:pPr>
            <w:pStyle w:val="21"/>
            <w:tabs>
              <w:tab w:val="left" w:pos="1260"/>
              <w:tab w:val="right" w:leader="dot" w:pos="8296"/>
            </w:tabs>
            <w:rPr>
              <w:ins w:id="238" w:author="249326630@qq.com" w:date="2018-12-23T19:29:00Z"/>
              <w:rFonts w:asciiTheme="minorHAnsi" w:eastAsiaTheme="minorEastAsia" w:hAnsiTheme="minorHAnsi" w:cstheme="minorBidi"/>
              <w:noProof/>
              <w:kern w:val="2"/>
            </w:rPr>
          </w:pPr>
          <w:ins w:id="239" w:author="249326630@qq.com" w:date="2018-12-23T19:29:00Z">
            <w:r w:rsidRPr="0075488A">
              <w:rPr>
                <w:rStyle w:val="aa"/>
                <w:noProof/>
              </w:rPr>
              <w:fldChar w:fldCharType="begin"/>
            </w:r>
            <w:r w:rsidRPr="0075488A">
              <w:rPr>
                <w:rStyle w:val="aa"/>
                <w:noProof/>
              </w:rPr>
              <w:instrText xml:space="preserve"> </w:instrText>
            </w:r>
            <w:r>
              <w:rPr>
                <w:noProof/>
              </w:rPr>
              <w:instrText>HYPERLINK \l "_Toc533356720"</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1.8</w:t>
            </w:r>
            <w:r>
              <w:rPr>
                <w:rFonts w:asciiTheme="minorHAnsi" w:eastAsiaTheme="minorEastAsia" w:hAnsiTheme="minorHAnsi" w:cstheme="minorBidi"/>
                <w:noProof/>
                <w:kern w:val="2"/>
              </w:rPr>
              <w:tab/>
            </w:r>
            <w:r w:rsidRPr="0075488A">
              <w:rPr>
                <w:rStyle w:val="aa"/>
                <w:noProof/>
              </w:rPr>
              <w:t>论坛管理</w:t>
            </w:r>
            <w:r>
              <w:rPr>
                <w:noProof/>
                <w:webHidden/>
              </w:rPr>
              <w:tab/>
            </w:r>
            <w:r>
              <w:rPr>
                <w:noProof/>
                <w:webHidden/>
              </w:rPr>
              <w:fldChar w:fldCharType="begin"/>
            </w:r>
            <w:r>
              <w:rPr>
                <w:noProof/>
                <w:webHidden/>
              </w:rPr>
              <w:instrText xml:space="preserve"> PAGEREF _Toc533356720 \h </w:instrText>
            </w:r>
            <w:r>
              <w:rPr>
                <w:noProof/>
                <w:webHidden/>
              </w:rPr>
            </w:r>
          </w:ins>
          <w:r>
            <w:rPr>
              <w:noProof/>
              <w:webHidden/>
            </w:rPr>
            <w:fldChar w:fldCharType="separate"/>
          </w:r>
          <w:ins w:id="240" w:author="249326630@qq.com" w:date="2018-12-23T19:29:00Z">
            <w:r>
              <w:rPr>
                <w:noProof/>
                <w:webHidden/>
              </w:rPr>
              <w:t>56</w:t>
            </w:r>
            <w:r>
              <w:rPr>
                <w:noProof/>
                <w:webHidden/>
              </w:rPr>
              <w:fldChar w:fldCharType="end"/>
            </w:r>
            <w:r w:rsidRPr="0075488A">
              <w:rPr>
                <w:rStyle w:val="aa"/>
                <w:noProof/>
              </w:rPr>
              <w:fldChar w:fldCharType="end"/>
            </w:r>
          </w:ins>
        </w:p>
        <w:p w14:paraId="302B6B75" w14:textId="5ECEE49F" w:rsidR="00FD714F" w:rsidRDefault="00FD714F">
          <w:pPr>
            <w:pStyle w:val="31"/>
            <w:tabs>
              <w:tab w:val="left" w:pos="1680"/>
              <w:tab w:val="right" w:leader="dot" w:pos="8296"/>
            </w:tabs>
            <w:rPr>
              <w:ins w:id="241" w:author="249326630@qq.com" w:date="2018-12-23T19:29:00Z"/>
              <w:rFonts w:asciiTheme="minorHAnsi" w:eastAsiaTheme="minorEastAsia" w:hAnsiTheme="minorHAnsi" w:cstheme="minorBidi"/>
              <w:noProof/>
              <w:kern w:val="2"/>
            </w:rPr>
          </w:pPr>
          <w:ins w:id="242" w:author="249326630@qq.com" w:date="2018-12-23T19:29:00Z">
            <w:r w:rsidRPr="0075488A">
              <w:rPr>
                <w:rStyle w:val="aa"/>
                <w:noProof/>
              </w:rPr>
              <w:fldChar w:fldCharType="begin"/>
            </w:r>
            <w:r w:rsidRPr="0075488A">
              <w:rPr>
                <w:rStyle w:val="aa"/>
                <w:noProof/>
              </w:rPr>
              <w:instrText xml:space="preserve"> </w:instrText>
            </w:r>
            <w:r>
              <w:rPr>
                <w:noProof/>
              </w:rPr>
              <w:instrText>HYPERLINK \l "_Toc533356721"</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1.8.1</w:t>
            </w:r>
            <w:r>
              <w:rPr>
                <w:rFonts w:asciiTheme="minorHAnsi" w:eastAsiaTheme="minorEastAsia" w:hAnsiTheme="minorHAnsi" w:cstheme="minorBidi"/>
                <w:noProof/>
                <w:kern w:val="2"/>
              </w:rPr>
              <w:tab/>
            </w:r>
            <w:r w:rsidRPr="0075488A">
              <w:rPr>
                <w:rStyle w:val="aa"/>
                <w:noProof/>
              </w:rPr>
              <w:t>举报管理</w:t>
            </w:r>
            <w:r>
              <w:rPr>
                <w:noProof/>
                <w:webHidden/>
              </w:rPr>
              <w:tab/>
            </w:r>
            <w:r>
              <w:rPr>
                <w:noProof/>
                <w:webHidden/>
              </w:rPr>
              <w:fldChar w:fldCharType="begin"/>
            </w:r>
            <w:r>
              <w:rPr>
                <w:noProof/>
                <w:webHidden/>
              </w:rPr>
              <w:instrText xml:space="preserve"> PAGEREF _Toc533356721 \h </w:instrText>
            </w:r>
            <w:r>
              <w:rPr>
                <w:noProof/>
                <w:webHidden/>
              </w:rPr>
            </w:r>
          </w:ins>
          <w:r>
            <w:rPr>
              <w:noProof/>
              <w:webHidden/>
            </w:rPr>
            <w:fldChar w:fldCharType="separate"/>
          </w:r>
          <w:ins w:id="243" w:author="249326630@qq.com" w:date="2018-12-23T19:29:00Z">
            <w:r>
              <w:rPr>
                <w:noProof/>
                <w:webHidden/>
              </w:rPr>
              <w:t>56</w:t>
            </w:r>
            <w:r>
              <w:rPr>
                <w:noProof/>
                <w:webHidden/>
              </w:rPr>
              <w:fldChar w:fldCharType="end"/>
            </w:r>
            <w:r w:rsidRPr="0075488A">
              <w:rPr>
                <w:rStyle w:val="aa"/>
                <w:noProof/>
              </w:rPr>
              <w:fldChar w:fldCharType="end"/>
            </w:r>
          </w:ins>
        </w:p>
        <w:p w14:paraId="0CC63AC1" w14:textId="71654981" w:rsidR="00FD714F" w:rsidRDefault="00FD714F">
          <w:pPr>
            <w:pStyle w:val="31"/>
            <w:tabs>
              <w:tab w:val="left" w:pos="1680"/>
              <w:tab w:val="right" w:leader="dot" w:pos="8296"/>
            </w:tabs>
            <w:rPr>
              <w:ins w:id="244" w:author="249326630@qq.com" w:date="2018-12-23T19:29:00Z"/>
              <w:rFonts w:asciiTheme="minorHAnsi" w:eastAsiaTheme="minorEastAsia" w:hAnsiTheme="minorHAnsi" w:cstheme="minorBidi"/>
              <w:noProof/>
              <w:kern w:val="2"/>
            </w:rPr>
          </w:pPr>
          <w:ins w:id="245" w:author="249326630@qq.com" w:date="2018-12-23T19:29:00Z">
            <w:r w:rsidRPr="0075488A">
              <w:rPr>
                <w:rStyle w:val="aa"/>
                <w:noProof/>
              </w:rPr>
              <w:fldChar w:fldCharType="begin"/>
            </w:r>
            <w:r w:rsidRPr="0075488A">
              <w:rPr>
                <w:rStyle w:val="aa"/>
                <w:noProof/>
              </w:rPr>
              <w:instrText xml:space="preserve"> </w:instrText>
            </w:r>
            <w:r>
              <w:rPr>
                <w:noProof/>
              </w:rPr>
              <w:instrText>HYPERLINK \l "_Toc533356722"</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1.8.2</w:t>
            </w:r>
            <w:r>
              <w:rPr>
                <w:rFonts w:asciiTheme="minorHAnsi" w:eastAsiaTheme="minorEastAsia" w:hAnsiTheme="minorHAnsi" w:cstheme="minorBidi"/>
                <w:noProof/>
                <w:kern w:val="2"/>
              </w:rPr>
              <w:tab/>
            </w:r>
            <w:r w:rsidRPr="0075488A">
              <w:rPr>
                <w:rStyle w:val="aa"/>
                <w:noProof/>
              </w:rPr>
              <w:t>特殊贴管理</w:t>
            </w:r>
            <w:r>
              <w:rPr>
                <w:noProof/>
                <w:webHidden/>
              </w:rPr>
              <w:tab/>
            </w:r>
            <w:r>
              <w:rPr>
                <w:noProof/>
                <w:webHidden/>
              </w:rPr>
              <w:fldChar w:fldCharType="begin"/>
            </w:r>
            <w:r>
              <w:rPr>
                <w:noProof/>
                <w:webHidden/>
              </w:rPr>
              <w:instrText xml:space="preserve"> PAGEREF _Toc533356722 \h </w:instrText>
            </w:r>
            <w:r>
              <w:rPr>
                <w:noProof/>
                <w:webHidden/>
              </w:rPr>
            </w:r>
          </w:ins>
          <w:r>
            <w:rPr>
              <w:noProof/>
              <w:webHidden/>
            </w:rPr>
            <w:fldChar w:fldCharType="separate"/>
          </w:r>
          <w:ins w:id="246" w:author="249326630@qq.com" w:date="2018-12-23T19:29:00Z">
            <w:r>
              <w:rPr>
                <w:noProof/>
                <w:webHidden/>
              </w:rPr>
              <w:t>60</w:t>
            </w:r>
            <w:r>
              <w:rPr>
                <w:noProof/>
                <w:webHidden/>
              </w:rPr>
              <w:fldChar w:fldCharType="end"/>
            </w:r>
            <w:r w:rsidRPr="0075488A">
              <w:rPr>
                <w:rStyle w:val="aa"/>
                <w:noProof/>
              </w:rPr>
              <w:fldChar w:fldCharType="end"/>
            </w:r>
          </w:ins>
        </w:p>
        <w:p w14:paraId="2BC8AA06" w14:textId="176E3B7D" w:rsidR="00FD714F" w:rsidRDefault="00FD714F">
          <w:pPr>
            <w:pStyle w:val="21"/>
            <w:tabs>
              <w:tab w:val="left" w:pos="1260"/>
              <w:tab w:val="right" w:leader="dot" w:pos="8296"/>
            </w:tabs>
            <w:rPr>
              <w:ins w:id="247" w:author="249326630@qq.com" w:date="2018-12-23T19:29:00Z"/>
              <w:rFonts w:asciiTheme="minorHAnsi" w:eastAsiaTheme="minorEastAsia" w:hAnsiTheme="minorHAnsi" w:cstheme="minorBidi"/>
              <w:noProof/>
              <w:kern w:val="2"/>
            </w:rPr>
          </w:pPr>
          <w:ins w:id="248" w:author="249326630@qq.com" w:date="2018-12-23T19:29:00Z">
            <w:r w:rsidRPr="0075488A">
              <w:rPr>
                <w:rStyle w:val="aa"/>
                <w:noProof/>
              </w:rPr>
              <w:fldChar w:fldCharType="begin"/>
            </w:r>
            <w:r w:rsidRPr="0075488A">
              <w:rPr>
                <w:rStyle w:val="aa"/>
                <w:noProof/>
              </w:rPr>
              <w:instrText xml:space="preserve"> </w:instrText>
            </w:r>
            <w:r>
              <w:rPr>
                <w:noProof/>
              </w:rPr>
              <w:instrText>HYPERLINK \l "_Toc533356723"</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1.9</w:t>
            </w:r>
            <w:r>
              <w:rPr>
                <w:rFonts w:asciiTheme="minorHAnsi" w:eastAsiaTheme="minorEastAsia" w:hAnsiTheme="minorHAnsi" w:cstheme="minorBidi"/>
                <w:noProof/>
                <w:kern w:val="2"/>
              </w:rPr>
              <w:tab/>
            </w:r>
            <w:r w:rsidRPr="0075488A">
              <w:rPr>
                <w:rStyle w:val="aa"/>
                <w:noProof/>
              </w:rPr>
              <w:t>教师管理</w:t>
            </w:r>
            <w:r>
              <w:rPr>
                <w:noProof/>
                <w:webHidden/>
              </w:rPr>
              <w:tab/>
            </w:r>
            <w:r>
              <w:rPr>
                <w:noProof/>
                <w:webHidden/>
              </w:rPr>
              <w:fldChar w:fldCharType="begin"/>
            </w:r>
            <w:r>
              <w:rPr>
                <w:noProof/>
                <w:webHidden/>
              </w:rPr>
              <w:instrText xml:space="preserve"> PAGEREF _Toc533356723 \h </w:instrText>
            </w:r>
            <w:r>
              <w:rPr>
                <w:noProof/>
                <w:webHidden/>
              </w:rPr>
            </w:r>
          </w:ins>
          <w:r>
            <w:rPr>
              <w:noProof/>
              <w:webHidden/>
            </w:rPr>
            <w:fldChar w:fldCharType="separate"/>
          </w:r>
          <w:ins w:id="249" w:author="249326630@qq.com" w:date="2018-12-23T19:29:00Z">
            <w:r>
              <w:rPr>
                <w:noProof/>
                <w:webHidden/>
              </w:rPr>
              <w:t>65</w:t>
            </w:r>
            <w:r>
              <w:rPr>
                <w:noProof/>
                <w:webHidden/>
              </w:rPr>
              <w:fldChar w:fldCharType="end"/>
            </w:r>
            <w:r w:rsidRPr="0075488A">
              <w:rPr>
                <w:rStyle w:val="aa"/>
                <w:noProof/>
              </w:rPr>
              <w:fldChar w:fldCharType="end"/>
            </w:r>
          </w:ins>
        </w:p>
        <w:p w14:paraId="4C2F6C97" w14:textId="4A3449A9" w:rsidR="00FD714F" w:rsidRDefault="00FD714F">
          <w:pPr>
            <w:pStyle w:val="31"/>
            <w:tabs>
              <w:tab w:val="left" w:pos="1680"/>
              <w:tab w:val="right" w:leader="dot" w:pos="8296"/>
            </w:tabs>
            <w:rPr>
              <w:ins w:id="250" w:author="249326630@qq.com" w:date="2018-12-23T19:29:00Z"/>
              <w:rFonts w:asciiTheme="minorHAnsi" w:eastAsiaTheme="minorEastAsia" w:hAnsiTheme="minorHAnsi" w:cstheme="minorBidi"/>
              <w:noProof/>
              <w:kern w:val="2"/>
            </w:rPr>
          </w:pPr>
          <w:ins w:id="251" w:author="249326630@qq.com" w:date="2018-12-23T19:29:00Z">
            <w:r w:rsidRPr="0075488A">
              <w:rPr>
                <w:rStyle w:val="aa"/>
                <w:noProof/>
              </w:rPr>
              <w:fldChar w:fldCharType="begin"/>
            </w:r>
            <w:r w:rsidRPr="0075488A">
              <w:rPr>
                <w:rStyle w:val="aa"/>
                <w:noProof/>
              </w:rPr>
              <w:instrText xml:space="preserve"> </w:instrText>
            </w:r>
            <w:r>
              <w:rPr>
                <w:noProof/>
              </w:rPr>
              <w:instrText>HYPERLINK \l "_Toc533356724"</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1.9.1</w:t>
            </w:r>
            <w:r>
              <w:rPr>
                <w:rFonts w:asciiTheme="minorHAnsi" w:eastAsiaTheme="minorEastAsia" w:hAnsiTheme="minorHAnsi" w:cstheme="minorBidi"/>
                <w:noProof/>
                <w:kern w:val="2"/>
              </w:rPr>
              <w:tab/>
            </w:r>
            <w:r w:rsidRPr="0075488A">
              <w:rPr>
                <w:rStyle w:val="aa"/>
                <w:noProof/>
              </w:rPr>
              <w:t>删除教师</w:t>
            </w:r>
            <w:r>
              <w:rPr>
                <w:noProof/>
                <w:webHidden/>
              </w:rPr>
              <w:tab/>
            </w:r>
            <w:r>
              <w:rPr>
                <w:noProof/>
                <w:webHidden/>
              </w:rPr>
              <w:fldChar w:fldCharType="begin"/>
            </w:r>
            <w:r>
              <w:rPr>
                <w:noProof/>
                <w:webHidden/>
              </w:rPr>
              <w:instrText xml:space="preserve"> PAGEREF _Toc533356724 \h </w:instrText>
            </w:r>
            <w:r>
              <w:rPr>
                <w:noProof/>
                <w:webHidden/>
              </w:rPr>
            </w:r>
          </w:ins>
          <w:r>
            <w:rPr>
              <w:noProof/>
              <w:webHidden/>
            </w:rPr>
            <w:fldChar w:fldCharType="separate"/>
          </w:r>
          <w:ins w:id="252" w:author="249326630@qq.com" w:date="2018-12-23T19:29:00Z">
            <w:r>
              <w:rPr>
                <w:noProof/>
                <w:webHidden/>
              </w:rPr>
              <w:t>66</w:t>
            </w:r>
            <w:r>
              <w:rPr>
                <w:noProof/>
                <w:webHidden/>
              </w:rPr>
              <w:fldChar w:fldCharType="end"/>
            </w:r>
            <w:r w:rsidRPr="0075488A">
              <w:rPr>
                <w:rStyle w:val="aa"/>
                <w:noProof/>
              </w:rPr>
              <w:fldChar w:fldCharType="end"/>
            </w:r>
          </w:ins>
        </w:p>
        <w:p w14:paraId="5265B07A" w14:textId="09F3A96E" w:rsidR="00FD714F" w:rsidRDefault="00FD714F">
          <w:pPr>
            <w:pStyle w:val="31"/>
            <w:tabs>
              <w:tab w:val="left" w:pos="1680"/>
              <w:tab w:val="right" w:leader="dot" w:pos="8296"/>
            </w:tabs>
            <w:rPr>
              <w:ins w:id="253" w:author="249326630@qq.com" w:date="2018-12-23T19:29:00Z"/>
              <w:rFonts w:asciiTheme="minorHAnsi" w:eastAsiaTheme="minorEastAsia" w:hAnsiTheme="minorHAnsi" w:cstheme="minorBidi"/>
              <w:noProof/>
              <w:kern w:val="2"/>
            </w:rPr>
          </w:pPr>
          <w:ins w:id="254" w:author="249326630@qq.com" w:date="2018-12-23T19:29:00Z">
            <w:r w:rsidRPr="0075488A">
              <w:rPr>
                <w:rStyle w:val="aa"/>
                <w:noProof/>
              </w:rPr>
              <w:fldChar w:fldCharType="begin"/>
            </w:r>
            <w:r w:rsidRPr="0075488A">
              <w:rPr>
                <w:rStyle w:val="aa"/>
                <w:noProof/>
              </w:rPr>
              <w:instrText xml:space="preserve"> </w:instrText>
            </w:r>
            <w:r>
              <w:rPr>
                <w:noProof/>
              </w:rPr>
              <w:instrText>HYPERLINK \l "_Toc533356725"</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1.9.2</w:t>
            </w:r>
            <w:r>
              <w:rPr>
                <w:rFonts w:asciiTheme="minorHAnsi" w:eastAsiaTheme="minorEastAsia" w:hAnsiTheme="minorHAnsi" w:cstheme="minorBidi"/>
                <w:noProof/>
                <w:kern w:val="2"/>
              </w:rPr>
              <w:tab/>
            </w:r>
            <w:r w:rsidRPr="0075488A">
              <w:rPr>
                <w:rStyle w:val="aa"/>
                <w:noProof/>
              </w:rPr>
              <w:t>新增教师</w:t>
            </w:r>
            <w:r>
              <w:rPr>
                <w:noProof/>
                <w:webHidden/>
              </w:rPr>
              <w:tab/>
            </w:r>
            <w:r>
              <w:rPr>
                <w:noProof/>
                <w:webHidden/>
              </w:rPr>
              <w:fldChar w:fldCharType="begin"/>
            </w:r>
            <w:r>
              <w:rPr>
                <w:noProof/>
                <w:webHidden/>
              </w:rPr>
              <w:instrText xml:space="preserve"> PAGEREF _Toc533356725 \h </w:instrText>
            </w:r>
            <w:r>
              <w:rPr>
                <w:noProof/>
                <w:webHidden/>
              </w:rPr>
            </w:r>
          </w:ins>
          <w:r>
            <w:rPr>
              <w:noProof/>
              <w:webHidden/>
            </w:rPr>
            <w:fldChar w:fldCharType="separate"/>
          </w:r>
          <w:ins w:id="255" w:author="249326630@qq.com" w:date="2018-12-23T19:29:00Z">
            <w:r>
              <w:rPr>
                <w:noProof/>
                <w:webHidden/>
              </w:rPr>
              <w:t>67</w:t>
            </w:r>
            <w:r>
              <w:rPr>
                <w:noProof/>
                <w:webHidden/>
              </w:rPr>
              <w:fldChar w:fldCharType="end"/>
            </w:r>
            <w:r w:rsidRPr="0075488A">
              <w:rPr>
                <w:rStyle w:val="aa"/>
                <w:noProof/>
              </w:rPr>
              <w:fldChar w:fldCharType="end"/>
            </w:r>
          </w:ins>
        </w:p>
        <w:p w14:paraId="22300712" w14:textId="2C5E598A" w:rsidR="00FD714F" w:rsidRDefault="00FD714F">
          <w:pPr>
            <w:pStyle w:val="31"/>
            <w:tabs>
              <w:tab w:val="left" w:pos="1680"/>
              <w:tab w:val="right" w:leader="dot" w:pos="8296"/>
            </w:tabs>
            <w:rPr>
              <w:ins w:id="256" w:author="249326630@qq.com" w:date="2018-12-23T19:29:00Z"/>
              <w:rFonts w:asciiTheme="minorHAnsi" w:eastAsiaTheme="minorEastAsia" w:hAnsiTheme="minorHAnsi" w:cstheme="minorBidi"/>
              <w:noProof/>
              <w:kern w:val="2"/>
            </w:rPr>
          </w:pPr>
          <w:ins w:id="257" w:author="249326630@qq.com" w:date="2018-12-23T19:29:00Z">
            <w:r w:rsidRPr="0075488A">
              <w:rPr>
                <w:rStyle w:val="aa"/>
                <w:noProof/>
              </w:rPr>
              <w:fldChar w:fldCharType="begin"/>
            </w:r>
            <w:r w:rsidRPr="0075488A">
              <w:rPr>
                <w:rStyle w:val="aa"/>
                <w:noProof/>
              </w:rPr>
              <w:instrText xml:space="preserve"> </w:instrText>
            </w:r>
            <w:r>
              <w:rPr>
                <w:noProof/>
              </w:rPr>
              <w:instrText>HYPERLINK \l "_Toc533356726"</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1.9.3</w:t>
            </w:r>
            <w:r>
              <w:rPr>
                <w:rFonts w:asciiTheme="minorHAnsi" w:eastAsiaTheme="minorEastAsia" w:hAnsiTheme="minorHAnsi" w:cstheme="minorBidi"/>
                <w:noProof/>
                <w:kern w:val="2"/>
              </w:rPr>
              <w:tab/>
            </w:r>
            <w:r w:rsidRPr="0075488A">
              <w:rPr>
                <w:rStyle w:val="aa"/>
                <w:noProof/>
              </w:rPr>
              <w:t>填写证件号</w:t>
            </w:r>
            <w:r>
              <w:rPr>
                <w:noProof/>
                <w:webHidden/>
              </w:rPr>
              <w:tab/>
            </w:r>
            <w:r>
              <w:rPr>
                <w:noProof/>
                <w:webHidden/>
              </w:rPr>
              <w:fldChar w:fldCharType="begin"/>
            </w:r>
            <w:r>
              <w:rPr>
                <w:noProof/>
                <w:webHidden/>
              </w:rPr>
              <w:instrText xml:space="preserve"> PAGEREF _Toc533356726 \h </w:instrText>
            </w:r>
            <w:r>
              <w:rPr>
                <w:noProof/>
                <w:webHidden/>
              </w:rPr>
            </w:r>
          </w:ins>
          <w:r>
            <w:rPr>
              <w:noProof/>
              <w:webHidden/>
            </w:rPr>
            <w:fldChar w:fldCharType="separate"/>
          </w:r>
          <w:ins w:id="258" w:author="249326630@qq.com" w:date="2018-12-23T19:29:00Z">
            <w:r>
              <w:rPr>
                <w:noProof/>
                <w:webHidden/>
              </w:rPr>
              <w:t>68</w:t>
            </w:r>
            <w:r>
              <w:rPr>
                <w:noProof/>
                <w:webHidden/>
              </w:rPr>
              <w:fldChar w:fldCharType="end"/>
            </w:r>
            <w:r w:rsidRPr="0075488A">
              <w:rPr>
                <w:rStyle w:val="aa"/>
                <w:noProof/>
              </w:rPr>
              <w:fldChar w:fldCharType="end"/>
            </w:r>
          </w:ins>
        </w:p>
        <w:p w14:paraId="278C13B5" w14:textId="2380A2F0" w:rsidR="00FD714F" w:rsidRDefault="00FD714F">
          <w:pPr>
            <w:pStyle w:val="31"/>
            <w:tabs>
              <w:tab w:val="left" w:pos="1680"/>
              <w:tab w:val="right" w:leader="dot" w:pos="8296"/>
            </w:tabs>
            <w:rPr>
              <w:ins w:id="259" w:author="249326630@qq.com" w:date="2018-12-23T19:29:00Z"/>
              <w:rFonts w:asciiTheme="minorHAnsi" w:eastAsiaTheme="minorEastAsia" w:hAnsiTheme="minorHAnsi" w:cstheme="minorBidi"/>
              <w:noProof/>
              <w:kern w:val="2"/>
            </w:rPr>
          </w:pPr>
          <w:ins w:id="260" w:author="249326630@qq.com" w:date="2018-12-23T19:29:00Z">
            <w:r w:rsidRPr="0075488A">
              <w:rPr>
                <w:rStyle w:val="aa"/>
                <w:noProof/>
              </w:rPr>
              <w:fldChar w:fldCharType="begin"/>
            </w:r>
            <w:r w:rsidRPr="0075488A">
              <w:rPr>
                <w:rStyle w:val="aa"/>
                <w:noProof/>
              </w:rPr>
              <w:instrText xml:space="preserve"> </w:instrText>
            </w:r>
            <w:r>
              <w:rPr>
                <w:noProof/>
              </w:rPr>
              <w:instrText>HYPERLINK \l "_Toc533356727"</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1.9.4</w:t>
            </w:r>
            <w:r>
              <w:rPr>
                <w:rFonts w:asciiTheme="minorHAnsi" w:eastAsiaTheme="minorEastAsia" w:hAnsiTheme="minorHAnsi" w:cstheme="minorBidi"/>
                <w:noProof/>
                <w:kern w:val="2"/>
              </w:rPr>
              <w:tab/>
            </w:r>
            <w:r w:rsidRPr="0075488A">
              <w:rPr>
                <w:rStyle w:val="aa"/>
                <w:noProof/>
              </w:rPr>
              <w:t>填写联系方式</w:t>
            </w:r>
            <w:r>
              <w:rPr>
                <w:noProof/>
                <w:webHidden/>
              </w:rPr>
              <w:tab/>
            </w:r>
            <w:r>
              <w:rPr>
                <w:noProof/>
                <w:webHidden/>
              </w:rPr>
              <w:fldChar w:fldCharType="begin"/>
            </w:r>
            <w:r>
              <w:rPr>
                <w:noProof/>
                <w:webHidden/>
              </w:rPr>
              <w:instrText xml:space="preserve"> PAGEREF _Toc533356727 \h </w:instrText>
            </w:r>
            <w:r>
              <w:rPr>
                <w:noProof/>
                <w:webHidden/>
              </w:rPr>
            </w:r>
          </w:ins>
          <w:r>
            <w:rPr>
              <w:noProof/>
              <w:webHidden/>
            </w:rPr>
            <w:fldChar w:fldCharType="separate"/>
          </w:r>
          <w:ins w:id="261" w:author="249326630@qq.com" w:date="2018-12-23T19:29:00Z">
            <w:r>
              <w:rPr>
                <w:noProof/>
                <w:webHidden/>
              </w:rPr>
              <w:t>69</w:t>
            </w:r>
            <w:r>
              <w:rPr>
                <w:noProof/>
                <w:webHidden/>
              </w:rPr>
              <w:fldChar w:fldCharType="end"/>
            </w:r>
            <w:r w:rsidRPr="0075488A">
              <w:rPr>
                <w:rStyle w:val="aa"/>
                <w:noProof/>
              </w:rPr>
              <w:fldChar w:fldCharType="end"/>
            </w:r>
          </w:ins>
        </w:p>
        <w:p w14:paraId="43DCDC3F" w14:textId="5C0DE118" w:rsidR="00FD714F" w:rsidRDefault="00FD714F">
          <w:pPr>
            <w:pStyle w:val="31"/>
            <w:tabs>
              <w:tab w:val="left" w:pos="1680"/>
              <w:tab w:val="right" w:leader="dot" w:pos="8296"/>
            </w:tabs>
            <w:rPr>
              <w:ins w:id="262" w:author="249326630@qq.com" w:date="2018-12-23T19:29:00Z"/>
              <w:rFonts w:asciiTheme="minorHAnsi" w:eastAsiaTheme="minorEastAsia" w:hAnsiTheme="minorHAnsi" w:cstheme="minorBidi"/>
              <w:noProof/>
              <w:kern w:val="2"/>
            </w:rPr>
          </w:pPr>
          <w:ins w:id="263" w:author="249326630@qq.com" w:date="2018-12-23T19:29:00Z">
            <w:r w:rsidRPr="0075488A">
              <w:rPr>
                <w:rStyle w:val="aa"/>
                <w:noProof/>
              </w:rPr>
              <w:fldChar w:fldCharType="begin"/>
            </w:r>
            <w:r w:rsidRPr="0075488A">
              <w:rPr>
                <w:rStyle w:val="aa"/>
                <w:noProof/>
              </w:rPr>
              <w:instrText xml:space="preserve"> </w:instrText>
            </w:r>
            <w:r>
              <w:rPr>
                <w:noProof/>
              </w:rPr>
              <w:instrText>HYPERLINK \l "_Toc533356728"</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1.9.5</w:t>
            </w:r>
            <w:r>
              <w:rPr>
                <w:rFonts w:asciiTheme="minorHAnsi" w:eastAsiaTheme="minorEastAsia" w:hAnsiTheme="minorHAnsi" w:cstheme="minorBidi"/>
                <w:noProof/>
                <w:kern w:val="2"/>
              </w:rPr>
              <w:tab/>
            </w:r>
            <w:r w:rsidRPr="0075488A">
              <w:rPr>
                <w:rStyle w:val="aa"/>
                <w:noProof/>
              </w:rPr>
              <w:t>选择证件类型</w:t>
            </w:r>
            <w:r>
              <w:rPr>
                <w:noProof/>
                <w:webHidden/>
              </w:rPr>
              <w:tab/>
            </w:r>
            <w:r>
              <w:rPr>
                <w:noProof/>
                <w:webHidden/>
              </w:rPr>
              <w:fldChar w:fldCharType="begin"/>
            </w:r>
            <w:r>
              <w:rPr>
                <w:noProof/>
                <w:webHidden/>
              </w:rPr>
              <w:instrText xml:space="preserve"> PAGEREF _Toc533356728 \h </w:instrText>
            </w:r>
            <w:r>
              <w:rPr>
                <w:noProof/>
                <w:webHidden/>
              </w:rPr>
            </w:r>
          </w:ins>
          <w:r>
            <w:rPr>
              <w:noProof/>
              <w:webHidden/>
            </w:rPr>
            <w:fldChar w:fldCharType="separate"/>
          </w:r>
          <w:ins w:id="264" w:author="249326630@qq.com" w:date="2018-12-23T19:29:00Z">
            <w:r>
              <w:rPr>
                <w:noProof/>
                <w:webHidden/>
              </w:rPr>
              <w:t>70</w:t>
            </w:r>
            <w:r>
              <w:rPr>
                <w:noProof/>
                <w:webHidden/>
              </w:rPr>
              <w:fldChar w:fldCharType="end"/>
            </w:r>
            <w:r w:rsidRPr="0075488A">
              <w:rPr>
                <w:rStyle w:val="aa"/>
                <w:noProof/>
              </w:rPr>
              <w:fldChar w:fldCharType="end"/>
            </w:r>
          </w:ins>
        </w:p>
        <w:p w14:paraId="0AFA4065" w14:textId="4C953687" w:rsidR="00FD714F" w:rsidRDefault="00FD714F">
          <w:pPr>
            <w:pStyle w:val="21"/>
            <w:tabs>
              <w:tab w:val="left" w:pos="1260"/>
              <w:tab w:val="right" w:leader="dot" w:pos="8296"/>
            </w:tabs>
            <w:rPr>
              <w:ins w:id="265" w:author="249326630@qq.com" w:date="2018-12-23T19:29:00Z"/>
              <w:rFonts w:asciiTheme="minorHAnsi" w:eastAsiaTheme="minorEastAsia" w:hAnsiTheme="minorHAnsi" w:cstheme="minorBidi"/>
              <w:noProof/>
              <w:kern w:val="2"/>
            </w:rPr>
          </w:pPr>
          <w:ins w:id="266" w:author="249326630@qq.com" w:date="2018-12-23T19:29:00Z">
            <w:r w:rsidRPr="0075488A">
              <w:rPr>
                <w:rStyle w:val="aa"/>
                <w:noProof/>
              </w:rPr>
              <w:fldChar w:fldCharType="begin"/>
            </w:r>
            <w:r w:rsidRPr="0075488A">
              <w:rPr>
                <w:rStyle w:val="aa"/>
                <w:noProof/>
              </w:rPr>
              <w:instrText xml:space="preserve"> </w:instrText>
            </w:r>
            <w:r>
              <w:rPr>
                <w:noProof/>
              </w:rPr>
              <w:instrText>HYPERLINK \l "_Toc533356729"</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1.10</w:t>
            </w:r>
            <w:r>
              <w:rPr>
                <w:rFonts w:asciiTheme="minorHAnsi" w:eastAsiaTheme="minorEastAsia" w:hAnsiTheme="minorHAnsi" w:cstheme="minorBidi"/>
                <w:noProof/>
                <w:kern w:val="2"/>
              </w:rPr>
              <w:tab/>
            </w:r>
            <w:r w:rsidRPr="0075488A">
              <w:rPr>
                <w:rStyle w:val="aa"/>
                <w:noProof/>
              </w:rPr>
              <w:t>后台首页</w:t>
            </w:r>
            <w:r>
              <w:rPr>
                <w:noProof/>
                <w:webHidden/>
              </w:rPr>
              <w:tab/>
            </w:r>
            <w:r>
              <w:rPr>
                <w:noProof/>
                <w:webHidden/>
              </w:rPr>
              <w:fldChar w:fldCharType="begin"/>
            </w:r>
            <w:r>
              <w:rPr>
                <w:noProof/>
                <w:webHidden/>
              </w:rPr>
              <w:instrText xml:space="preserve"> PAGEREF _Toc533356729 \h </w:instrText>
            </w:r>
            <w:r>
              <w:rPr>
                <w:noProof/>
                <w:webHidden/>
              </w:rPr>
            </w:r>
          </w:ins>
          <w:r>
            <w:rPr>
              <w:noProof/>
              <w:webHidden/>
            </w:rPr>
            <w:fldChar w:fldCharType="separate"/>
          </w:r>
          <w:ins w:id="267" w:author="249326630@qq.com" w:date="2018-12-23T19:29:00Z">
            <w:r>
              <w:rPr>
                <w:noProof/>
                <w:webHidden/>
              </w:rPr>
              <w:t>71</w:t>
            </w:r>
            <w:r>
              <w:rPr>
                <w:noProof/>
                <w:webHidden/>
              </w:rPr>
              <w:fldChar w:fldCharType="end"/>
            </w:r>
            <w:r w:rsidRPr="0075488A">
              <w:rPr>
                <w:rStyle w:val="aa"/>
                <w:noProof/>
              </w:rPr>
              <w:fldChar w:fldCharType="end"/>
            </w:r>
          </w:ins>
        </w:p>
        <w:p w14:paraId="3D851E8F" w14:textId="6C74F5B2" w:rsidR="00FD714F" w:rsidRDefault="00FD714F">
          <w:pPr>
            <w:pStyle w:val="31"/>
            <w:tabs>
              <w:tab w:val="left" w:pos="2100"/>
              <w:tab w:val="right" w:leader="dot" w:pos="8296"/>
            </w:tabs>
            <w:rPr>
              <w:ins w:id="268" w:author="249326630@qq.com" w:date="2018-12-23T19:29:00Z"/>
              <w:rFonts w:asciiTheme="minorHAnsi" w:eastAsiaTheme="minorEastAsia" w:hAnsiTheme="minorHAnsi" w:cstheme="minorBidi"/>
              <w:noProof/>
              <w:kern w:val="2"/>
            </w:rPr>
          </w:pPr>
          <w:ins w:id="269" w:author="249326630@qq.com" w:date="2018-12-23T19:29:00Z">
            <w:r w:rsidRPr="0075488A">
              <w:rPr>
                <w:rStyle w:val="aa"/>
                <w:noProof/>
              </w:rPr>
              <w:fldChar w:fldCharType="begin"/>
            </w:r>
            <w:r w:rsidRPr="0075488A">
              <w:rPr>
                <w:rStyle w:val="aa"/>
                <w:noProof/>
              </w:rPr>
              <w:instrText xml:space="preserve"> </w:instrText>
            </w:r>
            <w:r>
              <w:rPr>
                <w:noProof/>
              </w:rPr>
              <w:instrText>HYPERLINK \l "_Toc533356730"</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1.10.1</w:t>
            </w:r>
            <w:r>
              <w:rPr>
                <w:rFonts w:asciiTheme="minorHAnsi" w:eastAsiaTheme="minorEastAsia" w:hAnsiTheme="minorHAnsi" w:cstheme="minorBidi"/>
                <w:noProof/>
                <w:kern w:val="2"/>
              </w:rPr>
              <w:tab/>
            </w:r>
            <w:r w:rsidRPr="0075488A">
              <w:rPr>
                <w:rStyle w:val="aa"/>
                <w:noProof/>
              </w:rPr>
              <w:t>导出日志</w:t>
            </w:r>
            <w:r>
              <w:rPr>
                <w:noProof/>
                <w:webHidden/>
              </w:rPr>
              <w:tab/>
            </w:r>
            <w:r>
              <w:rPr>
                <w:noProof/>
                <w:webHidden/>
              </w:rPr>
              <w:fldChar w:fldCharType="begin"/>
            </w:r>
            <w:r>
              <w:rPr>
                <w:noProof/>
                <w:webHidden/>
              </w:rPr>
              <w:instrText xml:space="preserve"> PAGEREF _Toc533356730 \h </w:instrText>
            </w:r>
            <w:r>
              <w:rPr>
                <w:noProof/>
                <w:webHidden/>
              </w:rPr>
            </w:r>
          </w:ins>
          <w:r>
            <w:rPr>
              <w:noProof/>
              <w:webHidden/>
            </w:rPr>
            <w:fldChar w:fldCharType="separate"/>
          </w:r>
          <w:ins w:id="270" w:author="249326630@qq.com" w:date="2018-12-23T19:29:00Z">
            <w:r>
              <w:rPr>
                <w:noProof/>
                <w:webHidden/>
              </w:rPr>
              <w:t>72</w:t>
            </w:r>
            <w:r>
              <w:rPr>
                <w:noProof/>
                <w:webHidden/>
              </w:rPr>
              <w:fldChar w:fldCharType="end"/>
            </w:r>
            <w:r w:rsidRPr="0075488A">
              <w:rPr>
                <w:rStyle w:val="aa"/>
                <w:noProof/>
              </w:rPr>
              <w:fldChar w:fldCharType="end"/>
            </w:r>
          </w:ins>
        </w:p>
        <w:p w14:paraId="36F232CF" w14:textId="0643743C" w:rsidR="00FD714F" w:rsidRDefault="00FD714F">
          <w:pPr>
            <w:pStyle w:val="31"/>
            <w:tabs>
              <w:tab w:val="left" w:pos="2100"/>
              <w:tab w:val="right" w:leader="dot" w:pos="8296"/>
            </w:tabs>
            <w:rPr>
              <w:ins w:id="271" w:author="249326630@qq.com" w:date="2018-12-23T19:29:00Z"/>
              <w:rFonts w:asciiTheme="minorHAnsi" w:eastAsiaTheme="minorEastAsia" w:hAnsiTheme="minorHAnsi" w:cstheme="minorBidi"/>
              <w:noProof/>
              <w:kern w:val="2"/>
            </w:rPr>
          </w:pPr>
          <w:ins w:id="272" w:author="249326630@qq.com" w:date="2018-12-23T19:29:00Z">
            <w:r w:rsidRPr="0075488A">
              <w:rPr>
                <w:rStyle w:val="aa"/>
                <w:noProof/>
              </w:rPr>
              <w:fldChar w:fldCharType="begin"/>
            </w:r>
            <w:r w:rsidRPr="0075488A">
              <w:rPr>
                <w:rStyle w:val="aa"/>
                <w:noProof/>
              </w:rPr>
              <w:instrText xml:space="preserve"> </w:instrText>
            </w:r>
            <w:r>
              <w:rPr>
                <w:noProof/>
              </w:rPr>
              <w:instrText>HYPERLINK \l "_Toc533356731"</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1.10.2</w:t>
            </w:r>
            <w:r>
              <w:rPr>
                <w:rFonts w:asciiTheme="minorHAnsi" w:eastAsiaTheme="minorEastAsia" w:hAnsiTheme="minorHAnsi" w:cstheme="minorBidi"/>
                <w:noProof/>
                <w:kern w:val="2"/>
              </w:rPr>
              <w:tab/>
            </w:r>
            <w:r w:rsidRPr="0075488A">
              <w:rPr>
                <w:rStyle w:val="aa"/>
                <w:noProof/>
              </w:rPr>
              <w:t>删除日志</w:t>
            </w:r>
            <w:r>
              <w:rPr>
                <w:noProof/>
                <w:webHidden/>
              </w:rPr>
              <w:tab/>
            </w:r>
            <w:r>
              <w:rPr>
                <w:noProof/>
                <w:webHidden/>
              </w:rPr>
              <w:fldChar w:fldCharType="begin"/>
            </w:r>
            <w:r>
              <w:rPr>
                <w:noProof/>
                <w:webHidden/>
              </w:rPr>
              <w:instrText xml:space="preserve"> PAGEREF _Toc533356731 \h </w:instrText>
            </w:r>
            <w:r>
              <w:rPr>
                <w:noProof/>
                <w:webHidden/>
              </w:rPr>
            </w:r>
          </w:ins>
          <w:r>
            <w:rPr>
              <w:noProof/>
              <w:webHidden/>
            </w:rPr>
            <w:fldChar w:fldCharType="separate"/>
          </w:r>
          <w:ins w:id="273" w:author="249326630@qq.com" w:date="2018-12-23T19:29:00Z">
            <w:r>
              <w:rPr>
                <w:noProof/>
                <w:webHidden/>
              </w:rPr>
              <w:t>73</w:t>
            </w:r>
            <w:r>
              <w:rPr>
                <w:noProof/>
                <w:webHidden/>
              </w:rPr>
              <w:fldChar w:fldCharType="end"/>
            </w:r>
            <w:r w:rsidRPr="0075488A">
              <w:rPr>
                <w:rStyle w:val="aa"/>
                <w:noProof/>
              </w:rPr>
              <w:fldChar w:fldCharType="end"/>
            </w:r>
          </w:ins>
        </w:p>
        <w:p w14:paraId="04940765" w14:textId="429A1515" w:rsidR="00FD714F" w:rsidRDefault="00FD714F">
          <w:pPr>
            <w:pStyle w:val="31"/>
            <w:tabs>
              <w:tab w:val="left" w:pos="2100"/>
              <w:tab w:val="right" w:leader="dot" w:pos="8296"/>
            </w:tabs>
            <w:rPr>
              <w:ins w:id="274" w:author="249326630@qq.com" w:date="2018-12-23T19:29:00Z"/>
              <w:rFonts w:asciiTheme="minorHAnsi" w:eastAsiaTheme="minorEastAsia" w:hAnsiTheme="minorHAnsi" w:cstheme="minorBidi"/>
              <w:noProof/>
              <w:kern w:val="2"/>
            </w:rPr>
          </w:pPr>
          <w:ins w:id="275" w:author="249326630@qq.com" w:date="2018-12-23T19:29:00Z">
            <w:r w:rsidRPr="0075488A">
              <w:rPr>
                <w:rStyle w:val="aa"/>
                <w:noProof/>
              </w:rPr>
              <w:lastRenderedPageBreak/>
              <w:fldChar w:fldCharType="begin"/>
            </w:r>
            <w:r w:rsidRPr="0075488A">
              <w:rPr>
                <w:rStyle w:val="aa"/>
                <w:noProof/>
              </w:rPr>
              <w:instrText xml:space="preserve"> </w:instrText>
            </w:r>
            <w:r>
              <w:rPr>
                <w:noProof/>
              </w:rPr>
              <w:instrText>HYPERLINK \l "_Toc533356732"</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1.10.3</w:t>
            </w:r>
            <w:r>
              <w:rPr>
                <w:rFonts w:asciiTheme="minorHAnsi" w:eastAsiaTheme="minorEastAsia" w:hAnsiTheme="minorHAnsi" w:cstheme="minorBidi"/>
                <w:noProof/>
                <w:kern w:val="2"/>
              </w:rPr>
              <w:tab/>
            </w:r>
            <w:r w:rsidRPr="0075488A">
              <w:rPr>
                <w:rStyle w:val="aa"/>
                <w:noProof/>
              </w:rPr>
              <w:t>列表日期筛选</w:t>
            </w:r>
            <w:r>
              <w:rPr>
                <w:noProof/>
                <w:webHidden/>
              </w:rPr>
              <w:tab/>
            </w:r>
            <w:r>
              <w:rPr>
                <w:noProof/>
                <w:webHidden/>
              </w:rPr>
              <w:fldChar w:fldCharType="begin"/>
            </w:r>
            <w:r>
              <w:rPr>
                <w:noProof/>
                <w:webHidden/>
              </w:rPr>
              <w:instrText xml:space="preserve"> PAGEREF _Toc533356732 \h </w:instrText>
            </w:r>
            <w:r>
              <w:rPr>
                <w:noProof/>
                <w:webHidden/>
              </w:rPr>
            </w:r>
          </w:ins>
          <w:r>
            <w:rPr>
              <w:noProof/>
              <w:webHidden/>
            </w:rPr>
            <w:fldChar w:fldCharType="separate"/>
          </w:r>
          <w:ins w:id="276" w:author="249326630@qq.com" w:date="2018-12-23T19:29:00Z">
            <w:r>
              <w:rPr>
                <w:noProof/>
                <w:webHidden/>
              </w:rPr>
              <w:t>74</w:t>
            </w:r>
            <w:r>
              <w:rPr>
                <w:noProof/>
                <w:webHidden/>
              </w:rPr>
              <w:fldChar w:fldCharType="end"/>
            </w:r>
            <w:r w:rsidRPr="0075488A">
              <w:rPr>
                <w:rStyle w:val="aa"/>
                <w:noProof/>
              </w:rPr>
              <w:fldChar w:fldCharType="end"/>
            </w:r>
          </w:ins>
        </w:p>
        <w:p w14:paraId="3DEC5926" w14:textId="7484B418" w:rsidR="00FD714F" w:rsidRDefault="00FD714F">
          <w:pPr>
            <w:pStyle w:val="31"/>
            <w:tabs>
              <w:tab w:val="left" w:pos="2100"/>
              <w:tab w:val="right" w:leader="dot" w:pos="8296"/>
            </w:tabs>
            <w:rPr>
              <w:ins w:id="277" w:author="249326630@qq.com" w:date="2018-12-23T19:29:00Z"/>
              <w:rFonts w:asciiTheme="minorHAnsi" w:eastAsiaTheme="minorEastAsia" w:hAnsiTheme="minorHAnsi" w:cstheme="minorBidi"/>
              <w:noProof/>
              <w:kern w:val="2"/>
            </w:rPr>
          </w:pPr>
          <w:ins w:id="278" w:author="249326630@qq.com" w:date="2018-12-23T19:29:00Z">
            <w:r w:rsidRPr="0075488A">
              <w:rPr>
                <w:rStyle w:val="aa"/>
                <w:noProof/>
              </w:rPr>
              <w:fldChar w:fldCharType="begin"/>
            </w:r>
            <w:r w:rsidRPr="0075488A">
              <w:rPr>
                <w:rStyle w:val="aa"/>
                <w:noProof/>
              </w:rPr>
              <w:instrText xml:space="preserve"> </w:instrText>
            </w:r>
            <w:r>
              <w:rPr>
                <w:noProof/>
              </w:rPr>
              <w:instrText>HYPERLINK \l "_Toc533356733"</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1.10.4</w:t>
            </w:r>
            <w:r>
              <w:rPr>
                <w:rFonts w:asciiTheme="minorHAnsi" w:eastAsiaTheme="minorEastAsia" w:hAnsiTheme="minorHAnsi" w:cstheme="minorBidi"/>
                <w:noProof/>
                <w:kern w:val="2"/>
              </w:rPr>
              <w:tab/>
            </w:r>
            <w:r w:rsidRPr="0075488A">
              <w:rPr>
                <w:rStyle w:val="aa"/>
                <w:noProof/>
              </w:rPr>
              <w:t>快速导航</w:t>
            </w:r>
            <w:r>
              <w:rPr>
                <w:noProof/>
                <w:webHidden/>
              </w:rPr>
              <w:tab/>
            </w:r>
            <w:r>
              <w:rPr>
                <w:noProof/>
                <w:webHidden/>
              </w:rPr>
              <w:fldChar w:fldCharType="begin"/>
            </w:r>
            <w:r>
              <w:rPr>
                <w:noProof/>
                <w:webHidden/>
              </w:rPr>
              <w:instrText xml:space="preserve"> PAGEREF _Toc533356733 \h </w:instrText>
            </w:r>
            <w:r>
              <w:rPr>
                <w:noProof/>
                <w:webHidden/>
              </w:rPr>
            </w:r>
          </w:ins>
          <w:r>
            <w:rPr>
              <w:noProof/>
              <w:webHidden/>
            </w:rPr>
            <w:fldChar w:fldCharType="separate"/>
          </w:r>
          <w:ins w:id="279" w:author="249326630@qq.com" w:date="2018-12-23T19:29:00Z">
            <w:r>
              <w:rPr>
                <w:noProof/>
                <w:webHidden/>
              </w:rPr>
              <w:t>75</w:t>
            </w:r>
            <w:r>
              <w:rPr>
                <w:noProof/>
                <w:webHidden/>
              </w:rPr>
              <w:fldChar w:fldCharType="end"/>
            </w:r>
            <w:r w:rsidRPr="0075488A">
              <w:rPr>
                <w:rStyle w:val="aa"/>
                <w:noProof/>
              </w:rPr>
              <w:fldChar w:fldCharType="end"/>
            </w:r>
          </w:ins>
        </w:p>
        <w:p w14:paraId="2F24EE22" w14:textId="77D36057" w:rsidR="00FD714F" w:rsidRDefault="00FD714F">
          <w:pPr>
            <w:pStyle w:val="21"/>
            <w:tabs>
              <w:tab w:val="left" w:pos="1260"/>
              <w:tab w:val="right" w:leader="dot" w:pos="8296"/>
            </w:tabs>
            <w:rPr>
              <w:ins w:id="280" w:author="249326630@qq.com" w:date="2018-12-23T19:29:00Z"/>
              <w:rFonts w:asciiTheme="minorHAnsi" w:eastAsiaTheme="minorEastAsia" w:hAnsiTheme="minorHAnsi" w:cstheme="minorBidi"/>
              <w:noProof/>
              <w:kern w:val="2"/>
            </w:rPr>
          </w:pPr>
          <w:ins w:id="281" w:author="249326630@qq.com" w:date="2018-12-23T19:29:00Z">
            <w:r w:rsidRPr="0075488A">
              <w:rPr>
                <w:rStyle w:val="aa"/>
                <w:noProof/>
              </w:rPr>
              <w:fldChar w:fldCharType="begin"/>
            </w:r>
            <w:r w:rsidRPr="0075488A">
              <w:rPr>
                <w:rStyle w:val="aa"/>
                <w:noProof/>
              </w:rPr>
              <w:instrText xml:space="preserve"> </w:instrText>
            </w:r>
            <w:r>
              <w:rPr>
                <w:noProof/>
              </w:rPr>
              <w:instrText>HYPERLINK \l "_Toc533356734"</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1.11</w:t>
            </w:r>
            <w:r>
              <w:rPr>
                <w:rFonts w:asciiTheme="minorHAnsi" w:eastAsiaTheme="minorEastAsia" w:hAnsiTheme="minorHAnsi" w:cstheme="minorBidi"/>
                <w:noProof/>
                <w:kern w:val="2"/>
              </w:rPr>
              <w:tab/>
            </w:r>
            <w:r w:rsidRPr="0075488A">
              <w:rPr>
                <w:rStyle w:val="aa"/>
                <w:noProof/>
              </w:rPr>
              <w:t>列表翻页</w:t>
            </w:r>
            <w:r>
              <w:rPr>
                <w:noProof/>
                <w:webHidden/>
              </w:rPr>
              <w:tab/>
            </w:r>
            <w:r>
              <w:rPr>
                <w:noProof/>
                <w:webHidden/>
              </w:rPr>
              <w:fldChar w:fldCharType="begin"/>
            </w:r>
            <w:r>
              <w:rPr>
                <w:noProof/>
                <w:webHidden/>
              </w:rPr>
              <w:instrText xml:space="preserve"> PAGEREF _Toc533356734 \h </w:instrText>
            </w:r>
            <w:r>
              <w:rPr>
                <w:noProof/>
                <w:webHidden/>
              </w:rPr>
            </w:r>
          </w:ins>
          <w:r>
            <w:rPr>
              <w:noProof/>
              <w:webHidden/>
            </w:rPr>
            <w:fldChar w:fldCharType="separate"/>
          </w:r>
          <w:ins w:id="282" w:author="249326630@qq.com" w:date="2018-12-23T19:29:00Z">
            <w:r>
              <w:rPr>
                <w:noProof/>
                <w:webHidden/>
              </w:rPr>
              <w:t>76</w:t>
            </w:r>
            <w:r>
              <w:rPr>
                <w:noProof/>
                <w:webHidden/>
              </w:rPr>
              <w:fldChar w:fldCharType="end"/>
            </w:r>
            <w:r w:rsidRPr="0075488A">
              <w:rPr>
                <w:rStyle w:val="aa"/>
                <w:noProof/>
              </w:rPr>
              <w:fldChar w:fldCharType="end"/>
            </w:r>
          </w:ins>
        </w:p>
        <w:p w14:paraId="36D05456" w14:textId="61A8655A" w:rsidR="00FD714F" w:rsidRDefault="00FD714F">
          <w:pPr>
            <w:pStyle w:val="21"/>
            <w:tabs>
              <w:tab w:val="left" w:pos="1260"/>
              <w:tab w:val="right" w:leader="dot" w:pos="8296"/>
            </w:tabs>
            <w:rPr>
              <w:ins w:id="283" w:author="249326630@qq.com" w:date="2018-12-23T19:29:00Z"/>
              <w:rFonts w:asciiTheme="minorHAnsi" w:eastAsiaTheme="minorEastAsia" w:hAnsiTheme="minorHAnsi" w:cstheme="minorBidi"/>
              <w:noProof/>
              <w:kern w:val="2"/>
            </w:rPr>
          </w:pPr>
          <w:ins w:id="284" w:author="249326630@qq.com" w:date="2018-12-23T19:29:00Z">
            <w:r w:rsidRPr="0075488A">
              <w:rPr>
                <w:rStyle w:val="aa"/>
                <w:noProof/>
              </w:rPr>
              <w:fldChar w:fldCharType="begin"/>
            </w:r>
            <w:r w:rsidRPr="0075488A">
              <w:rPr>
                <w:rStyle w:val="aa"/>
                <w:noProof/>
              </w:rPr>
              <w:instrText xml:space="preserve"> </w:instrText>
            </w:r>
            <w:r>
              <w:rPr>
                <w:noProof/>
              </w:rPr>
              <w:instrText>HYPERLINK \l "_Toc533356735"</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1.12</w:t>
            </w:r>
            <w:r>
              <w:rPr>
                <w:rFonts w:asciiTheme="minorHAnsi" w:eastAsiaTheme="minorEastAsia" w:hAnsiTheme="minorHAnsi" w:cstheme="minorBidi"/>
                <w:noProof/>
                <w:kern w:val="2"/>
              </w:rPr>
              <w:tab/>
            </w:r>
            <w:r w:rsidRPr="0075488A">
              <w:rPr>
                <w:rStyle w:val="aa"/>
                <w:noProof/>
              </w:rPr>
              <w:t>复选</w:t>
            </w:r>
            <w:r>
              <w:rPr>
                <w:noProof/>
                <w:webHidden/>
              </w:rPr>
              <w:tab/>
            </w:r>
            <w:r>
              <w:rPr>
                <w:noProof/>
                <w:webHidden/>
              </w:rPr>
              <w:fldChar w:fldCharType="begin"/>
            </w:r>
            <w:r>
              <w:rPr>
                <w:noProof/>
                <w:webHidden/>
              </w:rPr>
              <w:instrText xml:space="preserve"> PAGEREF _Toc533356735 \h </w:instrText>
            </w:r>
            <w:r>
              <w:rPr>
                <w:noProof/>
                <w:webHidden/>
              </w:rPr>
            </w:r>
          </w:ins>
          <w:r>
            <w:rPr>
              <w:noProof/>
              <w:webHidden/>
            </w:rPr>
            <w:fldChar w:fldCharType="separate"/>
          </w:r>
          <w:ins w:id="285" w:author="249326630@qq.com" w:date="2018-12-23T19:29:00Z">
            <w:r>
              <w:rPr>
                <w:noProof/>
                <w:webHidden/>
              </w:rPr>
              <w:t>77</w:t>
            </w:r>
            <w:r>
              <w:rPr>
                <w:noProof/>
                <w:webHidden/>
              </w:rPr>
              <w:fldChar w:fldCharType="end"/>
            </w:r>
            <w:r w:rsidRPr="0075488A">
              <w:rPr>
                <w:rStyle w:val="aa"/>
                <w:noProof/>
              </w:rPr>
              <w:fldChar w:fldCharType="end"/>
            </w:r>
          </w:ins>
        </w:p>
        <w:p w14:paraId="714033BE" w14:textId="4CC730D1" w:rsidR="00FD714F" w:rsidRDefault="00FD714F">
          <w:pPr>
            <w:pStyle w:val="12"/>
            <w:tabs>
              <w:tab w:val="left" w:pos="420"/>
              <w:tab w:val="right" w:leader="dot" w:pos="8296"/>
            </w:tabs>
            <w:rPr>
              <w:ins w:id="286" w:author="249326630@qq.com" w:date="2018-12-23T19:29:00Z"/>
              <w:rFonts w:asciiTheme="minorHAnsi" w:eastAsiaTheme="minorEastAsia" w:hAnsiTheme="minorHAnsi" w:cstheme="minorBidi"/>
              <w:noProof/>
              <w:kern w:val="2"/>
            </w:rPr>
          </w:pPr>
          <w:ins w:id="287" w:author="249326630@qq.com" w:date="2018-12-23T19:29:00Z">
            <w:r w:rsidRPr="0075488A">
              <w:rPr>
                <w:rStyle w:val="aa"/>
                <w:noProof/>
              </w:rPr>
              <w:fldChar w:fldCharType="begin"/>
            </w:r>
            <w:r w:rsidRPr="0075488A">
              <w:rPr>
                <w:rStyle w:val="aa"/>
                <w:noProof/>
              </w:rPr>
              <w:instrText xml:space="preserve"> </w:instrText>
            </w:r>
            <w:r>
              <w:rPr>
                <w:noProof/>
              </w:rPr>
              <w:instrText>HYPERLINK \l "_Toc533356736"</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w:t>
            </w:r>
            <w:r>
              <w:rPr>
                <w:rFonts w:asciiTheme="minorHAnsi" w:eastAsiaTheme="minorEastAsia" w:hAnsiTheme="minorHAnsi" w:cstheme="minorBidi"/>
                <w:noProof/>
                <w:kern w:val="2"/>
              </w:rPr>
              <w:tab/>
            </w:r>
            <w:r w:rsidRPr="0075488A">
              <w:rPr>
                <w:rStyle w:val="aa"/>
                <w:noProof/>
              </w:rPr>
              <w:t>注册用户</w:t>
            </w:r>
            <w:r>
              <w:rPr>
                <w:noProof/>
                <w:webHidden/>
              </w:rPr>
              <w:tab/>
            </w:r>
            <w:r>
              <w:rPr>
                <w:noProof/>
                <w:webHidden/>
              </w:rPr>
              <w:fldChar w:fldCharType="begin"/>
            </w:r>
            <w:r>
              <w:rPr>
                <w:noProof/>
                <w:webHidden/>
              </w:rPr>
              <w:instrText xml:space="preserve"> PAGEREF _Toc533356736 \h </w:instrText>
            </w:r>
            <w:r>
              <w:rPr>
                <w:noProof/>
                <w:webHidden/>
              </w:rPr>
            </w:r>
          </w:ins>
          <w:r>
            <w:rPr>
              <w:noProof/>
              <w:webHidden/>
            </w:rPr>
            <w:fldChar w:fldCharType="separate"/>
          </w:r>
          <w:ins w:id="288" w:author="249326630@qq.com" w:date="2018-12-23T19:29:00Z">
            <w:r>
              <w:rPr>
                <w:noProof/>
                <w:webHidden/>
              </w:rPr>
              <w:t>78</w:t>
            </w:r>
            <w:r>
              <w:rPr>
                <w:noProof/>
                <w:webHidden/>
              </w:rPr>
              <w:fldChar w:fldCharType="end"/>
            </w:r>
            <w:r w:rsidRPr="0075488A">
              <w:rPr>
                <w:rStyle w:val="aa"/>
                <w:noProof/>
              </w:rPr>
              <w:fldChar w:fldCharType="end"/>
            </w:r>
          </w:ins>
        </w:p>
        <w:p w14:paraId="470DEB52" w14:textId="13C3C065" w:rsidR="00FD714F" w:rsidRDefault="00FD714F">
          <w:pPr>
            <w:pStyle w:val="21"/>
            <w:tabs>
              <w:tab w:val="left" w:pos="1260"/>
              <w:tab w:val="right" w:leader="dot" w:pos="8296"/>
            </w:tabs>
            <w:rPr>
              <w:ins w:id="289" w:author="249326630@qq.com" w:date="2018-12-23T19:29:00Z"/>
              <w:rFonts w:asciiTheme="minorHAnsi" w:eastAsiaTheme="minorEastAsia" w:hAnsiTheme="minorHAnsi" w:cstheme="minorBidi"/>
              <w:noProof/>
              <w:kern w:val="2"/>
            </w:rPr>
          </w:pPr>
          <w:ins w:id="290" w:author="249326630@qq.com" w:date="2018-12-23T19:29:00Z">
            <w:r w:rsidRPr="0075488A">
              <w:rPr>
                <w:rStyle w:val="aa"/>
                <w:noProof/>
              </w:rPr>
              <w:fldChar w:fldCharType="begin"/>
            </w:r>
            <w:r w:rsidRPr="0075488A">
              <w:rPr>
                <w:rStyle w:val="aa"/>
                <w:noProof/>
              </w:rPr>
              <w:instrText xml:space="preserve"> </w:instrText>
            </w:r>
            <w:r>
              <w:rPr>
                <w:noProof/>
              </w:rPr>
              <w:instrText>HYPERLINK \l "_Toc533356737"</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2.1</w:t>
            </w:r>
            <w:r>
              <w:rPr>
                <w:rFonts w:asciiTheme="minorHAnsi" w:eastAsiaTheme="minorEastAsia" w:hAnsiTheme="minorHAnsi" w:cstheme="minorBidi"/>
                <w:noProof/>
                <w:kern w:val="2"/>
              </w:rPr>
              <w:tab/>
            </w:r>
            <w:r w:rsidRPr="0075488A">
              <w:rPr>
                <w:rStyle w:val="aa"/>
                <w:noProof/>
              </w:rPr>
              <w:t>个人中心</w:t>
            </w:r>
            <w:r>
              <w:rPr>
                <w:noProof/>
                <w:webHidden/>
              </w:rPr>
              <w:tab/>
            </w:r>
            <w:r>
              <w:rPr>
                <w:noProof/>
                <w:webHidden/>
              </w:rPr>
              <w:fldChar w:fldCharType="begin"/>
            </w:r>
            <w:r>
              <w:rPr>
                <w:noProof/>
                <w:webHidden/>
              </w:rPr>
              <w:instrText xml:space="preserve"> PAGEREF _Toc533356737 \h </w:instrText>
            </w:r>
            <w:r>
              <w:rPr>
                <w:noProof/>
                <w:webHidden/>
              </w:rPr>
            </w:r>
          </w:ins>
          <w:r>
            <w:rPr>
              <w:noProof/>
              <w:webHidden/>
            </w:rPr>
            <w:fldChar w:fldCharType="separate"/>
          </w:r>
          <w:ins w:id="291" w:author="249326630@qq.com" w:date="2018-12-23T19:29:00Z">
            <w:r>
              <w:rPr>
                <w:noProof/>
                <w:webHidden/>
              </w:rPr>
              <w:t>78</w:t>
            </w:r>
            <w:r>
              <w:rPr>
                <w:noProof/>
                <w:webHidden/>
              </w:rPr>
              <w:fldChar w:fldCharType="end"/>
            </w:r>
            <w:r w:rsidRPr="0075488A">
              <w:rPr>
                <w:rStyle w:val="aa"/>
                <w:noProof/>
              </w:rPr>
              <w:fldChar w:fldCharType="end"/>
            </w:r>
          </w:ins>
        </w:p>
        <w:p w14:paraId="7C0986D2" w14:textId="484E07F0" w:rsidR="00FD714F" w:rsidRDefault="00FD714F">
          <w:pPr>
            <w:pStyle w:val="31"/>
            <w:tabs>
              <w:tab w:val="left" w:pos="1680"/>
              <w:tab w:val="right" w:leader="dot" w:pos="8296"/>
            </w:tabs>
            <w:rPr>
              <w:ins w:id="292" w:author="249326630@qq.com" w:date="2018-12-23T19:29:00Z"/>
              <w:rFonts w:asciiTheme="minorHAnsi" w:eastAsiaTheme="minorEastAsia" w:hAnsiTheme="minorHAnsi" w:cstheme="minorBidi"/>
              <w:noProof/>
              <w:kern w:val="2"/>
            </w:rPr>
          </w:pPr>
          <w:ins w:id="293" w:author="249326630@qq.com" w:date="2018-12-23T19:29:00Z">
            <w:r w:rsidRPr="0075488A">
              <w:rPr>
                <w:rStyle w:val="aa"/>
                <w:noProof/>
              </w:rPr>
              <w:fldChar w:fldCharType="begin"/>
            </w:r>
            <w:r w:rsidRPr="0075488A">
              <w:rPr>
                <w:rStyle w:val="aa"/>
                <w:noProof/>
              </w:rPr>
              <w:instrText xml:space="preserve"> </w:instrText>
            </w:r>
            <w:r>
              <w:rPr>
                <w:noProof/>
              </w:rPr>
              <w:instrText>HYPERLINK \l "_Toc533356738"</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2.1.1</w:t>
            </w:r>
            <w:r>
              <w:rPr>
                <w:rFonts w:asciiTheme="minorHAnsi" w:eastAsiaTheme="minorEastAsia" w:hAnsiTheme="minorHAnsi" w:cstheme="minorBidi"/>
                <w:noProof/>
                <w:kern w:val="2"/>
              </w:rPr>
              <w:tab/>
            </w:r>
            <w:r w:rsidRPr="0075488A">
              <w:rPr>
                <w:rStyle w:val="aa"/>
                <w:noProof/>
              </w:rPr>
              <w:t>浏览我的开课</w:t>
            </w:r>
            <w:r>
              <w:rPr>
                <w:noProof/>
                <w:webHidden/>
              </w:rPr>
              <w:tab/>
            </w:r>
            <w:r>
              <w:rPr>
                <w:noProof/>
                <w:webHidden/>
              </w:rPr>
              <w:fldChar w:fldCharType="begin"/>
            </w:r>
            <w:r>
              <w:rPr>
                <w:noProof/>
                <w:webHidden/>
              </w:rPr>
              <w:instrText xml:space="preserve"> PAGEREF _Toc533356738 \h </w:instrText>
            </w:r>
            <w:r>
              <w:rPr>
                <w:noProof/>
                <w:webHidden/>
              </w:rPr>
            </w:r>
          </w:ins>
          <w:r>
            <w:rPr>
              <w:noProof/>
              <w:webHidden/>
            </w:rPr>
            <w:fldChar w:fldCharType="separate"/>
          </w:r>
          <w:ins w:id="294" w:author="249326630@qq.com" w:date="2018-12-23T19:29:00Z">
            <w:r>
              <w:rPr>
                <w:noProof/>
                <w:webHidden/>
              </w:rPr>
              <w:t>79</w:t>
            </w:r>
            <w:r>
              <w:rPr>
                <w:noProof/>
                <w:webHidden/>
              </w:rPr>
              <w:fldChar w:fldCharType="end"/>
            </w:r>
            <w:r w:rsidRPr="0075488A">
              <w:rPr>
                <w:rStyle w:val="aa"/>
                <w:noProof/>
              </w:rPr>
              <w:fldChar w:fldCharType="end"/>
            </w:r>
          </w:ins>
        </w:p>
        <w:p w14:paraId="148624EC" w14:textId="1A23AB03" w:rsidR="00FD714F" w:rsidRDefault="00FD714F">
          <w:pPr>
            <w:pStyle w:val="31"/>
            <w:tabs>
              <w:tab w:val="left" w:pos="1680"/>
              <w:tab w:val="right" w:leader="dot" w:pos="8296"/>
            </w:tabs>
            <w:rPr>
              <w:ins w:id="295" w:author="249326630@qq.com" w:date="2018-12-23T19:29:00Z"/>
              <w:rFonts w:asciiTheme="minorHAnsi" w:eastAsiaTheme="minorEastAsia" w:hAnsiTheme="minorHAnsi" w:cstheme="minorBidi"/>
              <w:noProof/>
              <w:kern w:val="2"/>
            </w:rPr>
          </w:pPr>
          <w:ins w:id="296" w:author="249326630@qq.com" w:date="2018-12-23T19:29:00Z">
            <w:r w:rsidRPr="0075488A">
              <w:rPr>
                <w:rStyle w:val="aa"/>
                <w:noProof/>
              </w:rPr>
              <w:fldChar w:fldCharType="begin"/>
            </w:r>
            <w:r w:rsidRPr="0075488A">
              <w:rPr>
                <w:rStyle w:val="aa"/>
                <w:noProof/>
              </w:rPr>
              <w:instrText xml:space="preserve"> </w:instrText>
            </w:r>
            <w:r>
              <w:rPr>
                <w:noProof/>
              </w:rPr>
              <w:instrText>HYPERLINK \l "_Toc533356739"</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2.1.2</w:t>
            </w:r>
            <w:r>
              <w:rPr>
                <w:rFonts w:asciiTheme="minorHAnsi" w:eastAsiaTheme="minorEastAsia" w:hAnsiTheme="minorHAnsi" w:cstheme="minorBidi"/>
                <w:noProof/>
                <w:kern w:val="2"/>
              </w:rPr>
              <w:tab/>
            </w:r>
            <w:r w:rsidRPr="0075488A">
              <w:rPr>
                <w:rStyle w:val="aa"/>
                <w:noProof/>
              </w:rPr>
              <w:t>浏览个人信息</w:t>
            </w:r>
            <w:r>
              <w:rPr>
                <w:noProof/>
                <w:webHidden/>
              </w:rPr>
              <w:tab/>
            </w:r>
            <w:r>
              <w:rPr>
                <w:noProof/>
                <w:webHidden/>
              </w:rPr>
              <w:fldChar w:fldCharType="begin"/>
            </w:r>
            <w:r>
              <w:rPr>
                <w:noProof/>
                <w:webHidden/>
              </w:rPr>
              <w:instrText xml:space="preserve"> PAGEREF _Toc533356739 \h </w:instrText>
            </w:r>
            <w:r>
              <w:rPr>
                <w:noProof/>
                <w:webHidden/>
              </w:rPr>
            </w:r>
          </w:ins>
          <w:r>
            <w:rPr>
              <w:noProof/>
              <w:webHidden/>
            </w:rPr>
            <w:fldChar w:fldCharType="separate"/>
          </w:r>
          <w:ins w:id="297" w:author="249326630@qq.com" w:date="2018-12-23T19:29:00Z">
            <w:r>
              <w:rPr>
                <w:noProof/>
                <w:webHidden/>
              </w:rPr>
              <w:t>80</w:t>
            </w:r>
            <w:r>
              <w:rPr>
                <w:noProof/>
                <w:webHidden/>
              </w:rPr>
              <w:fldChar w:fldCharType="end"/>
            </w:r>
            <w:r w:rsidRPr="0075488A">
              <w:rPr>
                <w:rStyle w:val="aa"/>
                <w:noProof/>
              </w:rPr>
              <w:fldChar w:fldCharType="end"/>
            </w:r>
          </w:ins>
        </w:p>
        <w:p w14:paraId="7943244F" w14:textId="2A9E2549" w:rsidR="00FD714F" w:rsidRDefault="00FD714F">
          <w:pPr>
            <w:pStyle w:val="31"/>
            <w:tabs>
              <w:tab w:val="left" w:pos="1680"/>
              <w:tab w:val="right" w:leader="dot" w:pos="8296"/>
            </w:tabs>
            <w:rPr>
              <w:ins w:id="298" w:author="249326630@qq.com" w:date="2018-12-23T19:29:00Z"/>
              <w:rFonts w:asciiTheme="minorHAnsi" w:eastAsiaTheme="minorEastAsia" w:hAnsiTheme="minorHAnsi" w:cstheme="minorBidi"/>
              <w:noProof/>
              <w:kern w:val="2"/>
            </w:rPr>
          </w:pPr>
          <w:ins w:id="299" w:author="249326630@qq.com" w:date="2018-12-23T19:29:00Z">
            <w:r w:rsidRPr="0075488A">
              <w:rPr>
                <w:rStyle w:val="aa"/>
                <w:noProof/>
              </w:rPr>
              <w:fldChar w:fldCharType="begin"/>
            </w:r>
            <w:r w:rsidRPr="0075488A">
              <w:rPr>
                <w:rStyle w:val="aa"/>
                <w:noProof/>
              </w:rPr>
              <w:instrText xml:space="preserve"> </w:instrText>
            </w:r>
            <w:r>
              <w:rPr>
                <w:noProof/>
              </w:rPr>
              <w:instrText>HYPERLINK \l "_Toc533356740"</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2.1.3</w:t>
            </w:r>
            <w:r>
              <w:rPr>
                <w:rFonts w:asciiTheme="minorHAnsi" w:eastAsiaTheme="minorEastAsia" w:hAnsiTheme="minorHAnsi" w:cstheme="minorBidi"/>
                <w:noProof/>
                <w:kern w:val="2"/>
              </w:rPr>
              <w:tab/>
            </w:r>
            <w:r w:rsidRPr="0075488A">
              <w:rPr>
                <w:rStyle w:val="aa"/>
                <w:noProof/>
              </w:rPr>
              <w:t>修改密码</w:t>
            </w:r>
            <w:r>
              <w:rPr>
                <w:noProof/>
                <w:webHidden/>
              </w:rPr>
              <w:tab/>
            </w:r>
            <w:r>
              <w:rPr>
                <w:noProof/>
                <w:webHidden/>
              </w:rPr>
              <w:fldChar w:fldCharType="begin"/>
            </w:r>
            <w:r>
              <w:rPr>
                <w:noProof/>
                <w:webHidden/>
              </w:rPr>
              <w:instrText xml:space="preserve"> PAGEREF _Toc533356740 \h </w:instrText>
            </w:r>
            <w:r>
              <w:rPr>
                <w:noProof/>
                <w:webHidden/>
              </w:rPr>
            </w:r>
          </w:ins>
          <w:r>
            <w:rPr>
              <w:noProof/>
              <w:webHidden/>
            </w:rPr>
            <w:fldChar w:fldCharType="separate"/>
          </w:r>
          <w:ins w:id="300" w:author="249326630@qq.com" w:date="2018-12-23T19:29:00Z">
            <w:r>
              <w:rPr>
                <w:noProof/>
                <w:webHidden/>
              </w:rPr>
              <w:t>81</w:t>
            </w:r>
            <w:r>
              <w:rPr>
                <w:noProof/>
                <w:webHidden/>
              </w:rPr>
              <w:fldChar w:fldCharType="end"/>
            </w:r>
            <w:r w:rsidRPr="0075488A">
              <w:rPr>
                <w:rStyle w:val="aa"/>
                <w:noProof/>
              </w:rPr>
              <w:fldChar w:fldCharType="end"/>
            </w:r>
          </w:ins>
        </w:p>
        <w:p w14:paraId="1FD4DBD8" w14:textId="3D50BC1A" w:rsidR="00FD714F" w:rsidRDefault="00FD714F">
          <w:pPr>
            <w:pStyle w:val="31"/>
            <w:tabs>
              <w:tab w:val="left" w:pos="1680"/>
              <w:tab w:val="right" w:leader="dot" w:pos="8296"/>
            </w:tabs>
            <w:rPr>
              <w:ins w:id="301" w:author="249326630@qq.com" w:date="2018-12-23T19:29:00Z"/>
              <w:rFonts w:asciiTheme="minorHAnsi" w:eastAsiaTheme="minorEastAsia" w:hAnsiTheme="minorHAnsi" w:cstheme="minorBidi"/>
              <w:noProof/>
              <w:kern w:val="2"/>
            </w:rPr>
          </w:pPr>
          <w:ins w:id="302" w:author="249326630@qq.com" w:date="2018-12-23T19:29:00Z">
            <w:r w:rsidRPr="0075488A">
              <w:rPr>
                <w:rStyle w:val="aa"/>
                <w:noProof/>
              </w:rPr>
              <w:fldChar w:fldCharType="begin"/>
            </w:r>
            <w:r w:rsidRPr="0075488A">
              <w:rPr>
                <w:rStyle w:val="aa"/>
                <w:noProof/>
              </w:rPr>
              <w:instrText xml:space="preserve"> </w:instrText>
            </w:r>
            <w:r>
              <w:rPr>
                <w:noProof/>
              </w:rPr>
              <w:instrText>HYPERLINK \l "_Toc533356741"</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2.1.4</w:t>
            </w:r>
            <w:r>
              <w:rPr>
                <w:rFonts w:asciiTheme="minorHAnsi" w:eastAsiaTheme="minorEastAsia" w:hAnsiTheme="minorHAnsi" w:cstheme="minorBidi"/>
                <w:noProof/>
                <w:kern w:val="2"/>
              </w:rPr>
              <w:tab/>
            </w:r>
            <w:r w:rsidRPr="0075488A">
              <w:rPr>
                <w:rStyle w:val="aa"/>
                <w:noProof/>
              </w:rPr>
              <w:t>输入旧密码</w:t>
            </w:r>
            <w:r>
              <w:rPr>
                <w:noProof/>
                <w:webHidden/>
              </w:rPr>
              <w:tab/>
            </w:r>
            <w:r>
              <w:rPr>
                <w:noProof/>
                <w:webHidden/>
              </w:rPr>
              <w:fldChar w:fldCharType="begin"/>
            </w:r>
            <w:r>
              <w:rPr>
                <w:noProof/>
                <w:webHidden/>
              </w:rPr>
              <w:instrText xml:space="preserve"> PAGEREF _Toc533356741 \h </w:instrText>
            </w:r>
            <w:r>
              <w:rPr>
                <w:noProof/>
                <w:webHidden/>
              </w:rPr>
            </w:r>
          </w:ins>
          <w:r>
            <w:rPr>
              <w:noProof/>
              <w:webHidden/>
            </w:rPr>
            <w:fldChar w:fldCharType="separate"/>
          </w:r>
          <w:ins w:id="303" w:author="249326630@qq.com" w:date="2018-12-23T19:29:00Z">
            <w:r>
              <w:rPr>
                <w:noProof/>
                <w:webHidden/>
              </w:rPr>
              <w:t>82</w:t>
            </w:r>
            <w:r>
              <w:rPr>
                <w:noProof/>
                <w:webHidden/>
              </w:rPr>
              <w:fldChar w:fldCharType="end"/>
            </w:r>
            <w:r w:rsidRPr="0075488A">
              <w:rPr>
                <w:rStyle w:val="aa"/>
                <w:noProof/>
              </w:rPr>
              <w:fldChar w:fldCharType="end"/>
            </w:r>
          </w:ins>
        </w:p>
        <w:p w14:paraId="4402ABBC" w14:textId="0E7D81D9" w:rsidR="00FD714F" w:rsidRDefault="00FD714F">
          <w:pPr>
            <w:pStyle w:val="31"/>
            <w:tabs>
              <w:tab w:val="left" w:pos="1680"/>
              <w:tab w:val="right" w:leader="dot" w:pos="8296"/>
            </w:tabs>
            <w:rPr>
              <w:ins w:id="304" w:author="249326630@qq.com" w:date="2018-12-23T19:29:00Z"/>
              <w:rFonts w:asciiTheme="minorHAnsi" w:eastAsiaTheme="minorEastAsia" w:hAnsiTheme="minorHAnsi" w:cstheme="minorBidi"/>
              <w:noProof/>
              <w:kern w:val="2"/>
            </w:rPr>
          </w:pPr>
          <w:ins w:id="305" w:author="249326630@qq.com" w:date="2018-12-23T19:29:00Z">
            <w:r w:rsidRPr="0075488A">
              <w:rPr>
                <w:rStyle w:val="aa"/>
                <w:noProof/>
              </w:rPr>
              <w:fldChar w:fldCharType="begin"/>
            </w:r>
            <w:r w:rsidRPr="0075488A">
              <w:rPr>
                <w:rStyle w:val="aa"/>
                <w:noProof/>
              </w:rPr>
              <w:instrText xml:space="preserve"> </w:instrText>
            </w:r>
            <w:r>
              <w:rPr>
                <w:noProof/>
              </w:rPr>
              <w:instrText>HYPERLINK \l "_Toc533356742"</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2.1.5</w:t>
            </w:r>
            <w:r>
              <w:rPr>
                <w:rFonts w:asciiTheme="minorHAnsi" w:eastAsiaTheme="minorEastAsia" w:hAnsiTheme="minorHAnsi" w:cstheme="minorBidi"/>
                <w:noProof/>
                <w:kern w:val="2"/>
              </w:rPr>
              <w:tab/>
            </w:r>
            <w:r w:rsidRPr="0075488A">
              <w:rPr>
                <w:rStyle w:val="aa"/>
                <w:noProof/>
              </w:rPr>
              <w:t>输入新密码</w:t>
            </w:r>
            <w:r>
              <w:rPr>
                <w:noProof/>
                <w:webHidden/>
              </w:rPr>
              <w:tab/>
            </w:r>
            <w:r>
              <w:rPr>
                <w:noProof/>
                <w:webHidden/>
              </w:rPr>
              <w:fldChar w:fldCharType="begin"/>
            </w:r>
            <w:r>
              <w:rPr>
                <w:noProof/>
                <w:webHidden/>
              </w:rPr>
              <w:instrText xml:space="preserve"> PAGEREF _Toc533356742 \h </w:instrText>
            </w:r>
            <w:r>
              <w:rPr>
                <w:noProof/>
                <w:webHidden/>
              </w:rPr>
            </w:r>
          </w:ins>
          <w:r>
            <w:rPr>
              <w:noProof/>
              <w:webHidden/>
            </w:rPr>
            <w:fldChar w:fldCharType="separate"/>
          </w:r>
          <w:ins w:id="306" w:author="249326630@qq.com" w:date="2018-12-23T19:29:00Z">
            <w:r>
              <w:rPr>
                <w:noProof/>
                <w:webHidden/>
              </w:rPr>
              <w:t>83</w:t>
            </w:r>
            <w:r>
              <w:rPr>
                <w:noProof/>
                <w:webHidden/>
              </w:rPr>
              <w:fldChar w:fldCharType="end"/>
            </w:r>
            <w:r w:rsidRPr="0075488A">
              <w:rPr>
                <w:rStyle w:val="aa"/>
                <w:noProof/>
              </w:rPr>
              <w:fldChar w:fldCharType="end"/>
            </w:r>
          </w:ins>
        </w:p>
        <w:p w14:paraId="358322F7" w14:textId="7CD9C284" w:rsidR="00FD714F" w:rsidRDefault="00FD714F">
          <w:pPr>
            <w:pStyle w:val="31"/>
            <w:tabs>
              <w:tab w:val="left" w:pos="1680"/>
              <w:tab w:val="right" w:leader="dot" w:pos="8296"/>
            </w:tabs>
            <w:rPr>
              <w:ins w:id="307" w:author="249326630@qq.com" w:date="2018-12-23T19:29:00Z"/>
              <w:rFonts w:asciiTheme="minorHAnsi" w:eastAsiaTheme="minorEastAsia" w:hAnsiTheme="minorHAnsi" w:cstheme="minorBidi"/>
              <w:noProof/>
              <w:kern w:val="2"/>
            </w:rPr>
          </w:pPr>
          <w:ins w:id="308" w:author="249326630@qq.com" w:date="2018-12-23T19:29:00Z">
            <w:r w:rsidRPr="0075488A">
              <w:rPr>
                <w:rStyle w:val="aa"/>
                <w:noProof/>
              </w:rPr>
              <w:fldChar w:fldCharType="begin"/>
            </w:r>
            <w:r w:rsidRPr="0075488A">
              <w:rPr>
                <w:rStyle w:val="aa"/>
                <w:noProof/>
              </w:rPr>
              <w:instrText xml:space="preserve"> </w:instrText>
            </w:r>
            <w:r>
              <w:rPr>
                <w:noProof/>
              </w:rPr>
              <w:instrText>HYPERLINK \l "_Toc533356743"</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2.1.6</w:t>
            </w:r>
            <w:r>
              <w:rPr>
                <w:rFonts w:asciiTheme="minorHAnsi" w:eastAsiaTheme="minorEastAsia" w:hAnsiTheme="minorHAnsi" w:cstheme="minorBidi"/>
                <w:noProof/>
                <w:kern w:val="2"/>
              </w:rPr>
              <w:tab/>
            </w:r>
            <w:r w:rsidRPr="0075488A">
              <w:rPr>
                <w:rStyle w:val="aa"/>
                <w:noProof/>
              </w:rPr>
              <w:t>确认新密码</w:t>
            </w:r>
            <w:r>
              <w:rPr>
                <w:noProof/>
                <w:webHidden/>
              </w:rPr>
              <w:tab/>
            </w:r>
            <w:r>
              <w:rPr>
                <w:noProof/>
                <w:webHidden/>
              </w:rPr>
              <w:fldChar w:fldCharType="begin"/>
            </w:r>
            <w:r>
              <w:rPr>
                <w:noProof/>
                <w:webHidden/>
              </w:rPr>
              <w:instrText xml:space="preserve"> PAGEREF _Toc533356743 \h </w:instrText>
            </w:r>
            <w:r>
              <w:rPr>
                <w:noProof/>
                <w:webHidden/>
              </w:rPr>
            </w:r>
          </w:ins>
          <w:r>
            <w:rPr>
              <w:noProof/>
              <w:webHidden/>
            </w:rPr>
            <w:fldChar w:fldCharType="separate"/>
          </w:r>
          <w:ins w:id="309" w:author="249326630@qq.com" w:date="2018-12-23T19:29:00Z">
            <w:r>
              <w:rPr>
                <w:noProof/>
                <w:webHidden/>
              </w:rPr>
              <w:t>84</w:t>
            </w:r>
            <w:r>
              <w:rPr>
                <w:noProof/>
                <w:webHidden/>
              </w:rPr>
              <w:fldChar w:fldCharType="end"/>
            </w:r>
            <w:r w:rsidRPr="0075488A">
              <w:rPr>
                <w:rStyle w:val="aa"/>
                <w:noProof/>
              </w:rPr>
              <w:fldChar w:fldCharType="end"/>
            </w:r>
          </w:ins>
        </w:p>
        <w:p w14:paraId="02E12524" w14:textId="70638C71" w:rsidR="00FD714F" w:rsidRDefault="00FD714F">
          <w:pPr>
            <w:pStyle w:val="31"/>
            <w:tabs>
              <w:tab w:val="left" w:pos="1680"/>
              <w:tab w:val="right" w:leader="dot" w:pos="8296"/>
            </w:tabs>
            <w:rPr>
              <w:ins w:id="310" w:author="249326630@qq.com" w:date="2018-12-23T19:29:00Z"/>
              <w:rFonts w:asciiTheme="minorHAnsi" w:eastAsiaTheme="minorEastAsia" w:hAnsiTheme="minorHAnsi" w:cstheme="minorBidi"/>
              <w:noProof/>
              <w:kern w:val="2"/>
            </w:rPr>
          </w:pPr>
          <w:ins w:id="311" w:author="249326630@qq.com" w:date="2018-12-23T19:29:00Z">
            <w:r w:rsidRPr="0075488A">
              <w:rPr>
                <w:rStyle w:val="aa"/>
                <w:noProof/>
              </w:rPr>
              <w:fldChar w:fldCharType="begin"/>
            </w:r>
            <w:r w:rsidRPr="0075488A">
              <w:rPr>
                <w:rStyle w:val="aa"/>
                <w:noProof/>
              </w:rPr>
              <w:instrText xml:space="preserve"> </w:instrText>
            </w:r>
            <w:r>
              <w:rPr>
                <w:noProof/>
              </w:rPr>
              <w:instrText>HYPERLINK \l "_Toc533356744"</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2.1.7</w:t>
            </w:r>
            <w:r>
              <w:rPr>
                <w:rFonts w:asciiTheme="minorHAnsi" w:eastAsiaTheme="minorEastAsia" w:hAnsiTheme="minorHAnsi" w:cstheme="minorBidi"/>
                <w:noProof/>
                <w:kern w:val="2"/>
              </w:rPr>
              <w:tab/>
            </w:r>
            <w:r w:rsidRPr="0075488A">
              <w:rPr>
                <w:rStyle w:val="aa"/>
                <w:noProof/>
              </w:rPr>
              <w:t>更换头像</w:t>
            </w:r>
            <w:r>
              <w:rPr>
                <w:noProof/>
                <w:webHidden/>
              </w:rPr>
              <w:tab/>
            </w:r>
            <w:r>
              <w:rPr>
                <w:noProof/>
                <w:webHidden/>
              </w:rPr>
              <w:fldChar w:fldCharType="begin"/>
            </w:r>
            <w:r>
              <w:rPr>
                <w:noProof/>
                <w:webHidden/>
              </w:rPr>
              <w:instrText xml:space="preserve"> PAGEREF _Toc533356744 \h </w:instrText>
            </w:r>
            <w:r>
              <w:rPr>
                <w:noProof/>
                <w:webHidden/>
              </w:rPr>
            </w:r>
          </w:ins>
          <w:r>
            <w:rPr>
              <w:noProof/>
              <w:webHidden/>
            </w:rPr>
            <w:fldChar w:fldCharType="separate"/>
          </w:r>
          <w:ins w:id="312" w:author="249326630@qq.com" w:date="2018-12-23T19:29:00Z">
            <w:r>
              <w:rPr>
                <w:noProof/>
                <w:webHidden/>
              </w:rPr>
              <w:t>85</w:t>
            </w:r>
            <w:r>
              <w:rPr>
                <w:noProof/>
                <w:webHidden/>
              </w:rPr>
              <w:fldChar w:fldCharType="end"/>
            </w:r>
            <w:r w:rsidRPr="0075488A">
              <w:rPr>
                <w:rStyle w:val="aa"/>
                <w:noProof/>
              </w:rPr>
              <w:fldChar w:fldCharType="end"/>
            </w:r>
          </w:ins>
        </w:p>
        <w:p w14:paraId="125A8D87" w14:textId="5ECCEDD0" w:rsidR="00FD714F" w:rsidRDefault="00FD714F">
          <w:pPr>
            <w:pStyle w:val="31"/>
            <w:tabs>
              <w:tab w:val="left" w:pos="1680"/>
              <w:tab w:val="right" w:leader="dot" w:pos="8296"/>
            </w:tabs>
            <w:rPr>
              <w:ins w:id="313" w:author="249326630@qq.com" w:date="2018-12-23T19:29:00Z"/>
              <w:rFonts w:asciiTheme="minorHAnsi" w:eastAsiaTheme="minorEastAsia" w:hAnsiTheme="minorHAnsi" w:cstheme="minorBidi"/>
              <w:noProof/>
              <w:kern w:val="2"/>
            </w:rPr>
          </w:pPr>
          <w:ins w:id="314" w:author="249326630@qq.com" w:date="2018-12-23T19:29:00Z">
            <w:r w:rsidRPr="0075488A">
              <w:rPr>
                <w:rStyle w:val="aa"/>
                <w:noProof/>
              </w:rPr>
              <w:fldChar w:fldCharType="begin"/>
            </w:r>
            <w:r w:rsidRPr="0075488A">
              <w:rPr>
                <w:rStyle w:val="aa"/>
                <w:noProof/>
              </w:rPr>
              <w:instrText xml:space="preserve"> </w:instrText>
            </w:r>
            <w:r>
              <w:rPr>
                <w:noProof/>
              </w:rPr>
              <w:instrText>HYPERLINK \l "_Toc533356745"</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2.1.8</w:t>
            </w:r>
            <w:r>
              <w:rPr>
                <w:rFonts w:asciiTheme="minorHAnsi" w:eastAsiaTheme="minorEastAsia" w:hAnsiTheme="minorHAnsi" w:cstheme="minorBidi"/>
                <w:noProof/>
                <w:kern w:val="2"/>
              </w:rPr>
              <w:tab/>
            </w:r>
            <w:r w:rsidRPr="0075488A">
              <w:rPr>
                <w:rStyle w:val="aa"/>
                <w:noProof/>
              </w:rPr>
              <w:t>选择上传头像</w:t>
            </w:r>
            <w:r>
              <w:rPr>
                <w:noProof/>
                <w:webHidden/>
              </w:rPr>
              <w:tab/>
            </w:r>
            <w:r>
              <w:rPr>
                <w:noProof/>
                <w:webHidden/>
              </w:rPr>
              <w:fldChar w:fldCharType="begin"/>
            </w:r>
            <w:r>
              <w:rPr>
                <w:noProof/>
                <w:webHidden/>
              </w:rPr>
              <w:instrText xml:space="preserve"> PAGEREF _Toc533356745 \h </w:instrText>
            </w:r>
            <w:r>
              <w:rPr>
                <w:noProof/>
                <w:webHidden/>
              </w:rPr>
            </w:r>
          </w:ins>
          <w:r>
            <w:rPr>
              <w:noProof/>
              <w:webHidden/>
            </w:rPr>
            <w:fldChar w:fldCharType="separate"/>
          </w:r>
          <w:ins w:id="315" w:author="249326630@qq.com" w:date="2018-12-23T19:29:00Z">
            <w:r>
              <w:rPr>
                <w:noProof/>
                <w:webHidden/>
              </w:rPr>
              <w:t>86</w:t>
            </w:r>
            <w:r>
              <w:rPr>
                <w:noProof/>
                <w:webHidden/>
              </w:rPr>
              <w:fldChar w:fldCharType="end"/>
            </w:r>
            <w:r w:rsidRPr="0075488A">
              <w:rPr>
                <w:rStyle w:val="aa"/>
                <w:noProof/>
              </w:rPr>
              <w:fldChar w:fldCharType="end"/>
            </w:r>
          </w:ins>
        </w:p>
        <w:p w14:paraId="36F43768" w14:textId="70089AC0" w:rsidR="00FD714F" w:rsidRDefault="00FD714F">
          <w:pPr>
            <w:pStyle w:val="31"/>
            <w:tabs>
              <w:tab w:val="left" w:pos="1680"/>
              <w:tab w:val="right" w:leader="dot" w:pos="8296"/>
            </w:tabs>
            <w:rPr>
              <w:ins w:id="316" w:author="249326630@qq.com" w:date="2018-12-23T19:29:00Z"/>
              <w:rFonts w:asciiTheme="minorHAnsi" w:eastAsiaTheme="minorEastAsia" w:hAnsiTheme="minorHAnsi" w:cstheme="minorBidi"/>
              <w:noProof/>
              <w:kern w:val="2"/>
            </w:rPr>
          </w:pPr>
          <w:ins w:id="317" w:author="249326630@qq.com" w:date="2018-12-23T19:29:00Z">
            <w:r w:rsidRPr="0075488A">
              <w:rPr>
                <w:rStyle w:val="aa"/>
                <w:noProof/>
              </w:rPr>
              <w:fldChar w:fldCharType="begin"/>
            </w:r>
            <w:r w:rsidRPr="0075488A">
              <w:rPr>
                <w:rStyle w:val="aa"/>
                <w:noProof/>
              </w:rPr>
              <w:instrText xml:space="preserve"> </w:instrText>
            </w:r>
            <w:r>
              <w:rPr>
                <w:noProof/>
              </w:rPr>
              <w:instrText>HYPERLINK \l "_Toc533356746"</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2.1.9</w:t>
            </w:r>
            <w:r>
              <w:rPr>
                <w:rFonts w:asciiTheme="minorHAnsi" w:eastAsiaTheme="minorEastAsia" w:hAnsiTheme="minorHAnsi" w:cstheme="minorBidi"/>
                <w:noProof/>
                <w:kern w:val="2"/>
              </w:rPr>
              <w:tab/>
            </w:r>
            <w:r w:rsidRPr="0075488A">
              <w:rPr>
                <w:rStyle w:val="aa"/>
                <w:noProof/>
              </w:rPr>
              <w:t>教师申请</w:t>
            </w:r>
            <w:r>
              <w:rPr>
                <w:noProof/>
                <w:webHidden/>
              </w:rPr>
              <w:tab/>
            </w:r>
            <w:r>
              <w:rPr>
                <w:noProof/>
                <w:webHidden/>
              </w:rPr>
              <w:fldChar w:fldCharType="begin"/>
            </w:r>
            <w:r>
              <w:rPr>
                <w:noProof/>
                <w:webHidden/>
              </w:rPr>
              <w:instrText xml:space="preserve"> PAGEREF _Toc533356746 \h </w:instrText>
            </w:r>
            <w:r>
              <w:rPr>
                <w:noProof/>
                <w:webHidden/>
              </w:rPr>
            </w:r>
          </w:ins>
          <w:r>
            <w:rPr>
              <w:noProof/>
              <w:webHidden/>
            </w:rPr>
            <w:fldChar w:fldCharType="separate"/>
          </w:r>
          <w:ins w:id="318" w:author="249326630@qq.com" w:date="2018-12-23T19:29:00Z">
            <w:r>
              <w:rPr>
                <w:noProof/>
                <w:webHidden/>
              </w:rPr>
              <w:t>87</w:t>
            </w:r>
            <w:r>
              <w:rPr>
                <w:noProof/>
                <w:webHidden/>
              </w:rPr>
              <w:fldChar w:fldCharType="end"/>
            </w:r>
            <w:r w:rsidRPr="0075488A">
              <w:rPr>
                <w:rStyle w:val="aa"/>
                <w:noProof/>
              </w:rPr>
              <w:fldChar w:fldCharType="end"/>
            </w:r>
          </w:ins>
        </w:p>
        <w:p w14:paraId="51FE6693" w14:textId="664042B4" w:rsidR="00FD714F" w:rsidRDefault="00FD714F">
          <w:pPr>
            <w:pStyle w:val="31"/>
            <w:tabs>
              <w:tab w:val="left" w:pos="2100"/>
              <w:tab w:val="right" w:leader="dot" w:pos="8296"/>
            </w:tabs>
            <w:rPr>
              <w:ins w:id="319" w:author="249326630@qq.com" w:date="2018-12-23T19:29:00Z"/>
              <w:rFonts w:asciiTheme="minorHAnsi" w:eastAsiaTheme="minorEastAsia" w:hAnsiTheme="minorHAnsi" w:cstheme="minorBidi"/>
              <w:noProof/>
              <w:kern w:val="2"/>
            </w:rPr>
          </w:pPr>
          <w:ins w:id="320" w:author="249326630@qq.com" w:date="2018-12-23T19:29:00Z">
            <w:r w:rsidRPr="0075488A">
              <w:rPr>
                <w:rStyle w:val="aa"/>
                <w:noProof/>
              </w:rPr>
              <w:fldChar w:fldCharType="begin"/>
            </w:r>
            <w:r w:rsidRPr="0075488A">
              <w:rPr>
                <w:rStyle w:val="aa"/>
                <w:noProof/>
              </w:rPr>
              <w:instrText xml:space="preserve"> </w:instrText>
            </w:r>
            <w:r>
              <w:rPr>
                <w:noProof/>
              </w:rPr>
              <w:instrText>HYPERLINK \l "_Toc533356747"</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2.1.10</w:t>
            </w:r>
            <w:r>
              <w:rPr>
                <w:rFonts w:asciiTheme="minorHAnsi" w:eastAsiaTheme="minorEastAsia" w:hAnsiTheme="minorHAnsi" w:cstheme="minorBidi"/>
                <w:noProof/>
                <w:kern w:val="2"/>
              </w:rPr>
              <w:tab/>
            </w:r>
            <w:r w:rsidRPr="0075488A">
              <w:rPr>
                <w:rStyle w:val="aa"/>
                <w:noProof/>
              </w:rPr>
              <w:t>浏览关注课程</w:t>
            </w:r>
            <w:r>
              <w:rPr>
                <w:noProof/>
                <w:webHidden/>
              </w:rPr>
              <w:tab/>
            </w:r>
            <w:r>
              <w:rPr>
                <w:noProof/>
                <w:webHidden/>
              </w:rPr>
              <w:fldChar w:fldCharType="begin"/>
            </w:r>
            <w:r>
              <w:rPr>
                <w:noProof/>
                <w:webHidden/>
              </w:rPr>
              <w:instrText xml:space="preserve"> PAGEREF _Toc533356747 \h </w:instrText>
            </w:r>
            <w:r>
              <w:rPr>
                <w:noProof/>
                <w:webHidden/>
              </w:rPr>
            </w:r>
          </w:ins>
          <w:r>
            <w:rPr>
              <w:noProof/>
              <w:webHidden/>
            </w:rPr>
            <w:fldChar w:fldCharType="separate"/>
          </w:r>
          <w:ins w:id="321" w:author="249326630@qq.com" w:date="2018-12-23T19:29:00Z">
            <w:r>
              <w:rPr>
                <w:noProof/>
                <w:webHidden/>
              </w:rPr>
              <w:t>88</w:t>
            </w:r>
            <w:r>
              <w:rPr>
                <w:noProof/>
                <w:webHidden/>
              </w:rPr>
              <w:fldChar w:fldCharType="end"/>
            </w:r>
            <w:r w:rsidRPr="0075488A">
              <w:rPr>
                <w:rStyle w:val="aa"/>
                <w:noProof/>
              </w:rPr>
              <w:fldChar w:fldCharType="end"/>
            </w:r>
          </w:ins>
        </w:p>
        <w:p w14:paraId="27B1EE6B" w14:textId="63293920" w:rsidR="00FD714F" w:rsidRDefault="00FD714F">
          <w:pPr>
            <w:pStyle w:val="31"/>
            <w:tabs>
              <w:tab w:val="left" w:pos="2100"/>
              <w:tab w:val="right" w:leader="dot" w:pos="8296"/>
            </w:tabs>
            <w:rPr>
              <w:ins w:id="322" w:author="249326630@qq.com" w:date="2018-12-23T19:29:00Z"/>
              <w:rFonts w:asciiTheme="minorHAnsi" w:eastAsiaTheme="minorEastAsia" w:hAnsiTheme="minorHAnsi" w:cstheme="minorBidi"/>
              <w:noProof/>
              <w:kern w:val="2"/>
            </w:rPr>
          </w:pPr>
          <w:ins w:id="323" w:author="249326630@qq.com" w:date="2018-12-23T19:29:00Z">
            <w:r w:rsidRPr="0075488A">
              <w:rPr>
                <w:rStyle w:val="aa"/>
                <w:noProof/>
              </w:rPr>
              <w:fldChar w:fldCharType="begin"/>
            </w:r>
            <w:r w:rsidRPr="0075488A">
              <w:rPr>
                <w:rStyle w:val="aa"/>
                <w:noProof/>
              </w:rPr>
              <w:instrText xml:space="preserve"> </w:instrText>
            </w:r>
            <w:r>
              <w:rPr>
                <w:noProof/>
              </w:rPr>
              <w:instrText>HYPERLINK \l "_Toc533356748"</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2.1.11</w:t>
            </w:r>
            <w:r>
              <w:rPr>
                <w:rFonts w:asciiTheme="minorHAnsi" w:eastAsiaTheme="minorEastAsia" w:hAnsiTheme="minorHAnsi" w:cstheme="minorBidi"/>
                <w:noProof/>
                <w:kern w:val="2"/>
              </w:rPr>
              <w:tab/>
            </w:r>
            <w:r w:rsidRPr="0075488A">
              <w:rPr>
                <w:rStyle w:val="aa"/>
                <w:noProof/>
              </w:rPr>
              <w:t>课程排序</w:t>
            </w:r>
            <w:r>
              <w:rPr>
                <w:noProof/>
                <w:webHidden/>
              </w:rPr>
              <w:tab/>
            </w:r>
            <w:r>
              <w:rPr>
                <w:noProof/>
                <w:webHidden/>
              </w:rPr>
              <w:fldChar w:fldCharType="begin"/>
            </w:r>
            <w:r>
              <w:rPr>
                <w:noProof/>
                <w:webHidden/>
              </w:rPr>
              <w:instrText xml:space="preserve"> PAGEREF _Toc533356748 \h </w:instrText>
            </w:r>
            <w:r>
              <w:rPr>
                <w:noProof/>
                <w:webHidden/>
              </w:rPr>
            </w:r>
          </w:ins>
          <w:r>
            <w:rPr>
              <w:noProof/>
              <w:webHidden/>
            </w:rPr>
            <w:fldChar w:fldCharType="separate"/>
          </w:r>
          <w:ins w:id="324" w:author="249326630@qq.com" w:date="2018-12-23T19:29:00Z">
            <w:r>
              <w:rPr>
                <w:noProof/>
                <w:webHidden/>
              </w:rPr>
              <w:t>89</w:t>
            </w:r>
            <w:r>
              <w:rPr>
                <w:noProof/>
                <w:webHidden/>
              </w:rPr>
              <w:fldChar w:fldCharType="end"/>
            </w:r>
            <w:r w:rsidRPr="0075488A">
              <w:rPr>
                <w:rStyle w:val="aa"/>
                <w:noProof/>
              </w:rPr>
              <w:fldChar w:fldCharType="end"/>
            </w:r>
          </w:ins>
        </w:p>
        <w:p w14:paraId="7014509E" w14:textId="3749CB46" w:rsidR="00FD714F" w:rsidRDefault="00FD714F">
          <w:pPr>
            <w:pStyle w:val="31"/>
            <w:tabs>
              <w:tab w:val="left" w:pos="2100"/>
              <w:tab w:val="right" w:leader="dot" w:pos="8296"/>
            </w:tabs>
            <w:rPr>
              <w:ins w:id="325" w:author="249326630@qq.com" w:date="2018-12-23T19:29:00Z"/>
              <w:rFonts w:asciiTheme="minorHAnsi" w:eastAsiaTheme="minorEastAsia" w:hAnsiTheme="minorHAnsi" w:cstheme="minorBidi"/>
              <w:noProof/>
              <w:kern w:val="2"/>
            </w:rPr>
          </w:pPr>
          <w:ins w:id="326" w:author="249326630@qq.com" w:date="2018-12-23T19:29:00Z">
            <w:r w:rsidRPr="0075488A">
              <w:rPr>
                <w:rStyle w:val="aa"/>
                <w:noProof/>
              </w:rPr>
              <w:fldChar w:fldCharType="begin"/>
            </w:r>
            <w:r w:rsidRPr="0075488A">
              <w:rPr>
                <w:rStyle w:val="aa"/>
                <w:noProof/>
              </w:rPr>
              <w:instrText xml:space="preserve"> </w:instrText>
            </w:r>
            <w:r>
              <w:rPr>
                <w:noProof/>
              </w:rPr>
              <w:instrText>HYPERLINK \l "_Toc533356749"</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2.1.12</w:t>
            </w:r>
            <w:r>
              <w:rPr>
                <w:rFonts w:asciiTheme="minorHAnsi" w:eastAsiaTheme="minorEastAsia" w:hAnsiTheme="minorHAnsi" w:cstheme="minorBidi"/>
                <w:noProof/>
                <w:kern w:val="2"/>
              </w:rPr>
              <w:tab/>
            </w:r>
            <w:r w:rsidRPr="0075488A">
              <w:rPr>
                <w:rStyle w:val="aa"/>
                <w:noProof/>
              </w:rPr>
              <w:t>根据开课时间排序</w:t>
            </w:r>
            <w:r>
              <w:rPr>
                <w:noProof/>
                <w:webHidden/>
              </w:rPr>
              <w:tab/>
            </w:r>
            <w:r>
              <w:rPr>
                <w:noProof/>
                <w:webHidden/>
              </w:rPr>
              <w:fldChar w:fldCharType="begin"/>
            </w:r>
            <w:r>
              <w:rPr>
                <w:noProof/>
                <w:webHidden/>
              </w:rPr>
              <w:instrText xml:space="preserve"> PAGEREF _Toc533356749 \h </w:instrText>
            </w:r>
            <w:r>
              <w:rPr>
                <w:noProof/>
                <w:webHidden/>
              </w:rPr>
            </w:r>
          </w:ins>
          <w:r>
            <w:rPr>
              <w:noProof/>
              <w:webHidden/>
            </w:rPr>
            <w:fldChar w:fldCharType="separate"/>
          </w:r>
          <w:ins w:id="327" w:author="249326630@qq.com" w:date="2018-12-23T19:29:00Z">
            <w:r>
              <w:rPr>
                <w:noProof/>
                <w:webHidden/>
              </w:rPr>
              <w:t>90</w:t>
            </w:r>
            <w:r>
              <w:rPr>
                <w:noProof/>
                <w:webHidden/>
              </w:rPr>
              <w:fldChar w:fldCharType="end"/>
            </w:r>
            <w:r w:rsidRPr="0075488A">
              <w:rPr>
                <w:rStyle w:val="aa"/>
                <w:noProof/>
              </w:rPr>
              <w:fldChar w:fldCharType="end"/>
            </w:r>
          </w:ins>
        </w:p>
        <w:p w14:paraId="56659DC1" w14:textId="1A113A48" w:rsidR="00FD714F" w:rsidRDefault="00FD714F">
          <w:pPr>
            <w:pStyle w:val="31"/>
            <w:tabs>
              <w:tab w:val="left" w:pos="2100"/>
              <w:tab w:val="right" w:leader="dot" w:pos="8296"/>
            </w:tabs>
            <w:rPr>
              <w:ins w:id="328" w:author="249326630@qq.com" w:date="2018-12-23T19:29:00Z"/>
              <w:rFonts w:asciiTheme="minorHAnsi" w:eastAsiaTheme="minorEastAsia" w:hAnsiTheme="minorHAnsi" w:cstheme="minorBidi"/>
              <w:noProof/>
              <w:kern w:val="2"/>
            </w:rPr>
          </w:pPr>
          <w:ins w:id="329" w:author="249326630@qq.com" w:date="2018-12-23T19:29:00Z">
            <w:r w:rsidRPr="0075488A">
              <w:rPr>
                <w:rStyle w:val="aa"/>
                <w:noProof/>
              </w:rPr>
              <w:fldChar w:fldCharType="begin"/>
            </w:r>
            <w:r w:rsidRPr="0075488A">
              <w:rPr>
                <w:rStyle w:val="aa"/>
                <w:noProof/>
              </w:rPr>
              <w:instrText xml:space="preserve"> </w:instrText>
            </w:r>
            <w:r>
              <w:rPr>
                <w:noProof/>
              </w:rPr>
              <w:instrText>HYPERLINK \l "_Toc533356750"</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2.1.13</w:t>
            </w:r>
            <w:r>
              <w:rPr>
                <w:rFonts w:asciiTheme="minorHAnsi" w:eastAsiaTheme="minorEastAsia" w:hAnsiTheme="minorHAnsi" w:cstheme="minorBidi"/>
                <w:noProof/>
                <w:kern w:val="2"/>
              </w:rPr>
              <w:tab/>
            </w:r>
            <w:r w:rsidRPr="0075488A">
              <w:rPr>
                <w:rStyle w:val="aa"/>
                <w:noProof/>
              </w:rPr>
              <w:t>根据开课教师排序</w:t>
            </w:r>
            <w:r>
              <w:rPr>
                <w:noProof/>
                <w:webHidden/>
              </w:rPr>
              <w:tab/>
            </w:r>
            <w:r>
              <w:rPr>
                <w:noProof/>
                <w:webHidden/>
              </w:rPr>
              <w:fldChar w:fldCharType="begin"/>
            </w:r>
            <w:r>
              <w:rPr>
                <w:noProof/>
                <w:webHidden/>
              </w:rPr>
              <w:instrText xml:space="preserve"> PAGEREF _Toc533356750 \h </w:instrText>
            </w:r>
            <w:r>
              <w:rPr>
                <w:noProof/>
                <w:webHidden/>
              </w:rPr>
            </w:r>
          </w:ins>
          <w:r>
            <w:rPr>
              <w:noProof/>
              <w:webHidden/>
            </w:rPr>
            <w:fldChar w:fldCharType="separate"/>
          </w:r>
          <w:ins w:id="330" w:author="249326630@qq.com" w:date="2018-12-23T19:29:00Z">
            <w:r>
              <w:rPr>
                <w:noProof/>
                <w:webHidden/>
              </w:rPr>
              <w:t>91</w:t>
            </w:r>
            <w:r>
              <w:rPr>
                <w:noProof/>
                <w:webHidden/>
              </w:rPr>
              <w:fldChar w:fldCharType="end"/>
            </w:r>
            <w:r w:rsidRPr="0075488A">
              <w:rPr>
                <w:rStyle w:val="aa"/>
                <w:noProof/>
              </w:rPr>
              <w:fldChar w:fldCharType="end"/>
            </w:r>
          </w:ins>
        </w:p>
        <w:p w14:paraId="1361E5BC" w14:textId="3050067D" w:rsidR="00FD714F" w:rsidRDefault="00FD714F">
          <w:pPr>
            <w:pStyle w:val="31"/>
            <w:tabs>
              <w:tab w:val="left" w:pos="2100"/>
              <w:tab w:val="right" w:leader="dot" w:pos="8296"/>
            </w:tabs>
            <w:rPr>
              <w:ins w:id="331" w:author="249326630@qq.com" w:date="2018-12-23T19:29:00Z"/>
              <w:rFonts w:asciiTheme="minorHAnsi" w:eastAsiaTheme="minorEastAsia" w:hAnsiTheme="minorHAnsi" w:cstheme="minorBidi"/>
              <w:noProof/>
              <w:kern w:val="2"/>
            </w:rPr>
          </w:pPr>
          <w:ins w:id="332" w:author="249326630@qq.com" w:date="2018-12-23T19:29:00Z">
            <w:r w:rsidRPr="0075488A">
              <w:rPr>
                <w:rStyle w:val="aa"/>
                <w:noProof/>
              </w:rPr>
              <w:fldChar w:fldCharType="begin"/>
            </w:r>
            <w:r w:rsidRPr="0075488A">
              <w:rPr>
                <w:rStyle w:val="aa"/>
                <w:noProof/>
              </w:rPr>
              <w:instrText xml:space="preserve"> </w:instrText>
            </w:r>
            <w:r>
              <w:rPr>
                <w:noProof/>
              </w:rPr>
              <w:instrText>HYPERLINK \l "_Toc533356751"</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2.1.14</w:t>
            </w:r>
            <w:r>
              <w:rPr>
                <w:rFonts w:asciiTheme="minorHAnsi" w:eastAsiaTheme="minorEastAsia" w:hAnsiTheme="minorHAnsi" w:cstheme="minorBidi"/>
                <w:noProof/>
                <w:kern w:val="2"/>
              </w:rPr>
              <w:tab/>
            </w:r>
            <w:r w:rsidRPr="0075488A">
              <w:rPr>
                <w:rStyle w:val="aa"/>
                <w:noProof/>
              </w:rPr>
              <w:t>根据课程名称排序</w:t>
            </w:r>
            <w:r>
              <w:rPr>
                <w:noProof/>
                <w:webHidden/>
              </w:rPr>
              <w:tab/>
            </w:r>
            <w:r>
              <w:rPr>
                <w:noProof/>
                <w:webHidden/>
              </w:rPr>
              <w:fldChar w:fldCharType="begin"/>
            </w:r>
            <w:r>
              <w:rPr>
                <w:noProof/>
                <w:webHidden/>
              </w:rPr>
              <w:instrText xml:space="preserve"> PAGEREF _Toc533356751 \h </w:instrText>
            </w:r>
            <w:r>
              <w:rPr>
                <w:noProof/>
                <w:webHidden/>
              </w:rPr>
            </w:r>
          </w:ins>
          <w:r>
            <w:rPr>
              <w:noProof/>
              <w:webHidden/>
            </w:rPr>
            <w:fldChar w:fldCharType="separate"/>
          </w:r>
          <w:ins w:id="333" w:author="249326630@qq.com" w:date="2018-12-23T19:29:00Z">
            <w:r>
              <w:rPr>
                <w:noProof/>
                <w:webHidden/>
              </w:rPr>
              <w:t>92</w:t>
            </w:r>
            <w:r>
              <w:rPr>
                <w:noProof/>
                <w:webHidden/>
              </w:rPr>
              <w:fldChar w:fldCharType="end"/>
            </w:r>
            <w:r w:rsidRPr="0075488A">
              <w:rPr>
                <w:rStyle w:val="aa"/>
                <w:noProof/>
              </w:rPr>
              <w:fldChar w:fldCharType="end"/>
            </w:r>
          </w:ins>
        </w:p>
        <w:p w14:paraId="2DB71100" w14:textId="333D93BC" w:rsidR="00FD714F" w:rsidRDefault="00FD714F">
          <w:pPr>
            <w:pStyle w:val="31"/>
            <w:tabs>
              <w:tab w:val="left" w:pos="2100"/>
              <w:tab w:val="right" w:leader="dot" w:pos="8296"/>
            </w:tabs>
            <w:rPr>
              <w:ins w:id="334" w:author="249326630@qq.com" w:date="2018-12-23T19:29:00Z"/>
              <w:rFonts w:asciiTheme="minorHAnsi" w:eastAsiaTheme="minorEastAsia" w:hAnsiTheme="minorHAnsi" w:cstheme="minorBidi"/>
              <w:noProof/>
              <w:kern w:val="2"/>
            </w:rPr>
          </w:pPr>
          <w:ins w:id="335" w:author="249326630@qq.com" w:date="2018-12-23T19:29:00Z">
            <w:r w:rsidRPr="0075488A">
              <w:rPr>
                <w:rStyle w:val="aa"/>
                <w:noProof/>
              </w:rPr>
              <w:fldChar w:fldCharType="begin"/>
            </w:r>
            <w:r w:rsidRPr="0075488A">
              <w:rPr>
                <w:rStyle w:val="aa"/>
                <w:noProof/>
              </w:rPr>
              <w:instrText xml:space="preserve"> </w:instrText>
            </w:r>
            <w:r>
              <w:rPr>
                <w:noProof/>
              </w:rPr>
              <w:instrText>HYPERLINK \l "_Toc533356752"</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2.1.15</w:t>
            </w:r>
            <w:r>
              <w:rPr>
                <w:rFonts w:asciiTheme="minorHAnsi" w:eastAsiaTheme="minorEastAsia" w:hAnsiTheme="minorHAnsi" w:cstheme="minorBidi"/>
                <w:noProof/>
                <w:kern w:val="2"/>
              </w:rPr>
              <w:tab/>
            </w:r>
            <w:r w:rsidRPr="0075488A">
              <w:rPr>
                <w:rStyle w:val="aa"/>
                <w:noProof/>
              </w:rPr>
              <w:t>关注课程分页</w:t>
            </w:r>
            <w:r>
              <w:rPr>
                <w:noProof/>
                <w:webHidden/>
              </w:rPr>
              <w:tab/>
            </w:r>
            <w:r>
              <w:rPr>
                <w:noProof/>
                <w:webHidden/>
              </w:rPr>
              <w:fldChar w:fldCharType="begin"/>
            </w:r>
            <w:r>
              <w:rPr>
                <w:noProof/>
                <w:webHidden/>
              </w:rPr>
              <w:instrText xml:space="preserve"> PAGEREF _Toc533356752 \h </w:instrText>
            </w:r>
            <w:r>
              <w:rPr>
                <w:noProof/>
                <w:webHidden/>
              </w:rPr>
            </w:r>
          </w:ins>
          <w:r>
            <w:rPr>
              <w:noProof/>
              <w:webHidden/>
            </w:rPr>
            <w:fldChar w:fldCharType="separate"/>
          </w:r>
          <w:ins w:id="336" w:author="249326630@qq.com" w:date="2018-12-23T19:29:00Z">
            <w:r>
              <w:rPr>
                <w:noProof/>
                <w:webHidden/>
              </w:rPr>
              <w:t>93</w:t>
            </w:r>
            <w:r>
              <w:rPr>
                <w:noProof/>
                <w:webHidden/>
              </w:rPr>
              <w:fldChar w:fldCharType="end"/>
            </w:r>
            <w:r w:rsidRPr="0075488A">
              <w:rPr>
                <w:rStyle w:val="aa"/>
                <w:noProof/>
              </w:rPr>
              <w:fldChar w:fldCharType="end"/>
            </w:r>
          </w:ins>
        </w:p>
        <w:p w14:paraId="6313ED36" w14:textId="12788E86" w:rsidR="00FD714F" w:rsidRDefault="00FD714F">
          <w:pPr>
            <w:pStyle w:val="31"/>
            <w:tabs>
              <w:tab w:val="left" w:pos="2100"/>
              <w:tab w:val="right" w:leader="dot" w:pos="8296"/>
            </w:tabs>
            <w:rPr>
              <w:ins w:id="337" w:author="249326630@qq.com" w:date="2018-12-23T19:29:00Z"/>
              <w:rFonts w:asciiTheme="minorHAnsi" w:eastAsiaTheme="minorEastAsia" w:hAnsiTheme="minorHAnsi" w:cstheme="minorBidi"/>
              <w:noProof/>
              <w:kern w:val="2"/>
            </w:rPr>
          </w:pPr>
          <w:ins w:id="338" w:author="249326630@qq.com" w:date="2018-12-23T19:29:00Z">
            <w:r w:rsidRPr="0075488A">
              <w:rPr>
                <w:rStyle w:val="aa"/>
                <w:noProof/>
              </w:rPr>
              <w:fldChar w:fldCharType="begin"/>
            </w:r>
            <w:r w:rsidRPr="0075488A">
              <w:rPr>
                <w:rStyle w:val="aa"/>
                <w:noProof/>
              </w:rPr>
              <w:instrText xml:space="preserve"> </w:instrText>
            </w:r>
            <w:r>
              <w:rPr>
                <w:noProof/>
              </w:rPr>
              <w:instrText>HYPERLINK \l "_Toc533356753"</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2.1.16</w:t>
            </w:r>
            <w:r>
              <w:rPr>
                <w:rFonts w:asciiTheme="minorHAnsi" w:eastAsiaTheme="minorEastAsia" w:hAnsiTheme="minorHAnsi" w:cstheme="minorBidi"/>
                <w:noProof/>
                <w:kern w:val="2"/>
              </w:rPr>
              <w:tab/>
            </w:r>
            <w:r w:rsidRPr="0075488A">
              <w:rPr>
                <w:rStyle w:val="aa"/>
                <w:noProof/>
              </w:rPr>
              <w:t>设置是否关注</w:t>
            </w:r>
            <w:r>
              <w:rPr>
                <w:noProof/>
                <w:webHidden/>
              </w:rPr>
              <w:tab/>
            </w:r>
            <w:r>
              <w:rPr>
                <w:noProof/>
                <w:webHidden/>
              </w:rPr>
              <w:fldChar w:fldCharType="begin"/>
            </w:r>
            <w:r>
              <w:rPr>
                <w:noProof/>
                <w:webHidden/>
              </w:rPr>
              <w:instrText xml:space="preserve"> PAGEREF _Toc533356753 \h </w:instrText>
            </w:r>
            <w:r>
              <w:rPr>
                <w:noProof/>
                <w:webHidden/>
              </w:rPr>
            </w:r>
          </w:ins>
          <w:r>
            <w:rPr>
              <w:noProof/>
              <w:webHidden/>
            </w:rPr>
            <w:fldChar w:fldCharType="separate"/>
          </w:r>
          <w:ins w:id="339" w:author="249326630@qq.com" w:date="2018-12-23T19:29:00Z">
            <w:r>
              <w:rPr>
                <w:noProof/>
                <w:webHidden/>
              </w:rPr>
              <w:t>94</w:t>
            </w:r>
            <w:r>
              <w:rPr>
                <w:noProof/>
                <w:webHidden/>
              </w:rPr>
              <w:fldChar w:fldCharType="end"/>
            </w:r>
            <w:r w:rsidRPr="0075488A">
              <w:rPr>
                <w:rStyle w:val="aa"/>
                <w:noProof/>
              </w:rPr>
              <w:fldChar w:fldCharType="end"/>
            </w:r>
          </w:ins>
        </w:p>
        <w:p w14:paraId="0E802403" w14:textId="35DFA013" w:rsidR="00FD714F" w:rsidRDefault="00FD714F">
          <w:pPr>
            <w:pStyle w:val="31"/>
            <w:tabs>
              <w:tab w:val="left" w:pos="2100"/>
              <w:tab w:val="right" w:leader="dot" w:pos="8296"/>
            </w:tabs>
            <w:rPr>
              <w:ins w:id="340" w:author="249326630@qq.com" w:date="2018-12-23T19:29:00Z"/>
              <w:rFonts w:asciiTheme="minorHAnsi" w:eastAsiaTheme="minorEastAsia" w:hAnsiTheme="minorHAnsi" w:cstheme="minorBidi"/>
              <w:noProof/>
              <w:kern w:val="2"/>
            </w:rPr>
          </w:pPr>
          <w:ins w:id="341" w:author="249326630@qq.com" w:date="2018-12-23T19:29:00Z">
            <w:r w:rsidRPr="0075488A">
              <w:rPr>
                <w:rStyle w:val="aa"/>
                <w:noProof/>
              </w:rPr>
              <w:fldChar w:fldCharType="begin"/>
            </w:r>
            <w:r w:rsidRPr="0075488A">
              <w:rPr>
                <w:rStyle w:val="aa"/>
                <w:noProof/>
              </w:rPr>
              <w:instrText xml:space="preserve"> </w:instrText>
            </w:r>
            <w:r>
              <w:rPr>
                <w:noProof/>
              </w:rPr>
              <w:instrText>HYPERLINK \l "_Toc533356754"</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2.1.17</w:t>
            </w:r>
            <w:r>
              <w:rPr>
                <w:rFonts w:asciiTheme="minorHAnsi" w:eastAsiaTheme="minorEastAsia" w:hAnsiTheme="minorHAnsi" w:cstheme="minorBidi"/>
                <w:noProof/>
                <w:kern w:val="2"/>
              </w:rPr>
              <w:tab/>
            </w:r>
            <w:r w:rsidRPr="0075488A">
              <w:rPr>
                <w:rStyle w:val="aa"/>
                <w:noProof/>
              </w:rPr>
              <w:t>访问具体课程页面</w:t>
            </w:r>
            <w:r>
              <w:rPr>
                <w:noProof/>
                <w:webHidden/>
              </w:rPr>
              <w:tab/>
            </w:r>
            <w:r>
              <w:rPr>
                <w:noProof/>
                <w:webHidden/>
              </w:rPr>
              <w:fldChar w:fldCharType="begin"/>
            </w:r>
            <w:r>
              <w:rPr>
                <w:noProof/>
                <w:webHidden/>
              </w:rPr>
              <w:instrText xml:space="preserve"> PAGEREF _Toc533356754 \h </w:instrText>
            </w:r>
            <w:r>
              <w:rPr>
                <w:noProof/>
                <w:webHidden/>
              </w:rPr>
            </w:r>
          </w:ins>
          <w:r>
            <w:rPr>
              <w:noProof/>
              <w:webHidden/>
            </w:rPr>
            <w:fldChar w:fldCharType="separate"/>
          </w:r>
          <w:ins w:id="342" w:author="249326630@qq.com" w:date="2018-12-23T19:29:00Z">
            <w:r>
              <w:rPr>
                <w:noProof/>
                <w:webHidden/>
              </w:rPr>
              <w:t>95</w:t>
            </w:r>
            <w:r>
              <w:rPr>
                <w:noProof/>
                <w:webHidden/>
              </w:rPr>
              <w:fldChar w:fldCharType="end"/>
            </w:r>
            <w:r w:rsidRPr="0075488A">
              <w:rPr>
                <w:rStyle w:val="aa"/>
                <w:noProof/>
              </w:rPr>
              <w:fldChar w:fldCharType="end"/>
            </w:r>
          </w:ins>
        </w:p>
        <w:p w14:paraId="64F23013" w14:textId="2E2006F9" w:rsidR="00FD714F" w:rsidRDefault="00FD714F">
          <w:pPr>
            <w:pStyle w:val="21"/>
            <w:tabs>
              <w:tab w:val="left" w:pos="1260"/>
              <w:tab w:val="right" w:leader="dot" w:pos="8296"/>
            </w:tabs>
            <w:rPr>
              <w:ins w:id="343" w:author="249326630@qq.com" w:date="2018-12-23T19:29:00Z"/>
              <w:rFonts w:asciiTheme="minorHAnsi" w:eastAsiaTheme="minorEastAsia" w:hAnsiTheme="minorHAnsi" w:cstheme="minorBidi"/>
              <w:noProof/>
              <w:kern w:val="2"/>
            </w:rPr>
          </w:pPr>
          <w:ins w:id="344" w:author="249326630@qq.com" w:date="2018-12-23T19:29:00Z">
            <w:r w:rsidRPr="0075488A">
              <w:rPr>
                <w:rStyle w:val="aa"/>
                <w:noProof/>
              </w:rPr>
              <w:fldChar w:fldCharType="begin"/>
            </w:r>
            <w:r w:rsidRPr="0075488A">
              <w:rPr>
                <w:rStyle w:val="aa"/>
                <w:noProof/>
              </w:rPr>
              <w:instrText xml:space="preserve"> </w:instrText>
            </w:r>
            <w:r>
              <w:rPr>
                <w:noProof/>
              </w:rPr>
              <w:instrText>HYPERLINK \l "_Toc533356755"</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2.2</w:t>
            </w:r>
            <w:r>
              <w:rPr>
                <w:rFonts w:asciiTheme="minorHAnsi" w:eastAsiaTheme="minorEastAsia" w:hAnsiTheme="minorHAnsi" w:cstheme="minorBidi"/>
                <w:noProof/>
                <w:kern w:val="2"/>
              </w:rPr>
              <w:tab/>
            </w:r>
            <w:r w:rsidRPr="0075488A">
              <w:rPr>
                <w:rStyle w:val="aa"/>
                <w:noProof/>
              </w:rPr>
              <w:t>个人中心-教师</w:t>
            </w:r>
            <w:r>
              <w:rPr>
                <w:noProof/>
                <w:webHidden/>
              </w:rPr>
              <w:tab/>
            </w:r>
            <w:r>
              <w:rPr>
                <w:noProof/>
                <w:webHidden/>
              </w:rPr>
              <w:fldChar w:fldCharType="begin"/>
            </w:r>
            <w:r>
              <w:rPr>
                <w:noProof/>
                <w:webHidden/>
              </w:rPr>
              <w:instrText xml:space="preserve"> PAGEREF _Toc533356755 \h </w:instrText>
            </w:r>
            <w:r>
              <w:rPr>
                <w:noProof/>
                <w:webHidden/>
              </w:rPr>
            </w:r>
          </w:ins>
          <w:r>
            <w:rPr>
              <w:noProof/>
              <w:webHidden/>
            </w:rPr>
            <w:fldChar w:fldCharType="separate"/>
          </w:r>
          <w:ins w:id="345" w:author="249326630@qq.com" w:date="2018-12-23T19:29:00Z">
            <w:r>
              <w:rPr>
                <w:noProof/>
                <w:webHidden/>
              </w:rPr>
              <w:t>96</w:t>
            </w:r>
            <w:r>
              <w:rPr>
                <w:noProof/>
                <w:webHidden/>
              </w:rPr>
              <w:fldChar w:fldCharType="end"/>
            </w:r>
            <w:r w:rsidRPr="0075488A">
              <w:rPr>
                <w:rStyle w:val="aa"/>
                <w:noProof/>
              </w:rPr>
              <w:fldChar w:fldCharType="end"/>
            </w:r>
          </w:ins>
        </w:p>
        <w:p w14:paraId="3A2B3074" w14:textId="4B454905" w:rsidR="00FD714F" w:rsidRDefault="00FD714F">
          <w:pPr>
            <w:pStyle w:val="31"/>
            <w:tabs>
              <w:tab w:val="left" w:pos="1680"/>
              <w:tab w:val="right" w:leader="dot" w:pos="8296"/>
            </w:tabs>
            <w:rPr>
              <w:ins w:id="346" w:author="249326630@qq.com" w:date="2018-12-23T19:29:00Z"/>
              <w:rFonts w:asciiTheme="minorHAnsi" w:eastAsiaTheme="minorEastAsia" w:hAnsiTheme="minorHAnsi" w:cstheme="minorBidi"/>
              <w:noProof/>
              <w:kern w:val="2"/>
            </w:rPr>
          </w:pPr>
          <w:ins w:id="347" w:author="249326630@qq.com" w:date="2018-12-23T19:29:00Z">
            <w:r w:rsidRPr="0075488A">
              <w:rPr>
                <w:rStyle w:val="aa"/>
                <w:noProof/>
              </w:rPr>
              <w:fldChar w:fldCharType="begin"/>
            </w:r>
            <w:r w:rsidRPr="0075488A">
              <w:rPr>
                <w:rStyle w:val="aa"/>
                <w:noProof/>
              </w:rPr>
              <w:instrText xml:space="preserve"> </w:instrText>
            </w:r>
            <w:r>
              <w:rPr>
                <w:noProof/>
              </w:rPr>
              <w:instrText>HYPERLINK \l "_Toc533356756"</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2.2.1</w:t>
            </w:r>
            <w:r>
              <w:rPr>
                <w:rFonts w:asciiTheme="minorHAnsi" w:eastAsiaTheme="minorEastAsia" w:hAnsiTheme="minorHAnsi" w:cstheme="minorBidi"/>
                <w:noProof/>
                <w:kern w:val="2"/>
              </w:rPr>
              <w:tab/>
            </w:r>
            <w:r w:rsidRPr="0075488A">
              <w:rPr>
                <w:rStyle w:val="aa"/>
                <w:noProof/>
              </w:rPr>
              <w:t>浏览开课列表</w:t>
            </w:r>
            <w:r>
              <w:rPr>
                <w:noProof/>
                <w:webHidden/>
              </w:rPr>
              <w:tab/>
            </w:r>
            <w:r>
              <w:rPr>
                <w:noProof/>
                <w:webHidden/>
              </w:rPr>
              <w:fldChar w:fldCharType="begin"/>
            </w:r>
            <w:r>
              <w:rPr>
                <w:noProof/>
                <w:webHidden/>
              </w:rPr>
              <w:instrText xml:space="preserve"> PAGEREF _Toc533356756 \h </w:instrText>
            </w:r>
            <w:r>
              <w:rPr>
                <w:noProof/>
                <w:webHidden/>
              </w:rPr>
            </w:r>
          </w:ins>
          <w:r>
            <w:rPr>
              <w:noProof/>
              <w:webHidden/>
            </w:rPr>
            <w:fldChar w:fldCharType="separate"/>
          </w:r>
          <w:ins w:id="348" w:author="249326630@qq.com" w:date="2018-12-23T19:29:00Z">
            <w:r>
              <w:rPr>
                <w:noProof/>
                <w:webHidden/>
              </w:rPr>
              <w:t>97</w:t>
            </w:r>
            <w:r>
              <w:rPr>
                <w:noProof/>
                <w:webHidden/>
              </w:rPr>
              <w:fldChar w:fldCharType="end"/>
            </w:r>
            <w:r w:rsidRPr="0075488A">
              <w:rPr>
                <w:rStyle w:val="aa"/>
                <w:noProof/>
              </w:rPr>
              <w:fldChar w:fldCharType="end"/>
            </w:r>
          </w:ins>
        </w:p>
        <w:p w14:paraId="25EEAD08" w14:textId="7A59A00D" w:rsidR="00FD714F" w:rsidRDefault="00FD714F">
          <w:pPr>
            <w:pStyle w:val="31"/>
            <w:tabs>
              <w:tab w:val="left" w:pos="1680"/>
              <w:tab w:val="right" w:leader="dot" w:pos="8296"/>
            </w:tabs>
            <w:rPr>
              <w:ins w:id="349" w:author="249326630@qq.com" w:date="2018-12-23T19:29:00Z"/>
              <w:rFonts w:asciiTheme="minorHAnsi" w:eastAsiaTheme="minorEastAsia" w:hAnsiTheme="minorHAnsi" w:cstheme="minorBidi"/>
              <w:noProof/>
              <w:kern w:val="2"/>
            </w:rPr>
          </w:pPr>
          <w:ins w:id="350" w:author="249326630@qq.com" w:date="2018-12-23T19:29:00Z">
            <w:r w:rsidRPr="0075488A">
              <w:rPr>
                <w:rStyle w:val="aa"/>
                <w:noProof/>
              </w:rPr>
              <w:fldChar w:fldCharType="begin"/>
            </w:r>
            <w:r w:rsidRPr="0075488A">
              <w:rPr>
                <w:rStyle w:val="aa"/>
                <w:noProof/>
              </w:rPr>
              <w:instrText xml:space="preserve"> </w:instrText>
            </w:r>
            <w:r>
              <w:rPr>
                <w:noProof/>
              </w:rPr>
              <w:instrText>HYPERLINK \l "_Toc533356757"</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2.2.2</w:t>
            </w:r>
            <w:r>
              <w:rPr>
                <w:rFonts w:asciiTheme="minorHAnsi" w:eastAsiaTheme="minorEastAsia" w:hAnsiTheme="minorHAnsi" w:cstheme="minorBidi"/>
                <w:noProof/>
                <w:kern w:val="2"/>
              </w:rPr>
              <w:tab/>
            </w:r>
            <w:r w:rsidRPr="0075488A">
              <w:rPr>
                <w:rStyle w:val="aa"/>
                <w:noProof/>
              </w:rPr>
              <w:t>访问具体课程</w:t>
            </w:r>
            <w:r>
              <w:rPr>
                <w:noProof/>
                <w:webHidden/>
              </w:rPr>
              <w:tab/>
            </w:r>
            <w:r>
              <w:rPr>
                <w:noProof/>
                <w:webHidden/>
              </w:rPr>
              <w:fldChar w:fldCharType="begin"/>
            </w:r>
            <w:r>
              <w:rPr>
                <w:noProof/>
                <w:webHidden/>
              </w:rPr>
              <w:instrText xml:space="preserve"> PAGEREF _Toc533356757 \h </w:instrText>
            </w:r>
            <w:r>
              <w:rPr>
                <w:noProof/>
                <w:webHidden/>
              </w:rPr>
            </w:r>
          </w:ins>
          <w:r>
            <w:rPr>
              <w:noProof/>
              <w:webHidden/>
            </w:rPr>
            <w:fldChar w:fldCharType="separate"/>
          </w:r>
          <w:ins w:id="351" w:author="249326630@qq.com" w:date="2018-12-23T19:29:00Z">
            <w:r>
              <w:rPr>
                <w:noProof/>
                <w:webHidden/>
              </w:rPr>
              <w:t>98</w:t>
            </w:r>
            <w:r>
              <w:rPr>
                <w:noProof/>
                <w:webHidden/>
              </w:rPr>
              <w:fldChar w:fldCharType="end"/>
            </w:r>
            <w:r w:rsidRPr="0075488A">
              <w:rPr>
                <w:rStyle w:val="aa"/>
                <w:noProof/>
              </w:rPr>
              <w:fldChar w:fldCharType="end"/>
            </w:r>
          </w:ins>
        </w:p>
        <w:p w14:paraId="5070CC0B" w14:textId="61C6BF76" w:rsidR="00FD714F" w:rsidRDefault="00FD714F">
          <w:pPr>
            <w:pStyle w:val="31"/>
            <w:tabs>
              <w:tab w:val="left" w:pos="1680"/>
              <w:tab w:val="right" w:leader="dot" w:pos="8296"/>
            </w:tabs>
            <w:rPr>
              <w:ins w:id="352" w:author="249326630@qq.com" w:date="2018-12-23T19:29:00Z"/>
              <w:rFonts w:asciiTheme="minorHAnsi" w:eastAsiaTheme="minorEastAsia" w:hAnsiTheme="minorHAnsi" w:cstheme="minorBidi"/>
              <w:noProof/>
              <w:kern w:val="2"/>
            </w:rPr>
          </w:pPr>
          <w:ins w:id="353" w:author="249326630@qq.com" w:date="2018-12-23T19:29:00Z">
            <w:r w:rsidRPr="0075488A">
              <w:rPr>
                <w:rStyle w:val="aa"/>
                <w:noProof/>
              </w:rPr>
              <w:fldChar w:fldCharType="begin"/>
            </w:r>
            <w:r w:rsidRPr="0075488A">
              <w:rPr>
                <w:rStyle w:val="aa"/>
                <w:noProof/>
              </w:rPr>
              <w:instrText xml:space="preserve"> </w:instrText>
            </w:r>
            <w:r>
              <w:rPr>
                <w:noProof/>
              </w:rPr>
              <w:instrText>HYPERLINK \l "_Toc533356758"</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2.2.3</w:t>
            </w:r>
            <w:r>
              <w:rPr>
                <w:rFonts w:asciiTheme="minorHAnsi" w:eastAsiaTheme="minorEastAsia" w:hAnsiTheme="minorHAnsi" w:cstheme="minorBidi"/>
                <w:noProof/>
                <w:kern w:val="2"/>
              </w:rPr>
              <w:tab/>
            </w:r>
            <w:r w:rsidRPr="0075488A">
              <w:rPr>
                <w:rStyle w:val="aa"/>
                <w:noProof/>
              </w:rPr>
              <w:t>课程激活</w:t>
            </w:r>
            <w:r>
              <w:rPr>
                <w:noProof/>
                <w:webHidden/>
              </w:rPr>
              <w:tab/>
            </w:r>
            <w:r>
              <w:rPr>
                <w:noProof/>
                <w:webHidden/>
              </w:rPr>
              <w:fldChar w:fldCharType="begin"/>
            </w:r>
            <w:r>
              <w:rPr>
                <w:noProof/>
                <w:webHidden/>
              </w:rPr>
              <w:instrText xml:space="preserve"> PAGEREF _Toc533356758 \h </w:instrText>
            </w:r>
            <w:r>
              <w:rPr>
                <w:noProof/>
                <w:webHidden/>
              </w:rPr>
            </w:r>
          </w:ins>
          <w:r>
            <w:rPr>
              <w:noProof/>
              <w:webHidden/>
            </w:rPr>
            <w:fldChar w:fldCharType="separate"/>
          </w:r>
          <w:ins w:id="354" w:author="249326630@qq.com" w:date="2018-12-23T19:29:00Z">
            <w:r>
              <w:rPr>
                <w:noProof/>
                <w:webHidden/>
              </w:rPr>
              <w:t>99</w:t>
            </w:r>
            <w:r>
              <w:rPr>
                <w:noProof/>
                <w:webHidden/>
              </w:rPr>
              <w:fldChar w:fldCharType="end"/>
            </w:r>
            <w:r w:rsidRPr="0075488A">
              <w:rPr>
                <w:rStyle w:val="aa"/>
                <w:noProof/>
              </w:rPr>
              <w:fldChar w:fldCharType="end"/>
            </w:r>
          </w:ins>
        </w:p>
        <w:p w14:paraId="1250AE6C" w14:textId="0AB2DD8D" w:rsidR="00FD714F" w:rsidRDefault="00FD714F">
          <w:pPr>
            <w:pStyle w:val="31"/>
            <w:tabs>
              <w:tab w:val="left" w:pos="1680"/>
              <w:tab w:val="right" w:leader="dot" w:pos="8296"/>
            </w:tabs>
            <w:rPr>
              <w:ins w:id="355" w:author="249326630@qq.com" w:date="2018-12-23T19:29:00Z"/>
              <w:rFonts w:asciiTheme="minorHAnsi" w:eastAsiaTheme="minorEastAsia" w:hAnsiTheme="minorHAnsi" w:cstheme="minorBidi"/>
              <w:noProof/>
              <w:kern w:val="2"/>
            </w:rPr>
          </w:pPr>
          <w:ins w:id="356" w:author="249326630@qq.com" w:date="2018-12-23T19:29:00Z">
            <w:r w:rsidRPr="0075488A">
              <w:rPr>
                <w:rStyle w:val="aa"/>
                <w:noProof/>
              </w:rPr>
              <w:fldChar w:fldCharType="begin"/>
            </w:r>
            <w:r w:rsidRPr="0075488A">
              <w:rPr>
                <w:rStyle w:val="aa"/>
                <w:noProof/>
              </w:rPr>
              <w:instrText xml:space="preserve"> </w:instrText>
            </w:r>
            <w:r>
              <w:rPr>
                <w:noProof/>
              </w:rPr>
              <w:instrText>HYPERLINK \l "_Toc533356759"</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2.2.4</w:t>
            </w:r>
            <w:r>
              <w:rPr>
                <w:rFonts w:asciiTheme="minorHAnsi" w:eastAsiaTheme="minorEastAsia" w:hAnsiTheme="minorHAnsi" w:cstheme="minorBidi"/>
                <w:noProof/>
                <w:kern w:val="2"/>
              </w:rPr>
              <w:tab/>
            </w:r>
            <w:r w:rsidRPr="0075488A">
              <w:rPr>
                <w:rStyle w:val="aa"/>
                <w:noProof/>
              </w:rPr>
              <w:t>开课列表分页</w:t>
            </w:r>
            <w:r>
              <w:rPr>
                <w:noProof/>
                <w:webHidden/>
              </w:rPr>
              <w:tab/>
            </w:r>
            <w:r>
              <w:rPr>
                <w:noProof/>
                <w:webHidden/>
              </w:rPr>
              <w:fldChar w:fldCharType="begin"/>
            </w:r>
            <w:r>
              <w:rPr>
                <w:noProof/>
                <w:webHidden/>
              </w:rPr>
              <w:instrText xml:space="preserve"> PAGEREF _Toc533356759 \h </w:instrText>
            </w:r>
            <w:r>
              <w:rPr>
                <w:noProof/>
                <w:webHidden/>
              </w:rPr>
            </w:r>
          </w:ins>
          <w:r>
            <w:rPr>
              <w:noProof/>
              <w:webHidden/>
            </w:rPr>
            <w:fldChar w:fldCharType="separate"/>
          </w:r>
          <w:ins w:id="357" w:author="249326630@qq.com" w:date="2018-12-23T19:29:00Z">
            <w:r>
              <w:rPr>
                <w:noProof/>
                <w:webHidden/>
              </w:rPr>
              <w:t>100</w:t>
            </w:r>
            <w:r>
              <w:rPr>
                <w:noProof/>
                <w:webHidden/>
              </w:rPr>
              <w:fldChar w:fldCharType="end"/>
            </w:r>
            <w:r w:rsidRPr="0075488A">
              <w:rPr>
                <w:rStyle w:val="aa"/>
                <w:noProof/>
              </w:rPr>
              <w:fldChar w:fldCharType="end"/>
            </w:r>
          </w:ins>
        </w:p>
        <w:p w14:paraId="3C401257" w14:textId="10ECB877" w:rsidR="00FD714F" w:rsidRDefault="00FD714F">
          <w:pPr>
            <w:pStyle w:val="31"/>
            <w:tabs>
              <w:tab w:val="left" w:pos="1680"/>
              <w:tab w:val="right" w:leader="dot" w:pos="8296"/>
            </w:tabs>
            <w:rPr>
              <w:ins w:id="358" w:author="249326630@qq.com" w:date="2018-12-23T19:29:00Z"/>
              <w:rFonts w:asciiTheme="minorHAnsi" w:eastAsiaTheme="minorEastAsia" w:hAnsiTheme="minorHAnsi" w:cstheme="minorBidi"/>
              <w:noProof/>
              <w:kern w:val="2"/>
            </w:rPr>
          </w:pPr>
          <w:ins w:id="359" w:author="249326630@qq.com" w:date="2018-12-23T19:29:00Z">
            <w:r w:rsidRPr="0075488A">
              <w:rPr>
                <w:rStyle w:val="aa"/>
                <w:noProof/>
              </w:rPr>
              <w:fldChar w:fldCharType="begin"/>
            </w:r>
            <w:r w:rsidRPr="0075488A">
              <w:rPr>
                <w:rStyle w:val="aa"/>
                <w:noProof/>
              </w:rPr>
              <w:instrText xml:space="preserve"> </w:instrText>
            </w:r>
            <w:r>
              <w:rPr>
                <w:noProof/>
              </w:rPr>
              <w:instrText>HYPERLINK \l "_Toc533356760"</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2.2.5</w:t>
            </w:r>
            <w:r>
              <w:rPr>
                <w:rFonts w:asciiTheme="minorHAnsi" w:eastAsiaTheme="minorEastAsia" w:hAnsiTheme="minorHAnsi" w:cstheme="minorBidi"/>
                <w:noProof/>
                <w:kern w:val="2"/>
              </w:rPr>
              <w:tab/>
            </w:r>
            <w:r w:rsidRPr="0075488A">
              <w:rPr>
                <w:rStyle w:val="aa"/>
                <w:noProof/>
              </w:rPr>
              <w:t>课程排序</w:t>
            </w:r>
            <w:r>
              <w:rPr>
                <w:noProof/>
                <w:webHidden/>
              </w:rPr>
              <w:tab/>
            </w:r>
            <w:r>
              <w:rPr>
                <w:noProof/>
                <w:webHidden/>
              </w:rPr>
              <w:fldChar w:fldCharType="begin"/>
            </w:r>
            <w:r>
              <w:rPr>
                <w:noProof/>
                <w:webHidden/>
              </w:rPr>
              <w:instrText xml:space="preserve"> PAGEREF _Toc533356760 \h </w:instrText>
            </w:r>
            <w:r>
              <w:rPr>
                <w:noProof/>
                <w:webHidden/>
              </w:rPr>
            </w:r>
          </w:ins>
          <w:r>
            <w:rPr>
              <w:noProof/>
              <w:webHidden/>
            </w:rPr>
            <w:fldChar w:fldCharType="separate"/>
          </w:r>
          <w:ins w:id="360" w:author="249326630@qq.com" w:date="2018-12-23T19:29:00Z">
            <w:r>
              <w:rPr>
                <w:noProof/>
                <w:webHidden/>
              </w:rPr>
              <w:t>101</w:t>
            </w:r>
            <w:r>
              <w:rPr>
                <w:noProof/>
                <w:webHidden/>
              </w:rPr>
              <w:fldChar w:fldCharType="end"/>
            </w:r>
            <w:r w:rsidRPr="0075488A">
              <w:rPr>
                <w:rStyle w:val="aa"/>
                <w:noProof/>
              </w:rPr>
              <w:fldChar w:fldCharType="end"/>
            </w:r>
          </w:ins>
        </w:p>
        <w:p w14:paraId="010C7AC9" w14:textId="3DD3C570" w:rsidR="00FD714F" w:rsidRDefault="00FD714F">
          <w:pPr>
            <w:pStyle w:val="31"/>
            <w:tabs>
              <w:tab w:val="left" w:pos="1680"/>
              <w:tab w:val="right" w:leader="dot" w:pos="8296"/>
            </w:tabs>
            <w:rPr>
              <w:ins w:id="361" w:author="249326630@qq.com" w:date="2018-12-23T19:29:00Z"/>
              <w:rFonts w:asciiTheme="minorHAnsi" w:eastAsiaTheme="minorEastAsia" w:hAnsiTheme="minorHAnsi" w:cstheme="minorBidi"/>
              <w:noProof/>
              <w:kern w:val="2"/>
            </w:rPr>
          </w:pPr>
          <w:ins w:id="362" w:author="249326630@qq.com" w:date="2018-12-23T19:29:00Z">
            <w:r w:rsidRPr="0075488A">
              <w:rPr>
                <w:rStyle w:val="aa"/>
                <w:noProof/>
              </w:rPr>
              <w:fldChar w:fldCharType="begin"/>
            </w:r>
            <w:r w:rsidRPr="0075488A">
              <w:rPr>
                <w:rStyle w:val="aa"/>
                <w:noProof/>
              </w:rPr>
              <w:instrText xml:space="preserve"> </w:instrText>
            </w:r>
            <w:r>
              <w:rPr>
                <w:noProof/>
              </w:rPr>
              <w:instrText>HYPERLINK \l "_Toc533356761"</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2.2.6</w:t>
            </w:r>
            <w:r>
              <w:rPr>
                <w:rFonts w:asciiTheme="minorHAnsi" w:eastAsiaTheme="minorEastAsia" w:hAnsiTheme="minorHAnsi" w:cstheme="minorBidi"/>
                <w:noProof/>
                <w:kern w:val="2"/>
              </w:rPr>
              <w:tab/>
            </w:r>
            <w:r w:rsidRPr="0075488A">
              <w:rPr>
                <w:rStyle w:val="aa"/>
                <w:noProof/>
              </w:rPr>
              <w:t>根据课程名称排序</w:t>
            </w:r>
            <w:r>
              <w:rPr>
                <w:noProof/>
                <w:webHidden/>
              </w:rPr>
              <w:tab/>
            </w:r>
            <w:r>
              <w:rPr>
                <w:noProof/>
                <w:webHidden/>
              </w:rPr>
              <w:fldChar w:fldCharType="begin"/>
            </w:r>
            <w:r>
              <w:rPr>
                <w:noProof/>
                <w:webHidden/>
              </w:rPr>
              <w:instrText xml:space="preserve"> PAGEREF _Toc533356761 \h </w:instrText>
            </w:r>
            <w:r>
              <w:rPr>
                <w:noProof/>
                <w:webHidden/>
              </w:rPr>
            </w:r>
          </w:ins>
          <w:r>
            <w:rPr>
              <w:noProof/>
              <w:webHidden/>
            </w:rPr>
            <w:fldChar w:fldCharType="separate"/>
          </w:r>
          <w:ins w:id="363" w:author="249326630@qq.com" w:date="2018-12-23T19:29:00Z">
            <w:r>
              <w:rPr>
                <w:noProof/>
                <w:webHidden/>
              </w:rPr>
              <w:t>102</w:t>
            </w:r>
            <w:r>
              <w:rPr>
                <w:noProof/>
                <w:webHidden/>
              </w:rPr>
              <w:fldChar w:fldCharType="end"/>
            </w:r>
            <w:r w:rsidRPr="0075488A">
              <w:rPr>
                <w:rStyle w:val="aa"/>
                <w:noProof/>
              </w:rPr>
              <w:fldChar w:fldCharType="end"/>
            </w:r>
          </w:ins>
        </w:p>
        <w:p w14:paraId="56CF2911" w14:textId="0ECD1EEF" w:rsidR="00FD714F" w:rsidRDefault="00FD714F">
          <w:pPr>
            <w:pStyle w:val="31"/>
            <w:tabs>
              <w:tab w:val="left" w:pos="1680"/>
              <w:tab w:val="right" w:leader="dot" w:pos="8296"/>
            </w:tabs>
            <w:rPr>
              <w:ins w:id="364" w:author="249326630@qq.com" w:date="2018-12-23T19:29:00Z"/>
              <w:rFonts w:asciiTheme="minorHAnsi" w:eastAsiaTheme="minorEastAsia" w:hAnsiTheme="minorHAnsi" w:cstheme="minorBidi"/>
              <w:noProof/>
              <w:kern w:val="2"/>
            </w:rPr>
          </w:pPr>
          <w:ins w:id="365" w:author="249326630@qq.com" w:date="2018-12-23T19:29:00Z">
            <w:r w:rsidRPr="0075488A">
              <w:rPr>
                <w:rStyle w:val="aa"/>
                <w:noProof/>
              </w:rPr>
              <w:fldChar w:fldCharType="begin"/>
            </w:r>
            <w:r w:rsidRPr="0075488A">
              <w:rPr>
                <w:rStyle w:val="aa"/>
                <w:noProof/>
              </w:rPr>
              <w:instrText xml:space="preserve"> </w:instrText>
            </w:r>
            <w:r>
              <w:rPr>
                <w:noProof/>
              </w:rPr>
              <w:instrText>HYPERLINK \l "_Toc533356762"</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2.2.7</w:t>
            </w:r>
            <w:r>
              <w:rPr>
                <w:rFonts w:asciiTheme="minorHAnsi" w:eastAsiaTheme="minorEastAsia" w:hAnsiTheme="minorHAnsi" w:cstheme="minorBidi"/>
                <w:noProof/>
                <w:kern w:val="2"/>
              </w:rPr>
              <w:tab/>
            </w:r>
            <w:r w:rsidRPr="0075488A">
              <w:rPr>
                <w:rStyle w:val="aa"/>
                <w:noProof/>
              </w:rPr>
              <w:t>根据开课时间排序</w:t>
            </w:r>
            <w:r>
              <w:rPr>
                <w:noProof/>
                <w:webHidden/>
              </w:rPr>
              <w:tab/>
            </w:r>
            <w:r>
              <w:rPr>
                <w:noProof/>
                <w:webHidden/>
              </w:rPr>
              <w:fldChar w:fldCharType="begin"/>
            </w:r>
            <w:r>
              <w:rPr>
                <w:noProof/>
                <w:webHidden/>
              </w:rPr>
              <w:instrText xml:space="preserve"> PAGEREF _Toc533356762 \h </w:instrText>
            </w:r>
            <w:r>
              <w:rPr>
                <w:noProof/>
                <w:webHidden/>
              </w:rPr>
            </w:r>
          </w:ins>
          <w:r>
            <w:rPr>
              <w:noProof/>
              <w:webHidden/>
            </w:rPr>
            <w:fldChar w:fldCharType="separate"/>
          </w:r>
          <w:ins w:id="366" w:author="249326630@qq.com" w:date="2018-12-23T19:29:00Z">
            <w:r>
              <w:rPr>
                <w:noProof/>
                <w:webHidden/>
              </w:rPr>
              <w:t>103</w:t>
            </w:r>
            <w:r>
              <w:rPr>
                <w:noProof/>
                <w:webHidden/>
              </w:rPr>
              <w:fldChar w:fldCharType="end"/>
            </w:r>
            <w:r w:rsidRPr="0075488A">
              <w:rPr>
                <w:rStyle w:val="aa"/>
                <w:noProof/>
              </w:rPr>
              <w:fldChar w:fldCharType="end"/>
            </w:r>
          </w:ins>
        </w:p>
        <w:p w14:paraId="646745EB" w14:textId="6EAE886B" w:rsidR="00FD714F" w:rsidRDefault="00FD714F">
          <w:pPr>
            <w:pStyle w:val="21"/>
            <w:tabs>
              <w:tab w:val="left" w:pos="1260"/>
              <w:tab w:val="right" w:leader="dot" w:pos="8296"/>
            </w:tabs>
            <w:rPr>
              <w:ins w:id="367" w:author="249326630@qq.com" w:date="2018-12-23T19:29:00Z"/>
              <w:rFonts w:asciiTheme="minorHAnsi" w:eastAsiaTheme="minorEastAsia" w:hAnsiTheme="minorHAnsi" w:cstheme="minorBidi"/>
              <w:noProof/>
              <w:kern w:val="2"/>
            </w:rPr>
          </w:pPr>
          <w:ins w:id="368" w:author="249326630@qq.com" w:date="2018-12-23T19:29:00Z">
            <w:r w:rsidRPr="0075488A">
              <w:rPr>
                <w:rStyle w:val="aa"/>
                <w:noProof/>
              </w:rPr>
              <w:fldChar w:fldCharType="begin"/>
            </w:r>
            <w:r w:rsidRPr="0075488A">
              <w:rPr>
                <w:rStyle w:val="aa"/>
                <w:noProof/>
              </w:rPr>
              <w:instrText xml:space="preserve"> </w:instrText>
            </w:r>
            <w:r>
              <w:rPr>
                <w:noProof/>
              </w:rPr>
              <w:instrText>HYPERLINK \l "_Toc533356763"</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2.3</w:t>
            </w:r>
            <w:r>
              <w:rPr>
                <w:rFonts w:asciiTheme="minorHAnsi" w:eastAsiaTheme="minorEastAsia" w:hAnsiTheme="minorHAnsi" w:cstheme="minorBidi"/>
                <w:noProof/>
                <w:kern w:val="2"/>
              </w:rPr>
              <w:tab/>
            </w:r>
            <w:r w:rsidRPr="0075488A">
              <w:rPr>
                <w:rStyle w:val="aa"/>
                <w:noProof/>
              </w:rPr>
              <w:t>首页</w:t>
            </w:r>
            <w:r>
              <w:rPr>
                <w:noProof/>
                <w:webHidden/>
              </w:rPr>
              <w:tab/>
            </w:r>
            <w:r>
              <w:rPr>
                <w:noProof/>
                <w:webHidden/>
              </w:rPr>
              <w:fldChar w:fldCharType="begin"/>
            </w:r>
            <w:r>
              <w:rPr>
                <w:noProof/>
                <w:webHidden/>
              </w:rPr>
              <w:instrText xml:space="preserve"> PAGEREF _Toc533356763 \h </w:instrText>
            </w:r>
            <w:r>
              <w:rPr>
                <w:noProof/>
                <w:webHidden/>
              </w:rPr>
            </w:r>
          </w:ins>
          <w:r>
            <w:rPr>
              <w:noProof/>
              <w:webHidden/>
            </w:rPr>
            <w:fldChar w:fldCharType="separate"/>
          </w:r>
          <w:ins w:id="369" w:author="249326630@qq.com" w:date="2018-12-23T19:29:00Z">
            <w:r>
              <w:rPr>
                <w:noProof/>
                <w:webHidden/>
              </w:rPr>
              <w:t>104</w:t>
            </w:r>
            <w:r>
              <w:rPr>
                <w:noProof/>
                <w:webHidden/>
              </w:rPr>
              <w:fldChar w:fldCharType="end"/>
            </w:r>
            <w:r w:rsidRPr="0075488A">
              <w:rPr>
                <w:rStyle w:val="aa"/>
                <w:noProof/>
              </w:rPr>
              <w:fldChar w:fldCharType="end"/>
            </w:r>
          </w:ins>
        </w:p>
        <w:p w14:paraId="68F23E62" w14:textId="3CC47A3F" w:rsidR="00FD714F" w:rsidRDefault="00FD714F">
          <w:pPr>
            <w:pStyle w:val="31"/>
            <w:tabs>
              <w:tab w:val="left" w:pos="1680"/>
              <w:tab w:val="right" w:leader="dot" w:pos="8296"/>
            </w:tabs>
            <w:rPr>
              <w:ins w:id="370" w:author="249326630@qq.com" w:date="2018-12-23T19:29:00Z"/>
              <w:rFonts w:asciiTheme="minorHAnsi" w:eastAsiaTheme="minorEastAsia" w:hAnsiTheme="minorHAnsi" w:cstheme="minorBidi"/>
              <w:noProof/>
              <w:kern w:val="2"/>
            </w:rPr>
          </w:pPr>
          <w:ins w:id="371" w:author="249326630@qq.com" w:date="2018-12-23T19:29:00Z">
            <w:r w:rsidRPr="0075488A">
              <w:rPr>
                <w:rStyle w:val="aa"/>
                <w:noProof/>
              </w:rPr>
              <w:fldChar w:fldCharType="begin"/>
            </w:r>
            <w:r w:rsidRPr="0075488A">
              <w:rPr>
                <w:rStyle w:val="aa"/>
                <w:noProof/>
              </w:rPr>
              <w:instrText xml:space="preserve"> </w:instrText>
            </w:r>
            <w:r>
              <w:rPr>
                <w:noProof/>
              </w:rPr>
              <w:instrText>HYPERLINK \l "_Toc533356764"</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2.3.1</w:t>
            </w:r>
            <w:r>
              <w:rPr>
                <w:rFonts w:asciiTheme="minorHAnsi" w:eastAsiaTheme="minorEastAsia" w:hAnsiTheme="minorHAnsi" w:cstheme="minorBidi"/>
                <w:noProof/>
                <w:kern w:val="2"/>
              </w:rPr>
              <w:tab/>
            </w:r>
            <w:r w:rsidRPr="0075488A">
              <w:rPr>
                <w:rStyle w:val="aa"/>
                <w:noProof/>
              </w:rPr>
              <w:t>浏览通知</w:t>
            </w:r>
            <w:r>
              <w:rPr>
                <w:noProof/>
                <w:webHidden/>
              </w:rPr>
              <w:tab/>
            </w:r>
            <w:r>
              <w:rPr>
                <w:noProof/>
                <w:webHidden/>
              </w:rPr>
              <w:fldChar w:fldCharType="begin"/>
            </w:r>
            <w:r>
              <w:rPr>
                <w:noProof/>
                <w:webHidden/>
              </w:rPr>
              <w:instrText xml:space="preserve"> PAGEREF _Toc533356764 \h </w:instrText>
            </w:r>
            <w:r>
              <w:rPr>
                <w:noProof/>
                <w:webHidden/>
              </w:rPr>
            </w:r>
          </w:ins>
          <w:r>
            <w:rPr>
              <w:noProof/>
              <w:webHidden/>
            </w:rPr>
            <w:fldChar w:fldCharType="separate"/>
          </w:r>
          <w:ins w:id="372" w:author="249326630@qq.com" w:date="2018-12-23T19:29:00Z">
            <w:r>
              <w:rPr>
                <w:noProof/>
                <w:webHidden/>
              </w:rPr>
              <w:t>104</w:t>
            </w:r>
            <w:r>
              <w:rPr>
                <w:noProof/>
                <w:webHidden/>
              </w:rPr>
              <w:fldChar w:fldCharType="end"/>
            </w:r>
            <w:r w:rsidRPr="0075488A">
              <w:rPr>
                <w:rStyle w:val="aa"/>
                <w:noProof/>
              </w:rPr>
              <w:fldChar w:fldCharType="end"/>
            </w:r>
          </w:ins>
        </w:p>
        <w:p w14:paraId="305012AA" w14:textId="33252DE1" w:rsidR="00FD714F" w:rsidRDefault="00FD714F">
          <w:pPr>
            <w:pStyle w:val="31"/>
            <w:tabs>
              <w:tab w:val="left" w:pos="1680"/>
              <w:tab w:val="right" w:leader="dot" w:pos="8296"/>
            </w:tabs>
            <w:rPr>
              <w:ins w:id="373" w:author="249326630@qq.com" w:date="2018-12-23T19:29:00Z"/>
              <w:rFonts w:asciiTheme="minorHAnsi" w:eastAsiaTheme="minorEastAsia" w:hAnsiTheme="minorHAnsi" w:cstheme="minorBidi"/>
              <w:noProof/>
              <w:kern w:val="2"/>
            </w:rPr>
          </w:pPr>
          <w:ins w:id="374" w:author="249326630@qq.com" w:date="2018-12-23T19:29:00Z">
            <w:r w:rsidRPr="0075488A">
              <w:rPr>
                <w:rStyle w:val="aa"/>
                <w:noProof/>
              </w:rPr>
              <w:fldChar w:fldCharType="begin"/>
            </w:r>
            <w:r w:rsidRPr="0075488A">
              <w:rPr>
                <w:rStyle w:val="aa"/>
                <w:noProof/>
              </w:rPr>
              <w:instrText xml:space="preserve"> </w:instrText>
            </w:r>
            <w:r>
              <w:rPr>
                <w:noProof/>
              </w:rPr>
              <w:instrText>HYPERLINK \l "_Toc533356765"</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2.3.2</w:t>
            </w:r>
            <w:r>
              <w:rPr>
                <w:rFonts w:asciiTheme="minorHAnsi" w:eastAsiaTheme="minorEastAsia" w:hAnsiTheme="minorHAnsi" w:cstheme="minorBidi"/>
                <w:noProof/>
                <w:kern w:val="2"/>
              </w:rPr>
              <w:tab/>
            </w:r>
            <w:r w:rsidRPr="0075488A">
              <w:rPr>
                <w:rStyle w:val="aa"/>
                <w:noProof/>
              </w:rPr>
              <w:t>查看具体通知</w:t>
            </w:r>
            <w:r>
              <w:rPr>
                <w:noProof/>
                <w:webHidden/>
              </w:rPr>
              <w:tab/>
            </w:r>
            <w:r>
              <w:rPr>
                <w:noProof/>
                <w:webHidden/>
              </w:rPr>
              <w:fldChar w:fldCharType="begin"/>
            </w:r>
            <w:r>
              <w:rPr>
                <w:noProof/>
                <w:webHidden/>
              </w:rPr>
              <w:instrText xml:space="preserve"> PAGEREF _Toc533356765 \h </w:instrText>
            </w:r>
            <w:r>
              <w:rPr>
                <w:noProof/>
                <w:webHidden/>
              </w:rPr>
            </w:r>
          </w:ins>
          <w:r>
            <w:rPr>
              <w:noProof/>
              <w:webHidden/>
            </w:rPr>
            <w:fldChar w:fldCharType="separate"/>
          </w:r>
          <w:ins w:id="375" w:author="249326630@qq.com" w:date="2018-12-23T19:29:00Z">
            <w:r>
              <w:rPr>
                <w:noProof/>
                <w:webHidden/>
              </w:rPr>
              <w:t>105</w:t>
            </w:r>
            <w:r>
              <w:rPr>
                <w:noProof/>
                <w:webHidden/>
              </w:rPr>
              <w:fldChar w:fldCharType="end"/>
            </w:r>
            <w:r w:rsidRPr="0075488A">
              <w:rPr>
                <w:rStyle w:val="aa"/>
                <w:noProof/>
              </w:rPr>
              <w:fldChar w:fldCharType="end"/>
            </w:r>
          </w:ins>
        </w:p>
        <w:p w14:paraId="0AE8CE2A" w14:textId="0F2CA5D4" w:rsidR="00FD714F" w:rsidRDefault="00FD714F">
          <w:pPr>
            <w:pStyle w:val="31"/>
            <w:tabs>
              <w:tab w:val="left" w:pos="1680"/>
              <w:tab w:val="right" w:leader="dot" w:pos="8296"/>
            </w:tabs>
            <w:rPr>
              <w:ins w:id="376" w:author="249326630@qq.com" w:date="2018-12-23T19:29:00Z"/>
              <w:rFonts w:asciiTheme="minorHAnsi" w:eastAsiaTheme="minorEastAsia" w:hAnsiTheme="minorHAnsi" w:cstheme="minorBidi"/>
              <w:noProof/>
              <w:kern w:val="2"/>
            </w:rPr>
          </w:pPr>
          <w:ins w:id="377" w:author="249326630@qq.com" w:date="2018-12-23T19:29:00Z">
            <w:r w:rsidRPr="0075488A">
              <w:rPr>
                <w:rStyle w:val="aa"/>
                <w:noProof/>
              </w:rPr>
              <w:fldChar w:fldCharType="begin"/>
            </w:r>
            <w:r w:rsidRPr="0075488A">
              <w:rPr>
                <w:rStyle w:val="aa"/>
                <w:noProof/>
              </w:rPr>
              <w:instrText xml:space="preserve"> </w:instrText>
            </w:r>
            <w:r>
              <w:rPr>
                <w:noProof/>
              </w:rPr>
              <w:instrText>HYPERLINK \l "_Toc533356766"</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2.3.3</w:t>
            </w:r>
            <w:r>
              <w:rPr>
                <w:rFonts w:asciiTheme="minorHAnsi" w:eastAsiaTheme="minorEastAsia" w:hAnsiTheme="minorHAnsi" w:cstheme="minorBidi"/>
                <w:noProof/>
                <w:kern w:val="2"/>
              </w:rPr>
              <w:tab/>
            </w:r>
            <w:r w:rsidRPr="0075488A">
              <w:rPr>
                <w:rStyle w:val="aa"/>
                <w:noProof/>
              </w:rPr>
              <w:t>浏览置顶通知</w:t>
            </w:r>
            <w:r>
              <w:rPr>
                <w:noProof/>
                <w:webHidden/>
              </w:rPr>
              <w:tab/>
            </w:r>
            <w:r>
              <w:rPr>
                <w:noProof/>
                <w:webHidden/>
              </w:rPr>
              <w:fldChar w:fldCharType="begin"/>
            </w:r>
            <w:r>
              <w:rPr>
                <w:noProof/>
                <w:webHidden/>
              </w:rPr>
              <w:instrText xml:space="preserve"> PAGEREF _Toc533356766 \h </w:instrText>
            </w:r>
            <w:r>
              <w:rPr>
                <w:noProof/>
                <w:webHidden/>
              </w:rPr>
            </w:r>
          </w:ins>
          <w:r>
            <w:rPr>
              <w:noProof/>
              <w:webHidden/>
            </w:rPr>
            <w:fldChar w:fldCharType="separate"/>
          </w:r>
          <w:ins w:id="378" w:author="249326630@qq.com" w:date="2018-12-23T19:29:00Z">
            <w:r>
              <w:rPr>
                <w:noProof/>
                <w:webHidden/>
              </w:rPr>
              <w:t>106</w:t>
            </w:r>
            <w:r>
              <w:rPr>
                <w:noProof/>
                <w:webHidden/>
              </w:rPr>
              <w:fldChar w:fldCharType="end"/>
            </w:r>
            <w:r w:rsidRPr="0075488A">
              <w:rPr>
                <w:rStyle w:val="aa"/>
                <w:noProof/>
              </w:rPr>
              <w:fldChar w:fldCharType="end"/>
            </w:r>
          </w:ins>
        </w:p>
        <w:p w14:paraId="2039E2E6" w14:textId="39293841" w:rsidR="00FD714F" w:rsidRDefault="00FD714F">
          <w:pPr>
            <w:pStyle w:val="31"/>
            <w:tabs>
              <w:tab w:val="left" w:pos="1680"/>
              <w:tab w:val="right" w:leader="dot" w:pos="8296"/>
            </w:tabs>
            <w:rPr>
              <w:ins w:id="379" w:author="249326630@qq.com" w:date="2018-12-23T19:29:00Z"/>
              <w:rFonts w:asciiTheme="minorHAnsi" w:eastAsiaTheme="minorEastAsia" w:hAnsiTheme="minorHAnsi" w:cstheme="minorBidi"/>
              <w:noProof/>
              <w:kern w:val="2"/>
            </w:rPr>
          </w:pPr>
          <w:ins w:id="380" w:author="249326630@qq.com" w:date="2018-12-23T19:29:00Z">
            <w:r w:rsidRPr="0075488A">
              <w:rPr>
                <w:rStyle w:val="aa"/>
                <w:noProof/>
              </w:rPr>
              <w:fldChar w:fldCharType="begin"/>
            </w:r>
            <w:r w:rsidRPr="0075488A">
              <w:rPr>
                <w:rStyle w:val="aa"/>
                <w:noProof/>
              </w:rPr>
              <w:instrText xml:space="preserve"> </w:instrText>
            </w:r>
            <w:r>
              <w:rPr>
                <w:noProof/>
              </w:rPr>
              <w:instrText>HYPERLINK \l "_Toc533356767"</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2.3.4</w:t>
            </w:r>
            <w:r>
              <w:rPr>
                <w:rFonts w:asciiTheme="minorHAnsi" w:eastAsiaTheme="minorEastAsia" w:hAnsiTheme="minorHAnsi" w:cstheme="minorBidi"/>
                <w:noProof/>
                <w:kern w:val="2"/>
              </w:rPr>
              <w:tab/>
            </w:r>
            <w:r w:rsidRPr="0075488A">
              <w:rPr>
                <w:rStyle w:val="aa"/>
                <w:noProof/>
              </w:rPr>
              <w:t>浏览版权</w:t>
            </w:r>
            <w:r>
              <w:rPr>
                <w:noProof/>
                <w:webHidden/>
              </w:rPr>
              <w:tab/>
            </w:r>
            <w:r>
              <w:rPr>
                <w:noProof/>
                <w:webHidden/>
              </w:rPr>
              <w:fldChar w:fldCharType="begin"/>
            </w:r>
            <w:r>
              <w:rPr>
                <w:noProof/>
                <w:webHidden/>
              </w:rPr>
              <w:instrText xml:space="preserve"> PAGEREF _Toc533356767 \h </w:instrText>
            </w:r>
            <w:r>
              <w:rPr>
                <w:noProof/>
                <w:webHidden/>
              </w:rPr>
            </w:r>
          </w:ins>
          <w:r>
            <w:rPr>
              <w:noProof/>
              <w:webHidden/>
            </w:rPr>
            <w:fldChar w:fldCharType="separate"/>
          </w:r>
          <w:ins w:id="381" w:author="249326630@qq.com" w:date="2018-12-23T19:29:00Z">
            <w:r>
              <w:rPr>
                <w:noProof/>
                <w:webHidden/>
              </w:rPr>
              <w:t>107</w:t>
            </w:r>
            <w:r>
              <w:rPr>
                <w:noProof/>
                <w:webHidden/>
              </w:rPr>
              <w:fldChar w:fldCharType="end"/>
            </w:r>
            <w:r w:rsidRPr="0075488A">
              <w:rPr>
                <w:rStyle w:val="aa"/>
                <w:noProof/>
              </w:rPr>
              <w:fldChar w:fldCharType="end"/>
            </w:r>
          </w:ins>
        </w:p>
        <w:p w14:paraId="67C24986" w14:textId="3B40470D" w:rsidR="00FD714F" w:rsidRDefault="00FD714F">
          <w:pPr>
            <w:pStyle w:val="31"/>
            <w:tabs>
              <w:tab w:val="left" w:pos="1680"/>
              <w:tab w:val="right" w:leader="dot" w:pos="8296"/>
            </w:tabs>
            <w:rPr>
              <w:ins w:id="382" w:author="249326630@qq.com" w:date="2018-12-23T19:29:00Z"/>
              <w:rFonts w:asciiTheme="minorHAnsi" w:eastAsiaTheme="minorEastAsia" w:hAnsiTheme="minorHAnsi" w:cstheme="minorBidi"/>
              <w:noProof/>
              <w:kern w:val="2"/>
            </w:rPr>
          </w:pPr>
          <w:ins w:id="383" w:author="249326630@qq.com" w:date="2018-12-23T19:29:00Z">
            <w:r w:rsidRPr="0075488A">
              <w:rPr>
                <w:rStyle w:val="aa"/>
                <w:noProof/>
              </w:rPr>
              <w:fldChar w:fldCharType="begin"/>
            </w:r>
            <w:r w:rsidRPr="0075488A">
              <w:rPr>
                <w:rStyle w:val="aa"/>
                <w:noProof/>
              </w:rPr>
              <w:instrText xml:space="preserve"> </w:instrText>
            </w:r>
            <w:r>
              <w:rPr>
                <w:noProof/>
              </w:rPr>
              <w:instrText>HYPERLINK \l "_Toc533356768"</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2.3.5</w:t>
            </w:r>
            <w:r>
              <w:rPr>
                <w:rFonts w:asciiTheme="minorHAnsi" w:eastAsiaTheme="minorEastAsia" w:hAnsiTheme="minorHAnsi" w:cstheme="minorBidi"/>
                <w:noProof/>
                <w:kern w:val="2"/>
              </w:rPr>
              <w:tab/>
            </w:r>
            <w:r w:rsidRPr="0075488A">
              <w:rPr>
                <w:rStyle w:val="aa"/>
                <w:noProof/>
              </w:rPr>
              <w:t>浏览LOGO与网站名</w:t>
            </w:r>
            <w:r>
              <w:rPr>
                <w:noProof/>
                <w:webHidden/>
              </w:rPr>
              <w:tab/>
            </w:r>
            <w:r>
              <w:rPr>
                <w:noProof/>
                <w:webHidden/>
              </w:rPr>
              <w:fldChar w:fldCharType="begin"/>
            </w:r>
            <w:r>
              <w:rPr>
                <w:noProof/>
                <w:webHidden/>
              </w:rPr>
              <w:instrText xml:space="preserve"> PAGEREF _Toc533356768 \h </w:instrText>
            </w:r>
            <w:r>
              <w:rPr>
                <w:noProof/>
                <w:webHidden/>
              </w:rPr>
            </w:r>
          </w:ins>
          <w:r>
            <w:rPr>
              <w:noProof/>
              <w:webHidden/>
            </w:rPr>
            <w:fldChar w:fldCharType="separate"/>
          </w:r>
          <w:ins w:id="384" w:author="249326630@qq.com" w:date="2018-12-23T19:29:00Z">
            <w:r>
              <w:rPr>
                <w:noProof/>
                <w:webHidden/>
              </w:rPr>
              <w:t>108</w:t>
            </w:r>
            <w:r>
              <w:rPr>
                <w:noProof/>
                <w:webHidden/>
              </w:rPr>
              <w:fldChar w:fldCharType="end"/>
            </w:r>
            <w:r w:rsidRPr="0075488A">
              <w:rPr>
                <w:rStyle w:val="aa"/>
                <w:noProof/>
              </w:rPr>
              <w:fldChar w:fldCharType="end"/>
            </w:r>
          </w:ins>
        </w:p>
        <w:p w14:paraId="238B8DD2" w14:textId="0E555102" w:rsidR="00FD714F" w:rsidRDefault="00FD714F">
          <w:pPr>
            <w:pStyle w:val="31"/>
            <w:tabs>
              <w:tab w:val="right" w:leader="dot" w:pos="8296"/>
            </w:tabs>
            <w:rPr>
              <w:ins w:id="385" w:author="249326630@qq.com" w:date="2018-12-23T19:29:00Z"/>
              <w:rFonts w:asciiTheme="minorHAnsi" w:eastAsiaTheme="minorEastAsia" w:hAnsiTheme="minorHAnsi" w:cstheme="minorBidi"/>
              <w:noProof/>
              <w:kern w:val="2"/>
            </w:rPr>
          </w:pPr>
          <w:ins w:id="386" w:author="249326630@qq.com" w:date="2018-12-23T19:29:00Z">
            <w:r w:rsidRPr="0075488A">
              <w:rPr>
                <w:rStyle w:val="aa"/>
                <w:noProof/>
              </w:rPr>
              <w:fldChar w:fldCharType="begin"/>
            </w:r>
            <w:r w:rsidRPr="0075488A">
              <w:rPr>
                <w:rStyle w:val="aa"/>
                <w:noProof/>
              </w:rPr>
              <w:instrText xml:space="preserve"> </w:instrText>
            </w:r>
            <w:r>
              <w:rPr>
                <w:noProof/>
              </w:rPr>
              <w:instrText>HYPERLINK \l "_Toc533356769"</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浏览LOGO与网站名</w:t>
            </w:r>
            <w:r>
              <w:rPr>
                <w:noProof/>
                <w:webHidden/>
              </w:rPr>
              <w:tab/>
            </w:r>
            <w:r>
              <w:rPr>
                <w:noProof/>
                <w:webHidden/>
              </w:rPr>
              <w:fldChar w:fldCharType="begin"/>
            </w:r>
            <w:r>
              <w:rPr>
                <w:noProof/>
                <w:webHidden/>
              </w:rPr>
              <w:instrText xml:space="preserve"> PAGEREF _Toc533356769 \h </w:instrText>
            </w:r>
            <w:r>
              <w:rPr>
                <w:noProof/>
                <w:webHidden/>
              </w:rPr>
            </w:r>
          </w:ins>
          <w:r>
            <w:rPr>
              <w:noProof/>
              <w:webHidden/>
            </w:rPr>
            <w:fldChar w:fldCharType="separate"/>
          </w:r>
          <w:ins w:id="387" w:author="249326630@qq.com" w:date="2018-12-23T19:29:00Z">
            <w:r>
              <w:rPr>
                <w:noProof/>
                <w:webHidden/>
              </w:rPr>
              <w:t>108</w:t>
            </w:r>
            <w:r>
              <w:rPr>
                <w:noProof/>
                <w:webHidden/>
              </w:rPr>
              <w:fldChar w:fldCharType="end"/>
            </w:r>
            <w:r w:rsidRPr="0075488A">
              <w:rPr>
                <w:rStyle w:val="aa"/>
                <w:noProof/>
              </w:rPr>
              <w:fldChar w:fldCharType="end"/>
            </w:r>
          </w:ins>
        </w:p>
        <w:p w14:paraId="3BCC7998" w14:textId="7E7387D6" w:rsidR="00FD714F" w:rsidRDefault="00FD714F">
          <w:pPr>
            <w:pStyle w:val="31"/>
            <w:tabs>
              <w:tab w:val="left" w:pos="1680"/>
              <w:tab w:val="right" w:leader="dot" w:pos="8296"/>
            </w:tabs>
            <w:rPr>
              <w:ins w:id="388" w:author="249326630@qq.com" w:date="2018-12-23T19:29:00Z"/>
              <w:rFonts w:asciiTheme="minorHAnsi" w:eastAsiaTheme="minorEastAsia" w:hAnsiTheme="minorHAnsi" w:cstheme="minorBidi"/>
              <w:noProof/>
              <w:kern w:val="2"/>
            </w:rPr>
          </w:pPr>
          <w:ins w:id="389" w:author="249326630@qq.com" w:date="2018-12-23T19:29:00Z">
            <w:r w:rsidRPr="0075488A">
              <w:rPr>
                <w:rStyle w:val="aa"/>
                <w:noProof/>
              </w:rPr>
              <w:fldChar w:fldCharType="begin"/>
            </w:r>
            <w:r w:rsidRPr="0075488A">
              <w:rPr>
                <w:rStyle w:val="aa"/>
                <w:noProof/>
              </w:rPr>
              <w:instrText xml:space="preserve"> </w:instrText>
            </w:r>
            <w:r>
              <w:rPr>
                <w:noProof/>
              </w:rPr>
              <w:instrText>HYPERLINK \l "_Toc533356770"</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2.3.6</w:t>
            </w:r>
            <w:r>
              <w:rPr>
                <w:rFonts w:asciiTheme="minorHAnsi" w:eastAsiaTheme="minorEastAsia" w:hAnsiTheme="minorHAnsi" w:cstheme="minorBidi"/>
                <w:noProof/>
                <w:kern w:val="2"/>
              </w:rPr>
              <w:tab/>
            </w:r>
            <w:r w:rsidRPr="0075488A">
              <w:rPr>
                <w:rStyle w:val="aa"/>
                <w:noProof/>
              </w:rPr>
              <w:t>浏览网站介绍</w:t>
            </w:r>
            <w:r>
              <w:rPr>
                <w:noProof/>
                <w:webHidden/>
              </w:rPr>
              <w:tab/>
            </w:r>
            <w:r>
              <w:rPr>
                <w:noProof/>
                <w:webHidden/>
              </w:rPr>
              <w:fldChar w:fldCharType="begin"/>
            </w:r>
            <w:r>
              <w:rPr>
                <w:noProof/>
                <w:webHidden/>
              </w:rPr>
              <w:instrText xml:space="preserve"> PAGEREF _Toc533356770 \h </w:instrText>
            </w:r>
            <w:r>
              <w:rPr>
                <w:noProof/>
                <w:webHidden/>
              </w:rPr>
            </w:r>
          </w:ins>
          <w:r>
            <w:rPr>
              <w:noProof/>
              <w:webHidden/>
            </w:rPr>
            <w:fldChar w:fldCharType="separate"/>
          </w:r>
          <w:ins w:id="390" w:author="249326630@qq.com" w:date="2018-12-23T19:29:00Z">
            <w:r>
              <w:rPr>
                <w:noProof/>
                <w:webHidden/>
              </w:rPr>
              <w:t>109</w:t>
            </w:r>
            <w:r>
              <w:rPr>
                <w:noProof/>
                <w:webHidden/>
              </w:rPr>
              <w:fldChar w:fldCharType="end"/>
            </w:r>
            <w:r w:rsidRPr="0075488A">
              <w:rPr>
                <w:rStyle w:val="aa"/>
                <w:noProof/>
              </w:rPr>
              <w:fldChar w:fldCharType="end"/>
            </w:r>
          </w:ins>
        </w:p>
        <w:p w14:paraId="2E61A0EC" w14:textId="59B4D1D2" w:rsidR="00FD714F" w:rsidRDefault="00FD714F">
          <w:pPr>
            <w:pStyle w:val="31"/>
            <w:tabs>
              <w:tab w:val="left" w:pos="1680"/>
              <w:tab w:val="right" w:leader="dot" w:pos="8296"/>
            </w:tabs>
            <w:rPr>
              <w:ins w:id="391" w:author="249326630@qq.com" w:date="2018-12-23T19:29:00Z"/>
              <w:rFonts w:asciiTheme="minorHAnsi" w:eastAsiaTheme="minorEastAsia" w:hAnsiTheme="minorHAnsi" w:cstheme="minorBidi"/>
              <w:noProof/>
              <w:kern w:val="2"/>
            </w:rPr>
          </w:pPr>
          <w:ins w:id="392" w:author="249326630@qq.com" w:date="2018-12-23T19:29:00Z">
            <w:r w:rsidRPr="0075488A">
              <w:rPr>
                <w:rStyle w:val="aa"/>
                <w:noProof/>
              </w:rPr>
              <w:fldChar w:fldCharType="begin"/>
            </w:r>
            <w:r w:rsidRPr="0075488A">
              <w:rPr>
                <w:rStyle w:val="aa"/>
                <w:noProof/>
              </w:rPr>
              <w:instrText xml:space="preserve"> </w:instrText>
            </w:r>
            <w:r>
              <w:rPr>
                <w:noProof/>
              </w:rPr>
              <w:instrText>HYPERLINK \l "_Toc533356771"</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2.3.7</w:t>
            </w:r>
            <w:r>
              <w:rPr>
                <w:rFonts w:asciiTheme="minorHAnsi" w:eastAsiaTheme="minorEastAsia" w:hAnsiTheme="minorHAnsi" w:cstheme="minorBidi"/>
                <w:noProof/>
                <w:kern w:val="2"/>
              </w:rPr>
              <w:tab/>
            </w:r>
            <w:r w:rsidRPr="0075488A">
              <w:rPr>
                <w:rStyle w:val="aa"/>
                <w:noProof/>
              </w:rPr>
              <w:t>浏览友情链接</w:t>
            </w:r>
            <w:r>
              <w:rPr>
                <w:noProof/>
                <w:webHidden/>
              </w:rPr>
              <w:tab/>
            </w:r>
            <w:r>
              <w:rPr>
                <w:noProof/>
                <w:webHidden/>
              </w:rPr>
              <w:fldChar w:fldCharType="begin"/>
            </w:r>
            <w:r>
              <w:rPr>
                <w:noProof/>
                <w:webHidden/>
              </w:rPr>
              <w:instrText xml:space="preserve"> PAGEREF _Toc533356771 \h </w:instrText>
            </w:r>
            <w:r>
              <w:rPr>
                <w:noProof/>
                <w:webHidden/>
              </w:rPr>
            </w:r>
          </w:ins>
          <w:r>
            <w:rPr>
              <w:noProof/>
              <w:webHidden/>
            </w:rPr>
            <w:fldChar w:fldCharType="separate"/>
          </w:r>
          <w:ins w:id="393" w:author="249326630@qq.com" w:date="2018-12-23T19:29:00Z">
            <w:r>
              <w:rPr>
                <w:noProof/>
                <w:webHidden/>
              </w:rPr>
              <w:t>110</w:t>
            </w:r>
            <w:r>
              <w:rPr>
                <w:noProof/>
                <w:webHidden/>
              </w:rPr>
              <w:fldChar w:fldCharType="end"/>
            </w:r>
            <w:r w:rsidRPr="0075488A">
              <w:rPr>
                <w:rStyle w:val="aa"/>
                <w:noProof/>
              </w:rPr>
              <w:fldChar w:fldCharType="end"/>
            </w:r>
          </w:ins>
        </w:p>
        <w:p w14:paraId="72675C5E" w14:textId="0E1B196C" w:rsidR="00FD714F" w:rsidRDefault="00FD714F">
          <w:pPr>
            <w:pStyle w:val="31"/>
            <w:tabs>
              <w:tab w:val="left" w:pos="1680"/>
              <w:tab w:val="right" w:leader="dot" w:pos="8296"/>
            </w:tabs>
            <w:rPr>
              <w:ins w:id="394" w:author="249326630@qq.com" w:date="2018-12-23T19:29:00Z"/>
              <w:rFonts w:asciiTheme="minorHAnsi" w:eastAsiaTheme="minorEastAsia" w:hAnsiTheme="minorHAnsi" w:cstheme="minorBidi"/>
              <w:noProof/>
              <w:kern w:val="2"/>
            </w:rPr>
          </w:pPr>
          <w:ins w:id="395" w:author="249326630@qq.com" w:date="2018-12-23T19:29:00Z">
            <w:r w:rsidRPr="0075488A">
              <w:rPr>
                <w:rStyle w:val="aa"/>
                <w:noProof/>
              </w:rPr>
              <w:fldChar w:fldCharType="begin"/>
            </w:r>
            <w:r w:rsidRPr="0075488A">
              <w:rPr>
                <w:rStyle w:val="aa"/>
                <w:noProof/>
              </w:rPr>
              <w:instrText xml:space="preserve"> </w:instrText>
            </w:r>
            <w:r>
              <w:rPr>
                <w:noProof/>
              </w:rPr>
              <w:instrText>HYPERLINK \l "_Toc533356772"</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2.3.8</w:t>
            </w:r>
            <w:r>
              <w:rPr>
                <w:rFonts w:asciiTheme="minorHAnsi" w:eastAsiaTheme="minorEastAsia" w:hAnsiTheme="minorHAnsi" w:cstheme="minorBidi"/>
                <w:noProof/>
                <w:kern w:val="2"/>
              </w:rPr>
              <w:tab/>
            </w:r>
            <w:r w:rsidRPr="0075488A">
              <w:rPr>
                <w:rStyle w:val="aa"/>
                <w:noProof/>
              </w:rPr>
              <w:t>访问友情链接</w:t>
            </w:r>
            <w:r>
              <w:rPr>
                <w:noProof/>
                <w:webHidden/>
              </w:rPr>
              <w:tab/>
            </w:r>
            <w:r>
              <w:rPr>
                <w:noProof/>
                <w:webHidden/>
              </w:rPr>
              <w:fldChar w:fldCharType="begin"/>
            </w:r>
            <w:r>
              <w:rPr>
                <w:noProof/>
                <w:webHidden/>
              </w:rPr>
              <w:instrText xml:space="preserve"> PAGEREF _Toc533356772 \h </w:instrText>
            </w:r>
            <w:r>
              <w:rPr>
                <w:noProof/>
                <w:webHidden/>
              </w:rPr>
            </w:r>
          </w:ins>
          <w:r>
            <w:rPr>
              <w:noProof/>
              <w:webHidden/>
            </w:rPr>
            <w:fldChar w:fldCharType="separate"/>
          </w:r>
          <w:ins w:id="396" w:author="249326630@qq.com" w:date="2018-12-23T19:29:00Z">
            <w:r>
              <w:rPr>
                <w:noProof/>
                <w:webHidden/>
              </w:rPr>
              <w:t>111</w:t>
            </w:r>
            <w:r>
              <w:rPr>
                <w:noProof/>
                <w:webHidden/>
              </w:rPr>
              <w:fldChar w:fldCharType="end"/>
            </w:r>
            <w:r w:rsidRPr="0075488A">
              <w:rPr>
                <w:rStyle w:val="aa"/>
                <w:noProof/>
              </w:rPr>
              <w:fldChar w:fldCharType="end"/>
            </w:r>
          </w:ins>
        </w:p>
        <w:p w14:paraId="024F6BCD" w14:textId="5E2EE139" w:rsidR="00FD714F" w:rsidRDefault="00FD714F">
          <w:pPr>
            <w:pStyle w:val="31"/>
            <w:tabs>
              <w:tab w:val="left" w:pos="1680"/>
              <w:tab w:val="right" w:leader="dot" w:pos="8296"/>
            </w:tabs>
            <w:rPr>
              <w:ins w:id="397" w:author="249326630@qq.com" w:date="2018-12-23T19:29:00Z"/>
              <w:rFonts w:asciiTheme="minorHAnsi" w:eastAsiaTheme="minorEastAsia" w:hAnsiTheme="minorHAnsi" w:cstheme="minorBidi"/>
              <w:noProof/>
              <w:kern w:val="2"/>
            </w:rPr>
          </w:pPr>
          <w:ins w:id="398" w:author="249326630@qq.com" w:date="2018-12-23T19:29:00Z">
            <w:r w:rsidRPr="0075488A">
              <w:rPr>
                <w:rStyle w:val="aa"/>
                <w:noProof/>
              </w:rPr>
              <w:fldChar w:fldCharType="begin"/>
            </w:r>
            <w:r w:rsidRPr="0075488A">
              <w:rPr>
                <w:rStyle w:val="aa"/>
                <w:noProof/>
              </w:rPr>
              <w:instrText xml:space="preserve"> </w:instrText>
            </w:r>
            <w:r>
              <w:rPr>
                <w:noProof/>
              </w:rPr>
              <w:instrText>HYPERLINK \l "_Toc533356773"</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2.3.9</w:t>
            </w:r>
            <w:r>
              <w:rPr>
                <w:rFonts w:asciiTheme="minorHAnsi" w:eastAsiaTheme="minorEastAsia" w:hAnsiTheme="minorHAnsi" w:cstheme="minorBidi"/>
                <w:noProof/>
                <w:kern w:val="2"/>
              </w:rPr>
              <w:tab/>
            </w:r>
            <w:r w:rsidRPr="0075488A">
              <w:rPr>
                <w:rStyle w:val="aa"/>
                <w:noProof/>
              </w:rPr>
              <w:t>浏览全站搜索</w:t>
            </w:r>
            <w:r>
              <w:rPr>
                <w:noProof/>
                <w:webHidden/>
              </w:rPr>
              <w:tab/>
            </w:r>
            <w:r>
              <w:rPr>
                <w:noProof/>
                <w:webHidden/>
              </w:rPr>
              <w:fldChar w:fldCharType="begin"/>
            </w:r>
            <w:r>
              <w:rPr>
                <w:noProof/>
                <w:webHidden/>
              </w:rPr>
              <w:instrText xml:space="preserve"> PAGEREF _Toc533356773 \h </w:instrText>
            </w:r>
            <w:r>
              <w:rPr>
                <w:noProof/>
                <w:webHidden/>
              </w:rPr>
            </w:r>
          </w:ins>
          <w:r>
            <w:rPr>
              <w:noProof/>
              <w:webHidden/>
            </w:rPr>
            <w:fldChar w:fldCharType="separate"/>
          </w:r>
          <w:ins w:id="399" w:author="249326630@qq.com" w:date="2018-12-23T19:29:00Z">
            <w:r>
              <w:rPr>
                <w:noProof/>
                <w:webHidden/>
              </w:rPr>
              <w:t>112</w:t>
            </w:r>
            <w:r>
              <w:rPr>
                <w:noProof/>
                <w:webHidden/>
              </w:rPr>
              <w:fldChar w:fldCharType="end"/>
            </w:r>
            <w:r w:rsidRPr="0075488A">
              <w:rPr>
                <w:rStyle w:val="aa"/>
                <w:noProof/>
              </w:rPr>
              <w:fldChar w:fldCharType="end"/>
            </w:r>
          </w:ins>
        </w:p>
        <w:p w14:paraId="3BE74F72" w14:textId="66D60EF5" w:rsidR="00FD714F" w:rsidRDefault="00FD714F">
          <w:pPr>
            <w:pStyle w:val="31"/>
            <w:tabs>
              <w:tab w:val="left" w:pos="2100"/>
              <w:tab w:val="right" w:leader="dot" w:pos="8296"/>
            </w:tabs>
            <w:rPr>
              <w:ins w:id="400" w:author="249326630@qq.com" w:date="2018-12-23T19:29:00Z"/>
              <w:rFonts w:asciiTheme="minorHAnsi" w:eastAsiaTheme="minorEastAsia" w:hAnsiTheme="minorHAnsi" w:cstheme="minorBidi"/>
              <w:noProof/>
              <w:kern w:val="2"/>
            </w:rPr>
          </w:pPr>
          <w:ins w:id="401" w:author="249326630@qq.com" w:date="2018-12-23T19:29:00Z">
            <w:r w:rsidRPr="0075488A">
              <w:rPr>
                <w:rStyle w:val="aa"/>
                <w:noProof/>
              </w:rPr>
              <w:fldChar w:fldCharType="begin"/>
            </w:r>
            <w:r w:rsidRPr="0075488A">
              <w:rPr>
                <w:rStyle w:val="aa"/>
                <w:noProof/>
              </w:rPr>
              <w:instrText xml:space="preserve"> </w:instrText>
            </w:r>
            <w:r>
              <w:rPr>
                <w:noProof/>
              </w:rPr>
              <w:instrText>HYPERLINK \l "_Toc533356774"</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2.3.10</w:t>
            </w:r>
            <w:r>
              <w:rPr>
                <w:rFonts w:asciiTheme="minorHAnsi" w:eastAsiaTheme="minorEastAsia" w:hAnsiTheme="minorHAnsi" w:cstheme="minorBidi"/>
                <w:noProof/>
                <w:kern w:val="2"/>
              </w:rPr>
              <w:tab/>
            </w:r>
            <w:r w:rsidRPr="0075488A">
              <w:rPr>
                <w:rStyle w:val="aa"/>
                <w:noProof/>
              </w:rPr>
              <w:t>全站模糊搜索浏览搜索结果页</w:t>
            </w:r>
            <w:r>
              <w:rPr>
                <w:noProof/>
                <w:webHidden/>
              </w:rPr>
              <w:tab/>
            </w:r>
            <w:r>
              <w:rPr>
                <w:noProof/>
                <w:webHidden/>
              </w:rPr>
              <w:fldChar w:fldCharType="begin"/>
            </w:r>
            <w:r>
              <w:rPr>
                <w:noProof/>
                <w:webHidden/>
              </w:rPr>
              <w:instrText xml:space="preserve"> PAGEREF _Toc533356774 \h </w:instrText>
            </w:r>
            <w:r>
              <w:rPr>
                <w:noProof/>
                <w:webHidden/>
              </w:rPr>
            </w:r>
          </w:ins>
          <w:r>
            <w:rPr>
              <w:noProof/>
              <w:webHidden/>
            </w:rPr>
            <w:fldChar w:fldCharType="separate"/>
          </w:r>
          <w:ins w:id="402" w:author="249326630@qq.com" w:date="2018-12-23T19:29:00Z">
            <w:r>
              <w:rPr>
                <w:noProof/>
                <w:webHidden/>
              </w:rPr>
              <w:t>113</w:t>
            </w:r>
            <w:r>
              <w:rPr>
                <w:noProof/>
                <w:webHidden/>
              </w:rPr>
              <w:fldChar w:fldCharType="end"/>
            </w:r>
            <w:r w:rsidRPr="0075488A">
              <w:rPr>
                <w:rStyle w:val="aa"/>
                <w:noProof/>
              </w:rPr>
              <w:fldChar w:fldCharType="end"/>
            </w:r>
          </w:ins>
        </w:p>
        <w:p w14:paraId="33DF9631" w14:textId="34D1C3C6" w:rsidR="00FD714F" w:rsidRDefault="00FD714F">
          <w:pPr>
            <w:pStyle w:val="31"/>
            <w:tabs>
              <w:tab w:val="left" w:pos="2100"/>
              <w:tab w:val="right" w:leader="dot" w:pos="8296"/>
            </w:tabs>
            <w:rPr>
              <w:ins w:id="403" w:author="249326630@qq.com" w:date="2018-12-23T19:29:00Z"/>
              <w:rFonts w:asciiTheme="minorHAnsi" w:eastAsiaTheme="minorEastAsia" w:hAnsiTheme="minorHAnsi" w:cstheme="minorBidi"/>
              <w:noProof/>
              <w:kern w:val="2"/>
            </w:rPr>
          </w:pPr>
          <w:ins w:id="404" w:author="249326630@qq.com" w:date="2018-12-23T19:29:00Z">
            <w:r w:rsidRPr="0075488A">
              <w:rPr>
                <w:rStyle w:val="aa"/>
                <w:noProof/>
              </w:rPr>
              <w:fldChar w:fldCharType="begin"/>
            </w:r>
            <w:r w:rsidRPr="0075488A">
              <w:rPr>
                <w:rStyle w:val="aa"/>
                <w:noProof/>
              </w:rPr>
              <w:instrText xml:space="preserve"> </w:instrText>
            </w:r>
            <w:r>
              <w:rPr>
                <w:noProof/>
              </w:rPr>
              <w:instrText>HYPERLINK \l "_Toc533356775"</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2.3.11</w:t>
            </w:r>
            <w:r>
              <w:rPr>
                <w:rFonts w:asciiTheme="minorHAnsi" w:eastAsiaTheme="minorEastAsia" w:hAnsiTheme="minorHAnsi" w:cstheme="minorBidi"/>
                <w:noProof/>
                <w:kern w:val="2"/>
              </w:rPr>
              <w:tab/>
            </w:r>
            <w:r w:rsidRPr="0075488A">
              <w:rPr>
                <w:rStyle w:val="aa"/>
                <w:noProof/>
              </w:rPr>
              <w:t>浏览新开课程</w:t>
            </w:r>
            <w:r>
              <w:rPr>
                <w:noProof/>
                <w:webHidden/>
              </w:rPr>
              <w:tab/>
            </w:r>
            <w:r>
              <w:rPr>
                <w:noProof/>
                <w:webHidden/>
              </w:rPr>
              <w:fldChar w:fldCharType="begin"/>
            </w:r>
            <w:r>
              <w:rPr>
                <w:noProof/>
                <w:webHidden/>
              </w:rPr>
              <w:instrText xml:space="preserve"> PAGEREF _Toc533356775 \h </w:instrText>
            </w:r>
            <w:r>
              <w:rPr>
                <w:noProof/>
                <w:webHidden/>
              </w:rPr>
            </w:r>
          </w:ins>
          <w:r>
            <w:rPr>
              <w:noProof/>
              <w:webHidden/>
            </w:rPr>
            <w:fldChar w:fldCharType="separate"/>
          </w:r>
          <w:ins w:id="405" w:author="249326630@qq.com" w:date="2018-12-23T19:29:00Z">
            <w:r>
              <w:rPr>
                <w:noProof/>
                <w:webHidden/>
              </w:rPr>
              <w:t>114</w:t>
            </w:r>
            <w:r>
              <w:rPr>
                <w:noProof/>
                <w:webHidden/>
              </w:rPr>
              <w:fldChar w:fldCharType="end"/>
            </w:r>
            <w:r w:rsidRPr="0075488A">
              <w:rPr>
                <w:rStyle w:val="aa"/>
                <w:noProof/>
              </w:rPr>
              <w:fldChar w:fldCharType="end"/>
            </w:r>
          </w:ins>
        </w:p>
        <w:p w14:paraId="2391B51D" w14:textId="61C105A5" w:rsidR="00FD714F" w:rsidRDefault="00FD714F">
          <w:pPr>
            <w:pStyle w:val="31"/>
            <w:tabs>
              <w:tab w:val="left" w:pos="2100"/>
              <w:tab w:val="right" w:leader="dot" w:pos="8296"/>
            </w:tabs>
            <w:rPr>
              <w:ins w:id="406" w:author="249326630@qq.com" w:date="2018-12-23T19:29:00Z"/>
              <w:rFonts w:asciiTheme="minorHAnsi" w:eastAsiaTheme="minorEastAsia" w:hAnsiTheme="minorHAnsi" w:cstheme="minorBidi"/>
              <w:noProof/>
              <w:kern w:val="2"/>
            </w:rPr>
          </w:pPr>
          <w:ins w:id="407" w:author="249326630@qq.com" w:date="2018-12-23T19:29:00Z">
            <w:r w:rsidRPr="0075488A">
              <w:rPr>
                <w:rStyle w:val="aa"/>
                <w:noProof/>
              </w:rPr>
              <w:lastRenderedPageBreak/>
              <w:fldChar w:fldCharType="begin"/>
            </w:r>
            <w:r w:rsidRPr="0075488A">
              <w:rPr>
                <w:rStyle w:val="aa"/>
                <w:noProof/>
              </w:rPr>
              <w:instrText xml:space="preserve"> </w:instrText>
            </w:r>
            <w:r>
              <w:rPr>
                <w:noProof/>
              </w:rPr>
              <w:instrText>HYPERLINK \l "_Toc533356776"</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2.3.12</w:t>
            </w:r>
            <w:r>
              <w:rPr>
                <w:rFonts w:asciiTheme="minorHAnsi" w:eastAsiaTheme="minorEastAsia" w:hAnsiTheme="minorHAnsi" w:cstheme="minorBidi"/>
                <w:noProof/>
                <w:kern w:val="2"/>
              </w:rPr>
              <w:tab/>
            </w:r>
            <w:r w:rsidRPr="0075488A">
              <w:rPr>
                <w:rStyle w:val="aa"/>
                <w:noProof/>
              </w:rPr>
              <w:t>访问具体课程</w:t>
            </w:r>
            <w:r>
              <w:rPr>
                <w:noProof/>
                <w:webHidden/>
              </w:rPr>
              <w:tab/>
            </w:r>
            <w:r>
              <w:rPr>
                <w:noProof/>
                <w:webHidden/>
              </w:rPr>
              <w:fldChar w:fldCharType="begin"/>
            </w:r>
            <w:r>
              <w:rPr>
                <w:noProof/>
                <w:webHidden/>
              </w:rPr>
              <w:instrText xml:space="preserve"> PAGEREF _Toc533356776 \h </w:instrText>
            </w:r>
            <w:r>
              <w:rPr>
                <w:noProof/>
                <w:webHidden/>
              </w:rPr>
            </w:r>
          </w:ins>
          <w:r>
            <w:rPr>
              <w:noProof/>
              <w:webHidden/>
            </w:rPr>
            <w:fldChar w:fldCharType="separate"/>
          </w:r>
          <w:ins w:id="408" w:author="249326630@qq.com" w:date="2018-12-23T19:29:00Z">
            <w:r>
              <w:rPr>
                <w:noProof/>
                <w:webHidden/>
              </w:rPr>
              <w:t>115</w:t>
            </w:r>
            <w:r>
              <w:rPr>
                <w:noProof/>
                <w:webHidden/>
              </w:rPr>
              <w:fldChar w:fldCharType="end"/>
            </w:r>
            <w:r w:rsidRPr="0075488A">
              <w:rPr>
                <w:rStyle w:val="aa"/>
                <w:noProof/>
              </w:rPr>
              <w:fldChar w:fldCharType="end"/>
            </w:r>
          </w:ins>
        </w:p>
        <w:p w14:paraId="27DDCED0" w14:textId="6DB23817" w:rsidR="00FD714F" w:rsidRDefault="00FD714F">
          <w:pPr>
            <w:pStyle w:val="31"/>
            <w:tabs>
              <w:tab w:val="left" w:pos="2100"/>
              <w:tab w:val="right" w:leader="dot" w:pos="8296"/>
            </w:tabs>
            <w:rPr>
              <w:ins w:id="409" w:author="249326630@qq.com" w:date="2018-12-23T19:29:00Z"/>
              <w:rFonts w:asciiTheme="minorHAnsi" w:eastAsiaTheme="minorEastAsia" w:hAnsiTheme="minorHAnsi" w:cstheme="minorBidi"/>
              <w:noProof/>
              <w:kern w:val="2"/>
            </w:rPr>
          </w:pPr>
          <w:ins w:id="410" w:author="249326630@qq.com" w:date="2018-12-23T19:29:00Z">
            <w:r w:rsidRPr="0075488A">
              <w:rPr>
                <w:rStyle w:val="aa"/>
                <w:noProof/>
              </w:rPr>
              <w:fldChar w:fldCharType="begin"/>
            </w:r>
            <w:r w:rsidRPr="0075488A">
              <w:rPr>
                <w:rStyle w:val="aa"/>
                <w:noProof/>
              </w:rPr>
              <w:instrText xml:space="preserve"> </w:instrText>
            </w:r>
            <w:r>
              <w:rPr>
                <w:noProof/>
              </w:rPr>
              <w:instrText>HYPERLINK \l "_Toc533356777"</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2.3.13</w:t>
            </w:r>
            <w:r>
              <w:rPr>
                <w:rFonts w:asciiTheme="minorHAnsi" w:eastAsiaTheme="minorEastAsia" w:hAnsiTheme="minorHAnsi" w:cstheme="minorBidi"/>
                <w:noProof/>
                <w:kern w:val="2"/>
              </w:rPr>
              <w:tab/>
            </w:r>
            <w:r w:rsidRPr="0075488A">
              <w:rPr>
                <w:rStyle w:val="aa"/>
                <w:noProof/>
              </w:rPr>
              <w:t>浏览导航栏</w:t>
            </w:r>
            <w:r>
              <w:rPr>
                <w:noProof/>
                <w:webHidden/>
              </w:rPr>
              <w:tab/>
            </w:r>
            <w:r>
              <w:rPr>
                <w:noProof/>
                <w:webHidden/>
              </w:rPr>
              <w:fldChar w:fldCharType="begin"/>
            </w:r>
            <w:r>
              <w:rPr>
                <w:noProof/>
                <w:webHidden/>
              </w:rPr>
              <w:instrText xml:space="preserve"> PAGEREF _Toc533356777 \h </w:instrText>
            </w:r>
            <w:r>
              <w:rPr>
                <w:noProof/>
                <w:webHidden/>
              </w:rPr>
            </w:r>
          </w:ins>
          <w:r>
            <w:rPr>
              <w:noProof/>
              <w:webHidden/>
            </w:rPr>
            <w:fldChar w:fldCharType="separate"/>
          </w:r>
          <w:ins w:id="411" w:author="249326630@qq.com" w:date="2018-12-23T19:29:00Z">
            <w:r>
              <w:rPr>
                <w:noProof/>
                <w:webHidden/>
              </w:rPr>
              <w:t>116</w:t>
            </w:r>
            <w:r>
              <w:rPr>
                <w:noProof/>
                <w:webHidden/>
              </w:rPr>
              <w:fldChar w:fldCharType="end"/>
            </w:r>
            <w:r w:rsidRPr="0075488A">
              <w:rPr>
                <w:rStyle w:val="aa"/>
                <w:noProof/>
              </w:rPr>
              <w:fldChar w:fldCharType="end"/>
            </w:r>
          </w:ins>
        </w:p>
        <w:p w14:paraId="0353BAA9" w14:textId="10B4B9C5" w:rsidR="00FD714F" w:rsidRDefault="00FD714F">
          <w:pPr>
            <w:pStyle w:val="31"/>
            <w:tabs>
              <w:tab w:val="left" w:pos="2100"/>
              <w:tab w:val="right" w:leader="dot" w:pos="8296"/>
            </w:tabs>
            <w:rPr>
              <w:ins w:id="412" w:author="249326630@qq.com" w:date="2018-12-23T19:29:00Z"/>
              <w:rFonts w:asciiTheme="minorHAnsi" w:eastAsiaTheme="minorEastAsia" w:hAnsiTheme="minorHAnsi" w:cstheme="minorBidi"/>
              <w:noProof/>
              <w:kern w:val="2"/>
            </w:rPr>
          </w:pPr>
          <w:ins w:id="413" w:author="249326630@qq.com" w:date="2018-12-23T19:29:00Z">
            <w:r w:rsidRPr="0075488A">
              <w:rPr>
                <w:rStyle w:val="aa"/>
                <w:noProof/>
              </w:rPr>
              <w:fldChar w:fldCharType="begin"/>
            </w:r>
            <w:r w:rsidRPr="0075488A">
              <w:rPr>
                <w:rStyle w:val="aa"/>
                <w:noProof/>
              </w:rPr>
              <w:instrText xml:space="preserve"> </w:instrText>
            </w:r>
            <w:r>
              <w:rPr>
                <w:noProof/>
              </w:rPr>
              <w:instrText>HYPERLINK \l "_Toc533356778"</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2.3.14</w:t>
            </w:r>
            <w:r>
              <w:rPr>
                <w:rFonts w:asciiTheme="minorHAnsi" w:eastAsiaTheme="minorEastAsia" w:hAnsiTheme="minorHAnsi" w:cstheme="minorBidi"/>
                <w:noProof/>
                <w:kern w:val="2"/>
              </w:rPr>
              <w:tab/>
            </w:r>
            <w:r w:rsidRPr="0075488A">
              <w:rPr>
                <w:rStyle w:val="aa"/>
                <w:noProof/>
              </w:rPr>
              <w:t>浏览课程列表</w:t>
            </w:r>
            <w:r>
              <w:rPr>
                <w:noProof/>
                <w:webHidden/>
              </w:rPr>
              <w:tab/>
            </w:r>
            <w:r>
              <w:rPr>
                <w:noProof/>
                <w:webHidden/>
              </w:rPr>
              <w:fldChar w:fldCharType="begin"/>
            </w:r>
            <w:r>
              <w:rPr>
                <w:noProof/>
                <w:webHidden/>
              </w:rPr>
              <w:instrText xml:space="preserve"> PAGEREF _Toc533356778 \h </w:instrText>
            </w:r>
            <w:r>
              <w:rPr>
                <w:noProof/>
                <w:webHidden/>
              </w:rPr>
            </w:r>
          </w:ins>
          <w:r>
            <w:rPr>
              <w:noProof/>
              <w:webHidden/>
            </w:rPr>
            <w:fldChar w:fldCharType="separate"/>
          </w:r>
          <w:ins w:id="414" w:author="249326630@qq.com" w:date="2018-12-23T19:29:00Z">
            <w:r>
              <w:rPr>
                <w:noProof/>
                <w:webHidden/>
              </w:rPr>
              <w:t>117</w:t>
            </w:r>
            <w:r>
              <w:rPr>
                <w:noProof/>
                <w:webHidden/>
              </w:rPr>
              <w:fldChar w:fldCharType="end"/>
            </w:r>
            <w:r w:rsidRPr="0075488A">
              <w:rPr>
                <w:rStyle w:val="aa"/>
                <w:noProof/>
              </w:rPr>
              <w:fldChar w:fldCharType="end"/>
            </w:r>
          </w:ins>
        </w:p>
        <w:p w14:paraId="3E2CA89B" w14:textId="48FDB230" w:rsidR="00FD714F" w:rsidRDefault="00FD714F">
          <w:pPr>
            <w:pStyle w:val="31"/>
            <w:tabs>
              <w:tab w:val="left" w:pos="2100"/>
              <w:tab w:val="right" w:leader="dot" w:pos="8296"/>
            </w:tabs>
            <w:rPr>
              <w:ins w:id="415" w:author="249326630@qq.com" w:date="2018-12-23T19:29:00Z"/>
              <w:rFonts w:asciiTheme="minorHAnsi" w:eastAsiaTheme="minorEastAsia" w:hAnsiTheme="minorHAnsi" w:cstheme="minorBidi"/>
              <w:noProof/>
              <w:kern w:val="2"/>
            </w:rPr>
          </w:pPr>
          <w:ins w:id="416" w:author="249326630@qq.com" w:date="2018-12-23T19:29:00Z">
            <w:r w:rsidRPr="0075488A">
              <w:rPr>
                <w:rStyle w:val="aa"/>
                <w:noProof/>
              </w:rPr>
              <w:fldChar w:fldCharType="begin"/>
            </w:r>
            <w:r w:rsidRPr="0075488A">
              <w:rPr>
                <w:rStyle w:val="aa"/>
                <w:noProof/>
              </w:rPr>
              <w:instrText xml:space="preserve"> </w:instrText>
            </w:r>
            <w:r>
              <w:rPr>
                <w:noProof/>
              </w:rPr>
              <w:instrText>HYPERLINK \l "_Toc533356779"</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2.3.15</w:t>
            </w:r>
            <w:r>
              <w:rPr>
                <w:rFonts w:asciiTheme="minorHAnsi" w:eastAsiaTheme="minorEastAsia" w:hAnsiTheme="minorHAnsi" w:cstheme="minorBidi"/>
                <w:noProof/>
                <w:kern w:val="2"/>
              </w:rPr>
              <w:tab/>
            </w:r>
            <w:r w:rsidRPr="0075488A">
              <w:rPr>
                <w:rStyle w:val="aa"/>
                <w:noProof/>
              </w:rPr>
              <w:t>下载帮助手册</w:t>
            </w:r>
            <w:r>
              <w:rPr>
                <w:noProof/>
                <w:webHidden/>
              </w:rPr>
              <w:tab/>
            </w:r>
            <w:r>
              <w:rPr>
                <w:noProof/>
                <w:webHidden/>
              </w:rPr>
              <w:fldChar w:fldCharType="begin"/>
            </w:r>
            <w:r>
              <w:rPr>
                <w:noProof/>
                <w:webHidden/>
              </w:rPr>
              <w:instrText xml:space="preserve"> PAGEREF _Toc533356779 \h </w:instrText>
            </w:r>
            <w:r>
              <w:rPr>
                <w:noProof/>
                <w:webHidden/>
              </w:rPr>
            </w:r>
          </w:ins>
          <w:r>
            <w:rPr>
              <w:noProof/>
              <w:webHidden/>
            </w:rPr>
            <w:fldChar w:fldCharType="separate"/>
          </w:r>
          <w:ins w:id="417" w:author="249326630@qq.com" w:date="2018-12-23T19:29:00Z">
            <w:r>
              <w:rPr>
                <w:noProof/>
                <w:webHidden/>
              </w:rPr>
              <w:t>118</w:t>
            </w:r>
            <w:r>
              <w:rPr>
                <w:noProof/>
                <w:webHidden/>
              </w:rPr>
              <w:fldChar w:fldCharType="end"/>
            </w:r>
            <w:r w:rsidRPr="0075488A">
              <w:rPr>
                <w:rStyle w:val="aa"/>
                <w:noProof/>
              </w:rPr>
              <w:fldChar w:fldCharType="end"/>
            </w:r>
          </w:ins>
        </w:p>
        <w:p w14:paraId="524D1987" w14:textId="236AE326" w:rsidR="00FD714F" w:rsidRDefault="00FD714F">
          <w:pPr>
            <w:pStyle w:val="31"/>
            <w:tabs>
              <w:tab w:val="left" w:pos="2100"/>
              <w:tab w:val="right" w:leader="dot" w:pos="8296"/>
            </w:tabs>
            <w:rPr>
              <w:ins w:id="418" w:author="249326630@qq.com" w:date="2018-12-23T19:29:00Z"/>
              <w:rFonts w:asciiTheme="minorHAnsi" w:eastAsiaTheme="minorEastAsia" w:hAnsiTheme="minorHAnsi" w:cstheme="minorBidi"/>
              <w:noProof/>
              <w:kern w:val="2"/>
            </w:rPr>
          </w:pPr>
          <w:ins w:id="419" w:author="249326630@qq.com" w:date="2018-12-23T19:29:00Z">
            <w:r w:rsidRPr="0075488A">
              <w:rPr>
                <w:rStyle w:val="aa"/>
                <w:noProof/>
              </w:rPr>
              <w:fldChar w:fldCharType="begin"/>
            </w:r>
            <w:r w:rsidRPr="0075488A">
              <w:rPr>
                <w:rStyle w:val="aa"/>
                <w:noProof/>
              </w:rPr>
              <w:instrText xml:space="preserve"> </w:instrText>
            </w:r>
            <w:r>
              <w:rPr>
                <w:noProof/>
              </w:rPr>
              <w:instrText>HYPERLINK \l "_Toc533356780"</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2.3.16</w:t>
            </w:r>
            <w:r>
              <w:rPr>
                <w:rFonts w:asciiTheme="minorHAnsi" w:eastAsiaTheme="minorEastAsia" w:hAnsiTheme="minorHAnsi" w:cstheme="minorBidi"/>
                <w:noProof/>
                <w:kern w:val="2"/>
              </w:rPr>
              <w:tab/>
            </w:r>
            <w:r w:rsidRPr="0075488A">
              <w:rPr>
                <w:rStyle w:val="aa"/>
                <w:noProof/>
              </w:rPr>
              <w:t>访问论坛</w:t>
            </w:r>
            <w:r>
              <w:rPr>
                <w:noProof/>
                <w:webHidden/>
              </w:rPr>
              <w:tab/>
            </w:r>
            <w:r>
              <w:rPr>
                <w:noProof/>
                <w:webHidden/>
              </w:rPr>
              <w:fldChar w:fldCharType="begin"/>
            </w:r>
            <w:r>
              <w:rPr>
                <w:noProof/>
                <w:webHidden/>
              </w:rPr>
              <w:instrText xml:space="preserve"> PAGEREF _Toc533356780 \h </w:instrText>
            </w:r>
            <w:r>
              <w:rPr>
                <w:noProof/>
                <w:webHidden/>
              </w:rPr>
            </w:r>
          </w:ins>
          <w:r>
            <w:rPr>
              <w:noProof/>
              <w:webHidden/>
            </w:rPr>
            <w:fldChar w:fldCharType="separate"/>
          </w:r>
          <w:ins w:id="420" w:author="249326630@qq.com" w:date="2018-12-23T19:29:00Z">
            <w:r>
              <w:rPr>
                <w:noProof/>
                <w:webHidden/>
              </w:rPr>
              <w:t>119</w:t>
            </w:r>
            <w:r>
              <w:rPr>
                <w:noProof/>
                <w:webHidden/>
              </w:rPr>
              <w:fldChar w:fldCharType="end"/>
            </w:r>
            <w:r w:rsidRPr="0075488A">
              <w:rPr>
                <w:rStyle w:val="aa"/>
                <w:noProof/>
              </w:rPr>
              <w:fldChar w:fldCharType="end"/>
            </w:r>
          </w:ins>
        </w:p>
        <w:p w14:paraId="72D92B01" w14:textId="080B25F4" w:rsidR="00FD714F" w:rsidRDefault="00FD714F">
          <w:pPr>
            <w:pStyle w:val="31"/>
            <w:tabs>
              <w:tab w:val="left" w:pos="2100"/>
              <w:tab w:val="right" w:leader="dot" w:pos="8296"/>
            </w:tabs>
            <w:rPr>
              <w:ins w:id="421" w:author="249326630@qq.com" w:date="2018-12-23T19:29:00Z"/>
              <w:rFonts w:asciiTheme="minorHAnsi" w:eastAsiaTheme="minorEastAsia" w:hAnsiTheme="minorHAnsi" w:cstheme="minorBidi"/>
              <w:noProof/>
              <w:kern w:val="2"/>
            </w:rPr>
          </w:pPr>
          <w:ins w:id="422" w:author="249326630@qq.com" w:date="2018-12-23T19:29:00Z">
            <w:r w:rsidRPr="0075488A">
              <w:rPr>
                <w:rStyle w:val="aa"/>
                <w:noProof/>
              </w:rPr>
              <w:fldChar w:fldCharType="begin"/>
            </w:r>
            <w:r w:rsidRPr="0075488A">
              <w:rPr>
                <w:rStyle w:val="aa"/>
                <w:noProof/>
              </w:rPr>
              <w:instrText xml:space="preserve"> </w:instrText>
            </w:r>
            <w:r>
              <w:rPr>
                <w:noProof/>
              </w:rPr>
              <w:instrText>HYPERLINK \l "_Toc533356781"</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2.3.17</w:t>
            </w:r>
            <w:r>
              <w:rPr>
                <w:rFonts w:asciiTheme="minorHAnsi" w:eastAsiaTheme="minorEastAsia" w:hAnsiTheme="minorHAnsi" w:cstheme="minorBidi"/>
                <w:noProof/>
                <w:kern w:val="2"/>
              </w:rPr>
              <w:tab/>
            </w:r>
            <w:r w:rsidRPr="0075488A">
              <w:rPr>
                <w:rStyle w:val="aa"/>
                <w:noProof/>
              </w:rPr>
              <w:t>访问个人中心</w:t>
            </w:r>
            <w:r>
              <w:rPr>
                <w:noProof/>
                <w:webHidden/>
              </w:rPr>
              <w:tab/>
            </w:r>
            <w:r>
              <w:rPr>
                <w:noProof/>
                <w:webHidden/>
              </w:rPr>
              <w:fldChar w:fldCharType="begin"/>
            </w:r>
            <w:r>
              <w:rPr>
                <w:noProof/>
                <w:webHidden/>
              </w:rPr>
              <w:instrText xml:space="preserve"> PAGEREF _Toc533356781 \h </w:instrText>
            </w:r>
            <w:r>
              <w:rPr>
                <w:noProof/>
                <w:webHidden/>
              </w:rPr>
            </w:r>
          </w:ins>
          <w:r>
            <w:rPr>
              <w:noProof/>
              <w:webHidden/>
            </w:rPr>
            <w:fldChar w:fldCharType="separate"/>
          </w:r>
          <w:ins w:id="423" w:author="249326630@qq.com" w:date="2018-12-23T19:29:00Z">
            <w:r>
              <w:rPr>
                <w:noProof/>
                <w:webHidden/>
              </w:rPr>
              <w:t>120</w:t>
            </w:r>
            <w:r>
              <w:rPr>
                <w:noProof/>
                <w:webHidden/>
              </w:rPr>
              <w:fldChar w:fldCharType="end"/>
            </w:r>
            <w:r w:rsidRPr="0075488A">
              <w:rPr>
                <w:rStyle w:val="aa"/>
                <w:noProof/>
              </w:rPr>
              <w:fldChar w:fldCharType="end"/>
            </w:r>
          </w:ins>
        </w:p>
        <w:p w14:paraId="1053B2D6" w14:textId="4232EDAB" w:rsidR="00FD714F" w:rsidRDefault="00FD714F">
          <w:pPr>
            <w:pStyle w:val="31"/>
            <w:tabs>
              <w:tab w:val="left" w:pos="2100"/>
              <w:tab w:val="right" w:leader="dot" w:pos="8296"/>
            </w:tabs>
            <w:rPr>
              <w:ins w:id="424" w:author="249326630@qq.com" w:date="2018-12-23T19:29:00Z"/>
              <w:rFonts w:asciiTheme="minorHAnsi" w:eastAsiaTheme="minorEastAsia" w:hAnsiTheme="minorHAnsi" w:cstheme="minorBidi"/>
              <w:noProof/>
              <w:kern w:val="2"/>
            </w:rPr>
          </w:pPr>
          <w:ins w:id="425" w:author="249326630@qq.com" w:date="2018-12-23T19:29:00Z">
            <w:r w:rsidRPr="0075488A">
              <w:rPr>
                <w:rStyle w:val="aa"/>
                <w:noProof/>
              </w:rPr>
              <w:fldChar w:fldCharType="begin"/>
            </w:r>
            <w:r w:rsidRPr="0075488A">
              <w:rPr>
                <w:rStyle w:val="aa"/>
                <w:noProof/>
              </w:rPr>
              <w:instrText xml:space="preserve"> </w:instrText>
            </w:r>
            <w:r>
              <w:rPr>
                <w:noProof/>
              </w:rPr>
              <w:instrText>HYPERLINK \l "_Toc533356782"</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2.3.18</w:t>
            </w:r>
            <w:r>
              <w:rPr>
                <w:rFonts w:asciiTheme="minorHAnsi" w:eastAsiaTheme="minorEastAsia" w:hAnsiTheme="minorHAnsi" w:cstheme="minorBidi"/>
                <w:noProof/>
                <w:kern w:val="2"/>
              </w:rPr>
              <w:tab/>
            </w:r>
            <w:r w:rsidRPr="0075488A">
              <w:rPr>
                <w:rStyle w:val="aa"/>
                <w:noProof/>
              </w:rPr>
              <w:t>注销登录</w:t>
            </w:r>
            <w:r>
              <w:rPr>
                <w:noProof/>
                <w:webHidden/>
              </w:rPr>
              <w:tab/>
            </w:r>
            <w:r>
              <w:rPr>
                <w:noProof/>
                <w:webHidden/>
              </w:rPr>
              <w:fldChar w:fldCharType="begin"/>
            </w:r>
            <w:r>
              <w:rPr>
                <w:noProof/>
                <w:webHidden/>
              </w:rPr>
              <w:instrText xml:space="preserve"> PAGEREF _Toc533356782 \h </w:instrText>
            </w:r>
            <w:r>
              <w:rPr>
                <w:noProof/>
                <w:webHidden/>
              </w:rPr>
            </w:r>
          </w:ins>
          <w:r>
            <w:rPr>
              <w:noProof/>
              <w:webHidden/>
            </w:rPr>
            <w:fldChar w:fldCharType="separate"/>
          </w:r>
          <w:ins w:id="426" w:author="249326630@qq.com" w:date="2018-12-23T19:29:00Z">
            <w:r>
              <w:rPr>
                <w:noProof/>
                <w:webHidden/>
              </w:rPr>
              <w:t>121</w:t>
            </w:r>
            <w:r>
              <w:rPr>
                <w:noProof/>
                <w:webHidden/>
              </w:rPr>
              <w:fldChar w:fldCharType="end"/>
            </w:r>
            <w:r w:rsidRPr="0075488A">
              <w:rPr>
                <w:rStyle w:val="aa"/>
                <w:noProof/>
              </w:rPr>
              <w:fldChar w:fldCharType="end"/>
            </w:r>
          </w:ins>
        </w:p>
        <w:p w14:paraId="76007DC0" w14:textId="01172348" w:rsidR="00FD714F" w:rsidRDefault="00FD714F">
          <w:pPr>
            <w:pStyle w:val="31"/>
            <w:tabs>
              <w:tab w:val="left" w:pos="2100"/>
              <w:tab w:val="right" w:leader="dot" w:pos="8296"/>
            </w:tabs>
            <w:rPr>
              <w:ins w:id="427" w:author="249326630@qq.com" w:date="2018-12-23T19:29:00Z"/>
              <w:rFonts w:asciiTheme="minorHAnsi" w:eastAsiaTheme="minorEastAsia" w:hAnsiTheme="minorHAnsi" w:cstheme="minorBidi"/>
              <w:noProof/>
              <w:kern w:val="2"/>
            </w:rPr>
          </w:pPr>
          <w:ins w:id="428" w:author="249326630@qq.com" w:date="2018-12-23T19:29:00Z">
            <w:r w:rsidRPr="0075488A">
              <w:rPr>
                <w:rStyle w:val="aa"/>
                <w:noProof/>
              </w:rPr>
              <w:fldChar w:fldCharType="begin"/>
            </w:r>
            <w:r w:rsidRPr="0075488A">
              <w:rPr>
                <w:rStyle w:val="aa"/>
                <w:noProof/>
              </w:rPr>
              <w:instrText xml:space="preserve"> </w:instrText>
            </w:r>
            <w:r>
              <w:rPr>
                <w:noProof/>
              </w:rPr>
              <w:instrText>HYPERLINK \l "_Toc533356783"</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2.3.19</w:t>
            </w:r>
            <w:r>
              <w:rPr>
                <w:rFonts w:asciiTheme="minorHAnsi" w:eastAsiaTheme="minorEastAsia" w:hAnsiTheme="minorHAnsi" w:cstheme="minorBidi"/>
                <w:noProof/>
                <w:kern w:val="2"/>
              </w:rPr>
              <w:tab/>
            </w:r>
            <w:r w:rsidRPr="0075488A">
              <w:rPr>
                <w:rStyle w:val="aa"/>
                <w:noProof/>
              </w:rPr>
              <w:t>访问教师页面</w:t>
            </w:r>
            <w:r>
              <w:rPr>
                <w:noProof/>
                <w:webHidden/>
              </w:rPr>
              <w:tab/>
            </w:r>
            <w:r>
              <w:rPr>
                <w:noProof/>
                <w:webHidden/>
              </w:rPr>
              <w:fldChar w:fldCharType="begin"/>
            </w:r>
            <w:r>
              <w:rPr>
                <w:noProof/>
                <w:webHidden/>
              </w:rPr>
              <w:instrText xml:space="preserve"> PAGEREF _Toc533356783 \h </w:instrText>
            </w:r>
            <w:r>
              <w:rPr>
                <w:noProof/>
                <w:webHidden/>
              </w:rPr>
            </w:r>
          </w:ins>
          <w:r>
            <w:rPr>
              <w:noProof/>
              <w:webHidden/>
            </w:rPr>
            <w:fldChar w:fldCharType="separate"/>
          </w:r>
          <w:ins w:id="429" w:author="249326630@qq.com" w:date="2018-12-23T19:29:00Z">
            <w:r>
              <w:rPr>
                <w:noProof/>
                <w:webHidden/>
              </w:rPr>
              <w:t>122</w:t>
            </w:r>
            <w:r>
              <w:rPr>
                <w:noProof/>
                <w:webHidden/>
              </w:rPr>
              <w:fldChar w:fldCharType="end"/>
            </w:r>
            <w:r w:rsidRPr="0075488A">
              <w:rPr>
                <w:rStyle w:val="aa"/>
                <w:noProof/>
              </w:rPr>
              <w:fldChar w:fldCharType="end"/>
            </w:r>
          </w:ins>
        </w:p>
        <w:p w14:paraId="0BE52FEE" w14:textId="0C5CDB5F" w:rsidR="00FD714F" w:rsidRDefault="00FD714F">
          <w:pPr>
            <w:pStyle w:val="31"/>
            <w:tabs>
              <w:tab w:val="left" w:pos="2100"/>
              <w:tab w:val="right" w:leader="dot" w:pos="8296"/>
            </w:tabs>
            <w:rPr>
              <w:ins w:id="430" w:author="249326630@qq.com" w:date="2018-12-23T19:29:00Z"/>
              <w:rFonts w:asciiTheme="minorHAnsi" w:eastAsiaTheme="minorEastAsia" w:hAnsiTheme="minorHAnsi" w:cstheme="minorBidi"/>
              <w:noProof/>
              <w:kern w:val="2"/>
            </w:rPr>
          </w:pPr>
          <w:ins w:id="431" w:author="249326630@qq.com" w:date="2018-12-23T19:29:00Z">
            <w:r w:rsidRPr="0075488A">
              <w:rPr>
                <w:rStyle w:val="aa"/>
                <w:noProof/>
              </w:rPr>
              <w:fldChar w:fldCharType="begin"/>
            </w:r>
            <w:r w:rsidRPr="0075488A">
              <w:rPr>
                <w:rStyle w:val="aa"/>
                <w:noProof/>
              </w:rPr>
              <w:instrText xml:space="preserve"> </w:instrText>
            </w:r>
            <w:r>
              <w:rPr>
                <w:noProof/>
              </w:rPr>
              <w:instrText>HYPERLINK \l "_Toc533356784"</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2.3.20</w:t>
            </w:r>
            <w:r>
              <w:rPr>
                <w:rFonts w:asciiTheme="minorHAnsi" w:eastAsiaTheme="minorEastAsia" w:hAnsiTheme="minorHAnsi" w:cstheme="minorBidi"/>
                <w:noProof/>
                <w:kern w:val="2"/>
              </w:rPr>
              <w:tab/>
            </w:r>
            <w:r w:rsidRPr="0075488A">
              <w:rPr>
                <w:rStyle w:val="aa"/>
                <w:noProof/>
              </w:rPr>
              <w:t>登录</w:t>
            </w:r>
            <w:r>
              <w:rPr>
                <w:noProof/>
                <w:webHidden/>
              </w:rPr>
              <w:tab/>
            </w:r>
            <w:r>
              <w:rPr>
                <w:noProof/>
                <w:webHidden/>
              </w:rPr>
              <w:fldChar w:fldCharType="begin"/>
            </w:r>
            <w:r>
              <w:rPr>
                <w:noProof/>
                <w:webHidden/>
              </w:rPr>
              <w:instrText xml:space="preserve"> PAGEREF _Toc533356784 \h </w:instrText>
            </w:r>
            <w:r>
              <w:rPr>
                <w:noProof/>
                <w:webHidden/>
              </w:rPr>
            </w:r>
          </w:ins>
          <w:r>
            <w:rPr>
              <w:noProof/>
              <w:webHidden/>
            </w:rPr>
            <w:fldChar w:fldCharType="separate"/>
          </w:r>
          <w:ins w:id="432" w:author="249326630@qq.com" w:date="2018-12-23T19:29:00Z">
            <w:r>
              <w:rPr>
                <w:noProof/>
                <w:webHidden/>
              </w:rPr>
              <w:t>123</w:t>
            </w:r>
            <w:r>
              <w:rPr>
                <w:noProof/>
                <w:webHidden/>
              </w:rPr>
              <w:fldChar w:fldCharType="end"/>
            </w:r>
            <w:r w:rsidRPr="0075488A">
              <w:rPr>
                <w:rStyle w:val="aa"/>
                <w:noProof/>
              </w:rPr>
              <w:fldChar w:fldCharType="end"/>
            </w:r>
          </w:ins>
        </w:p>
        <w:p w14:paraId="726C76A1" w14:textId="2D09F799" w:rsidR="00FD714F" w:rsidRDefault="00FD714F">
          <w:pPr>
            <w:pStyle w:val="31"/>
            <w:tabs>
              <w:tab w:val="left" w:pos="2100"/>
              <w:tab w:val="right" w:leader="dot" w:pos="8296"/>
            </w:tabs>
            <w:rPr>
              <w:ins w:id="433" w:author="249326630@qq.com" w:date="2018-12-23T19:29:00Z"/>
              <w:rFonts w:asciiTheme="minorHAnsi" w:eastAsiaTheme="minorEastAsia" w:hAnsiTheme="minorHAnsi" w:cstheme="minorBidi"/>
              <w:noProof/>
              <w:kern w:val="2"/>
            </w:rPr>
          </w:pPr>
          <w:ins w:id="434" w:author="249326630@qq.com" w:date="2018-12-23T19:29:00Z">
            <w:r w:rsidRPr="0075488A">
              <w:rPr>
                <w:rStyle w:val="aa"/>
                <w:noProof/>
              </w:rPr>
              <w:fldChar w:fldCharType="begin"/>
            </w:r>
            <w:r w:rsidRPr="0075488A">
              <w:rPr>
                <w:rStyle w:val="aa"/>
                <w:noProof/>
              </w:rPr>
              <w:instrText xml:space="preserve"> </w:instrText>
            </w:r>
            <w:r>
              <w:rPr>
                <w:noProof/>
              </w:rPr>
              <w:instrText>HYPERLINK \l "_Toc533356785"</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2.3.21</w:t>
            </w:r>
            <w:r>
              <w:rPr>
                <w:rFonts w:asciiTheme="minorHAnsi" w:eastAsiaTheme="minorEastAsia" w:hAnsiTheme="minorHAnsi" w:cstheme="minorBidi"/>
                <w:noProof/>
                <w:kern w:val="2"/>
              </w:rPr>
              <w:tab/>
            </w:r>
            <w:r w:rsidRPr="0075488A">
              <w:rPr>
                <w:rStyle w:val="aa"/>
                <w:noProof/>
              </w:rPr>
              <w:t>输入密码</w:t>
            </w:r>
            <w:r>
              <w:rPr>
                <w:noProof/>
                <w:webHidden/>
              </w:rPr>
              <w:tab/>
            </w:r>
            <w:r>
              <w:rPr>
                <w:noProof/>
                <w:webHidden/>
              </w:rPr>
              <w:fldChar w:fldCharType="begin"/>
            </w:r>
            <w:r>
              <w:rPr>
                <w:noProof/>
                <w:webHidden/>
              </w:rPr>
              <w:instrText xml:space="preserve"> PAGEREF _Toc533356785 \h </w:instrText>
            </w:r>
            <w:r>
              <w:rPr>
                <w:noProof/>
                <w:webHidden/>
              </w:rPr>
            </w:r>
          </w:ins>
          <w:r>
            <w:rPr>
              <w:noProof/>
              <w:webHidden/>
            </w:rPr>
            <w:fldChar w:fldCharType="separate"/>
          </w:r>
          <w:ins w:id="435" w:author="249326630@qq.com" w:date="2018-12-23T19:29:00Z">
            <w:r>
              <w:rPr>
                <w:noProof/>
                <w:webHidden/>
              </w:rPr>
              <w:t>124</w:t>
            </w:r>
            <w:r>
              <w:rPr>
                <w:noProof/>
                <w:webHidden/>
              </w:rPr>
              <w:fldChar w:fldCharType="end"/>
            </w:r>
            <w:r w:rsidRPr="0075488A">
              <w:rPr>
                <w:rStyle w:val="aa"/>
                <w:noProof/>
              </w:rPr>
              <w:fldChar w:fldCharType="end"/>
            </w:r>
          </w:ins>
        </w:p>
        <w:p w14:paraId="460FEF08" w14:textId="3A69C76A" w:rsidR="00FD714F" w:rsidRDefault="00FD714F">
          <w:pPr>
            <w:pStyle w:val="31"/>
            <w:tabs>
              <w:tab w:val="left" w:pos="2100"/>
              <w:tab w:val="right" w:leader="dot" w:pos="8296"/>
            </w:tabs>
            <w:rPr>
              <w:ins w:id="436" w:author="249326630@qq.com" w:date="2018-12-23T19:29:00Z"/>
              <w:rFonts w:asciiTheme="minorHAnsi" w:eastAsiaTheme="minorEastAsia" w:hAnsiTheme="minorHAnsi" w:cstheme="minorBidi"/>
              <w:noProof/>
              <w:kern w:val="2"/>
            </w:rPr>
          </w:pPr>
          <w:ins w:id="437" w:author="249326630@qq.com" w:date="2018-12-23T19:29:00Z">
            <w:r w:rsidRPr="0075488A">
              <w:rPr>
                <w:rStyle w:val="aa"/>
                <w:noProof/>
              </w:rPr>
              <w:fldChar w:fldCharType="begin"/>
            </w:r>
            <w:r w:rsidRPr="0075488A">
              <w:rPr>
                <w:rStyle w:val="aa"/>
                <w:noProof/>
              </w:rPr>
              <w:instrText xml:space="preserve"> </w:instrText>
            </w:r>
            <w:r>
              <w:rPr>
                <w:noProof/>
              </w:rPr>
              <w:instrText>HYPERLINK \l "_Toc533356786"</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2.3.22</w:t>
            </w:r>
            <w:r>
              <w:rPr>
                <w:rFonts w:asciiTheme="minorHAnsi" w:eastAsiaTheme="minorEastAsia" w:hAnsiTheme="minorHAnsi" w:cstheme="minorBidi"/>
                <w:noProof/>
                <w:kern w:val="2"/>
              </w:rPr>
              <w:tab/>
            </w:r>
            <w:r w:rsidRPr="0075488A">
              <w:rPr>
                <w:rStyle w:val="aa"/>
                <w:noProof/>
              </w:rPr>
              <w:t>输入登录账号</w:t>
            </w:r>
            <w:r>
              <w:rPr>
                <w:noProof/>
                <w:webHidden/>
              </w:rPr>
              <w:tab/>
            </w:r>
            <w:r>
              <w:rPr>
                <w:noProof/>
                <w:webHidden/>
              </w:rPr>
              <w:fldChar w:fldCharType="begin"/>
            </w:r>
            <w:r>
              <w:rPr>
                <w:noProof/>
                <w:webHidden/>
              </w:rPr>
              <w:instrText xml:space="preserve"> PAGEREF _Toc533356786 \h </w:instrText>
            </w:r>
            <w:r>
              <w:rPr>
                <w:noProof/>
                <w:webHidden/>
              </w:rPr>
            </w:r>
          </w:ins>
          <w:r>
            <w:rPr>
              <w:noProof/>
              <w:webHidden/>
            </w:rPr>
            <w:fldChar w:fldCharType="separate"/>
          </w:r>
          <w:ins w:id="438" w:author="249326630@qq.com" w:date="2018-12-23T19:29:00Z">
            <w:r>
              <w:rPr>
                <w:noProof/>
                <w:webHidden/>
              </w:rPr>
              <w:t>125</w:t>
            </w:r>
            <w:r>
              <w:rPr>
                <w:noProof/>
                <w:webHidden/>
              </w:rPr>
              <w:fldChar w:fldCharType="end"/>
            </w:r>
            <w:r w:rsidRPr="0075488A">
              <w:rPr>
                <w:rStyle w:val="aa"/>
                <w:noProof/>
              </w:rPr>
              <w:fldChar w:fldCharType="end"/>
            </w:r>
          </w:ins>
        </w:p>
        <w:p w14:paraId="6C51D926" w14:textId="6C025DEC" w:rsidR="00FD714F" w:rsidRDefault="00FD714F">
          <w:pPr>
            <w:pStyle w:val="31"/>
            <w:tabs>
              <w:tab w:val="left" w:pos="2100"/>
              <w:tab w:val="right" w:leader="dot" w:pos="8296"/>
            </w:tabs>
            <w:rPr>
              <w:ins w:id="439" w:author="249326630@qq.com" w:date="2018-12-23T19:29:00Z"/>
              <w:rFonts w:asciiTheme="minorHAnsi" w:eastAsiaTheme="minorEastAsia" w:hAnsiTheme="minorHAnsi" w:cstheme="minorBidi"/>
              <w:noProof/>
              <w:kern w:val="2"/>
            </w:rPr>
          </w:pPr>
          <w:ins w:id="440" w:author="249326630@qq.com" w:date="2018-12-23T19:29:00Z">
            <w:r w:rsidRPr="0075488A">
              <w:rPr>
                <w:rStyle w:val="aa"/>
                <w:noProof/>
              </w:rPr>
              <w:fldChar w:fldCharType="begin"/>
            </w:r>
            <w:r w:rsidRPr="0075488A">
              <w:rPr>
                <w:rStyle w:val="aa"/>
                <w:noProof/>
              </w:rPr>
              <w:instrText xml:space="preserve"> </w:instrText>
            </w:r>
            <w:r>
              <w:rPr>
                <w:noProof/>
              </w:rPr>
              <w:instrText>HYPERLINK \l "_Toc533356787"</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2.3.23</w:t>
            </w:r>
            <w:r>
              <w:rPr>
                <w:rFonts w:asciiTheme="minorHAnsi" w:eastAsiaTheme="minorEastAsia" w:hAnsiTheme="minorHAnsi" w:cstheme="minorBidi"/>
                <w:noProof/>
                <w:kern w:val="2"/>
              </w:rPr>
              <w:tab/>
            </w:r>
            <w:r w:rsidRPr="0075488A">
              <w:rPr>
                <w:rStyle w:val="aa"/>
                <w:noProof/>
              </w:rPr>
              <w:t>忘记密码</w:t>
            </w:r>
            <w:r>
              <w:rPr>
                <w:noProof/>
                <w:webHidden/>
              </w:rPr>
              <w:tab/>
            </w:r>
            <w:r>
              <w:rPr>
                <w:noProof/>
                <w:webHidden/>
              </w:rPr>
              <w:fldChar w:fldCharType="begin"/>
            </w:r>
            <w:r>
              <w:rPr>
                <w:noProof/>
                <w:webHidden/>
              </w:rPr>
              <w:instrText xml:space="preserve"> PAGEREF _Toc533356787 \h </w:instrText>
            </w:r>
            <w:r>
              <w:rPr>
                <w:noProof/>
                <w:webHidden/>
              </w:rPr>
            </w:r>
          </w:ins>
          <w:r>
            <w:rPr>
              <w:noProof/>
              <w:webHidden/>
            </w:rPr>
            <w:fldChar w:fldCharType="separate"/>
          </w:r>
          <w:ins w:id="441" w:author="249326630@qq.com" w:date="2018-12-23T19:29:00Z">
            <w:r>
              <w:rPr>
                <w:noProof/>
                <w:webHidden/>
              </w:rPr>
              <w:t>126</w:t>
            </w:r>
            <w:r>
              <w:rPr>
                <w:noProof/>
                <w:webHidden/>
              </w:rPr>
              <w:fldChar w:fldCharType="end"/>
            </w:r>
            <w:r w:rsidRPr="0075488A">
              <w:rPr>
                <w:rStyle w:val="aa"/>
                <w:noProof/>
              </w:rPr>
              <w:fldChar w:fldCharType="end"/>
            </w:r>
          </w:ins>
        </w:p>
        <w:p w14:paraId="1B047F71" w14:textId="136538AB" w:rsidR="00FD714F" w:rsidRDefault="00FD714F">
          <w:pPr>
            <w:pStyle w:val="31"/>
            <w:tabs>
              <w:tab w:val="left" w:pos="2100"/>
              <w:tab w:val="right" w:leader="dot" w:pos="8296"/>
            </w:tabs>
            <w:rPr>
              <w:ins w:id="442" w:author="249326630@qq.com" w:date="2018-12-23T19:29:00Z"/>
              <w:rFonts w:asciiTheme="minorHAnsi" w:eastAsiaTheme="minorEastAsia" w:hAnsiTheme="minorHAnsi" w:cstheme="minorBidi"/>
              <w:noProof/>
              <w:kern w:val="2"/>
            </w:rPr>
          </w:pPr>
          <w:ins w:id="443" w:author="249326630@qq.com" w:date="2018-12-23T19:29:00Z">
            <w:r w:rsidRPr="0075488A">
              <w:rPr>
                <w:rStyle w:val="aa"/>
                <w:noProof/>
              </w:rPr>
              <w:fldChar w:fldCharType="begin"/>
            </w:r>
            <w:r w:rsidRPr="0075488A">
              <w:rPr>
                <w:rStyle w:val="aa"/>
                <w:noProof/>
              </w:rPr>
              <w:instrText xml:space="preserve"> </w:instrText>
            </w:r>
            <w:r>
              <w:rPr>
                <w:noProof/>
              </w:rPr>
              <w:instrText>HYPERLINK \l "_Toc533356788"</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2.3.24</w:t>
            </w:r>
            <w:r>
              <w:rPr>
                <w:rFonts w:asciiTheme="minorHAnsi" w:eastAsiaTheme="minorEastAsia" w:hAnsiTheme="minorHAnsi" w:cstheme="minorBidi"/>
                <w:noProof/>
                <w:kern w:val="2"/>
              </w:rPr>
              <w:tab/>
            </w:r>
            <w:r w:rsidRPr="0075488A">
              <w:rPr>
                <w:rStyle w:val="aa"/>
                <w:noProof/>
              </w:rPr>
              <w:t>找回密码</w:t>
            </w:r>
            <w:r>
              <w:rPr>
                <w:noProof/>
                <w:webHidden/>
              </w:rPr>
              <w:tab/>
            </w:r>
            <w:r>
              <w:rPr>
                <w:noProof/>
                <w:webHidden/>
              </w:rPr>
              <w:fldChar w:fldCharType="begin"/>
            </w:r>
            <w:r>
              <w:rPr>
                <w:noProof/>
                <w:webHidden/>
              </w:rPr>
              <w:instrText xml:space="preserve"> PAGEREF _Toc533356788 \h </w:instrText>
            </w:r>
            <w:r>
              <w:rPr>
                <w:noProof/>
                <w:webHidden/>
              </w:rPr>
            </w:r>
          </w:ins>
          <w:r>
            <w:rPr>
              <w:noProof/>
              <w:webHidden/>
            </w:rPr>
            <w:fldChar w:fldCharType="separate"/>
          </w:r>
          <w:ins w:id="444" w:author="249326630@qq.com" w:date="2018-12-23T19:29:00Z">
            <w:r>
              <w:rPr>
                <w:noProof/>
                <w:webHidden/>
              </w:rPr>
              <w:t>127</w:t>
            </w:r>
            <w:r>
              <w:rPr>
                <w:noProof/>
                <w:webHidden/>
              </w:rPr>
              <w:fldChar w:fldCharType="end"/>
            </w:r>
            <w:r w:rsidRPr="0075488A">
              <w:rPr>
                <w:rStyle w:val="aa"/>
                <w:noProof/>
              </w:rPr>
              <w:fldChar w:fldCharType="end"/>
            </w:r>
          </w:ins>
        </w:p>
        <w:p w14:paraId="1699D69D" w14:textId="606BED23" w:rsidR="00FD714F" w:rsidRDefault="00FD714F">
          <w:pPr>
            <w:pStyle w:val="21"/>
            <w:tabs>
              <w:tab w:val="left" w:pos="1260"/>
              <w:tab w:val="right" w:leader="dot" w:pos="8296"/>
            </w:tabs>
            <w:rPr>
              <w:ins w:id="445" w:author="249326630@qq.com" w:date="2018-12-23T19:29:00Z"/>
              <w:rFonts w:asciiTheme="minorHAnsi" w:eastAsiaTheme="minorEastAsia" w:hAnsiTheme="minorHAnsi" w:cstheme="minorBidi"/>
              <w:noProof/>
              <w:kern w:val="2"/>
            </w:rPr>
          </w:pPr>
          <w:ins w:id="446" w:author="249326630@qq.com" w:date="2018-12-23T19:29:00Z">
            <w:r w:rsidRPr="0075488A">
              <w:rPr>
                <w:rStyle w:val="aa"/>
                <w:noProof/>
              </w:rPr>
              <w:fldChar w:fldCharType="begin"/>
            </w:r>
            <w:r w:rsidRPr="0075488A">
              <w:rPr>
                <w:rStyle w:val="aa"/>
                <w:noProof/>
              </w:rPr>
              <w:instrText xml:space="preserve"> </w:instrText>
            </w:r>
            <w:r>
              <w:rPr>
                <w:noProof/>
              </w:rPr>
              <w:instrText>HYPERLINK \l "_Toc533356789"</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2.4</w:t>
            </w:r>
            <w:r>
              <w:rPr>
                <w:rFonts w:asciiTheme="minorHAnsi" w:eastAsiaTheme="minorEastAsia" w:hAnsiTheme="minorHAnsi" w:cstheme="minorBidi"/>
                <w:noProof/>
                <w:kern w:val="2"/>
              </w:rPr>
              <w:tab/>
            </w:r>
            <w:r w:rsidRPr="0075488A">
              <w:rPr>
                <w:rStyle w:val="aa"/>
                <w:noProof/>
              </w:rPr>
              <w:t>论坛</w:t>
            </w:r>
            <w:r>
              <w:rPr>
                <w:noProof/>
                <w:webHidden/>
              </w:rPr>
              <w:tab/>
            </w:r>
            <w:r>
              <w:rPr>
                <w:noProof/>
                <w:webHidden/>
              </w:rPr>
              <w:fldChar w:fldCharType="begin"/>
            </w:r>
            <w:r>
              <w:rPr>
                <w:noProof/>
                <w:webHidden/>
              </w:rPr>
              <w:instrText xml:space="preserve"> PAGEREF _Toc533356789 \h </w:instrText>
            </w:r>
            <w:r>
              <w:rPr>
                <w:noProof/>
                <w:webHidden/>
              </w:rPr>
            </w:r>
          </w:ins>
          <w:r>
            <w:rPr>
              <w:noProof/>
              <w:webHidden/>
            </w:rPr>
            <w:fldChar w:fldCharType="separate"/>
          </w:r>
          <w:ins w:id="447" w:author="249326630@qq.com" w:date="2018-12-23T19:29:00Z">
            <w:r>
              <w:rPr>
                <w:noProof/>
                <w:webHidden/>
              </w:rPr>
              <w:t>129</w:t>
            </w:r>
            <w:r>
              <w:rPr>
                <w:noProof/>
                <w:webHidden/>
              </w:rPr>
              <w:fldChar w:fldCharType="end"/>
            </w:r>
            <w:r w:rsidRPr="0075488A">
              <w:rPr>
                <w:rStyle w:val="aa"/>
                <w:noProof/>
              </w:rPr>
              <w:fldChar w:fldCharType="end"/>
            </w:r>
          </w:ins>
        </w:p>
        <w:p w14:paraId="26CB003B" w14:textId="74CAF2D3" w:rsidR="00FD714F" w:rsidRDefault="00FD714F">
          <w:pPr>
            <w:pStyle w:val="31"/>
            <w:tabs>
              <w:tab w:val="left" w:pos="1680"/>
              <w:tab w:val="right" w:leader="dot" w:pos="8296"/>
            </w:tabs>
            <w:rPr>
              <w:ins w:id="448" w:author="249326630@qq.com" w:date="2018-12-23T19:29:00Z"/>
              <w:rFonts w:asciiTheme="minorHAnsi" w:eastAsiaTheme="minorEastAsia" w:hAnsiTheme="minorHAnsi" w:cstheme="minorBidi"/>
              <w:noProof/>
              <w:kern w:val="2"/>
            </w:rPr>
          </w:pPr>
          <w:ins w:id="449" w:author="249326630@qq.com" w:date="2018-12-23T19:29:00Z">
            <w:r w:rsidRPr="0075488A">
              <w:rPr>
                <w:rStyle w:val="aa"/>
                <w:noProof/>
              </w:rPr>
              <w:fldChar w:fldCharType="begin"/>
            </w:r>
            <w:r w:rsidRPr="0075488A">
              <w:rPr>
                <w:rStyle w:val="aa"/>
                <w:noProof/>
              </w:rPr>
              <w:instrText xml:space="preserve"> </w:instrText>
            </w:r>
            <w:r>
              <w:rPr>
                <w:noProof/>
              </w:rPr>
              <w:instrText>HYPERLINK \l "_Toc533356790"</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2.4.1</w:t>
            </w:r>
            <w:r>
              <w:rPr>
                <w:rFonts w:asciiTheme="minorHAnsi" w:eastAsiaTheme="minorEastAsia" w:hAnsiTheme="minorHAnsi" w:cstheme="minorBidi"/>
                <w:noProof/>
                <w:kern w:val="2"/>
              </w:rPr>
              <w:tab/>
            </w:r>
            <w:r w:rsidRPr="0075488A">
              <w:rPr>
                <w:rStyle w:val="aa"/>
                <w:noProof/>
              </w:rPr>
              <w:t>论坛搜索</w:t>
            </w:r>
            <w:r>
              <w:rPr>
                <w:noProof/>
                <w:webHidden/>
              </w:rPr>
              <w:tab/>
            </w:r>
            <w:r>
              <w:rPr>
                <w:noProof/>
                <w:webHidden/>
              </w:rPr>
              <w:fldChar w:fldCharType="begin"/>
            </w:r>
            <w:r>
              <w:rPr>
                <w:noProof/>
                <w:webHidden/>
              </w:rPr>
              <w:instrText xml:space="preserve"> PAGEREF _Toc533356790 \h </w:instrText>
            </w:r>
            <w:r>
              <w:rPr>
                <w:noProof/>
                <w:webHidden/>
              </w:rPr>
            </w:r>
          </w:ins>
          <w:r>
            <w:rPr>
              <w:noProof/>
              <w:webHidden/>
            </w:rPr>
            <w:fldChar w:fldCharType="separate"/>
          </w:r>
          <w:ins w:id="450" w:author="249326630@qq.com" w:date="2018-12-23T19:29:00Z">
            <w:r>
              <w:rPr>
                <w:noProof/>
                <w:webHidden/>
              </w:rPr>
              <w:t>129</w:t>
            </w:r>
            <w:r>
              <w:rPr>
                <w:noProof/>
                <w:webHidden/>
              </w:rPr>
              <w:fldChar w:fldCharType="end"/>
            </w:r>
            <w:r w:rsidRPr="0075488A">
              <w:rPr>
                <w:rStyle w:val="aa"/>
                <w:noProof/>
              </w:rPr>
              <w:fldChar w:fldCharType="end"/>
            </w:r>
          </w:ins>
        </w:p>
        <w:p w14:paraId="54D49DF1" w14:textId="1ECF113E" w:rsidR="00FD714F" w:rsidRDefault="00FD714F">
          <w:pPr>
            <w:pStyle w:val="31"/>
            <w:tabs>
              <w:tab w:val="left" w:pos="1680"/>
              <w:tab w:val="right" w:leader="dot" w:pos="8296"/>
            </w:tabs>
            <w:rPr>
              <w:ins w:id="451" w:author="249326630@qq.com" w:date="2018-12-23T19:29:00Z"/>
              <w:rFonts w:asciiTheme="minorHAnsi" w:eastAsiaTheme="minorEastAsia" w:hAnsiTheme="minorHAnsi" w:cstheme="minorBidi"/>
              <w:noProof/>
              <w:kern w:val="2"/>
            </w:rPr>
          </w:pPr>
          <w:ins w:id="452" w:author="249326630@qq.com" w:date="2018-12-23T19:29:00Z">
            <w:r w:rsidRPr="0075488A">
              <w:rPr>
                <w:rStyle w:val="aa"/>
                <w:noProof/>
              </w:rPr>
              <w:fldChar w:fldCharType="begin"/>
            </w:r>
            <w:r w:rsidRPr="0075488A">
              <w:rPr>
                <w:rStyle w:val="aa"/>
                <w:noProof/>
              </w:rPr>
              <w:instrText xml:space="preserve"> </w:instrText>
            </w:r>
            <w:r>
              <w:rPr>
                <w:noProof/>
              </w:rPr>
              <w:instrText>HYPERLINK \l "_Toc533356791"</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2.4.2</w:t>
            </w:r>
            <w:r>
              <w:rPr>
                <w:rFonts w:asciiTheme="minorHAnsi" w:eastAsiaTheme="minorEastAsia" w:hAnsiTheme="minorHAnsi" w:cstheme="minorBidi"/>
                <w:noProof/>
                <w:kern w:val="2"/>
              </w:rPr>
              <w:tab/>
            </w:r>
            <w:r w:rsidRPr="0075488A">
              <w:rPr>
                <w:rStyle w:val="aa"/>
                <w:noProof/>
              </w:rPr>
              <w:t>返回搜索结果</w:t>
            </w:r>
            <w:r>
              <w:rPr>
                <w:noProof/>
                <w:webHidden/>
              </w:rPr>
              <w:tab/>
            </w:r>
            <w:r>
              <w:rPr>
                <w:noProof/>
                <w:webHidden/>
              </w:rPr>
              <w:fldChar w:fldCharType="begin"/>
            </w:r>
            <w:r>
              <w:rPr>
                <w:noProof/>
                <w:webHidden/>
              </w:rPr>
              <w:instrText xml:space="preserve"> PAGEREF _Toc533356791 \h </w:instrText>
            </w:r>
            <w:r>
              <w:rPr>
                <w:noProof/>
                <w:webHidden/>
              </w:rPr>
            </w:r>
          </w:ins>
          <w:r>
            <w:rPr>
              <w:noProof/>
              <w:webHidden/>
            </w:rPr>
            <w:fldChar w:fldCharType="separate"/>
          </w:r>
          <w:ins w:id="453" w:author="249326630@qq.com" w:date="2018-12-23T19:29:00Z">
            <w:r>
              <w:rPr>
                <w:noProof/>
                <w:webHidden/>
              </w:rPr>
              <w:t>130</w:t>
            </w:r>
            <w:r>
              <w:rPr>
                <w:noProof/>
                <w:webHidden/>
              </w:rPr>
              <w:fldChar w:fldCharType="end"/>
            </w:r>
            <w:r w:rsidRPr="0075488A">
              <w:rPr>
                <w:rStyle w:val="aa"/>
                <w:noProof/>
              </w:rPr>
              <w:fldChar w:fldCharType="end"/>
            </w:r>
          </w:ins>
        </w:p>
        <w:p w14:paraId="7BBBFD77" w14:textId="42671D71" w:rsidR="00FD714F" w:rsidRDefault="00FD714F">
          <w:pPr>
            <w:pStyle w:val="31"/>
            <w:tabs>
              <w:tab w:val="left" w:pos="1680"/>
              <w:tab w:val="right" w:leader="dot" w:pos="8296"/>
            </w:tabs>
            <w:rPr>
              <w:ins w:id="454" w:author="249326630@qq.com" w:date="2018-12-23T19:29:00Z"/>
              <w:rFonts w:asciiTheme="minorHAnsi" w:eastAsiaTheme="minorEastAsia" w:hAnsiTheme="minorHAnsi" w:cstheme="minorBidi"/>
              <w:noProof/>
              <w:kern w:val="2"/>
            </w:rPr>
          </w:pPr>
          <w:ins w:id="455" w:author="249326630@qq.com" w:date="2018-12-23T19:29:00Z">
            <w:r w:rsidRPr="0075488A">
              <w:rPr>
                <w:rStyle w:val="aa"/>
                <w:noProof/>
              </w:rPr>
              <w:fldChar w:fldCharType="begin"/>
            </w:r>
            <w:r w:rsidRPr="0075488A">
              <w:rPr>
                <w:rStyle w:val="aa"/>
                <w:noProof/>
              </w:rPr>
              <w:instrText xml:space="preserve"> </w:instrText>
            </w:r>
            <w:r>
              <w:rPr>
                <w:noProof/>
              </w:rPr>
              <w:instrText>HYPERLINK \l "_Toc533356792"</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2.4.3</w:t>
            </w:r>
            <w:r>
              <w:rPr>
                <w:rFonts w:asciiTheme="minorHAnsi" w:eastAsiaTheme="minorEastAsia" w:hAnsiTheme="minorHAnsi" w:cstheme="minorBidi"/>
                <w:noProof/>
                <w:kern w:val="2"/>
              </w:rPr>
              <w:tab/>
            </w:r>
            <w:r w:rsidRPr="0075488A">
              <w:rPr>
                <w:rStyle w:val="aa"/>
                <w:noProof/>
              </w:rPr>
              <w:t>我要发贴</w:t>
            </w:r>
            <w:r>
              <w:rPr>
                <w:noProof/>
                <w:webHidden/>
              </w:rPr>
              <w:tab/>
            </w:r>
            <w:r>
              <w:rPr>
                <w:noProof/>
                <w:webHidden/>
              </w:rPr>
              <w:fldChar w:fldCharType="begin"/>
            </w:r>
            <w:r>
              <w:rPr>
                <w:noProof/>
                <w:webHidden/>
              </w:rPr>
              <w:instrText xml:space="preserve"> PAGEREF _Toc533356792 \h </w:instrText>
            </w:r>
            <w:r>
              <w:rPr>
                <w:noProof/>
                <w:webHidden/>
              </w:rPr>
            </w:r>
          </w:ins>
          <w:r>
            <w:rPr>
              <w:noProof/>
              <w:webHidden/>
            </w:rPr>
            <w:fldChar w:fldCharType="separate"/>
          </w:r>
          <w:ins w:id="456" w:author="249326630@qq.com" w:date="2018-12-23T19:29:00Z">
            <w:r>
              <w:rPr>
                <w:noProof/>
                <w:webHidden/>
              </w:rPr>
              <w:t>131</w:t>
            </w:r>
            <w:r>
              <w:rPr>
                <w:noProof/>
                <w:webHidden/>
              </w:rPr>
              <w:fldChar w:fldCharType="end"/>
            </w:r>
            <w:r w:rsidRPr="0075488A">
              <w:rPr>
                <w:rStyle w:val="aa"/>
                <w:noProof/>
              </w:rPr>
              <w:fldChar w:fldCharType="end"/>
            </w:r>
          </w:ins>
        </w:p>
        <w:p w14:paraId="75F7B30A" w14:textId="172BB13E" w:rsidR="00FD714F" w:rsidRDefault="00FD714F">
          <w:pPr>
            <w:pStyle w:val="31"/>
            <w:tabs>
              <w:tab w:val="left" w:pos="1680"/>
              <w:tab w:val="right" w:leader="dot" w:pos="8296"/>
            </w:tabs>
            <w:rPr>
              <w:ins w:id="457" w:author="249326630@qq.com" w:date="2018-12-23T19:29:00Z"/>
              <w:rFonts w:asciiTheme="minorHAnsi" w:eastAsiaTheme="minorEastAsia" w:hAnsiTheme="minorHAnsi" w:cstheme="minorBidi"/>
              <w:noProof/>
              <w:kern w:val="2"/>
            </w:rPr>
          </w:pPr>
          <w:ins w:id="458" w:author="249326630@qq.com" w:date="2018-12-23T19:29:00Z">
            <w:r w:rsidRPr="0075488A">
              <w:rPr>
                <w:rStyle w:val="aa"/>
                <w:noProof/>
              </w:rPr>
              <w:fldChar w:fldCharType="begin"/>
            </w:r>
            <w:r w:rsidRPr="0075488A">
              <w:rPr>
                <w:rStyle w:val="aa"/>
                <w:noProof/>
              </w:rPr>
              <w:instrText xml:space="preserve"> </w:instrText>
            </w:r>
            <w:r>
              <w:rPr>
                <w:noProof/>
              </w:rPr>
              <w:instrText>HYPERLINK \l "_Toc533356793"</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2.4.4</w:t>
            </w:r>
            <w:r>
              <w:rPr>
                <w:rFonts w:asciiTheme="minorHAnsi" w:eastAsiaTheme="minorEastAsia" w:hAnsiTheme="minorHAnsi" w:cstheme="minorBidi"/>
                <w:noProof/>
                <w:kern w:val="2"/>
              </w:rPr>
              <w:tab/>
            </w:r>
            <w:r w:rsidRPr="0075488A">
              <w:rPr>
                <w:rStyle w:val="aa"/>
                <w:noProof/>
              </w:rPr>
              <w:t>填写标题</w:t>
            </w:r>
            <w:r>
              <w:rPr>
                <w:noProof/>
                <w:webHidden/>
              </w:rPr>
              <w:tab/>
            </w:r>
            <w:r>
              <w:rPr>
                <w:noProof/>
                <w:webHidden/>
              </w:rPr>
              <w:fldChar w:fldCharType="begin"/>
            </w:r>
            <w:r>
              <w:rPr>
                <w:noProof/>
                <w:webHidden/>
              </w:rPr>
              <w:instrText xml:space="preserve"> PAGEREF _Toc533356793 \h </w:instrText>
            </w:r>
            <w:r>
              <w:rPr>
                <w:noProof/>
                <w:webHidden/>
              </w:rPr>
            </w:r>
          </w:ins>
          <w:r>
            <w:rPr>
              <w:noProof/>
              <w:webHidden/>
            </w:rPr>
            <w:fldChar w:fldCharType="separate"/>
          </w:r>
          <w:ins w:id="459" w:author="249326630@qq.com" w:date="2018-12-23T19:29:00Z">
            <w:r>
              <w:rPr>
                <w:noProof/>
                <w:webHidden/>
              </w:rPr>
              <w:t>132</w:t>
            </w:r>
            <w:r>
              <w:rPr>
                <w:noProof/>
                <w:webHidden/>
              </w:rPr>
              <w:fldChar w:fldCharType="end"/>
            </w:r>
            <w:r w:rsidRPr="0075488A">
              <w:rPr>
                <w:rStyle w:val="aa"/>
                <w:noProof/>
              </w:rPr>
              <w:fldChar w:fldCharType="end"/>
            </w:r>
          </w:ins>
        </w:p>
        <w:p w14:paraId="3A9C8DBB" w14:textId="2A6E543F" w:rsidR="00FD714F" w:rsidRDefault="00FD714F">
          <w:pPr>
            <w:pStyle w:val="31"/>
            <w:tabs>
              <w:tab w:val="left" w:pos="1680"/>
              <w:tab w:val="right" w:leader="dot" w:pos="8296"/>
            </w:tabs>
            <w:rPr>
              <w:ins w:id="460" w:author="249326630@qq.com" w:date="2018-12-23T19:29:00Z"/>
              <w:rFonts w:asciiTheme="minorHAnsi" w:eastAsiaTheme="minorEastAsia" w:hAnsiTheme="minorHAnsi" w:cstheme="minorBidi"/>
              <w:noProof/>
              <w:kern w:val="2"/>
            </w:rPr>
          </w:pPr>
          <w:ins w:id="461" w:author="249326630@qq.com" w:date="2018-12-23T19:29:00Z">
            <w:r w:rsidRPr="0075488A">
              <w:rPr>
                <w:rStyle w:val="aa"/>
                <w:noProof/>
              </w:rPr>
              <w:fldChar w:fldCharType="begin"/>
            </w:r>
            <w:r w:rsidRPr="0075488A">
              <w:rPr>
                <w:rStyle w:val="aa"/>
                <w:noProof/>
              </w:rPr>
              <w:instrText xml:space="preserve"> </w:instrText>
            </w:r>
            <w:r>
              <w:rPr>
                <w:noProof/>
              </w:rPr>
              <w:instrText>HYPERLINK \l "_Toc533356794"</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2.4.5</w:t>
            </w:r>
            <w:r>
              <w:rPr>
                <w:rFonts w:asciiTheme="minorHAnsi" w:eastAsiaTheme="minorEastAsia" w:hAnsiTheme="minorHAnsi" w:cstheme="minorBidi"/>
                <w:noProof/>
                <w:kern w:val="2"/>
              </w:rPr>
              <w:tab/>
            </w:r>
            <w:r w:rsidRPr="0075488A">
              <w:rPr>
                <w:rStyle w:val="aa"/>
                <w:noProof/>
              </w:rPr>
              <w:t>填写内容</w:t>
            </w:r>
            <w:r>
              <w:rPr>
                <w:noProof/>
                <w:webHidden/>
              </w:rPr>
              <w:tab/>
            </w:r>
            <w:r>
              <w:rPr>
                <w:noProof/>
                <w:webHidden/>
              </w:rPr>
              <w:fldChar w:fldCharType="begin"/>
            </w:r>
            <w:r>
              <w:rPr>
                <w:noProof/>
                <w:webHidden/>
              </w:rPr>
              <w:instrText xml:space="preserve"> PAGEREF _Toc533356794 \h </w:instrText>
            </w:r>
            <w:r>
              <w:rPr>
                <w:noProof/>
                <w:webHidden/>
              </w:rPr>
            </w:r>
          </w:ins>
          <w:r>
            <w:rPr>
              <w:noProof/>
              <w:webHidden/>
            </w:rPr>
            <w:fldChar w:fldCharType="separate"/>
          </w:r>
          <w:ins w:id="462" w:author="249326630@qq.com" w:date="2018-12-23T19:29:00Z">
            <w:r>
              <w:rPr>
                <w:noProof/>
                <w:webHidden/>
              </w:rPr>
              <w:t>133</w:t>
            </w:r>
            <w:r>
              <w:rPr>
                <w:noProof/>
                <w:webHidden/>
              </w:rPr>
              <w:fldChar w:fldCharType="end"/>
            </w:r>
            <w:r w:rsidRPr="0075488A">
              <w:rPr>
                <w:rStyle w:val="aa"/>
                <w:noProof/>
              </w:rPr>
              <w:fldChar w:fldCharType="end"/>
            </w:r>
          </w:ins>
        </w:p>
        <w:p w14:paraId="22F60598" w14:textId="0404583B" w:rsidR="00FD714F" w:rsidRDefault="00FD714F">
          <w:pPr>
            <w:pStyle w:val="31"/>
            <w:tabs>
              <w:tab w:val="left" w:pos="1680"/>
              <w:tab w:val="right" w:leader="dot" w:pos="8296"/>
            </w:tabs>
            <w:rPr>
              <w:ins w:id="463" w:author="249326630@qq.com" w:date="2018-12-23T19:29:00Z"/>
              <w:rFonts w:asciiTheme="minorHAnsi" w:eastAsiaTheme="minorEastAsia" w:hAnsiTheme="minorHAnsi" w:cstheme="minorBidi"/>
              <w:noProof/>
              <w:kern w:val="2"/>
            </w:rPr>
          </w:pPr>
          <w:ins w:id="464" w:author="249326630@qq.com" w:date="2018-12-23T19:29:00Z">
            <w:r w:rsidRPr="0075488A">
              <w:rPr>
                <w:rStyle w:val="aa"/>
                <w:noProof/>
              </w:rPr>
              <w:fldChar w:fldCharType="begin"/>
            </w:r>
            <w:r w:rsidRPr="0075488A">
              <w:rPr>
                <w:rStyle w:val="aa"/>
                <w:noProof/>
              </w:rPr>
              <w:instrText xml:space="preserve"> </w:instrText>
            </w:r>
            <w:r>
              <w:rPr>
                <w:noProof/>
              </w:rPr>
              <w:instrText>HYPERLINK \l "_Toc533356795"</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2.4.6</w:t>
            </w:r>
            <w:r>
              <w:rPr>
                <w:rFonts w:asciiTheme="minorHAnsi" w:eastAsiaTheme="minorEastAsia" w:hAnsiTheme="minorHAnsi" w:cstheme="minorBidi"/>
                <w:noProof/>
                <w:kern w:val="2"/>
              </w:rPr>
              <w:tab/>
            </w:r>
            <w:r w:rsidRPr="0075488A">
              <w:rPr>
                <w:rStyle w:val="aa"/>
                <w:noProof/>
              </w:rPr>
              <w:t>浏览帖子列表</w:t>
            </w:r>
            <w:r>
              <w:rPr>
                <w:noProof/>
                <w:webHidden/>
              </w:rPr>
              <w:tab/>
            </w:r>
            <w:r>
              <w:rPr>
                <w:noProof/>
                <w:webHidden/>
              </w:rPr>
              <w:fldChar w:fldCharType="begin"/>
            </w:r>
            <w:r>
              <w:rPr>
                <w:noProof/>
                <w:webHidden/>
              </w:rPr>
              <w:instrText xml:space="preserve"> PAGEREF _Toc533356795 \h </w:instrText>
            </w:r>
            <w:r>
              <w:rPr>
                <w:noProof/>
                <w:webHidden/>
              </w:rPr>
            </w:r>
          </w:ins>
          <w:r>
            <w:rPr>
              <w:noProof/>
              <w:webHidden/>
            </w:rPr>
            <w:fldChar w:fldCharType="separate"/>
          </w:r>
          <w:ins w:id="465" w:author="249326630@qq.com" w:date="2018-12-23T19:29:00Z">
            <w:r>
              <w:rPr>
                <w:noProof/>
                <w:webHidden/>
              </w:rPr>
              <w:t>134</w:t>
            </w:r>
            <w:r>
              <w:rPr>
                <w:noProof/>
                <w:webHidden/>
              </w:rPr>
              <w:fldChar w:fldCharType="end"/>
            </w:r>
            <w:r w:rsidRPr="0075488A">
              <w:rPr>
                <w:rStyle w:val="aa"/>
                <w:noProof/>
              </w:rPr>
              <w:fldChar w:fldCharType="end"/>
            </w:r>
          </w:ins>
        </w:p>
        <w:p w14:paraId="534156B5" w14:textId="02A2D86D" w:rsidR="00FD714F" w:rsidRDefault="00FD714F">
          <w:pPr>
            <w:pStyle w:val="31"/>
            <w:tabs>
              <w:tab w:val="left" w:pos="1680"/>
              <w:tab w:val="right" w:leader="dot" w:pos="8296"/>
            </w:tabs>
            <w:rPr>
              <w:ins w:id="466" w:author="249326630@qq.com" w:date="2018-12-23T19:29:00Z"/>
              <w:rFonts w:asciiTheme="minorHAnsi" w:eastAsiaTheme="minorEastAsia" w:hAnsiTheme="minorHAnsi" w:cstheme="minorBidi"/>
              <w:noProof/>
              <w:kern w:val="2"/>
            </w:rPr>
          </w:pPr>
          <w:ins w:id="467" w:author="249326630@qq.com" w:date="2018-12-23T19:29:00Z">
            <w:r w:rsidRPr="0075488A">
              <w:rPr>
                <w:rStyle w:val="aa"/>
                <w:noProof/>
              </w:rPr>
              <w:fldChar w:fldCharType="begin"/>
            </w:r>
            <w:r w:rsidRPr="0075488A">
              <w:rPr>
                <w:rStyle w:val="aa"/>
                <w:noProof/>
              </w:rPr>
              <w:instrText xml:space="preserve"> </w:instrText>
            </w:r>
            <w:r>
              <w:rPr>
                <w:noProof/>
              </w:rPr>
              <w:instrText>HYPERLINK \l "_Toc533356796"</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2.4.7</w:t>
            </w:r>
            <w:r>
              <w:rPr>
                <w:rFonts w:asciiTheme="minorHAnsi" w:eastAsiaTheme="minorEastAsia" w:hAnsiTheme="minorHAnsi" w:cstheme="minorBidi"/>
                <w:noProof/>
                <w:kern w:val="2"/>
              </w:rPr>
              <w:tab/>
            </w:r>
            <w:r w:rsidRPr="0075488A">
              <w:rPr>
                <w:rStyle w:val="aa"/>
                <w:noProof/>
              </w:rPr>
              <w:t>筛选精华</w:t>
            </w:r>
            <w:r>
              <w:rPr>
                <w:noProof/>
                <w:webHidden/>
              </w:rPr>
              <w:tab/>
            </w:r>
            <w:r>
              <w:rPr>
                <w:noProof/>
                <w:webHidden/>
              </w:rPr>
              <w:fldChar w:fldCharType="begin"/>
            </w:r>
            <w:r>
              <w:rPr>
                <w:noProof/>
                <w:webHidden/>
              </w:rPr>
              <w:instrText xml:space="preserve"> PAGEREF _Toc533356796 \h </w:instrText>
            </w:r>
            <w:r>
              <w:rPr>
                <w:noProof/>
                <w:webHidden/>
              </w:rPr>
            </w:r>
          </w:ins>
          <w:r>
            <w:rPr>
              <w:noProof/>
              <w:webHidden/>
            </w:rPr>
            <w:fldChar w:fldCharType="separate"/>
          </w:r>
          <w:ins w:id="468" w:author="249326630@qq.com" w:date="2018-12-23T19:29:00Z">
            <w:r>
              <w:rPr>
                <w:noProof/>
                <w:webHidden/>
              </w:rPr>
              <w:t>135</w:t>
            </w:r>
            <w:r>
              <w:rPr>
                <w:noProof/>
                <w:webHidden/>
              </w:rPr>
              <w:fldChar w:fldCharType="end"/>
            </w:r>
            <w:r w:rsidRPr="0075488A">
              <w:rPr>
                <w:rStyle w:val="aa"/>
                <w:noProof/>
              </w:rPr>
              <w:fldChar w:fldCharType="end"/>
            </w:r>
          </w:ins>
        </w:p>
        <w:p w14:paraId="0CA84A54" w14:textId="5D0BC192" w:rsidR="00FD714F" w:rsidRDefault="00FD714F">
          <w:pPr>
            <w:pStyle w:val="31"/>
            <w:tabs>
              <w:tab w:val="left" w:pos="1680"/>
              <w:tab w:val="right" w:leader="dot" w:pos="8296"/>
            </w:tabs>
            <w:rPr>
              <w:ins w:id="469" w:author="249326630@qq.com" w:date="2018-12-23T19:29:00Z"/>
              <w:rFonts w:asciiTheme="minorHAnsi" w:eastAsiaTheme="minorEastAsia" w:hAnsiTheme="minorHAnsi" w:cstheme="minorBidi"/>
              <w:noProof/>
              <w:kern w:val="2"/>
            </w:rPr>
          </w:pPr>
          <w:ins w:id="470" w:author="249326630@qq.com" w:date="2018-12-23T19:29:00Z">
            <w:r w:rsidRPr="0075488A">
              <w:rPr>
                <w:rStyle w:val="aa"/>
                <w:noProof/>
              </w:rPr>
              <w:fldChar w:fldCharType="begin"/>
            </w:r>
            <w:r w:rsidRPr="0075488A">
              <w:rPr>
                <w:rStyle w:val="aa"/>
                <w:noProof/>
              </w:rPr>
              <w:instrText xml:space="preserve"> </w:instrText>
            </w:r>
            <w:r>
              <w:rPr>
                <w:noProof/>
              </w:rPr>
              <w:instrText>HYPERLINK \l "_Toc533356797"</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2.4.8</w:t>
            </w:r>
            <w:r>
              <w:rPr>
                <w:rFonts w:asciiTheme="minorHAnsi" w:eastAsiaTheme="minorEastAsia" w:hAnsiTheme="minorHAnsi" w:cstheme="minorBidi"/>
                <w:noProof/>
                <w:kern w:val="2"/>
              </w:rPr>
              <w:tab/>
            </w:r>
            <w:r w:rsidRPr="0075488A">
              <w:rPr>
                <w:rStyle w:val="aa"/>
                <w:noProof/>
              </w:rPr>
              <w:t>浏览具体帖子</w:t>
            </w:r>
            <w:r>
              <w:rPr>
                <w:noProof/>
                <w:webHidden/>
              </w:rPr>
              <w:tab/>
            </w:r>
            <w:r>
              <w:rPr>
                <w:noProof/>
                <w:webHidden/>
              </w:rPr>
              <w:fldChar w:fldCharType="begin"/>
            </w:r>
            <w:r>
              <w:rPr>
                <w:noProof/>
                <w:webHidden/>
              </w:rPr>
              <w:instrText xml:space="preserve"> PAGEREF _Toc533356797 \h </w:instrText>
            </w:r>
            <w:r>
              <w:rPr>
                <w:noProof/>
                <w:webHidden/>
              </w:rPr>
            </w:r>
          </w:ins>
          <w:r>
            <w:rPr>
              <w:noProof/>
              <w:webHidden/>
            </w:rPr>
            <w:fldChar w:fldCharType="separate"/>
          </w:r>
          <w:ins w:id="471" w:author="249326630@qq.com" w:date="2018-12-23T19:29:00Z">
            <w:r>
              <w:rPr>
                <w:noProof/>
                <w:webHidden/>
              </w:rPr>
              <w:t>136</w:t>
            </w:r>
            <w:r>
              <w:rPr>
                <w:noProof/>
                <w:webHidden/>
              </w:rPr>
              <w:fldChar w:fldCharType="end"/>
            </w:r>
            <w:r w:rsidRPr="0075488A">
              <w:rPr>
                <w:rStyle w:val="aa"/>
                <w:noProof/>
              </w:rPr>
              <w:fldChar w:fldCharType="end"/>
            </w:r>
          </w:ins>
        </w:p>
        <w:p w14:paraId="2F38338F" w14:textId="1C0EAF42" w:rsidR="00FD714F" w:rsidRDefault="00FD714F">
          <w:pPr>
            <w:pStyle w:val="31"/>
            <w:tabs>
              <w:tab w:val="left" w:pos="1680"/>
              <w:tab w:val="right" w:leader="dot" w:pos="8296"/>
            </w:tabs>
            <w:rPr>
              <w:ins w:id="472" w:author="249326630@qq.com" w:date="2018-12-23T19:29:00Z"/>
              <w:rFonts w:asciiTheme="minorHAnsi" w:eastAsiaTheme="minorEastAsia" w:hAnsiTheme="minorHAnsi" w:cstheme="minorBidi"/>
              <w:noProof/>
              <w:kern w:val="2"/>
            </w:rPr>
          </w:pPr>
          <w:ins w:id="473" w:author="249326630@qq.com" w:date="2018-12-23T19:29:00Z">
            <w:r w:rsidRPr="0075488A">
              <w:rPr>
                <w:rStyle w:val="aa"/>
                <w:noProof/>
              </w:rPr>
              <w:fldChar w:fldCharType="begin"/>
            </w:r>
            <w:r w:rsidRPr="0075488A">
              <w:rPr>
                <w:rStyle w:val="aa"/>
                <w:noProof/>
              </w:rPr>
              <w:instrText xml:space="preserve"> </w:instrText>
            </w:r>
            <w:r>
              <w:rPr>
                <w:noProof/>
              </w:rPr>
              <w:instrText>HYPERLINK \l "_Toc533356798"</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2.4.9</w:t>
            </w:r>
            <w:r>
              <w:rPr>
                <w:rFonts w:asciiTheme="minorHAnsi" w:eastAsiaTheme="minorEastAsia" w:hAnsiTheme="minorHAnsi" w:cstheme="minorBidi"/>
                <w:noProof/>
                <w:kern w:val="2"/>
              </w:rPr>
              <w:tab/>
            </w:r>
            <w:r w:rsidRPr="0075488A">
              <w:rPr>
                <w:rStyle w:val="aa"/>
                <w:noProof/>
              </w:rPr>
              <w:t>举报</w:t>
            </w:r>
            <w:r>
              <w:rPr>
                <w:noProof/>
                <w:webHidden/>
              </w:rPr>
              <w:tab/>
            </w:r>
            <w:r>
              <w:rPr>
                <w:noProof/>
                <w:webHidden/>
              </w:rPr>
              <w:fldChar w:fldCharType="begin"/>
            </w:r>
            <w:r>
              <w:rPr>
                <w:noProof/>
                <w:webHidden/>
              </w:rPr>
              <w:instrText xml:space="preserve"> PAGEREF _Toc533356798 \h </w:instrText>
            </w:r>
            <w:r>
              <w:rPr>
                <w:noProof/>
                <w:webHidden/>
              </w:rPr>
            </w:r>
          </w:ins>
          <w:r>
            <w:rPr>
              <w:noProof/>
              <w:webHidden/>
            </w:rPr>
            <w:fldChar w:fldCharType="separate"/>
          </w:r>
          <w:ins w:id="474" w:author="249326630@qq.com" w:date="2018-12-23T19:29:00Z">
            <w:r>
              <w:rPr>
                <w:noProof/>
                <w:webHidden/>
              </w:rPr>
              <w:t>137</w:t>
            </w:r>
            <w:r>
              <w:rPr>
                <w:noProof/>
                <w:webHidden/>
              </w:rPr>
              <w:fldChar w:fldCharType="end"/>
            </w:r>
            <w:r w:rsidRPr="0075488A">
              <w:rPr>
                <w:rStyle w:val="aa"/>
                <w:noProof/>
              </w:rPr>
              <w:fldChar w:fldCharType="end"/>
            </w:r>
          </w:ins>
        </w:p>
        <w:p w14:paraId="1A1ED3E3" w14:textId="0D6E7C74" w:rsidR="00FD714F" w:rsidRDefault="00FD714F">
          <w:pPr>
            <w:pStyle w:val="31"/>
            <w:tabs>
              <w:tab w:val="left" w:pos="2100"/>
              <w:tab w:val="right" w:leader="dot" w:pos="8296"/>
            </w:tabs>
            <w:rPr>
              <w:ins w:id="475" w:author="249326630@qq.com" w:date="2018-12-23T19:29:00Z"/>
              <w:rFonts w:asciiTheme="minorHAnsi" w:eastAsiaTheme="minorEastAsia" w:hAnsiTheme="minorHAnsi" w:cstheme="minorBidi"/>
              <w:noProof/>
              <w:kern w:val="2"/>
            </w:rPr>
          </w:pPr>
          <w:ins w:id="476" w:author="249326630@qq.com" w:date="2018-12-23T19:29:00Z">
            <w:r w:rsidRPr="0075488A">
              <w:rPr>
                <w:rStyle w:val="aa"/>
                <w:noProof/>
              </w:rPr>
              <w:fldChar w:fldCharType="begin"/>
            </w:r>
            <w:r w:rsidRPr="0075488A">
              <w:rPr>
                <w:rStyle w:val="aa"/>
                <w:noProof/>
              </w:rPr>
              <w:instrText xml:space="preserve"> </w:instrText>
            </w:r>
            <w:r>
              <w:rPr>
                <w:noProof/>
              </w:rPr>
              <w:instrText>HYPERLINK \l "_Toc533356799"</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2.4.10</w:t>
            </w:r>
            <w:r>
              <w:rPr>
                <w:rFonts w:asciiTheme="minorHAnsi" w:eastAsiaTheme="minorEastAsia" w:hAnsiTheme="minorHAnsi" w:cstheme="minorBidi"/>
                <w:noProof/>
                <w:kern w:val="2"/>
              </w:rPr>
              <w:tab/>
            </w:r>
            <w:r w:rsidRPr="0075488A">
              <w:rPr>
                <w:rStyle w:val="aa"/>
                <w:noProof/>
              </w:rPr>
              <w:t>回帖</w:t>
            </w:r>
            <w:r>
              <w:rPr>
                <w:noProof/>
                <w:webHidden/>
              </w:rPr>
              <w:tab/>
            </w:r>
            <w:r>
              <w:rPr>
                <w:noProof/>
                <w:webHidden/>
              </w:rPr>
              <w:fldChar w:fldCharType="begin"/>
            </w:r>
            <w:r>
              <w:rPr>
                <w:noProof/>
                <w:webHidden/>
              </w:rPr>
              <w:instrText xml:space="preserve"> PAGEREF _Toc533356799 \h </w:instrText>
            </w:r>
            <w:r>
              <w:rPr>
                <w:noProof/>
                <w:webHidden/>
              </w:rPr>
            </w:r>
          </w:ins>
          <w:r>
            <w:rPr>
              <w:noProof/>
              <w:webHidden/>
            </w:rPr>
            <w:fldChar w:fldCharType="separate"/>
          </w:r>
          <w:ins w:id="477" w:author="249326630@qq.com" w:date="2018-12-23T19:29:00Z">
            <w:r>
              <w:rPr>
                <w:noProof/>
                <w:webHidden/>
              </w:rPr>
              <w:t>138</w:t>
            </w:r>
            <w:r>
              <w:rPr>
                <w:noProof/>
                <w:webHidden/>
              </w:rPr>
              <w:fldChar w:fldCharType="end"/>
            </w:r>
            <w:r w:rsidRPr="0075488A">
              <w:rPr>
                <w:rStyle w:val="aa"/>
                <w:noProof/>
              </w:rPr>
              <w:fldChar w:fldCharType="end"/>
            </w:r>
          </w:ins>
        </w:p>
        <w:p w14:paraId="2BB36443" w14:textId="141357AB" w:rsidR="00FD714F" w:rsidRDefault="00FD714F">
          <w:pPr>
            <w:pStyle w:val="31"/>
            <w:tabs>
              <w:tab w:val="left" w:pos="2100"/>
              <w:tab w:val="right" w:leader="dot" w:pos="8296"/>
            </w:tabs>
            <w:rPr>
              <w:ins w:id="478" w:author="249326630@qq.com" w:date="2018-12-23T19:29:00Z"/>
              <w:rFonts w:asciiTheme="minorHAnsi" w:eastAsiaTheme="minorEastAsia" w:hAnsiTheme="minorHAnsi" w:cstheme="minorBidi"/>
              <w:noProof/>
              <w:kern w:val="2"/>
            </w:rPr>
          </w:pPr>
          <w:ins w:id="479" w:author="249326630@qq.com" w:date="2018-12-23T19:29:00Z">
            <w:r w:rsidRPr="0075488A">
              <w:rPr>
                <w:rStyle w:val="aa"/>
                <w:noProof/>
              </w:rPr>
              <w:fldChar w:fldCharType="begin"/>
            </w:r>
            <w:r w:rsidRPr="0075488A">
              <w:rPr>
                <w:rStyle w:val="aa"/>
                <w:noProof/>
              </w:rPr>
              <w:instrText xml:space="preserve"> </w:instrText>
            </w:r>
            <w:r>
              <w:rPr>
                <w:noProof/>
              </w:rPr>
              <w:instrText>HYPERLINK \l "_Toc533356800"</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2.4.11</w:t>
            </w:r>
            <w:r>
              <w:rPr>
                <w:rFonts w:asciiTheme="minorHAnsi" w:eastAsiaTheme="minorEastAsia" w:hAnsiTheme="minorHAnsi" w:cstheme="minorBidi"/>
                <w:noProof/>
                <w:kern w:val="2"/>
              </w:rPr>
              <w:tab/>
            </w:r>
            <w:r w:rsidRPr="0075488A">
              <w:rPr>
                <w:rStyle w:val="aa"/>
                <w:noProof/>
              </w:rPr>
              <w:t>举报主题</w:t>
            </w:r>
            <w:r>
              <w:rPr>
                <w:noProof/>
                <w:webHidden/>
              </w:rPr>
              <w:tab/>
            </w:r>
            <w:r>
              <w:rPr>
                <w:noProof/>
                <w:webHidden/>
              </w:rPr>
              <w:fldChar w:fldCharType="begin"/>
            </w:r>
            <w:r>
              <w:rPr>
                <w:noProof/>
                <w:webHidden/>
              </w:rPr>
              <w:instrText xml:space="preserve"> PAGEREF _Toc533356800 \h </w:instrText>
            </w:r>
            <w:r>
              <w:rPr>
                <w:noProof/>
                <w:webHidden/>
              </w:rPr>
            </w:r>
          </w:ins>
          <w:r>
            <w:rPr>
              <w:noProof/>
              <w:webHidden/>
            </w:rPr>
            <w:fldChar w:fldCharType="separate"/>
          </w:r>
          <w:ins w:id="480" w:author="249326630@qq.com" w:date="2018-12-23T19:29:00Z">
            <w:r>
              <w:rPr>
                <w:noProof/>
                <w:webHidden/>
              </w:rPr>
              <w:t>139</w:t>
            </w:r>
            <w:r>
              <w:rPr>
                <w:noProof/>
                <w:webHidden/>
              </w:rPr>
              <w:fldChar w:fldCharType="end"/>
            </w:r>
            <w:r w:rsidRPr="0075488A">
              <w:rPr>
                <w:rStyle w:val="aa"/>
                <w:noProof/>
              </w:rPr>
              <w:fldChar w:fldCharType="end"/>
            </w:r>
          </w:ins>
        </w:p>
        <w:p w14:paraId="1C1A2C0B" w14:textId="4000A998" w:rsidR="00FD714F" w:rsidRDefault="00FD714F">
          <w:pPr>
            <w:pStyle w:val="31"/>
            <w:tabs>
              <w:tab w:val="left" w:pos="2100"/>
              <w:tab w:val="right" w:leader="dot" w:pos="8296"/>
            </w:tabs>
            <w:rPr>
              <w:ins w:id="481" w:author="249326630@qq.com" w:date="2018-12-23T19:29:00Z"/>
              <w:rFonts w:asciiTheme="minorHAnsi" w:eastAsiaTheme="minorEastAsia" w:hAnsiTheme="minorHAnsi" w:cstheme="minorBidi"/>
              <w:noProof/>
              <w:kern w:val="2"/>
            </w:rPr>
          </w:pPr>
          <w:ins w:id="482" w:author="249326630@qq.com" w:date="2018-12-23T19:29:00Z">
            <w:r w:rsidRPr="0075488A">
              <w:rPr>
                <w:rStyle w:val="aa"/>
                <w:noProof/>
              </w:rPr>
              <w:fldChar w:fldCharType="begin"/>
            </w:r>
            <w:r w:rsidRPr="0075488A">
              <w:rPr>
                <w:rStyle w:val="aa"/>
                <w:noProof/>
              </w:rPr>
              <w:instrText xml:space="preserve"> </w:instrText>
            </w:r>
            <w:r>
              <w:rPr>
                <w:noProof/>
              </w:rPr>
              <w:instrText>HYPERLINK \l "_Toc533356801"</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2.4.12</w:t>
            </w:r>
            <w:r>
              <w:rPr>
                <w:rFonts w:asciiTheme="minorHAnsi" w:eastAsiaTheme="minorEastAsia" w:hAnsiTheme="minorHAnsi" w:cstheme="minorBidi"/>
                <w:noProof/>
                <w:kern w:val="2"/>
              </w:rPr>
              <w:tab/>
            </w:r>
            <w:r w:rsidRPr="0075488A">
              <w:rPr>
                <w:rStyle w:val="aa"/>
                <w:noProof/>
              </w:rPr>
              <w:t>举报回复</w:t>
            </w:r>
            <w:r>
              <w:rPr>
                <w:noProof/>
                <w:webHidden/>
              </w:rPr>
              <w:tab/>
            </w:r>
            <w:r>
              <w:rPr>
                <w:noProof/>
                <w:webHidden/>
              </w:rPr>
              <w:fldChar w:fldCharType="begin"/>
            </w:r>
            <w:r>
              <w:rPr>
                <w:noProof/>
                <w:webHidden/>
              </w:rPr>
              <w:instrText xml:space="preserve"> PAGEREF _Toc533356801 \h </w:instrText>
            </w:r>
            <w:r>
              <w:rPr>
                <w:noProof/>
                <w:webHidden/>
              </w:rPr>
            </w:r>
          </w:ins>
          <w:r>
            <w:rPr>
              <w:noProof/>
              <w:webHidden/>
            </w:rPr>
            <w:fldChar w:fldCharType="separate"/>
          </w:r>
          <w:ins w:id="483" w:author="249326630@qq.com" w:date="2018-12-23T19:29:00Z">
            <w:r>
              <w:rPr>
                <w:noProof/>
                <w:webHidden/>
              </w:rPr>
              <w:t>140</w:t>
            </w:r>
            <w:r>
              <w:rPr>
                <w:noProof/>
                <w:webHidden/>
              </w:rPr>
              <w:fldChar w:fldCharType="end"/>
            </w:r>
            <w:r w:rsidRPr="0075488A">
              <w:rPr>
                <w:rStyle w:val="aa"/>
                <w:noProof/>
              </w:rPr>
              <w:fldChar w:fldCharType="end"/>
            </w:r>
          </w:ins>
        </w:p>
        <w:p w14:paraId="33186356" w14:textId="06F25F15" w:rsidR="00FD714F" w:rsidRDefault="00FD714F">
          <w:pPr>
            <w:pStyle w:val="31"/>
            <w:tabs>
              <w:tab w:val="left" w:pos="2100"/>
              <w:tab w:val="right" w:leader="dot" w:pos="8296"/>
            </w:tabs>
            <w:rPr>
              <w:ins w:id="484" w:author="249326630@qq.com" w:date="2018-12-23T19:29:00Z"/>
              <w:rFonts w:asciiTheme="minorHAnsi" w:eastAsiaTheme="minorEastAsia" w:hAnsiTheme="minorHAnsi" w:cstheme="minorBidi"/>
              <w:noProof/>
              <w:kern w:val="2"/>
            </w:rPr>
          </w:pPr>
          <w:ins w:id="485" w:author="249326630@qq.com" w:date="2018-12-23T19:29:00Z">
            <w:r w:rsidRPr="0075488A">
              <w:rPr>
                <w:rStyle w:val="aa"/>
                <w:noProof/>
              </w:rPr>
              <w:fldChar w:fldCharType="begin"/>
            </w:r>
            <w:r w:rsidRPr="0075488A">
              <w:rPr>
                <w:rStyle w:val="aa"/>
                <w:noProof/>
              </w:rPr>
              <w:instrText xml:space="preserve"> </w:instrText>
            </w:r>
            <w:r>
              <w:rPr>
                <w:noProof/>
              </w:rPr>
              <w:instrText>HYPERLINK \l "_Toc533356802"</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2.4.13</w:t>
            </w:r>
            <w:r>
              <w:rPr>
                <w:rFonts w:asciiTheme="minorHAnsi" w:eastAsiaTheme="minorEastAsia" w:hAnsiTheme="minorHAnsi" w:cstheme="minorBidi"/>
                <w:noProof/>
                <w:kern w:val="2"/>
              </w:rPr>
              <w:tab/>
            </w:r>
            <w:r w:rsidRPr="0075488A">
              <w:rPr>
                <w:rStyle w:val="aa"/>
                <w:noProof/>
              </w:rPr>
              <w:t>帖子分页</w:t>
            </w:r>
            <w:r>
              <w:rPr>
                <w:noProof/>
                <w:webHidden/>
              </w:rPr>
              <w:tab/>
            </w:r>
            <w:r>
              <w:rPr>
                <w:noProof/>
                <w:webHidden/>
              </w:rPr>
              <w:fldChar w:fldCharType="begin"/>
            </w:r>
            <w:r>
              <w:rPr>
                <w:noProof/>
                <w:webHidden/>
              </w:rPr>
              <w:instrText xml:space="preserve"> PAGEREF _Toc533356802 \h </w:instrText>
            </w:r>
            <w:r>
              <w:rPr>
                <w:noProof/>
                <w:webHidden/>
              </w:rPr>
            </w:r>
          </w:ins>
          <w:r>
            <w:rPr>
              <w:noProof/>
              <w:webHidden/>
            </w:rPr>
            <w:fldChar w:fldCharType="separate"/>
          </w:r>
          <w:ins w:id="486" w:author="249326630@qq.com" w:date="2018-12-23T19:29:00Z">
            <w:r>
              <w:rPr>
                <w:noProof/>
                <w:webHidden/>
              </w:rPr>
              <w:t>141</w:t>
            </w:r>
            <w:r>
              <w:rPr>
                <w:noProof/>
                <w:webHidden/>
              </w:rPr>
              <w:fldChar w:fldCharType="end"/>
            </w:r>
            <w:r w:rsidRPr="0075488A">
              <w:rPr>
                <w:rStyle w:val="aa"/>
                <w:noProof/>
              </w:rPr>
              <w:fldChar w:fldCharType="end"/>
            </w:r>
          </w:ins>
        </w:p>
        <w:p w14:paraId="49A79CB4" w14:textId="3F0048E2" w:rsidR="00FD714F" w:rsidRDefault="00FD714F">
          <w:pPr>
            <w:pStyle w:val="31"/>
            <w:tabs>
              <w:tab w:val="left" w:pos="2100"/>
              <w:tab w:val="right" w:leader="dot" w:pos="8296"/>
            </w:tabs>
            <w:rPr>
              <w:ins w:id="487" w:author="249326630@qq.com" w:date="2018-12-23T19:29:00Z"/>
              <w:rFonts w:asciiTheme="minorHAnsi" w:eastAsiaTheme="minorEastAsia" w:hAnsiTheme="minorHAnsi" w:cstheme="minorBidi"/>
              <w:noProof/>
              <w:kern w:val="2"/>
            </w:rPr>
          </w:pPr>
          <w:ins w:id="488" w:author="249326630@qq.com" w:date="2018-12-23T19:29:00Z">
            <w:r w:rsidRPr="0075488A">
              <w:rPr>
                <w:rStyle w:val="aa"/>
                <w:noProof/>
              </w:rPr>
              <w:fldChar w:fldCharType="begin"/>
            </w:r>
            <w:r w:rsidRPr="0075488A">
              <w:rPr>
                <w:rStyle w:val="aa"/>
                <w:noProof/>
              </w:rPr>
              <w:instrText xml:space="preserve"> </w:instrText>
            </w:r>
            <w:r>
              <w:rPr>
                <w:noProof/>
              </w:rPr>
              <w:instrText>HYPERLINK \l "_Toc533356803"</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2.4.14</w:t>
            </w:r>
            <w:r>
              <w:rPr>
                <w:rFonts w:asciiTheme="minorHAnsi" w:eastAsiaTheme="minorEastAsia" w:hAnsiTheme="minorHAnsi" w:cstheme="minorBidi"/>
                <w:noProof/>
                <w:kern w:val="2"/>
              </w:rPr>
              <w:tab/>
            </w:r>
            <w:r w:rsidRPr="0075488A">
              <w:rPr>
                <w:rStyle w:val="aa"/>
                <w:noProof/>
              </w:rPr>
              <w:t>帖子排序</w:t>
            </w:r>
            <w:r>
              <w:rPr>
                <w:noProof/>
                <w:webHidden/>
              </w:rPr>
              <w:tab/>
            </w:r>
            <w:r>
              <w:rPr>
                <w:noProof/>
                <w:webHidden/>
              </w:rPr>
              <w:fldChar w:fldCharType="begin"/>
            </w:r>
            <w:r>
              <w:rPr>
                <w:noProof/>
                <w:webHidden/>
              </w:rPr>
              <w:instrText xml:space="preserve"> PAGEREF _Toc533356803 \h </w:instrText>
            </w:r>
            <w:r>
              <w:rPr>
                <w:noProof/>
                <w:webHidden/>
              </w:rPr>
            </w:r>
          </w:ins>
          <w:r>
            <w:rPr>
              <w:noProof/>
              <w:webHidden/>
            </w:rPr>
            <w:fldChar w:fldCharType="separate"/>
          </w:r>
          <w:ins w:id="489" w:author="249326630@qq.com" w:date="2018-12-23T19:29:00Z">
            <w:r>
              <w:rPr>
                <w:noProof/>
                <w:webHidden/>
              </w:rPr>
              <w:t>142</w:t>
            </w:r>
            <w:r>
              <w:rPr>
                <w:noProof/>
                <w:webHidden/>
              </w:rPr>
              <w:fldChar w:fldCharType="end"/>
            </w:r>
            <w:r w:rsidRPr="0075488A">
              <w:rPr>
                <w:rStyle w:val="aa"/>
                <w:noProof/>
              </w:rPr>
              <w:fldChar w:fldCharType="end"/>
            </w:r>
          </w:ins>
        </w:p>
        <w:p w14:paraId="3E3383A7" w14:textId="1BFD097F" w:rsidR="00FD714F" w:rsidRDefault="00FD714F">
          <w:pPr>
            <w:pStyle w:val="31"/>
            <w:tabs>
              <w:tab w:val="left" w:pos="2100"/>
              <w:tab w:val="right" w:leader="dot" w:pos="8296"/>
            </w:tabs>
            <w:rPr>
              <w:ins w:id="490" w:author="249326630@qq.com" w:date="2018-12-23T19:29:00Z"/>
              <w:rFonts w:asciiTheme="minorHAnsi" w:eastAsiaTheme="minorEastAsia" w:hAnsiTheme="minorHAnsi" w:cstheme="minorBidi"/>
              <w:noProof/>
              <w:kern w:val="2"/>
            </w:rPr>
          </w:pPr>
          <w:ins w:id="491" w:author="249326630@qq.com" w:date="2018-12-23T19:29:00Z">
            <w:r w:rsidRPr="0075488A">
              <w:rPr>
                <w:rStyle w:val="aa"/>
                <w:noProof/>
              </w:rPr>
              <w:fldChar w:fldCharType="begin"/>
            </w:r>
            <w:r w:rsidRPr="0075488A">
              <w:rPr>
                <w:rStyle w:val="aa"/>
                <w:noProof/>
              </w:rPr>
              <w:instrText xml:space="preserve"> </w:instrText>
            </w:r>
            <w:r>
              <w:rPr>
                <w:noProof/>
              </w:rPr>
              <w:instrText>HYPERLINK \l "_Toc533356804"</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2.4.15</w:t>
            </w:r>
            <w:r>
              <w:rPr>
                <w:rFonts w:asciiTheme="minorHAnsi" w:eastAsiaTheme="minorEastAsia" w:hAnsiTheme="minorHAnsi" w:cstheme="minorBidi"/>
                <w:noProof/>
                <w:kern w:val="2"/>
              </w:rPr>
              <w:tab/>
            </w:r>
            <w:r w:rsidRPr="0075488A">
              <w:rPr>
                <w:rStyle w:val="aa"/>
                <w:noProof/>
              </w:rPr>
              <w:t>按照作者排序</w:t>
            </w:r>
            <w:r>
              <w:rPr>
                <w:noProof/>
                <w:webHidden/>
              </w:rPr>
              <w:tab/>
            </w:r>
            <w:r>
              <w:rPr>
                <w:noProof/>
                <w:webHidden/>
              </w:rPr>
              <w:fldChar w:fldCharType="begin"/>
            </w:r>
            <w:r>
              <w:rPr>
                <w:noProof/>
                <w:webHidden/>
              </w:rPr>
              <w:instrText xml:space="preserve"> PAGEREF _Toc533356804 \h </w:instrText>
            </w:r>
            <w:r>
              <w:rPr>
                <w:noProof/>
                <w:webHidden/>
              </w:rPr>
            </w:r>
          </w:ins>
          <w:r>
            <w:rPr>
              <w:noProof/>
              <w:webHidden/>
            </w:rPr>
            <w:fldChar w:fldCharType="separate"/>
          </w:r>
          <w:ins w:id="492" w:author="249326630@qq.com" w:date="2018-12-23T19:29:00Z">
            <w:r>
              <w:rPr>
                <w:noProof/>
                <w:webHidden/>
              </w:rPr>
              <w:t>143</w:t>
            </w:r>
            <w:r>
              <w:rPr>
                <w:noProof/>
                <w:webHidden/>
              </w:rPr>
              <w:fldChar w:fldCharType="end"/>
            </w:r>
            <w:r w:rsidRPr="0075488A">
              <w:rPr>
                <w:rStyle w:val="aa"/>
                <w:noProof/>
              </w:rPr>
              <w:fldChar w:fldCharType="end"/>
            </w:r>
          </w:ins>
        </w:p>
        <w:p w14:paraId="594E6479" w14:textId="36F6797C" w:rsidR="00FD714F" w:rsidRDefault="00FD714F">
          <w:pPr>
            <w:pStyle w:val="31"/>
            <w:tabs>
              <w:tab w:val="left" w:pos="2100"/>
              <w:tab w:val="right" w:leader="dot" w:pos="8296"/>
            </w:tabs>
            <w:rPr>
              <w:ins w:id="493" w:author="249326630@qq.com" w:date="2018-12-23T19:29:00Z"/>
              <w:rFonts w:asciiTheme="minorHAnsi" w:eastAsiaTheme="minorEastAsia" w:hAnsiTheme="minorHAnsi" w:cstheme="minorBidi"/>
              <w:noProof/>
              <w:kern w:val="2"/>
            </w:rPr>
          </w:pPr>
          <w:ins w:id="494" w:author="249326630@qq.com" w:date="2018-12-23T19:29:00Z">
            <w:r w:rsidRPr="0075488A">
              <w:rPr>
                <w:rStyle w:val="aa"/>
                <w:noProof/>
              </w:rPr>
              <w:fldChar w:fldCharType="begin"/>
            </w:r>
            <w:r w:rsidRPr="0075488A">
              <w:rPr>
                <w:rStyle w:val="aa"/>
                <w:noProof/>
              </w:rPr>
              <w:instrText xml:space="preserve"> </w:instrText>
            </w:r>
            <w:r>
              <w:rPr>
                <w:noProof/>
              </w:rPr>
              <w:instrText>HYPERLINK \l "_Toc533356805"</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2.4.16</w:t>
            </w:r>
            <w:r>
              <w:rPr>
                <w:rFonts w:asciiTheme="minorHAnsi" w:eastAsiaTheme="minorEastAsia" w:hAnsiTheme="minorHAnsi" w:cstheme="minorBidi"/>
                <w:noProof/>
                <w:kern w:val="2"/>
              </w:rPr>
              <w:tab/>
            </w:r>
            <w:r w:rsidRPr="0075488A">
              <w:rPr>
                <w:rStyle w:val="aa"/>
                <w:noProof/>
              </w:rPr>
              <w:t>按照时间排序</w:t>
            </w:r>
            <w:r>
              <w:rPr>
                <w:noProof/>
                <w:webHidden/>
              </w:rPr>
              <w:tab/>
            </w:r>
            <w:r>
              <w:rPr>
                <w:noProof/>
                <w:webHidden/>
              </w:rPr>
              <w:fldChar w:fldCharType="begin"/>
            </w:r>
            <w:r>
              <w:rPr>
                <w:noProof/>
                <w:webHidden/>
              </w:rPr>
              <w:instrText xml:space="preserve"> PAGEREF _Toc533356805 \h </w:instrText>
            </w:r>
            <w:r>
              <w:rPr>
                <w:noProof/>
                <w:webHidden/>
              </w:rPr>
            </w:r>
          </w:ins>
          <w:r>
            <w:rPr>
              <w:noProof/>
              <w:webHidden/>
            </w:rPr>
            <w:fldChar w:fldCharType="separate"/>
          </w:r>
          <w:ins w:id="495" w:author="249326630@qq.com" w:date="2018-12-23T19:29:00Z">
            <w:r>
              <w:rPr>
                <w:noProof/>
                <w:webHidden/>
              </w:rPr>
              <w:t>144</w:t>
            </w:r>
            <w:r>
              <w:rPr>
                <w:noProof/>
                <w:webHidden/>
              </w:rPr>
              <w:fldChar w:fldCharType="end"/>
            </w:r>
            <w:r w:rsidRPr="0075488A">
              <w:rPr>
                <w:rStyle w:val="aa"/>
                <w:noProof/>
              </w:rPr>
              <w:fldChar w:fldCharType="end"/>
            </w:r>
          </w:ins>
        </w:p>
        <w:p w14:paraId="2F7168C0" w14:textId="31948489" w:rsidR="00FD714F" w:rsidRDefault="00FD714F">
          <w:pPr>
            <w:pStyle w:val="21"/>
            <w:tabs>
              <w:tab w:val="left" w:pos="1260"/>
              <w:tab w:val="right" w:leader="dot" w:pos="8296"/>
            </w:tabs>
            <w:rPr>
              <w:ins w:id="496" w:author="249326630@qq.com" w:date="2018-12-23T19:29:00Z"/>
              <w:rFonts w:asciiTheme="minorHAnsi" w:eastAsiaTheme="minorEastAsia" w:hAnsiTheme="minorHAnsi" w:cstheme="minorBidi"/>
              <w:noProof/>
              <w:kern w:val="2"/>
            </w:rPr>
          </w:pPr>
          <w:ins w:id="497" w:author="249326630@qq.com" w:date="2018-12-23T19:29:00Z">
            <w:r w:rsidRPr="0075488A">
              <w:rPr>
                <w:rStyle w:val="aa"/>
                <w:noProof/>
              </w:rPr>
              <w:fldChar w:fldCharType="begin"/>
            </w:r>
            <w:r w:rsidRPr="0075488A">
              <w:rPr>
                <w:rStyle w:val="aa"/>
                <w:noProof/>
              </w:rPr>
              <w:instrText xml:space="preserve"> </w:instrText>
            </w:r>
            <w:r>
              <w:rPr>
                <w:noProof/>
              </w:rPr>
              <w:instrText>HYPERLINK \l "_Toc533356806"</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2.5</w:t>
            </w:r>
            <w:r>
              <w:rPr>
                <w:rFonts w:asciiTheme="minorHAnsi" w:eastAsiaTheme="minorEastAsia" w:hAnsiTheme="minorHAnsi" w:cstheme="minorBidi"/>
                <w:noProof/>
                <w:kern w:val="2"/>
              </w:rPr>
              <w:tab/>
            </w:r>
            <w:r w:rsidRPr="0075488A">
              <w:rPr>
                <w:rStyle w:val="aa"/>
                <w:noProof/>
              </w:rPr>
              <w:t>课程</w:t>
            </w:r>
            <w:r>
              <w:rPr>
                <w:noProof/>
                <w:webHidden/>
              </w:rPr>
              <w:tab/>
            </w:r>
            <w:r>
              <w:rPr>
                <w:noProof/>
                <w:webHidden/>
              </w:rPr>
              <w:fldChar w:fldCharType="begin"/>
            </w:r>
            <w:r>
              <w:rPr>
                <w:noProof/>
                <w:webHidden/>
              </w:rPr>
              <w:instrText xml:space="preserve"> PAGEREF _Toc533356806 \h </w:instrText>
            </w:r>
            <w:r>
              <w:rPr>
                <w:noProof/>
                <w:webHidden/>
              </w:rPr>
            </w:r>
          </w:ins>
          <w:r>
            <w:rPr>
              <w:noProof/>
              <w:webHidden/>
            </w:rPr>
            <w:fldChar w:fldCharType="separate"/>
          </w:r>
          <w:ins w:id="498" w:author="249326630@qq.com" w:date="2018-12-23T19:29:00Z">
            <w:r>
              <w:rPr>
                <w:noProof/>
                <w:webHidden/>
              </w:rPr>
              <w:t>145</w:t>
            </w:r>
            <w:r>
              <w:rPr>
                <w:noProof/>
                <w:webHidden/>
              </w:rPr>
              <w:fldChar w:fldCharType="end"/>
            </w:r>
            <w:r w:rsidRPr="0075488A">
              <w:rPr>
                <w:rStyle w:val="aa"/>
                <w:noProof/>
              </w:rPr>
              <w:fldChar w:fldCharType="end"/>
            </w:r>
          </w:ins>
        </w:p>
        <w:p w14:paraId="2CCC4BB8" w14:textId="0397DDEC" w:rsidR="00FD714F" w:rsidRDefault="00FD714F">
          <w:pPr>
            <w:pStyle w:val="31"/>
            <w:tabs>
              <w:tab w:val="left" w:pos="1680"/>
              <w:tab w:val="right" w:leader="dot" w:pos="8296"/>
            </w:tabs>
            <w:rPr>
              <w:ins w:id="499" w:author="249326630@qq.com" w:date="2018-12-23T19:29:00Z"/>
              <w:rFonts w:asciiTheme="minorHAnsi" w:eastAsiaTheme="minorEastAsia" w:hAnsiTheme="minorHAnsi" w:cstheme="minorBidi"/>
              <w:noProof/>
              <w:kern w:val="2"/>
            </w:rPr>
          </w:pPr>
          <w:ins w:id="500" w:author="249326630@qq.com" w:date="2018-12-23T19:29:00Z">
            <w:r w:rsidRPr="0075488A">
              <w:rPr>
                <w:rStyle w:val="aa"/>
                <w:noProof/>
              </w:rPr>
              <w:fldChar w:fldCharType="begin"/>
            </w:r>
            <w:r w:rsidRPr="0075488A">
              <w:rPr>
                <w:rStyle w:val="aa"/>
                <w:noProof/>
              </w:rPr>
              <w:instrText xml:space="preserve"> </w:instrText>
            </w:r>
            <w:r>
              <w:rPr>
                <w:noProof/>
              </w:rPr>
              <w:instrText>HYPERLINK \l "_Toc533356807"</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2.5.1</w:t>
            </w:r>
            <w:r>
              <w:rPr>
                <w:rFonts w:asciiTheme="minorHAnsi" w:eastAsiaTheme="minorEastAsia" w:hAnsiTheme="minorHAnsi" w:cstheme="minorBidi"/>
                <w:noProof/>
                <w:kern w:val="2"/>
              </w:rPr>
              <w:tab/>
            </w:r>
            <w:r w:rsidRPr="0075488A">
              <w:rPr>
                <w:rStyle w:val="aa"/>
                <w:noProof/>
              </w:rPr>
              <w:t>下载课程资料</w:t>
            </w:r>
            <w:r>
              <w:rPr>
                <w:noProof/>
                <w:webHidden/>
              </w:rPr>
              <w:tab/>
            </w:r>
            <w:r>
              <w:rPr>
                <w:noProof/>
                <w:webHidden/>
              </w:rPr>
              <w:fldChar w:fldCharType="begin"/>
            </w:r>
            <w:r>
              <w:rPr>
                <w:noProof/>
                <w:webHidden/>
              </w:rPr>
              <w:instrText xml:space="preserve"> PAGEREF _Toc533356807 \h </w:instrText>
            </w:r>
            <w:r>
              <w:rPr>
                <w:noProof/>
                <w:webHidden/>
              </w:rPr>
            </w:r>
          </w:ins>
          <w:r>
            <w:rPr>
              <w:noProof/>
              <w:webHidden/>
            </w:rPr>
            <w:fldChar w:fldCharType="separate"/>
          </w:r>
          <w:ins w:id="501" w:author="249326630@qq.com" w:date="2018-12-23T19:29:00Z">
            <w:r>
              <w:rPr>
                <w:noProof/>
                <w:webHidden/>
              </w:rPr>
              <w:t>145</w:t>
            </w:r>
            <w:r>
              <w:rPr>
                <w:noProof/>
                <w:webHidden/>
              </w:rPr>
              <w:fldChar w:fldCharType="end"/>
            </w:r>
            <w:r w:rsidRPr="0075488A">
              <w:rPr>
                <w:rStyle w:val="aa"/>
                <w:noProof/>
              </w:rPr>
              <w:fldChar w:fldCharType="end"/>
            </w:r>
          </w:ins>
        </w:p>
        <w:p w14:paraId="34818DA3" w14:textId="6D63C000" w:rsidR="00FD714F" w:rsidRDefault="00FD714F">
          <w:pPr>
            <w:pStyle w:val="31"/>
            <w:tabs>
              <w:tab w:val="left" w:pos="1680"/>
              <w:tab w:val="right" w:leader="dot" w:pos="8296"/>
            </w:tabs>
            <w:rPr>
              <w:ins w:id="502" w:author="249326630@qq.com" w:date="2018-12-23T19:29:00Z"/>
              <w:rFonts w:asciiTheme="minorHAnsi" w:eastAsiaTheme="minorEastAsia" w:hAnsiTheme="minorHAnsi" w:cstheme="minorBidi"/>
              <w:noProof/>
              <w:kern w:val="2"/>
            </w:rPr>
          </w:pPr>
          <w:ins w:id="503" w:author="249326630@qq.com" w:date="2018-12-23T19:29:00Z">
            <w:r w:rsidRPr="0075488A">
              <w:rPr>
                <w:rStyle w:val="aa"/>
                <w:noProof/>
              </w:rPr>
              <w:fldChar w:fldCharType="begin"/>
            </w:r>
            <w:r w:rsidRPr="0075488A">
              <w:rPr>
                <w:rStyle w:val="aa"/>
                <w:noProof/>
              </w:rPr>
              <w:instrText xml:space="preserve"> </w:instrText>
            </w:r>
            <w:r>
              <w:rPr>
                <w:noProof/>
              </w:rPr>
              <w:instrText>HYPERLINK \l "_Toc533356808"</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2.5.2</w:t>
            </w:r>
            <w:r>
              <w:rPr>
                <w:rFonts w:asciiTheme="minorHAnsi" w:eastAsiaTheme="minorEastAsia" w:hAnsiTheme="minorHAnsi" w:cstheme="minorBidi"/>
                <w:noProof/>
                <w:kern w:val="2"/>
              </w:rPr>
              <w:tab/>
            </w:r>
            <w:r w:rsidRPr="0075488A">
              <w:rPr>
                <w:rStyle w:val="aa"/>
                <w:noProof/>
              </w:rPr>
              <w:t>浏览教师介绍</w:t>
            </w:r>
            <w:r>
              <w:rPr>
                <w:noProof/>
                <w:webHidden/>
              </w:rPr>
              <w:tab/>
            </w:r>
            <w:r>
              <w:rPr>
                <w:noProof/>
                <w:webHidden/>
              </w:rPr>
              <w:fldChar w:fldCharType="begin"/>
            </w:r>
            <w:r>
              <w:rPr>
                <w:noProof/>
                <w:webHidden/>
              </w:rPr>
              <w:instrText xml:space="preserve"> PAGEREF _Toc533356808 \h </w:instrText>
            </w:r>
            <w:r>
              <w:rPr>
                <w:noProof/>
                <w:webHidden/>
              </w:rPr>
            </w:r>
          </w:ins>
          <w:r>
            <w:rPr>
              <w:noProof/>
              <w:webHidden/>
            </w:rPr>
            <w:fldChar w:fldCharType="separate"/>
          </w:r>
          <w:ins w:id="504" w:author="249326630@qq.com" w:date="2018-12-23T19:29:00Z">
            <w:r>
              <w:rPr>
                <w:noProof/>
                <w:webHidden/>
              </w:rPr>
              <w:t>146</w:t>
            </w:r>
            <w:r>
              <w:rPr>
                <w:noProof/>
                <w:webHidden/>
              </w:rPr>
              <w:fldChar w:fldCharType="end"/>
            </w:r>
            <w:r w:rsidRPr="0075488A">
              <w:rPr>
                <w:rStyle w:val="aa"/>
                <w:noProof/>
              </w:rPr>
              <w:fldChar w:fldCharType="end"/>
            </w:r>
          </w:ins>
        </w:p>
        <w:p w14:paraId="69237E1B" w14:textId="03DC50B7" w:rsidR="00FD714F" w:rsidRDefault="00FD714F">
          <w:pPr>
            <w:pStyle w:val="31"/>
            <w:tabs>
              <w:tab w:val="left" w:pos="1680"/>
              <w:tab w:val="right" w:leader="dot" w:pos="8296"/>
            </w:tabs>
            <w:rPr>
              <w:ins w:id="505" w:author="249326630@qq.com" w:date="2018-12-23T19:29:00Z"/>
              <w:rFonts w:asciiTheme="minorHAnsi" w:eastAsiaTheme="minorEastAsia" w:hAnsiTheme="minorHAnsi" w:cstheme="minorBidi"/>
              <w:noProof/>
              <w:kern w:val="2"/>
            </w:rPr>
          </w:pPr>
          <w:ins w:id="506" w:author="249326630@qq.com" w:date="2018-12-23T19:29:00Z">
            <w:r w:rsidRPr="0075488A">
              <w:rPr>
                <w:rStyle w:val="aa"/>
                <w:noProof/>
              </w:rPr>
              <w:fldChar w:fldCharType="begin"/>
            </w:r>
            <w:r w:rsidRPr="0075488A">
              <w:rPr>
                <w:rStyle w:val="aa"/>
                <w:noProof/>
              </w:rPr>
              <w:instrText xml:space="preserve"> </w:instrText>
            </w:r>
            <w:r>
              <w:rPr>
                <w:noProof/>
              </w:rPr>
              <w:instrText>HYPERLINK \l "_Toc533356809"</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2.5.3</w:t>
            </w:r>
            <w:r>
              <w:rPr>
                <w:rFonts w:asciiTheme="minorHAnsi" w:eastAsiaTheme="minorEastAsia" w:hAnsiTheme="minorHAnsi" w:cstheme="minorBidi"/>
                <w:noProof/>
                <w:kern w:val="2"/>
              </w:rPr>
              <w:tab/>
            </w:r>
            <w:r w:rsidRPr="0075488A">
              <w:rPr>
                <w:rStyle w:val="aa"/>
                <w:noProof/>
              </w:rPr>
              <w:t>浏览课程预览图</w:t>
            </w:r>
            <w:r>
              <w:rPr>
                <w:noProof/>
                <w:webHidden/>
              </w:rPr>
              <w:tab/>
            </w:r>
            <w:r>
              <w:rPr>
                <w:noProof/>
                <w:webHidden/>
              </w:rPr>
              <w:fldChar w:fldCharType="begin"/>
            </w:r>
            <w:r>
              <w:rPr>
                <w:noProof/>
                <w:webHidden/>
              </w:rPr>
              <w:instrText xml:space="preserve"> PAGEREF _Toc533356809 \h </w:instrText>
            </w:r>
            <w:r>
              <w:rPr>
                <w:noProof/>
                <w:webHidden/>
              </w:rPr>
            </w:r>
          </w:ins>
          <w:r>
            <w:rPr>
              <w:noProof/>
              <w:webHidden/>
            </w:rPr>
            <w:fldChar w:fldCharType="separate"/>
          </w:r>
          <w:ins w:id="507" w:author="249326630@qq.com" w:date="2018-12-23T19:29:00Z">
            <w:r>
              <w:rPr>
                <w:noProof/>
                <w:webHidden/>
              </w:rPr>
              <w:t>147</w:t>
            </w:r>
            <w:r>
              <w:rPr>
                <w:noProof/>
                <w:webHidden/>
              </w:rPr>
              <w:fldChar w:fldCharType="end"/>
            </w:r>
            <w:r w:rsidRPr="0075488A">
              <w:rPr>
                <w:rStyle w:val="aa"/>
                <w:noProof/>
              </w:rPr>
              <w:fldChar w:fldCharType="end"/>
            </w:r>
          </w:ins>
        </w:p>
        <w:p w14:paraId="11A9AE20" w14:textId="78E49374" w:rsidR="00FD714F" w:rsidRDefault="00FD714F">
          <w:pPr>
            <w:pStyle w:val="31"/>
            <w:tabs>
              <w:tab w:val="left" w:pos="1680"/>
              <w:tab w:val="right" w:leader="dot" w:pos="8296"/>
            </w:tabs>
            <w:rPr>
              <w:ins w:id="508" w:author="249326630@qq.com" w:date="2018-12-23T19:29:00Z"/>
              <w:rFonts w:asciiTheme="minorHAnsi" w:eastAsiaTheme="minorEastAsia" w:hAnsiTheme="minorHAnsi" w:cstheme="minorBidi"/>
              <w:noProof/>
              <w:kern w:val="2"/>
            </w:rPr>
          </w:pPr>
          <w:ins w:id="509" w:author="249326630@qq.com" w:date="2018-12-23T19:29:00Z">
            <w:r w:rsidRPr="0075488A">
              <w:rPr>
                <w:rStyle w:val="aa"/>
                <w:noProof/>
              </w:rPr>
              <w:fldChar w:fldCharType="begin"/>
            </w:r>
            <w:r w:rsidRPr="0075488A">
              <w:rPr>
                <w:rStyle w:val="aa"/>
                <w:noProof/>
              </w:rPr>
              <w:instrText xml:space="preserve"> </w:instrText>
            </w:r>
            <w:r>
              <w:rPr>
                <w:noProof/>
              </w:rPr>
              <w:instrText>HYPERLINK \l "_Toc533356810"</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2.5.4</w:t>
            </w:r>
            <w:r>
              <w:rPr>
                <w:rFonts w:asciiTheme="minorHAnsi" w:eastAsiaTheme="minorEastAsia" w:hAnsiTheme="minorHAnsi" w:cstheme="minorBidi"/>
                <w:noProof/>
                <w:kern w:val="2"/>
              </w:rPr>
              <w:tab/>
            </w:r>
            <w:r w:rsidRPr="0075488A">
              <w:rPr>
                <w:rStyle w:val="aa"/>
                <w:noProof/>
              </w:rPr>
              <w:t>浏览课程公告</w:t>
            </w:r>
            <w:r>
              <w:rPr>
                <w:noProof/>
                <w:webHidden/>
              </w:rPr>
              <w:tab/>
            </w:r>
            <w:r>
              <w:rPr>
                <w:noProof/>
                <w:webHidden/>
              </w:rPr>
              <w:fldChar w:fldCharType="begin"/>
            </w:r>
            <w:r>
              <w:rPr>
                <w:noProof/>
                <w:webHidden/>
              </w:rPr>
              <w:instrText xml:space="preserve"> PAGEREF _Toc533356810 \h </w:instrText>
            </w:r>
            <w:r>
              <w:rPr>
                <w:noProof/>
                <w:webHidden/>
              </w:rPr>
            </w:r>
          </w:ins>
          <w:r>
            <w:rPr>
              <w:noProof/>
              <w:webHidden/>
            </w:rPr>
            <w:fldChar w:fldCharType="separate"/>
          </w:r>
          <w:ins w:id="510" w:author="249326630@qq.com" w:date="2018-12-23T19:29:00Z">
            <w:r>
              <w:rPr>
                <w:noProof/>
                <w:webHidden/>
              </w:rPr>
              <w:t>148</w:t>
            </w:r>
            <w:r>
              <w:rPr>
                <w:noProof/>
                <w:webHidden/>
              </w:rPr>
              <w:fldChar w:fldCharType="end"/>
            </w:r>
            <w:r w:rsidRPr="0075488A">
              <w:rPr>
                <w:rStyle w:val="aa"/>
                <w:noProof/>
              </w:rPr>
              <w:fldChar w:fldCharType="end"/>
            </w:r>
          </w:ins>
        </w:p>
        <w:p w14:paraId="3589ACB6" w14:textId="4B60A3B5" w:rsidR="00FD714F" w:rsidRDefault="00FD714F">
          <w:pPr>
            <w:pStyle w:val="31"/>
            <w:tabs>
              <w:tab w:val="left" w:pos="1680"/>
              <w:tab w:val="right" w:leader="dot" w:pos="8296"/>
            </w:tabs>
            <w:rPr>
              <w:ins w:id="511" w:author="249326630@qq.com" w:date="2018-12-23T19:29:00Z"/>
              <w:rFonts w:asciiTheme="minorHAnsi" w:eastAsiaTheme="minorEastAsia" w:hAnsiTheme="minorHAnsi" w:cstheme="minorBidi"/>
              <w:noProof/>
              <w:kern w:val="2"/>
            </w:rPr>
          </w:pPr>
          <w:ins w:id="512" w:author="249326630@qq.com" w:date="2018-12-23T19:29:00Z">
            <w:r w:rsidRPr="0075488A">
              <w:rPr>
                <w:rStyle w:val="aa"/>
                <w:noProof/>
              </w:rPr>
              <w:fldChar w:fldCharType="begin"/>
            </w:r>
            <w:r w:rsidRPr="0075488A">
              <w:rPr>
                <w:rStyle w:val="aa"/>
                <w:noProof/>
              </w:rPr>
              <w:instrText xml:space="preserve"> </w:instrText>
            </w:r>
            <w:r>
              <w:rPr>
                <w:noProof/>
              </w:rPr>
              <w:instrText>HYPERLINK \l "_Toc533356811"</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2.5.5</w:t>
            </w:r>
            <w:r>
              <w:rPr>
                <w:rFonts w:asciiTheme="minorHAnsi" w:eastAsiaTheme="minorEastAsia" w:hAnsiTheme="minorHAnsi" w:cstheme="minorBidi"/>
                <w:noProof/>
                <w:kern w:val="2"/>
              </w:rPr>
              <w:tab/>
            </w:r>
            <w:r w:rsidRPr="0075488A">
              <w:rPr>
                <w:rStyle w:val="aa"/>
                <w:noProof/>
              </w:rPr>
              <w:t>浏览置顶公告</w:t>
            </w:r>
            <w:r>
              <w:rPr>
                <w:noProof/>
                <w:webHidden/>
              </w:rPr>
              <w:tab/>
            </w:r>
            <w:r>
              <w:rPr>
                <w:noProof/>
                <w:webHidden/>
              </w:rPr>
              <w:fldChar w:fldCharType="begin"/>
            </w:r>
            <w:r>
              <w:rPr>
                <w:noProof/>
                <w:webHidden/>
              </w:rPr>
              <w:instrText xml:space="preserve"> PAGEREF _Toc533356811 \h </w:instrText>
            </w:r>
            <w:r>
              <w:rPr>
                <w:noProof/>
                <w:webHidden/>
              </w:rPr>
            </w:r>
          </w:ins>
          <w:r>
            <w:rPr>
              <w:noProof/>
              <w:webHidden/>
            </w:rPr>
            <w:fldChar w:fldCharType="separate"/>
          </w:r>
          <w:ins w:id="513" w:author="249326630@qq.com" w:date="2018-12-23T19:29:00Z">
            <w:r>
              <w:rPr>
                <w:noProof/>
                <w:webHidden/>
              </w:rPr>
              <w:t>149</w:t>
            </w:r>
            <w:r>
              <w:rPr>
                <w:noProof/>
                <w:webHidden/>
              </w:rPr>
              <w:fldChar w:fldCharType="end"/>
            </w:r>
            <w:r w:rsidRPr="0075488A">
              <w:rPr>
                <w:rStyle w:val="aa"/>
                <w:noProof/>
              </w:rPr>
              <w:fldChar w:fldCharType="end"/>
            </w:r>
          </w:ins>
        </w:p>
        <w:p w14:paraId="7DB38699" w14:textId="1CFF9DC0" w:rsidR="00FD714F" w:rsidRDefault="00FD714F">
          <w:pPr>
            <w:pStyle w:val="31"/>
            <w:tabs>
              <w:tab w:val="left" w:pos="1680"/>
              <w:tab w:val="right" w:leader="dot" w:pos="8296"/>
            </w:tabs>
            <w:rPr>
              <w:ins w:id="514" w:author="249326630@qq.com" w:date="2018-12-23T19:29:00Z"/>
              <w:rFonts w:asciiTheme="minorHAnsi" w:eastAsiaTheme="minorEastAsia" w:hAnsiTheme="minorHAnsi" w:cstheme="minorBidi"/>
              <w:noProof/>
              <w:kern w:val="2"/>
            </w:rPr>
          </w:pPr>
          <w:ins w:id="515" w:author="249326630@qq.com" w:date="2018-12-23T19:29:00Z">
            <w:r w:rsidRPr="0075488A">
              <w:rPr>
                <w:rStyle w:val="aa"/>
                <w:noProof/>
              </w:rPr>
              <w:fldChar w:fldCharType="begin"/>
            </w:r>
            <w:r w:rsidRPr="0075488A">
              <w:rPr>
                <w:rStyle w:val="aa"/>
                <w:noProof/>
              </w:rPr>
              <w:instrText xml:space="preserve"> </w:instrText>
            </w:r>
            <w:r>
              <w:rPr>
                <w:noProof/>
              </w:rPr>
              <w:instrText>HYPERLINK \l "_Toc533356812"</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2.5.6</w:t>
            </w:r>
            <w:r>
              <w:rPr>
                <w:rFonts w:asciiTheme="minorHAnsi" w:eastAsiaTheme="minorEastAsia" w:hAnsiTheme="minorHAnsi" w:cstheme="minorBidi"/>
                <w:noProof/>
                <w:kern w:val="2"/>
              </w:rPr>
              <w:tab/>
            </w:r>
            <w:r w:rsidRPr="0075488A">
              <w:rPr>
                <w:rStyle w:val="aa"/>
                <w:noProof/>
              </w:rPr>
              <w:t>浏览课程介绍</w:t>
            </w:r>
            <w:r>
              <w:rPr>
                <w:noProof/>
                <w:webHidden/>
              </w:rPr>
              <w:tab/>
            </w:r>
            <w:r>
              <w:rPr>
                <w:noProof/>
                <w:webHidden/>
              </w:rPr>
              <w:fldChar w:fldCharType="begin"/>
            </w:r>
            <w:r>
              <w:rPr>
                <w:noProof/>
                <w:webHidden/>
              </w:rPr>
              <w:instrText xml:space="preserve"> PAGEREF _Toc533356812 \h </w:instrText>
            </w:r>
            <w:r>
              <w:rPr>
                <w:noProof/>
                <w:webHidden/>
              </w:rPr>
            </w:r>
          </w:ins>
          <w:r>
            <w:rPr>
              <w:noProof/>
              <w:webHidden/>
            </w:rPr>
            <w:fldChar w:fldCharType="separate"/>
          </w:r>
          <w:ins w:id="516" w:author="249326630@qq.com" w:date="2018-12-23T19:29:00Z">
            <w:r>
              <w:rPr>
                <w:noProof/>
                <w:webHidden/>
              </w:rPr>
              <w:t>150</w:t>
            </w:r>
            <w:r>
              <w:rPr>
                <w:noProof/>
                <w:webHidden/>
              </w:rPr>
              <w:fldChar w:fldCharType="end"/>
            </w:r>
            <w:r w:rsidRPr="0075488A">
              <w:rPr>
                <w:rStyle w:val="aa"/>
                <w:noProof/>
              </w:rPr>
              <w:fldChar w:fldCharType="end"/>
            </w:r>
          </w:ins>
        </w:p>
        <w:p w14:paraId="6B3F9C88" w14:textId="0D8A4B8D" w:rsidR="00FD714F" w:rsidRDefault="00FD714F">
          <w:pPr>
            <w:pStyle w:val="31"/>
            <w:tabs>
              <w:tab w:val="left" w:pos="1680"/>
              <w:tab w:val="right" w:leader="dot" w:pos="8296"/>
            </w:tabs>
            <w:rPr>
              <w:ins w:id="517" w:author="249326630@qq.com" w:date="2018-12-23T19:29:00Z"/>
              <w:rFonts w:asciiTheme="minorHAnsi" w:eastAsiaTheme="minorEastAsia" w:hAnsiTheme="minorHAnsi" w:cstheme="minorBidi"/>
              <w:noProof/>
              <w:kern w:val="2"/>
            </w:rPr>
          </w:pPr>
          <w:ins w:id="518" w:author="249326630@qq.com" w:date="2018-12-23T19:29:00Z">
            <w:r w:rsidRPr="0075488A">
              <w:rPr>
                <w:rStyle w:val="aa"/>
                <w:noProof/>
              </w:rPr>
              <w:fldChar w:fldCharType="begin"/>
            </w:r>
            <w:r w:rsidRPr="0075488A">
              <w:rPr>
                <w:rStyle w:val="aa"/>
                <w:noProof/>
              </w:rPr>
              <w:instrText xml:space="preserve"> </w:instrText>
            </w:r>
            <w:r>
              <w:rPr>
                <w:noProof/>
              </w:rPr>
              <w:instrText>HYPERLINK \l "_Toc533356813"</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2.5.7</w:t>
            </w:r>
            <w:r>
              <w:rPr>
                <w:rFonts w:asciiTheme="minorHAnsi" w:eastAsiaTheme="minorEastAsia" w:hAnsiTheme="minorHAnsi" w:cstheme="minorBidi"/>
                <w:noProof/>
                <w:kern w:val="2"/>
              </w:rPr>
              <w:tab/>
            </w:r>
            <w:r w:rsidRPr="0075488A">
              <w:rPr>
                <w:rStyle w:val="aa"/>
                <w:noProof/>
              </w:rPr>
              <w:t>关注课程</w:t>
            </w:r>
            <w:r>
              <w:rPr>
                <w:noProof/>
                <w:webHidden/>
              </w:rPr>
              <w:tab/>
            </w:r>
            <w:r>
              <w:rPr>
                <w:noProof/>
                <w:webHidden/>
              </w:rPr>
              <w:fldChar w:fldCharType="begin"/>
            </w:r>
            <w:r>
              <w:rPr>
                <w:noProof/>
                <w:webHidden/>
              </w:rPr>
              <w:instrText xml:space="preserve"> PAGEREF _Toc533356813 \h </w:instrText>
            </w:r>
            <w:r>
              <w:rPr>
                <w:noProof/>
                <w:webHidden/>
              </w:rPr>
            </w:r>
          </w:ins>
          <w:r>
            <w:rPr>
              <w:noProof/>
              <w:webHidden/>
            </w:rPr>
            <w:fldChar w:fldCharType="separate"/>
          </w:r>
          <w:ins w:id="519" w:author="249326630@qq.com" w:date="2018-12-23T19:29:00Z">
            <w:r>
              <w:rPr>
                <w:noProof/>
                <w:webHidden/>
              </w:rPr>
              <w:t>151</w:t>
            </w:r>
            <w:r>
              <w:rPr>
                <w:noProof/>
                <w:webHidden/>
              </w:rPr>
              <w:fldChar w:fldCharType="end"/>
            </w:r>
            <w:r w:rsidRPr="0075488A">
              <w:rPr>
                <w:rStyle w:val="aa"/>
                <w:noProof/>
              </w:rPr>
              <w:fldChar w:fldCharType="end"/>
            </w:r>
          </w:ins>
        </w:p>
        <w:p w14:paraId="0264FE7A" w14:textId="3D44E6F7" w:rsidR="00FD714F" w:rsidRDefault="00FD714F">
          <w:pPr>
            <w:pStyle w:val="31"/>
            <w:tabs>
              <w:tab w:val="left" w:pos="1680"/>
              <w:tab w:val="right" w:leader="dot" w:pos="8296"/>
            </w:tabs>
            <w:rPr>
              <w:ins w:id="520" w:author="249326630@qq.com" w:date="2018-12-23T19:29:00Z"/>
              <w:rFonts w:asciiTheme="minorHAnsi" w:eastAsiaTheme="minorEastAsia" w:hAnsiTheme="minorHAnsi" w:cstheme="minorBidi"/>
              <w:noProof/>
              <w:kern w:val="2"/>
            </w:rPr>
          </w:pPr>
          <w:ins w:id="521" w:author="249326630@qq.com" w:date="2018-12-23T19:29:00Z">
            <w:r w:rsidRPr="0075488A">
              <w:rPr>
                <w:rStyle w:val="aa"/>
                <w:noProof/>
              </w:rPr>
              <w:fldChar w:fldCharType="begin"/>
            </w:r>
            <w:r w:rsidRPr="0075488A">
              <w:rPr>
                <w:rStyle w:val="aa"/>
                <w:noProof/>
              </w:rPr>
              <w:instrText xml:space="preserve"> </w:instrText>
            </w:r>
            <w:r>
              <w:rPr>
                <w:noProof/>
              </w:rPr>
              <w:instrText>HYPERLINK \l "_Toc533356814"</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2.5.8</w:t>
            </w:r>
            <w:r>
              <w:rPr>
                <w:rFonts w:asciiTheme="minorHAnsi" w:eastAsiaTheme="minorEastAsia" w:hAnsiTheme="minorHAnsi" w:cstheme="minorBidi"/>
                <w:noProof/>
                <w:kern w:val="2"/>
              </w:rPr>
              <w:tab/>
            </w:r>
            <w:r w:rsidRPr="0075488A">
              <w:rPr>
                <w:rStyle w:val="aa"/>
                <w:noProof/>
              </w:rPr>
              <w:t>课程搜索</w:t>
            </w:r>
            <w:r>
              <w:rPr>
                <w:noProof/>
                <w:webHidden/>
              </w:rPr>
              <w:tab/>
            </w:r>
            <w:r>
              <w:rPr>
                <w:noProof/>
                <w:webHidden/>
              </w:rPr>
              <w:fldChar w:fldCharType="begin"/>
            </w:r>
            <w:r>
              <w:rPr>
                <w:noProof/>
                <w:webHidden/>
              </w:rPr>
              <w:instrText xml:space="preserve"> PAGEREF _Toc533356814 \h </w:instrText>
            </w:r>
            <w:r>
              <w:rPr>
                <w:noProof/>
                <w:webHidden/>
              </w:rPr>
            </w:r>
          </w:ins>
          <w:r>
            <w:rPr>
              <w:noProof/>
              <w:webHidden/>
            </w:rPr>
            <w:fldChar w:fldCharType="separate"/>
          </w:r>
          <w:ins w:id="522" w:author="249326630@qq.com" w:date="2018-12-23T19:29:00Z">
            <w:r>
              <w:rPr>
                <w:noProof/>
                <w:webHidden/>
              </w:rPr>
              <w:t>152</w:t>
            </w:r>
            <w:r>
              <w:rPr>
                <w:noProof/>
                <w:webHidden/>
              </w:rPr>
              <w:fldChar w:fldCharType="end"/>
            </w:r>
            <w:r w:rsidRPr="0075488A">
              <w:rPr>
                <w:rStyle w:val="aa"/>
                <w:noProof/>
              </w:rPr>
              <w:fldChar w:fldCharType="end"/>
            </w:r>
          </w:ins>
        </w:p>
        <w:p w14:paraId="7783458A" w14:textId="21FEDA71" w:rsidR="00FD714F" w:rsidRDefault="00FD714F">
          <w:pPr>
            <w:pStyle w:val="31"/>
            <w:tabs>
              <w:tab w:val="left" w:pos="1680"/>
              <w:tab w:val="right" w:leader="dot" w:pos="8296"/>
            </w:tabs>
            <w:rPr>
              <w:ins w:id="523" w:author="249326630@qq.com" w:date="2018-12-23T19:29:00Z"/>
              <w:rFonts w:asciiTheme="minorHAnsi" w:eastAsiaTheme="minorEastAsia" w:hAnsiTheme="minorHAnsi" w:cstheme="minorBidi"/>
              <w:noProof/>
              <w:kern w:val="2"/>
            </w:rPr>
          </w:pPr>
          <w:ins w:id="524" w:author="249326630@qq.com" w:date="2018-12-23T19:29:00Z">
            <w:r w:rsidRPr="0075488A">
              <w:rPr>
                <w:rStyle w:val="aa"/>
                <w:noProof/>
              </w:rPr>
              <w:fldChar w:fldCharType="begin"/>
            </w:r>
            <w:r w:rsidRPr="0075488A">
              <w:rPr>
                <w:rStyle w:val="aa"/>
                <w:noProof/>
              </w:rPr>
              <w:instrText xml:space="preserve"> </w:instrText>
            </w:r>
            <w:r>
              <w:rPr>
                <w:noProof/>
              </w:rPr>
              <w:instrText>HYPERLINK \l "_Toc533356815"</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2.5.9</w:t>
            </w:r>
            <w:r>
              <w:rPr>
                <w:rFonts w:asciiTheme="minorHAnsi" w:eastAsiaTheme="minorEastAsia" w:hAnsiTheme="minorHAnsi" w:cstheme="minorBidi"/>
                <w:noProof/>
                <w:kern w:val="2"/>
              </w:rPr>
              <w:tab/>
            </w:r>
            <w:r w:rsidRPr="0075488A">
              <w:rPr>
                <w:rStyle w:val="aa"/>
                <w:noProof/>
              </w:rPr>
              <w:t>浏览结果列表</w:t>
            </w:r>
            <w:r>
              <w:rPr>
                <w:noProof/>
                <w:webHidden/>
              </w:rPr>
              <w:tab/>
            </w:r>
            <w:r>
              <w:rPr>
                <w:noProof/>
                <w:webHidden/>
              </w:rPr>
              <w:fldChar w:fldCharType="begin"/>
            </w:r>
            <w:r>
              <w:rPr>
                <w:noProof/>
                <w:webHidden/>
              </w:rPr>
              <w:instrText xml:space="preserve"> PAGEREF _Toc533356815 \h </w:instrText>
            </w:r>
            <w:r>
              <w:rPr>
                <w:noProof/>
                <w:webHidden/>
              </w:rPr>
            </w:r>
          </w:ins>
          <w:r>
            <w:rPr>
              <w:noProof/>
              <w:webHidden/>
            </w:rPr>
            <w:fldChar w:fldCharType="separate"/>
          </w:r>
          <w:ins w:id="525" w:author="249326630@qq.com" w:date="2018-12-23T19:29:00Z">
            <w:r>
              <w:rPr>
                <w:noProof/>
                <w:webHidden/>
              </w:rPr>
              <w:t>153</w:t>
            </w:r>
            <w:r>
              <w:rPr>
                <w:noProof/>
                <w:webHidden/>
              </w:rPr>
              <w:fldChar w:fldCharType="end"/>
            </w:r>
            <w:r w:rsidRPr="0075488A">
              <w:rPr>
                <w:rStyle w:val="aa"/>
                <w:noProof/>
              </w:rPr>
              <w:fldChar w:fldCharType="end"/>
            </w:r>
          </w:ins>
        </w:p>
        <w:p w14:paraId="020FBA52" w14:textId="642CBDF0" w:rsidR="00FD714F" w:rsidRDefault="00FD714F">
          <w:pPr>
            <w:pStyle w:val="31"/>
            <w:tabs>
              <w:tab w:val="left" w:pos="2100"/>
              <w:tab w:val="right" w:leader="dot" w:pos="8296"/>
            </w:tabs>
            <w:rPr>
              <w:ins w:id="526" w:author="249326630@qq.com" w:date="2018-12-23T19:29:00Z"/>
              <w:rFonts w:asciiTheme="minorHAnsi" w:eastAsiaTheme="minorEastAsia" w:hAnsiTheme="minorHAnsi" w:cstheme="minorBidi"/>
              <w:noProof/>
              <w:kern w:val="2"/>
            </w:rPr>
          </w:pPr>
          <w:ins w:id="527" w:author="249326630@qq.com" w:date="2018-12-23T19:29:00Z">
            <w:r w:rsidRPr="0075488A">
              <w:rPr>
                <w:rStyle w:val="aa"/>
                <w:noProof/>
              </w:rPr>
              <w:fldChar w:fldCharType="begin"/>
            </w:r>
            <w:r w:rsidRPr="0075488A">
              <w:rPr>
                <w:rStyle w:val="aa"/>
                <w:noProof/>
              </w:rPr>
              <w:instrText xml:space="preserve"> </w:instrText>
            </w:r>
            <w:r>
              <w:rPr>
                <w:noProof/>
              </w:rPr>
              <w:instrText>HYPERLINK \l "_Toc533356816"</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2.5.10</w:t>
            </w:r>
            <w:r>
              <w:rPr>
                <w:rFonts w:asciiTheme="minorHAnsi" w:eastAsiaTheme="minorEastAsia" w:hAnsiTheme="minorHAnsi" w:cstheme="minorBidi"/>
                <w:noProof/>
                <w:kern w:val="2"/>
              </w:rPr>
              <w:tab/>
            </w:r>
            <w:r w:rsidRPr="0075488A">
              <w:rPr>
                <w:rStyle w:val="aa"/>
                <w:noProof/>
              </w:rPr>
              <w:t>浏览课程链接</w:t>
            </w:r>
            <w:r>
              <w:rPr>
                <w:noProof/>
                <w:webHidden/>
              </w:rPr>
              <w:tab/>
            </w:r>
            <w:r>
              <w:rPr>
                <w:noProof/>
                <w:webHidden/>
              </w:rPr>
              <w:fldChar w:fldCharType="begin"/>
            </w:r>
            <w:r>
              <w:rPr>
                <w:noProof/>
                <w:webHidden/>
              </w:rPr>
              <w:instrText xml:space="preserve"> PAGEREF _Toc533356816 \h </w:instrText>
            </w:r>
            <w:r>
              <w:rPr>
                <w:noProof/>
                <w:webHidden/>
              </w:rPr>
            </w:r>
          </w:ins>
          <w:r>
            <w:rPr>
              <w:noProof/>
              <w:webHidden/>
            </w:rPr>
            <w:fldChar w:fldCharType="separate"/>
          </w:r>
          <w:ins w:id="528" w:author="249326630@qq.com" w:date="2018-12-23T19:29:00Z">
            <w:r>
              <w:rPr>
                <w:noProof/>
                <w:webHidden/>
              </w:rPr>
              <w:t>154</w:t>
            </w:r>
            <w:r>
              <w:rPr>
                <w:noProof/>
                <w:webHidden/>
              </w:rPr>
              <w:fldChar w:fldCharType="end"/>
            </w:r>
            <w:r w:rsidRPr="0075488A">
              <w:rPr>
                <w:rStyle w:val="aa"/>
                <w:noProof/>
              </w:rPr>
              <w:fldChar w:fldCharType="end"/>
            </w:r>
          </w:ins>
        </w:p>
        <w:p w14:paraId="306B97A8" w14:textId="74565676" w:rsidR="00FD714F" w:rsidRDefault="00FD714F">
          <w:pPr>
            <w:pStyle w:val="31"/>
            <w:tabs>
              <w:tab w:val="left" w:pos="2100"/>
              <w:tab w:val="right" w:leader="dot" w:pos="8296"/>
            </w:tabs>
            <w:rPr>
              <w:ins w:id="529" w:author="249326630@qq.com" w:date="2018-12-23T19:29:00Z"/>
              <w:rFonts w:asciiTheme="minorHAnsi" w:eastAsiaTheme="minorEastAsia" w:hAnsiTheme="minorHAnsi" w:cstheme="minorBidi"/>
              <w:noProof/>
              <w:kern w:val="2"/>
            </w:rPr>
          </w:pPr>
          <w:ins w:id="530" w:author="249326630@qq.com" w:date="2018-12-23T19:29:00Z">
            <w:r w:rsidRPr="0075488A">
              <w:rPr>
                <w:rStyle w:val="aa"/>
                <w:noProof/>
              </w:rPr>
              <w:fldChar w:fldCharType="begin"/>
            </w:r>
            <w:r w:rsidRPr="0075488A">
              <w:rPr>
                <w:rStyle w:val="aa"/>
                <w:noProof/>
              </w:rPr>
              <w:instrText xml:space="preserve"> </w:instrText>
            </w:r>
            <w:r>
              <w:rPr>
                <w:noProof/>
              </w:rPr>
              <w:instrText>HYPERLINK \l "_Toc533356817"</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2.5.11</w:t>
            </w:r>
            <w:r>
              <w:rPr>
                <w:rFonts w:asciiTheme="minorHAnsi" w:eastAsiaTheme="minorEastAsia" w:hAnsiTheme="minorHAnsi" w:cstheme="minorBidi"/>
                <w:noProof/>
                <w:kern w:val="2"/>
              </w:rPr>
              <w:tab/>
            </w:r>
            <w:r w:rsidRPr="0075488A">
              <w:rPr>
                <w:rStyle w:val="aa"/>
                <w:noProof/>
              </w:rPr>
              <w:t>访问课程链接</w:t>
            </w:r>
            <w:r>
              <w:rPr>
                <w:noProof/>
                <w:webHidden/>
              </w:rPr>
              <w:tab/>
            </w:r>
            <w:r>
              <w:rPr>
                <w:noProof/>
                <w:webHidden/>
              </w:rPr>
              <w:fldChar w:fldCharType="begin"/>
            </w:r>
            <w:r>
              <w:rPr>
                <w:noProof/>
                <w:webHidden/>
              </w:rPr>
              <w:instrText xml:space="preserve"> PAGEREF _Toc533356817 \h </w:instrText>
            </w:r>
            <w:r>
              <w:rPr>
                <w:noProof/>
                <w:webHidden/>
              </w:rPr>
            </w:r>
          </w:ins>
          <w:r>
            <w:rPr>
              <w:noProof/>
              <w:webHidden/>
            </w:rPr>
            <w:fldChar w:fldCharType="separate"/>
          </w:r>
          <w:ins w:id="531" w:author="249326630@qq.com" w:date="2018-12-23T19:29:00Z">
            <w:r>
              <w:rPr>
                <w:noProof/>
                <w:webHidden/>
              </w:rPr>
              <w:t>155</w:t>
            </w:r>
            <w:r>
              <w:rPr>
                <w:noProof/>
                <w:webHidden/>
              </w:rPr>
              <w:fldChar w:fldCharType="end"/>
            </w:r>
            <w:r w:rsidRPr="0075488A">
              <w:rPr>
                <w:rStyle w:val="aa"/>
                <w:noProof/>
              </w:rPr>
              <w:fldChar w:fldCharType="end"/>
            </w:r>
          </w:ins>
        </w:p>
        <w:p w14:paraId="2AA5E6E5" w14:textId="1C5A5B66" w:rsidR="00FD714F" w:rsidRDefault="00FD714F">
          <w:pPr>
            <w:pStyle w:val="31"/>
            <w:tabs>
              <w:tab w:val="left" w:pos="2100"/>
              <w:tab w:val="right" w:leader="dot" w:pos="8296"/>
            </w:tabs>
            <w:rPr>
              <w:ins w:id="532" w:author="249326630@qq.com" w:date="2018-12-23T19:29:00Z"/>
              <w:rFonts w:asciiTheme="minorHAnsi" w:eastAsiaTheme="minorEastAsia" w:hAnsiTheme="minorHAnsi" w:cstheme="minorBidi"/>
              <w:noProof/>
              <w:kern w:val="2"/>
            </w:rPr>
          </w:pPr>
          <w:ins w:id="533" w:author="249326630@qq.com" w:date="2018-12-23T19:29:00Z">
            <w:r w:rsidRPr="0075488A">
              <w:rPr>
                <w:rStyle w:val="aa"/>
                <w:noProof/>
              </w:rPr>
              <w:fldChar w:fldCharType="begin"/>
            </w:r>
            <w:r w:rsidRPr="0075488A">
              <w:rPr>
                <w:rStyle w:val="aa"/>
                <w:noProof/>
              </w:rPr>
              <w:instrText xml:space="preserve"> </w:instrText>
            </w:r>
            <w:r>
              <w:rPr>
                <w:noProof/>
              </w:rPr>
              <w:instrText>HYPERLINK \l "_Toc533356818"</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2.5.12</w:t>
            </w:r>
            <w:r>
              <w:rPr>
                <w:rFonts w:asciiTheme="minorHAnsi" w:eastAsiaTheme="minorEastAsia" w:hAnsiTheme="minorHAnsi" w:cstheme="minorBidi"/>
                <w:noProof/>
                <w:kern w:val="2"/>
              </w:rPr>
              <w:tab/>
            </w:r>
            <w:r w:rsidRPr="0075488A">
              <w:rPr>
                <w:rStyle w:val="aa"/>
                <w:noProof/>
              </w:rPr>
              <w:t>课程论坛</w:t>
            </w:r>
            <w:r>
              <w:rPr>
                <w:noProof/>
                <w:webHidden/>
              </w:rPr>
              <w:tab/>
            </w:r>
            <w:r>
              <w:rPr>
                <w:noProof/>
                <w:webHidden/>
              </w:rPr>
              <w:fldChar w:fldCharType="begin"/>
            </w:r>
            <w:r>
              <w:rPr>
                <w:noProof/>
                <w:webHidden/>
              </w:rPr>
              <w:instrText xml:space="preserve"> PAGEREF _Toc533356818 \h </w:instrText>
            </w:r>
            <w:r>
              <w:rPr>
                <w:noProof/>
                <w:webHidden/>
              </w:rPr>
            </w:r>
          </w:ins>
          <w:r>
            <w:rPr>
              <w:noProof/>
              <w:webHidden/>
            </w:rPr>
            <w:fldChar w:fldCharType="separate"/>
          </w:r>
          <w:ins w:id="534" w:author="249326630@qq.com" w:date="2018-12-23T19:29:00Z">
            <w:r>
              <w:rPr>
                <w:noProof/>
                <w:webHidden/>
              </w:rPr>
              <w:t>156</w:t>
            </w:r>
            <w:r>
              <w:rPr>
                <w:noProof/>
                <w:webHidden/>
              </w:rPr>
              <w:fldChar w:fldCharType="end"/>
            </w:r>
            <w:r w:rsidRPr="0075488A">
              <w:rPr>
                <w:rStyle w:val="aa"/>
                <w:noProof/>
              </w:rPr>
              <w:fldChar w:fldCharType="end"/>
            </w:r>
          </w:ins>
        </w:p>
        <w:p w14:paraId="3997A806" w14:textId="2939797B" w:rsidR="00FD714F" w:rsidRDefault="00FD714F">
          <w:pPr>
            <w:pStyle w:val="31"/>
            <w:tabs>
              <w:tab w:val="left" w:pos="2100"/>
              <w:tab w:val="right" w:leader="dot" w:pos="8296"/>
            </w:tabs>
            <w:rPr>
              <w:ins w:id="535" w:author="249326630@qq.com" w:date="2018-12-23T19:29:00Z"/>
              <w:rFonts w:asciiTheme="minorHAnsi" w:eastAsiaTheme="minorEastAsia" w:hAnsiTheme="minorHAnsi" w:cstheme="minorBidi"/>
              <w:noProof/>
              <w:kern w:val="2"/>
            </w:rPr>
          </w:pPr>
          <w:ins w:id="536" w:author="249326630@qq.com" w:date="2018-12-23T19:29:00Z">
            <w:r w:rsidRPr="0075488A">
              <w:rPr>
                <w:rStyle w:val="aa"/>
                <w:noProof/>
              </w:rPr>
              <w:fldChar w:fldCharType="begin"/>
            </w:r>
            <w:r w:rsidRPr="0075488A">
              <w:rPr>
                <w:rStyle w:val="aa"/>
                <w:noProof/>
              </w:rPr>
              <w:instrText xml:space="preserve"> </w:instrText>
            </w:r>
            <w:r>
              <w:rPr>
                <w:noProof/>
              </w:rPr>
              <w:instrText>HYPERLINK \l "_Toc533356819"</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2.5.13</w:t>
            </w:r>
            <w:r>
              <w:rPr>
                <w:rFonts w:asciiTheme="minorHAnsi" w:eastAsiaTheme="minorEastAsia" w:hAnsiTheme="minorHAnsi" w:cstheme="minorBidi"/>
                <w:noProof/>
                <w:kern w:val="2"/>
              </w:rPr>
              <w:tab/>
            </w:r>
            <w:r w:rsidRPr="0075488A">
              <w:rPr>
                <w:rStyle w:val="aa"/>
                <w:noProof/>
              </w:rPr>
              <w:t>课程答疑</w:t>
            </w:r>
            <w:r>
              <w:rPr>
                <w:noProof/>
                <w:webHidden/>
              </w:rPr>
              <w:tab/>
            </w:r>
            <w:r>
              <w:rPr>
                <w:noProof/>
                <w:webHidden/>
              </w:rPr>
              <w:fldChar w:fldCharType="begin"/>
            </w:r>
            <w:r>
              <w:rPr>
                <w:noProof/>
                <w:webHidden/>
              </w:rPr>
              <w:instrText xml:space="preserve"> PAGEREF _Toc533356819 \h </w:instrText>
            </w:r>
            <w:r>
              <w:rPr>
                <w:noProof/>
                <w:webHidden/>
              </w:rPr>
            </w:r>
          </w:ins>
          <w:r>
            <w:rPr>
              <w:noProof/>
              <w:webHidden/>
            </w:rPr>
            <w:fldChar w:fldCharType="separate"/>
          </w:r>
          <w:ins w:id="537" w:author="249326630@qq.com" w:date="2018-12-23T19:29:00Z">
            <w:r>
              <w:rPr>
                <w:noProof/>
                <w:webHidden/>
              </w:rPr>
              <w:t>157</w:t>
            </w:r>
            <w:r>
              <w:rPr>
                <w:noProof/>
                <w:webHidden/>
              </w:rPr>
              <w:fldChar w:fldCharType="end"/>
            </w:r>
            <w:r w:rsidRPr="0075488A">
              <w:rPr>
                <w:rStyle w:val="aa"/>
                <w:noProof/>
              </w:rPr>
              <w:fldChar w:fldCharType="end"/>
            </w:r>
          </w:ins>
        </w:p>
        <w:p w14:paraId="0A15B6F0" w14:textId="3593AA73" w:rsidR="00FD714F" w:rsidRDefault="00FD714F">
          <w:pPr>
            <w:pStyle w:val="21"/>
            <w:tabs>
              <w:tab w:val="left" w:pos="1260"/>
              <w:tab w:val="right" w:leader="dot" w:pos="8296"/>
            </w:tabs>
            <w:rPr>
              <w:ins w:id="538" w:author="249326630@qq.com" w:date="2018-12-23T19:29:00Z"/>
              <w:rFonts w:asciiTheme="minorHAnsi" w:eastAsiaTheme="minorEastAsia" w:hAnsiTheme="minorHAnsi" w:cstheme="minorBidi"/>
              <w:noProof/>
              <w:kern w:val="2"/>
            </w:rPr>
          </w:pPr>
          <w:ins w:id="539" w:author="249326630@qq.com" w:date="2018-12-23T19:29:00Z">
            <w:r w:rsidRPr="0075488A">
              <w:rPr>
                <w:rStyle w:val="aa"/>
                <w:noProof/>
              </w:rPr>
              <w:lastRenderedPageBreak/>
              <w:fldChar w:fldCharType="begin"/>
            </w:r>
            <w:r w:rsidRPr="0075488A">
              <w:rPr>
                <w:rStyle w:val="aa"/>
                <w:noProof/>
              </w:rPr>
              <w:instrText xml:space="preserve"> </w:instrText>
            </w:r>
            <w:r>
              <w:rPr>
                <w:noProof/>
              </w:rPr>
              <w:instrText>HYPERLINK \l "_Toc533356820"</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2.6</w:t>
            </w:r>
            <w:r>
              <w:rPr>
                <w:rFonts w:asciiTheme="minorHAnsi" w:eastAsiaTheme="minorEastAsia" w:hAnsiTheme="minorHAnsi" w:cstheme="minorBidi"/>
                <w:noProof/>
                <w:kern w:val="2"/>
              </w:rPr>
              <w:tab/>
            </w:r>
            <w:r w:rsidRPr="0075488A">
              <w:rPr>
                <w:rStyle w:val="aa"/>
                <w:noProof/>
              </w:rPr>
              <w:t>课程-教师</w:t>
            </w:r>
            <w:r>
              <w:rPr>
                <w:noProof/>
                <w:webHidden/>
              </w:rPr>
              <w:tab/>
            </w:r>
            <w:r>
              <w:rPr>
                <w:noProof/>
                <w:webHidden/>
              </w:rPr>
              <w:fldChar w:fldCharType="begin"/>
            </w:r>
            <w:r>
              <w:rPr>
                <w:noProof/>
                <w:webHidden/>
              </w:rPr>
              <w:instrText xml:space="preserve"> PAGEREF _Toc533356820 \h </w:instrText>
            </w:r>
            <w:r>
              <w:rPr>
                <w:noProof/>
                <w:webHidden/>
              </w:rPr>
            </w:r>
          </w:ins>
          <w:r>
            <w:rPr>
              <w:noProof/>
              <w:webHidden/>
            </w:rPr>
            <w:fldChar w:fldCharType="separate"/>
          </w:r>
          <w:ins w:id="540" w:author="249326630@qq.com" w:date="2018-12-23T19:29:00Z">
            <w:r>
              <w:rPr>
                <w:noProof/>
                <w:webHidden/>
              </w:rPr>
              <w:t>158</w:t>
            </w:r>
            <w:r>
              <w:rPr>
                <w:noProof/>
                <w:webHidden/>
              </w:rPr>
              <w:fldChar w:fldCharType="end"/>
            </w:r>
            <w:r w:rsidRPr="0075488A">
              <w:rPr>
                <w:rStyle w:val="aa"/>
                <w:noProof/>
              </w:rPr>
              <w:fldChar w:fldCharType="end"/>
            </w:r>
          </w:ins>
        </w:p>
        <w:p w14:paraId="7E17D6F9" w14:textId="2BD93EA3" w:rsidR="00FD714F" w:rsidRDefault="00FD714F">
          <w:pPr>
            <w:pStyle w:val="31"/>
            <w:tabs>
              <w:tab w:val="left" w:pos="1680"/>
              <w:tab w:val="right" w:leader="dot" w:pos="8296"/>
            </w:tabs>
            <w:rPr>
              <w:ins w:id="541" w:author="249326630@qq.com" w:date="2018-12-23T19:29:00Z"/>
              <w:rFonts w:asciiTheme="minorHAnsi" w:eastAsiaTheme="minorEastAsia" w:hAnsiTheme="minorHAnsi" w:cstheme="minorBidi"/>
              <w:noProof/>
              <w:kern w:val="2"/>
            </w:rPr>
          </w:pPr>
          <w:ins w:id="542" w:author="249326630@qq.com" w:date="2018-12-23T19:29:00Z">
            <w:r w:rsidRPr="0075488A">
              <w:rPr>
                <w:rStyle w:val="aa"/>
                <w:noProof/>
              </w:rPr>
              <w:fldChar w:fldCharType="begin"/>
            </w:r>
            <w:r w:rsidRPr="0075488A">
              <w:rPr>
                <w:rStyle w:val="aa"/>
                <w:noProof/>
              </w:rPr>
              <w:instrText xml:space="preserve"> </w:instrText>
            </w:r>
            <w:r>
              <w:rPr>
                <w:noProof/>
              </w:rPr>
              <w:instrText>HYPERLINK \l "_Toc533356821"</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2.6.1</w:t>
            </w:r>
            <w:r>
              <w:rPr>
                <w:rFonts w:asciiTheme="minorHAnsi" w:eastAsiaTheme="minorEastAsia" w:hAnsiTheme="minorHAnsi" w:cstheme="minorBidi"/>
                <w:noProof/>
                <w:kern w:val="2"/>
              </w:rPr>
              <w:tab/>
            </w:r>
            <w:r w:rsidRPr="0075488A">
              <w:rPr>
                <w:rStyle w:val="aa"/>
                <w:noProof/>
              </w:rPr>
              <w:t>新增课程链接</w:t>
            </w:r>
            <w:r>
              <w:rPr>
                <w:noProof/>
                <w:webHidden/>
              </w:rPr>
              <w:tab/>
            </w:r>
            <w:r>
              <w:rPr>
                <w:noProof/>
                <w:webHidden/>
              </w:rPr>
              <w:fldChar w:fldCharType="begin"/>
            </w:r>
            <w:r>
              <w:rPr>
                <w:noProof/>
                <w:webHidden/>
              </w:rPr>
              <w:instrText xml:space="preserve"> PAGEREF _Toc533356821 \h </w:instrText>
            </w:r>
            <w:r>
              <w:rPr>
                <w:noProof/>
                <w:webHidden/>
              </w:rPr>
            </w:r>
          </w:ins>
          <w:r>
            <w:rPr>
              <w:noProof/>
              <w:webHidden/>
            </w:rPr>
            <w:fldChar w:fldCharType="separate"/>
          </w:r>
          <w:ins w:id="543" w:author="249326630@qq.com" w:date="2018-12-23T19:29:00Z">
            <w:r>
              <w:rPr>
                <w:noProof/>
                <w:webHidden/>
              </w:rPr>
              <w:t>158</w:t>
            </w:r>
            <w:r>
              <w:rPr>
                <w:noProof/>
                <w:webHidden/>
              </w:rPr>
              <w:fldChar w:fldCharType="end"/>
            </w:r>
            <w:r w:rsidRPr="0075488A">
              <w:rPr>
                <w:rStyle w:val="aa"/>
                <w:noProof/>
              </w:rPr>
              <w:fldChar w:fldCharType="end"/>
            </w:r>
          </w:ins>
        </w:p>
        <w:p w14:paraId="739EFABA" w14:textId="411F81C2" w:rsidR="00FD714F" w:rsidRDefault="00FD714F">
          <w:pPr>
            <w:pStyle w:val="31"/>
            <w:tabs>
              <w:tab w:val="left" w:pos="1680"/>
              <w:tab w:val="right" w:leader="dot" w:pos="8296"/>
            </w:tabs>
            <w:rPr>
              <w:ins w:id="544" w:author="249326630@qq.com" w:date="2018-12-23T19:29:00Z"/>
              <w:rFonts w:asciiTheme="minorHAnsi" w:eastAsiaTheme="minorEastAsia" w:hAnsiTheme="minorHAnsi" w:cstheme="minorBidi"/>
              <w:noProof/>
              <w:kern w:val="2"/>
            </w:rPr>
          </w:pPr>
          <w:ins w:id="545" w:author="249326630@qq.com" w:date="2018-12-23T19:29:00Z">
            <w:r w:rsidRPr="0075488A">
              <w:rPr>
                <w:rStyle w:val="aa"/>
                <w:noProof/>
              </w:rPr>
              <w:fldChar w:fldCharType="begin"/>
            </w:r>
            <w:r w:rsidRPr="0075488A">
              <w:rPr>
                <w:rStyle w:val="aa"/>
                <w:noProof/>
              </w:rPr>
              <w:instrText xml:space="preserve"> </w:instrText>
            </w:r>
            <w:r>
              <w:rPr>
                <w:noProof/>
              </w:rPr>
              <w:instrText>HYPERLINK \l "_Toc533356822"</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2.6.2</w:t>
            </w:r>
            <w:r>
              <w:rPr>
                <w:rFonts w:asciiTheme="minorHAnsi" w:eastAsiaTheme="minorEastAsia" w:hAnsiTheme="minorHAnsi" w:cstheme="minorBidi"/>
                <w:noProof/>
                <w:kern w:val="2"/>
              </w:rPr>
              <w:tab/>
            </w:r>
            <w:r w:rsidRPr="0075488A">
              <w:rPr>
                <w:rStyle w:val="aa"/>
                <w:noProof/>
              </w:rPr>
              <w:t>上传课程资料</w:t>
            </w:r>
            <w:r>
              <w:rPr>
                <w:noProof/>
                <w:webHidden/>
              </w:rPr>
              <w:tab/>
            </w:r>
            <w:r>
              <w:rPr>
                <w:noProof/>
                <w:webHidden/>
              </w:rPr>
              <w:fldChar w:fldCharType="begin"/>
            </w:r>
            <w:r>
              <w:rPr>
                <w:noProof/>
                <w:webHidden/>
              </w:rPr>
              <w:instrText xml:space="preserve"> PAGEREF _Toc533356822 \h </w:instrText>
            </w:r>
            <w:r>
              <w:rPr>
                <w:noProof/>
                <w:webHidden/>
              </w:rPr>
            </w:r>
          </w:ins>
          <w:r>
            <w:rPr>
              <w:noProof/>
              <w:webHidden/>
            </w:rPr>
            <w:fldChar w:fldCharType="separate"/>
          </w:r>
          <w:ins w:id="546" w:author="249326630@qq.com" w:date="2018-12-23T19:29:00Z">
            <w:r>
              <w:rPr>
                <w:noProof/>
                <w:webHidden/>
              </w:rPr>
              <w:t>159</w:t>
            </w:r>
            <w:r>
              <w:rPr>
                <w:noProof/>
                <w:webHidden/>
              </w:rPr>
              <w:fldChar w:fldCharType="end"/>
            </w:r>
            <w:r w:rsidRPr="0075488A">
              <w:rPr>
                <w:rStyle w:val="aa"/>
                <w:noProof/>
              </w:rPr>
              <w:fldChar w:fldCharType="end"/>
            </w:r>
          </w:ins>
        </w:p>
        <w:p w14:paraId="35059D8B" w14:textId="65B4F82F" w:rsidR="00FD714F" w:rsidRDefault="00FD714F">
          <w:pPr>
            <w:pStyle w:val="31"/>
            <w:tabs>
              <w:tab w:val="left" w:pos="1680"/>
              <w:tab w:val="right" w:leader="dot" w:pos="8296"/>
            </w:tabs>
            <w:rPr>
              <w:ins w:id="547" w:author="249326630@qq.com" w:date="2018-12-23T19:29:00Z"/>
              <w:rFonts w:asciiTheme="minorHAnsi" w:eastAsiaTheme="minorEastAsia" w:hAnsiTheme="minorHAnsi" w:cstheme="minorBidi"/>
              <w:noProof/>
              <w:kern w:val="2"/>
            </w:rPr>
          </w:pPr>
          <w:ins w:id="548" w:author="249326630@qq.com" w:date="2018-12-23T19:29:00Z">
            <w:r w:rsidRPr="0075488A">
              <w:rPr>
                <w:rStyle w:val="aa"/>
                <w:noProof/>
              </w:rPr>
              <w:fldChar w:fldCharType="begin"/>
            </w:r>
            <w:r w:rsidRPr="0075488A">
              <w:rPr>
                <w:rStyle w:val="aa"/>
                <w:noProof/>
              </w:rPr>
              <w:instrText xml:space="preserve"> </w:instrText>
            </w:r>
            <w:r>
              <w:rPr>
                <w:noProof/>
              </w:rPr>
              <w:instrText>HYPERLINK \l "_Toc533356823"</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2.6.3</w:t>
            </w:r>
            <w:r>
              <w:rPr>
                <w:rFonts w:asciiTheme="minorHAnsi" w:eastAsiaTheme="minorEastAsia" w:hAnsiTheme="minorHAnsi" w:cstheme="minorBidi"/>
                <w:noProof/>
                <w:kern w:val="2"/>
              </w:rPr>
              <w:tab/>
            </w:r>
            <w:r w:rsidRPr="0075488A">
              <w:rPr>
                <w:rStyle w:val="aa"/>
                <w:noProof/>
              </w:rPr>
              <w:t>新建资料分类</w:t>
            </w:r>
            <w:r>
              <w:rPr>
                <w:noProof/>
                <w:webHidden/>
              </w:rPr>
              <w:tab/>
            </w:r>
            <w:r>
              <w:rPr>
                <w:noProof/>
                <w:webHidden/>
              </w:rPr>
              <w:fldChar w:fldCharType="begin"/>
            </w:r>
            <w:r>
              <w:rPr>
                <w:noProof/>
                <w:webHidden/>
              </w:rPr>
              <w:instrText xml:space="preserve"> PAGEREF _Toc533356823 \h </w:instrText>
            </w:r>
            <w:r>
              <w:rPr>
                <w:noProof/>
                <w:webHidden/>
              </w:rPr>
            </w:r>
          </w:ins>
          <w:r>
            <w:rPr>
              <w:noProof/>
              <w:webHidden/>
            </w:rPr>
            <w:fldChar w:fldCharType="separate"/>
          </w:r>
          <w:ins w:id="549" w:author="249326630@qq.com" w:date="2018-12-23T19:29:00Z">
            <w:r>
              <w:rPr>
                <w:noProof/>
                <w:webHidden/>
              </w:rPr>
              <w:t>160</w:t>
            </w:r>
            <w:r>
              <w:rPr>
                <w:noProof/>
                <w:webHidden/>
              </w:rPr>
              <w:fldChar w:fldCharType="end"/>
            </w:r>
            <w:r w:rsidRPr="0075488A">
              <w:rPr>
                <w:rStyle w:val="aa"/>
                <w:noProof/>
              </w:rPr>
              <w:fldChar w:fldCharType="end"/>
            </w:r>
          </w:ins>
        </w:p>
        <w:p w14:paraId="3379AD98" w14:textId="249321E7" w:rsidR="00FD714F" w:rsidRDefault="00FD714F">
          <w:pPr>
            <w:pStyle w:val="31"/>
            <w:tabs>
              <w:tab w:val="left" w:pos="1680"/>
              <w:tab w:val="right" w:leader="dot" w:pos="8296"/>
            </w:tabs>
            <w:rPr>
              <w:ins w:id="550" w:author="249326630@qq.com" w:date="2018-12-23T19:29:00Z"/>
              <w:rFonts w:asciiTheme="minorHAnsi" w:eastAsiaTheme="minorEastAsia" w:hAnsiTheme="minorHAnsi" w:cstheme="minorBidi"/>
              <w:noProof/>
              <w:kern w:val="2"/>
            </w:rPr>
          </w:pPr>
          <w:ins w:id="551" w:author="249326630@qq.com" w:date="2018-12-23T19:29:00Z">
            <w:r w:rsidRPr="0075488A">
              <w:rPr>
                <w:rStyle w:val="aa"/>
                <w:noProof/>
              </w:rPr>
              <w:fldChar w:fldCharType="begin"/>
            </w:r>
            <w:r w:rsidRPr="0075488A">
              <w:rPr>
                <w:rStyle w:val="aa"/>
                <w:noProof/>
              </w:rPr>
              <w:instrText xml:space="preserve"> </w:instrText>
            </w:r>
            <w:r>
              <w:rPr>
                <w:noProof/>
              </w:rPr>
              <w:instrText>HYPERLINK \l "_Toc533356824"</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2.6.4</w:t>
            </w:r>
            <w:r>
              <w:rPr>
                <w:rFonts w:asciiTheme="minorHAnsi" w:eastAsiaTheme="minorEastAsia" w:hAnsiTheme="minorHAnsi" w:cstheme="minorBidi"/>
                <w:noProof/>
                <w:kern w:val="2"/>
              </w:rPr>
              <w:tab/>
            </w:r>
            <w:r w:rsidRPr="0075488A">
              <w:rPr>
                <w:rStyle w:val="aa"/>
                <w:noProof/>
              </w:rPr>
              <w:t>修改教师介绍</w:t>
            </w:r>
            <w:r>
              <w:rPr>
                <w:noProof/>
                <w:webHidden/>
              </w:rPr>
              <w:tab/>
            </w:r>
            <w:r>
              <w:rPr>
                <w:noProof/>
                <w:webHidden/>
              </w:rPr>
              <w:fldChar w:fldCharType="begin"/>
            </w:r>
            <w:r>
              <w:rPr>
                <w:noProof/>
                <w:webHidden/>
              </w:rPr>
              <w:instrText xml:space="preserve"> PAGEREF _Toc533356824 \h </w:instrText>
            </w:r>
            <w:r>
              <w:rPr>
                <w:noProof/>
                <w:webHidden/>
              </w:rPr>
            </w:r>
          </w:ins>
          <w:r>
            <w:rPr>
              <w:noProof/>
              <w:webHidden/>
            </w:rPr>
            <w:fldChar w:fldCharType="separate"/>
          </w:r>
          <w:ins w:id="552" w:author="249326630@qq.com" w:date="2018-12-23T19:29:00Z">
            <w:r>
              <w:rPr>
                <w:noProof/>
                <w:webHidden/>
              </w:rPr>
              <w:t>161</w:t>
            </w:r>
            <w:r>
              <w:rPr>
                <w:noProof/>
                <w:webHidden/>
              </w:rPr>
              <w:fldChar w:fldCharType="end"/>
            </w:r>
            <w:r w:rsidRPr="0075488A">
              <w:rPr>
                <w:rStyle w:val="aa"/>
                <w:noProof/>
              </w:rPr>
              <w:fldChar w:fldCharType="end"/>
            </w:r>
          </w:ins>
        </w:p>
        <w:p w14:paraId="5E0580BA" w14:textId="5965CB14" w:rsidR="00FD714F" w:rsidRDefault="00FD714F">
          <w:pPr>
            <w:pStyle w:val="31"/>
            <w:tabs>
              <w:tab w:val="left" w:pos="1680"/>
              <w:tab w:val="right" w:leader="dot" w:pos="8296"/>
            </w:tabs>
            <w:rPr>
              <w:ins w:id="553" w:author="249326630@qq.com" w:date="2018-12-23T19:29:00Z"/>
              <w:rFonts w:asciiTheme="minorHAnsi" w:eastAsiaTheme="minorEastAsia" w:hAnsiTheme="minorHAnsi" w:cstheme="minorBidi"/>
              <w:noProof/>
              <w:kern w:val="2"/>
            </w:rPr>
          </w:pPr>
          <w:ins w:id="554" w:author="249326630@qq.com" w:date="2018-12-23T19:29:00Z">
            <w:r w:rsidRPr="0075488A">
              <w:rPr>
                <w:rStyle w:val="aa"/>
                <w:noProof/>
              </w:rPr>
              <w:fldChar w:fldCharType="begin"/>
            </w:r>
            <w:r w:rsidRPr="0075488A">
              <w:rPr>
                <w:rStyle w:val="aa"/>
                <w:noProof/>
              </w:rPr>
              <w:instrText xml:space="preserve"> </w:instrText>
            </w:r>
            <w:r>
              <w:rPr>
                <w:noProof/>
              </w:rPr>
              <w:instrText>HYPERLINK \l "_Toc533356825"</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2.6.5</w:t>
            </w:r>
            <w:r>
              <w:rPr>
                <w:rFonts w:asciiTheme="minorHAnsi" w:eastAsiaTheme="minorEastAsia" w:hAnsiTheme="minorHAnsi" w:cstheme="minorBidi"/>
                <w:noProof/>
                <w:kern w:val="2"/>
              </w:rPr>
              <w:tab/>
            </w:r>
            <w:r w:rsidRPr="0075488A">
              <w:rPr>
                <w:rStyle w:val="aa"/>
                <w:noProof/>
              </w:rPr>
              <w:t>发布公告</w:t>
            </w:r>
            <w:r>
              <w:rPr>
                <w:noProof/>
                <w:webHidden/>
              </w:rPr>
              <w:tab/>
            </w:r>
            <w:r>
              <w:rPr>
                <w:noProof/>
                <w:webHidden/>
              </w:rPr>
              <w:fldChar w:fldCharType="begin"/>
            </w:r>
            <w:r>
              <w:rPr>
                <w:noProof/>
                <w:webHidden/>
              </w:rPr>
              <w:instrText xml:space="preserve"> PAGEREF _Toc533356825 \h </w:instrText>
            </w:r>
            <w:r>
              <w:rPr>
                <w:noProof/>
                <w:webHidden/>
              </w:rPr>
            </w:r>
          </w:ins>
          <w:r>
            <w:rPr>
              <w:noProof/>
              <w:webHidden/>
            </w:rPr>
            <w:fldChar w:fldCharType="separate"/>
          </w:r>
          <w:ins w:id="555" w:author="249326630@qq.com" w:date="2018-12-23T19:29:00Z">
            <w:r>
              <w:rPr>
                <w:noProof/>
                <w:webHidden/>
              </w:rPr>
              <w:t>162</w:t>
            </w:r>
            <w:r>
              <w:rPr>
                <w:noProof/>
                <w:webHidden/>
              </w:rPr>
              <w:fldChar w:fldCharType="end"/>
            </w:r>
            <w:r w:rsidRPr="0075488A">
              <w:rPr>
                <w:rStyle w:val="aa"/>
                <w:noProof/>
              </w:rPr>
              <w:fldChar w:fldCharType="end"/>
            </w:r>
          </w:ins>
        </w:p>
        <w:p w14:paraId="1428379D" w14:textId="341D8F15" w:rsidR="00FD714F" w:rsidRDefault="00FD714F">
          <w:pPr>
            <w:pStyle w:val="31"/>
            <w:tabs>
              <w:tab w:val="left" w:pos="1680"/>
              <w:tab w:val="right" w:leader="dot" w:pos="8296"/>
            </w:tabs>
            <w:rPr>
              <w:ins w:id="556" w:author="249326630@qq.com" w:date="2018-12-23T19:29:00Z"/>
              <w:rFonts w:asciiTheme="minorHAnsi" w:eastAsiaTheme="minorEastAsia" w:hAnsiTheme="minorHAnsi" w:cstheme="minorBidi"/>
              <w:noProof/>
              <w:kern w:val="2"/>
            </w:rPr>
          </w:pPr>
          <w:ins w:id="557" w:author="249326630@qq.com" w:date="2018-12-23T19:29:00Z">
            <w:r w:rsidRPr="0075488A">
              <w:rPr>
                <w:rStyle w:val="aa"/>
                <w:noProof/>
              </w:rPr>
              <w:fldChar w:fldCharType="begin"/>
            </w:r>
            <w:r w:rsidRPr="0075488A">
              <w:rPr>
                <w:rStyle w:val="aa"/>
                <w:noProof/>
              </w:rPr>
              <w:instrText xml:space="preserve"> </w:instrText>
            </w:r>
            <w:r>
              <w:rPr>
                <w:noProof/>
              </w:rPr>
              <w:instrText>HYPERLINK \l "_Toc533356826"</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2.6.6</w:t>
            </w:r>
            <w:r>
              <w:rPr>
                <w:rFonts w:asciiTheme="minorHAnsi" w:eastAsiaTheme="minorEastAsia" w:hAnsiTheme="minorHAnsi" w:cstheme="minorBidi"/>
                <w:noProof/>
                <w:kern w:val="2"/>
              </w:rPr>
              <w:tab/>
            </w:r>
            <w:r w:rsidRPr="0075488A">
              <w:rPr>
                <w:rStyle w:val="aa"/>
                <w:noProof/>
              </w:rPr>
              <w:t>设置公告置顶</w:t>
            </w:r>
            <w:r>
              <w:rPr>
                <w:noProof/>
                <w:webHidden/>
              </w:rPr>
              <w:tab/>
            </w:r>
            <w:r>
              <w:rPr>
                <w:noProof/>
                <w:webHidden/>
              </w:rPr>
              <w:fldChar w:fldCharType="begin"/>
            </w:r>
            <w:r>
              <w:rPr>
                <w:noProof/>
                <w:webHidden/>
              </w:rPr>
              <w:instrText xml:space="preserve"> PAGEREF _Toc533356826 \h </w:instrText>
            </w:r>
            <w:r>
              <w:rPr>
                <w:noProof/>
                <w:webHidden/>
              </w:rPr>
            </w:r>
          </w:ins>
          <w:r>
            <w:rPr>
              <w:noProof/>
              <w:webHidden/>
            </w:rPr>
            <w:fldChar w:fldCharType="separate"/>
          </w:r>
          <w:ins w:id="558" w:author="249326630@qq.com" w:date="2018-12-23T19:29:00Z">
            <w:r>
              <w:rPr>
                <w:noProof/>
                <w:webHidden/>
              </w:rPr>
              <w:t>163</w:t>
            </w:r>
            <w:r>
              <w:rPr>
                <w:noProof/>
                <w:webHidden/>
              </w:rPr>
              <w:fldChar w:fldCharType="end"/>
            </w:r>
            <w:r w:rsidRPr="0075488A">
              <w:rPr>
                <w:rStyle w:val="aa"/>
                <w:noProof/>
              </w:rPr>
              <w:fldChar w:fldCharType="end"/>
            </w:r>
          </w:ins>
        </w:p>
        <w:p w14:paraId="65EA45EB" w14:textId="0EE5C6A9" w:rsidR="00FD714F" w:rsidRDefault="00FD714F">
          <w:pPr>
            <w:pStyle w:val="31"/>
            <w:tabs>
              <w:tab w:val="left" w:pos="1680"/>
              <w:tab w:val="right" w:leader="dot" w:pos="8296"/>
            </w:tabs>
            <w:rPr>
              <w:ins w:id="559" w:author="249326630@qq.com" w:date="2018-12-23T19:29:00Z"/>
              <w:rFonts w:asciiTheme="minorHAnsi" w:eastAsiaTheme="minorEastAsia" w:hAnsiTheme="minorHAnsi" w:cstheme="minorBidi"/>
              <w:noProof/>
              <w:kern w:val="2"/>
            </w:rPr>
          </w:pPr>
          <w:ins w:id="560" w:author="249326630@qq.com" w:date="2018-12-23T19:29:00Z">
            <w:r w:rsidRPr="0075488A">
              <w:rPr>
                <w:rStyle w:val="aa"/>
                <w:noProof/>
              </w:rPr>
              <w:fldChar w:fldCharType="begin"/>
            </w:r>
            <w:r w:rsidRPr="0075488A">
              <w:rPr>
                <w:rStyle w:val="aa"/>
                <w:noProof/>
              </w:rPr>
              <w:instrText xml:space="preserve"> </w:instrText>
            </w:r>
            <w:r>
              <w:rPr>
                <w:noProof/>
              </w:rPr>
              <w:instrText>HYPERLINK \l "_Toc533356827"</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2.6.7</w:t>
            </w:r>
            <w:r>
              <w:rPr>
                <w:rFonts w:asciiTheme="minorHAnsi" w:eastAsiaTheme="minorEastAsia" w:hAnsiTheme="minorHAnsi" w:cstheme="minorBidi"/>
                <w:noProof/>
                <w:kern w:val="2"/>
              </w:rPr>
              <w:tab/>
            </w:r>
            <w:r w:rsidRPr="0075488A">
              <w:rPr>
                <w:rStyle w:val="aa"/>
                <w:noProof/>
              </w:rPr>
              <w:t>上传课程预览图</w:t>
            </w:r>
            <w:r>
              <w:rPr>
                <w:noProof/>
                <w:webHidden/>
              </w:rPr>
              <w:tab/>
            </w:r>
            <w:r>
              <w:rPr>
                <w:noProof/>
                <w:webHidden/>
              </w:rPr>
              <w:fldChar w:fldCharType="begin"/>
            </w:r>
            <w:r>
              <w:rPr>
                <w:noProof/>
                <w:webHidden/>
              </w:rPr>
              <w:instrText xml:space="preserve"> PAGEREF _Toc533356827 \h </w:instrText>
            </w:r>
            <w:r>
              <w:rPr>
                <w:noProof/>
                <w:webHidden/>
              </w:rPr>
            </w:r>
          </w:ins>
          <w:r>
            <w:rPr>
              <w:noProof/>
              <w:webHidden/>
            </w:rPr>
            <w:fldChar w:fldCharType="separate"/>
          </w:r>
          <w:ins w:id="561" w:author="249326630@qq.com" w:date="2018-12-23T19:29:00Z">
            <w:r>
              <w:rPr>
                <w:noProof/>
                <w:webHidden/>
              </w:rPr>
              <w:t>164</w:t>
            </w:r>
            <w:r>
              <w:rPr>
                <w:noProof/>
                <w:webHidden/>
              </w:rPr>
              <w:fldChar w:fldCharType="end"/>
            </w:r>
            <w:r w:rsidRPr="0075488A">
              <w:rPr>
                <w:rStyle w:val="aa"/>
                <w:noProof/>
              </w:rPr>
              <w:fldChar w:fldCharType="end"/>
            </w:r>
          </w:ins>
        </w:p>
        <w:p w14:paraId="678937F0" w14:textId="11CB642B" w:rsidR="00FD714F" w:rsidRDefault="00FD714F">
          <w:pPr>
            <w:pStyle w:val="31"/>
            <w:tabs>
              <w:tab w:val="left" w:pos="1680"/>
              <w:tab w:val="right" w:leader="dot" w:pos="8296"/>
            </w:tabs>
            <w:rPr>
              <w:ins w:id="562" w:author="249326630@qq.com" w:date="2018-12-23T19:29:00Z"/>
              <w:rFonts w:asciiTheme="minorHAnsi" w:eastAsiaTheme="minorEastAsia" w:hAnsiTheme="minorHAnsi" w:cstheme="minorBidi"/>
              <w:noProof/>
              <w:kern w:val="2"/>
            </w:rPr>
          </w:pPr>
          <w:ins w:id="563" w:author="249326630@qq.com" w:date="2018-12-23T19:29:00Z">
            <w:r w:rsidRPr="0075488A">
              <w:rPr>
                <w:rStyle w:val="aa"/>
                <w:noProof/>
              </w:rPr>
              <w:fldChar w:fldCharType="begin"/>
            </w:r>
            <w:r w:rsidRPr="0075488A">
              <w:rPr>
                <w:rStyle w:val="aa"/>
                <w:noProof/>
              </w:rPr>
              <w:instrText xml:space="preserve"> </w:instrText>
            </w:r>
            <w:r>
              <w:rPr>
                <w:noProof/>
              </w:rPr>
              <w:instrText>HYPERLINK \l "_Toc533356828"</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2.6.8</w:t>
            </w:r>
            <w:r>
              <w:rPr>
                <w:rFonts w:asciiTheme="minorHAnsi" w:eastAsiaTheme="minorEastAsia" w:hAnsiTheme="minorHAnsi" w:cstheme="minorBidi"/>
                <w:noProof/>
                <w:kern w:val="2"/>
              </w:rPr>
              <w:tab/>
            </w:r>
            <w:r w:rsidRPr="0075488A">
              <w:rPr>
                <w:rStyle w:val="aa"/>
                <w:noProof/>
              </w:rPr>
              <w:t>编辑介绍</w:t>
            </w:r>
            <w:r>
              <w:rPr>
                <w:noProof/>
                <w:webHidden/>
              </w:rPr>
              <w:tab/>
            </w:r>
            <w:r>
              <w:rPr>
                <w:noProof/>
                <w:webHidden/>
              </w:rPr>
              <w:fldChar w:fldCharType="begin"/>
            </w:r>
            <w:r>
              <w:rPr>
                <w:noProof/>
                <w:webHidden/>
              </w:rPr>
              <w:instrText xml:space="preserve"> PAGEREF _Toc533356828 \h </w:instrText>
            </w:r>
            <w:r>
              <w:rPr>
                <w:noProof/>
                <w:webHidden/>
              </w:rPr>
            </w:r>
          </w:ins>
          <w:r>
            <w:rPr>
              <w:noProof/>
              <w:webHidden/>
            </w:rPr>
            <w:fldChar w:fldCharType="separate"/>
          </w:r>
          <w:ins w:id="564" w:author="249326630@qq.com" w:date="2018-12-23T19:29:00Z">
            <w:r>
              <w:rPr>
                <w:noProof/>
                <w:webHidden/>
              </w:rPr>
              <w:t>165</w:t>
            </w:r>
            <w:r>
              <w:rPr>
                <w:noProof/>
                <w:webHidden/>
              </w:rPr>
              <w:fldChar w:fldCharType="end"/>
            </w:r>
            <w:r w:rsidRPr="0075488A">
              <w:rPr>
                <w:rStyle w:val="aa"/>
                <w:noProof/>
              </w:rPr>
              <w:fldChar w:fldCharType="end"/>
            </w:r>
          </w:ins>
        </w:p>
        <w:p w14:paraId="1633DDCA" w14:textId="7204E61A" w:rsidR="00FD714F" w:rsidRDefault="00FD714F">
          <w:pPr>
            <w:pStyle w:val="31"/>
            <w:tabs>
              <w:tab w:val="left" w:pos="1680"/>
              <w:tab w:val="right" w:leader="dot" w:pos="8296"/>
            </w:tabs>
            <w:rPr>
              <w:ins w:id="565" w:author="249326630@qq.com" w:date="2018-12-23T19:29:00Z"/>
              <w:rFonts w:asciiTheme="minorHAnsi" w:eastAsiaTheme="minorEastAsia" w:hAnsiTheme="minorHAnsi" w:cstheme="minorBidi"/>
              <w:noProof/>
              <w:kern w:val="2"/>
            </w:rPr>
          </w:pPr>
          <w:ins w:id="566" w:author="249326630@qq.com" w:date="2018-12-23T19:29:00Z">
            <w:r w:rsidRPr="0075488A">
              <w:rPr>
                <w:rStyle w:val="aa"/>
                <w:noProof/>
              </w:rPr>
              <w:fldChar w:fldCharType="begin"/>
            </w:r>
            <w:r w:rsidRPr="0075488A">
              <w:rPr>
                <w:rStyle w:val="aa"/>
                <w:noProof/>
              </w:rPr>
              <w:instrText xml:space="preserve"> </w:instrText>
            </w:r>
            <w:r>
              <w:rPr>
                <w:noProof/>
              </w:rPr>
              <w:instrText>HYPERLINK \l "_Toc533356829"</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2.6.9</w:t>
            </w:r>
            <w:r>
              <w:rPr>
                <w:rFonts w:asciiTheme="minorHAnsi" w:eastAsiaTheme="minorEastAsia" w:hAnsiTheme="minorHAnsi" w:cstheme="minorBidi"/>
                <w:noProof/>
                <w:kern w:val="2"/>
              </w:rPr>
              <w:tab/>
            </w:r>
            <w:r w:rsidRPr="0075488A">
              <w:rPr>
                <w:rStyle w:val="aa"/>
                <w:noProof/>
              </w:rPr>
              <w:t>浏览课程链表列表</w:t>
            </w:r>
            <w:r>
              <w:rPr>
                <w:noProof/>
                <w:webHidden/>
              </w:rPr>
              <w:tab/>
            </w:r>
            <w:r>
              <w:rPr>
                <w:noProof/>
                <w:webHidden/>
              </w:rPr>
              <w:fldChar w:fldCharType="begin"/>
            </w:r>
            <w:r>
              <w:rPr>
                <w:noProof/>
                <w:webHidden/>
              </w:rPr>
              <w:instrText xml:space="preserve"> PAGEREF _Toc533356829 \h </w:instrText>
            </w:r>
            <w:r>
              <w:rPr>
                <w:noProof/>
                <w:webHidden/>
              </w:rPr>
            </w:r>
          </w:ins>
          <w:r>
            <w:rPr>
              <w:noProof/>
              <w:webHidden/>
            </w:rPr>
            <w:fldChar w:fldCharType="separate"/>
          </w:r>
          <w:ins w:id="567" w:author="249326630@qq.com" w:date="2018-12-23T19:29:00Z">
            <w:r>
              <w:rPr>
                <w:noProof/>
                <w:webHidden/>
              </w:rPr>
              <w:t>166</w:t>
            </w:r>
            <w:r>
              <w:rPr>
                <w:noProof/>
                <w:webHidden/>
              </w:rPr>
              <w:fldChar w:fldCharType="end"/>
            </w:r>
            <w:r w:rsidRPr="0075488A">
              <w:rPr>
                <w:rStyle w:val="aa"/>
                <w:noProof/>
              </w:rPr>
              <w:fldChar w:fldCharType="end"/>
            </w:r>
          </w:ins>
        </w:p>
        <w:p w14:paraId="5ED03B90" w14:textId="47610639" w:rsidR="00FD714F" w:rsidRDefault="00FD714F">
          <w:pPr>
            <w:pStyle w:val="31"/>
            <w:tabs>
              <w:tab w:val="left" w:pos="2100"/>
              <w:tab w:val="right" w:leader="dot" w:pos="8296"/>
            </w:tabs>
            <w:rPr>
              <w:ins w:id="568" w:author="249326630@qq.com" w:date="2018-12-23T19:29:00Z"/>
              <w:rFonts w:asciiTheme="minorHAnsi" w:eastAsiaTheme="minorEastAsia" w:hAnsiTheme="minorHAnsi" w:cstheme="minorBidi"/>
              <w:noProof/>
              <w:kern w:val="2"/>
            </w:rPr>
          </w:pPr>
          <w:ins w:id="569" w:author="249326630@qq.com" w:date="2018-12-23T19:29:00Z">
            <w:r w:rsidRPr="0075488A">
              <w:rPr>
                <w:rStyle w:val="aa"/>
                <w:noProof/>
              </w:rPr>
              <w:fldChar w:fldCharType="begin"/>
            </w:r>
            <w:r w:rsidRPr="0075488A">
              <w:rPr>
                <w:rStyle w:val="aa"/>
                <w:noProof/>
              </w:rPr>
              <w:instrText xml:space="preserve"> </w:instrText>
            </w:r>
            <w:r>
              <w:rPr>
                <w:noProof/>
              </w:rPr>
              <w:instrText>HYPERLINK \l "_Toc533356830"</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2.6.10</w:t>
            </w:r>
            <w:r>
              <w:rPr>
                <w:rFonts w:asciiTheme="minorHAnsi" w:eastAsiaTheme="minorEastAsia" w:hAnsiTheme="minorHAnsi" w:cstheme="minorBidi"/>
                <w:noProof/>
                <w:kern w:val="2"/>
              </w:rPr>
              <w:tab/>
            </w:r>
            <w:r w:rsidRPr="0075488A">
              <w:rPr>
                <w:rStyle w:val="aa"/>
                <w:noProof/>
              </w:rPr>
              <w:t>删除课程链接</w:t>
            </w:r>
            <w:r>
              <w:rPr>
                <w:noProof/>
                <w:webHidden/>
              </w:rPr>
              <w:tab/>
            </w:r>
            <w:r>
              <w:rPr>
                <w:noProof/>
                <w:webHidden/>
              </w:rPr>
              <w:fldChar w:fldCharType="begin"/>
            </w:r>
            <w:r>
              <w:rPr>
                <w:noProof/>
                <w:webHidden/>
              </w:rPr>
              <w:instrText xml:space="preserve"> PAGEREF _Toc533356830 \h </w:instrText>
            </w:r>
            <w:r>
              <w:rPr>
                <w:noProof/>
                <w:webHidden/>
              </w:rPr>
            </w:r>
          </w:ins>
          <w:r>
            <w:rPr>
              <w:noProof/>
              <w:webHidden/>
            </w:rPr>
            <w:fldChar w:fldCharType="separate"/>
          </w:r>
          <w:ins w:id="570" w:author="249326630@qq.com" w:date="2018-12-23T19:29:00Z">
            <w:r>
              <w:rPr>
                <w:noProof/>
                <w:webHidden/>
              </w:rPr>
              <w:t>167</w:t>
            </w:r>
            <w:r>
              <w:rPr>
                <w:noProof/>
                <w:webHidden/>
              </w:rPr>
              <w:fldChar w:fldCharType="end"/>
            </w:r>
            <w:r w:rsidRPr="0075488A">
              <w:rPr>
                <w:rStyle w:val="aa"/>
                <w:noProof/>
              </w:rPr>
              <w:fldChar w:fldCharType="end"/>
            </w:r>
          </w:ins>
        </w:p>
        <w:p w14:paraId="7589F174" w14:textId="349B4BA2" w:rsidR="00FD714F" w:rsidRDefault="00FD714F">
          <w:pPr>
            <w:pStyle w:val="31"/>
            <w:tabs>
              <w:tab w:val="left" w:pos="2100"/>
              <w:tab w:val="right" w:leader="dot" w:pos="8296"/>
            </w:tabs>
            <w:rPr>
              <w:ins w:id="571" w:author="249326630@qq.com" w:date="2018-12-23T19:29:00Z"/>
              <w:rFonts w:asciiTheme="minorHAnsi" w:eastAsiaTheme="minorEastAsia" w:hAnsiTheme="minorHAnsi" w:cstheme="minorBidi"/>
              <w:noProof/>
              <w:kern w:val="2"/>
            </w:rPr>
          </w:pPr>
          <w:ins w:id="572" w:author="249326630@qq.com" w:date="2018-12-23T19:29:00Z">
            <w:r w:rsidRPr="0075488A">
              <w:rPr>
                <w:rStyle w:val="aa"/>
                <w:noProof/>
              </w:rPr>
              <w:fldChar w:fldCharType="begin"/>
            </w:r>
            <w:r w:rsidRPr="0075488A">
              <w:rPr>
                <w:rStyle w:val="aa"/>
                <w:noProof/>
              </w:rPr>
              <w:instrText xml:space="preserve"> </w:instrText>
            </w:r>
            <w:r>
              <w:rPr>
                <w:noProof/>
              </w:rPr>
              <w:instrText>HYPERLINK \l "_Toc533356831"</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2.6.11</w:t>
            </w:r>
            <w:r>
              <w:rPr>
                <w:rFonts w:asciiTheme="minorHAnsi" w:eastAsiaTheme="minorEastAsia" w:hAnsiTheme="minorHAnsi" w:cstheme="minorBidi"/>
                <w:noProof/>
                <w:kern w:val="2"/>
              </w:rPr>
              <w:tab/>
            </w:r>
            <w:r w:rsidRPr="0075488A">
              <w:rPr>
                <w:rStyle w:val="aa"/>
                <w:noProof/>
              </w:rPr>
              <w:t>编辑课程链接</w:t>
            </w:r>
            <w:r>
              <w:rPr>
                <w:noProof/>
                <w:webHidden/>
              </w:rPr>
              <w:tab/>
            </w:r>
            <w:r>
              <w:rPr>
                <w:noProof/>
                <w:webHidden/>
              </w:rPr>
              <w:fldChar w:fldCharType="begin"/>
            </w:r>
            <w:r>
              <w:rPr>
                <w:noProof/>
                <w:webHidden/>
              </w:rPr>
              <w:instrText xml:space="preserve"> PAGEREF _Toc533356831 \h </w:instrText>
            </w:r>
            <w:r>
              <w:rPr>
                <w:noProof/>
                <w:webHidden/>
              </w:rPr>
            </w:r>
          </w:ins>
          <w:r>
            <w:rPr>
              <w:noProof/>
              <w:webHidden/>
            </w:rPr>
            <w:fldChar w:fldCharType="separate"/>
          </w:r>
          <w:ins w:id="573" w:author="249326630@qq.com" w:date="2018-12-23T19:29:00Z">
            <w:r>
              <w:rPr>
                <w:noProof/>
                <w:webHidden/>
              </w:rPr>
              <w:t>168</w:t>
            </w:r>
            <w:r>
              <w:rPr>
                <w:noProof/>
                <w:webHidden/>
              </w:rPr>
              <w:fldChar w:fldCharType="end"/>
            </w:r>
            <w:r w:rsidRPr="0075488A">
              <w:rPr>
                <w:rStyle w:val="aa"/>
                <w:noProof/>
              </w:rPr>
              <w:fldChar w:fldCharType="end"/>
            </w:r>
          </w:ins>
        </w:p>
        <w:p w14:paraId="4800EFCB" w14:textId="647F884A" w:rsidR="00FD714F" w:rsidRDefault="00FD714F">
          <w:pPr>
            <w:pStyle w:val="31"/>
            <w:tabs>
              <w:tab w:val="left" w:pos="2100"/>
              <w:tab w:val="right" w:leader="dot" w:pos="8296"/>
            </w:tabs>
            <w:rPr>
              <w:ins w:id="574" w:author="249326630@qq.com" w:date="2018-12-23T19:29:00Z"/>
              <w:rFonts w:asciiTheme="minorHAnsi" w:eastAsiaTheme="minorEastAsia" w:hAnsiTheme="minorHAnsi" w:cstheme="minorBidi"/>
              <w:noProof/>
              <w:kern w:val="2"/>
            </w:rPr>
          </w:pPr>
          <w:ins w:id="575" w:author="249326630@qq.com" w:date="2018-12-23T19:29:00Z">
            <w:r w:rsidRPr="0075488A">
              <w:rPr>
                <w:rStyle w:val="aa"/>
                <w:noProof/>
              </w:rPr>
              <w:fldChar w:fldCharType="begin"/>
            </w:r>
            <w:r w:rsidRPr="0075488A">
              <w:rPr>
                <w:rStyle w:val="aa"/>
                <w:noProof/>
              </w:rPr>
              <w:instrText xml:space="preserve"> </w:instrText>
            </w:r>
            <w:r>
              <w:rPr>
                <w:noProof/>
              </w:rPr>
              <w:instrText>HYPERLINK \l "_Toc533356832"</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2.6.12</w:t>
            </w:r>
            <w:r>
              <w:rPr>
                <w:rFonts w:asciiTheme="minorHAnsi" w:eastAsiaTheme="minorEastAsia" w:hAnsiTheme="minorHAnsi" w:cstheme="minorBidi"/>
                <w:noProof/>
                <w:kern w:val="2"/>
              </w:rPr>
              <w:tab/>
            </w:r>
            <w:r w:rsidRPr="0075488A">
              <w:rPr>
                <w:rStyle w:val="aa"/>
                <w:noProof/>
              </w:rPr>
              <w:t>课程答疑</w:t>
            </w:r>
            <w:r>
              <w:rPr>
                <w:noProof/>
                <w:webHidden/>
              </w:rPr>
              <w:tab/>
            </w:r>
            <w:r>
              <w:rPr>
                <w:noProof/>
                <w:webHidden/>
              </w:rPr>
              <w:fldChar w:fldCharType="begin"/>
            </w:r>
            <w:r>
              <w:rPr>
                <w:noProof/>
                <w:webHidden/>
              </w:rPr>
              <w:instrText xml:space="preserve"> PAGEREF _Toc533356832 \h </w:instrText>
            </w:r>
            <w:r>
              <w:rPr>
                <w:noProof/>
                <w:webHidden/>
              </w:rPr>
            </w:r>
          </w:ins>
          <w:r>
            <w:rPr>
              <w:noProof/>
              <w:webHidden/>
            </w:rPr>
            <w:fldChar w:fldCharType="separate"/>
          </w:r>
          <w:ins w:id="576" w:author="249326630@qq.com" w:date="2018-12-23T19:29:00Z">
            <w:r>
              <w:rPr>
                <w:noProof/>
                <w:webHidden/>
              </w:rPr>
              <w:t>169</w:t>
            </w:r>
            <w:r>
              <w:rPr>
                <w:noProof/>
                <w:webHidden/>
              </w:rPr>
              <w:fldChar w:fldCharType="end"/>
            </w:r>
            <w:r w:rsidRPr="0075488A">
              <w:rPr>
                <w:rStyle w:val="aa"/>
                <w:noProof/>
              </w:rPr>
              <w:fldChar w:fldCharType="end"/>
            </w:r>
          </w:ins>
        </w:p>
        <w:p w14:paraId="66FC13F0" w14:textId="28BA1988" w:rsidR="00FD714F" w:rsidRDefault="00FD714F">
          <w:pPr>
            <w:pStyle w:val="31"/>
            <w:tabs>
              <w:tab w:val="left" w:pos="2100"/>
              <w:tab w:val="right" w:leader="dot" w:pos="8296"/>
            </w:tabs>
            <w:rPr>
              <w:ins w:id="577" w:author="249326630@qq.com" w:date="2018-12-23T19:29:00Z"/>
              <w:rFonts w:asciiTheme="minorHAnsi" w:eastAsiaTheme="minorEastAsia" w:hAnsiTheme="minorHAnsi" w:cstheme="minorBidi"/>
              <w:noProof/>
              <w:kern w:val="2"/>
            </w:rPr>
          </w:pPr>
          <w:ins w:id="578" w:author="249326630@qq.com" w:date="2018-12-23T19:29:00Z">
            <w:r w:rsidRPr="0075488A">
              <w:rPr>
                <w:rStyle w:val="aa"/>
                <w:noProof/>
              </w:rPr>
              <w:fldChar w:fldCharType="begin"/>
            </w:r>
            <w:r w:rsidRPr="0075488A">
              <w:rPr>
                <w:rStyle w:val="aa"/>
                <w:noProof/>
              </w:rPr>
              <w:instrText xml:space="preserve"> </w:instrText>
            </w:r>
            <w:r>
              <w:rPr>
                <w:noProof/>
              </w:rPr>
              <w:instrText>HYPERLINK \l "_Toc533356833"</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2.6.13</w:t>
            </w:r>
            <w:r>
              <w:rPr>
                <w:rFonts w:asciiTheme="minorHAnsi" w:eastAsiaTheme="minorEastAsia" w:hAnsiTheme="minorHAnsi" w:cstheme="minorBidi"/>
                <w:noProof/>
                <w:kern w:val="2"/>
              </w:rPr>
              <w:tab/>
            </w:r>
            <w:r w:rsidRPr="0075488A">
              <w:rPr>
                <w:rStyle w:val="aa"/>
                <w:noProof/>
              </w:rPr>
              <w:t>课程论坛</w:t>
            </w:r>
            <w:r>
              <w:rPr>
                <w:noProof/>
                <w:webHidden/>
              </w:rPr>
              <w:tab/>
            </w:r>
            <w:r>
              <w:rPr>
                <w:noProof/>
                <w:webHidden/>
              </w:rPr>
              <w:fldChar w:fldCharType="begin"/>
            </w:r>
            <w:r>
              <w:rPr>
                <w:noProof/>
                <w:webHidden/>
              </w:rPr>
              <w:instrText xml:space="preserve"> PAGEREF _Toc533356833 \h </w:instrText>
            </w:r>
            <w:r>
              <w:rPr>
                <w:noProof/>
                <w:webHidden/>
              </w:rPr>
            </w:r>
          </w:ins>
          <w:r>
            <w:rPr>
              <w:noProof/>
              <w:webHidden/>
            </w:rPr>
            <w:fldChar w:fldCharType="separate"/>
          </w:r>
          <w:ins w:id="579" w:author="249326630@qq.com" w:date="2018-12-23T19:29:00Z">
            <w:r>
              <w:rPr>
                <w:noProof/>
                <w:webHidden/>
              </w:rPr>
              <w:t>171</w:t>
            </w:r>
            <w:r>
              <w:rPr>
                <w:noProof/>
                <w:webHidden/>
              </w:rPr>
              <w:fldChar w:fldCharType="end"/>
            </w:r>
            <w:r w:rsidRPr="0075488A">
              <w:rPr>
                <w:rStyle w:val="aa"/>
                <w:noProof/>
              </w:rPr>
              <w:fldChar w:fldCharType="end"/>
            </w:r>
          </w:ins>
        </w:p>
        <w:p w14:paraId="6F95CC2E" w14:textId="01AD5607" w:rsidR="00FD714F" w:rsidRDefault="00FD714F">
          <w:pPr>
            <w:pStyle w:val="21"/>
            <w:tabs>
              <w:tab w:val="left" w:pos="1260"/>
              <w:tab w:val="right" w:leader="dot" w:pos="8296"/>
            </w:tabs>
            <w:rPr>
              <w:ins w:id="580" w:author="249326630@qq.com" w:date="2018-12-23T19:29:00Z"/>
              <w:rFonts w:asciiTheme="minorHAnsi" w:eastAsiaTheme="minorEastAsia" w:hAnsiTheme="minorHAnsi" w:cstheme="minorBidi"/>
              <w:noProof/>
              <w:kern w:val="2"/>
            </w:rPr>
          </w:pPr>
          <w:ins w:id="581" w:author="249326630@qq.com" w:date="2018-12-23T19:29:00Z">
            <w:r w:rsidRPr="0075488A">
              <w:rPr>
                <w:rStyle w:val="aa"/>
                <w:noProof/>
              </w:rPr>
              <w:fldChar w:fldCharType="begin"/>
            </w:r>
            <w:r w:rsidRPr="0075488A">
              <w:rPr>
                <w:rStyle w:val="aa"/>
                <w:noProof/>
              </w:rPr>
              <w:instrText xml:space="preserve"> </w:instrText>
            </w:r>
            <w:r>
              <w:rPr>
                <w:noProof/>
              </w:rPr>
              <w:instrText>HYPERLINK \l "_Toc533356834"</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2.7</w:t>
            </w:r>
            <w:r>
              <w:rPr>
                <w:rFonts w:asciiTheme="minorHAnsi" w:eastAsiaTheme="minorEastAsia" w:hAnsiTheme="minorHAnsi" w:cstheme="minorBidi"/>
                <w:noProof/>
                <w:kern w:val="2"/>
              </w:rPr>
              <w:tab/>
            </w:r>
            <w:r w:rsidRPr="0075488A">
              <w:rPr>
                <w:rStyle w:val="aa"/>
                <w:noProof/>
              </w:rPr>
              <w:t>教师</w:t>
            </w:r>
            <w:r>
              <w:rPr>
                <w:noProof/>
                <w:webHidden/>
              </w:rPr>
              <w:tab/>
            </w:r>
            <w:r>
              <w:rPr>
                <w:noProof/>
                <w:webHidden/>
              </w:rPr>
              <w:fldChar w:fldCharType="begin"/>
            </w:r>
            <w:r>
              <w:rPr>
                <w:noProof/>
                <w:webHidden/>
              </w:rPr>
              <w:instrText xml:space="preserve"> PAGEREF _Toc533356834 \h </w:instrText>
            </w:r>
            <w:r>
              <w:rPr>
                <w:noProof/>
                <w:webHidden/>
              </w:rPr>
            </w:r>
          </w:ins>
          <w:r>
            <w:rPr>
              <w:noProof/>
              <w:webHidden/>
            </w:rPr>
            <w:fldChar w:fldCharType="separate"/>
          </w:r>
          <w:ins w:id="582" w:author="249326630@qq.com" w:date="2018-12-23T19:29:00Z">
            <w:r>
              <w:rPr>
                <w:noProof/>
                <w:webHidden/>
              </w:rPr>
              <w:t>172</w:t>
            </w:r>
            <w:r>
              <w:rPr>
                <w:noProof/>
                <w:webHidden/>
              </w:rPr>
              <w:fldChar w:fldCharType="end"/>
            </w:r>
            <w:r w:rsidRPr="0075488A">
              <w:rPr>
                <w:rStyle w:val="aa"/>
                <w:noProof/>
              </w:rPr>
              <w:fldChar w:fldCharType="end"/>
            </w:r>
          </w:ins>
        </w:p>
        <w:p w14:paraId="60C6F36D" w14:textId="03B6A936" w:rsidR="00FD714F" w:rsidRDefault="00FD714F">
          <w:pPr>
            <w:pStyle w:val="31"/>
            <w:tabs>
              <w:tab w:val="left" w:pos="1680"/>
              <w:tab w:val="right" w:leader="dot" w:pos="8296"/>
            </w:tabs>
            <w:rPr>
              <w:ins w:id="583" w:author="249326630@qq.com" w:date="2018-12-23T19:29:00Z"/>
              <w:rFonts w:asciiTheme="minorHAnsi" w:eastAsiaTheme="minorEastAsia" w:hAnsiTheme="minorHAnsi" w:cstheme="minorBidi"/>
              <w:noProof/>
              <w:kern w:val="2"/>
            </w:rPr>
          </w:pPr>
          <w:ins w:id="584" w:author="249326630@qq.com" w:date="2018-12-23T19:29:00Z">
            <w:r w:rsidRPr="0075488A">
              <w:rPr>
                <w:rStyle w:val="aa"/>
                <w:noProof/>
              </w:rPr>
              <w:fldChar w:fldCharType="begin"/>
            </w:r>
            <w:r w:rsidRPr="0075488A">
              <w:rPr>
                <w:rStyle w:val="aa"/>
                <w:noProof/>
              </w:rPr>
              <w:instrText xml:space="preserve"> </w:instrText>
            </w:r>
            <w:r>
              <w:rPr>
                <w:noProof/>
              </w:rPr>
              <w:instrText>HYPERLINK \l "_Toc533356835"</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2.7.1</w:t>
            </w:r>
            <w:r>
              <w:rPr>
                <w:rFonts w:asciiTheme="minorHAnsi" w:eastAsiaTheme="minorEastAsia" w:hAnsiTheme="minorHAnsi" w:cstheme="minorBidi"/>
                <w:noProof/>
                <w:kern w:val="2"/>
              </w:rPr>
              <w:tab/>
            </w:r>
            <w:r w:rsidRPr="0075488A">
              <w:rPr>
                <w:rStyle w:val="aa"/>
                <w:noProof/>
              </w:rPr>
              <w:t>浏览教师列表</w:t>
            </w:r>
            <w:r>
              <w:rPr>
                <w:noProof/>
                <w:webHidden/>
              </w:rPr>
              <w:tab/>
            </w:r>
            <w:r>
              <w:rPr>
                <w:noProof/>
                <w:webHidden/>
              </w:rPr>
              <w:fldChar w:fldCharType="begin"/>
            </w:r>
            <w:r>
              <w:rPr>
                <w:noProof/>
                <w:webHidden/>
              </w:rPr>
              <w:instrText xml:space="preserve"> PAGEREF _Toc533356835 \h </w:instrText>
            </w:r>
            <w:r>
              <w:rPr>
                <w:noProof/>
                <w:webHidden/>
              </w:rPr>
            </w:r>
          </w:ins>
          <w:r>
            <w:rPr>
              <w:noProof/>
              <w:webHidden/>
            </w:rPr>
            <w:fldChar w:fldCharType="separate"/>
          </w:r>
          <w:ins w:id="585" w:author="249326630@qq.com" w:date="2018-12-23T19:29:00Z">
            <w:r>
              <w:rPr>
                <w:noProof/>
                <w:webHidden/>
              </w:rPr>
              <w:t>172</w:t>
            </w:r>
            <w:r>
              <w:rPr>
                <w:noProof/>
                <w:webHidden/>
              </w:rPr>
              <w:fldChar w:fldCharType="end"/>
            </w:r>
            <w:r w:rsidRPr="0075488A">
              <w:rPr>
                <w:rStyle w:val="aa"/>
                <w:noProof/>
              </w:rPr>
              <w:fldChar w:fldCharType="end"/>
            </w:r>
          </w:ins>
        </w:p>
        <w:p w14:paraId="4B757A08" w14:textId="6F605E70" w:rsidR="00FD714F" w:rsidRDefault="00FD714F">
          <w:pPr>
            <w:pStyle w:val="31"/>
            <w:tabs>
              <w:tab w:val="left" w:pos="1680"/>
              <w:tab w:val="right" w:leader="dot" w:pos="8296"/>
            </w:tabs>
            <w:rPr>
              <w:ins w:id="586" w:author="249326630@qq.com" w:date="2018-12-23T19:29:00Z"/>
              <w:rFonts w:asciiTheme="minorHAnsi" w:eastAsiaTheme="minorEastAsia" w:hAnsiTheme="minorHAnsi" w:cstheme="minorBidi"/>
              <w:noProof/>
              <w:kern w:val="2"/>
            </w:rPr>
          </w:pPr>
          <w:ins w:id="587" w:author="249326630@qq.com" w:date="2018-12-23T19:29:00Z">
            <w:r w:rsidRPr="0075488A">
              <w:rPr>
                <w:rStyle w:val="aa"/>
                <w:noProof/>
              </w:rPr>
              <w:fldChar w:fldCharType="begin"/>
            </w:r>
            <w:r w:rsidRPr="0075488A">
              <w:rPr>
                <w:rStyle w:val="aa"/>
                <w:noProof/>
              </w:rPr>
              <w:instrText xml:space="preserve"> </w:instrText>
            </w:r>
            <w:r>
              <w:rPr>
                <w:noProof/>
              </w:rPr>
              <w:instrText>HYPERLINK \l "_Toc533356836"</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2.7.2</w:t>
            </w:r>
            <w:r>
              <w:rPr>
                <w:rFonts w:asciiTheme="minorHAnsi" w:eastAsiaTheme="minorEastAsia" w:hAnsiTheme="minorHAnsi" w:cstheme="minorBidi"/>
                <w:noProof/>
                <w:kern w:val="2"/>
              </w:rPr>
              <w:tab/>
            </w:r>
            <w:r w:rsidRPr="0075488A">
              <w:rPr>
                <w:rStyle w:val="aa"/>
                <w:noProof/>
              </w:rPr>
              <w:t>访问教师开课</w:t>
            </w:r>
            <w:r>
              <w:rPr>
                <w:noProof/>
                <w:webHidden/>
              </w:rPr>
              <w:tab/>
            </w:r>
            <w:r>
              <w:rPr>
                <w:noProof/>
                <w:webHidden/>
              </w:rPr>
              <w:fldChar w:fldCharType="begin"/>
            </w:r>
            <w:r>
              <w:rPr>
                <w:noProof/>
                <w:webHidden/>
              </w:rPr>
              <w:instrText xml:space="preserve"> PAGEREF _Toc533356836 \h </w:instrText>
            </w:r>
            <w:r>
              <w:rPr>
                <w:noProof/>
                <w:webHidden/>
              </w:rPr>
            </w:r>
          </w:ins>
          <w:r>
            <w:rPr>
              <w:noProof/>
              <w:webHidden/>
            </w:rPr>
            <w:fldChar w:fldCharType="separate"/>
          </w:r>
          <w:ins w:id="588" w:author="249326630@qq.com" w:date="2018-12-23T19:29:00Z">
            <w:r>
              <w:rPr>
                <w:noProof/>
                <w:webHidden/>
              </w:rPr>
              <w:t>173</w:t>
            </w:r>
            <w:r>
              <w:rPr>
                <w:noProof/>
                <w:webHidden/>
              </w:rPr>
              <w:fldChar w:fldCharType="end"/>
            </w:r>
            <w:r w:rsidRPr="0075488A">
              <w:rPr>
                <w:rStyle w:val="aa"/>
                <w:noProof/>
              </w:rPr>
              <w:fldChar w:fldCharType="end"/>
            </w:r>
          </w:ins>
        </w:p>
        <w:p w14:paraId="74D77226" w14:textId="4A186D88" w:rsidR="00FD714F" w:rsidRDefault="00FD714F">
          <w:pPr>
            <w:pStyle w:val="12"/>
            <w:tabs>
              <w:tab w:val="left" w:pos="420"/>
              <w:tab w:val="right" w:leader="dot" w:pos="8296"/>
            </w:tabs>
            <w:rPr>
              <w:ins w:id="589" w:author="249326630@qq.com" w:date="2018-12-23T19:29:00Z"/>
              <w:rFonts w:asciiTheme="minorHAnsi" w:eastAsiaTheme="minorEastAsia" w:hAnsiTheme="minorHAnsi" w:cstheme="minorBidi"/>
              <w:noProof/>
              <w:kern w:val="2"/>
            </w:rPr>
          </w:pPr>
          <w:ins w:id="590" w:author="249326630@qq.com" w:date="2018-12-23T19:29:00Z">
            <w:r w:rsidRPr="0075488A">
              <w:rPr>
                <w:rStyle w:val="aa"/>
                <w:noProof/>
              </w:rPr>
              <w:fldChar w:fldCharType="begin"/>
            </w:r>
            <w:r w:rsidRPr="0075488A">
              <w:rPr>
                <w:rStyle w:val="aa"/>
                <w:noProof/>
              </w:rPr>
              <w:instrText xml:space="preserve"> </w:instrText>
            </w:r>
            <w:r>
              <w:rPr>
                <w:noProof/>
              </w:rPr>
              <w:instrText>HYPERLINK \l "_Toc533356837"</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3</w:t>
            </w:r>
            <w:r>
              <w:rPr>
                <w:rFonts w:asciiTheme="minorHAnsi" w:eastAsiaTheme="minorEastAsia" w:hAnsiTheme="minorHAnsi" w:cstheme="minorBidi"/>
                <w:noProof/>
                <w:kern w:val="2"/>
              </w:rPr>
              <w:tab/>
            </w:r>
            <w:r w:rsidRPr="0075488A">
              <w:rPr>
                <w:rStyle w:val="aa"/>
                <w:noProof/>
              </w:rPr>
              <w:t>游客</w:t>
            </w:r>
            <w:r>
              <w:rPr>
                <w:noProof/>
                <w:webHidden/>
              </w:rPr>
              <w:tab/>
            </w:r>
            <w:r>
              <w:rPr>
                <w:noProof/>
                <w:webHidden/>
              </w:rPr>
              <w:fldChar w:fldCharType="begin"/>
            </w:r>
            <w:r>
              <w:rPr>
                <w:noProof/>
                <w:webHidden/>
              </w:rPr>
              <w:instrText xml:space="preserve"> PAGEREF _Toc533356837 \h </w:instrText>
            </w:r>
            <w:r>
              <w:rPr>
                <w:noProof/>
                <w:webHidden/>
              </w:rPr>
            </w:r>
          </w:ins>
          <w:r>
            <w:rPr>
              <w:noProof/>
              <w:webHidden/>
            </w:rPr>
            <w:fldChar w:fldCharType="separate"/>
          </w:r>
          <w:ins w:id="591" w:author="249326630@qq.com" w:date="2018-12-23T19:29:00Z">
            <w:r>
              <w:rPr>
                <w:noProof/>
                <w:webHidden/>
              </w:rPr>
              <w:t>174</w:t>
            </w:r>
            <w:r>
              <w:rPr>
                <w:noProof/>
                <w:webHidden/>
              </w:rPr>
              <w:fldChar w:fldCharType="end"/>
            </w:r>
            <w:r w:rsidRPr="0075488A">
              <w:rPr>
                <w:rStyle w:val="aa"/>
                <w:noProof/>
              </w:rPr>
              <w:fldChar w:fldCharType="end"/>
            </w:r>
          </w:ins>
        </w:p>
        <w:p w14:paraId="08431591" w14:textId="423B9633" w:rsidR="00FD714F" w:rsidRDefault="00FD714F">
          <w:pPr>
            <w:pStyle w:val="21"/>
            <w:tabs>
              <w:tab w:val="left" w:pos="1260"/>
              <w:tab w:val="right" w:leader="dot" w:pos="8296"/>
            </w:tabs>
            <w:rPr>
              <w:ins w:id="592" w:author="249326630@qq.com" w:date="2018-12-23T19:29:00Z"/>
              <w:rFonts w:asciiTheme="minorHAnsi" w:eastAsiaTheme="minorEastAsia" w:hAnsiTheme="minorHAnsi" w:cstheme="minorBidi"/>
              <w:noProof/>
              <w:kern w:val="2"/>
            </w:rPr>
          </w:pPr>
          <w:ins w:id="593" w:author="249326630@qq.com" w:date="2018-12-23T19:29:00Z">
            <w:r w:rsidRPr="0075488A">
              <w:rPr>
                <w:rStyle w:val="aa"/>
                <w:noProof/>
              </w:rPr>
              <w:fldChar w:fldCharType="begin"/>
            </w:r>
            <w:r w:rsidRPr="0075488A">
              <w:rPr>
                <w:rStyle w:val="aa"/>
                <w:noProof/>
              </w:rPr>
              <w:instrText xml:space="preserve"> </w:instrText>
            </w:r>
            <w:r>
              <w:rPr>
                <w:noProof/>
              </w:rPr>
              <w:instrText>HYPERLINK \l "_Toc533356838"</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3.1</w:t>
            </w:r>
            <w:r>
              <w:rPr>
                <w:rFonts w:asciiTheme="minorHAnsi" w:eastAsiaTheme="minorEastAsia" w:hAnsiTheme="minorHAnsi" w:cstheme="minorBidi"/>
                <w:noProof/>
                <w:kern w:val="2"/>
              </w:rPr>
              <w:tab/>
            </w:r>
            <w:r w:rsidRPr="0075488A">
              <w:rPr>
                <w:rStyle w:val="aa"/>
                <w:noProof/>
              </w:rPr>
              <w:t>首页</w:t>
            </w:r>
            <w:r>
              <w:rPr>
                <w:noProof/>
                <w:webHidden/>
              </w:rPr>
              <w:tab/>
            </w:r>
            <w:r>
              <w:rPr>
                <w:noProof/>
                <w:webHidden/>
              </w:rPr>
              <w:fldChar w:fldCharType="begin"/>
            </w:r>
            <w:r>
              <w:rPr>
                <w:noProof/>
                <w:webHidden/>
              </w:rPr>
              <w:instrText xml:space="preserve"> PAGEREF _Toc533356838 \h </w:instrText>
            </w:r>
            <w:r>
              <w:rPr>
                <w:noProof/>
                <w:webHidden/>
              </w:rPr>
            </w:r>
          </w:ins>
          <w:r>
            <w:rPr>
              <w:noProof/>
              <w:webHidden/>
            </w:rPr>
            <w:fldChar w:fldCharType="separate"/>
          </w:r>
          <w:ins w:id="594" w:author="249326630@qq.com" w:date="2018-12-23T19:29:00Z">
            <w:r>
              <w:rPr>
                <w:noProof/>
                <w:webHidden/>
              </w:rPr>
              <w:t>174</w:t>
            </w:r>
            <w:r>
              <w:rPr>
                <w:noProof/>
                <w:webHidden/>
              </w:rPr>
              <w:fldChar w:fldCharType="end"/>
            </w:r>
            <w:r w:rsidRPr="0075488A">
              <w:rPr>
                <w:rStyle w:val="aa"/>
                <w:noProof/>
              </w:rPr>
              <w:fldChar w:fldCharType="end"/>
            </w:r>
          </w:ins>
        </w:p>
        <w:p w14:paraId="109F1599" w14:textId="6E2D7063" w:rsidR="00FD714F" w:rsidRDefault="00FD714F">
          <w:pPr>
            <w:pStyle w:val="31"/>
            <w:tabs>
              <w:tab w:val="left" w:pos="1680"/>
              <w:tab w:val="right" w:leader="dot" w:pos="8296"/>
            </w:tabs>
            <w:rPr>
              <w:ins w:id="595" w:author="249326630@qq.com" w:date="2018-12-23T19:29:00Z"/>
              <w:rFonts w:asciiTheme="minorHAnsi" w:eastAsiaTheme="minorEastAsia" w:hAnsiTheme="minorHAnsi" w:cstheme="minorBidi"/>
              <w:noProof/>
              <w:kern w:val="2"/>
            </w:rPr>
          </w:pPr>
          <w:ins w:id="596" w:author="249326630@qq.com" w:date="2018-12-23T19:29:00Z">
            <w:r w:rsidRPr="0075488A">
              <w:rPr>
                <w:rStyle w:val="aa"/>
                <w:noProof/>
              </w:rPr>
              <w:fldChar w:fldCharType="begin"/>
            </w:r>
            <w:r w:rsidRPr="0075488A">
              <w:rPr>
                <w:rStyle w:val="aa"/>
                <w:noProof/>
              </w:rPr>
              <w:instrText xml:space="preserve"> </w:instrText>
            </w:r>
            <w:r>
              <w:rPr>
                <w:noProof/>
              </w:rPr>
              <w:instrText>HYPERLINK \l "_Toc533356839"</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3.1.1</w:t>
            </w:r>
            <w:r>
              <w:rPr>
                <w:rFonts w:asciiTheme="minorHAnsi" w:eastAsiaTheme="minorEastAsia" w:hAnsiTheme="minorHAnsi" w:cstheme="minorBidi"/>
                <w:noProof/>
                <w:kern w:val="2"/>
              </w:rPr>
              <w:tab/>
            </w:r>
            <w:r w:rsidRPr="0075488A">
              <w:rPr>
                <w:rStyle w:val="aa"/>
                <w:noProof/>
              </w:rPr>
              <w:t>浏览全站搜索</w:t>
            </w:r>
            <w:r>
              <w:rPr>
                <w:noProof/>
                <w:webHidden/>
              </w:rPr>
              <w:tab/>
            </w:r>
            <w:r>
              <w:rPr>
                <w:noProof/>
                <w:webHidden/>
              </w:rPr>
              <w:fldChar w:fldCharType="begin"/>
            </w:r>
            <w:r>
              <w:rPr>
                <w:noProof/>
                <w:webHidden/>
              </w:rPr>
              <w:instrText xml:space="preserve"> PAGEREF _Toc533356839 \h </w:instrText>
            </w:r>
            <w:r>
              <w:rPr>
                <w:noProof/>
                <w:webHidden/>
              </w:rPr>
            </w:r>
          </w:ins>
          <w:r>
            <w:rPr>
              <w:noProof/>
              <w:webHidden/>
            </w:rPr>
            <w:fldChar w:fldCharType="separate"/>
          </w:r>
          <w:ins w:id="597" w:author="249326630@qq.com" w:date="2018-12-23T19:29:00Z">
            <w:r>
              <w:rPr>
                <w:noProof/>
                <w:webHidden/>
              </w:rPr>
              <w:t>174</w:t>
            </w:r>
            <w:r>
              <w:rPr>
                <w:noProof/>
                <w:webHidden/>
              </w:rPr>
              <w:fldChar w:fldCharType="end"/>
            </w:r>
            <w:r w:rsidRPr="0075488A">
              <w:rPr>
                <w:rStyle w:val="aa"/>
                <w:noProof/>
              </w:rPr>
              <w:fldChar w:fldCharType="end"/>
            </w:r>
          </w:ins>
        </w:p>
        <w:p w14:paraId="420C51B8" w14:textId="18E94EE3" w:rsidR="00FD714F" w:rsidRDefault="00FD714F">
          <w:pPr>
            <w:pStyle w:val="31"/>
            <w:tabs>
              <w:tab w:val="left" w:pos="1680"/>
              <w:tab w:val="right" w:leader="dot" w:pos="8296"/>
            </w:tabs>
            <w:rPr>
              <w:ins w:id="598" w:author="249326630@qq.com" w:date="2018-12-23T19:29:00Z"/>
              <w:rFonts w:asciiTheme="minorHAnsi" w:eastAsiaTheme="minorEastAsia" w:hAnsiTheme="minorHAnsi" w:cstheme="minorBidi"/>
              <w:noProof/>
              <w:kern w:val="2"/>
            </w:rPr>
          </w:pPr>
          <w:ins w:id="599" w:author="249326630@qq.com" w:date="2018-12-23T19:29:00Z">
            <w:r w:rsidRPr="0075488A">
              <w:rPr>
                <w:rStyle w:val="aa"/>
                <w:noProof/>
              </w:rPr>
              <w:fldChar w:fldCharType="begin"/>
            </w:r>
            <w:r w:rsidRPr="0075488A">
              <w:rPr>
                <w:rStyle w:val="aa"/>
                <w:noProof/>
              </w:rPr>
              <w:instrText xml:space="preserve"> </w:instrText>
            </w:r>
            <w:r>
              <w:rPr>
                <w:noProof/>
              </w:rPr>
              <w:instrText>HYPERLINK \l "_Toc533356840"</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3.1.2</w:t>
            </w:r>
            <w:r>
              <w:rPr>
                <w:rFonts w:asciiTheme="minorHAnsi" w:eastAsiaTheme="minorEastAsia" w:hAnsiTheme="minorHAnsi" w:cstheme="minorBidi"/>
                <w:noProof/>
                <w:kern w:val="2"/>
              </w:rPr>
              <w:tab/>
            </w:r>
            <w:r w:rsidRPr="0075488A">
              <w:rPr>
                <w:rStyle w:val="aa"/>
                <w:noProof/>
              </w:rPr>
              <w:t>浏览导航栏</w:t>
            </w:r>
            <w:r>
              <w:rPr>
                <w:noProof/>
                <w:webHidden/>
              </w:rPr>
              <w:tab/>
            </w:r>
            <w:r>
              <w:rPr>
                <w:noProof/>
                <w:webHidden/>
              </w:rPr>
              <w:fldChar w:fldCharType="begin"/>
            </w:r>
            <w:r>
              <w:rPr>
                <w:noProof/>
                <w:webHidden/>
              </w:rPr>
              <w:instrText xml:space="preserve"> PAGEREF _Toc533356840 \h </w:instrText>
            </w:r>
            <w:r>
              <w:rPr>
                <w:noProof/>
                <w:webHidden/>
              </w:rPr>
            </w:r>
          </w:ins>
          <w:r>
            <w:rPr>
              <w:noProof/>
              <w:webHidden/>
            </w:rPr>
            <w:fldChar w:fldCharType="separate"/>
          </w:r>
          <w:ins w:id="600" w:author="249326630@qq.com" w:date="2018-12-23T19:29:00Z">
            <w:r>
              <w:rPr>
                <w:noProof/>
                <w:webHidden/>
              </w:rPr>
              <w:t>175</w:t>
            </w:r>
            <w:r>
              <w:rPr>
                <w:noProof/>
                <w:webHidden/>
              </w:rPr>
              <w:fldChar w:fldCharType="end"/>
            </w:r>
            <w:r w:rsidRPr="0075488A">
              <w:rPr>
                <w:rStyle w:val="aa"/>
                <w:noProof/>
              </w:rPr>
              <w:fldChar w:fldCharType="end"/>
            </w:r>
          </w:ins>
        </w:p>
        <w:p w14:paraId="6DA7D017" w14:textId="4B4AD914" w:rsidR="00FD714F" w:rsidRDefault="00FD714F">
          <w:pPr>
            <w:pStyle w:val="31"/>
            <w:tabs>
              <w:tab w:val="left" w:pos="1680"/>
              <w:tab w:val="right" w:leader="dot" w:pos="8296"/>
            </w:tabs>
            <w:rPr>
              <w:ins w:id="601" w:author="249326630@qq.com" w:date="2018-12-23T19:29:00Z"/>
              <w:rFonts w:asciiTheme="minorHAnsi" w:eastAsiaTheme="minorEastAsia" w:hAnsiTheme="minorHAnsi" w:cstheme="minorBidi"/>
              <w:noProof/>
              <w:kern w:val="2"/>
            </w:rPr>
          </w:pPr>
          <w:ins w:id="602" w:author="249326630@qq.com" w:date="2018-12-23T19:29:00Z">
            <w:r w:rsidRPr="0075488A">
              <w:rPr>
                <w:rStyle w:val="aa"/>
                <w:noProof/>
              </w:rPr>
              <w:fldChar w:fldCharType="begin"/>
            </w:r>
            <w:r w:rsidRPr="0075488A">
              <w:rPr>
                <w:rStyle w:val="aa"/>
                <w:noProof/>
              </w:rPr>
              <w:instrText xml:space="preserve"> </w:instrText>
            </w:r>
            <w:r>
              <w:rPr>
                <w:noProof/>
              </w:rPr>
              <w:instrText>HYPERLINK \l "_Toc533356841"</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3.1.3</w:t>
            </w:r>
            <w:r>
              <w:rPr>
                <w:rFonts w:asciiTheme="minorHAnsi" w:eastAsiaTheme="minorEastAsia" w:hAnsiTheme="minorHAnsi" w:cstheme="minorBidi"/>
                <w:noProof/>
                <w:kern w:val="2"/>
              </w:rPr>
              <w:tab/>
            </w:r>
            <w:r w:rsidRPr="0075488A">
              <w:rPr>
                <w:rStyle w:val="aa"/>
                <w:noProof/>
              </w:rPr>
              <w:t>浏览网站介绍</w:t>
            </w:r>
            <w:r>
              <w:rPr>
                <w:noProof/>
                <w:webHidden/>
              </w:rPr>
              <w:tab/>
            </w:r>
            <w:r>
              <w:rPr>
                <w:noProof/>
                <w:webHidden/>
              </w:rPr>
              <w:fldChar w:fldCharType="begin"/>
            </w:r>
            <w:r>
              <w:rPr>
                <w:noProof/>
                <w:webHidden/>
              </w:rPr>
              <w:instrText xml:space="preserve"> PAGEREF _Toc533356841 \h </w:instrText>
            </w:r>
            <w:r>
              <w:rPr>
                <w:noProof/>
                <w:webHidden/>
              </w:rPr>
            </w:r>
          </w:ins>
          <w:r>
            <w:rPr>
              <w:noProof/>
              <w:webHidden/>
            </w:rPr>
            <w:fldChar w:fldCharType="separate"/>
          </w:r>
          <w:ins w:id="603" w:author="249326630@qq.com" w:date="2018-12-23T19:29:00Z">
            <w:r>
              <w:rPr>
                <w:noProof/>
                <w:webHidden/>
              </w:rPr>
              <w:t>176</w:t>
            </w:r>
            <w:r>
              <w:rPr>
                <w:noProof/>
                <w:webHidden/>
              </w:rPr>
              <w:fldChar w:fldCharType="end"/>
            </w:r>
            <w:r w:rsidRPr="0075488A">
              <w:rPr>
                <w:rStyle w:val="aa"/>
                <w:noProof/>
              </w:rPr>
              <w:fldChar w:fldCharType="end"/>
            </w:r>
          </w:ins>
        </w:p>
        <w:p w14:paraId="59E6F0CC" w14:textId="0C870676" w:rsidR="00FD714F" w:rsidRDefault="00FD714F">
          <w:pPr>
            <w:pStyle w:val="31"/>
            <w:tabs>
              <w:tab w:val="left" w:pos="1680"/>
              <w:tab w:val="right" w:leader="dot" w:pos="8296"/>
            </w:tabs>
            <w:rPr>
              <w:ins w:id="604" w:author="249326630@qq.com" w:date="2018-12-23T19:29:00Z"/>
              <w:rFonts w:asciiTheme="minorHAnsi" w:eastAsiaTheme="minorEastAsia" w:hAnsiTheme="minorHAnsi" w:cstheme="minorBidi"/>
              <w:noProof/>
              <w:kern w:val="2"/>
            </w:rPr>
          </w:pPr>
          <w:ins w:id="605" w:author="249326630@qq.com" w:date="2018-12-23T19:29:00Z">
            <w:r w:rsidRPr="0075488A">
              <w:rPr>
                <w:rStyle w:val="aa"/>
                <w:noProof/>
              </w:rPr>
              <w:fldChar w:fldCharType="begin"/>
            </w:r>
            <w:r w:rsidRPr="0075488A">
              <w:rPr>
                <w:rStyle w:val="aa"/>
                <w:noProof/>
              </w:rPr>
              <w:instrText xml:space="preserve"> </w:instrText>
            </w:r>
            <w:r>
              <w:rPr>
                <w:noProof/>
              </w:rPr>
              <w:instrText>HYPERLINK \l "_Toc533356842"</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3.1.4</w:t>
            </w:r>
            <w:r>
              <w:rPr>
                <w:rFonts w:asciiTheme="minorHAnsi" w:eastAsiaTheme="minorEastAsia" w:hAnsiTheme="minorHAnsi" w:cstheme="minorBidi"/>
                <w:noProof/>
                <w:kern w:val="2"/>
              </w:rPr>
              <w:tab/>
            </w:r>
            <w:r w:rsidRPr="0075488A">
              <w:rPr>
                <w:rStyle w:val="aa"/>
                <w:noProof/>
              </w:rPr>
              <w:t>浏览新开课程</w:t>
            </w:r>
            <w:r>
              <w:rPr>
                <w:noProof/>
                <w:webHidden/>
              </w:rPr>
              <w:tab/>
            </w:r>
            <w:r>
              <w:rPr>
                <w:noProof/>
                <w:webHidden/>
              </w:rPr>
              <w:fldChar w:fldCharType="begin"/>
            </w:r>
            <w:r>
              <w:rPr>
                <w:noProof/>
                <w:webHidden/>
              </w:rPr>
              <w:instrText xml:space="preserve"> PAGEREF _Toc533356842 \h </w:instrText>
            </w:r>
            <w:r>
              <w:rPr>
                <w:noProof/>
                <w:webHidden/>
              </w:rPr>
            </w:r>
          </w:ins>
          <w:r>
            <w:rPr>
              <w:noProof/>
              <w:webHidden/>
            </w:rPr>
            <w:fldChar w:fldCharType="separate"/>
          </w:r>
          <w:ins w:id="606" w:author="249326630@qq.com" w:date="2018-12-23T19:29:00Z">
            <w:r>
              <w:rPr>
                <w:noProof/>
                <w:webHidden/>
              </w:rPr>
              <w:t>177</w:t>
            </w:r>
            <w:r>
              <w:rPr>
                <w:noProof/>
                <w:webHidden/>
              </w:rPr>
              <w:fldChar w:fldCharType="end"/>
            </w:r>
            <w:r w:rsidRPr="0075488A">
              <w:rPr>
                <w:rStyle w:val="aa"/>
                <w:noProof/>
              </w:rPr>
              <w:fldChar w:fldCharType="end"/>
            </w:r>
          </w:ins>
        </w:p>
        <w:p w14:paraId="0BB0B86D" w14:textId="33F19EBF" w:rsidR="00FD714F" w:rsidRDefault="00FD714F">
          <w:pPr>
            <w:pStyle w:val="31"/>
            <w:tabs>
              <w:tab w:val="left" w:pos="1680"/>
              <w:tab w:val="right" w:leader="dot" w:pos="8296"/>
            </w:tabs>
            <w:rPr>
              <w:ins w:id="607" w:author="249326630@qq.com" w:date="2018-12-23T19:29:00Z"/>
              <w:rFonts w:asciiTheme="minorHAnsi" w:eastAsiaTheme="minorEastAsia" w:hAnsiTheme="minorHAnsi" w:cstheme="minorBidi"/>
              <w:noProof/>
              <w:kern w:val="2"/>
            </w:rPr>
          </w:pPr>
          <w:ins w:id="608" w:author="249326630@qq.com" w:date="2018-12-23T19:29:00Z">
            <w:r w:rsidRPr="0075488A">
              <w:rPr>
                <w:rStyle w:val="aa"/>
                <w:noProof/>
              </w:rPr>
              <w:fldChar w:fldCharType="begin"/>
            </w:r>
            <w:r w:rsidRPr="0075488A">
              <w:rPr>
                <w:rStyle w:val="aa"/>
                <w:noProof/>
              </w:rPr>
              <w:instrText xml:space="preserve"> </w:instrText>
            </w:r>
            <w:r>
              <w:rPr>
                <w:noProof/>
              </w:rPr>
              <w:instrText>HYPERLINK \l "_Toc533356843"</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3.1.5</w:t>
            </w:r>
            <w:r>
              <w:rPr>
                <w:rFonts w:asciiTheme="minorHAnsi" w:eastAsiaTheme="minorEastAsia" w:hAnsiTheme="minorHAnsi" w:cstheme="minorBidi"/>
                <w:noProof/>
                <w:kern w:val="2"/>
              </w:rPr>
              <w:tab/>
            </w:r>
            <w:r w:rsidRPr="0075488A">
              <w:rPr>
                <w:rStyle w:val="aa"/>
                <w:noProof/>
              </w:rPr>
              <w:t>浏览友情链接</w:t>
            </w:r>
            <w:r>
              <w:rPr>
                <w:noProof/>
                <w:webHidden/>
              </w:rPr>
              <w:tab/>
            </w:r>
            <w:r>
              <w:rPr>
                <w:noProof/>
                <w:webHidden/>
              </w:rPr>
              <w:fldChar w:fldCharType="begin"/>
            </w:r>
            <w:r>
              <w:rPr>
                <w:noProof/>
                <w:webHidden/>
              </w:rPr>
              <w:instrText xml:space="preserve"> PAGEREF _Toc533356843 \h </w:instrText>
            </w:r>
            <w:r>
              <w:rPr>
                <w:noProof/>
                <w:webHidden/>
              </w:rPr>
            </w:r>
          </w:ins>
          <w:r>
            <w:rPr>
              <w:noProof/>
              <w:webHidden/>
            </w:rPr>
            <w:fldChar w:fldCharType="separate"/>
          </w:r>
          <w:ins w:id="609" w:author="249326630@qq.com" w:date="2018-12-23T19:29:00Z">
            <w:r>
              <w:rPr>
                <w:noProof/>
                <w:webHidden/>
              </w:rPr>
              <w:t>178</w:t>
            </w:r>
            <w:r>
              <w:rPr>
                <w:noProof/>
                <w:webHidden/>
              </w:rPr>
              <w:fldChar w:fldCharType="end"/>
            </w:r>
            <w:r w:rsidRPr="0075488A">
              <w:rPr>
                <w:rStyle w:val="aa"/>
                <w:noProof/>
              </w:rPr>
              <w:fldChar w:fldCharType="end"/>
            </w:r>
          </w:ins>
        </w:p>
        <w:p w14:paraId="159FD9CF" w14:textId="234C5C34" w:rsidR="00FD714F" w:rsidRDefault="00FD714F">
          <w:pPr>
            <w:pStyle w:val="31"/>
            <w:tabs>
              <w:tab w:val="left" w:pos="1680"/>
              <w:tab w:val="right" w:leader="dot" w:pos="8296"/>
            </w:tabs>
            <w:rPr>
              <w:ins w:id="610" w:author="249326630@qq.com" w:date="2018-12-23T19:29:00Z"/>
              <w:rFonts w:asciiTheme="minorHAnsi" w:eastAsiaTheme="minorEastAsia" w:hAnsiTheme="minorHAnsi" w:cstheme="minorBidi"/>
              <w:noProof/>
              <w:kern w:val="2"/>
            </w:rPr>
          </w:pPr>
          <w:ins w:id="611" w:author="249326630@qq.com" w:date="2018-12-23T19:29:00Z">
            <w:r w:rsidRPr="0075488A">
              <w:rPr>
                <w:rStyle w:val="aa"/>
                <w:noProof/>
              </w:rPr>
              <w:fldChar w:fldCharType="begin"/>
            </w:r>
            <w:r w:rsidRPr="0075488A">
              <w:rPr>
                <w:rStyle w:val="aa"/>
                <w:noProof/>
              </w:rPr>
              <w:instrText xml:space="preserve"> </w:instrText>
            </w:r>
            <w:r>
              <w:rPr>
                <w:noProof/>
              </w:rPr>
              <w:instrText>HYPERLINK \l "_Toc533356844"</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3.1.6</w:t>
            </w:r>
            <w:r>
              <w:rPr>
                <w:rFonts w:asciiTheme="minorHAnsi" w:eastAsiaTheme="minorEastAsia" w:hAnsiTheme="minorHAnsi" w:cstheme="minorBidi"/>
                <w:noProof/>
                <w:kern w:val="2"/>
              </w:rPr>
              <w:tab/>
            </w:r>
            <w:r w:rsidRPr="0075488A">
              <w:rPr>
                <w:rStyle w:val="aa"/>
                <w:noProof/>
              </w:rPr>
              <w:t>登录/注册</w:t>
            </w:r>
            <w:r>
              <w:rPr>
                <w:noProof/>
                <w:webHidden/>
              </w:rPr>
              <w:tab/>
            </w:r>
            <w:r>
              <w:rPr>
                <w:noProof/>
                <w:webHidden/>
              </w:rPr>
              <w:fldChar w:fldCharType="begin"/>
            </w:r>
            <w:r>
              <w:rPr>
                <w:noProof/>
                <w:webHidden/>
              </w:rPr>
              <w:instrText xml:space="preserve"> PAGEREF _Toc533356844 \h </w:instrText>
            </w:r>
            <w:r>
              <w:rPr>
                <w:noProof/>
                <w:webHidden/>
              </w:rPr>
            </w:r>
          </w:ins>
          <w:r>
            <w:rPr>
              <w:noProof/>
              <w:webHidden/>
            </w:rPr>
            <w:fldChar w:fldCharType="separate"/>
          </w:r>
          <w:ins w:id="612" w:author="249326630@qq.com" w:date="2018-12-23T19:29:00Z">
            <w:r>
              <w:rPr>
                <w:noProof/>
                <w:webHidden/>
              </w:rPr>
              <w:t>179</w:t>
            </w:r>
            <w:r>
              <w:rPr>
                <w:noProof/>
                <w:webHidden/>
              </w:rPr>
              <w:fldChar w:fldCharType="end"/>
            </w:r>
            <w:r w:rsidRPr="0075488A">
              <w:rPr>
                <w:rStyle w:val="aa"/>
                <w:noProof/>
              </w:rPr>
              <w:fldChar w:fldCharType="end"/>
            </w:r>
          </w:ins>
        </w:p>
        <w:p w14:paraId="3073941F" w14:textId="2E9168CB" w:rsidR="00FD714F" w:rsidRDefault="00FD714F">
          <w:pPr>
            <w:pStyle w:val="31"/>
            <w:tabs>
              <w:tab w:val="left" w:pos="1680"/>
              <w:tab w:val="right" w:leader="dot" w:pos="8296"/>
            </w:tabs>
            <w:rPr>
              <w:ins w:id="613" w:author="249326630@qq.com" w:date="2018-12-23T19:29:00Z"/>
              <w:rFonts w:asciiTheme="minorHAnsi" w:eastAsiaTheme="minorEastAsia" w:hAnsiTheme="minorHAnsi" w:cstheme="minorBidi"/>
              <w:noProof/>
              <w:kern w:val="2"/>
            </w:rPr>
          </w:pPr>
          <w:ins w:id="614" w:author="249326630@qq.com" w:date="2018-12-23T19:29:00Z">
            <w:r w:rsidRPr="0075488A">
              <w:rPr>
                <w:rStyle w:val="aa"/>
                <w:noProof/>
              </w:rPr>
              <w:fldChar w:fldCharType="begin"/>
            </w:r>
            <w:r w:rsidRPr="0075488A">
              <w:rPr>
                <w:rStyle w:val="aa"/>
                <w:noProof/>
              </w:rPr>
              <w:instrText xml:space="preserve"> </w:instrText>
            </w:r>
            <w:r>
              <w:rPr>
                <w:noProof/>
              </w:rPr>
              <w:instrText>HYPERLINK \l "_Toc533356845"</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3.1.7</w:t>
            </w:r>
            <w:r>
              <w:rPr>
                <w:rFonts w:asciiTheme="minorHAnsi" w:eastAsiaTheme="minorEastAsia" w:hAnsiTheme="minorHAnsi" w:cstheme="minorBidi"/>
                <w:noProof/>
                <w:kern w:val="2"/>
              </w:rPr>
              <w:tab/>
            </w:r>
            <w:r w:rsidRPr="0075488A">
              <w:rPr>
                <w:rStyle w:val="aa"/>
                <w:noProof/>
              </w:rPr>
              <w:t>创建账号</w:t>
            </w:r>
            <w:r>
              <w:rPr>
                <w:noProof/>
                <w:webHidden/>
              </w:rPr>
              <w:tab/>
            </w:r>
            <w:r>
              <w:rPr>
                <w:noProof/>
                <w:webHidden/>
              </w:rPr>
              <w:fldChar w:fldCharType="begin"/>
            </w:r>
            <w:r>
              <w:rPr>
                <w:noProof/>
                <w:webHidden/>
              </w:rPr>
              <w:instrText xml:space="preserve"> PAGEREF _Toc533356845 \h </w:instrText>
            </w:r>
            <w:r>
              <w:rPr>
                <w:noProof/>
                <w:webHidden/>
              </w:rPr>
            </w:r>
          </w:ins>
          <w:r>
            <w:rPr>
              <w:noProof/>
              <w:webHidden/>
            </w:rPr>
            <w:fldChar w:fldCharType="separate"/>
          </w:r>
          <w:ins w:id="615" w:author="249326630@qq.com" w:date="2018-12-23T19:29:00Z">
            <w:r>
              <w:rPr>
                <w:noProof/>
                <w:webHidden/>
              </w:rPr>
              <w:t>180</w:t>
            </w:r>
            <w:r>
              <w:rPr>
                <w:noProof/>
                <w:webHidden/>
              </w:rPr>
              <w:fldChar w:fldCharType="end"/>
            </w:r>
            <w:r w:rsidRPr="0075488A">
              <w:rPr>
                <w:rStyle w:val="aa"/>
                <w:noProof/>
              </w:rPr>
              <w:fldChar w:fldCharType="end"/>
            </w:r>
          </w:ins>
        </w:p>
        <w:p w14:paraId="5D062C65" w14:textId="5773255D" w:rsidR="00FD714F" w:rsidRDefault="00FD714F">
          <w:pPr>
            <w:pStyle w:val="31"/>
            <w:tabs>
              <w:tab w:val="left" w:pos="1680"/>
              <w:tab w:val="right" w:leader="dot" w:pos="8296"/>
            </w:tabs>
            <w:rPr>
              <w:ins w:id="616" w:author="249326630@qq.com" w:date="2018-12-23T19:29:00Z"/>
              <w:rFonts w:asciiTheme="minorHAnsi" w:eastAsiaTheme="minorEastAsia" w:hAnsiTheme="minorHAnsi" w:cstheme="minorBidi"/>
              <w:noProof/>
              <w:kern w:val="2"/>
            </w:rPr>
          </w:pPr>
          <w:ins w:id="617" w:author="249326630@qq.com" w:date="2018-12-23T19:29:00Z">
            <w:r w:rsidRPr="0075488A">
              <w:rPr>
                <w:rStyle w:val="aa"/>
                <w:noProof/>
              </w:rPr>
              <w:fldChar w:fldCharType="begin"/>
            </w:r>
            <w:r w:rsidRPr="0075488A">
              <w:rPr>
                <w:rStyle w:val="aa"/>
                <w:noProof/>
              </w:rPr>
              <w:instrText xml:space="preserve"> </w:instrText>
            </w:r>
            <w:r>
              <w:rPr>
                <w:noProof/>
              </w:rPr>
              <w:instrText>HYPERLINK \l "_Toc533356846"</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3.1.8</w:t>
            </w:r>
            <w:r>
              <w:rPr>
                <w:rFonts w:asciiTheme="minorHAnsi" w:eastAsiaTheme="minorEastAsia" w:hAnsiTheme="minorHAnsi" w:cstheme="minorBidi"/>
                <w:noProof/>
                <w:kern w:val="2"/>
              </w:rPr>
              <w:tab/>
            </w:r>
            <w:r w:rsidRPr="0075488A">
              <w:rPr>
                <w:rStyle w:val="aa"/>
                <w:noProof/>
              </w:rPr>
              <w:t>设置登录密码</w:t>
            </w:r>
            <w:r>
              <w:rPr>
                <w:noProof/>
                <w:webHidden/>
              </w:rPr>
              <w:tab/>
            </w:r>
            <w:r>
              <w:rPr>
                <w:noProof/>
                <w:webHidden/>
              </w:rPr>
              <w:fldChar w:fldCharType="begin"/>
            </w:r>
            <w:r>
              <w:rPr>
                <w:noProof/>
                <w:webHidden/>
              </w:rPr>
              <w:instrText xml:space="preserve"> PAGEREF _Toc533356846 \h </w:instrText>
            </w:r>
            <w:r>
              <w:rPr>
                <w:noProof/>
                <w:webHidden/>
              </w:rPr>
            </w:r>
          </w:ins>
          <w:r>
            <w:rPr>
              <w:noProof/>
              <w:webHidden/>
            </w:rPr>
            <w:fldChar w:fldCharType="separate"/>
          </w:r>
          <w:ins w:id="618" w:author="249326630@qq.com" w:date="2018-12-23T19:29:00Z">
            <w:r>
              <w:rPr>
                <w:noProof/>
                <w:webHidden/>
              </w:rPr>
              <w:t>181</w:t>
            </w:r>
            <w:r>
              <w:rPr>
                <w:noProof/>
                <w:webHidden/>
              </w:rPr>
              <w:fldChar w:fldCharType="end"/>
            </w:r>
            <w:r w:rsidRPr="0075488A">
              <w:rPr>
                <w:rStyle w:val="aa"/>
                <w:noProof/>
              </w:rPr>
              <w:fldChar w:fldCharType="end"/>
            </w:r>
          </w:ins>
        </w:p>
        <w:p w14:paraId="50E2154D" w14:textId="00958CF5" w:rsidR="00FD714F" w:rsidRDefault="00FD714F">
          <w:pPr>
            <w:pStyle w:val="31"/>
            <w:tabs>
              <w:tab w:val="left" w:pos="1680"/>
              <w:tab w:val="right" w:leader="dot" w:pos="8296"/>
            </w:tabs>
            <w:rPr>
              <w:ins w:id="619" w:author="249326630@qq.com" w:date="2018-12-23T19:29:00Z"/>
              <w:rFonts w:asciiTheme="minorHAnsi" w:eastAsiaTheme="minorEastAsia" w:hAnsiTheme="minorHAnsi" w:cstheme="minorBidi"/>
              <w:noProof/>
              <w:kern w:val="2"/>
            </w:rPr>
          </w:pPr>
          <w:ins w:id="620" w:author="249326630@qq.com" w:date="2018-12-23T19:29:00Z">
            <w:r w:rsidRPr="0075488A">
              <w:rPr>
                <w:rStyle w:val="aa"/>
                <w:noProof/>
              </w:rPr>
              <w:fldChar w:fldCharType="begin"/>
            </w:r>
            <w:r w:rsidRPr="0075488A">
              <w:rPr>
                <w:rStyle w:val="aa"/>
                <w:noProof/>
              </w:rPr>
              <w:instrText xml:space="preserve"> </w:instrText>
            </w:r>
            <w:r>
              <w:rPr>
                <w:noProof/>
              </w:rPr>
              <w:instrText>HYPERLINK \l "_Toc533356847"</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3.1.9</w:t>
            </w:r>
            <w:r>
              <w:rPr>
                <w:rFonts w:asciiTheme="minorHAnsi" w:eastAsiaTheme="minorEastAsia" w:hAnsiTheme="minorHAnsi" w:cstheme="minorBidi"/>
                <w:noProof/>
                <w:kern w:val="2"/>
              </w:rPr>
              <w:tab/>
            </w:r>
            <w:r w:rsidRPr="0075488A">
              <w:rPr>
                <w:rStyle w:val="aa"/>
                <w:noProof/>
              </w:rPr>
              <w:t>确认登录密码</w:t>
            </w:r>
            <w:r>
              <w:rPr>
                <w:noProof/>
                <w:webHidden/>
              </w:rPr>
              <w:tab/>
            </w:r>
            <w:r>
              <w:rPr>
                <w:noProof/>
                <w:webHidden/>
              </w:rPr>
              <w:fldChar w:fldCharType="begin"/>
            </w:r>
            <w:r>
              <w:rPr>
                <w:noProof/>
                <w:webHidden/>
              </w:rPr>
              <w:instrText xml:space="preserve"> PAGEREF _Toc533356847 \h </w:instrText>
            </w:r>
            <w:r>
              <w:rPr>
                <w:noProof/>
                <w:webHidden/>
              </w:rPr>
            </w:r>
          </w:ins>
          <w:r>
            <w:rPr>
              <w:noProof/>
              <w:webHidden/>
            </w:rPr>
            <w:fldChar w:fldCharType="separate"/>
          </w:r>
          <w:ins w:id="621" w:author="249326630@qq.com" w:date="2018-12-23T19:29:00Z">
            <w:r>
              <w:rPr>
                <w:noProof/>
                <w:webHidden/>
              </w:rPr>
              <w:t>182</w:t>
            </w:r>
            <w:r>
              <w:rPr>
                <w:noProof/>
                <w:webHidden/>
              </w:rPr>
              <w:fldChar w:fldCharType="end"/>
            </w:r>
            <w:r w:rsidRPr="0075488A">
              <w:rPr>
                <w:rStyle w:val="aa"/>
                <w:noProof/>
              </w:rPr>
              <w:fldChar w:fldCharType="end"/>
            </w:r>
          </w:ins>
        </w:p>
        <w:p w14:paraId="0C58196C" w14:textId="11CEF3F2" w:rsidR="00FD714F" w:rsidRDefault="00FD714F">
          <w:pPr>
            <w:pStyle w:val="31"/>
            <w:tabs>
              <w:tab w:val="left" w:pos="2100"/>
              <w:tab w:val="right" w:leader="dot" w:pos="8296"/>
            </w:tabs>
            <w:rPr>
              <w:ins w:id="622" w:author="249326630@qq.com" w:date="2018-12-23T19:29:00Z"/>
              <w:rFonts w:asciiTheme="minorHAnsi" w:eastAsiaTheme="minorEastAsia" w:hAnsiTheme="minorHAnsi" w:cstheme="minorBidi"/>
              <w:noProof/>
              <w:kern w:val="2"/>
            </w:rPr>
          </w:pPr>
          <w:ins w:id="623" w:author="249326630@qq.com" w:date="2018-12-23T19:29:00Z">
            <w:r w:rsidRPr="0075488A">
              <w:rPr>
                <w:rStyle w:val="aa"/>
                <w:noProof/>
              </w:rPr>
              <w:fldChar w:fldCharType="begin"/>
            </w:r>
            <w:r w:rsidRPr="0075488A">
              <w:rPr>
                <w:rStyle w:val="aa"/>
                <w:noProof/>
              </w:rPr>
              <w:instrText xml:space="preserve"> </w:instrText>
            </w:r>
            <w:r>
              <w:rPr>
                <w:noProof/>
              </w:rPr>
              <w:instrText>HYPERLINK \l "_Toc533356848"</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3.1.10</w:t>
            </w:r>
            <w:r>
              <w:rPr>
                <w:rFonts w:asciiTheme="minorHAnsi" w:eastAsiaTheme="minorEastAsia" w:hAnsiTheme="minorHAnsi" w:cstheme="minorBidi"/>
                <w:noProof/>
                <w:kern w:val="2"/>
              </w:rPr>
              <w:tab/>
            </w:r>
            <w:r w:rsidRPr="0075488A">
              <w:rPr>
                <w:rStyle w:val="aa"/>
                <w:noProof/>
              </w:rPr>
              <w:t>上传手持证件照</w:t>
            </w:r>
            <w:r>
              <w:rPr>
                <w:noProof/>
                <w:webHidden/>
              </w:rPr>
              <w:tab/>
            </w:r>
            <w:r>
              <w:rPr>
                <w:noProof/>
                <w:webHidden/>
              </w:rPr>
              <w:fldChar w:fldCharType="begin"/>
            </w:r>
            <w:r>
              <w:rPr>
                <w:noProof/>
                <w:webHidden/>
              </w:rPr>
              <w:instrText xml:space="preserve"> PAGEREF _Toc533356848 \h </w:instrText>
            </w:r>
            <w:r>
              <w:rPr>
                <w:noProof/>
                <w:webHidden/>
              </w:rPr>
            </w:r>
          </w:ins>
          <w:r>
            <w:rPr>
              <w:noProof/>
              <w:webHidden/>
            </w:rPr>
            <w:fldChar w:fldCharType="separate"/>
          </w:r>
          <w:ins w:id="624" w:author="249326630@qq.com" w:date="2018-12-23T19:29:00Z">
            <w:r>
              <w:rPr>
                <w:noProof/>
                <w:webHidden/>
              </w:rPr>
              <w:t>183</w:t>
            </w:r>
            <w:r>
              <w:rPr>
                <w:noProof/>
                <w:webHidden/>
              </w:rPr>
              <w:fldChar w:fldCharType="end"/>
            </w:r>
            <w:r w:rsidRPr="0075488A">
              <w:rPr>
                <w:rStyle w:val="aa"/>
                <w:noProof/>
              </w:rPr>
              <w:fldChar w:fldCharType="end"/>
            </w:r>
          </w:ins>
        </w:p>
        <w:p w14:paraId="2AD3EDAC" w14:textId="2F842119" w:rsidR="00FD714F" w:rsidRDefault="00FD714F">
          <w:pPr>
            <w:pStyle w:val="31"/>
            <w:tabs>
              <w:tab w:val="left" w:pos="2100"/>
              <w:tab w:val="right" w:leader="dot" w:pos="8296"/>
            </w:tabs>
            <w:rPr>
              <w:ins w:id="625" w:author="249326630@qq.com" w:date="2018-12-23T19:29:00Z"/>
              <w:rFonts w:asciiTheme="minorHAnsi" w:eastAsiaTheme="minorEastAsia" w:hAnsiTheme="minorHAnsi" w:cstheme="minorBidi"/>
              <w:noProof/>
              <w:kern w:val="2"/>
            </w:rPr>
          </w:pPr>
          <w:ins w:id="626" w:author="249326630@qq.com" w:date="2018-12-23T19:29:00Z">
            <w:r w:rsidRPr="0075488A">
              <w:rPr>
                <w:rStyle w:val="aa"/>
                <w:noProof/>
              </w:rPr>
              <w:fldChar w:fldCharType="begin"/>
            </w:r>
            <w:r w:rsidRPr="0075488A">
              <w:rPr>
                <w:rStyle w:val="aa"/>
                <w:noProof/>
              </w:rPr>
              <w:instrText xml:space="preserve"> </w:instrText>
            </w:r>
            <w:r>
              <w:rPr>
                <w:noProof/>
              </w:rPr>
              <w:instrText>HYPERLINK \l "_Toc533356849"</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3.1.11</w:t>
            </w:r>
            <w:r>
              <w:rPr>
                <w:rFonts w:asciiTheme="minorHAnsi" w:eastAsiaTheme="minorEastAsia" w:hAnsiTheme="minorHAnsi" w:cstheme="minorBidi"/>
                <w:noProof/>
                <w:kern w:val="2"/>
              </w:rPr>
              <w:tab/>
            </w:r>
            <w:r w:rsidRPr="0075488A">
              <w:rPr>
                <w:rStyle w:val="aa"/>
                <w:noProof/>
              </w:rPr>
              <w:t>输入证件号码</w:t>
            </w:r>
            <w:r>
              <w:rPr>
                <w:noProof/>
                <w:webHidden/>
              </w:rPr>
              <w:tab/>
            </w:r>
            <w:r>
              <w:rPr>
                <w:noProof/>
                <w:webHidden/>
              </w:rPr>
              <w:fldChar w:fldCharType="begin"/>
            </w:r>
            <w:r>
              <w:rPr>
                <w:noProof/>
                <w:webHidden/>
              </w:rPr>
              <w:instrText xml:space="preserve"> PAGEREF _Toc533356849 \h </w:instrText>
            </w:r>
            <w:r>
              <w:rPr>
                <w:noProof/>
                <w:webHidden/>
              </w:rPr>
            </w:r>
          </w:ins>
          <w:r>
            <w:rPr>
              <w:noProof/>
              <w:webHidden/>
            </w:rPr>
            <w:fldChar w:fldCharType="separate"/>
          </w:r>
          <w:ins w:id="627" w:author="249326630@qq.com" w:date="2018-12-23T19:29:00Z">
            <w:r>
              <w:rPr>
                <w:noProof/>
                <w:webHidden/>
              </w:rPr>
              <w:t>184</w:t>
            </w:r>
            <w:r>
              <w:rPr>
                <w:noProof/>
                <w:webHidden/>
              </w:rPr>
              <w:fldChar w:fldCharType="end"/>
            </w:r>
            <w:r w:rsidRPr="0075488A">
              <w:rPr>
                <w:rStyle w:val="aa"/>
                <w:noProof/>
              </w:rPr>
              <w:fldChar w:fldCharType="end"/>
            </w:r>
          </w:ins>
        </w:p>
        <w:p w14:paraId="1F51A41F" w14:textId="075F886A" w:rsidR="00FD714F" w:rsidRDefault="00FD714F">
          <w:pPr>
            <w:pStyle w:val="31"/>
            <w:tabs>
              <w:tab w:val="left" w:pos="2100"/>
              <w:tab w:val="right" w:leader="dot" w:pos="8296"/>
            </w:tabs>
            <w:rPr>
              <w:ins w:id="628" w:author="249326630@qq.com" w:date="2018-12-23T19:29:00Z"/>
              <w:rFonts w:asciiTheme="minorHAnsi" w:eastAsiaTheme="minorEastAsia" w:hAnsiTheme="minorHAnsi" w:cstheme="minorBidi"/>
              <w:noProof/>
              <w:kern w:val="2"/>
            </w:rPr>
          </w:pPr>
          <w:ins w:id="629" w:author="249326630@qq.com" w:date="2018-12-23T19:29:00Z">
            <w:r w:rsidRPr="0075488A">
              <w:rPr>
                <w:rStyle w:val="aa"/>
                <w:noProof/>
              </w:rPr>
              <w:fldChar w:fldCharType="begin"/>
            </w:r>
            <w:r w:rsidRPr="0075488A">
              <w:rPr>
                <w:rStyle w:val="aa"/>
                <w:noProof/>
              </w:rPr>
              <w:instrText xml:space="preserve"> </w:instrText>
            </w:r>
            <w:r>
              <w:rPr>
                <w:noProof/>
              </w:rPr>
              <w:instrText>HYPERLINK \l "_Toc533356850"</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3.1.12</w:t>
            </w:r>
            <w:r>
              <w:rPr>
                <w:rFonts w:asciiTheme="minorHAnsi" w:eastAsiaTheme="minorEastAsia" w:hAnsiTheme="minorHAnsi" w:cstheme="minorBidi"/>
                <w:noProof/>
                <w:kern w:val="2"/>
              </w:rPr>
              <w:tab/>
            </w:r>
            <w:r w:rsidRPr="0075488A">
              <w:rPr>
                <w:rStyle w:val="aa"/>
                <w:noProof/>
              </w:rPr>
              <w:t>选择证件种类</w:t>
            </w:r>
            <w:r>
              <w:rPr>
                <w:noProof/>
                <w:webHidden/>
              </w:rPr>
              <w:tab/>
            </w:r>
            <w:r>
              <w:rPr>
                <w:noProof/>
                <w:webHidden/>
              </w:rPr>
              <w:fldChar w:fldCharType="begin"/>
            </w:r>
            <w:r>
              <w:rPr>
                <w:noProof/>
                <w:webHidden/>
              </w:rPr>
              <w:instrText xml:space="preserve"> PAGEREF _Toc533356850 \h </w:instrText>
            </w:r>
            <w:r>
              <w:rPr>
                <w:noProof/>
                <w:webHidden/>
              </w:rPr>
            </w:r>
          </w:ins>
          <w:r>
            <w:rPr>
              <w:noProof/>
              <w:webHidden/>
            </w:rPr>
            <w:fldChar w:fldCharType="separate"/>
          </w:r>
          <w:ins w:id="630" w:author="249326630@qq.com" w:date="2018-12-23T19:29:00Z">
            <w:r>
              <w:rPr>
                <w:noProof/>
                <w:webHidden/>
              </w:rPr>
              <w:t>186</w:t>
            </w:r>
            <w:r>
              <w:rPr>
                <w:noProof/>
                <w:webHidden/>
              </w:rPr>
              <w:fldChar w:fldCharType="end"/>
            </w:r>
            <w:r w:rsidRPr="0075488A">
              <w:rPr>
                <w:rStyle w:val="aa"/>
                <w:noProof/>
              </w:rPr>
              <w:fldChar w:fldCharType="end"/>
            </w:r>
          </w:ins>
        </w:p>
        <w:p w14:paraId="1A11FB6D" w14:textId="59DAB927" w:rsidR="00FD714F" w:rsidRDefault="00FD714F">
          <w:pPr>
            <w:pStyle w:val="31"/>
            <w:tabs>
              <w:tab w:val="left" w:pos="2100"/>
              <w:tab w:val="right" w:leader="dot" w:pos="8296"/>
            </w:tabs>
            <w:rPr>
              <w:ins w:id="631" w:author="249326630@qq.com" w:date="2018-12-23T19:29:00Z"/>
              <w:rFonts w:asciiTheme="minorHAnsi" w:eastAsiaTheme="minorEastAsia" w:hAnsiTheme="minorHAnsi" w:cstheme="minorBidi"/>
              <w:noProof/>
              <w:kern w:val="2"/>
            </w:rPr>
          </w:pPr>
          <w:ins w:id="632" w:author="249326630@qq.com" w:date="2018-12-23T19:29:00Z">
            <w:r w:rsidRPr="0075488A">
              <w:rPr>
                <w:rStyle w:val="aa"/>
                <w:noProof/>
              </w:rPr>
              <w:fldChar w:fldCharType="begin"/>
            </w:r>
            <w:r w:rsidRPr="0075488A">
              <w:rPr>
                <w:rStyle w:val="aa"/>
                <w:noProof/>
              </w:rPr>
              <w:instrText xml:space="preserve"> </w:instrText>
            </w:r>
            <w:r>
              <w:rPr>
                <w:noProof/>
              </w:rPr>
              <w:instrText>HYPERLINK \l "_Toc533356851"</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3.1.13</w:t>
            </w:r>
            <w:r>
              <w:rPr>
                <w:rFonts w:asciiTheme="minorHAnsi" w:eastAsiaTheme="minorEastAsia" w:hAnsiTheme="minorHAnsi" w:cstheme="minorBidi"/>
                <w:noProof/>
                <w:kern w:val="2"/>
              </w:rPr>
              <w:tab/>
            </w:r>
            <w:r w:rsidRPr="0075488A">
              <w:rPr>
                <w:rStyle w:val="aa"/>
                <w:noProof/>
              </w:rPr>
              <w:t>输入真实姓名</w:t>
            </w:r>
            <w:r>
              <w:rPr>
                <w:noProof/>
                <w:webHidden/>
              </w:rPr>
              <w:tab/>
            </w:r>
            <w:r>
              <w:rPr>
                <w:noProof/>
                <w:webHidden/>
              </w:rPr>
              <w:fldChar w:fldCharType="begin"/>
            </w:r>
            <w:r>
              <w:rPr>
                <w:noProof/>
                <w:webHidden/>
              </w:rPr>
              <w:instrText xml:space="preserve"> PAGEREF _Toc533356851 \h </w:instrText>
            </w:r>
            <w:r>
              <w:rPr>
                <w:noProof/>
                <w:webHidden/>
              </w:rPr>
            </w:r>
          </w:ins>
          <w:r>
            <w:rPr>
              <w:noProof/>
              <w:webHidden/>
            </w:rPr>
            <w:fldChar w:fldCharType="separate"/>
          </w:r>
          <w:ins w:id="633" w:author="249326630@qq.com" w:date="2018-12-23T19:29:00Z">
            <w:r>
              <w:rPr>
                <w:noProof/>
                <w:webHidden/>
              </w:rPr>
              <w:t>187</w:t>
            </w:r>
            <w:r>
              <w:rPr>
                <w:noProof/>
                <w:webHidden/>
              </w:rPr>
              <w:fldChar w:fldCharType="end"/>
            </w:r>
            <w:r w:rsidRPr="0075488A">
              <w:rPr>
                <w:rStyle w:val="aa"/>
                <w:noProof/>
              </w:rPr>
              <w:fldChar w:fldCharType="end"/>
            </w:r>
          </w:ins>
        </w:p>
        <w:p w14:paraId="3EE746FC" w14:textId="35AE0E92" w:rsidR="00FD714F" w:rsidRDefault="00FD714F">
          <w:pPr>
            <w:pStyle w:val="31"/>
            <w:tabs>
              <w:tab w:val="left" w:pos="2100"/>
              <w:tab w:val="right" w:leader="dot" w:pos="8296"/>
            </w:tabs>
            <w:rPr>
              <w:ins w:id="634" w:author="249326630@qq.com" w:date="2018-12-23T19:29:00Z"/>
              <w:rFonts w:asciiTheme="minorHAnsi" w:eastAsiaTheme="minorEastAsia" w:hAnsiTheme="minorHAnsi" w:cstheme="minorBidi"/>
              <w:noProof/>
              <w:kern w:val="2"/>
            </w:rPr>
          </w:pPr>
          <w:ins w:id="635" w:author="249326630@qq.com" w:date="2018-12-23T19:29:00Z">
            <w:r w:rsidRPr="0075488A">
              <w:rPr>
                <w:rStyle w:val="aa"/>
                <w:noProof/>
              </w:rPr>
              <w:fldChar w:fldCharType="begin"/>
            </w:r>
            <w:r w:rsidRPr="0075488A">
              <w:rPr>
                <w:rStyle w:val="aa"/>
                <w:noProof/>
              </w:rPr>
              <w:instrText xml:space="preserve"> </w:instrText>
            </w:r>
            <w:r>
              <w:rPr>
                <w:noProof/>
              </w:rPr>
              <w:instrText>HYPERLINK \l "_Toc533356852"</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3.1.14</w:t>
            </w:r>
            <w:r>
              <w:rPr>
                <w:rFonts w:asciiTheme="minorHAnsi" w:eastAsiaTheme="minorEastAsia" w:hAnsiTheme="minorHAnsi" w:cstheme="minorBidi"/>
                <w:noProof/>
                <w:kern w:val="2"/>
              </w:rPr>
              <w:tab/>
            </w:r>
            <w:r w:rsidRPr="0075488A">
              <w:rPr>
                <w:rStyle w:val="aa"/>
                <w:noProof/>
              </w:rPr>
              <w:t>输入联系方式</w:t>
            </w:r>
            <w:r>
              <w:rPr>
                <w:noProof/>
                <w:webHidden/>
              </w:rPr>
              <w:tab/>
            </w:r>
            <w:r>
              <w:rPr>
                <w:noProof/>
                <w:webHidden/>
              </w:rPr>
              <w:fldChar w:fldCharType="begin"/>
            </w:r>
            <w:r>
              <w:rPr>
                <w:noProof/>
                <w:webHidden/>
              </w:rPr>
              <w:instrText xml:space="preserve"> PAGEREF _Toc533356852 \h </w:instrText>
            </w:r>
            <w:r>
              <w:rPr>
                <w:noProof/>
                <w:webHidden/>
              </w:rPr>
            </w:r>
          </w:ins>
          <w:r>
            <w:rPr>
              <w:noProof/>
              <w:webHidden/>
            </w:rPr>
            <w:fldChar w:fldCharType="separate"/>
          </w:r>
          <w:ins w:id="636" w:author="249326630@qq.com" w:date="2018-12-23T19:29:00Z">
            <w:r>
              <w:rPr>
                <w:noProof/>
                <w:webHidden/>
              </w:rPr>
              <w:t>188</w:t>
            </w:r>
            <w:r>
              <w:rPr>
                <w:noProof/>
                <w:webHidden/>
              </w:rPr>
              <w:fldChar w:fldCharType="end"/>
            </w:r>
            <w:r w:rsidRPr="0075488A">
              <w:rPr>
                <w:rStyle w:val="aa"/>
                <w:noProof/>
              </w:rPr>
              <w:fldChar w:fldCharType="end"/>
            </w:r>
          </w:ins>
        </w:p>
        <w:p w14:paraId="499B08D7" w14:textId="3DC5C787" w:rsidR="00FD714F" w:rsidRDefault="00FD714F">
          <w:pPr>
            <w:pStyle w:val="31"/>
            <w:tabs>
              <w:tab w:val="left" w:pos="2100"/>
              <w:tab w:val="right" w:leader="dot" w:pos="8296"/>
            </w:tabs>
            <w:rPr>
              <w:ins w:id="637" w:author="249326630@qq.com" w:date="2018-12-23T19:29:00Z"/>
              <w:rFonts w:asciiTheme="minorHAnsi" w:eastAsiaTheme="minorEastAsia" w:hAnsiTheme="minorHAnsi" w:cstheme="minorBidi"/>
              <w:noProof/>
              <w:kern w:val="2"/>
            </w:rPr>
          </w:pPr>
          <w:ins w:id="638" w:author="249326630@qq.com" w:date="2018-12-23T19:29:00Z">
            <w:r w:rsidRPr="0075488A">
              <w:rPr>
                <w:rStyle w:val="aa"/>
                <w:noProof/>
              </w:rPr>
              <w:fldChar w:fldCharType="begin"/>
            </w:r>
            <w:r w:rsidRPr="0075488A">
              <w:rPr>
                <w:rStyle w:val="aa"/>
                <w:noProof/>
              </w:rPr>
              <w:instrText xml:space="preserve"> </w:instrText>
            </w:r>
            <w:r>
              <w:rPr>
                <w:noProof/>
              </w:rPr>
              <w:instrText>HYPERLINK \l "_Toc533356853"</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3.1.15</w:t>
            </w:r>
            <w:r>
              <w:rPr>
                <w:rFonts w:asciiTheme="minorHAnsi" w:eastAsiaTheme="minorEastAsia" w:hAnsiTheme="minorHAnsi" w:cstheme="minorBidi"/>
                <w:noProof/>
                <w:kern w:val="2"/>
              </w:rPr>
              <w:tab/>
            </w:r>
            <w:r w:rsidRPr="0075488A">
              <w:rPr>
                <w:rStyle w:val="aa"/>
                <w:noProof/>
              </w:rPr>
              <w:t>选择一个问题</w:t>
            </w:r>
            <w:r>
              <w:rPr>
                <w:noProof/>
                <w:webHidden/>
              </w:rPr>
              <w:tab/>
            </w:r>
            <w:r>
              <w:rPr>
                <w:noProof/>
                <w:webHidden/>
              </w:rPr>
              <w:fldChar w:fldCharType="begin"/>
            </w:r>
            <w:r>
              <w:rPr>
                <w:noProof/>
                <w:webHidden/>
              </w:rPr>
              <w:instrText xml:space="preserve"> PAGEREF _Toc533356853 \h </w:instrText>
            </w:r>
            <w:r>
              <w:rPr>
                <w:noProof/>
                <w:webHidden/>
              </w:rPr>
            </w:r>
          </w:ins>
          <w:r>
            <w:rPr>
              <w:noProof/>
              <w:webHidden/>
            </w:rPr>
            <w:fldChar w:fldCharType="separate"/>
          </w:r>
          <w:ins w:id="639" w:author="249326630@qq.com" w:date="2018-12-23T19:29:00Z">
            <w:r>
              <w:rPr>
                <w:noProof/>
                <w:webHidden/>
              </w:rPr>
              <w:t>189</w:t>
            </w:r>
            <w:r>
              <w:rPr>
                <w:noProof/>
                <w:webHidden/>
              </w:rPr>
              <w:fldChar w:fldCharType="end"/>
            </w:r>
            <w:r w:rsidRPr="0075488A">
              <w:rPr>
                <w:rStyle w:val="aa"/>
                <w:noProof/>
              </w:rPr>
              <w:fldChar w:fldCharType="end"/>
            </w:r>
          </w:ins>
        </w:p>
        <w:p w14:paraId="5BAEEB08" w14:textId="06E9C0C9" w:rsidR="00FD714F" w:rsidRDefault="00FD714F">
          <w:pPr>
            <w:pStyle w:val="31"/>
            <w:tabs>
              <w:tab w:val="left" w:pos="2100"/>
              <w:tab w:val="right" w:leader="dot" w:pos="8296"/>
            </w:tabs>
            <w:rPr>
              <w:ins w:id="640" w:author="249326630@qq.com" w:date="2018-12-23T19:29:00Z"/>
              <w:rFonts w:asciiTheme="minorHAnsi" w:eastAsiaTheme="minorEastAsia" w:hAnsiTheme="minorHAnsi" w:cstheme="minorBidi"/>
              <w:noProof/>
              <w:kern w:val="2"/>
            </w:rPr>
          </w:pPr>
          <w:ins w:id="641" w:author="249326630@qq.com" w:date="2018-12-23T19:29:00Z">
            <w:r w:rsidRPr="0075488A">
              <w:rPr>
                <w:rStyle w:val="aa"/>
                <w:noProof/>
              </w:rPr>
              <w:fldChar w:fldCharType="begin"/>
            </w:r>
            <w:r w:rsidRPr="0075488A">
              <w:rPr>
                <w:rStyle w:val="aa"/>
                <w:noProof/>
              </w:rPr>
              <w:instrText xml:space="preserve"> </w:instrText>
            </w:r>
            <w:r>
              <w:rPr>
                <w:noProof/>
              </w:rPr>
              <w:instrText>HYPERLINK \l "_Toc533356854"</w:instrText>
            </w:r>
            <w:r w:rsidRPr="0075488A">
              <w:rPr>
                <w:rStyle w:val="aa"/>
                <w:noProof/>
              </w:rPr>
              <w:instrText xml:space="preserve"> </w:instrText>
            </w:r>
            <w:r w:rsidRPr="0075488A">
              <w:rPr>
                <w:rStyle w:val="aa"/>
                <w:noProof/>
              </w:rPr>
            </w:r>
            <w:r w:rsidRPr="0075488A">
              <w:rPr>
                <w:rStyle w:val="aa"/>
                <w:noProof/>
              </w:rPr>
              <w:fldChar w:fldCharType="separate"/>
            </w:r>
            <w:r w:rsidRPr="0075488A">
              <w:rPr>
                <w:rStyle w:val="aa"/>
                <w:noProof/>
              </w:rPr>
              <w:t>3.1.16</w:t>
            </w:r>
            <w:r>
              <w:rPr>
                <w:rFonts w:asciiTheme="minorHAnsi" w:eastAsiaTheme="minorEastAsia" w:hAnsiTheme="minorHAnsi" w:cstheme="minorBidi"/>
                <w:noProof/>
                <w:kern w:val="2"/>
              </w:rPr>
              <w:tab/>
            </w:r>
            <w:r w:rsidRPr="0075488A">
              <w:rPr>
                <w:rStyle w:val="aa"/>
                <w:noProof/>
              </w:rPr>
              <w:t>输入问题答案</w:t>
            </w:r>
            <w:r>
              <w:rPr>
                <w:noProof/>
                <w:webHidden/>
              </w:rPr>
              <w:tab/>
            </w:r>
            <w:r>
              <w:rPr>
                <w:noProof/>
                <w:webHidden/>
              </w:rPr>
              <w:fldChar w:fldCharType="begin"/>
            </w:r>
            <w:r>
              <w:rPr>
                <w:noProof/>
                <w:webHidden/>
              </w:rPr>
              <w:instrText xml:space="preserve"> PAGEREF _Toc533356854 \h </w:instrText>
            </w:r>
            <w:r>
              <w:rPr>
                <w:noProof/>
                <w:webHidden/>
              </w:rPr>
            </w:r>
          </w:ins>
          <w:r>
            <w:rPr>
              <w:noProof/>
              <w:webHidden/>
            </w:rPr>
            <w:fldChar w:fldCharType="separate"/>
          </w:r>
          <w:ins w:id="642" w:author="249326630@qq.com" w:date="2018-12-23T19:29:00Z">
            <w:r>
              <w:rPr>
                <w:noProof/>
                <w:webHidden/>
              </w:rPr>
              <w:t>190</w:t>
            </w:r>
            <w:r>
              <w:rPr>
                <w:noProof/>
                <w:webHidden/>
              </w:rPr>
              <w:fldChar w:fldCharType="end"/>
            </w:r>
            <w:r w:rsidRPr="0075488A">
              <w:rPr>
                <w:rStyle w:val="aa"/>
                <w:noProof/>
              </w:rPr>
              <w:fldChar w:fldCharType="end"/>
            </w:r>
          </w:ins>
        </w:p>
        <w:p w14:paraId="0A4D3501" w14:textId="4891F825" w:rsidR="007B049C" w:rsidDel="00FD714F" w:rsidRDefault="007B049C">
          <w:pPr>
            <w:pStyle w:val="12"/>
            <w:tabs>
              <w:tab w:val="right" w:leader="dot" w:pos="8296"/>
            </w:tabs>
            <w:rPr>
              <w:del w:id="643" w:author="249326630@qq.com" w:date="2018-12-23T19:29:00Z"/>
              <w:rFonts w:asciiTheme="minorHAnsi" w:eastAsiaTheme="minorEastAsia" w:hAnsiTheme="minorHAnsi" w:cstheme="minorBidi"/>
              <w:noProof/>
              <w:kern w:val="2"/>
            </w:rPr>
          </w:pPr>
          <w:del w:id="644" w:author="249326630@qq.com" w:date="2018-12-23T19:29:00Z">
            <w:r w:rsidRPr="00FD714F" w:rsidDel="00FD714F">
              <w:rPr>
                <w:rStyle w:val="aa"/>
                <w:rFonts w:ascii="Times New Roman" w:hAnsi="Times New Roman" w:cs="Times New Roman"/>
                <w:b/>
                <w:bCs/>
                <w:noProof/>
                <w:kern w:val="44"/>
                <w:rPrChange w:id="645" w:author="249326630@qq.com" w:date="2018-12-23T19:29:00Z">
                  <w:rPr>
                    <w:rStyle w:val="aa"/>
                    <w:rFonts w:ascii="Times New Roman" w:hAnsi="Times New Roman" w:cs="Times New Roman"/>
                    <w:b/>
                    <w:bCs/>
                    <w:noProof/>
                    <w:kern w:val="44"/>
                  </w:rPr>
                </w:rPrChange>
              </w:rPr>
              <w:delText>版</w:delText>
            </w:r>
            <w:r w:rsidRPr="00FD714F" w:rsidDel="00FD714F">
              <w:rPr>
                <w:rStyle w:val="aa"/>
                <w:rFonts w:ascii="Times New Roman" w:hAnsi="Times New Roman" w:cs="Times New Roman"/>
                <w:b/>
                <w:bCs/>
                <w:noProof/>
                <w:kern w:val="44"/>
                <w:rPrChange w:id="646" w:author="249326630@qq.com" w:date="2018-12-23T19:29:00Z">
                  <w:rPr>
                    <w:rStyle w:val="aa"/>
                    <w:rFonts w:ascii="Times New Roman" w:hAnsi="Times New Roman" w:cs="Times New Roman"/>
                    <w:b/>
                    <w:bCs/>
                    <w:noProof/>
                    <w:kern w:val="44"/>
                  </w:rPr>
                </w:rPrChange>
              </w:rPr>
              <w:delText xml:space="preserve"> </w:delText>
            </w:r>
            <w:r w:rsidRPr="00FD714F" w:rsidDel="00FD714F">
              <w:rPr>
                <w:rStyle w:val="aa"/>
                <w:rFonts w:ascii="Times New Roman" w:hAnsi="Times New Roman" w:cs="Times New Roman"/>
                <w:b/>
                <w:bCs/>
                <w:noProof/>
                <w:kern w:val="44"/>
                <w:rPrChange w:id="647" w:author="249326630@qq.com" w:date="2018-12-23T19:29:00Z">
                  <w:rPr>
                    <w:rStyle w:val="aa"/>
                    <w:rFonts w:ascii="Times New Roman" w:hAnsi="Times New Roman" w:cs="Times New Roman"/>
                    <w:b/>
                    <w:bCs/>
                    <w:noProof/>
                    <w:kern w:val="44"/>
                  </w:rPr>
                </w:rPrChange>
              </w:rPr>
              <w:delText>本</w:delText>
            </w:r>
            <w:r w:rsidRPr="00FD714F" w:rsidDel="00FD714F">
              <w:rPr>
                <w:rStyle w:val="aa"/>
                <w:rFonts w:ascii="Times New Roman" w:hAnsi="Times New Roman" w:cs="Times New Roman"/>
                <w:b/>
                <w:bCs/>
                <w:noProof/>
                <w:kern w:val="44"/>
                <w:rPrChange w:id="648" w:author="249326630@qq.com" w:date="2018-12-23T19:29:00Z">
                  <w:rPr>
                    <w:rStyle w:val="aa"/>
                    <w:rFonts w:ascii="Times New Roman" w:hAnsi="Times New Roman" w:cs="Times New Roman"/>
                    <w:b/>
                    <w:bCs/>
                    <w:noProof/>
                    <w:kern w:val="44"/>
                  </w:rPr>
                </w:rPrChange>
              </w:rPr>
              <w:delText xml:space="preserve"> </w:delText>
            </w:r>
            <w:r w:rsidRPr="00FD714F" w:rsidDel="00FD714F">
              <w:rPr>
                <w:rStyle w:val="aa"/>
                <w:rFonts w:ascii="Times New Roman" w:hAnsi="Times New Roman" w:cs="Times New Roman"/>
                <w:b/>
                <w:bCs/>
                <w:noProof/>
                <w:kern w:val="44"/>
                <w:rPrChange w:id="649" w:author="249326630@qq.com" w:date="2018-12-23T19:29:00Z">
                  <w:rPr>
                    <w:rStyle w:val="aa"/>
                    <w:rFonts w:ascii="Times New Roman" w:hAnsi="Times New Roman" w:cs="Times New Roman"/>
                    <w:b/>
                    <w:bCs/>
                    <w:noProof/>
                    <w:kern w:val="44"/>
                  </w:rPr>
                </w:rPrChange>
              </w:rPr>
              <w:delText>历</w:delText>
            </w:r>
            <w:r w:rsidRPr="00FD714F" w:rsidDel="00FD714F">
              <w:rPr>
                <w:rStyle w:val="aa"/>
                <w:rFonts w:ascii="Times New Roman" w:hAnsi="Times New Roman" w:cs="Times New Roman"/>
                <w:b/>
                <w:bCs/>
                <w:noProof/>
                <w:kern w:val="44"/>
                <w:rPrChange w:id="650" w:author="249326630@qq.com" w:date="2018-12-23T19:29:00Z">
                  <w:rPr>
                    <w:rStyle w:val="aa"/>
                    <w:rFonts w:ascii="Times New Roman" w:hAnsi="Times New Roman" w:cs="Times New Roman"/>
                    <w:b/>
                    <w:bCs/>
                    <w:noProof/>
                    <w:kern w:val="44"/>
                  </w:rPr>
                </w:rPrChange>
              </w:rPr>
              <w:delText xml:space="preserve"> </w:delText>
            </w:r>
            <w:r w:rsidRPr="00FD714F" w:rsidDel="00FD714F">
              <w:rPr>
                <w:rStyle w:val="aa"/>
                <w:rFonts w:ascii="Times New Roman" w:hAnsi="Times New Roman" w:cs="Times New Roman"/>
                <w:b/>
                <w:bCs/>
                <w:noProof/>
                <w:kern w:val="44"/>
                <w:rPrChange w:id="651" w:author="249326630@qq.com" w:date="2018-12-23T19:29:00Z">
                  <w:rPr>
                    <w:rStyle w:val="aa"/>
                    <w:rFonts w:ascii="Times New Roman" w:hAnsi="Times New Roman" w:cs="Times New Roman"/>
                    <w:b/>
                    <w:bCs/>
                    <w:noProof/>
                    <w:kern w:val="44"/>
                  </w:rPr>
                </w:rPrChange>
              </w:rPr>
              <w:delText>史</w:delText>
            </w:r>
            <w:r w:rsidDel="00FD714F">
              <w:rPr>
                <w:noProof/>
                <w:webHidden/>
              </w:rPr>
              <w:tab/>
              <w:delText>2</w:delText>
            </w:r>
          </w:del>
        </w:p>
        <w:p w14:paraId="4EF70EED" w14:textId="4EFB4137" w:rsidR="007B049C" w:rsidDel="00FD714F" w:rsidRDefault="007B049C">
          <w:pPr>
            <w:pStyle w:val="12"/>
            <w:tabs>
              <w:tab w:val="left" w:pos="420"/>
              <w:tab w:val="right" w:leader="dot" w:pos="8296"/>
            </w:tabs>
            <w:rPr>
              <w:del w:id="652" w:author="249326630@qq.com" w:date="2018-12-23T19:29:00Z"/>
              <w:rFonts w:asciiTheme="minorHAnsi" w:eastAsiaTheme="minorEastAsia" w:hAnsiTheme="minorHAnsi" w:cstheme="minorBidi"/>
              <w:noProof/>
              <w:kern w:val="2"/>
            </w:rPr>
          </w:pPr>
          <w:del w:id="653" w:author="249326630@qq.com" w:date="2018-12-23T19:29:00Z">
            <w:r w:rsidRPr="00FD714F" w:rsidDel="00FD714F">
              <w:rPr>
                <w:rStyle w:val="aa"/>
                <w:noProof/>
                <w:rPrChange w:id="654" w:author="249326630@qq.com" w:date="2018-12-23T19:29:00Z">
                  <w:rPr>
                    <w:rStyle w:val="aa"/>
                    <w:noProof/>
                  </w:rPr>
                </w:rPrChange>
              </w:rPr>
              <w:delText>1</w:delText>
            </w:r>
            <w:r w:rsidDel="00FD714F">
              <w:rPr>
                <w:rFonts w:asciiTheme="minorHAnsi" w:eastAsiaTheme="minorEastAsia" w:hAnsiTheme="minorHAnsi" w:cstheme="minorBidi"/>
                <w:noProof/>
                <w:kern w:val="2"/>
              </w:rPr>
              <w:tab/>
            </w:r>
            <w:r w:rsidRPr="00FD714F" w:rsidDel="00FD714F">
              <w:rPr>
                <w:rStyle w:val="aa"/>
                <w:noProof/>
                <w:rPrChange w:id="655" w:author="249326630@qq.com" w:date="2018-12-23T19:29:00Z">
                  <w:rPr>
                    <w:rStyle w:val="aa"/>
                    <w:noProof/>
                  </w:rPr>
                </w:rPrChange>
              </w:rPr>
              <w:delText>管理员测试用例</w:delText>
            </w:r>
            <w:r w:rsidDel="00FD714F">
              <w:rPr>
                <w:noProof/>
                <w:webHidden/>
              </w:rPr>
              <w:tab/>
              <w:delText>8</w:delText>
            </w:r>
          </w:del>
        </w:p>
        <w:p w14:paraId="77047056" w14:textId="5C7D0390" w:rsidR="007B049C" w:rsidDel="00FD714F" w:rsidRDefault="007B049C">
          <w:pPr>
            <w:pStyle w:val="21"/>
            <w:tabs>
              <w:tab w:val="left" w:pos="1260"/>
              <w:tab w:val="right" w:leader="dot" w:pos="8296"/>
            </w:tabs>
            <w:rPr>
              <w:del w:id="656" w:author="249326630@qq.com" w:date="2018-12-23T19:29:00Z"/>
              <w:rFonts w:asciiTheme="minorHAnsi" w:eastAsiaTheme="minorEastAsia" w:hAnsiTheme="minorHAnsi" w:cstheme="minorBidi"/>
              <w:noProof/>
              <w:kern w:val="2"/>
            </w:rPr>
          </w:pPr>
          <w:del w:id="657" w:author="249326630@qq.com" w:date="2018-12-23T19:29:00Z">
            <w:r w:rsidRPr="00FD714F" w:rsidDel="00FD714F">
              <w:rPr>
                <w:rStyle w:val="aa"/>
                <w:noProof/>
                <w:rPrChange w:id="658" w:author="249326630@qq.com" w:date="2018-12-23T19:29:00Z">
                  <w:rPr>
                    <w:rStyle w:val="aa"/>
                    <w:noProof/>
                  </w:rPr>
                </w:rPrChange>
              </w:rPr>
              <w:delText>1.1</w:delText>
            </w:r>
            <w:r w:rsidDel="00FD714F">
              <w:rPr>
                <w:rFonts w:asciiTheme="minorHAnsi" w:eastAsiaTheme="minorEastAsia" w:hAnsiTheme="minorHAnsi" w:cstheme="minorBidi"/>
                <w:noProof/>
                <w:kern w:val="2"/>
              </w:rPr>
              <w:tab/>
            </w:r>
            <w:r w:rsidRPr="00FD714F" w:rsidDel="00FD714F">
              <w:rPr>
                <w:rStyle w:val="aa"/>
                <w:noProof/>
                <w:rPrChange w:id="659" w:author="249326630@qq.com" w:date="2018-12-23T19:29:00Z">
                  <w:rPr>
                    <w:rStyle w:val="aa"/>
                    <w:noProof/>
                  </w:rPr>
                </w:rPrChange>
              </w:rPr>
              <w:delText>备份管理</w:delText>
            </w:r>
            <w:r w:rsidDel="00FD714F">
              <w:rPr>
                <w:noProof/>
                <w:webHidden/>
              </w:rPr>
              <w:tab/>
              <w:delText>8</w:delText>
            </w:r>
          </w:del>
        </w:p>
        <w:p w14:paraId="00569612" w14:textId="5702DDA6" w:rsidR="007B049C" w:rsidDel="00FD714F" w:rsidRDefault="007B049C">
          <w:pPr>
            <w:pStyle w:val="31"/>
            <w:tabs>
              <w:tab w:val="left" w:pos="1680"/>
              <w:tab w:val="right" w:leader="dot" w:pos="8296"/>
            </w:tabs>
            <w:rPr>
              <w:del w:id="660" w:author="249326630@qq.com" w:date="2018-12-23T19:29:00Z"/>
              <w:rFonts w:asciiTheme="minorHAnsi" w:eastAsiaTheme="minorEastAsia" w:hAnsiTheme="minorHAnsi" w:cstheme="minorBidi"/>
              <w:noProof/>
              <w:kern w:val="2"/>
            </w:rPr>
          </w:pPr>
          <w:del w:id="661" w:author="249326630@qq.com" w:date="2018-12-23T19:29:00Z">
            <w:r w:rsidRPr="00FD714F" w:rsidDel="00FD714F">
              <w:rPr>
                <w:rStyle w:val="aa"/>
                <w:noProof/>
                <w:rPrChange w:id="662" w:author="249326630@qq.com" w:date="2018-12-23T19:29:00Z">
                  <w:rPr>
                    <w:rStyle w:val="aa"/>
                    <w:noProof/>
                  </w:rPr>
                </w:rPrChange>
              </w:rPr>
              <w:delText>1.1.1</w:delText>
            </w:r>
            <w:r w:rsidDel="00FD714F">
              <w:rPr>
                <w:rFonts w:asciiTheme="minorHAnsi" w:eastAsiaTheme="minorEastAsia" w:hAnsiTheme="minorHAnsi" w:cstheme="minorBidi"/>
                <w:noProof/>
                <w:kern w:val="2"/>
              </w:rPr>
              <w:tab/>
            </w:r>
            <w:r w:rsidRPr="00FD714F" w:rsidDel="00FD714F">
              <w:rPr>
                <w:rStyle w:val="aa"/>
                <w:noProof/>
                <w:rPrChange w:id="663" w:author="249326630@qq.com" w:date="2018-12-23T19:29:00Z">
                  <w:rPr>
                    <w:rStyle w:val="aa"/>
                    <w:noProof/>
                  </w:rPr>
                </w:rPrChange>
              </w:rPr>
              <w:delText>磁盘剩余空间显示</w:delText>
            </w:r>
            <w:r w:rsidDel="00FD714F">
              <w:rPr>
                <w:noProof/>
                <w:webHidden/>
              </w:rPr>
              <w:tab/>
              <w:delText>8</w:delText>
            </w:r>
          </w:del>
        </w:p>
        <w:p w14:paraId="14C7E9B6" w14:textId="7C018920" w:rsidR="007B049C" w:rsidDel="00FD714F" w:rsidRDefault="007B049C">
          <w:pPr>
            <w:pStyle w:val="31"/>
            <w:tabs>
              <w:tab w:val="left" w:pos="1680"/>
              <w:tab w:val="right" w:leader="dot" w:pos="8296"/>
            </w:tabs>
            <w:rPr>
              <w:del w:id="664" w:author="249326630@qq.com" w:date="2018-12-23T19:29:00Z"/>
              <w:rFonts w:asciiTheme="minorHAnsi" w:eastAsiaTheme="minorEastAsia" w:hAnsiTheme="minorHAnsi" w:cstheme="minorBidi"/>
              <w:noProof/>
              <w:kern w:val="2"/>
            </w:rPr>
          </w:pPr>
          <w:del w:id="665" w:author="249326630@qq.com" w:date="2018-12-23T19:29:00Z">
            <w:r w:rsidRPr="00FD714F" w:rsidDel="00FD714F">
              <w:rPr>
                <w:rStyle w:val="aa"/>
                <w:noProof/>
                <w:rPrChange w:id="666" w:author="249326630@qq.com" w:date="2018-12-23T19:29:00Z">
                  <w:rPr>
                    <w:rStyle w:val="aa"/>
                    <w:noProof/>
                  </w:rPr>
                </w:rPrChange>
              </w:rPr>
              <w:delText>1.1.2</w:delText>
            </w:r>
            <w:r w:rsidDel="00FD714F">
              <w:rPr>
                <w:rFonts w:asciiTheme="minorHAnsi" w:eastAsiaTheme="minorEastAsia" w:hAnsiTheme="minorHAnsi" w:cstheme="minorBidi"/>
                <w:noProof/>
                <w:kern w:val="2"/>
              </w:rPr>
              <w:tab/>
            </w:r>
            <w:r w:rsidRPr="00FD714F" w:rsidDel="00FD714F">
              <w:rPr>
                <w:rStyle w:val="aa"/>
                <w:noProof/>
                <w:rPrChange w:id="667" w:author="249326630@qq.com" w:date="2018-12-23T19:29:00Z">
                  <w:rPr>
                    <w:rStyle w:val="aa"/>
                    <w:noProof/>
                  </w:rPr>
                </w:rPrChange>
              </w:rPr>
              <w:delText>设置自动备份间隔</w:delText>
            </w:r>
            <w:r w:rsidDel="00FD714F">
              <w:rPr>
                <w:noProof/>
                <w:webHidden/>
              </w:rPr>
              <w:tab/>
              <w:delText>9</w:delText>
            </w:r>
          </w:del>
        </w:p>
        <w:p w14:paraId="545DB54C" w14:textId="78064958" w:rsidR="007B049C" w:rsidDel="00FD714F" w:rsidRDefault="007B049C">
          <w:pPr>
            <w:pStyle w:val="31"/>
            <w:tabs>
              <w:tab w:val="left" w:pos="1680"/>
              <w:tab w:val="right" w:leader="dot" w:pos="8296"/>
            </w:tabs>
            <w:rPr>
              <w:del w:id="668" w:author="249326630@qq.com" w:date="2018-12-23T19:29:00Z"/>
              <w:rFonts w:asciiTheme="minorHAnsi" w:eastAsiaTheme="minorEastAsia" w:hAnsiTheme="minorHAnsi" w:cstheme="minorBidi"/>
              <w:noProof/>
              <w:kern w:val="2"/>
            </w:rPr>
          </w:pPr>
          <w:del w:id="669" w:author="249326630@qq.com" w:date="2018-12-23T19:29:00Z">
            <w:r w:rsidRPr="00FD714F" w:rsidDel="00FD714F">
              <w:rPr>
                <w:rStyle w:val="aa"/>
                <w:noProof/>
                <w:rPrChange w:id="670" w:author="249326630@qq.com" w:date="2018-12-23T19:29:00Z">
                  <w:rPr>
                    <w:rStyle w:val="aa"/>
                    <w:noProof/>
                  </w:rPr>
                </w:rPrChange>
              </w:rPr>
              <w:delText>1.1.3</w:delText>
            </w:r>
            <w:r w:rsidDel="00FD714F">
              <w:rPr>
                <w:rFonts w:asciiTheme="minorHAnsi" w:eastAsiaTheme="minorEastAsia" w:hAnsiTheme="minorHAnsi" w:cstheme="minorBidi"/>
                <w:noProof/>
                <w:kern w:val="2"/>
              </w:rPr>
              <w:tab/>
            </w:r>
            <w:r w:rsidRPr="00FD714F" w:rsidDel="00FD714F">
              <w:rPr>
                <w:rStyle w:val="aa"/>
                <w:noProof/>
                <w:rPrChange w:id="671" w:author="249326630@qq.com" w:date="2018-12-23T19:29:00Z">
                  <w:rPr>
                    <w:rStyle w:val="aa"/>
                    <w:noProof/>
                  </w:rPr>
                </w:rPrChange>
              </w:rPr>
              <w:delText>手动备份</w:delText>
            </w:r>
            <w:r w:rsidDel="00FD714F">
              <w:rPr>
                <w:noProof/>
                <w:webHidden/>
              </w:rPr>
              <w:tab/>
              <w:delText>10</w:delText>
            </w:r>
          </w:del>
        </w:p>
        <w:p w14:paraId="2A010613" w14:textId="6E8C719F" w:rsidR="007B049C" w:rsidDel="00FD714F" w:rsidRDefault="007B049C">
          <w:pPr>
            <w:pStyle w:val="31"/>
            <w:tabs>
              <w:tab w:val="left" w:pos="1680"/>
              <w:tab w:val="right" w:leader="dot" w:pos="8296"/>
            </w:tabs>
            <w:rPr>
              <w:del w:id="672" w:author="249326630@qq.com" w:date="2018-12-23T19:29:00Z"/>
              <w:rFonts w:asciiTheme="minorHAnsi" w:eastAsiaTheme="minorEastAsia" w:hAnsiTheme="minorHAnsi" w:cstheme="minorBidi"/>
              <w:noProof/>
              <w:kern w:val="2"/>
            </w:rPr>
          </w:pPr>
          <w:del w:id="673" w:author="249326630@qq.com" w:date="2018-12-23T19:29:00Z">
            <w:r w:rsidRPr="00FD714F" w:rsidDel="00FD714F">
              <w:rPr>
                <w:rStyle w:val="aa"/>
                <w:noProof/>
                <w:rPrChange w:id="674" w:author="249326630@qq.com" w:date="2018-12-23T19:29:00Z">
                  <w:rPr>
                    <w:rStyle w:val="aa"/>
                    <w:noProof/>
                  </w:rPr>
                </w:rPrChange>
              </w:rPr>
              <w:delText>1.1.4</w:delText>
            </w:r>
            <w:r w:rsidDel="00FD714F">
              <w:rPr>
                <w:rFonts w:asciiTheme="minorHAnsi" w:eastAsiaTheme="minorEastAsia" w:hAnsiTheme="minorHAnsi" w:cstheme="minorBidi"/>
                <w:noProof/>
                <w:kern w:val="2"/>
              </w:rPr>
              <w:tab/>
            </w:r>
            <w:r w:rsidRPr="00FD714F" w:rsidDel="00FD714F">
              <w:rPr>
                <w:rStyle w:val="aa"/>
                <w:noProof/>
                <w:rPrChange w:id="675" w:author="249326630@qq.com" w:date="2018-12-23T19:29:00Z">
                  <w:rPr>
                    <w:rStyle w:val="aa"/>
                    <w:noProof/>
                  </w:rPr>
                </w:rPrChange>
              </w:rPr>
              <w:delText>手动备份说明</w:delText>
            </w:r>
            <w:r w:rsidDel="00FD714F">
              <w:rPr>
                <w:noProof/>
                <w:webHidden/>
              </w:rPr>
              <w:tab/>
              <w:delText>11</w:delText>
            </w:r>
          </w:del>
        </w:p>
        <w:p w14:paraId="0452CE50" w14:textId="11D32412" w:rsidR="007B049C" w:rsidDel="00FD714F" w:rsidRDefault="007B049C">
          <w:pPr>
            <w:pStyle w:val="31"/>
            <w:tabs>
              <w:tab w:val="left" w:pos="1680"/>
              <w:tab w:val="right" w:leader="dot" w:pos="8296"/>
            </w:tabs>
            <w:rPr>
              <w:del w:id="676" w:author="249326630@qq.com" w:date="2018-12-23T19:29:00Z"/>
              <w:rFonts w:asciiTheme="minorHAnsi" w:eastAsiaTheme="minorEastAsia" w:hAnsiTheme="minorHAnsi" w:cstheme="minorBidi"/>
              <w:noProof/>
              <w:kern w:val="2"/>
            </w:rPr>
          </w:pPr>
          <w:del w:id="677" w:author="249326630@qq.com" w:date="2018-12-23T19:29:00Z">
            <w:r w:rsidRPr="00FD714F" w:rsidDel="00FD714F">
              <w:rPr>
                <w:rStyle w:val="aa"/>
                <w:noProof/>
                <w:rPrChange w:id="678" w:author="249326630@qq.com" w:date="2018-12-23T19:29:00Z">
                  <w:rPr>
                    <w:rStyle w:val="aa"/>
                    <w:noProof/>
                  </w:rPr>
                </w:rPrChange>
              </w:rPr>
              <w:delText>1.1.5</w:delText>
            </w:r>
            <w:r w:rsidDel="00FD714F">
              <w:rPr>
                <w:rFonts w:asciiTheme="minorHAnsi" w:eastAsiaTheme="minorEastAsia" w:hAnsiTheme="minorHAnsi" w:cstheme="minorBidi"/>
                <w:noProof/>
                <w:kern w:val="2"/>
              </w:rPr>
              <w:tab/>
            </w:r>
            <w:r w:rsidRPr="00FD714F" w:rsidDel="00FD714F">
              <w:rPr>
                <w:rStyle w:val="aa"/>
                <w:noProof/>
                <w:rPrChange w:id="679" w:author="249326630@qq.com" w:date="2018-12-23T19:29:00Z">
                  <w:rPr>
                    <w:rStyle w:val="aa"/>
                    <w:noProof/>
                  </w:rPr>
                </w:rPrChange>
              </w:rPr>
              <w:delText>浏览备份列表</w:delText>
            </w:r>
            <w:r w:rsidDel="00FD714F">
              <w:rPr>
                <w:noProof/>
                <w:webHidden/>
              </w:rPr>
              <w:tab/>
              <w:delText>12</w:delText>
            </w:r>
          </w:del>
        </w:p>
        <w:p w14:paraId="77C18A82" w14:textId="2AF2EA5F" w:rsidR="007B049C" w:rsidDel="00FD714F" w:rsidRDefault="007B049C">
          <w:pPr>
            <w:pStyle w:val="31"/>
            <w:tabs>
              <w:tab w:val="left" w:pos="1680"/>
              <w:tab w:val="right" w:leader="dot" w:pos="8296"/>
            </w:tabs>
            <w:rPr>
              <w:del w:id="680" w:author="249326630@qq.com" w:date="2018-12-23T19:29:00Z"/>
              <w:rFonts w:asciiTheme="minorHAnsi" w:eastAsiaTheme="minorEastAsia" w:hAnsiTheme="minorHAnsi" w:cstheme="minorBidi"/>
              <w:noProof/>
              <w:kern w:val="2"/>
            </w:rPr>
          </w:pPr>
          <w:del w:id="681" w:author="249326630@qq.com" w:date="2018-12-23T19:29:00Z">
            <w:r w:rsidRPr="00FD714F" w:rsidDel="00FD714F">
              <w:rPr>
                <w:rStyle w:val="aa"/>
                <w:noProof/>
                <w:rPrChange w:id="682" w:author="249326630@qq.com" w:date="2018-12-23T19:29:00Z">
                  <w:rPr>
                    <w:rStyle w:val="aa"/>
                    <w:noProof/>
                  </w:rPr>
                </w:rPrChange>
              </w:rPr>
              <w:delText>1.1.6</w:delText>
            </w:r>
            <w:r w:rsidDel="00FD714F">
              <w:rPr>
                <w:rFonts w:asciiTheme="minorHAnsi" w:eastAsiaTheme="minorEastAsia" w:hAnsiTheme="minorHAnsi" w:cstheme="minorBidi"/>
                <w:noProof/>
                <w:kern w:val="2"/>
              </w:rPr>
              <w:tab/>
            </w:r>
            <w:r w:rsidRPr="00FD714F" w:rsidDel="00FD714F">
              <w:rPr>
                <w:rStyle w:val="aa"/>
                <w:noProof/>
                <w:rPrChange w:id="683" w:author="249326630@qq.com" w:date="2018-12-23T19:29:00Z">
                  <w:rPr>
                    <w:rStyle w:val="aa"/>
                    <w:noProof/>
                  </w:rPr>
                </w:rPrChange>
              </w:rPr>
              <w:delText>删除备份</w:delText>
            </w:r>
            <w:r w:rsidDel="00FD714F">
              <w:rPr>
                <w:noProof/>
                <w:webHidden/>
              </w:rPr>
              <w:tab/>
              <w:delText>13</w:delText>
            </w:r>
          </w:del>
        </w:p>
        <w:p w14:paraId="56EB86F3" w14:textId="25DBD4B3" w:rsidR="007B049C" w:rsidDel="00FD714F" w:rsidRDefault="007B049C">
          <w:pPr>
            <w:pStyle w:val="31"/>
            <w:tabs>
              <w:tab w:val="left" w:pos="1680"/>
              <w:tab w:val="right" w:leader="dot" w:pos="8296"/>
            </w:tabs>
            <w:rPr>
              <w:del w:id="684" w:author="249326630@qq.com" w:date="2018-12-23T19:29:00Z"/>
              <w:rFonts w:asciiTheme="minorHAnsi" w:eastAsiaTheme="minorEastAsia" w:hAnsiTheme="minorHAnsi" w:cstheme="minorBidi"/>
              <w:noProof/>
              <w:kern w:val="2"/>
            </w:rPr>
          </w:pPr>
          <w:del w:id="685" w:author="249326630@qq.com" w:date="2018-12-23T19:29:00Z">
            <w:r w:rsidRPr="00FD714F" w:rsidDel="00FD714F">
              <w:rPr>
                <w:rStyle w:val="aa"/>
                <w:noProof/>
                <w:rPrChange w:id="686" w:author="249326630@qq.com" w:date="2018-12-23T19:29:00Z">
                  <w:rPr>
                    <w:rStyle w:val="aa"/>
                    <w:noProof/>
                  </w:rPr>
                </w:rPrChange>
              </w:rPr>
              <w:delText>1.1.7</w:delText>
            </w:r>
            <w:r w:rsidDel="00FD714F">
              <w:rPr>
                <w:rFonts w:asciiTheme="minorHAnsi" w:eastAsiaTheme="minorEastAsia" w:hAnsiTheme="minorHAnsi" w:cstheme="minorBidi"/>
                <w:noProof/>
                <w:kern w:val="2"/>
              </w:rPr>
              <w:tab/>
            </w:r>
            <w:r w:rsidRPr="00FD714F" w:rsidDel="00FD714F">
              <w:rPr>
                <w:rStyle w:val="aa"/>
                <w:noProof/>
                <w:rPrChange w:id="687" w:author="249326630@qq.com" w:date="2018-12-23T19:29:00Z">
                  <w:rPr>
                    <w:rStyle w:val="aa"/>
                    <w:noProof/>
                  </w:rPr>
                </w:rPrChange>
              </w:rPr>
              <w:delText>备份恢复</w:delText>
            </w:r>
            <w:r w:rsidDel="00FD714F">
              <w:rPr>
                <w:noProof/>
                <w:webHidden/>
              </w:rPr>
              <w:tab/>
              <w:delText>14</w:delText>
            </w:r>
          </w:del>
        </w:p>
        <w:p w14:paraId="24A4FD82" w14:textId="0F5E9CEB" w:rsidR="007B049C" w:rsidDel="00FD714F" w:rsidRDefault="007B049C">
          <w:pPr>
            <w:pStyle w:val="21"/>
            <w:tabs>
              <w:tab w:val="left" w:pos="1260"/>
              <w:tab w:val="right" w:leader="dot" w:pos="8296"/>
            </w:tabs>
            <w:rPr>
              <w:del w:id="688" w:author="249326630@qq.com" w:date="2018-12-23T19:29:00Z"/>
              <w:rFonts w:asciiTheme="minorHAnsi" w:eastAsiaTheme="minorEastAsia" w:hAnsiTheme="minorHAnsi" w:cstheme="minorBidi"/>
              <w:noProof/>
              <w:kern w:val="2"/>
            </w:rPr>
          </w:pPr>
          <w:del w:id="689" w:author="249326630@qq.com" w:date="2018-12-23T19:29:00Z">
            <w:r w:rsidRPr="00FD714F" w:rsidDel="00FD714F">
              <w:rPr>
                <w:rStyle w:val="aa"/>
                <w:noProof/>
                <w:rPrChange w:id="690" w:author="249326630@qq.com" w:date="2018-12-23T19:29:00Z">
                  <w:rPr>
                    <w:rStyle w:val="aa"/>
                    <w:noProof/>
                  </w:rPr>
                </w:rPrChange>
              </w:rPr>
              <w:delText>1.2</w:delText>
            </w:r>
            <w:r w:rsidDel="00FD714F">
              <w:rPr>
                <w:rFonts w:asciiTheme="minorHAnsi" w:eastAsiaTheme="minorEastAsia" w:hAnsiTheme="minorHAnsi" w:cstheme="minorBidi"/>
                <w:noProof/>
                <w:kern w:val="2"/>
              </w:rPr>
              <w:tab/>
            </w:r>
            <w:r w:rsidRPr="00FD714F" w:rsidDel="00FD714F">
              <w:rPr>
                <w:rStyle w:val="aa"/>
                <w:noProof/>
                <w:rPrChange w:id="691" w:author="249326630@qq.com" w:date="2018-12-23T19:29:00Z">
                  <w:rPr>
                    <w:rStyle w:val="aa"/>
                    <w:noProof/>
                  </w:rPr>
                </w:rPrChange>
              </w:rPr>
              <w:delText>通知管理</w:delText>
            </w:r>
            <w:r w:rsidDel="00FD714F">
              <w:rPr>
                <w:noProof/>
                <w:webHidden/>
              </w:rPr>
              <w:tab/>
              <w:delText>15</w:delText>
            </w:r>
          </w:del>
        </w:p>
        <w:p w14:paraId="689E26E9" w14:textId="2C8A151A" w:rsidR="007B049C" w:rsidDel="00FD714F" w:rsidRDefault="007B049C">
          <w:pPr>
            <w:pStyle w:val="31"/>
            <w:tabs>
              <w:tab w:val="left" w:pos="1680"/>
              <w:tab w:val="right" w:leader="dot" w:pos="8296"/>
            </w:tabs>
            <w:rPr>
              <w:del w:id="692" w:author="249326630@qq.com" w:date="2018-12-23T19:29:00Z"/>
              <w:rFonts w:asciiTheme="minorHAnsi" w:eastAsiaTheme="minorEastAsia" w:hAnsiTheme="minorHAnsi" w:cstheme="minorBidi"/>
              <w:noProof/>
              <w:kern w:val="2"/>
            </w:rPr>
          </w:pPr>
          <w:del w:id="693" w:author="249326630@qq.com" w:date="2018-12-23T19:29:00Z">
            <w:r w:rsidRPr="00FD714F" w:rsidDel="00FD714F">
              <w:rPr>
                <w:rStyle w:val="aa"/>
                <w:noProof/>
                <w:rPrChange w:id="694" w:author="249326630@qq.com" w:date="2018-12-23T19:29:00Z">
                  <w:rPr>
                    <w:rStyle w:val="aa"/>
                    <w:noProof/>
                  </w:rPr>
                </w:rPrChange>
              </w:rPr>
              <w:delText>1.2.1</w:delText>
            </w:r>
            <w:r w:rsidDel="00FD714F">
              <w:rPr>
                <w:rFonts w:asciiTheme="minorHAnsi" w:eastAsiaTheme="minorEastAsia" w:hAnsiTheme="minorHAnsi" w:cstheme="minorBidi"/>
                <w:noProof/>
                <w:kern w:val="2"/>
              </w:rPr>
              <w:tab/>
            </w:r>
            <w:r w:rsidRPr="00FD714F" w:rsidDel="00FD714F">
              <w:rPr>
                <w:rStyle w:val="aa"/>
                <w:noProof/>
                <w:rPrChange w:id="695" w:author="249326630@qq.com" w:date="2018-12-23T19:29:00Z">
                  <w:rPr>
                    <w:rStyle w:val="aa"/>
                    <w:noProof/>
                  </w:rPr>
                </w:rPrChange>
              </w:rPr>
              <w:delText>通知管理</w:delText>
            </w:r>
            <w:r w:rsidDel="00FD714F">
              <w:rPr>
                <w:noProof/>
                <w:webHidden/>
              </w:rPr>
              <w:tab/>
              <w:delText>15</w:delText>
            </w:r>
          </w:del>
        </w:p>
        <w:p w14:paraId="1647ABD0" w14:textId="79658E9D" w:rsidR="007B049C" w:rsidDel="00FD714F" w:rsidRDefault="007B049C">
          <w:pPr>
            <w:pStyle w:val="31"/>
            <w:tabs>
              <w:tab w:val="left" w:pos="1680"/>
              <w:tab w:val="right" w:leader="dot" w:pos="8296"/>
            </w:tabs>
            <w:rPr>
              <w:del w:id="696" w:author="249326630@qq.com" w:date="2018-12-23T19:29:00Z"/>
              <w:rFonts w:asciiTheme="minorHAnsi" w:eastAsiaTheme="minorEastAsia" w:hAnsiTheme="minorHAnsi" w:cstheme="minorBidi"/>
              <w:noProof/>
              <w:kern w:val="2"/>
            </w:rPr>
          </w:pPr>
          <w:del w:id="697" w:author="249326630@qq.com" w:date="2018-12-23T19:29:00Z">
            <w:r w:rsidRPr="00FD714F" w:rsidDel="00FD714F">
              <w:rPr>
                <w:rStyle w:val="aa"/>
                <w:noProof/>
                <w:rPrChange w:id="698" w:author="249326630@qq.com" w:date="2018-12-23T19:29:00Z">
                  <w:rPr>
                    <w:rStyle w:val="aa"/>
                    <w:noProof/>
                  </w:rPr>
                </w:rPrChange>
              </w:rPr>
              <w:delText>1.2.2</w:delText>
            </w:r>
            <w:r w:rsidDel="00FD714F">
              <w:rPr>
                <w:rFonts w:asciiTheme="minorHAnsi" w:eastAsiaTheme="minorEastAsia" w:hAnsiTheme="minorHAnsi" w:cstheme="minorBidi"/>
                <w:noProof/>
                <w:kern w:val="2"/>
              </w:rPr>
              <w:tab/>
            </w:r>
            <w:r w:rsidRPr="00FD714F" w:rsidDel="00FD714F">
              <w:rPr>
                <w:rStyle w:val="aa"/>
                <w:noProof/>
                <w:rPrChange w:id="699" w:author="249326630@qq.com" w:date="2018-12-23T19:29:00Z">
                  <w:rPr>
                    <w:rStyle w:val="aa"/>
                    <w:noProof/>
                  </w:rPr>
                </w:rPrChange>
              </w:rPr>
              <w:delText>添加系统通知</w:delText>
            </w:r>
            <w:r w:rsidDel="00FD714F">
              <w:rPr>
                <w:noProof/>
                <w:webHidden/>
              </w:rPr>
              <w:tab/>
              <w:delText>16</w:delText>
            </w:r>
          </w:del>
        </w:p>
        <w:p w14:paraId="56970501" w14:textId="13BAED85" w:rsidR="007B049C" w:rsidDel="00FD714F" w:rsidRDefault="007B049C">
          <w:pPr>
            <w:pStyle w:val="31"/>
            <w:tabs>
              <w:tab w:val="left" w:pos="1680"/>
              <w:tab w:val="right" w:leader="dot" w:pos="8296"/>
            </w:tabs>
            <w:rPr>
              <w:del w:id="700" w:author="249326630@qq.com" w:date="2018-12-23T19:29:00Z"/>
              <w:rFonts w:asciiTheme="minorHAnsi" w:eastAsiaTheme="minorEastAsia" w:hAnsiTheme="minorHAnsi" w:cstheme="minorBidi"/>
              <w:noProof/>
              <w:kern w:val="2"/>
            </w:rPr>
          </w:pPr>
          <w:del w:id="701" w:author="249326630@qq.com" w:date="2018-12-23T19:29:00Z">
            <w:r w:rsidRPr="00FD714F" w:rsidDel="00FD714F">
              <w:rPr>
                <w:rStyle w:val="aa"/>
                <w:noProof/>
                <w:rPrChange w:id="702" w:author="249326630@qq.com" w:date="2018-12-23T19:29:00Z">
                  <w:rPr>
                    <w:rStyle w:val="aa"/>
                    <w:noProof/>
                  </w:rPr>
                </w:rPrChange>
              </w:rPr>
              <w:delText>1.2.3</w:delText>
            </w:r>
            <w:r w:rsidDel="00FD714F">
              <w:rPr>
                <w:rFonts w:asciiTheme="minorHAnsi" w:eastAsiaTheme="minorEastAsia" w:hAnsiTheme="minorHAnsi" w:cstheme="minorBidi"/>
                <w:noProof/>
                <w:kern w:val="2"/>
              </w:rPr>
              <w:tab/>
            </w:r>
            <w:r w:rsidRPr="00FD714F" w:rsidDel="00FD714F">
              <w:rPr>
                <w:rStyle w:val="aa"/>
                <w:noProof/>
                <w:rPrChange w:id="703" w:author="249326630@qq.com" w:date="2018-12-23T19:29:00Z">
                  <w:rPr>
                    <w:rStyle w:val="aa"/>
                    <w:noProof/>
                  </w:rPr>
                </w:rPrChange>
              </w:rPr>
              <w:delText>浏览所有通知</w:delText>
            </w:r>
            <w:r w:rsidDel="00FD714F">
              <w:rPr>
                <w:noProof/>
                <w:webHidden/>
              </w:rPr>
              <w:tab/>
              <w:delText>17</w:delText>
            </w:r>
          </w:del>
        </w:p>
        <w:p w14:paraId="7AA7EB46" w14:textId="02B73B7D" w:rsidR="007B049C" w:rsidDel="00FD714F" w:rsidRDefault="007B049C">
          <w:pPr>
            <w:pStyle w:val="31"/>
            <w:tabs>
              <w:tab w:val="left" w:pos="1680"/>
              <w:tab w:val="right" w:leader="dot" w:pos="8296"/>
            </w:tabs>
            <w:rPr>
              <w:del w:id="704" w:author="249326630@qq.com" w:date="2018-12-23T19:29:00Z"/>
              <w:rFonts w:asciiTheme="minorHAnsi" w:eastAsiaTheme="minorEastAsia" w:hAnsiTheme="minorHAnsi" w:cstheme="minorBidi"/>
              <w:noProof/>
              <w:kern w:val="2"/>
            </w:rPr>
          </w:pPr>
          <w:del w:id="705" w:author="249326630@qq.com" w:date="2018-12-23T19:29:00Z">
            <w:r w:rsidRPr="00FD714F" w:rsidDel="00FD714F">
              <w:rPr>
                <w:rStyle w:val="aa"/>
                <w:noProof/>
                <w:rPrChange w:id="706" w:author="249326630@qq.com" w:date="2018-12-23T19:29:00Z">
                  <w:rPr>
                    <w:rStyle w:val="aa"/>
                    <w:noProof/>
                  </w:rPr>
                </w:rPrChange>
              </w:rPr>
              <w:delText>1.2.4</w:delText>
            </w:r>
            <w:r w:rsidDel="00FD714F">
              <w:rPr>
                <w:rFonts w:asciiTheme="minorHAnsi" w:eastAsiaTheme="minorEastAsia" w:hAnsiTheme="minorHAnsi" w:cstheme="minorBidi"/>
                <w:noProof/>
                <w:kern w:val="2"/>
              </w:rPr>
              <w:tab/>
            </w:r>
            <w:r w:rsidRPr="00FD714F" w:rsidDel="00FD714F">
              <w:rPr>
                <w:rStyle w:val="aa"/>
                <w:noProof/>
                <w:rPrChange w:id="707" w:author="249326630@qq.com" w:date="2018-12-23T19:29:00Z">
                  <w:rPr>
                    <w:rStyle w:val="aa"/>
                    <w:noProof/>
                  </w:rPr>
                </w:rPrChange>
              </w:rPr>
              <w:delText>填写通知内容</w:delText>
            </w:r>
            <w:r w:rsidDel="00FD714F">
              <w:rPr>
                <w:noProof/>
                <w:webHidden/>
              </w:rPr>
              <w:tab/>
              <w:delText>18</w:delText>
            </w:r>
          </w:del>
        </w:p>
        <w:p w14:paraId="16F9DC8F" w14:textId="03DA04DB" w:rsidR="007B049C" w:rsidDel="00FD714F" w:rsidRDefault="007B049C">
          <w:pPr>
            <w:pStyle w:val="31"/>
            <w:tabs>
              <w:tab w:val="left" w:pos="1680"/>
              <w:tab w:val="right" w:leader="dot" w:pos="8296"/>
            </w:tabs>
            <w:rPr>
              <w:del w:id="708" w:author="249326630@qq.com" w:date="2018-12-23T19:29:00Z"/>
              <w:rFonts w:asciiTheme="minorHAnsi" w:eastAsiaTheme="minorEastAsia" w:hAnsiTheme="minorHAnsi" w:cstheme="minorBidi"/>
              <w:noProof/>
              <w:kern w:val="2"/>
            </w:rPr>
          </w:pPr>
          <w:del w:id="709" w:author="249326630@qq.com" w:date="2018-12-23T19:29:00Z">
            <w:r w:rsidRPr="00FD714F" w:rsidDel="00FD714F">
              <w:rPr>
                <w:rStyle w:val="aa"/>
                <w:noProof/>
                <w:rPrChange w:id="710" w:author="249326630@qq.com" w:date="2018-12-23T19:29:00Z">
                  <w:rPr>
                    <w:rStyle w:val="aa"/>
                    <w:noProof/>
                  </w:rPr>
                </w:rPrChange>
              </w:rPr>
              <w:delText>1.2.5</w:delText>
            </w:r>
            <w:r w:rsidDel="00FD714F">
              <w:rPr>
                <w:rFonts w:asciiTheme="minorHAnsi" w:eastAsiaTheme="minorEastAsia" w:hAnsiTheme="minorHAnsi" w:cstheme="minorBidi"/>
                <w:noProof/>
                <w:kern w:val="2"/>
              </w:rPr>
              <w:tab/>
            </w:r>
            <w:r w:rsidRPr="00FD714F" w:rsidDel="00FD714F">
              <w:rPr>
                <w:rStyle w:val="aa"/>
                <w:noProof/>
                <w:rPrChange w:id="711" w:author="249326630@qq.com" w:date="2018-12-23T19:29:00Z">
                  <w:rPr>
                    <w:rStyle w:val="aa"/>
                    <w:noProof/>
                  </w:rPr>
                </w:rPrChange>
              </w:rPr>
              <w:delText>删除通知</w:delText>
            </w:r>
            <w:r w:rsidDel="00FD714F">
              <w:rPr>
                <w:noProof/>
                <w:webHidden/>
              </w:rPr>
              <w:tab/>
              <w:delText>19</w:delText>
            </w:r>
          </w:del>
        </w:p>
        <w:p w14:paraId="0A8F24CE" w14:textId="0CD7B927" w:rsidR="007B049C" w:rsidDel="00FD714F" w:rsidRDefault="007B049C">
          <w:pPr>
            <w:pStyle w:val="21"/>
            <w:tabs>
              <w:tab w:val="left" w:pos="1260"/>
              <w:tab w:val="right" w:leader="dot" w:pos="8296"/>
            </w:tabs>
            <w:rPr>
              <w:del w:id="712" w:author="249326630@qq.com" w:date="2018-12-23T19:29:00Z"/>
              <w:rFonts w:asciiTheme="minorHAnsi" w:eastAsiaTheme="minorEastAsia" w:hAnsiTheme="minorHAnsi" w:cstheme="minorBidi"/>
              <w:noProof/>
              <w:kern w:val="2"/>
            </w:rPr>
          </w:pPr>
          <w:del w:id="713" w:author="249326630@qq.com" w:date="2018-12-23T19:29:00Z">
            <w:r w:rsidRPr="00FD714F" w:rsidDel="00FD714F">
              <w:rPr>
                <w:rStyle w:val="aa"/>
                <w:noProof/>
                <w:rPrChange w:id="714" w:author="249326630@qq.com" w:date="2018-12-23T19:29:00Z">
                  <w:rPr>
                    <w:rStyle w:val="aa"/>
                    <w:noProof/>
                  </w:rPr>
                </w:rPrChange>
              </w:rPr>
              <w:delText>1.3</w:delText>
            </w:r>
            <w:r w:rsidDel="00FD714F">
              <w:rPr>
                <w:rFonts w:asciiTheme="minorHAnsi" w:eastAsiaTheme="minorEastAsia" w:hAnsiTheme="minorHAnsi" w:cstheme="minorBidi"/>
                <w:noProof/>
                <w:kern w:val="2"/>
              </w:rPr>
              <w:tab/>
            </w:r>
            <w:r w:rsidRPr="00FD714F" w:rsidDel="00FD714F">
              <w:rPr>
                <w:rStyle w:val="aa"/>
                <w:noProof/>
                <w:rPrChange w:id="715" w:author="249326630@qq.com" w:date="2018-12-23T19:29:00Z">
                  <w:rPr>
                    <w:rStyle w:val="aa"/>
                    <w:noProof/>
                  </w:rPr>
                </w:rPrChange>
              </w:rPr>
              <w:delText>登录后台</w:delText>
            </w:r>
            <w:r w:rsidDel="00FD714F">
              <w:rPr>
                <w:noProof/>
                <w:webHidden/>
              </w:rPr>
              <w:tab/>
              <w:delText>20</w:delText>
            </w:r>
          </w:del>
        </w:p>
        <w:p w14:paraId="3083B7EC" w14:textId="2AFF6E59" w:rsidR="007B049C" w:rsidDel="00FD714F" w:rsidRDefault="007B049C">
          <w:pPr>
            <w:pStyle w:val="21"/>
            <w:tabs>
              <w:tab w:val="left" w:pos="1260"/>
              <w:tab w:val="right" w:leader="dot" w:pos="8296"/>
            </w:tabs>
            <w:rPr>
              <w:del w:id="716" w:author="249326630@qq.com" w:date="2018-12-23T19:29:00Z"/>
              <w:rFonts w:asciiTheme="minorHAnsi" w:eastAsiaTheme="minorEastAsia" w:hAnsiTheme="minorHAnsi" w:cstheme="minorBidi"/>
              <w:noProof/>
              <w:kern w:val="2"/>
            </w:rPr>
          </w:pPr>
          <w:del w:id="717" w:author="249326630@qq.com" w:date="2018-12-23T19:29:00Z">
            <w:r w:rsidRPr="00FD714F" w:rsidDel="00FD714F">
              <w:rPr>
                <w:rStyle w:val="aa"/>
                <w:noProof/>
                <w:rPrChange w:id="718" w:author="249326630@qq.com" w:date="2018-12-23T19:29:00Z">
                  <w:rPr>
                    <w:rStyle w:val="aa"/>
                    <w:noProof/>
                  </w:rPr>
                </w:rPrChange>
              </w:rPr>
              <w:delText>1.4</w:delText>
            </w:r>
            <w:r w:rsidDel="00FD714F">
              <w:rPr>
                <w:rFonts w:asciiTheme="minorHAnsi" w:eastAsiaTheme="minorEastAsia" w:hAnsiTheme="minorHAnsi" w:cstheme="minorBidi"/>
                <w:noProof/>
                <w:kern w:val="2"/>
              </w:rPr>
              <w:tab/>
            </w:r>
            <w:r w:rsidRPr="00FD714F" w:rsidDel="00FD714F">
              <w:rPr>
                <w:rStyle w:val="aa"/>
                <w:noProof/>
                <w:rPrChange w:id="719" w:author="249326630@qq.com" w:date="2018-12-23T19:29:00Z">
                  <w:rPr>
                    <w:rStyle w:val="aa"/>
                    <w:noProof/>
                  </w:rPr>
                </w:rPrChange>
              </w:rPr>
              <w:delText>退出后台</w:delText>
            </w:r>
            <w:r w:rsidDel="00FD714F">
              <w:rPr>
                <w:noProof/>
                <w:webHidden/>
              </w:rPr>
              <w:tab/>
              <w:delText>21</w:delText>
            </w:r>
          </w:del>
        </w:p>
        <w:p w14:paraId="48339E58" w14:textId="28492E86" w:rsidR="007B049C" w:rsidDel="00FD714F" w:rsidRDefault="007B049C">
          <w:pPr>
            <w:pStyle w:val="21"/>
            <w:tabs>
              <w:tab w:val="left" w:pos="1260"/>
              <w:tab w:val="right" w:leader="dot" w:pos="8296"/>
            </w:tabs>
            <w:rPr>
              <w:del w:id="720" w:author="249326630@qq.com" w:date="2018-12-23T19:29:00Z"/>
              <w:rFonts w:asciiTheme="minorHAnsi" w:eastAsiaTheme="minorEastAsia" w:hAnsiTheme="minorHAnsi" w:cstheme="minorBidi"/>
              <w:noProof/>
              <w:kern w:val="2"/>
            </w:rPr>
          </w:pPr>
          <w:del w:id="721" w:author="249326630@qq.com" w:date="2018-12-23T19:29:00Z">
            <w:r w:rsidRPr="00FD714F" w:rsidDel="00FD714F">
              <w:rPr>
                <w:rStyle w:val="aa"/>
                <w:noProof/>
                <w:rPrChange w:id="722" w:author="249326630@qq.com" w:date="2018-12-23T19:29:00Z">
                  <w:rPr>
                    <w:rStyle w:val="aa"/>
                    <w:noProof/>
                  </w:rPr>
                </w:rPrChange>
              </w:rPr>
              <w:delText>1.5</w:delText>
            </w:r>
            <w:r w:rsidDel="00FD714F">
              <w:rPr>
                <w:rFonts w:asciiTheme="minorHAnsi" w:eastAsiaTheme="minorEastAsia" w:hAnsiTheme="minorHAnsi" w:cstheme="minorBidi"/>
                <w:noProof/>
                <w:kern w:val="2"/>
              </w:rPr>
              <w:tab/>
            </w:r>
            <w:r w:rsidRPr="00FD714F" w:rsidDel="00FD714F">
              <w:rPr>
                <w:rStyle w:val="aa"/>
                <w:noProof/>
                <w:rPrChange w:id="723" w:author="249326630@qq.com" w:date="2018-12-23T19:29:00Z">
                  <w:rPr>
                    <w:rStyle w:val="aa"/>
                    <w:noProof/>
                  </w:rPr>
                </w:rPrChange>
              </w:rPr>
              <w:delText>基础管理</w:delText>
            </w:r>
            <w:r w:rsidDel="00FD714F">
              <w:rPr>
                <w:noProof/>
                <w:webHidden/>
              </w:rPr>
              <w:tab/>
              <w:delText>22</w:delText>
            </w:r>
          </w:del>
        </w:p>
        <w:p w14:paraId="7F4E65FD" w14:textId="5CA1DDE3" w:rsidR="007B049C" w:rsidDel="00FD714F" w:rsidRDefault="007B049C">
          <w:pPr>
            <w:pStyle w:val="31"/>
            <w:tabs>
              <w:tab w:val="left" w:pos="1680"/>
              <w:tab w:val="right" w:leader="dot" w:pos="8296"/>
            </w:tabs>
            <w:rPr>
              <w:del w:id="724" w:author="249326630@qq.com" w:date="2018-12-23T19:29:00Z"/>
              <w:rFonts w:asciiTheme="minorHAnsi" w:eastAsiaTheme="minorEastAsia" w:hAnsiTheme="minorHAnsi" w:cstheme="minorBidi"/>
              <w:noProof/>
              <w:kern w:val="2"/>
            </w:rPr>
          </w:pPr>
          <w:del w:id="725" w:author="249326630@qq.com" w:date="2018-12-23T19:29:00Z">
            <w:r w:rsidRPr="00FD714F" w:rsidDel="00FD714F">
              <w:rPr>
                <w:rStyle w:val="aa"/>
                <w:noProof/>
                <w:rPrChange w:id="726" w:author="249326630@qq.com" w:date="2018-12-23T19:29:00Z">
                  <w:rPr>
                    <w:rStyle w:val="aa"/>
                    <w:noProof/>
                  </w:rPr>
                </w:rPrChange>
              </w:rPr>
              <w:delText>1.5.1</w:delText>
            </w:r>
            <w:r w:rsidDel="00FD714F">
              <w:rPr>
                <w:rFonts w:asciiTheme="minorHAnsi" w:eastAsiaTheme="minorEastAsia" w:hAnsiTheme="minorHAnsi" w:cstheme="minorBidi"/>
                <w:noProof/>
                <w:kern w:val="2"/>
              </w:rPr>
              <w:tab/>
            </w:r>
            <w:r w:rsidRPr="00FD714F" w:rsidDel="00FD714F">
              <w:rPr>
                <w:rStyle w:val="aa"/>
                <w:noProof/>
                <w:rPrChange w:id="727" w:author="249326630@qq.com" w:date="2018-12-23T19:29:00Z">
                  <w:rPr>
                    <w:rStyle w:val="aa"/>
                    <w:noProof/>
                  </w:rPr>
                </w:rPrChange>
              </w:rPr>
              <w:delText>首页横幅管理</w:delText>
            </w:r>
            <w:r w:rsidDel="00FD714F">
              <w:rPr>
                <w:noProof/>
                <w:webHidden/>
              </w:rPr>
              <w:tab/>
              <w:delText>22</w:delText>
            </w:r>
          </w:del>
        </w:p>
        <w:p w14:paraId="7DAB9ACF" w14:textId="448304F9" w:rsidR="007B049C" w:rsidDel="00FD714F" w:rsidRDefault="007B049C">
          <w:pPr>
            <w:pStyle w:val="31"/>
            <w:tabs>
              <w:tab w:val="left" w:pos="1680"/>
              <w:tab w:val="right" w:leader="dot" w:pos="8296"/>
            </w:tabs>
            <w:rPr>
              <w:del w:id="728" w:author="249326630@qq.com" w:date="2018-12-23T19:29:00Z"/>
              <w:rFonts w:asciiTheme="minorHAnsi" w:eastAsiaTheme="minorEastAsia" w:hAnsiTheme="minorHAnsi" w:cstheme="minorBidi"/>
              <w:noProof/>
              <w:kern w:val="2"/>
            </w:rPr>
          </w:pPr>
          <w:del w:id="729" w:author="249326630@qq.com" w:date="2018-12-23T19:29:00Z">
            <w:r w:rsidRPr="00FD714F" w:rsidDel="00FD714F">
              <w:rPr>
                <w:rStyle w:val="aa"/>
                <w:noProof/>
                <w:rPrChange w:id="730" w:author="249326630@qq.com" w:date="2018-12-23T19:29:00Z">
                  <w:rPr>
                    <w:rStyle w:val="aa"/>
                    <w:noProof/>
                  </w:rPr>
                </w:rPrChange>
              </w:rPr>
              <w:delText>1.5.2</w:delText>
            </w:r>
            <w:r w:rsidDel="00FD714F">
              <w:rPr>
                <w:rFonts w:asciiTheme="minorHAnsi" w:eastAsiaTheme="minorEastAsia" w:hAnsiTheme="minorHAnsi" w:cstheme="minorBidi"/>
                <w:noProof/>
                <w:kern w:val="2"/>
              </w:rPr>
              <w:tab/>
            </w:r>
            <w:r w:rsidRPr="00FD714F" w:rsidDel="00FD714F">
              <w:rPr>
                <w:rStyle w:val="aa"/>
                <w:noProof/>
                <w:rPrChange w:id="731" w:author="249326630@qq.com" w:date="2018-12-23T19:29:00Z">
                  <w:rPr>
                    <w:rStyle w:val="aa"/>
                    <w:noProof/>
                  </w:rPr>
                </w:rPrChange>
              </w:rPr>
              <w:delText>底部管理</w:delText>
            </w:r>
            <w:r w:rsidDel="00FD714F">
              <w:rPr>
                <w:noProof/>
                <w:webHidden/>
              </w:rPr>
              <w:tab/>
              <w:delText>27</w:delText>
            </w:r>
          </w:del>
        </w:p>
        <w:p w14:paraId="3B5EF9CD" w14:textId="60B81BDA" w:rsidR="007B049C" w:rsidDel="00FD714F" w:rsidRDefault="007B049C">
          <w:pPr>
            <w:pStyle w:val="21"/>
            <w:tabs>
              <w:tab w:val="left" w:pos="1260"/>
              <w:tab w:val="right" w:leader="dot" w:pos="8296"/>
            </w:tabs>
            <w:rPr>
              <w:del w:id="732" w:author="249326630@qq.com" w:date="2018-12-23T19:29:00Z"/>
              <w:rFonts w:asciiTheme="minorHAnsi" w:eastAsiaTheme="minorEastAsia" w:hAnsiTheme="minorHAnsi" w:cstheme="minorBidi"/>
              <w:noProof/>
              <w:kern w:val="2"/>
            </w:rPr>
          </w:pPr>
          <w:del w:id="733" w:author="249326630@qq.com" w:date="2018-12-23T19:29:00Z">
            <w:r w:rsidRPr="00FD714F" w:rsidDel="00FD714F">
              <w:rPr>
                <w:rStyle w:val="aa"/>
                <w:noProof/>
                <w:rPrChange w:id="734" w:author="249326630@qq.com" w:date="2018-12-23T19:29:00Z">
                  <w:rPr>
                    <w:rStyle w:val="aa"/>
                    <w:noProof/>
                  </w:rPr>
                </w:rPrChange>
              </w:rPr>
              <w:delText>1.6</w:delText>
            </w:r>
            <w:r w:rsidDel="00FD714F">
              <w:rPr>
                <w:rFonts w:asciiTheme="minorHAnsi" w:eastAsiaTheme="minorEastAsia" w:hAnsiTheme="minorHAnsi" w:cstheme="minorBidi"/>
                <w:noProof/>
                <w:kern w:val="2"/>
              </w:rPr>
              <w:tab/>
            </w:r>
            <w:r w:rsidRPr="00FD714F" w:rsidDel="00FD714F">
              <w:rPr>
                <w:rStyle w:val="aa"/>
                <w:noProof/>
                <w:rPrChange w:id="735" w:author="249326630@qq.com" w:date="2018-12-23T19:29:00Z">
                  <w:rPr>
                    <w:rStyle w:val="aa"/>
                    <w:noProof/>
                  </w:rPr>
                </w:rPrChange>
              </w:rPr>
              <w:delText>课程管理</w:delText>
            </w:r>
            <w:r w:rsidDel="00FD714F">
              <w:rPr>
                <w:noProof/>
                <w:webHidden/>
              </w:rPr>
              <w:tab/>
              <w:delText>34</w:delText>
            </w:r>
          </w:del>
        </w:p>
        <w:p w14:paraId="45A1F807" w14:textId="34D0BC0F" w:rsidR="007B049C" w:rsidDel="00FD714F" w:rsidRDefault="007B049C">
          <w:pPr>
            <w:pStyle w:val="31"/>
            <w:tabs>
              <w:tab w:val="left" w:pos="1680"/>
              <w:tab w:val="right" w:leader="dot" w:pos="8296"/>
            </w:tabs>
            <w:rPr>
              <w:del w:id="736" w:author="249326630@qq.com" w:date="2018-12-23T19:29:00Z"/>
              <w:rFonts w:asciiTheme="minorHAnsi" w:eastAsiaTheme="minorEastAsia" w:hAnsiTheme="minorHAnsi" w:cstheme="minorBidi"/>
              <w:noProof/>
              <w:kern w:val="2"/>
            </w:rPr>
          </w:pPr>
          <w:del w:id="737" w:author="249326630@qq.com" w:date="2018-12-23T19:29:00Z">
            <w:r w:rsidRPr="00FD714F" w:rsidDel="00FD714F">
              <w:rPr>
                <w:rStyle w:val="aa"/>
                <w:noProof/>
                <w:rPrChange w:id="738" w:author="249326630@qq.com" w:date="2018-12-23T19:29:00Z">
                  <w:rPr>
                    <w:rStyle w:val="aa"/>
                    <w:noProof/>
                  </w:rPr>
                </w:rPrChange>
              </w:rPr>
              <w:delText>1.6.1</w:delText>
            </w:r>
            <w:r w:rsidDel="00FD714F">
              <w:rPr>
                <w:rFonts w:asciiTheme="minorHAnsi" w:eastAsiaTheme="minorEastAsia" w:hAnsiTheme="minorHAnsi" w:cstheme="minorBidi"/>
                <w:noProof/>
                <w:kern w:val="2"/>
              </w:rPr>
              <w:tab/>
            </w:r>
            <w:r w:rsidRPr="00FD714F" w:rsidDel="00FD714F">
              <w:rPr>
                <w:rStyle w:val="aa"/>
                <w:noProof/>
                <w:rPrChange w:id="739" w:author="249326630@qq.com" w:date="2018-12-23T19:29:00Z">
                  <w:rPr>
                    <w:rStyle w:val="aa"/>
                    <w:noProof/>
                  </w:rPr>
                </w:rPrChange>
              </w:rPr>
              <w:delText>直达链接</w:delText>
            </w:r>
            <w:r w:rsidDel="00FD714F">
              <w:rPr>
                <w:noProof/>
                <w:webHidden/>
              </w:rPr>
              <w:tab/>
              <w:delText>34</w:delText>
            </w:r>
          </w:del>
        </w:p>
        <w:p w14:paraId="71B4F41D" w14:textId="46F23904" w:rsidR="007B049C" w:rsidDel="00FD714F" w:rsidRDefault="007B049C">
          <w:pPr>
            <w:pStyle w:val="31"/>
            <w:tabs>
              <w:tab w:val="left" w:pos="1680"/>
              <w:tab w:val="right" w:leader="dot" w:pos="8296"/>
            </w:tabs>
            <w:rPr>
              <w:del w:id="740" w:author="249326630@qq.com" w:date="2018-12-23T19:29:00Z"/>
              <w:rFonts w:asciiTheme="minorHAnsi" w:eastAsiaTheme="minorEastAsia" w:hAnsiTheme="minorHAnsi" w:cstheme="minorBidi"/>
              <w:noProof/>
              <w:kern w:val="2"/>
            </w:rPr>
          </w:pPr>
          <w:del w:id="741" w:author="249326630@qq.com" w:date="2018-12-23T19:29:00Z">
            <w:r w:rsidRPr="00FD714F" w:rsidDel="00FD714F">
              <w:rPr>
                <w:rStyle w:val="aa"/>
                <w:noProof/>
                <w:rPrChange w:id="742" w:author="249326630@qq.com" w:date="2018-12-23T19:29:00Z">
                  <w:rPr>
                    <w:rStyle w:val="aa"/>
                    <w:noProof/>
                  </w:rPr>
                </w:rPrChange>
              </w:rPr>
              <w:delText>1.6.2</w:delText>
            </w:r>
            <w:r w:rsidDel="00FD714F">
              <w:rPr>
                <w:rFonts w:asciiTheme="minorHAnsi" w:eastAsiaTheme="minorEastAsia" w:hAnsiTheme="minorHAnsi" w:cstheme="minorBidi"/>
                <w:noProof/>
                <w:kern w:val="2"/>
              </w:rPr>
              <w:tab/>
            </w:r>
            <w:r w:rsidRPr="00FD714F" w:rsidDel="00FD714F">
              <w:rPr>
                <w:rStyle w:val="aa"/>
                <w:noProof/>
                <w:rPrChange w:id="743" w:author="249326630@qq.com" w:date="2018-12-23T19:29:00Z">
                  <w:rPr>
                    <w:rStyle w:val="aa"/>
                    <w:noProof/>
                  </w:rPr>
                </w:rPrChange>
              </w:rPr>
              <w:delText>新增开课</w:delText>
            </w:r>
            <w:r w:rsidDel="00FD714F">
              <w:rPr>
                <w:noProof/>
                <w:webHidden/>
              </w:rPr>
              <w:tab/>
              <w:delText>35</w:delText>
            </w:r>
          </w:del>
        </w:p>
        <w:p w14:paraId="4605F8FE" w14:textId="6D541ED7" w:rsidR="007B049C" w:rsidDel="00FD714F" w:rsidRDefault="007B049C">
          <w:pPr>
            <w:pStyle w:val="31"/>
            <w:tabs>
              <w:tab w:val="left" w:pos="1680"/>
              <w:tab w:val="right" w:leader="dot" w:pos="8296"/>
            </w:tabs>
            <w:rPr>
              <w:del w:id="744" w:author="249326630@qq.com" w:date="2018-12-23T19:29:00Z"/>
              <w:rFonts w:asciiTheme="minorHAnsi" w:eastAsiaTheme="minorEastAsia" w:hAnsiTheme="minorHAnsi" w:cstheme="minorBidi"/>
              <w:noProof/>
              <w:kern w:val="2"/>
            </w:rPr>
          </w:pPr>
          <w:del w:id="745" w:author="249326630@qq.com" w:date="2018-12-23T19:29:00Z">
            <w:r w:rsidRPr="00FD714F" w:rsidDel="00FD714F">
              <w:rPr>
                <w:rStyle w:val="aa"/>
                <w:noProof/>
                <w:rPrChange w:id="746" w:author="249326630@qq.com" w:date="2018-12-23T19:29:00Z">
                  <w:rPr>
                    <w:rStyle w:val="aa"/>
                    <w:noProof/>
                  </w:rPr>
                </w:rPrChange>
              </w:rPr>
              <w:delText>1.6.3</w:delText>
            </w:r>
            <w:r w:rsidDel="00FD714F">
              <w:rPr>
                <w:rFonts w:asciiTheme="minorHAnsi" w:eastAsiaTheme="minorEastAsia" w:hAnsiTheme="minorHAnsi" w:cstheme="minorBidi"/>
                <w:noProof/>
                <w:kern w:val="2"/>
              </w:rPr>
              <w:tab/>
            </w:r>
            <w:r w:rsidRPr="00FD714F" w:rsidDel="00FD714F">
              <w:rPr>
                <w:rStyle w:val="aa"/>
                <w:noProof/>
                <w:rPrChange w:id="747" w:author="249326630@qq.com" w:date="2018-12-23T19:29:00Z">
                  <w:rPr>
                    <w:rStyle w:val="aa"/>
                    <w:noProof/>
                  </w:rPr>
                </w:rPrChange>
              </w:rPr>
              <w:delText>选择教师</w:delText>
            </w:r>
            <w:r w:rsidDel="00FD714F">
              <w:rPr>
                <w:noProof/>
                <w:webHidden/>
              </w:rPr>
              <w:tab/>
              <w:delText>35</w:delText>
            </w:r>
          </w:del>
        </w:p>
        <w:p w14:paraId="6E2DF6DF" w14:textId="378953FB" w:rsidR="007B049C" w:rsidDel="00FD714F" w:rsidRDefault="007B049C">
          <w:pPr>
            <w:pStyle w:val="31"/>
            <w:tabs>
              <w:tab w:val="left" w:pos="1680"/>
              <w:tab w:val="right" w:leader="dot" w:pos="8296"/>
            </w:tabs>
            <w:rPr>
              <w:del w:id="748" w:author="249326630@qq.com" w:date="2018-12-23T19:29:00Z"/>
              <w:rFonts w:asciiTheme="minorHAnsi" w:eastAsiaTheme="minorEastAsia" w:hAnsiTheme="minorHAnsi" w:cstheme="minorBidi"/>
              <w:noProof/>
              <w:kern w:val="2"/>
            </w:rPr>
          </w:pPr>
          <w:del w:id="749" w:author="249326630@qq.com" w:date="2018-12-23T19:29:00Z">
            <w:r w:rsidRPr="00FD714F" w:rsidDel="00FD714F">
              <w:rPr>
                <w:rStyle w:val="aa"/>
                <w:noProof/>
                <w:rPrChange w:id="750" w:author="249326630@qq.com" w:date="2018-12-23T19:29:00Z">
                  <w:rPr>
                    <w:rStyle w:val="aa"/>
                    <w:noProof/>
                  </w:rPr>
                </w:rPrChange>
              </w:rPr>
              <w:delText>1.6.4</w:delText>
            </w:r>
            <w:r w:rsidDel="00FD714F">
              <w:rPr>
                <w:rFonts w:asciiTheme="minorHAnsi" w:eastAsiaTheme="minorEastAsia" w:hAnsiTheme="minorHAnsi" w:cstheme="minorBidi"/>
                <w:noProof/>
                <w:kern w:val="2"/>
              </w:rPr>
              <w:tab/>
            </w:r>
            <w:r w:rsidRPr="00FD714F" w:rsidDel="00FD714F">
              <w:rPr>
                <w:rStyle w:val="aa"/>
                <w:noProof/>
                <w:rPrChange w:id="751" w:author="249326630@qq.com" w:date="2018-12-23T19:29:00Z">
                  <w:rPr>
                    <w:rStyle w:val="aa"/>
                    <w:noProof/>
                  </w:rPr>
                </w:rPrChange>
              </w:rPr>
              <w:delText>填写课程名</w:delText>
            </w:r>
            <w:r w:rsidDel="00FD714F">
              <w:rPr>
                <w:noProof/>
                <w:webHidden/>
              </w:rPr>
              <w:tab/>
              <w:delText>35</w:delText>
            </w:r>
          </w:del>
        </w:p>
        <w:p w14:paraId="7464B79A" w14:textId="25AFDEAF" w:rsidR="007B049C" w:rsidDel="00FD714F" w:rsidRDefault="007B049C">
          <w:pPr>
            <w:pStyle w:val="31"/>
            <w:tabs>
              <w:tab w:val="left" w:pos="1680"/>
              <w:tab w:val="right" w:leader="dot" w:pos="8296"/>
            </w:tabs>
            <w:rPr>
              <w:del w:id="752" w:author="249326630@qq.com" w:date="2018-12-23T19:29:00Z"/>
              <w:rFonts w:asciiTheme="minorHAnsi" w:eastAsiaTheme="minorEastAsia" w:hAnsiTheme="minorHAnsi" w:cstheme="minorBidi"/>
              <w:noProof/>
              <w:kern w:val="2"/>
            </w:rPr>
          </w:pPr>
          <w:del w:id="753" w:author="249326630@qq.com" w:date="2018-12-23T19:29:00Z">
            <w:r w:rsidRPr="00FD714F" w:rsidDel="00FD714F">
              <w:rPr>
                <w:rStyle w:val="aa"/>
                <w:noProof/>
                <w:rPrChange w:id="754" w:author="249326630@qq.com" w:date="2018-12-23T19:29:00Z">
                  <w:rPr>
                    <w:rStyle w:val="aa"/>
                    <w:noProof/>
                  </w:rPr>
                </w:rPrChange>
              </w:rPr>
              <w:delText>1.6.5</w:delText>
            </w:r>
            <w:r w:rsidDel="00FD714F">
              <w:rPr>
                <w:rFonts w:asciiTheme="minorHAnsi" w:eastAsiaTheme="minorEastAsia" w:hAnsiTheme="minorHAnsi" w:cstheme="minorBidi"/>
                <w:noProof/>
                <w:kern w:val="2"/>
              </w:rPr>
              <w:tab/>
            </w:r>
            <w:r w:rsidRPr="00FD714F" w:rsidDel="00FD714F">
              <w:rPr>
                <w:rStyle w:val="aa"/>
                <w:noProof/>
                <w:rPrChange w:id="755" w:author="249326630@qq.com" w:date="2018-12-23T19:29:00Z">
                  <w:rPr>
                    <w:rStyle w:val="aa"/>
                    <w:noProof/>
                  </w:rPr>
                </w:rPrChange>
              </w:rPr>
              <w:delText>填写证件号</w:delText>
            </w:r>
            <w:r w:rsidDel="00FD714F">
              <w:rPr>
                <w:noProof/>
                <w:webHidden/>
              </w:rPr>
              <w:tab/>
              <w:delText>35</w:delText>
            </w:r>
          </w:del>
        </w:p>
        <w:p w14:paraId="56E4930B" w14:textId="1B7A0592" w:rsidR="007B049C" w:rsidDel="00FD714F" w:rsidRDefault="007B049C">
          <w:pPr>
            <w:pStyle w:val="31"/>
            <w:tabs>
              <w:tab w:val="left" w:pos="1680"/>
              <w:tab w:val="right" w:leader="dot" w:pos="8296"/>
            </w:tabs>
            <w:rPr>
              <w:del w:id="756" w:author="249326630@qq.com" w:date="2018-12-23T19:29:00Z"/>
              <w:rFonts w:asciiTheme="minorHAnsi" w:eastAsiaTheme="minorEastAsia" w:hAnsiTheme="minorHAnsi" w:cstheme="minorBidi"/>
              <w:noProof/>
              <w:kern w:val="2"/>
            </w:rPr>
          </w:pPr>
          <w:del w:id="757" w:author="249326630@qq.com" w:date="2018-12-23T19:29:00Z">
            <w:r w:rsidRPr="00FD714F" w:rsidDel="00FD714F">
              <w:rPr>
                <w:rStyle w:val="aa"/>
                <w:noProof/>
                <w:rPrChange w:id="758" w:author="249326630@qq.com" w:date="2018-12-23T19:29:00Z">
                  <w:rPr>
                    <w:rStyle w:val="aa"/>
                    <w:noProof/>
                  </w:rPr>
                </w:rPrChange>
              </w:rPr>
              <w:delText>1.6.6</w:delText>
            </w:r>
            <w:r w:rsidDel="00FD714F">
              <w:rPr>
                <w:rFonts w:asciiTheme="minorHAnsi" w:eastAsiaTheme="minorEastAsia" w:hAnsiTheme="minorHAnsi" w:cstheme="minorBidi"/>
                <w:noProof/>
                <w:kern w:val="2"/>
              </w:rPr>
              <w:tab/>
            </w:r>
            <w:r w:rsidRPr="00FD714F" w:rsidDel="00FD714F">
              <w:rPr>
                <w:rStyle w:val="aa"/>
                <w:noProof/>
                <w:rPrChange w:id="759" w:author="249326630@qq.com" w:date="2018-12-23T19:29:00Z">
                  <w:rPr>
                    <w:rStyle w:val="aa"/>
                    <w:noProof/>
                  </w:rPr>
                </w:rPrChange>
              </w:rPr>
              <w:delText>删除开课</w:delText>
            </w:r>
            <w:r w:rsidDel="00FD714F">
              <w:rPr>
                <w:noProof/>
                <w:webHidden/>
              </w:rPr>
              <w:tab/>
              <w:delText>35</w:delText>
            </w:r>
          </w:del>
        </w:p>
        <w:p w14:paraId="19E9EFD4" w14:textId="7E6C452F" w:rsidR="007B049C" w:rsidDel="00FD714F" w:rsidRDefault="007B049C">
          <w:pPr>
            <w:pStyle w:val="21"/>
            <w:tabs>
              <w:tab w:val="left" w:pos="1260"/>
              <w:tab w:val="right" w:leader="dot" w:pos="8296"/>
            </w:tabs>
            <w:rPr>
              <w:del w:id="760" w:author="249326630@qq.com" w:date="2018-12-23T19:29:00Z"/>
              <w:rFonts w:asciiTheme="minorHAnsi" w:eastAsiaTheme="minorEastAsia" w:hAnsiTheme="minorHAnsi" w:cstheme="minorBidi"/>
              <w:noProof/>
              <w:kern w:val="2"/>
            </w:rPr>
          </w:pPr>
          <w:del w:id="761" w:author="249326630@qq.com" w:date="2018-12-23T19:29:00Z">
            <w:r w:rsidRPr="00FD714F" w:rsidDel="00FD714F">
              <w:rPr>
                <w:rStyle w:val="aa"/>
                <w:noProof/>
                <w:rPrChange w:id="762" w:author="249326630@qq.com" w:date="2018-12-23T19:29:00Z">
                  <w:rPr>
                    <w:rStyle w:val="aa"/>
                    <w:noProof/>
                  </w:rPr>
                </w:rPrChange>
              </w:rPr>
              <w:delText>1.7</w:delText>
            </w:r>
            <w:r w:rsidDel="00FD714F">
              <w:rPr>
                <w:rFonts w:asciiTheme="minorHAnsi" w:eastAsiaTheme="minorEastAsia" w:hAnsiTheme="minorHAnsi" w:cstheme="minorBidi"/>
                <w:noProof/>
                <w:kern w:val="2"/>
              </w:rPr>
              <w:tab/>
            </w:r>
            <w:r w:rsidRPr="00FD714F" w:rsidDel="00FD714F">
              <w:rPr>
                <w:rStyle w:val="aa"/>
                <w:noProof/>
                <w:rPrChange w:id="763" w:author="249326630@qq.com" w:date="2018-12-23T19:29:00Z">
                  <w:rPr>
                    <w:rStyle w:val="aa"/>
                    <w:noProof/>
                  </w:rPr>
                </w:rPrChange>
              </w:rPr>
              <w:delText>用户管理</w:delText>
            </w:r>
            <w:r w:rsidDel="00FD714F">
              <w:rPr>
                <w:noProof/>
                <w:webHidden/>
              </w:rPr>
              <w:tab/>
              <w:delText>36</w:delText>
            </w:r>
          </w:del>
        </w:p>
        <w:p w14:paraId="3EA261E5" w14:textId="648B3C95" w:rsidR="007B049C" w:rsidDel="00FD714F" w:rsidRDefault="007B049C">
          <w:pPr>
            <w:pStyle w:val="31"/>
            <w:tabs>
              <w:tab w:val="left" w:pos="1680"/>
              <w:tab w:val="right" w:leader="dot" w:pos="8296"/>
            </w:tabs>
            <w:rPr>
              <w:del w:id="764" w:author="249326630@qq.com" w:date="2018-12-23T19:29:00Z"/>
              <w:rFonts w:asciiTheme="minorHAnsi" w:eastAsiaTheme="minorEastAsia" w:hAnsiTheme="minorHAnsi" w:cstheme="minorBidi"/>
              <w:noProof/>
              <w:kern w:val="2"/>
            </w:rPr>
          </w:pPr>
          <w:del w:id="765" w:author="249326630@qq.com" w:date="2018-12-23T19:29:00Z">
            <w:r w:rsidRPr="00FD714F" w:rsidDel="00FD714F">
              <w:rPr>
                <w:rStyle w:val="aa"/>
                <w:noProof/>
                <w:rPrChange w:id="766" w:author="249326630@qq.com" w:date="2018-12-23T19:29:00Z">
                  <w:rPr>
                    <w:rStyle w:val="aa"/>
                    <w:noProof/>
                  </w:rPr>
                </w:rPrChange>
              </w:rPr>
              <w:delText>1.7.1</w:delText>
            </w:r>
            <w:r w:rsidDel="00FD714F">
              <w:rPr>
                <w:rFonts w:asciiTheme="minorHAnsi" w:eastAsiaTheme="minorEastAsia" w:hAnsiTheme="minorHAnsi" w:cstheme="minorBidi"/>
                <w:noProof/>
                <w:kern w:val="2"/>
              </w:rPr>
              <w:tab/>
            </w:r>
            <w:r w:rsidRPr="00FD714F" w:rsidDel="00FD714F">
              <w:rPr>
                <w:rStyle w:val="aa"/>
                <w:noProof/>
                <w:rPrChange w:id="767" w:author="249326630@qq.com" w:date="2018-12-23T19:29:00Z">
                  <w:rPr>
                    <w:rStyle w:val="aa"/>
                    <w:noProof/>
                  </w:rPr>
                </w:rPrChange>
              </w:rPr>
              <w:delText>用户基础管理</w:delText>
            </w:r>
            <w:r w:rsidDel="00FD714F">
              <w:rPr>
                <w:noProof/>
                <w:webHidden/>
              </w:rPr>
              <w:tab/>
              <w:delText>36</w:delText>
            </w:r>
          </w:del>
        </w:p>
        <w:p w14:paraId="76926BC6" w14:textId="3DADFEDC" w:rsidR="007B049C" w:rsidDel="00FD714F" w:rsidRDefault="007B049C">
          <w:pPr>
            <w:pStyle w:val="31"/>
            <w:tabs>
              <w:tab w:val="left" w:pos="1680"/>
              <w:tab w:val="right" w:leader="dot" w:pos="8296"/>
            </w:tabs>
            <w:rPr>
              <w:del w:id="768" w:author="249326630@qq.com" w:date="2018-12-23T19:29:00Z"/>
              <w:rFonts w:asciiTheme="minorHAnsi" w:eastAsiaTheme="minorEastAsia" w:hAnsiTheme="minorHAnsi" w:cstheme="minorBidi"/>
              <w:noProof/>
              <w:kern w:val="2"/>
            </w:rPr>
          </w:pPr>
          <w:del w:id="769" w:author="249326630@qq.com" w:date="2018-12-23T19:29:00Z">
            <w:r w:rsidRPr="00FD714F" w:rsidDel="00FD714F">
              <w:rPr>
                <w:rStyle w:val="aa"/>
                <w:noProof/>
                <w:rPrChange w:id="770" w:author="249326630@qq.com" w:date="2018-12-23T19:29:00Z">
                  <w:rPr>
                    <w:rStyle w:val="aa"/>
                    <w:noProof/>
                  </w:rPr>
                </w:rPrChange>
              </w:rPr>
              <w:delText>1.7.2</w:delText>
            </w:r>
            <w:r w:rsidDel="00FD714F">
              <w:rPr>
                <w:rFonts w:asciiTheme="minorHAnsi" w:eastAsiaTheme="minorEastAsia" w:hAnsiTheme="minorHAnsi" w:cstheme="minorBidi"/>
                <w:noProof/>
                <w:kern w:val="2"/>
              </w:rPr>
              <w:tab/>
            </w:r>
            <w:r w:rsidRPr="00FD714F" w:rsidDel="00FD714F">
              <w:rPr>
                <w:rStyle w:val="aa"/>
                <w:noProof/>
                <w:rPrChange w:id="771" w:author="249326630@qq.com" w:date="2018-12-23T19:29:00Z">
                  <w:rPr>
                    <w:rStyle w:val="aa"/>
                    <w:noProof/>
                  </w:rPr>
                </w:rPrChange>
              </w:rPr>
              <w:delText>用户审核管理</w:delText>
            </w:r>
            <w:r w:rsidDel="00FD714F">
              <w:rPr>
                <w:noProof/>
                <w:webHidden/>
              </w:rPr>
              <w:tab/>
              <w:delText>51</w:delText>
            </w:r>
          </w:del>
        </w:p>
        <w:p w14:paraId="6A3D861C" w14:textId="79167D83" w:rsidR="007B049C" w:rsidDel="00FD714F" w:rsidRDefault="007B049C">
          <w:pPr>
            <w:pStyle w:val="21"/>
            <w:tabs>
              <w:tab w:val="left" w:pos="1260"/>
              <w:tab w:val="right" w:leader="dot" w:pos="8296"/>
            </w:tabs>
            <w:rPr>
              <w:del w:id="772" w:author="249326630@qq.com" w:date="2018-12-23T19:29:00Z"/>
              <w:rFonts w:asciiTheme="minorHAnsi" w:eastAsiaTheme="minorEastAsia" w:hAnsiTheme="minorHAnsi" w:cstheme="minorBidi"/>
              <w:noProof/>
              <w:kern w:val="2"/>
            </w:rPr>
          </w:pPr>
          <w:del w:id="773" w:author="249326630@qq.com" w:date="2018-12-23T19:29:00Z">
            <w:r w:rsidRPr="00FD714F" w:rsidDel="00FD714F">
              <w:rPr>
                <w:rStyle w:val="aa"/>
                <w:noProof/>
                <w:rPrChange w:id="774" w:author="249326630@qq.com" w:date="2018-12-23T19:29:00Z">
                  <w:rPr>
                    <w:rStyle w:val="aa"/>
                    <w:noProof/>
                  </w:rPr>
                </w:rPrChange>
              </w:rPr>
              <w:delText>1.8</w:delText>
            </w:r>
            <w:r w:rsidDel="00FD714F">
              <w:rPr>
                <w:rFonts w:asciiTheme="minorHAnsi" w:eastAsiaTheme="minorEastAsia" w:hAnsiTheme="minorHAnsi" w:cstheme="minorBidi"/>
                <w:noProof/>
                <w:kern w:val="2"/>
              </w:rPr>
              <w:tab/>
            </w:r>
            <w:r w:rsidRPr="00FD714F" w:rsidDel="00FD714F">
              <w:rPr>
                <w:rStyle w:val="aa"/>
                <w:noProof/>
                <w:rPrChange w:id="775" w:author="249326630@qq.com" w:date="2018-12-23T19:29:00Z">
                  <w:rPr>
                    <w:rStyle w:val="aa"/>
                    <w:noProof/>
                  </w:rPr>
                </w:rPrChange>
              </w:rPr>
              <w:delText>论坛管理</w:delText>
            </w:r>
            <w:r w:rsidDel="00FD714F">
              <w:rPr>
                <w:noProof/>
                <w:webHidden/>
              </w:rPr>
              <w:tab/>
              <w:delText>55</w:delText>
            </w:r>
          </w:del>
        </w:p>
        <w:p w14:paraId="554ED1B0" w14:textId="70CDE933" w:rsidR="007B049C" w:rsidDel="00FD714F" w:rsidRDefault="007B049C">
          <w:pPr>
            <w:pStyle w:val="31"/>
            <w:tabs>
              <w:tab w:val="left" w:pos="1680"/>
              <w:tab w:val="right" w:leader="dot" w:pos="8296"/>
            </w:tabs>
            <w:rPr>
              <w:del w:id="776" w:author="249326630@qq.com" w:date="2018-12-23T19:29:00Z"/>
              <w:rFonts w:asciiTheme="minorHAnsi" w:eastAsiaTheme="minorEastAsia" w:hAnsiTheme="minorHAnsi" w:cstheme="minorBidi"/>
              <w:noProof/>
              <w:kern w:val="2"/>
            </w:rPr>
          </w:pPr>
          <w:del w:id="777" w:author="249326630@qq.com" w:date="2018-12-23T19:29:00Z">
            <w:r w:rsidRPr="00FD714F" w:rsidDel="00FD714F">
              <w:rPr>
                <w:rStyle w:val="aa"/>
                <w:noProof/>
                <w:rPrChange w:id="778" w:author="249326630@qq.com" w:date="2018-12-23T19:29:00Z">
                  <w:rPr>
                    <w:rStyle w:val="aa"/>
                    <w:noProof/>
                  </w:rPr>
                </w:rPrChange>
              </w:rPr>
              <w:delText>1.8.1</w:delText>
            </w:r>
            <w:r w:rsidDel="00FD714F">
              <w:rPr>
                <w:rFonts w:asciiTheme="minorHAnsi" w:eastAsiaTheme="minorEastAsia" w:hAnsiTheme="minorHAnsi" w:cstheme="minorBidi"/>
                <w:noProof/>
                <w:kern w:val="2"/>
              </w:rPr>
              <w:tab/>
            </w:r>
            <w:r w:rsidRPr="00FD714F" w:rsidDel="00FD714F">
              <w:rPr>
                <w:rStyle w:val="aa"/>
                <w:noProof/>
                <w:rPrChange w:id="779" w:author="249326630@qq.com" w:date="2018-12-23T19:29:00Z">
                  <w:rPr>
                    <w:rStyle w:val="aa"/>
                    <w:noProof/>
                  </w:rPr>
                </w:rPrChange>
              </w:rPr>
              <w:delText>举报管理</w:delText>
            </w:r>
            <w:r w:rsidDel="00FD714F">
              <w:rPr>
                <w:noProof/>
                <w:webHidden/>
              </w:rPr>
              <w:tab/>
              <w:delText>55</w:delText>
            </w:r>
          </w:del>
        </w:p>
        <w:p w14:paraId="4BCF2DE5" w14:textId="59608E86" w:rsidR="007B049C" w:rsidDel="00FD714F" w:rsidRDefault="007B049C">
          <w:pPr>
            <w:pStyle w:val="31"/>
            <w:tabs>
              <w:tab w:val="left" w:pos="1680"/>
              <w:tab w:val="right" w:leader="dot" w:pos="8296"/>
            </w:tabs>
            <w:rPr>
              <w:del w:id="780" w:author="249326630@qq.com" w:date="2018-12-23T19:29:00Z"/>
              <w:rFonts w:asciiTheme="minorHAnsi" w:eastAsiaTheme="minorEastAsia" w:hAnsiTheme="minorHAnsi" w:cstheme="minorBidi"/>
              <w:noProof/>
              <w:kern w:val="2"/>
            </w:rPr>
          </w:pPr>
          <w:del w:id="781" w:author="249326630@qq.com" w:date="2018-12-23T19:29:00Z">
            <w:r w:rsidRPr="00FD714F" w:rsidDel="00FD714F">
              <w:rPr>
                <w:rStyle w:val="aa"/>
                <w:noProof/>
                <w:rPrChange w:id="782" w:author="249326630@qq.com" w:date="2018-12-23T19:29:00Z">
                  <w:rPr>
                    <w:rStyle w:val="aa"/>
                    <w:noProof/>
                  </w:rPr>
                </w:rPrChange>
              </w:rPr>
              <w:delText>1.8.2</w:delText>
            </w:r>
            <w:r w:rsidDel="00FD714F">
              <w:rPr>
                <w:rFonts w:asciiTheme="minorHAnsi" w:eastAsiaTheme="minorEastAsia" w:hAnsiTheme="minorHAnsi" w:cstheme="minorBidi"/>
                <w:noProof/>
                <w:kern w:val="2"/>
              </w:rPr>
              <w:tab/>
            </w:r>
            <w:r w:rsidRPr="00FD714F" w:rsidDel="00FD714F">
              <w:rPr>
                <w:rStyle w:val="aa"/>
                <w:noProof/>
                <w:rPrChange w:id="783" w:author="249326630@qq.com" w:date="2018-12-23T19:29:00Z">
                  <w:rPr>
                    <w:rStyle w:val="aa"/>
                    <w:noProof/>
                  </w:rPr>
                </w:rPrChange>
              </w:rPr>
              <w:delText>特殊贴管理</w:delText>
            </w:r>
            <w:r w:rsidDel="00FD714F">
              <w:rPr>
                <w:noProof/>
                <w:webHidden/>
              </w:rPr>
              <w:tab/>
              <w:delText>59</w:delText>
            </w:r>
          </w:del>
        </w:p>
        <w:p w14:paraId="662085AD" w14:textId="240627F6" w:rsidR="007B049C" w:rsidDel="00FD714F" w:rsidRDefault="007B049C">
          <w:pPr>
            <w:pStyle w:val="21"/>
            <w:tabs>
              <w:tab w:val="left" w:pos="1260"/>
              <w:tab w:val="right" w:leader="dot" w:pos="8296"/>
            </w:tabs>
            <w:rPr>
              <w:del w:id="784" w:author="249326630@qq.com" w:date="2018-12-23T19:29:00Z"/>
              <w:rFonts w:asciiTheme="minorHAnsi" w:eastAsiaTheme="minorEastAsia" w:hAnsiTheme="minorHAnsi" w:cstheme="minorBidi"/>
              <w:noProof/>
              <w:kern w:val="2"/>
            </w:rPr>
          </w:pPr>
          <w:del w:id="785" w:author="249326630@qq.com" w:date="2018-12-23T19:29:00Z">
            <w:r w:rsidRPr="00FD714F" w:rsidDel="00FD714F">
              <w:rPr>
                <w:rStyle w:val="aa"/>
                <w:noProof/>
                <w:rPrChange w:id="786" w:author="249326630@qq.com" w:date="2018-12-23T19:29:00Z">
                  <w:rPr>
                    <w:rStyle w:val="aa"/>
                    <w:noProof/>
                  </w:rPr>
                </w:rPrChange>
              </w:rPr>
              <w:delText>1.9</w:delText>
            </w:r>
            <w:r w:rsidDel="00FD714F">
              <w:rPr>
                <w:rFonts w:asciiTheme="minorHAnsi" w:eastAsiaTheme="minorEastAsia" w:hAnsiTheme="minorHAnsi" w:cstheme="minorBidi"/>
                <w:noProof/>
                <w:kern w:val="2"/>
              </w:rPr>
              <w:tab/>
            </w:r>
            <w:r w:rsidRPr="00FD714F" w:rsidDel="00FD714F">
              <w:rPr>
                <w:rStyle w:val="aa"/>
                <w:noProof/>
                <w:rPrChange w:id="787" w:author="249326630@qq.com" w:date="2018-12-23T19:29:00Z">
                  <w:rPr>
                    <w:rStyle w:val="aa"/>
                    <w:noProof/>
                  </w:rPr>
                </w:rPrChange>
              </w:rPr>
              <w:delText>教师管理</w:delText>
            </w:r>
            <w:r w:rsidDel="00FD714F">
              <w:rPr>
                <w:noProof/>
                <w:webHidden/>
              </w:rPr>
              <w:tab/>
              <w:delText>64</w:delText>
            </w:r>
          </w:del>
        </w:p>
        <w:p w14:paraId="08B535BD" w14:textId="4C7F697F" w:rsidR="007B049C" w:rsidDel="00FD714F" w:rsidRDefault="007B049C">
          <w:pPr>
            <w:pStyle w:val="31"/>
            <w:tabs>
              <w:tab w:val="left" w:pos="1680"/>
              <w:tab w:val="right" w:leader="dot" w:pos="8296"/>
            </w:tabs>
            <w:rPr>
              <w:del w:id="788" w:author="249326630@qq.com" w:date="2018-12-23T19:29:00Z"/>
              <w:rFonts w:asciiTheme="minorHAnsi" w:eastAsiaTheme="minorEastAsia" w:hAnsiTheme="minorHAnsi" w:cstheme="minorBidi"/>
              <w:noProof/>
              <w:kern w:val="2"/>
            </w:rPr>
          </w:pPr>
          <w:del w:id="789" w:author="249326630@qq.com" w:date="2018-12-23T19:29:00Z">
            <w:r w:rsidRPr="00FD714F" w:rsidDel="00FD714F">
              <w:rPr>
                <w:rStyle w:val="aa"/>
                <w:noProof/>
                <w:rPrChange w:id="790" w:author="249326630@qq.com" w:date="2018-12-23T19:29:00Z">
                  <w:rPr>
                    <w:rStyle w:val="aa"/>
                    <w:noProof/>
                  </w:rPr>
                </w:rPrChange>
              </w:rPr>
              <w:delText>1.9.1</w:delText>
            </w:r>
            <w:r w:rsidDel="00FD714F">
              <w:rPr>
                <w:rFonts w:asciiTheme="minorHAnsi" w:eastAsiaTheme="minorEastAsia" w:hAnsiTheme="minorHAnsi" w:cstheme="minorBidi"/>
                <w:noProof/>
                <w:kern w:val="2"/>
              </w:rPr>
              <w:tab/>
            </w:r>
            <w:r w:rsidRPr="00FD714F" w:rsidDel="00FD714F">
              <w:rPr>
                <w:rStyle w:val="aa"/>
                <w:noProof/>
                <w:rPrChange w:id="791" w:author="249326630@qq.com" w:date="2018-12-23T19:29:00Z">
                  <w:rPr>
                    <w:rStyle w:val="aa"/>
                    <w:noProof/>
                  </w:rPr>
                </w:rPrChange>
              </w:rPr>
              <w:delText>删除教师</w:delText>
            </w:r>
            <w:r w:rsidDel="00FD714F">
              <w:rPr>
                <w:noProof/>
                <w:webHidden/>
              </w:rPr>
              <w:tab/>
              <w:delText>65</w:delText>
            </w:r>
          </w:del>
        </w:p>
        <w:p w14:paraId="2ADB38C0" w14:textId="159C24C2" w:rsidR="007B049C" w:rsidDel="00FD714F" w:rsidRDefault="007B049C">
          <w:pPr>
            <w:pStyle w:val="31"/>
            <w:tabs>
              <w:tab w:val="left" w:pos="1680"/>
              <w:tab w:val="right" w:leader="dot" w:pos="8296"/>
            </w:tabs>
            <w:rPr>
              <w:del w:id="792" w:author="249326630@qq.com" w:date="2018-12-23T19:29:00Z"/>
              <w:rFonts w:asciiTheme="minorHAnsi" w:eastAsiaTheme="minorEastAsia" w:hAnsiTheme="minorHAnsi" w:cstheme="minorBidi"/>
              <w:noProof/>
              <w:kern w:val="2"/>
            </w:rPr>
          </w:pPr>
          <w:del w:id="793" w:author="249326630@qq.com" w:date="2018-12-23T19:29:00Z">
            <w:r w:rsidRPr="00FD714F" w:rsidDel="00FD714F">
              <w:rPr>
                <w:rStyle w:val="aa"/>
                <w:noProof/>
                <w:rPrChange w:id="794" w:author="249326630@qq.com" w:date="2018-12-23T19:29:00Z">
                  <w:rPr>
                    <w:rStyle w:val="aa"/>
                    <w:noProof/>
                  </w:rPr>
                </w:rPrChange>
              </w:rPr>
              <w:delText>1.9.2</w:delText>
            </w:r>
            <w:r w:rsidDel="00FD714F">
              <w:rPr>
                <w:rFonts w:asciiTheme="minorHAnsi" w:eastAsiaTheme="minorEastAsia" w:hAnsiTheme="minorHAnsi" w:cstheme="minorBidi"/>
                <w:noProof/>
                <w:kern w:val="2"/>
              </w:rPr>
              <w:tab/>
            </w:r>
            <w:r w:rsidRPr="00FD714F" w:rsidDel="00FD714F">
              <w:rPr>
                <w:rStyle w:val="aa"/>
                <w:noProof/>
                <w:rPrChange w:id="795" w:author="249326630@qq.com" w:date="2018-12-23T19:29:00Z">
                  <w:rPr>
                    <w:rStyle w:val="aa"/>
                    <w:noProof/>
                  </w:rPr>
                </w:rPrChange>
              </w:rPr>
              <w:delText>新增教师</w:delText>
            </w:r>
            <w:r w:rsidDel="00FD714F">
              <w:rPr>
                <w:noProof/>
                <w:webHidden/>
              </w:rPr>
              <w:tab/>
              <w:delText>66</w:delText>
            </w:r>
          </w:del>
        </w:p>
        <w:p w14:paraId="371CF438" w14:textId="1D5076FA" w:rsidR="007B049C" w:rsidDel="00FD714F" w:rsidRDefault="007B049C">
          <w:pPr>
            <w:pStyle w:val="31"/>
            <w:tabs>
              <w:tab w:val="left" w:pos="1680"/>
              <w:tab w:val="right" w:leader="dot" w:pos="8296"/>
            </w:tabs>
            <w:rPr>
              <w:del w:id="796" w:author="249326630@qq.com" w:date="2018-12-23T19:29:00Z"/>
              <w:rFonts w:asciiTheme="minorHAnsi" w:eastAsiaTheme="minorEastAsia" w:hAnsiTheme="minorHAnsi" w:cstheme="minorBidi"/>
              <w:noProof/>
              <w:kern w:val="2"/>
            </w:rPr>
          </w:pPr>
          <w:del w:id="797" w:author="249326630@qq.com" w:date="2018-12-23T19:29:00Z">
            <w:r w:rsidRPr="00FD714F" w:rsidDel="00FD714F">
              <w:rPr>
                <w:rStyle w:val="aa"/>
                <w:noProof/>
                <w:rPrChange w:id="798" w:author="249326630@qq.com" w:date="2018-12-23T19:29:00Z">
                  <w:rPr>
                    <w:rStyle w:val="aa"/>
                    <w:noProof/>
                  </w:rPr>
                </w:rPrChange>
              </w:rPr>
              <w:delText>1.9.3</w:delText>
            </w:r>
            <w:r w:rsidDel="00FD714F">
              <w:rPr>
                <w:rFonts w:asciiTheme="minorHAnsi" w:eastAsiaTheme="minorEastAsia" w:hAnsiTheme="minorHAnsi" w:cstheme="minorBidi"/>
                <w:noProof/>
                <w:kern w:val="2"/>
              </w:rPr>
              <w:tab/>
            </w:r>
            <w:r w:rsidRPr="00FD714F" w:rsidDel="00FD714F">
              <w:rPr>
                <w:rStyle w:val="aa"/>
                <w:noProof/>
                <w:rPrChange w:id="799" w:author="249326630@qq.com" w:date="2018-12-23T19:29:00Z">
                  <w:rPr>
                    <w:rStyle w:val="aa"/>
                    <w:noProof/>
                  </w:rPr>
                </w:rPrChange>
              </w:rPr>
              <w:delText>填写证件号</w:delText>
            </w:r>
            <w:r w:rsidDel="00FD714F">
              <w:rPr>
                <w:noProof/>
                <w:webHidden/>
              </w:rPr>
              <w:tab/>
              <w:delText>67</w:delText>
            </w:r>
          </w:del>
        </w:p>
        <w:p w14:paraId="6CD1D358" w14:textId="59ED0990" w:rsidR="007B049C" w:rsidDel="00FD714F" w:rsidRDefault="007B049C">
          <w:pPr>
            <w:pStyle w:val="31"/>
            <w:tabs>
              <w:tab w:val="left" w:pos="1680"/>
              <w:tab w:val="right" w:leader="dot" w:pos="8296"/>
            </w:tabs>
            <w:rPr>
              <w:del w:id="800" w:author="249326630@qq.com" w:date="2018-12-23T19:29:00Z"/>
              <w:rFonts w:asciiTheme="minorHAnsi" w:eastAsiaTheme="minorEastAsia" w:hAnsiTheme="minorHAnsi" w:cstheme="minorBidi"/>
              <w:noProof/>
              <w:kern w:val="2"/>
            </w:rPr>
          </w:pPr>
          <w:del w:id="801" w:author="249326630@qq.com" w:date="2018-12-23T19:29:00Z">
            <w:r w:rsidRPr="00FD714F" w:rsidDel="00FD714F">
              <w:rPr>
                <w:rStyle w:val="aa"/>
                <w:noProof/>
                <w:rPrChange w:id="802" w:author="249326630@qq.com" w:date="2018-12-23T19:29:00Z">
                  <w:rPr>
                    <w:rStyle w:val="aa"/>
                    <w:noProof/>
                  </w:rPr>
                </w:rPrChange>
              </w:rPr>
              <w:delText>1.9.4</w:delText>
            </w:r>
            <w:r w:rsidDel="00FD714F">
              <w:rPr>
                <w:rFonts w:asciiTheme="minorHAnsi" w:eastAsiaTheme="minorEastAsia" w:hAnsiTheme="minorHAnsi" w:cstheme="minorBidi"/>
                <w:noProof/>
                <w:kern w:val="2"/>
              </w:rPr>
              <w:tab/>
            </w:r>
            <w:r w:rsidRPr="00FD714F" w:rsidDel="00FD714F">
              <w:rPr>
                <w:rStyle w:val="aa"/>
                <w:noProof/>
                <w:rPrChange w:id="803" w:author="249326630@qq.com" w:date="2018-12-23T19:29:00Z">
                  <w:rPr>
                    <w:rStyle w:val="aa"/>
                    <w:noProof/>
                  </w:rPr>
                </w:rPrChange>
              </w:rPr>
              <w:delText>填写联系方式</w:delText>
            </w:r>
            <w:r w:rsidDel="00FD714F">
              <w:rPr>
                <w:noProof/>
                <w:webHidden/>
              </w:rPr>
              <w:tab/>
              <w:delText>68</w:delText>
            </w:r>
          </w:del>
        </w:p>
        <w:p w14:paraId="48A5D05A" w14:textId="5D33703E" w:rsidR="007B049C" w:rsidDel="00FD714F" w:rsidRDefault="007B049C">
          <w:pPr>
            <w:pStyle w:val="31"/>
            <w:tabs>
              <w:tab w:val="left" w:pos="1680"/>
              <w:tab w:val="right" w:leader="dot" w:pos="8296"/>
            </w:tabs>
            <w:rPr>
              <w:del w:id="804" w:author="249326630@qq.com" w:date="2018-12-23T19:29:00Z"/>
              <w:rFonts w:asciiTheme="minorHAnsi" w:eastAsiaTheme="minorEastAsia" w:hAnsiTheme="minorHAnsi" w:cstheme="minorBidi"/>
              <w:noProof/>
              <w:kern w:val="2"/>
            </w:rPr>
          </w:pPr>
          <w:del w:id="805" w:author="249326630@qq.com" w:date="2018-12-23T19:29:00Z">
            <w:r w:rsidRPr="00FD714F" w:rsidDel="00FD714F">
              <w:rPr>
                <w:rStyle w:val="aa"/>
                <w:noProof/>
                <w:rPrChange w:id="806" w:author="249326630@qq.com" w:date="2018-12-23T19:29:00Z">
                  <w:rPr>
                    <w:rStyle w:val="aa"/>
                    <w:noProof/>
                  </w:rPr>
                </w:rPrChange>
              </w:rPr>
              <w:delText>1.9.5</w:delText>
            </w:r>
            <w:r w:rsidDel="00FD714F">
              <w:rPr>
                <w:rFonts w:asciiTheme="minorHAnsi" w:eastAsiaTheme="minorEastAsia" w:hAnsiTheme="minorHAnsi" w:cstheme="minorBidi"/>
                <w:noProof/>
                <w:kern w:val="2"/>
              </w:rPr>
              <w:tab/>
            </w:r>
            <w:r w:rsidRPr="00FD714F" w:rsidDel="00FD714F">
              <w:rPr>
                <w:rStyle w:val="aa"/>
                <w:noProof/>
                <w:rPrChange w:id="807" w:author="249326630@qq.com" w:date="2018-12-23T19:29:00Z">
                  <w:rPr>
                    <w:rStyle w:val="aa"/>
                    <w:noProof/>
                  </w:rPr>
                </w:rPrChange>
              </w:rPr>
              <w:delText>选择证件类型</w:delText>
            </w:r>
            <w:r w:rsidDel="00FD714F">
              <w:rPr>
                <w:noProof/>
                <w:webHidden/>
              </w:rPr>
              <w:tab/>
              <w:delText>69</w:delText>
            </w:r>
          </w:del>
        </w:p>
        <w:p w14:paraId="1C36F06D" w14:textId="1AF0A3E5" w:rsidR="007B049C" w:rsidDel="00FD714F" w:rsidRDefault="007B049C">
          <w:pPr>
            <w:pStyle w:val="21"/>
            <w:tabs>
              <w:tab w:val="left" w:pos="1260"/>
              <w:tab w:val="right" w:leader="dot" w:pos="8296"/>
            </w:tabs>
            <w:rPr>
              <w:del w:id="808" w:author="249326630@qq.com" w:date="2018-12-23T19:29:00Z"/>
              <w:rFonts w:asciiTheme="minorHAnsi" w:eastAsiaTheme="minorEastAsia" w:hAnsiTheme="minorHAnsi" w:cstheme="minorBidi"/>
              <w:noProof/>
              <w:kern w:val="2"/>
            </w:rPr>
          </w:pPr>
          <w:del w:id="809" w:author="249326630@qq.com" w:date="2018-12-23T19:29:00Z">
            <w:r w:rsidRPr="00FD714F" w:rsidDel="00FD714F">
              <w:rPr>
                <w:rStyle w:val="aa"/>
                <w:noProof/>
                <w:rPrChange w:id="810" w:author="249326630@qq.com" w:date="2018-12-23T19:29:00Z">
                  <w:rPr>
                    <w:rStyle w:val="aa"/>
                    <w:noProof/>
                  </w:rPr>
                </w:rPrChange>
              </w:rPr>
              <w:delText>1.10</w:delText>
            </w:r>
            <w:r w:rsidDel="00FD714F">
              <w:rPr>
                <w:rFonts w:asciiTheme="minorHAnsi" w:eastAsiaTheme="minorEastAsia" w:hAnsiTheme="minorHAnsi" w:cstheme="minorBidi"/>
                <w:noProof/>
                <w:kern w:val="2"/>
              </w:rPr>
              <w:tab/>
            </w:r>
            <w:r w:rsidRPr="00FD714F" w:rsidDel="00FD714F">
              <w:rPr>
                <w:rStyle w:val="aa"/>
                <w:noProof/>
                <w:rPrChange w:id="811" w:author="249326630@qq.com" w:date="2018-12-23T19:29:00Z">
                  <w:rPr>
                    <w:rStyle w:val="aa"/>
                    <w:noProof/>
                  </w:rPr>
                </w:rPrChange>
              </w:rPr>
              <w:delText>后台首页</w:delText>
            </w:r>
            <w:r w:rsidDel="00FD714F">
              <w:rPr>
                <w:noProof/>
                <w:webHidden/>
              </w:rPr>
              <w:tab/>
              <w:delText>70</w:delText>
            </w:r>
          </w:del>
        </w:p>
        <w:p w14:paraId="02B25660" w14:textId="20772092" w:rsidR="007B049C" w:rsidDel="00FD714F" w:rsidRDefault="007B049C">
          <w:pPr>
            <w:pStyle w:val="31"/>
            <w:tabs>
              <w:tab w:val="left" w:pos="2100"/>
              <w:tab w:val="right" w:leader="dot" w:pos="8296"/>
            </w:tabs>
            <w:rPr>
              <w:del w:id="812" w:author="249326630@qq.com" w:date="2018-12-23T19:29:00Z"/>
              <w:rFonts w:asciiTheme="minorHAnsi" w:eastAsiaTheme="minorEastAsia" w:hAnsiTheme="minorHAnsi" w:cstheme="minorBidi"/>
              <w:noProof/>
              <w:kern w:val="2"/>
            </w:rPr>
          </w:pPr>
          <w:del w:id="813" w:author="249326630@qq.com" w:date="2018-12-23T19:29:00Z">
            <w:r w:rsidRPr="00FD714F" w:rsidDel="00FD714F">
              <w:rPr>
                <w:rStyle w:val="aa"/>
                <w:noProof/>
                <w:rPrChange w:id="814" w:author="249326630@qq.com" w:date="2018-12-23T19:29:00Z">
                  <w:rPr>
                    <w:rStyle w:val="aa"/>
                    <w:noProof/>
                  </w:rPr>
                </w:rPrChange>
              </w:rPr>
              <w:delText>1.10.1</w:delText>
            </w:r>
            <w:r w:rsidDel="00FD714F">
              <w:rPr>
                <w:rFonts w:asciiTheme="minorHAnsi" w:eastAsiaTheme="minorEastAsia" w:hAnsiTheme="minorHAnsi" w:cstheme="minorBidi"/>
                <w:noProof/>
                <w:kern w:val="2"/>
              </w:rPr>
              <w:tab/>
            </w:r>
            <w:r w:rsidRPr="00FD714F" w:rsidDel="00FD714F">
              <w:rPr>
                <w:rStyle w:val="aa"/>
                <w:noProof/>
                <w:rPrChange w:id="815" w:author="249326630@qq.com" w:date="2018-12-23T19:29:00Z">
                  <w:rPr>
                    <w:rStyle w:val="aa"/>
                    <w:noProof/>
                  </w:rPr>
                </w:rPrChange>
              </w:rPr>
              <w:delText>导出日志</w:delText>
            </w:r>
            <w:r w:rsidDel="00FD714F">
              <w:rPr>
                <w:noProof/>
                <w:webHidden/>
              </w:rPr>
              <w:tab/>
              <w:delText>71</w:delText>
            </w:r>
          </w:del>
        </w:p>
        <w:p w14:paraId="0EA84D03" w14:textId="15D538BD" w:rsidR="007B049C" w:rsidDel="00FD714F" w:rsidRDefault="007B049C">
          <w:pPr>
            <w:pStyle w:val="31"/>
            <w:tabs>
              <w:tab w:val="left" w:pos="2100"/>
              <w:tab w:val="right" w:leader="dot" w:pos="8296"/>
            </w:tabs>
            <w:rPr>
              <w:del w:id="816" w:author="249326630@qq.com" w:date="2018-12-23T19:29:00Z"/>
              <w:rFonts w:asciiTheme="minorHAnsi" w:eastAsiaTheme="minorEastAsia" w:hAnsiTheme="minorHAnsi" w:cstheme="minorBidi"/>
              <w:noProof/>
              <w:kern w:val="2"/>
            </w:rPr>
          </w:pPr>
          <w:del w:id="817" w:author="249326630@qq.com" w:date="2018-12-23T19:29:00Z">
            <w:r w:rsidRPr="00FD714F" w:rsidDel="00FD714F">
              <w:rPr>
                <w:rStyle w:val="aa"/>
                <w:noProof/>
                <w:rPrChange w:id="818" w:author="249326630@qq.com" w:date="2018-12-23T19:29:00Z">
                  <w:rPr>
                    <w:rStyle w:val="aa"/>
                    <w:noProof/>
                  </w:rPr>
                </w:rPrChange>
              </w:rPr>
              <w:delText>1.10.2</w:delText>
            </w:r>
            <w:r w:rsidDel="00FD714F">
              <w:rPr>
                <w:rFonts w:asciiTheme="minorHAnsi" w:eastAsiaTheme="minorEastAsia" w:hAnsiTheme="minorHAnsi" w:cstheme="minorBidi"/>
                <w:noProof/>
                <w:kern w:val="2"/>
              </w:rPr>
              <w:tab/>
            </w:r>
            <w:r w:rsidRPr="00FD714F" w:rsidDel="00FD714F">
              <w:rPr>
                <w:rStyle w:val="aa"/>
                <w:noProof/>
                <w:rPrChange w:id="819" w:author="249326630@qq.com" w:date="2018-12-23T19:29:00Z">
                  <w:rPr>
                    <w:rStyle w:val="aa"/>
                    <w:noProof/>
                  </w:rPr>
                </w:rPrChange>
              </w:rPr>
              <w:delText>删除日志</w:delText>
            </w:r>
            <w:r w:rsidDel="00FD714F">
              <w:rPr>
                <w:noProof/>
                <w:webHidden/>
              </w:rPr>
              <w:tab/>
              <w:delText>72</w:delText>
            </w:r>
          </w:del>
        </w:p>
        <w:p w14:paraId="699F1F0B" w14:textId="1D53EA18" w:rsidR="007B049C" w:rsidDel="00FD714F" w:rsidRDefault="007B049C">
          <w:pPr>
            <w:pStyle w:val="31"/>
            <w:tabs>
              <w:tab w:val="left" w:pos="2100"/>
              <w:tab w:val="right" w:leader="dot" w:pos="8296"/>
            </w:tabs>
            <w:rPr>
              <w:del w:id="820" w:author="249326630@qq.com" w:date="2018-12-23T19:29:00Z"/>
              <w:rFonts w:asciiTheme="minorHAnsi" w:eastAsiaTheme="minorEastAsia" w:hAnsiTheme="minorHAnsi" w:cstheme="minorBidi"/>
              <w:noProof/>
              <w:kern w:val="2"/>
            </w:rPr>
          </w:pPr>
          <w:del w:id="821" w:author="249326630@qq.com" w:date="2018-12-23T19:29:00Z">
            <w:r w:rsidRPr="00FD714F" w:rsidDel="00FD714F">
              <w:rPr>
                <w:rStyle w:val="aa"/>
                <w:noProof/>
                <w:rPrChange w:id="822" w:author="249326630@qq.com" w:date="2018-12-23T19:29:00Z">
                  <w:rPr>
                    <w:rStyle w:val="aa"/>
                    <w:noProof/>
                  </w:rPr>
                </w:rPrChange>
              </w:rPr>
              <w:delText>1.10.3</w:delText>
            </w:r>
            <w:r w:rsidDel="00FD714F">
              <w:rPr>
                <w:rFonts w:asciiTheme="minorHAnsi" w:eastAsiaTheme="minorEastAsia" w:hAnsiTheme="minorHAnsi" w:cstheme="minorBidi"/>
                <w:noProof/>
                <w:kern w:val="2"/>
              </w:rPr>
              <w:tab/>
            </w:r>
            <w:r w:rsidRPr="00FD714F" w:rsidDel="00FD714F">
              <w:rPr>
                <w:rStyle w:val="aa"/>
                <w:noProof/>
                <w:rPrChange w:id="823" w:author="249326630@qq.com" w:date="2018-12-23T19:29:00Z">
                  <w:rPr>
                    <w:rStyle w:val="aa"/>
                    <w:noProof/>
                  </w:rPr>
                </w:rPrChange>
              </w:rPr>
              <w:delText>列表日期筛选</w:delText>
            </w:r>
            <w:r w:rsidDel="00FD714F">
              <w:rPr>
                <w:noProof/>
                <w:webHidden/>
              </w:rPr>
              <w:tab/>
              <w:delText>73</w:delText>
            </w:r>
          </w:del>
        </w:p>
        <w:p w14:paraId="1876C742" w14:textId="233046BC" w:rsidR="007B049C" w:rsidDel="00FD714F" w:rsidRDefault="007B049C">
          <w:pPr>
            <w:pStyle w:val="31"/>
            <w:tabs>
              <w:tab w:val="left" w:pos="2100"/>
              <w:tab w:val="right" w:leader="dot" w:pos="8296"/>
            </w:tabs>
            <w:rPr>
              <w:del w:id="824" w:author="249326630@qq.com" w:date="2018-12-23T19:29:00Z"/>
              <w:rFonts w:asciiTheme="minorHAnsi" w:eastAsiaTheme="minorEastAsia" w:hAnsiTheme="minorHAnsi" w:cstheme="minorBidi"/>
              <w:noProof/>
              <w:kern w:val="2"/>
            </w:rPr>
          </w:pPr>
          <w:del w:id="825" w:author="249326630@qq.com" w:date="2018-12-23T19:29:00Z">
            <w:r w:rsidRPr="00FD714F" w:rsidDel="00FD714F">
              <w:rPr>
                <w:rStyle w:val="aa"/>
                <w:noProof/>
                <w:rPrChange w:id="826" w:author="249326630@qq.com" w:date="2018-12-23T19:29:00Z">
                  <w:rPr>
                    <w:rStyle w:val="aa"/>
                    <w:noProof/>
                  </w:rPr>
                </w:rPrChange>
              </w:rPr>
              <w:delText>1.10.4</w:delText>
            </w:r>
            <w:r w:rsidDel="00FD714F">
              <w:rPr>
                <w:rFonts w:asciiTheme="minorHAnsi" w:eastAsiaTheme="minorEastAsia" w:hAnsiTheme="minorHAnsi" w:cstheme="minorBidi"/>
                <w:noProof/>
                <w:kern w:val="2"/>
              </w:rPr>
              <w:tab/>
            </w:r>
            <w:r w:rsidRPr="00FD714F" w:rsidDel="00FD714F">
              <w:rPr>
                <w:rStyle w:val="aa"/>
                <w:noProof/>
                <w:rPrChange w:id="827" w:author="249326630@qq.com" w:date="2018-12-23T19:29:00Z">
                  <w:rPr>
                    <w:rStyle w:val="aa"/>
                    <w:noProof/>
                  </w:rPr>
                </w:rPrChange>
              </w:rPr>
              <w:delText>快速导航</w:delText>
            </w:r>
            <w:r w:rsidDel="00FD714F">
              <w:rPr>
                <w:noProof/>
                <w:webHidden/>
              </w:rPr>
              <w:tab/>
              <w:delText>74</w:delText>
            </w:r>
          </w:del>
        </w:p>
        <w:p w14:paraId="1FC6F5C9" w14:textId="75B32220" w:rsidR="007B049C" w:rsidDel="00FD714F" w:rsidRDefault="007B049C">
          <w:pPr>
            <w:pStyle w:val="21"/>
            <w:tabs>
              <w:tab w:val="left" w:pos="1260"/>
              <w:tab w:val="right" w:leader="dot" w:pos="8296"/>
            </w:tabs>
            <w:rPr>
              <w:del w:id="828" w:author="249326630@qq.com" w:date="2018-12-23T19:29:00Z"/>
              <w:rFonts w:asciiTheme="minorHAnsi" w:eastAsiaTheme="minorEastAsia" w:hAnsiTheme="minorHAnsi" w:cstheme="minorBidi"/>
              <w:noProof/>
              <w:kern w:val="2"/>
            </w:rPr>
          </w:pPr>
          <w:del w:id="829" w:author="249326630@qq.com" w:date="2018-12-23T19:29:00Z">
            <w:r w:rsidRPr="00FD714F" w:rsidDel="00FD714F">
              <w:rPr>
                <w:rStyle w:val="aa"/>
                <w:noProof/>
                <w:rPrChange w:id="830" w:author="249326630@qq.com" w:date="2018-12-23T19:29:00Z">
                  <w:rPr>
                    <w:rStyle w:val="aa"/>
                    <w:noProof/>
                  </w:rPr>
                </w:rPrChange>
              </w:rPr>
              <w:delText>1.11</w:delText>
            </w:r>
            <w:r w:rsidDel="00FD714F">
              <w:rPr>
                <w:rFonts w:asciiTheme="minorHAnsi" w:eastAsiaTheme="minorEastAsia" w:hAnsiTheme="minorHAnsi" w:cstheme="minorBidi"/>
                <w:noProof/>
                <w:kern w:val="2"/>
              </w:rPr>
              <w:tab/>
            </w:r>
            <w:r w:rsidRPr="00FD714F" w:rsidDel="00FD714F">
              <w:rPr>
                <w:rStyle w:val="aa"/>
                <w:noProof/>
                <w:rPrChange w:id="831" w:author="249326630@qq.com" w:date="2018-12-23T19:29:00Z">
                  <w:rPr>
                    <w:rStyle w:val="aa"/>
                    <w:noProof/>
                  </w:rPr>
                </w:rPrChange>
              </w:rPr>
              <w:delText>列表翻页</w:delText>
            </w:r>
            <w:r w:rsidDel="00FD714F">
              <w:rPr>
                <w:noProof/>
                <w:webHidden/>
              </w:rPr>
              <w:tab/>
              <w:delText>75</w:delText>
            </w:r>
          </w:del>
        </w:p>
        <w:p w14:paraId="2ECFEC73" w14:textId="48DFAC98" w:rsidR="007B049C" w:rsidDel="00FD714F" w:rsidRDefault="007B049C">
          <w:pPr>
            <w:pStyle w:val="21"/>
            <w:tabs>
              <w:tab w:val="left" w:pos="1260"/>
              <w:tab w:val="right" w:leader="dot" w:pos="8296"/>
            </w:tabs>
            <w:rPr>
              <w:del w:id="832" w:author="249326630@qq.com" w:date="2018-12-23T19:29:00Z"/>
              <w:rFonts w:asciiTheme="minorHAnsi" w:eastAsiaTheme="minorEastAsia" w:hAnsiTheme="minorHAnsi" w:cstheme="minorBidi"/>
              <w:noProof/>
              <w:kern w:val="2"/>
            </w:rPr>
          </w:pPr>
          <w:del w:id="833" w:author="249326630@qq.com" w:date="2018-12-23T19:29:00Z">
            <w:r w:rsidRPr="00FD714F" w:rsidDel="00FD714F">
              <w:rPr>
                <w:rStyle w:val="aa"/>
                <w:noProof/>
                <w:rPrChange w:id="834" w:author="249326630@qq.com" w:date="2018-12-23T19:29:00Z">
                  <w:rPr>
                    <w:rStyle w:val="aa"/>
                    <w:noProof/>
                  </w:rPr>
                </w:rPrChange>
              </w:rPr>
              <w:delText>1.12</w:delText>
            </w:r>
            <w:r w:rsidDel="00FD714F">
              <w:rPr>
                <w:rFonts w:asciiTheme="minorHAnsi" w:eastAsiaTheme="minorEastAsia" w:hAnsiTheme="minorHAnsi" w:cstheme="minorBidi"/>
                <w:noProof/>
                <w:kern w:val="2"/>
              </w:rPr>
              <w:tab/>
            </w:r>
            <w:r w:rsidRPr="00FD714F" w:rsidDel="00FD714F">
              <w:rPr>
                <w:rStyle w:val="aa"/>
                <w:noProof/>
                <w:rPrChange w:id="835" w:author="249326630@qq.com" w:date="2018-12-23T19:29:00Z">
                  <w:rPr>
                    <w:rStyle w:val="aa"/>
                    <w:noProof/>
                  </w:rPr>
                </w:rPrChange>
              </w:rPr>
              <w:delText>复选</w:delText>
            </w:r>
            <w:r w:rsidDel="00FD714F">
              <w:rPr>
                <w:noProof/>
                <w:webHidden/>
              </w:rPr>
              <w:tab/>
              <w:delText>76</w:delText>
            </w:r>
          </w:del>
        </w:p>
        <w:p w14:paraId="79AEB5BD" w14:textId="53E80972" w:rsidR="007B049C" w:rsidDel="00FD714F" w:rsidRDefault="007B049C">
          <w:pPr>
            <w:pStyle w:val="12"/>
            <w:tabs>
              <w:tab w:val="left" w:pos="420"/>
              <w:tab w:val="right" w:leader="dot" w:pos="8296"/>
            </w:tabs>
            <w:rPr>
              <w:del w:id="836" w:author="249326630@qq.com" w:date="2018-12-23T19:29:00Z"/>
              <w:rFonts w:asciiTheme="minorHAnsi" w:eastAsiaTheme="minorEastAsia" w:hAnsiTheme="minorHAnsi" w:cstheme="minorBidi"/>
              <w:noProof/>
              <w:kern w:val="2"/>
            </w:rPr>
          </w:pPr>
          <w:del w:id="837" w:author="249326630@qq.com" w:date="2018-12-23T19:29:00Z">
            <w:r w:rsidRPr="00FD714F" w:rsidDel="00FD714F">
              <w:rPr>
                <w:rStyle w:val="aa"/>
                <w:noProof/>
                <w:rPrChange w:id="838" w:author="249326630@qq.com" w:date="2018-12-23T19:29:00Z">
                  <w:rPr>
                    <w:rStyle w:val="aa"/>
                    <w:noProof/>
                  </w:rPr>
                </w:rPrChange>
              </w:rPr>
              <w:delText>2</w:delText>
            </w:r>
            <w:r w:rsidDel="00FD714F">
              <w:rPr>
                <w:rFonts w:asciiTheme="minorHAnsi" w:eastAsiaTheme="minorEastAsia" w:hAnsiTheme="minorHAnsi" w:cstheme="minorBidi"/>
                <w:noProof/>
                <w:kern w:val="2"/>
              </w:rPr>
              <w:tab/>
            </w:r>
            <w:r w:rsidRPr="00FD714F" w:rsidDel="00FD714F">
              <w:rPr>
                <w:rStyle w:val="aa"/>
                <w:noProof/>
                <w:rPrChange w:id="839" w:author="249326630@qq.com" w:date="2018-12-23T19:29:00Z">
                  <w:rPr>
                    <w:rStyle w:val="aa"/>
                    <w:noProof/>
                  </w:rPr>
                </w:rPrChange>
              </w:rPr>
              <w:delText>注册用户</w:delText>
            </w:r>
            <w:r w:rsidDel="00FD714F">
              <w:rPr>
                <w:noProof/>
                <w:webHidden/>
              </w:rPr>
              <w:tab/>
              <w:delText>77</w:delText>
            </w:r>
          </w:del>
        </w:p>
        <w:p w14:paraId="3E7F1C2E" w14:textId="757697C4" w:rsidR="007B049C" w:rsidDel="00FD714F" w:rsidRDefault="007B049C">
          <w:pPr>
            <w:pStyle w:val="21"/>
            <w:tabs>
              <w:tab w:val="left" w:pos="1260"/>
              <w:tab w:val="right" w:leader="dot" w:pos="8296"/>
            </w:tabs>
            <w:rPr>
              <w:del w:id="840" w:author="249326630@qq.com" w:date="2018-12-23T19:29:00Z"/>
              <w:rFonts w:asciiTheme="minorHAnsi" w:eastAsiaTheme="minorEastAsia" w:hAnsiTheme="minorHAnsi" w:cstheme="minorBidi"/>
              <w:noProof/>
              <w:kern w:val="2"/>
            </w:rPr>
          </w:pPr>
          <w:del w:id="841" w:author="249326630@qq.com" w:date="2018-12-23T19:29:00Z">
            <w:r w:rsidRPr="00FD714F" w:rsidDel="00FD714F">
              <w:rPr>
                <w:rStyle w:val="aa"/>
                <w:noProof/>
                <w:rPrChange w:id="842" w:author="249326630@qq.com" w:date="2018-12-23T19:29:00Z">
                  <w:rPr>
                    <w:rStyle w:val="aa"/>
                    <w:noProof/>
                  </w:rPr>
                </w:rPrChange>
              </w:rPr>
              <w:delText>2.1</w:delText>
            </w:r>
            <w:r w:rsidDel="00FD714F">
              <w:rPr>
                <w:rFonts w:asciiTheme="minorHAnsi" w:eastAsiaTheme="minorEastAsia" w:hAnsiTheme="minorHAnsi" w:cstheme="minorBidi"/>
                <w:noProof/>
                <w:kern w:val="2"/>
              </w:rPr>
              <w:tab/>
            </w:r>
            <w:r w:rsidRPr="00FD714F" w:rsidDel="00FD714F">
              <w:rPr>
                <w:rStyle w:val="aa"/>
                <w:noProof/>
                <w:rPrChange w:id="843" w:author="249326630@qq.com" w:date="2018-12-23T19:29:00Z">
                  <w:rPr>
                    <w:rStyle w:val="aa"/>
                    <w:noProof/>
                  </w:rPr>
                </w:rPrChange>
              </w:rPr>
              <w:delText>个人中心</w:delText>
            </w:r>
            <w:r w:rsidDel="00FD714F">
              <w:rPr>
                <w:noProof/>
                <w:webHidden/>
              </w:rPr>
              <w:tab/>
              <w:delText>77</w:delText>
            </w:r>
          </w:del>
        </w:p>
        <w:p w14:paraId="2D68E8C1" w14:textId="0C22552D" w:rsidR="007B049C" w:rsidDel="00FD714F" w:rsidRDefault="007B049C">
          <w:pPr>
            <w:pStyle w:val="31"/>
            <w:tabs>
              <w:tab w:val="left" w:pos="1680"/>
              <w:tab w:val="right" w:leader="dot" w:pos="8296"/>
            </w:tabs>
            <w:rPr>
              <w:del w:id="844" w:author="249326630@qq.com" w:date="2018-12-23T19:29:00Z"/>
              <w:rFonts w:asciiTheme="minorHAnsi" w:eastAsiaTheme="minorEastAsia" w:hAnsiTheme="minorHAnsi" w:cstheme="minorBidi"/>
              <w:noProof/>
              <w:kern w:val="2"/>
            </w:rPr>
          </w:pPr>
          <w:del w:id="845" w:author="249326630@qq.com" w:date="2018-12-23T19:29:00Z">
            <w:r w:rsidRPr="00FD714F" w:rsidDel="00FD714F">
              <w:rPr>
                <w:rStyle w:val="aa"/>
                <w:noProof/>
                <w:rPrChange w:id="846" w:author="249326630@qq.com" w:date="2018-12-23T19:29:00Z">
                  <w:rPr>
                    <w:rStyle w:val="aa"/>
                    <w:noProof/>
                  </w:rPr>
                </w:rPrChange>
              </w:rPr>
              <w:delText>2.1.1</w:delText>
            </w:r>
            <w:r w:rsidDel="00FD714F">
              <w:rPr>
                <w:rFonts w:asciiTheme="minorHAnsi" w:eastAsiaTheme="minorEastAsia" w:hAnsiTheme="minorHAnsi" w:cstheme="minorBidi"/>
                <w:noProof/>
                <w:kern w:val="2"/>
              </w:rPr>
              <w:tab/>
            </w:r>
            <w:r w:rsidRPr="00FD714F" w:rsidDel="00FD714F">
              <w:rPr>
                <w:rStyle w:val="aa"/>
                <w:noProof/>
                <w:rPrChange w:id="847" w:author="249326630@qq.com" w:date="2018-12-23T19:29:00Z">
                  <w:rPr>
                    <w:rStyle w:val="aa"/>
                    <w:noProof/>
                  </w:rPr>
                </w:rPrChange>
              </w:rPr>
              <w:delText>浏览我的开课</w:delText>
            </w:r>
            <w:r w:rsidDel="00FD714F">
              <w:rPr>
                <w:noProof/>
                <w:webHidden/>
              </w:rPr>
              <w:tab/>
              <w:delText>78</w:delText>
            </w:r>
          </w:del>
        </w:p>
        <w:p w14:paraId="2CB5F800" w14:textId="6FB6F473" w:rsidR="007B049C" w:rsidDel="00FD714F" w:rsidRDefault="007B049C">
          <w:pPr>
            <w:pStyle w:val="31"/>
            <w:tabs>
              <w:tab w:val="left" w:pos="1680"/>
              <w:tab w:val="right" w:leader="dot" w:pos="8296"/>
            </w:tabs>
            <w:rPr>
              <w:del w:id="848" w:author="249326630@qq.com" w:date="2018-12-23T19:29:00Z"/>
              <w:rFonts w:asciiTheme="minorHAnsi" w:eastAsiaTheme="minorEastAsia" w:hAnsiTheme="minorHAnsi" w:cstheme="minorBidi"/>
              <w:noProof/>
              <w:kern w:val="2"/>
            </w:rPr>
          </w:pPr>
          <w:del w:id="849" w:author="249326630@qq.com" w:date="2018-12-23T19:29:00Z">
            <w:r w:rsidRPr="00FD714F" w:rsidDel="00FD714F">
              <w:rPr>
                <w:rStyle w:val="aa"/>
                <w:noProof/>
                <w:rPrChange w:id="850" w:author="249326630@qq.com" w:date="2018-12-23T19:29:00Z">
                  <w:rPr>
                    <w:rStyle w:val="aa"/>
                    <w:noProof/>
                  </w:rPr>
                </w:rPrChange>
              </w:rPr>
              <w:delText>2.1.2</w:delText>
            </w:r>
            <w:r w:rsidDel="00FD714F">
              <w:rPr>
                <w:rFonts w:asciiTheme="minorHAnsi" w:eastAsiaTheme="minorEastAsia" w:hAnsiTheme="minorHAnsi" w:cstheme="minorBidi"/>
                <w:noProof/>
                <w:kern w:val="2"/>
              </w:rPr>
              <w:tab/>
            </w:r>
            <w:r w:rsidRPr="00FD714F" w:rsidDel="00FD714F">
              <w:rPr>
                <w:rStyle w:val="aa"/>
                <w:noProof/>
                <w:rPrChange w:id="851" w:author="249326630@qq.com" w:date="2018-12-23T19:29:00Z">
                  <w:rPr>
                    <w:rStyle w:val="aa"/>
                    <w:noProof/>
                  </w:rPr>
                </w:rPrChange>
              </w:rPr>
              <w:delText>浏览个人信息</w:delText>
            </w:r>
            <w:r w:rsidDel="00FD714F">
              <w:rPr>
                <w:noProof/>
                <w:webHidden/>
              </w:rPr>
              <w:tab/>
              <w:delText>79</w:delText>
            </w:r>
          </w:del>
        </w:p>
        <w:p w14:paraId="5BF7E134" w14:textId="1131A2D9" w:rsidR="007B049C" w:rsidDel="00FD714F" w:rsidRDefault="007B049C">
          <w:pPr>
            <w:pStyle w:val="31"/>
            <w:tabs>
              <w:tab w:val="left" w:pos="1680"/>
              <w:tab w:val="right" w:leader="dot" w:pos="8296"/>
            </w:tabs>
            <w:rPr>
              <w:del w:id="852" w:author="249326630@qq.com" w:date="2018-12-23T19:29:00Z"/>
              <w:rFonts w:asciiTheme="minorHAnsi" w:eastAsiaTheme="minorEastAsia" w:hAnsiTheme="minorHAnsi" w:cstheme="minorBidi"/>
              <w:noProof/>
              <w:kern w:val="2"/>
            </w:rPr>
          </w:pPr>
          <w:del w:id="853" w:author="249326630@qq.com" w:date="2018-12-23T19:29:00Z">
            <w:r w:rsidRPr="00FD714F" w:rsidDel="00FD714F">
              <w:rPr>
                <w:rStyle w:val="aa"/>
                <w:noProof/>
                <w:rPrChange w:id="854" w:author="249326630@qq.com" w:date="2018-12-23T19:29:00Z">
                  <w:rPr>
                    <w:rStyle w:val="aa"/>
                    <w:noProof/>
                  </w:rPr>
                </w:rPrChange>
              </w:rPr>
              <w:delText>2.1.3</w:delText>
            </w:r>
            <w:r w:rsidDel="00FD714F">
              <w:rPr>
                <w:rFonts w:asciiTheme="minorHAnsi" w:eastAsiaTheme="minorEastAsia" w:hAnsiTheme="minorHAnsi" w:cstheme="minorBidi"/>
                <w:noProof/>
                <w:kern w:val="2"/>
              </w:rPr>
              <w:tab/>
            </w:r>
            <w:r w:rsidRPr="00FD714F" w:rsidDel="00FD714F">
              <w:rPr>
                <w:rStyle w:val="aa"/>
                <w:noProof/>
                <w:rPrChange w:id="855" w:author="249326630@qq.com" w:date="2018-12-23T19:29:00Z">
                  <w:rPr>
                    <w:rStyle w:val="aa"/>
                    <w:noProof/>
                  </w:rPr>
                </w:rPrChange>
              </w:rPr>
              <w:delText>修改密码</w:delText>
            </w:r>
            <w:r w:rsidDel="00FD714F">
              <w:rPr>
                <w:noProof/>
                <w:webHidden/>
              </w:rPr>
              <w:tab/>
              <w:delText>80</w:delText>
            </w:r>
          </w:del>
        </w:p>
        <w:p w14:paraId="4F87737D" w14:textId="104326A3" w:rsidR="007B049C" w:rsidDel="00FD714F" w:rsidRDefault="007B049C">
          <w:pPr>
            <w:pStyle w:val="31"/>
            <w:tabs>
              <w:tab w:val="left" w:pos="1680"/>
              <w:tab w:val="right" w:leader="dot" w:pos="8296"/>
            </w:tabs>
            <w:rPr>
              <w:del w:id="856" w:author="249326630@qq.com" w:date="2018-12-23T19:29:00Z"/>
              <w:rFonts w:asciiTheme="minorHAnsi" w:eastAsiaTheme="minorEastAsia" w:hAnsiTheme="minorHAnsi" w:cstheme="minorBidi"/>
              <w:noProof/>
              <w:kern w:val="2"/>
            </w:rPr>
          </w:pPr>
          <w:del w:id="857" w:author="249326630@qq.com" w:date="2018-12-23T19:29:00Z">
            <w:r w:rsidRPr="00FD714F" w:rsidDel="00FD714F">
              <w:rPr>
                <w:rStyle w:val="aa"/>
                <w:noProof/>
                <w:rPrChange w:id="858" w:author="249326630@qq.com" w:date="2018-12-23T19:29:00Z">
                  <w:rPr>
                    <w:rStyle w:val="aa"/>
                    <w:noProof/>
                  </w:rPr>
                </w:rPrChange>
              </w:rPr>
              <w:delText>2.1.4</w:delText>
            </w:r>
            <w:r w:rsidDel="00FD714F">
              <w:rPr>
                <w:rFonts w:asciiTheme="minorHAnsi" w:eastAsiaTheme="minorEastAsia" w:hAnsiTheme="minorHAnsi" w:cstheme="minorBidi"/>
                <w:noProof/>
                <w:kern w:val="2"/>
              </w:rPr>
              <w:tab/>
            </w:r>
            <w:r w:rsidRPr="00FD714F" w:rsidDel="00FD714F">
              <w:rPr>
                <w:rStyle w:val="aa"/>
                <w:noProof/>
                <w:rPrChange w:id="859" w:author="249326630@qq.com" w:date="2018-12-23T19:29:00Z">
                  <w:rPr>
                    <w:rStyle w:val="aa"/>
                    <w:noProof/>
                  </w:rPr>
                </w:rPrChange>
              </w:rPr>
              <w:delText>输入旧密码</w:delText>
            </w:r>
            <w:r w:rsidDel="00FD714F">
              <w:rPr>
                <w:noProof/>
                <w:webHidden/>
              </w:rPr>
              <w:tab/>
              <w:delText>81</w:delText>
            </w:r>
          </w:del>
        </w:p>
        <w:p w14:paraId="1A6655F5" w14:textId="22A53BDB" w:rsidR="007B049C" w:rsidDel="00FD714F" w:rsidRDefault="007B049C">
          <w:pPr>
            <w:pStyle w:val="31"/>
            <w:tabs>
              <w:tab w:val="left" w:pos="1680"/>
              <w:tab w:val="right" w:leader="dot" w:pos="8296"/>
            </w:tabs>
            <w:rPr>
              <w:del w:id="860" w:author="249326630@qq.com" w:date="2018-12-23T19:29:00Z"/>
              <w:rFonts w:asciiTheme="minorHAnsi" w:eastAsiaTheme="minorEastAsia" w:hAnsiTheme="minorHAnsi" w:cstheme="minorBidi"/>
              <w:noProof/>
              <w:kern w:val="2"/>
            </w:rPr>
          </w:pPr>
          <w:del w:id="861" w:author="249326630@qq.com" w:date="2018-12-23T19:29:00Z">
            <w:r w:rsidRPr="00FD714F" w:rsidDel="00FD714F">
              <w:rPr>
                <w:rStyle w:val="aa"/>
                <w:noProof/>
                <w:rPrChange w:id="862" w:author="249326630@qq.com" w:date="2018-12-23T19:29:00Z">
                  <w:rPr>
                    <w:rStyle w:val="aa"/>
                    <w:noProof/>
                  </w:rPr>
                </w:rPrChange>
              </w:rPr>
              <w:delText>2.1.5</w:delText>
            </w:r>
            <w:r w:rsidDel="00FD714F">
              <w:rPr>
                <w:rFonts w:asciiTheme="minorHAnsi" w:eastAsiaTheme="minorEastAsia" w:hAnsiTheme="minorHAnsi" w:cstheme="minorBidi"/>
                <w:noProof/>
                <w:kern w:val="2"/>
              </w:rPr>
              <w:tab/>
            </w:r>
            <w:r w:rsidRPr="00FD714F" w:rsidDel="00FD714F">
              <w:rPr>
                <w:rStyle w:val="aa"/>
                <w:noProof/>
                <w:rPrChange w:id="863" w:author="249326630@qq.com" w:date="2018-12-23T19:29:00Z">
                  <w:rPr>
                    <w:rStyle w:val="aa"/>
                    <w:noProof/>
                  </w:rPr>
                </w:rPrChange>
              </w:rPr>
              <w:delText>输入新密码</w:delText>
            </w:r>
            <w:r w:rsidDel="00FD714F">
              <w:rPr>
                <w:noProof/>
                <w:webHidden/>
              </w:rPr>
              <w:tab/>
              <w:delText>82</w:delText>
            </w:r>
          </w:del>
        </w:p>
        <w:p w14:paraId="62FC5FC9" w14:textId="6C55E2B0" w:rsidR="007B049C" w:rsidDel="00FD714F" w:rsidRDefault="007B049C">
          <w:pPr>
            <w:pStyle w:val="31"/>
            <w:tabs>
              <w:tab w:val="left" w:pos="1680"/>
              <w:tab w:val="right" w:leader="dot" w:pos="8296"/>
            </w:tabs>
            <w:rPr>
              <w:del w:id="864" w:author="249326630@qq.com" w:date="2018-12-23T19:29:00Z"/>
              <w:rFonts w:asciiTheme="minorHAnsi" w:eastAsiaTheme="minorEastAsia" w:hAnsiTheme="minorHAnsi" w:cstheme="minorBidi"/>
              <w:noProof/>
              <w:kern w:val="2"/>
            </w:rPr>
          </w:pPr>
          <w:del w:id="865" w:author="249326630@qq.com" w:date="2018-12-23T19:29:00Z">
            <w:r w:rsidRPr="00FD714F" w:rsidDel="00FD714F">
              <w:rPr>
                <w:rStyle w:val="aa"/>
                <w:noProof/>
                <w:rPrChange w:id="866" w:author="249326630@qq.com" w:date="2018-12-23T19:29:00Z">
                  <w:rPr>
                    <w:rStyle w:val="aa"/>
                    <w:noProof/>
                  </w:rPr>
                </w:rPrChange>
              </w:rPr>
              <w:delText>2.1.6</w:delText>
            </w:r>
            <w:r w:rsidDel="00FD714F">
              <w:rPr>
                <w:rFonts w:asciiTheme="minorHAnsi" w:eastAsiaTheme="minorEastAsia" w:hAnsiTheme="minorHAnsi" w:cstheme="minorBidi"/>
                <w:noProof/>
                <w:kern w:val="2"/>
              </w:rPr>
              <w:tab/>
            </w:r>
            <w:r w:rsidRPr="00FD714F" w:rsidDel="00FD714F">
              <w:rPr>
                <w:rStyle w:val="aa"/>
                <w:noProof/>
                <w:rPrChange w:id="867" w:author="249326630@qq.com" w:date="2018-12-23T19:29:00Z">
                  <w:rPr>
                    <w:rStyle w:val="aa"/>
                    <w:noProof/>
                  </w:rPr>
                </w:rPrChange>
              </w:rPr>
              <w:delText>确认新密码</w:delText>
            </w:r>
            <w:r w:rsidDel="00FD714F">
              <w:rPr>
                <w:noProof/>
                <w:webHidden/>
              </w:rPr>
              <w:tab/>
              <w:delText>83</w:delText>
            </w:r>
          </w:del>
        </w:p>
        <w:p w14:paraId="06F37C50" w14:textId="7A205C96" w:rsidR="007B049C" w:rsidDel="00FD714F" w:rsidRDefault="007B049C">
          <w:pPr>
            <w:pStyle w:val="31"/>
            <w:tabs>
              <w:tab w:val="left" w:pos="1680"/>
              <w:tab w:val="right" w:leader="dot" w:pos="8296"/>
            </w:tabs>
            <w:rPr>
              <w:del w:id="868" w:author="249326630@qq.com" w:date="2018-12-23T19:29:00Z"/>
              <w:rFonts w:asciiTheme="minorHAnsi" w:eastAsiaTheme="minorEastAsia" w:hAnsiTheme="minorHAnsi" w:cstheme="minorBidi"/>
              <w:noProof/>
              <w:kern w:val="2"/>
            </w:rPr>
          </w:pPr>
          <w:del w:id="869" w:author="249326630@qq.com" w:date="2018-12-23T19:29:00Z">
            <w:r w:rsidRPr="00FD714F" w:rsidDel="00FD714F">
              <w:rPr>
                <w:rStyle w:val="aa"/>
                <w:noProof/>
                <w:rPrChange w:id="870" w:author="249326630@qq.com" w:date="2018-12-23T19:29:00Z">
                  <w:rPr>
                    <w:rStyle w:val="aa"/>
                    <w:noProof/>
                  </w:rPr>
                </w:rPrChange>
              </w:rPr>
              <w:delText>2.1.7</w:delText>
            </w:r>
            <w:r w:rsidDel="00FD714F">
              <w:rPr>
                <w:rFonts w:asciiTheme="minorHAnsi" w:eastAsiaTheme="minorEastAsia" w:hAnsiTheme="minorHAnsi" w:cstheme="minorBidi"/>
                <w:noProof/>
                <w:kern w:val="2"/>
              </w:rPr>
              <w:tab/>
            </w:r>
            <w:r w:rsidRPr="00FD714F" w:rsidDel="00FD714F">
              <w:rPr>
                <w:rStyle w:val="aa"/>
                <w:noProof/>
                <w:rPrChange w:id="871" w:author="249326630@qq.com" w:date="2018-12-23T19:29:00Z">
                  <w:rPr>
                    <w:rStyle w:val="aa"/>
                    <w:noProof/>
                  </w:rPr>
                </w:rPrChange>
              </w:rPr>
              <w:delText>更换头像</w:delText>
            </w:r>
            <w:r w:rsidDel="00FD714F">
              <w:rPr>
                <w:noProof/>
                <w:webHidden/>
              </w:rPr>
              <w:tab/>
              <w:delText>84</w:delText>
            </w:r>
          </w:del>
        </w:p>
        <w:p w14:paraId="45F4B7D1" w14:textId="54CAD99E" w:rsidR="007B049C" w:rsidDel="00FD714F" w:rsidRDefault="007B049C">
          <w:pPr>
            <w:pStyle w:val="31"/>
            <w:tabs>
              <w:tab w:val="left" w:pos="1680"/>
              <w:tab w:val="right" w:leader="dot" w:pos="8296"/>
            </w:tabs>
            <w:rPr>
              <w:del w:id="872" w:author="249326630@qq.com" w:date="2018-12-23T19:29:00Z"/>
              <w:rFonts w:asciiTheme="minorHAnsi" w:eastAsiaTheme="minorEastAsia" w:hAnsiTheme="minorHAnsi" w:cstheme="minorBidi"/>
              <w:noProof/>
              <w:kern w:val="2"/>
            </w:rPr>
          </w:pPr>
          <w:del w:id="873" w:author="249326630@qq.com" w:date="2018-12-23T19:29:00Z">
            <w:r w:rsidRPr="00FD714F" w:rsidDel="00FD714F">
              <w:rPr>
                <w:rStyle w:val="aa"/>
                <w:noProof/>
                <w:rPrChange w:id="874" w:author="249326630@qq.com" w:date="2018-12-23T19:29:00Z">
                  <w:rPr>
                    <w:rStyle w:val="aa"/>
                    <w:noProof/>
                  </w:rPr>
                </w:rPrChange>
              </w:rPr>
              <w:delText>2.1.8</w:delText>
            </w:r>
            <w:r w:rsidDel="00FD714F">
              <w:rPr>
                <w:rFonts w:asciiTheme="minorHAnsi" w:eastAsiaTheme="minorEastAsia" w:hAnsiTheme="minorHAnsi" w:cstheme="minorBidi"/>
                <w:noProof/>
                <w:kern w:val="2"/>
              </w:rPr>
              <w:tab/>
            </w:r>
            <w:r w:rsidRPr="00FD714F" w:rsidDel="00FD714F">
              <w:rPr>
                <w:rStyle w:val="aa"/>
                <w:noProof/>
                <w:rPrChange w:id="875" w:author="249326630@qq.com" w:date="2018-12-23T19:29:00Z">
                  <w:rPr>
                    <w:rStyle w:val="aa"/>
                    <w:noProof/>
                  </w:rPr>
                </w:rPrChange>
              </w:rPr>
              <w:delText>选择上传头像</w:delText>
            </w:r>
            <w:r w:rsidDel="00FD714F">
              <w:rPr>
                <w:noProof/>
                <w:webHidden/>
              </w:rPr>
              <w:tab/>
              <w:delText>85</w:delText>
            </w:r>
          </w:del>
        </w:p>
        <w:p w14:paraId="583CB3F3" w14:textId="0DB10B13" w:rsidR="007B049C" w:rsidDel="00FD714F" w:rsidRDefault="007B049C">
          <w:pPr>
            <w:pStyle w:val="31"/>
            <w:tabs>
              <w:tab w:val="left" w:pos="1680"/>
              <w:tab w:val="right" w:leader="dot" w:pos="8296"/>
            </w:tabs>
            <w:rPr>
              <w:del w:id="876" w:author="249326630@qq.com" w:date="2018-12-23T19:29:00Z"/>
              <w:rFonts w:asciiTheme="minorHAnsi" w:eastAsiaTheme="minorEastAsia" w:hAnsiTheme="minorHAnsi" w:cstheme="minorBidi"/>
              <w:noProof/>
              <w:kern w:val="2"/>
            </w:rPr>
          </w:pPr>
          <w:del w:id="877" w:author="249326630@qq.com" w:date="2018-12-23T19:29:00Z">
            <w:r w:rsidRPr="00FD714F" w:rsidDel="00FD714F">
              <w:rPr>
                <w:rStyle w:val="aa"/>
                <w:noProof/>
                <w:rPrChange w:id="878" w:author="249326630@qq.com" w:date="2018-12-23T19:29:00Z">
                  <w:rPr>
                    <w:rStyle w:val="aa"/>
                    <w:noProof/>
                  </w:rPr>
                </w:rPrChange>
              </w:rPr>
              <w:delText>2.1.9</w:delText>
            </w:r>
            <w:r w:rsidDel="00FD714F">
              <w:rPr>
                <w:rFonts w:asciiTheme="minorHAnsi" w:eastAsiaTheme="minorEastAsia" w:hAnsiTheme="minorHAnsi" w:cstheme="minorBidi"/>
                <w:noProof/>
                <w:kern w:val="2"/>
              </w:rPr>
              <w:tab/>
            </w:r>
            <w:r w:rsidRPr="00FD714F" w:rsidDel="00FD714F">
              <w:rPr>
                <w:rStyle w:val="aa"/>
                <w:noProof/>
                <w:rPrChange w:id="879" w:author="249326630@qq.com" w:date="2018-12-23T19:29:00Z">
                  <w:rPr>
                    <w:rStyle w:val="aa"/>
                    <w:noProof/>
                  </w:rPr>
                </w:rPrChange>
              </w:rPr>
              <w:delText>浏览教师申请</w:delText>
            </w:r>
            <w:r w:rsidDel="00FD714F">
              <w:rPr>
                <w:noProof/>
                <w:webHidden/>
              </w:rPr>
              <w:tab/>
              <w:delText>86</w:delText>
            </w:r>
          </w:del>
        </w:p>
        <w:p w14:paraId="2BD0681D" w14:textId="03FCAF6E" w:rsidR="007B049C" w:rsidDel="00FD714F" w:rsidRDefault="007B049C">
          <w:pPr>
            <w:pStyle w:val="31"/>
            <w:tabs>
              <w:tab w:val="left" w:pos="2100"/>
              <w:tab w:val="right" w:leader="dot" w:pos="8296"/>
            </w:tabs>
            <w:rPr>
              <w:del w:id="880" w:author="249326630@qq.com" w:date="2018-12-23T19:29:00Z"/>
              <w:rFonts w:asciiTheme="minorHAnsi" w:eastAsiaTheme="minorEastAsia" w:hAnsiTheme="minorHAnsi" w:cstheme="minorBidi"/>
              <w:noProof/>
              <w:kern w:val="2"/>
            </w:rPr>
          </w:pPr>
          <w:del w:id="881" w:author="249326630@qq.com" w:date="2018-12-23T19:29:00Z">
            <w:r w:rsidRPr="00FD714F" w:rsidDel="00FD714F">
              <w:rPr>
                <w:rStyle w:val="aa"/>
                <w:noProof/>
                <w:rPrChange w:id="882" w:author="249326630@qq.com" w:date="2018-12-23T19:29:00Z">
                  <w:rPr>
                    <w:rStyle w:val="aa"/>
                    <w:noProof/>
                  </w:rPr>
                </w:rPrChange>
              </w:rPr>
              <w:delText>2.1.10</w:delText>
            </w:r>
            <w:r w:rsidDel="00FD714F">
              <w:rPr>
                <w:rFonts w:asciiTheme="minorHAnsi" w:eastAsiaTheme="minorEastAsia" w:hAnsiTheme="minorHAnsi" w:cstheme="minorBidi"/>
                <w:noProof/>
                <w:kern w:val="2"/>
              </w:rPr>
              <w:tab/>
            </w:r>
            <w:r w:rsidRPr="00FD714F" w:rsidDel="00FD714F">
              <w:rPr>
                <w:rStyle w:val="aa"/>
                <w:noProof/>
                <w:rPrChange w:id="883" w:author="249326630@qq.com" w:date="2018-12-23T19:29:00Z">
                  <w:rPr>
                    <w:rStyle w:val="aa"/>
                    <w:noProof/>
                  </w:rPr>
                </w:rPrChange>
              </w:rPr>
              <w:delText>浏览关注课程</w:delText>
            </w:r>
            <w:r w:rsidDel="00FD714F">
              <w:rPr>
                <w:noProof/>
                <w:webHidden/>
              </w:rPr>
              <w:tab/>
              <w:delText>87</w:delText>
            </w:r>
          </w:del>
        </w:p>
        <w:p w14:paraId="7536FD85" w14:textId="5E393107" w:rsidR="007B049C" w:rsidDel="00FD714F" w:rsidRDefault="007B049C">
          <w:pPr>
            <w:pStyle w:val="31"/>
            <w:tabs>
              <w:tab w:val="left" w:pos="2100"/>
              <w:tab w:val="right" w:leader="dot" w:pos="8296"/>
            </w:tabs>
            <w:rPr>
              <w:del w:id="884" w:author="249326630@qq.com" w:date="2018-12-23T19:29:00Z"/>
              <w:rFonts w:asciiTheme="minorHAnsi" w:eastAsiaTheme="minorEastAsia" w:hAnsiTheme="minorHAnsi" w:cstheme="minorBidi"/>
              <w:noProof/>
              <w:kern w:val="2"/>
            </w:rPr>
          </w:pPr>
          <w:del w:id="885" w:author="249326630@qq.com" w:date="2018-12-23T19:29:00Z">
            <w:r w:rsidRPr="00FD714F" w:rsidDel="00FD714F">
              <w:rPr>
                <w:rStyle w:val="aa"/>
                <w:noProof/>
                <w:rPrChange w:id="886" w:author="249326630@qq.com" w:date="2018-12-23T19:29:00Z">
                  <w:rPr>
                    <w:rStyle w:val="aa"/>
                    <w:noProof/>
                  </w:rPr>
                </w:rPrChange>
              </w:rPr>
              <w:delText>2.1.11</w:delText>
            </w:r>
            <w:r w:rsidDel="00FD714F">
              <w:rPr>
                <w:rFonts w:asciiTheme="minorHAnsi" w:eastAsiaTheme="minorEastAsia" w:hAnsiTheme="minorHAnsi" w:cstheme="minorBidi"/>
                <w:noProof/>
                <w:kern w:val="2"/>
              </w:rPr>
              <w:tab/>
            </w:r>
            <w:r w:rsidRPr="00FD714F" w:rsidDel="00FD714F">
              <w:rPr>
                <w:rStyle w:val="aa"/>
                <w:noProof/>
                <w:rPrChange w:id="887" w:author="249326630@qq.com" w:date="2018-12-23T19:29:00Z">
                  <w:rPr>
                    <w:rStyle w:val="aa"/>
                    <w:noProof/>
                  </w:rPr>
                </w:rPrChange>
              </w:rPr>
              <w:delText>课程排序</w:delText>
            </w:r>
            <w:r w:rsidDel="00FD714F">
              <w:rPr>
                <w:noProof/>
                <w:webHidden/>
              </w:rPr>
              <w:tab/>
              <w:delText>88</w:delText>
            </w:r>
          </w:del>
        </w:p>
        <w:p w14:paraId="59A8C11D" w14:textId="764249A6" w:rsidR="007B049C" w:rsidDel="00FD714F" w:rsidRDefault="007B049C">
          <w:pPr>
            <w:pStyle w:val="31"/>
            <w:tabs>
              <w:tab w:val="left" w:pos="2100"/>
              <w:tab w:val="right" w:leader="dot" w:pos="8296"/>
            </w:tabs>
            <w:rPr>
              <w:del w:id="888" w:author="249326630@qq.com" w:date="2018-12-23T19:29:00Z"/>
              <w:rFonts w:asciiTheme="minorHAnsi" w:eastAsiaTheme="minorEastAsia" w:hAnsiTheme="minorHAnsi" w:cstheme="minorBidi"/>
              <w:noProof/>
              <w:kern w:val="2"/>
            </w:rPr>
          </w:pPr>
          <w:del w:id="889" w:author="249326630@qq.com" w:date="2018-12-23T19:29:00Z">
            <w:r w:rsidRPr="00FD714F" w:rsidDel="00FD714F">
              <w:rPr>
                <w:rStyle w:val="aa"/>
                <w:noProof/>
                <w:rPrChange w:id="890" w:author="249326630@qq.com" w:date="2018-12-23T19:29:00Z">
                  <w:rPr>
                    <w:rStyle w:val="aa"/>
                    <w:noProof/>
                  </w:rPr>
                </w:rPrChange>
              </w:rPr>
              <w:delText>2.1.12</w:delText>
            </w:r>
            <w:r w:rsidDel="00FD714F">
              <w:rPr>
                <w:rFonts w:asciiTheme="minorHAnsi" w:eastAsiaTheme="minorEastAsia" w:hAnsiTheme="minorHAnsi" w:cstheme="minorBidi"/>
                <w:noProof/>
                <w:kern w:val="2"/>
              </w:rPr>
              <w:tab/>
            </w:r>
            <w:r w:rsidRPr="00FD714F" w:rsidDel="00FD714F">
              <w:rPr>
                <w:rStyle w:val="aa"/>
                <w:noProof/>
                <w:rPrChange w:id="891" w:author="249326630@qq.com" w:date="2018-12-23T19:29:00Z">
                  <w:rPr>
                    <w:rStyle w:val="aa"/>
                    <w:noProof/>
                  </w:rPr>
                </w:rPrChange>
              </w:rPr>
              <w:delText>根据开课时间排序</w:delText>
            </w:r>
            <w:r w:rsidDel="00FD714F">
              <w:rPr>
                <w:noProof/>
                <w:webHidden/>
              </w:rPr>
              <w:tab/>
              <w:delText>89</w:delText>
            </w:r>
          </w:del>
        </w:p>
        <w:p w14:paraId="3A0561A8" w14:textId="202D6DE2" w:rsidR="007B049C" w:rsidDel="00FD714F" w:rsidRDefault="007B049C">
          <w:pPr>
            <w:pStyle w:val="31"/>
            <w:tabs>
              <w:tab w:val="left" w:pos="2100"/>
              <w:tab w:val="right" w:leader="dot" w:pos="8296"/>
            </w:tabs>
            <w:rPr>
              <w:del w:id="892" w:author="249326630@qq.com" w:date="2018-12-23T19:29:00Z"/>
              <w:rFonts w:asciiTheme="minorHAnsi" w:eastAsiaTheme="minorEastAsia" w:hAnsiTheme="minorHAnsi" w:cstheme="minorBidi"/>
              <w:noProof/>
              <w:kern w:val="2"/>
            </w:rPr>
          </w:pPr>
          <w:del w:id="893" w:author="249326630@qq.com" w:date="2018-12-23T19:29:00Z">
            <w:r w:rsidRPr="00FD714F" w:rsidDel="00FD714F">
              <w:rPr>
                <w:rStyle w:val="aa"/>
                <w:noProof/>
                <w:rPrChange w:id="894" w:author="249326630@qq.com" w:date="2018-12-23T19:29:00Z">
                  <w:rPr>
                    <w:rStyle w:val="aa"/>
                    <w:noProof/>
                  </w:rPr>
                </w:rPrChange>
              </w:rPr>
              <w:delText>2.1.13</w:delText>
            </w:r>
            <w:r w:rsidDel="00FD714F">
              <w:rPr>
                <w:rFonts w:asciiTheme="minorHAnsi" w:eastAsiaTheme="minorEastAsia" w:hAnsiTheme="minorHAnsi" w:cstheme="minorBidi"/>
                <w:noProof/>
                <w:kern w:val="2"/>
              </w:rPr>
              <w:tab/>
            </w:r>
            <w:r w:rsidRPr="00FD714F" w:rsidDel="00FD714F">
              <w:rPr>
                <w:rStyle w:val="aa"/>
                <w:noProof/>
                <w:rPrChange w:id="895" w:author="249326630@qq.com" w:date="2018-12-23T19:29:00Z">
                  <w:rPr>
                    <w:rStyle w:val="aa"/>
                    <w:noProof/>
                  </w:rPr>
                </w:rPrChange>
              </w:rPr>
              <w:delText>根据开课教师排序</w:delText>
            </w:r>
            <w:r w:rsidDel="00FD714F">
              <w:rPr>
                <w:noProof/>
                <w:webHidden/>
              </w:rPr>
              <w:tab/>
              <w:delText>90</w:delText>
            </w:r>
          </w:del>
        </w:p>
        <w:p w14:paraId="7B8047FD" w14:textId="29BB0955" w:rsidR="007B049C" w:rsidDel="00FD714F" w:rsidRDefault="007B049C">
          <w:pPr>
            <w:pStyle w:val="31"/>
            <w:tabs>
              <w:tab w:val="left" w:pos="2100"/>
              <w:tab w:val="right" w:leader="dot" w:pos="8296"/>
            </w:tabs>
            <w:rPr>
              <w:del w:id="896" w:author="249326630@qq.com" w:date="2018-12-23T19:29:00Z"/>
              <w:rFonts w:asciiTheme="minorHAnsi" w:eastAsiaTheme="minorEastAsia" w:hAnsiTheme="minorHAnsi" w:cstheme="minorBidi"/>
              <w:noProof/>
              <w:kern w:val="2"/>
            </w:rPr>
          </w:pPr>
          <w:del w:id="897" w:author="249326630@qq.com" w:date="2018-12-23T19:29:00Z">
            <w:r w:rsidRPr="00FD714F" w:rsidDel="00FD714F">
              <w:rPr>
                <w:rStyle w:val="aa"/>
                <w:noProof/>
                <w:rPrChange w:id="898" w:author="249326630@qq.com" w:date="2018-12-23T19:29:00Z">
                  <w:rPr>
                    <w:rStyle w:val="aa"/>
                    <w:noProof/>
                  </w:rPr>
                </w:rPrChange>
              </w:rPr>
              <w:delText>2.1.14</w:delText>
            </w:r>
            <w:r w:rsidDel="00FD714F">
              <w:rPr>
                <w:rFonts w:asciiTheme="minorHAnsi" w:eastAsiaTheme="minorEastAsia" w:hAnsiTheme="minorHAnsi" w:cstheme="minorBidi"/>
                <w:noProof/>
                <w:kern w:val="2"/>
              </w:rPr>
              <w:tab/>
            </w:r>
            <w:r w:rsidRPr="00FD714F" w:rsidDel="00FD714F">
              <w:rPr>
                <w:rStyle w:val="aa"/>
                <w:noProof/>
                <w:rPrChange w:id="899" w:author="249326630@qq.com" w:date="2018-12-23T19:29:00Z">
                  <w:rPr>
                    <w:rStyle w:val="aa"/>
                    <w:noProof/>
                  </w:rPr>
                </w:rPrChange>
              </w:rPr>
              <w:delText>根据课程名称排序</w:delText>
            </w:r>
            <w:r w:rsidDel="00FD714F">
              <w:rPr>
                <w:noProof/>
                <w:webHidden/>
              </w:rPr>
              <w:tab/>
              <w:delText>91</w:delText>
            </w:r>
          </w:del>
        </w:p>
        <w:p w14:paraId="0356AC93" w14:textId="29F7C8F6" w:rsidR="007B049C" w:rsidDel="00FD714F" w:rsidRDefault="007B049C">
          <w:pPr>
            <w:pStyle w:val="31"/>
            <w:tabs>
              <w:tab w:val="left" w:pos="2100"/>
              <w:tab w:val="right" w:leader="dot" w:pos="8296"/>
            </w:tabs>
            <w:rPr>
              <w:del w:id="900" w:author="249326630@qq.com" w:date="2018-12-23T19:29:00Z"/>
              <w:rFonts w:asciiTheme="minorHAnsi" w:eastAsiaTheme="minorEastAsia" w:hAnsiTheme="minorHAnsi" w:cstheme="minorBidi"/>
              <w:noProof/>
              <w:kern w:val="2"/>
            </w:rPr>
          </w:pPr>
          <w:del w:id="901" w:author="249326630@qq.com" w:date="2018-12-23T19:29:00Z">
            <w:r w:rsidRPr="00FD714F" w:rsidDel="00FD714F">
              <w:rPr>
                <w:rStyle w:val="aa"/>
                <w:noProof/>
                <w:rPrChange w:id="902" w:author="249326630@qq.com" w:date="2018-12-23T19:29:00Z">
                  <w:rPr>
                    <w:rStyle w:val="aa"/>
                    <w:noProof/>
                  </w:rPr>
                </w:rPrChange>
              </w:rPr>
              <w:delText>2.1.15</w:delText>
            </w:r>
            <w:r w:rsidDel="00FD714F">
              <w:rPr>
                <w:rFonts w:asciiTheme="minorHAnsi" w:eastAsiaTheme="minorEastAsia" w:hAnsiTheme="minorHAnsi" w:cstheme="minorBidi"/>
                <w:noProof/>
                <w:kern w:val="2"/>
              </w:rPr>
              <w:tab/>
            </w:r>
            <w:r w:rsidRPr="00FD714F" w:rsidDel="00FD714F">
              <w:rPr>
                <w:rStyle w:val="aa"/>
                <w:noProof/>
                <w:rPrChange w:id="903" w:author="249326630@qq.com" w:date="2018-12-23T19:29:00Z">
                  <w:rPr>
                    <w:rStyle w:val="aa"/>
                    <w:noProof/>
                  </w:rPr>
                </w:rPrChange>
              </w:rPr>
              <w:delText>关注课程分页</w:delText>
            </w:r>
            <w:r w:rsidDel="00FD714F">
              <w:rPr>
                <w:noProof/>
                <w:webHidden/>
              </w:rPr>
              <w:tab/>
              <w:delText>92</w:delText>
            </w:r>
          </w:del>
        </w:p>
        <w:p w14:paraId="2F273A07" w14:textId="0664FCA6" w:rsidR="007B049C" w:rsidDel="00FD714F" w:rsidRDefault="007B049C">
          <w:pPr>
            <w:pStyle w:val="31"/>
            <w:tabs>
              <w:tab w:val="left" w:pos="2100"/>
              <w:tab w:val="right" w:leader="dot" w:pos="8296"/>
            </w:tabs>
            <w:rPr>
              <w:del w:id="904" w:author="249326630@qq.com" w:date="2018-12-23T19:29:00Z"/>
              <w:rFonts w:asciiTheme="minorHAnsi" w:eastAsiaTheme="minorEastAsia" w:hAnsiTheme="minorHAnsi" w:cstheme="minorBidi"/>
              <w:noProof/>
              <w:kern w:val="2"/>
            </w:rPr>
          </w:pPr>
          <w:del w:id="905" w:author="249326630@qq.com" w:date="2018-12-23T19:29:00Z">
            <w:r w:rsidRPr="00FD714F" w:rsidDel="00FD714F">
              <w:rPr>
                <w:rStyle w:val="aa"/>
                <w:noProof/>
                <w:rPrChange w:id="906" w:author="249326630@qq.com" w:date="2018-12-23T19:29:00Z">
                  <w:rPr>
                    <w:rStyle w:val="aa"/>
                    <w:noProof/>
                  </w:rPr>
                </w:rPrChange>
              </w:rPr>
              <w:delText>2.1.16</w:delText>
            </w:r>
            <w:r w:rsidDel="00FD714F">
              <w:rPr>
                <w:rFonts w:asciiTheme="minorHAnsi" w:eastAsiaTheme="minorEastAsia" w:hAnsiTheme="minorHAnsi" w:cstheme="minorBidi"/>
                <w:noProof/>
                <w:kern w:val="2"/>
              </w:rPr>
              <w:tab/>
            </w:r>
            <w:r w:rsidRPr="00FD714F" w:rsidDel="00FD714F">
              <w:rPr>
                <w:rStyle w:val="aa"/>
                <w:noProof/>
                <w:rPrChange w:id="907" w:author="249326630@qq.com" w:date="2018-12-23T19:29:00Z">
                  <w:rPr>
                    <w:rStyle w:val="aa"/>
                    <w:noProof/>
                  </w:rPr>
                </w:rPrChange>
              </w:rPr>
              <w:delText>设置是否关注</w:delText>
            </w:r>
            <w:r w:rsidDel="00FD714F">
              <w:rPr>
                <w:noProof/>
                <w:webHidden/>
              </w:rPr>
              <w:tab/>
              <w:delText>93</w:delText>
            </w:r>
          </w:del>
        </w:p>
        <w:p w14:paraId="0EE9E1FB" w14:textId="3D6B048C" w:rsidR="007B049C" w:rsidDel="00FD714F" w:rsidRDefault="007B049C">
          <w:pPr>
            <w:pStyle w:val="31"/>
            <w:tabs>
              <w:tab w:val="left" w:pos="2100"/>
              <w:tab w:val="right" w:leader="dot" w:pos="8296"/>
            </w:tabs>
            <w:rPr>
              <w:del w:id="908" w:author="249326630@qq.com" w:date="2018-12-23T19:29:00Z"/>
              <w:rFonts w:asciiTheme="minorHAnsi" w:eastAsiaTheme="minorEastAsia" w:hAnsiTheme="minorHAnsi" w:cstheme="minorBidi"/>
              <w:noProof/>
              <w:kern w:val="2"/>
            </w:rPr>
          </w:pPr>
          <w:del w:id="909" w:author="249326630@qq.com" w:date="2018-12-23T19:29:00Z">
            <w:r w:rsidRPr="00FD714F" w:rsidDel="00FD714F">
              <w:rPr>
                <w:rStyle w:val="aa"/>
                <w:noProof/>
                <w:rPrChange w:id="910" w:author="249326630@qq.com" w:date="2018-12-23T19:29:00Z">
                  <w:rPr>
                    <w:rStyle w:val="aa"/>
                    <w:noProof/>
                  </w:rPr>
                </w:rPrChange>
              </w:rPr>
              <w:delText>2.1.17</w:delText>
            </w:r>
            <w:r w:rsidDel="00FD714F">
              <w:rPr>
                <w:rFonts w:asciiTheme="minorHAnsi" w:eastAsiaTheme="minorEastAsia" w:hAnsiTheme="minorHAnsi" w:cstheme="minorBidi"/>
                <w:noProof/>
                <w:kern w:val="2"/>
              </w:rPr>
              <w:tab/>
            </w:r>
            <w:r w:rsidRPr="00FD714F" w:rsidDel="00FD714F">
              <w:rPr>
                <w:rStyle w:val="aa"/>
                <w:noProof/>
                <w:rPrChange w:id="911" w:author="249326630@qq.com" w:date="2018-12-23T19:29:00Z">
                  <w:rPr>
                    <w:rStyle w:val="aa"/>
                    <w:noProof/>
                  </w:rPr>
                </w:rPrChange>
              </w:rPr>
              <w:delText>访问具体课程页面</w:delText>
            </w:r>
            <w:r w:rsidDel="00FD714F">
              <w:rPr>
                <w:noProof/>
                <w:webHidden/>
              </w:rPr>
              <w:tab/>
              <w:delText>94</w:delText>
            </w:r>
          </w:del>
        </w:p>
        <w:p w14:paraId="3D8F1FF1" w14:textId="6F732281" w:rsidR="007B049C" w:rsidDel="00FD714F" w:rsidRDefault="007B049C">
          <w:pPr>
            <w:pStyle w:val="21"/>
            <w:tabs>
              <w:tab w:val="left" w:pos="1260"/>
              <w:tab w:val="right" w:leader="dot" w:pos="8296"/>
            </w:tabs>
            <w:rPr>
              <w:del w:id="912" w:author="249326630@qq.com" w:date="2018-12-23T19:29:00Z"/>
              <w:rFonts w:asciiTheme="minorHAnsi" w:eastAsiaTheme="minorEastAsia" w:hAnsiTheme="minorHAnsi" w:cstheme="minorBidi"/>
              <w:noProof/>
              <w:kern w:val="2"/>
            </w:rPr>
          </w:pPr>
          <w:del w:id="913" w:author="249326630@qq.com" w:date="2018-12-23T19:29:00Z">
            <w:r w:rsidRPr="00FD714F" w:rsidDel="00FD714F">
              <w:rPr>
                <w:rStyle w:val="aa"/>
                <w:noProof/>
                <w:rPrChange w:id="914" w:author="249326630@qq.com" w:date="2018-12-23T19:29:00Z">
                  <w:rPr>
                    <w:rStyle w:val="aa"/>
                    <w:noProof/>
                  </w:rPr>
                </w:rPrChange>
              </w:rPr>
              <w:delText>2.2</w:delText>
            </w:r>
            <w:r w:rsidDel="00FD714F">
              <w:rPr>
                <w:rFonts w:asciiTheme="minorHAnsi" w:eastAsiaTheme="minorEastAsia" w:hAnsiTheme="minorHAnsi" w:cstheme="minorBidi"/>
                <w:noProof/>
                <w:kern w:val="2"/>
              </w:rPr>
              <w:tab/>
            </w:r>
            <w:r w:rsidRPr="00FD714F" w:rsidDel="00FD714F">
              <w:rPr>
                <w:rStyle w:val="aa"/>
                <w:noProof/>
                <w:rPrChange w:id="915" w:author="249326630@qq.com" w:date="2018-12-23T19:29:00Z">
                  <w:rPr>
                    <w:rStyle w:val="aa"/>
                    <w:noProof/>
                  </w:rPr>
                </w:rPrChange>
              </w:rPr>
              <w:delText>个人中心-教师</w:delText>
            </w:r>
            <w:r w:rsidDel="00FD714F">
              <w:rPr>
                <w:noProof/>
                <w:webHidden/>
              </w:rPr>
              <w:tab/>
              <w:delText>95</w:delText>
            </w:r>
          </w:del>
        </w:p>
        <w:p w14:paraId="36C93E83" w14:textId="3703169A" w:rsidR="007B049C" w:rsidDel="00FD714F" w:rsidRDefault="007B049C">
          <w:pPr>
            <w:pStyle w:val="31"/>
            <w:tabs>
              <w:tab w:val="left" w:pos="1680"/>
              <w:tab w:val="right" w:leader="dot" w:pos="8296"/>
            </w:tabs>
            <w:rPr>
              <w:del w:id="916" w:author="249326630@qq.com" w:date="2018-12-23T19:29:00Z"/>
              <w:rFonts w:asciiTheme="minorHAnsi" w:eastAsiaTheme="minorEastAsia" w:hAnsiTheme="minorHAnsi" w:cstheme="minorBidi"/>
              <w:noProof/>
              <w:kern w:val="2"/>
            </w:rPr>
          </w:pPr>
          <w:del w:id="917" w:author="249326630@qq.com" w:date="2018-12-23T19:29:00Z">
            <w:r w:rsidRPr="00FD714F" w:rsidDel="00FD714F">
              <w:rPr>
                <w:rStyle w:val="aa"/>
                <w:noProof/>
                <w:rPrChange w:id="918" w:author="249326630@qq.com" w:date="2018-12-23T19:29:00Z">
                  <w:rPr>
                    <w:rStyle w:val="aa"/>
                    <w:noProof/>
                  </w:rPr>
                </w:rPrChange>
              </w:rPr>
              <w:delText>2.2.1</w:delText>
            </w:r>
            <w:r w:rsidDel="00FD714F">
              <w:rPr>
                <w:rFonts w:asciiTheme="minorHAnsi" w:eastAsiaTheme="minorEastAsia" w:hAnsiTheme="minorHAnsi" w:cstheme="minorBidi"/>
                <w:noProof/>
                <w:kern w:val="2"/>
              </w:rPr>
              <w:tab/>
            </w:r>
            <w:r w:rsidRPr="00FD714F" w:rsidDel="00FD714F">
              <w:rPr>
                <w:rStyle w:val="aa"/>
                <w:noProof/>
                <w:rPrChange w:id="919" w:author="249326630@qq.com" w:date="2018-12-23T19:29:00Z">
                  <w:rPr>
                    <w:rStyle w:val="aa"/>
                    <w:noProof/>
                  </w:rPr>
                </w:rPrChange>
              </w:rPr>
              <w:delText>浏览开课列表</w:delText>
            </w:r>
            <w:r w:rsidDel="00FD714F">
              <w:rPr>
                <w:noProof/>
                <w:webHidden/>
              </w:rPr>
              <w:tab/>
              <w:delText>96</w:delText>
            </w:r>
          </w:del>
        </w:p>
        <w:p w14:paraId="616FF8E3" w14:textId="531FB29C" w:rsidR="007B049C" w:rsidDel="00FD714F" w:rsidRDefault="007B049C">
          <w:pPr>
            <w:pStyle w:val="31"/>
            <w:tabs>
              <w:tab w:val="left" w:pos="1680"/>
              <w:tab w:val="right" w:leader="dot" w:pos="8296"/>
            </w:tabs>
            <w:rPr>
              <w:del w:id="920" w:author="249326630@qq.com" w:date="2018-12-23T19:29:00Z"/>
              <w:rFonts w:asciiTheme="minorHAnsi" w:eastAsiaTheme="minorEastAsia" w:hAnsiTheme="minorHAnsi" w:cstheme="minorBidi"/>
              <w:noProof/>
              <w:kern w:val="2"/>
            </w:rPr>
          </w:pPr>
          <w:del w:id="921" w:author="249326630@qq.com" w:date="2018-12-23T19:29:00Z">
            <w:r w:rsidRPr="00FD714F" w:rsidDel="00FD714F">
              <w:rPr>
                <w:rStyle w:val="aa"/>
                <w:noProof/>
                <w:rPrChange w:id="922" w:author="249326630@qq.com" w:date="2018-12-23T19:29:00Z">
                  <w:rPr>
                    <w:rStyle w:val="aa"/>
                    <w:noProof/>
                  </w:rPr>
                </w:rPrChange>
              </w:rPr>
              <w:delText>2.2.2</w:delText>
            </w:r>
            <w:r w:rsidDel="00FD714F">
              <w:rPr>
                <w:rFonts w:asciiTheme="minorHAnsi" w:eastAsiaTheme="minorEastAsia" w:hAnsiTheme="minorHAnsi" w:cstheme="minorBidi"/>
                <w:noProof/>
                <w:kern w:val="2"/>
              </w:rPr>
              <w:tab/>
            </w:r>
            <w:r w:rsidRPr="00FD714F" w:rsidDel="00FD714F">
              <w:rPr>
                <w:rStyle w:val="aa"/>
                <w:noProof/>
                <w:rPrChange w:id="923" w:author="249326630@qq.com" w:date="2018-12-23T19:29:00Z">
                  <w:rPr>
                    <w:rStyle w:val="aa"/>
                    <w:noProof/>
                  </w:rPr>
                </w:rPrChange>
              </w:rPr>
              <w:delText>访问具体课程</w:delText>
            </w:r>
            <w:r w:rsidDel="00FD714F">
              <w:rPr>
                <w:noProof/>
                <w:webHidden/>
              </w:rPr>
              <w:tab/>
              <w:delText>97</w:delText>
            </w:r>
          </w:del>
        </w:p>
        <w:p w14:paraId="1FABF961" w14:textId="0B61322A" w:rsidR="007B049C" w:rsidDel="00FD714F" w:rsidRDefault="007B049C">
          <w:pPr>
            <w:pStyle w:val="31"/>
            <w:tabs>
              <w:tab w:val="left" w:pos="1680"/>
              <w:tab w:val="right" w:leader="dot" w:pos="8296"/>
            </w:tabs>
            <w:rPr>
              <w:del w:id="924" w:author="249326630@qq.com" w:date="2018-12-23T19:29:00Z"/>
              <w:rFonts w:asciiTheme="minorHAnsi" w:eastAsiaTheme="minorEastAsia" w:hAnsiTheme="minorHAnsi" w:cstheme="minorBidi"/>
              <w:noProof/>
              <w:kern w:val="2"/>
            </w:rPr>
          </w:pPr>
          <w:del w:id="925" w:author="249326630@qq.com" w:date="2018-12-23T19:29:00Z">
            <w:r w:rsidRPr="00FD714F" w:rsidDel="00FD714F">
              <w:rPr>
                <w:rStyle w:val="aa"/>
                <w:noProof/>
                <w:rPrChange w:id="926" w:author="249326630@qq.com" w:date="2018-12-23T19:29:00Z">
                  <w:rPr>
                    <w:rStyle w:val="aa"/>
                    <w:noProof/>
                  </w:rPr>
                </w:rPrChange>
              </w:rPr>
              <w:delText>2.2.3</w:delText>
            </w:r>
            <w:r w:rsidDel="00FD714F">
              <w:rPr>
                <w:rFonts w:asciiTheme="minorHAnsi" w:eastAsiaTheme="minorEastAsia" w:hAnsiTheme="minorHAnsi" w:cstheme="minorBidi"/>
                <w:noProof/>
                <w:kern w:val="2"/>
              </w:rPr>
              <w:tab/>
            </w:r>
            <w:r w:rsidRPr="00FD714F" w:rsidDel="00FD714F">
              <w:rPr>
                <w:rStyle w:val="aa"/>
                <w:noProof/>
                <w:rPrChange w:id="927" w:author="249326630@qq.com" w:date="2018-12-23T19:29:00Z">
                  <w:rPr>
                    <w:rStyle w:val="aa"/>
                    <w:noProof/>
                  </w:rPr>
                </w:rPrChange>
              </w:rPr>
              <w:delText>课程激活</w:delText>
            </w:r>
            <w:r w:rsidDel="00FD714F">
              <w:rPr>
                <w:noProof/>
                <w:webHidden/>
              </w:rPr>
              <w:tab/>
              <w:delText>98</w:delText>
            </w:r>
          </w:del>
        </w:p>
        <w:p w14:paraId="238ABAB5" w14:textId="5B23EC46" w:rsidR="007B049C" w:rsidDel="00FD714F" w:rsidRDefault="007B049C">
          <w:pPr>
            <w:pStyle w:val="31"/>
            <w:tabs>
              <w:tab w:val="left" w:pos="1680"/>
              <w:tab w:val="right" w:leader="dot" w:pos="8296"/>
            </w:tabs>
            <w:rPr>
              <w:del w:id="928" w:author="249326630@qq.com" w:date="2018-12-23T19:29:00Z"/>
              <w:rFonts w:asciiTheme="minorHAnsi" w:eastAsiaTheme="minorEastAsia" w:hAnsiTheme="minorHAnsi" w:cstheme="minorBidi"/>
              <w:noProof/>
              <w:kern w:val="2"/>
            </w:rPr>
          </w:pPr>
          <w:del w:id="929" w:author="249326630@qq.com" w:date="2018-12-23T19:29:00Z">
            <w:r w:rsidRPr="00FD714F" w:rsidDel="00FD714F">
              <w:rPr>
                <w:rStyle w:val="aa"/>
                <w:noProof/>
                <w:rPrChange w:id="930" w:author="249326630@qq.com" w:date="2018-12-23T19:29:00Z">
                  <w:rPr>
                    <w:rStyle w:val="aa"/>
                    <w:noProof/>
                  </w:rPr>
                </w:rPrChange>
              </w:rPr>
              <w:delText>2.2.4</w:delText>
            </w:r>
            <w:r w:rsidDel="00FD714F">
              <w:rPr>
                <w:rFonts w:asciiTheme="minorHAnsi" w:eastAsiaTheme="minorEastAsia" w:hAnsiTheme="minorHAnsi" w:cstheme="minorBidi"/>
                <w:noProof/>
                <w:kern w:val="2"/>
              </w:rPr>
              <w:tab/>
            </w:r>
            <w:r w:rsidRPr="00FD714F" w:rsidDel="00FD714F">
              <w:rPr>
                <w:rStyle w:val="aa"/>
                <w:noProof/>
                <w:rPrChange w:id="931" w:author="249326630@qq.com" w:date="2018-12-23T19:29:00Z">
                  <w:rPr>
                    <w:rStyle w:val="aa"/>
                    <w:noProof/>
                  </w:rPr>
                </w:rPrChange>
              </w:rPr>
              <w:delText>开课列表分页</w:delText>
            </w:r>
            <w:r w:rsidDel="00FD714F">
              <w:rPr>
                <w:noProof/>
                <w:webHidden/>
              </w:rPr>
              <w:tab/>
              <w:delText>99</w:delText>
            </w:r>
          </w:del>
        </w:p>
        <w:p w14:paraId="1C297BA3" w14:textId="6DFAD619" w:rsidR="007B049C" w:rsidDel="00FD714F" w:rsidRDefault="007B049C">
          <w:pPr>
            <w:pStyle w:val="31"/>
            <w:tabs>
              <w:tab w:val="left" w:pos="1680"/>
              <w:tab w:val="right" w:leader="dot" w:pos="8296"/>
            </w:tabs>
            <w:rPr>
              <w:del w:id="932" w:author="249326630@qq.com" w:date="2018-12-23T19:29:00Z"/>
              <w:rFonts w:asciiTheme="minorHAnsi" w:eastAsiaTheme="minorEastAsia" w:hAnsiTheme="minorHAnsi" w:cstheme="minorBidi"/>
              <w:noProof/>
              <w:kern w:val="2"/>
            </w:rPr>
          </w:pPr>
          <w:del w:id="933" w:author="249326630@qq.com" w:date="2018-12-23T19:29:00Z">
            <w:r w:rsidRPr="00FD714F" w:rsidDel="00FD714F">
              <w:rPr>
                <w:rStyle w:val="aa"/>
                <w:noProof/>
                <w:rPrChange w:id="934" w:author="249326630@qq.com" w:date="2018-12-23T19:29:00Z">
                  <w:rPr>
                    <w:rStyle w:val="aa"/>
                    <w:noProof/>
                  </w:rPr>
                </w:rPrChange>
              </w:rPr>
              <w:delText>2.2.5</w:delText>
            </w:r>
            <w:r w:rsidDel="00FD714F">
              <w:rPr>
                <w:rFonts w:asciiTheme="minorHAnsi" w:eastAsiaTheme="minorEastAsia" w:hAnsiTheme="minorHAnsi" w:cstheme="minorBidi"/>
                <w:noProof/>
                <w:kern w:val="2"/>
              </w:rPr>
              <w:tab/>
            </w:r>
            <w:r w:rsidRPr="00FD714F" w:rsidDel="00FD714F">
              <w:rPr>
                <w:rStyle w:val="aa"/>
                <w:noProof/>
                <w:rPrChange w:id="935" w:author="249326630@qq.com" w:date="2018-12-23T19:29:00Z">
                  <w:rPr>
                    <w:rStyle w:val="aa"/>
                    <w:noProof/>
                  </w:rPr>
                </w:rPrChange>
              </w:rPr>
              <w:delText>课程排序</w:delText>
            </w:r>
            <w:r w:rsidDel="00FD714F">
              <w:rPr>
                <w:noProof/>
                <w:webHidden/>
              </w:rPr>
              <w:tab/>
              <w:delText>100</w:delText>
            </w:r>
          </w:del>
        </w:p>
        <w:p w14:paraId="7E78D36F" w14:textId="2009E1EA" w:rsidR="007B049C" w:rsidDel="00FD714F" w:rsidRDefault="007B049C">
          <w:pPr>
            <w:pStyle w:val="31"/>
            <w:tabs>
              <w:tab w:val="left" w:pos="1680"/>
              <w:tab w:val="right" w:leader="dot" w:pos="8296"/>
            </w:tabs>
            <w:rPr>
              <w:del w:id="936" w:author="249326630@qq.com" w:date="2018-12-23T19:29:00Z"/>
              <w:rFonts w:asciiTheme="minorHAnsi" w:eastAsiaTheme="minorEastAsia" w:hAnsiTheme="minorHAnsi" w:cstheme="minorBidi"/>
              <w:noProof/>
              <w:kern w:val="2"/>
            </w:rPr>
          </w:pPr>
          <w:del w:id="937" w:author="249326630@qq.com" w:date="2018-12-23T19:29:00Z">
            <w:r w:rsidRPr="00FD714F" w:rsidDel="00FD714F">
              <w:rPr>
                <w:rStyle w:val="aa"/>
                <w:noProof/>
                <w:rPrChange w:id="938" w:author="249326630@qq.com" w:date="2018-12-23T19:29:00Z">
                  <w:rPr>
                    <w:rStyle w:val="aa"/>
                    <w:noProof/>
                  </w:rPr>
                </w:rPrChange>
              </w:rPr>
              <w:delText>2.2.6</w:delText>
            </w:r>
            <w:r w:rsidDel="00FD714F">
              <w:rPr>
                <w:rFonts w:asciiTheme="minorHAnsi" w:eastAsiaTheme="minorEastAsia" w:hAnsiTheme="minorHAnsi" w:cstheme="minorBidi"/>
                <w:noProof/>
                <w:kern w:val="2"/>
              </w:rPr>
              <w:tab/>
            </w:r>
            <w:r w:rsidRPr="00FD714F" w:rsidDel="00FD714F">
              <w:rPr>
                <w:rStyle w:val="aa"/>
                <w:noProof/>
                <w:rPrChange w:id="939" w:author="249326630@qq.com" w:date="2018-12-23T19:29:00Z">
                  <w:rPr>
                    <w:rStyle w:val="aa"/>
                    <w:noProof/>
                  </w:rPr>
                </w:rPrChange>
              </w:rPr>
              <w:delText>根据课程名称排序</w:delText>
            </w:r>
            <w:r w:rsidDel="00FD714F">
              <w:rPr>
                <w:noProof/>
                <w:webHidden/>
              </w:rPr>
              <w:tab/>
              <w:delText>101</w:delText>
            </w:r>
          </w:del>
        </w:p>
        <w:p w14:paraId="7C544481" w14:textId="6D82A42B" w:rsidR="007B049C" w:rsidDel="00FD714F" w:rsidRDefault="007B049C">
          <w:pPr>
            <w:pStyle w:val="31"/>
            <w:tabs>
              <w:tab w:val="left" w:pos="1680"/>
              <w:tab w:val="right" w:leader="dot" w:pos="8296"/>
            </w:tabs>
            <w:rPr>
              <w:del w:id="940" w:author="249326630@qq.com" w:date="2018-12-23T19:29:00Z"/>
              <w:rFonts w:asciiTheme="minorHAnsi" w:eastAsiaTheme="minorEastAsia" w:hAnsiTheme="minorHAnsi" w:cstheme="minorBidi"/>
              <w:noProof/>
              <w:kern w:val="2"/>
            </w:rPr>
          </w:pPr>
          <w:del w:id="941" w:author="249326630@qq.com" w:date="2018-12-23T19:29:00Z">
            <w:r w:rsidRPr="00FD714F" w:rsidDel="00FD714F">
              <w:rPr>
                <w:rStyle w:val="aa"/>
                <w:noProof/>
                <w:rPrChange w:id="942" w:author="249326630@qq.com" w:date="2018-12-23T19:29:00Z">
                  <w:rPr>
                    <w:rStyle w:val="aa"/>
                    <w:noProof/>
                  </w:rPr>
                </w:rPrChange>
              </w:rPr>
              <w:delText>2.2.7</w:delText>
            </w:r>
            <w:r w:rsidDel="00FD714F">
              <w:rPr>
                <w:rFonts w:asciiTheme="minorHAnsi" w:eastAsiaTheme="minorEastAsia" w:hAnsiTheme="minorHAnsi" w:cstheme="minorBidi"/>
                <w:noProof/>
                <w:kern w:val="2"/>
              </w:rPr>
              <w:tab/>
            </w:r>
            <w:r w:rsidRPr="00FD714F" w:rsidDel="00FD714F">
              <w:rPr>
                <w:rStyle w:val="aa"/>
                <w:noProof/>
                <w:rPrChange w:id="943" w:author="249326630@qq.com" w:date="2018-12-23T19:29:00Z">
                  <w:rPr>
                    <w:rStyle w:val="aa"/>
                    <w:noProof/>
                  </w:rPr>
                </w:rPrChange>
              </w:rPr>
              <w:delText>根据开课时间排序</w:delText>
            </w:r>
            <w:r w:rsidDel="00FD714F">
              <w:rPr>
                <w:noProof/>
                <w:webHidden/>
              </w:rPr>
              <w:tab/>
              <w:delText>102</w:delText>
            </w:r>
          </w:del>
        </w:p>
        <w:p w14:paraId="47D4FA61" w14:textId="134493B5" w:rsidR="007B049C" w:rsidDel="00FD714F" w:rsidRDefault="007B049C">
          <w:pPr>
            <w:pStyle w:val="21"/>
            <w:tabs>
              <w:tab w:val="left" w:pos="1260"/>
              <w:tab w:val="right" w:leader="dot" w:pos="8296"/>
            </w:tabs>
            <w:rPr>
              <w:del w:id="944" w:author="249326630@qq.com" w:date="2018-12-23T19:29:00Z"/>
              <w:rFonts w:asciiTheme="minorHAnsi" w:eastAsiaTheme="minorEastAsia" w:hAnsiTheme="minorHAnsi" w:cstheme="minorBidi"/>
              <w:noProof/>
              <w:kern w:val="2"/>
            </w:rPr>
          </w:pPr>
          <w:del w:id="945" w:author="249326630@qq.com" w:date="2018-12-23T19:29:00Z">
            <w:r w:rsidRPr="00FD714F" w:rsidDel="00FD714F">
              <w:rPr>
                <w:rStyle w:val="aa"/>
                <w:noProof/>
                <w:rPrChange w:id="946" w:author="249326630@qq.com" w:date="2018-12-23T19:29:00Z">
                  <w:rPr>
                    <w:rStyle w:val="aa"/>
                    <w:noProof/>
                  </w:rPr>
                </w:rPrChange>
              </w:rPr>
              <w:delText>2.3</w:delText>
            </w:r>
            <w:r w:rsidDel="00FD714F">
              <w:rPr>
                <w:rFonts w:asciiTheme="minorHAnsi" w:eastAsiaTheme="minorEastAsia" w:hAnsiTheme="minorHAnsi" w:cstheme="minorBidi"/>
                <w:noProof/>
                <w:kern w:val="2"/>
              </w:rPr>
              <w:tab/>
            </w:r>
            <w:r w:rsidRPr="00FD714F" w:rsidDel="00FD714F">
              <w:rPr>
                <w:rStyle w:val="aa"/>
                <w:noProof/>
                <w:rPrChange w:id="947" w:author="249326630@qq.com" w:date="2018-12-23T19:29:00Z">
                  <w:rPr>
                    <w:rStyle w:val="aa"/>
                    <w:noProof/>
                  </w:rPr>
                </w:rPrChange>
              </w:rPr>
              <w:delText>首页</w:delText>
            </w:r>
            <w:r w:rsidDel="00FD714F">
              <w:rPr>
                <w:noProof/>
                <w:webHidden/>
              </w:rPr>
              <w:tab/>
              <w:delText>103</w:delText>
            </w:r>
          </w:del>
        </w:p>
        <w:p w14:paraId="50963C45" w14:textId="2F24AC8D" w:rsidR="007B049C" w:rsidDel="00FD714F" w:rsidRDefault="007B049C">
          <w:pPr>
            <w:pStyle w:val="31"/>
            <w:tabs>
              <w:tab w:val="left" w:pos="1680"/>
              <w:tab w:val="right" w:leader="dot" w:pos="8296"/>
            </w:tabs>
            <w:rPr>
              <w:del w:id="948" w:author="249326630@qq.com" w:date="2018-12-23T19:29:00Z"/>
              <w:rFonts w:asciiTheme="minorHAnsi" w:eastAsiaTheme="minorEastAsia" w:hAnsiTheme="minorHAnsi" w:cstheme="minorBidi"/>
              <w:noProof/>
              <w:kern w:val="2"/>
            </w:rPr>
          </w:pPr>
          <w:del w:id="949" w:author="249326630@qq.com" w:date="2018-12-23T19:29:00Z">
            <w:r w:rsidRPr="00FD714F" w:rsidDel="00FD714F">
              <w:rPr>
                <w:rStyle w:val="aa"/>
                <w:noProof/>
                <w:rPrChange w:id="950" w:author="249326630@qq.com" w:date="2018-12-23T19:29:00Z">
                  <w:rPr>
                    <w:rStyle w:val="aa"/>
                    <w:noProof/>
                  </w:rPr>
                </w:rPrChange>
              </w:rPr>
              <w:delText>2.3.1</w:delText>
            </w:r>
            <w:r w:rsidDel="00FD714F">
              <w:rPr>
                <w:rFonts w:asciiTheme="minorHAnsi" w:eastAsiaTheme="minorEastAsia" w:hAnsiTheme="minorHAnsi" w:cstheme="minorBidi"/>
                <w:noProof/>
                <w:kern w:val="2"/>
              </w:rPr>
              <w:tab/>
            </w:r>
            <w:r w:rsidRPr="00FD714F" w:rsidDel="00FD714F">
              <w:rPr>
                <w:rStyle w:val="aa"/>
                <w:noProof/>
                <w:rPrChange w:id="951" w:author="249326630@qq.com" w:date="2018-12-23T19:29:00Z">
                  <w:rPr>
                    <w:rStyle w:val="aa"/>
                    <w:noProof/>
                  </w:rPr>
                </w:rPrChange>
              </w:rPr>
              <w:delText>浏览通知</w:delText>
            </w:r>
            <w:r w:rsidDel="00FD714F">
              <w:rPr>
                <w:noProof/>
                <w:webHidden/>
              </w:rPr>
              <w:tab/>
              <w:delText>103</w:delText>
            </w:r>
          </w:del>
        </w:p>
        <w:p w14:paraId="2E930586" w14:textId="5D6BBF42" w:rsidR="007B049C" w:rsidDel="00FD714F" w:rsidRDefault="007B049C">
          <w:pPr>
            <w:pStyle w:val="31"/>
            <w:tabs>
              <w:tab w:val="left" w:pos="1680"/>
              <w:tab w:val="right" w:leader="dot" w:pos="8296"/>
            </w:tabs>
            <w:rPr>
              <w:del w:id="952" w:author="249326630@qq.com" w:date="2018-12-23T19:29:00Z"/>
              <w:rFonts w:asciiTheme="minorHAnsi" w:eastAsiaTheme="minorEastAsia" w:hAnsiTheme="minorHAnsi" w:cstheme="minorBidi"/>
              <w:noProof/>
              <w:kern w:val="2"/>
            </w:rPr>
          </w:pPr>
          <w:del w:id="953" w:author="249326630@qq.com" w:date="2018-12-23T19:29:00Z">
            <w:r w:rsidRPr="00FD714F" w:rsidDel="00FD714F">
              <w:rPr>
                <w:rStyle w:val="aa"/>
                <w:noProof/>
                <w:rPrChange w:id="954" w:author="249326630@qq.com" w:date="2018-12-23T19:29:00Z">
                  <w:rPr>
                    <w:rStyle w:val="aa"/>
                    <w:noProof/>
                  </w:rPr>
                </w:rPrChange>
              </w:rPr>
              <w:delText>2.3.2</w:delText>
            </w:r>
            <w:r w:rsidDel="00FD714F">
              <w:rPr>
                <w:rFonts w:asciiTheme="minorHAnsi" w:eastAsiaTheme="minorEastAsia" w:hAnsiTheme="minorHAnsi" w:cstheme="minorBidi"/>
                <w:noProof/>
                <w:kern w:val="2"/>
              </w:rPr>
              <w:tab/>
            </w:r>
            <w:r w:rsidRPr="00FD714F" w:rsidDel="00FD714F">
              <w:rPr>
                <w:rStyle w:val="aa"/>
                <w:noProof/>
                <w:rPrChange w:id="955" w:author="249326630@qq.com" w:date="2018-12-23T19:29:00Z">
                  <w:rPr>
                    <w:rStyle w:val="aa"/>
                    <w:noProof/>
                  </w:rPr>
                </w:rPrChange>
              </w:rPr>
              <w:delText>查看具体通知</w:delText>
            </w:r>
            <w:r w:rsidDel="00FD714F">
              <w:rPr>
                <w:noProof/>
                <w:webHidden/>
              </w:rPr>
              <w:tab/>
              <w:delText>104</w:delText>
            </w:r>
          </w:del>
        </w:p>
        <w:p w14:paraId="5947B314" w14:textId="11B0A504" w:rsidR="007B049C" w:rsidDel="00FD714F" w:rsidRDefault="007B049C">
          <w:pPr>
            <w:pStyle w:val="31"/>
            <w:tabs>
              <w:tab w:val="left" w:pos="1680"/>
              <w:tab w:val="right" w:leader="dot" w:pos="8296"/>
            </w:tabs>
            <w:rPr>
              <w:del w:id="956" w:author="249326630@qq.com" w:date="2018-12-23T19:29:00Z"/>
              <w:rFonts w:asciiTheme="minorHAnsi" w:eastAsiaTheme="minorEastAsia" w:hAnsiTheme="minorHAnsi" w:cstheme="minorBidi"/>
              <w:noProof/>
              <w:kern w:val="2"/>
            </w:rPr>
          </w:pPr>
          <w:del w:id="957" w:author="249326630@qq.com" w:date="2018-12-23T19:29:00Z">
            <w:r w:rsidRPr="00FD714F" w:rsidDel="00FD714F">
              <w:rPr>
                <w:rStyle w:val="aa"/>
                <w:noProof/>
                <w:rPrChange w:id="958" w:author="249326630@qq.com" w:date="2018-12-23T19:29:00Z">
                  <w:rPr>
                    <w:rStyle w:val="aa"/>
                    <w:noProof/>
                  </w:rPr>
                </w:rPrChange>
              </w:rPr>
              <w:delText>2.3.3</w:delText>
            </w:r>
            <w:r w:rsidDel="00FD714F">
              <w:rPr>
                <w:rFonts w:asciiTheme="minorHAnsi" w:eastAsiaTheme="minorEastAsia" w:hAnsiTheme="minorHAnsi" w:cstheme="minorBidi"/>
                <w:noProof/>
                <w:kern w:val="2"/>
              </w:rPr>
              <w:tab/>
            </w:r>
            <w:r w:rsidRPr="00FD714F" w:rsidDel="00FD714F">
              <w:rPr>
                <w:rStyle w:val="aa"/>
                <w:noProof/>
                <w:rPrChange w:id="959" w:author="249326630@qq.com" w:date="2018-12-23T19:29:00Z">
                  <w:rPr>
                    <w:rStyle w:val="aa"/>
                    <w:noProof/>
                  </w:rPr>
                </w:rPrChange>
              </w:rPr>
              <w:delText>浏览置顶通知</w:delText>
            </w:r>
            <w:r w:rsidDel="00FD714F">
              <w:rPr>
                <w:noProof/>
                <w:webHidden/>
              </w:rPr>
              <w:tab/>
              <w:delText>105</w:delText>
            </w:r>
          </w:del>
        </w:p>
        <w:p w14:paraId="2EADF875" w14:textId="60147D9E" w:rsidR="007B049C" w:rsidDel="00FD714F" w:rsidRDefault="007B049C">
          <w:pPr>
            <w:pStyle w:val="31"/>
            <w:tabs>
              <w:tab w:val="left" w:pos="1680"/>
              <w:tab w:val="right" w:leader="dot" w:pos="8296"/>
            </w:tabs>
            <w:rPr>
              <w:del w:id="960" w:author="249326630@qq.com" w:date="2018-12-23T19:29:00Z"/>
              <w:rFonts w:asciiTheme="minorHAnsi" w:eastAsiaTheme="minorEastAsia" w:hAnsiTheme="minorHAnsi" w:cstheme="minorBidi"/>
              <w:noProof/>
              <w:kern w:val="2"/>
            </w:rPr>
          </w:pPr>
          <w:del w:id="961" w:author="249326630@qq.com" w:date="2018-12-23T19:29:00Z">
            <w:r w:rsidRPr="00FD714F" w:rsidDel="00FD714F">
              <w:rPr>
                <w:rStyle w:val="aa"/>
                <w:noProof/>
                <w:rPrChange w:id="962" w:author="249326630@qq.com" w:date="2018-12-23T19:29:00Z">
                  <w:rPr>
                    <w:rStyle w:val="aa"/>
                    <w:noProof/>
                  </w:rPr>
                </w:rPrChange>
              </w:rPr>
              <w:delText>2.3.4</w:delText>
            </w:r>
            <w:r w:rsidDel="00FD714F">
              <w:rPr>
                <w:rFonts w:asciiTheme="minorHAnsi" w:eastAsiaTheme="minorEastAsia" w:hAnsiTheme="minorHAnsi" w:cstheme="minorBidi"/>
                <w:noProof/>
                <w:kern w:val="2"/>
              </w:rPr>
              <w:tab/>
            </w:r>
            <w:r w:rsidRPr="00FD714F" w:rsidDel="00FD714F">
              <w:rPr>
                <w:rStyle w:val="aa"/>
                <w:noProof/>
                <w:rPrChange w:id="963" w:author="249326630@qq.com" w:date="2018-12-23T19:29:00Z">
                  <w:rPr>
                    <w:rStyle w:val="aa"/>
                    <w:noProof/>
                  </w:rPr>
                </w:rPrChange>
              </w:rPr>
              <w:delText>浏览版权</w:delText>
            </w:r>
            <w:r w:rsidDel="00FD714F">
              <w:rPr>
                <w:noProof/>
                <w:webHidden/>
              </w:rPr>
              <w:tab/>
              <w:delText>106</w:delText>
            </w:r>
          </w:del>
        </w:p>
        <w:p w14:paraId="63217373" w14:textId="630BCA13" w:rsidR="007B049C" w:rsidDel="00FD714F" w:rsidRDefault="007B049C">
          <w:pPr>
            <w:pStyle w:val="31"/>
            <w:tabs>
              <w:tab w:val="left" w:pos="1680"/>
              <w:tab w:val="right" w:leader="dot" w:pos="8296"/>
            </w:tabs>
            <w:rPr>
              <w:del w:id="964" w:author="249326630@qq.com" w:date="2018-12-23T19:29:00Z"/>
              <w:rFonts w:asciiTheme="minorHAnsi" w:eastAsiaTheme="minorEastAsia" w:hAnsiTheme="minorHAnsi" w:cstheme="minorBidi"/>
              <w:noProof/>
              <w:kern w:val="2"/>
            </w:rPr>
          </w:pPr>
          <w:del w:id="965" w:author="249326630@qq.com" w:date="2018-12-23T19:29:00Z">
            <w:r w:rsidRPr="00FD714F" w:rsidDel="00FD714F">
              <w:rPr>
                <w:rStyle w:val="aa"/>
                <w:noProof/>
                <w:rPrChange w:id="966" w:author="249326630@qq.com" w:date="2018-12-23T19:29:00Z">
                  <w:rPr>
                    <w:rStyle w:val="aa"/>
                    <w:noProof/>
                  </w:rPr>
                </w:rPrChange>
              </w:rPr>
              <w:delText>2.3.5</w:delText>
            </w:r>
            <w:r w:rsidDel="00FD714F">
              <w:rPr>
                <w:rFonts w:asciiTheme="minorHAnsi" w:eastAsiaTheme="minorEastAsia" w:hAnsiTheme="minorHAnsi" w:cstheme="minorBidi"/>
                <w:noProof/>
                <w:kern w:val="2"/>
              </w:rPr>
              <w:tab/>
            </w:r>
            <w:r w:rsidRPr="00FD714F" w:rsidDel="00FD714F">
              <w:rPr>
                <w:rStyle w:val="aa"/>
                <w:noProof/>
                <w:rPrChange w:id="967" w:author="249326630@qq.com" w:date="2018-12-23T19:29:00Z">
                  <w:rPr>
                    <w:rStyle w:val="aa"/>
                    <w:noProof/>
                  </w:rPr>
                </w:rPrChange>
              </w:rPr>
              <w:delText>浏览LOGO与网站名</w:delText>
            </w:r>
            <w:r w:rsidDel="00FD714F">
              <w:rPr>
                <w:noProof/>
                <w:webHidden/>
              </w:rPr>
              <w:tab/>
              <w:delText>107</w:delText>
            </w:r>
          </w:del>
        </w:p>
        <w:p w14:paraId="1556DF8B" w14:textId="3CF8E549" w:rsidR="007B049C" w:rsidDel="00FD714F" w:rsidRDefault="007B049C">
          <w:pPr>
            <w:pStyle w:val="31"/>
            <w:tabs>
              <w:tab w:val="right" w:leader="dot" w:pos="8296"/>
            </w:tabs>
            <w:rPr>
              <w:del w:id="968" w:author="249326630@qq.com" w:date="2018-12-23T19:29:00Z"/>
              <w:rFonts w:asciiTheme="minorHAnsi" w:eastAsiaTheme="minorEastAsia" w:hAnsiTheme="minorHAnsi" w:cstheme="minorBidi"/>
              <w:noProof/>
              <w:kern w:val="2"/>
            </w:rPr>
          </w:pPr>
          <w:del w:id="969" w:author="249326630@qq.com" w:date="2018-12-23T19:29:00Z">
            <w:r w:rsidRPr="00FD714F" w:rsidDel="00FD714F">
              <w:rPr>
                <w:rStyle w:val="aa"/>
                <w:noProof/>
                <w:rPrChange w:id="970" w:author="249326630@qq.com" w:date="2018-12-23T19:29:00Z">
                  <w:rPr>
                    <w:rStyle w:val="aa"/>
                    <w:noProof/>
                  </w:rPr>
                </w:rPrChange>
              </w:rPr>
              <w:delText>浏览LOGO与网站名</w:delText>
            </w:r>
            <w:r w:rsidDel="00FD714F">
              <w:rPr>
                <w:noProof/>
                <w:webHidden/>
              </w:rPr>
              <w:tab/>
              <w:delText>107</w:delText>
            </w:r>
          </w:del>
        </w:p>
        <w:p w14:paraId="40CA8607" w14:textId="41341DE0" w:rsidR="007B049C" w:rsidDel="00FD714F" w:rsidRDefault="007B049C">
          <w:pPr>
            <w:pStyle w:val="31"/>
            <w:tabs>
              <w:tab w:val="left" w:pos="1680"/>
              <w:tab w:val="right" w:leader="dot" w:pos="8296"/>
            </w:tabs>
            <w:rPr>
              <w:del w:id="971" w:author="249326630@qq.com" w:date="2018-12-23T19:29:00Z"/>
              <w:rFonts w:asciiTheme="minorHAnsi" w:eastAsiaTheme="minorEastAsia" w:hAnsiTheme="minorHAnsi" w:cstheme="minorBidi"/>
              <w:noProof/>
              <w:kern w:val="2"/>
            </w:rPr>
          </w:pPr>
          <w:del w:id="972" w:author="249326630@qq.com" w:date="2018-12-23T19:29:00Z">
            <w:r w:rsidRPr="00FD714F" w:rsidDel="00FD714F">
              <w:rPr>
                <w:rStyle w:val="aa"/>
                <w:noProof/>
                <w:rPrChange w:id="973" w:author="249326630@qq.com" w:date="2018-12-23T19:29:00Z">
                  <w:rPr>
                    <w:rStyle w:val="aa"/>
                    <w:noProof/>
                  </w:rPr>
                </w:rPrChange>
              </w:rPr>
              <w:delText>2.3.6</w:delText>
            </w:r>
            <w:r w:rsidDel="00FD714F">
              <w:rPr>
                <w:rFonts w:asciiTheme="minorHAnsi" w:eastAsiaTheme="minorEastAsia" w:hAnsiTheme="minorHAnsi" w:cstheme="minorBidi"/>
                <w:noProof/>
                <w:kern w:val="2"/>
              </w:rPr>
              <w:tab/>
            </w:r>
            <w:r w:rsidRPr="00FD714F" w:rsidDel="00FD714F">
              <w:rPr>
                <w:rStyle w:val="aa"/>
                <w:noProof/>
                <w:rPrChange w:id="974" w:author="249326630@qq.com" w:date="2018-12-23T19:29:00Z">
                  <w:rPr>
                    <w:rStyle w:val="aa"/>
                    <w:noProof/>
                  </w:rPr>
                </w:rPrChange>
              </w:rPr>
              <w:delText>浏览网站介绍</w:delText>
            </w:r>
            <w:r w:rsidDel="00FD714F">
              <w:rPr>
                <w:noProof/>
                <w:webHidden/>
              </w:rPr>
              <w:tab/>
              <w:delText>108</w:delText>
            </w:r>
          </w:del>
        </w:p>
        <w:p w14:paraId="34848CAA" w14:textId="5D380456" w:rsidR="007B049C" w:rsidDel="00FD714F" w:rsidRDefault="007B049C">
          <w:pPr>
            <w:pStyle w:val="31"/>
            <w:tabs>
              <w:tab w:val="left" w:pos="1680"/>
              <w:tab w:val="right" w:leader="dot" w:pos="8296"/>
            </w:tabs>
            <w:rPr>
              <w:del w:id="975" w:author="249326630@qq.com" w:date="2018-12-23T19:29:00Z"/>
              <w:rFonts w:asciiTheme="minorHAnsi" w:eastAsiaTheme="minorEastAsia" w:hAnsiTheme="minorHAnsi" w:cstheme="minorBidi"/>
              <w:noProof/>
              <w:kern w:val="2"/>
            </w:rPr>
          </w:pPr>
          <w:del w:id="976" w:author="249326630@qq.com" w:date="2018-12-23T19:29:00Z">
            <w:r w:rsidRPr="00FD714F" w:rsidDel="00FD714F">
              <w:rPr>
                <w:rStyle w:val="aa"/>
                <w:noProof/>
                <w:rPrChange w:id="977" w:author="249326630@qq.com" w:date="2018-12-23T19:29:00Z">
                  <w:rPr>
                    <w:rStyle w:val="aa"/>
                    <w:noProof/>
                  </w:rPr>
                </w:rPrChange>
              </w:rPr>
              <w:delText>2.3.7</w:delText>
            </w:r>
            <w:r w:rsidDel="00FD714F">
              <w:rPr>
                <w:rFonts w:asciiTheme="minorHAnsi" w:eastAsiaTheme="minorEastAsia" w:hAnsiTheme="minorHAnsi" w:cstheme="minorBidi"/>
                <w:noProof/>
                <w:kern w:val="2"/>
              </w:rPr>
              <w:tab/>
            </w:r>
            <w:r w:rsidRPr="00FD714F" w:rsidDel="00FD714F">
              <w:rPr>
                <w:rStyle w:val="aa"/>
                <w:noProof/>
                <w:rPrChange w:id="978" w:author="249326630@qq.com" w:date="2018-12-23T19:29:00Z">
                  <w:rPr>
                    <w:rStyle w:val="aa"/>
                    <w:noProof/>
                  </w:rPr>
                </w:rPrChange>
              </w:rPr>
              <w:delText>浏览友情链接</w:delText>
            </w:r>
            <w:r w:rsidDel="00FD714F">
              <w:rPr>
                <w:noProof/>
                <w:webHidden/>
              </w:rPr>
              <w:tab/>
              <w:delText>109</w:delText>
            </w:r>
          </w:del>
        </w:p>
        <w:p w14:paraId="5C153298" w14:textId="0CE131D8" w:rsidR="007B049C" w:rsidDel="00FD714F" w:rsidRDefault="007B049C">
          <w:pPr>
            <w:pStyle w:val="31"/>
            <w:tabs>
              <w:tab w:val="left" w:pos="1680"/>
              <w:tab w:val="right" w:leader="dot" w:pos="8296"/>
            </w:tabs>
            <w:rPr>
              <w:del w:id="979" w:author="249326630@qq.com" w:date="2018-12-23T19:29:00Z"/>
              <w:rFonts w:asciiTheme="minorHAnsi" w:eastAsiaTheme="minorEastAsia" w:hAnsiTheme="minorHAnsi" w:cstheme="minorBidi"/>
              <w:noProof/>
              <w:kern w:val="2"/>
            </w:rPr>
          </w:pPr>
          <w:del w:id="980" w:author="249326630@qq.com" w:date="2018-12-23T19:29:00Z">
            <w:r w:rsidRPr="00FD714F" w:rsidDel="00FD714F">
              <w:rPr>
                <w:rStyle w:val="aa"/>
                <w:noProof/>
                <w:rPrChange w:id="981" w:author="249326630@qq.com" w:date="2018-12-23T19:29:00Z">
                  <w:rPr>
                    <w:rStyle w:val="aa"/>
                    <w:noProof/>
                  </w:rPr>
                </w:rPrChange>
              </w:rPr>
              <w:delText>2.3.8</w:delText>
            </w:r>
            <w:r w:rsidDel="00FD714F">
              <w:rPr>
                <w:rFonts w:asciiTheme="minorHAnsi" w:eastAsiaTheme="minorEastAsia" w:hAnsiTheme="minorHAnsi" w:cstheme="minorBidi"/>
                <w:noProof/>
                <w:kern w:val="2"/>
              </w:rPr>
              <w:tab/>
            </w:r>
            <w:r w:rsidRPr="00FD714F" w:rsidDel="00FD714F">
              <w:rPr>
                <w:rStyle w:val="aa"/>
                <w:noProof/>
                <w:rPrChange w:id="982" w:author="249326630@qq.com" w:date="2018-12-23T19:29:00Z">
                  <w:rPr>
                    <w:rStyle w:val="aa"/>
                    <w:noProof/>
                  </w:rPr>
                </w:rPrChange>
              </w:rPr>
              <w:delText>访问友情链接</w:delText>
            </w:r>
            <w:r w:rsidDel="00FD714F">
              <w:rPr>
                <w:noProof/>
                <w:webHidden/>
              </w:rPr>
              <w:tab/>
              <w:delText>110</w:delText>
            </w:r>
          </w:del>
        </w:p>
        <w:p w14:paraId="3442CD15" w14:textId="4B6A8632" w:rsidR="007B049C" w:rsidDel="00FD714F" w:rsidRDefault="007B049C">
          <w:pPr>
            <w:pStyle w:val="31"/>
            <w:tabs>
              <w:tab w:val="left" w:pos="1680"/>
              <w:tab w:val="right" w:leader="dot" w:pos="8296"/>
            </w:tabs>
            <w:rPr>
              <w:del w:id="983" w:author="249326630@qq.com" w:date="2018-12-23T19:29:00Z"/>
              <w:rFonts w:asciiTheme="minorHAnsi" w:eastAsiaTheme="minorEastAsia" w:hAnsiTheme="minorHAnsi" w:cstheme="minorBidi"/>
              <w:noProof/>
              <w:kern w:val="2"/>
            </w:rPr>
          </w:pPr>
          <w:del w:id="984" w:author="249326630@qq.com" w:date="2018-12-23T19:29:00Z">
            <w:r w:rsidRPr="00FD714F" w:rsidDel="00FD714F">
              <w:rPr>
                <w:rStyle w:val="aa"/>
                <w:noProof/>
                <w:rPrChange w:id="985" w:author="249326630@qq.com" w:date="2018-12-23T19:29:00Z">
                  <w:rPr>
                    <w:rStyle w:val="aa"/>
                    <w:noProof/>
                  </w:rPr>
                </w:rPrChange>
              </w:rPr>
              <w:delText>2.3.9</w:delText>
            </w:r>
            <w:r w:rsidDel="00FD714F">
              <w:rPr>
                <w:rFonts w:asciiTheme="minorHAnsi" w:eastAsiaTheme="minorEastAsia" w:hAnsiTheme="minorHAnsi" w:cstheme="minorBidi"/>
                <w:noProof/>
                <w:kern w:val="2"/>
              </w:rPr>
              <w:tab/>
            </w:r>
            <w:r w:rsidRPr="00FD714F" w:rsidDel="00FD714F">
              <w:rPr>
                <w:rStyle w:val="aa"/>
                <w:noProof/>
                <w:rPrChange w:id="986" w:author="249326630@qq.com" w:date="2018-12-23T19:29:00Z">
                  <w:rPr>
                    <w:rStyle w:val="aa"/>
                    <w:noProof/>
                  </w:rPr>
                </w:rPrChange>
              </w:rPr>
              <w:delText>浏览全站搜索</w:delText>
            </w:r>
            <w:r w:rsidDel="00FD714F">
              <w:rPr>
                <w:noProof/>
                <w:webHidden/>
              </w:rPr>
              <w:tab/>
              <w:delText>111</w:delText>
            </w:r>
          </w:del>
        </w:p>
        <w:p w14:paraId="01C26CA2" w14:textId="50D2842C" w:rsidR="007B049C" w:rsidDel="00FD714F" w:rsidRDefault="007B049C">
          <w:pPr>
            <w:pStyle w:val="31"/>
            <w:tabs>
              <w:tab w:val="left" w:pos="2100"/>
              <w:tab w:val="right" w:leader="dot" w:pos="8296"/>
            </w:tabs>
            <w:rPr>
              <w:del w:id="987" w:author="249326630@qq.com" w:date="2018-12-23T19:29:00Z"/>
              <w:rFonts w:asciiTheme="minorHAnsi" w:eastAsiaTheme="minorEastAsia" w:hAnsiTheme="minorHAnsi" w:cstheme="minorBidi"/>
              <w:noProof/>
              <w:kern w:val="2"/>
            </w:rPr>
          </w:pPr>
          <w:del w:id="988" w:author="249326630@qq.com" w:date="2018-12-23T19:29:00Z">
            <w:r w:rsidRPr="00FD714F" w:rsidDel="00FD714F">
              <w:rPr>
                <w:rStyle w:val="aa"/>
                <w:noProof/>
                <w:rPrChange w:id="989" w:author="249326630@qq.com" w:date="2018-12-23T19:29:00Z">
                  <w:rPr>
                    <w:rStyle w:val="aa"/>
                    <w:noProof/>
                  </w:rPr>
                </w:rPrChange>
              </w:rPr>
              <w:delText>2.3.10</w:delText>
            </w:r>
            <w:r w:rsidDel="00FD714F">
              <w:rPr>
                <w:rFonts w:asciiTheme="minorHAnsi" w:eastAsiaTheme="minorEastAsia" w:hAnsiTheme="minorHAnsi" w:cstheme="minorBidi"/>
                <w:noProof/>
                <w:kern w:val="2"/>
              </w:rPr>
              <w:tab/>
            </w:r>
            <w:r w:rsidRPr="00FD714F" w:rsidDel="00FD714F">
              <w:rPr>
                <w:rStyle w:val="aa"/>
                <w:noProof/>
                <w:rPrChange w:id="990" w:author="249326630@qq.com" w:date="2018-12-23T19:29:00Z">
                  <w:rPr>
                    <w:rStyle w:val="aa"/>
                    <w:noProof/>
                  </w:rPr>
                </w:rPrChange>
              </w:rPr>
              <w:delText>全站模糊搜索浏览搜索结果页</w:delText>
            </w:r>
            <w:r w:rsidDel="00FD714F">
              <w:rPr>
                <w:noProof/>
                <w:webHidden/>
              </w:rPr>
              <w:tab/>
              <w:delText>112</w:delText>
            </w:r>
          </w:del>
        </w:p>
        <w:p w14:paraId="1ACE39B4" w14:textId="2AE9E4C7" w:rsidR="007B049C" w:rsidDel="00FD714F" w:rsidRDefault="007B049C">
          <w:pPr>
            <w:pStyle w:val="31"/>
            <w:tabs>
              <w:tab w:val="left" w:pos="2100"/>
              <w:tab w:val="right" w:leader="dot" w:pos="8296"/>
            </w:tabs>
            <w:rPr>
              <w:del w:id="991" w:author="249326630@qq.com" w:date="2018-12-23T19:29:00Z"/>
              <w:rFonts w:asciiTheme="minorHAnsi" w:eastAsiaTheme="minorEastAsia" w:hAnsiTheme="minorHAnsi" w:cstheme="minorBidi"/>
              <w:noProof/>
              <w:kern w:val="2"/>
            </w:rPr>
          </w:pPr>
          <w:del w:id="992" w:author="249326630@qq.com" w:date="2018-12-23T19:29:00Z">
            <w:r w:rsidRPr="00FD714F" w:rsidDel="00FD714F">
              <w:rPr>
                <w:rStyle w:val="aa"/>
                <w:noProof/>
                <w:rPrChange w:id="993" w:author="249326630@qq.com" w:date="2018-12-23T19:29:00Z">
                  <w:rPr>
                    <w:rStyle w:val="aa"/>
                    <w:noProof/>
                  </w:rPr>
                </w:rPrChange>
              </w:rPr>
              <w:delText>2.3.11</w:delText>
            </w:r>
            <w:r w:rsidDel="00FD714F">
              <w:rPr>
                <w:rFonts w:asciiTheme="minorHAnsi" w:eastAsiaTheme="minorEastAsia" w:hAnsiTheme="minorHAnsi" w:cstheme="minorBidi"/>
                <w:noProof/>
                <w:kern w:val="2"/>
              </w:rPr>
              <w:tab/>
            </w:r>
            <w:r w:rsidRPr="00FD714F" w:rsidDel="00FD714F">
              <w:rPr>
                <w:rStyle w:val="aa"/>
                <w:noProof/>
                <w:rPrChange w:id="994" w:author="249326630@qq.com" w:date="2018-12-23T19:29:00Z">
                  <w:rPr>
                    <w:rStyle w:val="aa"/>
                    <w:noProof/>
                  </w:rPr>
                </w:rPrChange>
              </w:rPr>
              <w:delText>浏览新开课程</w:delText>
            </w:r>
            <w:r w:rsidDel="00FD714F">
              <w:rPr>
                <w:noProof/>
                <w:webHidden/>
              </w:rPr>
              <w:tab/>
              <w:delText>113</w:delText>
            </w:r>
          </w:del>
        </w:p>
        <w:p w14:paraId="7488605E" w14:textId="7EA19069" w:rsidR="007B049C" w:rsidDel="00FD714F" w:rsidRDefault="007B049C">
          <w:pPr>
            <w:pStyle w:val="31"/>
            <w:tabs>
              <w:tab w:val="left" w:pos="2100"/>
              <w:tab w:val="right" w:leader="dot" w:pos="8296"/>
            </w:tabs>
            <w:rPr>
              <w:del w:id="995" w:author="249326630@qq.com" w:date="2018-12-23T19:29:00Z"/>
              <w:rFonts w:asciiTheme="minorHAnsi" w:eastAsiaTheme="minorEastAsia" w:hAnsiTheme="minorHAnsi" w:cstheme="minorBidi"/>
              <w:noProof/>
              <w:kern w:val="2"/>
            </w:rPr>
          </w:pPr>
          <w:del w:id="996" w:author="249326630@qq.com" w:date="2018-12-23T19:29:00Z">
            <w:r w:rsidRPr="00FD714F" w:rsidDel="00FD714F">
              <w:rPr>
                <w:rStyle w:val="aa"/>
                <w:noProof/>
                <w:rPrChange w:id="997" w:author="249326630@qq.com" w:date="2018-12-23T19:29:00Z">
                  <w:rPr>
                    <w:rStyle w:val="aa"/>
                    <w:noProof/>
                  </w:rPr>
                </w:rPrChange>
              </w:rPr>
              <w:delText>2.3.12</w:delText>
            </w:r>
            <w:r w:rsidDel="00FD714F">
              <w:rPr>
                <w:rFonts w:asciiTheme="minorHAnsi" w:eastAsiaTheme="minorEastAsia" w:hAnsiTheme="minorHAnsi" w:cstheme="minorBidi"/>
                <w:noProof/>
                <w:kern w:val="2"/>
              </w:rPr>
              <w:tab/>
            </w:r>
            <w:r w:rsidRPr="00FD714F" w:rsidDel="00FD714F">
              <w:rPr>
                <w:rStyle w:val="aa"/>
                <w:noProof/>
                <w:rPrChange w:id="998" w:author="249326630@qq.com" w:date="2018-12-23T19:29:00Z">
                  <w:rPr>
                    <w:rStyle w:val="aa"/>
                    <w:noProof/>
                  </w:rPr>
                </w:rPrChange>
              </w:rPr>
              <w:delText>访问具体课程</w:delText>
            </w:r>
            <w:r w:rsidDel="00FD714F">
              <w:rPr>
                <w:noProof/>
                <w:webHidden/>
              </w:rPr>
              <w:tab/>
              <w:delText>114</w:delText>
            </w:r>
          </w:del>
        </w:p>
        <w:p w14:paraId="2EE5ECE9" w14:textId="002CE62C" w:rsidR="007B049C" w:rsidDel="00FD714F" w:rsidRDefault="007B049C">
          <w:pPr>
            <w:pStyle w:val="31"/>
            <w:tabs>
              <w:tab w:val="left" w:pos="2100"/>
              <w:tab w:val="right" w:leader="dot" w:pos="8296"/>
            </w:tabs>
            <w:rPr>
              <w:del w:id="999" w:author="249326630@qq.com" w:date="2018-12-23T19:29:00Z"/>
              <w:rFonts w:asciiTheme="minorHAnsi" w:eastAsiaTheme="minorEastAsia" w:hAnsiTheme="minorHAnsi" w:cstheme="minorBidi"/>
              <w:noProof/>
              <w:kern w:val="2"/>
            </w:rPr>
          </w:pPr>
          <w:del w:id="1000" w:author="249326630@qq.com" w:date="2018-12-23T19:29:00Z">
            <w:r w:rsidRPr="00FD714F" w:rsidDel="00FD714F">
              <w:rPr>
                <w:rStyle w:val="aa"/>
                <w:noProof/>
                <w:rPrChange w:id="1001" w:author="249326630@qq.com" w:date="2018-12-23T19:29:00Z">
                  <w:rPr>
                    <w:rStyle w:val="aa"/>
                    <w:noProof/>
                  </w:rPr>
                </w:rPrChange>
              </w:rPr>
              <w:delText>2.3.13</w:delText>
            </w:r>
            <w:r w:rsidDel="00FD714F">
              <w:rPr>
                <w:rFonts w:asciiTheme="minorHAnsi" w:eastAsiaTheme="minorEastAsia" w:hAnsiTheme="minorHAnsi" w:cstheme="minorBidi"/>
                <w:noProof/>
                <w:kern w:val="2"/>
              </w:rPr>
              <w:tab/>
            </w:r>
            <w:r w:rsidRPr="00FD714F" w:rsidDel="00FD714F">
              <w:rPr>
                <w:rStyle w:val="aa"/>
                <w:noProof/>
                <w:rPrChange w:id="1002" w:author="249326630@qq.com" w:date="2018-12-23T19:29:00Z">
                  <w:rPr>
                    <w:rStyle w:val="aa"/>
                    <w:noProof/>
                  </w:rPr>
                </w:rPrChange>
              </w:rPr>
              <w:delText>浏览导航栏</w:delText>
            </w:r>
            <w:r w:rsidDel="00FD714F">
              <w:rPr>
                <w:noProof/>
                <w:webHidden/>
              </w:rPr>
              <w:tab/>
              <w:delText>115</w:delText>
            </w:r>
          </w:del>
        </w:p>
        <w:p w14:paraId="45BE7CBD" w14:textId="70C61715" w:rsidR="007B049C" w:rsidDel="00FD714F" w:rsidRDefault="007B049C">
          <w:pPr>
            <w:pStyle w:val="31"/>
            <w:tabs>
              <w:tab w:val="left" w:pos="2100"/>
              <w:tab w:val="right" w:leader="dot" w:pos="8296"/>
            </w:tabs>
            <w:rPr>
              <w:del w:id="1003" w:author="249326630@qq.com" w:date="2018-12-23T19:29:00Z"/>
              <w:rFonts w:asciiTheme="minorHAnsi" w:eastAsiaTheme="minorEastAsia" w:hAnsiTheme="minorHAnsi" w:cstheme="minorBidi"/>
              <w:noProof/>
              <w:kern w:val="2"/>
            </w:rPr>
          </w:pPr>
          <w:del w:id="1004" w:author="249326630@qq.com" w:date="2018-12-23T19:29:00Z">
            <w:r w:rsidRPr="00FD714F" w:rsidDel="00FD714F">
              <w:rPr>
                <w:rStyle w:val="aa"/>
                <w:noProof/>
                <w:rPrChange w:id="1005" w:author="249326630@qq.com" w:date="2018-12-23T19:29:00Z">
                  <w:rPr>
                    <w:rStyle w:val="aa"/>
                    <w:noProof/>
                  </w:rPr>
                </w:rPrChange>
              </w:rPr>
              <w:delText>2.3.14</w:delText>
            </w:r>
            <w:r w:rsidDel="00FD714F">
              <w:rPr>
                <w:rFonts w:asciiTheme="minorHAnsi" w:eastAsiaTheme="minorEastAsia" w:hAnsiTheme="minorHAnsi" w:cstheme="minorBidi"/>
                <w:noProof/>
                <w:kern w:val="2"/>
              </w:rPr>
              <w:tab/>
            </w:r>
            <w:r w:rsidRPr="00FD714F" w:rsidDel="00FD714F">
              <w:rPr>
                <w:rStyle w:val="aa"/>
                <w:noProof/>
                <w:rPrChange w:id="1006" w:author="249326630@qq.com" w:date="2018-12-23T19:29:00Z">
                  <w:rPr>
                    <w:rStyle w:val="aa"/>
                    <w:noProof/>
                  </w:rPr>
                </w:rPrChange>
              </w:rPr>
              <w:delText>浏览课程列表</w:delText>
            </w:r>
            <w:r w:rsidDel="00FD714F">
              <w:rPr>
                <w:noProof/>
                <w:webHidden/>
              </w:rPr>
              <w:tab/>
              <w:delText>116</w:delText>
            </w:r>
          </w:del>
        </w:p>
        <w:p w14:paraId="37C42D30" w14:textId="4F1903E7" w:rsidR="007B049C" w:rsidDel="00FD714F" w:rsidRDefault="007B049C">
          <w:pPr>
            <w:pStyle w:val="31"/>
            <w:tabs>
              <w:tab w:val="left" w:pos="2100"/>
              <w:tab w:val="right" w:leader="dot" w:pos="8296"/>
            </w:tabs>
            <w:rPr>
              <w:del w:id="1007" w:author="249326630@qq.com" w:date="2018-12-23T19:29:00Z"/>
              <w:rFonts w:asciiTheme="minorHAnsi" w:eastAsiaTheme="minorEastAsia" w:hAnsiTheme="minorHAnsi" w:cstheme="minorBidi"/>
              <w:noProof/>
              <w:kern w:val="2"/>
            </w:rPr>
          </w:pPr>
          <w:del w:id="1008" w:author="249326630@qq.com" w:date="2018-12-23T19:29:00Z">
            <w:r w:rsidRPr="00FD714F" w:rsidDel="00FD714F">
              <w:rPr>
                <w:rStyle w:val="aa"/>
                <w:noProof/>
                <w:rPrChange w:id="1009" w:author="249326630@qq.com" w:date="2018-12-23T19:29:00Z">
                  <w:rPr>
                    <w:rStyle w:val="aa"/>
                    <w:noProof/>
                  </w:rPr>
                </w:rPrChange>
              </w:rPr>
              <w:delText>2.3.15</w:delText>
            </w:r>
            <w:r w:rsidDel="00FD714F">
              <w:rPr>
                <w:rFonts w:asciiTheme="minorHAnsi" w:eastAsiaTheme="minorEastAsia" w:hAnsiTheme="minorHAnsi" w:cstheme="minorBidi"/>
                <w:noProof/>
                <w:kern w:val="2"/>
              </w:rPr>
              <w:tab/>
            </w:r>
            <w:r w:rsidRPr="00FD714F" w:rsidDel="00FD714F">
              <w:rPr>
                <w:rStyle w:val="aa"/>
                <w:noProof/>
                <w:rPrChange w:id="1010" w:author="249326630@qq.com" w:date="2018-12-23T19:29:00Z">
                  <w:rPr>
                    <w:rStyle w:val="aa"/>
                    <w:noProof/>
                  </w:rPr>
                </w:rPrChange>
              </w:rPr>
              <w:delText>下载帮助手册</w:delText>
            </w:r>
            <w:r w:rsidDel="00FD714F">
              <w:rPr>
                <w:noProof/>
                <w:webHidden/>
              </w:rPr>
              <w:tab/>
              <w:delText>117</w:delText>
            </w:r>
          </w:del>
        </w:p>
        <w:p w14:paraId="7C064BB2" w14:textId="4019EF2B" w:rsidR="007B049C" w:rsidDel="00FD714F" w:rsidRDefault="007B049C">
          <w:pPr>
            <w:pStyle w:val="31"/>
            <w:tabs>
              <w:tab w:val="left" w:pos="2100"/>
              <w:tab w:val="right" w:leader="dot" w:pos="8296"/>
            </w:tabs>
            <w:rPr>
              <w:del w:id="1011" w:author="249326630@qq.com" w:date="2018-12-23T19:29:00Z"/>
              <w:rFonts w:asciiTheme="minorHAnsi" w:eastAsiaTheme="minorEastAsia" w:hAnsiTheme="minorHAnsi" w:cstheme="minorBidi"/>
              <w:noProof/>
              <w:kern w:val="2"/>
            </w:rPr>
          </w:pPr>
          <w:del w:id="1012" w:author="249326630@qq.com" w:date="2018-12-23T19:29:00Z">
            <w:r w:rsidRPr="00FD714F" w:rsidDel="00FD714F">
              <w:rPr>
                <w:rStyle w:val="aa"/>
                <w:noProof/>
                <w:rPrChange w:id="1013" w:author="249326630@qq.com" w:date="2018-12-23T19:29:00Z">
                  <w:rPr>
                    <w:rStyle w:val="aa"/>
                    <w:noProof/>
                  </w:rPr>
                </w:rPrChange>
              </w:rPr>
              <w:delText>2.3.16</w:delText>
            </w:r>
            <w:r w:rsidDel="00FD714F">
              <w:rPr>
                <w:rFonts w:asciiTheme="minorHAnsi" w:eastAsiaTheme="minorEastAsia" w:hAnsiTheme="minorHAnsi" w:cstheme="minorBidi"/>
                <w:noProof/>
                <w:kern w:val="2"/>
              </w:rPr>
              <w:tab/>
            </w:r>
            <w:r w:rsidRPr="00FD714F" w:rsidDel="00FD714F">
              <w:rPr>
                <w:rStyle w:val="aa"/>
                <w:noProof/>
                <w:rPrChange w:id="1014" w:author="249326630@qq.com" w:date="2018-12-23T19:29:00Z">
                  <w:rPr>
                    <w:rStyle w:val="aa"/>
                    <w:noProof/>
                  </w:rPr>
                </w:rPrChange>
              </w:rPr>
              <w:delText>访问论坛</w:delText>
            </w:r>
            <w:r w:rsidDel="00FD714F">
              <w:rPr>
                <w:noProof/>
                <w:webHidden/>
              </w:rPr>
              <w:tab/>
              <w:delText>118</w:delText>
            </w:r>
          </w:del>
        </w:p>
        <w:p w14:paraId="1892F3E3" w14:textId="5EDF61CE" w:rsidR="007B049C" w:rsidDel="00FD714F" w:rsidRDefault="007B049C">
          <w:pPr>
            <w:pStyle w:val="31"/>
            <w:tabs>
              <w:tab w:val="left" w:pos="2100"/>
              <w:tab w:val="right" w:leader="dot" w:pos="8296"/>
            </w:tabs>
            <w:rPr>
              <w:del w:id="1015" w:author="249326630@qq.com" w:date="2018-12-23T19:29:00Z"/>
              <w:rFonts w:asciiTheme="minorHAnsi" w:eastAsiaTheme="minorEastAsia" w:hAnsiTheme="minorHAnsi" w:cstheme="minorBidi"/>
              <w:noProof/>
              <w:kern w:val="2"/>
            </w:rPr>
          </w:pPr>
          <w:del w:id="1016" w:author="249326630@qq.com" w:date="2018-12-23T19:29:00Z">
            <w:r w:rsidRPr="00FD714F" w:rsidDel="00FD714F">
              <w:rPr>
                <w:rStyle w:val="aa"/>
                <w:noProof/>
                <w:rPrChange w:id="1017" w:author="249326630@qq.com" w:date="2018-12-23T19:29:00Z">
                  <w:rPr>
                    <w:rStyle w:val="aa"/>
                    <w:noProof/>
                  </w:rPr>
                </w:rPrChange>
              </w:rPr>
              <w:delText>2.3.17</w:delText>
            </w:r>
            <w:r w:rsidDel="00FD714F">
              <w:rPr>
                <w:rFonts w:asciiTheme="minorHAnsi" w:eastAsiaTheme="minorEastAsia" w:hAnsiTheme="minorHAnsi" w:cstheme="minorBidi"/>
                <w:noProof/>
                <w:kern w:val="2"/>
              </w:rPr>
              <w:tab/>
            </w:r>
            <w:r w:rsidRPr="00FD714F" w:rsidDel="00FD714F">
              <w:rPr>
                <w:rStyle w:val="aa"/>
                <w:noProof/>
                <w:rPrChange w:id="1018" w:author="249326630@qq.com" w:date="2018-12-23T19:29:00Z">
                  <w:rPr>
                    <w:rStyle w:val="aa"/>
                    <w:noProof/>
                  </w:rPr>
                </w:rPrChange>
              </w:rPr>
              <w:delText>访问个人中心</w:delText>
            </w:r>
            <w:r w:rsidDel="00FD714F">
              <w:rPr>
                <w:noProof/>
                <w:webHidden/>
              </w:rPr>
              <w:tab/>
              <w:delText>119</w:delText>
            </w:r>
          </w:del>
        </w:p>
        <w:p w14:paraId="58A307A2" w14:textId="04D6DF60" w:rsidR="007B049C" w:rsidDel="00FD714F" w:rsidRDefault="007B049C">
          <w:pPr>
            <w:pStyle w:val="31"/>
            <w:tabs>
              <w:tab w:val="left" w:pos="2100"/>
              <w:tab w:val="right" w:leader="dot" w:pos="8296"/>
            </w:tabs>
            <w:rPr>
              <w:del w:id="1019" w:author="249326630@qq.com" w:date="2018-12-23T19:29:00Z"/>
              <w:rFonts w:asciiTheme="minorHAnsi" w:eastAsiaTheme="minorEastAsia" w:hAnsiTheme="minorHAnsi" w:cstheme="minorBidi"/>
              <w:noProof/>
              <w:kern w:val="2"/>
            </w:rPr>
          </w:pPr>
          <w:del w:id="1020" w:author="249326630@qq.com" w:date="2018-12-23T19:29:00Z">
            <w:r w:rsidRPr="00FD714F" w:rsidDel="00FD714F">
              <w:rPr>
                <w:rStyle w:val="aa"/>
                <w:noProof/>
                <w:rPrChange w:id="1021" w:author="249326630@qq.com" w:date="2018-12-23T19:29:00Z">
                  <w:rPr>
                    <w:rStyle w:val="aa"/>
                    <w:noProof/>
                  </w:rPr>
                </w:rPrChange>
              </w:rPr>
              <w:delText>2.3.18</w:delText>
            </w:r>
            <w:r w:rsidDel="00FD714F">
              <w:rPr>
                <w:rFonts w:asciiTheme="minorHAnsi" w:eastAsiaTheme="minorEastAsia" w:hAnsiTheme="minorHAnsi" w:cstheme="minorBidi"/>
                <w:noProof/>
                <w:kern w:val="2"/>
              </w:rPr>
              <w:tab/>
            </w:r>
            <w:r w:rsidRPr="00FD714F" w:rsidDel="00FD714F">
              <w:rPr>
                <w:rStyle w:val="aa"/>
                <w:noProof/>
                <w:rPrChange w:id="1022" w:author="249326630@qq.com" w:date="2018-12-23T19:29:00Z">
                  <w:rPr>
                    <w:rStyle w:val="aa"/>
                    <w:noProof/>
                  </w:rPr>
                </w:rPrChange>
              </w:rPr>
              <w:delText>注销登录</w:delText>
            </w:r>
            <w:r w:rsidDel="00FD714F">
              <w:rPr>
                <w:noProof/>
                <w:webHidden/>
              </w:rPr>
              <w:tab/>
              <w:delText>120</w:delText>
            </w:r>
          </w:del>
        </w:p>
        <w:p w14:paraId="0168A63A" w14:textId="0C6E540B" w:rsidR="007B049C" w:rsidDel="00FD714F" w:rsidRDefault="007B049C">
          <w:pPr>
            <w:pStyle w:val="31"/>
            <w:tabs>
              <w:tab w:val="left" w:pos="2100"/>
              <w:tab w:val="right" w:leader="dot" w:pos="8296"/>
            </w:tabs>
            <w:rPr>
              <w:del w:id="1023" w:author="249326630@qq.com" w:date="2018-12-23T19:29:00Z"/>
              <w:rFonts w:asciiTheme="minorHAnsi" w:eastAsiaTheme="minorEastAsia" w:hAnsiTheme="minorHAnsi" w:cstheme="minorBidi"/>
              <w:noProof/>
              <w:kern w:val="2"/>
            </w:rPr>
          </w:pPr>
          <w:del w:id="1024" w:author="249326630@qq.com" w:date="2018-12-23T19:29:00Z">
            <w:r w:rsidRPr="00FD714F" w:rsidDel="00FD714F">
              <w:rPr>
                <w:rStyle w:val="aa"/>
                <w:noProof/>
                <w:rPrChange w:id="1025" w:author="249326630@qq.com" w:date="2018-12-23T19:29:00Z">
                  <w:rPr>
                    <w:rStyle w:val="aa"/>
                    <w:noProof/>
                  </w:rPr>
                </w:rPrChange>
              </w:rPr>
              <w:delText>2.3.19</w:delText>
            </w:r>
            <w:r w:rsidDel="00FD714F">
              <w:rPr>
                <w:rFonts w:asciiTheme="minorHAnsi" w:eastAsiaTheme="minorEastAsia" w:hAnsiTheme="minorHAnsi" w:cstheme="minorBidi"/>
                <w:noProof/>
                <w:kern w:val="2"/>
              </w:rPr>
              <w:tab/>
            </w:r>
            <w:r w:rsidRPr="00FD714F" w:rsidDel="00FD714F">
              <w:rPr>
                <w:rStyle w:val="aa"/>
                <w:noProof/>
                <w:rPrChange w:id="1026" w:author="249326630@qq.com" w:date="2018-12-23T19:29:00Z">
                  <w:rPr>
                    <w:rStyle w:val="aa"/>
                    <w:noProof/>
                  </w:rPr>
                </w:rPrChange>
              </w:rPr>
              <w:delText>访问教师页面</w:delText>
            </w:r>
            <w:r w:rsidDel="00FD714F">
              <w:rPr>
                <w:noProof/>
                <w:webHidden/>
              </w:rPr>
              <w:tab/>
              <w:delText>121</w:delText>
            </w:r>
          </w:del>
        </w:p>
        <w:p w14:paraId="26BDA06A" w14:textId="18BD5B2F" w:rsidR="007B049C" w:rsidDel="00FD714F" w:rsidRDefault="007B049C">
          <w:pPr>
            <w:pStyle w:val="31"/>
            <w:tabs>
              <w:tab w:val="left" w:pos="2100"/>
              <w:tab w:val="right" w:leader="dot" w:pos="8296"/>
            </w:tabs>
            <w:rPr>
              <w:del w:id="1027" w:author="249326630@qq.com" w:date="2018-12-23T19:29:00Z"/>
              <w:rFonts w:asciiTheme="minorHAnsi" w:eastAsiaTheme="minorEastAsia" w:hAnsiTheme="minorHAnsi" w:cstheme="minorBidi"/>
              <w:noProof/>
              <w:kern w:val="2"/>
            </w:rPr>
          </w:pPr>
          <w:del w:id="1028" w:author="249326630@qq.com" w:date="2018-12-23T19:29:00Z">
            <w:r w:rsidRPr="00FD714F" w:rsidDel="00FD714F">
              <w:rPr>
                <w:rStyle w:val="aa"/>
                <w:noProof/>
                <w:rPrChange w:id="1029" w:author="249326630@qq.com" w:date="2018-12-23T19:29:00Z">
                  <w:rPr>
                    <w:rStyle w:val="aa"/>
                    <w:noProof/>
                  </w:rPr>
                </w:rPrChange>
              </w:rPr>
              <w:delText>2.3.20</w:delText>
            </w:r>
            <w:r w:rsidDel="00FD714F">
              <w:rPr>
                <w:rFonts w:asciiTheme="minorHAnsi" w:eastAsiaTheme="minorEastAsia" w:hAnsiTheme="minorHAnsi" w:cstheme="minorBidi"/>
                <w:noProof/>
                <w:kern w:val="2"/>
              </w:rPr>
              <w:tab/>
            </w:r>
            <w:r w:rsidRPr="00FD714F" w:rsidDel="00FD714F">
              <w:rPr>
                <w:rStyle w:val="aa"/>
                <w:noProof/>
                <w:rPrChange w:id="1030" w:author="249326630@qq.com" w:date="2018-12-23T19:29:00Z">
                  <w:rPr>
                    <w:rStyle w:val="aa"/>
                    <w:noProof/>
                  </w:rPr>
                </w:rPrChange>
              </w:rPr>
              <w:delText>登录</w:delText>
            </w:r>
            <w:r w:rsidDel="00FD714F">
              <w:rPr>
                <w:noProof/>
                <w:webHidden/>
              </w:rPr>
              <w:tab/>
              <w:delText>122</w:delText>
            </w:r>
          </w:del>
        </w:p>
        <w:p w14:paraId="53BFD5D4" w14:textId="10CC6E45" w:rsidR="007B049C" w:rsidDel="00FD714F" w:rsidRDefault="007B049C">
          <w:pPr>
            <w:pStyle w:val="31"/>
            <w:tabs>
              <w:tab w:val="left" w:pos="2100"/>
              <w:tab w:val="right" w:leader="dot" w:pos="8296"/>
            </w:tabs>
            <w:rPr>
              <w:del w:id="1031" w:author="249326630@qq.com" w:date="2018-12-23T19:29:00Z"/>
              <w:rFonts w:asciiTheme="minorHAnsi" w:eastAsiaTheme="minorEastAsia" w:hAnsiTheme="minorHAnsi" w:cstheme="minorBidi"/>
              <w:noProof/>
              <w:kern w:val="2"/>
            </w:rPr>
          </w:pPr>
          <w:del w:id="1032" w:author="249326630@qq.com" w:date="2018-12-23T19:29:00Z">
            <w:r w:rsidRPr="00FD714F" w:rsidDel="00FD714F">
              <w:rPr>
                <w:rStyle w:val="aa"/>
                <w:noProof/>
                <w:rPrChange w:id="1033" w:author="249326630@qq.com" w:date="2018-12-23T19:29:00Z">
                  <w:rPr>
                    <w:rStyle w:val="aa"/>
                    <w:noProof/>
                  </w:rPr>
                </w:rPrChange>
              </w:rPr>
              <w:delText>2.3.21</w:delText>
            </w:r>
            <w:r w:rsidDel="00FD714F">
              <w:rPr>
                <w:rFonts w:asciiTheme="minorHAnsi" w:eastAsiaTheme="minorEastAsia" w:hAnsiTheme="minorHAnsi" w:cstheme="minorBidi"/>
                <w:noProof/>
                <w:kern w:val="2"/>
              </w:rPr>
              <w:tab/>
            </w:r>
            <w:r w:rsidRPr="00FD714F" w:rsidDel="00FD714F">
              <w:rPr>
                <w:rStyle w:val="aa"/>
                <w:noProof/>
                <w:rPrChange w:id="1034" w:author="249326630@qq.com" w:date="2018-12-23T19:29:00Z">
                  <w:rPr>
                    <w:rStyle w:val="aa"/>
                    <w:noProof/>
                  </w:rPr>
                </w:rPrChange>
              </w:rPr>
              <w:delText>输入密码</w:delText>
            </w:r>
            <w:r w:rsidDel="00FD714F">
              <w:rPr>
                <w:noProof/>
                <w:webHidden/>
              </w:rPr>
              <w:tab/>
              <w:delText>123</w:delText>
            </w:r>
          </w:del>
        </w:p>
        <w:p w14:paraId="017B0AC3" w14:textId="211744BD" w:rsidR="007B049C" w:rsidDel="00FD714F" w:rsidRDefault="007B049C">
          <w:pPr>
            <w:pStyle w:val="31"/>
            <w:tabs>
              <w:tab w:val="left" w:pos="2100"/>
              <w:tab w:val="right" w:leader="dot" w:pos="8296"/>
            </w:tabs>
            <w:rPr>
              <w:del w:id="1035" w:author="249326630@qq.com" w:date="2018-12-23T19:29:00Z"/>
              <w:rFonts w:asciiTheme="minorHAnsi" w:eastAsiaTheme="minorEastAsia" w:hAnsiTheme="minorHAnsi" w:cstheme="minorBidi"/>
              <w:noProof/>
              <w:kern w:val="2"/>
            </w:rPr>
          </w:pPr>
          <w:del w:id="1036" w:author="249326630@qq.com" w:date="2018-12-23T19:29:00Z">
            <w:r w:rsidRPr="00FD714F" w:rsidDel="00FD714F">
              <w:rPr>
                <w:rStyle w:val="aa"/>
                <w:noProof/>
                <w:rPrChange w:id="1037" w:author="249326630@qq.com" w:date="2018-12-23T19:29:00Z">
                  <w:rPr>
                    <w:rStyle w:val="aa"/>
                    <w:noProof/>
                  </w:rPr>
                </w:rPrChange>
              </w:rPr>
              <w:delText>2.3.22</w:delText>
            </w:r>
            <w:r w:rsidDel="00FD714F">
              <w:rPr>
                <w:rFonts w:asciiTheme="minorHAnsi" w:eastAsiaTheme="minorEastAsia" w:hAnsiTheme="minorHAnsi" w:cstheme="minorBidi"/>
                <w:noProof/>
                <w:kern w:val="2"/>
              </w:rPr>
              <w:tab/>
            </w:r>
            <w:r w:rsidRPr="00FD714F" w:rsidDel="00FD714F">
              <w:rPr>
                <w:rStyle w:val="aa"/>
                <w:noProof/>
                <w:rPrChange w:id="1038" w:author="249326630@qq.com" w:date="2018-12-23T19:29:00Z">
                  <w:rPr>
                    <w:rStyle w:val="aa"/>
                    <w:noProof/>
                  </w:rPr>
                </w:rPrChange>
              </w:rPr>
              <w:delText>输入登录账号</w:delText>
            </w:r>
            <w:r w:rsidDel="00FD714F">
              <w:rPr>
                <w:noProof/>
                <w:webHidden/>
              </w:rPr>
              <w:tab/>
              <w:delText>124</w:delText>
            </w:r>
          </w:del>
        </w:p>
        <w:p w14:paraId="68588373" w14:textId="1F56705B" w:rsidR="007B049C" w:rsidDel="00FD714F" w:rsidRDefault="007B049C">
          <w:pPr>
            <w:pStyle w:val="31"/>
            <w:tabs>
              <w:tab w:val="left" w:pos="2100"/>
              <w:tab w:val="right" w:leader="dot" w:pos="8296"/>
            </w:tabs>
            <w:rPr>
              <w:del w:id="1039" w:author="249326630@qq.com" w:date="2018-12-23T19:29:00Z"/>
              <w:rFonts w:asciiTheme="minorHAnsi" w:eastAsiaTheme="minorEastAsia" w:hAnsiTheme="minorHAnsi" w:cstheme="minorBidi"/>
              <w:noProof/>
              <w:kern w:val="2"/>
            </w:rPr>
          </w:pPr>
          <w:del w:id="1040" w:author="249326630@qq.com" w:date="2018-12-23T19:29:00Z">
            <w:r w:rsidRPr="00FD714F" w:rsidDel="00FD714F">
              <w:rPr>
                <w:rStyle w:val="aa"/>
                <w:noProof/>
                <w:rPrChange w:id="1041" w:author="249326630@qq.com" w:date="2018-12-23T19:29:00Z">
                  <w:rPr>
                    <w:rStyle w:val="aa"/>
                    <w:noProof/>
                  </w:rPr>
                </w:rPrChange>
              </w:rPr>
              <w:delText>2.3.23</w:delText>
            </w:r>
            <w:r w:rsidDel="00FD714F">
              <w:rPr>
                <w:rFonts w:asciiTheme="minorHAnsi" w:eastAsiaTheme="minorEastAsia" w:hAnsiTheme="minorHAnsi" w:cstheme="minorBidi"/>
                <w:noProof/>
                <w:kern w:val="2"/>
              </w:rPr>
              <w:tab/>
            </w:r>
            <w:r w:rsidRPr="00FD714F" w:rsidDel="00FD714F">
              <w:rPr>
                <w:rStyle w:val="aa"/>
                <w:noProof/>
                <w:rPrChange w:id="1042" w:author="249326630@qq.com" w:date="2018-12-23T19:29:00Z">
                  <w:rPr>
                    <w:rStyle w:val="aa"/>
                    <w:noProof/>
                  </w:rPr>
                </w:rPrChange>
              </w:rPr>
              <w:delText>忘记密码</w:delText>
            </w:r>
            <w:r w:rsidDel="00FD714F">
              <w:rPr>
                <w:noProof/>
                <w:webHidden/>
              </w:rPr>
              <w:tab/>
              <w:delText>125</w:delText>
            </w:r>
          </w:del>
        </w:p>
        <w:p w14:paraId="26B7BDDA" w14:textId="3CDA0734" w:rsidR="007B049C" w:rsidDel="00FD714F" w:rsidRDefault="007B049C">
          <w:pPr>
            <w:pStyle w:val="31"/>
            <w:tabs>
              <w:tab w:val="left" w:pos="2100"/>
              <w:tab w:val="right" w:leader="dot" w:pos="8296"/>
            </w:tabs>
            <w:rPr>
              <w:del w:id="1043" w:author="249326630@qq.com" w:date="2018-12-23T19:29:00Z"/>
              <w:rFonts w:asciiTheme="minorHAnsi" w:eastAsiaTheme="minorEastAsia" w:hAnsiTheme="minorHAnsi" w:cstheme="minorBidi"/>
              <w:noProof/>
              <w:kern w:val="2"/>
            </w:rPr>
          </w:pPr>
          <w:del w:id="1044" w:author="249326630@qq.com" w:date="2018-12-23T19:29:00Z">
            <w:r w:rsidRPr="00FD714F" w:rsidDel="00FD714F">
              <w:rPr>
                <w:rStyle w:val="aa"/>
                <w:noProof/>
                <w:rPrChange w:id="1045" w:author="249326630@qq.com" w:date="2018-12-23T19:29:00Z">
                  <w:rPr>
                    <w:rStyle w:val="aa"/>
                    <w:noProof/>
                  </w:rPr>
                </w:rPrChange>
              </w:rPr>
              <w:delText>2.3.24</w:delText>
            </w:r>
            <w:r w:rsidDel="00FD714F">
              <w:rPr>
                <w:rFonts w:asciiTheme="minorHAnsi" w:eastAsiaTheme="minorEastAsia" w:hAnsiTheme="minorHAnsi" w:cstheme="minorBidi"/>
                <w:noProof/>
                <w:kern w:val="2"/>
              </w:rPr>
              <w:tab/>
            </w:r>
            <w:r w:rsidRPr="00FD714F" w:rsidDel="00FD714F">
              <w:rPr>
                <w:rStyle w:val="aa"/>
                <w:noProof/>
                <w:rPrChange w:id="1046" w:author="249326630@qq.com" w:date="2018-12-23T19:29:00Z">
                  <w:rPr>
                    <w:rStyle w:val="aa"/>
                    <w:noProof/>
                  </w:rPr>
                </w:rPrChange>
              </w:rPr>
              <w:delText>找回密码</w:delText>
            </w:r>
            <w:r w:rsidDel="00FD714F">
              <w:rPr>
                <w:noProof/>
                <w:webHidden/>
              </w:rPr>
              <w:tab/>
              <w:delText>126</w:delText>
            </w:r>
          </w:del>
        </w:p>
        <w:p w14:paraId="71FB28C9" w14:textId="1935397E" w:rsidR="007B049C" w:rsidDel="00FD714F" w:rsidRDefault="007B049C">
          <w:pPr>
            <w:pStyle w:val="21"/>
            <w:tabs>
              <w:tab w:val="left" w:pos="1260"/>
              <w:tab w:val="right" w:leader="dot" w:pos="8296"/>
            </w:tabs>
            <w:rPr>
              <w:del w:id="1047" w:author="249326630@qq.com" w:date="2018-12-23T19:29:00Z"/>
              <w:rFonts w:asciiTheme="minorHAnsi" w:eastAsiaTheme="minorEastAsia" w:hAnsiTheme="minorHAnsi" w:cstheme="minorBidi"/>
              <w:noProof/>
              <w:kern w:val="2"/>
            </w:rPr>
          </w:pPr>
          <w:del w:id="1048" w:author="249326630@qq.com" w:date="2018-12-23T19:29:00Z">
            <w:r w:rsidRPr="00FD714F" w:rsidDel="00FD714F">
              <w:rPr>
                <w:rStyle w:val="aa"/>
                <w:noProof/>
                <w:rPrChange w:id="1049" w:author="249326630@qq.com" w:date="2018-12-23T19:29:00Z">
                  <w:rPr>
                    <w:rStyle w:val="aa"/>
                    <w:noProof/>
                  </w:rPr>
                </w:rPrChange>
              </w:rPr>
              <w:delText>2.4</w:delText>
            </w:r>
            <w:r w:rsidDel="00FD714F">
              <w:rPr>
                <w:rFonts w:asciiTheme="minorHAnsi" w:eastAsiaTheme="minorEastAsia" w:hAnsiTheme="minorHAnsi" w:cstheme="minorBidi"/>
                <w:noProof/>
                <w:kern w:val="2"/>
              </w:rPr>
              <w:tab/>
            </w:r>
            <w:r w:rsidRPr="00FD714F" w:rsidDel="00FD714F">
              <w:rPr>
                <w:rStyle w:val="aa"/>
                <w:noProof/>
                <w:rPrChange w:id="1050" w:author="249326630@qq.com" w:date="2018-12-23T19:29:00Z">
                  <w:rPr>
                    <w:rStyle w:val="aa"/>
                    <w:noProof/>
                  </w:rPr>
                </w:rPrChange>
              </w:rPr>
              <w:delText>论坛</w:delText>
            </w:r>
            <w:r w:rsidDel="00FD714F">
              <w:rPr>
                <w:noProof/>
                <w:webHidden/>
              </w:rPr>
              <w:tab/>
              <w:delText>128</w:delText>
            </w:r>
          </w:del>
        </w:p>
        <w:p w14:paraId="4B58A9FE" w14:textId="797124DA" w:rsidR="007B049C" w:rsidDel="00FD714F" w:rsidRDefault="007B049C">
          <w:pPr>
            <w:pStyle w:val="31"/>
            <w:tabs>
              <w:tab w:val="left" w:pos="1680"/>
              <w:tab w:val="right" w:leader="dot" w:pos="8296"/>
            </w:tabs>
            <w:rPr>
              <w:del w:id="1051" w:author="249326630@qq.com" w:date="2018-12-23T19:29:00Z"/>
              <w:rFonts w:asciiTheme="minorHAnsi" w:eastAsiaTheme="minorEastAsia" w:hAnsiTheme="minorHAnsi" w:cstheme="minorBidi"/>
              <w:noProof/>
              <w:kern w:val="2"/>
            </w:rPr>
          </w:pPr>
          <w:del w:id="1052" w:author="249326630@qq.com" w:date="2018-12-23T19:29:00Z">
            <w:r w:rsidRPr="00FD714F" w:rsidDel="00FD714F">
              <w:rPr>
                <w:rStyle w:val="aa"/>
                <w:noProof/>
                <w:rPrChange w:id="1053" w:author="249326630@qq.com" w:date="2018-12-23T19:29:00Z">
                  <w:rPr>
                    <w:rStyle w:val="aa"/>
                    <w:noProof/>
                  </w:rPr>
                </w:rPrChange>
              </w:rPr>
              <w:delText>2.4.1</w:delText>
            </w:r>
            <w:r w:rsidDel="00FD714F">
              <w:rPr>
                <w:rFonts w:asciiTheme="minorHAnsi" w:eastAsiaTheme="minorEastAsia" w:hAnsiTheme="minorHAnsi" w:cstheme="minorBidi"/>
                <w:noProof/>
                <w:kern w:val="2"/>
              </w:rPr>
              <w:tab/>
            </w:r>
            <w:r w:rsidRPr="00FD714F" w:rsidDel="00FD714F">
              <w:rPr>
                <w:rStyle w:val="aa"/>
                <w:noProof/>
                <w:rPrChange w:id="1054" w:author="249326630@qq.com" w:date="2018-12-23T19:29:00Z">
                  <w:rPr>
                    <w:rStyle w:val="aa"/>
                    <w:noProof/>
                  </w:rPr>
                </w:rPrChange>
              </w:rPr>
              <w:delText>论坛搜索</w:delText>
            </w:r>
            <w:r w:rsidDel="00FD714F">
              <w:rPr>
                <w:noProof/>
                <w:webHidden/>
              </w:rPr>
              <w:tab/>
              <w:delText>128</w:delText>
            </w:r>
          </w:del>
        </w:p>
        <w:p w14:paraId="237E6299" w14:textId="46DE092C" w:rsidR="007B049C" w:rsidDel="00FD714F" w:rsidRDefault="007B049C">
          <w:pPr>
            <w:pStyle w:val="31"/>
            <w:tabs>
              <w:tab w:val="left" w:pos="1680"/>
              <w:tab w:val="right" w:leader="dot" w:pos="8296"/>
            </w:tabs>
            <w:rPr>
              <w:del w:id="1055" w:author="249326630@qq.com" w:date="2018-12-23T19:29:00Z"/>
              <w:rFonts w:asciiTheme="minorHAnsi" w:eastAsiaTheme="minorEastAsia" w:hAnsiTheme="minorHAnsi" w:cstheme="minorBidi"/>
              <w:noProof/>
              <w:kern w:val="2"/>
            </w:rPr>
          </w:pPr>
          <w:del w:id="1056" w:author="249326630@qq.com" w:date="2018-12-23T19:29:00Z">
            <w:r w:rsidRPr="00FD714F" w:rsidDel="00FD714F">
              <w:rPr>
                <w:rStyle w:val="aa"/>
                <w:noProof/>
                <w:rPrChange w:id="1057" w:author="249326630@qq.com" w:date="2018-12-23T19:29:00Z">
                  <w:rPr>
                    <w:rStyle w:val="aa"/>
                    <w:noProof/>
                  </w:rPr>
                </w:rPrChange>
              </w:rPr>
              <w:delText>2.4.2</w:delText>
            </w:r>
            <w:r w:rsidDel="00FD714F">
              <w:rPr>
                <w:rFonts w:asciiTheme="minorHAnsi" w:eastAsiaTheme="minorEastAsia" w:hAnsiTheme="minorHAnsi" w:cstheme="minorBidi"/>
                <w:noProof/>
                <w:kern w:val="2"/>
              </w:rPr>
              <w:tab/>
            </w:r>
            <w:r w:rsidRPr="00FD714F" w:rsidDel="00FD714F">
              <w:rPr>
                <w:rStyle w:val="aa"/>
                <w:noProof/>
                <w:rPrChange w:id="1058" w:author="249326630@qq.com" w:date="2018-12-23T19:29:00Z">
                  <w:rPr>
                    <w:rStyle w:val="aa"/>
                    <w:noProof/>
                  </w:rPr>
                </w:rPrChange>
              </w:rPr>
              <w:delText>返回搜索结果</w:delText>
            </w:r>
            <w:r w:rsidDel="00FD714F">
              <w:rPr>
                <w:noProof/>
                <w:webHidden/>
              </w:rPr>
              <w:tab/>
              <w:delText>129</w:delText>
            </w:r>
          </w:del>
        </w:p>
        <w:p w14:paraId="42993B95" w14:textId="60AB9D47" w:rsidR="007B049C" w:rsidDel="00FD714F" w:rsidRDefault="007B049C">
          <w:pPr>
            <w:pStyle w:val="31"/>
            <w:tabs>
              <w:tab w:val="left" w:pos="1680"/>
              <w:tab w:val="right" w:leader="dot" w:pos="8296"/>
            </w:tabs>
            <w:rPr>
              <w:del w:id="1059" w:author="249326630@qq.com" w:date="2018-12-23T19:29:00Z"/>
              <w:rFonts w:asciiTheme="minorHAnsi" w:eastAsiaTheme="minorEastAsia" w:hAnsiTheme="minorHAnsi" w:cstheme="minorBidi"/>
              <w:noProof/>
              <w:kern w:val="2"/>
            </w:rPr>
          </w:pPr>
          <w:del w:id="1060" w:author="249326630@qq.com" w:date="2018-12-23T19:29:00Z">
            <w:r w:rsidRPr="00FD714F" w:rsidDel="00FD714F">
              <w:rPr>
                <w:rStyle w:val="aa"/>
                <w:noProof/>
                <w:rPrChange w:id="1061" w:author="249326630@qq.com" w:date="2018-12-23T19:29:00Z">
                  <w:rPr>
                    <w:rStyle w:val="aa"/>
                    <w:noProof/>
                  </w:rPr>
                </w:rPrChange>
              </w:rPr>
              <w:delText>2.4.3</w:delText>
            </w:r>
            <w:r w:rsidDel="00FD714F">
              <w:rPr>
                <w:rFonts w:asciiTheme="minorHAnsi" w:eastAsiaTheme="minorEastAsia" w:hAnsiTheme="minorHAnsi" w:cstheme="minorBidi"/>
                <w:noProof/>
                <w:kern w:val="2"/>
              </w:rPr>
              <w:tab/>
            </w:r>
            <w:r w:rsidRPr="00FD714F" w:rsidDel="00FD714F">
              <w:rPr>
                <w:rStyle w:val="aa"/>
                <w:noProof/>
                <w:rPrChange w:id="1062" w:author="249326630@qq.com" w:date="2018-12-23T19:29:00Z">
                  <w:rPr>
                    <w:rStyle w:val="aa"/>
                    <w:noProof/>
                  </w:rPr>
                </w:rPrChange>
              </w:rPr>
              <w:delText>我要发贴</w:delText>
            </w:r>
            <w:r w:rsidDel="00FD714F">
              <w:rPr>
                <w:noProof/>
                <w:webHidden/>
              </w:rPr>
              <w:tab/>
              <w:delText>130</w:delText>
            </w:r>
          </w:del>
        </w:p>
        <w:p w14:paraId="0B8F9F38" w14:textId="2B1B7C65" w:rsidR="007B049C" w:rsidDel="00FD714F" w:rsidRDefault="007B049C">
          <w:pPr>
            <w:pStyle w:val="31"/>
            <w:tabs>
              <w:tab w:val="left" w:pos="1680"/>
              <w:tab w:val="right" w:leader="dot" w:pos="8296"/>
            </w:tabs>
            <w:rPr>
              <w:del w:id="1063" w:author="249326630@qq.com" w:date="2018-12-23T19:29:00Z"/>
              <w:rFonts w:asciiTheme="minorHAnsi" w:eastAsiaTheme="minorEastAsia" w:hAnsiTheme="minorHAnsi" w:cstheme="minorBidi"/>
              <w:noProof/>
              <w:kern w:val="2"/>
            </w:rPr>
          </w:pPr>
          <w:del w:id="1064" w:author="249326630@qq.com" w:date="2018-12-23T19:29:00Z">
            <w:r w:rsidRPr="00FD714F" w:rsidDel="00FD714F">
              <w:rPr>
                <w:rStyle w:val="aa"/>
                <w:noProof/>
                <w:rPrChange w:id="1065" w:author="249326630@qq.com" w:date="2018-12-23T19:29:00Z">
                  <w:rPr>
                    <w:rStyle w:val="aa"/>
                    <w:noProof/>
                  </w:rPr>
                </w:rPrChange>
              </w:rPr>
              <w:delText>2.4.4</w:delText>
            </w:r>
            <w:r w:rsidDel="00FD714F">
              <w:rPr>
                <w:rFonts w:asciiTheme="minorHAnsi" w:eastAsiaTheme="minorEastAsia" w:hAnsiTheme="minorHAnsi" w:cstheme="minorBidi"/>
                <w:noProof/>
                <w:kern w:val="2"/>
              </w:rPr>
              <w:tab/>
            </w:r>
            <w:r w:rsidRPr="00FD714F" w:rsidDel="00FD714F">
              <w:rPr>
                <w:rStyle w:val="aa"/>
                <w:noProof/>
                <w:rPrChange w:id="1066" w:author="249326630@qq.com" w:date="2018-12-23T19:29:00Z">
                  <w:rPr>
                    <w:rStyle w:val="aa"/>
                    <w:noProof/>
                  </w:rPr>
                </w:rPrChange>
              </w:rPr>
              <w:delText>填写标题</w:delText>
            </w:r>
            <w:r w:rsidDel="00FD714F">
              <w:rPr>
                <w:noProof/>
                <w:webHidden/>
              </w:rPr>
              <w:tab/>
              <w:delText>131</w:delText>
            </w:r>
          </w:del>
        </w:p>
        <w:p w14:paraId="1FDBE3E3" w14:textId="207A71D9" w:rsidR="007B049C" w:rsidDel="00FD714F" w:rsidRDefault="007B049C">
          <w:pPr>
            <w:pStyle w:val="31"/>
            <w:tabs>
              <w:tab w:val="left" w:pos="1680"/>
              <w:tab w:val="right" w:leader="dot" w:pos="8296"/>
            </w:tabs>
            <w:rPr>
              <w:del w:id="1067" w:author="249326630@qq.com" w:date="2018-12-23T19:29:00Z"/>
              <w:rFonts w:asciiTheme="minorHAnsi" w:eastAsiaTheme="minorEastAsia" w:hAnsiTheme="minorHAnsi" w:cstheme="minorBidi"/>
              <w:noProof/>
              <w:kern w:val="2"/>
            </w:rPr>
          </w:pPr>
          <w:del w:id="1068" w:author="249326630@qq.com" w:date="2018-12-23T19:29:00Z">
            <w:r w:rsidRPr="00FD714F" w:rsidDel="00FD714F">
              <w:rPr>
                <w:rStyle w:val="aa"/>
                <w:noProof/>
                <w:rPrChange w:id="1069" w:author="249326630@qq.com" w:date="2018-12-23T19:29:00Z">
                  <w:rPr>
                    <w:rStyle w:val="aa"/>
                    <w:noProof/>
                  </w:rPr>
                </w:rPrChange>
              </w:rPr>
              <w:delText>2.4.5</w:delText>
            </w:r>
            <w:r w:rsidDel="00FD714F">
              <w:rPr>
                <w:rFonts w:asciiTheme="minorHAnsi" w:eastAsiaTheme="minorEastAsia" w:hAnsiTheme="minorHAnsi" w:cstheme="minorBidi"/>
                <w:noProof/>
                <w:kern w:val="2"/>
              </w:rPr>
              <w:tab/>
            </w:r>
            <w:r w:rsidRPr="00FD714F" w:rsidDel="00FD714F">
              <w:rPr>
                <w:rStyle w:val="aa"/>
                <w:noProof/>
                <w:rPrChange w:id="1070" w:author="249326630@qq.com" w:date="2018-12-23T19:29:00Z">
                  <w:rPr>
                    <w:rStyle w:val="aa"/>
                    <w:noProof/>
                  </w:rPr>
                </w:rPrChange>
              </w:rPr>
              <w:delText>填写内容</w:delText>
            </w:r>
            <w:r w:rsidDel="00FD714F">
              <w:rPr>
                <w:noProof/>
                <w:webHidden/>
              </w:rPr>
              <w:tab/>
              <w:delText>132</w:delText>
            </w:r>
          </w:del>
        </w:p>
        <w:p w14:paraId="51C24C50" w14:textId="2DD39F1A" w:rsidR="007B049C" w:rsidDel="00FD714F" w:rsidRDefault="007B049C">
          <w:pPr>
            <w:pStyle w:val="31"/>
            <w:tabs>
              <w:tab w:val="left" w:pos="1680"/>
              <w:tab w:val="right" w:leader="dot" w:pos="8296"/>
            </w:tabs>
            <w:rPr>
              <w:del w:id="1071" w:author="249326630@qq.com" w:date="2018-12-23T19:29:00Z"/>
              <w:rFonts w:asciiTheme="minorHAnsi" w:eastAsiaTheme="minorEastAsia" w:hAnsiTheme="minorHAnsi" w:cstheme="minorBidi"/>
              <w:noProof/>
              <w:kern w:val="2"/>
            </w:rPr>
          </w:pPr>
          <w:del w:id="1072" w:author="249326630@qq.com" w:date="2018-12-23T19:29:00Z">
            <w:r w:rsidRPr="00FD714F" w:rsidDel="00FD714F">
              <w:rPr>
                <w:rStyle w:val="aa"/>
                <w:noProof/>
                <w:rPrChange w:id="1073" w:author="249326630@qq.com" w:date="2018-12-23T19:29:00Z">
                  <w:rPr>
                    <w:rStyle w:val="aa"/>
                    <w:noProof/>
                  </w:rPr>
                </w:rPrChange>
              </w:rPr>
              <w:delText>2.4.6</w:delText>
            </w:r>
            <w:r w:rsidDel="00FD714F">
              <w:rPr>
                <w:rFonts w:asciiTheme="minorHAnsi" w:eastAsiaTheme="minorEastAsia" w:hAnsiTheme="minorHAnsi" w:cstheme="minorBidi"/>
                <w:noProof/>
                <w:kern w:val="2"/>
              </w:rPr>
              <w:tab/>
            </w:r>
            <w:r w:rsidRPr="00FD714F" w:rsidDel="00FD714F">
              <w:rPr>
                <w:rStyle w:val="aa"/>
                <w:noProof/>
                <w:rPrChange w:id="1074" w:author="249326630@qq.com" w:date="2018-12-23T19:29:00Z">
                  <w:rPr>
                    <w:rStyle w:val="aa"/>
                    <w:noProof/>
                  </w:rPr>
                </w:rPrChange>
              </w:rPr>
              <w:delText>浏览帖子列表</w:delText>
            </w:r>
            <w:r w:rsidDel="00FD714F">
              <w:rPr>
                <w:noProof/>
                <w:webHidden/>
              </w:rPr>
              <w:tab/>
              <w:delText>133</w:delText>
            </w:r>
          </w:del>
        </w:p>
        <w:p w14:paraId="25F67287" w14:textId="733A8F0A" w:rsidR="007B049C" w:rsidDel="00FD714F" w:rsidRDefault="007B049C">
          <w:pPr>
            <w:pStyle w:val="31"/>
            <w:tabs>
              <w:tab w:val="left" w:pos="1680"/>
              <w:tab w:val="right" w:leader="dot" w:pos="8296"/>
            </w:tabs>
            <w:rPr>
              <w:del w:id="1075" w:author="249326630@qq.com" w:date="2018-12-23T19:29:00Z"/>
              <w:rFonts w:asciiTheme="minorHAnsi" w:eastAsiaTheme="minorEastAsia" w:hAnsiTheme="minorHAnsi" w:cstheme="minorBidi"/>
              <w:noProof/>
              <w:kern w:val="2"/>
            </w:rPr>
          </w:pPr>
          <w:del w:id="1076" w:author="249326630@qq.com" w:date="2018-12-23T19:29:00Z">
            <w:r w:rsidRPr="00FD714F" w:rsidDel="00FD714F">
              <w:rPr>
                <w:rStyle w:val="aa"/>
                <w:noProof/>
                <w:rPrChange w:id="1077" w:author="249326630@qq.com" w:date="2018-12-23T19:29:00Z">
                  <w:rPr>
                    <w:rStyle w:val="aa"/>
                    <w:noProof/>
                  </w:rPr>
                </w:rPrChange>
              </w:rPr>
              <w:delText>2.4.7</w:delText>
            </w:r>
            <w:r w:rsidDel="00FD714F">
              <w:rPr>
                <w:rFonts w:asciiTheme="minorHAnsi" w:eastAsiaTheme="minorEastAsia" w:hAnsiTheme="minorHAnsi" w:cstheme="minorBidi"/>
                <w:noProof/>
                <w:kern w:val="2"/>
              </w:rPr>
              <w:tab/>
            </w:r>
            <w:r w:rsidRPr="00FD714F" w:rsidDel="00FD714F">
              <w:rPr>
                <w:rStyle w:val="aa"/>
                <w:noProof/>
                <w:rPrChange w:id="1078" w:author="249326630@qq.com" w:date="2018-12-23T19:29:00Z">
                  <w:rPr>
                    <w:rStyle w:val="aa"/>
                    <w:noProof/>
                  </w:rPr>
                </w:rPrChange>
              </w:rPr>
              <w:delText>筛选精华</w:delText>
            </w:r>
            <w:r w:rsidDel="00FD714F">
              <w:rPr>
                <w:noProof/>
                <w:webHidden/>
              </w:rPr>
              <w:tab/>
              <w:delText>134</w:delText>
            </w:r>
          </w:del>
        </w:p>
        <w:p w14:paraId="7A947A3C" w14:textId="07D02C74" w:rsidR="007B049C" w:rsidDel="00FD714F" w:rsidRDefault="007B049C">
          <w:pPr>
            <w:pStyle w:val="31"/>
            <w:tabs>
              <w:tab w:val="left" w:pos="1680"/>
              <w:tab w:val="right" w:leader="dot" w:pos="8296"/>
            </w:tabs>
            <w:rPr>
              <w:del w:id="1079" w:author="249326630@qq.com" w:date="2018-12-23T19:29:00Z"/>
              <w:rFonts w:asciiTheme="minorHAnsi" w:eastAsiaTheme="minorEastAsia" w:hAnsiTheme="minorHAnsi" w:cstheme="minorBidi"/>
              <w:noProof/>
              <w:kern w:val="2"/>
            </w:rPr>
          </w:pPr>
          <w:del w:id="1080" w:author="249326630@qq.com" w:date="2018-12-23T19:29:00Z">
            <w:r w:rsidRPr="00FD714F" w:rsidDel="00FD714F">
              <w:rPr>
                <w:rStyle w:val="aa"/>
                <w:noProof/>
                <w:rPrChange w:id="1081" w:author="249326630@qq.com" w:date="2018-12-23T19:29:00Z">
                  <w:rPr>
                    <w:rStyle w:val="aa"/>
                    <w:noProof/>
                  </w:rPr>
                </w:rPrChange>
              </w:rPr>
              <w:delText>2.4.8</w:delText>
            </w:r>
            <w:r w:rsidDel="00FD714F">
              <w:rPr>
                <w:rFonts w:asciiTheme="minorHAnsi" w:eastAsiaTheme="minorEastAsia" w:hAnsiTheme="minorHAnsi" w:cstheme="minorBidi"/>
                <w:noProof/>
                <w:kern w:val="2"/>
              </w:rPr>
              <w:tab/>
            </w:r>
            <w:r w:rsidRPr="00FD714F" w:rsidDel="00FD714F">
              <w:rPr>
                <w:rStyle w:val="aa"/>
                <w:noProof/>
                <w:rPrChange w:id="1082" w:author="249326630@qq.com" w:date="2018-12-23T19:29:00Z">
                  <w:rPr>
                    <w:rStyle w:val="aa"/>
                    <w:noProof/>
                  </w:rPr>
                </w:rPrChange>
              </w:rPr>
              <w:delText>浏览具体帖子</w:delText>
            </w:r>
            <w:r w:rsidDel="00FD714F">
              <w:rPr>
                <w:noProof/>
                <w:webHidden/>
              </w:rPr>
              <w:tab/>
              <w:delText>135</w:delText>
            </w:r>
          </w:del>
        </w:p>
        <w:p w14:paraId="2D223DCB" w14:textId="13AA9EED" w:rsidR="007B049C" w:rsidDel="00FD714F" w:rsidRDefault="007B049C">
          <w:pPr>
            <w:pStyle w:val="31"/>
            <w:tabs>
              <w:tab w:val="left" w:pos="1680"/>
              <w:tab w:val="right" w:leader="dot" w:pos="8296"/>
            </w:tabs>
            <w:rPr>
              <w:del w:id="1083" w:author="249326630@qq.com" w:date="2018-12-23T19:29:00Z"/>
              <w:rFonts w:asciiTheme="minorHAnsi" w:eastAsiaTheme="minorEastAsia" w:hAnsiTheme="minorHAnsi" w:cstheme="minorBidi"/>
              <w:noProof/>
              <w:kern w:val="2"/>
            </w:rPr>
          </w:pPr>
          <w:del w:id="1084" w:author="249326630@qq.com" w:date="2018-12-23T19:29:00Z">
            <w:r w:rsidRPr="00FD714F" w:rsidDel="00FD714F">
              <w:rPr>
                <w:rStyle w:val="aa"/>
                <w:noProof/>
                <w:rPrChange w:id="1085" w:author="249326630@qq.com" w:date="2018-12-23T19:29:00Z">
                  <w:rPr>
                    <w:rStyle w:val="aa"/>
                    <w:noProof/>
                  </w:rPr>
                </w:rPrChange>
              </w:rPr>
              <w:delText>2.4.9</w:delText>
            </w:r>
            <w:r w:rsidDel="00FD714F">
              <w:rPr>
                <w:rFonts w:asciiTheme="minorHAnsi" w:eastAsiaTheme="minorEastAsia" w:hAnsiTheme="minorHAnsi" w:cstheme="minorBidi"/>
                <w:noProof/>
                <w:kern w:val="2"/>
              </w:rPr>
              <w:tab/>
            </w:r>
            <w:r w:rsidRPr="00FD714F" w:rsidDel="00FD714F">
              <w:rPr>
                <w:rStyle w:val="aa"/>
                <w:noProof/>
                <w:rPrChange w:id="1086" w:author="249326630@qq.com" w:date="2018-12-23T19:29:00Z">
                  <w:rPr>
                    <w:rStyle w:val="aa"/>
                    <w:noProof/>
                  </w:rPr>
                </w:rPrChange>
              </w:rPr>
              <w:delText>举报</w:delText>
            </w:r>
            <w:r w:rsidDel="00FD714F">
              <w:rPr>
                <w:noProof/>
                <w:webHidden/>
              </w:rPr>
              <w:tab/>
              <w:delText>136</w:delText>
            </w:r>
          </w:del>
        </w:p>
        <w:p w14:paraId="15A9611A" w14:textId="39579160" w:rsidR="007B049C" w:rsidDel="00FD714F" w:rsidRDefault="007B049C">
          <w:pPr>
            <w:pStyle w:val="31"/>
            <w:tabs>
              <w:tab w:val="left" w:pos="2100"/>
              <w:tab w:val="right" w:leader="dot" w:pos="8296"/>
            </w:tabs>
            <w:rPr>
              <w:del w:id="1087" w:author="249326630@qq.com" w:date="2018-12-23T19:29:00Z"/>
              <w:rFonts w:asciiTheme="minorHAnsi" w:eastAsiaTheme="minorEastAsia" w:hAnsiTheme="minorHAnsi" w:cstheme="minorBidi"/>
              <w:noProof/>
              <w:kern w:val="2"/>
            </w:rPr>
          </w:pPr>
          <w:del w:id="1088" w:author="249326630@qq.com" w:date="2018-12-23T19:29:00Z">
            <w:r w:rsidRPr="00FD714F" w:rsidDel="00FD714F">
              <w:rPr>
                <w:rStyle w:val="aa"/>
                <w:noProof/>
                <w:rPrChange w:id="1089" w:author="249326630@qq.com" w:date="2018-12-23T19:29:00Z">
                  <w:rPr>
                    <w:rStyle w:val="aa"/>
                    <w:noProof/>
                  </w:rPr>
                </w:rPrChange>
              </w:rPr>
              <w:delText>2.4.10</w:delText>
            </w:r>
            <w:r w:rsidDel="00FD714F">
              <w:rPr>
                <w:rFonts w:asciiTheme="minorHAnsi" w:eastAsiaTheme="minorEastAsia" w:hAnsiTheme="minorHAnsi" w:cstheme="minorBidi"/>
                <w:noProof/>
                <w:kern w:val="2"/>
              </w:rPr>
              <w:tab/>
            </w:r>
            <w:r w:rsidRPr="00FD714F" w:rsidDel="00FD714F">
              <w:rPr>
                <w:rStyle w:val="aa"/>
                <w:noProof/>
                <w:rPrChange w:id="1090" w:author="249326630@qq.com" w:date="2018-12-23T19:29:00Z">
                  <w:rPr>
                    <w:rStyle w:val="aa"/>
                    <w:noProof/>
                  </w:rPr>
                </w:rPrChange>
              </w:rPr>
              <w:delText>回帖</w:delText>
            </w:r>
            <w:r w:rsidDel="00FD714F">
              <w:rPr>
                <w:noProof/>
                <w:webHidden/>
              </w:rPr>
              <w:tab/>
              <w:delText>137</w:delText>
            </w:r>
          </w:del>
        </w:p>
        <w:p w14:paraId="1DFED972" w14:textId="5024A835" w:rsidR="007B049C" w:rsidDel="00FD714F" w:rsidRDefault="007B049C">
          <w:pPr>
            <w:pStyle w:val="31"/>
            <w:tabs>
              <w:tab w:val="left" w:pos="2100"/>
              <w:tab w:val="right" w:leader="dot" w:pos="8296"/>
            </w:tabs>
            <w:rPr>
              <w:del w:id="1091" w:author="249326630@qq.com" w:date="2018-12-23T19:29:00Z"/>
              <w:rFonts w:asciiTheme="minorHAnsi" w:eastAsiaTheme="minorEastAsia" w:hAnsiTheme="minorHAnsi" w:cstheme="minorBidi"/>
              <w:noProof/>
              <w:kern w:val="2"/>
            </w:rPr>
          </w:pPr>
          <w:del w:id="1092" w:author="249326630@qq.com" w:date="2018-12-23T19:29:00Z">
            <w:r w:rsidRPr="00FD714F" w:rsidDel="00FD714F">
              <w:rPr>
                <w:rStyle w:val="aa"/>
                <w:noProof/>
                <w:rPrChange w:id="1093" w:author="249326630@qq.com" w:date="2018-12-23T19:29:00Z">
                  <w:rPr>
                    <w:rStyle w:val="aa"/>
                    <w:noProof/>
                  </w:rPr>
                </w:rPrChange>
              </w:rPr>
              <w:delText>2.4.11</w:delText>
            </w:r>
            <w:r w:rsidDel="00FD714F">
              <w:rPr>
                <w:rFonts w:asciiTheme="minorHAnsi" w:eastAsiaTheme="minorEastAsia" w:hAnsiTheme="minorHAnsi" w:cstheme="minorBidi"/>
                <w:noProof/>
                <w:kern w:val="2"/>
              </w:rPr>
              <w:tab/>
            </w:r>
            <w:r w:rsidRPr="00FD714F" w:rsidDel="00FD714F">
              <w:rPr>
                <w:rStyle w:val="aa"/>
                <w:noProof/>
                <w:rPrChange w:id="1094" w:author="249326630@qq.com" w:date="2018-12-23T19:29:00Z">
                  <w:rPr>
                    <w:rStyle w:val="aa"/>
                    <w:noProof/>
                  </w:rPr>
                </w:rPrChange>
              </w:rPr>
              <w:delText>举报主题</w:delText>
            </w:r>
            <w:r w:rsidDel="00FD714F">
              <w:rPr>
                <w:noProof/>
                <w:webHidden/>
              </w:rPr>
              <w:tab/>
              <w:delText>138</w:delText>
            </w:r>
          </w:del>
        </w:p>
        <w:p w14:paraId="54E8AA54" w14:textId="29CEAD2A" w:rsidR="007B049C" w:rsidDel="00FD714F" w:rsidRDefault="007B049C">
          <w:pPr>
            <w:pStyle w:val="31"/>
            <w:tabs>
              <w:tab w:val="left" w:pos="2100"/>
              <w:tab w:val="right" w:leader="dot" w:pos="8296"/>
            </w:tabs>
            <w:rPr>
              <w:del w:id="1095" w:author="249326630@qq.com" w:date="2018-12-23T19:29:00Z"/>
              <w:rFonts w:asciiTheme="minorHAnsi" w:eastAsiaTheme="minorEastAsia" w:hAnsiTheme="minorHAnsi" w:cstheme="minorBidi"/>
              <w:noProof/>
              <w:kern w:val="2"/>
            </w:rPr>
          </w:pPr>
          <w:del w:id="1096" w:author="249326630@qq.com" w:date="2018-12-23T19:29:00Z">
            <w:r w:rsidRPr="00FD714F" w:rsidDel="00FD714F">
              <w:rPr>
                <w:rStyle w:val="aa"/>
                <w:noProof/>
                <w:rPrChange w:id="1097" w:author="249326630@qq.com" w:date="2018-12-23T19:29:00Z">
                  <w:rPr>
                    <w:rStyle w:val="aa"/>
                    <w:noProof/>
                  </w:rPr>
                </w:rPrChange>
              </w:rPr>
              <w:delText>2.4.12</w:delText>
            </w:r>
            <w:r w:rsidDel="00FD714F">
              <w:rPr>
                <w:rFonts w:asciiTheme="minorHAnsi" w:eastAsiaTheme="minorEastAsia" w:hAnsiTheme="minorHAnsi" w:cstheme="minorBidi"/>
                <w:noProof/>
                <w:kern w:val="2"/>
              </w:rPr>
              <w:tab/>
            </w:r>
            <w:r w:rsidRPr="00FD714F" w:rsidDel="00FD714F">
              <w:rPr>
                <w:rStyle w:val="aa"/>
                <w:noProof/>
                <w:rPrChange w:id="1098" w:author="249326630@qq.com" w:date="2018-12-23T19:29:00Z">
                  <w:rPr>
                    <w:rStyle w:val="aa"/>
                    <w:noProof/>
                  </w:rPr>
                </w:rPrChange>
              </w:rPr>
              <w:delText>举报回复</w:delText>
            </w:r>
            <w:r w:rsidDel="00FD714F">
              <w:rPr>
                <w:noProof/>
                <w:webHidden/>
              </w:rPr>
              <w:tab/>
              <w:delText>139</w:delText>
            </w:r>
          </w:del>
        </w:p>
        <w:p w14:paraId="7CDB3007" w14:textId="4015D69B" w:rsidR="007B049C" w:rsidDel="00FD714F" w:rsidRDefault="007B049C">
          <w:pPr>
            <w:pStyle w:val="31"/>
            <w:tabs>
              <w:tab w:val="left" w:pos="2100"/>
              <w:tab w:val="right" w:leader="dot" w:pos="8296"/>
            </w:tabs>
            <w:rPr>
              <w:del w:id="1099" w:author="249326630@qq.com" w:date="2018-12-23T19:29:00Z"/>
              <w:rFonts w:asciiTheme="minorHAnsi" w:eastAsiaTheme="minorEastAsia" w:hAnsiTheme="minorHAnsi" w:cstheme="minorBidi"/>
              <w:noProof/>
              <w:kern w:val="2"/>
            </w:rPr>
          </w:pPr>
          <w:del w:id="1100" w:author="249326630@qq.com" w:date="2018-12-23T19:29:00Z">
            <w:r w:rsidRPr="00FD714F" w:rsidDel="00FD714F">
              <w:rPr>
                <w:rStyle w:val="aa"/>
                <w:noProof/>
                <w:rPrChange w:id="1101" w:author="249326630@qq.com" w:date="2018-12-23T19:29:00Z">
                  <w:rPr>
                    <w:rStyle w:val="aa"/>
                    <w:noProof/>
                  </w:rPr>
                </w:rPrChange>
              </w:rPr>
              <w:delText>2.4.13</w:delText>
            </w:r>
            <w:r w:rsidDel="00FD714F">
              <w:rPr>
                <w:rFonts w:asciiTheme="minorHAnsi" w:eastAsiaTheme="minorEastAsia" w:hAnsiTheme="minorHAnsi" w:cstheme="minorBidi"/>
                <w:noProof/>
                <w:kern w:val="2"/>
              </w:rPr>
              <w:tab/>
            </w:r>
            <w:r w:rsidRPr="00FD714F" w:rsidDel="00FD714F">
              <w:rPr>
                <w:rStyle w:val="aa"/>
                <w:noProof/>
                <w:rPrChange w:id="1102" w:author="249326630@qq.com" w:date="2018-12-23T19:29:00Z">
                  <w:rPr>
                    <w:rStyle w:val="aa"/>
                    <w:noProof/>
                  </w:rPr>
                </w:rPrChange>
              </w:rPr>
              <w:delText>帖子分页</w:delText>
            </w:r>
            <w:r w:rsidDel="00FD714F">
              <w:rPr>
                <w:noProof/>
                <w:webHidden/>
              </w:rPr>
              <w:tab/>
              <w:delText>140</w:delText>
            </w:r>
          </w:del>
        </w:p>
        <w:p w14:paraId="7FCE82BC" w14:textId="33124A86" w:rsidR="007B049C" w:rsidDel="00FD714F" w:rsidRDefault="007B049C">
          <w:pPr>
            <w:pStyle w:val="31"/>
            <w:tabs>
              <w:tab w:val="left" w:pos="2100"/>
              <w:tab w:val="right" w:leader="dot" w:pos="8296"/>
            </w:tabs>
            <w:rPr>
              <w:del w:id="1103" w:author="249326630@qq.com" w:date="2018-12-23T19:29:00Z"/>
              <w:rFonts w:asciiTheme="minorHAnsi" w:eastAsiaTheme="minorEastAsia" w:hAnsiTheme="minorHAnsi" w:cstheme="minorBidi"/>
              <w:noProof/>
              <w:kern w:val="2"/>
            </w:rPr>
          </w:pPr>
          <w:del w:id="1104" w:author="249326630@qq.com" w:date="2018-12-23T19:29:00Z">
            <w:r w:rsidRPr="00FD714F" w:rsidDel="00FD714F">
              <w:rPr>
                <w:rStyle w:val="aa"/>
                <w:noProof/>
                <w:rPrChange w:id="1105" w:author="249326630@qq.com" w:date="2018-12-23T19:29:00Z">
                  <w:rPr>
                    <w:rStyle w:val="aa"/>
                    <w:noProof/>
                  </w:rPr>
                </w:rPrChange>
              </w:rPr>
              <w:delText>2.4.14</w:delText>
            </w:r>
            <w:r w:rsidDel="00FD714F">
              <w:rPr>
                <w:rFonts w:asciiTheme="minorHAnsi" w:eastAsiaTheme="minorEastAsia" w:hAnsiTheme="minorHAnsi" w:cstheme="minorBidi"/>
                <w:noProof/>
                <w:kern w:val="2"/>
              </w:rPr>
              <w:tab/>
            </w:r>
            <w:r w:rsidRPr="00FD714F" w:rsidDel="00FD714F">
              <w:rPr>
                <w:rStyle w:val="aa"/>
                <w:noProof/>
                <w:rPrChange w:id="1106" w:author="249326630@qq.com" w:date="2018-12-23T19:29:00Z">
                  <w:rPr>
                    <w:rStyle w:val="aa"/>
                    <w:noProof/>
                  </w:rPr>
                </w:rPrChange>
              </w:rPr>
              <w:delText>帖子排序</w:delText>
            </w:r>
            <w:r w:rsidDel="00FD714F">
              <w:rPr>
                <w:noProof/>
                <w:webHidden/>
              </w:rPr>
              <w:tab/>
              <w:delText>141</w:delText>
            </w:r>
          </w:del>
        </w:p>
        <w:p w14:paraId="307A72CA" w14:textId="3B62AC8A" w:rsidR="007B049C" w:rsidDel="00FD714F" w:rsidRDefault="007B049C">
          <w:pPr>
            <w:pStyle w:val="31"/>
            <w:tabs>
              <w:tab w:val="left" w:pos="2100"/>
              <w:tab w:val="right" w:leader="dot" w:pos="8296"/>
            </w:tabs>
            <w:rPr>
              <w:del w:id="1107" w:author="249326630@qq.com" w:date="2018-12-23T19:29:00Z"/>
              <w:rFonts w:asciiTheme="minorHAnsi" w:eastAsiaTheme="minorEastAsia" w:hAnsiTheme="minorHAnsi" w:cstheme="minorBidi"/>
              <w:noProof/>
              <w:kern w:val="2"/>
            </w:rPr>
          </w:pPr>
          <w:del w:id="1108" w:author="249326630@qq.com" w:date="2018-12-23T19:29:00Z">
            <w:r w:rsidRPr="00FD714F" w:rsidDel="00FD714F">
              <w:rPr>
                <w:rStyle w:val="aa"/>
                <w:noProof/>
                <w:rPrChange w:id="1109" w:author="249326630@qq.com" w:date="2018-12-23T19:29:00Z">
                  <w:rPr>
                    <w:rStyle w:val="aa"/>
                    <w:noProof/>
                  </w:rPr>
                </w:rPrChange>
              </w:rPr>
              <w:delText>2.4.15</w:delText>
            </w:r>
            <w:r w:rsidDel="00FD714F">
              <w:rPr>
                <w:rFonts w:asciiTheme="minorHAnsi" w:eastAsiaTheme="minorEastAsia" w:hAnsiTheme="minorHAnsi" w:cstheme="minorBidi"/>
                <w:noProof/>
                <w:kern w:val="2"/>
              </w:rPr>
              <w:tab/>
            </w:r>
            <w:r w:rsidRPr="00FD714F" w:rsidDel="00FD714F">
              <w:rPr>
                <w:rStyle w:val="aa"/>
                <w:noProof/>
                <w:rPrChange w:id="1110" w:author="249326630@qq.com" w:date="2018-12-23T19:29:00Z">
                  <w:rPr>
                    <w:rStyle w:val="aa"/>
                    <w:noProof/>
                  </w:rPr>
                </w:rPrChange>
              </w:rPr>
              <w:delText>按照作者排序</w:delText>
            </w:r>
            <w:r w:rsidDel="00FD714F">
              <w:rPr>
                <w:noProof/>
                <w:webHidden/>
              </w:rPr>
              <w:tab/>
              <w:delText>142</w:delText>
            </w:r>
          </w:del>
        </w:p>
        <w:p w14:paraId="64927909" w14:textId="519FBE6F" w:rsidR="007B049C" w:rsidDel="00FD714F" w:rsidRDefault="007B049C">
          <w:pPr>
            <w:pStyle w:val="31"/>
            <w:tabs>
              <w:tab w:val="left" w:pos="2100"/>
              <w:tab w:val="right" w:leader="dot" w:pos="8296"/>
            </w:tabs>
            <w:rPr>
              <w:del w:id="1111" w:author="249326630@qq.com" w:date="2018-12-23T19:29:00Z"/>
              <w:rFonts w:asciiTheme="minorHAnsi" w:eastAsiaTheme="minorEastAsia" w:hAnsiTheme="minorHAnsi" w:cstheme="minorBidi"/>
              <w:noProof/>
              <w:kern w:val="2"/>
            </w:rPr>
          </w:pPr>
          <w:del w:id="1112" w:author="249326630@qq.com" w:date="2018-12-23T19:29:00Z">
            <w:r w:rsidRPr="00FD714F" w:rsidDel="00FD714F">
              <w:rPr>
                <w:rStyle w:val="aa"/>
                <w:noProof/>
                <w:rPrChange w:id="1113" w:author="249326630@qq.com" w:date="2018-12-23T19:29:00Z">
                  <w:rPr>
                    <w:rStyle w:val="aa"/>
                    <w:noProof/>
                  </w:rPr>
                </w:rPrChange>
              </w:rPr>
              <w:delText>2.4.16</w:delText>
            </w:r>
            <w:r w:rsidDel="00FD714F">
              <w:rPr>
                <w:rFonts w:asciiTheme="minorHAnsi" w:eastAsiaTheme="minorEastAsia" w:hAnsiTheme="minorHAnsi" w:cstheme="minorBidi"/>
                <w:noProof/>
                <w:kern w:val="2"/>
              </w:rPr>
              <w:tab/>
            </w:r>
            <w:r w:rsidRPr="00FD714F" w:rsidDel="00FD714F">
              <w:rPr>
                <w:rStyle w:val="aa"/>
                <w:noProof/>
                <w:rPrChange w:id="1114" w:author="249326630@qq.com" w:date="2018-12-23T19:29:00Z">
                  <w:rPr>
                    <w:rStyle w:val="aa"/>
                    <w:noProof/>
                  </w:rPr>
                </w:rPrChange>
              </w:rPr>
              <w:delText>按照时间排序</w:delText>
            </w:r>
            <w:r w:rsidDel="00FD714F">
              <w:rPr>
                <w:noProof/>
                <w:webHidden/>
              </w:rPr>
              <w:tab/>
              <w:delText>143</w:delText>
            </w:r>
          </w:del>
        </w:p>
        <w:p w14:paraId="623A3D50" w14:textId="6E1C3F2E" w:rsidR="007B049C" w:rsidDel="00FD714F" w:rsidRDefault="007B049C">
          <w:pPr>
            <w:pStyle w:val="21"/>
            <w:tabs>
              <w:tab w:val="left" w:pos="1260"/>
              <w:tab w:val="right" w:leader="dot" w:pos="8296"/>
            </w:tabs>
            <w:rPr>
              <w:del w:id="1115" w:author="249326630@qq.com" w:date="2018-12-23T19:29:00Z"/>
              <w:rFonts w:asciiTheme="minorHAnsi" w:eastAsiaTheme="minorEastAsia" w:hAnsiTheme="minorHAnsi" w:cstheme="minorBidi"/>
              <w:noProof/>
              <w:kern w:val="2"/>
            </w:rPr>
          </w:pPr>
          <w:del w:id="1116" w:author="249326630@qq.com" w:date="2018-12-23T19:29:00Z">
            <w:r w:rsidRPr="00FD714F" w:rsidDel="00FD714F">
              <w:rPr>
                <w:rStyle w:val="aa"/>
                <w:noProof/>
                <w:rPrChange w:id="1117" w:author="249326630@qq.com" w:date="2018-12-23T19:29:00Z">
                  <w:rPr>
                    <w:rStyle w:val="aa"/>
                    <w:noProof/>
                  </w:rPr>
                </w:rPrChange>
              </w:rPr>
              <w:delText>2.5</w:delText>
            </w:r>
            <w:r w:rsidDel="00FD714F">
              <w:rPr>
                <w:rFonts w:asciiTheme="minorHAnsi" w:eastAsiaTheme="minorEastAsia" w:hAnsiTheme="minorHAnsi" w:cstheme="minorBidi"/>
                <w:noProof/>
                <w:kern w:val="2"/>
              </w:rPr>
              <w:tab/>
            </w:r>
            <w:r w:rsidRPr="00FD714F" w:rsidDel="00FD714F">
              <w:rPr>
                <w:rStyle w:val="aa"/>
                <w:noProof/>
                <w:rPrChange w:id="1118" w:author="249326630@qq.com" w:date="2018-12-23T19:29:00Z">
                  <w:rPr>
                    <w:rStyle w:val="aa"/>
                    <w:noProof/>
                  </w:rPr>
                </w:rPrChange>
              </w:rPr>
              <w:delText>课程</w:delText>
            </w:r>
            <w:r w:rsidDel="00FD714F">
              <w:rPr>
                <w:noProof/>
                <w:webHidden/>
              </w:rPr>
              <w:tab/>
              <w:delText>144</w:delText>
            </w:r>
          </w:del>
        </w:p>
        <w:p w14:paraId="6F4F073E" w14:textId="3094236E" w:rsidR="007B049C" w:rsidDel="00FD714F" w:rsidRDefault="007B049C">
          <w:pPr>
            <w:pStyle w:val="31"/>
            <w:tabs>
              <w:tab w:val="left" w:pos="1680"/>
              <w:tab w:val="right" w:leader="dot" w:pos="8296"/>
            </w:tabs>
            <w:rPr>
              <w:del w:id="1119" w:author="249326630@qq.com" w:date="2018-12-23T19:29:00Z"/>
              <w:rFonts w:asciiTheme="minorHAnsi" w:eastAsiaTheme="minorEastAsia" w:hAnsiTheme="minorHAnsi" w:cstheme="minorBidi"/>
              <w:noProof/>
              <w:kern w:val="2"/>
            </w:rPr>
          </w:pPr>
          <w:del w:id="1120" w:author="249326630@qq.com" w:date="2018-12-23T19:29:00Z">
            <w:r w:rsidRPr="00FD714F" w:rsidDel="00FD714F">
              <w:rPr>
                <w:rStyle w:val="aa"/>
                <w:noProof/>
                <w:rPrChange w:id="1121" w:author="249326630@qq.com" w:date="2018-12-23T19:29:00Z">
                  <w:rPr>
                    <w:rStyle w:val="aa"/>
                    <w:noProof/>
                  </w:rPr>
                </w:rPrChange>
              </w:rPr>
              <w:delText>2.5.1</w:delText>
            </w:r>
            <w:r w:rsidDel="00FD714F">
              <w:rPr>
                <w:rFonts w:asciiTheme="minorHAnsi" w:eastAsiaTheme="minorEastAsia" w:hAnsiTheme="minorHAnsi" w:cstheme="minorBidi"/>
                <w:noProof/>
                <w:kern w:val="2"/>
              </w:rPr>
              <w:tab/>
            </w:r>
            <w:r w:rsidRPr="00FD714F" w:rsidDel="00FD714F">
              <w:rPr>
                <w:rStyle w:val="aa"/>
                <w:noProof/>
                <w:rPrChange w:id="1122" w:author="249326630@qq.com" w:date="2018-12-23T19:29:00Z">
                  <w:rPr>
                    <w:rStyle w:val="aa"/>
                    <w:noProof/>
                  </w:rPr>
                </w:rPrChange>
              </w:rPr>
              <w:delText>下载课程资料</w:delText>
            </w:r>
            <w:r w:rsidDel="00FD714F">
              <w:rPr>
                <w:noProof/>
                <w:webHidden/>
              </w:rPr>
              <w:tab/>
              <w:delText>144</w:delText>
            </w:r>
          </w:del>
        </w:p>
        <w:p w14:paraId="45D5C5EA" w14:textId="263A6B16" w:rsidR="007B049C" w:rsidDel="00FD714F" w:rsidRDefault="007B049C">
          <w:pPr>
            <w:pStyle w:val="31"/>
            <w:tabs>
              <w:tab w:val="left" w:pos="1680"/>
              <w:tab w:val="right" w:leader="dot" w:pos="8296"/>
            </w:tabs>
            <w:rPr>
              <w:del w:id="1123" w:author="249326630@qq.com" w:date="2018-12-23T19:29:00Z"/>
              <w:rFonts w:asciiTheme="minorHAnsi" w:eastAsiaTheme="minorEastAsia" w:hAnsiTheme="minorHAnsi" w:cstheme="minorBidi"/>
              <w:noProof/>
              <w:kern w:val="2"/>
            </w:rPr>
          </w:pPr>
          <w:del w:id="1124" w:author="249326630@qq.com" w:date="2018-12-23T19:29:00Z">
            <w:r w:rsidRPr="00FD714F" w:rsidDel="00FD714F">
              <w:rPr>
                <w:rStyle w:val="aa"/>
                <w:noProof/>
                <w:rPrChange w:id="1125" w:author="249326630@qq.com" w:date="2018-12-23T19:29:00Z">
                  <w:rPr>
                    <w:rStyle w:val="aa"/>
                    <w:noProof/>
                  </w:rPr>
                </w:rPrChange>
              </w:rPr>
              <w:delText>2.5.2</w:delText>
            </w:r>
            <w:r w:rsidDel="00FD714F">
              <w:rPr>
                <w:rFonts w:asciiTheme="minorHAnsi" w:eastAsiaTheme="minorEastAsia" w:hAnsiTheme="minorHAnsi" w:cstheme="minorBidi"/>
                <w:noProof/>
                <w:kern w:val="2"/>
              </w:rPr>
              <w:tab/>
            </w:r>
            <w:r w:rsidRPr="00FD714F" w:rsidDel="00FD714F">
              <w:rPr>
                <w:rStyle w:val="aa"/>
                <w:noProof/>
                <w:rPrChange w:id="1126" w:author="249326630@qq.com" w:date="2018-12-23T19:29:00Z">
                  <w:rPr>
                    <w:rStyle w:val="aa"/>
                    <w:noProof/>
                  </w:rPr>
                </w:rPrChange>
              </w:rPr>
              <w:delText>浏览教师介绍</w:delText>
            </w:r>
            <w:r w:rsidDel="00FD714F">
              <w:rPr>
                <w:noProof/>
                <w:webHidden/>
              </w:rPr>
              <w:tab/>
              <w:delText>145</w:delText>
            </w:r>
          </w:del>
        </w:p>
        <w:p w14:paraId="35168D88" w14:textId="4C73EA54" w:rsidR="007B049C" w:rsidDel="00FD714F" w:rsidRDefault="007B049C">
          <w:pPr>
            <w:pStyle w:val="31"/>
            <w:tabs>
              <w:tab w:val="left" w:pos="1680"/>
              <w:tab w:val="right" w:leader="dot" w:pos="8296"/>
            </w:tabs>
            <w:rPr>
              <w:del w:id="1127" w:author="249326630@qq.com" w:date="2018-12-23T19:29:00Z"/>
              <w:rFonts w:asciiTheme="minorHAnsi" w:eastAsiaTheme="minorEastAsia" w:hAnsiTheme="minorHAnsi" w:cstheme="minorBidi"/>
              <w:noProof/>
              <w:kern w:val="2"/>
            </w:rPr>
          </w:pPr>
          <w:del w:id="1128" w:author="249326630@qq.com" w:date="2018-12-23T19:29:00Z">
            <w:r w:rsidRPr="00FD714F" w:rsidDel="00FD714F">
              <w:rPr>
                <w:rStyle w:val="aa"/>
                <w:noProof/>
                <w:rPrChange w:id="1129" w:author="249326630@qq.com" w:date="2018-12-23T19:29:00Z">
                  <w:rPr>
                    <w:rStyle w:val="aa"/>
                    <w:noProof/>
                  </w:rPr>
                </w:rPrChange>
              </w:rPr>
              <w:delText>2.5.3</w:delText>
            </w:r>
            <w:r w:rsidDel="00FD714F">
              <w:rPr>
                <w:rFonts w:asciiTheme="minorHAnsi" w:eastAsiaTheme="minorEastAsia" w:hAnsiTheme="minorHAnsi" w:cstheme="minorBidi"/>
                <w:noProof/>
                <w:kern w:val="2"/>
              </w:rPr>
              <w:tab/>
            </w:r>
            <w:r w:rsidRPr="00FD714F" w:rsidDel="00FD714F">
              <w:rPr>
                <w:rStyle w:val="aa"/>
                <w:noProof/>
                <w:rPrChange w:id="1130" w:author="249326630@qq.com" w:date="2018-12-23T19:29:00Z">
                  <w:rPr>
                    <w:rStyle w:val="aa"/>
                    <w:noProof/>
                  </w:rPr>
                </w:rPrChange>
              </w:rPr>
              <w:delText>浏览课程预览图</w:delText>
            </w:r>
            <w:r w:rsidDel="00FD714F">
              <w:rPr>
                <w:noProof/>
                <w:webHidden/>
              </w:rPr>
              <w:tab/>
              <w:delText>146</w:delText>
            </w:r>
          </w:del>
        </w:p>
        <w:p w14:paraId="3D4066FC" w14:textId="77A84C30" w:rsidR="007B049C" w:rsidDel="00FD714F" w:rsidRDefault="007B049C">
          <w:pPr>
            <w:pStyle w:val="31"/>
            <w:tabs>
              <w:tab w:val="left" w:pos="1680"/>
              <w:tab w:val="right" w:leader="dot" w:pos="8296"/>
            </w:tabs>
            <w:rPr>
              <w:del w:id="1131" w:author="249326630@qq.com" w:date="2018-12-23T19:29:00Z"/>
              <w:rFonts w:asciiTheme="minorHAnsi" w:eastAsiaTheme="minorEastAsia" w:hAnsiTheme="minorHAnsi" w:cstheme="minorBidi"/>
              <w:noProof/>
              <w:kern w:val="2"/>
            </w:rPr>
          </w:pPr>
          <w:del w:id="1132" w:author="249326630@qq.com" w:date="2018-12-23T19:29:00Z">
            <w:r w:rsidRPr="00FD714F" w:rsidDel="00FD714F">
              <w:rPr>
                <w:rStyle w:val="aa"/>
                <w:noProof/>
                <w:rPrChange w:id="1133" w:author="249326630@qq.com" w:date="2018-12-23T19:29:00Z">
                  <w:rPr>
                    <w:rStyle w:val="aa"/>
                    <w:noProof/>
                  </w:rPr>
                </w:rPrChange>
              </w:rPr>
              <w:delText>2.5.4</w:delText>
            </w:r>
            <w:r w:rsidDel="00FD714F">
              <w:rPr>
                <w:rFonts w:asciiTheme="minorHAnsi" w:eastAsiaTheme="minorEastAsia" w:hAnsiTheme="minorHAnsi" w:cstheme="minorBidi"/>
                <w:noProof/>
                <w:kern w:val="2"/>
              </w:rPr>
              <w:tab/>
            </w:r>
            <w:r w:rsidRPr="00FD714F" w:rsidDel="00FD714F">
              <w:rPr>
                <w:rStyle w:val="aa"/>
                <w:noProof/>
                <w:rPrChange w:id="1134" w:author="249326630@qq.com" w:date="2018-12-23T19:29:00Z">
                  <w:rPr>
                    <w:rStyle w:val="aa"/>
                    <w:noProof/>
                  </w:rPr>
                </w:rPrChange>
              </w:rPr>
              <w:delText>浏览课程公告</w:delText>
            </w:r>
            <w:r w:rsidDel="00FD714F">
              <w:rPr>
                <w:noProof/>
                <w:webHidden/>
              </w:rPr>
              <w:tab/>
              <w:delText>147</w:delText>
            </w:r>
          </w:del>
        </w:p>
        <w:p w14:paraId="6ABB9D72" w14:textId="3812692C" w:rsidR="007B049C" w:rsidDel="00FD714F" w:rsidRDefault="007B049C">
          <w:pPr>
            <w:pStyle w:val="31"/>
            <w:tabs>
              <w:tab w:val="left" w:pos="1680"/>
              <w:tab w:val="right" w:leader="dot" w:pos="8296"/>
            </w:tabs>
            <w:rPr>
              <w:del w:id="1135" w:author="249326630@qq.com" w:date="2018-12-23T19:29:00Z"/>
              <w:rFonts w:asciiTheme="minorHAnsi" w:eastAsiaTheme="minorEastAsia" w:hAnsiTheme="minorHAnsi" w:cstheme="minorBidi"/>
              <w:noProof/>
              <w:kern w:val="2"/>
            </w:rPr>
          </w:pPr>
          <w:del w:id="1136" w:author="249326630@qq.com" w:date="2018-12-23T19:29:00Z">
            <w:r w:rsidRPr="00FD714F" w:rsidDel="00FD714F">
              <w:rPr>
                <w:rStyle w:val="aa"/>
                <w:noProof/>
                <w:rPrChange w:id="1137" w:author="249326630@qq.com" w:date="2018-12-23T19:29:00Z">
                  <w:rPr>
                    <w:rStyle w:val="aa"/>
                    <w:noProof/>
                  </w:rPr>
                </w:rPrChange>
              </w:rPr>
              <w:delText>2.5.5</w:delText>
            </w:r>
            <w:r w:rsidDel="00FD714F">
              <w:rPr>
                <w:rFonts w:asciiTheme="minorHAnsi" w:eastAsiaTheme="minorEastAsia" w:hAnsiTheme="minorHAnsi" w:cstheme="minorBidi"/>
                <w:noProof/>
                <w:kern w:val="2"/>
              </w:rPr>
              <w:tab/>
            </w:r>
            <w:r w:rsidRPr="00FD714F" w:rsidDel="00FD714F">
              <w:rPr>
                <w:rStyle w:val="aa"/>
                <w:noProof/>
                <w:rPrChange w:id="1138" w:author="249326630@qq.com" w:date="2018-12-23T19:29:00Z">
                  <w:rPr>
                    <w:rStyle w:val="aa"/>
                    <w:noProof/>
                  </w:rPr>
                </w:rPrChange>
              </w:rPr>
              <w:delText>浏览置顶公告</w:delText>
            </w:r>
            <w:r w:rsidDel="00FD714F">
              <w:rPr>
                <w:noProof/>
                <w:webHidden/>
              </w:rPr>
              <w:tab/>
              <w:delText>148</w:delText>
            </w:r>
          </w:del>
        </w:p>
        <w:p w14:paraId="3A941EB1" w14:textId="77743F0A" w:rsidR="007B049C" w:rsidDel="00FD714F" w:rsidRDefault="007B049C">
          <w:pPr>
            <w:pStyle w:val="31"/>
            <w:tabs>
              <w:tab w:val="left" w:pos="1680"/>
              <w:tab w:val="right" w:leader="dot" w:pos="8296"/>
            </w:tabs>
            <w:rPr>
              <w:del w:id="1139" w:author="249326630@qq.com" w:date="2018-12-23T19:29:00Z"/>
              <w:rFonts w:asciiTheme="minorHAnsi" w:eastAsiaTheme="minorEastAsia" w:hAnsiTheme="minorHAnsi" w:cstheme="minorBidi"/>
              <w:noProof/>
              <w:kern w:val="2"/>
            </w:rPr>
          </w:pPr>
          <w:del w:id="1140" w:author="249326630@qq.com" w:date="2018-12-23T19:29:00Z">
            <w:r w:rsidRPr="00FD714F" w:rsidDel="00FD714F">
              <w:rPr>
                <w:rStyle w:val="aa"/>
                <w:noProof/>
                <w:rPrChange w:id="1141" w:author="249326630@qq.com" w:date="2018-12-23T19:29:00Z">
                  <w:rPr>
                    <w:rStyle w:val="aa"/>
                    <w:noProof/>
                  </w:rPr>
                </w:rPrChange>
              </w:rPr>
              <w:delText>2.5.6</w:delText>
            </w:r>
            <w:r w:rsidDel="00FD714F">
              <w:rPr>
                <w:rFonts w:asciiTheme="minorHAnsi" w:eastAsiaTheme="minorEastAsia" w:hAnsiTheme="minorHAnsi" w:cstheme="minorBidi"/>
                <w:noProof/>
                <w:kern w:val="2"/>
              </w:rPr>
              <w:tab/>
            </w:r>
            <w:r w:rsidRPr="00FD714F" w:rsidDel="00FD714F">
              <w:rPr>
                <w:rStyle w:val="aa"/>
                <w:noProof/>
                <w:rPrChange w:id="1142" w:author="249326630@qq.com" w:date="2018-12-23T19:29:00Z">
                  <w:rPr>
                    <w:rStyle w:val="aa"/>
                    <w:noProof/>
                  </w:rPr>
                </w:rPrChange>
              </w:rPr>
              <w:delText>浏览课程介绍</w:delText>
            </w:r>
            <w:r w:rsidDel="00FD714F">
              <w:rPr>
                <w:noProof/>
                <w:webHidden/>
              </w:rPr>
              <w:tab/>
              <w:delText>149</w:delText>
            </w:r>
          </w:del>
        </w:p>
        <w:p w14:paraId="5F6A44F0" w14:textId="169EE5D3" w:rsidR="007B049C" w:rsidDel="00FD714F" w:rsidRDefault="007B049C">
          <w:pPr>
            <w:pStyle w:val="31"/>
            <w:tabs>
              <w:tab w:val="left" w:pos="1680"/>
              <w:tab w:val="right" w:leader="dot" w:pos="8296"/>
            </w:tabs>
            <w:rPr>
              <w:del w:id="1143" w:author="249326630@qq.com" w:date="2018-12-23T19:29:00Z"/>
              <w:rFonts w:asciiTheme="minorHAnsi" w:eastAsiaTheme="minorEastAsia" w:hAnsiTheme="minorHAnsi" w:cstheme="minorBidi"/>
              <w:noProof/>
              <w:kern w:val="2"/>
            </w:rPr>
          </w:pPr>
          <w:del w:id="1144" w:author="249326630@qq.com" w:date="2018-12-23T19:29:00Z">
            <w:r w:rsidRPr="00FD714F" w:rsidDel="00FD714F">
              <w:rPr>
                <w:rStyle w:val="aa"/>
                <w:noProof/>
                <w:rPrChange w:id="1145" w:author="249326630@qq.com" w:date="2018-12-23T19:29:00Z">
                  <w:rPr>
                    <w:rStyle w:val="aa"/>
                    <w:noProof/>
                  </w:rPr>
                </w:rPrChange>
              </w:rPr>
              <w:delText>2.5.7</w:delText>
            </w:r>
            <w:r w:rsidDel="00FD714F">
              <w:rPr>
                <w:rFonts w:asciiTheme="minorHAnsi" w:eastAsiaTheme="minorEastAsia" w:hAnsiTheme="minorHAnsi" w:cstheme="minorBidi"/>
                <w:noProof/>
                <w:kern w:val="2"/>
              </w:rPr>
              <w:tab/>
            </w:r>
            <w:r w:rsidRPr="00FD714F" w:rsidDel="00FD714F">
              <w:rPr>
                <w:rStyle w:val="aa"/>
                <w:noProof/>
                <w:rPrChange w:id="1146" w:author="249326630@qq.com" w:date="2018-12-23T19:29:00Z">
                  <w:rPr>
                    <w:rStyle w:val="aa"/>
                    <w:noProof/>
                  </w:rPr>
                </w:rPrChange>
              </w:rPr>
              <w:delText>关注课程</w:delText>
            </w:r>
            <w:r w:rsidDel="00FD714F">
              <w:rPr>
                <w:noProof/>
                <w:webHidden/>
              </w:rPr>
              <w:tab/>
              <w:delText>150</w:delText>
            </w:r>
          </w:del>
        </w:p>
        <w:p w14:paraId="0AE3A6D3" w14:textId="291FC8EA" w:rsidR="007B049C" w:rsidDel="00FD714F" w:rsidRDefault="007B049C">
          <w:pPr>
            <w:pStyle w:val="31"/>
            <w:tabs>
              <w:tab w:val="left" w:pos="1680"/>
              <w:tab w:val="right" w:leader="dot" w:pos="8296"/>
            </w:tabs>
            <w:rPr>
              <w:del w:id="1147" w:author="249326630@qq.com" w:date="2018-12-23T19:29:00Z"/>
              <w:rFonts w:asciiTheme="minorHAnsi" w:eastAsiaTheme="minorEastAsia" w:hAnsiTheme="minorHAnsi" w:cstheme="minorBidi"/>
              <w:noProof/>
              <w:kern w:val="2"/>
            </w:rPr>
          </w:pPr>
          <w:del w:id="1148" w:author="249326630@qq.com" w:date="2018-12-23T19:29:00Z">
            <w:r w:rsidRPr="00FD714F" w:rsidDel="00FD714F">
              <w:rPr>
                <w:rStyle w:val="aa"/>
                <w:noProof/>
                <w:rPrChange w:id="1149" w:author="249326630@qq.com" w:date="2018-12-23T19:29:00Z">
                  <w:rPr>
                    <w:rStyle w:val="aa"/>
                    <w:noProof/>
                  </w:rPr>
                </w:rPrChange>
              </w:rPr>
              <w:delText>2.5.8</w:delText>
            </w:r>
            <w:r w:rsidDel="00FD714F">
              <w:rPr>
                <w:rFonts w:asciiTheme="minorHAnsi" w:eastAsiaTheme="minorEastAsia" w:hAnsiTheme="minorHAnsi" w:cstheme="minorBidi"/>
                <w:noProof/>
                <w:kern w:val="2"/>
              </w:rPr>
              <w:tab/>
            </w:r>
            <w:r w:rsidRPr="00FD714F" w:rsidDel="00FD714F">
              <w:rPr>
                <w:rStyle w:val="aa"/>
                <w:noProof/>
                <w:rPrChange w:id="1150" w:author="249326630@qq.com" w:date="2018-12-23T19:29:00Z">
                  <w:rPr>
                    <w:rStyle w:val="aa"/>
                    <w:noProof/>
                  </w:rPr>
                </w:rPrChange>
              </w:rPr>
              <w:delText>课程搜索</w:delText>
            </w:r>
            <w:r w:rsidDel="00FD714F">
              <w:rPr>
                <w:noProof/>
                <w:webHidden/>
              </w:rPr>
              <w:tab/>
              <w:delText>151</w:delText>
            </w:r>
          </w:del>
        </w:p>
        <w:p w14:paraId="5A8394E3" w14:textId="6EFD1507" w:rsidR="007B049C" w:rsidDel="00FD714F" w:rsidRDefault="007B049C">
          <w:pPr>
            <w:pStyle w:val="31"/>
            <w:tabs>
              <w:tab w:val="left" w:pos="1680"/>
              <w:tab w:val="right" w:leader="dot" w:pos="8296"/>
            </w:tabs>
            <w:rPr>
              <w:del w:id="1151" w:author="249326630@qq.com" w:date="2018-12-23T19:29:00Z"/>
              <w:rFonts w:asciiTheme="minorHAnsi" w:eastAsiaTheme="minorEastAsia" w:hAnsiTheme="minorHAnsi" w:cstheme="minorBidi"/>
              <w:noProof/>
              <w:kern w:val="2"/>
            </w:rPr>
          </w:pPr>
          <w:del w:id="1152" w:author="249326630@qq.com" w:date="2018-12-23T19:29:00Z">
            <w:r w:rsidRPr="00FD714F" w:rsidDel="00FD714F">
              <w:rPr>
                <w:rStyle w:val="aa"/>
                <w:noProof/>
                <w:rPrChange w:id="1153" w:author="249326630@qq.com" w:date="2018-12-23T19:29:00Z">
                  <w:rPr>
                    <w:rStyle w:val="aa"/>
                    <w:noProof/>
                  </w:rPr>
                </w:rPrChange>
              </w:rPr>
              <w:delText>2.5.9</w:delText>
            </w:r>
            <w:r w:rsidDel="00FD714F">
              <w:rPr>
                <w:rFonts w:asciiTheme="minorHAnsi" w:eastAsiaTheme="minorEastAsia" w:hAnsiTheme="minorHAnsi" w:cstheme="minorBidi"/>
                <w:noProof/>
                <w:kern w:val="2"/>
              </w:rPr>
              <w:tab/>
            </w:r>
            <w:r w:rsidRPr="00FD714F" w:rsidDel="00FD714F">
              <w:rPr>
                <w:rStyle w:val="aa"/>
                <w:noProof/>
                <w:rPrChange w:id="1154" w:author="249326630@qq.com" w:date="2018-12-23T19:29:00Z">
                  <w:rPr>
                    <w:rStyle w:val="aa"/>
                    <w:noProof/>
                  </w:rPr>
                </w:rPrChange>
              </w:rPr>
              <w:delText>浏览结果列表</w:delText>
            </w:r>
            <w:r w:rsidDel="00FD714F">
              <w:rPr>
                <w:noProof/>
                <w:webHidden/>
              </w:rPr>
              <w:tab/>
              <w:delText>152</w:delText>
            </w:r>
          </w:del>
        </w:p>
        <w:p w14:paraId="04F3B710" w14:textId="278F3CA0" w:rsidR="007B049C" w:rsidDel="00FD714F" w:rsidRDefault="007B049C">
          <w:pPr>
            <w:pStyle w:val="31"/>
            <w:tabs>
              <w:tab w:val="left" w:pos="2100"/>
              <w:tab w:val="right" w:leader="dot" w:pos="8296"/>
            </w:tabs>
            <w:rPr>
              <w:del w:id="1155" w:author="249326630@qq.com" w:date="2018-12-23T19:29:00Z"/>
              <w:rFonts w:asciiTheme="minorHAnsi" w:eastAsiaTheme="minorEastAsia" w:hAnsiTheme="minorHAnsi" w:cstheme="minorBidi"/>
              <w:noProof/>
              <w:kern w:val="2"/>
            </w:rPr>
          </w:pPr>
          <w:del w:id="1156" w:author="249326630@qq.com" w:date="2018-12-23T19:29:00Z">
            <w:r w:rsidRPr="00FD714F" w:rsidDel="00FD714F">
              <w:rPr>
                <w:rStyle w:val="aa"/>
                <w:noProof/>
                <w:rPrChange w:id="1157" w:author="249326630@qq.com" w:date="2018-12-23T19:29:00Z">
                  <w:rPr>
                    <w:rStyle w:val="aa"/>
                    <w:noProof/>
                  </w:rPr>
                </w:rPrChange>
              </w:rPr>
              <w:delText>2.5.10</w:delText>
            </w:r>
            <w:r w:rsidDel="00FD714F">
              <w:rPr>
                <w:rFonts w:asciiTheme="minorHAnsi" w:eastAsiaTheme="minorEastAsia" w:hAnsiTheme="minorHAnsi" w:cstheme="minorBidi"/>
                <w:noProof/>
                <w:kern w:val="2"/>
              </w:rPr>
              <w:tab/>
            </w:r>
            <w:r w:rsidRPr="00FD714F" w:rsidDel="00FD714F">
              <w:rPr>
                <w:rStyle w:val="aa"/>
                <w:noProof/>
                <w:rPrChange w:id="1158" w:author="249326630@qq.com" w:date="2018-12-23T19:29:00Z">
                  <w:rPr>
                    <w:rStyle w:val="aa"/>
                    <w:noProof/>
                  </w:rPr>
                </w:rPrChange>
              </w:rPr>
              <w:delText>浏览课程链接</w:delText>
            </w:r>
            <w:r w:rsidDel="00FD714F">
              <w:rPr>
                <w:noProof/>
                <w:webHidden/>
              </w:rPr>
              <w:tab/>
              <w:delText>153</w:delText>
            </w:r>
          </w:del>
        </w:p>
        <w:p w14:paraId="14C29830" w14:textId="0F904472" w:rsidR="007B049C" w:rsidDel="00FD714F" w:rsidRDefault="007B049C">
          <w:pPr>
            <w:pStyle w:val="31"/>
            <w:tabs>
              <w:tab w:val="left" w:pos="2100"/>
              <w:tab w:val="right" w:leader="dot" w:pos="8296"/>
            </w:tabs>
            <w:rPr>
              <w:del w:id="1159" w:author="249326630@qq.com" w:date="2018-12-23T19:29:00Z"/>
              <w:rFonts w:asciiTheme="minorHAnsi" w:eastAsiaTheme="minorEastAsia" w:hAnsiTheme="minorHAnsi" w:cstheme="minorBidi"/>
              <w:noProof/>
              <w:kern w:val="2"/>
            </w:rPr>
          </w:pPr>
          <w:del w:id="1160" w:author="249326630@qq.com" w:date="2018-12-23T19:29:00Z">
            <w:r w:rsidRPr="00FD714F" w:rsidDel="00FD714F">
              <w:rPr>
                <w:rStyle w:val="aa"/>
                <w:noProof/>
                <w:rPrChange w:id="1161" w:author="249326630@qq.com" w:date="2018-12-23T19:29:00Z">
                  <w:rPr>
                    <w:rStyle w:val="aa"/>
                    <w:noProof/>
                  </w:rPr>
                </w:rPrChange>
              </w:rPr>
              <w:delText>2.5.11</w:delText>
            </w:r>
            <w:r w:rsidDel="00FD714F">
              <w:rPr>
                <w:rFonts w:asciiTheme="minorHAnsi" w:eastAsiaTheme="minorEastAsia" w:hAnsiTheme="minorHAnsi" w:cstheme="minorBidi"/>
                <w:noProof/>
                <w:kern w:val="2"/>
              </w:rPr>
              <w:tab/>
            </w:r>
            <w:r w:rsidRPr="00FD714F" w:rsidDel="00FD714F">
              <w:rPr>
                <w:rStyle w:val="aa"/>
                <w:noProof/>
                <w:rPrChange w:id="1162" w:author="249326630@qq.com" w:date="2018-12-23T19:29:00Z">
                  <w:rPr>
                    <w:rStyle w:val="aa"/>
                    <w:noProof/>
                  </w:rPr>
                </w:rPrChange>
              </w:rPr>
              <w:delText>访问课程链接</w:delText>
            </w:r>
            <w:r w:rsidDel="00FD714F">
              <w:rPr>
                <w:noProof/>
                <w:webHidden/>
              </w:rPr>
              <w:tab/>
              <w:delText>154</w:delText>
            </w:r>
          </w:del>
        </w:p>
        <w:p w14:paraId="085525D5" w14:textId="765A6830" w:rsidR="007B049C" w:rsidDel="00FD714F" w:rsidRDefault="007B049C">
          <w:pPr>
            <w:pStyle w:val="31"/>
            <w:tabs>
              <w:tab w:val="left" w:pos="2100"/>
              <w:tab w:val="right" w:leader="dot" w:pos="8296"/>
            </w:tabs>
            <w:rPr>
              <w:del w:id="1163" w:author="249326630@qq.com" w:date="2018-12-23T19:29:00Z"/>
              <w:rFonts w:asciiTheme="minorHAnsi" w:eastAsiaTheme="minorEastAsia" w:hAnsiTheme="minorHAnsi" w:cstheme="minorBidi"/>
              <w:noProof/>
              <w:kern w:val="2"/>
            </w:rPr>
          </w:pPr>
          <w:del w:id="1164" w:author="249326630@qq.com" w:date="2018-12-23T19:29:00Z">
            <w:r w:rsidRPr="00FD714F" w:rsidDel="00FD714F">
              <w:rPr>
                <w:rStyle w:val="aa"/>
                <w:noProof/>
                <w:rPrChange w:id="1165" w:author="249326630@qq.com" w:date="2018-12-23T19:29:00Z">
                  <w:rPr>
                    <w:rStyle w:val="aa"/>
                    <w:noProof/>
                  </w:rPr>
                </w:rPrChange>
              </w:rPr>
              <w:delText>2.5.12</w:delText>
            </w:r>
            <w:r w:rsidDel="00FD714F">
              <w:rPr>
                <w:rFonts w:asciiTheme="minorHAnsi" w:eastAsiaTheme="minorEastAsia" w:hAnsiTheme="minorHAnsi" w:cstheme="minorBidi"/>
                <w:noProof/>
                <w:kern w:val="2"/>
              </w:rPr>
              <w:tab/>
            </w:r>
            <w:r w:rsidRPr="00FD714F" w:rsidDel="00FD714F">
              <w:rPr>
                <w:rStyle w:val="aa"/>
                <w:noProof/>
                <w:rPrChange w:id="1166" w:author="249326630@qq.com" w:date="2018-12-23T19:29:00Z">
                  <w:rPr>
                    <w:rStyle w:val="aa"/>
                    <w:noProof/>
                  </w:rPr>
                </w:rPrChange>
              </w:rPr>
              <w:delText>课程论坛</w:delText>
            </w:r>
            <w:r w:rsidDel="00FD714F">
              <w:rPr>
                <w:noProof/>
                <w:webHidden/>
              </w:rPr>
              <w:tab/>
              <w:delText>155</w:delText>
            </w:r>
          </w:del>
        </w:p>
        <w:p w14:paraId="45991F4A" w14:textId="164061F3" w:rsidR="007B049C" w:rsidDel="00FD714F" w:rsidRDefault="007B049C">
          <w:pPr>
            <w:pStyle w:val="31"/>
            <w:tabs>
              <w:tab w:val="left" w:pos="2100"/>
              <w:tab w:val="right" w:leader="dot" w:pos="8296"/>
            </w:tabs>
            <w:rPr>
              <w:del w:id="1167" w:author="249326630@qq.com" w:date="2018-12-23T19:29:00Z"/>
              <w:rFonts w:asciiTheme="minorHAnsi" w:eastAsiaTheme="minorEastAsia" w:hAnsiTheme="minorHAnsi" w:cstheme="minorBidi"/>
              <w:noProof/>
              <w:kern w:val="2"/>
            </w:rPr>
          </w:pPr>
          <w:del w:id="1168" w:author="249326630@qq.com" w:date="2018-12-23T19:29:00Z">
            <w:r w:rsidRPr="00FD714F" w:rsidDel="00FD714F">
              <w:rPr>
                <w:rStyle w:val="aa"/>
                <w:noProof/>
                <w:rPrChange w:id="1169" w:author="249326630@qq.com" w:date="2018-12-23T19:29:00Z">
                  <w:rPr>
                    <w:rStyle w:val="aa"/>
                    <w:noProof/>
                  </w:rPr>
                </w:rPrChange>
              </w:rPr>
              <w:delText>2.5.13</w:delText>
            </w:r>
            <w:r w:rsidDel="00FD714F">
              <w:rPr>
                <w:rFonts w:asciiTheme="minorHAnsi" w:eastAsiaTheme="minorEastAsia" w:hAnsiTheme="minorHAnsi" w:cstheme="minorBidi"/>
                <w:noProof/>
                <w:kern w:val="2"/>
              </w:rPr>
              <w:tab/>
            </w:r>
            <w:r w:rsidRPr="00FD714F" w:rsidDel="00FD714F">
              <w:rPr>
                <w:rStyle w:val="aa"/>
                <w:noProof/>
                <w:rPrChange w:id="1170" w:author="249326630@qq.com" w:date="2018-12-23T19:29:00Z">
                  <w:rPr>
                    <w:rStyle w:val="aa"/>
                    <w:noProof/>
                  </w:rPr>
                </w:rPrChange>
              </w:rPr>
              <w:delText>课程答疑</w:delText>
            </w:r>
            <w:r w:rsidDel="00FD714F">
              <w:rPr>
                <w:noProof/>
                <w:webHidden/>
              </w:rPr>
              <w:tab/>
              <w:delText>156</w:delText>
            </w:r>
          </w:del>
        </w:p>
        <w:p w14:paraId="1E523B97" w14:textId="25ADCB57" w:rsidR="007B049C" w:rsidDel="00FD714F" w:rsidRDefault="007B049C">
          <w:pPr>
            <w:pStyle w:val="21"/>
            <w:tabs>
              <w:tab w:val="left" w:pos="1260"/>
              <w:tab w:val="right" w:leader="dot" w:pos="8296"/>
            </w:tabs>
            <w:rPr>
              <w:del w:id="1171" w:author="249326630@qq.com" w:date="2018-12-23T19:29:00Z"/>
              <w:rFonts w:asciiTheme="minorHAnsi" w:eastAsiaTheme="minorEastAsia" w:hAnsiTheme="minorHAnsi" w:cstheme="minorBidi"/>
              <w:noProof/>
              <w:kern w:val="2"/>
            </w:rPr>
          </w:pPr>
          <w:del w:id="1172" w:author="249326630@qq.com" w:date="2018-12-23T19:29:00Z">
            <w:r w:rsidRPr="00FD714F" w:rsidDel="00FD714F">
              <w:rPr>
                <w:rStyle w:val="aa"/>
                <w:noProof/>
                <w:rPrChange w:id="1173" w:author="249326630@qq.com" w:date="2018-12-23T19:29:00Z">
                  <w:rPr>
                    <w:rStyle w:val="aa"/>
                    <w:noProof/>
                  </w:rPr>
                </w:rPrChange>
              </w:rPr>
              <w:delText>2.6</w:delText>
            </w:r>
            <w:r w:rsidDel="00FD714F">
              <w:rPr>
                <w:rFonts w:asciiTheme="minorHAnsi" w:eastAsiaTheme="minorEastAsia" w:hAnsiTheme="minorHAnsi" w:cstheme="minorBidi"/>
                <w:noProof/>
                <w:kern w:val="2"/>
              </w:rPr>
              <w:tab/>
            </w:r>
            <w:r w:rsidRPr="00FD714F" w:rsidDel="00FD714F">
              <w:rPr>
                <w:rStyle w:val="aa"/>
                <w:noProof/>
                <w:rPrChange w:id="1174" w:author="249326630@qq.com" w:date="2018-12-23T19:29:00Z">
                  <w:rPr>
                    <w:rStyle w:val="aa"/>
                    <w:noProof/>
                  </w:rPr>
                </w:rPrChange>
              </w:rPr>
              <w:delText>课程-教师</w:delText>
            </w:r>
            <w:r w:rsidDel="00FD714F">
              <w:rPr>
                <w:noProof/>
                <w:webHidden/>
              </w:rPr>
              <w:tab/>
              <w:delText>157</w:delText>
            </w:r>
          </w:del>
        </w:p>
        <w:p w14:paraId="53C4E44C" w14:textId="6BA1D131" w:rsidR="007B049C" w:rsidDel="00FD714F" w:rsidRDefault="007B049C">
          <w:pPr>
            <w:pStyle w:val="31"/>
            <w:tabs>
              <w:tab w:val="left" w:pos="1680"/>
              <w:tab w:val="right" w:leader="dot" w:pos="8296"/>
            </w:tabs>
            <w:rPr>
              <w:del w:id="1175" w:author="249326630@qq.com" w:date="2018-12-23T19:29:00Z"/>
              <w:rFonts w:asciiTheme="minorHAnsi" w:eastAsiaTheme="minorEastAsia" w:hAnsiTheme="minorHAnsi" w:cstheme="minorBidi"/>
              <w:noProof/>
              <w:kern w:val="2"/>
            </w:rPr>
          </w:pPr>
          <w:del w:id="1176" w:author="249326630@qq.com" w:date="2018-12-23T19:29:00Z">
            <w:r w:rsidRPr="00FD714F" w:rsidDel="00FD714F">
              <w:rPr>
                <w:rStyle w:val="aa"/>
                <w:noProof/>
                <w:rPrChange w:id="1177" w:author="249326630@qq.com" w:date="2018-12-23T19:29:00Z">
                  <w:rPr>
                    <w:rStyle w:val="aa"/>
                    <w:noProof/>
                  </w:rPr>
                </w:rPrChange>
              </w:rPr>
              <w:delText>2.6.1</w:delText>
            </w:r>
            <w:r w:rsidDel="00FD714F">
              <w:rPr>
                <w:rFonts w:asciiTheme="minorHAnsi" w:eastAsiaTheme="minorEastAsia" w:hAnsiTheme="minorHAnsi" w:cstheme="minorBidi"/>
                <w:noProof/>
                <w:kern w:val="2"/>
              </w:rPr>
              <w:tab/>
            </w:r>
            <w:r w:rsidRPr="00FD714F" w:rsidDel="00FD714F">
              <w:rPr>
                <w:rStyle w:val="aa"/>
                <w:noProof/>
                <w:rPrChange w:id="1178" w:author="249326630@qq.com" w:date="2018-12-23T19:29:00Z">
                  <w:rPr>
                    <w:rStyle w:val="aa"/>
                    <w:noProof/>
                  </w:rPr>
                </w:rPrChange>
              </w:rPr>
              <w:delText>新增课程链接</w:delText>
            </w:r>
            <w:r w:rsidDel="00FD714F">
              <w:rPr>
                <w:noProof/>
                <w:webHidden/>
              </w:rPr>
              <w:tab/>
              <w:delText>157</w:delText>
            </w:r>
          </w:del>
        </w:p>
        <w:p w14:paraId="43772CA6" w14:textId="1436FDE6" w:rsidR="007B049C" w:rsidDel="00FD714F" w:rsidRDefault="007B049C">
          <w:pPr>
            <w:pStyle w:val="31"/>
            <w:tabs>
              <w:tab w:val="left" w:pos="1680"/>
              <w:tab w:val="right" w:leader="dot" w:pos="8296"/>
            </w:tabs>
            <w:rPr>
              <w:del w:id="1179" w:author="249326630@qq.com" w:date="2018-12-23T19:29:00Z"/>
              <w:rFonts w:asciiTheme="minorHAnsi" w:eastAsiaTheme="minorEastAsia" w:hAnsiTheme="minorHAnsi" w:cstheme="minorBidi"/>
              <w:noProof/>
              <w:kern w:val="2"/>
            </w:rPr>
          </w:pPr>
          <w:del w:id="1180" w:author="249326630@qq.com" w:date="2018-12-23T19:29:00Z">
            <w:r w:rsidRPr="00FD714F" w:rsidDel="00FD714F">
              <w:rPr>
                <w:rStyle w:val="aa"/>
                <w:noProof/>
                <w:rPrChange w:id="1181" w:author="249326630@qq.com" w:date="2018-12-23T19:29:00Z">
                  <w:rPr>
                    <w:rStyle w:val="aa"/>
                    <w:noProof/>
                  </w:rPr>
                </w:rPrChange>
              </w:rPr>
              <w:delText>2.6.2</w:delText>
            </w:r>
            <w:r w:rsidDel="00FD714F">
              <w:rPr>
                <w:rFonts w:asciiTheme="minorHAnsi" w:eastAsiaTheme="minorEastAsia" w:hAnsiTheme="minorHAnsi" w:cstheme="minorBidi"/>
                <w:noProof/>
                <w:kern w:val="2"/>
              </w:rPr>
              <w:tab/>
            </w:r>
            <w:r w:rsidRPr="00FD714F" w:rsidDel="00FD714F">
              <w:rPr>
                <w:rStyle w:val="aa"/>
                <w:noProof/>
                <w:rPrChange w:id="1182" w:author="249326630@qq.com" w:date="2018-12-23T19:29:00Z">
                  <w:rPr>
                    <w:rStyle w:val="aa"/>
                    <w:noProof/>
                  </w:rPr>
                </w:rPrChange>
              </w:rPr>
              <w:delText>上传课程资料</w:delText>
            </w:r>
            <w:r w:rsidDel="00FD714F">
              <w:rPr>
                <w:noProof/>
                <w:webHidden/>
              </w:rPr>
              <w:tab/>
              <w:delText>158</w:delText>
            </w:r>
          </w:del>
        </w:p>
        <w:p w14:paraId="4DF8AB81" w14:textId="03719C0C" w:rsidR="007B049C" w:rsidDel="00FD714F" w:rsidRDefault="007B049C">
          <w:pPr>
            <w:pStyle w:val="31"/>
            <w:tabs>
              <w:tab w:val="left" w:pos="1680"/>
              <w:tab w:val="right" w:leader="dot" w:pos="8296"/>
            </w:tabs>
            <w:rPr>
              <w:del w:id="1183" w:author="249326630@qq.com" w:date="2018-12-23T19:29:00Z"/>
              <w:rFonts w:asciiTheme="minorHAnsi" w:eastAsiaTheme="minorEastAsia" w:hAnsiTheme="minorHAnsi" w:cstheme="minorBidi"/>
              <w:noProof/>
              <w:kern w:val="2"/>
            </w:rPr>
          </w:pPr>
          <w:del w:id="1184" w:author="249326630@qq.com" w:date="2018-12-23T19:29:00Z">
            <w:r w:rsidRPr="00FD714F" w:rsidDel="00FD714F">
              <w:rPr>
                <w:rStyle w:val="aa"/>
                <w:noProof/>
                <w:rPrChange w:id="1185" w:author="249326630@qq.com" w:date="2018-12-23T19:29:00Z">
                  <w:rPr>
                    <w:rStyle w:val="aa"/>
                    <w:noProof/>
                  </w:rPr>
                </w:rPrChange>
              </w:rPr>
              <w:delText>2.6.3</w:delText>
            </w:r>
            <w:r w:rsidDel="00FD714F">
              <w:rPr>
                <w:rFonts w:asciiTheme="minorHAnsi" w:eastAsiaTheme="minorEastAsia" w:hAnsiTheme="minorHAnsi" w:cstheme="minorBidi"/>
                <w:noProof/>
                <w:kern w:val="2"/>
              </w:rPr>
              <w:tab/>
            </w:r>
            <w:r w:rsidRPr="00FD714F" w:rsidDel="00FD714F">
              <w:rPr>
                <w:rStyle w:val="aa"/>
                <w:noProof/>
                <w:rPrChange w:id="1186" w:author="249326630@qq.com" w:date="2018-12-23T19:29:00Z">
                  <w:rPr>
                    <w:rStyle w:val="aa"/>
                    <w:noProof/>
                  </w:rPr>
                </w:rPrChange>
              </w:rPr>
              <w:delText>新建资料分类</w:delText>
            </w:r>
            <w:r w:rsidDel="00FD714F">
              <w:rPr>
                <w:noProof/>
                <w:webHidden/>
              </w:rPr>
              <w:tab/>
              <w:delText>159</w:delText>
            </w:r>
          </w:del>
        </w:p>
        <w:p w14:paraId="57D84D7A" w14:textId="4BB39419" w:rsidR="007B049C" w:rsidDel="00FD714F" w:rsidRDefault="007B049C">
          <w:pPr>
            <w:pStyle w:val="31"/>
            <w:tabs>
              <w:tab w:val="left" w:pos="1680"/>
              <w:tab w:val="right" w:leader="dot" w:pos="8296"/>
            </w:tabs>
            <w:rPr>
              <w:del w:id="1187" w:author="249326630@qq.com" w:date="2018-12-23T19:29:00Z"/>
              <w:rFonts w:asciiTheme="minorHAnsi" w:eastAsiaTheme="minorEastAsia" w:hAnsiTheme="minorHAnsi" w:cstheme="minorBidi"/>
              <w:noProof/>
              <w:kern w:val="2"/>
            </w:rPr>
          </w:pPr>
          <w:del w:id="1188" w:author="249326630@qq.com" w:date="2018-12-23T19:29:00Z">
            <w:r w:rsidRPr="00FD714F" w:rsidDel="00FD714F">
              <w:rPr>
                <w:rStyle w:val="aa"/>
                <w:noProof/>
                <w:rPrChange w:id="1189" w:author="249326630@qq.com" w:date="2018-12-23T19:29:00Z">
                  <w:rPr>
                    <w:rStyle w:val="aa"/>
                    <w:noProof/>
                  </w:rPr>
                </w:rPrChange>
              </w:rPr>
              <w:delText>2.6.4</w:delText>
            </w:r>
            <w:r w:rsidDel="00FD714F">
              <w:rPr>
                <w:rFonts w:asciiTheme="minorHAnsi" w:eastAsiaTheme="minorEastAsia" w:hAnsiTheme="minorHAnsi" w:cstheme="minorBidi"/>
                <w:noProof/>
                <w:kern w:val="2"/>
              </w:rPr>
              <w:tab/>
            </w:r>
            <w:r w:rsidRPr="00FD714F" w:rsidDel="00FD714F">
              <w:rPr>
                <w:rStyle w:val="aa"/>
                <w:noProof/>
                <w:rPrChange w:id="1190" w:author="249326630@qq.com" w:date="2018-12-23T19:29:00Z">
                  <w:rPr>
                    <w:rStyle w:val="aa"/>
                    <w:noProof/>
                  </w:rPr>
                </w:rPrChange>
              </w:rPr>
              <w:delText>上传教师介绍</w:delText>
            </w:r>
            <w:r w:rsidDel="00FD714F">
              <w:rPr>
                <w:noProof/>
                <w:webHidden/>
              </w:rPr>
              <w:tab/>
              <w:delText>160</w:delText>
            </w:r>
          </w:del>
        </w:p>
        <w:p w14:paraId="20212474" w14:textId="1E22A4E0" w:rsidR="007B049C" w:rsidDel="00FD714F" w:rsidRDefault="007B049C">
          <w:pPr>
            <w:pStyle w:val="31"/>
            <w:tabs>
              <w:tab w:val="left" w:pos="1680"/>
              <w:tab w:val="right" w:leader="dot" w:pos="8296"/>
            </w:tabs>
            <w:rPr>
              <w:del w:id="1191" w:author="249326630@qq.com" w:date="2018-12-23T19:29:00Z"/>
              <w:rFonts w:asciiTheme="minorHAnsi" w:eastAsiaTheme="minorEastAsia" w:hAnsiTheme="minorHAnsi" w:cstheme="minorBidi"/>
              <w:noProof/>
              <w:kern w:val="2"/>
            </w:rPr>
          </w:pPr>
          <w:del w:id="1192" w:author="249326630@qq.com" w:date="2018-12-23T19:29:00Z">
            <w:r w:rsidRPr="00FD714F" w:rsidDel="00FD714F">
              <w:rPr>
                <w:rStyle w:val="aa"/>
                <w:noProof/>
                <w:rPrChange w:id="1193" w:author="249326630@qq.com" w:date="2018-12-23T19:29:00Z">
                  <w:rPr>
                    <w:rStyle w:val="aa"/>
                    <w:noProof/>
                  </w:rPr>
                </w:rPrChange>
              </w:rPr>
              <w:delText>2.6.5</w:delText>
            </w:r>
            <w:r w:rsidDel="00FD714F">
              <w:rPr>
                <w:rFonts w:asciiTheme="minorHAnsi" w:eastAsiaTheme="minorEastAsia" w:hAnsiTheme="minorHAnsi" w:cstheme="minorBidi"/>
                <w:noProof/>
                <w:kern w:val="2"/>
              </w:rPr>
              <w:tab/>
            </w:r>
            <w:r w:rsidRPr="00FD714F" w:rsidDel="00FD714F">
              <w:rPr>
                <w:rStyle w:val="aa"/>
                <w:noProof/>
                <w:rPrChange w:id="1194" w:author="249326630@qq.com" w:date="2018-12-23T19:29:00Z">
                  <w:rPr>
                    <w:rStyle w:val="aa"/>
                    <w:noProof/>
                  </w:rPr>
                </w:rPrChange>
              </w:rPr>
              <w:delText>发布公告</w:delText>
            </w:r>
            <w:r w:rsidDel="00FD714F">
              <w:rPr>
                <w:noProof/>
                <w:webHidden/>
              </w:rPr>
              <w:tab/>
              <w:delText>161</w:delText>
            </w:r>
          </w:del>
        </w:p>
        <w:p w14:paraId="32803588" w14:textId="634280C5" w:rsidR="007B049C" w:rsidDel="00FD714F" w:rsidRDefault="007B049C">
          <w:pPr>
            <w:pStyle w:val="31"/>
            <w:tabs>
              <w:tab w:val="left" w:pos="1680"/>
              <w:tab w:val="right" w:leader="dot" w:pos="8296"/>
            </w:tabs>
            <w:rPr>
              <w:del w:id="1195" w:author="249326630@qq.com" w:date="2018-12-23T19:29:00Z"/>
              <w:rFonts w:asciiTheme="minorHAnsi" w:eastAsiaTheme="minorEastAsia" w:hAnsiTheme="minorHAnsi" w:cstheme="minorBidi"/>
              <w:noProof/>
              <w:kern w:val="2"/>
            </w:rPr>
          </w:pPr>
          <w:del w:id="1196" w:author="249326630@qq.com" w:date="2018-12-23T19:29:00Z">
            <w:r w:rsidRPr="00FD714F" w:rsidDel="00FD714F">
              <w:rPr>
                <w:rStyle w:val="aa"/>
                <w:noProof/>
                <w:rPrChange w:id="1197" w:author="249326630@qq.com" w:date="2018-12-23T19:29:00Z">
                  <w:rPr>
                    <w:rStyle w:val="aa"/>
                    <w:noProof/>
                  </w:rPr>
                </w:rPrChange>
              </w:rPr>
              <w:delText>2.6.6</w:delText>
            </w:r>
            <w:r w:rsidDel="00FD714F">
              <w:rPr>
                <w:rFonts w:asciiTheme="minorHAnsi" w:eastAsiaTheme="minorEastAsia" w:hAnsiTheme="minorHAnsi" w:cstheme="minorBidi"/>
                <w:noProof/>
                <w:kern w:val="2"/>
              </w:rPr>
              <w:tab/>
            </w:r>
            <w:r w:rsidRPr="00FD714F" w:rsidDel="00FD714F">
              <w:rPr>
                <w:rStyle w:val="aa"/>
                <w:noProof/>
                <w:rPrChange w:id="1198" w:author="249326630@qq.com" w:date="2018-12-23T19:29:00Z">
                  <w:rPr>
                    <w:rStyle w:val="aa"/>
                    <w:noProof/>
                  </w:rPr>
                </w:rPrChange>
              </w:rPr>
              <w:delText>设置公告置顶</w:delText>
            </w:r>
            <w:r w:rsidDel="00FD714F">
              <w:rPr>
                <w:noProof/>
                <w:webHidden/>
              </w:rPr>
              <w:tab/>
              <w:delText>162</w:delText>
            </w:r>
          </w:del>
        </w:p>
        <w:p w14:paraId="7B926F81" w14:textId="0311475B" w:rsidR="007B049C" w:rsidDel="00FD714F" w:rsidRDefault="007B049C">
          <w:pPr>
            <w:pStyle w:val="31"/>
            <w:tabs>
              <w:tab w:val="left" w:pos="1680"/>
              <w:tab w:val="right" w:leader="dot" w:pos="8296"/>
            </w:tabs>
            <w:rPr>
              <w:del w:id="1199" w:author="249326630@qq.com" w:date="2018-12-23T19:29:00Z"/>
              <w:rFonts w:asciiTheme="minorHAnsi" w:eastAsiaTheme="minorEastAsia" w:hAnsiTheme="minorHAnsi" w:cstheme="minorBidi"/>
              <w:noProof/>
              <w:kern w:val="2"/>
            </w:rPr>
          </w:pPr>
          <w:del w:id="1200" w:author="249326630@qq.com" w:date="2018-12-23T19:29:00Z">
            <w:r w:rsidRPr="00FD714F" w:rsidDel="00FD714F">
              <w:rPr>
                <w:rStyle w:val="aa"/>
                <w:noProof/>
                <w:rPrChange w:id="1201" w:author="249326630@qq.com" w:date="2018-12-23T19:29:00Z">
                  <w:rPr>
                    <w:rStyle w:val="aa"/>
                    <w:noProof/>
                  </w:rPr>
                </w:rPrChange>
              </w:rPr>
              <w:delText>2.6.7</w:delText>
            </w:r>
            <w:r w:rsidDel="00FD714F">
              <w:rPr>
                <w:rFonts w:asciiTheme="minorHAnsi" w:eastAsiaTheme="minorEastAsia" w:hAnsiTheme="minorHAnsi" w:cstheme="minorBidi"/>
                <w:noProof/>
                <w:kern w:val="2"/>
              </w:rPr>
              <w:tab/>
            </w:r>
            <w:r w:rsidRPr="00FD714F" w:rsidDel="00FD714F">
              <w:rPr>
                <w:rStyle w:val="aa"/>
                <w:noProof/>
                <w:rPrChange w:id="1202" w:author="249326630@qq.com" w:date="2018-12-23T19:29:00Z">
                  <w:rPr>
                    <w:rStyle w:val="aa"/>
                    <w:noProof/>
                  </w:rPr>
                </w:rPrChange>
              </w:rPr>
              <w:delText>上传课程预览图</w:delText>
            </w:r>
            <w:r w:rsidDel="00FD714F">
              <w:rPr>
                <w:noProof/>
                <w:webHidden/>
              </w:rPr>
              <w:tab/>
              <w:delText>163</w:delText>
            </w:r>
          </w:del>
        </w:p>
        <w:p w14:paraId="3BCCA48B" w14:textId="32F410A3" w:rsidR="007B049C" w:rsidDel="00FD714F" w:rsidRDefault="007B049C">
          <w:pPr>
            <w:pStyle w:val="31"/>
            <w:tabs>
              <w:tab w:val="left" w:pos="1680"/>
              <w:tab w:val="right" w:leader="dot" w:pos="8296"/>
            </w:tabs>
            <w:rPr>
              <w:del w:id="1203" w:author="249326630@qq.com" w:date="2018-12-23T19:29:00Z"/>
              <w:rFonts w:asciiTheme="minorHAnsi" w:eastAsiaTheme="minorEastAsia" w:hAnsiTheme="minorHAnsi" w:cstheme="minorBidi"/>
              <w:noProof/>
              <w:kern w:val="2"/>
            </w:rPr>
          </w:pPr>
          <w:del w:id="1204" w:author="249326630@qq.com" w:date="2018-12-23T19:29:00Z">
            <w:r w:rsidRPr="00FD714F" w:rsidDel="00FD714F">
              <w:rPr>
                <w:rStyle w:val="aa"/>
                <w:noProof/>
                <w:rPrChange w:id="1205" w:author="249326630@qq.com" w:date="2018-12-23T19:29:00Z">
                  <w:rPr>
                    <w:rStyle w:val="aa"/>
                    <w:noProof/>
                  </w:rPr>
                </w:rPrChange>
              </w:rPr>
              <w:delText>2.6.8</w:delText>
            </w:r>
            <w:r w:rsidDel="00FD714F">
              <w:rPr>
                <w:rFonts w:asciiTheme="minorHAnsi" w:eastAsiaTheme="minorEastAsia" w:hAnsiTheme="minorHAnsi" w:cstheme="minorBidi"/>
                <w:noProof/>
                <w:kern w:val="2"/>
              </w:rPr>
              <w:tab/>
            </w:r>
            <w:r w:rsidRPr="00FD714F" w:rsidDel="00FD714F">
              <w:rPr>
                <w:rStyle w:val="aa"/>
                <w:noProof/>
                <w:rPrChange w:id="1206" w:author="249326630@qq.com" w:date="2018-12-23T19:29:00Z">
                  <w:rPr>
                    <w:rStyle w:val="aa"/>
                    <w:noProof/>
                  </w:rPr>
                </w:rPrChange>
              </w:rPr>
              <w:delText>编辑介绍</w:delText>
            </w:r>
            <w:r w:rsidDel="00FD714F">
              <w:rPr>
                <w:noProof/>
                <w:webHidden/>
              </w:rPr>
              <w:tab/>
              <w:delText>164</w:delText>
            </w:r>
          </w:del>
        </w:p>
        <w:p w14:paraId="34D14BED" w14:textId="11640162" w:rsidR="007B049C" w:rsidDel="00FD714F" w:rsidRDefault="007B049C">
          <w:pPr>
            <w:pStyle w:val="31"/>
            <w:tabs>
              <w:tab w:val="left" w:pos="1680"/>
              <w:tab w:val="right" w:leader="dot" w:pos="8296"/>
            </w:tabs>
            <w:rPr>
              <w:del w:id="1207" w:author="249326630@qq.com" w:date="2018-12-23T19:29:00Z"/>
              <w:rFonts w:asciiTheme="minorHAnsi" w:eastAsiaTheme="minorEastAsia" w:hAnsiTheme="minorHAnsi" w:cstheme="minorBidi"/>
              <w:noProof/>
              <w:kern w:val="2"/>
            </w:rPr>
          </w:pPr>
          <w:del w:id="1208" w:author="249326630@qq.com" w:date="2018-12-23T19:29:00Z">
            <w:r w:rsidRPr="00FD714F" w:rsidDel="00FD714F">
              <w:rPr>
                <w:rStyle w:val="aa"/>
                <w:noProof/>
                <w:rPrChange w:id="1209" w:author="249326630@qq.com" w:date="2018-12-23T19:29:00Z">
                  <w:rPr>
                    <w:rStyle w:val="aa"/>
                    <w:noProof/>
                  </w:rPr>
                </w:rPrChange>
              </w:rPr>
              <w:delText>2.6.9</w:delText>
            </w:r>
            <w:r w:rsidDel="00FD714F">
              <w:rPr>
                <w:rFonts w:asciiTheme="minorHAnsi" w:eastAsiaTheme="minorEastAsia" w:hAnsiTheme="minorHAnsi" w:cstheme="minorBidi"/>
                <w:noProof/>
                <w:kern w:val="2"/>
              </w:rPr>
              <w:tab/>
            </w:r>
            <w:r w:rsidRPr="00FD714F" w:rsidDel="00FD714F">
              <w:rPr>
                <w:rStyle w:val="aa"/>
                <w:noProof/>
                <w:rPrChange w:id="1210" w:author="249326630@qq.com" w:date="2018-12-23T19:29:00Z">
                  <w:rPr>
                    <w:rStyle w:val="aa"/>
                    <w:noProof/>
                  </w:rPr>
                </w:rPrChange>
              </w:rPr>
              <w:delText>浏览课程链表列表</w:delText>
            </w:r>
            <w:r w:rsidDel="00FD714F">
              <w:rPr>
                <w:noProof/>
                <w:webHidden/>
              </w:rPr>
              <w:tab/>
              <w:delText>165</w:delText>
            </w:r>
          </w:del>
        </w:p>
        <w:p w14:paraId="5C5A9E5C" w14:textId="355493F2" w:rsidR="007B049C" w:rsidDel="00FD714F" w:rsidRDefault="007B049C">
          <w:pPr>
            <w:pStyle w:val="31"/>
            <w:tabs>
              <w:tab w:val="left" w:pos="2100"/>
              <w:tab w:val="right" w:leader="dot" w:pos="8296"/>
            </w:tabs>
            <w:rPr>
              <w:del w:id="1211" w:author="249326630@qq.com" w:date="2018-12-23T19:29:00Z"/>
              <w:rFonts w:asciiTheme="minorHAnsi" w:eastAsiaTheme="minorEastAsia" w:hAnsiTheme="minorHAnsi" w:cstheme="minorBidi"/>
              <w:noProof/>
              <w:kern w:val="2"/>
            </w:rPr>
          </w:pPr>
          <w:del w:id="1212" w:author="249326630@qq.com" w:date="2018-12-23T19:29:00Z">
            <w:r w:rsidRPr="00FD714F" w:rsidDel="00FD714F">
              <w:rPr>
                <w:rStyle w:val="aa"/>
                <w:noProof/>
                <w:rPrChange w:id="1213" w:author="249326630@qq.com" w:date="2018-12-23T19:29:00Z">
                  <w:rPr>
                    <w:rStyle w:val="aa"/>
                    <w:noProof/>
                  </w:rPr>
                </w:rPrChange>
              </w:rPr>
              <w:delText>2.6.10</w:delText>
            </w:r>
            <w:r w:rsidDel="00FD714F">
              <w:rPr>
                <w:rFonts w:asciiTheme="minorHAnsi" w:eastAsiaTheme="minorEastAsia" w:hAnsiTheme="minorHAnsi" w:cstheme="minorBidi"/>
                <w:noProof/>
                <w:kern w:val="2"/>
              </w:rPr>
              <w:tab/>
            </w:r>
            <w:r w:rsidRPr="00FD714F" w:rsidDel="00FD714F">
              <w:rPr>
                <w:rStyle w:val="aa"/>
                <w:noProof/>
                <w:rPrChange w:id="1214" w:author="249326630@qq.com" w:date="2018-12-23T19:29:00Z">
                  <w:rPr>
                    <w:rStyle w:val="aa"/>
                    <w:noProof/>
                  </w:rPr>
                </w:rPrChange>
              </w:rPr>
              <w:delText>删除课程链接</w:delText>
            </w:r>
            <w:r w:rsidDel="00FD714F">
              <w:rPr>
                <w:noProof/>
                <w:webHidden/>
              </w:rPr>
              <w:tab/>
              <w:delText>166</w:delText>
            </w:r>
          </w:del>
        </w:p>
        <w:p w14:paraId="1B7A1268" w14:textId="5B00088A" w:rsidR="007B049C" w:rsidDel="00FD714F" w:rsidRDefault="007B049C">
          <w:pPr>
            <w:pStyle w:val="31"/>
            <w:tabs>
              <w:tab w:val="left" w:pos="2100"/>
              <w:tab w:val="right" w:leader="dot" w:pos="8296"/>
            </w:tabs>
            <w:rPr>
              <w:del w:id="1215" w:author="249326630@qq.com" w:date="2018-12-23T19:29:00Z"/>
              <w:rFonts w:asciiTheme="minorHAnsi" w:eastAsiaTheme="minorEastAsia" w:hAnsiTheme="minorHAnsi" w:cstheme="minorBidi"/>
              <w:noProof/>
              <w:kern w:val="2"/>
            </w:rPr>
          </w:pPr>
          <w:del w:id="1216" w:author="249326630@qq.com" w:date="2018-12-23T19:29:00Z">
            <w:r w:rsidRPr="00FD714F" w:rsidDel="00FD714F">
              <w:rPr>
                <w:rStyle w:val="aa"/>
                <w:noProof/>
                <w:rPrChange w:id="1217" w:author="249326630@qq.com" w:date="2018-12-23T19:29:00Z">
                  <w:rPr>
                    <w:rStyle w:val="aa"/>
                    <w:noProof/>
                  </w:rPr>
                </w:rPrChange>
              </w:rPr>
              <w:delText>2.6.11</w:delText>
            </w:r>
            <w:r w:rsidDel="00FD714F">
              <w:rPr>
                <w:rFonts w:asciiTheme="minorHAnsi" w:eastAsiaTheme="minorEastAsia" w:hAnsiTheme="minorHAnsi" w:cstheme="minorBidi"/>
                <w:noProof/>
                <w:kern w:val="2"/>
              </w:rPr>
              <w:tab/>
            </w:r>
            <w:r w:rsidRPr="00FD714F" w:rsidDel="00FD714F">
              <w:rPr>
                <w:rStyle w:val="aa"/>
                <w:noProof/>
                <w:rPrChange w:id="1218" w:author="249326630@qq.com" w:date="2018-12-23T19:29:00Z">
                  <w:rPr>
                    <w:rStyle w:val="aa"/>
                    <w:noProof/>
                  </w:rPr>
                </w:rPrChange>
              </w:rPr>
              <w:delText>编辑课程链接</w:delText>
            </w:r>
            <w:r w:rsidDel="00FD714F">
              <w:rPr>
                <w:noProof/>
                <w:webHidden/>
              </w:rPr>
              <w:tab/>
              <w:delText>167</w:delText>
            </w:r>
          </w:del>
        </w:p>
        <w:p w14:paraId="3520D13C" w14:textId="45AF5B6A" w:rsidR="007B049C" w:rsidDel="00FD714F" w:rsidRDefault="007B049C">
          <w:pPr>
            <w:pStyle w:val="31"/>
            <w:tabs>
              <w:tab w:val="left" w:pos="2100"/>
              <w:tab w:val="right" w:leader="dot" w:pos="8296"/>
            </w:tabs>
            <w:rPr>
              <w:del w:id="1219" w:author="249326630@qq.com" w:date="2018-12-23T19:29:00Z"/>
              <w:rFonts w:asciiTheme="minorHAnsi" w:eastAsiaTheme="minorEastAsia" w:hAnsiTheme="minorHAnsi" w:cstheme="minorBidi"/>
              <w:noProof/>
              <w:kern w:val="2"/>
            </w:rPr>
          </w:pPr>
          <w:del w:id="1220" w:author="249326630@qq.com" w:date="2018-12-23T19:29:00Z">
            <w:r w:rsidRPr="00FD714F" w:rsidDel="00FD714F">
              <w:rPr>
                <w:rStyle w:val="aa"/>
                <w:noProof/>
                <w:rPrChange w:id="1221" w:author="249326630@qq.com" w:date="2018-12-23T19:29:00Z">
                  <w:rPr>
                    <w:rStyle w:val="aa"/>
                    <w:noProof/>
                  </w:rPr>
                </w:rPrChange>
              </w:rPr>
              <w:delText>2.6.12</w:delText>
            </w:r>
            <w:r w:rsidDel="00FD714F">
              <w:rPr>
                <w:rFonts w:asciiTheme="minorHAnsi" w:eastAsiaTheme="minorEastAsia" w:hAnsiTheme="minorHAnsi" w:cstheme="minorBidi"/>
                <w:noProof/>
                <w:kern w:val="2"/>
              </w:rPr>
              <w:tab/>
            </w:r>
            <w:r w:rsidRPr="00FD714F" w:rsidDel="00FD714F">
              <w:rPr>
                <w:rStyle w:val="aa"/>
                <w:noProof/>
                <w:rPrChange w:id="1222" w:author="249326630@qq.com" w:date="2018-12-23T19:29:00Z">
                  <w:rPr>
                    <w:rStyle w:val="aa"/>
                    <w:noProof/>
                  </w:rPr>
                </w:rPrChange>
              </w:rPr>
              <w:delText>课程答疑</w:delText>
            </w:r>
            <w:r w:rsidDel="00FD714F">
              <w:rPr>
                <w:noProof/>
                <w:webHidden/>
              </w:rPr>
              <w:tab/>
              <w:delText>168</w:delText>
            </w:r>
          </w:del>
        </w:p>
        <w:p w14:paraId="4707C024" w14:textId="20E4726F" w:rsidR="007B049C" w:rsidDel="00FD714F" w:rsidRDefault="007B049C">
          <w:pPr>
            <w:pStyle w:val="31"/>
            <w:tabs>
              <w:tab w:val="left" w:pos="2100"/>
              <w:tab w:val="right" w:leader="dot" w:pos="8296"/>
            </w:tabs>
            <w:rPr>
              <w:del w:id="1223" w:author="249326630@qq.com" w:date="2018-12-23T19:29:00Z"/>
              <w:rFonts w:asciiTheme="minorHAnsi" w:eastAsiaTheme="minorEastAsia" w:hAnsiTheme="minorHAnsi" w:cstheme="minorBidi"/>
              <w:noProof/>
              <w:kern w:val="2"/>
            </w:rPr>
          </w:pPr>
          <w:del w:id="1224" w:author="249326630@qq.com" w:date="2018-12-23T19:29:00Z">
            <w:r w:rsidRPr="00FD714F" w:rsidDel="00FD714F">
              <w:rPr>
                <w:rStyle w:val="aa"/>
                <w:noProof/>
                <w:rPrChange w:id="1225" w:author="249326630@qq.com" w:date="2018-12-23T19:29:00Z">
                  <w:rPr>
                    <w:rStyle w:val="aa"/>
                    <w:noProof/>
                  </w:rPr>
                </w:rPrChange>
              </w:rPr>
              <w:delText>2.6.13</w:delText>
            </w:r>
            <w:r w:rsidDel="00FD714F">
              <w:rPr>
                <w:rFonts w:asciiTheme="minorHAnsi" w:eastAsiaTheme="minorEastAsia" w:hAnsiTheme="minorHAnsi" w:cstheme="minorBidi"/>
                <w:noProof/>
                <w:kern w:val="2"/>
              </w:rPr>
              <w:tab/>
            </w:r>
            <w:r w:rsidRPr="00FD714F" w:rsidDel="00FD714F">
              <w:rPr>
                <w:rStyle w:val="aa"/>
                <w:noProof/>
                <w:rPrChange w:id="1226" w:author="249326630@qq.com" w:date="2018-12-23T19:29:00Z">
                  <w:rPr>
                    <w:rStyle w:val="aa"/>
                    <w:noProof/>
                  </w:rPr>
                </w:rPrChange>
              </w:rPr>
              <w:delText>课程论坛</w:delText>
            </w:r>
            <w:r w:rsidDel="00FD714F">
              <w:rPr>
                <w:noProof/>
                <w:webHidden/>
              </w:rPr>
              <w:tab/>
              <w:delText>170</w:delText>
            </w:r>
          </w:del>
        </w:p>
        <w:p w14:paraId="0F62FAA6" w14:textId="69D18B15" w:rsidR="007B049C" w:rsidDel="00FD714F" w:rsidRDefault="007B049C">
          <w:pPr>
            <w:pStyle w:val="21"/>
            <w:tabs>
              <w:tab w:val="left" w:pos="1260"/>
              <w:tab w:val="right" w:leader="dot" w:pos="8296"/>
            </w:tabs>
            <w:rPr>
              <w:del w:id="1227" w:author="249326630@qq.com" w:date="2018-12-23T19:29:00Z"/>
              <w:rFonts w:asciiTheme="minorHAnsi" w:eastAsiaTheme="minorEastAsia" w:hAnsiTheme="minorHAnsi" w:cstheme="minorBidi"/>
              <w:noProof/>
              <w:kern w:val="2"/>
            </w:rPr>
          </w:pPr>
          <w:del w:id="1228" w:author="249326630@qq.com" w:date="2018-12-23T19:29:00Z">
            <w:r w:rsidRPr="00FD714F" w:rsidDel="00FD714F">
              <w:rPr>
                <w:rStyle w:val="aa"/>
                <w:noProof/>
                <w:rPrChange w:id="1229" w:author="249326630@qq.com" w:date="2018-12-23T19:29:00Z">
                  <w:rPr>
                    <w:rStyle w:val="aa"/>
                    <w:noProof/>
                  </w:rPr>
                </w:rPrChange>
              </w:rPr>
              <w:delText>2.7</w:delText>
            </w:r>
            <w:r w:rsidDel="00FD714F">
              <w:rPr>
                <w:rFonts w:asciiTheme="minorHAnsi" w:eastAsiaTheme="minorEastAsia" w:hAnsiTheme="minorHAnsi" w:cstheme="minorBidi"/>
                <w:noProof/>
                <w:kern w:val="2"/>
              </w:rPr>
              <w:tab/>
            </w:r>
            <w:r w:rsidRPr="00FD714F" w:rsidDel="00FD714F">
              <w:rPr>
                <w:rStyle w:val="aa"/>
                <w:noProof/>
                <w:rPrChange w:id="1230" w:author="249326630@qq.com" w:date="2018-12-23T19:29:00Z">
                  <w:rPr>
                    <w:rStyle w:val="aa"/>
                    <w:noProof/>
                  </w:rPr>
                </w:rPrChange>
              </w:rPr>
              <w:delText>教师</w:delText>
            </w:r>
            <w:r w:rsidDel="00FD714F">
              <w:rPr>
                <w:noProof/>
                <w:webHidden/>
              </w:rPr>
              <w:tab/>
              <w:delText>171</w:delText>
            </w:r>
          </w:del>
        </w:p>
        <w:p w14:paraId="6336766A" w14:textId="7775CA18" w:rsidR="007B049C" w:rsidDel="00FD714F" w:rsidRDefault="007B049C">
          <w:pPr>
            <w:pStyle w:val="31"/>
            <w:tabs>
              <w:tab w:val="left" w:pos="1680"/>
              <w:tab w:val="right" w:leader="dot" w:pos="8296"/>
            </w:tabs>
            <w:rPr>
              <w:del w:id="1231" w:author="249326630@qq.com" w:date="2018-12-23T19:29:00Z"/>
              <w:rFonts w:asciiTheme="minorHAnsi" w:eastAsiaTheme="minorEastAsia" w:hAnsiTheme="minorHAnsi" w:cstheme="minorBidi"/>
              <w:noProof/>
              <w:kern w:val="2"/>
            </w:rPr>
          </w:pPr>
          <w:del w:id="1232" w:author="249326630@qq.com" w:date="2018-12-23T19:29:00Z">
            <w:r w:rsidRPr="00FD714F" w:rsidDel="00FD714F">
              <w:rPr>
                <w:rStyle w:val="aa"/>
                <w:noProof/>
                <w:rPrChange w:id="1233" w:author="249326630@qq.com" w:date="2018-12-23T19:29:00Z">
                  <w:rPr>
                    <w:rStyle w:val="aa"/>
                    <w:noProof/>
                  </w:rPr>
                </w:rPrChange>
              </w:rPr>
              <w:delText>2.7.1</w:delText>
            </w:r>
            <w:r w:rsidDel="00FD714F">
              <w:rPr>
                <w:rFonts w:asciiTheme="minorHAnsi" w:eastAsiaTheme="minorEastAsia" w:hAnsiTheme="minorHAnsi" w:cstheme="minorBidi"/>
                <w:noProof/>
                <w:kern w:val="2"/>
              </w:rPr>
              <w:tab/>
            </w:r>
            <w:r w:rsidRPr="00FD714F" w:rsidDel="00FD714F">
              <w:rPr>
                <w:rStyle w:val="aa"/>
                <w:noProof/>
                <w:rPrChange w:id="1234" w:author="249326630@qq.com" w:date="2018-12-23T19:29:00Z">
                  <w:rPr>
                    <w:rStyle w:val="aa"/>
                    <w:noProof/>
                  </w:rPr>
                </w:rPrChange>
              </w:rPr>
              <w:delText>浏览教师列表</w:delText>
            </w:r>
            <w:r w:rsidDel="00FD714F">
              <w:rPr>
                <w:noProof/>
                <w:webHidden/>
              </w:rPr>
              <w:tab/>
              <w:delText>171</w:delText>
            </w:r>
          </w:del>
        </w:p>
        <w:p w14:paraId="3B699E9E" w14:textId="4D7DF727" w:rsidR="007B049C" w:rsidDel="00FD714F" w:rsidRDefault="007B049C">
          <w:pPr>
            <w:pStyle w:val="31"/>
            <w:tabs>
              <w:tab w:val="left" w:pos="1680"/>
              <w:tab w:val="right" w:leader="dot" w:pos="8296"/>
            </w:tabs>
            <w:rPr>
              <w:del w:id="1235" w:author="249326630@qq.com" w:date="2018-12-23T19:29:00Z"/>
              <w:rFonts w:asciiTheme="minorHAnsi" w:eastAsiaTheme="minorEastAsia" w:hAnsiTheme="minorHAnsi" w:cstheme="minorBidi"/>
              <w:noProof/>
              <w:kern w:val="2"/>
            </w:rPr>
          </w:pPr>
          <w:del w:id="1236" w:author="249326630@qq.com" w:date="2018-12-23T19:29:00Z">
            <w:r w:rsidRPr="00FD714F" w:rsidDel="00FD714F">
              <w:rPr>
                <w:rStyle w:val="aa"/>
                <w:noProof/>
                <w:rPrChange w:id="1237" w:author="249326630@qq.com" w:date="2018-12-23T19:29:00Z">
                  <w:rPr>
                    <w:rStyle w:val="aa"/>
                    <w:noProof/>
                  </w:rPr>
                </w:rPrChange>
              </w:rPr>
              <w:delText>2.7.2</w:delText>
            </w:r>
            <w:r w:rsidDel="00FD714F">
              <w:rPr>
                <w:rFonts w:asciiTheme="minorHAnsi" w:eastAsiaTheme="minorEastAsia" w:hAnsiTheme="minorHAnsi" w:cstheme="minorBidi"/>
                <w:noProof/>
                <w:kern w:val="2"/>
              </w:rPr>
              <w:tab/>
            </w:r>
            <w:r w:rsidRPr="00FD714F" w:rsidDel="00FD714F">
              <w:rPr>
                <w:rStyle w:val="aa"/>
                <w:noProof/>
                <w:rPrChange w:id="1238" w:author="249326630@qq.com" w:date="2018-12-23T19:29:00Z">
                  <w:rPr>
                    <w:rStyle w:val="aa"/>
                    <w:noProof/>
                  </w:rPr>
                </w:rPrChange>
              </w:rPr>
              <w:delText>访问教师开课</w:delText>
            </w:r>
            <w:r w:rsidDel="00FD714F">
              <w:rPr>
                <w:noProof/>
                <w:webHidden/>
              </w:rPr>
              <w:tab/>
              <w:delText>172</w:delText>
            </w:r>
          </w:del>
        </w:p>
        <w:p w14:paraId="1F499489" w14:textId="13219491" w:rsidR="004206CE" w:rsidRDefault="004206CE">
          <w:r>
            <w:rPr>
              <w:b/>
              <w:bCs/>
              <w:lang w:val="zh-CN"/>
            </w:rPr>
            <w:fldChar w:fldCharType="end"/>
          </w:r>
        </w:p>
      </w:sdtContent>
    </w:sdt>
    <w:p w14:paraId="64D40670" w14:textId="3A98380F" w:rsidR="0046483C" w:rsidRDefault="0046483C" w:rsidP="004206CE">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7CAB60E0" w14:textId="4D9D9C96" w:rsidR="003E5C53" w:rsidRDefault="003E5C53" w:rsidP="004206CE">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328CFD1C" w14:textId="2CA1E34B" w:rsidR="003E5C53" w:rsidRDefault="003E5C53" w:rsidP="004206CE">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59997369" w14:textId="77777777" w:rsidR="003E5C53" w:rsidRPr="00D63E8F" w:rsidRDefault="003E5C53" w:rsidP="004206CE">
      <w:pPr>
        <w:numPr>
          <w:ilvl w:val="1"/>
          <w:numId w:val="0"/>
        </w:numPr>
        <w:spacing w:afterLines="1150" w:after="3588" w:line="720" w:lineRule="auto"/>
        <w:contextualSpacing/>
        <w:textAlignment w:val="center"/>
        <w:rPr>
          <w:rFonts w:ascii="Calibri Light" w:hAnsi="Calibri Light" w:cs="Times New Roman"/>
          <w:b/>
          <w:spacing w:val="15"/>
          <w:sz w:val="32"/>
          <w:szCs w:val="56"/>
        </w:rPr>
      </w:pPr>
    </w:p>
    <w:tbl>
      <w:tblPr>
        <w:tblStyle w:val="14"/>
        <w:tblW w:w="2155" w:type="dxa"/>
        <w:tblLook w:val="04A0" w:firstRow="1" w:lastRow="0" w:firstColumn="1" w:lastColumn="0" w:noHBand="0" w:noVBand="1"/>
        <w:tblPrChange w:id="1239" w:author="陈哲凡" w:date="2018-01-18T11:57:00Z">
          <w:tblPr>
            <w:tblStyle w:val="14"/>
            <w:tblW w:w="8296" w:type="dxa"/>
            <w:tblLook w:val="04A0" w:firstRow="1" w:lastRow="0" w:firstColumn="1" w:lastColumn="0" w:noHBand="0" w:noVBand="1"/>
          </w:tblPr>
        </w:tblPrChange>
      </w:tblPr>
      <w:tblGrid>
        <w:gridCol w:w="2155"/>
        <w:tblGridChange w:id="1240">
          <w:tblGrid>
            <w:gridCol w:w="2155"/>
          </w:tblGrid>
        </w:tblGridChange>
      </w:tblGrid>
      <w:tr w:rsidR="00AF644D" w:rsidRPr="00507ADD" w:rsidDel="00AF644D" w14:paraId="730FA643" w14:textId="0BFDE500" w:rsidTr="00AF644D">
        <w:trPr>
          <w:trHeight w:val="392"/>
          <w:del w:id="1241" w:author="陈哲凡" w:date="2018-01-18T11:57:00Z"/>
          <w:trPrChange w:id="1242" w:author="陈哲凡" w:date="2018-01-18T11:57:00Z">
            <w:trPr>
              <w:trHeight w:val="392"/>
            </w:trPr>
          </w:trPrChange>
        </w:trPr>
        <w:tc>
          <w:tcPr>
            <w:tcW w:w="2155" w:type="dxa"/>
            <w:tcBorders>
              <w:top w:val="single" w:sz="4" w:space="0" w:color="000000"/>
              <w:left w:val="single" w:sz="4" w:space="0" w:color="000000"/>
              <w:bottom w:val="single" w:sz="4" w:space="0" w:color="000000"/>
              <w:right w:val="single" w:sz="4" w:space="0" w:color="000000"/>
            </w:tcBorders>
            <w:hideMark/>
            <w:tcPrChange w:id="1243" w:author="陈哲凡" w:date="2018-01-18T11:57:00Z">
              <w:tcPr>
                <w:tcW w:w="2155" w:type="dxa"/>
                <w:tcBorders>
                  <w:top w:val="single" w:sz="4" w:space="0" w:color="000000"/>
                  <w:left w:val="single" w:sz="4" w:space="0" w:color="000000"/>
                  <w:bottom w:val="single" w:sz="4" w:space="0" w:color="000000"/>
                  <w:right w:val="single" w:sz="4" w:space="0" w:color="000000"/>
                </w:tcBorders>
                <w:hideMark/>
              </w:tcPr>
            </w:tcPrChange>
          </w:tcPr>
          <w:p w14:paraId="1DD405DC" w14:textId="6F39805A" w:rsidR="00AF644D" w:rsidRPr="00507ADD" w:rsidDel="00AF644D" w:rsidRDefault="00AF644D" w:rsidP="002B2881">
            <w:pPr>
              <w:rPr>
                <w:del w:id="1244" w:author="陈哲凡" w:date="2018-01-18T11:57:00Z"/>
              </w:rPr>
            </w:pPr>
            <w:del w:id="1245" w:author="陈哲凡" w:date="2018-01-18T11:57:00Z">
              <w:r w:rsidRPr="00507ADD" w:rsidDel="00AF644D">
                <w:rPr>
                  <w:rFonts w:hint="eastAsia"/>
                </w:rPr>
                <w:delText>操作步骤</w:delText>
              </w:r>
            </w:del>
          </w:p>
        </w:tc>
      </w:tr>
      <w:tr w:rsidR="00AF644D" w:rsidDel="00AF644D" w14:paraId="16FB1198" w14:textId="07D1F858" w:rsidTr="00AF644D">
        <w:trPr>
          <w:trHeight w:val="20"/>
          <w:del w:id="1246" w:author="陈哲凡" w:date="2018-01-18T11:57:00Z"/>
          <w:trPrChange w:id="1247" w:author="陈哲凡" w:date="2018-01-18T11:57:00Z">
            <w:trPr>
              <w:trHeight w:val="20"/>
            </w:trPr>
          </w:trPrChange>
        </w:trPr>
        <w:tc>
          <w:tcPr>
            <w:tcW w:w="2155" w:type="dxa"/>
            <w:tcBorders>
              <w:top w:val="single" w:sz="4" w:space="0" w:color="000000"/>
              <w:left w:val="single" w:sz="4" w:space="0" w:color="000000"/>
              <w:bottom w:val="single" w:sz="4" w:space="0" w:color="000000"/>
              <w:right w:val="single" w:sz="4" w:space="0" w:color="000000"/>
            </w:tcBorders>
            <w:tcPrChange w:id="1248" w:author="陈哲凡" w:date="2018-01-18T11:57:00Z">
              <w:tcPr>
                <w:tcW w:w="2155" w:type="dxa"/>
                <w:tcBorders>
                  <w:top w:val="single" w:sz="4" w:space="0" w:color="000000"/>
                  <w:left w:val="single" w:sz="4" w:space="0" w:color="000000"/>
                  <w:bottom w:val="single" w:sz="4" w:space="0" w:color="000000"/>
                  <w:right w:val="single" w:sz="4" w:space="0" w:color="000000"/>
                </w:tcBorders>
              </w:tcPr>
            </w:tcPrChange>
          </w:tcPr>
          <w:p w14:paraId="3A6A5984" w14:textId="2646DE7C" w:rsidR="00AF644D" w:rsidRPr="00B45E5B" w:rsidDel="00AF644D" w:rsidRDefault="00AF644D" w:rsidP="002B2881">
            <w:pPr>
              <w:rPr>
                <w:del w:id="1249" w:author="陈哲凡" w:date="2018-01-18T11:57:00Z"/>
              </w:rPr>
            </w:pPr>
          </w:p>
        </w:tc>
      </w:tr>
      <w:tr w:rsidR="00AF644D" w:rsidDel="00AF644D" w14:paraId="31816779" w14:textId="78C3F1C2" w:rsidTr="00AF644D">
        <w:trPr>
          <w:trHeight w:val="20"/>
          <w:del w:id="1250" w:author="陈哲凡" w:date="2018-01-18T11:57:00Z"/>
          <w:trPrChange w:id="1251" w:author="陈哲凡" w:date="2018-01-18T11:57:00Z">
            <w:trPr>
              <w:trHeight w:val="20"/>
            </w:trPr>
          </w:trPrChange>
        </w:trPr>
        <w:tc>
          <w:tcPr>
            <w:tcW w:w="2155" w:type="dxa"/>
            <w:tcBorders>
              <w:top w:val="single" w:sz="4" w:space="0" w:color="000000"/>
              <w:left w:val="single" w:sz="4" w:space="0" w:color="000000"/>
              <w:bottom w:val="single" w:sz="4" w:space="0" w:color="000000"/>
              <w:right w:val="single" w:sz="4" w:space="0" w:color="000000"/>
            </w:tcBorders>
            <w:tcPrChange w:id="1252" w:author="陈哲凡" w:date="2018-01-18T11:57:00Z">
              <w:tcPr>
                <w:tcW w:w="2155" w:type="dxa"/>
                <w:tcBorders>
                  <w:top w:val="single" w:sz="4" w:space="0" w:color="000000"/>
                  <w:left w:val="single" w:sz="4" w:space="0" w:color="000000"/>
                  <w:bottom w:val="single" w:sz="4" w:space="0" w:color="000000"/>
                  <w:right w:val="single" w:sz="4" w:space="0" w:color="000000"/>
                </w:tcBorders>
              </w:tcPr>
            </w:tcPrChange>
          </w:tcPr>
          <w:p w14:paraId="38DEA0F4" w14:textId="1D30EB6A" w:rsidR="00AF644D" w:rsidDel="00AF644D" w:rsidRDefault="00AF644D" w:rsidP="002B2881">
            <w:pPr>
              <w:rPr>
                <w:del w:id="1253" w:author="陈哲凡" w:date="2018-01-18T11:57:00Z"/>
              </w:rPr>
            </w:pPr>
          </w:p>
        </w:tc>
      </w:tr>
      <w:tr w:rsidR="00AF644D" w:rsidDel="00AF644D" w14:paraId="3FAC6737" w14:textId="01BE2984" w:rsidTr="00AF644D">
        <w:trPr>
          <w:trHeight w:val="20"/>
          <w:del w:id="1254" w:author="陈哲凡" w:date="2018-01-18T11:57:00Z"/>
          <w:trPrChange w:id="1255" w:author="陈哲凡" w:date="2018-01-18T11:57:00Z">
            <w:trPr>
              <w:trHeight w:val="20"/>
            </w:trPr>
          </w:trPrChange>
        </w:trPr>
        <w:tc>
          <w:tcPr>
            <w:tcW w:w="2155" w:type="dxa"/>
            <w:tcBorders>
              <w:top w:val="single" w:sz="4" w:space="0" w:color="000000"/>
              <w:left w:val="single" w:sz="4" w:space="0" w:color="000000"/>
              <w:bottom w:val="single" w:sz="4" w:space="0" w:color="000000"/>
              <w:right w:val="single" w:sz="4" w:space="0" w:color="000000"/>
            </w:tcBorders>
            <w:tcPrChange w:id="1256" w:author="陈哲凡" w:date="2018-01-18T11:57:00Z">
              <w:tcPr>
                <w:tcW w:w="2155" w:type="dxa"/>
                <w:tcBorders>
                  <w:top w:val="single" w:sz="4" w:space="0" w:color="000000"/>
                  <w:left w:val="single" w:sz="4" w:space="0" w:color="000000"/>
                  <w:bottom w:val="single" w:sz="4" w:space="0" w:color="000000"/>
                  <w:right w:val="single" w:sz="4" w:space="0" w:color="000000"/>
                </w:tcBorders>
              </w:tcPr>
            </w:tcPrChange>
          </w:tcPr>
          <w:p w14:paraId="4C6B5FD4" w14:textId="101E9EC8" w:rsidR="00AF644D" w:rsidDel="00AF644D" w:rsidRDefault="00AF644D" w:rsidP="002B2881">
            <w:pPr>
              <w:rPr>
                <w:del w:id="1257" w:author="陈哲凡" w:date="2018-01-18T11:57:00Z"/>
              </w:rPr>
            </w:pPr>
          </w:p>
        </w:tc>
      </w:tr>
    </w:tbl>
    <w:p w14:paraId="3507D925" w14:textId="43B9F449" w:rsidR="003E5C53" w:rsidRDefault="003E5C53" w:rsidP="00BC6D25">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7F45834B" w14:textId="5076640D" w:rsidR="00D76606" w:rsidRDefault="003E5C53" w:rsidP="003E5C53">
      <w:pPr>
        <w:rPr>
          <w:rFonts w:ascii="Calibri Light" w:hAnsi="Calibri Light" w:cs="Times New Roman"/>
          <w:b/>
          <w:spacing w:val="15"/>
          <w:sz w:val="32"/>
          <w:szCs w:val="56"/>
        </w:rPr>
      </w:pPr>
      <w:r>
        <w:rPr>
          <w:rFonts w:ascii="Calibri Light" w:hAnsi="Calibri Light" w:cs="Times New Roman"/>
          <w:b/>
          <w:spacing w:val="15"/>
          <w:sz w:val="32"/>
          <w:szCs w:val="56"/>
        </w:rPr>
        <w:br w:type="page"/>
      </w:r>
    </w:p>
    <w:p w14:paraId="28CACD8F" w14:textId="62E996EC" w:rsidR="00D76606" w:rsidRDefault="00507ADD" w:rsidP="00507ADD">
      <w:pPr>
        <w:pStyle w:val="a"/>
      </w:pPr>
      <w:bookmarkStart w:id="1258" w:name="_Toc533356690"/>
      <w:r>
        <w:rPr>
          <w:rFonts w:hint="eastAsia"/>
        </w:rPr>
        <w:lastRenderedPageBreak/>
        <w:t>管理员测试用例</w:t>
      </w:r>
      <w:bookmarkEnd w:id="1258"/>
    </w:p>
    <w:p w14:paraId="364FBA98" w14:textId="077C9E18" w:rsidR="00507ADD" w:rsidRDefault="00507ADD" w:rsidP="00507ADD">
      <w:pPr>
        <w:pStyle w:val="a0"/>
      </w:pPr>
      <w:bookmarkStart w:id="1259" w:name="_Toc533356691"/>
      <w:r>
        <w:rPr>
          <w:rFonts w:hint="eastAsia"/>
        </w:rPr>
        <w:t>备份管理</w:t>
      </w:r>
      <w:bookmarkEnd w:id="1259"/>
    </w:p>
    <w:p w14:paraId="52C9B3B1" w14:textId="77777777" w:rsidR="00D63E8F" w:rsidRPr="00D63E8F" w:rsidRDefault="00D63E8F" w:rsidP="00D63E8F"/>
    <w:p w14:paraId="0335DD48" w14:textId="4BBCA630" w:rsidR="00507ADD" w:rsidRPr="00507ADD" w:rsidRDefault="00507ADD" w:rsidP="00507ADD">
      <w:pPr>
        <w:pStyle w:val="a1"/>
      </w:pPr>
      <w:bookmarkStart w:id="1260" w:name="_Toc533356692"/>
      <w:r>
        <w:rPr>
          <w:rFonts w:hint="eastAsia"/>
        </w:rPr>
        <w:t>磁盘剩余空间显示</w:t>
      </w:r>
      <w:bookmarkEnd w:id="1260"/>
    </w:p>
    <w:tbl>
      <w:tblPr>
        <w:tblStyle w:val="14"/>
        <w:tblW w:w="8296" w:type="dxa"/>
        <w:tblLook w:val="04A0" w:firstRow="1" w:lastRow="0" w:firstColumn="1" w:lastColumn="0" w:noHBand="0" w:noVBand="1"/>
      </w:tblPr>
      <w:tblGrid>
        <w:gridCol w:w="2155"/>
        <w:gridCol w:w="1993"/>
        <w:gridCol w:w="4148"/>
      </w:tblGrid>
      <w:tr w:rsidR="00507ADD" w:rsidRPr="00B45E5B" w14:paraId="168F8DF5" w14:textId="5E1021BD" w:rsidTr="00507ADD">
        <w:tc>
          <w:tcPr>
            <w:tcW w:w="4148" w:type="dxa"/>
            <w:gridSpan w:val="2"/>
            <w:tcBorders>
              <w:top w:val="single" w:sz="4" w:space="0" w:color="000000"/>
              <w:left w:val="single" w:sz="4" w:space="0" w:color="000000"/>
              <w:bottom w:val="single" w:sz="4" w:space="0" w:color="000000"/>
              <w:right w:val="single" w:sz="4" w:space="0" w:color="000000"/>
            </w:tcBorders>
            <w:hideMark/>
          </w:tcPr>
          <w:p w14:paraId="6FEA9CD5" w14:textId="535AF227" w:rsidR="00507ADD" w:rsidRPr="00B45E5B" w:rsidRDefault="00507ADD" w:rsidP="002B288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BEB48D2" w14:textId="7D2583D1" w:rsidR="00507ADD" w:rsidRPr="00B45E5B" w:rsidRDefault="00D239D7" w:rsidP="002B2881">
            <w:r>
              <w:rPr>
                <w:rFonts w:hint="eastAsia"/>
              </w:rPr>
              <w:t>TC</w:t>
            </w:r>
            <w:r>
              <w:t>-A-</w:t>
            </w:r>
          </w:p>
        </w:tc>
      </w:tr>
      <w:tr w:rsidR="00507ADD" w:rsidRPr="00B45E5B" w14:paraId="4D357824" w14:textId="7C556F1C" w:rsidTr="00507ADD">
        <w:tc>
          <w:tcPr>
            <w:tcW w:w="4148" w:type="dxa"/>
            <w:gridSpan w:val="2"/>
            <w:tcBorders>
              <w:top w:val="single" w:sz="4" w:space="0" w:color="000000"/>
              <w:left w:val="single" w:sz="4" w:space="0" w:color="000000"/>
              <w:bottom w:val="single" w:sz="4" w:space="0" w:color="000000"/>
              <w:right w:val="single" w:sz="4" w:space="0" w:color="000000"/>
            </w:tcBorders>
          </w:tcPr>
          <w:p w14:paraId="3C48BADD" w14:textId="7D462B6C" w:rsidR="00507ADD" w:rsidRPr="00B45E5B" w:rsidRDefault="00507ADD" w:rsidP="002B288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49488AB" w14:textId="3481C6C0" w:rsidR="00507ADD" w:rsidRDefault="00507ADD" w:rsidP="002B2881">
            <w:r>
              <w:rPr>
                <w:rFonts w:hint="eastAsia"/>
              </w:rPr>
              <w:t>磁盘剩余空间显示</w:t>
            </w:r>
          </w:p>
        </w:tc>
      </w:tr>
      <w:tr w:rsidR="00507ADD" w:rsidRPr="00B45E5B" w14:paraId="6007E8D3" w14:textId="014BFFF0" w:rsidTr="00507ADD">
        <w:tc>
          <w:tcPr>
            <w:tcW w:w="4148" w:type="dxa"/>
            <w:gridSpan w:val="2"/>
            <w:tcBorders>
              <w:top w:val="single" w:sz="4" w:space="0" w:color="000000"/>
              <w:left w:val="single" w:sz="4" w:space="0" w:color="000000"/>
              <w:bottom w:val="single" w:sz="4" w:space="0" w:color="000000"/>
              <w:right w:val="single" w:sz="4" w:space="0" w:color="000000"/>
            </w:tcBorders>
          </w:tcPr>
          <w:p w14:paraId="12F1C464" w14:textId="71B471C0" w:rsidR="00507ADD" w:rsidRDefault="00507ADD" w:rsidP="002B288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BA63862" w14:textId="30EDDB08" w:rsidR="00507ADD" w:rsidRDefault="00A4380E" w:rsidP="002B2881">
            <w:r>
              <w:rPr>
                <w:rFonts w:hint="eastAsia"/>
              </w:rPr>
              <w:t>磁盘剩余空间显示</w:t>
            </w:r>
          </w:p>
        </w:tc>
      </w:tr>
      <w:tr w:rsidR="00507ADD" w:rsidRPr="00B45E5B" w14:paraId="3652BAB8" w14:textId="12CDE92A" w:rsidTr="00507ADD">
        <w:tc>
          <w:tcPr>
            <w:tcW w:w="4148" w:type="dxa"/>
            <w:gridSpan w:val="2"/>
            <w:tcBorders>
              <w:top w:val="single" w:sz="4" w:space="0" w:color="000000"/>
              <w:left w:val="single" w:sz="4" w:space="0" w:color="000000"/>
              <w:bottom w:val="single" w:sz="4" w:space="0" w:color="000000"/>
              <w:right w:val="single" w:sz="4" w:space="0" w:color="000000"/>
            </w:tcBorders>
            <w:hideMark/>
          </w:tcPr>
          <w:p w14:paraId="1C45A189" w14:textId="38E5ED4F" w:rsidR="00507ADD" w:rsidRPr="00B45E5B" w:rsidRDefault="00507ADD" w:rsidP="002B288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0769BDF" w14:textId="3BD1BA64" w:rsidR="00507ADD" w:rsidRDefault="00A4380E" w:rsidP="002B2881">
            <w:r>
              <w:rPr>
                <w:rFonts w:hint="eastAsia"/>
              </w:rPr>
              <w:t>管理员</w:t>
            </w:r>
          </w:p>
        </w:tc>
      </w:tr>
      <w:tr w:rsidR="00507ADD" w:rsidRPr="00B45E5B" w14:paraId="78B736EC" w14:textId="6146628C" w:rsidTr="00507ADD">
        <w:tc>
          <w:tcPr>
            <w:tcW w:w="4148" w:type="dxa"/>
            <w:gridSpan w:val="2"/>
            <w:tcBorders>
              <w:top w:val="single" w:sz="4" w:space="0" w:color="000000"/>
              <w:left w:val="single" w:sz="4" w:space="0" w:color="000000"/>
              <w:bottom w:val="single" w:sz="4" w:space="0" w:color="000000"/>
              <w:right w:val="single" w:sz="4" w:space="0" w:color="000000"/>
            </w:tcBorders>
          </w:tcPr>
          <w:p w14:paraId="02DD23E8" w14:textId="55418983" w:rsidR="00507ADD" w:rsidRPr="00B45E5B" w:rsidRDefault="00507ADD" w:rsidP="002B288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43F78F6" w14:textId="05966454" w:rsidR="00507ADD" w:rsidRDefault="00A4380E" w:rsidP="002B2881">
            <w:r>
              <w:rPr>
                <w:rFonts w:hint="eastAsia"/>
              </w:rPr>
              <w:t>黑盒测试</w:t>
            </w:r>
          </w:p>
        </w:tc>
      </w:tr>
      <w:tr w:rsidR="00507ADD" w:rsidRPr="00B45E5B" w14:paraId="125B337D" w14:textId="72107471" w:rsidTr="00507ADD">
        <w:tc>
          <w:tcPr>
            <w:tcW w:w="4148" w:type="dxa"/>
            <w:gridSpan w:val="2"/>
            <w:tcBorders>
              <w:top w:val="single" w:sz="4" w:space="0" w:color="000000"/>
              <w:left w:val="single" w:sz="4" w:space="0" w:color="000000"/>
              <w:bottom w:val="single" w:sz="4" w:space="0" w:color="000000"/>
              <w:right w:val="single" w:sz="4" w:space="0" w:color="000000"/>
            </w:tcBorders>
          </w:tcPr>
          <w:p w14:paraId="05511339" w14:textId="00A3FA1E" w:rsidR="00507ADD" w:rsidRDefault="00507ADD" w:rsidP="002B288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C5015A6" w14:textId="3A5E2249" w:rsidR="00507ADD" w:rsidRDefault="00A4380E" w:rsidP="002B2881">
            <w:r>
              <w:rPr>
                <w:rFonts w:hint="eastAsia"/>
              </w:rPr>
              <w:t>无</w:t>
            </w:r>
          </w:p>
        </w:tc>
      </w:tr>
      <w:tr w:rsidR="00507ADD" w:rsidRPr="00B45E5B" w14:paraId="2AF14073" w14:textId="275B7239" w:rsidTr="00507ADD">
        <w:tc>
          <w:tcPr>
            <w:tcW w:w="4148" w:type="dxa"/>
            <w:gridSpan w:val="2"/>
            <w:tcBorders>
              <w:top w:val="single" w:sz="4" w:space="0" w:color="000000"/>
              <w:left w:val="single" w:sz="4" w:space="0" w:color="000000"/>
              <w:bottom w:val="single" w:sz="4" w:space="0" w:color="000000"/>
              <w:right w:val="single" w:sz="4" w:space="0" w:color="000000"/>
            </w:tcBorders>
          </w:tcPr>
          <w:p w14:paraId="662EC2BA" w14:textId="7A9BE089" w:rsidR="00507ADD" w:rsidRDefault="00507ADD" w:rsidP="002B288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A39C45A" w14:textId="4A4B04D8" w:rsidR="00507ADD" w:rsidRDefault="00A4380E" w:rsidP="002B2881">
            <w:r>
              <w:rPr>
                <w:rFonts w:hint="eastAsia"/>
              </w:rPr>
              <w:t>管理员在备份页面下方查看系统所在磁盘还有多少剩余的空间</w:t>
            </w:r>
          </w:p>
        </w:tc>
      </w:tr>
      <w:tr w:rsidR="00507ADD" w:rsidRPr="00B45E5B" w14:paraId="795244D0" w14:textId="152EB41F" w:rsidTr="002B2881">
        <w:tc>
          <w:tcPr>
            <w:tcW w:w="4148" w:type="dxa"/>
            <w:gridSpan w:val="2"/>
            <w:tcBorders>
              <w:top w:val="single" w:sz="4" w:space="0" w:color="000000"/>
              <w:left w:val="single" w:sz="4" w:space="0" w:color="000000"/>
              <w:bottom w:val="single" w:sz="4" w:space="0" w:color="000000"/>
              <w:right w:val="single" w:sz="4" w:space="0" w:color="000000"/>
            </w:tcBorders>
            <w:hideMark/>
          </w:tcPr>
          <w:p w14:paraId="6F5BB0F8" w14:textId="74EE3DE2" w:rsidR="00507ADD" w:rsidRPr="00B45E5B" w:rsidRDefault="00507ADD" w:rsidP="002B288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BC0D3D1" w14:textId="2DC94076" w:rsidR="00507ADD" w:rsidRPr="00B45E5B" w:rsidRDefault="00A4380E" w:rsidP="002B2881">
            <w:r>
              <w:rPr>
                <w:rFonts w:hint="eastAsia"/>
              </w:rPr>
              <w:t>测试管理员是否能正常查看磁盘的剩余空间，其显示是否正确</w:t>
            </w:r>
          </w:p>
        </w:tc>
      </w:tr>
      <w:tr w:rsidR="00507ADD" w:rsidRPr="00B45E5B" w14:paraId="200C2CAD" w14:textId="6F8AC87F" w:rsidTr="002B2881">
        <w:trPr>
          <w:trHeight w:val="1445"/>
        </w:trPr>
        <w:tc>
          <w:tcPr>
            <w:tcW w:w="8296" w:type="dxa"/>
            <w:gridSpan w:val="3"/>
            <w:tcBorders>
              <w:top w:val="single" w:sz="4" w:space="0" w:color="000000"/>
              <w:left w:val="single" w:sz="4" w:space="0" w:color="000000"/>
              <w:right w:val="single" w:sz="4" w:space="0" w:color="000000"/>
            </w:tcBorders>
            <w:hideMark/>
          </w:tcPr>
          <w:p w14:paraId="57DDAAB9" w14:textId="77777777" w:rsidR="00507ADD" w:rsidRPr="00507ADD" w:rsidRDefault="00507ADD" w:rsidP="002B2881">
            <w:r w:rsidRPr="00507ADD">
              <w:rPr>
                <w:rFonts w:hint="eastAsia"/>
              </w:rPr>
              <w:t>初始条件和背景：</w:t>
            </w:r>
          </w:p>
          <w:p w14:paraId="6DEB7078" w14:textId="78C39280" w:rsidR="00507ADD" w:rsidRDefault="00507ADD" w:rsidP="002B2881">
            <w:r w:rsidRPr="00B45E5B">
              <w:rPr>
                <w:rFonts w:hint="eastAsia"/>
              </w:rPr>
              <w:t>系统</w:t>
            </w:r>
            <w:r>
              <w:rPr>
                <w:rFonts w:hint="eastAsia"/>
              </w:rPr>
              <w:t>：PC端</w:t>
            </w:r>
          </w:p>
          <w:p w14:paraId="01D8352F" w14:textId="1622BAF0" w:rsidR="00507ADD" w:rsidRPr="00507ADD" w:rsidRDefault="00507ADD" w:rsidP="002B2881">
            <w:r>
              <w:rPr>
                <w:rFonts w:hint="eastAsia"/>
              </w:rPr>
              <w:t>浏览器：C</w:t>
            </w:r>
            <w:r>
              <w:t>hrome</w:t>
            </w:r>
          </w:p>
          <w:p w14:paraId="3A3AAC98" w14:textId="14F29DB8" w:rsidR="00507ADD" w:rsidRPr="00507ADD" w:rsidRDefault="00507ADD" w:rsidP="002B2881">
            <w:r w:rsidRPr="00507ADD">
              <w:rPr>
                <w:rFonts w:hint="eastAsia"/>
              </w:rPr>
              <w:t>注释</w:t>
            </w:r>
            <w:r w:rsidR="00A4380E">
              <w:rPr>
                <w:rFonts w:hint="eastAsia"/>
              </w:rPr>
              <w:t>：无</w:t>
            </w:r>
          </w:p>
        </w:tc>
      </w:tr>
      <w:tr w:rsidR="00507ADD" w:rsidRPr="00B45E5B" w14:paraId="62CF2852" w14:textId="77FC11D1" w:rsidTr="002B288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E1A9A14" w14:textId="77777777" w:rsidR="00507ADD" w:rsidRPr="00507ADD" w:rsidRDefault="00507ADD" w:rsidP="002B288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C446D86" w14:textId="7640F67D" w:rsidR="00507ADD" w:rsidRPr="00507ADD" w:rsidRDefault="00507ADD" w:rsidP="002B2881">
            <w:r w:rsidRPr="00507ADD">
              <w:rPr>
                <w:rFonts w:hint="eastAsia"/>
              </w:rPr>
              <w:t>预期结果</w:t>
            </w:r>
          </w:p>
        </w:tc>
      </w:tr>
      <w:tr w:rsidR="00507ADD" w:rsidRPr="00B45E5B" w14:paraId="4E39CAA7" w14:textId="082A650E" w:rsidTr="002B2881">
        <w:trPr>
          <w:trHeight w:val="20"/>
        </w:trPr>
        <w:tc>
          <w:tcPr>
            <w:tcW w:w="2155" w:type="dxa"/>
            <w:tcBorders>
              <w:top w:val="single" w:sz="4" w:space="0" w:color="000000"/>
              <w:left w:val="single" w:sz="4" w:space="0" w:color="000000"/>
              <w:bottom w:val="single" w:sz="4" w:space="0" w:color="000000"/>
              <w:right w:val="single" w:sz="4" w:space="0" w:color="000000"/>
            </w:tcBorders>
            <w:hideMark/>
          </w:tcPr>
          <w:p w14:paraId="404ABB23" w14:textId="3078C0FF" w:rsidR="00507ADD" w:rsidRPr="00B45E5B" w:rsidRDefault="000174BE" w:rsidP="002B2881">
            <w:r>
              <w:rPr>
                <w:rFonts w:hint="eastAsia"/>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D73867A" w14:textId="150224D3" w:rsidR="00507ADD" w:rsidRDefault="000174BE" w:rsidP="002B2881">
            <w:r>
              <w:rPr>
                <w:rFonts w:hint="eastAsia"/>
              </w:rPr>
              <w:t>可见备份管理</w:t>
            </w:r>
          </w:p>
        </w:tc>
      </w:tr>
      <w:tr w:rsidR="000174BE" w:rsidRPr="00B45E5B" w14:paraId="4444C17B" w14:textId="77777777" w:rsidTr="002B2881">
        <w:trPr>
          <w:trHeight w:val="20"/>
        </w:trPr>
        <w:tc>
          <w:tcPr>
            <w:tcW w:w="2155" w:type="dxa"/>
            <w:tcBorders>
              <w:top w:val="single" w:sz="4" w:space="0" w:color="000000"/>
              <w:left w:val="single" w:sz="4" w:space="0" w:color="000000"/>
              <w:bottom w:val="single" w:sz="4" w:space="0" w:color="000000"/>
              <w:right w:val="single" w:sz="4" w:space="0" w:color="000000"/>
            </w:tcBorders>
          </w:tcPr>
          <w:p w14:paraId="17375B83" w14:textId="5F9F6CF6" w:rsidR="000174BE" w:rsidRDefault="000174BE" w:rsidP="002B2881">
            <w:r>
              <w:rPr>
                <w:rFonts w:hint="eastAsia"/>
              </w:rPr>
              <w:t>点击备份管理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1BE8017" w14:textId="263D7548" w:rsidR="000174BE" w:rsidRDefault="000174BE" w:rsidP="002B2881">
            <w:r>
              <w:rPr>
                <w:rFonts w:hint="eastAsia"/>
              </w:rPr>
              <w:t>可见磁盘剩余空间</w:t>
            </w:r>
          </w:p>
        </w:tc>
      </w:tr>
      <w:tr w:rsidR="000174BE" w:rsidRPr="00B45E5B" w14:paraId="0F66A731" w14:textId="77777777" w:rsidTr="002B2881">
        <w:trPr>
          <w:trHeight w:val="20"/>
        </w:trPr>
        <w:tc>
          <w:tcPr>
            <w:tcW w:w="2155" w:type="dxa"/>
            <w:tcBorders>
              <w:top w:val="single" w:sz="4" w:space="0" w:color="000000"/>
              <w:left w:val="single" w:sz="4" w:space="0" w:color="000000"/>
              <w:bottom w:val="single" w:sz="4" w:space="0" w:color="000000"/>
              <w:right w:val="single" w:sz="4" w:space="0" w:color="000000"/>
            </w:tcBorders>
          </w:tcPr>
          <w:p w14:paraId="7353EA8B" w14:textId="31099F24" w:rsidR="000174BE" w:rsidRDefault="000174BE" w:rsidP="002B2881">
            <w:r>
              <w:rPr>
                <w:rFonts w:hint="eastAsia"/>
              </w:rPr>
              <w:t>查看磁盘剩余空间</w:t>
            </w:r>
          </w:p>
        </w:tc>
        <w:tc>
          <w:tcPr>
            <w:tcW w:w="6141" w:type="dxa"/>
            <w:gridSpan w:val="2"/>
            <w:tcBorders>
              <w:top w:val="single" w:sz="4" w:space="0" w:color="000000"/>
              <w:left w:val="single" w:sz="4" w:space="0" w:color="000000"/>
              <w:bottom w:val="single" w:sz="4" w:space="0" w:color="000000"/>
              <w:right w:val="single" w:sz="4" w:space="0" w:color="000000"/>
            </w:tcBorders>
          </w:tcPr>
          <w:p w14:paraId="7559C1A4" w14:textId="589CAF2C" w:rsidR="000174BE" w:rsidRDefault="000174BE" w:rsidP="002B2881">
            <w:r>
              <w:rPr>
                <w:rFonts w:hint="eastAsia"/>
              </w:rPr>
              <w:t>显示磁盘占用百分比与表示百分比的显示条，蓝色表示已经被占用的区块</w:t>
            </w:r>
          </w:p>
        </w:tc>
      </w:tr>
    </w:tbl>
    <w:p w14:paraId="4A23D0BD" w14:textId="7B7BB2BD" w:rsidR="002B2881" w:rsidRDefault="002B2881" w:rsidP="002B2881">
      <w:pPr>
        <w:rPr>
          <w:rFonts w:cstheme="minorBidi"/>
          <w:b/>
          <w:noProof/>
          <w:color w:val="000000" w:themeColor="text1"/>
          <w:kern w:val="2"/>
          <w:sz w:val="28"/>
        </w:rPr>
      </w:pPr>
    </w:p>
    <w:p w14:paraId="5384EE53" w14:textId="77777777" w:rsidR="002B2881" w:rsidRDefault="002B2881">
      <w:pPr>
        <w:rPr>
          <w:rFonts w:cstheme="minorBidi"/>
          <w:b/>
          <w:noProof/>
          <w:color w:val="000000" w:themeColor="text1"/>
          <w:kern w:val="2"/>
          <w:sz w:val="28"/>
        </w:rPr>
      </w:pPr>
      <w:r>
        <w:rPr>
          <w:rFonts w:cstheme="minorBidi"/>
          <w:b/>
          <w:noProof/>
          <w:color w:val="000000" w:themeColor="text1"/>
          <w:kern w:val="2"/>
          <w:sz w:val="28"/>
        </w:rPr>
        <w:br w:type="page"/>
      </w:r>
    </w:p>
    <w:p w14:paraId="566F00BA" w14:textId="77777777" w:rsidR="00F62C12" w:rsidRPr="002B2881" w:rsidRDefault="00F62C12" w:rsidP="002B2881">
      <w:pPr>
        <w:rPr>
          <w:rFonts w:cstheme="minorBidi"/>
          <w:b/>
          <w:noProof/>
          <w:color w:val="000000" w:themeColor="text1"/>
          <w:kern w:val="2"/>
          <w:sz w:val="28"/>
        </w:rPr>
      </w:pPr>
    </w:p>
    <w:p w14:paraId="4E41D455" w14:textId="5CC348F6" w:rsidR="00164536" w:rsidRDefault="004945A0" w:rsidP="004945A0">
      <w:pPr>
        <w:pStyle w:val="a1"/>
      </w:pPr>
      <w:bookmarkStart w:id="1261" w:name="_Toc533356693"/>
      <w:r>
        <w:rPr>
          <w:rFonts w:hint="eastAsia"/>
        </w:rPr>
        <w:t>设置</w:t>
      </w:r>
      <w:r w:rsidR="00D63E8F">
        <w:rPr>
          <w:rFonts w:hint="eastAsia"/>
        </w:rPr>
        <w:t>自动备份间隔</w:t>
      </w:r>
      <w:bookmarkEnd w:id="1261"/>
    </w:p>
    <w:tbl>
      <w:tblPr>
        <w:tblStyle w:val="14"/>
        <w:tblW w:w="8296" w:type="dxa"/>
        <w:tblLook w:val="04A0" w:firstRow="1" w:lastRow="0" w:firstColumn="1" w:lastColumn="0" w:noHBand="0" w:noVBand="1"/>
      </w:tblPr>
      <w:tblGrid>
        <w:gridCol w:w="2155"/>
        <w:gridCol w:w="1993"/>
        <w:gridCol w:w="4148"/>
      </w:tblGrid>
      <w:tr w:rsidR="00400198" w:rsidRPr="00B45E5B" w14:paraId="2F712771" w14:textId="77777777" w:rsidTr="002B2881">
        <w:tc>
          <w:tcPr>
            <w:tcW w:w="4148" w:type="dxa"/>
            <w:gridSpan w:val="2"/>
            <w:tcBorders>
              <w:top w:val="single" w:sz="4" w:space="0" w:color="000000"/>
              <w:left w:val="single" w:sz="4" w:space="0" w:color="000000"/>
              <w:bottom w:val="single" w:sz="4" w:space="0" w:color="000000"/>
              <w:right w:val="single" w:sz="4" w:space="0" w:color="000000"/>
            </w:tcBorders>
            <w:hideMark/>
          </w:tcPr>
          <w:p w14:paraId="373C164C" w14:textId="77777777" w:rsidR="00400198" w:rsidRPr="00B45E5B" w:rsidRDefault="00400198" w:rsidP="002B288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7303515" w14:textId="77777777" w:rsidR="00400198" w:rsidRPr="00B45E5B" w:rsidRDefault="00400198" w:rsidP="002B2881"/>
        </w:tc>
      </w:tr>
      <w:tr w:rsidR="00400198" w14:paraId="33189A39" w14:textId="77777777" w:rsidTr="002B2881">
        <w:tc>
          <w:tcPr>
            <w:tcW w:w="4148" w:type="dxa"/>
            <w:gridSpan w:val="2"/>
            <w:tcBorders>
              <w:top w:val="single" w:sz="4" w:space="0" w:color="000000"/>
              <w:left w:val="single" w:sz="4" w:space="0" w:color="000000"/>
              <w:bottom w:val="single" w:sz="4" w:space="0" w:color="000000"/>
              <w:right w:val="single" w:sz="4" w:space="0" w:color="000000"/>
            </w:tcBorders>
          </w:tcPr>
          <w:p w14:paraId="2302F876" w14:textId="77777777" w:rsidR="00400198" w:rsidRPr="00B45E5B" w:rsidRDefault="00400198" w:rsidP="002B288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4029B9C" w14:textId="66CF1091" w:rsidR="00400198" w:rsidRDefault="00400198" w:rsidP="002B2881">
            <w:r>
              <w:rPr>
                <w:rFonts w:hint="eastAsia"/>
              </w:rPr>
              <w:t>设置自动备份间隔</w:t>
            </w:r>
          </w:p>
        </w:tc>
      </w:tr>
      <w:tr w:rsidR="00400198" w14:paraId="5B892060" w14:textId="77777777" w:rsidTr="002B2881">
        <w:tc>
          <w:tcPr>
            <w:tcW w:w="4148" w:type="dxa"/>
            <w:gridSpan w:val="2"/>
            <w:tcBorders>
              <w:top w:val="single" w:sz="4" w:space="0" w:color="000000"/>
              <w:left w:val="single" w:sz="4" w:space="0" w:color="000000"/>
              <w:bottom w:val="single" w:sz="4" w:space="0" w:color="000000"/>
              <w:right w:val="single" w:sz="4" w:space="0" w:color="000000"/>
            </w:tcBorders>
          </w:tcPr>
          <w:p w14:paraId="51E13B6C" w14:textId="77777777" w:rsidR="00400198" w:rsidRDefault="00400198" w:rsidP="002B288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8B17959" w14:textId="17949EC1" w:rsidR="00400198" w:rsidRDefault="00400198" w:rsidP="002B2881">
            <w:r>
              <w:rPr>
                <w:rFonts w:hint="eastAsia"/>
              </w:rPr>
              <w:t>设置自动备份间隔</w:t>
            </w:r>
          </w:p>
        </w:tc>
      </w:tr>
      <w:tr w:rsidR="00400198" w14:paraId="2515487C" w14:textId="77777777" w:rsidTr="002B2881">
        <w:tc>
          <w:tcPr>
            <w:tcW w:w="4148" w:type="dxa"/>
            <w:gridSpan w:val="2"/>
            <w:tcBorders>
              <w:top w:val="single" w:sz="4" w:space="0" w:color="000000"/>
              <w:left w:val="single" w:sz="4" w:space="0" w:color="000000"/>
              <w:bottom w:val="single" w:sz="4" w:space="0" w:color="000000"/>
              <w:right w:val="single" w:sz="4" w:space="0" w:color="000000"/>
            </w:tcBorders>
            <w:hideMark/>
          </w:tcPr>
          <w:p w14:paraId="36ABE2EF" w14:textId="77777777" w:rsidR="00400198" w:rsidRPr="00B45E5B" w:rsidRDefault="00400198" w:rsidP="002B288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B2DBF6A" w14:textId="77777777" w:rsidR="00400198" w:rsidRDefault="00400198" w:rsidP="002B2881">
            <w:r>
              <w:rPr>
                <w:rFonts w:hint="eastAsia"/>
              </w:rPr>
              <w:t>管理员</w:t>
            </w:r>
          </w:p>
        </w:tc>
      </w:tr>
      <w:tr w:rsidR="00400198" w14:paraId="25175FA9" w14:textId="77777777" w:rsidTr="002B2881">
        <w:tc>
          <w:tcPr>
            <w:tcW w:w="4148" w:type="dxa"/>
            <w:gridSpan w:val="2"/>
            <w:tcBorders>
              <w:top w:val="single" w:sz="4" w:space="0" w:color="000000"/>
              <w:left w:val="single" w:sz="4" w:space="0" w:color="000000"/>
              <w:bottom w:val="single" w:sz="4" w:space="0" w:color="000000"/>
              <w:right w:val="single" w:sz="4" w:space="0" w:color="000000"/>
            </w:tcBorders>
          </w:tcPr>
          <w:p w14:paraId="3C8A8401" w14:textId="77777777" w:rsidR="00400198" w:rsidRPr="00B45E5B" w:rsidRDefault="00400198" w:rsidP="002B288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8F6F4BB" w14:textId="5D205AC6" w:rsidR="00400198" w:rsidRDefault="00400198" w:rsidP="002B2881">
            <w:r>
              <w:rPr>
                <w:rFonts w:hint="eastAsia"/>
              </w:rPr>
              <w:t>黑盒测试</w:t>
            </w:r>
            <w:r w:rsidR="00782648">
              <w:rPr>
                <w:rFonts w:hint="eastAsia"/>
              </w:rPr>
              <w:t>：等价类划分</w:t>
            </w:r>
          </w:p>
        </w:tc>
      </w:tr>
      <w:tr w:rsidR="00400198" w14:paraId="1D187CBD" w14:textId="77777777" w:rsidTr="002B2881">
        <w:tc>
          <w:tcPr>
            <w:tcW w:w="4148" w:type="dxa"/>
            <w:gridSpan w:val="2"/>
            <w:tcBorders>
              <w:top w:val="single" w:sz="4" w:space="0" w:color="000000"/>
              <w:left w:val="single" w:sz="4" w:space="0" w:color="000000"/>
              <w:bottom w:val="single" w:sz="4" w:space="0" w:color="000000"/>
              <w:right w:val="single" w:sz="4" w:space="0" w:color="000000"/>
            </w:tcBorders>
          </w:tcPr>
          <w:p w14:paraId="0CBD92F1" w14:textId="77777777" w:rsidR="00400198" w:rsidRDefault="00400198" w:rsidP="002B288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FBAD209" w14:textId="77777777" w:rsidR="00400198" w:rsidRDefault="00400198" w:rsidP="002B2881">
            <w:r>
              <w:rPr>
                <w:rFonts w:hint="eastAsia"/>
              </w:rPr>
              <w:t>无</w:t>
            </w:r>
          </w:p>
        </w:tc>
      </w:tr>
      <w:tr w:rsidR="00400198" w14:paraId="66FBFC22" w14:textId="77777777" w:rsidTr="002B2881">
        <w:tc>
          <w:tcPr>
            <w:tcW w:w="4148" w:type="dxa"/>
            <w:gridSpan w:val="2"/>
            <w:tcBorders>
              <w:top w:val="single" w:sz="4" w:space="0" w:color="000000"/>
              <w:left w:val="single" w:sz="4" w:space="0" w:color="000000"/>
              <w:bottom w:val="single" w:sz="4" w:space="0" w:color="000000"/>
              <w:right w:val="single" w:sz="4" w:space="0" w:color="000000"/>
            </w:tcBorders>
          </w:tcPr>
          <w:p w14:paraId="4F760D7D" w14:textId="77777777" w:rsidR="00400198" w:rsidRDefault="00400198" w:rsidP="002B288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EF06267" w14:textId="313D9FBA" w:rsidR="00400198" w:rsidRDefault="00400198" w:rsidP="002B2881">
            <w:r>
              <w:rPr>
                <w:rFonts w:hint="eastAsia"/>
              </w:rPr>
              <w:t>管理员不想手动备份，于是去设置一下自动备份时间让系统自己备份</w:t>
            </w:r>
          </w:p>
        </w:tc>
      </w:tr>
      <w:tr w:rsidR="00400198" w:rsidRPr="00B45E5B" w14:paraId="3F48A940" w14:textId="77777777" w:rsidTr="002B2881">
        <w:tc>
          <w:tcPr>
            <w:tcW w:w="4148" w:type="dxa"/>
            <w:gridSpan w:val="2"/>
            <w:tcBorders>
              <w:top w:val="single" w:sz="4" w:space="0" w:color="000000"/>
              <w:left w:val="single" w:sz="4" w:space="0" w:color="000000"/>
              <w:bottom w:val="single" w:sz="4" w:space="0" w:color="000000"/>
              <w:right w:val="single" w:sz="4" w:space="0" w:color="000000"/>
            </w:tcBorders>
            <w:hideMark/>
          </w:tcPr>
          <w:p w14:paraId="6C0481C9" w14:textId="77777777" w:rsidR="00400198" w:rsidRPr="00B45E5B" w:rsidRDefault="00400198" w:rsidP="002B288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3F3E945" w14:textId="39FEB638" w:rsidR="00400198" w:rsidRPr="00B45E5B" w:rsidRDefault="00400198" w:rsidP="002B2881">
            <w:r>
              <w:rPr>
                <w:rFonts w:hint="eastAsia"/>
              </w:rPr>
              <w:t>检查是否能设置自动备份时间，是否能处理非法的输入数据</w:t>
            </w:r>
          </w:p>
        </w:tc>
      </w:tr>
      <w:tr w:rsidR="00400198" w:rsidRPr="00507ADD" w14:paraId="2E7C98A0" w14:textId="77777777" w:rsidTr="002B2881">
        <w:trPr>
          <w:trHeight w:val="1445"/>
        </w:trPr>
        <w:tc>
          <w:tcPr>
            <w:tcW w:w="8296" w:type="dxa"/>
            <w:gridSpan w:val="3"/>
            <w:tcBorders>
              <w:top w:val="single" w:sz="4" w:space="0" w:color="000000"/>
              <w:left w:val="single" w:sz="4" w:space="0" w:color="000000"/>
              <w:right w:val="single" w:sz="4" w:space="0" w:color="000000"/>
            </w:tcBorders>
            <w:hideMark/>
          </w:tcPr>
          <w:p w14:paraId="6191C408" w14:textId="77777777" w:rsidR="00400198" w:rsidRPr="00507ADD" w:rsidRDefault="00400198" w:rsidP="002B2881">
            <w:r w:rsidRPr="00507ADD">
              <w:rPr>
                <w:rFonts w:hint="eastAsia"/>
              </w:rPr>
              <w:t>初始条件和背景：</w:t>
            </w:r>
          </w:p>
          <w:p w14:paraId="301A4132" w14:textId="77777777" w:rsidR="00400198" w:rsidRDefault="00400198" w:rsidP="002B2881">
            <w:r w:rsidRPr="00B45E5B">
              <w:rPr>
                <w:rFonts w:hint="eastAsia"/>
              </w:rPr>
              <w:t>系统</w:t>
            </w:r>
            <w:r>
              <w:rPr>
                <w:rFonts w:hint="eastAsia"/>
              </w:rPr>
              <w:t>：PC端</w:t>
            </w:r>
          </w:p>
          <w:p w14:paraId="7A43F048" w14:textId="77777777" w:rsidR="00400198" w:rsidRPr="00507ADD" w:rsidRDefault="00400198" w:rsidP="002B2881">
            <w:r>
              <w:rPr>
                <w:rFonts w:hint="eastAsia"/>
              </w:rPr>
              <w:t>浏览器：C</w:t>
            </w:r>
            <w:r>
              <w:t>hrome</w:t>
            </w:r>
          </w:p>
          <w:p w14:paraId="1B65E12F" w14:textId="77777777" w:rsidR="00400198" w:rsidRPr="00507ADD" w:rsidRDefault="00400198" w:rsidP="002B2881">
            <w:r w:rsidRPr="00507ADD">
              <w:rPr>
                <w:rFonts w:hint="eastAsia"/>
              </w:rPr>
              <w:t>注释</w:t>
            </w:r>
            <w:r>
              <w:rPr>
                <w:rFonts w:hint="eastAsia"/>
              </w:rPr>
              <w:t>：无</w:t>
            </w:r>
          </w:p>
        </w:tc>
      </w:tr>
      <w:tr w:rsidR="00400198" w:rsidRPr="00507ADD" w14:paraId="70025C1A" w14:textId="77777777" w:rsidTr="002B288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CF7EFB6" w14:textId="77777777" w:rsidR="00400198" w:rsidRPr="00507ADD" w:rsidRDefault="00400198" w:rsidP="002B288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EB42528" w14:textId="77777777" w:rsidR="00400198" w:rsidRPr="00507ADD" w:rsidRDefault="00400198" w:rsidP="002B2881">
            <w:r w:rsidRPr="00507ADD">
              <w:rPr>
                <w:rFonts w:hint="eastAsia"/>
              </w:rPr>
              <w:t>预期结果</w:t>
            </w:r>
          </w:p>
        </w:tc>
      </w:tr>
      <w:tr w:rsidR="00400198" w14:paraId="755E3525" w14:textId="77777777" w:rsidTr="002B2881">
        <w:trPr>
          <w:trHeight w:val="20"/>
        </w:trPr>
        <w:tc>
          <w:tcPr>
            <w:tcW w:w="2155" w:type="dxa"/>
            <w:tcBorders>
              <w:top w:val="single" w:sz="4" w:space="0" w:color="000000"/>
              <w:left w:val="single" w:sz="4" w:space="0" w:color="000000"/>
              <w:bottom w:val="single" w:sz="4" w:space="0" w:color="000000"/>
              <w:right w:val="single" w:sz="4" w:space="0" w:color="000000"/>
            </w:tcBorders>
          </w:tcPr>
          <w:p w14:paraId="259432DB" w14:textId="25CB782E" w:rsidR="00400198" w:rsidRPr="00B45E5B" w:rsidRDefault="00400198" w:rsidP="002B2881">
            <w:r>
              <w:rPr>
                <w:rFonts w:hint="eastAsia"/>
              </w:rPr>
              <w:t>点击备份管理右上角自动备份</w:t>
            </w:r>
          </w:p>
        </w:tc>
        <w:tc>
          <w:tcPr>
            <w:tcW w:w="6141" w:type="dxa"/>
            <w:gridSpan w:val="2"/>
            <w:tcBorders>
              <w:top w:val="single" w:sz="4" w:space="0" w:color="000000"/>
              <w:left w:val="single" w:sz="4" w:space="0" w:color="000000"/>
              <w:bottom w:val="single" w:sz="4" w:space="0" w:color="000000"/>
              <w:right w:val="single" w:sz="4" w:space="0" w:color="000000"/>
            </w:tcBorders>
          </w:tcPr>
          <w:p w14:paraId="416FB421" w14:textId="32E6B0C7" w:rsidR="00400198" w:rsidRDefault="00400198" w:rsidP="002B2881">
            <w:r>
              <w:rPr>
                <w:rFonts w:hint="eastAsia"/>
              </w:rPr>
              <w:t>弹出自动备份时间间隔设置窗口，其中有一个可以输入的文本框和确定按钮</w:t>
            </w:r>
          </w:p>
        </w:tc>
      </w:tr>
      <w:tr w:rsidR="00400198" w14:paraId="7C4AE901" w14:textId="77777777" w:rsidTr="002B2881">
        <w:trPr>
          <w:trHeight w:val="20"/>
        </w:trPr>
        <w:tc>
          <w:tcPr>
            <w:tcW w:w="2155" w:type="dxa"/>
            <w:tcBorders>
              <w:top w:val="single" w:sz="4" w:space="0" w:color="000000"/>
              <w:left w:val="single" w:sz="4" w:space="0" w:color="000000"/>
              <w:bottom w:val="single" w:sz="4" w:space="0" w:color="000000"/>
              <w:right w:val="single" w:sz="4" w:space="0" w:color="000000"/>
            </w:tcBorders>
          </w:tcPr>
          <w:p w14:paraId="0A0B4F47" w14:textId="77777777" w:rsidR="00400198" w:rsidRDefault="00400198" w:rsidP="002B2881">
            <w:r>
              <w:rPr>
                <w:rFonts w:hint="eastAsia"/>
              </w:rPr>
              <w:t>输入：-1</w:t>
            </w:r>
          </w:p>
          <w:p w14:paraId="3A29C082" w14:textId="071C82BD" w:rsidR="00400198" w:rsidRDefault="00400198" w:rsidP="002B2881">
            <w:r>
              <w:rPr>
                <w:rFonts w:hint="eastAsia"/>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6ECAFCA3" w14:textId="24EB28CE" w:rsidR="00400198" w:rsidRDefault="00400198" w:rsidP="002B2881">
            <w:r>
              <w:rPr>
                <w:rFonts w:hint="eastAsia"/>
              </w:rPr>
              <w:t>提示：间隔必须为一个正整数</w:t>
            </w:r>
          </w:p>
        </w:tc>
      </w:tr>
      <w:tr w:rsidR="00400198" w14:paraId="1B6AF628" w14:textId="77777777" w:rsidTr="002B2881">
        <w:trPr>
          <w:trHeight w:val="20"/>
        </w:trPr>
        <w:tc>
          <w:tcPr>
            <w:tcW w:w="2155" w:type="dxa"/>
            <w:tcBorders>
              <w:top w:val="single" w:sz="4" w:space="0" w:color="000000"/>
              <w:left w:val="single" w:sz="4" w:space="0" w:color="000000"/>
              <w:bottom w:val="single" w:sz="4" w:space="0" w:color="000000"/>
              <w:right w:val="single" w:sz="4" w:space="0" w:color="000000"/>
            </w:tcBorders>
          </w:tcPr>
          <w:p w14:paraId="34880C94" w14:textId="77777777" w:rsidR="00400198" w:rsidRDefault="00400198" w:rsidP="002B2881">
            <w:r>
              <w:rPr>
                <w:rFonts w:hint="eastAsia"/>
              </w:rPr>
              <w:t>输入：0</w:t>
            </w:r>
          </w:p>
          <w:p w14:paraId="60D9CBDD" w14:textId="0EA67C8E" w:rsidR="00400198" w:rsidRDefault="00400198" w:rsidP="002B2881">
            <w:r>
              <w:rPr>
                <w:rFonts w:hint="eastAsia"/>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1E6ECAE8" w14:textId="42A3C683" w:rsidR="00400198" w:rsidRDefault="00400198" w:rsidP="002B2881">
            <w:r>
              <w:rPr>
                <w:rFonts w:hint="eastAsia"/>
              </w:rPr>
              <w:t>提示：间隔必须为一个正整数</w:t>
            </w:r>
          </w:p>
        </w:tc>
      </w:tr>
      <w:tr w:rsidR="00400198" w14:paraId="4C41E08D" w14:textId="77777777" w:rsidTr="002B2881">
        <w:trPr>
          <w:trHeight w:val="20"/>
        </w:trPr>
        <w:tc>
          <w:tcPr>
            <w:tcW w:w="2155" w:type="dxa"/>
            <w:tcBorders>
              <w:top w:val="single" w:sz="4" w:space="0" w:color="000000"/>
              <w:left w:val="single" w:sz="4" w:space="0" w:color="000000"/>
              <w:bottom w:val="single" w:sz="4" w:space="0" w:color="000000"/>
              <w:right w:val="single" w:sz="4" w:space="0" w:color="000000"/>
            </w:tcBorders>
          </w:tcPr>
          <w:p w14:paraId="417889B1" w14:textId="77777777" w:rsidR="00400198" w:rsidRDefault="00400198" w:rsidP="002B2881">
            <w:r>
              <w:rPr>
                <w:rFonts w:hint="eastAsia"/>
              </w:rPr>
              <w:t>输入：1.1</w:t>
            </w:r>
          </w:p>
          <w:p w14:paraId="12A92A8A" w14:textId="4A0729D5" w:rsidR="00400198" w:rsidRDefault="00400198" w:rsidP="002B2881">
            <w:r>
              <w:rPr>
                <w:rFonts w:hint="eastAsia"/>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7ED1A8B3" w14:textId="1EE2B453" w:rsidR="00400198" w:rsidRDefault="00400198" w:rsidP="002B2881">
            <w:r>
              <w:rPr>
                <w:rFonts w:hint="eastAsia"/>
              </w:rPr>
              <w:t>提示：间隔必须为一个正整数</w:t>
            </w:r>
          </w:p>
        </w:tc>
      </w:tr>
      <w:tr w:rsidR="00400198" w14:paraId="7E9DAE7E" w14:textId="77777777" w:rsidTr="002B2881">
        <w:trPr>
          <w:trHeight w:val="20"/>
        </w:trPr>
        <w:tc>
          <w:tcPr>
            <w:tcW w:w="2155" w:type="dxa"/>
            <w:tcBorders>
              <w:top w:val="single" w:sz="4" w:space="0" w:color="000000"/>
              <w:left w:val="single" w:sz="4" w:space="0" w:color="000000"/>
              <w:bottom w:val="single" w:sz="4" w:space="0" w:color="000000"/>
              <w:right w:val="single" w:sz="4" w:space="0" w:color="000000"/>
            </w:tcBorders>
          </w:tcPr>
          <w:p w14:paraId="231695F4" w14:textId="77777777" w:rsidR="00400198" w:rsidRDefault="00400198" w:rsidP="002B2881">
            <w:r>
              <w:rPr>
                <w:rFonts w:hint="eastAsia"/>
              </w:rPr>
              <w:t>输入：2</w:t>
            </w:r>
          </w:p>
          <w:p w14:paraId="16C3AE00" w14:textId="3970C795" w:rsidR="00400198" w:rsidRDefault="00400198" w:rsidP="002B2881">
            <w:r>
              <w:rPr>
                <w:rFonts w:hint="eastAsia"/>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6BF70592" w14:textId="1019AC00" w:rsidR="00400198" w:rsidRDefault="00400198" w:rsidP="002B2881">
            <w:r>
              <w:rPr>
                <w:rFonts w:hint="eastAsia"/>
              </w:rPr>
              <w:t>提示：设定成功</w:t>
            </w:r>
          </w:p>
        </w:tc>
      </w:tr>
    </w:tbl>
    <w:p w14:paraId="51897EE8" w14:textId="3E387251" w:rsidR="002B2881" w:rsidRDefault="002B2881" w:rsidP="002B2881">
      <w:pPr>
        <w:rPr>
          <w:rFonts w:cstheme="minorBidi"/>
          <w:b/>
          <w:noProof/>
          <w:color w:val="000000" w:themeColor="text1"/>
          <w:kern w:val="2"/>
          <w:sz w:val="28"/>
        </w:rPr>
      </w:pPr>
    </w:p>
    <w:p w14:paraId="1686701C" w14:textId="77777777" w:rsidR="002B2881" w:rsidRDefault="002B2881">
      <w:pPr>
        <w:rPr>
          <w:rFonts w:cstheme="minorBidi"/>
          <w:b/>
          <w:noProof/>
          <w:color w:val="000000" w:themeColor="text1"/>
          <w:kern w:val="2"/>
          <w:sz w:val="28"/>
        </w:rPr>
      </w:pPr>
      <w:r>
        <w:rPr>
          <w:rFonts w:cstheme="minorBidi"/>
          <w:b/>
          <w:noProof/>
          <w:color w:val="000000" w:themeColor="text1"/>
          <w:kern w:val="2"/>
          <w:sz w:val="28"/>
        </w:rPr>
        <w:br w:type="page"/>
      </w:r>
    </w:p>
    <w:p w14:paraId="0AC4E2AB" w14:textId="77777777" w:rsidR="00F62C12" w:rsidRPr="002B2881" w:rsidRDefault="00F62C12" w:rsidP="002B2881">
      <w:pPr>
        <w:rPr>
          <w:rFonts w:cstheme="minorBidi"/>
          <w:b/>
          <w:noProof/>
          <w:color w:val="000000" w:themeColor="text1"/>
          <w:kern w:val="2"/>
          <w:sz w:val="28"/>
        </w:rPr>
      </w:pPr>
    </w:p>
    <w:p w14:paraId="393A38F1" w14:textId="57E28C17" w:rsidR="00400198" w:rsidRDefault="00D239D7" w:rsidP="00D239D7">
      <w:pPr>
        <w:pStyle w:val="a1"/>
      </w:pPr>
      <w:bookmarkStart w:id="1262" w:name="_Toc533356694"/>
      <w:r>
        <w:rPr>
          <w:rFonts w:hint="eastAsia"/>
        </w:rPr>
        <w:t>手动备份</w:t>
      </w:r>
      <w:bookmarkEnd w:id="1262"/>
    </w:p>
    <w:tbl>
      <w:tblPr>
        <w:tblStyle w:val="14"/>
        <w:tblW w:w="8296" w:type="dxa"/>
        <w:tblLook w:val="04A0" w:firstRow="1" w:lastRow="0" w:firstColumn="1" w:lastColumn="0" w:noHBand="0" w:noVBand="1"/>
      </w:tblPr>
      <w:tblGrid>
        <w:gridCol w:w="2155"/>
        <w:gridCol w:w="1993"/>
        <w:gridCol w:w="4148"/>
      </w:tblGrid>
      <w:tr w:rsidR="00D239D7" w:rsidRPr="00B45E5B" w14:paraId="29DDE3D2" w14:textId="77777777" w:rsidTr="002B2881">
        <w:tc>
          <w:tcPr>
            <w:tcW w:w="4148" w:type="dxa"/>
            <w:gridSpan w:val="2"/>
            <w:tcBorders>
              <w:top w:val="single" w:sz="4" w:space="0" w:color="000000"/>
              <w:left w:val="single" w:sz="4" w:space="0" w:color="000000"/>
              <w:bottom w:val="single" w:sz="4" w:space="0" w:color="000000"/>
              <w:right w:val="single" w:sz="4" w:space="0" w:color="000000"/>
            </w:tcBorders>
            <w:hideMark/>
          </w:tcPr>
          <w:p w14:paraId="52EC745D" w14:textId="77777777" w:rsidR="00D239D7" w:rsidRPr="00B45E5B" w:rsidRDefault="00D239D7" w:rsidP="002B288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43900BB" w14:textId="77777777" w:rsidR="00D239D7" w:rsidRPr="00B45E5B" w:rsidRDefault="00D239D7" w:rsidP="002B2881">
            <w:r>
              <w:rPr>
                <w:rFonts w:hint="eastAsia"/>
              </w:rPr>
              <w:t>TC</w:t>
            </w:r>
            <w:r>
              <w:t>-A-</w:t>
            </w:r>
          </w:p>
        </w:tc>
      </w:tr>
      <w:tr w:rsidR="00D239D7" w14:paraId="68A0356A" w14:textId="77777777" w:rsidTr="002B2881">
        <w:tc>
          <w:tcPr>
            <w:tcW w:w="4148" w:type="dxa"/>
            <w:gridSpan w:val="2"/>
            <w:tcBorders>
              <w:top w:val="single" w:sz="4" w:space="0" w:color="000000"/>
              <w:left w:val="single" w:sz="4" w:space="0" w:color="000000"/>
              <w:bottom w:val="single" w:sz="4" w:space="0" w:color="000000"/>
              <w:right w:val="single" w:sz="4" w:space="0" w:color="000000"/>
            </w:tcBorders>
          </w:tcPr>
          <w:p w14:paraId="4079B99E" w14:textId="77777777" w:rsidR="00D239D7" w:rsidRPr="00B45E5B" w:rsidRDefault="00D239D7" w:rsidP="002B288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8D2C36F" w14:textId="66D7827D" w:rsidR="00D239D7" w:rsidRDefault="00D239D7" w:rsidP="002B2881">
            <w:r>
              <w:rPr>
                <w:rFonts w:hint="eastAsia"/>
              </w:rPr>
              <w:t>手动备份</w:t>
            </w:r>
          </w:p>
        </w:tc>
      </w:tr>
      <w:tr w:rsidR="00D239D7" w14:paraId="088D4AED" w14:textId="77777777" w:rsidTr="002B2881">
        <w:tc>
          <w:tcPr>
            <w:tcW w:w="4148" w:type="dxa"/>
            <w:gridSpan w:val="2"/>
            <w:tcBorders>
              <w:top w:val="single" w:sz="4" w:space="0" w:color="000000"/>
              <w:left w:val="single" w:sz="4" w:space="0" w:color="000000"/>
              <w:bottom w:val="single" w:sz="4" w:space="0" w:color="000000"/>
              <w:right w:val="single" w:sz="4" w:space="0" w:color="000000"/>
            </w:tcBorders>
          </w:tcPr>
          <w:p w14:paraId="652E1745" w14:textId="77777777" w:rsidR="00D239D7" w:rsidRDefault="00D239D7" w:rsidP="002B288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43FA442" w14:textId="13DB8CB2" w:rsidR="00D239D7" w:rsidRDefault="00D239D7" w:rsidP="002B2881">
            <w:r>
              <w:rPr>
                <w:rFonts w:hint="eastAsia"/>
              </w:rPr>
              <w:t>手动备份</w:t>
            </w:r>
          </w:p>
        </w:tc>
      </w:tr>
      <w:tr w:rsidR="00D239D7" w14:paraId="74B14A06" w14:textId="77777777" w:rsidTr="002B2881">
        <w:tc>
          <w:tcPr>
            <w:tcW w:w="4148" w:type="dxa"/>
            <w:gridSpan w:val="2"/>
            <w:tcBorders>
              <w:top w:val="single" w:sz="4" w:space="0" w:color="000000"/>
              <w:left w:val="single" w:sz="4" w:space="0" w:color="000000"/>
              <w:bottom w:val="single" w:sz="4" w:space="0" w:color="000000"/>
              <w:right w:val="single" w:sz="4" w:space="0" w:color="000000"/>
            </w:tcBorders>
            <w:hideMark/>
          </w:tcPr>
          <w:p w14:paraId="2F801C7F" w14:textId="77777777" w:rsidR="00D239D7" w:rsidRPr="00B45E5B" w:rsidRDefault="00D239D7" w:rsidP="002B288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0D20907" w14:textId="77777777" w:rsidR="00D239D7" w:rsidRDefault="00D239D7" w:rsidP="002B2881">
            <w:r>
              <w:rPr>
                <w:rFonts w:hint="eastAsia"/>
              </w:rPr>
              <w:t>管理员</w:t>
            </w:r>
          </w:p>
        </w:tc>
      </w:tr>
      <w:tr w:rsidR="00D239D7" w14:paraId="263CA751" w14:textId="77777777" w:rsidTr="002B2881">
        <w:tc>
          <w:tcPr>
            <w:tcW w:w="4148" w:type="dxa"/>
            <w:gridSpan w:val="2"/>
            <w:tcBorders>
              <w:top w:val="single" w:sz="4" w:space="0" w:color="000000"/>
              <w:left w:val="single" w:sz="4" w:space="0" w:color="000000"/>
              <w:bottom w:val="single" w:sz="4" w:space="0" w:color="000000"/>
              <w:right w:val="single" w:sz="4" w:space="0" w:color="000000"/>
            </w:tcBorders>
          </w:tcPr>
          <w:p w14:paraId="5071CB61" w14:textId="77777777" w:rsidR="00D239D7" w:rsidRPr="00B45E5B" w:rsidRDefault="00D239D7" w:rsidP="002B288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894242D" w14:textId="2D245A23" w:rsidR="00D239D7" w:rsidRDefault="00D239D7" w:rsidP="002B2881">
            <w:r>
              <w:rPr>
                <w:rFonts w:hint="eastAsia"/>
              </w:rPr>
              <w:t>黑盒测试</w:t>
            </w:r>
          </w:p>
        </w:tc>
      </w:tr>
      <w:tr w:rsidR="00D239D7" w14:paraId="5111BB5B" w14:textId="77777777" w:rsidTr="002B2881">
        <w:tc>
          <w:tcPr>
            <w:tcW w:w="4148" w:type="dxa"/>
            <w:gridSpan w:val="2"/>
            <w:tcBorders>
              <w:top w:val="single" w:sz="4" w:space="0" w:color="000000"/>
              <w:left w:val="single" w:sz="4" w:space="0" w:color="000000"/>
              <w:bottom w:val="single" w:sz="4" w:space="0" w:color="000000"/>
              <w:right w:val="single" w:sz="4" w:space="0" w:color="000000"/>
            </w:tcBorders>
          </w:tcPr>
          <w:p w14:paraId="7FEBA783" w14:textId="77777777" w:rsidR="00D239D7" w:rsidRDefault="00D239D7" w:rsidP="002B288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E864BAC" w14:textId="77777777" w:rsidR="00D239D7" w:rsidRDefault="00D239D7" w:rsidP="002B2881">
            <w:r>
              <w:rPr>
                <w:rFonts w:hint="eastAsia"/>
              </w:rPr>
              <w:t>无</w:t>
            </w:r>
          </w:p>
        </w:tc>
      </w:tr>
      <w:tr w:rsidR="00D239D7" w14:paraId="28520EE5" w14:textId="77777777" w:rsidTr="002B2881">
        <w:tc>
          <w:tcPr>
            <w:tcW w:w="4148" w:type="dxa"/>
            <w:gridSpan w:val="2"/>
            <w:tcBorders>
              <w:top w:val="single" w:sz="4" w:space="0" w:color="000000"/>
              <w:left w:val="single" w:sz="4" w:space="0" w:color="000000"/>
              <w:bottom w:val="single" w:sz="4" w:space="0" w:color="000000"/>
              <w:right w:val="single" w:sz="4" w:space="0" w:color="000000"/>
            </w:tcBorders>
          </w:tcPr>
          <w:p w14:paraId="304D82E7" w14:textId="77777777" w:rsidR="00D239D7" w:rsidRDefault="00D239D7" w:rsidP="002B288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8A3A086" w14:textId="6F4F4FB4" w:rsidR="00D239D7" w:rsidRDefault="00D239D7" w:rsidP="002B2881">
            <w:r>
              <w:rPr>
                <w:rFonts w:hint="eastAsia"/>
              </w:rPr>
              <w:t>管理员在备份页面尝试进行手动备份</w:t>
            </w:r>
          </w:p>
        </w:tc>
      </w:tr>
      <w:tr w:rsidR="00D239D7" w:rsidRPr="00B45E5B" w14:paraId="7F3BFD5C" w14:textId="77777777" w:rsidTr="002B2881">
        <w:tc>
          <w:tcPr>
            <w:tcW w:w="4148" w:type="dxa"/>
            <w:gridSpan w:val="2"/>
            <w:tcBorders>
              <w:top w:val="single" w:sz="4" w:space="0" w:color="000000"/>
              <w:left w:val="single" w:sz="4" w:space="0" w:color="000000"/>
              <w:bottom w:val="single" w:sz="4" w:space="0" w:color="000000"/>
              <w:right w:val="single" w:sz="4" w:space="0" w:color="000000"/>
            </w:tcBorders>
            <w:hideMark/>
          </w:tcPr>
          <w:p w14:paraId="6F123557" w14:textId="77777777" w:rsidR="00D239D7" w:rsidRPr="00B45E5B" w:rsidRDefault="00D239D7" w:rsidP="002B288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89535C1" w14:textId="0C34FC2E" w:rsidR="00D239D7" w:rsidRPr="00B45E5B" w:rsidRDefault="00D239D7" w:rsidP="002B2881">
            <w:r>
              <w:rPr>
                <w:rFonts w:hint="eastAsia"/>
              </w:rPr>
              <w:t>检查是否能点出手动备份的框</w:t>
            </w:r>
          </w:p>
        </w:tc>
      </w:tr>
      <w:tr w:rsidR="00D239D7" w:rsidRPr="00507ADD" w14:paraId="3E58C147" w14:textId="77777777" w:rsidTr="002B2881">
        <w:trPr>
          <w:trHeight w:val="1445"/>
        </w:trPr>
        <w:tc>
          <w:tcPr>
            <w:tcW w:w="8296" w:type="dxa"/>
            <w:gridSpan w:val="3"/>
            <w:tcBorders>
              <w:top w:val="single" w:sz="4" w:space="0" w:color="000000"/>
              <w:left w:val="single" w:sz="4" w:space="0" w:color="000000"/>
              <w:right w:val="single" w:sz="4" w:space="0" w:color="000000"/>
            </w:tcBorders>
            <w:hideMark/>
          </w:tcPr>
          <w:p w14:paraId="3B73A0DE" w14:textId="77777777" w:rsidR="00D239D7" w:rsidRPr="00507ADD" w:rsidRDefault="00D239D7" w:rsidP="002B2881">
            <w:r w:rsidRPr="00507ADD">
              <w:rPr>
                <w:rFonts w:hint="eastAsia"/>
              </w:rPr>
              <w:t>初始条件和背景：</w:t>
            </w:r>
          </w:p>
          <w:p w14:paraId="5DEF3498" w14:textId="77777777" w:rsidR="00D239D7" w:rsidRDefault="00D239D7" w:rsidP="002B2881">
            <w:r w:rsidRPr="00B45E5B">
              <w:rPr>
                <w:rFonts w:hint="eastAsia"/>
              </w:rPr>
              <w:t>系统</w:t>
            </w:r>
            <w:r>
              <w:rPr>
                <w:rFonts w:hint="eastAsia"/>
              </w:rPr>
              <w:t>：PC端</w:t>
            </w:r>
          </w:p>
          <w:p w14:paraId="3CC1A427" w14:textId="77777777" w:rsidR="00D239D7" w:rsidRPr="00507ADD" w:rsidRDefault="00D239D7" w:rsidP="002B2881">
            <w:r>
              <w:rPr>
                <w:rFonts w:hint="eastAsia"/>
              </w:rPr>
              <w:t>浏览器：C</w:t>
            </w:r>
            <w:r>
              <w:t>hrome</w:t>
            </w:r>
          </w:p>
          <w:p w14:paraId="6BC34C73" w14:textId="77777777" w:rsidR="00D239D7" w:rsidRPr="00507ADD" w:rsidRDefault="00D239D7" w:rsidP="002B2881">
            <w:r w:rsidRPr="00507ADD">
              <w:rPr>
                <w:rFonts w:hint="eastAsia"/>
              </w:rPr>
              <w:t>注释</w:t>
            </w:r>
            <w:r>
              <w:rPr>
                <w:rFonts w:hint="eastAsia"/>
              </w:rPr>
              <w:t>：无</w:t>
            </w:r>
          </w:p>
        </w:tc>
      </w:tr>
      <w:tr w:rsidR="00D239D7" w:rsidRPr="00507ADD" w14:paraId="57339E37" w14:textId="77777777" w:rsidTr="002B288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DFB910A" w14:textId="77777777" w:rsidR="00D239D7" w:rsidRPr="00507ADD" w:rsidRDefault="00D239D7" w:rsidP="002B288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6F81B13" w14:textId="77777777" w:rsidR="00D239D7" w:rsidRPr="00507ADD" w:rsidRDefault="00D239D7" w:rsidP="002B2881">
            <w:r w:rsidRPr="00507ADD">
              <w:rPr>
                <w:rFonts w:hint="eastAsia"/>
              </w:rPr>
              <w:t>预期结果</w:t>
            </w:r>
          </w:p>
        </w:tc>
      </w:tr>
      <w:tr w:rsidR="00D239D7" w14:paraId="046C4171" w14:textId="77777777" w:rsidTr="002B2881">
        <w:trPr>
          <w:trHeight w:val="20"/>
        </w:trPr>
        <w:tc>
          <w:tcPr>
            <w:tcW w:w="2155" w:type="dxa"/>
            <w:tcBorders>
              <w:top w:val="single" w:sz="4" w:space="0" w:color="000000"/>
              <w:left w:val="single" w:sz="4" w:space="0" w:color="000000"/>
              <w:bottom w:val="single" w:sz="4" w:space="0" w:color="000000"/>
              <w:right w:val="single" w:sz="4" w:space="0" w:color="000000"/>
            </w:tcBorders>
          </w:tcPr>
          <w:p w14:paraId="7249768C" w14:textId="0E8E2218" w:rsidR="00D239D7" w:rsidRPr="00B45E5B" w:rsidRDefault="00D239D7" w:rsidP="00D239D7">
            <w:r>
              <w:rPr>
                <w:rFonts w:hint="eastAsia"/>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0755DF82" w14:textId="7DBEBB9F" w:rsidR="00D239D7" w:rsidRDefault="00D239D7" w:rsidP="00D239D7">
            <w:r>
              <w:rPr>
                <w:rFonts w:hint="eastAsia"/>
              </w:rPr>
              <w:t>可见备份管理</w:t>
            </w:r>
          </w:p>
        </w:tc>
      </w:tr>
      <w:tr w:rsidR="00D239D7" w14:paraId="0F149EB3" w14:textId="77777777" w:rsidTr="002B2881">
        <w:trPr>
          <w:trHeight w:val="20"/>
        </w:trPr>
        <w:tc>
          <w:tcPr>
            <w:tcW w:w="2155" w:type="dxa"/>
            <w:tcBorders>
              <w:top w:val="single" w:sz="4" w:space="0" w:color="000000"/>
              <w:left w:val="single" w:sz="4" w:space="0" w:color="000000"/>
              <w:bottom w:val="single" w:sz="4" w:space="0" w:color="000000"/>
              <w:right w:val="single" w:sz="4" w:space="0" w:color="000000"/>
            </w:tcBorders>
          </w:tcPr>
          <w:p w14:paraId="48173CE7" w14:textId="1930B8DA" w:rsidR="00D239D7" w:rsidRDefault="00D239D7" w:rsidP="00D239D7">
            <w:r>
              <w:rPr>
                <w:rFonts w:hint="eastAsia"/>
              </w:rPr>
              <w:t>点击备份管理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3E88543E" w14:textId="022AC3F7" w:rsidR="00D239D7" w:rsidRDefault="00D239D7" w:rsidP="00D239D7">
            <w:r>
              <w:rPr>
                <w:rFonts w:hint="eastAsia"/>
              </w:rPr>
              <w:t>可见右上角手动备份</w:t>
            </w:r>
          </w:p>
        </w:tc>
      </w:tr>
      <w:tr w:rsidR="00D239D7" w14:paraId="3C4FC343" w14:textId="77777777" w:rsidTr="002B2881">
        <w:trPr>
          <w:trHeight w:val="20"/>
        </w:trPr>
        <w:tc>
          <w:tcPr>
            <w:tcW w:w="2155" w:type="dxa"/>
            <w:tcBorders>
              <w:top w:val="single" w:sz="4" w:space="0" w:color="000000"/>
              <w:left w:val="single" w:sz="4" w:space="0" w:color="000000"/>
              <w:bottom w:val="single" w:sz="4" w:space="0" w:color="000000"/>
              <w:right w:val="single" w:sz="4" w:space="0" w:color="000000"/>
            </w:tcBorders>
          </w:tcPr>
          <w:p w14:paraId="2518FA24" w14:textId="1E801584" w:rsidR="00D239D7" w:rsidRDefault="00D239D7" w:rsidP="00D239D7">
            <w:r>
              <w:rPr>
                <w:rFonts w:hint="eastAsia"/>
              </w:rPr>
              <w:t>点击手动备份</w:t>
            </w:r>
          </w:p>
        </w:tc>
        <w:tc>
          <w:tcPr>
            <w:tcW w:w="6141" w:type="dxa"/>
            <w:gridSpan w:val="2"/>
            <w:tcBorders>
              <w:top w:val="single" w:sz="4" w:space="0" w:color="000000"/>
              <w:left w:val="single" w:sz="4" w:space="0" w:color="000000"/>
              <w:bottom w:val="single" w:sz="4" w:space="0" w:color="000000"/>
              <w:right w:val="single" w:sz="4" w:space="0" w:color="000000"/>
            </w:tcBorders>
          </w:tcPr>
          <w:p w14:paraId="4A410AFF" w14:textId="7C72BE77" w:rsidR="00D239D7" w:rsidRDefault="00D239D7" w:rsidP="00D239D7">
            <w:r>
              <w:rPr>
                <w:rFonts w:hint="eastAsia"/>
              </w:rPr>
              <w:t>弹出手动备份</w:t>
            </w:r>
            <w:r w:rsidR="00364443">
              <w:rPr>
                <w:rFonts w:hint="eastAsia"/>
              </w:rPr>
              <w:t>确认窗口</w:t>
            </w:r>
          </w:p>
        </w:tc>
      </w:tr>
    </w:tbl>
    <w:p w14:paraId="191B07EB" w14:textId="23782614" w:rsidR="00F62C12" w:rsidRPr="00F62C12" w:rsidRDefault="00F62C12" w:rsidP="00F62C12">
      <w:pPr>
        <w:rPr>
          <w:rFonts w:cstheme="minorBidi"/>
          <w:b/>
          <w:noProof/>
          <w:color w:val="000000" w:themeColor="text1"/>
          <w:kern w:val="2"/>
          <w:sz w:val="28"/>
        </w:rPr>
      </w:pPr>
      <w:r>
        <w:br w:type="page"/>
      </w:r>
    </w:p>
    <w:p w14:paraId="0865DCF3" w14:textId="745F3FEB" w:rsidR="00364443" w:rsidRDefault="00364443" w:rsidP="00364443">
      <w:pPr>
        <w:pStyle w:val="a1"/>
      </w:pPr>
      <w:bookmarkStart w:id="1263" w:name="_Toc533356695"/>
      <w:r>
        <w:rPr>
          <w:rFonts w:hint="eastAsia"/>
        </w:rPr>
        <w:lastRenderedPageBreak/>
        <w:t>手动备份说明</w:t>
      </w:r>
      <w:bookmarkEnd w:id="1263"/>
    </w:p>
    <w:tbl>
      <w:tblPr>
        <w:tblStyle w:val="14"/>
        <w:tblW w:w="8296" w:type="dxa"/>
        <w:tblLook w:val="04A0" w:firstRow="1" w:lastRow="0" w:firstColumn="1" w:lastColumn="0" w:noHBand="0" w:noVBand="1"/>
      </w:tblPr>
      <w:tblGrid>
        <w:gridCol w:w="2155"/>
        <w:gridCol w:w="1993"/>
        <w:gridCol w:w="4148"/>
      </w:tblGrid>
      <w:tr w:rsidR="00364443" w:rsidRPr="00B45E5B" w14:paraId="0C68BBC7" w14:textId="77777777" w:rsidTr="002B2881">
        <w:tc>
          <w:tcPr>
            <w:tcW w:w="4148" w:type="dxa"/>
            <w:gridSpan w:val="2"/>
            <w:tcBorders>
              <w:top w:val="single" w:sz="4" w:space="0" w:color="000000"/>
              <w:left w:val="single" w:sz="4" w:space="0" w:color="000000"/>
              <w:bottom w:val="single" w:sz="4" w:space="0" w:color="000000"/>
              <w:right w:val="single" w:sz="4" w:space="0" w:color="000000"/>
            </w:tcBorders>
            <w:hideMark/>
          </w:tcPr>
          <w:p w14:paraId="46D9F85F" w14:textId="77777777" w:rsidR="00364443" w:rsidRPr="00B45E5B" w:rsidRDefault="00364443" w:rsidP="002B288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31A20CA" w14:textId="77777777" w:rsidR="00364443" w:rsidRPr="00B45E5B" w:rsidRDefault="00364443" w:rsidP="002B2881">
            <w:r>
              <w:rPr>
                <w:rFonts w:hint="eastAsia"/>
              </w:rPr>
              <w:t>TC</w:t>
            </w:r>
            <w:r>
              <w:t>-A-</w:t>
            </w:r>
          </w:p>
        </w:tc>
      </w:tr>
      <w:tr w:rsidR="00364443" w14:paraId="19E21664" w14:textId="77777777" w:rsidTr="002B2881">
        <w:tc>
          <w:tcPr>
            <w:tcW w:w="4148" w:type="dxa"/>
            <w:gridSpan w:val="2"/>
            <w:tcBorders>
              <w:top w:val="single" w:sz="4" w:space="0" w:color="000000"/>
              <w:left w:val="single" w:sz="4" w:space="0" w:color="000000"/>
              <w:bottom w:val="single" w:sz="4" w:space="0" w:color="000000"/>
              <w:right w:val="single" w:sz="4" w:space="0" w:color="000000"/>
            </w:tcBorders>
          </w:tcPr>
          <w:p w14:paraId="28F88554" w14:textId="77777777" w:rsidR="00364443" w:rsidRPr="00B45E5B" w:rsidRDefault="00364443" w:rsidP="002B288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11FBEA8" w14:textId="62E14B83" w:rsidR="00364443" w:rsidRDefault="00364443" w:rsidP="002B2881">
            <w:r>
              <w:rPr>
                <w:rFonts w:hint="eastAsia"/>
              </w:rPr>
              <w:t>手动备份说明</w:t>
            </w:r>
          </w:p>
        </w:tc>
      </w:tr>
      <w:tr w:rsidR="00364443" w14:paraId="244E7DB5" w14:textId="77777777" w:rsidTr="002B2881">
        <w:tc>
          <w:tcPr>
            <w:tcW w:w="4148" w:type="dxa"/>
            <w:gridSpan w:val="2"/>
            <w:tcBorders>
              <w:top w:val="single" w:sz="4" w:space="0" w:color="000000"/>
              <w:left w:val="single" w:sz="4" w:space="0" w:color="000000"/>
              <w:bottom w:val="single" w:sz="4" w:space="0" w:color="000000"/>
              <w:right w:val="single" w:sz="4" w:space="0" w:color="000000"/>
            </w:tcBorders>
          </w:tcPr>
          <w:p w14:paraId="1181A843" w14:textId="77777777" w:rsidR="00364443" w:rsidRDefault="00364443" w:rsidP="002B288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620D314" w14:textId="3BA20D1C" w:rsidR="00364443" w:rsidRDefault="00364443" w:rsidP="002B2881">
            <w:r>
              <w:rPr>
                <w:rFonts w:hint="eastAsia"/>
              </w:rPr>
              <w:t>手动备份说明</w:t>
            </w:r>
          </w:p>
        </w:tc>
      </w:tr>
      <w:tr w:rsidR="00364443" w14:paraId="5081CDB7" w14:textId="77777777" w:rsidTr="002B2881">
        <w:tc>
          <w:tcPr>
            <w:tcW w:w="4148" w:type="dxa"/>
            <w:gridSpan w:val="2"/>
            <w:tcBorders>
              <w:top w:val="single" w:sz="4" w:space="0" w:color="000000"/>
              <w:left w:val="single" w:sz="4" w:space="0" w:color="000000"/>
              <w:bottom w:val="single" w:sz="4" w:space="0" w:color="000000"/>
              <w:right w:val="single" w:sz="4" w:space="0" w:color="000000"/>
            </w:tcBorders>
            <w:hideMark/>
          </w:tcPr>
          <w:p w14:paraId="7239619E" w14:textId="77777777" w:rsidR="00364443" w:rsidRPr="00B45E5B" w:rsidRDefault="00364443" w:rsidP="002B288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E62D493" w14:textId="77777777" w:rsidR="00364443" w:rsidRDefault="00364443" w:rsidP="002B2881">
            <w:r>
              <w:rPr>
                <w:rFonts w:hint="eastAsia"/>
              </w:rPr>
              <w:t>管理员</w:t>
            </w:r>
          </w:p>
        </w:tc>
      </w:tr>
      <w:tr w:rsidR="00364443" w14:paraId="324EC625" w14:textId="77777777" w:rsidTr="002B2881">
        <w:tc>
          <w:tcPr>
            <w:tcW w:w="4148" w:type="dxa"/>
            <w:gridSpan w:val="2"/>
            <w:tcBorders>
              <w:top w:val="single" w:sz="4" w:space="0" w:color="000000"/>
              <w:left w:val="single" w:sz="4" w:space="0" w:color="000000"/>
              <w:bottom w:val="single" w:sz="4" w:space="0" w:color="000000"/>
              <w:right w:val="single" w:sz="4" w:space="0" w:color="000000"/>
            </w:tcBorders>
          </w:tcPr>
          <w:p w14:paraId="1EBDB5CE" w14:textId="77777777" w:rsidR="00364443" w:rsidRPr="00B45E5B" w:rsidRDefault="00364443" w:rsidP="002B288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EF46EE2" w14:textId="2AF6C310" w:rsidR="00364443" w:rsidRDefault="00364443" w:rsidP="002B2881">
            <w:r>
              <w:rPr>
                <w:rFonts w:hint="eastAsia"/>
              </w:rPr>
              <w:t>黑盒测试：等价类划分</w:t>
            </w:r>
          </w:p>
        </w:tc>
      </w:tr>
      <w:tr w:rsidR="00364443" w14:paraId="7913EE94" w14:textId="77777777" w:rsidTr="002B2881">
        <w:tc>
          <w:tcPr>
            <w:tcW w:w="4148" w:type="dxa"/>
            <w:gridSpan w:val="2"/>
            <w:tcBorders>
              <w:top w:val="single" w:sz="4" w:space="0" w:color="000000"/>
              <w:left w:val="single" w:sz="4" w:space="0" w:color="000000"/>
              <w:bottom w:val="single" w:sz="4" w:space="0" w:color="000000"/>
              <w:right w:val="single" w:sz="4" w:space="0" w:color="000000"/>
            </w:tcBorders>
          </w:tcPr>
          <w:p w14:paraId="13143E9A" w14:textId="77777777" w:rsidR="00364443" w:rsidRDefault="00364443" w:rsidP="002B288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AB26687" w14:textId="4B50272A" w:rsidR="00364443" w:rsidRDefault="00364443" w:rsidP="002B2881">
            <w:r>
              <w:rPr>
                <w:rFonts w:hint="eastAsia"/>
              </w:rPr>
              <w:t>手动备份（TC</w:t>
            </w:r>
            <w:r>
              <w:t>-A-</w:t>
            </w:r>
            <w:r>
              <w:rPr>
                <w:rFonts w:hint="eastAsia"/>
              </w:rPr>
              <w:t>）</w:t>
            </w:r>
          </w:p>
        </w:tc>
      </w:tr>
      <w:tr w:rsidR="00364443" w14:paraId="4905CC7C" w14:textId="77777777" w:rsidTr="002B2881">
        <w:tc>
          <w:tcPr>
            <w:tcW w:w="4148" w:type="dxa"/>
            <w:gridSpan w:val="2"/>
            <w:tcBorders>
              <w:top w:val="single" w:sz="4" w:space="0" w:color="000000"/>
              <w:left w:val="single" w:sz="4" w:space="0" w:color="000000"/>
              <w:bottom w:val="single" w:sz="4" w:space="0" w:color="000000"/>
              <w:right w:val="single" w:sz="4" w:space="0" w:color="000000"/>
            </w:tcBorders>
          </w:tcPr>
          <w:p w14:paraId="0CB4A40C" w14:textId="77777777" w:rsidR="00364443" w:rsidRDefault="00364443" w:rsidP="002B288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90612A4" w14:textId="4C05FF01" w:rsidR="00364443" w:rsidRDefault="00364443" w:rsidP="002B2881">
            <w:r>
              <w:rPr>
                <w:rFonts w:hint="eastAsia"/>
              </w:rPr>
              <w:t>管理员在备份页面尝试进行手动备份,在确认备份窗口中填写说明并确认备份</w:t>
            </w:r>
          </w:p>
        </w:tc>
      </w:tr>
      <w:tr w:rsidR="00364443" w:rsidRPr="00B45E5B" w14:paraId="7BF82480" w14:textId="77777777" w:rsidTr="002B2881">
        <w:tc>
          <w:tcPr>
            <w:tcW w:w="4148" w:type="dxa"/>
            <w:gridSpan w:val="2"/>
            <w:tcBorders>
              <w:top w:val="single" w:sz="4" w:space="0" w:color="000000"/>
              <w:left w:val="single" w:sz="4" w:space="0" w:color="000000"/>
              <w:bottom w:val="single" w:sz="4" w:space="0" w:color="000000"/>
              <w:right w:val="single" w:sz="4" w:space="0" w:color="000000"/>
            </w:tcBorders>
            <w:hideMark/>
          </w:tcPr>
          <w:p w14:paraId="7E827FA5" w14:textId="77777777" w:rsidR="00364443" w:rsidRPr="00B45E5B" w:rsidRDefault="00364443" w:rsidP="002B288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F67CB88" w14:textId="21F96438" w:rsidR="00364443" w:rsidRPr="00B45E5B" w:rsidRDefault="00364443" w:rsidP="002B2881">
            <w:r>
              <w:rPr>
                <w:rFonts w:hint="eastAsia"/>
              </w:rPr>
              <w:t>检查网页是否检查了管理员一定填了说明并成功手动备份</w:t>
            </w:r>
          </w:p>
        </w:tc>
      </w:tr>
      <w:tr w:rsidR="00364443" w:rsidRPr="00507ADD" w14:paraId="4D05DE06" w14:textId="77777777" w:rsidTr="002B2881">
        <w:trPr>
          <w:trHeight w:val="1445"/>
        </w:trPr>
        <w:tc>
          <w:tcPr>
            <w:tcW w:w="8296" w:type="dxa"/>
            <w:gridSpan w:val="3"/>
            <w:tcBorders>
              <w:top w:val="single" w:sz="4" w:space="0" w:color="000000"/>
              <w:left w:val="single" w:sz="4" w:space="0" w:color="000000"/>
              <w:right w:val="single" w:sz="4" w:space="0" w:color="000000"/>
            </w:tcBorders>
            <w:hideMark/>
          </w:tcPr>
          <w:p w14:paraId="799D4BB1" w14:textId="77777777" w:rsidR="00364443" w:rsidRPr="00507ADD" w:rsidRDefault="00364443" w:rsidP="002B2881">
            <w:r w:rsidRPr="00507ADD">
              <w:rPr>
                <w:rFonts w:hint="eastAsia"/>
              </w:rPr>
              <w:t>初始条件和背景：</w:t>
            </w:r>
          </w:p>
          <w:p w14:paraId="226DB59F" w14:textId="77777777" w:rsidR="00364443" w:rsidRDefault="00364443" w:rsidP="002B2881">
            <w:r w:rsidRPr="00B45E5B">
              <w:rPr>
                <w:rFonts w:hint="eastAsia"/>
              </w:rPr>
              <w:t>系统</w:t>
            </w:r>
            <w:r>
              <w:rPr>
                <w:rFonts w:hint="eastAsia"/>
              </w:rPr>
              <w:t>：PC端</w:t>
            </w:r>
          </w:p>
          <w:p w14:paraId="65DD5306" w14:textId="77777777" w:rsidR="00364443" w:rsidRPr="00507ADD" w:rsidRDefault="00364443" w:rsidP="002B2881">
            <w:r>
              <w:rPr>
                <w:rFonts w:hint="eastAsia"/>
              </w:rPr>
              <w:t>浏览器：C</w:t>
            </w:r>
            <w:r>
              <w:t>hrome</w:t>
            </w:r>
          </w:p>
          <w:p w14:paraId="76C70B35" w14:textId="77777777" w:rsidR="00364443" w:rsidRPr="00507ADD" w:rsidRDefault="00364443" w:rsidP="002B2881">
            <w:r w:rsidRPr="00507ADD">
              <w:rPr>
                <w:rFonts w:hint="eastAsia"/>
              </w:rPr>
              <w:t>注释</w:t>
            </w:r>
            <w:r>
              <w:rPr>
                <w:rFonts w:hint="eastAsia"/>
              </w:rPr>
              <w:t>：无</w:t>
            </w:r>
          </w:p>
        </w:tc>
      </w:tr>
      <w:tr w:rsidR="00364443" w:rsidRPr="00507ADD" w14:paraId="6A86ADE5" w14:textId="77777777" w:rsidTr="002B288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5236A10" w14:textId="77777777" w:rsidR="00364443" w:rsidRPr="00507ADD" w:rsidRDefault="00364443" w:rsidP="002B288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AA8D881" w14:textId="77777777" w:rsidR="00364443" w:rsidRPr="00507ADD" w:rsidRDefault="00364443" w:rsidP="002B2881">
            <w:r w:rsidRPr="00507ADD">
              <w:rPr>
                <w:rFonts w:hint="eastAsia"/>
              </w:rPr>
              <w:t>预期结果</w:t>
            </w:r>
          </w:p>
        </w:tc>
      </w:tr>
      <w:tr w:rsidR="00364443" w14:paraId="30053095" w14:textId="77777777" w:rsidTr="002B2881">
        <w:trPr>
          <w:trHeight w:val="20"/>
        </w:trPr>
        <w:tc>
          <w:tcPr>
            <w:tcW w:w="2155" w:type="dxa"/>
            <w:tcBorders>
              <w:top w:val="single" w:sz="4" w:space="0" w:color="000000"/>
              <w:left w:val="single" w:sz="4" w:space="0" w:color="000000"/>
              <w:bottom w:val="single" w:sz="4" w:space="0" w:color="000000"/>
              <w:right w:val="single" w:sz="4" w:space="0" w:color="000000"/>
            </w:tcBorders>
          </w:tcPr>
          <w:p w14:paraId="4BCA0CA6" w14:textId="77777777" w:rsidR="00364443" w:rsidRPr="00B45E5B" w:rsidRDefault="00364443" w:rsidP="002B2881">
            <w:r>
              <w:rPr>
                <w:rFonts w:hint="eastAsia"/>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215409B5" w14:textId="77777777" w:rsidR="00364443" w:rsidRDefault="00364443" w:rsidP="002B2881">
            <w:r>
              <w:rPr>
                <w:rFonts w:hint="eastAsia"/>
              </w:rPr>
              <w:t>可见备份管理</w:t>
            </w:r>
          </w:p>
        </w:tc>
      </w:tr>
      <w:tr w:rsidR="00364443" w14:paraId="2DB79EA7" w14:textId="77777777" w:rsidTr="002B2881">
        <w:trPr>
          <w:trHeight w:val="20"/>
        </w:trPr>
        <w:tc>
          <w:tcPr>
            <w:tcW w:w="2155" w:type="dxa"/>
            <w:tcBorders>
              <w:top w:val="single" w:sz="4" w:space="0" w:color="000000"/>
              <w:left w:val="single" w:sz="4" w:space="0" w:color="000000"/>
              <w:bottom w:val="single" w:sz="4" w:space="0" w:color="000000"/>
              <w:right w:val="single" w:sz="4" w:space="0" w:color="000000"/>
            </w:tcBorders>
          </w:tcPr>
          <w:p w14:paraId="52259713" w14:textId="77777777" w:rsidR="00364443" w:rsidRDefault="00364443" w:rsidP="002B2881">
            <w:r>
              <w:rPr>
                <w:rFonts w:hint="eastAsia"/>
              </w:rPr>
              <w:t>点击备份管理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072190AB" w14:textId="77777777" w:rsidR="00364443" w:rsidRDefault="00364443" w:rsidP="002B2881">
            <w:r>
              <w:rPr>
                <w:rFonts w:hint="eastAsia"/>
              </w:rPr>
              <w:t>可见右上角手动备份</w:t>
            </w:r>
          </w:p>
        </w:tc>
      </w:tr>
      <w:tr w:rsidR="00364443" w14:paraId="5C014848" w14:textId="77777777" w:rsidTr="002B2881">
        <w:trPr>
          <w:trHeight w:val="20"/>
        </w:trPr>
        <w:tc>
          <w:tcPr>
            <w:tcW w:w="2155" w:type="dxa"/>
            <w:tcBorders>
              <w:top w:val="single" w:sz="4" w:space="0" w:color="000000"/>
              <w:left w:val="single" w:sz="4" w:space="0" w:color="000000"/>
              <w:bottom w:val="single" w:sz="4" w:space="0" w:color="000000"/>
              <w:right w:val="single" w:sz="4" w:space="0" w:color="000000"/>
            </w:tcBorders>
          </w:tcPr>
          <w:p w14:paraId="784E3EC9" w14:textId="77777777" w:rsidR="00364443" w:rsidRDefault="00364443" w:rsidP="002B2881">
            <w:r>
              <w:rPr>
                <w:rFonts w:hint="eastAsia"/>
              </w:rPr>
              <w:t>点击手动备份</w:t>
            </w:r>
          </w:p>
        </w:tc>
        <w:tc>
          <w:tcPr>
            <w:tcW w:w="6141" w:type="dxa"/>
            <w:gridSpan w:val="2"/>
            <w:tcBorders>
              <w:top w:val="single" w:sz="4" w:space="0" w:color="000000"/>
              <w:left w:val="single" w:sz="4" w:space="0" w:color="000000"/>
              <w:bottom w:val="single" w:sz="4" w:space="0" w:color="000000"/>
              <w:right w:val="single" w:sz="4" w:space="0" w:color="000000"/>
            </w:tcBorders>
          </w:tcPr>
          <w:p w14:paraId="6CCBA837" w14:textId="77777777" w:rsidR="00364443" w:rsidRDefault="00364443" w:rsidP="002B2881">
            <w:r>
              <w:rPr>
                <w:rFonts w:hint="eastAsia"/>
              </w:rPr>
              <w:t>弹出手动备份确认窗口</w:t>
            </w:r>
          </w:p>
        </w:tc>
      </w:tr>
      <w:tr w:rsidR="00364443" w14:paraId="4FD3AC7B" w14:textId="77777777" w:rsidTr="002B2881">
        <w:trPr>
          <w:trHeight w:val="20"/>
        </w:trPr>
        <w:tc>
          <w:tcPr>
            <w:tcW w:w="2155" w:type="dxa"/>
            <w:tcBorders>
              <w:top w:val="single" w:sz="4" w:space="0" w:color="000000"/>
              <w:left w:val="single" w:sz="4" w:space="0" w:color="000000"/>
              <w:bottom w:val="single" w:sz="4" w:space="0" w:color="000000"/>
              <w:right w:val="single" w:sz="4" w:space="0" w:color="000000"/>
            </w:tcBorders>
          </w:tcPr>
          <w:p w14:paraId="4EB900E0" w14:textId="77777777" w:rsidR="00364443" w:rsidRDefault="00364443" w:rsidP="002B2881">
            <w:r>
              <w:rPr>
                <w:rFonts w:hint="eastAsia"/>
              </w:rPr>
              <w:t>在输入框中输入：</w:t>
            </w:r>
          </w:p>
          <w:p w14:paraId="0105257C" w14:textId="30CE9E09" w:rsidR="00364443" w:rsidRDefault="00364443" w:rsidP="002B2881">
            <w:r>
              <w:rPr>
                <w:rFonts w:hint="eastAsia"/>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3D7BC224" w14:textId="17531C3F" w:rsidR="00364443" w:rsidRDefault="00364443" w:rsidP="002B2881">
            <w:r>
              <w:rPr>
                <w:rFonts w:hint="eastAsia"/>
              </w:rPr>
              <w:t>提示必须填写备份说明。</w:t>
            </w:r>
          </w:p>
        </w:tc>
      </w:tr>
      <w:tr w:rsidR="00364443" w14:paraId="312B5091" w14:textId="77777777" w:rsidTr="002B2881">
        <w:trPr>
          <w:trHeight w:val="20"/>
        </w:trPr>
        <w:tc>
          <w:tcPr>
            <w:tcW w:w="2155" w:type="dxa"/>
            <w:tcBorders>
              <w:top w:val="single" w:sz="4" w:space="0" w:color="000000"/>
              <w:left w:val="single" w:sz="4" w:space="0" w:color="000000"/>
              <w:bottom w:val="single" w:sz="4" w:space="0" w:color="000000"/>
              <w:right w:val="single" w:sz="4" w:space="0" w:color="000000"/>
            </w:tcBorders>
          </w:tcPr>
          <w:p w14:paraId="64644151" w14:textId="77777777" w:rsidR="00364443" w:rsidRDefault="00364443" w:rsidP="002B2881">
            <w:r>
              <w:rPr>
                <w:rFonts w:hint="eastAsia"/>
              </w:rPr>
              <w:t>在输入框中输入：备份12月1日数据</w:t>
            </w:r>
          </w:p>
          <w:p w14:paraId="6EC86AC0" w14:textId="3A8E5DD1" w:rsidR="00364443" w:rsidRDefault="00364443" w:rsidP="002B2881">
            <w:r>
              <w:rPr>
                <w:rFonts w:hint="eastAsia"/>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19B43393" w14:textId="24295570" w:rsidR="00364443" w:rsidRDefault="00364443" w:rsidP="002B2881">
            <w:r>
              <w:rPr>
                <w:rFonts w:hint="eastAsia"/>
              </w:rPr>
              <w:t>备份成功，备份列表中出现备份条目</w:t>
            </w:r>
          </w:p>
        </w:tc>
      </w:tr>
    </w:tbl>
    <w:p w14:paraId="3AE950A7" w14:textId="09C1A7A5" w:rsidR="00F62C12" w:rsidRPr="00F62C12" w:rsidRDefault="00F62C12" w:rsidP="00F62C12">
      <w:pPr>
        <w:rPr>
          <w:rFonts w:cstheme="minorBidi"/>
          <w:b/>
          <w:noProof/>
          <w:color w:val="000000" w:themeColor="text1"/>
          <w:kern w:val="2"/>
          <w:sz w:val="28"/>
        </w:rPr>
      </w:pPr>
      <w:r>
        <w:br w:type="page"/>
      </w:r>
    </w:p>
    <w:p w14:paraId="65C4D7D0" w14:textId="71684460" w:rsidR="00364443" w:rsidRDefault="00364443" w:rsidP="00364443">
      <w:pPr>
        <w:pStyle w:val="a1"/>
      </w:pPr>
      <w:bookmarkStart w:id="1264" w:name="_Toc533356696"/>
      <w:r>
        <w:rPr>
          <w:rFonts w:hint="eastAsia"/>
        </w:rPr>
        <w:lastRenderedPageBreak/>
        <w:t>浏览备份列表</w:t>
      </w:r>
      <w:bookmarkEnd w:id="1264"/>
    </w:p>
    <w:tbl>
      <w:tblPr>
        <w:tblStyle w:val="14"/>
        <w:tblW w:w="8296" w:type="dxa"/>
        <w:tblLook w:val="04A0" w:firstRow="1" w:lastRow="0" w:firstColumn="1" w:lastColumn="0" w:noHBand="0" w:noVBand="1"/>
      </w:tblPr>
      <w:tblGrid>
        <w:gridCol w:w="2155"/>
        <w:gridCol w:w="1993"/>
        <w:gridCol w:w="4148"/>
      </w:tblGrid>
      <w:tr w:rsidR="00364443" w:rsidRPr="00B45E5B" w14:paraId="45B18417" w14:textId="77777777" w:rsidTr="002B2881">
        <w:tc>
          <w:tcPr>
            <w:tcW w:w="4148" w:type="dxa"/>
            <w:gridSpan w:val="2"/>
            <w:tcBorders>
              <w:top w:val="single" w:sz="4" w:space="0" w:color="000000"/>
              <w:left w:val="single" w:sz="4" w:space="0" w:color="000000"/>
              <w:bottom w:val="single" w:sz="4" w:space="0" w:color="000000"/>
              <w:right w:val="single" w:sz="4" w:space="0" w:color="000000"/>
            </w:tcBorders>
            <w:hideMark/>
          </w:tcPr>
          <w:p w14:paraId="4B9820DA" w14:textId="77777777" w:rsidR="00364443" w:rsidRPr="00B45E5B" w:rsidRDefault="00364443" w:rsidP="002B288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6312051" w14:textId="77777777" w:rsidR="00364443" w:rsidRPr="00B45E5B" w:rsidRDefault="00364443" w:rsidP="002B2881">
            <w:r>
              <w:rPr>
                <w:rFonts w:hint="eastAsia"/>
              </w:rPr>
              <w:t>TC</w:t>
            </w:r>
            <w:r>
              <w:t>-A-</w:t>
            </w:r>
          </w:p>
        </w:tc>
      </w:tr>
      <w:tr w:rsidR="00364443" w14:paraId="706529CC" w14:textId="77777777" w:rsidTr="002B2881">
        <w:tc>
          <w:tcPr>
            <w:tcW w:w="4148" w:type="dxa"/>
            <w:gridSpan w:val="2"/>
            <w:tcBorders>
              <w:top w:val="single" w:sz="4" w:space="0" w:color="000000"/>
              <w:left w:val="single" w:sz="4" w:space="0" w:color="000000"/>
              <w:bottom w:val="single" w:sz="4" w:space="0" w:color="000000"/>
              <w:right w:val="single" w:sz="4" w:space="0" w:color="000000"/>
            </w:tcBorders>
          </w:tcPr>
          <w:p w14:paraId="462536D4" w14:textId="77777777" w:rsidR="00364443" w:rsidRPr="00B45E5B" w:rsidRDefault="00364443" w:rsidP="002B288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CB54001" w14:textId="4E13AEC6" w:rsidR="00364443" w:rsidRDefault="005B12AA" w:rsidP="002B2881">
            <w:r>
              <w:rPr>
                <w:rFonts w:hint="eastAsia"/>
              </w:rPr>
              <w:t>浏览备份列表</w:t>
            </w:r>
          </w:p>
        </w:tc>
      </w:tr>
      <w:tr w:rsidR="00364443" w14:paraId="230D4FF0" w14:textId="77777777" w:rsidTr="002B2881">
        <w:tc>
          <w:tcPr>
            <w:tcW w:w="4148" w:type="dxa"/>
            <w:gridSpan w:val="2"/>
            <w:tcBorders>
              <w:top w:val="single" w:sz="4" w:space="0" w:color="000000"/>
              <w:left w:val="single" w:sz="4" w:space="0" w:color="000000"/>
              <w:bottom w:val="single" w:sz="4" w:space="0" w:color="000000"/>
              <w:right w:val="single" w:sz="4" w:space="0" w:color="000000"/>
            </w:tcBorders>
          </w:tcPr>
          <w:p w14:paraId="7401633A" w14:textId="77777777" w:rsidR="00364443" w:rsidRDefault="00364443" w:rsidP="002B288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448AC77" w14:textId="7EF66C80" w:rsidR="00364443" w:rsidRDefault="005B12AA" w:rsidP="002B2881">
            <w:r>
              <w:rPr>
                <w:rFonts w:hint="eastAsia"/>
              </w:rPr>
              <w:t>浏览备份列表</w:t>
            </w:r>
          </w:p>
        </w:tc>
      </w:tr>
      <w:tr w:rsidR="00364443" w14:paraId="6BDBB09A" w14:textId="77777777" w:rsidTr="002B2881">
        <w:tc>
          <w:tcPr>
            <w:tcW w:w="4148" w:type="dxa"/>
            <w:gridSpan w:val="2"/>
            <w:tcBorders>
              <w:top w:val="single" w:sz="4" w:space="0" w:color="000000"/>
              <w:left w:val="single" w:sz="4" w:space="0" w:color="000000"/>
              <w:bottom w:val="single" w:sz="4" w:space="0" w:color="000000"/>
              <w:right w:val="single" w:sz="4" w:space="0" w:color="000000"/>
            </w:tcBorders>
            <w:hideMark/>
          </w:tcPr>
          <w:p w14:paraId="50C063A8" w14:textId="77777777" w:rsidR="00364443" w:rsidRPr="00B45E5B" w:rsidRDefault="00364443" w:rsidP="002B288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FBC0A14" w14:textId="77777777" w:rsidR="00364443" w:rsidRDefault="00364443" w:rsidP="002B2881">
            <w:r>
              <w:rPr>
                <w:rFonts w:hint="eastAsia"/>
              </w:rPr>
              <w:t>管理员</w:t>
            </w:r>
          </w:p>
        </w:tc>
      </w:tr>
      <w:tr w:rsidR="00364443" w14:paraId="4605B5AA" w14:textId="77777777" w:rsidTr="002B2881">
        <w:tc>
          <w:tcPr>
            <w:tcW w:w="4148" w:type="dxa"/>
            <w:gridSpan w:val="2"/>
            <w:tcBorders>
              <w:top w:val="single" w:sz="4" w:space="0" w:color="000000"/>
              <w:left w:val="single" w:sz="4" w:space="0" w:color="000000"/>
              <w:bottom w:val="single" w:sz="4" w:space="0" w:color="000000"/>
              <w:right w:val="single" w:sz="4" w:space="0" w:color="000000"/>
            </w:tcBorders>
          </w:tcPr>
          <w:p w14:paraId="6612F037" w14:textId="77777777" w:rsidR="00364443" w:rsidRPr="00B45E5B" w:rsidRDefault="00364443" w:rsidP="002B288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F9659F3" w14:textId="77777777" w:rsidR="00364443" w:rsidRDefault="00364443" w:rsidP="002B2881">
            <w:r>
              <w:rPr>
                <w:rFonts w:hint="eastAsia"/>
              </w:rPr>
              <w:t>黑盒测试</w:t>
            </w:r>
          </w:p>
        </w:tc>
      </w:tr>
      <w:tr w:rsidR="00364443" w14:paraId="18360671" w14:textId="77777777" w:rsidTr="002B2881">
        <w:tc>
          <w:tcPr>
            <w:tcW w:w="4148" w:type="dxa"/>
            <w:gridSpan w:val="2"/>
            <w:tcBorders>
              <w:top w:val="single" w:sz="4" w:space="0" w:color="000000"/>
              <w:left w:val="single" w:sz="4" w:space="0" w:color="000000"/>
              <w:bottom w:val="single" w:sz="4" w:space="0" w:color="000000"/>
              <w:right w:val="single" w:sz="4" w:space="0" w:color="000000"/>
            </w:tcBorders>
          </w:tcPr>
          <w:p w14:paraId="6417144C" w14:textId="77777777" w:rsidR="00364443" w:rsidRDefault="00364443" w:rsidP="002B288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47283C5" w14:textId="77777777" w:rsidR="00364443" w:rsidRDefault="00364443" w:rsidP="002B2881">
            <w:r>
              <w:rPr>
                <w:rFonts w:hint="eastAsia"/>
              </w:rPr>
              <w:t>无</w:t>
            </w:r>
          </w:p>
        </w:tc>
      </w:tr>
      <w:tr w:rsidR="00364443" w14:paraId="313F5719" w14:textId="77777777" w:rsidTr="002B2881">
        <w:tc>
          <w:tcPr>
            <w:tcW w:w="4148" w:type="dxa"/>
            <w:gridSpan w:val="2"/>
            <w:tcBorders>
              <w:top w:val="single" w:sz="4" w:space="0" w:color="000000"/>
              <w:left w:val="single" w:sz="4" w:space="0" w:color="000000"/>
              <w:bottom w:val="single" w:sz="4" w:space="0" w:color="000000"/>
              <w:right w:val="single" w:sz="4" w:space="0" w:color="000000"/>
            </w:tcBorders>
          </w:tcPr>
          <w:p w14:paraId="6BA1E9C6" w14:textId="77777777" w:rsidR="00364443" w:rsidRDefault="00364443" w:rsidP="002B288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D925122" w14:textId="7FB97598" w:rsidR="00364443" w:rsidRDefault="00364443" w:rsidP="002B2881">
            <w:r>
              <w:rPr>
                <w:rFonts w:hint="eastAsia"/>
              </w:rPr>
              <w:t>管理员</w:t>
            </w:r>
            <w:r w:rsidR="005B12AA">
              <w:rPr>
                <w:rFonts w:hint="eastAsia"/>
              </w:rPr>
              <w:t>查看备份条目</w:t>
            </w:r>
          </w:p>
        </w:tc>
      </w:tr>
      <w:tr w:rsidR="00364443" w:rsidRPr="00B45E5B" w14:paraId="2BF989A9" w14:textId="77777777" w:rsidTr="002B2881">
        <w:tc>
          <w:tcPr>
            <w:tcW w:w="4148" w:type="dxa"/>
            <w:gridSpan w:val="2"/>
            <w:tcBorders>
              <w:top w:val="single" w:sz="4" w:space="0" w:color="000000"/>
              <w:left w:val="single" w:sz="4" w:space="0" w:color="000000"/>
              <w:bottom w:val="single" w:sz="4" w:space="0" w:color="000000"/>
              <w:right w:val="single" w:sz="4" w:space="0" w:color="000000"/>
            </w:tcBorders>
            <w:hideMark/>
          </w:tcPr>
          <w:p w14:paraId="65FD3A70" w14:textId="77777777" w:rsidR="00364443" w:rsidRPr="00B45E5B" w:rsidRDefault="00364443" w:rsidP="002B288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EB7CB28" w14:textId="023299FF" w:rsidR="00364443" w:rsidRPr="00B45E5B" w:rsidRDefault="005B12AA" w:rsidP="002B2881">
            <w:r>
              <w:rPr>
                <w:rFonts w:hint="eastAsia"/>
              </w:rPr>
              <w:t>检查已有的备份条目是否显示</w:t>
            </w:r>
          </w:p>
        </w:tc>
      </w:tr>
      <w:tr w:rsidR="00364443" w:rsidRPr="00507ADD" w14:paraId="1F0F0814" w14:textId="77777777" w:rsidTr="002B2881">
        <w:trPr>
          <w:trHeight w:val="1445"/>
        </w:trPr>
        <w:tc>
          <w:tcPr>
            <w:tcW w:w="8296" w:type="dxa"/>
            <w:gridSpan w:val="3"/>
            <w:tcBorders>
              <w:top w:val="single" w:sz="4" w:space="0" w:color="000000"/>
              <w:left w:val="single" w:sz="4" w:space="0" w:color="000000"/>
              <w:right w:val="single" w:sz="4" w:space="0" w:color="000000"/>
            </w:tcBorders>
            <w:hideMark/>
          </w:tcPr>
          <w:p w14:paraId="1F22E0DA" w14:textId="77777777" w:rsidR="00364443" w:rsidRPr="00507ADD" w:rsidRDefault="00364443" w:rsidP="002B2881">
            <w:r w:rsidRPr="00507ADD">
              <w:rPr>
                <w:rFonts w:hint="eastAsia"/>
              </w:rPr>
              <w:t>初始条件和背景：</w:t>
            </w:r>
          </w:p>
          <w:p w14:paraId="1818D77A" w14:textId="77777777" w:rsidR="00364443" w:rsidRDefault="00364443" w:rsidP="002B2881">
            <w:r w:rsidRPr="00B45E5B">
              <w:rPr>
                <w:rFonts w:hint="eastAsia"/>
              </w:rPr>
              <w:t>系统</w:t>
            </w:r>
            <w:r>
              <w:rPr>
                <w:rFonts w:hint="eastAsia"/>
              </w:rPr>
              <w:t>：PC端</w:t>
            </w:r>
          </w:p>
          <w:p w14:paraId="0C0F135A" w14:textId="77777777" w:rsidR="00364443" w:rsidRPr="00507ADD" w:rsidRDefault="00364443" w:rsidP="002B2881">
            <w:r>
              <w:rPr>
                <w:rFonts w:hint="eastAsia"/>
              </w:rPr>
              <w:t>浏览器：C</w:t>
            </w:r>
            <w:r>
              <w:t>hrome</w:t>
            </w:r>
          </w:p>
          <w:p w14:paraId="396627BB" w14:textId="77777777" w:rsidR="00364443" w:rsidRPr="00507ADD" w:rsidRDefault="00364443" w:rsidP="002B2881">
            <w:r w:rsidRPr="00507ADD">
              <w:rPr>
                <w:rFonts w:hint="eastAsia"/>
              </w:rPr>
              <w:t>注释</w:t>
            </w:r>
            <w:r>
              <w:rPr>
                <w:rFonts w:hint="eastAsia"/>
              </w:rPr>
              <w:t>：无</w:t>
            </w:r>
          </w:p>
        </w:tc>
      </w:tr>
      <w:tr w:rsidR="00364443" w:rsidRPr="00507ADD" w14:paraId="6459DA2A" w14:textId="77777777" w:rsidTr="002B288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EB5A442" w14:textId="77777777" w:rsidR="00364443" w:rsidRPr="00507ADD" w:rsidRDefault="00364443" w:rsidP="002B288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96B4C46" w14:textId="77777777" w:rsidR="00364443" w:rsidRPr="00507ADD" w:rsidRDefault="00364443" w:rsidP="002B2881">
            <w:r w:rsidRPr="00507ADD">
              <w:rPr>
                <w:rFonts w:hint="eastAsia"/>
              </w:rPr>
              <w:t>预期结果</w:t>
            </w:r>
          </w:p>
        </w:tc>
      </w:tr>
      <w:tr w:rsidR="00364443" w14:paraId="7EFEF004" w14:textId="77777777" w:rsidTr="002B2881">
        <w:trPr>
          <w:trHeight w:val="20"/>
        </w:trPr>
        <w:tc>
          <w:tcPr>
            <w:tcW w:w="2155" w:type="dxa"/>
            <w:tcBorders>
              <w:top w:val="single" w:sz="4" w:space="0" w:color="000000"/>
              <w:left w:val="single" w:sz="4" w:space="0" w:color="000000"/>
              <w:bottom w:val="single" w:sz="4" w:space="0" w:color="000000"/>
              <w:right w:val="single" w:sz="4" w:space="0" w:color="000000"/>
            </w:tcBorders>
          </w:tcPr>
          <w:p w14:paraId="66137B0F" w14:textId="77777777" w:rsidR="00364443" w:rsidRPr="00B45E5B" w:rsidRDefault="00364443" w:rsidP="002B2881">
            <w:r>
              <w:rPr>
                <w:rFonts w:hint="eastAsia"/>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1464EDAE" w14:textId="77777777" w:rsidR="00364443" w:rsidRDefault="00364443" w:rsidP="002B2881">
            <w:r>
              <w:rPr>
                <w:rFonts w:hint="eastAsia"/>
              </w:rPr>
              <w:t>可见备份管理</w:t>
            </w:r>
          </w:p>
        </w:tc>
      </w:tr>
      <w:tr w:rsidR="00364443" w14:paraId="5CF5663D" w14:textId="77777777" w:rsidTr="002B2881">
        <w:trPr>
          <w:trHeight w:val="20"/>
        </w:trPr>
        <w:tc>
          <w:tcPr>
            <w:tcW w:w="2155" w:type="dxa"/>
            <w:tcBorders>
              <w:top w:val="single" w:sz="4" w:space="0" w:color="000000"/>
              <w:left w:val="single" w:sz="4" w:space="0" w:color="000000"/>
              <w:bottom w:val="single" w:sz="4" w:space="0" w:color="000000"/>
              <w:right w:val="single" w:sz="4" w:space="0" w:color="000000"/>
            </w:tcBorders>
          </w:tcPr>
          <w:p w14:paraId="154AD86B" w14:textId="77777777" w:rsidR="00364443" w:rsidRDefault="00364443" w:rsidP="002B2881">
            <w:r>
              <w:rPr>
                <w:rFonts w:hint="eastAsia"/>
              </w:rPr>
              <w:t>点击备份管理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735D4A39" w14:textId="35033E20" w:rsidR="00364443" w:rsidRDefault="005B12AA" w:rsidP="002B2881">
            <w:r>
              <w:rPr>
                <w:rFonts w:hint="eastAsia"/>
              </w:rPr>
              <w:t>可见右侧备份列表，包括了备份时间、备注类型、备注信息、操作人员信息</w:t>
            </w:r>
          </w:p>
        </w:tc>
      </w:tr>
    </w:tbl>
    <w:p w14:paraId="34E2C5EA" w14:textId="28C89B41" w:rsidR="002B2881" w:rsidRDefault="002B2881" w:rsidP="00080AA6">
      <w:pPr>
        <w:rPr>
          <w:rFonts w:cstheme="minorBidi"/>
          <w:b/>
          <w:noProof/>
          <w:color w:val="000000" w:themeColor="text1"/>
          <w:kern w:val="2"/>
          <w:sz w:val="28"/>
        </w:rPr>
      </w:pPr>
    </w:p>
    <w:p w14:paraId="32F8E46E" w14:textId="77777777" w:rsidR="002B2881" w:rsidRDefault="002B2881">
      <w:pPr>
        <w:rPr>
          <w:rFonts w:cstheme="minorBidi"/>
          <w:b/>
          <w:noProof/>
          <w:color w:val="000000" w:themeColor="text1"/>
          <w:kern w:val="2"/>
          <w:sz w:val="28"/>
        </w:rPr>
      </w:pPr>
      <w:r>
        <w:rPr>
          <w:rFonts w:cstheme="minorBidi"/>
          <w:b/>
          <w:noProof/>
          <w:color w:val="000000" w:themeColor="text1"/>
          <w:kern w:val="2"/>
          <w:sz w:val="28"/>
        </w:rPr>
        <w:br w:type="page"/>
      </w:r>
    </w:p>
    <w:p w14:paraId="2EF5DA68" w14:textId="77777777" w:rsidR="00F62C12" w:rsidRPr="00080AA6" w:rsidRDefault="00F62C12" w:rsidP="00080AA6">
      <w:pPr>
        <w:rPr>
          <w:rFonts w:cstheme="minorBidi"/>
          <w:b/>
          <w:noProof/>
          <w:color w:val="000000" w:themeColor="text1"/>
          <w:kern w:val="2"/>
          <w:sz w:val="28"/>
        </w:rPr>
      </w:pPr>
    </w:p>
    <w:p w14:paraId="5EB18FE3" w14:textId="0E2973D6" w:rsidR="00F62C12" w:rsidRDefault="002B2881" w:rsidP="00F62C12">
      <w:pPr>
        <w:pStyle w:val="a1"/>
      </w:pPr>
      <w:bookmarkStart w:id="1265" w:name="_Toc533356697"/>
      <w:r>
        <w:rPr>
          <w:rFonts w:hint="eastAsia"/>
        </w:rPr>
        <w:t>删除备份</w:t>
      </w:r>
      <w:bookmarkEnd w:id="1265"/>
    </w:p>
    <w:tbl>
      <w:tblPr>
        <w:tblStyle w:val="14"/>
        <w:tblW w:w="8296" w:type="dxa"/>
        <w:tblLook w:val="04A0" w:firstRow="1" w:lastRow="0" w:firstColumn="1" w:lastColumn="0" w:noHBand="0" w:noVBand="1"/>
      </w:tblPr>
      <w:tblGrid>
        <w:gridCol w:w="2155"/>
        <w:gridCol w:w="1993"/>
        <w:gridCol w:w="4148"/>
      </w:tblGrid>
      <w:tr w:rsidR="00F62C12" w:rsidRPr="00B45E5B" w14:paraId="40ECFA35" w14:textId="77777777" w:rsidTr="002B2881">
        <w:tc>
          <w:tcPr>
            <w:tcW w:w="4148" w:type="dxa"/>
            <w:gridSpan w:val="2"/>
            <w:tcBorders>
              <w:top w:val="single" w:sz="4" w:space="0" w:color="000000"/>
              <w:left w:val="single" w:sz="4" w:space="0" w:color="000000"/>
              <w:bottom w:val="single" w:sz="4" w:space="0" w:color="000000"/>
              <w:right w:val="single" w:sz="4" w:space="0" w:color="000000"/>
            </w:tcBorders>
            <w:hideMark/>
          </w:tcPr>
          <w:p w14:paraId="5CE9E7DB" w14:textId="77777777" w:rsidR="00F62C12" w:rsidRPr="00B45E5B" w:rsidRDefault="00F62C12" w:rsidP="002B288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470A815" w14:textId="77777777" w:rsidR="00F62C12" w:rsidRPr="00B45E5B" w:rsidRDefault="00F62C12" w:rsidP="002B2881">
            <w:r>
              <w:rPr>
                <w:rFonts w:hint="eastAsia"/>
              </w:rPr>
              <w:t>TC</w:t>
            </w:r>
            <w:r>
              <w:t>-A-</w:t>
            </w:r>
          </w:p>
        </w:tc>
      </w:tr>
      <w:tr w:rsidR="00F62C12" w14:paraId="48C8AD0E" w14:textId="77777777" w:rsidTr="002B2881">
        <w:tc>
          <w:tcPr>
            <w:tcW w:w="4148" w:type="dxa"/>
            <w:gridSpan w:val="2"/>
            <w:tcBorders>
              <w:top w:val="single" w:sz="4" w:space="0" w:color="000000"/>
              <w:left w:val="single" w:sz="4" w:space="0" w:color="000000"/>
              <w:bottom w:val="single" w:sz="4" w:space="0" w:color="000000"/>
              <w:right w:val="single" w:sz="4" w:space="0" w:color="000000"/>
            </w:tcBorders>
          </w:tcPr>
          <w:p w14:paraId="5E478F28" w14:textId="77777777" w:rsidR="00F62C12" w:rsidRPr="00B45E5B" w:rsidRDefault="00F62C12" w:rsidP="002B288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A4BCB71" w14:textId="2635F7CF" w:rsidR="00F62C12" w:rsidRDefault="002B2881" w:rsidP="002B2881">
            <w:r>
              <w:rPr>
                <w:rFonts w:hint="eastAsia"/>
              </w:rPr>
              <w:t>删除备份</w:t>
            </w:r>
          </w:p>
        </w:tc>
      </w:tr>
      <w:tr w:rsidR="00F62C12" w14:paraId="6F4FD183" w14:textId="77777777" w:rsidTr="002B2881">
        <w:tc>
          <w:tcPr>
            <w:tcW w:w="4148" w:type="dxa"/>
            <w:gridSpan w:val="2"/>
            <w:tcBorders>
              <w:top w:val="single" w:sz="4" w:space="0" w:color="000000"/>
              <w:left w:val="single" w:sz="4" w:space="0" w:color="000000"/>
              <w:bottom w:val="single" w:sz="4" w:space="0" w:color="000000"/>
              <w:right w:val="single" w:sz="4" w:space="0" w:color="000000"/>
            </w:tcBorders>
          </w:tcPr>
          <w:p w14:paraId="55A3C76E" w14:textId="77777777" w:rsidR="00F62C12" w:rsidRDefault="00F62C12" w:rsidP="002B288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7269C88" w14:textId="0F3102F4" w:rsidR="00F62C12" w:rsidRDefault="002B2881" w:rsidP="002B2881">
            <w:r>
              <w:rPr>
                <w:rFonts w:hint="eastAsia"/>
              </w:rPr>
              <w:t>删除备份</w:t>
            </w:r>
          </w:p>
        </w:tc>
      </w:tr>
      <w:tr w:rsidR="00F62C12" w14:paraId="3FE01D07" w14:textId="77777777" w:rsidTr="002B2881">
        <w:tc>
          <w:tcPr>
            <w:tcW w:w="4148" w:type="dxa"/>
            <w:gridSpan w:val="2"/>
            <w:tcBorders>
              <w:top w:val="single" w:sz="4" w:space="0" w:color="000000"/>
              <w:left w:val="single" w:sz="4" w:space="0" w:color="000000"/>
              <w:bottom w:val="single" w:sz="4" w:space="0" w:color="000000"/>
              <w:right w:val="single" w:sz="4" w:space="0" w:color="000000"/>
            </w:tcBorders>
            <w:hideMark/>
          </w:tcPr>
          <w:p w14:paraId="64259310" w14:textId="77777777" w:rsidR="00F62C12" w:rsidRPr="00B45E5B" w:rsidRDefault="00F62C12" w:rsidP="002B288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087AC0D" w14:textId="77777777" w:rsidR="00F62C12" w:rsidRDefault="00F62C12" w:rsidP="002B2881">
            <w:r>
              <w:rPr>
                <w:rFonts w:hint="eastAsia"/>
              </w:rPr>
              <w:t>管理员</w:t>
            </w:r>
          </w:p>
        </w:tc>
      </w:tr>
      <w:tr w:rsidR="00F62C12" w14:paraId="60BD209B" w14:textId="77777777" w:rsidTr="002B2881">
        <w:tc>
          <w:tcPr>
            <w:tcW w:w="4148" w:type="dxa"/>
            <w:gridSpan w:val="2"/>
            <w:tcBorders>
              <w:top w:val="single" w:sz="4" w:space="0" w:color="000000"/>
              <w:left w:val="single" w:sz="4" w:space="0" w:color="000000"/>
              <w:bottom w:val="single" w:sz="4" w:space="0" w:color="000000"/>
              <w:right w:val="single" w:sz="4" w:space="0" w:color="000000"/>
            </w:tcBorders>
          </w:tcPr>
          <w:p w14:paraId="13C67920" w14:textId="77777777" w:rsidR="00F62C12" w:rsidRPr="00B45E5B" w:rsidRDefault="00F62C12" w:rsidP="002B288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0218376" w14:textId="77777777" w:rsidR="00F62C12" w:rsidRDefault="00F62C12" w:rsidP="002B2881">
            <w:r>
              <w:rPr>
                <w:rFonts w:hint="eastAsia"/>
              </w:rPr>
              <w:t>黑盒测试</w:t>
            </w:r>
          </w:p>
        </w:tc>
      </w:tr>
      <w:tr w:rsidR="00F62C12" w14:paraId="40670492" w14:textId="77777777" w:rsidTr="002B2881">
        <w:tc>
          <w:tcPr>
            <w:tcW w:w="4148" w:type="dxa"/>
            <w:gridSpan w:val="2"/>
            <w:tcBorders>
              <w:top w:val="single" w:sz="4" w:space="0" w:color="000000"/>
              <w:left w:val="single" w:sz="4" w:space="0" w:color="000000"/>
              <w:bottom w:val="single" w:sz="4" w:space="0" w:color="000000"/>
              <w:right w:val="single" w:sz="4" w:space="0" w:color="000000"/>
            </w:tcBorders>
          </w:tcPr>
          <w:p w14:paraId="5298B2DF" w14:textId="77777777" w:rsidR="00F62C12" w:rsidRDefault="00F62C12" w:rsidP="002B288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71309AD" w14:textId="028C8BC3" w:rsidR="00F62C12" w:rsidRDefault="00794DE3" w:rsidP="002B2881">
            <w:r>
              <w:rPr>
                <w:rFonts w:hint="eastAsia"/>
              </w:rPr>
              <w:t>浏览备份列表</w:t>
            </w:r>
          </w:p>
        </w:tc>
      </w:tr>
      <w:tr w:rsidR="00F62C12" w14:paraId="421032C6" w14:textId="77777777" w:rsidTr="002B2881">
        <w:tc>
          <w:tcPr>
            <w:tcW w:w="4148" w:type="dxa"/>
            <w:gridSpan w:val="2"/>
            <w:tcBorders>
              <w:top w:val="single" w:sz="4" w:space="0" w:color="000000"/>
              <w:left w:val="single" w:sz="4" w:space="0" w:color="000000"/>
              <w:bottom w:val="single" w:sz="4" w:space="0" w:color="000000"/>
              <w:right w:val="single" w:sz="4" w:space="0" w:color="000000"/>
            </w:tcBorders>
          </w:tcPr>
          <w:p w14:paraId="4B271CE5" w14:textId="77777777" w:rsidR="00F62C12" w:rsidRDefault="00F62C12" w:rsidP="002B288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68C5E73" w14:textId="2F0D2B98" w:rsidR="00F62C12" w:rsidRDefault="00F62C12" w:rsidP="002B2881">
            <w:r>
              <w:rPr>
                <w:rFonts w:hint="eastAsia"/>
              </w:rPr>
              <w:t>管理员</w:t>
            </w:r>
            <w:r w:rsidR="002B2881">
              <w:rPr>
                <w:rFonts w:hint="eastAsia"/>
              </w:rPr>
              <w:t>想要删除已有的备份</w:t>
            </w:r>
          </w:p>
        </w:tc>
      </w:tr>
      <w:tr w:rsidR="00F62C12" w:rsidRPr="00B45E5B" w14:paraId="551EDDC3" w14:textId="77777777" w:rsidTr="002B2881">
        <w:tc>
          <w:tcPr>
            <w:tcW w:w="4148" w:type="dxa"/>
            <w:gridSpan w:val="2"/>
            <w:tcBorders>
              <w:top w:val="single" w:sz="4" w:space="0" w:color="000000"/>
              <w:left w:val="single" w:sz="4" w:space="0" w:color="000000"/>
              <w:bottom w:val="single" w:sz="4" w:space="0" w:color="000000"/>
              <w:right w:val="single" w:sz="4" w:space="0" w:color="000000"/>
            </w:tcBorders>
            <w:hideMark/>
          </w:tcPr>
          <w:p w14:paraId="0278BD56" w14:textId="77777777" w:rsidR="00F62C12" w:rsidRPr="00B45E5B" w:rsidRDefault="00F62C12" w:rsidP="002B288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D0432D4" w14:textId="46F346F6" w:rsidR="00F62C12" w:rsidRPr="00B45E5B" w:rsidRDefault="00F62C12" w:rsidP="002B2881">
            <w:r>
              <w:rPr>
                <w:rFonts w:hint="eastAsia"/>
              </w:rPr>
              <w:t>检查</w:t>
            </w:r>
            <w:r w:rsidR="002B2881">
              <w:rPr>
                <w:rFonts w:hint="eastAsia"/>
              </w:rPr>
              <w:t>备份是否能被成功删除</w:t>
            </w:r>
          </w:p>
        </w:tc>
      </w:tr>
      <w:tr w:rsidR="00F62C12" w:rsidRPr="00507ADD" w14:paraId="472CC44C" w14:textId="77777777" w:rsidTr="002B2881">
        <w:trPr>
          <w:trHeight w:val="1445"/>
        </w:trPr>
        <w:tc>
          <w:tcPr>
            <w:tcW w:w="8296" w:type="dxa"/>
            <w:gridSpan w:val="3"/>
            <w:tcBorders>
              <w:top w:val="single" w:sz="4" w:space="0" w:color="000000"/>
              <w:left w:val="single" w:sz="4" w:space="0" w:color="000000"/>
              <w:right w:val="single" w:sz="4" w:space="0" w:color="000000"/>
            </w:tcBorders>
            <w:hideMark/>
          </w:tcPr>
          <w:p w14:paraId="1C2E5E3B" w14:textId="77777777" w:rsidR="00F62C12" w:rsidRPr="00507ADD" w:rsidRDefault="00F62C12" w:rsidP="002B2881">
            <w:r w:rsidRPr="00507ADD">
              <w:rPr>
                <w:rFonts w:hint="eastAsia"/>
              </w:rPr>
              <w:t>初始条件和背景：</w:t>
            </w:r>
          </w:p>
          <w:p w14:paraId="39E1AF7D" w14:textId="77777777" w:rsidR="00F62C12" w:rsidRDefault="00F62C12" w:rsidP="002B2881">
            <w:r w:rsidRPr="00B45E5B">
              <w:rPr>
                <w:rFonts w:hint="eastAsia"/>
              </w:rPr>
              <w:t>系统</w:t>
            </w:r>
            <w:r>
              <w:rPr>
                <w:rFonts w:hint="eastAsia"/>
              </w:rPr>
              <w:t>：PC端</w:t>
            </w:r>
          </w:p>
          <w:p w14:paraId="22160EC7" w14:textId="77777777" w:rsidR="00F62C12" w:rsidRPr="00507ADD" w:rsidRDefault="00F62C12" w:rsidP="002B2881">
            <w:r>
              <w:rPr>
                <w:rFonts w:hint="eastAsia"/>
              </w:rPr>
              <w:t>浏览器：C</w:t>
            </w:r>
            <w:r>
              <w:t>hrome</w:t>
            </w:r>
          </w:p>
          <w:p w14:paraId="43419CE5" w14:textId="77777777" w:rsidR="00F62C12" w:rsidRPr="00507ADD" w:rsidRDefault="00F62C12" w:rsidP="002B2881">
            <w:r w:rsidRPr="00507ADD">
              <w:rPr>
                <w:rFonts w:hint="eastAsia"/>
              </w:rPr>
              <w:t>注释</w:t>
            </w:r>
            <w:r>
              <w:rPr>
                <w:rFonts w:hint="eastAsia"/>
              </w:rPr>
              <w:t>：无</w:t>
            </w:r>
          </w:p>
        </w:tc>
      </w:tr>
      <w:tr w:rsidR="00F62C12" w:rsidRPr="00507ADD" w14:paraId="251D5C11" w14:textId="77777777" w:rsidTr="002B288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B737FEA" w14:textId="77777777" w:rsidR="00F62C12" w:rsidRPr="00507ADD" w:rsidRDefault="00F62C12" w:rsidP="002B288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8FEE17D" w14:textId="77777777" w:rsidR="00F62C12" w:rsidRPr="00507ADD" w:rsidRDefault="00F62C12" w:rsidP="002B2881">
            <w:r w:rsidRPr="00507ADD">
              <w:rPr>
                <w:rFonts w:hint="eastAsia"/>
              </w:rPr>
              <w:t>预期结果</w:t>
            </w:r>
          </w:p>
        </w:tc>
      </w:tr>
      <w:tr w:rsidR="00F62C12" w14:paraId="72CEE169" w14:textId="77777777" w:rsidTr="002B2881">
        <w:trPr>
          <w:trHeight w:val="20"/>
        </w:trPr>
        <w:tc>
          <w:tcPr>
            <w:tcW w:w="2155" w:type="dxa"/>
            <w:tcBorders>
              <w:top w:val="single" w:sz="4" w:space="0" w:color="000000"/>
              <w:left w:val="single" w:sz="4" w:space="0" w:color="000000"/>
              <w:bottom w:val="single" w:sz="4" w:space="0" w:color="000000"/>
              <w:right w:val="single" w:sz="4" w:space="0" w:color="000000"/>
            </w:tcBorders>
          </w:tcPr>
          <w:p w14:paraId="7261C1FA" w14:textId="77777777" w:rsidR="00F62C12" w:rsidRPr="00B45E5B" w:rsidRDefault="00F62C12" w:rsidP="002B2881">
            <w:r>
              <w:rPr>
                <w:rFonts w:hint="eastAsia"/>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2B5B90CD" w14:textId="77777777" w:rsidR="00F62C12" w:rsidRDefault="00F62C12" w:rsidP="002B2881">
            <w:r>
              <w:rPr>
                <w:rFonts w:hint="eastAsia"/>
              </w:rPr>
              <w:t>可见备份管理</w:t>
            </w:r>
          </w:p>
        </w:tc>
      </w:tr>
      <w:tr w:rsidR="00F62C12" w14:paraId="55682478" w14:textId="77777777" w:rsidTr="002B2881">
        <w:trPr>
          <w:trHeight w:val="20"/>
        </w:trPr>
        <w:tc>
          <w:tcPr>
            <w:tcW w:w="2155" w:type="dxa"/>
            <w:tcBorders>
              <w:top w:val="single" w:sz="4" w:space="0" w:color="000000"/>
              <w:left w:val="single" w:sz="4" w:space="0" w:color="000000"/>
              <w:bottom w:val="single" w:sz="4" w:space="0" w:color="000000"/>
              <w:right w:val="single" w:sz="4" w:space="0" w:color="000000"/>
            </w:tcBorders>
          </w:tcPr>
          <w:p w14:paraId="05AA6A4A" w14:textId="77777777" w:rsidR="00F62C12" w:rsidRDefault="00F62C12" w:rsidP="002B2881">
            <w:r>
              <w:rPr>
                <w:rFonts w:hint="eastAsia"/>
              </w:rPr>
              <w:t>点击备份管理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75BC5725" w14:textId="77777777" w:rsidR="00F62C12" w:rsidRDefault="00F62C12" w:rsidP="002B2881">
            <w:r>
              <w:rPr>
                <w:rFonts w:hint="eastAsia"/>
              </w:rPr>
              <w:t>可见右侧备份列表，包括了备份时间、备注类型、备注信息、操作人员信息</w:t>
            </w:r>
          </w:p>
        </w:tc>
      </w:tr>
      <w:tr w:rsidR="002B2881" w14:paraId="1FB621B0" w14:textId="77777777" w:rsidTr="002B2881">
        <w:trPr>
          <w:trHeight w:val="20"/>
        </w:trPr>
        <w:tc>
          <w:tcPr>
            <w:tcW w:w="2155" w:type="dxa"/>
            <w:tcBorders>
              <w:top w:val="single" w:sz="4" w:space="0" w:color="000000"/>
              <w:left w:val="single" w:sz="4" w:space="0" w:color="000000"/>
              <w:bottom w:val="single" w:sz="4" w:space="0" w:color="000000"/>
              <w:right w:val="single" w:sz="4" w:space="0" w:color="000000"/>
            </w:tcBorders>
          </w:tcPr>
          <w:p w14:paraId="0E895930" w14:textId="1910E9E3" w:rsidR="002B2881" w:rsidRDefault="00830C5B" w:rsidP="002B2881">
            <w:r>
              <w:rPr>
                <w:rFonts w:hint="eastAsia"/>
              </w:rPr>
              <w:t>不选择任何备份信息，点击列表下方删除</w:t>
            </w:r>
          </w:p>
        </w:tc>
        <w:tc>
          <w:tcPr>
            <w:tcW w:w="6141" w:type="dxa"/>
            <w:gridSpan w:val="2"/>
            <w:tcBorders>
              <w:top w:val="single" w:sz="4" w:space="0" w:color="000000"/>
              <w:left w:val="single" w:sz="4" w:space="0" w:color="000000"/>
              <w:bottom w:val="single" w:sz="4" w:space="0" w:color="000000"/>
              <w:right w:val="single" w:sz="4" w:space="0" w:color="000000"/>
            </w:tcBorders>
          </w:tcPr>
          <w:p w14:paraId="462F4D52" w14:textId="25F0DA23" w:rsidR="002B2881" w:rsidRDefault="00830C5B" w:rsidP="002B2881">
            <w:r>
              <w:rPr>
                <w:rFonts w:hint="eastAsia"/>
              </w:rPr>
              <w:t>提示请选择备份</w:t>
            </w:r>
          </w:p>
        </w:tc>
      </w:tr>
      <w:tr w:rsidR="00830C5B" w14:paraId="2FF44A94" w14:textId="77777777" w:rsidTr="002B2881">
        <w:trPr>
          <w:trHeight w:val="20"/>
        </w:trPr>
        <w:tc>
          <w:tcPr>
            <w:tcW w:w="2155" w:type="dxa"/>
            <w:tcBorders>
              <w:top w:val="single" w:sz="4" w:space="0" w:color="000000"/>
              <w:left w:val="single" w:sz="4" w:space="0" w:color="000000"/>
              <w:bottom w:val="single" w:sz="4" w:space="0" w:color="000000"/>
              <w:right w:val="single" w:sz="4" w:space="0" w:color="000000"/>
            </w:tcBorders>
          </w:tcPr>
          <w:p w14:paraId="1647D313" w14:textId="0E9C8DB4" w:rsidR="00830C5B" w:rsidRDefault="00830C5B" w:rsidP="002B2881">
            <w:r>
              <w:rPr>
                <w:rFonts w:hint="eastAsia"/>
              </w:rPr>
              <w:t>选择某些备份，点击下方删除</w:t>
            </w:r>
          </w:p>
        </w:tc>
        <w:tc>
          <w:tcPr>
            <w:tcW w:w="6141" w:type="dxa"/>
            <w:gridSpan w:val="2"/>
            <w:tcBorders>
              <w:top w:val="single" w:sz="4" w:space="0" w:color="000000"/>
              <w:left w:val="single" w:sz="4" w:space="0" w:color="000000"/>
              <w:bottom w:val="single" w:sz="4" w:space="0" w:color="000000"/>
              <w:right w:val="single" w:sz="4" w:space="0" w:color="000000"/>
            </w:tcBorders>
          </w:tcPr>
          <w:p w14:paraId="5C792E5B" w14:textId="670417EE" w:rsidR="00830C5B" w:rsidRDefault="00830C5B" w:rsidP="002B2881">
            <w:r>
              <w:rPr>
                <w:rFonts w:hint="eastAsia"/>
              </w:rPr>
              <w:t>弹出删除确认窗口</w:t>
            </w:r>
          </w:p>
        </w:tc>
      </w:tr>
      <w:tr w:rsidR="00830C5B" w14:paraId="2DE26B90" w14:textId="77777777" w:rsidTr="002B2881">
        <w:trPr>
          <w:trHeight w:val="20"/>
        </w:trPr>
        <w:tc>
          <w:tcPr>
            <w:tcW w:w="2155" w:type="dxa"/>
            <w:tcBorders>
              <w:top w:val="single" w:sz="4" w:space="0" w:color="000000"/>
              <w:left w:val="single" w:sz="4" w:space="0" w:color="000000"/>
              <w:bottom w:val="single" w:sz="4" w:space="0" w:color="000000"/>
              <w:right w:val="single" w:sz="4" w:space="0" w:color="000000"/>
            </w:tcBorders>
          </w:tcPr>
          <w:p w14:paraId="1F385EF9" w14:textId="5955D9CF" w:rsidR="00830C5B" w:rsidRDefault="00830C5B" w:rsidP="002B2881">
            <w:r>
              <w:rPr>
                <w:rFonts w:hint="eastAsia"/>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50A03A1E" w14:textId="2C4C7BB0" w:rsidR="00830C5B" w:rsidRDefault="00830C5B" w:rsidP="002B2881">
            <w:r>
              <w:rPr>
                <w:rFonts w:hint="eastAsia"/>
              </w:rPr>
              <w:t>被选择的备份从备份列表中消失</w:t>
            </w:r>
          </w:p>
        </w:tc>
      </w:tr>
      <w:tr w:rsidR="00830C5B" w14:paraId="143896EE" w14:textId="77777777" w:rsidTr="002B2881">
        <w:trPr>
          <w:trHeight w:val="20"/>
        </w:trPr>
        <w:tc>
          <w:tcPr>
            <w:tcW w:w="2155" w:type="dxa"/>
            <w:tcBorders>
              <w:top w:val="single" w:sz="4" w:space="0" w:color="000000"/>
              <w:left w:val="single" w:sz="4" w:space="0" w:color="000000"/>
              <w:bottom w:val="single" w:sz="4" w:space="0" w:color="000000"/>
              <w:right w:val="single" w:sz="4" w:space="0" w:color="000000"/>
            </w:tcBorders>
          </w:tcPr>
          <w:p w14:paraId="70ED94E9" w14:textId="61F95F09" w:rsidR="00830C5B" w:rsidRDefault="00830C5B" w:rsidP="002B2881">
            <w:r>
              <w:rPr>
                <w:rFonts w:hint="eastAsia"/>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6576A8DA" w14:textId="349E63C5" w:rsidR="00830C5B" w:rsidRDefault="00830C5B" w:rsidP="002B2881">
            <w:r>
              <w:rPr>
                <w:rFonts w:hint="eastAsia"/>
              </w:rPr>
              <w:t>窗口消失，被选择的备份仍然在列表中</w:t>
            </w:r>
          </w:p>
        </w:tc>
      </w:tr>
      <w:tr w:rsidR="00830C5B" w14:paraId="4780C3D8" w14:textId="77777777" w:rsidTr="002B2881">
        <w:trPr>
          <w:trHeight w:val="20"/>
        </w:trPr>
        <w:tc>
          <w:tcPr>
            <w:tcW w:w="2155" w:type="dxa"/>
            <w:tcBorders>
              <w:top w:val="single" w:sz="4" w:space="0" w:color="000000"/>
              <w:left w:val="single" w:sz="4" w:space="0" w:color="000000"/>
              <w:bottom w:val="single" w:sz="4" w:space="0" w:color="000000"/>
              <w:right w:val="single" w:sz="4" w:space="0" w:color="000000"/>
            </w:tcBorders>
          </w:tcPr>
          <w:p w14:paraId="36C23492" w14:textId="61CD775D" w:rsidR="00830C5B" w:rsidRDefault="00830C5B" w:rsidP="002B2881">
            <w:r>
              <w:rPr>
                <w:rFonts w:hint="eastAsia"/>
              </w:rPr>
              <w:t>直接点击备份条目右侧垃圾桶</w:t>
            </w:r>
          </w:p>
        </w:tc>
        <w:tc>
          <w:tcPr>
            <w:tcW w:w="6141" w:type="dxa"/>
            <w:gridSpan w:val="2"/>
            <w:tcBorders>
              <w:top w:val="single" w:sz="4" w:space="0" w:color="000000"/>
              <w:left w:val="single" w:sz="4" w:space="0" w:color="000000"/>
              <w:bottom w:val="single" w:sz="4" w:space="0" w:color="000000"/>
              <w:right w:val="single" w:sz="4" w:space="0" w:color="000000"/>
            </w:tcBorders>
          </w:tcPr>
          <w:p w14:paraId="5367930A" w14:textId="19BD3D0A" w:rsidR="00830C5B" w:rsidRDefault="00830C5B" w:rsidP="002B2881">
            <w:r>
              <w:rPr>
                <w:rFonts w:hint="eastAsia"/>
              </w:rPr>
              <w:t>弹出删除确认窗口</w:t>
            </w:r>
          </w:p>
        </w:tc>
      </w:tr>
      <w:tr w:rsidR="00830C5B" w14:paraId="06D6C5A4" w14:textId="77777777" w:rsidTr="002B2881">
        <w:trPr>
          <w:trHeight w:val="20"/>
        </w:trPr>
        <w:tc>
          <w:tcPr>
            <w:tcW w:w="2155" w:type="dxa"/>
            <w:tcBorders>
              <w:top w:val="single" w:sz="4" w:space="0" w:color="000000"/>
              <w:left w:val="single" w:sz="4" w:space="0" w:color="000000"/>
              <w:bottom w:val="single" w:sz="4" w:space="0" w:color="000000"/>
              <w:right w:val="single" w:sz="4" w:space="0" w:color="000000"/>
            </w:tcBorders>
          </w:tcPr>
          <w:p w14:paraId="41F4F37B" w14:textId="72FADA46" w:rsidR="00830C5B" w:rsidRDefault="00830C5B" w:rsidP="00830C5B">
            <w:r>
              <w:rPr>
                <w:rFonts w:hint="eastAsia"/>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6D2D8867" w14:textId="1C94B016" w:rsidR="00830C5B" w:rsidRDefault="00830C5B" w:rsidP="00830C5B">
            <w:r>
              <w:rPr>
                <w:rFonts w:hint="eastAsia"/>
              </w:rPr>
              <w:t>被选择的备份从备份列表中消失</w:t>
            </w:r>
          </w:p>
        </w:tc>
      </w:tr>
      <w:tr w:rsidR="00830C5B" w14:paraId="662EC82F" w14:textId="77777777" w:rsidTr="002B2881">
        <w:trPr>
          <w:trHeight w:val="20"/>
        </w:trPr>
        <w:tc>
          <w:tcPr>
            <w:tcW w:w="2155" w:type="dxa"/>
            <w:tcBorders>
              <w:top w:val="single" w:sz="4" w:space="0" w:color="000000"/>
              <w:left w:val="single" w:sz="4" w:space="0" w:color="000000"/>
              <w:bottom w:val="single" w:sz="4" w:space="0" w:color="000000"/>
              <w:right w:val="single" w:sz="4" w:space="0" w:color="000000"/>
            </w:tcBorders>
          </w:tcPr>
          <w:p w14:paraId="17111656" w14:textId="0F33EAD3" w:rsidR="00830C5B" w:rsidRDefault="00830C5B" w:rsidP="00830C5B">
            <w:r>
              <w:rPr>
                <w:rFonts w:hint="eastAsia"/>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0592A774" w14:textId="55C46848" w:rsidR="00830C5B" w:rsidRDefault="00830C5B" w:rsidP="00830C5B">
            <w:r>
              <w:rPr>
                <w:rFonts w:hint="eastAsia"/>
              </w:rPr>
              <w:t>窗口消失，被选择的备份仍然在列表中</w:t>
            </w:r>
          </w:p>
        </w:tc>
      </w:tr>
    </w:tbl>
    <w:p w14:paraId="056DA79B" w14:textId="2E8728A5" w:rsidR="002B2881" w:rsidRDefault="002B2881" w:rsidP="00D239D7"/>
    <w:p w14:paraId="122EFBCA" w14:textId="77777777" w:rsidR="002B2881" w:rsidRDefault="002B2881">
      <w:r>
        <w:br w:type="page"/>
      </w:r>
    </w:p>
    <w:p w14:paraId="00AF93E9" w14:textId="13B82CB6" w:rsidR="002B2881" w:rsidRDefault="00794DE3" w:rsidP="002B2881">
      <w:pPr>
        <w:pStyle w:val="a1"/>
      </w:pPr>
      <w:bookmarkStart w:id="1266" w:name="_Toc533356698"/>
      <w:r>
        <w:rPr>
          <w:rFonts w:hint="eastAsia"/>
        </w:rPr>
        <w:lastRenderedPageBreak/>
        <w:t>备份恢复</w:t>
      </w:r>
      <w:bookmarkEnd w:id="1266"/>
    </w:p>
    <w:tbl>
      <w:tblPr>
        <w:tblStyle w:val="14"/>
        <w:tblW w:w="8296" w:type="dxa"/>
        <w:tblLook w:val="04A0" w:firstRow="1" w:lastRow="0" w:firstColumn="1" w:lastColumn="0" w:noHBand="0" w:noVBand="1"/>
      </w:tblPr>
      <w:tblGrid>
        <w:gridCol w:w="2155"/>
        <w:gridCol w:w="1993"/>
        <w:gridCol w:w="4148"/>
      </w:tblGrid>
      <w:tr w:rsidR="002B2881" w:rsidRPr="00B45E5B" w14:paraId="615E3C3D" w14:textId="77777777" w:rsidTr="002B2881">
        <w:tc>
          <w:tcPr>
            <w:tcW w:w="4148" w:type="dxa"/>
            <w:gridSpan w:val="2"/>
            <w:tcBorders>
              <w:top w:val="single" w:sz="4" w:space="0" w:color="000000"/>
              <w:left w:val="single" w:sz="4" w:space="0" w:color="000000"/>
              <w:bottom w:val="single" w:sz="4" w:space="0" w:color="000000"/>
              <w:right w:val="single" w:sz="4" w:space="0" w:color="000000"/>
            </w:tcBorders>
            <w:hideMark/>
          </w:tcPr>
          <w:p w14:paraId="6AC9F0F6" w14:textId="77777777" w:rsidR="002B2881" w:rsidRPr="00B45E5B" w:rsidRDefault="002B2881" w:rsidP="002B288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02E0AB9" w14:textId="77777777" w:rsidR="002B2881" w:rsidRPr="00B45E5B" w:rsidRDefault="002B2881" w:rsidP="002B2881">
            <w:r>
              <w:rPr>
                <w:rFonts w:hint="eastAsia"/>
              </w:rPr>
              <w:t>TC</w:t>
            </w:r>
            <w:r>
              <w:t>-A-</w:t>
            </w:r>
          </w:p>
        </w:tc>
      </w:tr>
      <w:tr w:rsidR="002B2881" w14:paraId="5BF7B860" w14:textId="77777777" w:rsidTr="002B2881">
        <w:tc>
          <w:tcPr>
            <w:tcW w:w="4148" w:type="dxa"/>
            <w:gridSpan w:val="2"/>
            <w:tcBorders>
              <w:top w:val="single" w:sz="4" w:space="0" w:color="000000"/>
              <w:left w:val="single" w:sz="4" w:space="0" w:color="000000"/>
              <w:bottom w:val="single" w:sz="4" w:space="0" w:color="000000"/>
              <w:right w:val="single" w:sz="4" w:space="0" w:color="000000"/>
            </w:tcBorders>
          </w:tcPr>
          <w:p w14:paraId="7739D29D" w14:textId="77777777" w:rsidR="002B2881" w:rsidRPr="00B45E5B" w:rsidRDefault="002B2881" w:rsidP="002B288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051C4CE" w14:textId="7BECFED2" w:rsidR="002B2881" w:rsidRDefault="00794DE3" w:rsidP="002B2881">
            <w:r>
              <w:rPr>
                <w:rFonts w:hint="eastAsia"/>
              </w:rPr>
              <w:t>备份恢复</w:t>
            </w:r>
          </w:p>
        </w:tc>
      </w:tr>
      <w:tr w:rsidR="002B2881" w14:paraId="05983C9F" w14:textId="77777777" w:rsidTr="002B2881">
        <w:tc>
          <w:tcPr>
            <w:tcW w:w="4148" w:type="dxa"/>
            <w:gridSpan w:val="2"/>
            <w:tcBorders>
              <w:top w:val="single" w:sz="4" w:space="0" w:color="000000"/>
              <w:left w:val="single" w:sz="4" w:space="0" w:color="000000"/>
              <w:bottom w:val="single" w:sz="4" w:space="0" w:color="000000"/>
              <w:right w:val="single" w:sz="4" w:space="0" w:color="000000"/>
            </w:tcBorders>
          </w:tcPr>
          <w:p w14:paraId="496914CA" w14:textId="77777777" w:rsidR="002B2881" w:rsidRDefault="002B2881" w:rsidP="002B288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F4F7068" w14:textId="51260939" w:rsidR="002B2881" w:rsidRDefault="009D6DD4" w:rsidP="002B2881">
            <w:r>
              <w:rPr>
                <w:rFonts w:hint="eastAsia"/>
              </w:rPr>
              <w:t>备份恢复</w:t>
            </w:r>
          </w:p>
        </w:tc>
      </w:tr>
      <w:tr w:rsidR="002B2881" w14:paraId="4B44502D" w14:textId="77777777" w:rsidTr="002B2881">
        <w:tc>
          <w:tcPr>
            <w:tcW w:w="4148" w:type="dxa"/>
            <w:gridSpan w:val="2"/>
            <w:tcBorders>
              <w:top w:val="single" w:sz="4" w:space="0" w:color="000000"/>
              <w:left w:val="single" w:sz="4" w:space="0" w:color="000000"/>
              <w:bottom w:val="single" w:sz="4" w:space="0" w:color="000000"/>
              <w:right w:val="single" w:sz="4" w:space="0" w:color="000000"/>
            </w:tcBorders>
            <w:hideMark/>
          </w:tcPr>
          <w:p w14:paraId="3C5A5663" w14:textId="77777777" w:rsidR="002B2881" w:rsidRPr="00B45E5B" w:rsidRDefault="002B2881" w:rsidP="002B288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0B0D766" w14:textId="77777777" w:rsidR="002B2881" w:rsidRDefault="002B2881" w:rsidP="002B2881">
            <w:r>
              <w:rPr>
                <w:rFonts w:hint="eastAsia"/>
              </w:rPr>
              <w:t>管理员</w:t>
            </w:r>
          </w:p>
        </w:tc>
      </w:tr>
      <w:tr w:rsidR="002B2881" w14:paraId="719F3470" w14:textId="77777777" w:rsidTr="002B2881">
        <w:tc>
          <w:tcPr>
            <w:tcW w:w="4148" w:type="dxa"/>
            <w:gridSpan w:val="2"/>
            <w:tcBorders>
              <w:top w:val="single" w:sz="4" w:space="0" w:color="000000"/>
              <w:left w:val="single" w:sz="4" w:space="0" w:color="000000"/>
              <w:bottom w:val="single" w:sz="4" w:space="0" w:color="000000"/>
              <w:right w:val="single" w:sz="4" w:space="0" w:color="000000"/>
            </w:tcBorders>
          </w:tcPr>
          <w:p w14:paraId="16C4AC63" w14:textId="77777777" w:rsidR="002B2881" w:rsidRPr="00B45E5B" w:rsidRDefault="002B2881" w:rsidP="002B288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21603DF" w14:textId="77777777" w:rsidR="002B2881" w:rsidRDefault="002B2881" w:rsidP="002B2881">
            <w:r>
              <w:rPr>
                <w:rFonts w:hint="eastAsia"/>
              </w:rPr>
              <w:t>黑盒测试</w:t>
            </w:r>
          </w:p>
        </w:tc>
      </w:tr>
      <w:tr w:rsidR="002B2881" w14:paraId="33ED8C34" w14:textId="77777777" w:rsidTr="002B2881">
        <w:tc>
          <w:tcPr>
            <w:tcW w:w="4148" w:type="dxa"/>
            <w:gridSpan w:val="2"/>
            <w:tcBorders>
              <w:top w:val="single" w:sz="4" w:space="0" w:color="000000"/>
              <w:left w:val="single" w:sz="4" w:space="0" w:color="000000"/>
              <w:bottom w:val="single" w:sz="4" w:space="0" w:color="000000"/>
              <w:right w:val="single" w:sz="4" w:space="0" w:color="000000"/>
            </w:tcBorders>
          </w:tcPr>
          <w:p w14:paraId="03AB8FE6" w14:textId="77777777" w:rsidR="002B2881" w:rsidRDefault="002B2881" w:rsidP="002B288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7BC0A8C" w14:textId="77777777" w:rsidR="002B2881" w:rsidRDefault="002B2881" w:rsidP="002B2881">
            <w:r>
              <w:rPr>
                <w:rFonts w:hint="eastAsia"/>
              </w:rPr>
              <w:t>无</w:t>
            </w:r>
          </w:p>
        </w:tc>
      </w:tr>
      <w:tr w:rsidR="002B2881" w14:paraId="4AA34F4A" w14:textId="77777777" w:rsidTr="002B2881">
        <w:tc>
          <w:tcPr>
            <w:tcW w:w="4148" w:type="dxa"/>
            <w:gridSpan w:val="2"/>
            <w:tcBorders>
              <w:top w:val="single" w:sz="4" w:space="0" w:color="000000"/>
              <w:left w:val="single" w:sz="4" w:space="0" w:color="000000"/>
              <w:bottom w:val="single" w:sz="4" w:space="0" w:color="000000"/>
              <w:right w:val="single" w:sz="4" w:space="0" w:color="000000"/>
            </w:tcBorders>
          </w:tcPr>
          <w:p w14:paraId="3B287D95" w14:textId="77777777" w:rsidR="002B2881" w:rsidRDefault="002B2881" w:rsidP="002B288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B669D0A" w14:textId="2A48898F" w:rsidR="002B2881" w:rsidRDefault="002B2881" w:rsidP="002B2881">
            <w:r>
              <w:rPr>
                <w:rFonts w:hint="eastAsia"/>
              </w:rPr>
              <w:t>管理员</w:t>
            </w:r>
            <w:r w:rsidR="00794DE3">
              <w:rPr>
                <w:rFonts w:hint="eastAsia"/>
              </w:rPr>
              <w:t>使用备份去恢复系统</w:t>
            </w:r>
          </w:p>
        </w:tc>
      </w:tr>
      <w:tr w:rsidR="002B2881" w:rsidRPr="00B45E5B" w14:paraId="79B77C20" w14:textId="77777777" w:rsidTr="002B2881">
        <w:tc>
          <w:tcPr>
            <w:tcW w:w="4148" w:type="dxa"/>
            <w:gridSpan w:val="2"/>
            <w:tcBorders>
              <w:top w:val="single" w:sz="4" w:space="0" w:color="000000"/>
              <w:left w:val="single" w:sz="4" w:space="0" w:color="000000"/>
              <w:bottom w:val="single" w:sz="4" w:space="0" w:color="000000"/>
              <w:right w:val="single" w:sz="4" w:space="0" w:color="000000"/>
            </w:tcBorders>
            <w:hideMark/>
          </w:tcPr>
          <w:p w14:paraId="7625AEBC" w14:textId="77777777" w:rsidR="002B2881" w:rsidRPr="00B45E5B" w:rsidRDefault="002B2881" w:rsidP="002B288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EAD4EDF" w14:textId="25D6BDA5" w:rsidR="002B2881" w:rsidRPr="00B45E5B" w:rsidRDefault="002B2881" w:rsidP="002B2881">
            <w:r>
              <w:rPr>
                <w:rFonts w:hint="eastAsia"/>
              </w:rPr>
              <w:t>检查</w:t>
            </w:r>
            <w:r w:rsidR="00794DE3">
              <w:rPr>
                <w:rFonts w:hint="eastAsia"/>
              </w:rPr>
              <w:t>已有的备份是否能成功用来恢复系统</w:t>
            </w:r>
          </w:p>
        </w:tc>
      </w:tr>
      <w:tr w:rsidR="002B2881" w:rsidRPr="00507ADD" w14:paraId="08734130" w14:textId="77777777" w:rsidTr="002B2881">
        <w:trPr>
          <w:trHeight w:val="1445"/>
        </w:trPr>
        <w:tc>
          <w:tcPr>
            <w:tcW w:w="8296" w:type="dxa"/>
            <w:gridSpan w:val="3"/>
            <w:tcBorders>
              <w:top w:val="single" w:sz="4" w:space="0" w:color="000000"/>
              <w:left w:val="single" w:sz="4" w:space="0" w:color="000000"/>
              <w:right w:val="single" w:sz="4" w:space="0" w:color="000000"/>
            </w:tcBorders>
            <w:hideMark/>
          </w:tcPr>
          <w:p w14:paraId="0F21E3E5" w14:textId="77777777" w:rsidR="002B2881" w:rsidRPr="00507ADD" w:rsidRDefault="002B2881" w:rsidP="002B2881">
            <w:r w:rsidRPr="00507ADD">
              <w:rPr>
                <w:rFonts w:hint="eastAsia"/>
              </w:rPr>
              <w:t>初始条件和背景：</w:t>
            </w:r>
          </w:p>
          <w:p w14:paraId="22307CDE" w14:textId="77777777" w:rsidR="002B2881" w:rsidRDefault="002B2881" w:rsidP="002B2881">
            <w:r w:rsidRPr="00B45E5B">
              <w:rPr>
                <w:rFonts w:hint="eastAsia"/>
              </w:rPr>
              <w:t>系统</w:t>
            </w:r>
            <w:r>
              <w:rPr>
                <w:rFonts w:hint="eastAsia"/>
              </w:rPr>
              <w:t>：PC端</w:t>
            </w:r>
          </w:p>
          <w:p w14:paraId="39331EB9" w14:textId="77777777" w:rsidR="002B2881" w:rsidRPr="00507ADD" w:rsidRDefault="002B2881" w:rsidP="002B2881">
            <w:r>
              <w:rPr>
                <w:rFonts w:hint="eastAsia"/>
              </w:rPr>
              <w:t>浏览器：C</w:t>
            </w:r>
            <w:r>
              <w:t>hrome</w:t>
            </w:r>
          </w:p>
          <w:p w14:paraId="792E8362" w14:textId="77777777" w:rsidR="002B2881" w:rsidRPr="00507ADD" w:rsidRDefault="002B2881" w:rsidP="002B2881">
            <w:r w:rsidRPr="00507ADD">
              <w:rPr>
                <w:rFonts w:hint="eastAsia"/>
              </w:rPr>
              <w:t>注释</w:t>
            </w:r>
            <w:r>
              <w:rPr>
                <w:rFonts w:hint="eastAsia"/>
              </w:rPr>
              <w:t>：无</w:t>
            </w:r>
          </w:p>
        </w:tc>
      </w:tr>
      <w:tr w:rsidR="002B2881" w:rsidRPr="00507ADD" w14:paraId="1C2D0E6B" w14:textId="77777777" w:rsidTr="002B288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8988835" w14:textId="77777777" w:rsidR="002B2881" w:rsidRPr="00507ADD" w:rsidRDefault="002B2881" w:rsidP="002B288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EAE34D2" w14:textId="77777777" w:rsidR="002B2881" w:rsidRPr="00507ADD" w:rsidRDefault="002B2881" w:rsidP="002B2881">
            <w:r w:rsidRPr="00507ADD">
              <w:rPr>
                <w:rFonts w:hint="eastAsia"/>
              </w:rPr>
              <w:t>预期结果</w:t>
            </w:r>
          </w:p>
        </w:tc>
      </w:tr>
      <w:tr w:rsidR="002B2881" w14:paraId="0A8E06C8" w14:textId="77777777" w:rsidTr="002B2881">
        <w:trPr>
          <w:trHeight w:val="20"/>
        </w:trPr>
        <w:tc>
          <w:tcPr>
            <w:tcW w:w="2155" w:type="dxa"/>
            <w:tcBorders>
              <w:top w:val="single" w:sz="4" w:space="0" w:color="000000"/>
              <w:left w:val="single" w:sz="4" w:space="0" w:color="000000"/>
              <w:bottom w:val="single" w:sz="4" w:space="0" w:color="000000"/>
              <w:right w:val="single" w:sz="4" w:space="0" w:color="000000"/>
            </w:tcBorders>
          </w:tcPr>
          <w:p w14:paraId="078EE635" w14:textId="77777777" w:rsidR="002B2881" w:rsidRPr="00B45E5B" w:rsidRDefault="002B2881" w:rsidP="002B2881">
            <w:r>
              <w:rPr>
                <w:rFonts w:hint="eastAsia"/>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10222FBC" w14:textId="77777777" w:rsidR="002B2881" w:rsidRDefault="002B2881" w:rsidP="002B2881">
            <w:r>
              <w:rPr>
                <w:rFonts w:hint="eastAsia"/>
              </w:rPr>
              <w:t>可见备份管理</w:t>
            </w:r>
          </w:p>
        </w:tc>
      </w:tr>
      <w:tr w:rsidR="002B2881" w14:paraId="42674F9B" w14:textId="77777777" w:rsidTr="002B2881">
        <w:trPr>
          <w:trHeight w:val="20"/>
        </w:trPr>
        <w:tc>
          <w:tcPr>
            <w:tcW w:w="2155" w:type="dxa"/>
            <w:tcBorders>
              <w:top w:val="single" w:sz="4" w:space="0" w:color="000000"/>
              <w:left w:val="single" w:sz="4" w:space="0" w:color="000000"/>
              <w:bottom w:val="single" w:sz="4" w:space="0" w:color="000000"/>
              <w:right w:val="single" w:sz="4" w:space="0" w:color="000000"/>
            </w:tcBorders>
          </w:tcPr>
          <w:p w14:paraId="05A6E513" w14:textId="77777777" w:rsidR="002B2881" w:rsidRDefault="002B2881" w:rsidP="002B2881">
            <w:r>
              <w:rPr>
                <w:rFonts w:hint="eastAsia"/>
              </w:rPr>
              <w:t>点击备份管理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6EAEC924" w14:textId="77777777" w:rsidR="002B2881" w:rsidRDefault="002B2881" w:rsidP="002B2881">
            <w:r>
              <w:rPr>
                <w:rFonts w:hint="eastAsia"/>
              </w:rPr>
              <w:t>可见右侧备份列表，包括了备份时间、备注类型、备注信息、操作人员信息</w:t>
            </w:r>
          </w:p>
        </w:tc>
      </w:tr>
      <w:tr w:rsidR="00794DE3" w14:paraId="6AE55509" w14:textId="77777777" w:rsidTr="002B2881">
        <w:trPr>
          <w:trHeight w:val="20"/>
        </w:trPr>
        <w:tc>
          <w:tcPr>
            <w:tcW w:w="2155" w:type="dxa"/>
            <w:tcBorders>
              <w:top w:val="single" w:sz="4" w:space="0" w:color="000000"/>
              <w:left w:val="single" w:sz="4" w:space="0" w:color="000000"/>
              <w:bottom w:val="single" w:sz="4" w:space="0" w:color="000000"/>
              <w:right w:val="single" w:sz="4" w:space="0" w:color="000000"/>
            </w:tcBorders>
          </w:tcPr>
          <w:p w14:paraId="229DA7C5" w14:textId="14AB7329" w:rsidR="00794DE3" w:rsidRDefault="00794DE3" w:rsidP="002B2881">
            <w:r>
              <w:rPr>
                <w:rFonts w:hint="eastAsia"/>
              </w:rPr>
              <w:t>选择某条备份后的时钟样式按钮（恢复）</w:t>
            </w:r>
          </w:p>
        </w:tc>
        <w:tc>
          <w:tcPr>
            <w:tcW w:w="6141" w:type="dxa"/>
            <w:gridSpan w:val="2"/>
            <w:tcBorders>
              <w:top w:val="single" w:sz="4" w:space="0" w:color="000000"/>
              <w:left w:val="single" w:sz="4" w:space="0" w:color="000000"/>
              <w:bottom w:val="single" w:sz="4" w:space="0" w:color="000000"/>
              <w:right w:val="single" w:sz="4" w:space="0" w:color="000000"/>
            </w:tcBorders>
          </w:tcPr>
          <w:p w14:paraId="1539F128" w14:textId="5EE462C5" w:rsidR="00794DE3" w:rsidRDefault="00794DE3" w:rsidP="002B2881">
            <w:r>
              <w:rPr>
                <w:rFonts w:hint="eastAsia"/>
              </w:rPr>
              <w:t>弹出备份恢复确认窗口</w:t>
            </w:r>
          </w:p>
        </w:tc>
      </w:tr>
      <w:tr w:rsidR="00794DE3" w14:paraId="7A10CFBA" w14:textId="77777777" w:rsidTr="002B2881">
        <w:trPr>
          <w:trHeight w:val="20"/>
        </w:trPr>
        <w:tc>
          <w:tcPr>
            <w:tcW w:w="2155" w:type="dxa"/>
            <w:tcBorders>
              <w:top w:val="single" w:sz="4" w:space="0" w:color="000000"/>
              <w:left w:val="single" w:sz="4" w:space="0" w:color="000000"/>
              <w:bottom w:val="single" w:sz="4" w:space="0" w:color="000000"/>
              <w:right w:val="single" w:sz="4" w:space="0" w:color="000000"/>
            </w:tcBorders>
          </w:tcPr>
          <w:p w14:paraId="0BA23F7A" w14:textId="32AA472E" w:rsidR="00794DE3" w:rsidRDefault="00794DE3" w:rsidP="002B2881">
            <w:r>
              <w:rPr>
                <w:rFonts w:hint="eastAsia"/>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6A69DB59" w14:textId="2E60E943" w:rsidR="00794DE3" w:rsidRDefault="00794DE3" w:rsidP="002B2881">
            <w:r>
              <w:rPr>
                <w:rFonts w:hint="eastAsia"/>
              </w:rPr>
              <w:t>窗口消失，系统未恢复</w:t>
            </w:r>
          </w:p>
        </w:tc>
      </w:tr>
      <w:tr w:rsidR="00794DE3" w14:paraId="54BB38F9" w14:textId="77777777" w:rsidTr="002B2881">
        <w:trPr>
          <w:trHeight w:val="20"/>
        </w:trPr>
        <w:tc>
          <w:tcPr>
            <w:tcW w:w="2155" w:type="dxa"/>
            <w:tcBorders>
              <w:top w:val="single" w:sz="4" w:space="0" w:color="000000"/>
              <w:left w:val="single" w:sz="4" w:space="0" w:color="000000"/>
              <w:bottom w:val="single" w:sz="4" w:space="0" w:color="000000"/>
              <w:right w:val="single" w:sz="4" w:space="0" w:color="000000"/>
            </w:tcBorders>
          </w:tcPr>
          <w:p w14:paraId="019AFAED" w14:textId="02E7B7E0" w:rsidR="00794DE3" w:rsidRDefault="00794DE3" w:rsidP="00794DE3">
            <w:r>
              <w:rPr>
                <w:rFonts w:hint="eastAsia"/>
              </w:rPr>
              <w:t>选择某条备份后的时钟样式按钮（恢复）</w:t>
            </w:r>
          </w:p>
        </w:tc>
        <w:tc>
          <w:tcPr>
            <w:tcW w:w="6141" w:type="dxa"/>
            <w:gridSpan w:val="2"/>
            <w:tcBorders>
              <w:top w:val="single" w:sz="4" w:space="0" w:color="000000"/>
              <w:left w:val="single" w:sz="4" w:space="0" w:color="000000"/>
              <w:bottom w:val="single" w:sz="4" w:space="0" w:color="000000"/>
              <w:right w:val="single" w:sz="4" w:space="0" w:color="000000"/>
            </w:tcBorders>
          </w:tcPr>
          <w:p w14:paraId="3198F9FD" w14:textId="0E85C600" w:rsidR="00794DE3" w:rsidRDefault="00794DE3" w:rsidP="00794DE3">
            <w:r>
              <w:rPr>
                <w:rFonts w:hint="eastAsia"/>
              </w:rPr>
              <w:t>弹出备份恢复确认窗口</w:t>
            </w:r>
          </w:p>
        </w:tc>
      </w:tr>
      <w:tr w:rsidR="00794DE3" w14:paraId="7492058B" w14:textId="77777777" w:rsidTr="002B2881">
        <w:trPr>
          <w:trHeight w:val="20"/>
        </w:trPr>
        <w:tc>
          <w:tcPr>
            <w:tcW w:w="2155" w:type="dxa"/>
            <w:tcBorders>
              <w:top w:val="single" w:sz="4" w:space="0" w:color="000000"/>
              <w:left w:val="single" w:sz="4" w:space="0" w:color="000000"/>
              <w:bottom w:val="single" w:sz="4" w:space="0" w:color="000000"/>
              <w:right w:val="single" w:sz="4" w:space="0" w:color="000000"/>
            </w:tcBorders>
          </w:tcPr>
          <w:p w14:paraId="146FD83C" w14:textId="344A7307" w:rsidR="00794DE3" w:rsidRDefault="00794DE3" w:rsidP="00794DE3">
            <w:r>
              <w:rPr>
                <w:rFonts w:hint="eastAsia"/>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21C74440" w14:textId="6CB96EBE" w:rsidR="00794DE3" w:rsidRDefault="00794DE3" w:rsidP="00794DE3">
            <w:r>
              <w:rPr>
                <w:rFonts w:hint="eastAsia"/>
              </w:rPr>
              <w:t>窗口消失，系统恢复未该备份的数据</w:t>
            </w:r>
          </w:p>
        </w:tc>
      </w:tr>
    </w:tbl>
    <w:p w14:paraId="1909F84C" w14:textId="58956FBD" w:rsidR="00E44E10" w:rsidRDefault="00E44E10" w:rsidP="00D239D7"/>
    <w:p w14:paraId="77EC7F1F" w14:textId="77777777" w:rsidR="00E44E10" w:rsidRDefault="00E44E10">
      <w:r>
        <w:br w:type="page"/>
      </w:r>
    </w:p>
    <w:p w14:paraId="674EE433" w14:textId="1F0E9A1C" w:rsidR="00D239D7" w:rsidRDefault="00E44E10" w:rsidP="00E44E10">
      <w:pPr>
        <w:pStyle w:val="a0"/>
      </w:pPr>
      <w:bookmarkStart w:id="1267" w:name="_Toc533356699"/>
      <w:r>
        <w:rPr>
          <w:rFonts w:hint="eastAsia"/>
        </w:rPr>
        <w:lastRenderedPageBreak/>
        <w:t>通知管理</w:t>
      </w:r>
      <w:bookmarkEnd w:id="1267"/>
    </w:p>
    <w:p w14:paraId="346A7EE8" w14:textId="14A133D0" w:rsidR="0078663B" w:rsidRDefault="0078663B" w:rsidP="0078663B">
      <w:pPr>
        <w:pStyle w:val="a1"/>
      </w:pPr>
      <w:bookmarkStart w:id="1268" w:name="_Toc533356700"/>
      <w:r>
        <w:rPr>
          <w:rFonts w:hint="eastAsia"/>
        </w:rPr>
        <w:t>通知管理</w:t>
      </w:r>
      <w:bookmarkEnd w:id="1268"/>
    </w:p>
    <w:tbl>
      <w:tblPr>
        <w:tblStyle w:val="14"/>
        <w:tblW w:w="8296" w:type="dxa"/>
        <w:tblLook w:val="04A0" w:firstRow="1" w:lastRow="0" w:firstColumn="1" w:lastColumn="0" w:noHBand="0" w:noVBand="1"/>
      </w:tblPr>
      <w:tblGrid>
        <w:gridCol w:w="2155"/>
        <w:gridCol w:w="1993"/>
        <w:gridCol w:w="4148"/>
      </w:tblGrid>
      <w:tr w:rsidR="0078663B" w:rsidRPr="00B45E5B" w14:paraId="28062016" w14:textId="77777777" w:rsidTr="004A51CE">
        <w:tc>
          <w:tcPr>
            <w:tcW w:w="4148" w:type="dxa"/>
            <w:gridSpan w:val="2"/>
            <w:tcBorders>
              <w:top w:val="single" w:sz="4" w:space="0" w:color="000000"/>
              <w:left w:val="single" w:sz="4" w:space="0" w:color="000000"/>
              <w:bottom w:val="single" w:sz="4" w:space="0" w:color="000000"/>
              <w:right w:val="single" w:sz="4" w:space="0" w:color="000000"/>
            </w:tcBorders>
            <w:hideMark/>
          </w:tcPr>
          <w:p w14:paraId="74936025" w14:textId="77777777" w:rsidR="0078663B" w:rsidRPr="00B45E5B" w:rsidRDefault="0078663B" w:rsidP="004A51C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4DC71C9" w14:textId="77777777" w:rsidR="0078663B" w:rsidRPr="00B45E5B" w:rsidRDefault="0078663B" w:rsidP="004A51CE">
            <w:r>
              <w:rPr>
                <w:rFonts w:hint="eastAsia"/>
              </w:rPr>
              <w:t>TC</w:t>
            </w:r>
            <w:r>
              <w:t>-A-</w:t>
            </w:r>
          </w:p>
        </w:tc>
      </w:tr>
      <w:tr w:rsidR="0078663B" w14:paraId="7988DFDD" w14:textId="77777777" w:rsidTr="004A51CE">
        <w:tc>
          <w:tcPr>
            <w:tcW w:w="4148" w:type="dxa"/>
            <w:gridSpan w:val="2"/>
            <w:tcBorders>
              <w:top w:val="single" w:sz="4" w:space="0" w:color="000000"/>
              <w:left w:val="single" w:sz="4" w:space="0" w:color="000000"/>
              <w:bottom w:val="single" w:sz="4" w:space="0" w:color="000000"/>
              <w:right w:val="single" w:sz="4" w:space="0" w:color="000000"/>
            </w:tcBorders>
          </w:tcPr>
          <w:p w14:paraId="0E09AD55" w14:textId="77777777" w:rsidR="0078663B" w:rsidRPr="00B45E5B" w:rsidRDefault="0078663B" w:rsidP="004A51C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44B5858" w14:textId="687BF799" w:rsidR="0078663B" w:rsidRDefault="0078663B" w:rsidP="004A51CE">
            <w:r>
              <w:rPr>
                <w:rFonts w:hint="eastAsia"/>
              </w:rPr>
              <w:t>通知管理</w:t>
            </w:r>
          </w:p>
        </w:tc>
      </w:tr>
      <w:tr w:rsidR="0078663B" w14:paraId="1AD9F0AA" w14:textId="77777777" w:rsidTr="004A51CE">
        <w:tc>
          <w:tcPr>
            <w:tcW w:w="4148" w:type="dxa"/>
            <w:gridSpan w:val="2"/>
            <w:tcBorders>
              <w:top w:val="single" w:sz="4" w:space="0" w:color="000000"/>
              <w:left w:val="single" w:sz="4" w:space="0" w:color="000000"/>
              <w:bottom w:val="single" w:sz="4" w:space="0" w:color="000000"/>
              <w:right w:val="single" w:sz="4" w:space="0" w:color="000000"/>
            </w:tcBorders>
          </w:tcPr>
          <w:p w14:paraId="13010E75" w14:textId="77777777" w:rsidR="0078663B" w:rsidRDefault="0078663B" w:rsidP="004A51C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A946B02" w14:textId="480658A1" w:rsidR="0078663B" w:rsidRDefault="0078663B" w:rsidP="004A51CE">
            <w:r>
              <w:rPr>
                <w:rFonts w:hint="eastAsia"/>
              </w:rPr>
              <w:t>通知管理</w:t>
            </w:r>
          </w:p>
        </w:tc>
      </w:tr>
      <w:tr w:rsidR="0078663B" w14:paraId="7B2036DB" w14:textId="77777777" w:rsidTr="004A51CE">
        <w:tc>
          <w:tcPr>
            <w:tcW w:w="4148" w:type="dxa"/>
            <w:gridSpan w:val="2"/>
            <w:tcBorders>
              <w:top w:val="single" w:sz="4" w:space="0" w:color="000000"/>
              <w:left w:val="single" w:sz="4" w:space="0" w:color="000000"/>
              <w:bottom w:val="single" w:sz="4" w:space="0" w:color="000000"/>
              <w:right w:val="single" w:sz="4" w:space="0" w:color="000000"/>
            </w:tcBorders>
            <w:hideMark/>
          </w:tcPr>
          <w:p w14:paraId="35F2616E" w14:textId="77777777" w:rsidR="0078663B" w:rsidRPr="00B45E5B" w:rsidRDefault="0078663B" w:rsidP="004A51C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E90913A" w14:textId="77777777" w:rsidR="0078663B" w:rsidRDefault="0078663B" w:rsidP="004A51CE">
            <w:r>
              <w:rPr>
                <w:rFonts w:hint="eastAsia"/>
              </w:rPr>
              <w:t>管理员</w:t>
            </w:r>
          </w:p>
        </w:tc>
      </w:tr>
      <w:tr w:rsidR="0078663B" w14:paraId="3C5AF850" w14:textId="77777777" w:rsidTr="004A51CE">
        <w:tc>
          <w:tcPr>
            <w:tcW w:w="4148" w:type="dxa"/>
            <w:gridSpan w:val="2"/>
            <w:tcBorders>
              <w:top w:val="single" w:sz="4" w:space="0" w:color="000000"/>
              <w:left w:val="single" w:sz="4" w:space="0" w:color="000000"/>
              <w:bottom w:val="single" w:sz="4" w:space="0" w:color="000000"/>
              <w:right w:val="single" w:sz="4" w:space="0" w:color="000000"/>
            </w:tcBorders>
          </w:tcPr>
          <w:p w14:paraId="1DE57921" w14:textId="77777777" w:rsidR="0078663B" w:rsidRPr="00B45E5B" w:rsidRDefault="0078663B" w:rsidP="004A51C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764AD5A" w14:textId="77777777" w:rsidR="0078663B" w:rsidRDefault="0078663B" w:rsidP="004A51CE">
            <w:r>
              <w:rPr>
                <w:rFonts w:hint="eastAsia"/>
              </w:rPr>
              <w:t>黑盒测试</w:t>
            </w:r>
          </w:p>
        </w:tc>
      </w:tr>
      <w:tr w:rsidR="0078663B" w14:paraId="5C504BD6" w14:textId="77777777" w:rsidTr="004A51CE">
        <w:tc>
          <w:tcPr>
            <w:tcW w:w="4148" w:type="dxa"/>
            <w:gridSpan w:val="2"/>
            <w:tcBorders>
              <w:top w:val="single" w:sz="4" w:space="0" w:color="000000"/>
              <w:left w:val="single" w:sz="4" w:space="0" w:color="000000"/>
              <w:bottom w:val="single" w:sz="4" w:space="0" w:color="000000"/>
              <w:right w:val="single" w:sz="4" w:space="0" w:color="000000"/>
            </w:tcBorders>
          </w:tcPr>
          <w:p w14:paraId="08F4EBC2" w14:textId="77777777" w:rsidR="0078663B" w:rsidRDefault="0078663B" w:rsidP="004A51C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7052B06" w14:textId="77777777" w:rsidR="0078663B" w:rsidRDefault="0078663B" w:rsidP="004A51CE">
            <w:r>
              <w:rPr>
                <w:rFonts w:hint="eastAsia"/>
              </w:rPr>
              <w:t>无</w:t>
            </w:r>
          </w:p>
        </w:tc>
      </w:tr>
      <w:tr w:rsidR="0078663B" w14:paraId="2EC9CACA" w14:textId="77777777" w:rsidTr="004A51CE">
        <w:tc>
          <w:tcPr>
            <w:tcW w:w="4148" w:type="dxa"/>
            <w:gridSpan w:val="2"/>
            <w:tcBorders>
              <w:top w:val="single" w:sz="4" w:space="0" w:color="000000"/>
              <w:left w:val="single" w:sz="4" w:space="0" w:color="000000"/>
              <w:bottom w:val="single" w:sz="4" w:space="0" w:color="000000"/>
              <w:right w:val="single" w:sz="4" w:space="0" w:color="000000"/>
            </w:tcBorders>
          </w:tcPr>
          <w:p w14:paraId="0F7A3599" w14:textId="77777777" w:rsidR="0078663B" w:rsidRDefault="0078663B" w:rsidP="004A51C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E66F4CA" w14:textId="610C363F" w:rsidR="0078663B" w:rsidRDefault="0078663B" w:rsidP="004A51CE">
            <w:r>
              <w:rPr>
                <w:rFonts w:hint="eastAsia"/>
              </w:rPr>
              <w:t>管理员想去管理网站所有的通知</w:t>
            </w:r>
          </w:p>
        </w:tc>
      </w:tr>
      <w:tr w:rsidR="0078663B" w:rsidRPr="00B45E5B" w14:paraId="41B93831" w14:textId="77777777" w:rsidTr="004A51CE">
        <w:tc>
          <w:tcPr>
            <w:tcW w:w="4148" w:type="dxa"/>
            <w:gridSpan w:val="2"/>
            <w:tcBorders>
              <w:top w:val="single" w:sz="4" w:space="0" w:color="000000"/>
              <w:left w:val="single" w:sz="4" w:space="0" w:color="000000"/>
              <w:bottom w:val="single" w:sz="4" w:space="0" w:color="000000"/>
              <w:right w:val="single" w:sz="4" w:space="0" w:color="000000"/>
            </w:tcBorders>
            <w:hideMark/>
          </w:tcPr>
          <w:p w14:paraId="0E758652" w14:textId="77777777" w:rsidR="0078663B" w:rsidRPr="00B45E5B" w:rsidRDefault="0078663B" w:rsidP="004A51C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DAEB096" w14:textId="05CDE3C7" w:rsidR="0078663B" w:rsidRPr="00B45E5B" w:rsidRDefault="0078663B" w:rsidP="004A51CE">
            <w:r>
              <w:rPr>
                <w:rFonts w:hint="eastAsia"/>
              </w:rPr>
              <w:t>检查管理员是否能进入通知管理界面</w:t>
            </w:r>
          </w:p>
        </w:tc>
      </w:tr>
      <w:tr w:rsidR="0078663B" w:rsidRPr="00507ADD" w14:paraId="6864B6BE" w14:textId="77777777" w:rsidTr="004A51CE">
        <w:trPr>
          <w:trHeight w:val="1445"/>
        </w:trPr>
        <w:tc>
          <w:tcPr>
            <w:tcW w:w="8296" w:type="dxa"/>
            <w:gridSpan w:val="3"/>
            <w:tcBorders>
              <w:top w:val="single" w:sz="4" w:space="0" w:color="000000"/>
              <w:left w:val="single" w:sz="4" w:space="0" w:color="000000"/>
              <w:right w:val="single" w:sz="4" w:space="0" w:color="000000"/>
            </w:tcBorders>
            <w:hideMark/>
          </w:tcPr>
          <w:p w14:paraId="79AD9780" w14:textId="77777777" w:rsidR="0078663B" w:rsidRPr="00507ADD" w:rsidRDefault="0078663B" w:rsidP="004A51CE">
            <w:r w:rsidRPr="00507ADD">
              <w:rPr>
                <w:rFonts w:hint="eastAsia"/>
              </w:rPr>
              <w:t>初始条件和背景：</w:t>
            </w:r>
          </w:p>
          <w:p w14:paraId="1399F254" w14:textId="77777777" w:rsidR="0078663B" w:rsidRDefault="0078663B" w:rsidP="004A51CE">
            <w:r w:rsidRPr="00B45E5B">
              <w:rPr>
                <w:rFonts w:hint="eastAsia"/>
              </w:rPr>
              <w:t>系统</w:t>
            </w:r>
            <w:r>
              <w:rPr>
                <w:rFonts w:hint="eastAsia"/>
              </w:rPr>
              <w:t>：PC端</w:t>
            </w:r>
          </w:p>
          <w:p w14:paraId="13F2387D" w14:textId="77777777" w:rsidR="0078663B" w:rsidRPr="00507ADD" w:rsidRDefault="0078663B" w:rsidP="004A51CE">
            <w:r>
              <w:rPr>
                <w:rFonts w:hint="eastAsia"/>
              </w:rPr>
              <w:t>浏览器：C</w:t>
            </w:r>
            <w:r>
              <w:t>hrome</w:t>
            </w:r>
          </w:p>
          <w:p w14:paraId="4E6DE12F" w14:textId="77777777" w:rsidR="0078663B" w:rsidRPr="00507ADD" w:rsidRDefault="0078663B" w:rsidP="004A51CE">
            <w:r w:rsidRPr="00507ADD">
              <w:rPr>
                <w:rFonts w:hint="eastAsia"/>
              </w:rPr>
              <w:t>注释</w:t>
            </w:r>
            <w:r>
              <w:rPr>
                <w:rFonts w:hint="eastAsia"/>
              </w:rPr>
              <w:t>：无</w:t>
            </w:r>
          </w:p>
        </w:tc>
      </w:tr>
      <w:tr w:rsidR="0078663B" w:rsidRPr="00507ADD" w14:paraId="7F604D9C" w14:textId="77777777" w:rsidTr="004A51C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AC37BB9" w14:textId="77777777" w:rsidR="0078663B" w:rsidRPr="00507ADD" w:rsidRDefault="0078663B" w:rsidP="004A51C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86E6D35" w14:textId="77777777" w:rsidR="0078663B" w:rsidRPr="00507ADD" w:rsidRDefault="0078663B" w:rsidP="004A51CE">
            <w:r w:rsidRPr="00507ADD">
              <w:rPr>
                <w:rFonts w:hint="eastAsia"/>
              </w:rPr>
              <w:t>预期结果</w:t>
            </w:r>
          </w:p>
        </w:tc>
      </w:tr>
      <w:tr w:rsidR="0078663B" w14:paraId="63A1B2FA" w14:textId="77777777" w:rsidTr="004A51CE">
        <w:trPr>
          <w:trHeight w:val="20"/>
        </w:trPr>
        <w:tc>
          <w:tcPr>
            <w:tcW w:w="2155" w:type="dxa"/>
            <w:tcBorders>
              <w:top w:val="single" w:sz="4" w:space="0" w:color="000000"/>
              <w:left w:val="single" w:sz="4" w:space="0" w:color="000000"/>
              <w:bottom w:val="single" w:sz="4" w:space="0" w:color="000000"/>
              <w:right w:val="single" w:sz="4" w:space="0" w:color="000000"/>
            </w:tcBorders>
          </w:tcPr>
          <w:p w14:paraId="2C8E6531" w14:textId="77777777" w:rsidR="0078663B" w:rsidRPr="00B45E5B" w:rsidRDefault="0078663B" w:rsidP="004A51CE">
            <w:r>
              <w:rPr>
                <w:rFonts w:hint="eastAsia"/>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6DCCC4AB" w14:textId="144A76E2" w:rsidR="0078663B" w:rsidRDefault="0078663B" w:rsidP="004A51CE">
            <w:r>
              <w:rPr>
                <w:rFonts w:hint="eastAsia"/>
              </w:rPr>
              <w:t>可见通知管理</w:t>
            </w:r>
          </w:p>
        </w:tc>
      </w:tr>
      <w:tr w:rsidR="0078663B" w14:paraId="3B85A2C6" w14:textId="77777777" w:rsidTr="004A51CE">
        <w:trPr>
          <w:trHeight w:val="20"/>
        </w:trPr>
        <w:tc>
          <w:tcPr>
            <w:tcW w:w="2155" w:type="dxa"/>
            <w:tcBorders>
              <w:top w:val="single" w:sz="4" w:space="0" w:color="000000"/>
              <w:left w:val="single" w:sz="4" w:space="0" w:color="000000"/>
              <w:bottom w:val="single" w:sz="4" w:space="0" w:color="000000"/>
              <w:right w:val="single" w:sz="4" w:space="0" w:color="000000"/>
            </w:tcBorders>
          </w:tcPr>
          <w:p w14:paraId="4D5C1F86" w14:textId="0EB834BB" w:rsidR="0078663B" w:rsidRDefault="0078663B" w:rsidP="004A51CE">
            <w:r>
              <w:rPr>
                <w:rFonts w:hint="eastAsia"/>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62323770" w14:textId="72EEED08" w:rsidR="0078663B" w:rsidRDefault="0078663B" w:rsidP="004A51CE">
            <w:r>
              <w:rPr>
                <w:rFonts w:hint="eastAsia"/>
              </w:rPr>
              <w:t>可见右侧通知管理界面，包括了状态、操作人、日期、类型</w:t>
            </w:r>
          </w:p>
        </w:tc>
      </w:tr>
    </w:tbl>
    <w:p w14:paraId="0E3AF9D1" w14:textId="7460F728" w:rsidR="0078663B" w:rsidRDefault="0078663B" w:rsidP="00E44E10"/>
    <w:p w14:paraId="46F69EC2" w14:textId="77777777" w:rsidR="0078663B" w:rsidRDefault="0078663B">
      <w:r>
        <w:br w:type="page"/>
      </w:r>
    </w:p>
    <w:p w14:paraId="6523A79B" w14:textId="1AB7F405" w:rsidR="0078663B" w:rsidRDefault="0078663B" w:rsidP="0078663B">
      <w:pPr>
        <w:pStyle w:val="a1"/>
      </w:pPr>
      <w:bookmarkStart w:id="1269" w:name="_Toc533356701"/>
      <w:r>
        <w:rPr>
          <w:rFonts w:hint="eastAsia"/>
        </w:rPr>
        <w:lastRenderedPageBreak/>
        <w:t>添加系统通知</w:t>
      </w:r>
      <w:bookmarkEnd w:id="1269"/>
    </w:p>
    <w:tbl>
      <w:tblPr>
        <w:tblStyle w:val="14"/>
        <w:tblW w:w="8296" w:type="dxa"/>
        <w:tblLook w:val="04A0" w:firstRow="1" w:lastRow="0" w:firstColumn="1" w:lastColumn="0" w:noHBand="0" w:noVBand="1"/>
      </w:tblPr>
      <w:tblGrid>
        <w:gridCol w:w="2155"/>
        <w:gridCol w:w="1993"/>
        <w:gridCol w:w="4148"/>
      </w:tblGrid>
      <w:tr w:rsidR="0078663B" w:rsidRPr="00B45E5B" w14:paraId="3BFEC366" w14:textId="77777777" w:rsidTr="004A51CE">
        <w:tc>
          <w:tcPr>
            <w:tcW w:w="4148" w:type="dxa"/>
            <w:gridSpan w:val="2"/>
            <w:tcBorders>
              <w:top w:val="single" w:sz="4" w:space="0" w:color="000000"/>
              <w:left w:val="single" w:sz="4" w:space="0" w:color="000000"/>
              <w:bottom w:val="single" w:sz="4" w:space="0" w:color="000000"/>
              <w:right w:val="single" w:sz="4" w:space="0" w:color="000000"/>
            </w:tcBorders>
            <w:hideMark/>
          </w:tcPr>
          <w:p w14:paraId="23E1DC26" w14:textId="77777777" w:rsidR="0078663B" w:rsidRPr="00B45E5B" w:rsidRDefault="0078663B" w:rsidP="004A51C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AC7546E" w14:textId="77777777" w:rsidR="0078663B" w:rsidRPr="00B45E5B" w:rsidRDefault="0078663B" w:rsidP="004A51CE">
            <w:r>
              <w:rPr>
                <w:rFonts w:hint="eastAsia"/>
              </w:rPr>
              <w:t>TC</w:t>
            </w:r>
            <w:r>
              <w:t>-A-</w:t>
            </w:r>
          </w:p>
        </w:tc>
      </w:tr>
      <w:tr w:rsidR="0078663B" w14:paraId="6224F7FA" w14:textId="77777777" w:rsidTr="004A51CE">
        <w:tc>
          <w:tcPr>
            <w:tcW w:w="4148" w:type="dxa"/>
            <w:gridSpan w:val="2"/>
            <w:tcBorders>
              <w:top w:val="single" w:sz="4" w:space="0" w:color="000000"/>
              <w:left w:val="single" w:sz="4" w:space="0" w:color="000000"/>
              <w:bottom w:val="single" w:sz="4" w:space="0" w:color="000000"/>
              <w:right w:val="single" w:sz="4" w:space="0" w:color="000000"/>
            </w:tcBorders>
          </w:tcPr>
          <w:p w14:paraId="379AE5D0" w14:textId="77777777" w:rsidR="0078663B" w:rsidRPr="00B45E5B" w:rsidRDefault="0078663B" w:rsidP="004A51C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C6F3A86" w14:textId="71AB1FCE" w:rsidR="0078663B" w:rsidRDefault="0078663B" w:rsidP="004A51CE">
            <w:r>
              <w:rPr>
                <w:rFonts w:hint="eastAsia"/>
              </w:rPr>
              <w:t>添加系统通知</w:t>
            </w:r>
          </w:p>
        </w:tc>
      </w:tr>
      <w:tr w:rsidR="0078663B" w14:paraId="5AF16F15" w14:textId="77777777" w:rsidTr="004A51CE">
        <w:tc>
          <w:tcPr>
            <w:tcW w:w="4148" w:type="dxa"/>
            <w:gridSpan w:val="2"/>
            <w:tcBorders>
              <w:top w:val="single" w:sz="4" w:space="0" w:color="000000"/>
              <w:left w:val="single" w:sz="4" w:space="0" w:color="000000"/>
              <w:bottom w:val="single" w:sz="4" w:space="0" w:color="000000"/>
              <w:right w:val="single" w:sz="4" w:space="0" w:color="000000"/>
            </w:tcBorders>
          </w:tcPr>
          <w:p w14:paraId="3F4A0EBB" w14:textId="77777777" w:rsidR="0078663B" w:rsidRDefault="0078663B" w:rsidP="004A51C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723FEC4" w14:textId="7E525EE1" w:rsidR="0078663B" w:rsidRDefault="0078663B" w:rsidP="004A51CE">
            <w:r>
              <w:rPr>
                <w:rFonts w:hint="eastAsia"/>
              </w:rPr>
              <w:t>添加系统通知</w:t>
            </w:r>
          </w:p>
        </w:tc>
      </w:tr>
      <w:tr w:rsidR="0078663B" w14:paraId="43B793A0" w14:textId="77777777" w:rsidTr="004A51CE">
        <w:tc>
          <w:tcPr>
            <w:tcW w:w="4148" w:type="dxa"/>
            <w:gridSpan w:val="2"/>
            <w:tcBorders>
              <w:top w:val="single" w:sz="4" w:space="0" w:color="000000"/>
              <w:left w:val="single" w:sz="4" w:space="0" w:color="000000"/>
              <w:bottom w:val="single" w:sz="4" w:space="0" w:color="000000"/>
              <w:right w:val="single" w:sz="4" w:space="0" w:color="000000"/>
            </w:tcBorders>
            <w:hideMark/>
          </w:tcPr>
          <w:p w14:paraId="7B3F5636" w14:textId="77777777" w:rsidR="0078663B" w:rsidRPr="00B45E5B" w:rsidRDefault="0078663B" w:rsidP="004A51C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7DB50CD" w14:textId="77777777" w:rsidR="0078663B" w:rsidRDefault="0078663B" w:rsidP="004A51CE">
            <w:r>
              <w:rPr>
                <w:rFonts w:hint="eastAsia"/>
              </w:rPr>
              <w:t>管理员</w:t>
            </w:r>
          </w:p>
        </w:tc>
      </w:tr>
      <w:tr w:rsidR="0078663B" w14:paraId="21147F7F" w14:textId="77777777" w:rsidTr="004A51CE">
        <w:tc>
          <w:tcPr>
            <w:tcW w:w="4148" w:type="dxa"/>
            <w:gridSpan w:val="2"/>
            <w:tcBorders>
              <w:top w:val="single" w:sz="4" w:space="0" w:color="000000"/>
              <w:left w:val="single" w:sz="4" w:space="0" w:color="000000"/>
              <w:bottom w:val="single" w:sz="4" w:space="0" w:color="000000"/>
              <w:right w:val="single" w:sz="4" w:space="0" w:color="000000"/>
            </w:tcBorders>
          </w:tcPr>
          <w:p w14:paraId="74A74214" w14:textId="77777777" w:rsidR="0078663B" w:rsidRPr="00B45E5B" w:rsidRDefault="0078663B" w:rsidP="004A51C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F9EFB1E" w14:textId="677612BF" w:rsidR="0078663B" w:rsidRDefault="0078663B" w:rsidP="004A51CE">
            <w:r>
              <w:rPr>
                <w:rFonts w:hint="eastAsia"/>
              </w:rPr>
              <w:t>黑盒测试：等价类划分</w:t>
            </w:r>
          </w:p>
        </w:tc>
      </w:tr>
      <w:tr w:rsidR="0078663B" w14:paraId="579C13FC" w14:textId="77777777" w:rsidTr="004A51CE">
        <w:tc>
          <w:tcPr>
            <w:tcW w:w="4148" w:type="dxa"/>
            <w:gridSpan w:val="2"/>
            <w:tcBorders>
              <w:top w:val="single" w:sz="4" w:space="0" w:color="000000"/>
              <w:left w:val="single" w:sz="4" w:space="0" w:color="000000"/>
              <w:bottom w:val="single" w:sz="4" w:space="0" w:color="000000"/>
              <w:right w:val="single" w:sz="4" w:space="0" w:color="000000"/>
            </w:tcBorders>
          </w:tcPr>
          <w:p w14:paraId="2A6BFD8F" w14:textId="77777777" w:rsidR="0078663B" w:rsidRDefault="0078663B" w:rsidP="004A51C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BEB294D" w14:textId="323EBA05" w:rsidR="0078663B" w:rsidRDefault="0078663B" w:rsidP="004A51CE">
            <w:r>
              <w:rPr>
                <w:rFonts w:hint="eastAsia"/>
              </w:rPr>
              <w:t>通知管理</w:t>
            </w:r>
          </w:p>
        </w:tc>
      </w:tr>
      <w:tr w:rsidR="0078663B" w14:paraId="536448B6" w14:textId="77777777" w:rsidTr="004A51CE">
        <w:tc>
          <w:tcPr>
            <w:tcW w:w="4148" w:type="dxa"/>
            <w:gridSpan w:val="2"/>
            <w:tcBorders>
              <w:top w:val="single" w:sz="4" w:space="0" w:color="000000"/>
              <w:left w:val="single" w:sz="4" w:space="0" w:color="000000"/>
              <w:bottom w:val="single" w:sz="4" w:space="0" w:color="000000"/>
              <w:right w:val="single" w:sz="4" w:space="0" w:color="000000"/>
            </w:tcBorders>
          </w:tcPr>
          <w:p w14:paraId="19B7A069" w14:textId="77777777" w:rsidR="0078663B" w:rsidRDefault="0078663B" w:rsidP="004A51C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491AB45" w14:textId="47B3D280" w:rsidR="0078663B" w:rsidRDefault="0078663B" w:rsidP="004A51CE">
            <w:r>
              <w:rPr>
                <w:rFonts w:hint="eastAsia"/>
              </w:rPr>
              <w:t>管理员想添加一条系统通知，该通知对所有用户发送</w:t>
            </w:r>
          </w:p>
        </w:tc>
      </w:tr>
      <w:tr w:rsidR="0078663B" w:rsidRPr="00B45E5B" w14:paraId="5529F7AA" w14:textId="77777777" w:rsidTr="004A51CE">
        <w:tc>
          <w:tcPr>
            <w:tcW w:w="4148" w:type="dxa"/>
            <w:gridSpan w:val="2"/>
            <w:tcBorders>
              <w:top w:val="single" w:sz="4" w:space="0" w:color="000000"/>
              <w:left w:val="single" w:sz="4" w:space="0" w:color="000000"/>
              <w:bottom w:val="single" w:sz="4" w:space="0" w:color="000000"/>
              <w:right w:val="single" w:sz="4" w:space="0" w:color="000000"/>
            </w:tcBorders>
            <w:hideMark/>
          </w:tcPr>
          <w:p w14:paraId="4946555E" w14:textId="77777777" w:rsidR="0078663B" w:rsidRPr="00B45E5B" w:rsidRDefault="0078663B" w:rsidP="004A51C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A45DC87" w14:textId="597E6800" w:rsidR="0078663B" w:rsidRPr="00B45E5B" w:rsidRDefault="0078663B" w:rsidP="004A51CE">
            <w:r>
              <w:rPr>
                <w:rFonts w:hint="eastAsia"/>
              </w:rPr>
              <w:t>检查管理员是否能成功发送一条系统通知</w:t>
            </w:r>
          </w:p>
        </w:tc>
      </w:tr>
      <w:tr w:rsidR="0078663B" w:rsidRPr="00507ADD" w14:paraId="405E98BD" w14:textId="77777777" w:rsidTr="004A51CE">
        <w:trPr>
          <w:trHeight w:val="1445"/>
        </w:trPr>
        <w:tc>
          <w:tcPr>
            <w:tcW w:w="8296" w:type="dxa"/>
            <w:gridSpan w:val="3"/>
            <w:tcBorders>
              <w:top w:val="single" w:sz="4" w:space="0" w:color="000000"/>
              <w:left w:val="single" w:sz="4" w:space="0" w:color="000000"/>
              <w:right w:val="single" w:sz="4" w:space="0" w:color="000000"/>
            </w:tcBorders>
            <w:hideMark/>
          </w:tcPr>
          <w:p w14:paraId="460F1FAE" w14:textId="77777777" w:rsidR="0078663B" w:rsidRPr="00507ADD" w:rsidRDefault="0078663B" w:rsidP="004A51CE">
            <w:r w:rsidRPr="00507ADD">
              <w:rPr>
                <w:rFonts w:hint="eastAsia"/>
              </w:rPr>
              <w:t>初始条件和背景：</w:t>
            </w:r>
          </w:p>
          <w:p w14:paraId="4D3F37C4" w14:textId="77777777" w:rsidR="0078663B" w:rsidRDefault="0078663B" w:rsidP="004A51CE">
            <w:r w:rsidRPr="00B45E5B">
              <w:rPr>
                <w:rFonts w:hint="eastAsia"/>
              </w:rPr>
              <w:t>系统</w:t>
            </w:r>
            <w:r>
              <w:rPr>
                <w:rFonts w:hint="eastAsia"/>
              </w:rPr>
              <w:t>：PC端</w:t>
            </w:r>
          </w:p>
          <w:p w14:paraId="0D4B4714" w14:textId="77777777" w:rsidR="0078663B" w:rsidRPr="00507ADD" w:rsidRDefault="0078663B" w:rsidP="004A51CE">
            <w:r>
              <w:rPr>
                <w:rFonts w:hint="eastAsia"/>
              </w:rPr>
              <w:t>浏览器：C</w:t>
            </w:r>
            <w:r>
              <w:t>hrome</w:t>
            </w:r>
          </w:p>
          <w:p w14:paraId="1BF27AD2" w14:textId="77777777" w:rsidR="0078663B" w:rsidRPr="00507ADD" w:rsidRDefault="0078663B" w:rsidP="004A51CE">
            <w:r w:rsidRPr="00507ADD">
              <w:rPr>
                <w:rFonts w:hint="eastAsia"/>
              </w:rPr>
              <w:t>注释</w:t>
            </w:r>
            <w:r>
              <w:rPr>
                <w:rFonts w:hint="eastAsia"/>
              </w:rPr>
              <w:t>：无</w:t>
            </w:r>
          </w:p>
        </w:tc>
      </w:tr>
      <w:tr w:rsidR="0078663B" w:rsidRPr="00507ADD" w14:paraId="6623996C" w14:textId="77777777" w:rsidTr="004A51C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8166B52" w14:textId="77777777" w:rsidR="0078663B" w:rsidRPr="00507ADD" w:rsidRDefault="0078663B" w:rsidP="004A51C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F1FE867" w14:textId="77777777" w:rsidR="0078663B" w:rsidRPr="00507ADD" w:rsidRDefault="0078663B" w:rsidP="004A51CE">
            <w:r w:rsidRPr="00507ADD">
              <w:rPr>
                <w:rFonts w:hint="eastAsia"/>
              </w:rPr>
              <w:t>预期结果</w:t>
            </w:r>
          </w:p>
        </w:tc>
      </w:tr>
      <w:tr w:rsidR="0078663B" w14:paraId="573EC824" w14:textId="77777777" w:rsidTr="004A51CE">
        <w:trPr>
          <w:trHeight w:val="20"/>
        </w:trPr>
        <w:tc>
          <w:tcPr>
            <w:tcW w:w="2155" w:type="dxa"/>
            <w:tcBorders>
              <w:top w:val="single" w:sz="4" w:space="0" w:color="000000"/>
              <w:left w:val="single" w:sz="4" w:space="0" w:color="000000"/>
              <w:bottom w:val="single" w:sz="4" w:space="0" w:color="000000"/>
              <w:right w:val="single" w:sz="4" w:space="0" w:color="000000"/>
            </w:tcBorders>
          </w:tcPr>
          <w:p w14:paraId="7EC1B48C" w14:textId="77777777" w:rsidR="0078663B" w:rsidRPr="00B45E5B" w:rsidRDefault="0078663B" w:rsidP="004A51CE">
            <w:r>
              <w:rPr>
                <w:rFonts w:hint="eastAsia"/>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683869C6" w14:textId="77777777" w:rsidR="0078663B" w:rsidRDefault="0078663B" w:rsidP="004A51CE">
            <w:r>
              <w:rPr>
                <w:rFonts w:hint="eastAsia"/>
              </w:rPr>
              <w:t>可见通知管理</w:t>
            </w:r>
          </w:p>
        </w:tc>
      </w:tr>
      <w:tr w:rsidR="0078663B" w14:paraId="090A48F0" w14:textId="77777777" w:rsidTr="004A51CE">
        <w:trPr>
          <w:trHeight w:val="20"/>
        </w:trPr>
        <w:tc>
          <w:tcPr>
            <w:tcW w:w="2155" w:type="dxa"/>
            <w:tcBorders>
              <w:top w:val="single" w:sz="4" w:space="0" w:color="000000"/>
              <w:left w:val="single" w:sz="4" w:space="0" w:color="000000"/>
              <w:bottom w:val="single" w:sz="4" w:space="0" w:color="000000"/>
              <w:right w:val="single" w:sz="4" w:space="0" w:color="000000"/>
            </w:tcBorders>
          </w:tcPr>
          <w:p w14:paraId="1E90E68B" w14:textId="77777777" w:rsidR="0078663B" w:rsidRDefault="0078663B" w:rsidP="004A51CE">
            <w:r>
              <w:rPr>
                <w:rFonts w:hint="eastAsia"/>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37E937B1" w14:textId="77777777" w:rsidR="0078663B" w:rsidRDefault="0078663B" w:rsidP="004A51CE">
            <w:r>
              <w:rPr>
                <w:rFonts w:hint="eastAsia"/>
              </w:rPr>
              <w:t>可见右侧通知管理界面，包括了状态、操作人、日期、类型</w:t>
            </w:r>
          </w:p>
        </w:tc>
      </w:tr>
      <w:tr w:rsidR="0078663B" w14:paraId="5D1FF3AD" w14:textId="77777777" w:rsidTr="004A51CE">
        <w:trPr>
          <w:trHeight w:val="20"/>
        </w:trPr>
        <w:tc>
          <w:tcPr>
            <w:tcW w:w="2155" w:type="dxa"/>
            <w:tcBorders>
              <w:top w:val="single" w:sz="4" w:space="0" w:color="000000"/>
              <w:left w:val="single" w:sz="4" w:space="0" w:color="000000"/>
              <w:bottom w:val="single" w:sz="4" w:space="0" w:color="000000"/>
              <w:right w:val="single" w:sz="4" w:space="0" w:color="000000"/>
            </w:tcBorders>
          </w:tcPr>
          <w:p w14:paraId="51FFF7D9" w14:textId="1A70F7BF" w:rsidR="0078663B" w:rsidRDefault="0078663B" w:rsidP="004A51CE">
            <w:r>
              <w:rPr>
                <w:rFonts w:hint="eastAsia"/>
              </w:rPr>
              <w:t>点击下方新增按钮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3D4286E" w14:textId="4023A1C8" w:rsidR="0078663B" w:rsidRDefault="0078663B" w:rsidP="004A51CE">
            <w:r>
              <w:rPr>
                <w:rFonts w:hint="eastAsia"/>
              </w:rPr>
              <w:t>弹出新增系统通知框，包含了一个内容框</w:t>
            </w:r>
          </w:p>
        </w:tc>
      </w:tr>
    </w:tbl>
    <w:p w14:paraId="7BC29F2A" w14:textId="1C171216" w:rsidR="000560CD" w:rsidRDefault="000560CD" w:rsidP="00E44E10"/>
    <w:p w14:paraId="3C1DA7BD" w14:textId="77777777" w:rsidR="000560CD" w:rsidRDefault="000560CD">
      <w:r>
        <w:br w:type="page"/>
      </w:r>
    </w:p>
    <w:p w14:paraId="74282576" w14:textId="6DD46A4B" w:rsidR="000560CD" w:rsidRDefault="000560CD" w:rsidP="000560CD">
      <w:pPr>
        <w:pStyle w:val="a1"/>
      </w:pPr>
      <w:bookmarkStart w:id="1270" w:name="_Toc533356702"/>
      <w:r>
        <w:rPr>
          <w:rFonts w:hint="eastAsia"/>
        </w:rPr>
        <w:lastRenderedPageBreak/>
        <w:t>浏览所有通知</w:t>
      </w:r>
      <w:bookmarkEnd w:id="1270"/>
    </w:p>
    <w:tbl>
      <w:tblPr>
        <w:tblStyle w:val="14"/>
        <w:tblW w:w="8296" w:type="dxa"/>
        <w:tblLook w:val="04A0" w:firstRow="1" w:lastRow="0" w:firstColumn="1" w:lastColumn="0" w:noHBand="0" w:noVBand="1"/>
      </w:tblPr>
      <w:tblGrid>
        <w:gridCol w:w="2155"/>
        <w:gridCol w:w="1993"/>
        <w:gridCol w:w="4148"/>
      </w:tblGrid>
      <w:tr w:rsidR="000560CD" w:rsidRPr="00B45E5B" w14:paraId="67A10279" w14:textId="77777777" w:rsidTr="004A51CE">
        <w:tc>
          <w:tcPr>
            <w:tcW w:w="4148" w:type="dxa"/>
            <w:gridSpan w:val="2"/>
            <w:tcBorders>
              <w:top w:val="single" w:sz="4" w:space="0" w:color="000000"/>
              <w:left w:val="single" w:sz="4" w:space="0" w:color="000000"/>
              <w:bottom w:val="single" w:sz="4" w:space="0" w:color="000000"/>
              <w:right w:val="single" w:sz="4" w:space="0" w:color="000000"/>
            </w:tcBorders>
            <w:hideMark/>
          </w:tcPr>
          <w:p w14:paraId="43320FCF" w14:textId="77777777" w:rsidR="000560CD" w:rsidRPr="00B45E5B" w:rsidRDefault="000560CD" w:rsidP="004A51C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295606C" w14:textId="77777777" w:rsidR="000560CD" w:rsidRPr="00B45E5B" w:rsidRDefault="000560CD" w:rsidP="004A51CE">
            <w:r>
              <w:rPr>
                <w:rFonts w:hint="eastAsia"/>
              </w:rPr>
              <w:t>TC</w:t>
            </w:r>
            <w:r>
              <w:t>-A-</w:t>
            </w:r>
          </w:p>
        </w:tc>
      </w:tr>
      <w:tr w:rsidR="000560CD" w14:paraId="4BACA97D" w14:textId="77777777" w:rsidTr="004A51CE">
        <w:tc>
          <w:tcPr>
            <w:tcW w:w="4148" w:type="dxa"/>
            <w:gridSpan w:val="2"/>
            <w:tcBorders>
              <w:top w:val="single" w:sz="4" w:space="0" w:color="000000"/>
              <w:left w:val="single" w:sz="4" w:space="0" w:color="000000"/>
              <w:bottom w:val="single" w:sz="4" w:space="0" w:color="000000"/>
              <w:right w:val="single" w:sz="4" w:space="0" w:color="000000"/>
            </w:tcBorders>
          </w:tcPr>
          <w:p w14:paraId="26E8C3E2" w14:textId="77777777" w:rsidR="000560CD" w:rsidRPr="00B45E5B" w:rsidRDefault="000560CD" w:rsidP="004A51C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AAF8C78" w14:textId="58FA6237" w:rsidR="000560CD" w:rsidRDefault="000560CD" w:rsidP="004A51CE">
            <w:r>
              <w:rPr>
                <w:rFonts w:hint="eastAsia"/>
              </w:rPr>
              <w:t>浏览所有通知</w:t>
            </w:r>
          </w:p>
        </w:tc>
      </w:tr>
      <w:tr w:rsidR="000560CD" w14:paraId="500F3546" w14:textId="77777777" w:rsidTr="004A51CE">
        <w:tc>
          <w:tcPr>
            <w:tcW w:w="4148" w:type="dxa"/>
            <w:gridSpan w:val="2"/>
            <w:tcBorders>
              <w:top w:val="single" w:sz="4" w:space="0" w:color="000000"/>
              <w:left w:val="single" w:sz="4" w:space="0" w:color="000000"/>
              <w:bottom w:val="single" w:sz="4" w:space="0" w:color="000000"/>
              <w:right w:val="single" w:sz="4" w:space="0" w:color="000000"/>
            </w:tcBorders>
          </w:tcPr>
          <w:p w14:paraId="39EF0EB5" w14:textId="77777777" w:rsidR="000560CD" w:rsidRDefault="000560CD" w:rsidP="004A51C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313F79E" w14:textId="64F528BD" w:rsidR="000560CD" w:rsidRDefault="000560CD" w:rsidP="004A51CE">
            <w:r>
              <w:rPr>
                <w:rFonts w:hint="eastAsia"/>
              </w:rPr>
              <w:t>浏览所有通知</w:t>
            </w:r>
          </w:p>
        </w:tc>
      </w:tr>
      <w:tr w:rsidR="000560CD" w14:paraId="0BEDFBB7" w14:textId="77777777" w:rsidTr="004A51CE">
        <w:tc>
          <w:tcPr>
            <w:tcW w:w="4148" w:type="dxa"/>
            <w:gridSpan w:val="2"/>
            <w:tcBorders>
              <w:top w:val="single" w:sz="4" w:space="0" w:color="000000"/>
              <w:left w:val="single" w:sz="4" w:space="0" w:color="000000"/>
              <w:bottom w:val="single" w:sz="4" w:space="0" w:color="000000"/>
              <w:right w:val="single" w:sz="4" w:space="0" w:color="000000"/>
            </w:tcBorders>
            <w:hideMark/>
          </w:tcPr>
          <w:p w14:paraId="727BA634" w14:textId="77777777" w:rsidR="000560CD" w:rsidRPr="00B45E5B" w:rsidRDefault="000560CD" w:rsidP="004A51C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CA408B0" w14:textId="77777777" w:rsidR="000560CD" w:rsidRDefault="000560CD" w:rsidP="004A51CE">
            <w:r>
              <w:rPr>
                <w:rFonts w:hint="eastAsia"/>
              </w:rPr>
              <w:t>管理员</w:t>
            </w:r>
          </w:p>
        </w:tc>
      </w:tr>
      <w:tr w:rsidR="000560CD" w14:paraId="3BCD357B" w14:textId="77777777" w:rsidTr="004A51CE">
        <w:tc>
          <w:tcPr>
            <w:tcW w:w="4148" w:type="dxa"/>
            <w:gridSpan w:val="2"/>
            <w:tcBorders>
              <w:top w:val="single" w:sz="4" w:space="0" w:color="000000"/>
              <w:left w:val="single" w:sz="4" w:space="0" w:color="000000"/>
              <w:bottom w:val="single" w:sz="4" w:space="0" w:color="000000"/>
              <w:right w:val="single" w:sz="4" w:space="0" w:color="000000"/>
            </w:tcBorders>
          </w:tcPr>
          <w:p w14:paraId="43DE62AA" w14:textId="77777777" w:rsidR="000560CD" w:rsidRPr="00B45E5B" w:rsidRDefault="000560CD" w:rsidP="004A51C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57BDCAA" w14:textId="629001D5" w:rsidR="000560CD" w:rsidRDefault="000560CD" w:rsidP="004A51CE">
            <w:r>
              <w:rPr>
                <w:rFonts w:hint="eastAsia"/>
              </w:rPr>
              <w:t>黑盒测试</w:t>
            </w:r>
            <w:r>
              <w:t xml:space="preserve"> </w:t>
            </w:r>
          </w:p>
        </w:tc>
      </w:tr>
      <w:tr w:rsidR="000560CD" w14:paraId="34BBB637" w14:textId="77777777" w:rsidTr="004A51CE">
        <w:tc>
          <w:tcPr>
            <w:tcW w:w="4148" w:type="dxa"/>
            <w:gridSpan w:val="2"/>
            <w:tcBorders>
              <w:top w:val="single" w:sz="4" w:space="0" w:color="000000"/>
              <w:left w:val="single" w:sz="4" w:space="0" w:color="000000"/>
              <w:bottom w:val="single" w:sz="4" w:space="0" w:color="000000"/>
              <w:right w:val="single" w:sz="4" w:space="0" w:color="000000"/>
            </w:tcBorders>
          </w:tcPr>
          <w:p w14:paraId="4A8993B6" w14:textId="77777777" w:rsidR="000560CD" w:rsidRDefault="000560CD" w:rsidP="004A51C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AF499C4" w14:textId="77777777" w:rsidR="000560CD" w:rsidRDefault="000560CD" w:rsidP="004A51CE">
            <w:r>
              <w:rPr>
                <w:rFonts w:hint="eastAsia"/>
              </w:rPr>
              <w:t>通知管理</w:t>
            </w:r>
          </w:p>
        </w:tc>
      </w:tr>
      <w:tr w:rsidR="000560CD" w14:paraId="55163956" w14:textId="77777777" w:rsidTr="004A51CE">
        <w:tc>
          <w:tcPr>
            <w:tcW w:w="4148" w:type="dxa"/>
            <w:gridSpan w:val="2"/>
            <w:tcBorders>
              <w:top w:val="single" w:sz="4" w:space="0" w:color="000000"/>
              <w:left w:val="single" w:sz="4" w:space="0" w:color="000000"/>
              <w:bottom w:val="single" w:sz="4" w:space="0" w:color="000000"/>
              <w:right w:val="single" w:sz="4" w:space="0" w:color="000000"/>
            </w:tcBorders>
          </w:tcPr>
          <w:p w14:paraId="204A36CC" w14:textId="77777777" w:rsidR="000560CD" w:rsidRDefault="000560CD" w:rsidP="004A51C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A24E947" w14:textId="7B75C433" w:rsidR="000560CD" w:rsidRDefault="000560CD" w:rsidP="004A51CE">
            <w:r>
              <w:rPr>
                <w:rFonts w:hint="eastAsia"/>
              </w:rPr>
              <w:t>管理员想浏览所有的通知</w:t>
            </w:r>
          </w:p>
        </w:tc>
      </w:tr>
      <w:tr w:rsidR="000560CD" w:rsidRPr="00B45E5B" w14:paraId="55836634" w14:textId="77777777" w:rsidTr="004A51CE">
        <w:tc>
          <w:tcPr>
            <w:tcW w:w="4148" w:type="dxa"/>
            <w:gridSpan w:val="2"/>
            <w:tcBorders>
              <w:top w:val="single" w:sz="4" w:space="0" w:color="000000"/>
              <w:left w:val="single" w:sz="4" w:space="0" w:color="000000"/>
              <w:bottom w:val="single" w:sz="4" w:space="0" w:color="000000"/>
              <w:right w:val="single" w:sz="4" w:space="0" w:color="000000"/>
            </w:tcBorders>
            <w:hideMark/>
          </w:tcPr>
          <w:p w14:paraId="50A26B56" w14:textId="77777777" w:rsidR="000560CD" w:rsidRPr="00B45E5B" w:rsidRDefault="000560CD" w:rsidP="004A51C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1FCACF2" w14:textId="33C2AD51" w:rsidR="000560CD" w:rsidRPr="00B45E5B" w:rsidRDefault="000560CD" w:rsidP="004A51CE">
            <w:r>
              <w:rPr>
                <w:rFonts w:hint="eastAsia"/>
              </w:rPr>
              <w:t>所有的通知是否能在通知管理页面显示</w:t>
            </w:r>
          </w:p>
        </w:tc>
      </w:tr>
      <w:tr w:rsidR="000560CD" w:rsidRPr="00507ADD" w14:paraId="10F9674D" w14:textId="77777777" w:rsidTr="004A51CE">
        <w:trPr>
          <w:trHeight w:val="1445"/>
        </w:trPr>
        <w:tc>
          <w:tcPr>
            <w:tcW w:w="8296" w:type="dxa"/>
            <w:gridSpan w:val="3"/>
            <w:tcBorders>
              <w:top w:val="single" w:sz="4" w:space="0" w:color="000000"/>
              <w:left w:val="single" w:sz="4" w:space="0" w:color="000000"/>
              <w:right w:val="single" w:sz="4" w:space="0" w:color="000000"/>
            </w:tcBorders>
            <w:hideMark/>
          </w:tcPr>
          <w:p w14:paraId="2CF4ABC4" w14:textId="77777777" w:rsidR="000560CD" w:rsidRPr="00507ADD" w:rsidRDefault="000560CD" w:rsidP="004A51CE">
            <w:r w:rsidRPr="00507ADD">
              <w:rPr>
                <w:rFonts w:hint="eastAsia"/>
              </w:rPr>
              <w:t>初始条件和背景：</w:t>
            </w:r>
          </w:p>
          <w:p w14:paraId="416E44A3" w14:textId="77777777" w:rsidR="000560CD" w:rsidRDefault="000560CD" w:rsidP="004A51CE">
            <w:r w:rsidRPr="00B45E5B">
              <w:rPr>
                <w:rFonts w:hint="eastAsia"/>
              </w:rPr>
              <w:t>系统</w:t>
            </w:r>
            <w:r>
              <w:rPr>
                <w:rFonts w:hint="eastAsia"/>
              </w:rPr>
              <w:t>：PC端</w:t>
            </w:r>
          </w:p>
          <w:p w14:paraId="3E4BF12A" w14:textId="77777777" w:rsidR="000560CD" w:rsidRPr="00507ADD" w:rsidRDefault="000560CD" w:rsidP="004A51CE">
            <w:r>
              <w:rPr>
                <w:rFonts w:hint="eastAsia"/>
              </w:rPr>
              <w:t>浏览器：C</w:t>
            </w:r>
            <w:r>
              <w:t>hrome</w:t>
            </w:r>
          </w:p>
          <w:p w14:paraId="026FAAD5" w14:textId="77777777" w:rsidR="000560CD" w:rsidRPr="00507ADD" w:rsidRDefault="000560CD" w:rsidP="004A51CE">
            <w:r w:rsidRPr="00507ADD">
              <w:rPr>
                <w:rFonts w:hint="eastAsia"/>
              </w:rPr>
              <w:t>注释</w:t>
            </w:r>
            <w:r>
              <w:rPr>
                <w:rFonts w:hint="eastAsia"/>
              </w:rPr>
              <w:t>：无</w:t>
            </w:r>
          </w:p>
        </w:tc>
      </w:tr>
      <w:tr w:rsidR="000560CD" w:rsidRPr="00507ADD" w14:paraId="364DA19D" w14:textId="77777777" w:rsidTr="004A51C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AFCB81C" w14:textId="77777777" w:rsidR="000560CD" w:rsidRPr="00507ADD" w:rsidRDefault="000560CD" w:rsidP="004A51C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C2FF16C" w14:textId="77777777" w:rsidR="000560CD" w:rsidRPr="00507ADD" w:rsidRDefault="000560CD" w:rsidP="004A51CE">
            <w:r w:rsidRPr="00507ADD">
              <w:rPr>
                <w:rFonts w:hint="eastAsia"/>
              </w:rPr>
              <w:t>预期结果</w:t>
            </w:r>
          </w:p>
        </w:tc>
      </w:tr>
      <w:tr w:rsidR="000560CD" w14:paraId="14814133" w14:textId="77777777" w:rsidTr="004A51CE">
        <w:trPr>
          <w:trHeight w:val="20"/>
        </w:trPr>
        <w:tc>
          <w:tcPr>
            <w:tcW w:w="2155" w:type="dxa"/>
            <w:tcBorders>
              <w:top w:val="single" w:sz="4" w:space="0" w:color="000000"/>
              <w:left w:val="single" w:sz="4" w:space="0" w:color="000000"/>
              <w:bottom w:val="single" w:sz="4" w:space="0" w:color="000000"/>
              <w:right w:val="single" w:sz="4" w:space="0" w:color="000000"/>
            </w:tcBorders>
          </w:tcPr>
          <w:p w14:paraId="5B3DD4A8" w14:textId="77777777" w:rsidR="000560CD" w:rsidRPr="00B45E5B" w:rsidRDefault="000560CD" w:rsidP="004A51CE">
            <w:r>
              <w:rPr>
                <w:rFonts w:hint="eastAsia"/>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6E141BF4" w14:textId="77777777" w:rsidR="000560CD" w:rsidRDefault="000560CD" w:rsidP="004A51CE">
            <w:r>
              <w:rPr>
                <w:rFonts w:hint="eastAsia"/>
              </w:rPr>
              <w:t>可见通知管理</w:t>
            </w:r>
          </w:p>
        </w:tc>
      </w:tr>
      <w:tr w:rsidR="000560CD" w14:paraId="063D8BAC" w14:textId="77777777" w:rsidTr="004A51CE">
        <w:trPr>
          <w:trHeight w:val="20"/>
        </w:trPr>
        <w:tc>
          <w:tcPr>
            <w:tcW w:w="2155" w:type="dxa"/>
            <w:tcBorders>
              <w:top w:val="single" w:sz="4" w:space="0" w:color="000000"/>
              <w:left w:val="single" w:sz="4" w:space="0" w:color="000000"/>
              <w:bottom w:val="single" w:sz="4" w:space="0" w:color="000000"/>
              <w:right w:val="single" w:sz="4" w:space="0" w:color="000000"/>
            </w:tcBorders>
          </w:tcPr>
          <w:p w14:paraId="3DAF082F" w14:textId="77777777" w:rsidR="000560CD" w:rsidRDefault="000560CD" w:rsidP="004A51CE">
            <w:r>
              <w:rPr>
                <w:rFonts w:hint="eastAsia"/>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7ED9D7ED" w14:textId="77777777" w:rsidR="000560CD" w:rsidRDefault="000560CD" w:rsidP="004A51CE">
            <w:r>
              <w:rPr>
                <w:rFonts w:hint="eastAsia"/>
              </w:rPr>
              <w:t>可见右侧通知管理界面，包括了状态、操作人、日期、类型</w:t>
            </w:r>
          </w:p>
        </w:tc>
      </w:tr>
      <w:tr w:rsidR="000560CD" w14:paraId="5FC5D4C8" w14:textId="77777777" w:rsidTr="004A51CE">
        <w:trPr>
          <w:trHeight w:val="20"/>
        </w:trPr>
        <w:tc>
          <w:tcPr>
            <w:tcW w:w="2155" w:type="dxa"/>
            <w:tcBorders>
              <w:top w:val="single" w:sz="4" w:space="0" w:color="000000"/>
              <w:left w:val="single" w:sz="4" w:space="0" w:color="000000"/>
              <w:bottom w:val="single" w:sz="4" w:space="0" w:color="000000"/>
              <w:right w:val="single" w:sz="4" w:space="0" w:color="000000"/>
            </w:tcBorders>
          </w:tcPr>
          <w:p w14:paraId="3C726E44" w14:textId="228F3EEF" w:rsidR="000560CD" w:rsidRDefault="000560CD" w:rsidP="004A51CE">
            <w:r>
              <w:rPr>
                <w:rFonts w:hint="eastAsia"/>
              </w:rPr>
              <w:t>查看右侧通知管理界面</w:t>
            </w:r>
          </w:p>
        </w:tc>
        <w:tc>
          <w:tcPr>
            <w:tcW w:w="6141" w:type="dxa"/>
            <w:gridSpan w:val="2"/>
            <w:tcBorders>
              <w:top w:val="single" w:sz="4" w:space="0" w:color="000000"/>
              <w:left w:val="single" w:sz="4" w:space="0" w:color="000000"/>
              <w:bottom w:val="single" w:sz="4" w:space="0" w:color="000000"/>
              <w:right w:val="single" w:sz="4" w:space="0" w:color="000000"/>
            </w:tcBorders>
          </w:tcPr>
          <w:p w14:paraId="0CFCF814" w14:textId="529108EB" w:rsidR="000560CD" w:rsidRDefault="000560CD" w:rsidP="004A51CE">
            <w:r>
              <w:rPr>
                <w:rFonts w:hint="eastAsia"/>
              </w:rPr>
              <w:t>可见通知列表，每行是一个通知实例。</w:t>
            </w:r>
          </w:p>
        </w:tc>
      </w:tr>
    </w:tbl>
    <w:p w14:paraId="50DF283A" w14:textId="210EBF62" w:rsidR="0037058C" w:rsidRDefault="0037058C" w:rsidP="00E44E10"/>
    <w:p w14:paraId="4DD0C39B" w14:textId="77777777" w:rsidR="0037058C" w:rsidRDefault="0037058C">
      <w:r>
        <w:br w:type="page"/>
      </w:r>
    </w:p>
    <w:p w14:paraId="57E64E88" w14:textId="2A163B44" w:rsidR="0037058C" w:rsidRDefault="0037058C" w:rsidP="0037058C">
      <w:pPr>
        <w:pStyle w:val="a1"/>
      </w:pPr>
      <w:bookmarkStart w:id="1271" w:name="_Toc533356703"/>
      <w:r>
        <w:rPr>
          <w:rFonts w:hint="eastAsia"/>
        </w:rPr>
        <w:lastRenderedPageBreak/>
        <w:t>填写通知内容</w:t>
      </w:r>
      <w:bookmarkEnd w:id="1271"/>
    </w:p>
    <w:tbl>
      <w:tblPr>
        <w:tblStyle w:val="14"/>
        <w:tblW w:w="8296" w:type="dxa"/>
        <w:tblLook w:val="04A0" w:firstRow="1" w:lastRow="0" w:firstColumn="1" w:lastColumn="0" w:noHBand="0" w:noVBand="1"/>
      </w:tblPr>
      <w:tblGrid>
        <w:gridCol w:w="2972"/>
        <w:gridCol w:w="1176"/>
        <w:gridCol w:w="4148"/>
      </w:tblGrid>
      <w:tr w:rsidR="0037058C" w:rsidRPr="00B45E5B" w14:paraId="4B97191D" w14:textId="77777777" w:rsidTr="004A51CE">
        <w:tc>
          <w:tcPr>
            <w:tcW w:w="4148" w:type="dxa"/>
            <w:gridSpan w:val="2"/>
            <w:tcBorders>
              <w:top w:val="single" w:sz="4" w:space="0" w:color="000000"/>
              <w:left w:val="single" w:sz="4" w:space="0" w:color="000000"/>
              <w:bottom w:val="single" w:sz="4" w:space="0" w:color="000000"/>
              <w:right w:val="single" w:sz="4" w:space="0" w:color="000000"/>
            </w:tcBorders>
            <w:hideMark/>
          </w:tcPr>
          <w:p w14:paraId="395FA3E7" w14:textId="77777777" w:rsidR="0037058C" w:rsidRPr="00B45E5B" w:rsidRDefault="0037058C" w:rsidP="004A51C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51FAF5C" w14:textId="77777777" w:rsidR="0037058C" w:rsidRPr="00B45E5B" w:rsidRDefault="0037058C" w:rsidP="004A51CE">
            <w:r>
              <w:rPr>
                <w:rFonts w:hint="eastAsia"/>
              </w:rPr>
              <w:t>TC</w:t>
            </w:r>
            <w:r>
              <w:t>-A-</w:t>
            </w:r>
          </w:p>
        </w:tc>
      </w:tr>
      <w:tr w:rsidR="0037058C" w14:paraId="4CC8C408" w14:textId="77777777" w:rsidTr="004A51CE">
        <w:tc>
          <w:tcPr>
            <w:tcW w:w="4148" w:type="dxa"/>
            <w:gridSpan w:val="2"/>
            <w:tcBorders>
              <w:top w:val="single" w:sz="4" w:space="0" w:color="000000"/>
              <w:left w:val="single" w:sz="4" w:space="0" w:color="000000"/>
              <w:bottom w:val="single" w:sz="4" w:space="0" w:color="000000"/>
              <w:right w:val="single" w:sz="4" w:space="0" w:color="000000"/>
            </w:tcBorders>
          </w:tcPr>
          <w:p w14:paraId="7EAB4C51" w14:textId="77777777" w:rsidR="0037058C" w:rsidRPr="00B45E5B" w:rsidRDefault="0037058C" w:rsidP="004A51C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C9BB704" w14:textId="77777777" w:rsidR="0037058C" w:rsidRDefault="0037058C" w:rsidP="004A51CE">
            <w:r>
              <w:rPr>
                <w:rFonts w:hint="eastAsia"/>
              </w:rPr>
              <w:t>添加系统通知</w:t>
            </w:r>
          </w:p>
        </w:tc>
      </w:tr>
      <w:tr w:rsidR="0037058C" w14:paraId="77F4C8B4" w14:textId="77777777" w:rsidTr="004A51CE">
        <w:tc>
          <w:tcPr>
            <w:tcW w:w="4148" w:type="dxa"/>
            <w:gridSpan w:val="2"/>
            <w:tcBorders>
              <w:top w:val="single" w:sz="4" w:space="0" w:color="000000"/>
              <w:left w:val="single" w:sz="4" w:space="0" w:color="000000"/>
              <w:bottom w:val="single" w:sz="4" w:space="0" w:color="000000"/>
              <w:right w:val="single" w:sz="4" w:space="0" w:color="000000"/>
            </w:tcBorders>
          </w:tcPr>
          <w:p w14:paraId="4D154DDB" w14:textId="77777777" w:rsidR="0037058C" w:rsidRDefault="0037058C" w:rsidP="004A51C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558BA6D" w14:textId="77777777" w:rsidR="0037058C" w:rsidRDefault="0037058C" w:rsidP="004A51CE">
            <w:r>
              <w:rPr>
                <w:rFonts w:hint="eastAsia"/>
              </w:rPr>
              <w:t>添加系统通知</w:t>
            </w:r>
          </w:p>
        </w:tc>
      </w:tr>
      <w:tr w:rsidR="0037058C" w14:paraId="5451C653" w14:textId="77777777" w:rsidTr="004A51CE">
        <w:tc>
          <w:tcPr>
            <w:tcW w:w="4148" w:type="dxa"/>
            <w:gridSpan w:val="2"/>
            <w:tcBorders>
              <w:top w:val="single" w:sz="4" w:space="0" w:color="000000"/>
              <w:left w:val="single" w:sz="4" w:space="0" w:color="000000"/>
              <w:bottom w:val="single" w:sz="4" w:space="0" w:color="000000"/>
              <w:right w:val="single" w:sz="4" w:space="0" w:color="000000"/>
            </w:tcBorders>
            <w:hideMark/>
          </w:tcPr>
          <w:p w14:paraId="04C48AD2" w14:textId="77777777" w:rsidR="0037058C" w:rsidRPr="00B45E5B" w:rsidRDefault="0037058C" w:rsidP="004A51C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30E3D49" w14:textId="77777777" w:rsidR="0037058C" w:rsidRDefault="0037058C" w:rsidP="004A51CE">
            <w:r>
              <w:rPr>
                <w:rFonts w:hint="eastAsia"/>
              </w:rPr>
              <w:t>管理员</w:t>
            </w:r>
          </w:p>
        </w:tc>
      </w:tr>
      <w:tr w:rsidR="0037058C" w14:paraId="2C050AD5" w14:textId="77777777" w:rsidTr="004A51CE">
        <w:tc>
          <w:tcPr>
            <w:tcW w:w="4148" w:type="dxa"/>
            <w:gridSpan w:val="2"/>
            <w:tcBorders>
              <w:top w:val="single" w:sz="4" w:space="0" w:color="000000"/>
              <w:left w:val="single" w:sz="4" w:space="0" w:color="000000"/>
              <w:bottom w:val="single" w:sz="4" w:space="0" w:color="000000"/>
              <w:right w:val="single" w:sz="4" w:space="0" w:color="000000"/>
            </w:tcBorders>
          </w:tcPr>
          <w:p w14:paraId="60324FD2" w14:textId="77777777" w:rsidR="0037058C" w:rsidRPr="00B45E5B" w:rsidRDefault="0037058C" w:rsidP="004A51C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52D0AD4" w14:textId="77777777" w:rsidR="0037058C" w:rsidRDefault="0037058C" w:rsidP="004A51CE">
            <w:r>
              <w:rPr>
                <w:rFonts w:hint="eastAsia"/>
              </w:rPr>
              <w:t>黑盒测试：等价类划分</w:t>
            </w:r>
          </w:p>
        </w:tc>
      </w:tr>
      <w:tr w:rsidR="0037058C" w14:paraId="3B85B5AF" w14:textId="77777777" w:rsidTr="004A51CE">
        <w:tc>
          <w:tcPr>
            <w:tcW w:w="4148" w:type="dxa"/>
            <w:gridSpan w:val="2"/>
            <w:tcBorders>
              <w:top w:val="single" w:sz="4" w:space="0" w:color="000000"/>
              <w:left w:val="single" w:sz="4" w:space="0" w:color="000000"/>
              <w:bottom w:val="single" w:sz="4" w:space="0" w:color="000000"/>
              <w:right w:val="single" w:sz="4" w:space="0" w:color="000000"/>
            </w:tcBorders>
          </w:tcPr>
          <w:p w14:paraId="587D6079" w14:textId="77777777" w:rsidR="0037058C" w:rsidRDefault="0037058C" w:rsidP="004A51C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CEAECA7" w14:textId="77777777" w:rsidR="0037058C" w:rsidRDefault="0037058C" w:rsidP="004A51CE">
            <w:r>
              <w:rPr>
                <w:rFonts w:hint="eastAsia"/>
              </w:rPr>
              <w:t>通知管理</w:t>
            </w:r>
          </w:p>
        </w:tc>
      </w:tr>
      <w:tr w:rsidR="0037058C" w14:paraId="4D5E1E45" w14:textId="77777777" w:rsidTr="004A51CE">
        <w:tc>
          <w:tcPr>
            <w:tcW w:w="4148" w:type="dxa"/>
            <w:gridSpan w:val="2"/>
            <w:tcBorders>
              <w:top w:val="single" w:sz="4" w:space="0" w:color="000000"/>
              <w:left w:val="single" w:sz="4" w:space="0" w:color="000000"/>
              <w:bottom w:val="single" w:sz="4" w:space="0" w:color="000000"/>
              <w:right w:val="single" w:sz="4" w:space="0" w:color="000000"/>
            </w:tcBorders>
          </w:tcPr>
          <w:p w14:paraId="1397CD73" w14:textId="77777777" w:rsidR="0037058C" w:rsidRDefault="0037058C" w:rsidP="004A51C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1B16435" w14:textId="77777777" w:rsidR="0037058C" w:rsidRDefault="0037058C" w:rsidP="004A51CE">
            <w:r>
              <w:rPr>
                <w:rFonts w:hint="eastAsia"/>
              </w:rPr>
              <w:t>管理员想添加一条系统通知，该通知对所有用户发送</w:t>
            </w:r>
          </w:p>
        </w:tc>
      </w:tr>
      <w:tr w:rsidR="0037058C" w:rsidRPr="00B45E5B" w14:paraId="7DCF24D6" w14:textId="77777777" w:rsidTr="004A51CE">
        <w:tc>
          <w:tcPr>
            <w:tcW w:w="4148" w:type="dxa"/>
            <w:gridSpan w:val="2"/>
            <w:tcBorders>
              <w:top w:val="single" w:sz="4" w:space="0" w:color="000000"/>
              <w:left w:val="single" w:sz="4" w:space="0" w:color="000000"/>
              <w:bottom w:val="single" w:sz="4" w:space="0" w:color="000000"/>
              <w:right w:val="single" w:sz="4" w:space="0" w:color="000000"/>
            </w:tcBorders>
            <w:hideMark/>
          </w:tcPr>
          <w:p w14:paraId="2EBC0ED1" w14:textId="77777777" w:rsidR="0037058C" w:rsidRPr="00B45E5B" w:rsidRDefault="0037058C" w:rsidP="004A51C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F9121EB" w14:textId="77777777" w:rsidR="0037058C" w:rsidRPr="00B45E5B" w:rsidRDefault="0037058C" w:rsidP="004A51CE">
            <w:r>
              <w:rPr>
                <w:rFonts w:hint="eastAsia"/>
              </w:rPr>
              <w:t>检查管理员是否能成功发送一条系统通知</w:t>
            </w:r>
          </w:p>
        </w:tc>
      </w:tr>
      <w:tr w:rsidR="0037058C" w:rsidRPr="00507ADD" w14:paraId="35BFDA51" w14:textId="77777777" w:rsidTr="004A51CE">
        <w:trPr>
          <w:trHeight w:val="1445"/>
        </w:trPr>
        <w:tc>
          <w:tcPr>
            <w:tcW w:w="8296" w:type="dxa"/>
            <w:gridSpan w:val="3"/>
            <w:tcBorders>
              <w:top w:val="single" w:sz="4" w:space="0" w:color="000000"/>
              <w:left w:val="single" w:sz="4" w:space="0" w:color="000000"/>
              <w:right w:val="single" w:sz="4" w:space="0" w:color="000000"/>
            </w:tcBorders>
            <w:hideMark/>
          </w:tcPr>
          <w:p w14:paraId="0EC51850" w14:textId="77777777" w:rsidR="0037058C" w:rsidRPr="00507ADD" w:rsidRDefault="0037058C" w:rsidP="004A51CE">
            <w:r w:rsidRPr="00507ADD">
              <w:rPr>
                <w:rFonts w:hint="eastAsia"/>
              </w:rPr>
              <w:t>初始条件和背景：</w:t>
            </w:r>
          </w:p>
          <w:p w14:paraId="3A425E33" w14:textId="77777777" w:rsidR="0037058C" w:rsidRDefault="0037058C" w:rsidP="004A51CE">
            <w:r w:rsidRPr="00B45E5B">
              <w:rPr>
                <w:rFonts w:hint="eastAsia"/>
              </w:rPr>
              <w:t>系统</w:t>
            </w:r>
            <w:r>
              <w:rPr>
                <w:rFonts w:hint="eastAsia"/>
              </w:rPr>
              <w:t>：PC端</w:t>
            </w:r>
          </w:p>
          <w:p w14:paraId="1F2499A7" w14:textId="77777777" w:rsidR="0037058C" w:rsidRPr="00507ADD" w:rsidRDefault="0037058C" w:rsidP="004A51CE">
            <w:r>
              <w:rPr>
                <w:rFonts w:hint="eastAsia"/>
              </w:rPr>
              <w:t>浏览器：C</w:t>
            </w:r>
            <w:r>
              <w:t>hrome</w:t>
            </w:r>
          </w:p>
          <w:p w14:paraId="5A276E50" w14:textId="77777777" w:rsidR="0037058C" w:rsidRPr="00507ADD" w:rsidRDefault="0037058C" w:rsidP="004A51CE">
            <w:r w:rsidRPr="00507ADD">
              <w:rPr>
                <w:rFonts w:hint="eastAsia"/>
              </w:rPr>
              <w:t>注释</w:t>
            </w:r>
            <w:r>
              <w:rPr>
                <w:rFonts w:hint="eastAsia"/>
              </w:rPr>
              <w:t>：无</w:t>
            </w:r>
          </w:p>
        </w:tc>
      </w:tr>
      <w:tr w:rsidR="0037058C" w:rsidRPr="00507ADD" w14:paraId="3FC1C868" w14:textId="77777777" w:rsidTr="00815781">
        <w:trPr>
          <w:trHeight w:val="392"/>
        </w:trPr>
        <w:tc>
          <w:tcPr>
            <w:tcW w:w="2972" w:type="dxa"/>
            <w:tcBorders>
              <w:top w:val="single" w:sz="4" w:space="0" w:color="000000"/>
              <w:left w:val="single" w:sz="4" w:space="0" w:color="000000"/>
              <w:bottom w:val="single" w:sz="4" w:space="0" w:color="000000"/>
              <w:right w:val="single" w:sz="4" w:space="0" w:color="000000"/>
            </w:tcBorders>
            <w:hideMark/>
          </w:tcPr>
          <w:p w14:paraId="1C271471" w14:textId="77777777" w:rsidR="0037058C" w:rsidRPr="00507ADD" w:rsidRDefault="0037058C" w:rsidP="004A51CE">
            <w:r w:rsidRPr="00507ADD">
              <w:rPr>
                <w:rFonts w:hint="eastAsia"/>
              </w:rPr>
              <w:t>操作步骤</w:t>
            </w:r>
          </w:p>
        </w:tc>
        <w:tc>
          <w:tcPr>
            <w:tcW w:w="5324" w:type="dxa"/>
            <w:gridSpan w:val="2"/>
            <w:tcBorders>
              <w:top w:val="single" w:sz="4" w:space="0" w:color="000000"/>
              <w:left w:val="single" w:sz="4" w:space="0" w:color="000000"/>
              <w:bottom w:val="single" w:sz="4" w:space="0" w:color="000000"/>
              <w:right w:val="single" w:sz="4" w:space="0" w:color="000000"/>
            </w:tcBorders>
            <w:hideMark/>
          </w:tcPr>
          <w:p w14:paraId="224803AD" w14:textId="77777777" w:rsidR="0037058C" w:rsidRPr="00507ADD" w:rsidRDefault="0037058C" w:rsidP="004A51CE">
            <w:r w:rsidRPr="00507ADD">
              <w:rPr>
                <w:rFonts w:hint="eastAsia"/>
              </w:rPr>
              <w:t>预期结果</w:t>
            </w:r>
          </w:p>
        </w:tc>
      </w:tr>
      <w:tr w:rsidR="0037058C" w14:paraId="598F1673" w14:textId="77777777" w:rsidTr="00815781">
        <w:trPr>
          <w:trHeight w:val="20"/>
        </w:trPr>
        <w:tc>
          <w:tcPr>
            <w:tcW w:w="2972" w:type="dxa"/>
            <w:tcBorders>
              <w:top w:val="single" w:sz="4" w:space="0" w:color="000000"/>
              <w:left w:val="single" w:sz="4" w:space="0" w:color="000000"/>
              <w:bottom w:val="single" w:sz="4" w:space="0" w:color="000000"/>
              <w:right w:val="single" w:sz="4" w:space="0" w:color="000000"/>
            </w:tcBorders>
          </w:tcPr>
          <w:p w14:paraId="08321F57" w14:textId="77777777" w:rsidR="0037058C" w:rsidRPr="00B45E5B" w:rsidRDefault="0037058C" w:rsidP="004A51CE">
            <w:r>
              <w:rPr>
                <w:rFonts w:hint="eastAsia"/>
              </w:rPr>
              <w:t>管理员登录后台</w:t>
            </w:r>
          </w:p>
        </w:tc>
        <w:tc>
          <w:tcPr>
            <w:tcW w:w="5324" w:type="dxa"/>
            <w:gridSpan w:val="2"/>
            <w:tcBorders>
              <w:top w:val="single" w:sz="4" w:space="0" w:color="000000"/>
              <w:left w:val="single" w:sz="4" w:space="0" w:color="000000"/>
              <w:bottom w:val="single" w:sz="4" w:space="0" w:color="000000"/>
              <w:right w:val="single" w:sz="4" w:space="0" w:color="000000"/>
            </w:tcBorders>
          </w:tcPr>
          <w:p w14:paraId="05E9131E" w14:textId="77777777" w:rsidR="0037058C" w:rsidRDefault="0037058C" w:rsidP="004A51CE">
            <w:r>
              <w:rPr>
                <w:rFonts w:hint="eastAsia"/>
              </w:rPr>
              <w:t>可见通知管理</w:t>
            </w:r>
          </w:p>
        </w:tc>
      </w:tr>
      <w:tr w:rsidR="0037058C" w14:paraId="4B4B8291" w14:textId="77777777" w:rsidTr="00815781">
        <w:trPr>
          <w:trHeight w:val="20"/>
        </w:trPr>
        <w:tc>
          <w:tcPr>
            <w:tcW w:w="2972" w:type="dxa"/>
            <w:tcBorders>
              <w:top w:val="single" w:sz="4" w:space="0" w:color="000000"/>
              <w:left w:val="single" w:sz="4" w:space="0" w:color="000000"/>
              <w:bottom w:val="single" w:sz="4" w:space="0" w:color="000000"/>
              <w:right w:val="single" w:sz="4" w:space="0" w:color="000000"/>
            </w:tcBorders>
          </w:tcPr>
          <w:p w14:paraId="615D2E97" w14:textId="77777777" w:rsidR="0037058C" w:rsidRDefault="0037058C" w:rsidP="004A51CE">
            <w:r>
              <w:rPr>
                <w:rFonts w:hint="eastAsia"/>
              </w:rPr>
              <w:t>点击通知管理</w:t>
            </w:r>
          </w:p>
        </w:tc>
        <w:tc>
          <w:tcPr>
            <w:tcW w:w="5324" w:type="dxa"/>
            <w:gridSpan w:val="2"/>
            <w:tcBorders>
              <w:top w:val="single" w:sz="4" w:space="0" w:color="000000"/>
              <w:left w:val="single" w:sz="4" w:space="0" w:color="000000"/>
              <w:bottom w:val="single" w:sz="4" w:space="0" w:color="000000"/>
              <w:right w:val="single" w:sz="4" w:space="0" w:color="000000"/>
            </w:tcBorders>
          </w:tcPr>
          <w:p w14:paraId="4ED13783" w14:textId="77777777" w:rsidR="0037058C" w:rsidRDefault="0037058C" w:rsidP="004A51CE">
            <w:r>
              <w:rPr>
                <w:rFonts w:hint="eastAsia"/>
              </w:rPr>
              <w:t>可见右侧通知管理界面，包括了状态、操作人、日期、类型</w:t>
            </w:r>
          </w:p>
        </w:tc>
      </w:tr>
      <w:tr w:rsidR="0037058C" w14:paraId="1E213C99" w14:textId="77777777" w:rsidTr="00815781">
        <w:trPr>
          <w:trHeight w:val="20"/>
        </w:trPr>
        <w:tc>
          <w:tcPr>
            <w:tcW w:w="2972" w:type="dxa"/>
            <w:tcBorders>
              <w:top w:val="single" w:sz="4" w:space="0" w:color="000000"/>
              <w:left w:val="single" w:sz="4" w:space="0" w:color="000000"/>
              <w:bottom w:val="single" w:sz="4" w:space="0" w:color="000000"/>
              <w:right w:val="single" w:sz="4" w:space="0" w:color="000000"/>
            </w:tcBorders>
          </w:tcPr>
          <w:p w14:paraId="2ADCD6AF" w14:textId="77777777" w:rsidR="0037058C" w:rsidRDefault="0037058C" w:rsidP="004A51CE">
            <w:r>
              <w:rPr>
                <w:rFonts w:hint="eastAsia"/>
              </w:rPr>
              <w:t>点击下方新增按钮</w:t>
            </w:r>
          </w:p>
        </w:tc>
        <w:tc>
          <w:tcPr>
            <w:tcW w:w="5324" w:type="dxa"/>
            <w:gridSpan w:val="2"/>
            <w:tcBorders>
              <w:top w:val="single" w:sz="4" w:space="0" w:color="000000"/>
              <w:left w:val="single" w:sz="4" w:space="0" w:color="000000"/>
              <w:bottom w:val="single" w:sz="4" w:space="0" w:color="000000"/>
              <w:right w:val="single" w:sz="4" w:space="0" w:color="000000"/>
            </w:tcBorders>
          </w:tcPr>
          <w:p w14:paraId="7524C187" w14:textId="77777777" w:rsidR="0037058C" w:rsidRDefault="0037058C" w:rsidP="004A51CE">
            <w:r>
              <w:rPr>
                <w:rFonts w:hint="eastAsia"/>
              </w:rPr>
              <w:t>弹出新增系统通知框，包含了一个内容框</w:t>
            </w:r>
          </w:p>
        </w:tc>
      </w:tr>
      <w:tr w:rsidR="0037058C" w14:paraId="2C36A41F" w14:textId="77777777" w:rsidTr="00815781">
        <w:trPr>
          <w:trHeight w:val="20"/>
        </w:trPr>
        <w:tc>
          <w:tcPr>
            <w:tcW w:w="2972" w:type="dxa"/>
            <w:tcBorders>
              <w:top w:val="single" w:sz="4" w:space="0" w:color="000000"/>
              <w:left w:val="single" w:sz="4" w:space="0" w:color="000000"/>
              <w:bottom w:val="single" w:sz="4" w:space="0" w:color="000000"/>
              <w:right w:val="single" w:sz="4" w:space="0" w:color="000000"/>
            </w:tcBorders>
          </w:tcPr>
          <w:p w14:paraId="34F2DA54" w14:textId="743405BE" w:rsidR="00552AB3" w:rsidRDefault="00552AB3" w:rsidP="004A51CE">
            <w:r>
              <w:rPr>
                <w:rFonts w:hint="eastAsia"/>
              </w:rPr>
              <w:t>输入标题：长度为5的字符串</w:t>
            </w:r>
          </w:p>
          <w:p w14:paraId="7C1E8A6D" w14:textId="576E139A" w:rsidR="0037058C" w:rsidRDefault="0037058C" w:rsidP="004A51CE">
            <w:r>
              <w:rPr>
                <w:rFonts w:hint="eastAsia"/>
              </w:rPr>
              <w:t>输入内容：</w:t>
            </w:r>
          </w:p>
          <w:p w14:paraId="3AB1776D" w14:textId="77777777" w:rsidR="0037058C" w:rsidRDefault="0037058C" w:rsidP="004A51CE">
            <w:r>
              <w:rPr>
                <w:rFonts w:hint="eastAsia"/>
              </w:rPr>
              <w:t>点击发送</w:t>
            </w:r>
          </w:p>
        </w:tc>
        <w:tc>
          <w:tcPr>
            <w:tcW w:w="5324" w:type="dxa"/>
            <w:gridSpan w:val="2"/>
            <w:tcBorders>
              <w:top w:val="single" w:sz="4" w:space="0" w:color="000000"/>
              <w:left w:val="single" w:sz="4" w:space="0" w:color="000000"/>
              <w:bottom w:val="single" w:sz="4" w:space="0" w:color="000000"/>
              <w:right w:val="single" w:sz="4" w:space="0" w:color="000000"/>
            </w:tcBorders>
          </w:tcPr>
          <w:p w14:paraId="453F65F1" w14:textId="77777777" w:rsidR="0037058C" w:rsidRDefault="0037058C" w:rsidP="004A51CE">
            <w:r>
              <w:rPr>
                <w:rFonts w:hint="eastAsia"/>
              </w:rPr>
              <w:t>提示通知内容长度为15-500字</w:t>
            </w:r>
          </w:p>
        </w:tc>
      </w:tr>
      <w:tr w:rsidR="0037058C" w14:paraId="5B641061" w14:textId="77777777" w:rsidTr="00815781">
        <w:trPr>
          <w:trHeight w:val="20"/>
        </w:trPr>
        <w:tc>
          <w:tcPr>
            <w:tcW w:w="2972" w:type="dxa"/>
            <w:tcBorders>
              <w:top w:val="single" w:sz="4" w:space="0" w:color="000000"/>
              <w:left w:val="single" w:sz="4" w:space="0" w:color="000000"/>
              <w:bottom w:val="single" w:sz="4" w:space="0" w:color="000000"/>
              <w:right w:val="single" w:sz="4" w:space="0" w:color="000000"/>
            </w:tcBorders>
          </w:tcPr>
          <w:p w14:paraId="4E2F3CEB" w14:textId="1C83DF8D" w:rsidR="00552AB3" w:rsidRPr="00552AB3" w:rsidRDefault="00552AB3" w:rsidP="004A51CE">
            <w:r>
              <w:rPr>
                <w:rFonts w:hint="eastAsia"/>
              </w:rPr>
              <w:t>输入标题：长度为5的字符串</w:t>
            </w:r>
          </w:p>
          <w:p w14:paraId="4742FD5F" w14:textId="383E6ED9" w:rsidR="0037058C" w:rsidRDefault="0037058C" w:rsidP="004A51CE">
            <w:r>
              <w:rPr>
                <w:rFonts w:hint="eastAsia"/>
              </w:rPr>
              <w:t>输入内容：一个长于500的字符串</w:t>
            </w:r>
          </w:p>
          <w:p w14:paraId="6FFF039E" w14:textId="77777777" w:rsidR="0037058C" w:rsidRDefault="0037058C" w:rsidP="004A51CE">
            <w:r>
              <w:rPr>
                <w:rFonts w:hint="eastAsia"/>
              </w:rPr>
              <w:t>点击确定</w:t>
            </w:r>
          </w:p>
        </w:tc>
        <w:tc>
          <w:tcPr>
            <w:tcW w:w="5324" w:type="dxa"/>
            <w:gridSpan w:val="2"/>
            <w:tcBorders>
              <w:top w:val="single" w:sz="4" w:space="0" w:color="000000"/>
              <w:left w:val="single" w:sz="4" w:space="0" w:color="000000"/>
              <w:bottom w:val="single" w:sz="4" w:space="0" w:color="000000"/>
              <w:right w:val="single" w:sz="4" w:space="0" w:color="000000"/>
            </w:tcBorders>
          </w:tcPr>
          <w:p w14:paraId="253AC9FF" w14:textId="77777777" w:rsidR="0037058C" w:rsidRDefault="0037058C" w:rsidP="004A51CE">
            <w:r>
              <w:rPr>
                <w:rFonts w:hint="eastAsia"/>
              </w:rPr>
              <w:t>提示通知内容长度为15-500字</w:t>
            </w:r>
          </w:p>
        </w:tc>
      </w:tr>
      <w:tr w:rsidR="0037058C" w14:paraId="1B34B836" w14:textId="77777777" w:rsidTr="00815781">
        <w:trPr>
          <w:trHeight w:val="20"/>
        </w:trPr>
        <w:tc>
          <w:tcPr>
            <w:tcW w:w="2972" w:type="dxa"/>
            <w:tcBorders>
              <w:top w:val="single" w:sz="4" w:space="0" w:color="000000"/>
              <w:left w:val="single" w:sz="4" w:space="0" w:color="000000"/>
              <w:bottom w:val="single" w:sz="4" w:space="0" w:color="000000"/>
              <w:right w:val="single" w:sz="4" w:space="0" w:color="000000"/>
            </w:tcBorders>
          </w:tcPr>
          <w:p w14:paraId="78524B5D" w14:textId="6CCA2778" w:rsidR="00552AB3" w:rsidRPr="00552AB3" w:rsidRDefault="00552AB3" w:rsidP="004A51CE">
            <w:r>
              <w:rPr>
                <w:rFonts w:hint="eastAsia"/>
              </w:rPr>
              <w:t>输入标题：长度为5的字符串</w:t>
            </w:r>
          </w:p>
          <w:p w14:paraId="28D543CA" w14:textId="37BA1206" w:rsidR="0037058C" w:rsidRDefault="0037058C" w:rsidP="004A51CE">
            <w:r>
              <w:rPr>
                <w:rFonts w:hint="eastAsia"/>
              </w:rPr>
              <w:t>输入内容：长度为14的字符</w:t>
            </w:r>
          </w:p>
          <w:p w14:paraId="18965B1A" w14:textId="77777777" w:rsidR="0037058C" w:rsidRDefault="0037058C" w:rsidP="004A51CE">
            <w:r>
              <w:rPr>
                <w:rFonts w:hint="eastAsia"/>
              </w:rPr>
              <w:t>点击确定</w:t>
            </w:r>
          </w:p>
        </w:tc>
        <w:tc>
          <w:tcPr>
            <w:tcW w:w="5324" w:type="dxa"/>
            <w:gridSpan w:val="2"/>
            <w:tcBorders>
              <w:top w:val="single" w:sz="4" w:space="0" w:color="000000"/>
              <w:left w:val="single" w:sz="4" w:space="0" w:color="000000"/>
              <w:bottom w:val="single" w:sz="4" w:space="0" w:color="000000"/>
              <w:right w:val="single" w:sz="4" w:space="0" w:color="000000"/>
            </w:tcBorders>
          </w:tcPr>
          <w:p w14:paraId="5B31A932" w14:textId="77777777" w:rsidR="0037058C" w:rsidRDefault="0037058C" w:rsidP="004A51CE">
            <w:r>
              <w:rPr>
                <w:rFonts w:hint="eastAsia"/>
              </w:rPr>
              <w:t>提示通知内容长度为15-500字</w:t>
            </w:r>
          </w:p>
        </w:tc>
      </w:tr>
      <w:tr w:rsidR="0037058C" w14:paraId="1ED82BE7" w14:textId="77777777" w:rsidTr="00815781">
        <w:trPr>
          <w:trHeight w:val="20"/>
        </w:trPr>
        <w:tc>
          <w:tcPr>
            <w:tcW w:w="2972" w:type="dxa"/>
            <w:tcBorders>
              <w:top w:val="single" w:sz="4" w:space="0" w:color="000000"/>
              <w:left w:val="single" w:sz="4" w:space="0" w:color="000000"/>
              <w:bottom w:val="single" w:sz="4" w:space="0" w:color="000000"/>
              <w:right w:val="single" w:sz="4" w:space="0" w:color="000000"/>
            </w:tcBorders>
          </w:tcPr>
          <w:p w14:paraId="3967CD06" w14:textId="5A1E7CB0" w:rsidR="00552AB3" w:rsidRPr="00552AB3" w:rsidRDefault="00552AB3" w:rsidP="004A51CE">
            <w:r>
              <w:rPr>
                <w:rFonts w:hint="eastAsia"/>
              </w:rPr>
              <w:t>输入标题：长度为5的字符串</w:t>
            </w:r>
          </w:p>
          <w:p w14:paraId="508BA950" w14:textId="577B89F1" w:rsidR="0037058C" w:rsidRDefault="0037058C" w:rsidP="004A51CE">
            <w:r>
              <w:rPr>
                <w:rFonts w:hint="eastAsia"/>
              </w:rPr>
              <w:t>输入内容：长度为20的字符串</w:t>
            </w:r>
          </w:p>
          <w:p w14:paraId="18EB36A9" w14:textId="77777777" w:rsidR="0037058C" w:rsidRDefault="0037058C" w:rsidP="004A51CE">
            <w:r>
              <w:rPr>
                <w:rFonts w:hint="eastAsia"/>
              </w:rPr>
              <w:t>点击确定</w:t>
            </w:r>
          </w:p>
        </w:tc>
        <w:tc>
          <w:tcPr>
            <w:tcW w:w="5324" w:type="dxa"/>
            <w:gridSpan w:val="2"/>
            <w:tcBorders>
              <w:top w:val="single" w:sz="4" w:space="0" w:color="000000"/>
              <w:left w:val="single" w:sz="4" w:space="0" w:color="000000"/>
              <w:bottom w:val="single" w:sz="4" w:space="0" w:color="000000"/>
              <w:right w:val="single" w:sz="4" w:space="0" w:color="000000"/>
            </w:tcBorders>
          </w:tcPr>
          <w:p w14:paraId="129CA7A5" w14:textId="77777777" w:rsidR="0037058C" w:rsidRDefault="0037058C" w:rsidP="004A51CE">
            <w:r>
              <w:rPr>
                <w:rFonts w:hint="eastAsia"/>
              </w:rPr>
              <w:t>通知发送成功，在通知列表可见</w:t>
            </w:r>
          </w:p>
        </w:tc>
      </w:tr>
      <w:tr w:rsidR="00552AB3" w14:paraId="0D34133E" w14:textId="77777777" w:rsidTr="00815781">
        <w:trPr>
          <w:trHeight w:val="20"/>
        </w:trPr>
        <w:tc>
          <w:tcPr>
            <w:tcW w:w="2972" w:type="dxa"/>
            <w:tcBorders>
              <w:top w:val="single" w:sz="4" w:space="0" w:color="000000"/>
              <w:left w:val="single" w:sz="4" w:space="0" w:color="000000"/>
              <w:bottom w:val="single" w:sz="4" w:space="0" w:color="000000"/>
              <w:right w:val="single" w:sz="4" w:space="0" w:color="000000"/>
            </w:tcBorders>
          </w:tcPr>
          <w:p w14:paraId="6CF3B2A6" w14:textId="14AE2D08" w:rsidR="00552AB3" w:rsidRPr="00552AB3" w:rsidRDefault="00552AB3" w:rsidP="00552AB3">
            <w:r>
              <w:rPr>
                <w:rFonts w:hint="eastAsia"/>
              </w:rPr>
              <w:t>输入标题：长度为4的字符串</w:t>
            </w:r>
          </w:p>
          <w:p w14:paraId="5C196D0F" w14:textId="77777777" w:rsidR="00552AB3" w:rsidRDefault="00552AB3" w:rsidP="00552AB3">
            <w:r>
              <w:rPr>
                <w:rFonts w:hint="eastAsia"/>
              </w:rPr>
              <w:t>输入内容：长度为20的字符串</w:t>
            </w:r>
          </w:p>
          <w:p w14:paraId="6EAFA943" w14:textId="5679C1DF" w:rsidR="00552AB3" w:rsidRDefault="00552AB3" w:rsidP="00552AB3">
            <w:r>
              <w:rPr>
                <w:rFonts w:hint="eastAsia"/>
              </w:rPr>
              <w:t>点击确定</w:t>
            </w:r>
          </w:p>
        </w:tc>
        <w:tc>
          <w:tcPr>
            <w:tcW w:w="5324" w:type="dxa"/>
            <w:gridSpan w:val="2"/>
            <w:tcBorders>
              <w:top w:val="single" w:sz="4" w:space="0" w:color="000000"/>
              <w:left w:val="single" w:sz="4" w:space="0" w:color="000000"/>
              <w:bottom w:val="single" w:sz="4" w:space="0" w:color="000000"/>
              <w:right w:val="single" w:sz="4" w:space="0" w:color="000000"/>
            </w:tcBorders>
          </w:tcPr>
          <w:p w14:paraId="63FD7310" w14:textId="2F676F96" w:rsidR="00552AB3" w:rsidRDefault="00552AB3" w:rsidP="004A51CE">
            <w:r>
              <w:rPr>
                <w:rFonts w:hint="eastAsia"/>
              </w:rPr>
              <w:t>提示标题长度为</w:t>
            </w:r>
            <w:r w:rsidR="00815781">
              <w:rPr>
                <w:rFonts w:hint="eastAsia"/>
              </w:rPr>
              <w:t>4-15字</w:t>
            </w:r>
          </w:p>
        </w:tc>
      </w:tr>
      <w:tr w:rsidR="00815781" w14:paraId="21CF82A5" w14:textId="77777777" w:rsidTr="00815781">
        <w:trPr>
          <w:trHeight w:val="20"/>
        </w:trPr>
        <w:tc>
          <w:tcPr>
            <w:tcW w:w="2972" w:type="dxa"/>
            <w:tcBorders>
              <w:top w:val="single" w:sz="4" w:space="0" w:color="000000"/>
              <w:left w:val="single" w:sz="4" w:space="0" w:color="000000"/>
              <w:bottom w:val="single" w:sz="4" w:space="0" w:color="000000"/>
              <w:right w:val="single" w:sz="4" w:space="0" w:color="000000"/>
            </w:tcBorders>
          </w:tcPr>
          <w:p w14:paraId="06971C92" w14:textId="5F560906" w:rsidR="00815781" w:rsidRPr="00552AB3" w:rsidRDefault="00815781" w:rsidP="00815781">
            <w:r>
              <w:rPr>
                <w:rFonts w:hint="eastAsia"/>
              </w:rPr>
              <w:t>输入标题：长度为16的字符串</w:t>
            </w:r>
          </w:p>
          <w:p w14:paraId="6E2FD006" w14:textId="77777777" w:rsidR="00815781" w:rsidRDefault="00815781" w:rsidP="00815781">
            <w:r>
              <w:rPr>
                <w:rFonts w:hint="eastAsia"/>
              </w:rPr>
              <w:t>输入内容：长度为20的字符串</w:t>
            </w:r>
          </w:p>
          <w:p w14:paraId="2A163567" w14:textId="3B4C5EDB" w:rsidR="00815781" w:rsidRDefault="00815781" w:rsidP="00815781">
            <w:r>
              <w:rPr>
                <w:rFonts w:hint="eastAsia"/>
              </w:rPr>
              <w:t>点击确定</w:t>
            </w:r>
          </w:p>
        </w:tc>
        <w:tc>
          <w:tcPr>
            <w:tcW w:w="5324" w:type="dxa"/>
            <w:gridSpan w:val="2"/>
            <w:tcBorders>
              <w:top w:val="single" w:sz="4" w:space="0" w:color="000000"/>
              <w:left w:val="single" w:sz="4" w:space="0" w:color="000000"/>
              <w:bottom w:val="single" w:sz="4" w:space="0" w:color="000000"/>
              <w:right w:val="single" w:sz="4" w:space="0" w:color="000000"/>
            </w:tcBorders>
          </w:tcPr>
          <w:p w14:paraId="310B83E4" w14:textId="7BDFC7F4" w:rsidR="00815781" w:rsidRDefault="00815781" w:rsidP="00815781">
            <w:r>
              <w:rPr>
                <w:rFonts w:hint="eastAsia"/>
              </w:rPr>
              <w:t>提示标题长度为4-15字</w:t>
            </w:r>
          </w:p>
        </w:tc>
      </w:tr>
    </w:tbl>
    <w:p w14:paraId="491FA712" w14:textId="393F4C59" w:rsidR="00815781" w:rsidRDefault="00815781" w:rsidP="0037058C"/>
    <w:p w14:paraId="4C60D1CA" w14:textId="77777777" w:rsidR="00815781" w:rsidRDefault="00815781">
      <w:r>
        <w:br w:type="page"/>
      </w:r>
    </w:p>
    <w:p w14:paraId="0AF6B2A3" w14:textId="1C1936FC" w:rsidR="00815781" w:rsidRDefault="00815781" w:rsidP="00815781">
      <w:pPr>
        <w:pStyle w:val="a1"/>
      </w:pPr>
      <w:bookmarkStart w:id="1272" w:name="_Toc533356704"/>
      <w:r>
        <w:rPr>
          <w:rFonts w:hint="eastAsia"/>
        </w:rPr>
        <w:lastRenderedPageBreak/>
        <w:t>删除通知</w:t>
      </w:r>
      <w:bookmarkEnd w:id="1272"/>
    </w:p>
    <w:tbl>
      <w:tblPr>
        <w:tblStyle w:val="14"/>
        <w:tblW w:w="8296" w:type="dxa"/>
        <w:tblLook w:val="04A0" w:firstRow="1" w:lastRow="0" w:firstColumn="1" w:lastColumn="0" w:noHBand="0" w:noVBand="1"/>
      </w:tblPr>
      <w:tblGrid>
        <w:gridCol w:w="2155"/>
        <w:gridCol w:w="1993"/>
        <w:gridCol w:w="4148"/>
      </w:tblGrid>
      <w:tr w:rsidR="00815781" w:rsidRPr="00B45E5B" w14:paraId="708817DC" w14:textId="77777777" w:rsidTr="004A51CE">
        <w:tc>
          <w:tcPr>
            <w:tcW w:w="4148" w:type="dxa"/>
            <w:gridSpan w:val="2"/>
            <w:tcBorders>
              <w:top w:val="single" w:sz="4" w:space="0" w:color="000000"/>
              <w:left w:val="single" w:sz="4" w:space="0" w:color="000000"/>
              <w:bottom w:val="single" w:sz="4" w:space="0" w:color="000000"/>
              <w:right w:val="single" w:sz="4" w:space="0" w:color="000000"/>
            </w:tcBorders>
            <w:hideMark/>
          </w:tcPr>
          <w:p w14:paraId="352FCB5E" w14:textId="77777777" w:rsidR="00815781" w:rsidRPr="00B45E5B" w:rsidRDefault="00815781" w:rsidP="004A51C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59998D0" w14:textId="77777777" w:rsidR="00815781" w:rsidRPr="00B45E5B" w:rsidRDefault="00815781" w:rsidP="004A51CE">
            <w:r>
              <w:rPr>
                <w:rFonts w:hint="eastAsia"/>
              </w:rPr>
              <w:t>TC</w:t>
            </w:r>
            <w:r>
              <w:t>-A-</w:t>
            </w:r>
          </w:p>
        </w:tc>
      </w:tr>
      <w:tr w:rsidR="00815781" w14:paraId="745DD0E5" w14:textId="77777777" w:rsidTr="004A51CE">
        <w:tc>
          <w:tcPr>
            <w:tcW w:w="4148" w:type="dxa"/>
            <w:gridSpan w:val="2"/>
            <w:tcBorders>
              <w:top w:val="single" w:sz="4" w:space="0" w:color="000000"/>
              <w:left w:val="single" w:sz="4" w:space="0" w:color="000000"/>
              <w:bottom w:val="single" w:sz="4" w:space="0" w:color="000000"/>
              <w:right w:val="single" w:sz="4" w:space="0" w:color="000000"/>
            </w:tcBorders>
          </w:tcPr>
          <w:p w14:paraId="30084AE2" w14:textId="77777777" w:rsidR="00815781" w:rsidRPr="00B45E5B" w:rsidRDefault="00815781" w:rsidP="004A51C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92D9299" w14:textId="026722A6" w:rsidR="00815781" w:rsidRDefault="00815781" w:rsidP="004A51CE">
            <w:r>
              <w:rPr>
                <w:rFonts w:hint="eastAsia"/>
              </w:rPr>
              <w:t>删除通知</w:t>
            </w:r>
          </w:p>
        </w:tc>
      </w:tr>
      <w:tr w:rsidR="00815781" w14:paraId="7C8F6128" w14:textId="77777777" w:rsidTr="004A51CE">
        <w:tc>
          <w:tcPr>
            <w:tcW w:w="4148" w:type="dxa"/>
            <w:gridSpan w:val="2"/>
            <w:tcBorders>
              <w:top w:val="single" w:sz="4" w:space="0" w:color="000000"/>
              <w:left w:val="single" w:sz="4" w:space="0" w:color="000000"/>
              <w:bottom w:val="single" w:sz="4" w:space="0" w:color="000000"/>
              <w:right w:val="single" w:sz="4" w:space="0" w:color="000000"/>
            </w:tcBorders>
          </w:tcPr>
          <w:p w14:paraId="4E23CED0" w14:textId="77777777" w:rsidR="00815781" w:rsidRDefault="00815781" w:rsidP="004A51C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EC1D183" w14:textId="2334D7B2" w:rsidR="00815781" w:rsidRDefault="00815781" w:rsidP="004A51CE">
            <w:r>
              <w:rPr>
                <w:rFonts w:hint="eastAsia"/>
              </w:rPr>
              <w:t>删除通知</w:t>
            </w:r>
          </w:p>
        </w:tc>
      </w:tr>
      <w:tr w:rsidR="00815781" w14:paraId="4952B1F3" w14:textId="77777777" w:rsidTr="004A51CE">
        <w:tc>
          <w:tcPr>
            <w:tcW w:w="4148" w:type="dxa"/>
            <w:gridSpan w:val="2"/>
            <w:tcBorders>
              <w:top w:val="single" w:sz="4" w:space="0" w:color="000000"/>
              <w:left w:val="single" w:sz="4" w:space="0" w:color="000000"/>
              <w:bottom w:val="single" w:sz="4" w:space="0" w:color="000000"/>
              <w:right w:val="single" w:sz="4" w:space="0" w:color="000000"/>
            </w:tcBorders>
            <w:hideMark/>
          </w:tcPr>
          <w:p w14:paraId="238F422E" w14:textId="77777777" w:rsidR="00815781" w:rsidRPr="00B45E5B" w:rsidRDefault="00815781" w:rsidP="004A51C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9EAA1EC" w14:textId="77777777" w:rsidR="00815781" w:rsidRDefault="00815781" w:rsidP="004A51CE">
            <w:r>
              <w:rPr>
                <w:rFonts w:hint="eastAsia"/>
              </w:rPr>
              <w:t>管理员</w:t>
            </w:r>
          </w:p>
        </w:tc>
      </w:tr>
      <w:tr w:rsidR="00815781" w14:paraId="2797A360" w14:textId="77777777" w:rsidTr="004A51CE">
        <w:tc>
          <w:tcPr>
            <w:tcW w:w="4148" w:type="dxa"/>
            <w:gridSpan w:val="2"/>
            <w:tcBorders>
              <w:top w:val="single" w:sz="4" w:space="0" w:color="000000"/>
              <w:left w:val="single" w:sz="4" w:space="0" w:color="000000"/>
              <w:bottom w:val="single" w:sz="4" w:space="0" w:color="000000"/>
              <w:right w:val="single" w:sz="4" w:space="0" w:color="000000"/>
            </w:tcBorders>
          </w:tcPr>
          <w:p w14:paraId="0481A19B" w14:textId="77777777" w:rsidR="00815781" w:rsidRPr="00B45E5B" w:rsidRDefault="00815781" w:rsidP="004A51C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C21611E" w14:textId="77777777" w:rsidR="00815781" w:rsidRDefault="00815781" w:rsidP="004A51CE">
            <w:r>
              <w:rPr>
                <w:rFonts w:hint="eastAsia"/>
              </w:rPr>
              <w:t>黑盒测试</w:t>
            </w:r>
            <w:r>
              <w:t xml:space="preserve"> </w:t>
            </w:r>
          </w:p>
        </w:tc>
      </w:tr>
      <w:tr w:rsidR="00815781" w14:paraId="166D3F17" w14:textId="77777777" w:rsidTr="004A51CE">
        <w:tc>
          <w:tcPr>
            <w:tcW w:w="4148" w:type="dxa"/>
            <w:gridSpan w:val="2"/>
            <w:tcBorders>
              <w:top w:val="single" w:sz="4" w:space="0" w:color="000000"/>
              <w:left w:val="single" w:sz="4" w:space="0" w:color="000000"/>
              <w:bottom w:val="single" w:sz="4" w:space="0" w:color="000000"/>
              <w:right w:val="single" w:sz="4" w:space="0" w:color="000000"/>
            </w:tcBorders>
          </w:tcPr>
          <w:p w14:paraId="7F636DDE" w14:textId="77777777" w:rsidR="00815781" w:rsidRDefault="00815781" w:rsidP="004A51C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47ACF3E" w14:textId="77777777" w:rsidR="00815781" w:rsidRDefault="00815781" w:rsidP="004A51CE">
            <w:r>
              <w:rPr>
                <w:rFonts w:hint="eastAsia"/>
              </w:rPr>
              <w:t>通知管理</w:t>
            </w:r>
          </w:p>
        </w:tc>
      </w:tr>
      <w:tr w:rsidR="00815781" w14:paraId="63A216CB" w14:textId="77777777" w:rsidTr="004A51CE">
        <w:tc>
          <w:tcPr>
            <w:tcW w:w="4148" w:type="dxa"/>
            <w:gridSpan w:val="2"/>
            <w:tcBorders>
              <w:top w:val="single" w:sz="4" w:space="0" w:color="000000"/>
              <w:left w:val="single" w:sz="4" w:space="0" w:color="000000"/>
              <w:bottom w:val="single" w:sz="4" w:space="0" w:color="000000"/>
              <w:right w:val="single" w:sz="4" w:space="0" w:color="000000"/>
            </w:tcBorders>
          </w:tcPr>
          <w:p w14:paraId="781A065B" w14:textId="77777777" w:rsidR="00815781" w:rsidRDefault="00815781" w:rsidP="004A51C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972C952" w14:textId="7479A2BE" w:rsidR="00815781" w:rsidRDefault="00815781" w:rsidP="004A51CE">
            <w:r>
              <w:rPr>
                <w:rFonts w:hint="eastAsia"/>
              </w:rPr>
              <w:t>管理员想删除某一条通知</w:t>
            </w:r>
          </w:p>
        </w:tc>
      </w:tr>
      <w:tr w:rsidR="00815781" w:rsidRPr="00B45E5B" w14:paraId="6FD63E7C" w14:textId="77777777" w:rsidTr="004A51CE">
        <w:tc>
          <w:tcPr>
            <w:tcW w:w="4148" w:type="dxa"/>
            <w:gridSpan w:val="2"/>
            <w:tcBorders>
              <w:top w:val="single" w:sz="4" w:space="0" w:color="000000"/>
              <w:left w:val="single" w:sz="4" w:space="0" w:color="000000"/>
              <w:bottom w:val="single" w:sz="4" w:space="0" w:color="000000"/>
              <w:right w:val="single" w:sz="4" w:space="0" w:color="000000"/>
            </w:tcBorders>
            <w:hideMark/>
          </w:tcPr>
          <w:p w14:paraId="5C5158F0" w14:textId="77777777" w:rsidR="00815781" w:rsidRPr="00B45E5B" w:rsidRDefault="00815781" w:rsidP="004A51C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7CDDE4F" w14:textId="45054CB8" w:rsidR="00815781" w:rsidRPr="00B45E5B" w:rsidRDefault="00815781" w:rsidP="004A51CE">
            <w:r>
              <w:rPr>
                <w:rFonts w:hint="eastAsia"/>
              </w:rPr>
              <w:t>检查通知能否被成功删除</w:t>
            </w:r>
          </w:p>
        </w:tc>
      </w:tr>
      <w:tr w:rsidR="00815781" w:rsidRPr="00507ADD" w14:paraId="6535D5FF" w14:textId="77777777" w:rsidTr="004A51CE">
        <w:trPr>
          <w:trHeight w:val="1445"/>
        </w:trPr>
        <w:tc>
          <w:tcPr>
            <w:tcW w:w="8296" w:type="dxa"/>
            <w:gridSpan w:val="3"/>
            <w:tcBorders>
              <w:top w:val="single" w:sz="4" w:space="0" w:color="000000"/>
              <w:left w:val="single" w:sz="4" w:space="0" w:color="000000"/>
              <w:right w:val="single" w:sz="4" w:space="0" w:color="000000"/>
            </w:tcBorders>
            <w:hideMark/>
          </w:tcPr>
          <w:p w14:paraId="09280752" w14:textId="77777777" w:rsidR="00815781" w:rsidRPr="00507ADD" w:rsidRDefault="00815781" w:rsidP="004A51CE">
            <w:r w:rsidRPr="00507ADD">
              <w:rPr>
                <w:rFonts w:hint="eastAsia"/>
              </w:rPr>
              <w:t>初始条件和背景：</w:t>
            </w:r>
          </w:p>
          <w:p w14:paraId="5FAD9A65" w14:textId="77777777" w:rsidR="00815781" w:rsidRDefault="00815781" w:rsidP="004A51CE">
            <w:r w:rsidRPr="00B45E5B">
              <w:rPr>
                <w:rFonts w:hint="eastAsia"/>
              </w:rPr>
              <w:t>系统</w:t>
            </w:r>
            <w:r>
              <w:rPr>
                <w:rFonts w:hint="eastAsia"/>
              </w:rPr>
              <w:t>：PC端</w:t>
            </w:r>
          </w:p>
          <w:p w14:paraId="22090B15" w14:textId="77777777" w:rsidR="00815781" w:rsidRPr="00507ADD" w:rsidRDefault="00815781" w:rsidP="004A51CE">
            <w:r>
              <w:rPr>
                <w:rFonts w:hint="eastAsia"/>
              </w:rPr>
              <w:t>浏览器：C</w:t>
            </w:r>
            <w:r>
              <w:t>hrome</w:t>
            </w:r>
          </w:p>
          <w:p w14:paraId="4FFAD7CE" w14:textId="77777777" w:rsidR="00815781" w:rsidRPr="00507ADD" w:rsidRDefault="00815781" w:rsidP="004A51CE">
            <w:r w:rsidRPr="00507ADD">
              <w:rPr>
                <w:rFonts w:hint="eastAsia"/>
              </w:rPr>
              <w:t>注释</w:t>
            </w:r>
            <w:r>
              <w:rPr>
                <w:rFonts w:hint="eastAsia"/>
              </w:rPr>
              <w:t>：无</w:t>
            </w:r>
          </w:p>
        </w:tc>
      </w:tr>
      <w:tr w:rsidR="00815781" w:rsidRPr="00507ADD" w14:paraId="576E3C44" w14:textId="77777777" w:rsidTr="004A51C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D5F8182" w14:textId="77777777" w:rsidR="00815781" w:rsidRPr="00507ADD" w:rsidRDefault="00815781" w:rsidP="004A51C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3F84B51" w14:textId="77777777" w:rsidR="00815781" w:rsidRPr="00507ADD" w:rsidRDefault="00815781" w:rsidP="004A51CE">
            <w:r w:rsidRPr="00507ADD">
              <w:rPr>
                <w:rFonts w:hint="eastAsia"/>
              </w:rPr>
              <w:t>预期结果</w:t>
            </w:r>
          </w:p>
        </w:tc>
      </w:tr>
      <w:tr w:rsidR="00815781" w14:paraId="067588EF" w14:textId="77777777" w:rsidTr="004A51CE">
        <w:trPr>
          <w:trHeight w:val="20"/>
        </w:trPr>
        <w:tc>
          <w:tcPr>
            <w:tcW w:w="2155" w:type="dxa"/>
            <w:tcBorders>
              <w:top w:val="single" w:sz="4" w:space="0" w:color="000000"/>
              <w:left w:val="single" w:sz="4" w:space="0" w:color="000000"/>
              <w:bottom w:val="single" w:sz="4" w:space="0" w:color="000000"/>
              <w:right w:val="single" w:sz="4" w:space="0" w:color="000000"/>
            </w:tcBorders>
          </w:tcPr>
          <w:p w14:paraId="3B0ACE60" w14:textId="77777777" w:rsidR="00815781" w:rsidRPr="00B45E5B" w:rsidRDefault="00815781" w:rsidP="004A51CE">
            <w:r>
              <w:rPr>
                <w:rFonts w:hint="eastAsia"/>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289C1244" w14:textId="77777777" w:rsidR="00815781" w:rsidRDefault="00815781" w:rsidP="004A51CE">
            <w:r>
              <w:rPr>
                <w:rFonts w:hint="eastAsia"/>
              </w:rPr>
              <w:t>可见通知管理</w:t>
            </w:r>
          </w:p>
        </w:tc>
      </w:tr>
      <w:tr w:rsidR="00815781" w14:paraId="45E22AE3" w14:textId="77777777" w:rsidTr="004A51CE">
        <w:trPr>
          <w:trHeight w:val="20"/>
        </w:trPr>
        <w:tc>
          <w:tcPr>
            <w:tcW w:w="2155" w:type="dxa"/>
            <w:tcBorders>
              <w:top w:val="single" w:sz="4" w:space="0" w:color="000000"/>
              <w:left w:val="single" w:sz="4" w:space="0" w:color="000000"/>
              <w:bottom w:val="single" w:sz="4" w:space="0" w:color="000000"/>
              <w:right w:val="single" w:sz="4" w:space="0" w:color="000000"/>
            </w:tcBorders>
          </w:tcPr>
          <w:p w14:paraId="6612DE36" w14:textId="77777777" w:rsidR="00815781" w:rsidRDefault="00815781" w:rsidP="004A51CE">
            <w:r>
              <w:rPr>
                <w:rFonts w:hint="eastAsia"/>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7CE3AFF4" w14:textId="77777777" w:rsidR="00815781" w:rsidRDefault="00815781" w:rsidP="004A51CE">
            <w:r>
              <w:rPr>
                <w:rFonts w:hint="eastAsia"/>
              </w:rPr>
              <w:t>可见右侧通知管理界面，包括了状态、操作人、日期、类型</w:t>
            </w:r>
          </w:p>
        </w:tc>
      </w:tr>
      <w:tr w:rsidR="00815781" w14:paraId="2EEC8BC5" w14:textId="77777777" w:rsidTr="004A51CE">
        <w:trPr>
          <w:trHeight w:val="20"/>
        </w:trPr>
        <w:tc>
          <w:tcPr>
            <w:tcW w:w="2155" w:type="dxa"/>
            <w:tcBorders>
              <w:top w:val="single" w:sz="4" w:space="0" w:color="000000"/>
              <w:left w:val="single" w:sz="4" w:space="0" w:color="000000"/>
              <w:bottom w:val="single" w:sz="4" w:space="0" w:color="000000"/>
              <w:right w:val="single" w:sz="4" w:space="0" w:color="000000"/>
            </w:tcBorders>
          </w:tcPr>
          <w:p w14:paraId="10941B10" w14:textId="77777777" w:rsidR="00815781" w:rsidRDefault="00815781" w:rsidP="004A51CE">
            <w:r>
              <w:rPr>
                <w:rFonts w:hint="eastAsia"/>
              </w:rPr>
              <w:t>查看右侧通知管理界面</w:t>
            </w:r>
          </w:p>
        </w:tc>
        <w:tc>
          <w:tcPr>
            <w:tcW w:w="6141" w:type="dxa"/>
            <w:gridSpan w:val="2"/>
            <w:tcBorders>
              <w:top w:val="single" w:sz="4" w:space="0" w:color="000000"/>
              <w:left w:val="single" w:sz="4" w:space="0" w:color="000000"/>
              <w:bottom w:val="single" w:sz="4" w:space="0" w:color="000000"/>
              <w:right w:val="single" w:sz="4" w:space="0" w:color="000000"/>
            </w:tcBorders>
          </w:tcPr>
          <w:p w14:paraId="1CDEEB10" w14:textId="77777777" w:rsidR="00815781" w:rsidRDefault="00815781" w:rsidP="004A51CE">
            <w:r>
              <w:rPr>
                <w:rFonts w:hint="eastAsia"/>
              </w:rPr>
              <w:t>可见通知列表，每行是一个通知实例。</w:t>
            </w:r>
          </w:p>
        </w:tc>
      </w:tr>
      <w:tr w:rsidR="00815781" w14:paraId="63FF9E2C" w14:textId="77777777" w:rsidTr="004A51CE">
        <w:trPr>
          <w:trHeight w:val="20"/>
        </w:trPr>
        <w:tc>
          <w:tcPr>
            <w:tcW w:w="2155" w:type="dxa"/>
            <w:tcBorders>
              <w:top w:val="single" w:sz="4" w:space="0" w:color="000000"/>
              <w:left w:val="single" w:sz="4" w:space="0" w:color="000000"/>
              <w:bottom w:val="single" w:sz="4" w:space="0" w:color="000000"/>
              <w:right w:val="single" w:sz="4" w:space="0" w:color="000000"/>
            </w:tcBorders>
          </w:tcPr>
          <w:p w14:paraId="264B5AA5" w14:textId="549FA13A" w:rsidR="00815781" w:rsidRDefault="00815781" w:rsidP="004A51CE">
            <w:r>
              <w:rPr>
                <w:rFonts w:hint="eastAsia"/>
              </w:rPr>
              <w:t>点击某条通知右侧的垃圾桶按钮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3E14422" w14:textId="471F8300" w:rsidR="00815781" w:rsidRDefault="00815781" w:rsidP="004A51CE">
            <w:r>
              <w:rPr>
                <w:rFonts w:hint="eastAsia"/>
              </w:rPr>
              <w:t>弹出删除确认窗口</w:t>
            </w:r>
          </w:p>
        </w:tc>
      </w:tr>
      <w:tr w:rsidR="00815781" w14:paraId="243B505F" w14:textId="77777777" w:rsidTr="004A51CE">
        <w:trPr>
          <w:trHeight w:val="20"/>
        </w:trPr>
        <w:tc>
          <w:tcPr>
            <w:tcW w:w="2155" w:type="dxa"/>
            <w:tcBorders>
              <w:top w:val="single" w:sz="4" w:space="0" w:color="000000"/>
              <w:left w:val="single" w:sz="4" w:space="0" w:color="000000"/>
              <w:bottom w:val="single" w:sz="4" w:space="0" w:color="000000"/>
              <w:right w:val="single" w:sz="4" w:space="0" w:color="000000"/>
            </w:tcBorders>
          </w:tcPr>
          <w:p w14:paraId="375D2E4D" w14:textId="59E390DD" w:rsidR="00815781" w:rsidRDefault="00815781" w:rsidP="004A51CE">
            <w:r>
              <w:rPr>
                <w:rFonts w:hint="eastAsia"/>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0CC6085B" w14:textId="1F01F53D" w:rsidR="00815781" w:rsidRDefault="00815781" w:rsidP="004A51CE">
            <w:r>
              <w:rPr>
                <w:rFonts w:hint="eastAsia"/>
              </w:rPr>
              <w:t>窗口消失，通知未删除</w:t>
            </w:r>
          </w:p>
        </w:tc>
      </w:tr>
      <w:tr w:rsidR="00815781" w14:paraId="53D94260" w14:textId="77777777" w:rsidTr="004A51CE">
        <w:trPr>
          <w:trHeight w:val="20"/>
        </w:trPr>
        <w:tc>
          <w:tcPr>
            <w:tcW w:w="2155" w:type="dxa"/>
            <w:tcBorders>
              <w:top w:val="single" w:sz="4" w:space="0" w:color="000000"/>
              <w:left w:val="single" w:sz="4" w:space="0" w:color="000000"/>
              <w:bottom w:val="single" w:sz="4" w:space="0" w:color="000000"/>
              <w:right w:val="single" w:sz="4" w:space="0" w:color="000000"/>
            </w:tcBorders>
          </w:tcPr>
          <w:p w14:paraId="360A436F" w14:textId="7FC15380" w:rsidR="00815781" w:rsidRDefault="00815781" w:rsidP="00815781">
            <w:r>
              <w:rPr>
                <w:rFonts w:hint="eastAsia"/>
              </w:rPr>
              <w:t>点击某条通知右侧的垃圾桶按钮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2C9D410" w14:textId="36AD4286" w:rsidR="00815781" w:rsidRDefault="00815781" w:rsidP="00815781">
            <w:r>
              <w:rPr>
                <w:rFonts w:hint="eastAsia"/>
              </w:rPr>
              <w:t>弹出删除确认窗口</w:t>
            </w:r>
          </w:p>
        </w:tc>
      </w:tr>
      <w:tr w:rsidR="00815781" w14:paraId="30BAB58B" w14:textId="77777777" w:rsidTr="004A51CE">
        <w:trPr>
          <w:trHeight w:val="20"/>
        </w:trPr>
        <w:tc>
          <w:tcPr>
            <w:tcW w:w="2155" w:type="dxa"/>
            <w:tcBorders>
              <w:top w:val="single" w:sz="4" w:space="0" w:color="000000"/>
              <w:left w:val="single" w:sz="4" w:space="0" w:color="000000"/>
              <w:bottom w:val="single" w:sz="4" w:space="0" w:color="000000"/>
              <w:right w:val="single" w:sz="4" w:space="0" w:color="000000"/>
            </w:tcBorders>
          </w:tcPr>
          <w:p w14:paraId="7C25FAEC" w14:textId="13FF6E79" w:rsidR="00815781" w:rsidRDefault="00815781" w:rsidP="00815781">
            <w:r>
              <w:rPr>
                <w:rFonts w:hint="eastAsia"/>
              </w:rPr>
              <w:t>点击</w:t>
            </w:r>
            <w:r w:rsidR="005A7A78">
              <w:rPr>
                <w:rFonts w:hint="eastAsia"/>
              </w:rPr>
              <w:t>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5818211A" w14:textId="44AF49B0" w:rsidR="00815781" w:rsidRDefault="005A7A78" w:rsidP="00815781">
            <w:r>
              <w:rPr>
                <w:rFonts w:hint="eastAsia"/>
              </w:rPr>
              <w:t>通知被删除，从通知列表中消失</w:t>
            </w:r>
          </w:p>
        </w:tc>
      </w:tr>
    </w:tbl>
    <w:p w14:paraId="0388FC2F" w14:textId="2620C474" w:rsidR="005A7A78" w:rsidRDefault="005A7A78" w:rsidP="0037058C"/>
    <w:p w14:paraId="521D55FB" w14:textId="77777777" w:rsidR="005A7A78" w:rsidRDefault="005A7A78">
      <w:r>
        <w:br w:type="page"/>
      </w:r>
    </w:p>
    <w:p w14:paraId="3C8DC614" w14:textId="66C7694B" w:rsidR="005A7A78" w:rsidRDefault="005A7A78" w:rsidP="005A7A78">
      <w:pPr>
        <w:pStyle w:val="a0"/>
      </w:pPr>
      <w:bookmarkStart w:id="1273" w:name="_Toc533356705"/>
      <w:r>
        <w:rPr>
          <w:rFonts w:hint="eastAsia"/>
        </w:rPr>
        <w:lastRenderedPageBreak/>
        <w:t>登录后台</w:t>
      </w:r>
      <w:bookmarkEnd w:id="1273"/>
    </w:p>
    <w:tbl>
      <w:tblPr>
        <w:tblStyle w:val="14"/>
        <w:tblW w:w="8296" w:type="dxa"/>
        <w:tblLook w:val="04A0" w:firstRow="1" w:lastRow="0" w:firstColumn="1" w:lastColumn="0" w:noHBand="0" w:noVBand="1"/>
      </w:tblPr>
      <w:tblGrid>
        <w:gridCol w:w="2155"/>
        <w:gridCol w:w="1993"/>
        <w:gridCol w:w="4148"/>
      </w:tblGrid>
      <w:tr w:rsidR="005A7A78" w:rsidRPr="00B45E5B" w14:paraId="427E8211" w14:textId="77777777" w:rsidTr="004A51CE">
        <w:tc>
          <w:tcPr>
            <w:tcW w:w="4148" w:type="dxa"/>
            <w:gridSpan w:val="2"/>
            <w:tcBorders>
              <w:top w:val="single" w:sz="4" w:space="0" w:color="000000"/>
              <w:left w:val="single" w:sz="4" w:space="0" w:color="000000"/>
              <w:bottom w:val="single" w:sz="4" w:space="0" w:color="000000"/>
              <w:right w:val="single" w:sz="4" w:space="0" w:color="000000"/>
            </w:tcBorders>
            <w:hideMark/>
          </w:tcPr>
          <w:p w14:paraId="25F4D4D2" w14:textId="77777777" w:rsidR="005A7A78" w:rsidRPr="00B45E5B" w:rsidRDefault="005A7A78" w:rsidP="004A51C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C9530D0" w14:textId="77777777" w:rsidR="005A7A78" w:rsidRPr="00B45E5B" w:rsidRDefault="005A7A78" w:rsidP="004A51CE">
            <w:r>
              <w:rPr>
                <w:rFonts w:hint="eastAsia"/>
              </w:rPr>
              <w:t>TC</w:t>
            </w:r>
            <w:r>
              <w:t>-A-</w:t>
            </w:r>
          </w:p>
        </w:tc>
      </w:tr>
      <w:tr w:rsidR="005A7A78" w14:paraId="33A3F0E1" w14:textId="77777777" w:rsidTr="004A51CE">
        <w:tc>
          <w:tcPr>
            <w:tcW w:w="4148" w:type="dxa"/>
            <w:gridSpan w:val="2"/>
            <w:tcBorders>
              <w:top w:val="single" w:sz="4" w:space="0" w:color="000000"/>
              <w:left w:val="single" w:sz="4" w:space="0" w:color="000000"/>
              <w:bottom w:val="single" w:sz="4" w:space="0" w:color="000000"/>
              <w:right w:val="single" w:sz="4" w:space="0" w:color="000000"/>
            </w:tcBorders>
          </w:tcPr>
          <w:p w14:paraId="0A508C3D" w14:textId="77777777" w:rsidR="005A7A78" w:rsidRPr="00B45E5B" w:rsidRDefault="005A7A78" w:rsidP="004A51C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F20AD44" w14:textId="39DD4061" w:rsidR="005A7A78" w:rsidRDefault="005A7A78" w:rsidP="004A51CE">
            <w:r>
              <w:rPr>
                <w:rFonts w:hint="eastAsia"/>
              </w:rPr>
              <w:t>登录后台</w:t>
            </w:r>
          </w:p>
        </w:tc>
      </w:tr>
      <w:tr w:rsidR="005A7A78" w14:paraId="3CC60968" w14:textId="77777777" w:rsidTr="004A51CE">
        <w:tc>
          <w:tcPr>
            <w:tcW w:w="4148" w:type="dxa"/>
            <w:gridSpan w:val="2"/>
            <w:tcBorders>
              <w:top w:val="single" w:sz="4" w:space="0" w:color="000000"/>
              <w:left w:val="single" w:sz="4" w:space="0" w:color="000000"/>
              <w:bottom w:val="single" w:sz="4" w:space="0" w:color="000000"/>
              <w:right w:val="single" w:sz="4" w:space="0" w:color="000000"/>
            </w:tcBorders>
          </w:tcPr>
          <w:p w14:paraId="335CC626" w14:textId="77777777" w:rsidR="005A7A78" w:rsidRDefault="005A7A78" w:rsidP="004A51C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92A748D" w14:textId="49834FF8" w:rsidR="005A7A78" w:rsidRDefault="005A7A78" w:rsidP="004A51CE">
            <w:r>
              <w:rPr>
                <w:rFonts w:hint="eastAsia"/>
              </w:rPr>
              <w:t>登录后台</w:t>
            </w:r>
          </w:p>
        </w:tc>
      </w:tr>
      <w:tr w:rsidR="005A7A78" w14:paraId="6F59CC50" w14:textId="77777777" w:rsidTr="004A51CE">
        <w:tc>
          <w:tcPr>
            <w:tcW w:w="4148" w:type="dxa"/>
            <w:gridSpan w:val="2"/>
            <w:tcBorders>
              <w:top w:val="single" w:sz="4" w:space="0" w:color="000000"/>
              <w:left w:val="single" w:sz="4" w:space="0" w:color="000000"/>
              <w:bottom w:val="single" w:sz="4" w:space="0" w:color="000000"/>
              <w:right w:val="single" w:sz="4" w:space="0" w:color="000000"/>
            </w:tcBorders>
            <w:hideMark/>
          </w:tcPr>
          <w:p w14:paraId="1463BFDD" w14:textId="77777777" w:rsidR="005A7A78" w:rsidRPr="00B45E5B" w:rsidRDefault="005A7A78" w:rsidP="004A51C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1C43609" w14:textId="77777777" w:rsidR="005A7A78" w:rsidRDefault="005A7A78" w:rsidP="004A51CE">
            <w:r>
              <w:rPr>
                <w:rFonts w:hint="eastAsia"/>
              </w:rPr>
              <w:t>管理员</w:t>
            </w:r>
          </w:p>
        </w:tc>
      </w:tr>
      <w:tr w:rsidR="005A7A78" w14:paraId="0551E3EA" w14:textId="77777777" w:rsidTr="004A51CE">
        <w:tc>
          <w:tcPr>
            <w:tcW w:w="4148" w:type="dxa"/>
            <w:gridSpan w:val="2"/>
            <w:tcBorders>
              <w:top w:val="single" w:sz="4" w:space="0" w:color="000000"/>
              <w:left w:val="single" w:sz="4" w:space="0" w:color="000000"/>
              <w:bottom w:val="single" w:sz="4" w:space="0" w:color="000000"/>
              <w:right w:val="single" w:sz="4" w:space="0" w:color="000000"/>
            </w:tcBorders>
          </w:tcPr>
          <w:p w14:paraId="62FFF91E" w14:textId="77777777" w:rsidR="005A7A78" w:rsidRPr="00B45E5B" w:rsidRDefault="005A7A78" w:rsidP="004A51C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104EF02" w14:textId="17DC993A" w:rsidR="005A7A78" w:rsidRDefault="005A7A78" w:rsidP="004A51CE">
            <w:r>
              <w:rPr>
                <w:rFonts w:hint="eastAsia"/>
              </w:rPr>
              <w:t>黑盒测试</w:t>
            </w:r>
            <w:r>
              <w:t xml:space="preserve"> </w:t>
            </w:r>
            <w:r w:rsidR="0036328B">
              <w:rPr>
                <w:rFonts w:hint="eastAsia"/>
              </w:rPr>
              <w:t>：等价类划分</w:t>
            </w:r>
          </w:p>
        </w:tc>
      </w:tr>
      <w:tr w:rsidR="005A7A78" w14:paraId="411CD8D5" w14:textId="77777777" w:rsidTr="004A51CE">
        <w:tc>
          <w:tcPr>
            <w:tcW w:w="4148" w:type="dxa"/>
            <w:gridSpan w:val="2"/>
            <w:tcBorders>
              <w:top w:val="single" w:sz="4" w:space="0" w:color="000000"/>
              <w:left w:val="single" w:sz="4" w:space="0" w:color="000000"/>
              <w:bottom w:val="single" w:sz="4" w:space="0" w:color="000000"/>
              <w:right w:val="single" w:sz="4" w:space="0" w:color="000000"/>
            </w:tcBorders>
          </w:tcPr>
          <w:p w14:paraId="31A146B9" w14:textId="77777777" w:rsidR="005A7A78" w:rsidRDefault="005A7A78" w:rsidP="004A51C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3230253" w14:textId="289A8D91" w:rsidR="005A7A78" w:rsidRDefault="0036328B" w:rsidP="004A51CE">
            <w:r>
              <w:rPr>
                <w:rFonts w:hint="eastAsia"/>
              </w:rPr>
              <w:t>无</w:t>
            </w:r>
          </w:p>
        </w:tc>
      </w:tr>
      <w:tr w:rsidR="005A7A78" w14:paraId="0D824AC5" w14:textId="77777777" w:rsidTr="004A51CE">
        <w:tc>
          <w:tcPr>
            <w:tcW w:w="4148" w:type="dxa"/>
            <w:gridSpan w:val="2"/>
            <w:tcBorders>
              <w:top w:val="single" w:sz="4" w:space="0" w:color="000000"/>
              <w:left w:val="single" w:sz="4" w:space="0" w:color="000000"/>
              <w:bottom w:val="single" w:sz="4" w:space="0" w:color="000000"/>
              <w:right w:val="single" w:sz="4" w:space="0" w:color="000000"/>
            </w:tcBorders>
          </w:tcPr>
          <w:p w14:paraId="0AB74371" w14:textId="77777777" w:rsidR="005A7A78" w:rsidRDefault="005A7A78" w:rsidP="004A51C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3A2F448" w14:textId="551315CC" w:rsidR="005A7A78" w:rsidRDefault="0036328B" w:rsidP="004A51CE">
            <w:r>
              <w:rPr>
                <w:rFonts w:hint="eastAsia"/>
              </w:rPr>
              <w:t>管理员登录后台</w:t>
            </w:r>
          </w:p>
        </w:tc>
      </w:tr>
      <w:tr w:rsidR="005A7A78" w:rsidRPr="00B45E5B" w14:paraId="272C7316" w14:textId="77777777" w:rsidTr="004A51CE">
        <w:tc>
          <w:tcPr>
            <w:tcW w:w="4148" w:type="dxa"/>
            <w:gridSpan w:val="2"/>
            <w:tcBorders>
              <w:top w:val="single" w:sz="4" w:space="0" w:color="000000"/>
              <w:left w:val="single" w:sz="4" w:space="0" w:color="000000"/>
              <w:bottom w:val="single" w:sz="4" w:space="0" w:color="000000"/>
              <w:right w:val="single" w:sz="4" w:space="0" w:color="000000"/>
            </w:tcBorders>
            <w:hideMark/>
          </w:tcPr>
          <w:p w14:paraId="5A7B2E86" w14:textId="77777777" w:rsidR="005A7A78" w:rsidRPr="00B45E5B" w:rsidRDefault="005A7A78" w:rsidP="004A51C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2B4A50B" w14:textId="5893FF99" w:rsidR="005A7A78" w:rsidRPr="00B45E5B" w:rsidRDefault="0036328B" w:rsidP="004A51CE">
            <w:r>
              <w:rPr>
                <w:rFonts w:hint="eastAsia"/>
              </w:rPr>
              <w:t>管理员是否能用管理员账号成功登录后台</w:t>
            </w:r>
          </w:p>
        </w:tc>
      </w:tr>
      <w:tr w:rsidR="005A7A78" w:rsidRPr="00507ADD" w14:paraId="3613D435" w14:textId="77777777" w:rsidTr="004A51CE">
        <w:trPr>
          <w:trHeight w:val="1445"/>
        </w:trPr>
        <w:tc>
          <w:tcPr>
            <w:tcW w:w="8296" w:type="dxa"/>
            <w:gridSpan w:val="3"/>
            <w:tcBorders>
              <w:top w:val="single" w:sz="4" w:space="0" w:color="000000"/>
              <w:left w:val="single" w:sz="4" w:space="0" w:color="000000"/>
              <w:right w:val="single" w:sz="4" w:space="0" w:color="000000"/>
            </w:tcBorders>
            <w:hideMark/>
          </w:tcPr>
          <w:p w14:paraId="6F47CF88" w14:textId="77777777" w:rsidR="005A7A78" w:rsidRPr="00507ADD" w:rsidRDefault="005A7A78" w:rsidP="004A51CE">
            <w:r w:rsidRPr="00507ADD">
              <w:rPr>
                <w:rFonts w:hint="eastAsia"/>
              </w:rPr>
              <w:t>初始条件和背景：</w:t>
            </w:r>
          </w:p>
          <w:p w14:paraId="30F18B9E" w14:textId="77777777" w:rsidR="005A7A78" w:rsidRDefault="005A7A78" w:rsidP="004A51CE">
            <w:r w:rsidRPr="00B45E5B">
              <w:rPr>
                <w:rFonts w:hint="eastAsia"/>
              </w:rPr>
              <w:t>系统</w:t>
            </w:r>
            <w:r>
              <w:rPr>
                <w:rFonts w:hint="eastAsia"/>
              </w:rPr>
              <w:t>：PC端</w:t>
            </w:r>
          </w:p>
          <w:p w14:paraId="3D8605F0" w14:textId="77777777" w:rsidR="005A7A78" w:rsidRPr="00507ADD" w:rsidRDefault="005A7A78" w:rsidP="004A51CE">
            <w:r>
              <w:rPr>
                <w:rFonts w:hint="eastAsia"/>
              </w:rPr>
              <w:t>浏览器：C</w:t>
            </w:r>
            <w:r>
              <w:t>hrome</w:t>
            </w:r>
          </w:p>
          <w:p w14:paraId="599EA459" w14:textId="77777777" w:rsidR="005A7A78" w:rsidRPr="00507ADD" w:rsidRDefault="005A7A78" w:rsidP="004A51CE">
            <w:r w:rsidRPr="00507ADD">
              <w:rPr>
                <w:rFonts w:hint="eastAsia"/>
              </w:rPr>
              <w:t>注释</w:t>
            </w:r>
            <w:r>
              <w:rPr>
                <w:rFonts w:hint="eastAsia"/>
              </w:rPr>
              <w:t>：无</w:t>
            </w:r>
          </w:p>
        </w:tc>
      </w:tr>
      <w:tr w:rsidR="005A7A78" w:rsidRPr="00507ADD" w14:paraId="57E17BDA" w14:textId="77777777" w:rsidTr="004A51C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1C0C1FB" w14:textId="77777777" w:rsidR="005A7A78" w:rsidRPr="00507ADD" w:rsidRDefault="005A7A78" w:rsidP="004A51C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ADE9406" w14:textId="77777777" w:rsidR="005A7A78" w:rsidRPr="00507ADD" w:rsidRDefault="005A7A78" w:rsidP="004A51CE">
            <w:r w:rsidRPr="00507ADD">
              <w:rPr>
                <w:rFonts w:hint="eastAsia"/>
              </w:rPr>
              <w:t>预期结果</w:t>
            </w:r>
          </w:p>
        </w:tc>
      </w:tr>
      <w:tr w:rsidR="0036328B" w:rsidRPr="00507ADD" w14:paraId="2D3A0C3E" w14:textId="77777777" w:rsidTr="004A51CE">
        <w:trPr>
          <w:trHeight w:val="392"/>
        </w:trPr>
        <w:tc>
          <w:tcPr>
            <w:tcW w:w="2155" w:type="dxa"/>
            <w:tcBorders>
              <w:top w:val="single" w:sz="4" w:space="0" w:color="000000"/>
              <w:left w:val="single" w:sz="4" w:space="0" w:color="000000"/>
              <w:bottom w:val="single" w:sz="4" w:space="0" w:color="000000"/>
              <w:right w:val="single" w:sz="4" w:space="0" w:color="000000"/>
            </w:tcBorders>
          </w:tcPr>
          <w:p w14:paraId="0AA97947" w14:textId="6DF4FEB2" w:rsidR="0036328B" w:rsidRPr="00507ADD" w:rsidRDefault="0036328B" w:rsidP="004A51CE">
            <w:r>
              <w:rPr>
                <w:rFonts w:hint="eastAsia"/>
              </w:rPr>
              <w:t>管理员进入后台登录页面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229E47ED" w14:textId="35A4F5F0" w:rsidR="0036328B" w:rsidRPr="00507ADD" w:rsidRDefault="0036328B" w:rsidP="004A51CE">
            <w:r>
              <w:rPr>
                <w:rFonts w:hint="eastAsia"/>
              </w:rPr>
              <w:t>出现登录窗口，包括了用户名框、登录密码框、以及一个登录按钮</w:t>
            </w:r>
          </w:p>
        </w:tc>
      </w:tr>
      <w:tr w:rsidR="0036328B" w:rsidRPr="00507ADD" w14:paraId="71DEE12A" w14:textId="77777777" w:rsidTr="004A51CE">
        <w:trPr>
          <w:trHeight w:val="392"/>
        </w:trPr>
        <w:tc>
          <w:tcPr>
            <w:tcW w:w="2155" w:type="dxa"/>
            <w:tcBorders>
              <w:top w:val="single" w:sz="4" w:space="0" w:color="000000"/>
              <w:left w:val="single" w:sz="4" w:space="0" w:color="000000"/>
              <w:bottom w:val="single" w:sz="4" w:space="0" w:color="000000"/>
              <w:right w:val="single" w:sz="4" w:space="0" w:color="000000"/>
            </w:tcBorders>
          </w:tcPr>
          <w:p w14:paraId="1890C79C" w14:textId="08AA4E6E" w:rsidR="0036328B" w:rsidRDefault="0036328B" w:rsidP="004A51CE">
            <w:r>
              <w:rPr>
                <w:rFonts w:hint="eastAsia"/>
              </w:rPr>
              <w:t>输入用户名：a</w:t>
            </w:r>
            <w:r>
              <w:t>dmin</w:t>
            </w:r>
          </w:p>
          <w:p w14:paraId="02C3F0E9" w14:textId="365FBBCB" w:rsidR="0036328B" w:rsidRDefault="0036328B" w:rsidP="004A51CE">
            <w:r>
              <w:rPr>
                <w:rFonts w:hint="eastAsia"/>
              </w:rPr>
              <w:t>输入密码：a</w:t>
            </w:r>
            <w:r>
              <w:t>dmin</w:t>
            </w:r>
          </w:p>
        </w:tc>
        <w:tc>
          <w:tcPr>
            <w:tcW w:w="6141" w:type="dxa"/>
            <w:gridSpan w:val="2"/>
            <w:tcBorders>
              <w:top w:val="single" w:sz="4" w:space="0" w:color="000000"/>
              <w:left w:val="single" w:sz="4" w:space="0" w:color="000000"/>
              <w:bottom w:val="single" w:sz="4" w:space="0" w:color="000000"/>
              <w:right w:val="single" w:sz="4" w:space="0" w:color="000000"/>
            </w:tcBorders>
          </w:tcPr>
          <w:p w14:paraId="31FDD4F1" w14:textId="571886EA" w:rsidR="0036328B" w:rsidRDefault="0036328B" w:rsidP="004A51CE">
            <w:r>
              <w:rPr>
                <w:rFonts w:hint="eastAsia"/>
              </w:rPr>
              <w:t>登录成功，进入后台页面</w:t>
            </w:r>
          </w:p>
        </w:tc>
      </w:tr>
      <w:tr w:rsidR="0036328B" w:rsidRPr="00507ADD" w14:paraId="6E33D797" w14:textId="77777777" w:rsidTr="004A51CE">
        <w:trPr>
          <w:trHeight w:val="392"/>
        </w:trPr>
        <w:tc>
          <w:tcPr>
            <w:tcW w:w="2155" w:type="dxa"/>
            <w:tcBorders>
              <w:top w:val="single" w:sz="4" w:space="0" w:color="000000"/>
              <w:left w:val="single" w:sz="4" w:space="0" w:color="000000"/>
              <w:bottom w:val="single" w:sz="4" w:space="0" w:color="000000"/>
              <w:right w:val="single" w:sz="4" w:space="0" w:color="000000"/>
            </w:tcBorders>
          </w:tcPr>
          <w:p w14:paraId="4484654C" w14:textId="4977B573" w:rsidR="0036328B" w:rsidRDefault="0036328B" w:rsidP="0036328B">
            <w:r>
              <w:rPr>
                <w:rFonts w:hint="eastAsia"/>
              </w:rPr>
              <w:t>输入用户名：</w:t>
            </w:r>
          </w:p>
          <w:p w14:paraId="03FF0341" w14:textId="262EDD24" w:rsidR="0036328B" w:rsidRDefault="0036328B" w:rsidP="0036328B">
            <w:r>
              <w:rPr>
                <w:rFonts w:hint="eastAsia"/>
              </w:rPr>
              <w:t>输入密码：a</w:t>
            </w:r>
            <w:r>
              <w:t>dmin</w:t>
            </w:r>
          </w:p>
        </w:tc>
        <w:tc>
          <w:tcPr>
            <w:tcW w:w="6141" w:type="dxa"/>
            <w:gridSpan w:val="2"/>
            <w:tcBorders>
              <w:top w:val="single" w:sz="4" w:space="0" w:color="000000"/>
              <w:left w:val="single" w:sz="4" w:space="0" w:color="000000"/>
              <w:bottom w:val="single" w:sz="4" w:space="0" w:color="000000"/>
              <w:right w:val="single" w:sz="4" w:space="0" w:color="000000"/>
            </w:tcBorders>
          </w:tcPr>
          <w:p w14:paraId="692C93ED" w14:textId="0D7D0F76" w:rsidR="0036328B" w:rsidRDefault="0036328B" w:rsidP="004A51CE">
            <w:r>
              <w:rPr>
                <w:rFonts w:hint="eastAsia"/>
              </w:rPr>
              <w:t>提示用户名不能为空</w:t>
            </w:r>
          </w:p>
        </w:tc>
      </w:tr>
      <w:tr w:rsidR="0036328B" w:rsidRPr="00507ADD" w14:paraId="370DE17F" w14:textId="77777777" w:rsidTr="004A51CE">
        <w:trPr>
          <w:trHeight w:val="392"/>
        </w:trPr>
        <w:tc>
          <w:tcPr>
            <w:tcW w:w="2155" w:type="dxa"/>
            <w:tcBorders>
              <w:top w:val="single" w:sz="4" w:space="0" w:color="000000"/>
              <w:left w:val="single" w:sz="4" w:space="0" w:color="000000"/>
              <w:bottom w:val="single" w:sz="4" w:space="0" w:color="000000"/>
              <w:right w:val="single" w:sz="4" w:space="0" w:color="000000"/>
            </w:tcBorders>
          </w:tcPr>
          <w:p w14:paraId="61B70976" w14:textId="77777777" w:rsidR="0036328B" w:rsidRDefault="0036328B" w:rsidP="0036328B">
            <w:r>
              <w:rPr>
                <w:rFonts w:hint="eastAsia"/>
              </w:rPr>
              <w:t>输入用户名：a</w:t>
            </w:r>
            <w:r>
              <w:t>dmin</w:t>
            </w:r>
          </w:p>
          <w:p w14:paraId="054FCFD9" w14:textId="20DCB0E9" w:rsidR="0036328B" w:rsidRDefault="0036328B" w:rsidP="0036328B">
            <w:r>
              <w:rPr>
                <w:rFonts w:hint="eastAsia"/>
              </w:rPr>
              <w:t>输入密码：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61E55C2C" w14:textId="7B40036B" w:rsidR="0036328B" w:rsidRDefault="0036328B" w:rsidP="004A51CE">
            <w:r>
              <w:rPr>
                <w:rFonts w:hint="eastAsia"/>
              </w:rPr>
              <w:t>提示密码不能为空</w:t>
            </w:r>
          </w:p>
        </w:tc>
      </w:tr>
      <w:tr w:rsidR="0036328B" w:rsidRPr="00507ADD" w14:paraId="354706AB" w14:textId="77777777" w:rsidTr="004A51CE">
        <w:trPr>
          <w:trHeight w:val="392"/>
        </w:trPr>
        <w:tc>
          <w:tcPr>
            <w:tcW w:w="2155" w:type="dxa"/>
            <w:tcBorders>
              <w:top w:val="single" w:sz="4" w:space="0" w:color="000000"/>
              <w:left w:val="single" w:sz="4" w:space="0" w:color="000000"/>
              <w:bottom w:val="single" w:sz="4" w:space="0" w:color="000000"/>
              <w:right w:val="single" w:sz="4" w:space="0" w:color="000000"/>
            </w:tcBorders>
          </w:tcPr>
          <w:p w14:paraId="593A774D" w14:textId="77777777" w:rsidR="0036328B" w:rsidRDefault="0036328B" w:rsidP="0036328B">
            <w:r>
              <w:rPr>
                <w:rFonts w:hint="eastAsia"/>
              </w:rPr>
              <w:t>输入用户名：a</w:t>
            </w:r>
            <w:r>
              <w:t>dmin</w:t>
            </w:r>
          </w:p>
          <w:p w14:paraId="3EAB642D" w14:textId="6BCDDEE8" w:rsidR="0036328B" w:rsidRDefault="0036328B" w:rsidP="0036328B">
            <w:r>
              <w:rPr>
                <w:rFonts w:hint="eastAsia"/>
              </w:rPr>
              <w:t>输入密码：a</w:t>
            </w:r>
            <w:r>
              <w:t>dmi</w:t>
            </w:r>
            <w:r>
              <w:rPr>
                <w:rFonts w:hint="eastAsia"/>
              </w:rPr>
              <w:t>m</w:t>
            </w:r>
          </w:p>
        </w:tc>
        <w:tc>
          <w:tcPr>
            <w:tcW w:w="6141" w:type="dxa"/>
            <w:gridSpan w:val="2"/>
            <w:tcBorders>
              <w:top w:val="single" w:sz="4" w:space="0" w:color="000000"/>
              <w:left w:val="single" w:sz="4" w:space="0" w:color="000000"/>
              <w:bottom w:val="single" w:sz="4" w:space="0" w:color="000000"/>
              <w:right w:val="single" w:sz="4" w:space="0" w:color="000000"/>
            </w:tcBorders>
          </w:tcPr>
          <w:p w14:paraId="502EFA59" w14:textId="5DDABAC6" w:rsidR="0036328B" w:rsidRDefault="0036328B" w:rsidP="004A51CE">
            <w:r>
              <w:rPr>
                <w:rFonts w:hint="eastAsia"/>
              </w:rPr>
              <w:t>提示用户名或密码错误</w:t>
            </w:r>
          </w:p>
        </w:tc>
      </w:tr>
      <w:tr w:rsidR="0036328B" w:rsidRPr="00507ADD" w14:paraId="6921CDA0" w14:textId="77777777" w:rsidTr="004A51CE">
        <w:trPr>
          <w:trHeight w:val="392"/>
        </w:trPr>
        <w:tc>
          <w:tcPr>
            <w:tcW w:w="2155" w:type="dxa"/>
            <w:tcBorders>
              <w:top w:val="single" w:sz="4" w:space="0" w:color="000000"/>
              <w:left w:val="single" w:sz="4" w:space="0" w:color="000000"/>
              <w:bottom w:val="single" w:sz="4" w:space="0" w:color="000000"/>
              <w:right w:val="single" w:sz="4" w:space="0" w:color="000000"/>
            </w:tcBorders>
          </w:tcPr>
          <w:p w14:paraId="581FD418" w14:textId="6C0E9CF5" w:rsidR="0036328B" w:rsidRDefault="0036328B" w:rsidP="0036328B">
            <w:r>
              <w:rPr>
                <w:rFonts w:hint="eastAsia"/>
              </w:rPr>
              <w:t>输入用户名：a</w:t>
            </w:r>
            <w:r>
              <w:t>dmi</w:t>
            </w:r>
            <w:r>
              <w:rPr>
                <w:rFonts w:hint="eastAsia"/>
              </w:rPr>
              <w:t>m</w:t>
            </w:r>
          </w:p>
          <w:p w14:paraId="0B5D4F95" w14:textId="58187702" w:rsidR="0036328B" w:rsidRDefault="0036328B" w:rsidP="0036328B">
            <w:r>
              <w:rPr>
                <w:rFonts w:hint="eastAsia"/>
              </w:rPr>
              <w:t>输入密码：a</w:t>
            </w:r>
            <w:r>
              <w:t>dmin</w:t>
            </w:r>
          </w:p>
        </w:tc>
        <w:tc>
          <w:tcPr>
            <w:tcW w:w="6141" w:type="dxa"/>
            <w:gridSpan w:val="2"/>
            <w:tcBorders>
              <w:top w:val="single" w:sz="4" w:space="0" w:color="000000"/>
              <w:left w:val="single" w:sz="4" w:space="0" w:color="000000"/>
              <w:bottom w:val="single" w:sz="4" w:space="0" w:color="000000"/>
              <w:right w:val="single" w:sz="4" w:space="0" w:color="000000"/>
            </w:tcBorders>
          </w:tcPr>
          <w:p w14:paraId="15C2B18B" w14:textId="3A7ED2D8" w:rsidR="0036328B" w:rsidRDefault="0036328B" w:rsidP="004A51CE">
            <w:r>
              <w:rPr>
                <w:rFonts w:hint="eastAsia"/>
              </w:rPr>
              <w:t>提示用户名或密码错误</w:t>
            </w:r>
          </w:p>
        </w:tc>
      </w:tr>
    </w:tbl>
    <w:p w14:paraId="35981314" w14:textId="638BC9AA" w:rsidR="004A51CE" w:rsidRDefault="004A51CE" w:rsidP="0037058C"/>
    <w:p w14:paraId="04C462F1" w14:textId="77777777" w:rsidR="004A51CE" w:rsidRDefault="004A51CE">
      <w:r>
        <w:br w:type="page"/>
      </w:r>
    </w:p>
    <w:p w14:paraId="30696A44" w14:textId="4FD62D54" w:rsidR="004A51CE" w:rsidRDefault="004A51CE" w:rsidP="004A51CE">
      <w:pPr>
        <w:pStyle w:val="a0"/>
      </w:pPr>
      <w:bookmarkStart w:id="1274" w:name="_Toc533356706"/>
      <w:r>
        <w:rPr>
          <w:rFonts w:hint="eastAsia"/>
        </w:rPr>
        <w:lastRenderedPageBreak/>
        <w:t>退出后台</w:t>
      </w:r>
      <w:bookmarkEnd w:id="1274"/>
    </w:p>
    <w:tbl>
      <w:tblPr>
        <w:tblStyle w:val="14"/>
        <w:tblW w:w="8296" w:type="dxa"/>
        <w:tblLook w:val="04A0" w:firstRow="1" w:lastRow="0" w:firstColumn="1" w:lastColumn="0" w:noHBand="0" w:noVBand="1"/>
      </w:tblPr>
      <w:tblGrid>
        <w:gridCol w:w="2155"/>
        <w:gridCol w:w="1993"/>
        <w:gridCol w:w="4148"/>
      </w:tblGrid>
      <w:tr w:rsidR="004A51CE" w:rsidRPr="00B45E5B" w14:paraId="2653FBBA" w14:textId="77777777" w:rsidTr="004A51CE">
        <w:tc>
          <w:tcPr>
            <w:tcW w:w="4148" w:type="dxa"/>
            <w:gridSpan w:val="2"/>
            <w:tcBorders>
              <w:top w:val="single" w:sz="4" w:space="0" w:color="000000"/>
              <w:left w:val="single" w:sz="4" w:space="0" w:color="000000"/>
              <w:bottom w:val="single" w:sz="4" w:space="0" w:color="000000"/>
              <w:right w:val="single" w:sz="4" w:space="0" w:color="000000"/>
            </w:tcBorders>
            <w:hideMark/>
          </w:tcPr>
          <w:p w14:paraId="571E8533" w14:textId="77777777" w:rsidR="004A51CE" w:rsidRPr="00B45E5B" w:rsidRDefault="004A51CE" w:rsidP="004A51C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8E8CED7" w14:textId="77777777" w:rsidR="004A51CE" w:rsidRPr="00B45E5B" w:rsidRDefault="004A51CE" w:rsidP="004A51CE">
            <w:r>
              <w:rPr>
                <w:rFonts w:hint="eastAsia"/>
              </w:rPr>
              <w:t>TC</w:t>
            </w:r>
            <w:r>
              <w:t>-A-</w:t>
            </w:r>
          </w:p>
        </w:tc>
      </w:tr>
      <w:tr w:rsidR="004A51CE" w14:paraId="0E2E88EF" w14:textId="77777777" w:rsidTr="004A51CE">
        <w:tc>
          <w:tcPr>
            <w:tcW w:w="4148" w:type="dxa"/>
            <w:gridSpan w:val="2"/>
            <w:tcBorders>
              <w:top w:val="single" w:sz="4" w:space="0" w:color="000000"/>
              <w:left w:val="single" w:sz="4" w:space="0" w:color="000000"/>
              <w:bottom w:val="single" w:sz="4" w:space="0" w:color="000000"/>
              <w:right w:val="single" w:sz="4" w:space="0" w:color="000000"/>
            </w:tcBorders>
          </w:tcPr>
          <w:p w14:paraId="7EECDE71" w14:textId="77777777" w:rsidR="004A51CE" w:rsidRPr="00B45E5B" w:rsidRDefault="004A51CE" w:rsidP="004A51C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01E8704" w14:textId="0445628E" w:rsidR="004A51CE" w:rsidRDefault="004A51CE" w:rsidP="004A51CE">
            <w:r>
              <w:rPr>
                <w:rFonts w:hint="eastAsia"/>
              </w:rPr>
              <w:t>退出后台</w:t>
            </w:r>
          </w:p>
        </w:tc>
      </w:tr>
      <w:tr w:rsidR="004A51CE" w14:paraId="5FE5C7DB" w14:textId="77777777" w:rsidTr="004A51CE">
        <w:tc>
          <w:tcPr>
            <w:tcW w:w="4148" w:type="dxa"/>
            <w:gridSpan w:val="2"/>
            <w:tcBorders>
              <w:top w:val="single" w:sz="4" w:space="0" w:color="000000"/>
              <w:left w:val="single" w:sz="4" w:space="0" w:color="000000"/>
              <w:bottom w:val="single" w:sz="4" w:space="0" w:color="000000"/>
              <w:right w:val="single" w:sz="4" w:space="0" w:color="000000"/>
            </w:tcBorders>
          </w:tcPr>
          <w:p w14:paraId="2A48028E" w14:textId="77777777" w:rsidR="004A51CE" w:rsidRDefault="004A51CE" w:rsidP="004A51C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796D13D" w14:textId="6D8EF986" w:rsidR="004A51CE" w:rsidRDefault="004A51CE" w:rsidP="004A51CE">
            <w:r>
              <w:rPr>
                <w:rFonts w:hint="eastAsia"/>
              </w:rPr>
              <w:t>退出后台</w:t>
            </w:r>
          </w:p>
        </w:tc>
      </w:tr>
      <w:tr w:rsidR="004A51CE" w14:paraId="7B73E380" w14:textId="77777777" w:rsidTr="004A51CE">
        <w:tc>
          <w:tcPr>
            <w:tcW w:w="4148" w:type="dxa"/>
            <w:gridSpan w:val="2"/>
            <w:tcBorders>
              <w:top w:val="single" w:sz="4" w:space="0" w:color="000000"/>
              <w:left w:val="single" w:sz="4" w:space="0" w:color="000000"/>
              <w:bottom w:val="single" w:sz="4" w:space="0" w:color="000000"/>
              <w:right w:val="single" w:sz="4" w:space="0" w:color="000000"/>
            </w:tcBorders>
            <w:hideMark/>
          </w:tcPr>
          <w:p w14:paraId="0D310D54" w14:textId="77777777" w:rsidR="004A51CE" w:rsidRPr="00B45E5B" w:rsidRDefault="004A51CE" w:rsidP="004A51C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DD91127" w14:textId="77777777" w:rsidR="004A51CE" w:rsidRDefault="004A51CE" w:rsidP="004A51CE">
            <w:r>
              <w:rPr>
                <w:rFonts w:hint="eastAsia"/>
              </w:rPr>
              <w:t>管理员</w:t>
            </w:r>
          </w:p>
        </w:tc>
      </w:tr>
      <w:tr w:rsidR="004A51CE" w14:paraId="7238B28B" w14:textId="77777777" w:rsidTr="004A51CE">
        <w:tc>
          <w:tcPr>
            <w:tcW w:w="4148" w:type="dxa"/>
            <w:gridSpan w:val="2"/>
            <w:tcBorders>
              <w:top w:val="single" w:sz="4" w:space="0" w:color="000000"/>
              <w:left w:val="single" w:sz="4" w:space="0" w:color="000000"/>
              <w:bottom w:val="single" w:sz="4" w:space="0" w:color="000000"/>
              <w:right w:val="single" w:sz="4" w:space="0" w:color="000000"/>
            </w:tcBorders>
          </w:tcPr>
          <w:p w14:paraId="27EB99A4" w14:textId="77777777" w:rsidR="004A51CE" w:rsidRPr="00B45E5B" w:rsidRDefault="004A51CE" w:rsidP="004A51C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471F109" w14:textId="58315D4B" w:rsidR="004A51CE" w:rsidRDefault="004A51CE" w:rsidP="004A51CE">
            <w:r>
              <w:rPr>
                <w:rFonts w:hint="eastAsia"/>
              </w:rPr>
              <w:t>黑盒测试</w:t>
            </w:r>
          </w:p>
        </w:tc>
      </w:tr>
      <w:tr w:rsidR="004A51CE" w14:paraId="39810751" w14:textId="77777777" w:rsidTr="004A51CE">
        <w:tc>
          <w:tcPr>
            <w:tcW w:w="4148" w:type="dxa"/>
            <w:gridSpan w:val="2"/>
            <w:tcBorders>
              <w:top w:val="single" w:sz="4" w:space="0" w:color="000000"/>
              <w:left w:val="single" w:sz="4" w:space="0" w:color="000000"/>
              <w:bottom w:val="single" w:sz="4" w:space="0" w:color="000000"/>
              <w:right w:val="single" w:sz="4" w:space="0" w:color="000000"/>
            </w:tcBorders>
          </w:tcPr>
          <w:p w14:paraId="04267B41" w14:textId="77777777" w:rsidR="004A51CE" w:rsidRDefault="004A51CE" w:rsidP="004A51C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35330B9" w14:textId="06D1EB5C" w:rsidR="004A51CE" w:rsidRDefault="004A51CE" w:rsidP="004A51CE">
            <w:r>
              <w:rPr>
                <w:rFonts w:hint="eastAsia"/>
              </w:rPr>
              <w:t>登录后台</w:t>
            </w:r>
          </w:p>
        </w:tc>
      </w:tr>
      <w:tr w:rsidR="004A51CE" w14:paraId="0EF58665" w14:textId="77777777" w:rsidTr="004A51CE">
        <w:tc>
          <w:tcPr>
            <w:tcW w:w="4148" w:type="dxa"/>
            <w:gridSpan w:val="2"/>
            <w:tcBorders>
              <w:top w:val="single" w:sz="4" w:space="0" w:color="000000"/>
              <w:left w:val="single" w:sz="4" w:space="0" w:color="000000"/>
              <w:bottom w:val="single" w:sz="4" w:space="0" w:color="000000"/>
              <w:right w:val="single" w:sz="4" w:space="0" w:color="000000"/>
            </w:tcBorders>
          </w:tcPr>
          <w:p w14:paraId="26028DA9" w14:textId="77777777" w:rsidR="004A51CE" w:rsidRDefault="004A51CE" w:rsidP="004A51C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B016110" w14:textId="6B5EA24C" w:rsidR="004A51CE" w:rsidRDefault="004A51CE" w:rsidP="004A51CE">
            <w:r>
              <w:rPr>
                <w:rFonts w:hint="eastAsia"/>
              </w:rPr>
              <w:t>管理员退出登录状态</w:t>
            </w:r>
          </w:p>
        </w:tc>
      </w:tr>
      <w:tr w:rsidR="004A51CE" w:rsidRPr="00B45E5B" w14:paraId="28C0DD4C" w14:textId="77777777" w:rsidTr="004A51CE">
        <w:tc>
          <w:tcPr>
            <w:tcW w:w="4148" w:type="dxa"/>
            <w:gridSpan w:val="2"/>
            <w:tcBorders>
              <w:top w:val="single" w:sz="4" w:space="0" w:color="000000"/>
              <w:left w:val="single" w:sz="4" w:space="0" w:color="000000"/>
              <w:bottom w:val="single" w:sz="4" w:space="0" w:color="000000"/>
              <w:right w:val="single" w:sz="4" w:space="0" w:color="000000"/>
            </w:tcBorders>
            <w:hideMark/>
          </w:tcPr>
          <w:p w14:paraId="7C319386" w14:textId="77777777" w:rsidR="004A51CE" w:rsidRPr="00B45E5B" w:rsidRDefault="004A51CE" w:rsidP="004A51C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4F57CC9" w14:textId="33AAA409" w:rsidR="004A51CE" w:rsidRPr="00B45E5B" w:rsidRDefault="004A51CE" w:rsidP="004A51CE">
            <w:r>
              <w:rPr>
                <w:rFonts w:hint="eastAsia"/>
              </w:rPr>
              <w:t>测试管理员是否能正常退出登录状态</w:t>
            </w:r>
          </w:p>
        </w:tc>
      </w:tr>
      <w:tr w:rsidR="004A51CE" w:rsidRPr="00507ADD" w14:paraId="2E3D0627" w14:textId="77777777" w:rsidTr="004A51CE">
        <w:trPr>
          <w:trHeight w:val="1445"/>
        </w:trPr>
        <w:tc>
          <w:tcPr>
            <w:tcW w:w="8296" w:type="dxa"/>
            <w:gridSpan w:val="3"/>
            <w:tcBorders>
              <w:top w:val="single" w:sz="4" w:space="0" w:color="000000"/>
              <w:left w:val="single" w:sz="4" w:space="0" w:color="000000"/>
              <w:right w:val="single" w:sz="4" w:space="0" w:color="000000"/>
            </w:tcBorders>
            <w:hideMark/>
          </w:tcPr>
          <w:p w14:paraId="09F681E2" w14:textId="77777777" w:rsidR="004A51CE" w:rsidRPr="00507ADD" w:rsidRDefault="004A51CE" w:rsidP="004A51CE">
            <w:r w:rsidRPr="00507ADD">
              <w:rPr>
                <w:rFonts w:hint="eastAsia"/>
              </w:rPr>
              <w:t>初始条件和背景：</w:t>
            </w:r>
          </w:p>
          <w:p w14:paraId="50E16356" w14:textId="77777777" w:rsidR="004A51CE" w:rsidRDefault="004A51CE" w:rsidP="004A51CE">
            <w:r w:rsidRPr="00B45E5B">
              <w:rPr>
                <w:rFonts w:hint="eastAsia"/>
              </w:rPr>
              <w:t>系统</w:t>
            </w:r>
            <w:r>
              <w:rPr>
                <w:rFonts w:hint="eastAsia"/>
              </w:rPr>
              <w:t>：PC端</w:t>
            </w:r>
          </w:p>
          <w:p w14:paraId="71ACC8D5" w14:textId="77777777" w:rsidR="004A51CE" w:rsidRPr="00507ADD" w:rsidRDefault="004A51CE" w:rsidP="004A51CE">
            <w:r>
              <w:rPr>
                <w:rFonts w:hint="eastAsia"/>
              </w:rPr>
              <w:t>浏览器：C</w:t>
            </w:r>
            <w:r>
              <w:t>hrome</w:t>
            </w:r>
          </w:p>
          <w:p w14:paraId="0CA1977B" w14:textId="77777777" w:rsidR="004A51CE" w:rsidRPr="00507ADD" w:rsidRDefault="004A51CE" w:rsidP="004A51CE">
            <w:r w:rsidRPr="00507ADD">
              <w:rPr>
                <w:rFonts w:hint="eastAsia"/>
              </w:rPr>
              <w:t>注释</w:t>
            </w:r>
            <w:r>
              <w:rPr>
                <w:rFonts w:hint="eastAsia"/>
              </w:rPr>
              <w:t>：无</w:t>
            </w:r>
          </w:p>
        </w:tc>
      </w:tr>
      <w:tr w:rsidR="004A51CE" w:rsidRPr="00507ADD" w14:paraId="03B6CDD0" w14:textId="77777777" w:rsidTr="004A51C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621D00B" w14:textId="77777777" w:rsidR="004A51CE" w:rsidRPr="00507ADD" w:rsidRDefault="004A51CE" w:rsidP="004A51C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A3739F3" w14:textId="77777777" w:rsidR="004A51CE" w:rsidRPr="00507ADD" w:rsidRDefault="004A51CE" w:rsidP="004A51CE">
            <w:r w:rsidRPr="00507ADD">
              <w:rPr>
                <w:rFonts w:hint="eastAsia"/>
              </w:rPr>
              <w:t>预期结果</w:t>
            </w:r>
          </w:p>
        </w:tc>
      </w:tr>
      <w:tr w:rsidR="00DD4562" w:rsidRPr="00507ADD" w14:paraId="29A85FDE" w14:textId="77777777" w:rsidTr="004A51CE">
        <w:trPr>
          <w:trHeight w:val="392"/>
        </w:trPr>
        <w:tc>
          <w:tcPr>
            <w:tcW w:w="2155" w:type="dxa"/>
            <w:tcBorders>
              <w:top w:val="single" w:sz="4" w:space="0" w:color="000000"/>
              <w:left w:val="single" w:sz="4" w:space="0" w:color="000000"/>
              <w:bottom w:val="single" w:sz="4" w:space="0" w:color="000000"/>
              <w:right w:val="single" w:sz="4" w:space="0" w:color="000000"/>
            </w:tcBorders>
          </w:tcPr>
          <w:p w14:paraId="27D01D66" w14:textId="34831C39" w:rsidR="00DD4562" w:rsidRPr="00507ADD" w:rsidRDefault="00DD4562" w:rsidP="004A51CE">
            <w:r>
              <w:rPr>
                <w:rFonts w:hint="eastAsia"/>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76049A82" w14:textId="17B047D4" w:rsidR="00DD4562" w:rsidRPr="00507ADD" w:rsidRDefault="00DD4562" w:rsidP="004A51CE">
            <w:r>
              <w:rPr>
                <w:rFonts w:hint="eastAsia"/>
              </w:rPr>
              <w:t>进入管理员后台界面，右上角可见退出登录按钮</w:t>
            </w:r>
          </w:p>
        </w:tc>
      </w:tr>
      <w:tr w:rsidR="00DD4562" w:rsidRPr="00507ADD" w14:paraId="62D20B32" w14:textId="77777777" w:rsidTr="004A51CE">
        <w:trPr>
          <w:trHeight w:val="392"/>
        </w:trPr>
        <w:tc>
          <w:tcPr>
            <w:tcW w:w="2155" w:type="dxa"/>
            <w:tcBorders>
              <w:top w:val="single" w:sz="4" w:space="0" w:color="000000"/>
              <w:left w:val="single" w:sz="4" w:space="0" w:color="000000"/>
              <w:bottom w:val="single" w:sz="4" w:space="0" w:color="000000"/>
              <w:right w:val="single" w:sz="4" w:space="0" w:color="000000"/>
            </w:tcBorders>
          </w:tcPr>
          <w:p w14:paraId="3ACF52CE" w14:textId="52C4C767" w:rsidR="00DD4562" w:rsidRDefault="00DD4562" w:rsidP="004A51CE">
            <w:r>
              <w:rPr>
                <w:rFonts w:hint="eastAsia"/>
              </w:rPr>
              <w:t>点击退出登录按钮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EA88A65" w14:textId="54EC77CE" w:rsidR="00DD4562" w:rsidRDefault="00DD4562" w:rsidP="004A51CE">
            <w:r>
              <w:rPr>
                <w:rFonts w:hint="eastAsia"/>
              </w:rPr>
              <w:t>弹出退出确认框</w:t>
            </w:r>
          </w:p>
        </w:tc>
      </w:tr>
      <w:tr w:rsidR="00DD4562" w:rsidRPr="00507ADD" w14:paraId="2DDEEC80" w14:textId="77777777" w:rsidTr="004A51CE">
        <w:trPr>
          <w:trHeight w:val="392"/>
        </w:trPr>
        <w:tc>
          <w:tcPr>
            <w:tcW w:w="2155" w:type="dxa"/>
            <w:tcBorders>
              <w:top w:val="single" w:sz="4" w:space="0" w:color="000000"/>
              <w:left w:val="single" w:sz="4" w:space="0" w:color="000000"/>
              <w:bottom w:val="single" w:sz="4" w:space="0" w:color="000000"/>
              <w:right w:val="single" w:sz="4" w:space="0" w:color="000000"/>
            </w:tcBorders>
          </w:tcPr>
          <w:p w14:paraId="41A4A7A2" w14:textId="7C5C7AF8" w:rsidR="00DD4562" w:rsidRDefault="00DD4562" w:rsidP="004A51CE">
            <w:r>
              <w:rPr>
                <w:rFonts w:hint="eastAsia"/>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64BFD1C2" w14:textId="0D6C7A47" w:rsidR="00DD4562" w:rsidRDefault="00DD4562" w:rsidP="004A51CE">
            <w:r>
              <w:rPr>
                <w:rFonts w:hint="eastAsia"/>
              </w:rPr>
              <w:t>回到管理员后台界面，未退出</w:t>
            </w:r>
          </w:p>
        </w:tc>
      </w:tr>
      <w:tr w:rsidR="00DD4562" w:rsidRPr="00507ADD" w14:paraId="71FC70DB" w14:textId="77777777" w:rsidTr="004A51CE">
        <w:trPr>
          <w:trHeight w:val="392"/>
        </w:trPr>
        <w:tc>
          <w:tcPr>
            <w:tcW w:w="2155" w:type="dxa"/>
            <w:tcBorders>
              <w:top w:val="single" w:sz="4" w:space="0" w:color="000000"/>
              <w:left w:val="single" w:sz="4" w:space="0" w:color="000000"/>
              <w:bottom w:val="single" w:sz="4" w:space="0" w:color="000000"/>
              <w:right w:val="single" w:sz="4" w:space="0" w:color="000000"/>
            </w:tcBorders>
          </w:tcPr>
          <w:p w14:paraId="7867C4FE" w14:textId="2A3B62CB" w:rsidR="00DD4562" w:rsidRDefault="00DD4562" w:rsidP="00DD4562">
            <w:r>
              <w:rPr>
                <w:rFonts w:hint="eastAsia"/>
              </w:rPr>
              <w:t>点击退出登录按钮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FFD42E7" w14:textId="4349BF37" w:rsidR="00DD4562" w:rsidRDefault="00DD4562" w:rsidP="00DD4562">
            <w:r>
              <w:rPr>
                <w:rFonts w:hint="eastAsia"/>
              </w:rPr>
              <w:t>弹出退出确认框</w:t>
            </w:r>
          </w:p>
        </w:tc>
      </w:tr>
      <w:tr w:rsidR="00DD4562" w:rsidRPr="00507ADD" w14:paraId="133DE393" w14:textId="77777777" w:rsidTr="004A51CE">
        <w:trPr>
          <w:trHeight w:val="392"/>
        </w:trPr>
        <w:tc>
          <w:tcPr>
            <w:tcW w:w="2155" w:type="dxa"/>
            <w:tcBorders>
              <w:top w:val="single" w:sz="4" w:space="0" w:color="000000"/>
              <w:left w:val="single" w:sz="4" w:space="0" w:color="000000"/>
              <w:bottom w:val="single" w:sz="4" w:space="0" w:color="000000"/>
              <w:right w:val="single" w:sz="4" w:space="0" w:color="000000"/>
            </w:tcBorders>
          </w:tcPr>
          <w:p w14:paraId="64C8AE48" w14:textId="546AF33F" w:rsidR="00DD4562" w:rsidRDefault="00DD4562" w:rsidP="00DD4562">
            <w:r>
              <w:rPr>
                <w:rFonts w:hint="eastAsia"/>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01D2E8E9" w14:textId="35666156" w:rsidR="00DD4562" w:rsidRDefault="00DD4562" w:rsidP="00DD4562">
            <w:r>
              <w:rPr>
                <w:rFonts w:hint="eastAsia"/>
              </w:rPr>
              <w:t>管理员退出，界面转跳至管理员登录界面</w:t>
            </w:r>
          </w:p>
        </w:tc>
      </w:tr>
    </w:tbl>
    <w:p w14:paraId="156F2283" w14:textId="68CB5EF3" w:rsidR="001D5335" w:rsidRDefault="001D5335" w:rsidP="0037058C"/>
    <w:p w14:paraId="5D067BA6" w14:textId="77777777" w:rsidR="001D5335" w:rsidRDefault="001D5335">
      <w:r>
        <w:br w:type="page"/>
      </w:r>
    </w:p>
    <w:p w14:paraId="0F0C5FFE" w14:textId="062922FF" w:rsidR="0037058C" w:rsidRDefault="001D5335" w:rsidP="001D5335">
      <w:pPr>
        <w:pStyle w:val="a0"/>
      </w:pPr>
      <w:bookmarkStart w:id="1275" w:name="_Toc533356707"/>
      <w:r>
        <w:rPr>
          <w:rFonts w:hint="eastAsia"/>
        </w:rPr>
        <w:lastRenderedPageBreak/>
        <w:t>基础管理</w:t>
      </w:r>
      <w:bookmarkEnd w:id="1275"/>
    </w:p>
    <w:p w14:paraId="73305711" w14:textId="1F04D4CF" w:rsidR="001D5335" w:rsidRDefault="001D5335" w:rsidP="001D5335">
      <w:pPr>
        <w:pStyle w:val="a1"/>
      </w:pPr>
      <w:bookmarkStart w:id="1276" w:name="_Toc533356708"/>
      <w:r>
        <w:rPr>
          <w:rFonts w:hint="eastAsia"/>
        </w:rPr>
        <w:t>首页横幅管理</w:t>
      </w:r>
      <w:bookmarkEnd w:id="1276"/>
    </w:p>
    <w:p w14:paraId="1764B988" w14:textId="0CB00989" w:rsidR="001D5335" w:rsidRDefault="001D5335" w:rsidP="001D5335">
      <w:pPr>
        <w:pStyle w:val="a2"/>
      </w:pPr>
      <w:r>
        <w:rPr>
          <w:rFonts w:hint="eastAsia"/>
        </w:rPr>
        <w:t>新增横幅</w:t>
      </w:r>
    </w:p>
    <w:tbl>
      <w:tblPr>
        <w:tblStyle w:val="14"/>
        <w:tblW w:w="8296" w:type="dxa"/>
        <w:tblLook w:val="04A0" w:firstRow="1" w:lastRow="0" w:firstColumn="1" w:lastColumn="0" w:noHBand="0" w:noVBand="1"/>
      </w:tblPr>
      <w:tblGrid>
        <w:gridCol w:w="2155"/>
        <w:gridCol w:w="1993"/>
        <w:gridCol w:w="4148"/>
      </w:tblGrid>
      <w:tr w:rsidR="00C763DA" w:rsidRPr="00B45E5B" w14:paraId="1CC9E486" w14:textId="77777777" w:rsidTr="00920D25">
        <w:tc>
          <w:tcPr>
            <w:tcW w:w="4148" w:type="dxa"/>
            <w:gridSpan w:val="2"/>
            <w:tcBorders>
              <w:top w:val="single" w:sz="4" w:space="0" w:color="000000"/>
              <w:left w:val="single" w:sz="4" w:space="0" w:color="000000"/>
              <w:bottom w:val="single" w:sz="4" w:space="0" w:color="000000"/>
              <w:right w:val="single" w:sz="4" w:space="0" w:color="000000"/>
            </w:tcBorders>
            <w:hideMark/>
          </w:tcPr>
          <w:p w14:paraId="2B593C5E" w14:textId="77777777" w:rsidR="00C763DA" w:rsidRPr="00B45E5B" w:rsidRDefault="00C763DA" w:rsidP="00920D25">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96D9A6C" w14:textId="77777777" w:rsidR="00C763DA" w:rsidRPr="00B45E5B" w:rsidRDefault="00C763DA" w:rsidP="00920D25">
            <w:r>
              <w:rPr>
                <w:rFonts w:hint="eastAsia"/>
              </w:rPr>
              <w:t>TC</w:t>
            </w:r>
            <w:r>
              <w:t>-A-</w:t>
            </w:r>
          </w:p>
        </w:tc>
      </w:tr>
      <w:tr w:rsidR="00C763DA" w14:paraId="2634ADF1"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0850A081" w14:textId="77777777" w:rsidR="00C763DA" w:rsidRPr="00B45E5B" w:rsidRDefault="00C763DA" w:rsidP="00920D25">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82A34B4" w14:textId="30C89B2A" w:rsidR="00C763DA" w:rsidRDefault="00C763DA" w:rsidP="00920D25">
            <w:r>
              <w:rPr>
                <w:rFonts w:hint="eastAsia"/>
              </w:rPr>
              <w:t>新增横幅</w:t>
            </w:r>
          </w:p>
        </w:tc>
      </w:tr>
      <w:tr w:rsidR="00C763DA" w14:paraId="75050E9B"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4E01B424" w14:textId="77777777" w:rsidR="00C763DA" w:rsidRDefault="00C763DA" w:rsidP="00920D25">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268AEC2" w14:textId="23766A86" w:rsidR="00C763DA" w:rsidRDefault="00C763DA" w:rsidP="00920D25">
            <w:r>
              <w:rPr>
                <w:rFonts w:hint="eastAsia"/>
              </w:rPr>
              <w:t>新增横幅</w:t>
            </w:r>
          </w:p>
        </w:tc>
      </w:tr>
      <w:tr w:rsidR="00C763DA" w14:paraId="5375A9B9" w14:textId="77777777" w:rsidTr="00920D25">
        <w:tc>
          <w:tcPr>
            <w:tcW w:w="4148" w:type="dxa"/>
            <w:gridSpan w:val="2"/>
            <w:tcBorders>
              <w:top w:val="single" w:sz="4" w:space="0" w:color="000000"/>
              <w:left w:val="single" w:sz="4" w:space="0" w:color="000000"/>
              <w:bottom w:val="single" w:sz="4" w:space="0" w:color="000000"/>
              <w:right w:val="single" w:sz="4" w:space="0" w:color="000000"/>
            </w:tcBorders>
            <w:hideMark/>
          </w:tcPr>
          <w:p w14:paraId="5E0E511C" w14:textId="77777777" w:rsidR="00C763DA" w:rsidRPr="00B45E5B" w:rsidRDefault="00C763DA" w:rsidP="00920D25">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64A824D" w14:textId="77777777" w:rsidR="00C763DA" w:rsidRDefault="00C763DA" w:rsidP="00920D25">
            <w:r>
              <w:rPr>
                <w:rFonts w:hint="eastAsia"/>
              </w:rPr>
              <w:t>管理员</w:t>
            </w:r>
          </w:p>
        </w:tc>
      </w:tr>
      <w:tr w:rsidR="00C763DA" w14:paraId="3999A0E7"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63FD11AB" w14:textId="77777777" w:rsidR="00C763DA" w:rsidRPr="00B45E5B" w:rsidRDefault="00C763DA" w:rsidP="00920D25">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E9BC9CC" w14:textId="77777777" w:rsidR="00C763DA" w:rsidRDefault="00C763DA" w:rsidP="00920D25">
            <w:r>
              <w:rPr>
                <w:rFonts w:hint="eastAsia"/>
              </w:rPr>
              <w:t>黑盒测试</w:t>
            </w:r>
          </w:p>
        </w:tc>
      </w:tr>
      <w:tr w:rsidR="00C763DA" w14:paraId="7FC23401"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55BE9941" w14:textId="77777777" w:rsidR="00C763DA" w:rsidRDefault="00C763DA" w:rsidP="00920D25">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C0A3C91" w14:textId="77777777" w:rsidR="00C763DA" w:rsidRDefault="00C763DA" w:rsidP="00920D25">
            <w:r>
              <w:rPr>
                <w:rFonts w:hint="eastAsia"/>
              </w:rPr>
              <w:t>登录后台</w:t>
            </w:r>
          </w:p>
        </w:tc>
      </w:tr>
      <w:tr w:rsidR="00C763DA" w14:paraId="461A25BC"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58520672" w14:textId="77777777" w:rsidR="00C763DA" w:rsidRDefault="00C763DA" w:rsidP="00920D25">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DCE1576" w14:textId="68C8122D" w:rsidR="00C763DA" w:rsidRDefault="00C763DA" w:rsidP="00920D25">
            <w:r>
              <w:rPr>
                <w:rFonts w:hint="eastAsia"/>
              </w:rPr>
              <w:t>管理员</w:t>
            </w:r>
            <w:r w:rsidR="00A4707C">
              <w:rPr>
                <w:rFonts w:hint="eastAsia"/>
              </w:rPr>
              <w:t>新增一条横幅</w:t>
            </w:r>
          </w:p>
        </w:tc>
      </w:tr>
      <w:tr w:rsidR="00C763DA" w:rsidRPr="00B45E5B" w14:paraId="52A7D963" w14:textId="77777777" w:rsidTr="00920D25">
        <w:tc>
          <w:tcPr>
            <w:tcW w:w="4148" w:type="dxa"/>
            <w:gridSpan w:val="2"/>
            <w:tcBorders>
              <w:top w:val="single" w:sz="4" w:space="0" w:color="000000"/>
              <w:left w:val="single" w:sz="4" w:space="0" w:color="000000"/>
              <w:bottom w:val="single" w:sz="4" w:space="0" w:color="000000"/>
              <w:right w:val="single" w:sz="4" w:space="0" w:color="000000"/>
            </w:tcBorders>
            <w:hideMark/>
          </w:tcPr>
          <w:p w14:paraId="74267D47" w14:textId="77777777" w:rsidR="00C763DA" w:rsidRPr="00B45E5B" w:rsidRDefault="00C763DA" w:rsidP="00920D25">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3A100C9" w14:textId="1F03204E" w:rsidR="00C763DA" w:rsidRPr="00B45E5B" w:rsidRDefault="00C763DA" w:rsidP="00920D25">
            <w:r>
              <w:rPr>
                <w:rFonts w:hint="eastAsia"/>
              </w:rPr>
              <w:t>测试管理员是否能正常</w:t>
            </w:r>
            <w:r w:rsidR="00A4707C">
              <w:rPr>
                <w:rFonts w:hint="eastAsia"/>
              </w:rPr>
              <w:t>新增一条横幅</w:t>
            </w:r>
          </w:p>
        </w:tc>
      </w:tr>
      <w:tr w:rsidR="00C763DA" w:rsidRPr="00507ADD" w14:paraId="776123F8" w14:textId="77777777" w:rsidTr="00920D25">
        <w:trPr>
          <w:trHeight w:val="1445"/>
        </w:trPr>
        <w:tc>
          <w:tcPr>
            <w:tcW w:w="8296" w:type="dxa"/>
            <w:gridSpan w:val="3"/>
            <w:tcBorders>
              <w:top w:val="single" w:sz="4" w:space="0" w:color="000000"/>
              <w:left w:val="single" w:sz="4" w:space="0" w:color="000000"/>
              <w:right w:val="single" w:sz="4" w:space="0" w:color="000000"/>
            </w:tcBorders>
            <w:hideMark/>
          </w:tcPr>
          <w:p w14:paraId="0C4B97EA" w14:textId="77777777" w:rsidR="00C763DA" w:rsidRPr="00507ADD" w:rsidRDefault="00C763DA" w:rsidP="00920D25">
            <w:r w:rsidRPr="00507ADD">
              <w:rPr>
                <w:rFonts w:hint="eastAsia"/>
              </w:rPr>
              <w:t>初始条件和背景：</w:t>
            </w:r>
          </w:p>
          <w:p w14:paraId="4B0FA388" w14:textId="77777777" w:rsidR="00C763DA" w:rsidRDefault="00C763DA" w:rsidP="00920D25">
            <w:r w:rsidRPr="00B45E5B">
              <w:rPr>
                <w:rFonts w:hint="eastAsia"/>
              </w:rPr>
              <w:t>系统</w:t>
            </w:r>
            <w:r>
              <w:rPr>
                <w:rFonts w:hint="eastAsia"/>
              </w:rPr>
              <w:t>：PC端</w:t>
            </w:r>
          </w:p>
          <w:p w14:paraId="320162BC" w14:textId="77777777" w:rsidR="00C763DA" w:rsidRPr="00507ADD" w:rsidRDefault="00C763DA" w:rsidP="00920D25">
            <w:r>
              <w:rPr>
                <w:rFonts w:hint="eastAsia"/>
              </w:rPr>
              <w:t>浏览器：C</w:t>
            </w:r>
            <w:r>
              <w:t>hrome</w:t>
            </w:r>
          </w:p>
          <w:p w14:paraId="7A35A753" w14:textId="77777777" w:rsidR="00C763DA" w:rsidRPr="00507ADD" w:rsidRDefault="00C763DA" w:rsidP="00920D25">
            <w:r w:rsidRPr="00507ADD">
              <w:rPr>
                <w:rFonts w:hint="eastAsia"/>
              </w:rPr>
              <w:t>注释</w:t>
            </w:r>
            <w:r>
              <w:rPr>
                <w:rFonts w:hint="eastAsia"/>
              </w:rPr>
              <w:t>：无</w:t>
            </w:r>
          </w:p>
        </w:tc>
      </w:tr>
      <w:tr w:rsidR="00C763DA" w:rsidRPr="00507ADD" w14:paraId="304A9759"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4ADD502" w14:textId="77777777" w:rsidR="00C763DA" w:rsidRPr="00507ADD" w:rsidRDefault="00C763DA" w:rsidP="00920D25">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BD18790" w14:textId="77777777" w:rsidR="00C763DA" w:rsidRPr="00507ADD" w:rsidRDefault="00C763DA" w:rsidP="00920D25">
            <w:r w:rsidRPr="00507ADD">
              <w:rPr>
                <w:rFonts w:hint="eastAsia"/>
              </w:rPr>
              <w:t>预期结果</w:t>
            </w:r>
          </w:p>
        </w:tc>
      </w:tr>
      <w:tr w:rsidR="00C763DA" w:rsidRPr="00507ADD" w14:paraId="331C26DC"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389D0ADF" w14:textId="77777777" w:rsidR="00C763DA" w:rsidRPr="00507ADD" w:rsidRDefault="00C763DA" w:rsidP="00920D25">
            <w:r>
              <w:rPr>
                <w:rFonts w:hint="eastAsia"/>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7BB6E92C" w14:textId="6144D1A1" w:rsidR="00C763DA" w:rsidRPr="00507ADD" w:rsidRDefault="00C763DA" w:rsidP="00920D25">
            <w:r>
              <w:rPr>
                <w:rFonts w:hint="eastAsia"/>
              </w:rPr>
              <w:t>进入管理员后台界面，</w:t>
            </w:r>
            <w:r w:rsidR="00A4707C">
              <w:rPr>
                <w:rFonts w:hint="eastAsia"/>
              </w:rPr>
              <w:t>可见左侧基础管理-横幅管理</w:t>
            </w:r>
            <w:r w:rsidR="00A4707C" w:rsidRPr="00507ADD">
              <w:rPr>
                <w:rFonts w:hint="eastAsia"/>
              </w:rPr>
              <w:t xml:space="preserve"> </w:t>
            </w:r>
          </w:p>
        </w:tc>
      </w:tr>
      <w:tr w:rsidR="00C763DA" w14:paraId="2B88FB01"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5A0B92B9" w14:textId="0C4665A8" w:rsidR="00C763DA" w:rsidRDefault="00A4707C" w:rsidP="00920D25">
            <w:r>
              <w:rPr>
                <w:rFonts w:hint="eastAsia"/>
              </w:rPr>
              <w:t>点击横幅管理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0908A405" w14:textId="25BA4382" w:rsidR="00C763DA" w:rsidRDefault="00A4707C" w:rsidP="00920D25">
            <w:r>
              <w:rPr>
                <w:rFonts w:hint="eastAsia"/>
              </w:rPr>
              <w:t>右侧显示横幅管理界面</w:t>
            </w:r>
          </w:p>
        </w:tc>
      </w:tr>
      <w:tr w:rsidR="00C763DA" w14:paraId="277A96D0"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41122F21" w14:textId="74C811F3" w:rsidR="00C763DA" w:rsidRDefault="00A4707C" w:rsidP="00920D25">
            <w:r>
              <w:rPr>
                <w:rFonts w:hint="eastAsia"/>
              </w:rPr>
              <w:t>点击新增</w:t>
            </w:r>
          </w:p>
        </w:tc>
        <w:tc>
          <w:tcPr>
            <w:tcW w:w="6141" w:type="dxa"/>
            <w:gridSpan w:val="2"/>
            <w:tcBorders>
              <w:top w:val="single" w:sz="4" w:space="0" w:color="000000"/>
              <w:left w:val="single" w:sz="4" w:space="0" w:color="000000"/>
              <w:bottom w:val="single" w:sz="4" w:space="0" w:color="000000"/>
              <w:right w:val="single" w:sz="4" w:space="0" w:color="000000"/>
            </w:tcBorders>
          </w:tcPr>
          <w:p w14:paraId="71A6CFB0" w14:textId="3FFD6221" w:rsidR="00C763DA" w:rsidRDefault="00A4707C" w:rsidP="00920D25">
            <w:r>
              <w:rPr>
                <w:rFonts w:hint="eastAsia"/>
              </w:rPr>
              <w:t>弹出新增首页横幅窗口</w:t>
            </w:r>
          </w:p>
        </w:tc>
      </w:tr>
      <w:tr w:rsidR="00C763DA" w14:paraId="76CD953C"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21F457E8" w14:textId="77777777" w:rsidR="00C763DA" w:rsidRDefault="00A4707C" w:rsidP="00920D25">
            <w:r>
              <w:rPr>
                <w:rFonts w:hint="eastAsia"/>
              </w:rPr>
              <w:t>上传附件、填写备注</w:t>
            </w:r>
          </w:p>
          <w:p w14:paraId="24F8776A" w14:textId="3C4FC2FE" w:rsidR="00A4707C" w:rsidRDefault="00A4707C" w:rsidP="00920D25">
            <w:r>
              <w:rPr>
                <w:rFonts w:hint="eastAsia"/>
              </w:rPr>
              <w:t>点击保存</w:t>
            </w:r>
          </w:p>
        </w:tc>
        <w:tc>
          <w:tcPr>
            <w:tcW w:w="6141" w:type="dxa"/>
            <w:gridSpan w:val="2"/>
            <w:tcBorders>
              <w:top w:val="single" w:sz="4" w:space="0" w:color="000000"/>
              <w:left w:val="single" w:sz="4" w:space="0" w:color="000000"/>
              <w:bottom w:val="single" w:sz="4" w:space="0" w:color="000000"/>
              <w:right w:val="single" w:sz="4" w:space="0" w:color="000000"/>
            </w:tcBorders>
          </w:tcPr>
          <w:p w14:paraId="6B09ECC8" w14:textId="259F613B" w:rsidR="00C763DA" w:rsidRDefault="00A4707C" w:rsidP="00920D25">
            <w:r>
              <w:rPr>
                <w:rFonts w:hint="eastAsia"/>
              </w:rPr>
              <w:t>新增横幅成功，横幅列表可见刚刚添加的横幅</w:t>
            </w:r>
          </w:p>
        </w:tc>
      </w:tr>
    </w:tbl>
    <w:p w14:paraId="586A88C9" w14:textId="25D31438" w:rsidR="00A4707C" w:rsidRDefault="00A4707C" w:rsidP="00C763DA"/>
    <w:p w14:paraId="2DBB6437" w14:textId="77777777" w:rsidR="00A4707C" w:rsidRDefault="00A4707C">
      <w:r>
        <w:br w:type="page"/>
      </w:r>
    </w:p>
    <w:p w14:paraId="39AFBC2E" w14:textId="77777777" w:rsidR="00C763DA" w:rsidRPr="00C763DA" w:rsidRDefault="00C763DA" w:rsidP="00C763DA"/>
    <w:p w14:paraId="581CAE5A" w14:textId="69DA9CDE" w:rsidR="001D5335" w:rsidRDefault="001D5335" w:rsidP="001D5335">
      <w:pPr>
        <w:pStyle w:val="a2"/>
      </w:pPr>
      <w:r>
        <w:rPr>
          <w:rFonts w:hint="eastAsia"/>
        </w:rPr>
        <w:t>删除横幅</w:t>
      </w:r>
    </w:p>
    <w:tbl>
      <w:tblPr>
        <w:tblStyle w:val="14"/>
        <w:tblW w:w="8296" w:type="dxa"/>
        <w:tblLook w:val="04A0" w:firstRow="1" w:lastRow="0" w:firstColumn="1" w:lastColumn="0" w:noHBand="0" w:noVBand="1"/>
      </w:tblPr>
      <w:tblGrid>
        <w:gridCol w:w="2155"/>
        <w:gridCol w:w="1993"/>
        <w:gridCol w:w="4148"/>
      </w:tblGrid>
      <w:tr w:rsidR="00A4707C" w:rsidRPr="00B45E5B" w14:paraId="2C2D1ED9" w14:textId="77777777" w:rsidTr="00920D25">
        <w:tc>
          <w:tcPr>
            <w:tcW w:w="4148" w:type="dxa"/>
            <w:gridSpan w:val="2"/>
            <w:tcBorders>
              <w:top w:val="single" w:sz="4" w:space="0" w:color="000000"/>
              <w:left w:val="single" w:sz="4" w:space="0" w:color="000000"/>
              <w:bottom w:val="single" w:sz="4" w:space="0" w:color="000000"/>
              <w:right w:val="single" w:sz="4" w:space="0" w:color="000000"/>
            </w:tcBorders>
            <w:hideMark/>
          </w:tcPr>
          <w:p w14:paraId="0880056C" w14:textId="77777777" w:rsidR="00A4707C" w:rsidRPr="00B45E5B" w:rsidRDefault="00A4707C" w:rsidP="00920D25">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25CC638" w14:textId="77777777" w:rsidR="00A4707C" w:rsidRPr="00B45E5B" w:rsidRDefault="00A4707C" w:rsidP="00920D25">
            <w:r>
              <w:rPr>
                <w:rFonts w:hint="eastAsia"/>
              </w:rPr>
              <w:t>TC</w:t>
            </w:r>
            <w:r>
              <w:t>-A-</w:t>
            </w:r>
          </w:p>
        </w:tc>
      </w:tr>
      <w:tr w:rsidR="00A4707C" w14:paraId="51410C6D"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5A052FC4" w14:textId="77777777" w:rsidR="00A4707C" w:rsidRPr="00B45E5B" w:rsidRDefault="00A4707C" w:rsidP="00920D25">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406503E" w14:textId="48CBC406" w:rsidR="00A4707C" w:rsidRDefault="00A4707C" w:rsidP="00920D25">
            <w:r>
              <w:rPr>
                <w:rFonts w:hint="eastAsia"/>
              </w:rPr>
              <w:t>删除横幅</w:t>
            </w:r>
          </w:p>
        </w:tc>
      </w:tr>
      <w:tr w:rsidR="00A4707C" w14:paraId="041FED59"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47868A63" w14:textId="77777777" w:rsidR="00A4707C" w:rsidRDefault="00A4707C" w:rsidP="00920D25">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F77DB2C" w14:textId="2801D349" w:rsidR="00A4707C" w:rsidRDefault="00A4707C" w:rsidP="00920D25">
            <w:r>
              <w:rPr>
                <w:rFonts w:hint="eastAsia"/>
              </w:rPr>
              <w:t>删除横幅</w:t>
            </w:r>
          </w:p>
        </w:tc>
      </w:tr>
      <w:tr w:rsidR="00A4707C" w14:paraId="23D9A301" w14:textId="77777777" w:rsidTr="00920D25">
        <w:tc>
          <w:tcPr>
            <w:tcW w:w="4148" w:type="dxa"/>
            <w:gridSpan w:val="2"/>
            <w:tcBorders>
              <w:top w:val="single" w:sz="4" w:space="0" w:color="000000"/>
              <w:left w:val="single" w:sz="4" w:space="0" w:color="000000"/>
              <w:bottom w:val="single" w:sz="4" w:space="0" w:color="000000"/>
              <w:right w:val="single" w:sz="4" w:space="0" w:color="000000"/>
            </w:tcBorders>
            <w:hideMark/>
          </w:tcPr>
          <w:p w14:paraId="57E111F3" w14:textId="77777777" w:rsidR="00A4707C" w:rsidRPr="00B45E5B" w:rsidRDefault="00A4707C" w:rsidP="00920D25">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07A6DF7" w14:textId="77777777" w:rsidR="00A4707C" w:rsidRDefault="00A4707C" w:rsidP="00920D25">
            <w:r>
              <w:rPr>
                <w:rFonts w:hint="eastAsia"/>
              </w:rPr>
              <w:t>管理员</w:t>
            </w:r>
          </w:p>
        </w:tc>
      </w:tr>
      <w:tr w:rsidR="00A4707C" w14:paraId="242A64D8"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6F4F2405" w14:textId="77777777" w:rsidR="00A4707C" w:rsidRPr="00B45E5B" w:rsidRDefault="00A4707C" w:rsidP="00920D25">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A25B8AB" w14:textId="77777777" w:rsidR="00A4707C" w:rsidRDefault="00A4707C" w:rsidP="00920D25">
            <w:r>
              <w:rPr>
                <w:rFonts w:hint="eastAsia"/>
              </w:rPr>
              <w:t>黑盒测试</w:t>
            </w:r>
          </w:p>
        </w:tc>
      </w:tr>
      <w:tr w:rsidR="00A4707C" w14:paraId="6FE9F880"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096B7B74" w14:textId="77777777" w:rsidR="00A4707C" w:rsidRDefault="00A4707C" w:rsidP="00920D25">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B6BC177" w14:textId="77777777" w:rsidR="00A4707C" w:rsidRDefault="00A4707C" w:rsidP="00920D25">
            <w:r>
              <w:rPr>
                <w:rFonts w:hint="eastAsia"/>
              </w:rPr>
              <w:t>登录后台</w:t>
            </w:r>
          </w:p>
        </w:tc>
      </w:tr>
      <w:tr w:rsidR="00A4707C" w14:paraId="5BCAF023"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7DEF3384" w14:textId="77777777" w:rsidR="00A4707C" w:rsidRDefault="00A4707C" w:rsidP="00920D25">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C985A3E" w14:textId="5F8FAC61" w:rsidR="00A4707C" w:rsidRDefault="00A4707C" w:rsidP="00920D25">
            <w:r>
              <w:rPr>
                <w:rFonts w:hint="eastAsia"/>
              </w:rPr>
              <w:t>管理员删除一条横幅</w:t>
            </w:r>
          </w:p>
        </w:tc>
      </w:tr>
      <w:tr w:rsidR="00A4707C" w:rsidRPr="00B45E5B" w14:paraId="11CED92C" w14:textId="77777777" w:rsidTr="00920D25">
        <w:tc>
          <w:tcPr>
            <w:tcW w:w="4148" w:type="dxa"/>
            <w:gridSpan w:val="2"/>
            <w:tcBorders>
              <w:top w:val="single" w:sz="4" w:space="0" w:color="000000"/>
              <w:left w:val="single" w:sz="4" w:space="0" w:color="000000"/>
              <w:bottom w:val="single" w:sz="4" w:space="0" w:color="000000"/>
              <w:right w:val="single" w:sz="4" w:space="0" w:color="000000"/>
            </w:tcBorders>
            <w:hideMark/>
          </w:tcPr>
          <w:p w14:paraId="136B52F9" w14:textId="77777777" w:rsidR="00A4707C" w:rsidRPr="00B45E5B" w:rsidRDefault="00A4707C" w:rsidP="00920D25">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75ACF49" w14:textId="72058350" w:rsidR="00A4707C" w:rsidRPr="00B45E5B" w:rsidRDefault="00A4707C" w:rsidP="00920D25">
            <w:r>
              <w:rPr>
                <w:rFonts w:hint="eastAsia"/>
              </w:rPr>
              <w:t>测试管理员是否能正常删除一条横幅</w:t>
            </w:r>
          </w:p>
        </w:tc>
      </w:tr>
      <w:tr w:rsidR="00A4707C" w:rsidRPr="00507ADD" w14:paraId="53A3D75D" w14:textId="77777777" w:rsidTr="00920D25">
        <w:trPr>
          <w:trHeight w:val="1445"/>
        </w:trPr>
        <w:tc>
          <w:tcPr>
            <w:tcW w:w="8296" w:type="dxa"/>
            <w:gridSpan w:val="3"/>
            <w:tcBorders>
              <w:top w:val="single" w:sz="4" w:space="0" w:color="000000"/>
              <w:left w:val="single" w:sz="4" w:space="0" w:color="000000"/>
              <w:right w:val="single" w:sz="4" w:space="0" w:color="000000"/>
            </w:tcBorders>
            <w:hideMark/>
          </w:tcPr>
          <w:p w14:paraId="476E228F" w14:textId="77777777" w:rsidR="00A4707C" w:rsidRPr="00507ADD" w:rsidRDefault="00A4707C" w:rsidP="00920D25">
            <w:r w:rsidRPr="00507ADD">
              <w:rPr>
                <w:rFonts w:hint="eastAsia"/>
              </w:rPr>
              <w:t>初始条件和背景：</w:t>
            </w:r>
          </w:p>
          <w:p w14:paraId="67309CEA" w14:textId="77777777" w:rsidR="00A4707C" w:rsidRDefault="00A4707C" w:rsidP="00920D25">
            <w:r w:rsidRPr="00B45E5B">
              <w:rPr>
                <w:rFonts w:hint="eastAsia"/>
              </w:rPr>
              <w:t>系统</w:t>
            </w:r>
            <w:r>
              <w:rPr>
                <w:rFonts w:hint="eastAsia"/>
              </w:rPr>
              <w:t>：PC端</w:t>
            </w:r>
          </w:p>
          <w:p w14:paraId="4F00BC76" w14:textId="77777777" w:rsidR="00A4707C" w:rsidRPr="00507ADD" w:rsidRDefault="00A4707C" w:rsidP="00920D25">
            <w:r>
              <w:rPr>
                <w:rFonts w:hint="eastAsia"/>
              </w:rPr>
              <w:t>浏览器：C</w:t>
            </w:r>
            <w:r>
              <w:t>hrome</w:t>
            </w:r>
          </w:p>
          <w:p w14:paraId="6A4AD394" w14:textId="77777777" w:rsidR="00A4707C" w:rsidRPr="00507ADD" w:rsidRDefault="00A4707C" w:rsidP="00920D25">
            <w:r w:rsidRPr="00507ADD">
              <w:rPr>
                <w:rFonts w:hint="eastAsia"/>
              </w:rPr>
              <w:t>注释</w:t>
            </w:r>
            <w:r>
              <w:rPr>
                <w:rFonts w:hint="eastAsia"/>
              </w:rPr>
              <w:t>：无</w:t>
            </w:r>
          </w:p>
        </w:tc>
      </w:tr>
      <w:tr w:rsidR="00A4707C" w:rsidRPr="00507ADD" w14:paraId="08B42AF0"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F89FBA0" w14:textId="77777777" w:rsidR="00A4707C" w:rsidRPr="00507ADD" w:rsidRDefault="00A4707C" w:rsidP="00920D25">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B871817" w14:textId="77777777" w:rsidR="00A4707C" w:rsidRPr="00507ADD" w:rsidRDefault="00A4707C" w:rsidP="00920D25">
            <w:r w:rsidRPr="00507ADD">
              <w:rPr>
                <w:rFonts w:hint="eastAsia"/>
              </w:rPr>
              <w:t>预期结果</w:t>
            </w:r>
          </w:p>
        </w:tc>
      </w:tr>
      <w:tr w:rsidR="00A4707C" w:rsidRPr="00507ADD" w14:paraId="1B4C5969"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02DFE0FA" w14:textId="77777777" w:rsidR="00A4707C" w:rsidRPr="00507ADD" w:rsidRDefault="00A4707C" w:rsidP="00920D25">
            <w:r>
              <w:rPr>
                <w:rFonts w:hint="eastAsia"/>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61C69B9A" w14:textId="77777777" w:rsidR="00A4707C" w:rsidRPr="00507ADD" w:rsidRDefault="00A4707C" w:rsidP="00920D25">
            <w:r>
              <w:rPr>
                <w:rFonts w:hint="eastAsia"/>
              </w:rPr>
              <w:t>进入管理员后台界面，可见左侧基础管理-横幅管理</w:t>
            </w:r>
            <w:r w:rsidRPr="00507ADD">
              <w:rPr>
                <w:rFonts w:hint="eastAsia"/>
              </w:rPr>
              <w:t xml:space="preserve"> </w:t>
            </w:r>
          </w:p>
        </w:tc>
      </w:tr>
      <w:tr w:rsidR="00A4707C" w14:paraId="1E231D6B"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5B0EE24A" w14:textId="77777777" w:rsidR="00A4707C" w:rsidRDefault="00A4707C" w:rsidP="00920D25">
            <w:r>
              <w:rPr>
                <w:rFonts w:hint="eastAsia"/>
              </w:rPr>
              <w:t>点击横幅管理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650C2638" w14:textId="77777777" w:rsidR="00A4707C" w:rsidRDefault="00A4707C" w:rsidP="00920D25">
            <w:r>
              <w:rPr>
                <w:rFonts w:hint="eastAsia"/>
              </w:rPr>
              <w:t>右侧显示横幅管理界面</w:t>
            </w:r>
          </w:p>
        </w:tc>
      </w:tr>
      <w:tr w:rsidR="00A4707C" w14:paraId="6D278326"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7E4C8EDC" w14:textId="2B1A16D4" w:rsidR="00A4707C" w:rsidRDefault="00A4707C" w:rsidP="00920D25">
            <w:r>
              <w:rPr>
                <w:rFonts w:hint="eastAsia"/>
              </w:rPr>
              <w:t>不选择横幅，点击下方删除按钮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A1184FB" w14:textId="7E8E6E3B" w:rsidR="00A4707C" w:rsidRDefault="00A4707C" w:rsidP="00920D25">
            <w:r>
              <w:rPr>
                <w:rFonts w:hint="eastAsia"/>
              </w:rPr>
              <w:t>提示请选择横幅</w:t>
            </w:r>
          </w:p>
        </w:tc>
      </w:tr>
      <w:tr w:rsidR="00A4707C" w14:paraId="03AE3F29"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442C5B00" w14:textId="211E64A4" w:rsidR="00A4707C" w:rsidRDefault="00A4707C" w:rsidP="00A4707C">
            <w:r>
              <w:rPr>
                <w:rFonts w:hint="eastAsia"/>
              </w:rPr>
              <w:t>选择某些横幅，点击下方删除</w:t>
            </w:r>
          </w:p>
        </w:tc>
        <w:tc>
          <w:tcPr>
            <w:tcW w:w="6141" w:type="dxa"/>
            <w:gridSpan w:val="2"/>
            <w:tcBorders>
              <w:top w:val="single" w:sz="4" w:space="0" w:color="000000"/>
              <w:left w:val="single" w:sz="4" w:space="0" w:color="000000"/>
              <w:bottom w:val="single" w:sz="4" w:space="0" w:color="000000"/>
              <w:right w:val="single" w:sz="4" w:space="0" w:color="000000"/>
            </w:tcBorders>
          </w:tcPr>
          <w:p w14:paraId="74ABF3A0" w14:textId="01543007" w:rsidR="00A4707C" w:rsidRDefault="00A4707C" w:rsidP="00A4707C">
            <w:r>
              <w:rPr>
                <w:rFonts w:hint="eastAsia"/>
              </w:rPr>
              <w:t>弹出删除确认窗口</w:t>
            </w:r>
          </w:p>
        </w:tc>
      </w:tr>
      <w:tr w:rsidR="00A4707C" w14:paraId="38C0AAFB"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43989CBD" w14:textId="15C32575" w:rsidR="00A4707C" w:rsidRDefault="00A4707C" w:rsidP="00A4707C">
            <w:r>
              <w:rPr>
                <w:rFonts w:hint="eastAsia"/>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50C1E024" w14:textId="5C4831C6" w:rsidR="00A4707C" w:rsidRDefault="00A4707C" w:rsidP="00A4707C">
            <w:r>
              <w:rPr>
                <w:rFonts w:hint="eastAsia"/>
              </w:rPr>
              <w:t>被选择的横幅从横幅列表中消失</w:t>
            </w:r>
          </w:p>
        </w:tc>
      </w:tr>
      <w:tr w:rsidR="00A4707C" w14:paraId="3FC5BB6A"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7831CC02" w14:textId="367BAAB8" w:rsidR="00A4707C" w:rsidRDefault="00A4707C" w:rsidP="00A4707C">
            <w:r>
              <w:rPr>
                <w:rFonts w:hint="eastAsia"/>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296C6E07" w14:textId="2EBBB475" w:rsidR="00A4707C" w:rsidRDefault="00A4707C" w:rsidP="00A4707C">
            <w:r>
              <w:rPr>
                <w:rFonts w:hint="eastAsia"/>
              </w:rPr>
              <w:t>窗口消失，被选择的横幅仍然在列表中</w:t>
            </w:r>
          </w:p>
        </w:tc>
      </w:tr>
      <w:tr w:rsidR="00A4707C" w14:paraId="67159376"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7B187E0E" w14:textId="281D577B" w:rsidR="00A4707C" w:rsidRDefault="00A4707C" w:rsidP="00A4707C">
            <w:r>
              <w:rPr>
                <w:rFonts w:hint="eastAsia"/>
              </w:rPr>
              <w:t>直接点击横幅右侧垃圾桶</w:t>
            </w:r>
          </w:p>
        </w:tc>
        <w:tc>
          <w:tcPr>
            <w:tcW w:w="6141" w:type="dxa"/>
            <w:gridSpan w:val="2"/>
            <w:tcBorders>
              <w:top w:val="single" w:sz="4" w:space="0" w:color="000000"/>
              <w:left w:val="single" w:sz="4" w:space="0" w:color="000000"/>
              <w:bottom w:val="single" w:sz="4" w:space="0" w:color="000000"/>
              <w:right w:val="single" w:sz="4" w:space="0" w:color="000000"/>
            </w:tcBorders>
          </w:tcPr>
          <w:p w14:paraId="75A8C835" w14:textId="53CB87E5" w:rsidR="00A4707C" w:rsidRDefault="00A4707C" w:rsidP="00A4707C">
            <w:r>
              <w:rPr>
                <w:rFonts w:hint="eastAsia"/>
              </w:rPr>
              <w:t>弹出删除确认窗口</w:t>
            </w:r>
          </w:p>
        </w:tc>
      </w:tr>
      <w:tr w:rsidR="00A4707C" w14:paraId="41F819E3"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72628811" w14:textId="42293E33" w:rsidR="00A4707C" w:rsidRDefault="00A4707C" w:rsidP="00A4707C">
            <w:r>
              <w:rPr>
                <w:rFonts w:hint="eastAsia"/>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490AE4CB" w14:textId="1A2CF04D" w:rsidR="00A4707C" w:rsidRDefault="00A4707C" w:rsidP="00A4707C">
            <w:r>
              <w:rPr>
                <w:rFonts w:hint="eastAsia"/>
              </w:rPr>
              <w:t>被选择的横幅从</w:t>
            </w:r>
            <w:r w:rsidR="00053F72">
              <w:rPr>
                <w:rFonts w:hint="eastAsia"/>
              </w:rPr>
              <w:t>横幅</w:t>
            </w:r>
            <w:r>
              <w:rPr>
                <w:rFonts w:hint="eastAsia"/>
              </w:rPr>
              <w:t>列表中消失</w:t>
            </w:r>
          </w:p>
        </w:tc>
      </w:tr>
      <w:tr w:rsidR="00A4707C" w14:paraId="55A1F26E"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34822D1A" w14:textId="2106F73D" w:rsidR="00A4707C" w:rsidRDefault="00A4707C" w:rsidP="00A4707C">
            <w:r>
              <w:rPr>
                <w:rFonts w:hint="eastAsia"/>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01091CC9" w14:textId="4B968363" w:rsidR="00A4707C" w:rsidRDefault="00A4707C" w:rsidP="00A4707C">
            <w:r>
              <w:rPr>
                <w:rFonts w:hint="eastAsia"/>
              </w:rPr>
              <w:t>窗口消失，被选择的横幅仍然在列表中</w:t>
            </w:r>
          </w:p>
        </w:tc>
      </w:tr>
    </w:tbl>
    <w:p w14:paraId="02C0E192" w14:textId="793A2DE5" w:rsidR="00B24CE5" w:rsidRDefault="00B24CE5" w:rsidP="00A4707C"/>
    <w:p w14:paraId="47FFB4F5" w14:textId="77777777" w:rsidR="00B24CE5" w:rsidRDefault="00B24CE5">
      <w:r>
        <w:br w:type="page"/>
      </w:r>
    </w:p>
    <w:p w14:paraId="5816AEBB" w14:textId="77777777" w:rsidR="00A4707C" w:rsidRPr="00A4707C" w:rsidRDefault="00A4707C" w:rsidP="00A4707C"/>
    <w:p w14:paraId="0BD34341" w14:textId="46DFDA48" w:rsidR="001D5335" w:rsidRDefault="001D5335" w:rsidP="001D5335">
      <w:pPr>
        <w:pStyle w:val="a2"/>
      </w:pPr>
      <w:r>
        <w:rPr>
          <w:rFonts w:hint="eastAsia"/>
        </w:rPr>
        <w:t>编辑横幅</w:t>
      </w:r>
    </w:p>
    <w:tbl>
      <w:tblPr>
        <w:tblStyle w:val="14"/>
        <w:tblW w:w="8296" w:type="dxa"/>
        <w:tblLook w:val="04A0" w:firstRow="1" w:lastRow="0" w:firstColumn="1" w:lastColumn="0" w:noHBand="0" w:noVBand="1"/>
      </w:tblPr>
      <w:tblGrid>
        <w:gridCol w:w="2155"/>
        <w:gridCol w:w="1993"/>
        <w:gridCol w:w="4148"/>
      </w:tblGrid>
      <w:tr w:rsidR="008C0340" w:rsidRPr="00B45E5B" w14:paraId="21D72EA4" w14:textId="77777777" w:rsidTr="00920D25">
        <w:tc>
          <w:tcPr>
            <w:tcW w:w="4148" w:type="dxa"/>
            <w:gridSpan w:val="2"/>
            <w:tcBorders>
              <w:top w:val="single" w:sz="4" w:space="0" w:color="000000"/>
              <w:left w:val="single" w:sz="4" w:space="0" w:color="000000"/>
              <w:bottom w:val="single" w:sz="4" w:space="0" w:color="000000"/>
              <w:right w:val="single" w:sz="4" w:space="0" w:color="000000"/>
            </w:tcBorders>
            <w:hideMark/>
          </w:tcPr>
          <w:p w14:paraId="5BC6E80D" w14:textId="77777777" w:rsidR="008C0340" w:rsidRPr="00B45E5B" w:rsidRDefault="008C0340" w:rsidP="00920D25">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8C111DC" w14:textId="77777777" w:rsidR="008C0340" w:rsidRPr="00B45E5B" w:rsidRDefault="008C0340" w:rsidP="00920D25">
            <w:r>
              <w:rPr>
                <w:rFonts w:hint="eastAsia"/>
              </w:rPr>
              <w:t>TC</w:t>
            </w:r>
            <w:r>
              <w:t>-A-</w:t>
            </w:r>
          </w:p>
        </w:tc>
      </w:tr>
      <w:tr w:rsidR="008C0340" w14:paraId="2D2A92C2"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57251E05" w14:textId="77777777" w:rsidR="008C0340" w:rsidRPr="00B45E5B" w:rsidRDefault="008C0340" w:rsidP="00920D25">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5FD9ADB" w14:textId="23077A24" w:rsidR="008C0340" w:rsidRDefault="008C0340" w:rsidP="00920D25">
            <w:r>
              <w:rPr>
                <w:rFonts w:hint="eastAsia"/>
              </w:rPr>
              <w:t>编辑横幅</w:t>
            </w:r>
          </w:p>
        </w:tc>
      </w:tr>
      <w:tr w:rsidR="008C0340" w14:paraId="31B781CD"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554CF617" w14:textId="77777777" w:rsidR="008C0340" w:rsidRDefault="008C0340" w:rsidP="00920D25">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489B37D" w14:textId="18DB9A1A" w:rsidR="008C0340" w:rsidRDefault="008C0340" w:rsidP="00920D25">
            <w:r>
              <w:rPr>
                <w:rFonts w:hint="eastAsia"/>
              </w:rPr>
              <w:t>编辑横幅</w:t>
            </w:r>
          </w:p>
        </w:tc>
      </w:tr>
      <w:tr w:rsidR="008C0340" w14:paraId="7D5AB145" w14:textId="77777777" w:rsidTr="00920D25">
        <w:tc>
          <w:tcPr>
            <w:tcW w:w="4148" w:type="dxa"/>
            <w:gridSpan w:val="2"/>
            <w:tcBorders>
              <w:top w:val="single" w:sz="4" w:space="0" w:color="000000"/>
              <w:left w:val="single" w:sz="4" w:space="0" w:color="000000"/>
              <w:bottom w:val="single" w:sz="4" w:space="0" w:color="000000"/>
              <w:right w:val="single" w:sz="4" w:space="0" w:color="000000"/>
            </w:tcBorders>
            <w:hideMark/>
          </w:tcPr>
          <w:p w14:paraId="67FB6292" w14:textId="77777777" w:rsidR="008C0340" w:rsidRPr="00B45E5B" w:rsidRDefault="008C0340" w:rsidP="00920D25">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20177B9" w14:textId="77777777" w:rsidR="008C0340" w:rsidRDefault="008C0340" w:rsidP="00920D25">
            <w:r>
              <w:rPr>
                <w:rFonts w:hint="eastAsia"/>
              </w:rPr>
              <w:t>管理员</w:t>
            </w:r>
          </w:p>
        </w:tc>
      </w:tr>
      <w:tr w:rsidR="008C0340" w14:paraId="2B5E13B7"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1B4FA5B2" w14:textId="77777777" w:rsidR="008C0340" w:rsidRPr="00B45E5B" w:rsidRDefault="008C0340" w:rsidP="00920D25">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9945A6E" w14:textId="77777777" w:rsidR="008C0340" w:rsidRDefault="008C0340" w:rsidP="00920D25">
            <w:r>
              <w:rPr>
                <w:rFonts w:hint="eastAsia"/>
              </w:rPr>
              <w:t>黑盒测试</w:t>
            </w:r>
          </w:p>
        </w:tc>
      </w:tr>
      <w:tr w:rsidR="008C0340" w14:paraId="3B785AD8"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53272095" w14:textId="77777777" w:rsidR="008C0340" w:rsidRDefault="008C0340" w:rsidP="00920D25">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F19CA73" w14:textId="77777777" w:rsidR="008C0340" w:rsidRDefault="008C0340" w:rsidP="00920D25">
            <w:r>
              <w:rPr>
                <w:rFonts w:hint="eastAsia"/>
              </w:rPr>
              <w:t>登录后台</w:t>
            </w:r>
          </w:p>
        </w:tc>
      </w:tr>
      <w:tr w:rsidR="008C0340" w14:paraId="29BCB3D3"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1341EBBC" w14:textId="77777777" w:rsidR="008C0340" w:rsidRDefault="008C0340" w:rsidP="00920D25">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2FD47E9" w14:textId="28DD7C9D" w:rsidR="008C0340" w:rsidRDefault="008C0340" w:rsidP="00920D25">
            <w:r>
              <w:rPr>
                <w:rFonts w:hint="eastAsia"/>
              </w:rPr>
              <w:t>管理员编辑一条横幅</w:t>
            </w:r>
          </w:p>
        </w:tc>
      </w:tr>
      <w:tr w:rsidR="008C0340" w:rsidRPr="00B45E5B" w14:paraId="49BCDB5D" w14:textId="77777777" w:rsidTr="00920D25">
        <w:tc>
          <w:tcPr>
            <w:tcW w:w="4148" w:type="dxa"/>
            <w:gridSpan w:val="2"/>
            <w:tcBorders>
              <w:top w:val="single" w:sz="4" w:space="0" w:color="000000"/>
              <w:left w:val="single" w:sz="4" w:space="0" w:color="000000"/>
              <w:bottom w:val="single" w:sz="4" w:space="0" w:color="000000"/>
              <w:right w:val="single" w:sz="4" w:space="0" w:color="000000"/>
            </w:tcBorders>
            <w:hideMark/>
          </w:tcPr>
          <w:p w14:paraId="474B7AFF" w14:textId="77777777" w:rsidR="008C0340" w:rsidRPr="00B45E5B" w:rsidRDefault="008C0340" w:rsidP="00920D25">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5BA5E35" w14:textId="0C52E1A6" w:rsidR="008C0340" w:rsidRPr="00B45E5B" w:rsidRDefault="008C0340" w:rsidP="00920D25">
            <w:r>
              <w:rPr>
                <w:rFonts w:hint="eastAsia"/>
              </w:rPr>
              <w:t>测试管理员是否能正常编辑一条横幅</w:t>
            </w:r>
          </w:p>
        </w:tc>
      </w:tr>
      <w:tr w:rsidR="008C0340" w:rsidRPr="00507ADD" w14:paraId="43136765" w14:textId="77777777" w:rsidTr="00920D25">
        <w:trPr>
          <w:trHeight w:val="1445"/>
        </w:trPr>
        <w:tc>
          <w:tcPr>
            <w:tcW w:w="8296" w:type="dxa"/>
            <w:gridSpan w:val="3"/>
            <w:tcBorders>
              <w:top w:val="single" w:sz="4" w:space="0" w:color="000000"/>
              <w:left w:val="single" w:sz="4" w:space="0" w:color="000000"/>
              <w:right w:val="single" w:sz="4" w:space="0" w:color="000000"/>
            </w:tcBorders>
            <w:hideMark/>
          </w:tcPr>
          <w:p w14:paraId="6D385CE5" w14:textId="77777777" w:rsidR="008C0340" w:rsidRPr="00507ADD" w:rsidRDefault="008C0340" w:rsidP="00920D25">
            <w:r w:rsidRPr="00507ADD">
              <w:rPr>
                <w:rFonts w:hint="eastAsia"/>
              </w:rPr>
              <w:t>初始条件和背景：</w:t>
            </w:r>
          </w:p>
          <w:p w14:paraId="26509C6D" w14:textId="77777777" w:rsidR="008C0340" w:rsidRDefault="008C0340" w:rsidP="00920D25">
            <w:r w:rsidRPr="00B45E5B">
              <w:rPr>
                <w:rFonts w:hint="eastAsia"/>
              </w:rPr>
              <w:t>系统</w:t>
            </w:r>
            <w:r>
              <w:rPr>
                <w:rFonts w:hint="eastAsia"/>
              </w:rPr>
              <w:t>：PC端</w:t>
            </w:r>
          </w:p>
          <w:p w14:paraId="7D8DD657" w14:textId="77777777" w:rsidR="008C0340" w:rsidRPr="00507ADD" w:rsidRDefault="008C0340" w:rsidP="00920D25">
            <w:r>
              <w:rPr>
                <w:rFonts w:hint="eastAsia"/>
              </w:rPr>
              <w:t>浏览器：C</w:t>
            </w:r>
            <w:r>
              <w:t>hrome</w:t>
            </w:r>
          </w:p>
          <w:p w14:paraId="4564B227" w14:textId="77777777" w:rsidR="008C0340" w:rsidRPr="00507ADD" w:rsidRDefault="008C0340" w:rsidP="00920D25">
            <w:r w:rsidRPr="00507ADD">
              <w:rPr>
                <w:rFonts w:hint="eastAsia"/>
              </w:rPr>
              <w:t>注释</w:t>
            </w:r>
            <w:r>
              <w:rPr>
                <w:rFonts w:hint="eastAsia"/>
              </w:rPr>
              <w:t>：无</w:t>
            </w:r>
          </w:p>
        </w:tc>
      </w:tr>
      <w:tr w:rsidR="008C0340" w:rsidRPr="00507ADD" w14:paraId="28653676"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A7276BD" w14:textId="77777777" w:rsidR="008C0340" w:rsidRPr="00507ADD" w:rsidRDefault="008C0340" w:rsidP="00920D25">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44223D2" w14:textId="77777777" w:rsidR="008C0340" w:rsidRPr="00507ADD" w:rsidRDefault="008C0340" w:rsidP="00920D25">
            <w:r w:rsidRPr="00507ADD">
              <w:rPr>
                <w:rFonts w:hint="eastAsia"/>
              </w:rPr>
              <w:t>预期结果</w:t>
            </w:r>
          </w:p>
        </w:tc>
      </w:tr>
      <w:tr w:rsidR="008C0340" w:rsidRPr="00507ADD" w14:paraId="6CD4BBEA"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4DE71A6B" w14:textId="77777777" w:rsidR="008C0340" w:rsidRPr="00507ADD" w:rsidRDefault="008C0340" w:rsidP="00920D25">
            <w:r>
              <w:rPr>
                <w:rFonts w:hint="eastAsia"/>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35ED54A3" w14:textId="77777777" w:rsidR="008C0340" w:rsidRPr="00507ADD" w:rsidRDefault="008C0340" w:rsidP="00920D25">
            <w:r>
              <w:rPr>
                <w:rFonts w:hint="eastAsia"/>
              </w:rPr>
              <w:t>进入管理员后台界面，可见左侧基础管理-横幅管理</w:t>
            </w:r>
            <w:r w:rsidRPr="00507ADD">
              <w:rPr>
                <w:rFonts w:hint="eastAsia"/>
              </w:rPr>
              <w:t xml:space="preserve"> </w:t>
            </w:r>
          </w:p>
        </w:tc>
      </w:tr>
      <w:tr w:rsidR="008C0340" w14:paraId="1F4AD9EB"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383A03E2" w14:textId="77777777" w:rsidR="008C0340" w:rsidRDefault="008C0340" w:rsidP="00920D25">
            <w:r>
              <w:rPr>
                <w:rFonts w:hint="eastAsia"/>
              </w:rPr>
              <w:t>点击横幅管理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24B3C2F4" w14:textId="77777777" w:rsidR="008C0340" w:rsidRDefault="008C0340" w:rsidP="00920D25">
            <w:r>
              <w:rPr>
                <w:rFonts w:hint="eastAsia"/>
              </w:rPr>
              <w:t>右侧显示横幅管理界面</w:t>
            </w:r>
          </w:p>
        </w:tc>
      </w:tr>
      <w:tr w:rsidR="008C0340" w14:paraId="397C9D6A"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1596C698" w14:textId="22A60C42" w:rsidR="008C0340" w:rsidRDefault="008C0340" w:rsidP="00920D25">
            <w:r>
              <w:rPr>
                <w:rFonts w:hint="eastAsia"/>
              </w:rPr>
              <w:t>点击某条横幅右侧的笔状编辑按钮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44D6DDD" w14:textId="50E8AAEF" w:rsidR="008C0340" w:rsidRDefault="008C0340" w:rsidP="00920D25">
            <w:r>
              <w:rPr>
                <w:rFonts w:hint="eastAsia"/>
              </w:rPr>
              <w:t>弹出横幅编辑窗口</w:t>
            </w:r>
          </w:p>
        </w:tc>
      </w:tr>
      <w:tr w:rsidR="008C0340" w14:paraId="20778249"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7CAFB516" w14:textId="77777777" w:rsidR="008C0340" w:rsidRDefault="008C0340" w:rsidP="00920D25">
            <w:r>
              <w:rPr>
                <w:rFonts w:hint="eastAsia"/>
              </w:rPr>
              <w:t>上传附件、填写备注</w:t>
            </w:r>
          </w:p>
          <w:p w14:paraId="7BC2F510" w14:textId="77777777" w:rsidR="008C0340" w:rsidRDefault="008C0340" w:rsidP="00920D25">
            <w:r>
              <w:rPr>
                <w:rFonts w:hint="eastAsia"/>
              </w:rPr>
              <w:t>点击保存</w:t>
            </w:r>
          </w:p>
        </w:tc>
        <w:tc>
          <w:tcPr>
            <w:tcW w:w="6141" w:type="dxa"/>
            <w:gridSpan w:val="2"/>
            <w:tcBorders>
              <w:top w:val="single" w:sz="4" w:space="0" w:color="000000"/>
              <w:left w:val="single" w:sz="4" w:space="0" w:color="000000"/>
              <w:bottom w:val="single" w:sz="4" w:space="0" w:color="000000"/>
              <w:right w:val="single" w:sz="4" w:space="0" w:color="000000"/>
            </w:tcBorders>
          </w:tcPr>
          <w:p w14:paraId="0140728F" w14:textId="286A2624" w:rsidR="008C0340" w:rsidRDefault="008C0340" w:rsidP="00920D25">
            <w:r>
              <w:rPr>
                <w:rFonts w:hint="eastAsia"/>
              </w:rPr>
              <w:t>编辑横幅成功，横幅列表可见刚刚编辑的横幅</w:t>
            </w:r>
          </w:p>
        </w:tc>
      </w:tr>
    </w:tbl>
    <w:p w14:paraId="14C5C55D" w14:textId="61AB4E57" w:rsidR="008C0340" w:rsidRDefault="008C0340" w:rsidP="008C0340"/>
    <w:p w14:paraId="03E95313" w14:textId="77777777" w:rsidR="008C0340" w:rsidRDefault="008C0340">
      <w:r>
        <w:br w:type="page"/>
      </w:r>
    </w:p>
    <w:p w14:paraId="379B7384" w14:textId="77777777" w:rsidR="008C0340" w:rsidRPr="008C0340" w:rsidRDefault="008C0340" w:rsidP="008C0340"/>
    <w:p w14:paraId="2BB77173" w14:textId="1C03D8F0" w:rsidR="001D5335" w:rsidRDefault="001D5335" w:rsidP="001D5335">
      <w:pPr>
        <w:pStyle w:val="a2"/>
      </w:pPr>
      <w:r>
        <w:rPr>
          <w:rFonts w:hint="eastAsia"/>
        </w:rPr>
        <w:t>填写备注</w:t>
      </w:r>
    </w:p>
    <w:tbl>
      <w:tblPr>
        <w:tblStyle w:val="14"/>
        <w:tblW w:w="8296" w:type="dxa"/>
        <w:tblLook w:val="04A0" w:firstRow="1" w:lastRow="0" w:firstColumn="1" w:lastColumn="0" w:noHBand="0" w:noVBand="1"/>
      </w:tblPr>
      <w:tblGrid>
        <w:gridCol w:w="2155"/>
        <w:gridCol w:w="1993"/>
        <w:gridCol w:w="4148"/>
      </w:tblGrid>
      <w:tr w:rsidR="00A4707C" w:rsidRPr="00B45E5B" w14:paraId="456DD871" w14:textId="77777777" w:rsidTr="00920D25">
        <w:tc>
          <w:tcPr>
            <w:tcW w:w="4148" w:type="dxa"/>
            <w:gridSpan w:val="2"/>
            <w:tcBorders>
              <w:top w:val="single" w:sz="4" w:space="0" w:color="000000"/>
              <w:left w:val="single" w:sz="4" w:space="0" w:color="000000"/>
              <w:bottom w:val="single" w:sz="4" w:space="0" w:color="000000"/>
              <w:right w:val="single" w:sz="4" w:space="0" w:color="000000"/>
            </w:tcBorders>
            <w:hideMark/>
          </w:tcPr>
          <w:p w14:paraId="6457B873" w14:textId="77777777" w:rsidR="00A4707C" w:rsidRPr="00B45E5B" w:rsidRDefault="00A4707C" w:rsidP="00920D25">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44C127C" w14:textId="77777777" w:rsidR="00A4707C" w:rsidRPr="00B45E5B" w:rsidRDefault="00A4707C" w:rsidP="00920D25">
            <w:r>
              <w:rPr>
                <w:rFonts w:hint="eastAsia"/>
              </w:rPr>
              <w:t>TC</w:t>
            </w:r>
            <w:r>
              <w:t>-A-</w:t>
            </w:r>
          </w:p>
        </w:tc>
      </w:tr>
      <w:tr w:rsidR="00A4707C" w14:paraId="4EC9C83C"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22154623" w14:textId="77777777" w:rsidR="00A4707C" w:rsidRPr="00B45E5B" w:rsidRDefault="00A4707C" w:rsidP="00920D25">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5307373" w14:textId="2184A7CD" w:rsidR="00A4707C" w:rsidRDefault="00A4707C" w:rsidP="00920D25">
            <w:r>
              <w:rPr>
                <w:rFonts w:hint="eastAsia"/>
              </w:rPr>
              <w:t>填写备注</w:t>
            </w:r>
          </w:p>
        </w:tc>
      </w:tr>
      <w:tr w:rsidR="00A4707C" w14:paraId="519EC388"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2E138E40" w14:textId="77777777" w:rsidR="00A4707C" w:rsidRDefault="00A4707C" w:rsidP="00920D25">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F44E8AB" w14:textId="13E39533" w:rsidR="00A4707C" w:rsidRDefault="00A4707C" w:rsidP="00920D25">
            <w:r>
              <w:rPr>
                <w:rFonts w:hint="eastAsia"/>
              </w:rPr>
              <w:t>填写备注</w:t>
            </w:r>
          </w:p>
        </w:tc>
      </w:tr>
      <w:tr w:rsidR="00A4707C" w14:paraId="20D3C9AA" w14:textId="77777777" w:rsidTr="00920D25">
        <w:tc>
          <w:tcPr>
            <w:tcW w:w="4148" w:type="dxa"/>
            <w:gridSpan w:val="2"/>
            <w:tcBorders>
              <w:top w:val="single" w:sz="4" w:space="0" w:color="000000"/>
              <w:left w:val="single" w:sz="4" w:space="0" w:color="000000"/>
              <w:bottom w:val="single" w:sz="4" w:space="0" w:color="000000"/>
              <w:right w:val="single" w:sz="4" w:space="0" w:color="000000"/>
            </w:tcBorders>
            <w:hideMark/>
          </w:tcPr>
          <w:p w14:paraId="52C02953" w14:textId="77777777" w:rsidR="00A4707C" w:rsidRPr="00B45E5B" w:rsidRDefault="00A4707C" w:rsidP="00920D25">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0FE24BA" w14:textId="77777777" w:rsidR="00A4707C" w:rsidRDefault="00A4707C" w:rsidP="00920D25">
            <w:r>
              <w:rPr>
                <w:rFonts w:hint="eastAsia"/>
              </w:rPr>
              <w:t>管理员</w:t>
            </w:r>
          </w:p>
        </w:tc>
      </w:tr>
      <w:tr w:rsidR="00A4707C" w14:paraId="076D9C97"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77EC4D48" w14:textId="77777777" w:rsidR="00A4707C" w:rsidRPr="00B45E5B" w:rsidRDefault="00A4707C" w:rsidP="00920D25">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F5DAAC8" w14:textId="77777777" w:rsidR="00A4707C" w:rsidRDefault="00A4707C" w:rsidP="00920D25">
            <w:r>
              <w:rPr>
                <w:rFonts w:hint="eastAsia"/>
              </w:rPr>
              <w:t>黑盒测试</w:t>
            </w:r>
          </w:p>
        </w:tc>
      </w:tr>
      <w:tr w:rsidR="00A4707C" w14:paraId="54332FFA"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131D0FD8" w14:textId="77777777" w:rsidR="00A4707C" w:rsidRDefault="00A4707C" w:rsidP="00920D25">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CF593C7" w14:textId="7AF0E96F" w:rsidR="00A4707C" w:rsidRDefault="00A4707C" w:rsidP="00920D25">
            <w:r>
              <w:rPr>
                <w:rFonts w:hint="eastAsia"/>
              </w:rPr>
              <w:t>新增横幅</w:t>
            </w:r>
          </w:p>
        </w:tc>
      </w:tr>
      <w:tr w:rsidR="00A4707C" w14:paraId="34E9C955"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4AC47F3C" w14:textId="77777777" w:rsidR="00A4707C" w:rsidRDefault="00A4707C" w:rsidP="00920D25">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F51EC79" w14:textId="6736ED74" w:rsidR="00A4707C" w:rsidRDefault="00A4707C" w:rsidP="00920D25">
            <w:r>
              <w:rPr>
                <w:rFonts w:hint="eastAsia"/>
              </w:rPr>
              <w:t>管理员新增一条横幅并填写备注</w:t>
            </w:r>
          </w:p>
        </w:tc>
      </w:tr>
      <w:tr w:rsidR="00A4707C" w:rsidRPr="00B45E5B" w14:paraId="7580EBEB" w14:textId="77777777" w:rsidTr="00920D25">
        <w:tc>
          <w:tcPr>
            <w:tcW w:w="4148" w:type="dxa"/>
            <w:gridSpan w:val="2"/>
            <w:tcBorders>
              <w:top w:val="single" w:sz="4" w:space="0" w:color="000000"/>
              <w:left w:val="single" w:sz="4" w:space="0" w:color="000000"/>
              <w:bottom w:val="single" w:sz="4" w:space="0" w:color="000000"/>
              <w:right w:val="single" w:sz="4" w:space="0" w:color="000000"/>
            </w:tcBorders>
            <w:hideMark/>
          </w:tcPr>
          <w:p w14:paraId="07DD8099" w14:textId="77777777" w:rsidR="00A4707C" w:rsidRPr="00B45E5B" w:rsidRDefault="00A4707C" w:rsidP="00920D25">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79B2255" w14:textId="70A6DEBA" w:rsidR="00A4707C" w:rsidRPr="00B45E5B" w:rsidRDefault="00A4707C" w:rsidP="00920D25">
            <w:r>
              <w:rPr>
                <w:rFonts w:hint="eastAsia"/>
              </w:rPr>
              <w:t>测试管理员是否能正常新增一条横幅时备注的填写</w:t>
            </w:r>
          </w:p>
        </w:tc>
      </w:tr>
      <w:tr w:rsidR="00A4707C" w:rsidRPr="00507ADD" w14:paraId="06E03FA3" w14:textId="77777777" w:rsidTr="00920D25">
        <w:trPr>
          <w:trHeight w:val="1445"/>
        </w:trPr>
        <w:tc>
          <w:tcPr>
            <w:tcW w:w="8296" w:type="dxa"/>
            <w:gridSpan w:val="3"/>
            <w:tcBorders>
              <w:top w:val="single" w:sz="4" w:space="0" w:color="000000"/>
              <w:left w:val="single" w:sz="4" w:space="0" w:color="000000"/>
              <w:right w:val="single" w:sz="4" w:space="0" w:color="000000"/>
            </w:tcBorders>
            <w:hideMark/>
          </w:tcPr>
          <w:p w14:paraId="6DE79CCA" w14:textId="77777777" w:rsidR="00A4707C" w:rsidRPr="00507ADD" w:rsidRDefault="00A4707C" w:rsidP="00920D25">
            <w:r w:rsidRPr="00507ADD">
              <w:rPr>
                <w:rFonts w:hint="eastAsia"/>
              </w:rPr>
              <w:t>初始条件和背景：</w:t>
            </w:r>
          </w:p>
          <w:p w14:paraId="6976EC7D" w14:textId="77777777" w:rsidR="00A4707C" w:rsidRDefault="00A4707C" w:rsidP="00920D25">
            <w:r w:rsidRPr="00B45E5B">
              <w:rPr>
                <w:rFonts w:hint="eastAsia"/>
              </w:rPr>
              <w:t>系统</w:t>
            </w:r>
            <w:r>
              <w:rPr>
                <w:rFonts w:hint="eastAsia"/>
              </w:rPr>
              <w:t>：PC端</w:t>
            </w:r>
          </w:p>
          <w:p w14:paraId="125B6209" w14:textId="77777777" w:rsidR="00A4707C" w:rsidRPr="00507ADD" w:rsidRDefault="00A4707C" w:rsidP="00920D25">
            <w:r>
              <w:rPr>
                <w:rFonts w:hint="eastAsia"/>
              </w:rPr>
              <w:t>浏览器：C</w:t>
            </w:r>
            <w:r>
              <w:t>hrome</w:t>
            </w:r>
          </w:p>
          <w:p w14:paraId="56CCB8F4" w14:textId="77777777" w:rsidR="00A4707C" w:rsidRPr="00507ADD" w:rsidRDefault="00A4707C" w:rsidP="00920D25">
            <w:r w:rsidRPr="00507ADD">
              <w:rPr>
                <w:rFonts w:hint="eastAsia"/>
              </w:rPr>
              <w:t>注释</w:t>
            </w:r>
            <w:r>
              <w:rPr>
                <w:rFonts w:hint="eastAsia"/>
              </w:rPr>
              <w:t>：无</w:t>
            </w:r>
          </w:p>
        </w:tc>
      </w:tr>
      <w:tr w:rsidR="00A4707C" w:rsidRPr="00507ADD" w14:paraId="3E8BB84C"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3F5FF45" w14:textId="77777777" w:rsidR="00A4707C" w:rsidRPr="00507ADD" w:rsidRDefault="00A4707C" w:rsidP="00920D25">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F4ED69A" w14:textId="77777777" w:rsidR="00A4707C" w:rsidRPr="00507ADD" w:rsidRDefault="00A4707C" w:rsidP="00920D25">
            <w:r w:rsidRPr="00507ADD">
              <w:rPr>
                <w:rFonts w:hint="eastAsia"/>
              </w:rPr>
              <w:t>预期结果</w:t>
            </w:r>
          </w:p>
        </w:tc>
      </w:tr>
      <w:tr w:rsidR="00A4707C" w:rsidRPr="00507ADD" w14:paraId="331CC42C"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112A1A3F" w14:textId="77777777" w:rsidR="00A4707C" w:rsidRPr="00507ADD" w:rsidRDefault="00A4707C" w:rsidP="00920D25">
            <w:r>
              <w:rPr>
                <w:rFonts w:hint="eastAsia"/>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173DA62D" w14:textId="77777777" w:rsidR="00A4707C" w:rsidRPr="00507ADD" w:rsidRDefault="00A4707C" w:rsidP="00920D25">
            <w:r>
              <w:rPr>
                <w:rFonts w:hint="eastAsia"/>
              </w:rPr>
              <w:t>进入管理员后台界面，可见左侧基础管理-横幅管理</w:t>
            </w:r>
            <w:r w:rsidRPr="00507ADD">
              <w:rPr>
                <w:rFonts w:hint="eastAsia"/>
              </w:rPr>
              <w:t xml:space="preserve"> </w:t>
            </w:r>
          </w:p>
        </w:tc>
      </w:tr>
      <w:tr w:rsidR="00A4707C" w14:paraId="09CCFE8F"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719E8BD2" w14:textId="77777777" w:rsidR="00A4707C" w:rsidRDefault="00A4707C" w:rsidP="00920D25">
            <w:r>
              <w:rPr>
                <w:rFonts w:hint="eastAsia"/>
              </w:rPr>
              <w:t>点击横幅管理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6A66EE33" w14:textId="77777777" w:rsidR="00A4707C" w:rsidRDefault="00A4707C" w:rsidP="00920D25">
            <w:r>
              <w:rPr>
                <w:rFonts w:hint="eastAsia"/>
              </w:rPr>
              <w:t>右侧显示横幅管理界面</w:t>
            </w:r>
          </w:p>
        </w:tc>
      </w:tr>
      <w:tr w:rsidR="00A4707C" w14:paraId="381C0D03"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184E7A3C" w14:textId="77777777" w:rsidR="00A4707C" w:rsidRDefault="00A4707C" w:rsidP="00920D25">
            <w:r>
              <w:rPr>
                <w:rFonts w:hint="eastAsia"/>
              </w:rPr>
              <w:t>点击新增</w:t>
            </w:r>
          </w:p>
        </w:tc>
        <w:tc>
          <w:tcPr>
            <w:tcW w:w="6141" w:type="dxa"/>
            <w:gridSpan w:val="2"/>
            <w:tcBorders>
              <w:top w:val="single" w:sz="4" w:space="0" w:color="000000"/>
              <w:left w:val="single" w:sz="4" w:space="0" w:color="000000"/>
              <w:bottom w:val="single" w:sz="4" w:space="0" w:color="000000"/>
              <w:right w:val="single" w:sz="4" w:space="0" w:color="000000"/>
            </w:tcBorders>
          </w:tcPr>
          <w:p w14:paraId="15B411D0" w14:textId="77777777" w:rsidR="00A4707C" w:rsidRDefault="00A4707C" w:rsidP="00920D25">
            <w:r>
              <w:rPr>
                <w:rFonts w:hint="eastAsia"/>
              </w:rPr>
              <w:t>弹出新增首页横幅窗口</w:t>
            </w:r>
          </w:p>
        </w:tc>
      </w:tr>
      <w:tr w:rsidR="00A4707C" w14:paraId="047D18AA"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5FC6C34D" w14:textId="1059BB20" w:rsidR="00A4707C" w:rsidRDefault="00A4707C" w:rsidP="00920D25">
            <w:r>
              <w:rPr>
                <w:rFonts w:hint="eastAsia"/>
              </w:rPr>
              <w:t>填写备注：</w:t>
            </w:r>
          </w:p>
        </w:tc>
        <w:tc>
          <w:tcPr>
            <w:tcW w:w="6141" w:type="dxa"/>
            <w:gridSpan w:val="2"/>
            <w:tcBorders>
              <w:top w:val="single" w:sz="4" w:space="0" w:color="000000"/>
              <w:left w:val="single" w:sz="4" w:space="0" w:color="000000"/>
              <w:bottom w:val="single" w:sz="4" w:space="0" w:color="000000"/>
              <w:right w:val="single" w:sz="4" w:space="0" w:color="000000"/>
            </w:tcBorders>
          </w:tcPr>
          <w:p w14:paraId="673F5A6E" w14:textId="79B5AD8B" w:rsidR="00A4707C" w:rsidRDefault="00A4707C" w:rsidP="00920D25">
            <w:r>
              <w:rPr>
                <w:rFonts w:hint="eastAsia"/>
              </w:rPr>
              <w:t>提示备注不能为空</w:t>
            </w:r>
          </w:p>
        </w:tc>
      </w:tr>
      <w:tr w:rsidR="00A4707C" w14:paraId="769BC029"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1EBB0C15" w14:textId="08C0D282" w:rsidR="00A4707C" w:rsidRDefault="00A4707C" w:rsidP="00920D25">
            <w:r>
              <w:rPr>
                <w:rFonts w:hint="eastAsia"/>
              </w:rPr>
              <w:t>填写备注：第一条横幅</w:t>
            </w:r>
          </w:p>
        </w:tc>
        <w:tc>
          <w:tcPr>
            <w:tcW w:w="6141" w:type="dxa"/>
            <w:gridSpan w:val="2"/>
            <w:tcBorders>
              <w:top w:val="single" w:sz="4" w:space="0" w:color="000000"/>
              <w:left w:val="single" w:sz="4" w:space="0" w:color="000000"/>
              <w:bottom w:val="single" w:sz="4" w:space="0" w:color="000000"/>
              <w:right w:val="single" w:sz="4" w:space="0" w:color="000000"/>
            </w:tcBorders>
          </w:tcPr>
          <w:p w14:paraId="08CB3422" w14:textId="71D9081B" w:rsidR="00A4707C" w:rsidRDefault="00A4707C" w:rsidP="00920D25">
            <w:r>
              <w:rPr>
                <w:rFonts w:hint="eastAsia"/>
              </w:rPr>
              <w:t>备注保存成功</w:t>
            </w:r>
          </w:p>
        </w:tc>
      </w:tr>
    </w:tbl>
    <w:p w14:paraId="5AA61D6B" w14:textId="41D5F0B7" w:rsidR="008C0340" w:rsidRDefault="008C0340" w:rsidP="00A4707C"/>
    <w:p w14:paraId="4780763F" w14:textId="77777777" w:rsidR="008C0340" w:rsidRDefault="008C0340">
      <w:r>
        <w:br w:type="page"/>
      </w:r>
    </w:p>
    <w:p w14:paraId="47C3E932" w14:textId="77777777" w:rsidR="00A4707C" w:rsidRPr="00A4707C" w:rsidRDefault="00A4707C" w:rsidP="00A4707C"/>
    <w:p w14:paraId="5D134658" w14:textId="05309DEE" w:rsidR="001D5335" w:rsidRDefault="001D5335" w:rsidP="001D5335">
      <w:pPr>
        <w:pStyle w:val="a2"/>
      </w:pPr>
      <w:r>
        <w:rPr>
          <w:rFonts w:hint="eastAsia"/>
        </w:rPr>
        <w:t>上传附件</w:t>
      </w:r>
    </w:p>
    <w:tbl>
      <w:tblPr>
        <w:tblStyle w:val="14"/>
        <w:tblW w:w="8296" w:type="dxa"/>
        <w:tblLook w:val="04A0" w:firstRow="1" w:lastRow="0" w:firstColumn="1" w:lastColumn="0" w:noHBand="0" w:noVBand="1"/>
      </w:tblPr>
      <w:tblGrid>
        <w:gridCol w:w="2155"/>
        <w:gridCol w:w="1993"/>
        <w:gridCol w:w="4148"/>
      </w:tblGrid>
      <w:tr w:rsidR="00A4707C" w:rsidRPr="00B45E5B" w14:paraId="00804B9E" w14:textId="77777777" w:rsidTr="00920D25">
        <w:tc>
          <w:tcPr>
            <w:tcW w:w="4148" w:type="dxa"/>
            <w:gridSpan w:val="2"/>
            <w:tcBorders>
              <w:top w:val="single" w:sz="4" w:space="0" w:color="000000"/>
              <w:left w:val="single" w:sz="4" w:space="0" w:color="000000"/>
              <w:bottom w:val="single" w:sz="4" w:space="0" w:color="000000"/>
              <w:right w:val="single" w:sz="4" w:space="0" w:color="000000"/>
            </w:tcBorders>
            <w:hideMark/>
          </w:tcPr>
          <w:p w14:paraId="44516189" w14:textId="77777777" w:rsidR="00A4707C" w:rsidRPr="00B45E5B" w:rsidRDefault="00A4707C" w:rsidP="00920D25">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1179373" w14:textId="77777777" w:rsidR="00A4707C" w:rsidRPr="00B45E5B" w:rsidRDefault="00A4707C" w:rsidP="00920D25">
            <w:r>
              <w:rPr>
                <w:rFonts w:hint="eastAsia"/>
              </w:rPr>
              <w:t>TC</w:t>
            </w:r>
            <w:r>
              <w:t>-A-</w:t>
            </w:r>
          </w:p>
        </w:tc>
      </w:tr>
      <w:tr w:rsidR="00A4707C" w14:paraId="6D095B42"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54E19FA6" w14:textId="77777777" w:rsidR="00A4707C" w:rsidRPr="00B45E5B" w:rsidRDefault="00A4707C" w:rsidP="00920D25">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EB691EE" w14:textId="0C827221" w:rsidR="00A4707C" w:rsidRDefault="00A4707C" w:rsidP="00920D25">
            <w:r>
              <w:rPr>
                <w:rFonts w:hint="eastAsia"/>
              </w:rPr>
              <w:t>上传附件</w:t>
            </w:r>
          </w:p>
        </w:tc>
      </w:tr>
      <w:tr w:rsidR="00A4707C" w14:paraId="098F156B"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1AFEE04D" w14:textId="77777777" w:rsidR="00A4707C" w:rsidRDefault="00A4707C" w:rsidP="00920D25">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EEF9E0C" w14:textId="508E0766" w:rsidR="00A4707C" w:rsidRDefault="00A4707C" w:rsidP="00920D25">
            <w:r>
              <w:rPr>
                <w:rFonts w:hint="eastAsia"/>
              </w:rPr>
              <w:t>上传附件</w:t>
            </w:r>
          </w:p>
        </w:tc>
      </w:tr>
      <w:tr w:rsidR="00A4707C" w14:paraId="4F33D989" w14:textId="77777777" w:rsidTr="00920D25">
        <w:tc>
          <w:tcPr>
            <w:tcW w:w="4148" w:type="dxa"/>
            <w:gridSpan w:val="2"/>
            <w:tcBorders>
              <w:top w:val="single" w:sz="4" w:space="0" w:color="000000"/>
              <w:left w:val="single" w:sz="4" w:space="0" w:color="000000"/>
              <w:bottom w:val="single" w:sz="4" w:space="0" w:color="000000"/>
              <w:right w:val="single" w:sz="4" w:space="0" w:color="000000"/>
            </w:tcBorders>
            <w:hideMark/>
          </w:tcPr>
          <w:p w14:paraId="5135624B" w14:textId="77777777" w:rsidR="00A4707C" w:rsidRPr="00B45E5B" w:rsidRDefault="00A4707C" w:rsidP="00920D25">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808A879" w14:textId="77777777" w:rsidR="00A4707C" w:rsidRDefault="00A4707C" w:rsidP="00920D25">
            <w:r>
              <w:rPr>
                <w:rFonts w:hint="eastAsia"/>
              </w:rPr>
              <w:t>管理员</w:t>
            </w:r>
          </w:p>
        </w:tc>
      </w:tr>
      <w:tr w:rsidR="00A4707C" w14:paraId="722BFC39"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132D43B9" w14:textId="77777777" w:rsidR="00A4707C" w:rsidRPr="00B45E5B" w:rsidRDefault="00A4707C" w:rsidP="00920D25">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A8BD9B6" w14:textId="77777777" w:rsidR="00A4707C" w:rsidRDefault="00A4707C" w:rsidP="00920D25">
            <w:r>
              <w:rPr>
                <w:rFonts w:hint="eastAsia"/>
              </w:rPr>
              <w:t>黑盒测试</w:t>
            </w:r>
          </w:p>
        </w:tc>
      </w:tr>
      <w:tr w:rsidR="00A4707C" w14:paraId="0A44AFEE"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1C780022" w14:textId="77777777" w:rsidR="00A4707C" w:rsidRDefault="00A4707C" w:rsidP="00920D25">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2A9E1B5" w14:textId="09D26DF4" w:rsidR="00A4707C" w:rsidRDefault="00A4707C" w:rsidP="00920D25">
            <w:r>
              <w:rPr>
                <w:rFonts w:hint="eastAsia"/>
              </w:rPr>
              <w:t>新增横幅</w:t>
            </w:r>
          </w:p>
        </w:tc>
      </w:tr>
      <w:tr w:rsidR="00A4707C" w14:paraId="31EBAA86"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081DE268" w14:textId="77777777" w:rsidR="00A4707C" w:rsidRDefault="00A4707C" w:rsidP="00920D25">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D8351F2" w14:textId="3CA30513" w:rsidR="00A4707C" w:rsidRDefault="00A4707C" w:rsidP="00920D25">
            <w:r>
              <w:rPr>
                <w:rFonts w:hint="eastAsia"/>
              </w:rPr>
              <w:t>管理员新增一条横幅时上传附件</w:t>
            </w:r>
          </w:p>
        </w:tc>
      </w:tr>
      <w:tr w:rsidR="00A4707C" w:rsidRPr="00B45E5B" w14:paraId="21EBF93C" w14:textId="77777777" w:rsidTr="00920D25">
        <w:tc>
          <w:tcPr>
            <w:tcW w:w="4148" w:type="dxa"/>
            <w:gridSpan w:val="2"/>
            <w:tcBorders>
              <w:top w:val="single" w:sz="4" w:space="0" w:color="000000"/>
              <w:left w:val="single" w:sz="4" w:space="0" w:color="000000"/>
              <w:bottom w:val="single" w:sz="4" w:space="0" w:color="000000"/>
              <w:right w:val="single" w:sz="4" w:space="0" w:color="000000"/>
            </w:tcBorders>
            <w:hideMark/>
          </w:tcPr>
          <w:p w14:paraId="38F9A907" w14:textId="77777777" w:rsidR="00A4707C" w:rsidRPr="00B45E5B" w:rsidRDefault="00A4707C" w:rsidP="00920D25">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CD63CEB" w14:textId="0D412549" w:rsidR="00A4707C" w:rsidRPr="00B45E5B" w:rsidRDefault="00A4707C" w:rsidP="00920D25">
            <w:r>
              <w:rPr>
                <w:rFonts w:hint="eastAsia"/>
              </w:rPr>
              <w:t>测试管理员是否能正常新增一条横幅时上传附件</w:t>
            </w:r>
          </w:p>
        </w:tc>
      </w:tr>
      <w:tr w:rsidR="00A4707C" w:rsidRPr="00507ADD" w14:paraId="3F8B910C" w14:textId="77777777" w:rsidTr="00920D25">
        <w:trPr>
          <w:trHeight w:val="1445"/>
        </w:trPr>
        <w:tc>
          <w:tcPr>
            <w:tcW w:w="8296" w:type="dxa"/>
            <w:gridSpan w:val="3"/>
            <w:tcBorders>
              <w:top w:val="single" w:sz="4" w:space="0" w:color="000000"/>
              <w:left w:val="single" w:sz="4" w:space="0" w:color="000000"/>
              <w:right w:val="single" w:sz="4" w:space="0" w:color="000000"/>
            </w:tcBorders>
            <w:hideMark/>
          </w:tcPr>
          <w:p w14:paraId="74C541EB" w14:textId="77777777" w:rsidR="00A4707C" w:rsidRPr="00507ADD" w:rsidRDefault="00A4707C" w:rsidP="00920D25">
            <w:r w:rsidRPr="00507ADD">
              <w:rPr>
                <w:rFonts w:hint="eastAsia"/>
              </w:rPr>
              <w:t>初始条件和背景：</w:t>
            </w:r>
          </w:p>
          <w:p w14:paraId="4E7ECD61" w14:textId="77777777" w:rsidR="00A4707C" w:rsidRDefault="00A4707C" w:rsidP="00920D25">
            <w:r w:rsidRPr="00B45E5B">
              <w:rPr>
                <w:rFonts w:hint="eastAsia"/>
              </w:rPr>
              <w:t>系统</w:t>
            </w:r>
            <w:r>
              <w:rPr>
                <w:rFonts w:hint="eastAsia"/>
              </w:rPr>
              <w:t>：PC端</w:t>
            </w:r>
          </w:p>
          <w:p w14:paraId="7199E990" w14:textId="77777777" w:rsidR="00A4707C" w:rsidRPr="00507ADD" w:rsidRDefault="00A4707C" w:rsidP="00920D25">
            <w:r>
              <w:rPr>
                <w:rFonts w:hint="eastAsia"/>
              </w:rPr>
              <w:t>浏览器：C</w:t>
            </w:r>
            <w:r>
              <w:t>hrome</w:t>
            </w:r>
          </w:p>
          <w:p w14:paraId="38A225A9" w14:textId="77777777" w:rsidR="00A4707C" w:rsidRPr="00507ADD" w:rsidRDefault="00A4707C" w:rsidP="00920D25">
            <w:r w:rsidRPr="00507ADD">
              <w:rPr>
                <w:rFonts w:hint="eastAsia"/>
              </w:rPr>
              <w:t>注释</w:t>
            </w:r>
            <w:r>
              <w:rPr>
                <w:rFonts w:hint="eastAsia"/>
              </w:rPr>
              <w:t>：无</w:t>
            </w:r>
          </w:p>
        </w:tc>
      </w:tr>
      <w:tr w:rsidR="00A4707C" w:rsidRPr="00507ADD" w14:paraId="1E830F16"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8484C3A" w14:textId="77777777" w:rsidR="00A4707C" w:rsidRPr="00507ADD" w:rsidRDefault="00A4707C" w:rsidP="00920D25">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8A1493A" w14:textId="77777777" w:rsidR="00A4707C" w:rsidRPr="00507ADD" w:rsidRDefault="00A4707C" w:rsidP="00920D25">
            <w:r w:rsidRPr="00507ADD">
              <w:rPr>
                <w:rFonts w:hint="eastAsia"/>
              </w:rPr>
              <w:t>预期结果</w:t>
            </w:r>
          </w:p>
        </w:tc>
      </w:tr>
      <w:tr w:rsidR="00A4707C" w:rsidRPr="00507ADD" w14:paraId="37EE20EC"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24E690BE" w14:textId="77777777" w:rsidR="00A4707C" w:rsidRPr="00507ADD" w:rsidRDefault="00A4707C" w:rsidP="00920D25">
            <w:r>
              <w:rPr>
                <w:rFonts w:hint="eastAsia"/>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3C4B8305" w14:textId="77777777" w:rsidR="00A4707C" w:rsidRPr="00507ADD" w:rsidRDefault="00A4707C" w:rsidP="00920D25">
            <w:r>
              <w:rPr>
                <w:rFonts w:hint="eastAsia"/>
              </w:rPr>
              <w:t>进入管理员后台界面，可见左侧基础管理-横幅管理</w:t>
            </w:r>
            <w:r w:rsidRPr="00507ADD">
              <w:rPr>
                <w:rFonts w:hint="eastAsia"/>
              </w:rPr>
              <w:t xml:space="preserve"> </w:t>
            </w:r>
          </w:p>
        </w:tc>
      </w:tr>
      <w:tr w:rsidR="00A4707C" w14:paraId="49B5A44D"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4571C9DD" w14:textId="77777777" w:rsidR="00A4707C" w:rsidRDefault="00A4707C" w:rsidP="00920D25">
            <w:r>
              <w:rPr>
                <w:rFonts w:hint="eastAsia"/>
              </w:rPr>
              <w:t>点击横幅管理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3959EBBE" w14:textId="77777777" w:rsidR="00A4707C" w:rsidRDefault="00A4707C" w:rsidP="00920D25">
            <w:r>
              <w:rPr>
                <w:rFonts w:hint="eastAsia"/>
              </w:rPr>
              <w:t>右侧显示横幅管理界面</w:t>
            </w:r>
          </w:p>
        </w:tc>
      </w:tr>
      <w:tr w:rsidR="00A4707C" w14:paraId="59E0A837"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586CF45D" w14:textId="77777777" w:rsidR="00A4707C" w:rsidRDefault="00A4707C" w:rsidP="00920D25">
            <w:r>
              <w:rPr>
                <w:rFonts w:hint="eastAsia"/>
              </w:rPr>
              <w:t>点击新增</w:t>
            </w:r>
          </w:p>
        </w:tc>
        <w:tc>
          <w:tcPr>
            <w:tcW w:w="6141" w:type="dxa"/>
            <w:gridSpan w:val="2"/>
            <w:tcBorders>
              <w:top w:val="single" w:sz="4" w:space="0" w:color="000000"/>
              <w:left w:val="single" w:sz="4" w:space="0" w:color="000000"/>
              <w:bottom w:val="single" w:sz="4" w:space="0" w:color="000000"/>
              <w:right w:val="single" w:sz="4" w:space="0" w:color="000000"/>
            </w:tcBorders>
          </w:tcPr>
          <w:p w14:paraId="66E77E2E" w14:textId="77777777" w:rsidR="00A4707C" w:rsidRDefault="00A4707C" w:rsidP="00920D25">
            <w:r>
              <w:rPr>
                <w:rFonts w:hint="eastAsia"/>
              </w:rPr>
              <w:t>弹出新增首页横幅窗口</w:t>
            </w:r>
          </w:p>
        </w:tc>
      </w:tr>
      <w:tr w:rsidR="00A4707C" w14:paraId="3925B474"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5A189C89" w14:textId="211CC813" w:rsidR="00A4707C" w:rsidRDefault="00A4707C" w:rsidP="00920D25">
            <w:r>
              <w:rPr>
                <w:rFonts w:hint="eastAsia"/>
              </w:rPr>
              <w:t>上传附件：x</w:t>
            </w:r>
            <w:r>
              <w:t>.rar</w:t>
            </w:r>
          </w:p>
        </w:tc>
        <w:tc>
          <w:tcPr>
            <w:tcW w:w="6141" w:type="dxa"/>
            <w:gridSpan w:val="2"/>
            <w:tcBorders>
              <w:top w:val="single" w:sz="4" w:space="0" w:color="000000"/>
              <w:left w:val="single" w:sz="4" w:space="0" w:color="000000"/>
              <w:bottom w:val="single" w:sz="4" w:space="0" w:color="000000"/>
              <w:right w:val="single" w:sz="4" w:space="0" w:color="000000"/>
            </w:tcBorders>
          </w:tcPr>
          <w:p w14:paraId="7D3A1ADE" w14:textId="7FF0B2DE" w:rsidR="00A4707C" w:rsidRDefault="00A4707C" w:rsidP="00920D25">
            <w:r>
              <w:rPr>
                <w:rFonts w:hint="eastAsia"/>
              </w:rPr>
              <w:t>横幅上传附件必须为图片格式文件</w:t>
            </w:r>
          </w:p>
        </w:tc>
      </w:tr>
      <w:tr w:rsidR="00A4707C" w14:paraId="6E054E86"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5E074C07" w14:textId="28309C2F" w:rsidR="00A4707C" w:rsidRDefault="00A4707C" w:rsidP="00920D25">
            <w:r>
              <w:rPr>
                <w:rFonts w:hint="eastAsia"/>
              </w:rPr>
              <w:t>上传附件:</w:t>
            </w:r>
            <w:r>
              <w:t>x.jpg</w:t>
            </w:r>
          </w:p>
        </w:tc>
        <w:tc>
          <w:tcPr>
            <w:tcW w:w="6141" w:type="dxa"/>
            <w:gridSpan w:val="2"/>
            <w:tcBorders>
              <w:top w:val="single" w:sz="4" w:space="0" w:color="000000"/>
              <w:left w:val="single" w:sz="4" w:space="0" w:color="000000"/>
              <w:bottom w:val="single" w:sz="4" w:space="0" w:color="000000"/>
              <w:right w:val="single" w:sz="4" w:space="0" w:color="000000"/>
            </w:tcBorders>
          </w:tcPr>
          <w:p w14:paraId="58FC9C4E" w14:textId="3954E3BE" w:rsidR="00A4707C" w:rsidRDefault="00A4707C" w:rsidP="00920D25">
            <w:r>
              <w:rPr>
                <w:rFonts w:hint="eastAsia"/>
              </w:rPr>
              <w:t>上传附件成功</w:t>
            </w:r>
          </w:p>
        </w:tc>
      </w:tr>
    </w:tbl>
    <w:p w14:paraId="35277732" w14:textId="2CCBEC07" w:rsidR="008C0340" w:rsidRDefault="008C0340" w:rsidP="00A4707C"/>
    <w:p w14:paraId="262AA4EE" w14:textId="77777777" w:rsidR="008C0340" w:rsidRDefault="008C0340">
      <w:r>
        <w:br w:type="page"/>
      </w:r>
    </w:p>
    <w:p w14:paraId="7C037C7E" w14:textId="77777777" w:rsidR="00A4707C" w:rsidRPr="00A4707C" w:rsidRDefault="00A4707C" w:rsidP="00A4707C"/>
    <w:p w14:paraId="647549B1" w14:textId="254E0493" w:rsidR="001D5335" w:rsidRDefault="001D5335" w:rsidP="001D5335">
      <w:pPr>
        <w:pStyle w:val="a1"/>
      </w:pPr>
      <w:bookmarkStart w:id="1277" w:name="_Toc533356709"/>
      <w:r>
        <w:rPr>
          <w:rFonts w:hint="eastAsia"/>
        </w:rPr>
        <w:t>底部管理</w:t>
      </w:r>
      <w:bookmarkEnd w:id="1277"/>
    </w:p>
    <w:p w14:paraId="3D1244E8" w14:textId="59859026" w:rsidR="001D5335" w:rsidRDefault="001D5335" w:rsidP="001D5335">
      <w:pPr>
        <w:pStyle w:val="a2"/>
      </w:pPr>
      <w:r>
        <w:rPr>
          <w:rFonts w:hint="eastAsia"/>
        </w:rPr>
        <w:t>新增链接</w:t>
      </w:r>
    </w:p>
    <w:tbl>
      <w:tblPr>
        <w:tblStyle w:val="14"/>
        <w:tblW w:w="8296" w:type="dxa"/>
        <w:tblLook w:val="04A0" w:firstRow="1" w:lastRow="0" w:firstColumn="1" w:lastColumn="0" w:noHBand="0" w:noVBand="1"/>
      </w:tblPr>
      <w:tblGrid>
        <w:gridCol w:w="2155"/>
        <w:gridCol w:w="1993"/>
        <w:gridCol w:w="4148"/>
      </w:tblGrid>
      <w:tr w:rsidR="008C0340" w:rsidRPr="00B45E5B" w14:paraId="0BD8C70D" w14:textId="77777777" w:rsidTr="00920D25">
        <w:tc>
          <w:tcPr>
            <w:tcW w:w="4148" w:type="dxa"/>
            <w:gridSpan w:val="2"/>
            <w:tcBorders>
              <w:top w:val="single" w:sz="4" w:space="0" w:color="000000"/>
              <w:left w:val="single" w:sz="4" w:space="0" w:color="000000"/>
              <w:bottom w:val="single" w:sz="4" w:space="0" w:color="000000"/>
              <w:right w:val="single" w:sz="4" w:space="0" w:color="000000"/>
            </w:tcBorders>
            <w:hideMark/>
          </w:tcPr>
          <w:p w14:paraId="74B4A23B" w14:textId="77777777" w:rsidR="008C0340" w:rsidRPr="00B45E5B" w:rsidRDefault="008C0340" w:rsidP="00920D25">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0C0B47C" w14:textId="77777777" w:rsidR="008C0340" w:rsidRPr="00B45E5B" w:rsidRDefault="008C0340" w:rsidP="00920D25">
            <w:r>
              <w:rPr>
                <w:rFonts w:hint="eastAsia"/>
              </w:rPr>
              <w:t>TC</w:t>
            </w:r>
            <w:r>
              <w:t>-A-</w:t>
            </w:r>
          </w:p>
        </w:tc>
      </w:tr>
      <w:tr w:rsidR="008C0340" w14:paraId="622A31FF"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1658F493" w14:textId="77777777" w:rsidR="008C0340" w:rsidRPr="00B45E5B" w:rsidRDefault="008C0340" w:rsidP="00920D25">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DAB5D61" w14:textId="7B9EF017" w:rsidR="008C0340" w:rsidRDefault="008C0340" w:rsidP="00920D25">
            <w:r>
              <w:rPr>
                <w:rFonts w:hint="eastAsia"/>
              </w:rPr>
              <w:t>新增链接</w:t>
            </w:r>
          </w:p>
        </w:tc>
      </w:tr>
      <w:tr w:rsidR="008C0340" w14:paraId="59054BCA"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07CCE2E0" w14:textId="77777777" w:rsidR="008C0340" w:rsidRDefault="008C0340" w:rsidP="00920D25">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A2859AE" w14:textId="45D0AC72" w:rsidR="008C0340" w:rsidRDefault="008C0340" w:rsidP="00920D25">
            <w:r>
              <w:rPr>
                <w:rFonts w:hint="eastAsia"/>
              </w:rPr>
              <w:t>新增链接</w:t>
            </w:r>
          </w:p>
        </w:tc>
      </w:tr>
      <w:tr w:rsidR="008C0340" w14:paraId="68596836" w14:textId="77777777" w:rsidTr="00920D25">
        <w:tc>
          <w:tcPr>
            <w:tcW w:w="4148" w:type="dxa"/>
            <w:gridSpan w:val="2"/>
            <w:tcBorders>
              <w:top w:val="single" w:sz="4" w:space="0" w:color="000000"/>
              <w:left w:val="single" w:sz="4" w:space="0" w:color="000000"/>
              <w:bottom w:val="single" w:sz="4" w:space="0" w:color="000000"/>
              <w:right w:val="single" w:sz="4" w:space="0" w:color="000000"/>
            </w:tcBorders>
            <w:hideMark/>
          </w:tcPr>
          <w:p w14:paraId="3B396D95" w14:textId="77777777" w:rsidR="008C0340" w:rsidRPr="00B45E5B" w:rsidRDefault="008C0340" w:rsidP="00920D25">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52DC7DE" w14:textId="77777777" w:rsidR="008C0340" w:rsidRDefault="008C0340" w:rsidP="00920D25">
            <w:r>
              <w:rPr>
                <w:rFonts w:hint="eastAsia"/>
              </w:rPr>
              <w:t>管理员</w:t>
            </w:r>
          </w:p>
        </w:tc>
      </w:tr>
      <w:tr w:rsidR="008C0340" w14:paraId="504B9F98"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48FFD448" w14:textId="77777777" w:rsidR="008C0340" w:rsidRPr="00B45E5B" w:rsidRDefault="008C0340" w:rsidP="00920D25">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97FA0E1" w14:textId="77777777" w:rsidR="008C0340" w:rsidRDefault="008C0340" w:rsidP="00920D25">
            <w:r>
              <w:rPr>
                <w:rFonts w:hint="eastAsia"/>
              </w:rPr>
              <w:t>黑盒测试</w:t>
            </w:r>
          </w:p>
        </w:tc>
      </w:tr>
      <w:tr w:rsidR="008C0340" w14:paraId="3FD422D4"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00366B7B" w14:textId="77777777" w:rsidR="008C0340" w:rsidRDefault="008C0340" w:rsidP="00920D25">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2C5F851" w14:textId="77777777" w:rsidR="008C0340" w:rsidRDefault="008C0340" w:rsidP="00920D25">
            <w:r>
              <w:rPr>
                <w:rFonts w:hint="eastAsia"/>
              </w:rPr>
              <w:t>登录后台</w:t>
            </w:r>
          </w:p>
        </w:tc>
      </w:tr>
      <w:tr w:rsidR="008C0340" w14:paraId="06BEE5A4"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4848FA5A" w14:textId="77777777" w:rsidR="008C0340" w:rsidRDefault="008C0340" w:rsidP="00920D25">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2B938A5" w14:textId="21263FC9" w:rsidR="008C0340" w:rsidRDefault="008C0340" w:rsidP="00920D25">
            <w:r>
              <w:rPr>
                <w:rFonts w:hint="eastAsia"/>
              </w:rPr>
              <w:t>管理员新增一条链接</w:t>
            </w:r>
          </w:p>
        </w:tc>
      </w:tr>
      <w:tr w:rsidR="008C0340" w:rsidRPr="00B45E5B" w14:paraId="478265E1" w14:textId="77777777" w:rsidTr="00920D25">
        <w:tc>
          <w:tcPr>
            <w:tcW w:w="4148" w:type="dxa"/>
            <w:gridSpan w:val="2"/>
            <w:tcBorders>
              <w:top w:val="single" w:sz="4" w:space="0" w:color="000000"/>
              <w:left w:val="single" w:sz="4" w:space="0" w:color="000000"/>
              <w:bottom w:val="single" w:sz="4" w:space="0" w:color="000000"/>
              <w:right w:val="single" w:sz="4" w:space="0" w:color="000000"/>
            </w:tcBorders>
            <w:hideMark/>
          </w:tcPr>
          <w:p w14:paraId="647C73EE" w14:textId="77777777" w:rsidR="008C0340" w:rsidRPr="00B45E5B" w:rsidRDefault="008C0340" w:rsidP="00920D25">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57869E0" w14:textId="23338853" w:rsidR="008C0340" w:rsidRPr="00B45E5B" w:rsidRDefault="008C0340" w:rsidP="00920D25">
            <w:r>
              <w:rPr>
                <w:rFonts w:hint="eastAsia"/>
              </w:rPr>
              <w:t>测试管理员是否能正常新增一条链接</w:t>
            </w:r>
          </w:p>
        </w:tc>
      </w:tr>
      <w:tr w:rsidR="008C0340" w:rsidRPr="00507ADD" w14:paraId="25D431C9" w14:textId="77777777" w:rsidTr="00920D25">
        <w:trPr>
          <w:trHeight w:val="1445"/>
        </w:trPr>
        <w:tc>
          <w:tcPr>
            <w:tcW w:w="8296" w:type="dxa"/>
            <w:gridSpan w:val="3"/>
            <w:tcBorders>
              <w:top w:val="single" w:sz="4" w:space="0" w:color="000000"/>
              <w:left w:val="single" w:sz="4" w:space="0" w:color="000000"/>
              <w:right w:val="single" w:sz="4" w:space="0" w:color="000000"/>
            </w:tcBorders>
            <w:hideMark/>
          </w:tcPr>
          <w:p w14:paraId="708B48B8" w14:textId="77777777" w:rsidR="008C0340" w:rsidRPr="00507ADD" w:rsidRDefault="008C0340" w:rsidP="00920D25">
            <w:r w:rsidRPr="00507ADD">
              <w:rPr>
                <w:rFonts w:hint="eastAsia"/>
              </w:rPr>
              <w:t>初始条件和背景：</w:t>
            </w:r>
          </w:p>
          <w:p w14:paraId="2A71AED6" w14:textId="77777777" w:rsidR="008C0340" w:rsidRDefault="008C0340" w:rsidP="00920D25">
            <w:r w:rsidRPr="00B45E5B">
              <w:rPr>
                <w:rFonts w:hint="eastAsia"/>
              </w:rPr>
              <w:t>系统</w:t>
            </w:r>
            <w:r>
              <w:rPr>
                <w:rFonts w:hint="eastAsia"/>
              </w:rPr>
              <w:t>：PC端</w:t>
            </w:r>
          </w:p>
          <w:p w14:paraId="664D021C" w14:textId="77777777" w:rsidR="008C0340" w:rsidRPr="00507ADD" w:rsidRDefault="008C0340" w:rsidP="00920D25">
            <w:r>
              <w:rPr>
                <w:rFonts w:hint="eastAsia"/>
              </w:rPr>
              <w:t>浏览器：C</w:t>
            </w:r>
            <w:r>
              <w:t>hrome</w:t>
            </w:r>
          </w:p>
          <w:p w14:paraId="3356D91E" w14:textId="77777777" w:rsidR="008C0340" w:rsidRPr="00507ADD" w:rsidRDefault="008C0340" w:rsidP="00920D25">
            <w:r w:rsidRPr="00507ADD">
              <w:rPr>
                <w:rFonts w:hint="eastAsia"/>
              </w:rPr>
              <w:t>注释</w:t>
            </w:r>
            <w:r>
              <w:rPr>
                <w:rFonts w:hint="eastAsia"/>
              </w:rPr>
              <w:t>：无</w:t>
            </w:r>
          </w:p>
        </w:tc>
      </w:tr>
      <w:tr w:rsidR="008C0340" w:rsidRPr="00507ADD" w14:paraId="17EDB33E"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886B659" w14:textId="77777777" w:rsidR="008C0340" w:rsidRPr="00507ADD" w:rsidRDefault="008C0340" w:rsidP="00920D25">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30E555D" w14:textId="77777777" w:rsidR="008C0340" w:rsidRPr="00507ADD" w:rsidRDefault="008C0340" w:rsidP="00920D25">
            <w:r w:rsidRPr="00507ADD">
              <w:rPr>
                <w:rFonts w:hint="eastAsia"/>
              </w:rPr>
              <w:t>预期结果</w:t>
            </w:r>
          </w:p>
        </w:tc>
      </w:tr>
      <w:tr w:rsidR="00636AED" w:rsidRPr="00507ADD" w14:paraId="1846980C"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15021EED" w14:textId="456A66B7" w:rsidR="00636AED" w:rsidRPr="00507ADD" w:rsidRDefault="00636AED" w:rsidP="00636AED">
            <w:r>
              <w:rPr>
                <w:rFonts w:hint="eastAsia"/>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0D6935EE" w14:textId="19CE8CC9" w:rsidR="00636AED" w:rsidRPr="00507ADD" w:rsidRDefault="00636AED" w:rsidP="00636AED">
            <w:r>
              <w:rPr>
                <w:rFonts w:hint="eastAsia"/>
              </w:rPr>
              <w:t>进入管理员后台界面，可见左侧基础管理-底部管理</w:t>
            </w:r>
            <w:r w:rsidRPr="00507ADD">
              <w:rPr>
                <w:rFonts w:hint="eastAsia"/>
              </w:rPr>
              <w:t xml:space="preserve"> </w:t>
            </w:r>
          </w:p>
        </w:tc>
      </w:tr>
      <w:tr w:rsidR="00636AED" w14:paraId="0C1D03A3"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6743BAC1" w14:textId="09AFAC52" w:rsidR="00636AED" w:rsidRDefault="00636AED" w:rsidP="00636AED">
            <w:r>
              <w:rPr>
                <w:rFonts w:hint="eastAsia"/>
              </w:rPr>
              <w:t>点击底部管理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2C60795F" w14:textId="4A24518E" w:rsidR="00636AED" w:rsidRDefault="00636AED" w:rsidP="00636AED">
            <w:r>
              <w:rPr>
                <w:rFonts w:hint="eastAsia"/>
              </w:rPr>
              <w:t>右侧显示底部管理界面</w:t>
            </w:r>
          </w:p>
        </w:tc>
      </w:tr>
      <w:tr w:rsidR="008C0340" w14:paraId="03167F7A"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50213AB0" w14:textId="77777777" w:rsidR="008C0340" w:rsidRDefault="008C0340" w:rsidP="00920D25">
            <w:r>
              <w:rPr>
                <w:rFonts w:hint="eastAsia"/>
              </w:rPr>
              <w:t>点击新增</w:t>
            </w:r>
          </w:p>
        </w:tc>
        <w:tc>
          <w:tcPr>
            <w:tcW w:w="6141" w:type="dxa"/>
            <w:gridSpan w:val="2"/>
            <w:tcBorders>
              <w:top w:val="single" w:sz="4" w:space="0" w:color="000000"/>
              <w:left w:val="single" w:sz="4" w:space="0" w:color="000000"/>
              <w:bottom w:val="single" w:sz="4" w:space="0" w:color="000000"/>
              <w:right w:val="single" w:sz="4" w:space="0" w:color="000000"/>
            </w:tcBorders>
          </w:tcPr>
          <w:p w14:paraId="25D54DCD" w14:textId="0FC0AFAE" w:rsidR="008C0340" w:rsidRDefault="008C0340" w:rsidP="00920D25">
            <w:r>
              <w:rPr>
                <w:rFonts w:hint="eastAsia"/>
              </w:rPr>
              <w:t>弹出新增链接窗口</w:t>
            </w:r>
          </w:p>
        </w:tc>
      </w:tr>
      <w:tr w:rsidR="008C0340" w14:paraId="35F6C702"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1125222C" w14:textId="658856C1" w:rsidR="008C0340" w:rsidRDefault="00636AED" w:rsidP="00920D25">
            <w:r>
              <w:rPr>
                <w:rFonts w:hint="eastAsia"/>
              </w:rPr>
              <w:t>填写名称</w:t>
            </w:r>
            <w:r w:rsidR="008C0340">
              <w:rPr>
                <w:rFonts w:hint="eastAsia"/>
              </w:rPr>
              <w:t>、填写</w:t>
            </w:r>
            <w:r>
              <w:rPr>
                <w:rFonts w:hint="eastAsia"/>
              </w:rPr>
              <w:t>URL</w:t>
            </w:r>
          </w:p>
          <w:p w14:paraId="589CA3F6" w14:textId="77777777" w:rsidR="008C0340" w:rsidRDefault="008C0340" w:rsidP="00920D25">
            <w:r>
              <w:rPr>
                <w:rFonts w:hint="eastAsia"/>
              </w:rPr>
              <w:t>点击保存</w:t>
            </w:r>
          </w:p>
        </w:tc>
        <w:tc>
          <w:tcPr>
            <w:tcW w:w="6141" w:type="dxa"/>
            <w:gridSpan w:val="2"/>
            <w:tcBorders>
              <w:top w:val="single" w:sz="4" w:space="0" w:color="000000"/>
              <w:left w:val="single" w:sz="4" w:space="0" w:color="000000"/>
              <w:bottom w:val="single" w:sz="4" w:space="0" w:color="000000"/>
              <w:right w:val="single" w:sz="4" w:space="0" w:color="000000"/>
            </w:tcBorders>
          </w:tcPr>
          <w:p w14:paraId="0C4B0B22" w14:textId="0CDA3DD6" w:rsidR="008C0340" w:rsidRDefault="008C0340" w:rsidP="00920D25">
            <w:r>
              <w:rPr>
                <w:rFonts w:hint="eastAsia"/>
              </w:rPr>
              <w:t>新增</w:t>
            </w:r>
            <w:r w:rsidR="00636AED">
              <w:rPr>
                <w:rFonts w:hint="eastAsia"/>
              </w:rPr>
              <w:t>链接</w:t>
            </w:r>
            <w:r>
              <w:rPr>
                <w:rFonts w:hint="eastAsia"/>
              </w:rPr>
              <w:t>成功，</w:t>
            </w:r>
            <w:r w:rsidR="00636AED">
              <w:rPr>
                <w:rFonts w:hint="eastAsia"/>
              </w:rPr>
              <w:t>底部管理</w:t>
            </w:r>
            <w:r>
              <w:rPr>
                <w:rFonts w:hint="eastAsia"/>
              </w:rPr>
              <w:t>列表可见刚刚添加的</w:t>
            </w:r>
            <w:r w:rsidR="00636AED">
              <w:rPr>
                <w:rFonts w:hint="eastAsia"/>
              </w:rPr>
              <w:t>链接</w:t>
            </w:r>
          </w:p>
        </w:tc>
      </w:tr>
    </w:tbl>
    <w:p w14:paraId="73F7D725" w14:textId="521EBB93" w:rsidR="00636AED" w:rsidRDefault="00636AED" w:rsidP="008C0340"/>
    <w:p w14:paraId="000EE9A5" w14:textId="77777777" w:rsidR="00636AED" w:rsidRDefault="00636AED">
      <w:r>
        <w:br w:type="page"/>
      </w:r>
    </w:p>
    <w:p w14:paraId="079DF723" w14:textId="77777777" w:rsidR="008C0340" w:rsidRPr="008C0340" w:rsidRDefault="008C0340" w:rsidP="008C0340"/>
    <w:p w14:paraId="43E006CB" w14:textId="457D8A0F" w:rsidR="001D5335" w:rsidRDefault="001D5335" w:rsidP="001D5335">
      <w:pPr>
        <w:pStyle w:val="a2"/>
      </w:pPr>
      <w:r>
        <w:rPr>
          <w:rFonts w:hint="eastAsia"/>
        </w:rPr>
        <w:t>编辑链接</w:t>
      </w:r>
    </w:p>
    <w:tbl>
      <w:tblPr>
        <w:tblStyle w:val="14"/>
        <w:tblW w:w="8296" w:type="dxa"/>
        <w:tblLook w:val="04A0" w:firstRow="1" w:lastRow="0" w:firstColumn="1" w:lastColumn="0" w:noHBand="0" w:noVBand="1"/>
      </w:tblPr>
      <w:tblGrid>
        <w:gridCol w:w="2155"/>
        <w:gridCol w:w="1993"/>
        <w:gridCol w:w="4148"/>
      </w:tblGrid>
      <w:tr w:rsidR="00636AED" w:rsidRPr="00B45E5B" w14:paraId="44A50136" w14:textId="77777777" w:rsidTr="00920D25">
        <w:tc>
          <w:tcPr>
            <w:tcW w:w="4148" w:type="dxa"/>
            <w:gridSpan w:val="2"/>
            <w:tcBorders>
              <w:top w:val="single" w:sz="4" w:space="0" w:color="000000"/>
              <w:left w:val="single" w:sz="4" w:space="0" w:color="000000"/>
              <w:bottom w:val="single" w:sz="4" w:space="0" w:color="000000"/>
              <w:right w:val="single" w:sz="4" w:space="0" w:color="000000"/>
            </w:tcBorders>
            <w:hideMark/>
          </w:tcPr>
          <w:p w14:paraId="12D7434E" w14:textId="77777777" w:rsidR="00636AED" w:rsidRPr="00B45E5B" w:rsidRDefault="00636AED" w:rsidP="00920D25">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73DB065" w14:textId="77777777" w:rsidR="00636AED" w:rsidRPr="00B45E5B" w:rsidRDefault="00636AED" w:rsidP="00920D25">
            <w:r>
              <w:rPr>
                <w:rFonts w:hint="eastAsia"/>
              </w:rPr>
              <w:t>TC</w:t>
            </w:r>
            <w:r>
              <w:t>-A-</w:t>
            </w:r>
          </w:p>
        </w:tc>
      </w:tr>
      <w:tr w:rsidR="00636AED" w14:paraId="688E9238"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092C4B63" w14:textId="77777777" w:rsidR="00636AED" w:rsidRPr="00B45E5B" w:rsidRDefault="00636AED" w:rsidP="00920D25">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354D57B" w14:textId="1C70D7F5" w:rsidR="00636AED" w:rsidRDefault="00636AED" w:rsidP="00920D25">
            <w:r>
              <w:rPr>
                <w:rFonts w:hint="eastAsia"/>
              </w:rPr>
              <w:t>编辑链接</w:t>
            </w:r>
          </w:p>
        </w:tc>
      </w:tr>
      <w:tr w:rsidR="00636AED" w14:paraId="58964474"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408C5393" w14:textId="77777777" w:rsidR="00636AED" w:rsidRDefault="00636AED" w:rsidP="00920D25">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26F0817" w14:textId="5197616C" w:rsidR="00636AED" w:rsidRDefault="00636AED" w:rsidP="00920D25">
            <w:r>
              <w:rPr>
                <w:rFonts w:hint="eastAsia"/>
              </w:rPr>
              <w:t>编辑链接</w:t>
            </w:r>
          </w:p>
        </w:tc>
      </w:tr>
      <w:tr w:rsidR="00636AED" w14:paraId="12C94C95" w14:textId="77777777" w:rsidTr="00920D25">
        <w:tc>
          <w:tcPr>
            <w:tcW w:w="4148" w:type="dxa"/>
            <w:gridSpan w:val="2"/>
            <w:tcBorders>
              <w:top w:val="single" w:sz="4" w:space="0" w:color="000000"/>
              <w:left w:val="single" w:sz="4" w:space="0" w:color="000000"/>
              <w:bottom w:val="single" w:sz="4" w:space="0" w:color="000000"/>
              <w:right w:val="single" w:sz="4" w:space="0" w:color="000000"/>
            </w:tcBorders>
            <w:hideMark/>
          </w:tcPr>
          <w:p w14:paraId="17CCF7C6" w14:textId="77777777" w:rsidR="00636AED" w:rsidRPr="00B45E5B" w:rsidRDefault="00636AED" w:rsidP="00920D25">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D4A3468" w14:textId="77777777" w:rsidR="00636AED" w:rsidRDefault="00636AED" w:rsidP="00920D25">
            <w:r>
              <w:rPr>
                <w:rFonts w:hint="eastAsia"/>
              </w:rPr>
              <w:t>管理员</w:t>
            </w:r>
          </w:p>
        </w:tc>
      </w:tr>
      <w:tr w:rsidR="00636AED" w14:paraId="2777A2A6"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4F8B9897" w14:textId="77777777" w:rsidR="00636AED" w:rsidRPr="00B45E5B" w:rsidRDefault="00636AED" w:rsidP="00920D25">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969B5FE" w14:textId="77777777" w:rsidR="00636AED" w:rsidRDefault="00636AED" w:rsidP="00920D25">
            <w:r>
              <w:rPr>
                <w:rFonts w:hint="eastAsia"/>
              </w:rPr>
              <w:t>黑盒测试</w:t>
            </w:r>
          </w:p>
        </w:tc>
      </w:tr>
      <w:tr w:rsidR="00636AED" w14:paraId="0969D442"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33A777D2" w14:textId="77777777" w:rsidR="00636AED" w:rsidRDefault="00636AED" w:rsidP="00920D25">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AAC9200" w14:textId="7E472984" w:rsidR="00636AED" w:rsidRDefault="00636AED" w:rsidP="00920D25">
            <w:r>
              <w:rPr>
                <w:rFonts w:hint="eastAsia"/>
              </w:rPr>
              <w:t>新增链接</w:t>
            </w:r>
          </w:p>
        </w:tc>
      </w:tr>
      <w:tr w:rsidR="00636AED" w14:paraId="6F727C9F"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3C009BAD" w14:textId="77777777" w:rsidR="00636AED" w:rsidRDefault="00636AED" w:rsidP="00920D25">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E61226C" w14:textId="6F9F9278" w:rsidR="00636AED" w:rsidRDefault="00636AED" w:rsidP="00920D25">
            <w:r>
              <w:rPr>
                <w:rFonts w:hint="eastAsia"/>
              </w:rPr>
              <w:t>管理员编辑一条链接</w:t>
            </w:r>
          </w:p>
        </w:tc>
      </w:tr>
      <w:tr w:rsidR="00636AED" w:rsidRPr="00B45E5B" w14:paraId="5222B7FC" w14:textId="77777777" w:rsidTr="00920D25">
        <w:tc>
          <w:tcPr>
            <w:tcW w:w="4148" w:type="dxa"/>
            <w:gridSpan w:val="2"/>
            <w:tcBorders>
              <w:top w:val="single" w:sz="4" w:space="0" w:color="000000"/>
              <w:left w:val="single" w:sz="4" w:space="0" w:color="000000"/>
              <w:bottom w:val="single" w:sz="4" w:space="0" w:color="000000"/>
              <w:right w:val="single" w:sz="4" w:space="0" w:color="000000"/>
            </w:tcBorders>
            <w:hideMark/>
          </w:tcPr>
          <w:p w14:paraId="1623D57A" w14:textId="77777777" w:rsidR="00636AED" w:rsidRPr="00B45E5B" w:rsidRDefault="00636AED" w:rsidP="00920D25">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7C16A94" w14:textId="59310883" w:rsidR="00636AED" w:rsidRPr="00B45E5B" w:rsidRDefault="00636AED" w:rsidP="00920D25">
            <w:r>
              <w:rPr>
                <w:rFonts w:hint="eastAsia"/>
              </w:rPr>
              <w:t>测试管理员是否能正常编辑一条链接</w:t>
            </w:r>
          </w:p>
        </w:tc>
      </w:tr>
      <w:tr w:rsidR="00636AED" w:rsidRPr="00507ADD" w14:paraId="4342A353" w14:textId="77777777" w:rsidTr="00920D25">
        <w:trPr>
          <w:trHeight w:val="1445"/>
        </w:trPr>
        <w:tc>
          <w:tcPr>
            <w:tcW w:w="8296" w:type="dxa"/>
            <w:gridSpan w:val="3"/>
            <w:tcBorders>
              <w:top w:val="single" w:sz="4" w:space="0" w:color="000000"/>
              <w:left w:val="single" w:sz="4" w:space="0" w:color="000000"/>
              <w:right w:val="single" w:sz="4" w:space="0" w:color="000000"/>
            </w:tcBorders>
            <w:hideMark/>
          </w:tcPr>
          <w:p w14:paraId="18F92115" w14:textId="77777777" w:rsidR="00636AED" w:rsidRPr="00507ADD" w:rsidRDefault="00636AED" w:rsidP="00920D25">
            <w:r w:rsidRPr="00507ADD">
              <w:rPr>
                <w:rFonts w:hint="eastAsia"/>
              </w:rPr>
              <w:t>初始条件和背景：</w:t>
            </w:r>
          </w:p>
          <w:p w14:paraId="2876D0A3" w14:textId="77777777" w:rsidR="00636AED" w:rsidRDefault="00636AED" w:rsidP="00920D25">
            <w:r w:rsidRPr="00B45E5B">
              <w:rPr>
                <w:rFonts w:hint="eastAsia"/>
              </w:rPr>
              <w:t>系统</w:t>
            </w:r>
            <w:r>
              <w:rPr>
                <w:rFonts w:hint="eastAsia"/>
              </w:rPr>
              <w:t>：PC端</w:t>
            </w:r>
          </w:p>
          <w:p w14:paraId="712EC4EB" w14:textId="77777777" w:rsidR="00636AED" w:rsidRPr="00507ADD" w:rsidRDefault="00636AED" w:rsidP="00920D25">
            <w:r>
              <w:rPr>
                <w:rFonts w:hint="eastAsia"/>
              </w:rPr>
              <w:t>浏览器：C</w:t>
            </w:r>
            <w:r>
              <w:t>hrome</w:t>
            </w:r>
          </w:p>
          <w:p w14:paraId="2A45650E" w14:textId="77777777" w:rsidR="00636AED" w:rsidRPr="00507ADD" w:rsidRDefault="00636AED" w:rsidP="00920D25">
            <w:r w:rsidRPr="00507ADD">
              <w:rPr>
                <w:rFonts w:hint="eastAsia"/>
              </w:rPr>
              <w:t>注释</w:t>
            </w:r>
            <w:r>
              <w:rPr>
                <w:rFonts w:hint="eastAsia"/>
              </w:rPr>
              <w:t>：无</w:t>
            </w:r>
          </w:p>
        </w:tc>
      </w:tr>
      <w:tr w:rsidR="00636AED" w:rsidRPr="00507ADD" w14:paraId="548015AE"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E808DCD" w14:textId="77777777" w:rsidR="00636AED" w:rsidRPr="00507ADD" w:rsidRDefault="00636AED" w:rsidP="00920D25">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4CCEBD4" w14:textId="77777777" w:rsidR="00636AED" w:rsidRPr="00507ADD" w:rsidRDefault="00636AED" w:rsidP="00920D25">
            <w:r w:rsidRPr="00507ADD">
              <w:rPr>
                <w:rFonts w:hint="eastAsia"/>
              </w:rPr>
              <w:t>预期结果</w:t>
            </w:r>
          </w:p>
        </w:tc>
      </w:tr>
      <w:tr w:rsidR="00636AED" w:rsidRPr="00507ADD" w14:paraId="134CE95C"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50CCA31B" w14:textId="77777777" w:rsidR="00636AED" w:rsidRPr="00507ADD" w:rsidRDefault="00636AED" w:rsidP="00920D25">
            <w:r>
              <w:rPr>
                <w:rFonts w:hint="eastAsia"/>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559A160E" w14:textId="2357863C" w:rsidR="00636AED" w:rsidRPr="00507ADD" w:rsidRDefault="00636AED" w:rsidP="00920D25">
            <w:r>
              <w:rPr>
                <w:rFonts w:hint="eastAsia"/>
              </w:rPr>
              <w:t>进入管理员后台界面，可见左侧基础管理-底部管理</w:t>
            </w:r>
            <w:r w:rsidRPr="00507ADD">
              <w:rPr>
                <w:rFonts w:hint="eastAsia"/>
              </w:rPr>
              <w:t xml:space="preserve"> </w:t>
            </w:r>
          </w:p>
        </w:tc>
      </w:tr>
      <w:tr w:rsidR="00636AED" w14:paraId="352273C0"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08A132D6" w14:textId="0125402A" w:rsidR="00636AED" w:rsidRDefault="00636AED" w:rsidP="00920D25">
            <w:r>
              <w:rPr>
                <w:rFonts w:hint="eastAsia"/>
              </w:rPr>
              <w:t>点击底部管理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2B27E900" w14:textId="6ABA2D88" w:rsidR="00636AED" w:rsidRDefault="00636AED" w:rsidP="00920D25">
            <w:r>
              <w:rPr>
                <w:rFonts w:hint="eastAsia"/>
              </w:rPr>
              <w:t>右侧显示底部管理界面</w:t>
            </w:r>
          </w:p>
        </w:tc>
      </w:tr>
      <w:tr w:rsidR="00636AED" w14:paraId="0A084FCB"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05BF62EC" w14:textId="68E7A8F3" w:rsidR="00636AED" w:rsidRDefault="00636AED" w:rsidP="00920D25">
            <w:r>
              <w:rPr>
                <w:rFonts w:hint="eastAsia"/>
              </w:rPr>
              <w:t>点击某条链接右侧的笔状编辑按钮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A42A6DE" w14:textId="5EEBA29F" w:rsidR="00636AED" w:rsidRDefault="00636AED" w:rsidP="00920D25">
            <w:r>
              <w:rPr>
                <w:rFonts w:hint="eastAsia"/>
              </w:rPr>
              <w:t>弹出链接编辑窗口</w:t>
            </w:r>
          </w:p>
        </w:tc>
      </w:tr>
      <w:tr w:rsidR="00636AED" w14:paraId="505EB52A"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7BE9DA9C" w14:textId="313D2EC0" w:rsidR="00636AED" w:rsidRDefault="00636AED" w:rsidP="00920D25">
            <w:r>
              <w:rPr>
                <w:rFonts w:hint="eastAsia"/>
              </w:rPr>
              <w:t>填写名称、URL</w:t>
            </w:r>
          </w:p>
          <w:p w14:paraId="557497E5" w14:textId="77777777" w:rsidR="00636AED" w:rsidRDefault="00636AED" w:rsidP="00920D25">
            <w:r>
              <w:rPr>
                <w:rFonts w:hint="eastAsia"/>
              </w:rPr>
              <w:t>点击保存</w:t>
            </w:r>
          </w:p>
        </w:tc>
        <w:tc>
          <w:tcPr>
            <w:tcW w:w="6141" w:type="dxa"/>
            <w:gridSpan w:val="2"/>
            <w:tcBorders>
              <w:top w:val="single" w:sz="4" w:space="0" w:color="000000"/>
              <w:left w:val="single" w:sz="4" w:space="0" w:color="000000"/>
              <w:bottom w:val="single" w:sz="4" w:space="0" w:color="000000"/>
              <w:right w:val="single" w:sz="4" w:space="0" w:color="000000"/>
            </w:tcBorders>
          </w:tcPr>
          <w:p w14:paraId="74F40487" w14:textId="143479E4" w:rsidR="00636AED" w:rsidRDefault="00636AED" w:rsidP="00920D25">
            <w:r>
              <w:rPr>
                <w:rFonts w:hint="eastAsia"/>
              </w:rPr>
              <w:t>编辑链接成功，横幅列表可见刚刚编辑的链接</w:t>
            </w:r>
          </w:p>
        </w:tc>
      </w:tr>
    </w:tbl>
    <w:p w14:paraId="7C264879" w14:textId="02E55E4C" w:rsidR="00636AED" w:rsidRDefault="00636AED" w:rsidP="00636AED"/>
    <w:p w14:paraId="345F416F" w14:textId="77777777" w:rsidR="00636AED" w:rsidRDefault="00636AED">
      <w:r>
        <w:br w:type="page"/>
      </w:r>
    </w:p>
    <w:p w14:paraId="42DF12E9" w14:textId="77777777" w:rsidR="00636AED" w:rsidRPr="00636AED" w:rsidRDefault="00636AED" w:rsidP="00636AED"/>
    <w:p w14:paraId="4169CC23" w14:textId="1D6FCCA1" w:rsidR="001D5335" w:rsidRDefault="001D5335" w:rsidP="001D5335">
      <w:pPr>
        <w:pStyle w:val="a2"/>
      </w:pPr>
      <w:r>
        <w:rPr>
          <w:rFonts w:hint="eastAsia"/>
        </w:rPr>
        <w:t>填写URL</w:t>
      </w:r>
    </w:p>
    <w:tbl>
      <w:tblPr>
        <w:tblStyle w:val="14"/>
        <w:tblW w:w="8296" w:type="dxa"/>
        <w:tblLook w:val="04A0" w:firstRow="1" w:lastRow="0" w:firstColumn="1" w:lastColumn="0" w:noHBand="0" w:noVBand="1"/>
      </w:tblPr>
      <w:tblGrid>
        <w:gridCol w:w="2155"/>
        <w:gridCol w:w="1993"/>
        <w:gridCol w:w="4148"/>
      </w:tblGrid>
      <w:tr w:rsidR="00636AED" w:rsidRPr="00B45E5B" w14:paraId="58C92DE7" w14:textId="77777777" w:rsidTr="00920D25">
        <w:tc>
          <w:tcPr>
            <w:tcW w:w="4148" w:type="dxa"/>
            <w:gridSpan w:val="2"/>
            <w:tcBorders>
              <w:top w:val="single" w:sz="4" w:space="0" w:color="000000"/>
              <w:left w:val="single" w:sz="4" w:space="0" w:color="000000"/>
              <w:bottom w:val="single" w:sz="4" w:space="0" w:color="000000"/>
              <w:right w:val="single" w:sz="4" w:space="0" w:color="000000"/>
            </w:tcBorders>
            <w:hideMark/>
          </w:tcPr>
          <w:p w14:paraId="36486068" w14:textId="77777777" w:rsidR="00636AED" w:rsidRPr="00B45E5B" w:rsidRDefault="00636AED" w:rsidP="00920D25">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1A7432F" w14:textId="77777777" w:rsidR="00636AED" w:rsidRPr="00B45E5B" w:rsidRDefault="00636AED" w:rsidP="00920D25">
            <w:r>
              <w:rPr>
                <w:rFonts w:hint="eastAsia"/>
              </w:rPr>
              <w:t>TC</w:t>
            </w:r>
            <w:r>
              <w:t>-A-</w:t>
            </w:r>
          </w:p>
        </w:tc>
      </w:tr>
      <w:tr w:rsidR="00636AED" w14:paraId="3A09A141"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38F2C9DD" w14:textId="77777777" w:rsidR="00636AED" w:rsidRPr="00B45E5B" w:rsidRDefault="00636AED" w:rsidP="00920D25">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537000C" w14:textId="002C3579" w:rsidR="00636AED" w:rsidRDefault="00636AED" w:rsidP="00920D25">
            <w:r>
              <w:rPr>
                <w:rFonts w:hint="eastAsia"/>
              </w:rPr>
              <w:t>填写URL</w:t>
            </w:r>
          </w:p>
        </w:tc>
      </w:tr>
      <w:tr w:rsidR="00636AED" w14:paraId="0891A538"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1E7C0CBD" w14:textId="77777777" w:rsidR="00636AED" w:rsidRDefault="00636AED" w:rsidP="00920D25">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8016523" w14:textId="5A4BFEE1" w:rsidR="00636AED" w:rsidRDefault="00636AED" w:rsidP="00920D25">
            <w:r>
              <w:rPr>
                <w:rFonts w:hint="eastAsia"/>
              </w:rPr>
              <w:t>填写U</w:t>
            </w:r>
            <w:r>
              <w:t>RL</w:t>
            </w:r>
          </w:p>
        </w:tc>
      </w:tr>
      <w:tr w:rsidR="00636AED" w14:paraId="6EF32908" w14:textId="77777777" w:rsidTr="00920D25">
        <w:tc>
          <w:tcPr>
            <w:tcW w:w="4148" w:type="dxa"/>
            <w:gridSpan w:val="2"/>
            <w:tcBorders>
              <w:top w:val="single" w:sz="4" w:space="0" w:color="000000"/>
              <w:left w:val="single" w:sz="4" w:space="0" w:color="000000"/>
              <w:bottom w:val="single" w:sz="4" w:space="0" w:color="000000"/>
              <w:right w:val="single" w:sz="4" w:space="0" w:color="000000"/>
            </w:tcBorders>
            <w:hideMark/>
          </w:tcPr>
          <w:p w14:paraId="567BFCFB" w14:textId="77777777" w:rsidR="00636AED" w:rsidRPr="00B45E5B" w:rsidRDefault="00636AED" w:rsidP="00920D25">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DA50664" w14:textId="77777777" w:rsidR="00636AED" w:rsidRDefault="00636AED" w:rsidP="00920D25">
            <w:r>
              <w:rPr>
                <w:rFonts w:hint="eastAsia"/>
              </w:rPr>
              <w:t>管理员</w:t>
            </w:r>
          </w:p>
        </w:tc>
      </w:tr>
      <w:tr w:rsidR="00636AED" w14:paraId="149255F7"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0179F7BE" w14:textId="77777777" w:rsidR="00636AED" w:rsidRPr="00B45E5B" w:rsidRDefault="00636AED" w:rsidP="00920D25">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F21F3CA" w14:textId="77777777" w:rsidR="00636AED" w:rsidRDefault="00636AED" w:rsidP="00920D25">
            <w:r>
              <w:rPr>
                <w:rFonts w:hint="eastAsia"/>
              </w:rPr>
              <w:t>黑盒测试</w:t>
            </w:r>
          </w:p>
        </w:tc>
      </w:tr>
      <w:tr w:rsidR="00636AED" w14:paraId="26460FFD"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4CF8B1E8" w14:textId="77777777" w:rsidR="00636AED" w:rsidRDefault="00636AED" w:rsidP="00920D25">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BCDEE90" w14:textId="2307B09C" w:rsidR="00636AED" w:rsidRDefault="00636AED" w:rsidP="00920D25">
            <w:r>
              <w:rPr>
                <w:rFonts w:hint="eastAsia"/>
              </w:rPr>
              <w:t>新增链接或编辑链接</w:t>
            </w:r>
          </w:p>
        </w:tc>
      </w:tr>
      <w:tr w:rsidR="00636AED" w14:paraId="19516EFC"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68E0122F" w14:textId="77777777" w:rsidR="00636AED" w:rsidRDefault="00636AED" w:rsidP="00920D25">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7267488" w14:textId="3E9DC9A1" w:rsidR="00636AED" w:rsidRDefault="00636AED" w:rsidP="00920D25">
            <w:r>
              <w:rPr>
                <w:rFonts w:hint="eastAsia"/>
              </w:rPr>
              <w:t>管理员新增或编辑一条链接并填写URL</w:t>
            </w:r>
          </w:p>
        </w:tc>
      </w:tr>
      <w:tr w:rsidR="00636AED" w:rsidRPr="00B45E5B" w14:paraId="7EFA844C" w14:textId="77777777" w:rsidTr="00920D25">
        <w:tc>
          <w:tcPr>
            <w:tcW w:w="4148" w:type="dxa"/>
            <w:gridSpan w:val="2"/>
            <w:tcBorders>
              <w:top w:val="single" w:sz="4" w:space="0" w:color="000000"/>
              <w:left w:val="single" w:sz="4" w:space="0" w:color="000000"/>
              <w:bottom w:val="single" w:sz="4" w:space="0" w:color="000000"/>
              <w:right w:val="single" w:sz="4" w:space="0" w:color="000000"/>
            </w:tcBorders>
            <w:hideMark/>
          </w:tcPr>
          <w:p w14:paraId="641B6A79" w14:textId="77777777" w:rsidR="00636AED" w:rsidRPr="00B45E5B" w:rsidRDefault="00636AED" w:rsidP="00920D25">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AD09541" w14:textId="1C1F11D5" w:rsidR="00636AED" w:rsidRPr="00B45E5B" w:rsidRDefault="00636AED" w:rsidP="00920D25">
            <w:r>
              <w:rPr>
                <w:rFonts w:hint="eastAsia"/>
              </w:rPr>
              <w:t>测试管理员是否能正常新增或编辑一条横幅时URL的填写</w:t>
            </w:r>
          </w:p>
        </w:tc>
      </w:tr>
      <w:tr w:rsidR="00636AED" w:rsidRPr="00507ADD" w14:paraId="7C9F0BCE" w14:textId="77777777" w:rsidTr="00920D25">
        <w:trPr>
          <w:trHeight w:val="1445"/>
        </w:trPr>
        <w:tc>
          <w:tcPr>
            <w:tcW w:w="8296" w:type="dxa"/>
            <w:gridSpan w:val="3"/>
            <w:tcBorders>
              <w:top w:val="single" w:sz="4" w:space="0" w:color="000000"/>
              <w:left w:val="single" w:sz="4" w:space="0" w:color="000000"/>
              <w:right w:val="single" w:sz="4" w:space="0" w:color="000000"/>
            </w:tcBorders>
            <w:hideMark/>
          </w:tcPr>
          <w:p w14:paraId="6BB265D2" w14:textId="77777777" w:rsidR="00636AED" w:rsidRPr="00507ADD" w:rsidRDefault="00636AED" w:rsidP="00920D25">
            <w:r w:rsidRPr="00507ADD">
              <w:rPr>
                <w:rFonts w:hint="eastAsia"/>
              </w:rPr>
              <w:t>初始条件和背景：</w:t>
            </w:r>
          </w:p>
          <w:p w14:paraId="35F92034" w14:textId="77777777" w:rsidR="00636AED" w:rsidRDefault="00636AED" w:rsidP="00920D25">
            <w:r w:rsidRPr="00B45E5B">
              <w:rPr>
                <w:rFonts w:hint="eastAsia"/>
              </w:rPr>
              <w:t>系统</w:t>
            </w:r>
            <w:r>
              <w:rPr>
                <w:rFonts w:hint="eastAsia"/>
              </w:rPr>
              <w:t>：PC端</w:t>
            </w:r>
          </w:p>
          <w:p w14:paraId="3155288F" w14:textId="77777777" w:rsidR="00636AED" w:rsidRPr="00507ADD" w:rsidRDefault="00636AED" w:rsidP="00920D25">
            <w:r>
              <w:rPr>
                <w:rFonts w:hint="eastAsia"/>
              </w:rPr>
              <w:t>浏览器：C</w:t>
            </w:r>
            <w:r>
              <w:t>hrome</w:t>
            </w:r>
          </w:p>
          <w:p w14:paraId="2B01BC3C" w14:textId="77777777" w:rsidR="00636AED" w:rsidRPr="00507ADD" w:rsidRDefault="00636AED" w:rsidP="00920D25">
            <w:r w:rsidRPr="00507ADD">
              <w:rPr>
                <w:rFonts w:hint="eastAsia"/>
              </w:rPr>
              <w:t>注释</w:t>
            </w:r>
            <w:r>
              <w:rPr>
                <w:rFonts w:hint="eastAsia"/>
              </w:rPr>
              <w:t>：无</w:t>
            </w:r>
          </w:p>
        </w:tc>
      </w:tr>
      <w:tr w:rsidR="00636AED" w:rsidRPr="00507ADD" w14:paraId="03ADA562"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C94DF02" w14:textId="77777777" w:rsidR="00636AED" w:rsidRPr="00507ADD" w:rsidRDefault="00636AED" w:rsidP="00920D25">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63C559F" w14:textId="77777777" w:rsidR="00636AED" w:rsidRPr="00507ADD" w:rsidRDefault="00636AED" w:rsidP="00920D25">
            <w:r w:rsidRPr="00507ADD">
              <w:rPr>
                <w:rFonts w:hint="eastAsia"/>
              </w:rPr>
              <w:t>预期结果</w:t>
            </w:r>
          </w:p>
        </w:tc>
      </w:tr>
      <w:tr w:rsidR="00636AED" w:rsidRPr="00507ADD" w14:paraId="19CCFC24"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37AE5461" w14:textId="1A96ED67" w:rsidR="00636AED" w:rsidRPr="00507ADD" w:rsidRDefault="00636AED" w:rsidP="00636AED">
            <w:r>
              <w:rPr>
                <w:rFonts w:hint="eastAsia"/>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35E7D46C" w14:textId="43A17E35" w:rsidR="00636AED" w:rsidRPr="00507ADD" w:rsidRDefault="00636AED" w:rsidP="00636AED">
            <w:r>
              <w:rPr>
                <w:rFonts w:hint="eastAsia"/>
              </w:rPr>
              <w:t>进入管理员后台界面，可见左侧基础管理-底部管理</w:t>
            </w:r>
            <w:r w:rsidRPr="00507ADD">
              <w:rPr>
                <w:rFonts w:hint="eastAsia"/>
              </w:rPr>
              <w:t xml:space="preserve"> </w:t>
            </w:r>
          </w:p>
        </w:tc>
      </w:tr>
      <w:tr w:rsidR="00636AED" w14:paraId="4AAF8725"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67F1C0CD" w14:textId="5B9DEDE4" w:rsidR="00636AED" w:rsidRDefault="00636AED" w:rsidP="00636AED">
            <w:r>
              <w:rPr>
                <w:rFonts w:hint="eastAsia"/>
              </w:rPr>
              <w:t>点击底部管理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07E5C81" w14:textId="53B34DC9" w:rsidR="00636AED" w:rsidRDefault="00636AED" w:rsidP="00636AED">
            <w:r>
              <w:rPr>
                <w:rFonts w:hint="eastAsia"/>
              </w:rPr>
              <w:t>右侧显示底部管理界面</w:t>
            </w:r>
          </w:p>
        </w:tc>
      </w:tr>
      <w:tr w:rsidR="00636AED" w14:paraId="12061C32"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4AE07ED1" w14:textId="77777777" w:rsidR="00636AED" w:rsidRDefault="00636AED" w:rsidP="00920D25">
            <w:r>
              <w:rPr>
                <w:rFonts w:hint="eastAsia"/>
              </w:rPr>
              <w:t>点击新增</w:t>
            </w:r>
          </w:p>
        </w:tc>
        <w:tc>
          <w:tcPr>
            <w:tcW w:w="6141" w:type="dxa"/>
            <w:gridSpan w:val="2"/>
            <w:tcBorders>
              <w:top w:val="single" w:sz="4" w:space="0" w:color="000000"/>
              <w:left w:val="single" w:sz="4" w:space="0" w:color="000000"/>
              <w:bottom w:val="single" w:sz="4" w:space="0" w:color="000000"/>
              <w:right w:val="single" w:sz="4" w:space="0" w:color="000000"/>
            </w:tcBorders>
          </w:tcPr>
          <w:p w14:paraId="216DF2BE" w14:textId="54EB9868" w:rsidR="00636AED" w:rsidRDefault="00636AED" w:rsidP="00920D25">
            <w:r>
              <w:rPr>
                <w:rFonts w:hint="eastAsia"/>
              </w:rPr>
              <w:t>弹出新增链接窗口</w:t>
            </w:r>
          </w:p>
        </w:tc>
      </w:tr>
      <w:tr w:rsidR="00636AED" w14:paraId="78077B82"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0F747459" w14:textId="1FA9AC10" w:rsidR="00636AED" w:rsidRDefault="00636AED" w:rsidP="00920D25">
            <w:r>
              <w:rPr>
                <w:rFonts w:hint="eastAsia"/>
              </w:rPr>
              <w:t>填写URL：</w:t>
            </w:r>
          </w:p>
        </w:tc>
        <w:tc>
          <w:tcPr>
            <w:tcW w:w="6141" w:type="dxa"/>
            <w:gridSpan w:val="2"/>
            <w:tcBorders>
              <w:top w:val="single" w:sz="4" w:space="0" w:color="000000"/>
              <w:left w:val="single" w:sz="4" w:space="0" w:color="000000"/>
              <w:bottom w:val="single" w:sz="4" w:space="0" w:color="000000"/>
              <w:right w:val="single" w:sz="4" w:space="0" w:color="000000"/>
            </w:tcBorders>
          </w:tcPr>
          <w:p w14:paraId="01A02711" w14:textId="11179E1B" w:rsidR="00636AED" w:rsidRDefault="00636AED" w:rsidP="00920D25">
            <w:r>
              <w:rPr>
                <w:rFonts w:hint="eastAsia"/>
              </w:rPr>
              <w:t>提示U</w:t>
            </w:r>
            <w:r>
              <w:t>RL</w:t>
            </w:r>
            <w:r>
              <w:rPr>
                <w:rFonts w:hint="eastAsia"/>
              </w:rPr>
              <w:t>的长度为1-</w:t>
            </w:r>
            <w:r>
              <w:t>100</w:t>
            </w:r>
          </w:p>
        </w:tc>
      </w:tr>
      <w:tr w:rsidR="00636AED" w14:paraId="1D19D271"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521A1D3E" w14:textId="75AAD027" w:rsidR="00636AED" w:rsidRDefault="00636AED" w:rsidP="00636AED">
            <w:r>
              <w:rPr>
                <w:rFonts w:hint="eastAsia"/>
              </w:rPr>
              <w:t>填写U</w:t>
            </w:r>
            <w:r>
              <w:t>RL</w:t>
            </w:r>
            <w:r>
              <w:rPr>
                <w:rFonts w:hint="eastAsia"/>
              </w:rPr>
              <w:t>：长度为1</w:t>
            </w:r>
            <w:r>
              <w:t>01</w:t>
            </w:r>
            <w:r>
              <w:rPr>
                <w:rFonts w:hint="eastAsia"/>
              </w:rPr>
              <w:t>的字符串</w:t>
            </w:r>
          </w:p>
        </w:tc>
        <w:tc>
          <w:tcPr>
            <w:tcW w:w="6141" w:type="dxa"/>
            <w:gridSpan w:val="2"/>
            <w:tcBorders>
              <w:top w:val="single" w:sz="4" w:space="0" w:color="000000"/>
              <w:left w:val="single" w:sz="4" w:space="0" w:color="000000"/>
              <w:bottom w:val="single" w:sz="4" w:space="0" w:color="000000"/>
              <w:right w:val="single" w:sz="4" w:space="0" w:color="000000"/>
            </w:tcBorders>
          </w:tcPr>
          <w:p w14:paraId="4EE0B202" w14:textId="16DE395A" w:rsidR="00636AED" w:rsidRDefault="00636AED" w:rsidP="00636AED">
            <w:r>
              <w:rPr>
                <w:rFonts w:hint="eastAsia"/>
              </w:rPr>
              <w:t>提示U</w:t>
            </w:r>
            <w:r>
              <w:t>RL</w:t>
            </w:r>
            <w:r>
              <w:rPr>
                <w:rFonts w:hint="eastAsia"/>
              </w:rPr>
              <w:t>的长度为1-</w:t>
            </w:r>
            <w:r>
              <w:t>100</w:t>
            </w:r>
          </w:p>
        </w:tc>
      </w:tr>
      <w:tr w:rsidR="00636AED" w14:paraId="395A12C4"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6BC17A97" w14:textId="6ACA7F2D" w:rsidR="00636AED" w:rsidRDefault="00636AED" w:rsidP="00636AED">
            <w:r>
              <w:rPr>
                <w:rFonts w:hint="eastAsia"/>
              </w:rPr>
              <w:t>填写U</w:t>
            </w:r>
            <w:r>
              <w:t>RL</w:t>
            </w:r>
            <w:r>
              <w:rPr>
                <w:rFonts w:hint="eastAsia"/>
              </w:rPr>
              <w:t>：</w:t>
            </w:r>
            <w:hyperlink r:id="rId9" w:history="1">
              <w:r w:rsidRPr="003739E9">
                <w:rPr>
                  <w:rStyle w:val="aa"/>
                  <w:rFonts w:hint="eastAsia"/>
                </w:rPr>
                <w:t>www</w:t>
              </w:r>
              <w:r w:rsidRPr="003739E9">
                <w:rPr>
                  <w:rStyle w:val="aa"/>
                </w:rPr>
                <w:t>.baidu.com</w:t>
              </w:r>
            </w:hyperlink>
          </w:p>
        </w:tc>
        <w:tc>
          <w:tcPr>
            <w:tcW w:w="6141" w:type="dxa"/>
            <w:gridSpan w:val="2"/>
            <w:tcBorders>
              <w:top w:val="single" w:sz="4" w:space="0" w:color="000000"/>
              <w:left w:val="single" w:sz="4" w:space="0" w:color="000000"/>
              <w:bottom w:val="single" w:sz="4" w:space="0" w:color="000000"/>
              <w:right w:val="single" w:sz="4" w:space="0" w:color="000000"/>
            </w:tcBorders>
          </w:tcPr>
          <w:p w14:paraId="7888F634" w14:textId="02BF825B" w:rsidR="00636AED" w:rsidRDefault="00636AED" w:rsidP="00636AED">
            <w:r>
              <w:rPr>
                <w:rFonts w:hint="eastAsia"/>
              </w:rPr>
              <w:t>保存成功</w:t>
            </w:r>
          </w:p>
        </w:tc>
      </w:tr>
    </w:tbl>
    <w:p w14:paraId="650A0431" w14:textId="042BE9E7" w:rsidR="00012038" w:rsidRDefault="00012038" w:rsidP="00636AED"/>
    <w:p w14:paraId="23B8F3EC" w14:textId="77777777" w:rsidR="00012038" w:rsidRDefault="00012038">
      <w:r>
        <w:br w:type="page"/>
      </w:r>
    </w:p>
    <w:p w14:paraId="5639D84D" w14:textId="77777777" w:rsidR="00636AED" w:rsidRPr="00636AED" w:rsidRDefault="00636AED" w:rsidP="00636AED"/>
    <w:p w14:paraId="6F4E8566" w14:textId="12E9F6EC" w:rsidR="001D5335" w:rsidRDefault="001D5335" w:rsidP="001D5335">
      <w:pPr>
        <w:pStyle w:val="a2"/>
      </w:pPr>
      <w:r>
        <w:rPr>
          <w:rFonts w:hint="eastAsia"/>
        </w:rPr>
        <w:t>填写名称</w:t>
      </w:r>
    </w:p>
    <w:tbl>
      <w:tblPr>
        <w:tblStyle w:val="14"/>
        <w:tblW w:w="8296" w:type="dxa"/>
        <w:tblLook w:val="04A0" w:firstRow="1" w:lastRow="0" w:firstColumn="1" w:lastColumn="0" w:noHBand="0" w:noVBand="1"/>
      </w:tblPr>
      <w:tblGrid>
        <w:gridCol w:w="2155"/>
        <w:gridCol w:w="1993"/>
        <w:gridCol w:w="4148"/>
      </w:tblGrid>
      <w:tr w:rsidR="00636AED" w:rsidRPr="00B45E5B" w14:paraId="670F8F8E" w14:textId="77777777" w:rsidTr="00920D25">
        <w:tc>
          <w:tcPr>
            <w:tcW w:w="4148" w:type="dxa"/>
            <w:gridSpan w:val="2"/>
            <w:tcBorders>
              <w:top w:val="single" w:sz="4" w:space="0" w:color="000000"/>
              <w:left w:val="single" w:sz="4" w:space="0" w:color="000000"/>
              <w:bottom w:val="single" w:sz="4" w:space="0" w:color="000000"/>
              <w:right w:val="single" w:sz="4" w:space="0" w:color="000000"/>
            </w:tcBorders>
            <w:hideMark/>
          </w:tcPr>
          <w:p w14:paraId="605C701A" w14:textId="77777777" w:rsidR="00636AED" w:rsidRPr="00B45E5B" w:rsidRDefault="00636AED" w:rsidP="00920D25">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5458516" w14:textId="77777777" w:rsidR="00636AED" w:rsidRPr="00B45E5B" w:rsidRDefault="00636AED" w:rsidP="00920D25">
            <w:r>
              <w:rPr>
                <w:rFonts w:hint="eastAsia"/>
              </w:rPr>
              <w:t>TC</w:t>
            </w:r>
            <w:r>
              <w:t>-A-</w:t>
            </w:r>
          </w:p>
        </w:tc>
      </w:tr>
      <w:tr w:rsidR="00636AED" w14:paraId="1C3F58AD"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5B03305F" w14:textId="77777777" w:rsidR="00636AED" w:rsidRPr="00B45E5B" w:rsidRDefault="00636AED" w:rsidP="00920D25">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4639B08" w14:textId="1E9C5B43" w:rsidR="00636AED" w:rsidRDefault="00636AED" w:rsidP="00920D25">
            <w:r>
              <w:rPr>
                <w:rFonts w:hint="eastAsia"/>
              </w:rPr>
              <w:t>填写名称</w:t>
            </w:r>
          </w:p>
        </w:tc>
      </w:tr>
      <w:tr w:rsidR="00636AED" w14:paraId="6E4B6604"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4539A55C" w14:textId="77777777" w:rsidR="00636AED" w:rsidRDefault="00636AED" w:rsidP="00920D25">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F89A352" w14:textId="4B650A25" w:rsidR="00636AED" w:rsidRDefault="00636AED" w:rsidP="00920D25">
            <w:r>
              <w:rPr>
                <w:rFonts w:hint="eastAsia"/>
              </w:rPr>
              <w:t>填写名称</w:t>
            </w:r>
          </w:p>
        </w:tc>
      </w:tr>
      <w:tr w:rsidR="00636AED" w14:paraId="107C274F" w14:textId="77777777" w:rsidTr="00920D25">
        <w:tc>
          <w:tcPr>
            <w:tcW w:w="4148" w:type="dxa"/>
            <w:gridSpan w:val="2"/>
            <w:tcBorders>
              <w:top w:val="single" w:sz="4" w:space="0" w:color="000000"/>
              <w:left w:val="single" w:sz="4" w:space="0" w:color="000000"/>
              <w:bottom w:val="single" w:sz="4" w:space="0" w:color="000000"/>
              <w:right w:val="single" w:sz="4" w:space="0" w:color="000000"/>
            </w:tcBorders>
            <w:hideMark/>
          </w:tcPr>
          <w:p w14:paraId="5D959080" w14:textId="77777777" w:rsidR="00636AED" w:rsidRPr="00B45E5B" w:rsidRDefault="00636AED" w:rsidP="00920D25">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DD571D0" w14:textId="77777777" w:rsidR="00636AED" w:rsidRDefault="00636AED" w:rsidP="00920D25">
            <w:r>
              <w:rPr>
                <w:rFonts w:hint="eastAsia"/>
              </w:rPr>
              <w:t>管理员</w:t>
            </w:r>
          </w:p>
        </w:tc>
      </w:tr>
      <w:tr w:rsidR="00636AED" w14:paraId="2E0A782F"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05FCC703" w14:textId="77777777" w:rsidR="00636AED" w:rsidRPr="00B45E5B" w:rsidRDefault="00636AED" w:rsidP="00920D25">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D6B723D" w14:textId="77777777" w:rsidR="00636AED" w:rsidRDefault="00636AED" w:rsidP="00920D25">
            <w:r>
              <w:rPr>
                <w:rFonts w:hint="eastAsia"/>
              </w:rPr>
              <w:t>黑盒测试</w:t>
            </w:r>
          </w:p>
        </w:tc>
      </w:tr>
      <w:tr w:rsidR="00636AED" w14:paraId="5E04EF65"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62B17DBC" w14:textId="77777777" w:rsidR="00636AED" w:rsidRDefault="00636AED" w:rsidP="00920D25">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E318D42" w14:textId="77777777" w:rsidR="00636AED" w:rsidRDefault="00636AED" w:rsidP="00920D25">
            <w:r>
              <w:rPr>
                <w:rFonts w:hint="eastAsia"/>
              </w:rPr>
              <w:t>新增链接或编辑链接</w:t>
            </w:r>
          </w:p>
        </w:tc>
      </w:tr>
      <w:tr w:rsidR="00636AED" w14:paraId="00D951C3"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7E60EE66" w14:textId="77777777" w:rsidR="00636AED" w:rsidRDefault="00636AED" w:rsidP="00920D25">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7A6B0CB" w14:textId="01E25853" w:rsidR="00636AED" w:rsidRDefault="00636AED" w:rsidP="00920D25">
            <w:r>
              <w:rPr>
                <w:rFonts w:hint="eastAsia"/>
              </w:rPr>
              <w:t>管理员新增或编辑一条链接并填写链接名称</w:t>
            </w:r>
          </w:p>
        </w:tc>
      </w:tr>
      <w:tr w:rsidR="00636AED" w:rsidRPr="00B45E5B" w14:paraId="17004F46" w14:textId="77777777" w:rsidTr="00920D25">
        <w:tc>
          <w:tcPr>
            <w:tcW w:w="4148" w:type="dxa"/>
            <w:gridSpan w:val="2"/>
            <w:tcBorders>
              <w:top w:val="single" w:sz="4" w:space="0" w:color="000000"/>
              <w:left w:val="single" w:sz="4" w:space="0" w:color="000000"/>
              <w:bottom w:val="single" w:sz="4" w:space="0" w:color="000000"/>
              <w:right w:val="single" w:sz="4" w:space="0" w:color="000000"/>
            </w:tcBorders>
            <w:hideMark/>
          </w:tcPr>
          <w:p w14:paraId="2C225C8A" w14:textId="77777777" w:rsidR="00636AED" w:rsidRPr="00B45E5B" w:rsidRDefault="00636AED" w:rsidP="00920D25">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D44E48A" w14:textId="67869014" w:rsidR="00636AED" w:rsidRPr="00B45E5B" w:rsidRDefault="00636AED" w:rsidP="00920D25">
            <w:r>
              <w:rPr>
                <w:rFonts w:hint="eastAsia"/>
              </w:rPr>
              <w:t>测试管理员是否能正常新增或编辑一条横幅时链接名称的填写</w:t>
            </w:r>
          </w:p>
        </w:tc>
      </w:tr>
      <w:tr w:rsidR="00636AED" w:rsidRPr="00507ADD" w14:paraId="38E6B67F" w14:textId="77777777" w:rsidTr="00920D25">
        <w:trPr>
          <w:trHeight w:val="1445"/>
        </w:trPr>
        <w:tc>
          <w:tcPr>
            <w:tcW w:w="8296" w:type="dxa"/>
            <w:gridSpan w:val="3"/>
            <w:tcBorders>
              <w:top w:val="single" w:sz="4" w:space="0" w:color="000000"/>
              <w:left w:val="single" w:sz="4" w:space="0" w:color="000000"/>
              <w:right w:val="single" w:sz="4" w:space="0" w:color="000000"/>
            </w:tcBorders>
            <w:hideMark/>
          </w:tcPr>
          <w:p w14:paraId="01EDF704" w14:textId="77777777" w:rsidR="00636AED" w:rsidRPr="00507ADD" w:rsidRDefault="00636AED" w:rsidP="00920D25">
            <w:r w:rsidRPr="00507ADD">
              <w:rPr>
                <w:rFonts w:hint="eastAsia"/>
              </w:rPr>
              <w:t>初始条件和背景：</w:t>
            </w:r>
          </w:p>
          <w:p w14:paraId="212A0BFA" w14:textId="77777777" w:rsidR="00636AED" w:rsidRDefault="00636AED" w:rsidP="00920D25">
            <w:r w:rsidRPr="00B45E5B">
              <w:rPr>
                <w:rFonts w:hint="eastAsia"/>
              </w:rPr>
              <w:t>系统</w:t>
            </w:r>
            <w:r>
              <w:rPr>
                <w:rFonts w:hint="eastAsia"/>
              </w:rPr>
              <w:t>：PC端</w:t>
            </w:r>
          </w:p>
          <w:p w14:paraId="651A4026" w14:textId="77777777" w:rsidR="00636AED" w:rsidRPr="00507ADD" w:rsidRDefault="00636AED" w:rsidP="00920D25">
            <w:r>
              <w:rPr>
                <w:rFonts w:hint="eastAsia"/>
              </w:rPr>
              <w:t>浏览器：C</w:t>
            </w:r>
            <w:r>
              <w:t>hrome</w:t>
            </w:r>
          </w:p>
          <w:p w14:paraId="3B1BE9D7" w14:textId="77777777" w:rsidR="00636AED" w:rsidRPr="00507ADD" w:rsidRDefault="00636AED" w:rsidP="00920D25">
            <w:r w:rsidRPr="00507ADD">
              <w:rPr>
                <w:rFonts w:hint="eastAsia"/>
              </w:rPr>
              <w:t>注释</w:t>
            </w:r>
            <w:r>
              <w:rPr>
                <w:rFonts w:hint="eastAsia"/>
              </w:rPr>
              <w:t>：无</w:t>
            </w:r>
          </w:p>
        </w:tc>
      </w:tr>
      <w:tr w:rsidR="00636AED" w:rsidRPr="00507ADD" w14:paraId="3F47FD1C"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5F3F45E" w14:textId="77777777" w:rsidR="00636AED" w:rsidRPr="00507ADD" w:rsidRDefault="00636AED" w:rsidP="00920D25">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AF25F89" w14:textId="77777777" w:rsidR="00636AED" w:rsidRPr="00507ADD" w:rsidRDefault="00636AED" w:rsidP="00920D25">
            <w:r w:rsidRPr="00507ADD">
              <w:rPr>
                <w:rFonts w:hint="eastAsia"/>
              </w:rPr>
              <w:t>预期结果</w:t>
            </w:r>
          </w:p>
        </w:tc>
      </w:tr>
      <w:tr w:rsidR="00636AED" w:rsidRPr="00507ADD" w14:paraId="0CC9D8BD"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47C5FC34" w14:textId="77777777" w:rsidR="00636AED" w:rsidRPr="00507ADD" w:rsidRDefault="00636AED" w:rsidP="00920D25">
            <w:r>
              <w:rPr>
                <w:rFonts w:hint="eastAsia"/>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11693959" w14:textId="77777777" w:rsidR="00636AED" w:rsidRPr="00507ADD" w:rsidRDefault="00636AED" w:rsidP="00920D25">
            <w:r>
              <w:rPr>
                <w:rFonts w:hint="eastAsia"/>
              </w:rPr>
              <w:t>进入管理员后台界面，可见左侧基础管理-底部管理</w:t>
            </w:r>
            <w:r w:rsidRPr="00507ADD">
              <w:rPr>
                <w:rFonts w:hint="eastAsia"/>
              </w:rPr>
              <w:t xml:space="preserve"> </w:t>
            </w:r>
          </w:p>
        </w:tc>
      </w:tr>
      <w:tr w:rsidR="00636AED" w14:paraId="20F113CD"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368C7020" w14:textId="77777777" w:rsidR="00636AED" w:rsidRDefault="00636AED" w:rsidP="00920D25">
            <w:r>
              <w:rPr>
                <w:rFonts w:hint="eastAsia"/>
              </w:rPr>
              <w:t>点击底部管理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4B64E92" w14:textId="77777777" w:rsidR="00636AED" w:rsidRDefault="00636AED" w:rsidP="00920D25">
            <w:r>
              <w:rPr>
                <w:rFonts w:hint="eastAsia"/>
              </w:rPr>
              <w:t>右侧显示底部管理界面</w:t>
            </w:r>
          </w:p>
        </w:tc>
      </w:tr>
      <w:tr w:rsidR="00636AED" w14:paraId="46258FE7"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5B91745D" w14:textId="77777777" w:rsidR="00636AED" w:rsidRDefault="00636AED" w:rsidP="00920D25">
            <w:r>
              <w:rPr>
                <w:rFonts w:hint="eastAsia"/>
              </w:rPr>
              <w:t>点击新增</w:t>
            </w:r>
          </w:p>
        </w:tc>
        <w:tc>
          <w:tcPr>
            <w:tcW w:w="6141" w:type="dxa"/>
            <w:gridSpan w:val="2"/>
            <w:tcBorders>
              <w:top w:val="single" w:sz="4" w:space="0" w:color="000000"/>
              <w:left w:val="single" w:sz="4" w:space="0" w:color="000000"/>
              <w:bottom w:val="single" w:sz="4" w:space="0" w:color="000000"/>
              <w:right w:val="single" w:sz="4" w:space="0" w:color="000000"/>
            </w:tcBorders>
          </w:tcPr>
          <w:p w14:paraId="762A0C44" w14:textId="77777777" w:rsidR="00636AED" w:rsidRDefault="00636AED" w:rsidP="00920D25">
            <w:r>
              <w:rPr>
                <w:rFonts w:hint="eastAsia"/>
              </w:rPr>
              <w:t>弹出新增链接窗口</w:t>
            </w:r>
          </w:p>
        </w:tc>
      </w:tr>
      <w:tr w:rsidR="00636AED" w14:paraId="00692E23"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2A0E6CDB" w14:textId="77777777" w:rsidR="00636AED" w:rsidRDefault="00636AED" w:rsidP="00920D25">
            <w:r>
              <w:rPr>
                <w:rFonts w:hint="eastAsia"/>
              </w:rPr>
              <w:t>填写名称：</w:t>
            </w:r>
          </w:p>
        </w:tc>
        <w:tc>
          <w:tcPr>
            <w:tcW w:w="6141" w:type="dxa"/>
            <w:gridSpan w:val="2"/>
            <w:tcBorders>
              <w:top w:val="single" w:sz="4" w:space="0" w:color="000000"/>
              <w:left w:val="single" w:sz="4" w:space="0" w:color="000000"/>
              <w:bottom w:val="single" w:sz="4" w:space="0" w:color="000000"/>
              <w:right w:val="single" w:sz="4" w:space="0" w:color="000000"/>
            </w:tcBorders>
          </w:tcPr>
          <w:p w14:paraId="0672E288" w14:textId="77777777" w:rsidR="00636AED" w:rsidRDefault="00636AED" w:rsidP="00920D25">
            <w:r>
              <w:rPr>
                <w:rFonts w:hint="eastAsia"/>
              </w:rPr>
              <w:t>提示链接名称的长度为1-20</w:t>
            </w:r>
          </w:p>
        </w:tc>
      </w:tr>
      <w:tr w:rsidR="00636AED" w14:paraId="2026A260"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5E1BA711" w14:textId="77777777" w:rsidR="00636AED" w:rsidRDefault="00636AED" w:rsidP="00920D25">
            <w:r>
              <w:rPr>
                <w:rFonts w:hint="eastAsia"/>
              </w:rPr>
              <w:t>填写名称：长度为21的字符串</w:t>
            </w:r>
          </w:p>
        </w:tc>
        <w:tc>
          <w:tcPr>
            <w:tcW w:w="6141" w:type="dxa"/>
            <w:gridSpan w:val="2"/>
            <w:tcBorders>
              <w:top w:val="single" w:sz="4" w:space="0" w:color="000000"/>
              <w:left w:val="single" w:sz="4" w:space="0" w:color="000000"/>
              <w:bottom w:val="single" w:sz="4" w:space="0" w:color="000000"/>
              <w:right w:val="single" w:sz="4" w:space="0" w:color="000000"/>
            </w:tcBorders>
          </w:tcPr>
          <w:p w14:paraId="65E51369" w14:textId="77777777" w:rsidR="00636AED" w:rsidRDefault="00636AED" w:rsidP="00920D25">
            <w:r>
              <w:rPr>
                <w:rFonts w:hint="eastAsia"/>
              </w:rPr>
              <w:t>提示链接名称的长度为1-20</w:t>
            </w:r>
          </w:p>
        </w:tc>
      </w:tr>
      <w:tr w:rsidR="00636AED" w14:paraId="4A06E1B4"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053000B0" w14:textId="77777777" w:rsidR="00636AED" w:rsidRDefault="00636AED" w:rsidP="00920D25">
            <w:r>
              <w:rPr>
                <w:rFonts w:hint="eastAsia"/>
              </w:rPr>
              <w:t>填写名称：链接1</w:t>
            </w:r>
          </w:p>
        </w:tc>
        <w:tc>
          <w:tcPr>
            <w:tcW w:w="6141" w:type="dxa"/>
            <w:gridSpan w:val="2"/>
            <w:tcBorders>
              <w:top w:val="single" w:sz="4" w:space="0" w:color="000000"/>
              <w:left w:val="single" w:sz="4" w:space="0" w:color="000000"/>
              <w:bottom w:val="single" w:sz="4" w:space="0" w:color="000000"/>
              <w:right w:val="single" w:sz="4" w:space="0" w:color="000000"/>
            </w:tcBorders>
          </w:tcPr>
          <w:p w14:paraId="1D97222D" w14:textId="77777777" w:rsidR="00636AED" w:rsidRDefault="00636AED" w:rsidP="00920D25">
            <w:r>
              <w:rPr>
                <w:rFonts w:hint="eastAsia"/>
              </w:rPr>
              <w:t>保存成功</w:t>
            </w:r>
          </w:p>
        </w:tc>
      </w:tr>
    </w:tbl>
    <w:p w14:paraId="34B278CD" w14:textId="343742C5" w:rsidR="00012038" w:rsidRDefault="00012038" w:rsidP="00636AED"/>
    <w:p w14:paraId="47095549" w14:textId="77777777" w:rsidR="00012038" w:rsidRDefault="00012038">
      <w:r>
        <w:br w:type="page"/>
      </w:r>
    </w:p>
    <w:p w14:paraId="0032B430" w14:textId="77777777" w:rsidR="00636AED" w:rsidRPr="00636AED" w:rsidRDefault="00636AED" w:rsidP="00636AED"/>
    <w:p w14:paraId="395A767F" w14:textId="6E9EADF1" w:rsidR="001D5335" w:rsidRDefault="001D5335" w:rsidP="001D5335">
      <w:pPr>
        <w:pStyle w:val="a2"/>
      </w:pPr>
      <w:r>
        <w:rPr>
          <w:rFonts w:hint="eastAsia"/>
        </w:rPr>
        <w:t>删除链接</w:t>
      </w:r>
    </w:p>
    <w:tbl>
      <w:tblPr>
        <w:tblStyle w:val="14"/>
        <w:tblW w:w="8296" w:type="dxa"/>
        <w:tblLook w:val="04A0" w:firstRow="1" w:lastRow="0" w:firstColumn="1" w:lastColumn="0" w:noHBand="0" w:noVBand="1"/>
      </w:tblPr>
      <w:tblGrid>
        <w:gridCol w:w="2155"/>
        <w:gridCol w:w="1993"/>
        <w:gridCol w:w="4148"/>
      </w:tblGrid>
      <w:tr w:rsidR="00F8053F" w:rsidRPr="00B45E5B" w14:paraId="6641525C" w14:textId="77777777" w:rsidTr="00920D25">
        <w:tc>
          <w:tcPr>
            <w:tcW w:w="4148" w:type="dxa"/>
            <w:gridSpan w:val="2"/>
            <w:tcBorders>
              <w:top w:val="single" w:sz="4" w:space="0" w:color="000000"/>
              <w:left w:val="single" w:sz="4" w:space="0" w:color="000000"/>
              <w:bottom w:val="single" w:sz="4" w:space="0" w:color="000000"/>
              <w:right w:val="single" w:sz="4" w:space="0" w:color="000000"/>
            </w:tcBorders>
            <w:hideMark/>
          </w:tcPr>
          <w:p w14:paraId="442A3447" w14:textId="77777777" w:rsidR="00F8053F" w:rsidRPr="00B45E5B" w:rsidRDefault="00F8053F" w:rsidP="00920D25">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22450ED" w14:textId="77777777" w:rsidR="00F8053F" w:rsidRPr="00B45E5B" w:rsidRDefault="00F8053F" w:rsidP="00920D25">
            <w:r>
              <w:rPr>
                <w:rFonts w:hint="eastAsia"/>
              </w:rPr>
              <w:t>TC</w:t>
            </w:r>
            <w:r>
              <w:t>-A-</w:t>
            </w:r>
          </w:p>
        </w:tc>
      </w:tr>
      <w:tr w:rsidR="00F8053F" w14:paraId="127496BF"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73019173" w14:textId="77777777" w:rsidR="00F8053F" w:rsidRPr="00B45E5B" w:rsidRDefault="00F8053F" w:rsidP="00920D25">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E35D68D" w14:textId="3C349E4B" w:rsidR="00F8053F" w:rsidRDefault="00F8053F" w:rsidP="00920D25">
            <w:r>
              <w:rPr>
                <w:rFonts w:hint="eastAsia"/>
              </w:rPr>
              <w:t>删除链接</w:t>
            </w:r>
          </w:p>
        </w:tc>
      </w:tr>
      <w:tr w:rsidR="00F8053F" w14:paraId="44B1DC0C"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1DC7E7B8" w14:textId="77777777" w:rsidR="00F8053F" w:rsidRDefault="00F8053F" w:rsidP="00920D25">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9113884" w14:textId="152C92A9" w:rsidR="00F8053F" w:rsidRDefault="00F8053F" w:rsidP="00920D25">
            <w:r>
              <w:rPr>
                <w:rFonts w:hint="eastAsia"/>
              </w:rPr>
              <w:t>删除链接</w:t>
            </w:r>
          </w:p>
        </w:tc>
      </w:tr>
      <w:tr w:rsidR="00F8053F" w14:paraId="01C65412" w14:textId="77777777" w:rsidTr="00920D25">
        <w:tc>
          <w:tcPr>
            <w:tcW w:w="4148" w:type="dxa"/>
            <w:gridSpan w:val="2"/>
            <w:tcBorders>
              <w:top w:val="single" w:sz="4" w:space="0" w:color="000000"/>
              <w:left w:val="single" w:sz="4" w:space="0" w:color="000000"/>
              <w:bottom w:val="single" w:sz="4" w:space="0" w:color="000000"/>
              <w:right w:val="single" w:sz="4" w:space="0" w:color="000000"/>
            </w:tcBorders>
            <w:hideMark/>
          </w:tcPr>
          <w:p w14:paraId="765385C2" w14:textId="77777777" w:rsidR="00F8053F" w:rsidRPr="00B45E5B" w:rsidRDefault="00F8053F" w:rsidP="00920D25">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D3F55AA" w14:textId="77777777" w:rsidR="00F8053F" w:rsidRDefault="00F8053F" w:rsidP="00920D25">
            <w:r>
              <w:rPr>
                <w:rFonts w:hint="eastAsia"/>
              </w:rPr>
              <w:t>管理员</w:t>
            </w:r>
          </w:p>
        </w:tc>
      </w:tr>
      <w:tr w:rsidR="00F8053F" w14:paraId="15B8E0A6"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3093ED03" w14:textId="77777777" w:rsidR="00F8053F" w:rsidRPr="00B45E5B" w:rsidRDefault="00F8053F" w:rsidP="00920D25">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5F867F5" w14:textId="77777777" w:rsidR="00F8053F" w:rsidRDefault="00F8053F" w:rsidP="00920D25">
            <w:r>
              <w:rPr>
                <w:rFonts w:hint="eastAsia"/>
              </w:rPr>
              <w:t>黑盒测试</w:t>
            </w:r>
          </w:p>
        </w:tc>
      </w:tr>
      <w:tr w:rsidR="00F8053F" w14:paraId="4D5D2D5D"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708EEE15" w14:textId="77777777" w:rsidR="00F8053F" w:rsidRDefault="00F8053F" w:rsidP="00920D25">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6509B28" w14:textId="77777777" w:rsidR="00F8053F" w:rsidRDefault="00F8053F" w:rsidP="00920D25">
            <w:r>
              <w:rPr>
                <w:rFonts w:hint="eastAsia"/>
              </w:rPr>
              <w:t>登录后台</w:t>
            </w:r>
          </w:p>
        </w:tc>
      </w:tr>
      <w:tr w:rsidR="00F8053F" w14:paraId="0EE748AE"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0AA22ED7" w14:textId="77777777" w:rsidR="00F8053F" w:rsidRDefault="00F8053F" w:rsidP="00920D25">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AEBB0B8" w14:textId="40696D50" w:rsidR="00F8053F" w:rsidRDefault="00F8053F" w:rsidP="00920D25">
            <w:r>
              <w:rPr>
                <w:rFonts w:hint="eastAsia"/>
              </w:rPr>
              <w:t>管理员删除一条链接</w:t>
            </w:r>
          </w:p>
        </w:tc>
      </w:tr>
      <w:tr w:rsidR="00F8053F" w:rsidRPr="00B45E5B" w14:paraId="08C01CE2" w14:textId="77777777" w:rsidTr="00920D25">
        <w:tc>
          <w:tcPr>
            <w:tcW w:w="4148" w:type="dxa"/>
            <w:gridSpan w:val="2"/>
            <w:tcBorders>
              <w:top w:val="single" w:sz="4" w:space="0" w:color="000000"/>
              <w:left w:val="single" w:sz="4" w:space="0" w:color="000000"/>
              <w:bottom w:val="single" w:sz="4" w:space="0" w:color="000000"/>
              <w:right w:val="single" w:sz="4" w:space="0" w:color="000000"/>
            </w:tcBorders>
            <w:hideMark/>
          </w:tcPr>
          <w:p w14:paraId="59DBF9C6" w14:textId="77777777" w:rsidR="00F8053F" w:rsidRPr="00B45E5B" w:rsidRDefault="00F8053F" w:rsidP="00920D25">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70A1478" w14:textId="662F8E12" w:rsidR="00F8053F" w:rsidRPr="00B45E5B" w:rsidRDefault="00F8053F" w:rsidP="00920D25">
            <w:r>
              <w:rPr>
                <w:rFonts w:hint="eastAsia"/>
              </w:rPr>
              <w:t>测试管理员是否能正常删除一条链接</w:t>
            </w:r>
          </w:p>
        </w:tc>
      </w:tr>
      <w:tr w:rsidR="00F8053F" w:rsidRPr="00507ADD" w14:paraId="04B8CA35" w14:textId="77777777" w:rsidTr="00920D25">
        <w:trPr>
          <w:trHeight w:val="1445"/>
        </w:trPr>
        <w:tc>
          <w:tcPr>
            <w:tcW w:w="8296" w:type="dxa"/>
            <w:gridSpan w:val="3"/>
            <w:tcBorders>
              <w:top w:val="single" w:sz="4" w:space="0" w:color="000000"/>
              <w:left w:val="single" w:sz="4" w:space="0" w:color="000000"/>
              <w:right w:val="single" w:sz="4" w:space="0" w:color="000000"/>
            </w:tcBorders>
            <w:hideMark/>
          </w:tcPr>
          <w:p w14:paraId="4D20C30C" w14:textId="77777777" w:rsidR="00F8053F" w:rsidRPr="00507ADD" w:rsidRDefault="00F8053F" w:rsidP="00920D25">
            <w:r w:rsidRPr="00507ADD">
              <w:rPr>
                <w:rFonts w:hint="eastAsia"/>
              </w:rPr>
              <w:t>初始条件和背景：</w:t>
            </w:r>
          </w:p>
          <w:p w14:paraId="7CE77EFE" w14:textId="77777777" w:rsidR="00F8053F" w:rsidRDefault="00F8053F" w:rsidP="00920D25">
            <w:r w:rsidRPr="00B45E5B">
              <w:rPr>
                <w:rFonts w:hint="eastAsia"/>
              </w:rPr>
              <w:t>系统</w:t>
            </w:r>
            <w:r>
              <w:rPr>
                <w:rFonts w:hint="eastAsia"/>
              </w:rPr>
              <w:t>：PC端</w:t>
            </w:r>
          </w:p>
          <w:p w14:paraId="57FFDC18" w14:textId="77777777" w:rsidR="00F8053F" w:rsidRPr="00507ADD" w:rsidRDefault="00F8053F" w:rsidP="00920D25">
            <w:r>
              <w:rPr>
                <w:rFonts w:hint="eastAsia"/>
              </w:rPr>
              <w:t>浏览器：C</w:t>
            </w:r>
            <w:r>
              <w:t>hrome</w:t>
            </w:r>
          </w:p>
          <w:p w14:paraId="0DAB6E72" w14:textId="77777777" w:rsidR="00F8053F" w:rsidRPr="00507ADD" w:rsidRDefault="00F8053F" w:rsidP="00920D25">
            <w:r w:rsidRPr="00507ADD">
              <w:rPr>
                <w:rFonts w:hint="eastAsia"/>
              </w:rPr>
              <w:t>注释</w:t>
            </w:r>
            <w:r>
              <w:rPr>
                <w:rFonts w:hint="eastAsia"/>
              </w:rPr>
              <w:t>：无</w:t>
            </w:r>
          </w:p>
        </w:tc>
      </w:tr>
      <w:tr w:rsidR="00F8053F" w:rsidRPr="00507ADD" w14:paraId="3ADA64AC"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0320EF9" w14:textId="77777777" w:rsidR="00F8053F" w:rsidRPr="00507ADD" w:rsidRDefault="00F8053F" w:rsidP="00920D25">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B753761" w14:textId="77777777" w:rsidR="00F8053F" w:rsidRPr="00507ADD" w:rsidRDefault="00F8053F" w:rsidP="00920D25">
            <w:r w:rsidRPr="00507ADD">
              <w:rPr>
                <w:rFonts w:hint="eastAsia"/>
              </w:rPr>
              <w:t>预期结果</w:t>
            </w:r>
          </w:p>
        </w:tc>
      </w:tr>
      <w:tr w:rsidR="00F8053F" w:rsidRPr="00507ADD" w14:paraId="32A843D6"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6754EB8E" w14:textId="0B30E9F1" w:rsidR="00F8053F" w:rsidRPr="00507ADD" w:rsidRDefault="00F8053F" w:rsidP="00F8053F">
            <w:r>
              <w:rPr>
                <w:rFonts w:hint="eastAsia"/>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3FDD94F5" w14:textId="7735FC78" w:rsidR="00F8053F" w:rsidRPr="00507ADD" w:rsidRDefault="00F8053F" w:rsidP="00F8053F">
            <w:r>
              <w:rPr>
                <w:rFonts w:hint="eastAsia"/>
              </w:rPr>
              <w:t>进入管理员后台界面，可见左侧基础管理-底部管理</w:t>
            </w:r>
            <w:r w:rsidRPr="00507ADD">
              <w:rPr>
                <w:rFonts w:hint="eastAsia"/>
              </w:rPr>
              <w:t xml:space="preserve"> </w:t>
            </w:r>
          </w:p>
        </w:tc>
      </w:tr>
      <w:tr w:rsidR="00F8053F" w14:paraId="771C85F0"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7C3F317F" w14:textId="08486169" w:rsidR="00F8053F" w:rsidRDefault="00F8053F" w:rsidP="00F8053F">
            <w:r>
              <w:rPr>
                <w:rFonts w:hint="eastAsia"/>
              </w:rPr>
              <w:t>点击底部管理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1F5ABD4A" w14:textId="7C64216E" w:rsidR="00F8053F" w:rsidRDefault="00F8053F" w:rsidP="00F8053F">
            <w:r>
              <w:rPr>
                <w:rFonts w:hint="eastAsia"/>
              </w:rPr>
              <w:t>右侧显示底部管理界面</w:t>
            </w:r>
          </w:p>
        </w:tc>
      </w:tr>
      <w:tr w:rsidR="00F8053F" w14:paraId="7AA2CE6C"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1C4B4206" w14:textId="092B42BA" w:rsidR="00F8053F" w:rsidRDefault="00F8053F" w:rsidP="00920D25">
            <w:r>
              <w:rPr>
                <w:rFonts w:hint="eastAsia"/>
              </w:rPr>
              <w:t>不选择链接，点击下方删除按钮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E30A125" w14:textId="1BCDD97D" w:rsidR="00F8053F" w:rsidRDefault="00F8053F" w:rsidP="00920D25">
            <w:r>
              <w:rPr>
                <w:rFonts w:hint="eastAsia"/>
              </w:rPr>
              <w:t>提示请选择链接</w:t>
            </w:r>
          </w:p>
        </w:tc>
      </w:tr>
      <w:tr w:rsidR="00F8053F" w14:paraId="737FC124"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52D5F819" w14:textId="2B102F51" w:rsidR="00F8053F" w:rsidRDefault="00F8053F" w:rsidP="00920D25">
            <w:r>
              <w:rPr>
                <w:rFonts w:hint="eastAsia"/>
              </w:rPr>
              <w:t>选择某些链接，点击下方删除</w:t>
            </w:r>
          </w:p>
        </w:tc>
        <w:tc>
          <w:tcPr>
            <w:tcW w:w="6141" w:type="dxa"/>
            <w:gridSpan w:val="2"/>
            <w:tcBorders>
              <w:top w:val="single" w:sz="4" w:space="0" w:color="000000"/>
              <w:left w:val="single" w:sz="4" w:space="0" w:color="000000"/>
              <w:bottom w:val="single" w:sz="4" w:space="0" w:color="000000"/>
              <w:right w:val="single" w:sz="4" w:space="0" w:color="000000"/>
            </w:tcBorders>
          </w:tcPr>
          <w:p w14:paraId="759BC274" w14:textId="77777777" w:rsidR="00F8053F" w:rsidRDefault="00F8053F" w:rsidP="00920D25">
            <w:r>
              <w:rPr>
                <w:rFonts w:hint="eastAsia"/>
              </w:rPr>
              <w:t>弹出删除确认窗口</w:t>
            </w:r>
          </w:p>
        </w:tc>
      </w:tr>
      <w:tr w:rsidR="00F8053F" w14:paraId="0B266F97"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07217C97" w14:textId="77777777" w:rsidR="00F8053F" w:rsidRDefault="00F8053F" w:rsidP="00920D25">
            <w:r>
              <w:rPr>
                <w:rFonts w:hint="eastAsia"/>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2AB55FBC" w14:textId="4D57D29E" w:rsidR="00F8053F" w:rsidRDefault="00F8053F" w:rsidP="00920D25">
            <w:r>
              <w:rPr>
                <w:rFonts w:hint="eastAsia"/>
              </w:rPr>
              <w:t>被选择的链接从链接列表中消失</w:t>
            </w:r>
          </w:p>
        </w:tc>
      </w:tr>
      <w:tr w:rsidR="00F8053F" w14:paraId="70436C23"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5C93A17C" w14:textId="77777777" w:rsidR="00F8053F" w:rsidRDefault="00F8053F" w:rsidP="00920D25">
            <w:r>
              <w:rPr>
                <w:rFonts w:hint="eastAsia"/>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26A703A4" w14:textId="69C06E50" w:rsidR="00F8053F" w:rsidRDefault="00F8053F" w:rsidP="00920D25">
            <w:r>
              <w:rPr>
                <w:rFonts w:hint="eastAsia"/>
              </w:rPr>
              <w:t>窗口消失，被选择的链接仍然在列表中</w:t>
            </w:r>
          </w:p>
        </w:tc>
      </w:tr>
      <w:tr w:rsidR="00F8053F" w14:paraId="4293A7BC"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65987871" w14:textId="1EE547EC" w:rsidR="00F8053F" w:rsidRDefault="00F8053F" w:rsidP="00920D25">
            <w:r>
              <w:rPr>
                <w:rFonts w:hint="eastAsia"/>
              </w:rPr>
              <w:t>直接点击链接右侧垃圾桶</w:t>
            </w:r>
          </w:p>
        </w:tc>
        <w:tc>
          <w:tcPr>
            <w:tcW w:w="6141" w:type="dxa"/>
            <w:gridSpan w:val="2"/>
            <w:tcBorders>
              <w:top w:val="single" w:sz="4" w:space="0" w:color="000000"/>
              <w:left w:val="single" w:sz="4" w:space="0" w:color="000000"/>
              <w:bottom w:val="single" w:sz="4" w:space="0" w:color="000000"/>
              <w:right w:val="single" w:sz="4" w:space="0" w:color="000000"/>
            </w:tcBorders>
          </w:tcPr>
          <w:p w14:paraId="25517F76" w14:textId="77777777" w:rsidR="00F8053F" w:rsidRDefault="00F8053F" w:rsidP="00920D25">
            <w:r>
              <w:rPr>
                <w:rFonts w:hint="eastAsia"/>
              </w:rPr>
              <w:t>弹出删除确认窗口</w:t>
            </w:r>
          </w:p>
        </w:tc>
      </w:tr>
      <w:tr w:rsidR="00F8053F" w14:paraId="54976363"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3596B748" w14:textId="77777777" w:rsidR="00F8053F" w:rsidRDefault="00F8053F" w:rsidP="00920D25">
            <w:r>
              <w:rPr>
                <w:rFonts w:hint="eastAsia"/>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720212C7" w14:textId="5501D806" w:rsidR="00F8053F" w:rsidRDefault="00F8053F" w:rsidP="00920D25">
            <w:r>
              <w:rPr>
                <w:rFonts w:hint="eastAsia"/>
              </w:rPr>
              <w:t>被选择的链接从链接列表中消失</w:t>
            </w:r>
          </w:p>
        </w:tc>
      </w:tr>
      <w:tr w:rsidR="00F8053F" w14:paraId="0BC57EA1"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4ECCB9FC" w14:textId="77777777" w:rsidR="00F8053F" w:rsidRDefault="00F8053F" w:rsidP="00920D25">
            <w:r>
              <w:rPr>
                <w:rFonts w:hint="eastAsia"/>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1F07DD67" w14:textId="104F2D1E" w:rsidR="00F8053F" w:rsidRDefault="00F8053F" w:rsidP="00920D25">
            <w:r>
              <w:rPr>
                <w:rFonts w:hint="eastAsia"/>
              </w:rPr>
              <w:t>窗口消失，被选择的链接仍然在列表中</w:t>
            </w:r>
          </w:p>
        </w:tc>
      </w:tr>
    </w:tbl>
    <w:p w14:paraId="5883EBE3" w14:textId="68A357A9" w:rsidR="00BB0680" w:rsidRDefault="00BB0680" w:rsidP="00F8053F"/>
    <w:p w14:paraId="5D66DD23" w14:textId="77777777" w:rsidR="00BB0680" w:rsidRDefault="00BB0680">
      <w:r>
        <w:br w:type="page"/>
      </w:r>
    </w:p>
    <w:p w14:paraId="22C7DE2E" w14:textId="77777777" w:rsidR="00F8053F" w:rsidRPr="00F8053F" w:rsidRDefault="00F8053F" w:rsidP="00F8053F"/>
    <w:p w14:paraId="25EC24AC" w14:textId="7B971EF3" w:rsidR="001D5335" w:rsidRDefault="001D5335" w:rsidP="001D5335">
      <w:pPr>
        <w:pStyle w:val="a2"/>
      </w:pPr>
      <w:r>
        <w:rPr>
          <w:rFonts w:hint="eastAsia"/>
        </w:rPr>
        <w:t>填写管理员联系方式</w:t>
      </w:r>
    </w:p>
    <w:tbl>
      <w:tblPr>
        <w:tblStyle w:val="14"/>
        <w:tblW w:w="8296" w:type="dxa"/>
        <w:tblLook w:val="04A0" w:firstRow="1" w:lastRow="0" w:firstColumn="1" w:lastColumn="0" w:noHBand="0" w:noVBand="1"/>
      </w:tblPr>
      <w:tblGrid>
        <w:gridCol w:w="2155"/>
        <w:gridCol w:w="1993"/>
        <w:gridCol w:w="4148"/>
      </w:tblGrid>
      <w:tr w:rsidR="00920D25" w:rsidRPr="00B45E5B" w14:paraId="7249C975" w14:textId="77777777" w:rsidTr="00920D25">
        <w:tc>
          <w:tcPr>
            <w:tcW w:w="4148" w:type="dxa"/>
            <w:gridSpan w:val="2"/>
            <w:tcBorders>
              <w:top w:val="single" w:sz="4" w:space="0" w:color="000000"/>
              <w:left w:val="single" w:sz="4" w:space="0" w:color="000000"/>
              <w:bottom w:val="single" w:sz="4" w:space="0" w:color="000000"/>
              <w:right w:val="single" w:sz="4" w:space="0" w:color="000000"/>
            </w:tcBorders>
            <w:hideMark/>
          </w:tcPr>
          <w:p w14:paraId="2B62F657" w14:textId="77777777" w:rsidR="00920D25" w:rsidRPr="00B45E5B" w:rsidRDefault="00920D25" w:rsidP="00920D25">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E912BCB" w14:textId="77777777" w:rsidR="00920D25" w:rsidRPr="00B45E5B" w:rsidRDefault="00920D25" w:rsidP="00920D25">
            <w:r>
              <w:rPr>
                <w:rFonts w:hint="eastAsia"/>
              </w:rPr>
              <w:t>TC</w:t>
            </w:r>
            <w:r>
              <w:t>-A-</w:t>
            </w:r>
          </w:p>
        </w:tc>
      </w:tr>
      <w:tr w:rsidR="00920D25" w14:paraId="11EC7922"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13C28EFC" w14:textId="77777777" w:rsidR="00920D25" w:rsidRPr="00B45E5B" w:rsidRDefault="00920D25" w:rsidP="00920D25">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9F4083B" w14:textId="56CD55F8" w:rsidR="00920D25" w:rsidRDefault="00920D25" w:rsidP="00920D25">
            <w:r w:rsidRPr="00920D25">
              <w:t>填写管理员联系方式</w:t>
            </w:r>
          </w:p>
        </w:tc>
      </w:tr>
      <w:tr w:rsidR="00920D25" w14:paraId="1D5A82FC"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37EFBB95" w14:textId="77777777" w:rsidR="00920D25" w:rsidRDefault="00920D25" w:rsidP="00920D25">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2FC1FBF" w14:textId="02D77A23" w:rsidR="00920D25" w:rsidRDefault="00920D25" w:rsidP="00920D25">
            <w:r w:rsidRPr="00920D25">
              <w:t>填写管理员联系方式</w:t>
            </w:r>
          </w:p>
        </w:tc>
      </w:tr>
      <w:tr w:rsidR="00920D25" w14:paraId="5381561E" w14:textId="77777777" w:rsidTr="00920D25">
        <w:tc>
          <w:tcPr>
            <w:tcW w:w="4148" w:type="dxa"/>
            <w:gridSpan w:val="2"/>
            <w:tcBorders>
              <w:top w:val="single" w:sz="4" w:space="0" w:color="000000"/>
              <w:left w:val="single" w:sz="4" w:space="0" w:color="000000"/>
              <w:bottom w:val="single" w:sz="4" w:space="0" w:color="000000"/>
              <w:right w:val="single" w:sz="4" w:space="0" w:color="000000"/>
            </w:tcBorders>
            <w:hideMark/>
          </w:tcPr>
          <w:p w14:paraId="345FB18D" w14:textId="77777777" w:rsidR="00920D25" w:rsidRPr="00B45E5B" w:rsidRDefault="00920D25" w:rsidP="00920D25">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62B3AF3" w14:textId="77777777" w:rsidR="00920D25" w:rsidRDefault="00920D25" w:rsidP="00920D25">
            <w:r>
              <w:rPr>
                <w:rFonts w:hint="eastAsia"/>
              </w:rPr>
              <w:t>管理员</w:t>
            </w:r>
          </w:p>
        </w:tc>
      </w:tr>
      <w:tr w:rsidR="00920D25" w14:paraId="65B55A2F"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23D18E93" w14:textId="77777777" w:rsidR="00920D25" w:rsidRPr="00B45E5B" w:rsidRDefault="00920D25" w:rsidP="00920D25">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957506E" w14:textId="443DDFE6" w:rsidR="00920D25" w:rsidRDefault="00920D25" w:rsidP="00920D25">
            <w:r>
              <w:rPr>
                <w:rFonts w:hint="eastAsia"/>
              </w:rPr>
              <w:t>黑盒测试：等价类划分</w:t>
            </w:r>
          </w:p>
        </w:tc>
      </w:tr>
      <w:tr w:rsidR="00920D25" w14:paraId="0F02D154"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7951AF30" w14:textId="77777777" w:rsidR="00920D25" w:rsidRDefault="00920D25" w:rsidP="00920D25">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DBAB6C7" w14:textId="77777777" w:rsidR="00920D25" w:rsidRDefault="00920D25" w:rsidP="00920D25">
            <w:r>
              <w:rPr>
                <w:rFonts w:hint="eastAsia"/>
              </w:rPr>
              <w:t>登录后台</w:t>
            </w:r>
          </w:p>
        </w:tc>
      </w:tr>
      <w:tr w:rsidR="00920D25" w14:paraId="3DC9D1CE" w14:textId="77777777" w:rsidTr="00920D25">
        <w:tc>
          <w:tcPr>
            <w:tcW w:w="4148" w:type="dxa"/>
            <w:gridSpan w:val="2"/>
            <w:tcBorders>
              <w:top w:val="single" w:sz="4" w:space="0" w:color="000000"/>
              <w:left w:val="single" w:sz="4" w:space="0" w:color="000000"/>
              <w:bottom w:val="single" w:sz="4" w:space="0" w:color="000000"/>
              <w:right w:val="single" w:sz="4" w:space="0" w:color="000000"/>
            </w:tcBorders>
          </w:tcPr>
          <w:p w14:paraId="7A253F9B" w14:textId="77777777" w:rsidR="00920D25" w:rsidRDefault="00920D25" w:rsidP="00920D25">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2061114" w14:textId="57566704" w:rsidR="00920D25" w:rsidRDefault="00920D25" w:rsidP="00920D25">
            <w:r>
              <w:rPr>
                <w:rFonts w:hint="eastAsia"/>
              </w:rPr>
              <w:t>填写底部管理员的联系方式</w:t>
            </w:r>
          </w:p>
        </w:tc>
      </w:tr>
      <w:tr w:rsidR="00920D25" w:rsidRPr="00B45E5B" w14:paraId="31853CE6" w14:textId="77777777" w:rsidTr="00920D25">
        <w:tc>
          <w:tcPr>
            <w:tcW w:w="4148" w:type="dxa"/>
            <w:gridSpan w:val="2"/>
            <w:tcBorders>
              <w:top w:val="single" w:sz="4" w:space="0" w:color="000000"/>
              <w:left w:val="single" w:sz="4" w:space="0" w:color="000000"/>
              <w:bottom w:val="single" w:sz="4" w:space="0" w:color="000000"/>
              <w:right w:val="single" w:sz="4" w:space="0" w:color="000000"/>
            </w:tcBorders>
            <w:hideMark/>
          </w:tcPr>
          <w:p w14:paraId="0282A5C2" w14:textId="77777777" w:rsidR="00920D25" w:rsidRPr="00B45E5B" w:rsidRDefault="00920D25" w:rsidP="00920D25">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91DA664" w14:textId="4554B497" w:rsidR="00920D25" w:rsidRPr="00B45E5B" w:rsidRDefault="00920D25" w:rsidP="00920D25">
            <w:r>
              <w:rPr>
                <w:rFonts w:hint="eastAsia"/>
              </w:rPr>
              <w:t>测试管理员是否能正常填写底部管理员的联系方式</w:t>
            </w:r>
          </w:p>
        </w:tc>
      </w:tr>
      <w:tr w:rsidR="00920D25" w:rsidRPr="00507ADD" w14:paraId="431C989B" w14:textId="77777777" w:rsidTr="00920D25">
        <w:trPr>
          <w:trHeight w:val="1445"/>
        </w:trPr>
        <w:tc>
          <w:tcPr>
            <w:tcW w:w="8296" w:type="dxa"/>
            <w:gridSpan w:val="3"/>
            <w:tcBorders>
              <w:top w:val="single" w:sz="4" w:space="0" w:color="000000"/>
              <w:left w:val="single" w:sz="4" w:space="0" w:color="000000"/>
              <w:right w:val="single" w:sz="4" w:space="0" w:color="000000"/>
            </w:tcBorders>
            <w:hideMark/>
          </w:tcPr>
          <w:p w14:paraId="5F7E039E" w14:textId="77777777" w:rsidR="00920D25" w:rsidRPr="00507ADD" w:rsidRDefault="00920D25" w:rsidP="00920D25">
            <w:r w:rsidRPr="00507ADD">
              <w:rPr>
                <w:rFonts w:hint="eastAsia"/>
              </w:rPr>
              <w:t>初始条件和背景：</w:t>
            </w:r>
          </w:p>
          <w:p w14:paraId="005DA9DB" w14:textId="77777777" w:rsidR="00920D25" w:rsidRDefault="00920D25" w:rsidP="00920D25">
            <w:r w:rsidRPr="00B45E5B">
              <w:rPr>
                <w:rFonts w:hint="eastAsia"/>
              </w:rPr>
              <w:t>系统</w:t>
            </w:r>
            <w:r>
              <w:rPr>
                <w:rFonts w:hint="eastAsia"/>
              </w:rPr>
              <w:t>：PC端</w:t>
            </w:r>
          </w:p>
          <w:p w14:paraId="2449E7CA" w14:textId="77777777" w:rsidR="00920D25" w:rsidRPr="00507ADD" w:rsidRDefault="00920D25" w:rsidP="00920D25">
            <w:r>
              <w:rPr>
                <w:rFonts w:hint="eastAsia"/>
              </w:rPr>
              <w:t>浏览器：C</w:t>
            </w:r>
            <w:r>
              <w:t>hrome</w:t>
            </w:r>
          </w:p>
          <w:p w14:paraId="424DF0D3" w14:textId="77777777" w:rsidR="00920D25" w:rsidRPr="00507ADD" w:rsidRDefault="00920D25" w:rsidP="00920D25">
            <w:r w:rsidRPr="00507ADD">
              <w:rPr>
                <w:rFonts w:hint="eastAsia"/>
              </w:rPr>
              <w:t>注释</w:t>
            </w:r>
            <w:r>
              <w:rPr>
                <w:rFonts w:hint="eastAsia"/>
              </w:rPr>
              <w:t>：无</w:t>
            </w:r>
          </w:p>
        </w:tc>
      </w:tr>
      <w:tr w:rsidR="00920D25" w:rsidRPr="00507ADD" w14:paraId="16068B14"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B1756DD" w14:textId="77777777" w:rsidR="00920D25" w:rsidRPr="00507ADD" w:rsidRDefault="00920D25" w:rsidP="00920D25">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96C2CFD" w14:textId="77777777" w:rsidR="00920D25" w:rsidRPr="00507ADD" w:rsidRDefault="00920D25" w:rsidP="00920D25">
            <w:r w:rsidRPr="00507ADD">
              <w:rPr>
                <w:rFonts w:hint="eastAsia"/>
              </w:rPr>
              <w:t>预期结果</w:t>
            </w:r>
          </w:p>
        </w:tc>
      </w:tr>
      <w:tr w:rsidR="00920D25" w:rsidRPr="00507ADD" w14:paraId="06CCBBCF"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14123557" w14:textId="77777777" w:rsidR="00920D25" w:rsidRPr="00507ADD" w:rsidRDefault="00920D25" w:rsidP="00920D25">
            <w:r>
              <w:rPr>
                <w:rFonts w:hint="eastAsia"/>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1995117E" w14:textId="77777777" w:rsidR="00920D25" w:rsidRPr="00507ADD" w:rsidRDefault="00920D25" w:rsidP="00920D25">
            <w:r>
              <w:rPr>
                <w:rFonts w:hint="eastAsia"/>
              </w:rPr>
              <w:t>进入管理员后台界面，可见左侧基础管理-底部管理</w:t>
            </w:r>
            <w:r w:rsidRPr="00507ADD">
              <w:rPr>
                <w:rFonts w:hint="eastAsia"/>
              </w:rPr>
              <w:t xml:space="preserve"> </w:t>
            </w:r>
          </w:p>
        </w:tc>
      </w:tr>
      <w:tr w:rsidR="00920D25" w14:paraId="6F0C157C"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774DAE0A" w14:textId="77777777" w:rsidR="00920D25" w:rsidRDefault="00920D25" w:rsidP="00920D25">
            <w:r>
              <w:rPr>
                <w:rFonts w:hint="eastAsia"/>
              </w:rPr>
              <w:t>点击底部管理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7A1ABE86" w14:textId="77777777" w:rsidR="00920D25" w:rsidRDefault="00920D25" w:rsidP="00920D25">
            <w:r>
              <w:rPr>
                <w:rFonts w:hint="eastAsia"/>
              </w:rPr>
              <w:t>右侧显示底部管理界面</w:t>
            </w:r>
          </w:p>
        </w:tc>
      </w:tr>
      <w:tr w:rsidR="00920D25" w14:paraId="0A300D83"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07BC2616" w14:textId="77777777" w:rsidR="00920D25" w:rsidRDefault="00AF536A" w:rsidP="00920D25">
            <w:r>
              <w:rPr>
                <w:rFonts w:hint="eastAsia"/>
              </w:rPr>
              <w:t>填写联系方式:</w:t>
            </w:r>
          </w:p>
          <w:p w14:paraId="143A2845" w14:textId="0D7EAAE2" w:rsidR="00AF536A" w:rsidRDefault="00AF536A" w:rsidP="00920D25">
            <w:r>
              <w:rPr>
                <w:rFonts w:hint="eastAsia"/>
              </w:rPr>
              <w:t>点击保存</w:t>
            </w:r>
          </w:p>
        </w:tc>
        <w:tc>
          <w:tcPr>
            <w:tcW w:w="6141" w:type="dxa"/>
            <w:gridSpan w:val="2"/>
            <w:tcBorders>
              <w:top w:val="single" w:sz="4" w:space="0" w:color="000000"/>
              <w:left w:val="single" w:sz="4" w:space="0" w:color="000000"/>
              <w:bottom w:val="single" w:sz="4" w:space="0" w:color="000000"/>
              <w:right w:val="single" w:sz="4" w:space="0" w:color="000000"/>
            </w:tcBorders>
          </w:tcPr>
          <w:p w14:paraId="1627A6A0" w14:textId="0537B090" w:rsidR="00920D25" w:rsidRDefault="00AF536A" w:rsidP="00920D25">
            <w:r>
              <w:rPr>
                <w:rFonts w:hint="eastAsia"/>
              </w:rPr>
              <w:t>提示管理员联系方式的长度为:</w:t>
            </w:r>
            <w:r>
              <w:t>1-100</w:t>
            </w:r>
          </w:p>
        </w:tc>
      </w:tr>
      <w:tr w:rsidR="00AF536A" w14:paraId="3EC47CDE"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2B8D8324" w14:textId="478AC70C" w:rsidR="00AF536A" w:rsidRDefault="00AF536A" w:rsidP="00AF536A">
            <w:r>
              <w:rPr>
                <w:rFonts w:hint="eastAsia"/>
              </w:rPr>
              <w:t>填写联系方式:长度为101的字符串</w:t>
            </w:r>
          </w:p>
          <w:p w14:paraId="4E39522C" w14:textId="6EECD757" w:rsidR="00AF536A" w:rsidRDefault="00AF536A" w:rsidP="00AF536A">
            <w:r>
              <w:rPr>
                <w:rFonts w:hint="eastAsia"/>
              </w:rPr>
              <w:t>点击保存</w:t>
            </w:r>
          </w:p>
        </w:tc>
        <w:tc>
          <w:tcPr>
            <w:tcW w:w="6141" w:type="dxa"/>
            <w:gridSpan w:val="2"/>
            <w:tcBorders>
              <w:top w:val="single" w:sz="4" w:space="0" w:color="000000"/>
              <w:left w:val="single" w:sz="4" w:space="0" w:color="000000"/>
              <w:bottom w:val="single" w:sz="4" w:space="0" w:color="000000"/>
              <w:right w:val="single" w:sz="4" w:space="0" w:color="000000"/>
            </w:tcBorders>
          </w:tcPr>
          <w:p w14:paraId="08123D40" w14:textId="0F0E0797" w:rsidR="00AF536A" w:rsidRDefault="00AF536A" w:rsidP="00AF536A">
            <w:r>
              <w:rPr>
                <w:rFonts w:hint="eastAsia"/>
              </w:rPr>
              <w:t>提示管理员联系方式的长度为:</w:t>
            </w:r>
            <w:r>
              <w:t>1-100</w:t>
            </w:r>
          </w:p>
        </w:tc>
      </w:tr>
      <w:tr w:rsidR="00AF536A" w14:paraId="79B059C4" w14:textId="77777777" w:rsidTr="00920D25">
        <w:trPr>
          <w:trHeight w:val="392"/>
        </w:trPr>
        <w:tc>
          <w:tcPr>
            <w:tcW w:w="2155" w:type="dxa"/>
            <w:tcBorders>
              <w:top w:val="single" w:sz="4" w:space="0" w:color="000000"/>
              <w:left w:val="single" w:sz="4" w:space="0" w:color="000000"/>
              <w:bottom w:val="single" w:sz="4" w:space="0" w:color="000000"/>
              <w:right w:val="single" w:sz="4" w:space="0" w:color="000000"/>
            </w:tcBorders>
          </w:tcPr>
          <w:p w14:paraId="03223E27" w14:textId="04AC0571" w:rsidR="00AF536A" w:rsidRDefault="00AF536A" w:rsidP="00AF536A">
            <w:r>
              <w:rPr>
                <w:rFonts w:hint="eastAsia"/>
              </w:rPr>
              <w:t>填写联系方式:</w:t>
            </w:r>
            <w:r>
              <w:t xml:space="preserve"> </w:t>
            </w:r>
            <w:r w:rsidRPr="00AF536A">
              <w:t>kurisu_l@163.com</w:t>
            </w:r>
          </w:p>
          <w:p w14:paraId="79348AD1" w14:textId="53B712C4" w:rsidR="00AF536A" w:rsidRDefault="00AF536A" w:rsidP="00AF536A">
            <w:r>
              <w:rPr>
                <w:rFonts w:hint="eastAsia"/>
              </w:rPr>
              <w:t>点击保存</w:t>
            </w:r>
          </w:p>
        </w:tc>
        <w:tc>
          <w:tcPr>
            <w:tcW w:w="6141" w:type="dxa"/>
            <w:gridSpan w:val="2"/>
            <w:tcBorders>
              <w:top w:val="single" w:sz="4" w:space="0" w:color="000000"/>
              <w:left w:val="single" w:sz="4" w:space="0" w:color="000000"/>
              <w:bottom w:val="single" w:sz="4" w:space="0" w:color="000000"/>
              <w:right w:val="single" w:sz="4" w:space="0" w:color="000000"/>
            </w:tcBorders>
          </w:tcPr>
          <w:p w14:paraId="6FBE7C38" w14:textId="17A92452" w:rsidR="00AF536A" w:rsidRDefault="00AF536A" w:rsidP="00AF536A">
            <w:r>
              <w:rPr>
                <w:rFonts w:hint="eastAsia"/>
              </w:rPr>
              <w:t>管理员联系方式保存成功</w:t>
            </w:r>
          </w:p>
        </w:tc>
      </w:tr>
    </w:tbl>
    <w:p w14:paraId="6F8B4610" w14:textId="6522AAD2" w:rsidR="009E62B2" w:rsidRDefault="009E62B2" w:rsidP="00920D25"/>
    <w:p w14:paraId="7E001E17" w14:textId="77777777" w:rsidR="009E62B2" w:rsidRDefault="009E62B2">
      <w:r>
        <w:br w:type="page"/>
      </w:r>
    </w:p>
    <w:p w14:paraId="078A7121" w14:textId="77777777" w:rsidR="00920D25" w:rsidRPr="00AF536A" w:rsidRDefault="00920D25" w:rsidP="00920D25"/>
    <w:p w14:paraId="5720BB13" w14:textId="11DFAEFB" w:rsidR="001D5335" w:rsidRDefault="001D5335" w:rsidP="001D5335">
      <w:pPr>
        <w:pStyle w:val="a2"/>
      </w:pPr>
      <w:r>
        <w:rPr>
          <w:rFonts w:hint="eastAsia"/>
        </w:rPr>
        <w:t>填写版权信息</w:t>
      </w:r>
    </w:p>
    <w:tbl>
      <w:tblPr>
        <w:tblStyle w:val="14"/>
        <w:tblW w:w="8296" w:type="dxa"/>
        <w:tblLook w:val="04A0" w:firstRow="1" w:lastRow="0" w:firstColumn="1" w:lastColumn="0" w:noHBand="0" w:noVBand="1"/>
      </w:tblPr>
      <w:tblGrid>
        <w:gridCol w:w="2155"/>
        <w:gridCol w:w="1993"/>
        <w:gridCol w:w="4148"/>
      </w:tblGrid>
      <w:tr w:rsidR="00BE1A0B" w:rsidRPr="00B45E5B" w14:paraId="1B97AB1B" w14:textId="77777777" w:rsidTr="00301575">
        <w:tc>
          <w:tcPr>
            <w:tcW w:w="4148" w:type="dxa"/>
            <w:gridSpan w:val="2"/>
            <w:tcBorders>
              <w:top w:val="single" w:sz="4" w:space="0" w:color="000000"/>
              <w:left w:val="single" w:sz="4" w:space="0" w:color="000000"/>
              <w:bottom w:val="single" w:sz="4" w:space="0" w:color="000000"/>
              <w:right w:val="single" w:sz="4" w:space="0" w:color="000000"/>
            </w:tcBorders>
            <w:hideMark/>
          </w:tcPr>
          <w:p w14:paraId="51B316C8" w14:textId="77777777" w:rsidR="00BE1A0B" w:rsidRPr="00B45E5B" w:rsidRDefault="00BE1A0B" w:rsidP="00301575">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E7DCFBF" w14:textId="77777777" w:rsidR="00BE1A0B" w:rsidRPr="00B45E5B" w:rsidRDefault="00BE1A0B" w:rsidP="00301575">
            <w:r>
              <w:rPr>
                <w:rFonts w:hint="eastAsia"/>
              </w:rPr>
              <w:t>TC</w:t>
            </w:r>
            <w:r>
              <w:t>-A-</w:t>
            </w:r>
          </w:p>
        </w:tc>
      </w:tr>
      <w:tr w:rsidR="00BE1A0B" w14:paraId="590635B1"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248BE0AF" w14:textId="77777777" w:rsidR="00BE1A0B" w:rsidRPr="00B45E5B" w:rsidRDefault="00BE1A0B" w:rsidP="00301575">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537640E" w14:textId="4012C58E" w:rsidR="00BE1A0B" w:rsidRDefault="00BE1A0B" w:rsidP="00301575">
            <w:r w:rsidRPr="00920D25">
              <w:t>填写</w:t>
            </w:r>
            <w:r>
              <w:rPr>
                <w:rFonts w:hint="eastAsia"/>
              </w:rPr>
              <w:t>版权信息</w:t>
            </w:r>
          </w:p>
        </w:tc>
      </w:tr>
      <w:tr w:rsidR="00BE1A0B" w14:paraId="157CB798"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5E46A183" w14:textId="77777777" w:rsidR="00BE1A0B" w:rsidRDefault="00BE1A0B" w:rsidP="00301575">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6AF131A" w14:textId="44F9B8BA" w:rsidR="00BE1A0B" w:rsidRDefault="00BE1A0B" w:rsidP="00301575">
            <w:r w:rsidRPr="00920D25">
              <w:t>填写</w:t>
            </w:r>
            <w:r>
              <w:rPr>
                <w:rFonts w:hint="eastAsia"/>
              </w:rPr>
              <w:t>版权信息</w:t>
            </w:r>
          </w:p>
        </w:tc>
      </w:tr>
      <w:tr w:rsidR="00BE1A0B" w14:paraId="178CE1DE" w14:textId="77777777" w:rsidTr="00301575">
        <w:tc>
          <w:tcPr>
            <w:tcW w:w="4148" w:type="dxa"/>
            <w:gridSpan w:val="2"/>
            <w:tcBorders>
              <w:top w:val="single" w:sz="4" w:space="0" w:color="000000"/>
              <w:left w:val="single" w:sz="4" w:space="0" w:color="000000"/>
              <w:bottom w:val="single" w:sz="4" w:space="0" w:color="000000"/>
              <w:right w:val="single" w:sz="4" w:space="0" w:color="000000"/>
            </w:tcBorders>
            <w:hideMark/>
          </w:tcPr>
          <w:p w14:paraId="6C9C1251" w14:textId="77777777" w:rsidR="00BE1A0B" w:rsidRPr="00B45E5B" w:rsidRDefault="00BE1A0B" w:rsidP="00301575">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A778DEF" w14:textId="77777777" w:rsidR="00BE1A0B" w:rsidRDefault="00BE1A0B" w:rsidP="00301575">
            <w:r>
              <w:rPr>
                <w:rFonts w:hint="eastAsia"/>
              </w:rPr>
              <w:t>管理员</w:t>
            </w:r>
          </w:p>
        </w:tc>
      </w:tr>
      <w:tr w:rsidR="00BE1A0B" w14:paraId="2BC0F90E"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12C1C589" w14:textId="77777777" w:rsidR="00BE1A0B" w:rsidRPr="00B45E5B" w:rsidRDefault="00BE1A0B" w:rsidP="00301575">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EC3E1FA" w14:textId="77777777" w:rsidR="00BE1A0B" w:rsidRDefault="00BE1A0B" w:rsidP="00301575">
            <w:r>
              <w:rPr>
                <w:rFonts w:hint="eastAsia"/>
              </w:rPr>
              <w:t>黑盒测试：等价类划分</w:t>
            </w:r>
          </w:p>
        </w:tc>
      </w:tr>
      <w:tr w:rsidR="00BE1A0B" w14:paraId="26EF6024"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251F61A2" w14:textId="77777777" w:rsidR="00BE1A0B" w:rsidRDefault="00BE1A0B" w:rsidP="00301575">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FF14BA2" w14:textId="77777777" w:rsidR="00BE1A0B" w:rsidRDefault="00BE1A0B" w:rsidP="00301575">
            <w:r>
              <w:rPr>
                <w:rFonts w:hint="eastAsia"/>
              </w:rPr>
              <w:t>登录后台</w:t>
            </w:r>
          </w:p>
        </w:tc>
      </w:tr>
      <w:tr w:rsidR="00BE1A0B" w14:paraId="5A494346"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48481A32" w14:textId="77777777" w:rsidR="00BE1A0B" w:rsidRDefault="00BE1A0B" w:rsidP="00301575">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121D732" w14:textId="5D5C453C" w:rsidR="00BE1A0B" w:rsidRDefault="00BE1A0B" w:rsidP="00301575">
            <w:r>
              <w:rPr>
                <w:rFonts w:hint="eastAsia"/>
              </w:rPr>
              <w:t>填写底部版权信息</w:t>
            </w:r>
          </w:p>
        </w:tc>
      </w:tr>
      <w:tr w:rsidR="00BE1A0B" w:rsidRPr="00B45E5B" w14:paraId="1C64B176" w14:textId="77777777" w:rsidTr="00301575">
        <w:tc>
          <w:tcPr>
            <w:tcW w:w="4148" w:type="dxa"/>
            <w:gridSpan w:val="2"/>
            <w:tcBorders>
              <w:top w:val="single" w:sz="4" w:space="0" w:color="000000"/>
              <w:left w:val="single" w:sz="4" w:space="0" w:color="000000"/>
              <w:bottom w:val="single" w:sz="4" w:space="0" w:color="000000"/>
              <w:right w:val="single" w:sz="4" w:space="0" w:color="000000"/>
            </w:tcBorders>
            <w:hideMark/>
          </w:tcPr>
          <w:p w14:paraId="47A6B16A" w14:textId="77777777" w:rsidR="00BE1A0B" w:rsidRPr="00B45E5B" w:rsidRDefault="00BE1A0B" w:rsidP="00301575">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0F1194E" w14:textId="79BF918A" w:rsidR="00BE1A0B" w:rsidRPr="00B45E5B" w:rsidRDefault="00BE1A0B" w:rsidP="00301575">
            <w:r>
              <w:rPr>
                <w:rFonts w:hint="eastAsia"/>
              </w:rPr>
              <w:t>测试管理员是否能正常填写底部版权信息</w:t>
            </w:r>
          </w:p>
        </w:tc>
      </w:tr>
      <w:tr w:rsidR="00BE1A0B" w:rsidRPr="00507ADD" w14:paraId="2A7622EA" w14:textId="77777777" w:rsidTr="00301575">
        <w:trPr>
          <w:trHeight w:val="1445"/>
        </w:trPr>
        <w:tc>
          <w:tcPr>
            <w:tcW w:w="8296" w:type="dxa"/>
            <w:gridSpan w:val="3"/>
            <w:tcBorders>
              <w:top w:val="single" w:sz="4" w:space="0" w:color="000000"/>
              <w:left w:val="single" w:sz="4" w:space="0" w:color="000000"/>
              <w:right w:val="single" w:sz="4" w:space="0" w:color="000000"/>
            </w:tcBorders>
            <w:hideMark/>
          </w:tcPr>
          <w:p w14:paraId="5DF8B376" w14:textId="77777777" w:rsidR="00BE1A0B" w:rsidRPr="00507ADD" w:rsidRDefault="00BE1A0B" w:rsidP="00301575">
            <w:r w:rsidRPr="00507ADD">
              <w:rPr>
                <w:rFonts w:hint="eastAsia"/>
              </w:rPr>
              <w:t>初始条件和背景：</w:t>
            </w:r>
          </w:p>
          <w:p w14:paraId="2909AD88" w14:textId="77777777" w:rsidR="00BE1A0B" w:rsidRDefault="00BE1A0B" w:rsidP="00301575">
            <w:r w:rsidRPr="00B45E5B">
              <w:rPr>
                <w:rFonts w:hint="eastAsia"/>
              </w:rPr>
              <w:t>系统</w:t>
            </w:r>
            <w:r>
              <w:rPr>
                <w:rFonts w:hint="eastAsia"/>
              </w:rPr>
              <w:t>：PC端</w:t>
            </w:r>
          </w:p>
          <w:p w14:paraId="7352F0F4" w14:textId="77777777" w:rsidR="00BE1A0B" w:rsidRPr="00507ADD" w:rsidRDefault="00BE1A0B" w:rsidP="00301575">
            <w:r>
              <w:rPr>
                <w:rFonts w:hint="eastAsia"/>
              </w:rPr>
              <w:t>浏览器：C</w:t>
            </w:r>
            <w:r>
              <w:t>hrome</w:t>
            </w:r>
          </w:p>
          <w:p w14:paraId="4FF2A378" w14:textId="77777777" w:rsidR="00BE1A0B" w:rsidRPr="00507ADD" w:rsidRDefault="00BE1A0B" w:rsidP="00301575">
            <w:r w:rsidRPr="00507ADD">
              <w:rPr>
                <w:rFonts w:hint="eastAsia"/>
              </w:rPr>
              <w:t>注释</w:t>
            </w:r>
            <w:r>
              <w:rPr>
                <w:rFonts w:hint="eastAsia"/>
              </w:rPr>
              <w:t>：无</w:t>
            </w:r>
          </w:p>
        </w:tc>
      </w:tr>
      <w:tr w:rsidR="00BE1A0B" w:rsidRPr="00507ADD" w14:paraId="351D2E99"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1262934" w14:textId="77777777" w:rsidR="00BE1A0B" w:rsidRPr="00507ADD" w:rsidRDefault="00BE1A0B" w:rsidP="00301575">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0075A3B" w14:textId="77777777" w:rsidR="00BE1A0B" w:rsidRPr="00507ADD" w:rsidRDefault="00BE1A0B" w:rsidP="00301575">
            <w:r w:rsidRPr="00507ADD">
              <w:rPr>
                <w:rFonts w:hint="eastAsia"/>
              </w:rPr>
              <w:t>预期结果</w:t>
            </w:r>
          </w:p>
        </w:tc>
      </w:tr>
      <w:tr w:rsidR="00BE1A0B" w:rsidRPr="00507ADD" w14:paraId="637BC5E2"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3B918105" w14:textId="77777777" w:rsidR="00BE1A0B" w:rsidRPr="00507ADD" w:rsidRDefault="00BE1A0B" w:rsidP="00301575">
            <w:r>
              <w:rPr>
                <w:rFonts w:hint="eastAsia"/>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580F7156" w14:textId="77777777" w:rsidR="00BE1A0B" w:rsidRPr="00507ADD" w:rsidRDefault="00BE1A0B" w:rsidP="00301575">
            <w:r>
              <w:rPr>
                <w:rFonts w:hint="eastAsia"/>
              </w:rPr>
              <w:t>进入管理员后台界面，可见左侧基础管理-底部管理</w:t>
            </w:r>
            <w:r w:rsidRPr="00507ADD">
              <w:rPr>
                <w:rFonts w:hint="eastAsia"/>
              </w:rPr>
              <w:t xml:space="preserve"> </w:t>
            </w:r>
          </w:p>
        </w:tc>
      </w:tr>
      <w:tr w:rsidR="00BE1A0B" w14:paraId="50160AA8"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1E63608C" w14:textId="77777777" w:rsidR="00BE1A0B" w:rsidRDefault="00BE1A0B" w:rsidP="00301575">
            <w:r>
              <w:rPr>
                <w:rFonts w:hint="eastAsia"/>
              </w:rPr>
              <w:t>点击底部管理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657B8E7C" w14:textId="77777777" w:rsidR="00BE1A0B" w:rsidRDefault="00BE1A0B" w:rsidP="00301575">
            <w:r>
              <w:rPr>
                <w:rFonts w:hint="eastAsia"/>
              </w:rPr>
              <w:t>右侧显示底部管理界面</w:t>
            </w:r>
          </w:p>
        </w:tc>
      </w:tr>
      <w:tr w:rsidR="00BE1A0B" w14:paraId="328C282D"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78A3A02D" w14:textId="6DE64E2F" w:rsidR="00BE1A0B" w:rsidRDefault="00BE1A0B" w:rsidP="00301575">
            <w:r>
              <w:rPr>
                <w:rFonts w:hint="eastAsia"/>
              </w:rPr>
              <w:t>填写</w:t>
            </w:r>
            <w:r w:rsidR="00945961">
              <w:rPr>
                <w:rFonts w:hint="eastAsia"/>
              </w:rPr>
              <w:t>版权信息</w:t>
            </w:r>
            <w:r>
              <w:rPr>
                <w:rFonts w:hint="eastAsia"/>
              </w:rPr>
              <w:t>:</w:t>
            </w:r>
          </w:p>
          <w:p w14:paraId="3844D3B0" w14:textId="77777777" w:rsidR="00BE1A0B" w:rsidRDefault="00BE1A0B" w:rsidP="00301575">
            <w:r>
              <w:rPr>
                <w:rFonts w:hint="eastAsia"/>
              </w:rPr>
              <w:t>点击保存</w:t>
            </w:r>
          </w:p>
        </w:tc>
        <w:tc>
          <w:tcPr>
            <w:tcW w:w="6141" w:type="dxa"/>
            <w:gridSpan w:val="2"/>
            <w:tcBorders>
              <w:top w:val="single" w:sz="4" w:space="0" w:color="000000"/>
              <w:left w:val="single" w:sz="4" w:space="0" w:color="000000"/>
              <w:bottom w:val="single" w:sz="4" w:space="0" w:color="000000"/>
              <w:right w:val="single" w:sz="4" w:space="0" w:color="000000"/>
            </w:tcBorders>
          </w:tcPr>
          <w:p w14:paraId="4379CBCC" w14:textId="7FBE6C6F" w:rsidR="00BE1A0B" w:rsidRDefault="00BE1A0B" w:rsidP="00301575">
            <w:r>
              <w:rPr>
                <w:rFonts w:hint="eastAsia"/>
              </w:rPr>
              <w:t>提示</w:t>
            </w:r>
            <w:r w:rsidR="00945961">
              <w:rPr>
                <w:rFonts w:hint="eastAsia"/>
              </w:rPr>
              <w:t>版权信息</w:t>
            </w:r>
            <w:r>
              <w:rPr>
                <w:rFonts w:hint="eastAsia"/>
              </w:rPr>
              <w:t>的长度为:</w:t>
            </w:r>
            <w:r>
              <w:t>1-100</w:t>
            </w:r>
          </w:p>
        </w:tc>
      </w:tr>
      <w:tr w:rsidR="00BE1A0B" w14:paraId="74AC036E"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45EE22BC" w14:textId="77777777" w:rsidR="00BE1A0B" w:rsidRDefault="00BE1A0B" w:rsidP="00301575">
            <w:r>
              <w:rPr>
                <w:rFonts w:hint="eastAsia"/>
              </w:rPr>
              <w:t>填写联系方式:长度为101的字符串</w:t>
            </w:r>
          </w:p>
          <w:p w14:paraId="5BB75EB6" w14:textId="77777777" w:rsidR="00BE1A0B" w:rsidRDefault="00BE1A0B" w:rsidP="00301575">
            <w:r>
              <w:rPr>
                <w:rFonts w:hint="eastAsia"/>
              </w:rPr>
              <w:t>点击保存</w:t>
            </w:r>
          </w:p>
        </w:tc>
        <w:tc>
          <w:tcPr>
            <w:tcW w:w="6141" w:type="dxa"/>
            <w:gridSpan w:val="2"/>
            <w:tcBorders>
              <w:top w:val="single" w:sz="4" w:space="0" w:color="000000"/>
              <w:left w:val="single" w:sz="4" w:space="0" w:color="000000"/>
              <w:bottom w:val="single" w:sz="4" w:space="0" w:color="000000"/>
              <w:right w:val="single" w:sz="4" w:space="0" w:color="000000"/>
            </w:tcBorders>
          </w:tcPr>
          <w:p w14:paraId="24B952D9" w14:textId="34ED79F1" w:rsidR="00BE1A0B" w:rsidRDefault="00BE1A0B" w:rsidP="00301575">
            <w:r>
              <w:rPr>
                <w:rFonts w:hint="eastAsia"/>
              </w:rPr>
              <w:t>提示</w:t>
            </w:r>
            <w:r w:rsidR="00945961">
              <w:rPr>
                <w:rFonts w:hint="eastAsia"/>
              </w:rPr>
              <w:t>版权信息</w:t>
            </w:r>
            <w:r>
              <w:rPr>
                <w:rFonts w:hint="eastAsia"/>
              </w:rPr>
              <w:t>的长度为:</w:t>
            </w:r>
            <w:r>
              <w:t>1-100</w:t>
            </w:r>
          </w:p>
        </w:tc>
      </w:tr>
      <w:tr w:rsidR="00BE1A0B" w14:paraId="40C3029F"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060C806F" w14:textId="0AA5F06A" w:rsidR="00BE1A0B" w:rsidRDefault="00BE1A0B" w:rsidP="00301575">
            <w:r>
              <w:rPr>
                <w:rFonts w:hint="eastAsia"/>
              </w:rPr>
              <w:t>填写联系方式:</w:t>
            </w:r>
            <w:r>
              <w:t xml:space="preserve"> </w:t>
            </w:r>
            <w:r w:rsidR="00945961">
              <w:rPr>
                <w:rFonts w:hint="eastAsia"/>
              </w:rPr>
              <w:t>浙江大学城市学院</w:t>
            </w:r>
          </w:p>
          <w:p w14:paraId="28A7E456" w14:textId="77777777" w:rsidR="00BE1A0B" w:rsidRDefault="00BE1A0B" w:rsidP="00301575">
            <w:r>
              <w:rPr>
                <w:rFonts w:hint="eastAsia"/>
              </w:rPr>
              <w:t>点击保存</w:t>
            </w:r>
          </w:p>
        </w:tc>
        <w:tc>
          <w:tcPr>
            <w:tcW w:w="6141" w:type="dxa"/>
            <w:gridSpan w:val="2"/>
            <w:tcBorders>
              <w:top w:val="single" w:sz="4" w:space="0" w:color="000000"/>
              <w:left w:val="single" w:sz="4" w:space="0" w:color="000000"/>
              <w:bottom w:val="single" w:sz="4" w:space="0" w:color="000000"/>
              <w:right w:val="single" w:sz="4" w:space="0" w:color="000000"/>
            </w:tcBorders>
          </w:tcPr>
          <w:p w14:paraId="4BEF920E" w14:textId="6EF9059A" w:rsidR="00BE1A0B" w:rsidRDefault="00945961" w:rsidP="00301575">
            <w:r>
              <w:rPr>
                <w:rFonts w:hint="eastAsia"/>
              </w:rPr>
              <w:t>版权信息</w:t>
            </w:r>
            <w:r w:rsidR="00BE1A0B">
              <w:rPr>
                <w:rFonts w:hint="eastAsia"/>
              </w:rPr>
              <w:t>保存成功</w:t>
            </w:r>
          </w:p>
        </w:tc>
      </w:tr>
    </w:tbl>
    <w:p w14:paraId="4D489A4A" w14:textId="4EEAE920" w:rsidR="008B4D44" w:rsidRDefault="008B4D44" w:rsidP="00BE1A0B"/>
    <w:p w14:paraId="24FE48F8" w14:textId="77777777" w:rsidR="008B4D44" w:rsidRDefault="008B4D44">
      <w:r>
        <w:br w:type="page"/>
      </w:r>
    </w:p>
    <w:p w14:paraId="2A7468F3" w14:textId="77777777" w:rsidR="00BE1A0B" w:rsidRPr="00BE1A0B" w:rsidRDefault="00BE1A0B" w:rsidP="00BE1A0B"/>
    <w:p w14:paraId="3F419B7B" w14:textId="0C806AF1" w:rsidR="001D5335" w:rsidRDefault="001D5335" w:rsidP="001D5335">
      <w:pPr>
        <w:pStyle w:val="a0"/>
      </w:pPr>
      <w:bookmarkStart w:id="1278" w:name="_Toc533356710"/>
      <w:r>
        <w:rPr>
          <w:rFonts w:hint="eastAsia"/>
        </w:rPr>
        <w:t>课程管理</w:t>
      </w:r>
      <w:bookmarkEnd w:id="1278"/>
    </w:p>
    <w:p w14:paraId="35934457" w14:textId="6C4E2941" w:rsidR="001D5335" w:rsidRDefault="001D5335" w:rsidP="001D5335">
      <w:pPr>
        <w:pStyle w:val="a1"/>
      </w:pPr>
      <w:bookmarkStart w:id="1279" w:name="_Toc533356711"/>
      <w:r>
        <w:rPr>
          <w:rFonts w:hint="eastAsia"/>
        </w:rPr>
        <w:t>直达链接</w:t>
      </w:r>
      <w:bookmarkEnd w:id="1279"/>
    </w:p>
    <w:tbl>
      <w:tblPr>
        <w:tblStyle w:val="14"/>
        <w:tblW w:w="8296" w:type="dxa"/>
        <w:tblLook w:val="04A0" w:firstRow="1" w:lastRow="0" w:firstColumn="1" w:lastColumn="0" w:noHBand="0" w:noVBand="1"/>
      </w:tblPr>
      <w:tblGrid>
        <w:gridCol w:w="2155"/>
        <w:gridCol w:w="1993"/>
        <w:gridCol w:w="4148"/>
      </w:tblGrid>
      <w:tr w:rsidR="00BC33EC" w:rsidRPr="00B45E5B" w14:paraId="36EA6036" w14:textId="77777777" w:rsidTr="00301575">
        <w:tc>
          <w:tcPr>
            <w:tcW w:w="4148" w:type="dxa"/>
            <w:gridSpan w:val="2"/>
            <w:tcBorders>
              <w:top w:val="single" w:sz="4" w:space="0" w:color="000000"/>
              <w:left w:val="single" w:sz="4" w:space="0" w:color="000000"/>
              <w:bottom w:val="single" w:sz="4" w:space="0" w:color="000000"/>
              <w:right w:val="single" w:sz="4" w:space="0" w:color="000000"/>
            </w:tcBorders>
            <w:hideMark/>
          </w:tcPr>
          <w:p w14:paraId="45C41212" w14:textId="77777777" w:rsidR="00BC33EC" w:rsidRPr="00B45E5B" w:rsidRDefault="00BC33EC" w:rsidP="00301575">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DF624B1" w14:textId="77777777" w:rsidR="00BC33EC" w:rsidRPr="00B45E5B" w:rsidRDefault="00BC33EC" w:rsidP="00301575">
            <w:r>
              <w:rPr>
                <w:rFonts w:hint="eastAsia"/>
              </w:rPr>
              <w:t>TC</w:t>
            </w:r>
            <w:r>
              <w:t>-A-</w:t>
            </w:r>
          </w:p>
        </w:tc>
      </w:tr>
      <w:tr w:rsidR="00BC33EC" w14:paraId="0FDE4A5F"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5879BD26" w14:textId="77777777" w:rsidR="00BC33EC" w:rsidRPr="00B45E5B" w:rsidRDefault="00BC33EC" w:rsidP="00301575">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15A4A39" w14:textId="3AB9F3CC" w:rsidR="00BC33EC" w:rsidRDefault="00BC33EC" w:rsidP="00301575">
            <w:r>
              <w:rPr>
                <w:rFonts w:hint="eastAsia"/>
              </w:rPr>
              <w:t>直达链接</w:t>
            </w:r>
          </w:p>
        </w:tc>
      </w:tr>
      <w:tr w:rsidR="00BC33EC" w14:paraId="2A39F6AD"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5DD7D3EF" w14:textId="77777777" w:rsidR="00BC33EC" w:rsidRDefault="00BC33EC" w:rsidP="00301575">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BEA6538" w14:textId="2EF873C1" w:rsidR="00BC33EC" w:rsidRDefault="00BC33EC" w:rsidP="00301575">
            <w:r>
              <w:rPr>
                <w:rFonts w:hint="eastAsia"/>
              </w:rPr>
              <w:t>直达链接</w:t>
            </w:r>
          </w:p>
        </w:tc>
      </w:tr>
      <w:tr w:rsidR="00BC33EC" w14:paraId="0DB7F3CC" w14:textId="77777777" w:rsidTr="00301575">
        <w:tc>
          <w:tcPr>
            <w:tcW w:w="4148" w:type="dxa"/>
            <w:gridSpan w:val="2"/>
            <w:tcBorders>
              <w:top w:val="single" w:sz="4" w:space="0" w:color="000000"/>
              <w:left w:val="single" w:sz="4" w:space="0" w:color="000000"/>
              <w:bottom w:val="single" w:sz="4" w:space="0" w:color="000000"/>
              <w:right w:val="single" w:sz="4" w:space="0" w:color="000000"/>
            </w:tcBorders>
            <w:hideMark/>
          </w:tcPr>
          <w:p w14:paraId="0CB922D1" w14:textId="77777777" w:rsidR="00BC33EC" w:rsidRPr="00B45E5B" w:rsidRDefault="00BC33EC" w:rsidP="00301575">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57968D8" w14:textId="77777777" w:rsidR="00BC33EC" w:rsidRDefault="00BC33EC" w:rsidP="00301575">
            <w:r>
              <w:rPr>
                <w:rFonts w:hint="eastAsia"/>
              </w:rPr>
              <w:t>管理员</w:t>
            </w:r>
          </w:p>
        </w:tc>
      </w:tr>
      <w:tr w:rsidR="00BC33EC" w14:paraId="2957A348"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65109DF7" w14:textId="77777777" w:rsidR="00BC33EC" w:rsidRPr="00B45E5B" w:rsidRDefault="00BC33EC" w:rsidP="00301575">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9890A29" w14:textId="0F259CFB" w:rsidR="00BC33EC" w:rsidRDefault="00BC33EC" w:rsidP="00301575">
            <w:r>
              <w:rPr>
                <w:rFonts w:hint="eastAsia"/>
              </w:rPr>
              <w:t>黑盒测试</w:t>
            </w:r>
          </w:p>
        </w:tc>
      </w:tr>
      <w:tr w:rsidR="00BC33EC" w14:paraId="558CE62A"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221FD993" w14:textId="77777777" w:rsidR="00BC33EC" w:rsidRDefault="00BC33EC" w:rsidP="00301575">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AEA9CC4" w14:textId="77777777" w:rsidR="00BC33EC" w:rsidRDefault="00BC33EC" w:rsidP="00301575">
            <w:r>
              <w:rPr>
                <w:rFonts w:hint="eastAsia"/>
              </w:rPr>
              <w:t>登录后台</w:t>
            </w:r>
          </w:p>
        </w:tc>
      </w:tr>
      <w:tr w:rsidR="00BC33EC" w14:paraId="1267FFDC"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1966C6BB" w14:textId="77777777" w:rsidR="00BC33EC" w:rsidRDefault="00BC33EC" w:rsidP="00301575">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6E2B5E0" w14:textId="221BB1F9" w:rsidR="00BC33EC" w:rsidRDefault="00BC33EC" w:rsidP="00301575">
            <w:r>
              <w:rPr>
                <w:rFonts w:hint="eastAsia"/>
              </w:rPr>
              <w:t>管理员在后台的课程管理页面通过直达链接转跳至该课程</w:t>
            </w:r>
          </w:p>
        </w:tc>
      </w:tr>
      <w:tr w:rsidR="00BC33EC" w:rsidRPr="00B45E5B" w14:paraId="799C98A2" w14:textId="77777777" w:rsidTr="00301575">
        <w:tc>
          <w:tcPr>
            <w:tcW w:w="4148" w:type="dxa"/>
            <w:gridSpan w:val="2"/>
            <w:tcBorders>
              <w:top w:val="single" w:sz="4" w:space="0" w:color="000000"/>
              <w:left w:val="single" w:sz="4" w:space="0" w:color="000000"/>
              <w:bottom w:val="single" w:sz="4" w:space="0" w:color="000000"/>
              <w:right w:val="single" w:sz="4" w:space="0" w:color="000000"/>
            </w:tcBorders>
            <w:hideMark/>
          </w:tcPr>
          <w:p w14:paraId="3ACF5837" w14:textId="77777777" w:rsidR="00BC33EC" w:rsidRPr="00B45E5B" w:rsidRDefault="00BC33EC" w:rsidP="00301575">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F77FFC9" w14:textId="7F5CAB78" w:rsidR="00BC33EC" w:rsidRPr="00B45E5B" w:rsidRDefault="00BC33EC" w:rsidP="00301575">
            <w:r>
              <w:rPr>
                <w:rFonts w:hint="eastAsia"/>
              </w:rPr>
              <w:t>测试管理员是否能在后台的课程管理页面通过直达链接转跳至该课程</w:t>
            </w:r>
          </w:p>
        </w:tc>
      </w:tr>
      <w:tr w:rsidR="00BC33EC" w:rsidRPr="00507ADD" w14:paraId="1B74F14B" w14:textId="77777777" w:rsidTr="00301575">
        <w:trPr>
          <w:trHeight w:val="1445"/>
        </w:trPr>
        <w:tc>
          <w:tcPr>
            <w:tcW w:w="8296" w:type="dxa"/>
            <w:gridSpan w:val="3"/>
            <w:tcBorders>
              <w:top w:val="single" w:sz="4" w:space="0" w:color="000000"/>
              <w:left w:val="single" w:sz="4" w:space="0" w:color="000000"/>
              <w:right w:val="single" w:sz="4" w:space="0" w:color="000000"/>
            </w:tcBorders>
            <w:hideMark/>
          </w:tcPr>
          <w:p w14:paraId="07987E29" w14:textId="77777777" w:rsidR="00BC33EC" w:rsidRPr="00507ADD" w:rsidRDefault="00BC33EC" w:rsidP="00301575">
            <w:r w:rsidRPr="00507ADD">
              <w:rPr>
                <w:rFonts w:hint="eastAsia"/>
              </w:rPr>
              <w:t>初始条件和背景：</w:t>
            </w:r>
          </w:p>
          <w:p w14:paraId="002C8F64" w14:textId="77777777" w:rsidR="00BC33EC" w:rsidRDefault="00BC33EC" w:rsidP="00301575">
            <w:r w:rsidRPr="00B45E5B">
              <w:rPr>
                <w:rFonts w:hint="eastAsia"/>
              </w:rPr>
              <w:t>系统</w:t>
            </w:r>
            <w:r>
              <w:rPr>
                <w:rFonts w:hint="eastAsia"/>
              </w:rPr>
              <w:t>：PC端</w:t>
            </w:r>
          </w:p>
          <w:p w14:paraId="48858E0C" w14:textId="77777777" w:rsidR="00BC33EC" w:rsidRPr="00507ADD" w:rsidRDefault="00BC33EC" w:rsidP="00301575">
            <w:r>
              <w:rPr>
                <w:rFonts w:hint="eastAsia"/>
              </w:rPr>
              <w:t>浏览器：C</w:t>
            </w:r>
            <w:r>
              <w:t>hrome</w:t>
            </w:r>
          </w:p>
          <w:p w14:paraId="46A74E55" w14:textId="77777777" w:rsidR="00BC33EC" w:rsidRPr="00507ADD" w:rsidRDefault="00BC33EC" w:rsidP="00301575">
            <w:r w:rsidRPr="00507ADD">
              <w:rPr>
                <w:rFonts w:hint="eastAsia"/>
              </w:rPr>
              <w:t>注释</w:t>
            </w:r>
            <w:r>
              <w:rPr>
                <w:rFonts w:hint="eastAsia"/>
              </w:rPr>
              <w:t>：无</w:t>
            </w:r>
          </w:p>
        </w:tc>
      </w:tr>
      <w:tr w:rsidR="00BC33EC" w:rsidRPr="00507ADD" w14:paraId="3D3CB7B7"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05978A0" w14:textId="77777777" w:rsidR="00BC33EC" w:rsidRPr="00507ADD" w:rsidRDefault="00BC33EC" w:rsidP="00301575">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3757CAD" w14:textId="77777777" w:rsidR="00BC33EC" w:rsidRPr="00507ADD" w:rsidRDefault="00BC33EC" w:rsidP="00301575">
            <w:r w:rsidRPr="00507ADD">
              <w:rPr>
                <w:rFonts w:hint="eastAsia"/>
              </w:rPr>
              <w:t>预期结果</w:t>
            </w:r>
          </w:p>
        </w:tc>
      </w:tr>
      <w:tr w:rsidR="00BC33EC" w:rsidRPr="00507ADD" w14:paraId="50B6100B"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5D60AA2A" w14:textId="77777777" w:rsidR="00BC33EC" w:rsidRPr="00507ADD" w:rsidRDefault="00BC33EC" w:rsidP="00301575">
            <w:r>
              <w:rPr>
                <w:rFonts w:hint="eastAsia"/>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606D006C" w14:textId="56D09CB3" w:rsidR="00BC33EC" w:rsidRPr="00507ADD" w:rsidRDefault="00BC33EC" w:rsidP="00301575">
            <w:r>
              <w:rPr>
                <w:rFonts w:hint="eastAsia"/>
              </w:rPr>
              <w:t>进入管理员后台界面，可见左侧基础管理-</w:t>
            </w:r>
            <w:r w:rsidR="00515D2B">
              <w:rPr>
                <w:rFonts w:hint="eastAsia"/>
              </w:rPr>
              <w:t>课程管理</w:t>
            </w:r>
          </w:p>
        </w:tc>
      </w:tr>
      <w:tr w:rsidR="00BC33EC" w14:paraId="323463FB"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7392438B" w14:textId="117C3F5F" w:rsidR="00BC33EC" w:rsidRDefault="00BC33EC" w:rsidP="00301575">
            <w:r>
              <w:rPr>
                <w:rFonts w:hint="eastAsia"/>
              </w:rPr>
              <w:t>点击</w:t>
            </w:r>
            <w:r w:rsidR="00515D2B">
              <w:rPr>
                <w:rFonts w:hint="eastAsia"/>
              </w:rPr>
              <w:t>课程管理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D362B9F" w14:textId="5C9191F7" w:rsidR="00BC33EC" w:rsidRDefault="00BC33EC" w:rsidP="00301575">
            <w:r>
              <w:rPr>
                <w:rFonts w:hint="eastAsia"/>
              </w:rPr>
              <w:t>右侧显示</w:t>
            </w:r>
            <w:r w:rsidR="00515D2B">
              <w:rPr>
                <w:rFonts w:hint="eastAsia"/>
              </w:rPr>
              <w:t>课程管理页面，可见每门课程的申请人、证件号、开课课程、直达链接</w:t>
            </w:r>
          </w:p>
        </w:tc>
      </w:tr>
      <w:tr w:rsidR="00BC33EC" w14:paraId="0C1F498E"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6C2971AC" w14:textId="152DB6F3" w:rsidR="00BC33EC" w:rsidRDefault="00515D2B" w:rsidP="00301575">
            <w:r>
              <w:rPr>
                <w:rFonts w:hint="eastAsia"/>
              </w:rPr>
              <w:t>点击某门课程后的链接图标按钮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CFAC9E0" w14:textId="6DAA7484" w:rsidR="00BC33EC" w:rsidRDefault="00515D2B" w:rsidP="00301575">
            <w:r>
              <w:rPr>
                <w:rFonts w:hint="eastAsia"/>
              </w:rPr>
              <w:t>转跳至该门课程的主页，并拥有开课教师的所有权限</w:t>
            </w:r>
          </w:p>
        </w:tc>
      </w:tr>
    </w:tbl>
    <w:p w14:paraId="0D918AEB" w14:textId="3DA9D629" w:rsidR="003C428E" w:rsidRDefault="003C428E" w:rsidP="00BC33EC"/>
    <w:p w14:paraId="3789BE75" w14:textId="77777777" w:rsidR="003C428E" w:rsidRDefault="003C428E">
      <w:r>
        <w:br w:type="page"/>
      </w:r>
    </w:p>
    <w:p w14:paraId="21C27FB4" w14:textId="77777777" w:rsidR="00BC33EC" w:rsidRPr="00BC33EC" w:rsidRDefault="00BC33EC" w:rsidP="00BC33EC"/>
    <w:p w14:paraId="3D67B3F4" w14:textId="3D5BA4CE" w:rsidR="001D5335" w:rsidRDefault="001D5335" w:rsidP="001D5335">
      <w:pPr>
        <w:pStyle w:val="a1"/>
      </w:pPr>
      <w:bookmarkStart w:id="1280" w:name="_Toc533356712"/>
      <w:commentRangeStart w:id="1281"/>
      <w:r>
        <w:rPr>
          <w:rFonts w:hint="eastAsia"/>
        </w:rPr>
        <w:t>新增开课</w:t>
      </w:r>
      <w:bookmarkEnd w:id="1280"/>
    </w:p>
    <w:p w14:paraId="7FCE3DD6" w14:textId="2276E08D" w:rsidR="001D5335" w:rsidRDefault="001D5335" w:rsidP="001D5335">
      <w:pPr>
        <w:pStyle w:val="a1"/>
      </w:pPr>
      <w:bookmarkStart w:id="1282" w:name="_Toc533356713"/>
      <w:r>
        <w:rPr>
          <w:rFonts w:hint="eastAsia"/>
        </w:rPr>
        <w:t>选择教师</w:t>
      </w:r>
      <w:bookmarkEnd w:id="1282"/>
    </w:p>
    <w:p w14:paraId="4591476E" w14:textId="57B124C0" w:rsidR="001D5335" w:rsidRDefault="001D5335" w:rsidP="001D5335">
      <w:pPr>
        <w:pStyle w:val="a1"/>
      </w:pPr>
      <w:bookmarkStart w:id="1283" w:name="_Toc533356714"/>
      <w:r>
        <w:rPr>
          <w:rFonts w:hint="eastAsia"/>
        </w:rPr>
        <w:t>填写课程名</w:t>
      </w:r>
      <w:bookmarkEnd w:id="1283"/>
    </w:p>
    <w:p w14:paraId="41DBC619" w14:textId="5AD8B5C9" w:rsidR="001D5335" w:rsidRDefault="001D5335" w:rsidP="001D5335">
      <w:pPr>
        <w:pStyle w:val="a1"/>
      </w:pPr>
      <w:bookmarkStart w:id="1284" w:name="_Toc533356715"/>
      <w:r>
        <w:rPr>
          <w:rFonts w:hint="eastAsia"/>
        </w:rPr>
        <w:t>填写证件号</w:t>
      </w:r>
      <w:commentRangeEnd w:id="1281"/>
      <w:r w:rsidR="003C428E">
        <w:rPr>
          <w:rStyle w:val="af8"/>
          <w:rFonts w:ascii="Times New Roman" w:eastAsia="仿宋_GB2312" w:hAnsi="Times New Roman" w:cs="宋体"/>
          <w:b w:val="0"/>
          <w:noProof w:val="0"/>
          <w:color w:val="auto"/>
          <w:kern w:val="0"/>
        </w:rPr>
        <w:commentReference w:id="1281"/>
      </w:r>
      <w:bookmarkEnd w:id="1284"/>
    </w:p>
    <w:p w14:paraId="46C2C1CD" w14:textId="3D205BDD" w:rsidR="001D5335" w:rsidRDefault="001D5335" w:rsidP="001D5335">
      <w:pPr>
        <w:pStyle w:val="a1"/>
      </w:pPr>
      <w:bookmarkStart w:id="1285" w:name="_Toc533356716"/>
      <w:r>
        <w:rPr>
          <w:rFonts w:hint="eastAsia"/>
        </w:rPr>
        <w:t>删除开课</w:t>
      </w:r>
      <w:bookmarkEnd w:id="1285"/>
    </w:p>
    <w:tbl>
      <w:tblPr>
        <w:tblStyle w:val="14"/>
        <w:tblW w:w="8296" w:type="dxa"/>
        <w:tblLook w:val="04A0" w:firstRow="1" w:lastRow="0" w:firstColumn="1" w:lastColumn="0" w:noHBand="0" w:noVBand="1"/>
      </w:tblPr>
      <w:tblGrid>
        <w:gridCol w:w="2155"/>
        <w:gridCol w:w="1993"/>
        <w:gridCol w:w="4148"/>
      </w:tblGrid>
      <w:tr w:rsidR="00A56074" w:rsidRPr="00B45E5B" w14:paraId="60500DD4" w14:textId="77777777" w:rsidTr="00301575">
        <w:tc>
          <w:tcPr>
            <w:tcW w:w="4148" w:type="dxa"/>
            <w:gridSpan w:val="2"/>
            <w:tcBorders>
              <w:top w:val="single" w:sz="4" w:space="0" w:color="000000"/>
              <w:left w:val="single" w:sz="4" w:space="0" w:color="000000"/>
              <w:bottom w:val="single" w:sz="4" w:space="0" w:color="000000"/>
              <w:right w:val="single" w:sz="4" w:space="0" w:color="000000"/>
            </w:tcBorders>
            <w:hideMark/>
          </w:tcPr>
          <w:p w14:paraId="1C963082" w14:textId="77777777" w:rsidR="00A56074" w:rsidRPr="00B45E5B" w:rsidRDefault="00A56074" w:rsidP="00301575">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8CFA093" w14:textId="77777777" w:rsidR="00A56074" w:rsidRPr="00B45E5B" w:rsidRDefault="00A56074" w:rsidP="00301575">
            <w:r>
              <w:rPr>
                <w:rFonts w:hint="eastAsia"/>
              </w:rPr>
              <w:t>TC</w:t>
            </w:r>
            <w:r>
              <w:t>-A-</w:t>
            </w:r>
          </w:p>
        </w:tc>
      </w:tr>
      <w:tr w:rsidR="00A56074" w14:paraId="50E453F3"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7A2F6377" w14:textId="77777777" w:rsidR="00A56074" w:rsidRPr="00B45E5B" w:rsidRDefault="00A56074" w:rsidP="00301575">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707CA30" w14:textId="2BBAC3D6" w:rsidR="00A56074" w:rsidRDefault="00A56074" w:rsidP="00301575">
            <w:r>
              <w:rPr>
                <w:rFonts w:hint="eastAsia"/>
              </w:rPr>
              <w:t>删除开课</w:t>
            </w:r>
          </w:p>
        </w:tc>
      </w:tr>
      <w:tr w:rsidR="00A56074" w14:paraId="6AC5F173"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62757A2D" w14:textId="77777777" w:rsidR="00A56074" w:rsidRDefault="00A56074" w:rsidP="00301575">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FDCF593" w14:textId="5D12F695" w:rsidR="00A56074" w:rsidRDefault="00A56074" w:rsidP="00301575">
            <w:r>
              <w:rPr>
                <w:rFonts w:hint="eastAsia"/>
              </w:rPr>
              <w:t>删除开课</w:t>
            </w:r>
          </w:p>
        </w:tc>
      </w:tr>
      <w:tr w:rsidR="00A56074" w14:paraId="036B8FD9" w14:textId="77777777" w:rsidTr="00301575">
        <w:tc>
          <w:tcPr>
            <w:tcW w:w="4148" w:type="dxa"/>
            <w:gridSpan w:val="2"/>
            <w:tcBorders>
              <w:top w:val="single" w:sz="4" w:space="0" w:color="000000"/>
              <w:left w:val="single" w:sz="4" w:space="0" w:color="000000"/>
              <w:bottom w:val="single" w:sz="4" w:space="0" w:color="000000"/>
              <w:right w:val="single" w:sz="4" w:space="0" w:color="000000"/>
            </w:tcBorders>
            <w:hideMark/>
          </w:tcPr>
          <w:p w14:paraId="46CCBBF1" w14:textId="77777777" w:rsidR="00A56074" w:rsidRPr="00B45E5B" w:rsidRDefault="00A56074" w:rsidP="00301575">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752ED6F" w14:textId="77777777" w:rsidR="00A56074" w:rsidRDefault="00A56074" w:rsidP="00301575">
            <w:r>
              <w:rPr>
                <w:rFonts w:hint="eastAsia"/>
              </w:rPr>
              <w:t>管理员</w:t>
            </w:r>
          </w:p>
        </w:tc>
      </w:tr>
      <w:tr w:rsidR="00A56074" w14:paraId="7343B705"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507A271C" w14:textId="77777777" w:rsidR="00A56074" w:rsidRPr="00B45E5B" w:rsidRDefault="00A56074" w:rsidP="00301575">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93B4E9C" w14:textId="77777777" w:rsidR="00A56074" w:rsidRDefault="00A56074" w:rsidP="00301575">
            <w:r>
              <w:rPr>
                <w:rFonts w:hint="eastAsia"/>
              </w:rPr>
              <w:t>黑盒测试</w:t>
            </w:r>
          </w:p>
        </w:tc>
      </w:tr>
      <w:tr w:rsidR="00A56074" w14:paraId="2CE0B825"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07D140DE" w14:textId="77777777" w:rsidR="00A56074" w:rsidRDefault="00A56074" w:rsidP="00301575">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1B2367B" w14:textId="77777777" w:rsidR="00A56074" w:rsidRDefault="00A56074" w:rsidP="00301575">
            <w:r>
              <w:rPr>
                <w:rFonts w:hint="eastAsia"/>
              </w:rPr>
              <w:t>登录后台</w:t>
            </w:r>
          </w:p>
        </w:tc>
      </w:tr>
      <w:tr w:rsidR="00A56074" w14:paraId="3D08F701"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44052468" w14:textId="77777777" w:rsidR="00A56074" w:rsidRDefault="00A56074" w:rsidP="00301575">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45286C5" w14:textId="3F5675D7" w:rsidR="00A56074" w:rsidRDefault="00A56074" w:rsidP="00301575">
            <w:r>
              <w:rPr>
                <w:rFonts w:hint="eastAsia"/>
              </w:rPr>
              <w:t>管理员删除</w:t>
            </w:r>
            <w:r w:rsidR="00DF2C2E">
              <w:rPr>
                <w:rFonts w:hint="eastAsia"/>
              </w:rPr>
              <w:t>课程</w:t>
            </w:r>
          </w:p>
        </w:tc>
      </w:tr>
      <w:tr w:rsidR="00A56074" w:rsidRPr="00B45E5B" w14:paraId="2C6A1201" w14:textId="77777777" w:rsidTr="00301575">
        <w:tc>
          <w:tcPr>
            <w:tcW w:w="4148" w:type="dxa"/>
            <w:gridSpan w:val="2"/>
            <w:tcBorders>
              <w:top w:val="single" w:sz="4" w:space="0" w:color="000000"/>
              <w:left w:val="single" w:sz="4" w:space="0" w:color="000000"/>
              <w:bottom w:val="single" w:sz="4" w:space="0" w:color="000000"/>
              <w:right w:val="single" w:sz="4" w:space="0" w:color="000000"/>
            </w:tcBorders>
            <w:hideMark/>
          </w:tcPr>
          <w:p w14:paraId="1BF8A720" w14:textId="77777777" w:rsidR="00A56074" w:rsidRPr="00B45E5B" w:rsidRDefault="00A56074" w:rsidP="00301575">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D302E39" w14:textId="076DF4A2" w:rsidR="00A56074" w:rsidRPr="00B45E5B" w:rsidRDefault="00A56074" w:rsidP="00301575">
            <w:r>
              <w:rPr>
                <w:rFonts w:hint="eastAsia"/>
              </w:rPr>
              <w:t>测试管理员是否能正常</w:t>
            </w:r>
            <w:r w:rsidR="00DF2C2E">
              <w:rPr>
                <w:rFonts w:hint="eastAsia"/>
              </w:rPr>
              <w:t>删除课程</w:t>
            </w:r>
          </w:p>
        </w:tc>
      </w:tr>
      <w:tr w:rsidR="00A56074" w:rsidRPr="00507ADD" w14:paraId="2EFCD70B" w14:textId="77777777" w:rsidTr="00301575">
        <w:trPr>
          <w:trHeight w:val="1445"/>
        </w:trPr>
        <w:tc>
          <w:tcPr>
            <w:tcW w:w="8296" w:type="dxa"/>
            <w:gridSpan w:val="3"/>
            <w:tcBorders>
              <w:top w:val="single" w:sz="4" w:space="0" w:color="000000"/>
              <w:left w:val="single" w:sz="4" w:space="0" w:color="000000"/>
              <w:right w:val="single" w:sz="4" w:space="0" w:color="000000"/>
            </w:tcBorders>
            <w:hideMark/>
          </w:tcPr>
          <w:p w14:paraId="7C418D45" w14:textId="77777777" w:rsidR="00A56074" w:rsidRPr="00507ADD" w:rsidRDefault="00A56074" w:rsidP="00301575">
            <w:r w:rsidRPr="00507ADD">
              <w:rPr>
                <w:rFonts w:hint="eastAsia"/>
              </w:rPr>
              <w:t>初始条件和背景：</w:t>
            </w:r>
          </w:p>
          <w:p w14:paraId="79D59942" w14:textId="77777777" w:rsidR="00A56074" w:rsidRDefault="00A56074" w:rsidP="00301575">
            <w:r w:rsidRPr="00B45E5B">
              <w:rPr>
                <w:rFonts w:hint="eastAsia"/>
              </w:rPr>
              <w:t>系统</w:t>
            </w:r>
            <w:r>
              <w:rPr>
                <w:rFonts w:hint="eastAsia"/>
              </w:rPr>
              <w:t>：PC端</w:t>
            </w:r>
          </w:p>
          <w:p w14:paraId="1265694C" w14:textId="77777777" w:rsidR="00A56074" w:rsidRPr="00507ADD" w:rsidRDefault="00A56074" w:rsidP="00301575">
            <w:r>
              <w:rPr>
                <w:rFonts w:hint="eastAsia"/>
              </w:rPr>
              <w:t>浏览器：C</w:t>
            </w:r>
            <w:r>
              <w:t>hrome</w:t>
            </w:r>
          </w:p>
          <w:p w14:paraId="578546E0" w14:textId="77777777" w:rsidR="00A56074" w:rsidRPr="00507ADD" w:rsidRDefault="00A56074" w:rsidP="00301575">
            <w:r w:rsidRPr="00507ADD">
              <w:rPr>
                <w:rFonts w:hint="eastAsia"/>
              </w:rPr>
              <w:t>注释</w:t>
            </w:r>
            <w:r>
              <w:rPr>
                <w:rFonts w:hint="eastAsia"/>
              </w:rPr>
              <w:t>：无</w:t>
            </w:r>
          </w:p>
        </w:tc>
      </w:tr>
      <w:tr w:rsidR="00A56074" w:rsidRPr="00507ADD" w14:paraId="07805BCC"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4D28867" w14:textId="77777777" w:rsidR="00A56074" w:rsidRPr="00507ADD" w:rsidRDefault="00A56074" w:rsidP="00301575">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BC7B53B" w14:textId="77777777" w:rsidR="00A56074" w:rsidRPr="00507ADD" w:rsidRDefault="00A56074" w:rsidP="00301575">
            <w:r w:rsidRPr="00507ADD">
              <w:rPr>
                <w:rFonts w:hint="eastAsia"/>
              </w:rPr>
              <w:t>预期结果</w:t>
            </w:r>
          </w:p>
        </w:tc>
      </w:tr>
      <w:tr w:rsidR="00A56074" w:rsidRPr="00507ADD" w14:paraId="6F3A2A23"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624E5FE6" w14:textId="77777777" w:rsidR="00A56074" w:rsidRPr="00507ADD" w:rsidRDefault="00A56074" w:rsidP="00301575">
            <w:r>
              <w:rPr>
                <w:rFonts w:hint="eastAsia"/>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73C1DCA2" w14:textId="69EE41FB" w:rsidR="00A56074" w:rsidRPr="00507ADD" w:rsidRDefault="00A56074" w:rsidP="00301575">
            <w:r>
              <w:rPr>
                <w:rFonts w:hint="eastAsia"/>
              </w:rPr>
              <w:t>进入管理员后台界面，可见左侧基础管理-</w:t>
            </w:r>
            <w:r w:rsidR="00DF2C2E">
              <w:rPr>
                <w:rFonts w:hint="eastAsia"/>
              </w:rPr>
              <w:t>课程</w:t>
            </w:r>
            <w:r>
              <w:rPr>
                <w:rFonts w:hint="eastAsia"/>
              </w:rPr>
              <w:t>管理</w:t>
            </w:r>
            <w:r w:rsidRPr="00507ADD">
              <w:rPr>
                <w:rFonts w:hint="eastAsia"/>
              </w:rPr>
              <w:t xml:space="preserve"> </w:t>
            </w:r>
          </w:p>
        </w:tc>
      </w:tr>
      <w:tr w:rsidR="00A56074" w14:paraId="2E46C29E"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256F6126" w14:textId="77777777" w:rsidR="00A56074" w:rsidRDefault="00A56074" w:rsidP="00301575">
            <w:r>
              <w:rPr>
                <w:rFonts w:hint="eastAsia"/>
              </w:rPr>
              <w:t>点击底部管理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3CEEBFF4" w14:textId="51D0BA77" w:rsidR="00A56074" w:rsidRDefault="00A56074" w:rsidP="00301575">
            <w:r>
              <w:rPr>
                <w:rFonts w:hint="eastAsia"/>
              </w:rPr>
              <w:t>右侧显示</w:t>
            </w:r>
            <w:r w:rsidR="00DF2C2E">
              <w:rPr>
                <w:rFonts w:hint="eastAsia"/>
              </w:rPr>
              <w:t>课程管理</w:t>
            </w:r>
            <w:r>
              <w:rPr>
                <w:rFonts w:hint="eastAsia"/>
              </w:rPr>
              <w:t>界面</w:t>
            </w:r>
          </w:p>
        </w:tc>
      </w:tr>
      <w:tr w:rsidR="00A56074" w14:paraId="503EE99A"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6BA4EC1B" w14:textId="5A5B0F77" w:rsidR="00A56074" w:rsidRDefault="00A56074" w:rsidP="00301575">
            <w:r>
              <w:rPr>
                <w:rFonts w:hint="eastAsia"/>
              </w:rPr>
              <w:t>不选择</w:t>
            </w:r>
            <w:r w:rsidR="00DF2C2E">
              <w:rPr>
                <w:rFonts w:hint="eastAsia"/>
              </w:rPr>
              <w:t>课程</w:t>
            </w:r>
            <w:r>
              <w:rPr>
                <w:rFonts w:hint="eastAsia"/>
              </w:rPr>
              <w:t>，点击下方删除按钮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102B74E" w14:textId="3B10B15E" w:rsidR="00A56074" w:rsidRDefault="00A56074" w:rsidP="00301575">
            <w:r>
              <w:rPr>
                <w:rFonts w:hint="eastAsia"/>
              </w:rPr>
              <w:t>提示请选择</w:t>
            </w:r>
            <w:r w:rsidR="00DF2C2E">
              <w:rPr>
                <w:rFonts w:hint="eastAsia"/>
              </w:rPr>
              <w:t>课程</w:t>
            </w:r>
          </w:p>
        </w:tc>
      </w:tr>
      <w:tr w:rsidR="00A56074" w14:paraId="45D732DC"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1894909D" w14:textId="10CD75D8" w:rsidR="00A56074" w:rsidRDefault="00A56074" w:rsidP="00301575">
            <w:r>
              <w:rPr>
                <w:rFonts w:hint="eastAsia"/>
              </w:rPr>
              <w:t>选择某些</w:t>
            </w:r>
            <w:r w:rsidR="00DF2C2E">
              <w:rPr>
                <w:rFonts w:hint="eastAsia"/>
              </w:rPr>
              <w:t>课程</w:t>
            </w:r>
            <w:r>
              <w:rPr>
                <w:rFonts w:hint="eastAsia"/>
              </w:rPr>
              <w:t>，点击下方删除</w:t>
            </w:r>
          </w:p>
        </w:tc>
        <w:tc>
          <w:tcPr>
            <w:tcW w:w="6141" w:type="dxa"/>
            <w:gridSpan w:val="2"/>
            <w:tcBorders>
              <w:top w:val="single" w:sz="4" w:space="0" w:color="000000"/>
              <w:left w:val="single" w:sz="4" w:space="0" w:color="000000"/>
              <w:bottom w:val="single" w:sz="4" w:space="0" w:color="000000"/>
              <w:right w:val="single" w:sz="4" w:space="0" w:color="000000"/>
            </w:tcBorders>
          </w:tcPr>
          <w:p w14:paraId="167C9E72" w14:textId="77777777" w:rsidR="00A56074" w:rsidRDefault="00A56074" w:rsidP="00301575">
            <w:r>
              <w:rPr>
                <w:rFonts w:hint="eastAsia"/>
              </w:rPr>
              <w:t>弹出删除确认窗口</w:t>
            </w:r>
          </w:p>
        </w:tc>
      </w:tr>
      <w:tr w:rsidR="00A56074" w14:paraId="54BBE0F3"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6BC70BA5" w14:textId="77777777" w:rsidR="00A56074" w:rsidRDefault="00A56074" w:rsidP="00301575">
            <w:r>
              <w:rPr>
                <w:rFonts w:hint="eastAsia"/>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4E169E18" w14:textId="2632DA25" w:rsidR="00A56074" w:rsidRDefault="00A56074" w:rsidP="00301575">
            <w:r>
              <w:rPr>
                <w:rFonts w:hint="eastAsia"/>
              </w:rPr>
              <w:t>被选择的</w:t>
            </w:r>
            <w:r w:rsidR="00DF2C2E">
              <w:rPr>
                <w:rFonts w:hint="eastAsia"/>
              </w:rPr>
              <w:t>课程</w:t>
            </w:r>
            <w:r>
              <w:rPr>
                <w:rFonts w:hint="eastAsia"/>
              </w:rPr>
              <w:t>从</w:t>
            </w:r>
            <w:r w:rsidR="00DF2C2E">
              <w:rPr>
                <w:rFonts w:hint="eastAsia"/>
              </w:rPr>
              <w:t>课程</w:t>
            </w:r>
            <w:r>
              <w:rPr>
                <w:rFonts w:hint="eastAsia"/>
              </w:rPr>
              <w:t>列表中消失</w:t>
            </w:r>
          </w:p>
        </w:tc>
      </w:tr>
      <w:tr w:rsidR="00A56074" w14:paraId="6248451A"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46B1A923" w14:textId="77777777" w:rsidR="00A56074" w:rsidRDefault="00A56074" w:rsidP="00301575">
            <w:r>
              <w:rPr>
                <w:rFonts w:hint="eastAsia"/>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28B27BE8" w14:textId="0448D0F0" w:rsidR="00A56074" w:rsidRDefault="00A56074" w:rsidP="00301575">
            <w:r>
              <w:rPr>
                <w:rFonts w:hint="eastAsia"/>
              </w:rPr>
              <w:t>窗口消失，被选择的</w:t>
            </w:r>
            <w:r w:rsidR="00DF2C2E">
              <w:rPr>
                <w:rFonts w:hint="eastAsia"/>
              </w:rPr>
              <w:t>课程</w:t>
            </w:r>
            <w:r>
              <w:rPr>
                <w:rFonts w:hint="eastAsia"/>
              </w:rPr>
              <w:t>仍然在列表中</w:t>
            </w:r>
          </w:p>
        </w:tc>
      </w:tr>
      <w:tr w:rsidR="00A56074" w14:paraId="617E6F82"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098FDDC6" w14:textId="5EAE8DD2" w:rsidR="00A56074" w:rsidRDefault="00A56074" w:rsidP="00301575">
            <w:r>
              <w:rPr>
                <w:rFonts w:hint="eastAsia"/>
              </w:rPr>
              <w:t>直接点击</w:t>
            </w:r>
            <w:r w:rsidR="00DF2C2E">
              <w:rPr>
                <w:rFonts w:hint="eastAsia"/>
              </w:rPr>
              <w:t>课程</w:t>
            </w:r>
            <w:r>
              <w:rPr>
                <w:rFonts w:hint="eastAsia"/>
              </w:rPr>
              <w:t>右侧垃圾桶</w:t>
            </w:r>
          </w:p>
        </w:tc>
        <w:tc>
          <w:tcPr>
            <w:tcW w:w="6141" w:type="dxa"/>
            <w:gridSpan w:val="2"/>
            <w:tcBorders>
              <w:top w:val="single" w:sz="4" w:space="0" w:color="000000"/>
              <w:left w:val="single" w:sz="4" w:space="0" w:color="000000"/>
              <w:bottom w:val="single" w:sz="4" w:space="0" w:color="000000"/>
              <w:right w:val="single" w:sz="4" w:space="0" w:color="000000"/>
            </w:tcBorders>
          </w:tcPr>
          <w:p w14:paraId="6F3BBAE9" w14:textId="77777777" w:rsidR="00A56074" w:rsidRDefault="00A56074" w:rsidP="00301575">
            <w:r>
              <w:rPr>
                <w:rFonts w:hint="eastAsia"/>
              </w:rPr>
              <w:t>弹出删除确认窗口</w:t>
            </w:r>
          </w:p>
        </w:tc>
      </w:tr>
      <w:tr w:rsidR="00A56074" w14:paraId="4540D9A3"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4A88B999" w14:textId="77777777" w:rsidR="00A56074" w:rsidRDefault="00A56074" w:rsidP="00301575">
            <w:r>
              <w:rPr>
                <w:rFonts w:hint="eastAsia"/>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7A450795" w14:textId="4B21AC60" w:rsidR="00A56074" w:rsidRDefault="00A56074" w:rsidP="00301575">
            <w:r>
              <w:rPr>
                <w:rFonts w:hint="eastAsia"/>
              </w:rPr>
              <w:t>被选择的</w:t>
            </w:r>
            <w:r w:rsidR="00DF2C2E">
              <w:rPr>
                <w:rFonts w:hint="eastAsia"/>
              </w:rPr>
              <w:t>课程</w:t>
            </w:r>
            <w:r>
              <w:rPr>
                <w:rFonts w:hint="eastAsia"/>
              </w:rPr>
              <w:t>从</w:t>
            </w:r>
            <w:r w:rsidR="00DF2C2E">
              <w:rPr>
                <w:rFonts w:hint="eastAsia"/>
              </w:rPr>
              <w:t>课程</w:t>
            </w:r>
            <w:r>
              <w:rPr>
                <w:rFonts w:hint="eastAsia"/>
              </w:rPr>
              <w:t>列表中消失</w:t>
            </w:r>
          </w:p>
        </w:tc>
      </w:tr>
      <w:tr w:rsidR="00A56074" w14:paraId="61999ABD"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63EA1B74" w14:textId="77777777" w:rsidR="00A56074" w:rsidRDefault="00A56074" w:rsidP="00301575">
            <w:r>
              <w:rPr>
                <w:rFonts w:hint="eastAsia"/>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272C17CB" w14:textId="0AEA159E" w:rsidR="00A56074" w:rsidRDefault="00A56074" w:rsidP="00301575">
            <w:r>
              <w:rPr>
                <w:rFonts w:hint="eastAsia"/>
              </w:rPr>
              <w:t>窗口消失，被选择的</w:t>
            </w:r>
            <w:r w:rsidR="00DF2C2E">
              <w:rPr>
                <w:rFonts w:hint="eastAsia"/>
              </w:rPr>
              <w:t>课程</w:t>
            </w:r>
            <w:r>
              <w:rPr>
                <w:rFonts w:hint="eastAsia"/>
              </w:rPr>
              <w:t>仍然在列表中</w:t>
            </w:r>
          </w:p>
        </w:tc>
      </w:tr>
    </w:tbl>
    <w:p w14:paraId="1D710255" w14:textId="51CA856B" w:rsidR="00DF2C2E" w:rsidRDefault="00DF2C2E" w:rsidP="00A56074"/>
    <w:p w14:paraId="616D3D00" w14:textId="77777777" w:rsidR="00DF2C2E" w:rsidRDefault="00DF2C2E">
      <w:r>
        <w:br w:type="page"/>
      </w:r>
    </w:p>
    <w:p w14:paraId="6AE44225" w14:textId="77777777" w:rsidR="00A56074" w:rsidRPr="00DF2C2E" w:rsidRDefault="00A56074" w:rsidP="00A56074"/>
    <w:p w14:paraId="0401DA8A" w14:textId="4CC68777" w:rsidR="001D5335" w:rsidRDefault="001D5335" w:rsidP="001D5335">
      <w:pPr>
        <w:pStyle w:val="a0"/>
      </w:pPr>
      <w:bookmarkStart w:id="1286" w:name="_Toc533356717"/>
      <w:r>
        <w:rPr>
          <w:rFonts w:hint="eastAsia"/>
        </w:rPr>
        <w:t>用户管理</w:t>
      </w:r>
      <w:bookmarkEnd w:id="1286"/>
    </w:p>
    <w:p w14:paraId="7747B379" w14:textId="3E472247" w:rsidR="001D5335" w:rsidRDefault="001D5335" w:rsidP="001D5335">
      <w:pPr>
        <w:pStyle w:val="a1"/>
      </w:pPr>
      <w:bookmarkStart w:id="1287" w:name="_Toc533356718"/>
      <w:r>
        <w:rPr>
          <w:rFonts w:hint="eastAsia"/>
        </w:rPr>
        <w:t>用户基础管理</w:t>
      </w:r>
      <w:bookmarkEnd w:id="1287"/>
    </w:p>
    <w:p w14:paraId="49FAD888" w14:textId="1BBEBEDD" w:rsidR="001D5335" w:rsidRDefault="001D5335" w:rsidP="001D5335">
      <w:pPr>
        <w:pStyle w:val="a2"/>
      </w:pPr>
      <w:r>
        <w:rPr>
          <w:rFonts w:hint="eastAsia"/>
        </w:rPr>
        <w:t>浏览被举报次数</w:t>
      </w:r>
    </w:p>
    <w:tbl>
      <w:tblPr>
        <w:tblStyle w:val="14"/>
        <w:tblW w:w="8296" w:type="dxa"/>
        <w:tblLook w:val="04A0" w:firstRow="1" w:lastRow="0" w:firstColumn="1" w:lastColumn="0" w:noHBand="0" w:noVBand="1"/>
      </w:tblPr>
      <w:tblGrid>
        <w:gridCol w:w="2155"/>
        <w:gridCol w:w="1993"/>
        <w:gridCol w:w="4148"/>
      </w:tblGrid>
      <w:tr w:rsidR="00DF2C2E" w:rsidRPr="00B45E5B" w14:paraId="4F005B8D" w14:textId="77777777" w:rsidTr="00301575">
        <w:tc>
          <w:tcPr>
            <w:tcW w:w="4148" w:type="dxa"/>
            <w:gridSpan w:val="2"/>
            <w:tcBorders>
              <w:top w:val="single" w:sz="4" w:space="0" w:color="000000"/>
              <w:left w:val="single" w:sz="4" w:space="0" w:color="000000"/>
              <w:bottom w:val="single" w:sz="4" w:space="0" w:color="000000"/>
              <w:right w:val="single" w:sz="4" w:space="0" w:color="000000"/>
            </w:tcBorders>
            <w:hideMark/>
          </w:tcPr>
          <w:p w14:paraId="35CD27BA" w14:textId="77777777" w:rsidR="00DF2C2E" w:rsidRPr="00B45E5B" w:rsidRDefault="00DF2C2E" w:rsidP="00301575">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A79D580" w14:textId="77777777" w:rsidR="00DF2C2E" w:rsidRPr="00B45E5B" w:rsidRDefault="00DF2C2E" w:rsidP="00301575">
            <w:r>
              <w:rPr>
                <w:rFonts w:hint="eastAsia"/>
              </w:rPr>
              <w:t>TC</w:t>
            </w:r>
            <w:r>
              <w:t>-A-</w:t>
            </w:r>
          </w:p>
        </w:tc>
      </w:tr>
      <w:tr w:rsidR="00DF2C2E" w14:paraId="3B569CFE"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5BC51812" w14:textId="77777777" w:rsidR="00DF2C2E" w:rsidRPr="00B45E5B" w:rsidRDefault="00DF2C2E" w:rsidP="00301575">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339614D" w14:textId="32312CDD" w:rsidR="00DF2C2E" w:rsidRDefault="00DF2C2E" w:rsidP="00301575">
            <w:r w:rsidRPr="00DF2C2E">
              <w:t>浏览被举报次数</w:t>
            </w:r>
          </w:p>
        </w:tc>
      </w:tr>
      <w:tr w:rsidR="00DF2C2E" w14:paraId="4FBCE552"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04D183D5" w14:textId="77777777" w:rsidR="00DF2C2E" w:rsidRDefault="00DF2C2E" w:rsidP="00301575">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4BB47C2" w14:textId="07CCBD89" w:rsidR="00DF2C2E" w:rsidRDefault="00DF2C2E" w:rsidP="00301575">
            <w:r w:rsidRPr="00DF2C2E">
              <w:t>浏览被举报次数</w:t>
            </w:r>
          </w:p>
        </w:tc>
      </w:tr>
      <w:tr w:rsidR="00DF2C2E" w14:paraId="0F25DE93" w14:textId="77777777" w:rsidTr="00301575">
        <w:tc>
          <w:tcPr>
            <w:tcW w:w="4148" w:type="dxa"/>
            <w:gridSpan w:val="2"/>
            <w:tcBorders>
              <w:top w:val="single" w:sz="4" w:space="0" w:color="000000"/>
              <w:left w:val="single" w:sz="4" w:space="0" w:color="000000"/>
              <w:bottom w:val="single" w:sz="4" w:space="0" w:color="000000"/>
              <w:right w:val="single" w:sz="4" w:space="0" w:color="000000"/>
            </w:tcBorders>
            <w:hideMark/>
          </w:tcPr>
          <w:p w14:paraId="1CB660C5" w14:textId="77777777" w:rsidR="00DF2C2E" w:rsidRPr="00B45E5B" w:rsidRDefault="00DF2C2E" w:rsidP="00301575">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BAB2136" w14:textId="77777777" w:rsidR="00DF2C2E" w:rsidRDefault="00DF2C2E" w:rsidP="00301575">
            <w:r>
              <w:rPr>
                <w:rFonts w:hint="eastAsia"/>
              </w:rPr>
              <w:t>管理员</w:t>
            </w:r>
          </w:p>
        </w:tc>
      </w:tr>
      <w:tr w:rsidR="00DF2C2E" w14:paraId="0F72E0E7"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3AD86B98" w14:textId="77777777" w:rsidR="00DF2C2E" w:rsidRPr="00B45E5B" w:rsidRDefault="00DF2C2E" w:rsidP="00301575">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BA476EB" w14:textId="77777777" w:rsidR="00DF2C2E" w:rsidRDefault="00DF2C2E" w:rsidP="00301575">
            <w:r>
              <w:rPr>
                <w:rFonts w:hint="eastAsia"/>
              </w:rPr>
              <w:t>黑盒测试</w:t>
            </w:r>
          </w:p>
        </w:tc>
      </w:tr>
      <w:tr w:rsidR="00DF2C2E" w14:paraId="29E040EE"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452AB4FE" w14:textId="77777777" w:rsidR="00DF2C2E" w:rsidRDefault="00DF2C2E" w:rsidP="00301575">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26E3B29" w14:textId="77777777" w:rsidR="00DF2C2E" w:rsidRDefault="00DF2C2E" w:rsidP="00301575">
            <w:r>
              <w:rPr>
                <w:rFonts w:hint="eastAsia"/>
              </w:rPr>
              <w:t>登录后台</w:t>
            </w:r>
          </w:p>
        </w:tc>
      </w:tr>
      <w:tr w:rsidR="00DF2C2E" w14:paraId="0AFAE705"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1B27A44F" w14:textId="77777777" w:rsidR="00DF2C2E" w:rsidRDefault="00DF2C2E" w:rsidP="00301575">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AD726DE" w14:textId="300A1282" w:rsidR="00DF2C2E" w:rsidRDefault="00DF2C2E" w:rsidP="00301575">
            <w:r>
              <w:rPr>
                <w:rFonts w:hint="eastAsia"/>
              </w:rPr>
              <w:t>管理员查看所有用户的被举报次数</w:t>
            </w:r>
          </w:p>
        </w:tc>
      </w:tr>
      <w:tr w:rsidR="00DF2C2E" w:rsidRPr="00B45E5B" w14:paraId="6C19A33D" w14:textId="77777777" w:rsidTr="00301575">
        <w:tc>
          <w:tcPr>
            <w:tcW w:w="4148" w:type="dxa"/>
            <w:gridSpan w:val="2"/>
            <w:tcBorders>
              <w:top w:val="single" w:sz="4" w:space="0" w:color="000000"/>
              <w:left w:val="single" w:sz="4" w:space="0" w:color="000000"/>
              <w:bottom w:val="single" w:sz="4" w:space="0" w:color="000000"/>
              <w:right w:val="single" w:sz="4" w:space="0" w:color="000000"/>
            </w:tcBorders>
            <w:hideMark/>
          </w:tcPr>
          <w:p w14:paraId="567D7286" w14:textId="77777777" w:rsidR="00DF2C2E" w:rsidRPr="00B45E5B" w:rsidRDefault="00DF2C2E" w:rsidP="00301575">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59F5200" w14:textId="68F804B0" w:rsidR="00DF2C2E" w:rsidRPr="00B45E5B" w:rsidRDefault="00DF2C2E" w:rsidP="00301575">
            <w:r>
              <w:rPr>
                <w:rFonts w:hint="eastAsia"/>
              </w:rPr>
              <w:t>测试管理员是否能正常查看所有用户的被举报次数</w:t>
            </w:r>
          </w:p>
        </w:tc>
      </w:tr>
      <w:tr w:rsidR="00DF2C2E" w:rsidRPr="00507ADD" w14:paraId="7BF31046" w14:textId="77777777" w:rsidTr="00301575">
        <w:trPr>
          <w:trHeight w:val="1445"/>
        </w:trPr>
        <w:tc>
          <w:tcPr>
            <w:tcW w:w="8296" w:type="dxa"/>
            <w:gridSpan w:val="3"/>
            <w:tcBorders>
              <w:top w:val="single" w:sz="4" w:space="0" w:color="000000"/>
              <w:left w:val="single" w:sz="4" w:space="0" w:color="000000"/>
              <w:right w:val="single" w:sz="4" w:space="0" w:color="000000"/>
            </w:tcBorders>
            <w:hideMark/>
          </w:tcPr>
          <w:p w14:paraId="2E9841D0" w14:textId="77777777" w:rsidR="00DF2C2E" w:rsidRPr="00507ADD" w:rsidRDefault="00DF2C2E" w:rsidP="00301575">
            <w:r w:rsidRPr="00507ADD">
              <w:rPr>
                <w:rFonts w:hint="eastAsia"/>
              </w:rPr>
              <w:t>初始条件和背景：</w:t>
            </w:r>
          </w:p>
          <w:p w14:paraId="22219CB6" w14:textId="77777777" w:rsidR="00DF2C2E" w:rsidRDefault="00DF2C2E" w:rsidP="00301575">
            <w:r w:rsidRPr="00B45E5B">
              <w:rPr>
                <w:rFonts w:hint="eastAsia"/>
              </w:rPr>
              <w:t>系统</w:t>
            </w:r>
            <w:r>
              <w:rPr>
                <w:rFonts w:hint="eastAsia"/>
              </w:rPr>
              <w:t>：PC端</w:t>
            </w:r>
          </w:p>
          <w:p w14:paraId="7E85A4EA" w14:textId="77777777" w:rsidR="00DF2C2E" w:rsidRPr="00507ADD" w:rsidRDefault="00DF2C2E" w:rsidP="00301575">
            <w:r>
              <w:rPr>
                <w:rFonts w:hint="eastAsia"/>
              </w:rPr>
              <w:t>浏览器：C</w:t>
            </w:r>
            <w:r>
              <w:t>hrome</w:t>
            </w:r>
          </w:p>
          <w:p w14:paraId="6814AB0D" w14:textId="77777777" w:rsidR="00DF2C2E" w:rsidRPr="00507ADD" w:rsidRDefault="00DF2C2E" w:rsidP="00301575">
            <w:r w:rsidRPr="00507ADD">
              <w:rPr>
                <w:rFonts w:hint="eastAsia"/>
              </w:rPr>
              <w:t>注释</w:t>
            </w:r>
            <w:r>
              <w:rPr>
                <w:rFonts w:hint="eastAsia"/>
              </w:rPr>
              <w:t>：无</w:t>
            </w:r>
          </w:p>
        </w:tc>
      </w:tr>
      <w:tr w:rsidR="00DF2C2E" w:rsidRPr="00507ADD" w14:paraId="41B5D8C5"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6C4459E" w14:textId="77777777" w:rsidR="00DF2C2E" w:rsidRPr="00507ADD" w:rsidRDefault="00DF2C2E" w:rsidP="00301575">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2AF7F5D" w14:textId="77777777" w:rsidR="00DF2C2E" w:rsidRPr="00507ADD" w:rsidRDefault="00DF2C2E" w:rsidP="00301575">
            <w:r w:rsidRPr="00507ADD">
              <w:rPr>
                <w:rFonts w:hint="eastAsia"/>
              </w:rPr>
              <w:t>预期结果</w:t>
            </w:r>
          </w:p>
        </w:tc>
      </w:tr>
      <w:tr w:rsidR="00DF2C2E" w:rsidRPr="00507ADD" w14:paraId="5D78D4FE"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7849CA11" w14:textId="77777777" w:rsidR="00DF2C2E" w:rsidRPr="00507ADD" w:rsidRDefault="00DF2C2E" w:rsidP="00301575">
            <w:r>
              <w:rPr>
                <w:rFonts w:hint="eastAsia"/>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41D9D979" w14:textId="0A4B0CC7" w:rsidR="00DF2C2E" w:rsidRPr="00507ADD" w:rsidRDefault="00DF2C2E" w:rsidP="00301575">
            <w:r>
              <w:rPr>
                <w:rFonts w:hint="eastAsia"/>
              </w:rPr>
              <w:t>进入管理员后台界面，可见左侧用户管理-用户基础管理</w:t>
            </w:r>
          </w:p>
        </w:tc>
      </w:tr>
      <w:tr w:rsidR="00DF2C2E" w:rsidRPr="00507ADD" w14:paraId="2658FAE9"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1ED5FDEF" w14:textId="28F7FAA5" w:rsidR="00DF2C2E" w:rsidRDefault="00DF2C2E" w:rsidP="00301575">
            <w:r>
              <w:rPr>
                <w:rFonts w:hint="eastAsia"/>
              </w:rPr>
              <w:t>点击用户基础管理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127B7C37" w14:textId="06118683" w:rsidR="00DF2C2E" w:rsidRDefault="00DF2C2E" w:rsidP="00301575">
            <w:r>
              <w:rPr>
                <w:rFonts w:hint="eastAsia"/>
              </w:rPr>
              <w:t>右侧界面变为用户基础管理，包括真实姓名、证件号、被举报次数</w:t>
            </w:r>
          </w:p>
        </w:tc>
      </w:tr>
      <w:tr w:rsidR="00DF2C2E" w:rsidRPr="00507ADD" w14:paraId="3A9F5FCD"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52A8E24B" w14:textId="6F927962" w:rsidR="00DF2C2E" w:rsidRDefault="00DF2C2E" w:rsidP="00301575">
            <w:r>
              <w:rPr>
                <w:rFonts w:hint="eastAsia"/>
              </w:rPr>
              <w:t>查看被举报次数</w:t>
            </w:r>
          </w:p>
        </w:tc>
        <w:tc>
          <w:tcPr>
            <w:tcW w:w="6141" w:type="dxa"/>
            <w:gridSpan w:val="2"/>
            <w:tcBorders>
              <w:top w:val="single" w:sz="4" w:space="0" w:color="000000"/>
              <w:left w:val="single" w:sz="4" w:space="0" w:color="000000"/>
              <w:bottom w:val="single" w:sz="4" w:space="0" w:color="000000"/>
              <w:right w:val="single" w:sz="4" w:space="0" w:color="000000"/>
            </w:tcBorders>
          </w:tcPr>
          <w:p w14:paraId="33FE3761" w14:textId="13AFC0C1" w:rsidR="00DF2C2E" w:rsidRDefault="00DF2C2E" w:rsidP="00301575">
            <w:r>
              <w:rPr>
                <w:rFonts w:hint="eastAsia"/>
              </w:rPr>
              <w:t>被举报次数为一个非负整数</w:t>
            </w:r>
          </w:p>
        </w:tc>
      </w:tr>
    </w:tbl>
    <w:p w14:paraId="7FACF7AD" w14:textId="62A16B0A" w:rsidR="00DF2C2E" w:rsidRDefault="00DF2C2E" w:rsidP="00DF2C2E"/>
    <w:p w14:paraId="659455EB" w14:textId="77777777" w:rsidR="00DF2C2E" w:rsidRDefault="00DF2C2E">
      <w:r>
        <w:br w:type="page"/>
      </w:r>
    </w:p>
    <w:p w14:paraId="5D99716E" w14:textId="77777777" w:rsidR="00DF2C2E" w:rsidRPr="00DF2C2E" w:rsidRDefault="00DF2C2E" w:rsidP="00DF2C2E"/>
    <w:p w14:paraId="0B8A5B1D" w14:textId="6E484683" w:rsidR="001D5335" w:rsidRDefault="001D5335" w:rsidP="001D5335">
      <w:pPr>
        <w:pStyle w:val="a2"/>
      </w:pPr>
      <w:r>
        <w:rPr>
          <w:rFonts w:hint="eastAsia"/>
        </w:rPr>
        <w:t>加入黑名单</w:t>
      </w:r>
    </w:p>
    <w:tbl>
      <w:tblPr>
        <w:tblStyle w:val="14"/>
        <w:tblW w:w="8296" w:type="dxa"/>
        <w:tblLook w:val="04A0" w:firstRow="1" w:lastRow="0" w:firstColumn="1" w:lastColumn="0" w:noHBand="0" w:noVBand="1"/>
      </w:tblPr>
      <w:tblGrid>
        <w:gridCol w:w="2155"/>
        <w:gridCol w:w="1993"/>
        <w:gridCol w:w="4148"/>
      </w:tblGrid>
      <w:tr w:rsidR="00DF2C2E" w:rsidRPr="00B45E5B" w14:paraId="1CDDCC13" w14:textId="77777777" w:rsidTr="00301575">
        <w:tc>
          <w:tcPr>
            <w:tcW w:w="4148" w:type="dxa"/>
            <w:gridSpan w:val="2"/>
            <w:tcBorders>
              <w:top w:val="single" w:sz="4" w:space="0" w:color="000000"/>
              <w:left w:val="single" w:sz="4" w:space="0" w:color="000000"/>
              <w:bottom w:val="single" w:sz="4" w:space="0" w:color="000000"/>
              <w:right w:val="single" w:sz="4" w:space="0" w:color="000000"/>
            </w:tcBorders>
            <w:hideMark/>
          </w:tcPr>
          <w:p w14:paraId="5209B0DA" w14:textId="77777777" w:rsidR="00DF2C2E" w:rsidRPr="00B45E5B" w:rsidRDefault="00DF2C2E" w:rsidP="00301575">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8D274F5" w14:textId="77777777" w:rsidR="00DF2C2E" w:rsidRPr="00B45E5B" w:rsidRDefault="00DF2C2E" w:rsidP="00301575">
            <w:r>
              <w:rPr>
                <w:rFonts w:hint="eastAsia"/>
              </w:rPr>
              <w:t>TC</w:t>
            </w:r>
            <w:r>
              <w:t>-A-</w:t>
            </w:r>
          </w:p>
        </w:tc>
      </w:tr>
      <w:tr w:rsidR="00DF2C2E" w14:paraId="483BA2AD"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03EAAC0E" w14:textId="77777777" w:rsidR="00DF2C2E" w:rsidRPr="00B45E5B" w:rsidRDefault="00DF2C2E" w:rsidP="00301575">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CD73C92" w14:textId="5CD8C9C6" w:rsidR="00DF2C2E" w:rsidRDefault="00DF2C2E" w:rsidP="00301575">
            <w:r>
              <w:rPr>
                <w:rFonts w:hint="eastAsia"/>
              </w:rPr>
              <w:t>加入黑名单</w:t>
            </w:r>
          </w:p>
        </w:tc>
      </w:tr>
      <w:tr w:rsidR="00DF2C2E" w14:paraId="3FC1E139"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32DCA76E" w14:textId="77777777" w:rsidR="00DF2C2E" w:rsidRDefault="00DF2C2E" w:rsidP="00301575">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61005F8" w14:textId="2C90E9B6" w:rsidR="00DF2C2E" w:rsidRDefault="00DF2C2E" w:rsidP="00301575">
            <w:r>
              <w:rPr>
                <w:rFonts w:hint="eastAsia"/>
              </w:rPr>
              <w:t>加入黑名单</w:t>
            </w:r>
          </w:p>
        </w:tc>
      </w:tr>
      <w:tr w:rsidR="00DF2C2E" w14:paraId="55317D85" w14:textId="77777777" w:rsidTr="00301575">
        <w:tc>
          <w:tcPr>
            <w:tcW w:w="4148" w:type="dxa"/>
            <w:gridSpan w:val="2"/>
            <w:tcBorders>
              <w:top w:val="single" w:sz="4" w:space="0" w:color="000000"/>
              <w:left w:val="single" w:sz="4" w:space="0" w:color="000000"/>
              <w:bottom w:val="single" w:sz="4" w:space="0" w:color="000000"/>
              <w:right w:val="single" w:sz="4" w:space="0" w:color="000000"/>
            </w:tcBorders>
            <w:hideMark/>
          </w:tcPr>
          <w:p w14:paraId="0BEA114A" w14:textId="77777777" w:rsidR="00DF2C2E" w:rsidRPr="00B45E5B" w:rsidRDefault="00DF2C2E" w:rsidP="00301575">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DA60599" w14:textId="77777777" w:rsidR="00DF2C2E" w:rsidRDefault="00DF2C2E" w:rsidP="00301575">
            <w:r>
              <w:rPr>
                <w:rFonts w:hint="eastAsia"/>
              </w:rPr>
              <w:t>管理员</w:t>
            </w:r>
          </w:p>
        </w:tc>
      </w:tr>
      <w:tr w:rsidR="00DF2C2E" w14:paraId="50391CEA"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66A94755" w14:textId="77777777" w:rsidR="00DF2C2E" w:rsidRPr="00B45E5B" w:rsidRDefault="00DF2C2E" w:rsidP="00301575">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72276ED" w14:textId="77777777" w:rsidR="00DF2C2E" w:rsidRDefault="00DF2C2E" w:rsidP="00301575">
            <w:r>
              <w:rPr>
                <w:rFonts w:hint="eastAsia"/>
              </w:rPr>
              <w:t>黑盒测试</w:t>
            </w:r>
          </w:p>
        </w:tc>
      </w:tr>
      <w:tr w:rsidR="00DF2C2E" w14:paraId="6F853357"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3A172D67" w14:textId="77777777" w:rsidR="00DF2C2E" w:rsidRDefault="00DF2C2E" w:rsidP="00301575">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6358D94" w14:textId="77777777" w:rsidR="00DF2C2E" w:rsidRDefault="00DF2C2E" w:rsidP="00301575">
            <w:r>
              <w:rPr>
                <w:rFonts w:hint="eastAsia"/>
              </w:rPr>
              <w:t>登录后台</w:t>
            </w:r>
          </w:p>
        </w:tc>
      </w:tr>
      <w:tr w:rsidR="00DF2C2E" w14:paraId="5A41029B"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640F82DF" w14:textId="77777777" w:rsidR="00DF2C2E" w:rsidRDefault="00DF2C2E" w:rsidP="00301575">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21C7F00" w14:textId="58DD7ADF" w:rsidR="00DF2C2E" w:rsidRDefault="00DF2C2E" w:rsidP="00301575">
            <w:r>
              <w:rPr>
                <w:rFonts w:hint="eastAsia"/>
              </w:rPr>
              <w:t>管理员要把某些用户加入黑名单</w:t>
            </w:r>
          </w:p>
        </w:tc>
      </w:tr>
      <w:tr w:rsidR="00DF2C2E" w:rsidRPr="00B45E5B" w14:paraId="56234369" w14:textId="77777777" w:rsidTr="00301575">
        <w:tc>
          <w:tcPr>
            <w:tcW w:w="4148" w:type="dxa"/>
            <w:gridSpan w:val="2"/>
            <w:tcBorders>
              <w:top w:val="single" w:sz="4" w:space="0" w:color="000000"/>
              <w:left w:val="single" w:sz="4" w:space="0" w:color="000000"/>
              <w:bottom w:val="single" w:sz="4" w:space="0" w:color="000000"/>
              <w:right w:val="single" w:sz="4" w:space="0" w:color="000000"/>
            </w:tcBorders>
            <w:hideMark/>
          </w:tcPr>
          <w:p w14:paraId="0B0DEBD3" w14:textId="77777777" w:rsidR="00DF2C2E" w:rsidRPr="00B45E5B" w:rsidRDefault="00DF2C2E" w:rsidP="00301575">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01CA644" w14:textId="5E38190C" w:rsidR="00DF2C2E" w:rsidRPr="00B45E5B" w:rsidRDefault="00DF2C2E" w:rsidP="00301575">
            <w:r>
              <w:rPr>
                <w:rFonts w:hint="eastAsia"/>
              </w:rPr>
              <w:t>测试管理员是否能正常把用户加入黑名单</w:t>
            </w:r>
          </w:p>
        </w:tc>
      </w:tr>
      <w:tr w:rsidR="00DF2C2E" w:rsidRPr="00507ADD" w14:paraId="49EF4E26" w14:textId="77777777" w:rsidTr="00301575">
        <w:trPr>
          <w:trHeight w:val="1445"/>
        </w:trPr>
        <w:tc>
          <w:tcPr>
            <w:tcW w:w="8296" w:type="dxa"/>
            <w:gridSpan w:val="3"/>
            <w:tcBorders>
              <w:top w:val="single" w:sz="4" w:space="0" w:color="000000"/>
              <w:left w:val="single" w:sz="4" w:space="0" w:color="000000"/>
              <w:right w:val="single" w:sz="4" w:space="0" w:color="000000"/>
            </w:tcBorders>
            <w:hideMark/>
          </w:tcPr>
          <w:p w14:paraId="21DE02A4" w14:textId="77777777" w:rsidR="00DF2C2E" w:rsidRPr="00507ADD" w:rsidRDefault="00DF2C2E" w:rsidP="00301575">
            <w:r w:rsidRPr="00507ADD">
              <w:rPr>
                <w:rFonts w:hint="eastAsia"/>
              </w:rPr>
              <w:t>初始条件和背景：</w:t>
            </w:r>
          </w:p>
          <w:p w14:paraId="5D180BD8" w14:textId="77777777" w:rsidR="00DF2C2E" w:rsidRDefault="00DF2C2E" w:rsidP="00301575">
            <w:r w:rsidRPr="00B45E5B">
              <w:rPr>
                <w:rFonts w:hint="eastAsia"/>
              </w:rPr>
              <w:t>系统</w:t>
            </w:r>
            <w:r>
              <w:rPr>
                <w:rFonts w:hint="eastAsia"/>
              </w:rPr>
              <w:t>：PC端</w:t>
            </w:r>
          </w:p>
          <w:p w14:paraId="7E8B3522" w14:textId="77777777" w:rsidR="00DF2C2E" w:rsidRPr="00507ADD" w:rsidRDefault="00DF2C2E" w:rsidP="00301575">
            <w:r>
              <w:rPr>
                <w:rFonts w:hint="eastAsia"/>
              </w:rPr>
              <w:t>浏览器：C</w:t>
            </w:r>
            <w:r>
              <w:t>hrome</w:t>
            </w:r>
          </w:p>
          <w:p w14:paraId="3D82471F" w14:textId="77777777" w:rsidR="00DF2C2E" w:rsidRPr="00507ADD" w:rsidRDefault="00DF2C2E" w:rsidP="00301575">
            <w:r w:rsidRPr="00507ADD">
              <w:rPr>
                <w:rFonts w:hint="eastAsia"/>
              </w:rPr>
              <w:t>注释</w:t>
            </w:r>
            <w:r>
              <w:rPr>
                <w:rFonts w:hint="eastAsia"/>
              </w:rPr>
              <w:t>：无</w:t>
            </w:r>
          </w:p>
        </w:tc>
      </w:tr>
      <w:tr w:rsidR="00DF2C2E" w:rsidRPr="00507ADD" w14:paraId="3744E922"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C95D221" w14:textId="77777777" w:rsidR="00DF2C2E" w:rsidRPr="00507ADD" w:rsidRDefault="00DF2C2E" w:rsidP="00301575">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AAB4363" w14:textId="77777777" w:rsidR="00DF2C2E" w:rsidRPr="00507ADD" w:rsidRDefault="00DF2C2E" w:rsidP="00301575">
            <w:r w:rsidRPr="00507ADD">
              <w:rPr>
                <w:rFonts w:hint="eastAsia"/>
              </w:rPr>
              <w:t>预期结果</w:t>
            </w:r>
          </w:p>
        </w:tc>
      </w:tr>
      <w:tr w:rsidR="00DF2C2E" w:rsidRPr="00507ADD" w14:paraId="01953D55"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69B091B8" w14:textId="77777777" w:rsidR="00DF2C2E" w:rsidRPr="00507ADD" w:rsidRDefault="00DF2C2E" w:rsidP="00301575">
            <w:r>
              <w:rPr>
                <w:rFonts w:hint="eastAsia"/>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35D32DEA" w14:textId="77777777" w:rsidR="00DF2C2E" w:rsidRPr="00507ADD" w:rsidRDefault="00DF2C2E" w:rsidP="00301575">
            <w:r>
              <w:rPr>
                <w:rFonts w:hint="eastAsia"/>
              </w:rPr>
              <w:t>进入管理员后台界面，可见左侧用户管理-用户基础管理</w:t>
            </w:r>
          </w:p>
        </w:tc>
      </w:tr>
      <w:tr w:rsidR="00DF2C2E" w14:paraId="7404E0A9"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555E98C1" w14:textId="77777777" w:rsidR="00DF2C2E" w:rsidRDefault="00DF2C2E" w:rsidP="00301575">
            <w:r>
              <w:rPr>
                <w:rFonts w:hint="eastAsia"/>
              </w:rPr>
              <w:t>点击用户基础管理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29170AC5" w14:textId="77777777" w:rsidR="00DF2C2E" w:rsidRDefault="00DF2C2E" w:rsidP="00301575">
            <w:r>
              <w:rPr>
                <w:rFonts w:hint="eastAsia"/>
              </w:rPr>
              <w:t>右侧界面变为用户基础管理，包括真实姓名、证件号、被举报次数</w:t>
            </w:r>
          </w:p>
        </w:tc>
      </w:tr>
      <w:tr w:rsidR="00DF2C2E" w14:paraId="6AD579F7"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7A2B9CF7" w14:textId="1642D75D" w:rsidR="00DF2C2E" w:rsidRDefault="00DF2C2E" w:rsidP="00301575">
            <w:r>
              <w:rPr>
                <w:rFonts w:hint="eastAsia"/>
              </w:rPr>
              <w:t>不选择用户，点击加入黑名单</w:t>
            </w:r>
          </w:p>
        </w:tc>
        <w:tc>
          <w:tcPr>
            <w:tcW w:w="6141" w:type="dxa"/>
            <w:gridSpan w:val="2"/>
            <w:tcBorders>
              <w:top w:val="single" w:sz="4" w:space="0" w:color="000000"/>
              <w:left w:val="single" w:sz="4" w:space="0" w:color="000000"/>
              <w:bottom w:val="single" w:sz="4" w:space="0" w:color="000000"/>
              <w:right w:val="single" w:sz="4" w:space="0" w:color="000000"/>
            </w:tcBorders>
          </w:tcPr>
          <w:p w14:paraId="7631AD62" w14:textId="43BE7D4C" w:rsidR="00DF2C2E" w:rsidRDefault="00DF2C2E" w:rsidP="00301575">
            <w:r>
              <w:rPr>
                <w:rFonts w:hint="eastAsia"/>
              </w:rPr>
              <w:t>提示请选择用户</w:t>
            </w:r>
          </w:p>
        </w:tc>
      </w:tr>
      <w:tr w:rsidR="00DF2C2E" w14:paraId="7CD410D6"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75838EEC" w14:textId="5AF0150E" w:rsidR="00DF2C2E" w:rsidRDefault="00DF2C2E" w:rsidP="00301575">
            <w:r>
              <w:rPr>
                <w:rFonts w:hint="eastAsia"/>
              </w:rPr>
              <w:t>选择一些用户，点击拉入黑名单</w:t>
            </w:r>
          </w:p>
        </w:tc>
        <w:tc>
          <w:tcPr>
            <w:tcW w:w="6141" w:type="dxa"/>
            <w:gridSpan w:val="2"/>
            <w:tcBorders>
              <w:top w:val="single" w:sz="4" w:space="0" w:color="000000"/>
              <w:left w:val="single" w:sz="4" w:space="0" w:color="000000"/>
              <w:bottom w:val="single" w:sz="4" w:space="0" w:color="000000"/>
              <w:right w:val="single" w:sz="4" w:space="0" w:color="000000"/>
            </w:tcBorders>
          </w:tcPr>
          <w:p w14:paraId="530EE0D4" w14:textId="3F6DFEB3" w:rsidR="00DF2C2E" w:rsidRPr="00DF2C2E" w:rsidRDefault="00DF2C2E" w:rsidP="00301575">
            <w:r>
              <w:rPr>
                <w:rFonts w:hint="eastAsia"/>
              </w:rPr>
              <w:t>弹出黑名单确认弹窗</w:t>
            </w:r>
          </w:p>
        </w:tc>
      </w:tr>
      <w:tr w:rsidR="00DF2C2E" w14:paraId="1873AF0D"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58F61FCB" w14:textId="35387453" w:rsidR="00DF2C2E" w:rsidRDefault="00DF2C2E" w:rsidP="00301575">
            <w:r>
              <w:rPr>
                <w:rFonts w:hint="eastAsia"/>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752E9E16" w14:textId="17EC5BA2" w:rsidR="00DF2C2E" w:rsidRDefault="00EE7206" w:rsidP="00301575">
            <w:r>
              <w:rPr>
                <w:rFonts w:hint="eastAsia"/>
              </w:rPr>
              <w:t>弹窗消失，用户未被拉入黑名单</w:t>
            </w:r>
          </w:p>
        </w:tc>
      </w:tr>
      <w:tr w:rsidR="00EE7206" w14:paraId="4F383FEE"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7A8F0460" w14:textId="50F74255" w:rsidR="00EE7206" w:rsidRDefault="00EE7206" w:rsidP="00EE7206">
            <w:r>
              <w:rPr>
                <w:rFonts w:hint="eastAsia"/>
              </w:rPr>
              <w:t>选择一些用户，点击拉入黑名单</w:t>
            </w:r>
          </w:p>
        </w:tc>
        <w:tc>
          <w:tcPr>
            <w:tcW w:w="6141" w:type="dxa"/>
            <w:gridSpan w:val="2"/>
            <w:tcBorders>
              <w:top w:val="single" w:sz="4" w:space="0" w:color="000000"/>
              <w:left w:val="single" w:sz="4" w:space="0" w:color="000000"/>
              <w:bottom w:val="single" w:sz="4" w:space="0" w:color="000000"/>
              <w:right w:val="single" w:sz="4" w:space="0" w:color="000000"/>
            </w:tcBorders>
          </w:tcPr>
          <w:p w14:paraId="5BA7CB89" w14:textId="38B892BE" w:rsidR="00EE7206" w:rsidRDefault="00EE7206" w:rsidP="00EE7206">
            <w:r>
              <w:rPr>
                <w:rFonts w:hint="eastAsia"/>
              </w:rPr>
              <w:t>弹出黑名单确认弹窗</w:t>
            </w:r>
          </w:p>
        </w:tc>
      </w:tr>
      <w:tr w:rsidR="00EE7206" w14:paraId="02FC638A"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209AB29F" w14:textId="3854BB0C" w:rsidR="00EE7206" w:rsidRDefault="00EE7206" w:rsidP="00EE7206">
            <w:r>
              <w:rPr>
                <w:rFonts w:hint="eastAsia"/>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69C3435E" w14:textId="7B751D6C" w:rsidR="00EE7206" w:rsidRDefault="00EE7206" w:rsidP="00EE7206">
            <w:r>
              <w:rPr>
                <w:rFonts w:hint="eastAsia"/>
              </w:rPr>
              <w:t>弹窗消失，用户被拉入黑名单</w:t>
            </w:r>
          </w:p>
        </w:tc>
      </w:tr>
      <w:tr w:rsidR="00EE7206" w14:paraId="70E9E489"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239DB11E" w14:textId="689CD790" w:rsidR="00EE7206" w:rsidRDefault="00EE7206" w:rsidP="00EE7206">
            <w:r>
              <w:rPr>
                <w:rFonts w:hint="eastAsia"/>
              </w:rPr>
              <w:t>点击用户右侧垃圾桶图标</w:t>
            </w:r>
          </w:p>
        </w:tc>
        <w:tc>
          <w:tcPr>
            <w:tcW w:w="6141" w:type="dxa"/>
            <w:gridSpan w:val="2"/>
            <w:tcBorders>
              <w:top w:val="single" w:sz="4" w:space="0" w:color="000000"/>
              <w:left w:val="single" w:sz="4" w:space="0" w:color="000000"/>
              <w:bottom w:val="single" w:sz="4" w:space="0" w:color="000000"/>
              <w:right w:val="single" w:sz="4" w:space="0" w:color="000000"/>
            </w:tcBorders>
          </w:tcPr>
          <w:p w14:paraId="73A08A63" w14:textId="380DD6B5" w:rsidR="00EE7206" w:rsidRDefault="00EE7206" w:rsidP="00EE7206">
            <w:r>
              <w:rPr>
                <w:rFonts w:hint="eastAsia"/>
              </w:rPr>
              <w:t>弹出黑名单确认弹窗</w:t>
            </w:r>
          </w:p>
        </w:tc>
      </w:tr>
      <w:tr w:rsidR="00EE7206" w14:paraId="2EFF31BB"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71E0801E" w14:textId="5D964CB7" w:rsidR="00EE7206" w:rsidRDefault="00EE7206" w:rsidP="00EE7206">
            <w:r>
              <w:rPr>
                <w:rFonts w:hint="eastAsia"/>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4C9FF177" w14:textId="6A09EF0E" w:rsidR="00EE7206" w:rsidRDefault="00EE7206" w:rsidP="00EE7206">
            <w:r>
              <w:rPr>
                <w:rFonts w:hint="eastAsia"/>
              </w:rPr>
              <w:t>弹窗消失，用户未被拉入黑名单</w:t>
            </w:r>
          </w:p>
        </w:tc>
      </w:tr>
      <w:tr w:rsidR="00EE7206" w14:paraId="24FEE2DB"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61D2BF81" w14:textId="54A9B6BD" w:rsidR="00EE7206" w:rsidRDefault="00EE7206" w:rsidP="00EE7206">
            <w:r>
              <w:rPr>
                <w:rFonts w:hint="eastAsia"/>
              </w:rPr>
              <w:t>点击用户右侧垃圾桶图标</w:t>
            </w:r>
          </w:p>
        </w:tc>
        <w:tc>
          <w:tcPr>
            <w:tcW w:w="6141" w:type="dxa"/>
            <w:gridSpan w:val="2"/>
            <w:tcBorders>
              <w:top w:val="single" w:sz="4" w:space="0" w:color="000000"/>
              <w:left w:val="single" w:sz="4" w:space="0" w:color="000000"/>
              <w:bottom w:val="single" w:sz="4" w:space="0" w:color="000000"/>
              <w:right w:val="single" w:sz="4" w:space="0" w:color="000000"/>
            </w:tcBorders>
          </w:tcPr>
          <w:p w14:paraId="6D099DFD" w14:textId="0DD45943" w:rsidR="00EE7206" w:rsidRDefault="00EE7206" w:rsidP="00EE7206">
            <w:r>
              <w:rPr>
                <w:rFonts w:hint="eastAsia"/>
              </w:rPr>
              <w:t>弹出黑名单确认弹窗</w:t>
            </w:r>
          </w:p>
        </w:tc>
      </w:tr>
      <w:tr w:rsidR="00EE7206" w14:paraId="0D29DD92"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36F6BF81" w14:textId="56929701" w:rsidR="00EE7206" w:rsidRDefault="00EE7206" w:rsidP="00EE7206">
            <w:r>
              <w:rPr>
                <w:rFonts w:hint="eastAsia"/>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331D7BF9" w14:textId="380DCF50" w:rsidR="00EE7206" w:rsidRDefault="00EE7206" w:rsidP="00EE7206">
            <w:r>
              <w:rPr>
                <w:rFonts w:hint="eastAsia"/>
              </w:rPr>
              <w:t>弹窗消失，用户被拉入黑名单</w:t>
            </w:r>
          </w:p>
        </w:tc>
      </w:tr>
    </w:tbl>
    <w:p w14:paraId="65C614BC" w14:textId="7DF10EAB" w:rsidR="00F925FC" w:rsidRDefault="00F925FC" w:rsidP="00DF2C2E"/>
    <w:p w14:paraId="23CCA40B" w14:textId="77777777" w:rsidR="00F925FC" w:rsidRDefault="00F925FC">
      <w:r>
        <w:br w:type="page"/>
      </w:r>
    </w:p>
    <w:p w14:paraId="191962D4" w14:textId="77777777" w:rsidR="00DF2C2E" w:rsidRPr="00DF2C2E" w:rsidRDefault="00DF2C2E" w:rsidP="00DF2C2E"/>
    <w:p w14:paraId="0E12133C" w14:textId="038C421A" w:rsidR="001D5335" w:rsidRDefault="001D5335" w:rsidP="001D5335">
      <w:pPr>
        <w:pStyle w:val="a2"/>
      </w:pPr>
      <w:r>
        <w:rPr>
          <w:rFonts w:hint="eastAsia"/>
        </w:rPr>
        <w:t>账号注册管理</w:t>
      </w:r>
    </w:p>
    <w:tbl>
      <w:tblPr>
        <w:tblStyle w:val="14"/>
        <w:tblW w:w="8296" w:type="dxa"/>
        <w:tblLook w:val="04A0" w:firstRow="1" w:lastRow="0" w:firstColumn="1" w:lastColumn="0" w:noHBand="0" w:noVBand="1"/>
      </w:tblPr>
      <w:tblGrid>
        <w:gridCol w:w="2155"/>
        <w:gridCol w:w="1993"/>
        <w:gridCol w:w="4148"/>
      </w:tblGrid>
      <w:tr w:rsidR="00F925FC" w:rsidRPr="00B45E5B" w14:paraId="2657C4E9" w14:textId="77777777" w:rsidTr="00301575">
        <w:tc>
          <w:tcPr>
            <w:tcW w:w="4148" w:type="dxa"/>
            <w:gridSpan w:val="2"/>
            <w:tcBorders>
              <w:top w:val="single" w:sz="4" w:space="0" w:color="000000"/>
              <w:left w:val="single" w:sz="4" w:space="0" w:color="000000"/>
              <w:bottom w:val="single" w:sz="4" w:space="0" w:color="000000"/>
              <w:right w:val="single" w:sz="4" w:space="0" w:color="000000"/>
            </w:tcBorders>
            <w:hideMark/>
          </w:tcPr>
          <w:p w14:paraId="246CB261" w14:textId="77777777" w:rsidR="00F925FC" w:rsidRPr="00B45E5B" w:rsidRDefault="00F925FC" w:rsidP="00301575">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903EAE8" w14:textId="77777777" w:rsidR="00F925FC" w:rsidRPr="00B45E5B" w:rsidRDefault="00F925FC" w:rsidP="00301575">
            <w:r>
              <w:rPr>
                <w:rFonts w:hint="eastAsia"/>
              </w:rPr>
              <w:t>TC</w:t>
            </w:r>
            <w:r>
              <w:t>-A-</w:t>
            </w:r>
          </w:p>
        </w:tc>
      </w:tr>
      <w:tr w:rsidR="00F925FC" w14:paraId="28733B8C"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1029F796" w14:textId="77777777" w:rsidR="00F925FC" w:rsidRPr="00B45E5B" w:rsidRDefault="00F925FC" w:rsidP="00301575">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50C0046" w14:textId="1D538CAC" w:rsidR="00F925FC" w:rsidRDefault="00F925FC" w:rsidP="00301575">
            <w:r>
              <w:rPr>
                <w:rFonts w:hint="eastAsia"/>
              </w:rPr>
              <w:t>账号注册管理</w:t>
            </w:r>
          </w:p>
        </w:tc>
      </w:tr>
      <w:tr w:rsidR="00F925FC" w14:paraId="222EECED"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67C03396" w14:textId="77777777" w:rsidR="00F925FC" w:rsidRDefault="00F925FC" w:rsidP="00301575">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387F781" w14:textId="6F67DBAF" w:rsidR="00F925FC" w:rsidRDefault="00F925FC" w:rsidP="00301575">
            <w:r>
              <w:rPr>
                <w:rFonts w:hint="eastAsia"/>
              </w:rPr>
              <w:t>账号注册管理</w:t>
            </w:r>
          </w:p>
        </w:tc>
      </w:tr>
      <w:tr w:rsidR="00F925FC" w14:paraId="44D9E4D6" w14:textId="77777777" w:rsidTr="00301575">
        <w:tc>
          <w:tcPr>
            <w:tcW w:w="4148" w:type="dxa"/>
            <w:gridSpan w:val="2"/>
            <w:tcBorders>
              <w:top w:val="single" w:sz="4" w:space="0" w:color="000000"/>
              <w:left w:val="single" w:sz="4" w:space="0" w:color="000000"/>
              <w:bottom w:val="single" w:sz="4" w:space="0" w:color="000000"/>
              <w:right w:val="single" w:sz="4" w:space="0" w:color="000000"/>
            </w:tcBorders>
            <w:hideMark/>
          </w:tcPr>
          <w:p w14:paraId="7D440A7F" w14:textId="77777777" w:rsidR="00F925FC" w:rsidRPr="00B45E5B" w:rsidRDefault="00F925FC" w:rsidP="00301575">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653B880" w14:textId="77777777" w:rsidR="00F925FC" w:rsidRDefault="00F925FC" w:rsidP="00301575">
            <w:r>
              <w:rPr>
                <w:rFonts w:hint="eastAsia"/>
              </w:rPr>
              <w:t>管理员</w:t>
            </w:r>
          </w:p>
        </w:tc>
      </w:tr>
      <w:tr w:rsidR="00F925FC" w14:paraId="274A618B"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762CB384" w14:textId="77777777" w:rsidR="00F925FC" w:rsidRPr="00B45E5B" w:rsidRDefault="00F925FC" w:rsidP="00301575">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BEFBDA0" w14:textId="77777777" w:rsidR="00F925FC" w:rsidRDefault="00F925FC" w:rsidP="00301575">
            <w:r>
              <w:rPr>
                <w:rFonts w:hint="eastAsia"/>
              </w:rPr>
              <w:t>黑盒测试</w:t>
            </w:r>
          </w:p>
        </w:tc>
      </w:tr>
      <w:tr w:rsidR="00F925FC" w14:paraId="28BCFA4A"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6B8CD0BC" w14:textId="77777777" w:rsidR="00F925FC" w:rsidRDefault="00F925FC" w:rsidP="00301575">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430A1D4" w14:textId="77777777" w:rsidR="00F925FC" w:rsidRDefault="00F925FC" w:rsidP="00301575">
            <w:r>
              <w:rPr>
                <w:rFonts w:hint="eastAsia"/>
              </w:rPr>
              <w:t>登录后台</w:t>
            </w:r>
          </w:p>
        </w:tc>
      </w:tr>
      <w:tr w:rsidR="00F925FC" w14:paraId="5396841D"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74DAAC2A" w14:textId="77777777" w:rsidR="00F925FC" w:rsidRDefault="00F925FC" w:rsidP="00301575">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40BCBCF" w14:textId="00DCE8FF" w:rsidR="00F925FC" w:rsidRDefault="00F925FC" w:rsidP="00301575">
            <w:r>
              <w:rPr>
                <w:rFonts w:hint="eastAsia"/>
              </w:rPr>
              <w:t>管理员用户在进入网站的后台后，可以对网站的所有用户进行管理。可以查看新注册用户的信息，并对他们的申请进行管理</w:t>
            </w:r>
          </w:p>
        </w:tc>
      </w:tr>
      <w:tr w:rsidR="00F925FC" w:rsidRPr="00B45E5B" w14:paraId="68AFBBA3" w14:textId="77777777" w:rsidTr="00301575">
        <w:tc>
          <w:tcPr>
            <w:tcW w:w="4148" w:type="dxa"/>
            <w:gridSpan w:val="2"/>
            <w:tcBorders>
              <w:top w:val="single" w:sz="4" w:space="0" w:color="000000"/>
              <w:left w:val="single" w:sz="4" w:space="0" w:color="000000"/>
              <w:bottom w:val="single" w:sz="4" w:space="0" w:color="000000"/>
              <w:right w:val="single" w:sz="4" w:space="0" w:color="000000"/>
            </w:tcBorders>
            <w:hideMark/>
          </w:tcPr>
          <w:p w14:paraId="5057240D" w14:textId="77777777" w:rsidR="00F925FC" w:rsidRPr="00B45E5B" w:rsidRDefault="00F925FC" w:rsidP="00301575">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A0EE68E" w14:textId="7AA013BD" w:rsidR="00F925FC" w:rsidRPr="00B45E5B" w:rsidRDefault="00F925FC" w:rsidP="00301575">
            <w:r>
              <w:rPr>
                <w:rFonts w:hint="eastAsia"/>
              </w:rPr>
              <w:t>检查管理员的账号注册管理功能</w:t>
            </w:r>
          </w:p>
        </w:tc>
      </w:tr>
      <w:tr w:rsidR="00F925FC" w:rsidRPr="00507ADD" w14:paraId="4F0AE29C" w14:textId="77777777" w:rsidTr="00301575">
        <w:trPr>
          <w:trHeight w:val="1445"/>
        </w:trPr>
        <w:tc>
          <w:tcPr>
            <w:tcW w:w="8296" w:type="dxa"/>
            <w:gridSpan w:val="3"/>
            <w:tcBorders>
              <w:top w:val="single" w:sz="4" w:space="0" w:color="000000"/>
              <w:left w:val="single" w:sz="4" w:space="0" w:color="000000"/>
              <w:right w:val="single" w:sz="4" w:space="0" w:color="000000"/>
            </w:tcBorders>
            <w:hideMark/>
          </w:tcPr>
          <w:p w14:paraId="38BE4531" w14:textId="77777777" w:rsidR="00F925FC" w:rsidRPr="00507ADD" w:rsidRDefault="00F925FC" w:rsidP="00301575">
            <w:r w:rsidRPr="00507ADD">
              <w:rPr>
                <w:rFonts w:hint="eastAsia"/>
              </w:rPr>
              <w:t>初始条件和背景：</w:t>
            </w:r>
          </w:p>
          <w:p w14:paraId="76712EA2" w14:textId="77777777" w:rsidR="00F925FC" w:rsidRDefault="00F925FC" w:rsidP="00301575">
            <w:r w:rsidRPr="00B45E5B">
              <w:rPr>
                <w:rFonts w:hint="eastAsia"/>
              </w:rPr>
              <w:t>系统</w:t>
            </w:r>
            <w:r>
              <w:rPr>
                <w:rFonts w:hint="eastAsia"/>
              </w:rPr>
              <w:t>：PC端</w:t>
            </w:r>
          </w:p>
          <w:p w14:paraId="6F16E1C7" w14:textId="77777777" w:rsidR="00F925FC" w:rsidRPr="00507ADD" w:rsidRDefault="00F925FC" w:rsidP="00301575">
            <w:r>
              <w:rPr>
                <w:rFonts w:hint="eastAsia"/>
              </w:rPr>
              <w:t>浏览器：C</w:t>
            </w:r>
            <w:r>
              <w:t>hrome</w:t>
            </w:r>
          </w:p>
          <w:p w14:paraId="5BE082E8" w14:textId="77777777" w:rsidR="00F925FC" w:rsidRPr="00507ADD" w:rsidRDefault="00F925FC" w:rsidP="00301575">
            <w:r w:rsidRPr="00507ADD">
              <w:rPr>
                <w:rFonts w:hint="eastAsia"/>
              </w:rPr>
              <w:t>注释</w:t>
            </w:r>
            <w:r>
              <w:rPr>
                <w:rFonts w:hint="eastAsia"/>
              </w:rPr>
              <w:t>：无</w:t>
            </w:r>
          </w:p>
        </w:tc>
      </w:tr>
      <w:tr w:rsidR="00F925FC" w:rsidRPr="00507ADD" w14:paraId="3D8488AB"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FA45CD3" w14:textId="77777777" w:rsidR="00F925FC" w:rsidRPr="00507ADD" w:rsidRDefault="00F925FC" w:rsidP="00301575">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F8A08E9" w14:textId="77777777" w:rsidR="00F925FC" w:rsidRPr="00507ADD" w:rsidRDefault="00F925FC" w:rsidP="00301575">
            <w:r w:rsidRPr="00507ADD">
              <w:rPr>
                <w:rFonts w:hint="eastAsia"/>
              </w:rPr>
              <w:t>预期结果</w:t>
            </w:r>
          </w:p>
        </w:tc>
      </w:tr>
      <w:tr w:rsidR="00F925FC" w:rsidRPr="00507ADD" w14:paraId="023BB91B"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207BE08A" w14:textId="77777777" w:rsidR="00F925FC" w:rsidRPr="00507ADD" w:rsidRDefault="00F925FC" w:rsidP="00301575">
            <w:r>
              <w:rPr>
                <w:rFonts w:hint="eastAsia"/>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4B61CE7F" w14:textId="77777777" w:rsidR="00F925FC" w:rsidRPr="00507ADD" w:rsidRDefault="00F925FC" w:rsidP="00301575">
            <w:r>
              <w:rPr>
                <w:rFonts w:hint="eastAsia"/>
              </w:rPr>
              <w:t>进入管理员后台界面，可见左侧用户管理-用户基础管理</w:t>
            </w:r>
          </w:p>
        </w:tc>
      </w:tr>
      <w:tr w:rsidR="00F925FC" w14:paraId="1599ED88"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4838E18D" w14:textId="77777777" w:rsidR="00F925FC" w:rsidRDefault="00F925FC" w:rsidP="00301575">
            <w:r>
              <w:rPr>
                <w:rFonts w:hint="eastAsia"/>
              </w:rPr>
              <w:t>点击用户基础管理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931C686" w14:textId="77777777" w:rsidR="00F925FC" w:rsidRDefault="00F925FC" w:rsidP="00301575">
            <w:r>
              <w:rPr>
                <w:rFonts w:hint="eastAsia"/>
              </w:rPr>
              <w:t>右侧界面变为用户基础管理，包括真实姓名、证件号、被举报次数</w:t>
            </w:r>
          </w:p>
        </w:tc>
      </w:tr>
      <w:tr w:rsidR="006F3CD2" w14:paraId="78EF67B8"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614D72DE" w14:textId="65288B90" w:rsidR="006F3CD2" w:rsidRDefault="006F3CD2" w:rsidP="00301575">
            <w:r>
              <w:rPr>
                <w:rFonts w:hint="eastAsia"/>
              </w:rPr>
              <w:t>点击账号注册管理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733CA769" w14:textId="04C32364" w:rsidR="006F3CD2" w:rsidRDefault="006F3CD2" w:rsidP="00301575">
            <w:r>
              <w:rPr>
                <w:rFonts w:hint="eastAsia"/>
              </w:rPr>
              <w:t>进入账号注册管理界面</w:t>
            </w:r>
          </w:p>
        </w:tc>
      </w:tr>
      <w:tr w:rsidR="006F3CD2" w14:paraId="6F33D3D9"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7DA203B6" w14:textId="2819D2DC" w:rsidR="006F3CD2" w:rsidRDefault="006F3CD2" w:rsidP="00301575">
            <w:r>
              <w:rPr>
                <w:rFonts w:hint="eastAsia"/>
              </w:rPr>
              <w:t>点击通过注册</w:t>
            </w:r>
          </w:p>
        </w:tc>
        <w:tc>
          <w:tcPr>
            <w:tcW w:w="6141" w:type="dxa"/>
            <w:gridSpan w:val="2"/>
            <w:tcBorders>
              <w:top w:val="single" w:sz="4" w:space="0" w:color="000000"/>
              <w:left w:val="single" w:sz="4" w:space="0" w:color="000000"/>
              <w:bottom w:val="single" w:sz="4" w:space="0" w:color="000000"/>
              <w:right w:val="single" w:sz="4" w:space="0" w:color="000000"/>
            </w:tcBorders>
          </w:tcPr>
          <w:p w14:paraId="4B755467" w14:textId="7116D1F8" w:rsidR="006F3CD2" w:rsidRDefault="006F3CD2" w:rsidP="00301575">
            <w:r>
              <w:rPr>
                <w:rFonts w:hint="eastAsia"/>
              </w:rPr>
              <w:t>提示请选择账号和</w:t>
            </w:r>
          </w:p>
        </w:tc>
      </w:tr>
      <w:tr w:rsidR="006F3CD2" w14:paraId="04489D30"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3BBFE0F4" w14:textId="00C82B3D" w:rsidR="006F3CD2" w:rsidRDefault="006F3CD2" w:rsidP="00301575">
            <w:r>
              <w:rPr>
                <w:rFonts w:hint="eastAsia"/>
              </w:rPr>
              <w:t>选择一些账号并点击通过注册</w:t>
            </w:r>
          </w:p>
        </w:tc>
        <w:tc>
          <w:tcPr>
            <w:tcW w:w="6141" w:type="dxa"/>
            <w:gridSpan w:val="2"/>
            <w:tcBorders>
              <w:top w:val="single" w:sz="4" w:space="0" w:color="000000"/>
              <w:left w:val="single" w:sz="4" w:space="0" w:color="000000"/>
              <w:bottom w:val="single" w:sz="4" w:space="0" w:color="000000"/>
              <w:right w:val="single" w:sz="4" w:space="0" w:color="000000"/>
            </w:tcBorders>
          </w:tcPr>
          <w:p w14:paraId="4B25CD7A" w14:textId="0D5B82D1" w:rsidR="006F3CD2" w:rsidRDefault="006F3CD2" w:rsidP="00301575">
            <w:r>
              <w:rPr>
                <w:rFonts w:hint="eastAsia"/>
              </w:rPr>
              <w:t>这些账号通过注册</w:t>
            </w:r>
          </w:p>
        </w:tc>
      </w:tr>
    </w:tbl>
    <w:p w14:paraId="36D0977E" w14:textId="36D0977E" w:rsidR="006F3CD2" w:rsidRDefault="006F3CD2" w:rsidP="00F925FC"/>
    <w:p w14:paraId="7B509184" w14:textId="77777777" w:rsidR="006F3CD2" w:rsidRDefault="006F3CD2">
      <w:r>
        <w:br w:type="page"/>
      </w:r>
    </w:p>
    <w:p w14:paraId="038C421A" w14:textId="77777777" w:rsidR="00F925FC" w:rsidRPr="00F925FC" w:rsidRDefault="00F925FC" w:rsidP="00F925FC"/>
    <w:p w14:paraId="517FDE46" w14:textId="5CCD040A" w:rsidR="001D5335" w:rsidRDefault="001D5335" w:rsidP="001D5335">
      <w:pPr>
        <w:pStyle w:val="a2"/>
      </w:pPr>
      <w:r>
        <w:rPr>
          <w:rFonts w:hint="eastAsia"/>
        </w:rPr>
        <w:t>重置密码</w:t>
      </w:r>
    </w:p>
    <w:tbl>
      <w:tblPr>
        <w:tblStyle w:val="14"/>
        <w:tblW w:w="8296" w:type="dxa"/>
        <w:tblLook w:val="04A0" w:firstRow="1" w:lastRow="0" w:firstColumn="1" w:lastColumn="0" w:noHBand="0" w:noVBand="1"/>
      </w:tblPr>
      <w:tblGrid>
        <w:gridCol w:w="2155"/>
        <w:gridCol w:w="1993"/>
        <w:gridCol w:w="4148"/>
      </w:tblGrid>
      <w:tr w:rsidR="006F3CD2" w:rsidRPr="00B45E5B" w14:paraId="6B377C5A" w14:textId="77777777" w:rsidTr="00301575">
        <w:tc>
          <w:tcPr>
            <w:tcW w:w="4148" w:type="dxa"/>
            <w:gridSpan w:val="2"/>
            <w:tcBorders>
              <w:top w:val="single" w:sz="4" w:space="0" w:color="000000"/>
              <w:left w:val="single" w:sz="4" w:space="0" w:color="000000"/>
              <w:bottom w:val="single" w:sz="4" w:space="0" w:color="000000"/>
              <w:right w:val="single" w:sz="4" w:space="0" w:color="000000"/>
            </w:tcBorders>
            <w:hideMark/>
          </w:tcPr>
          <w:p w14:paraId="21BF65AF" w14:textId="77777777" w:rsidR="006F3CD2" w:rsidRPr="00B45E5B" w:rsidRDefault="006F3CD2" w:rsidP="00301575">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6ACB8B9" w14:textId="77777777" w:rsidR="006F3CD2" w:rsidRPr="00B45E5B" w:rsidRDefault="006F3CD2" w:rsidP="00301575">
            <w:r>
              <w:rPr>
                <w:rFonts w:hint="eastAsia"/>
              </w:rPr>
              <w:t>TC</w:t>
            </w:r>
            <w:r>
              <w:t>-A-</w:t>
            </w:r>
          </w:p>
        </w:tc>
      </w:tr>
      <w:tr w:rsidR="006F3CD2" w14:paraId="7EA6F18A"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4AAA7F28" w14:textId="77777777" w:rsidR="006F3CD2" w:rsidRPr="00B45E5B" w:rsidRDefault="006F3CD2" w:rsidP="00301575">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9DD021E" w14:textId="77777777" w:rsidR="006F3CD2" w:rsidRDefault="006F3CD2" w:rsidP="00301575">
            <w:r>
              <w:rPr>
                <w:rFonts w:hint="eastAsia"/>
              </w:rPr>
              <w:t>账号注册管理</w:t>
            </w:r>
          </w:p>
        </w:tc>
      </w:tr>
      <w:tr w:rsidR="006F3CD2" w14:paraId="6ECF5756"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658D479F" w14:textId="77777777" w:rsidR="006F3CD2" w:rsidRDefault="006F3CD2" w:rsidP="00301575">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8018EC7" w14:textId="77777777" w:rsidR="006F3CD2" w:rsidRDefault="006F3CD2" w:rsidP="00301575">
            <w:r>
              <w:rPr>
                <w:rFonts w:hint="eastAsia"/>
              </w:rPr>
              <w:t>账号注册管理</w:t>
            </w:r>
          </w:p>
        </w:tc>
      </w:tr>
      <w:tr w:rsidR="006F3CD2" w14:paraId="07D6734E" w14:textId="77777777" w:rsidTr="00301575">
        <w:tc>
          <w:tcPr>
            <w:tcW w:w="4148" w:type="dxa"/>
            <w:gridSpan w:val="2"/>
            <w:tcBorders>
              <w:top w:val="single" w:sz="4" w:space="0" w:color="000000"/>
              <w:left w:val="single" w:sz="4" w:space="0" w:color="000000"/>
              <w:bottom w:val="single" w:sz="4" w:space="0" w:color="000000"/>
              <w:right w:val="single" w:sz="4" w:space="0" w:color="000000"/>
            </w:tcBorders>
            <w:hideMark/>
          </w:tcPr>
          <w:p w14:paraId="23565F93" w14:textId="77777777" w:rsidR="006F3CD2" w:rsidRPr="00B45E5B" w:rsidRDefault="006F3CD2" w:rsidP="00301575">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39D6271" w14:textId="77777777" w:rsidR="006F3CD2" w:rsidRDefault="006F3CD2" w:rsidP="00301575">
            <w:r>
              <w:rPr>
                <w:rFonts w:hint="eastAsia"/>
              </w:rPr>
              <w:t>管理员</w:t>
            </w:r>
          </w:p>
        </w:tc>
      </w:tr>
      <w:tr w:rsidR="006F3CD2" w14:paraId="7ED3E675"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49121A2D" w14:textId="77777777" w:rsidR="006F3CD2" w:rsidRPr="00B45E5B" w:rsidRDefault="006F3CD2" w:rsidP="00301575">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6831BF2" w14:textId="77777777" w:rsidR="006F3CD2" w:rsidRDefault="006F3CD2" w:rsidP="00301575">
            <w:r>
              <w:rPr>
                <w:rFonts w:hint="eastAsia"/>
              </w:rPr>
              <w:t>黑盒测试</w:t>
            </w:r>
          </w:p>
        </w:tc>
      </w:tr>
      <w:tr w:rsidR="006F3CD2" w14:paraId="7B561213"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223D04A7" w14:textId="77777777" w:rsidR="006F3CD2" w:rsidRDefault="006F3CD2" w:rsidP="00301575">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9E82EBF" w14:textId="77777777" w:rsidR="006F3CD2" w:rsidRDefault="006F3CD2" w:rsidP="00301575">
            <w:r>
              <w:rPr>
                <w:rFonts w:hint="eastAsia"/>
              </w:rPr>
              <w:t>登录后台</w:t>
            </w:r>
          </w:p>
        </w:tc>
      </w:tr>
      <w:tr w:rsidR="006F3CD2" w14:paraId="359C78BA"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3000680D" w14:textId="77777777" w:rsidR="006F3CD2" w:rsidRDefault="006F3CD2" w:rsidP="00301575">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AA48C06" w14:textId="4A1B72B3" w:rsidR="006F3CD2" w:rsidRDefault="006F3CD2" w:rsidP="00301575">
            <w:r>
              <w:rPr>
                <w:rFonts w:hint="eastAsia"/>
              </w:rPr>
              <w:t>管理员用户在进入网站的后台后，可以对网站的所有用户进行管理。并可以重置其密码</w:t>
            </w:r>
          </w:p>
        </w:tc>
      </w:tr>
      <w:tr w:rsidR="006F3CD2" w:rsidRPr="00B45E5B" w14:paraId="7ED7A031" w14:textId="77777777" w:rsidTr="00301575">
        <w:tc>
          <w:tcPr>
            <w:tcW w:w="4148" w:type="dxa"/>
            <w:gridSpan w:val="2"/>
            <w:tcBorders>
              <w:top w:val="single" w:sz="4" w:space="0" w:color="000000"/>
              <w:left w:val="single" w:sz="4" w:space="0" w:color="000000"/>
              <w:bottom w:val="single" w:sz="4" w:space="0" w:color="000000"/>
              <w:right w:val="single" w:sz="4" w:space="0" w:color="000000"/>
            </w:tcBorders>
            <w:hideMark/>
          </w:tcPr>
          <w:p w14:paraId="4ED05A66" w14:textId="77777777" w:rsidR="006F3CD2" w:rsidRPr="00B45E5B" w:rsidRDefault="006F3CD2" w:rsidP="00301575">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A28EB4D" w14:textId="30E4ADB8" w:rsidR="006F3CD2" w:rsidRPr="00B45E5B" w:rsidRDefault="006F3CD2" w:rsidP="00301575">
            <w:r>
              <w:rPr>
                <w:rFonts w:hint="eastAsia"/>
              </w:rPr>
              <w:t>检查管理员的账号密码重置功能</w:t>
            </w:r>
          </w:p>
        </w:tc>
      </w:tr>
      <w:tr w:rsidR="006F3CD2" w:rsidRPr="00507ADD" w14:paraId="4EFF50CA" w14:textId="77777777" w:rsidTr="00301575">
        <w:trPr>
          <w:trHeight w:val="1445"/>
        </w:trPr>
        <w:tc>
          <w:tcPr>
            <w:tcW w:w="8296" w:type="dxa"/>
            <w:gridSpan w:val="3"/>
            <w:tcBorders>
              <w:top w:val="single" w:sz="4" w:space="0" w:color="000000"/>
              <w:left w:val="single" w:sz="4" w:space="0" w:color="000000"/>
              <w:right w:val="single" w:sz="4" w:space="0" w:color="000000"/>
            </w:tcBorders>
            <w:hideMark/>
          </w:tcPr>
          <w:p w14:paraId="312972FC" w14:textId="77777777" w:rsidR="006F3CD2" w:rsidRPr="00507ADD" w:rsidRDefault="006F3CD2" w:rsidP="00301575">
            <w:r w:rsidRPr="00507ADD">
              <w:rPr>
                <w:rFonts w:hint="eastAsia"/>
              </w:rPr>
              <w:t>初始条件和背景：</w:t>
            </w:r>
          </w:p>
          <w:p w14:paraId="1E2CF8B4" w14:textId="77777777" w:rsidR="006F3CD2" w:rsidRDefault="006F3CD2" w:rsidP="00301575">
            <w:r w:rsidRPr="00B45E5B">
              <w:rPr>
                <w:rFonts w:hint="eastAsia"/>
              </w:rPr>
              <w:t>系统</w:t>
            </w:r>
            <w:r>
              <w:rPr>
                <w:rFonts w:hint="eastAsia"/>
              </w:rPr>
              <w:t>：PC端</w:t>
            </w:r>
          </w:p>
          <w:p w14:paraId="3E4DCBFC" w14:textId="77777777" w:rsidR="006F3CD2" w:rsidRPr="00507ADD" w:rsidRDefault="006F3CD2" w:rsidP="00301575">
            <w:r>
              <w:rPr>
                <w:rFonts w:hint="eastAsia"/>
              </w:rPr>
              <w:t>浏览器：C</w:t>
            </w:r>
            <w:r>
              <w:t>hrome</w:t>
            </w:r>
          </w:p>
          <w:p w14:paraId="49975E09" w14:textId="77777777" w:rsidR="006F3CD2" w:rsidRPr="00507ADD" w:rsidRDefault="006F3CD2" w:rsidP="00301575">
            <w:r w:rsidRPr="00507ADD">
              <w:rPr>
                <w:rFonts w:hint="eastAsia"/>
              </w:rPr>
              <w:t>注释</w:t>
            </w:r>
            <w:r>
              <w:rPr>
                <w:rFonts w:hint="eastAsia"/>
              </w:rPr>
              <w:t>：无</w:t>
            </w:r>
          </w:p>
        </w:tc>
      </w:tr>
      <w:tr w:rsidR="006F3CD2" w:rsidRPr="00507ADD" w14:paraId="32C512A4"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3CB4733" w14:textId="77777777" w:rsidR="006F3CD2" w:rsidRPr="00507ADD" w:rsidRDefault="006F3CD2" w:rsidP="00301575">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87745FF" w14:textId="77777777" w:rsidR="006F3CD2" w:rsidRPr="00507ADD" w:rsidRDefault="006F3CD2" w:rsidP="00301575">
            <w:r w:rsidRPr="00507ADD">
              <w:rPr>
                <w:rFonts w:hint="eastAsia"/>
              </w:rPr>
              <w:t>预期结果</w:t>
            </w:r>
          </w:p>
        </w:tc>
      </w:tr>
      <w:tr w:rsidR="006F3CD2" w:rsidRPr="00507ADD" w14:paraId="18B62AD7"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4D68F099" w14:textId="77777777" w:rsidR="006F3CD2" w:rsidRPr="00507ADD" w:rsidRDefault="006F3CD2" w:rsidP="00301575">
            <w:r>
              <w:rPr>
                <w:rFonts w:hint="eastAsia"/>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4DE30150" w14:textId="77777777" w:rsidR="006F3CD2" w:rsidRPr="00507ADD" w:rsidRDefault="006F3CD2" w:rsidP="00301575">
            <w:r>
              <w:rPr>
                <w:rFonts w:hint="eastAsia"/>
              </w:rPr>
              <w:t>进入管理员后台界面，可见左侧用户管理-用户基础管理</w:t>
            </w:r>
          </w:p>
        </w:tc>
      </w:tr>
      <w:tr w:rsidR="006F3CD2" w14:paraId="369BCE94"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1F96263E" w14:textId="77777777" w:rsidR="006F3CD2" w:rsidRDefault="006F3CD2" w:rsidP="00301575">
            <w:r>
              <w:rPr>
                <w:rFonts w:hint="eastAsia"/>
              </w:rPr>
              <w:t>点击用户基础管理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5E45CB79" w14:textId="77777777" w:rsidR="006F3CD2" w:rsidRDefault="006F3CD2" w:rsidP="00301575">
            <w:r>
              <w:rPr>
                <w:rFonts w:hint="eastAsia"/>
              </w:rPr>
              <w:t>右侧界面变为用户基础管理，包括真实姓名、证件号、被举报次数</w:t>
            </w:r>
          </w:p>
        </w:tc>
      </w:tr>
      <w:tr w:rsidR="006F3CD2" w14:paraId="2A55D1A6"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4538A52F" w14:textId="55B2593C" w:rsidR="006F3CD2" w:rsidRDefault="006F3CD2" w:rsidP="00301575">
            <w:r>
              <w:rPr>
                <w:rFonts w:hint="eastAsia"/>
              </w:rPr>
              <w:t>点击某账号右侧笔状图标</w:t>
            </w:r>
          </w:p>
        </w:tc>
        <w:tc>
          <w:tcPr>
            <w:tcW w:w="6141" w:type="dxa"/>
            <w:gridSpan w:val="2"/>
            <w:tcBorders>
              <w:top w:val="single" w:sz="4" w:space="0" w:color="000000"/>
              <w:left w:val="single" w:sz="4" w:space="0" w:color="000000"/>
              <w:bottom w:val="single" w:sz="4" w:space="0" w:color="000000"/>
              <w:right w:val="single" w:sz="4" w:space="0" w:color="000000"/>
            </w:tcBorders>
          </w:tcPr>
          <w:p w14:paraId="2925CDD3" w14:textId="4A9D94AB" w:rsidR="006F3CD2" w:rsidRDefault="006F3CD2" w:rsidP="00301575">
            <w:r>
              <w:rPr>
                <w:rFonts w:hint="eastAsia"/>
              </w:rPr>
              <w:t>弹出重置账户</w:t>
            </w:r>
            <w:commentRangeStart w:id="1288"/>
            <w:r>
              <w:rPr>
                <w:rFonts w:hint="eastAsia"/>
              </w:rPr>
              <w:t>修改</w:t>
            </w:r>
            <w:commentRangeEnd w:id="1288"/>
            <w:r>
              <w:rPr>
                <w:rStyle w:val="af8"/>
                <w:rFonts w:ascii="Times New Roman" w:eastAsia="仿宋_GB2312" w:hAnsi="Times New Roman"/>
              </w:rPr>
              <w:commentReference w:id="1288"/>
            </w:r>
            <w:r>
              <w:rPr>
                <w:rFonts w:hint="eastAsia"/>
              </w:rPr>
              <w:t>弹窗</w:t>
            </w:r>
          </w:p>
        </w:tc>
      </w:tr>
      <w:tr w:rsidR="006F3CD2" w14:paraId="77446E6A"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54413887" w14:textId="4FA9F4C0" w:rsidR="006F3CD2" w:rsidRDefault="006F3CD2" w:rsidP="00301575">
            <w:r>
              <w:rPr>
                <w:rFonts w:hint="eastAsia"/>
              </w:rPr>
              <w:t>点击重置密码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65227DE4" w14:textId="6F22D09A" w:rsidR="006F3CD2" w:rsidRDefault="006F3CD2" w:rsidP="00301575">
            <w:r>
              <w:rPr>
                <w:rFonts w:hint="eastAsia"/>
              </w:rPr>
              <w:t>用户密码被重置</w:t>
            </w:r>
            <w:commentRangeStart w:id="1289"/>
            <w:r>
              <w:rPr>
                <w:rFonts w:hint="eastAsia"/>
              </w:rPr>
              <w:t>为</w:t>
            </w:r>
            <w:commentRangeEnd w:id="1289"/>
            <w:r>
              <w:rPr>
                <w:rStyle w:val="af8"/>
                <w:rFonts w:ascii="Times New Roman" w:eastAsia="仿宋_GB2312" w:hAnsi="Times New Roman"/>
              </w:rPr>
              <w:commentReference w:id="1289"/>
            </w:r>
          </w:p>
        </w:tc>
      </w:tr>
    </w:tbl>
    <w:p w14:paraId="4020D5DD" w14:textId="1268B68C" w:rsidR="006F3CD2" w:rsidRDefault="006F3CD2" w:rsidP="006F3CD2"/>
    <w:p w14:paraId="562FCA50" w14:textId="77777777" w:rsidR="006F3CD2" w:rsidRDefault="006F3CD2">
      <w:r>
        <w:br w:type="page"/>
      </w:r>
    </w:p>
    <w:p w14:paraId="2214C8D1" w14:textId="77777777" w:rsidR="006F3CD2" w:rsidRPr="006F3CD2" w:rsidRDefault="006F3CD2" w:rsidP="006F3CD2"/>
    <w:p w14:paraId="68FBF0F3" w14:textId="3D755C53" w:rsidR="001D5335" w:rsidRDefault="001D5335" w:rsidP="001D5335">
      <w:pPr>
        <w:pStyle w:val="a2"/>
      </w:pPr>
      <w:r>
        <w:rPr>
          <w:rFonts w:hint="eastAsia"/>
        </w:rPr>
        <w:t>新增用户</w:t>
      </w:r>
    </w:p>
    <w:tbl>
      <w:tblPr>
        <w:tblStyle w:val="14"/>
        <w:tblW w:w="8296" w:type="dxa"/>
        <w:tblLook w:val="04A0" w:firstRow="1" w:lastRow="0" w:firstColumn="1" w:lastColumn="0" w:noHBand="0" w:noVBand="1"/>
      </w:tblPr>
      <w:tblGrid>
        <w:gridCol w:w="2155"/>
        <w:gridCol w:w="1993"/>
        <w:gridCol w:w="4148"/>
      </w:tblGrid>
      <w:tr w:rsidR="00184D9A" w:rsidRPr="00B45E5B" w14:paraId="6C89A48C" w14:textId="77777777" w:rsidTr="00301575">
        <w:tc>
          <w:tcPr>
            <w:tcW w:w="4148" w:type="dxa"/>
            <w:gridSpan w:val="2"/>
            <w:tcBorders>
              <w:top w:val="single" w:sz="4" w:space="0" w:color="000000"/>
              <w:left w:val="single" w:sz="4" w:space="0" w:color="000000"/>
              <w:bottom w:val="single" w:sz="4" w:space="0" w:color="000000"/>
              <w:right w:val="single" w:sz="4" w:space="0" w:color="000000"/>
            </w:tcBorders>
            <w:hideMark/>
          </w:tcPr>
          <w:p w14:paraId="3FEFC233" w14:textId="77777777" w:rsidR="00184D9A" w:rsidRPr="00B45E5B" w:rsidRDefault="00184D9A" w:rsidP="00301575">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BF9E316" w14:textId="77777777" w:rsidR="00184D9A" w:rsidRPr="00B45E5B" w:rsidRDefault="00184D9A" w:rsidP="00301575">
            <w:r>
              <w:rPr>
                <w:rFonts w:hint="eastAsia"/>
              </w:rPr>
              <w:t>TC</w:t>
            </w:r>
            <w:r>
              <w:t>-A-</w:t>
            </w:r>
          </w:p>
        </w:tc>
      </w:tr>
      <w:tr w:rsidR="00184D9A" w14:paraId="6736AC5F"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777A7BE1" w14:textId="77777777" w:rsidR="00184D9A" w:rsidRPr="00B45E5B" w:rsidRDefault="00184D9A" w:rsidP="00301575">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0EF4BAB" w14:textId="76187BBF" w:rsidR="00184D9A" w:rsidRDefault="00184D9A" w:rsidP="00301575">
            <w:r>
              <w:rPr>
                <w:rFonts w:hint="eastAsia"/>
              </w:rPr>
              <w:t>新增用户</w:t>
            </w:r>
          </w:p>
        </w:tc>
      </w:tr>
      <w:tr w:rsidR="00184D9A" w14:paraId="6B6C6656"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377F9CC4" w14:textId="77777777" w:rsidR="00184D9A" w:rsidRDefault="00184D9A" w:rsidP="00301575">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5ADE664" w14:textId="00635CC7" w:rsidR="00184D9A" w:rsidRDefault="00184D9A" w:rsidP="00301575">
            <w:r>
              <w:rPr>
                <w:rFonts w:hint="eastAsia"/>
              </w:rPr>
              <w:t>新增用户</w:t>
            </w:r>
          </w:p>
        </w:tc>
      </w:tr>
      <w:tr w:rsidR="00184D9A" w14:paraId="10A5BE32" w14:textId="77777777" w:rsidTr="00301575">
        <w:tc>
          <w:tcPr>
            <w:tcW w:w="4148" w:type="dxa"/>
            <w:gridSpan w:val="2"/>
            <w:tcBorders>
              <w:top w:val="single" w:sz="4" w:space="0" w:color="000000"/>
              <w:left w:val="single" w:sz="4" w:space="0" w:color="000000"/>
              <w:bottom w:val="single" w:sz="4" w:space="0" w:color="000000"/>
              <w:right w:val="single" w:sz="4" w:space="0" w:color="000000"/>
            </w:tcBorders>
            <w:hideMark/>
          </w:tcPr>
          <w:p w14:paraId="389EF38B" w14:textId="77777777" w:rsidR="00184D9A" w:rsidRPr="00B45E5B" w:rsidRDefault="00184D9A" w:rsidP="00301575">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4F1F08A" w14:textId="77777777" w:rsidR="00184D9A" w:rsidRDefault="00184D9A" w:rsidP="00301575">
            <w:r>
              <w:rPr>
                <w:rFonts w:hint="eastAsia"/>
              </w:rPr>
              <w:t>管理员</w:t>
            </w:r>
          </w:p>
        </w:tc>
      </w:tr>
      <w:tr w:rsidR="00184D9A" w14:paraId="011D5C4C"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417E3265" w14:textId="77777777" w:rsidR="00184D9A" w:rsidRPr="00B45E5B" w:rsidRDefault="00184D9A" w:rsidP="00301575">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160294E" w14:textId="77777777" w:rsidR="00184D9A" w:rsidRDefault="00184D9A" w:rsidP="00301575">
            <w:r>
              <w:rPr>
                <w:rFonts w:hint="eastAsia"/>
              </w:rPr>
              <w:t>黑盒测试</w:t>
            </w:r>
          </w:p>
        </w:tc>
      </w:tr>
      <w:tr w:rsidR="00184D9A" w14:paraId="5993A7D8"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5E6A839C" w14:textId="77777777" w:rsidR="00184D9A" w:rsidRDefault="00184D9A" w:rsidP="00301575">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747D3C3" w14:textId="77777777" w:rsidR="00184D9A" w:rsidRDefault="00184D9A" w:rsidP="00301575">
            <w:r>
              <w:rPr>
                <w:rFonts w:hint="eastAsia"/>
              </w:rPr>
              <w:t>登录后台</w:t>
            </w:r>
          </w:p>
        </w:tc>
      </w:tr>
      <w:tr w:rsidR="00184D9A" w14:paraId="20973BBE"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109AF8AA" w14:textId="77777777" w:rsidR="00184D9A" w:rsidRDefault="00184D9A" w:rsidP="00301575">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4425A84" w14:textId="7078CC1B" w:rsidR="00184D9A" w:rsidRDefault="00184D9A" w:rsidP="00301575">
            <w:r>
              <w:rPr>
                <w:rFonts w:hint="eastAsia"/>
              </w:rPr>
              <w:t>管理员用户在进入网站的后台后，可以对网站的所有用户进行管理。并</w:t>
            </w:r>
            <w:r w:rsidR="00C522FC">
              <w:rPr>
                <w:rFonts w:hint="eastAsia"/>
              </w:rPr>
              <w:t>增加用户</w:t>
            </w:r>
          </w:p>
        </w:tc>
      </w:tr>
      <w:tr w:rsidR="00184D9A" w:rsidRPr="00B45E5B" w14:paraId="2438E57B" w14:textId="77777777" w:rsidTr="00301575">
        <w:tc>
          <w:tcPr>
            <w:tcW w:w="4148" w:type="dxa"/>
            <w:gridSpan w:val="2"/>
            <w:tcBorders>
              <w:top w:val="single" w:sz="4" w:space="0" w:color="000000"/>
              <w:left w:val="single" w:sz="4" w:space="0" w:color="000000"/>
              <w:bottom w:val="single" w:sz="4" w:space="0" w:color="000000"/>
              <w:right w:val="single" w:sz="4" w:space="0" w:color="000000"/>
            </w:tcBorders>
            <w:hideMark/>
          </w:tcPr>
          <w:p w14:paraId="64DBADEE" w14:textId="77777777" w:rsidR="00184D9A" w:rsidRPr="00B45E5B" w:rsidRDefault="00184D9A" w:rsidP="00301575">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AAC6F5B" w14:textId="3C228251" w:rsidR="00184D9A" w:rsidRPr="00B45E5B" w:rsidRDefault="00184D9A" w:rsidP="00301575">
            <w:r>
              <w:rPr>
                <w:rFonts w:hint="eastAsia"/>
              </w:rPr>
              <w:t>检查管理员的</w:t>
            </w:r>
            <w:r w:rsidR="00C522FC">
              <w:rPr>
                <w:rFonts w:hint="eastAsia"/>
              </w:rPr>
              <w:t>添加用户功能</w:t>
            </w:r>
          </w:p>
        </w:tc>
      </w:tr>
      <w:tr w:rsidR="00184D9A" w:rsidRPr="00507ADD" w14:paraId="460099FD" w14:textId="77777777" w:rsidTr="00301575">
        <w:trPr>
          <w:trHeight w:val="1445"/>
        </w:trPr>
        <w:tc>
          <w:tcPr>
            <w:tcW w:w="8296" w:type="dxa"/>
            <w:gridSpan w:val="3"/>
            <w:tcBorders>
              <w:top w:val="single" w:sz="4" w:space="0" w:color="000000"/>
              <w:left w:val="single" w:sz="4" w:space="0" w:color="000000"/>
              <w:right w:val="single" w:sz="4" w:space="0" w:color="000000"/>
            </w:tcBorders>
            <w:hideMark/>
          </w:tcPr>
          <w:p w14:paraId="35C856FB" w14:textId="77777777" w:rsidR="00184D9A" w:rsidRPr="00507ADD" w:rsidRDefault="00184D9A" w:rsidP="00301575">
            <w:r w:rsidRPr="00507ADD">
              <w:rPr>
                <w:rFonts w:hint="eastAsia"/>
              </w:rPr>
              <w:t>初始条件和背景：</w:t>
            </w:r>
          </w:p>
          <w:p w14:paraId="61BDB6F8" w14:textId="77777777" w:rsidR="00184D9A" w:rsidRDefault="00184D9A" w:rsidP="00301575">
            <w:r w:rsidRPr="00B45E5B">
              <w:rPr>
                <w:rFonts w:hint="eastAsia"/>
              </w:rPr>
              <w:t>系统</w:t>
            </w:r>
            <w:r>
              <w:rPr>
                <w:rFonts w:hint="eastAsia"/>
              </w:rPr>
              <w:t>：PC端</w:t>
            </w:r>
          </w:p>
          <w:p w14:paraId="4621357D" w14:textId="77777777" w:rsidR="00184D9A" w:rsidRPr="00507ADD" w:rsidRDefault="00184D9A" w:rsidP="00301575">
            <w:r>
              <w:rPr>
                <w:rFonts w:hint="eastAsia"/>
              </w:rPr>
              <w:t>浏览器：C</w:t>
            </w:r>
            <w:r>
              <w:t>hrome</w:t>
            </w:r>
          </w:p>
          <w:p w14:paraId="030DDDBF" w14:textId="77777777" w:rsidR="00184D9A" w:rsidRPr="00507ADD" w:rsidRDefault="00184D9A" w:rsidP="00301575">
            <w:r w:rsidRPr="00507ADD">
              <w:rPr>
                <w:rFonts w:hint="eastAsia"/>
              </w:rPr>
              <w:t>注释</w:t>
            </w:r>
            <w:r>
              <w:rPr>
                <w:rFonts w:hint="eastAsia"/>
              </w:rPr>
              <w:t>：无</w:t>
            </w:r>
          </w:p>
        </w:tc>
      </w:tr>
      <w:tr w:rsidR="00184D9A" w:rsidRPr="00507ADD" w14:paraId="321A9225"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0206232" w14:textId="77777777" w:rsidR="00184D9A" w:rsidRPr="00507ADD" w:rsidRDefault="00184D9A" w:rsidP="00301575">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563D622" w14:textId="77777777" w:rsidR="00184D9A" w:rsidRPr="00507ADD" w:rsidRDefault="00184D9A" w:rsidP="00301575">
            <w:r w:rsidRPr="00507ADD">
              <w:rPr>
                <w:rFonts w:hint="eastAsia"/>
              </w:rPr>
              <w:t>预期结果</w:t>
            </w:r>
          </w:p>
        </w:tc>
      </w:tr>
      <w:tr w:rsidR="00184D9A" w:rsidRPr="00507ADD" w14:paraId="04325340"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40656D55" w14:textId="77777777" w:rsidR="00184D9A" w:rsidRPr="00507ADD" w:rsidRDefault="00184D9A" w:rsidP="00301575">
            <w:r>
              <w:rPr>
                <w:rFonts w:hint="eastAsia"/>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0E203232" w14:textId="77777777" w:rsidR="00184D9A" w:rsidRPr="00507ADD" w:rsidRDefault="00184D9A" w:rsidP="00301575">
            <w:r>
              <w:rPr>
                <w:rFonts w:hint="eastAsia"/>
              </w:rPr>
              <w:t>进入管理员后台界面，可见左侧用户管理-用户基础管理</w:t>
            </w:r>
          </w:p>
        </w:tc>
      </w:tr>
      <w:tr w:rsidR="00184D9A" w14:paraId="098A0F19"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19B082BD" w14:textId="77777777" w:rsidR="00184D9A" w:rsidRDefault="00184D9A" w:rsidP="00301575">
            <w:r>
              <w:rPr>
                <w:rFonts w:hint="eastAsia"/>
              </w:rPr>
              <w:t>点击用户基础管理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239440E3" w14:textId="77777777" w:rsidR="00184D9A" w:rsidRDefault="00184D9A" w:rsidP="00301575">
            <w:r>
              <w:rPr>
                <w:rFonts w:hint="eastAsia"/>
              </w:rPr>
              <w:t>右侧界面变为用户基础管理，包括真实姓名、证件号、被举报次数</w:t>
            </w:r>
          </w:p>
        </w:tc>
      </w:tr>
      <w:tr w:rsidR="00C522FC" w14:paraId="2A10C24D"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74E63B5A" w14:textId="120B59EE" w:rsidR="00C522FC" w:rsidRDefault="00C522FC" w:rsidP="00301575">
            <w:r>
              <w:rPr>
                <w:rFonts w:hint="eastAsia"/>
              </w:rPr>
              <w:t>点击下方新增按钮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F7FEF6B" w14:textId="06595223" w:rsidR="00C522FC" w:rsidRDefault="00C522FC" w:rsidP="00301575">
            <w:r>
              <w:rPr>
                <w:rFonts w:hint="eastAsia"/>
              </w:rPr>
              <w:t>弹出新增用户窗口</w:t>
            </w:r>
          </w:p>
        </w:tc>
      </w:tr>
      <w:tr w:rsidR="00C522FC" w14:paraId="602147FB"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78286864" w14:textId="6CD58150" w:rsidR="00C522FC" w:rsidRDefault="00C522FC" w:rsidP="00301575">
            <w:r>
              <w:rPr>
                <w:rFonts w:hint="eastAsia"/>
              </w:rPr>
              <w:t>选择一个问题</w:t>
            </w:r>
          </w:p>
        </w:tc>
        <w:tc>
          <w:tcPr>
            <w:tcW w:w="6141" w:type="dxa"/>
            <w:gridSpan w:val="2"/>
            <w:tcBorders>
              <w:top w:val="single" w:sz="4" w:space="0" w:color="000000"/>
              <w:left w:val="single" w:sz="4" w:space="0" w:color="000000"/>
              <w:bottom w:val="single" w:sz="4" w:space="0" w:color="000000"/>
              <w:right w:val="single" w:sz="4" w:space="0" w:color="000000"/>
            </w:tcBorders>
          </w:tcPr>
          <w:p w14:paraId="4139C402" w14:textId="27173169" w:rsidR="00C522FC" w:rsidRDefault="00C522FC" w:rsidP="00301575">
            <w:r>
              <w:rPr>
                <w:rFonts w:hint="eastAsia"/>
              </w:rPr>
              <w:t>见测试用例选择一个问题</w:t>
            </w:r>
          </w:p>
        </w:tc>
      </w:tr>
      <w:tr w:rsidR="00C522FC" w14:paraId="1562FA65"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4B2ED5FF" w14:textId="4091B0A8" w:rsidR="00C522FC" w:rsidRDefault="00C522FC" w:rsidP="00301575">
            <w:r>
              <w:rPr>
                <w:rFonts w:hint="eastAsia"/>
              </w:rPr>
              <w:t>输入问题答案</w:t>
            </w:r>
          </w:p>
        </w:tc>
        <w:tc>
          <w:tcPr>
            <w:tcW w:w="6141" w:type="dxa"/>
            <w:gridSpan w:val="2"/>
            <w:tcBorders>
              <w:top w:val="single" w:sz="4" w:space="0" w:color="000000"/>
              <w:left w:val="single" w:sz="4" w:space="0" w:color="000000"/>
              <w:bottom w:val="single" w:sz="4" w:space="0" w:color="000000"/>
              <w:right w:val="single" w:sz="4" w:space="0" w:color="000000"/>
            </w:tcBorders>
          </w:tcPr>
          <w:p w14:paraId="5ED4663C" w14:textId="0C02A89F" w:rsidR="00C522FC" w:rsidRDefault="00C522FC" w:rsidP="00301575">
            <w:r>
              <w:rPr>
                <w:rFonts w:hint="eastAsia"/>
              </w:rPr>
              <w:t>见测试用例输入问题答案</w:t>
            </w:r>
          </w:p>
        </w:tc>
      </w:tr>
      <w:tr w:rsidR="00C522FC" w14:paraId="60C09039"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4D3A2EA1" w14:textId="1AD06F7D" w:rsidR="00C522FC" w:rsidRDefault="00C522FC" w:rsidP="00301575">
            <w:r>
              <w:rPr>
                <w:rFonts w:hint="eastAsia"/>
              </w:rPr>
              <w:t>设置登录密码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4C1BC77B" w14:textId="4D467735" w:rsidR="00C522FC" w:rsidRDefault="00C522FC" w:rsidP="00301575">
            <w:r>
              <w:rPr>
                <w:rFonts w:hint="eastAsia"/>
              </w:rPr>
              <w:t>见测试用例设置登录密码</w:t>
            </w:r>
          </w:p>
        </w:tc>
      </w:tr>
      <w:tr w:rsidR="00C522FC" w14:paraId="14DA253A"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52F5A611" w14:textId="21195D31" w:rsidR="00C522FC" w:rsidRDefault="00C522FC" w:rsidP="00301575">
            <w:r>
              <w:rPr>
                <w:rFonts w:hint="eastAsia"/>
              </w:rPr>
              <w:t>上传手持证件照</w:t>
            </w:r>
          </w:p>
        </w:tc>
        <w:tc>
          <w:tcPr>
            <w:tcW w:w="6141" w:type="dxa"/>
            <w:gridSpan w:val="2"/>
            <w:tcBorders>
              <w:top w:val="single" w:sz="4" w:space="0" w:color="000000"/>
              <w:left w:val="single" w:sz="4" w:space="0" w:color="000000"/>
              <w:bottom w:val="single" w:sz="4" w:space="0" w:color="000000"/>
              <w:right w:val="single" w:sz="4" w:space="0" w:color="000000"/>
            </w:tcBorders>
          </w:tcPr>
          <w:p w14:paraId="34F0CC4B" w14:textId="3FEC3083" w:rsidR="00C522FC" w:rsidRDefault="00C522FC" w:rsidP="00301575">
            <w:r>
              <w:rPr>
                <w:rFonts w:hint="eastAsia"/>
              </w:rPr>
              <w:t>见测试用例上传手持证件照</w:t>
            </w:r>
          </w:p>
        </w:tc>
      </w:tr>
      <w:tr w:rsidR="00C522FC" w14:paraId="2F63B5A5"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1A25E2EA" w14:textId="4F5AE336" w:rsidR="00C522FC" w:rsidRDefault="00C522FC" w:rsidP="00301575">
            <w:r>
              <w:rPr>
                <w:rFonts w:hint="eastAsia"/>
              </w:rPr>
              <w:t>选择证件类型</w:t>
            </w:r>
          </w:p>
        </w:tc>
        <w:tc>
          <w:tcPr>
            <w:tcW w:w="6141" w:type="dxa"/>
            <w:gridSpan w:val="2"/>
            <w:tcBorders>
              <w:top w:val="single" w:sz="4" w:space="0" w:color="000000"/>
              <w:left w:val="single" w:sz="4" w:space="0" w:color="000000"/>
              <w:bottom w:val="single" w:sz="4" w:space="0" w:color="000000"/>
              <w:right w:val="single" w:sz="4" w:space="0" w:color="000000"/>
            </w:tcBorders>
          </w:tcPr>
          <w:p w14:paraId="3A7ED950" w14:textId="04881EA8" w:rsidR="00C522FC" w:rsidRDefault="00C522FC" w:rsidP="00301575">
            <w:r>
              <w:rPr>
                <w:rFonts w:hint="eastAsia"/>
              </w:rPr>
              <w:t>见测试用例选择证件类型</w:t>
            </w:r>
          </w:p>
        </w:tc>
      </w:tr>
      <w:tr w:rsidR="00C522FC" w14:paraId="74AC0205"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1385F148" w14:textId="0D18F6FA" w:rsidR="00C522FC" w:rsidRDefault="00C522FC" w:rsidP="00301575">
            <w:r>
              <w:rPr>
                <w:rFonts w:hint="eastAsia"/>
              </w:rPr>
              <w:t>确认登录密码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1486064A" w14:textId="23E1CAA5" w:rsidR="00C522FC" w:rsidRDefault="00C522FC" w:rsidP="00301575">
            <w:r>
              <w:rPr>
                <w:rFonts w:hint="eastAsia"/>
              </w:rPr>
              <w:t>见测试用例确认登录密码</w:t>
            </w:r>
          </w:p>
        </w:tc>
      </w:tr>
      <w:tr w:rsidR="00C522FC" w14:paraId="1AC6A63F"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1E783624" w14:textId="21DF960E" w:rsidR="00C522FC" w:rsidRDefault="00C522FC" w:rsidP="00301575">
            <w:commentRangeStart w:id="1290"/>
            <w:r>
              <w:rPr>
                <w:rFonts w:hint="eastAsia"/>
              </w:rPr>
              <w:t>输入</w:t>
            </w:r>
            <w:commentRangeEnd w:id="1290"/>
            <w:r w:rsidR="002952B8">
              <w:rPr>
                <w:rStyle w:val="af8"/>
                <w:rFonts w:ascii="Times New Roman" w:eastAsia="仿宋_GB2312" w:hAnsi="Times New Roman"/>
              </w:rPr>
              <w:commentReference w:id="1290"/>
            </w:r>
            <w:r>
              <w:rPr>
                <w:rFonts w:hint="eastAsia"/>
              </w:rPr>
              <w:t>联系方式</w:t>
            </w:r>
          </w:p>
        </w:tc>
        <w:tc>
          <w:tcPr>
            <w:tcW w:w="6141" w:type="dxa"/>
            <w:gridSpan w:val="2"/>
            <w:tcBorders>
              <w:top w:val="single" w:sz="4" w:space="0" w:color="000000"/>
              <w:left w:val="single" w:sz="4" w:space="0" w:color="000000"/>
              <w:bottom w:val="single" w:sz="4" w:space="0" w:color="000000"/>
              <w:right w:val="single" w:sz="4" w:space="0" w:color="000000"/>
            </w:tcBorders>
          </w:tcPr>
          <w:p w14:paraId="04C1D2F5" w14:textId="78455EEB" w:rsidR="00C522FC" w:rsidRDefault="00C522FC" w:rsidP="00301575">
            <w:r>
              <w:rPr>
                <w:rFonts w:hint="eastAsia"/>
              </w:rPr>
              <w:t>见测试用例输入联系方式</w:t>
            </w:r>
          </w:p>
        </w:tc>
      </w:tr>
      <w:tr w:rsidR="00C522FC" w14:paraId="6DC01A49"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35CD841C" w14:textId="5869E7D0" w:rsidR="00C522FC" w:rsidRDefault="00C522FC" w:rsidP="00301575">
            <w:r>
              <w:rPr>
                <w:rFonts w:hint="eastAsia"/>
              </w:rPr>
              <w:t>输入证件号码</w:t>
            </w:r>
          </w:p>
        </w:tc>
        <w:tc>
          <w:tcPr>
            <w:tcW w:w="6141" w:type="dxa"/>
            <w:gridSpan w:val="2"/>
            <w:tcBorders>
              <w:top w:val="single" w:sz="4" w:space="0" w:color="000000"/>
              <w:left w:val="single" w:sz="4" w:space="0" w:color="000000"/>
              <w:bottom w:val="single" w:sz="4" w:space="0" w:color="000000"/>
              <w:right w:val="single" w:sz="4" w:space="0" w:color="000000"/>
            </w:tcBorders>
          </w:tcPr>
          <w:p w14:paraId="28520615" w14:textId="55BF2B13" w:rsidR="00C522FC" w:rsidRDefault="00C522FC" w:rsidP="00301575">
            <w:r>
              <w:rPr>
                <w:rFonts w:hint="eastAsia"/>
              </w:rPr>
              <w:t>见测试用例输入证件号码</w:t>
            </w:r>
          </w:p>
        </w:tc>
      </w:tr>
      <w:tr w:rsidR="00C522FC" w14:paraId="3E600B25"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4E9F0C93" w14:textId="122D1BBF" w:rsidR="00C522FC" w:rsidRDefault="00C522FC" w:rsidP="00301575">
            <w:r>
              <w:rPr>
                <w:rFonts w:hint="eastAsia"/>
              </w:rPr>
              <w:t>输入真实姓名</w:t>
            </w:r>
          </w:p>
        </w:tc>
        <w:tc>
          <w:tcPr>
            <w:tcW w:w="6141" w:type="dxa"/>
            <w:gridSpan w:val="2"/>
            <w:tcBorders>
              <w:top w:val="single" w:sz="4" w:space="0" w:color="000000"/>
              <w:left w:val="single" w:sz="4" w:space="0" w:color="000000"/>
              <w:bottom w:val="single" w:sz="4" w:space="0" w:color="000000"/>
              <w:right w:val="single" w:sz="4" w:space="0" w:color="000000"/>
            </w:tcBorders>
          </w:tcPr>
          <w:p w14:paraId="46B239CB" w14:textId="58B952A1" w:rsidR="00C522FC" w:rsidRDefault="00C522FC" w:rsidP="00301575">
            <w:r>
              <w:rPr>
                <w:rFonts w:hint="eastAsia"/>
              </w:rPr>
              <w:t>见测试用例输入真实姓名</w:t>
            </w:r>
          </w:p>
        </w:tc>
      </w:tr>
      <w:tr w:rsidR="00316E99" w14:paraId="0D82C8C1"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4BCC141B" w14:textId="16675FC6" w:rsidR="00316E99" w:rsidRDefault="00316E99" w:rsidP="00301575">
            <w:r>
              <w:rPr>
                <w:rFonts w:hint="eastAsia"/>
              </w:rPr>
              <w:t>选择登录方式</w:t>
            </w:r>
          </w:p>
        </w:tc>
        <w:tc>
          <w:tcPr>
            <w:tcW w:w="6141" w:type="dxa"/>
            <w:gridSpan w:val="2"/>
            <w:tcBorders>
              <w:top w:val="single" w:sz="4" w:space="0" w:color="000000"/>
              <w:left w:val="single" w:sz="4" w:space="0" w:color="000000"/>
              <w:bottom w:val="single" w:sz="4" w:space="0" w:color="000000"/>
              <w:right w:val="single" w:sz="4" w:space="0" w:color="000000"/>
            </w:tcBorders>
          </w:tcPr>
          <w:p w14:paraId="6F2C31E3" w14:textId="3CFEF12A" w:rsidR="00316E99" w:rsidRDefault="00316E99" w:rsidP="00301575">
            <w:r>
              <w:rPr>
                <w:rFonts w:hint="eastAsia"/>
              </w:rPr>
              <w:t>见测试用例选择登录方式</w:t>
            </w:r>
          </w:p>
        </w:tc>
      </w:tr>
    </w:tbl>
    <w:p w14:paraId="5A63B8EA" w14:textId="239847BD" w:rsidR="00D42F2F" w:rsidRDefault="00D42F2F" w:rsidP="00184D9A"/>
    <w:p w14:paraId="2404E418" w14:textId="77777777" w:rsidR="00D42F2F" w:rsidRDefault="00D42F2F">
      <w:r>
        <w:br w:type="page"/>
      </w:r>
    </w:p>
    <w:p w14:paraId="19E28F18" w14:textId="77777777" w:rsidR="00184D9A" w:rsidRPr="00184D9A" w:rsidRDefault="00184D9A" w:rsidP="00184D9A"/>
    <w:p w14:paraId="69D10A26" w14:textId="63E256DA" w:rsidR="001D5335" w:rsidRDefault="001D5335" w:rsidP="001D5335">
      <w:pPr>
        <w:pStyle w:val="a2"/>
      </w:pPr>
      <w:r>
        <w:rPr>
          <w:rFonts w:hint="eastAsia"/>
        </w:rPr>
        <w:t>选择一个问题</w:t>
      </w:r>
    </w:p>
    <w:tbl>
      <w:tblPr>
        <w:tblStyle w:val="14"/>
        <w:tblW w:w="8296" w:type="dxa"/>
        <w:tblLook w:val="04A0" w:firstRow="1" w:lastRow="0" w:firstColumn="1" w:lastColumn="0" w:noHBand="0" w:noVBand="1"/>
      </w:tblPr>
      <w:tblGrid>
        <w:gridCol w:w="2155"/>
        <w:gridCol w:w="1993"/>
        <w:gridCol w:w="4148"/>
      </w:tblGrid>
      <w:tr w:rsidR="00AD5224" w:rsidRPr="00B45E5B" w14:paraId="3F2F42C8" w14:textId="77777777" w:rsidTr="00301575">
        <w:tc>
          <w:tcPr>
            <w:tcW w:w="4148" w:type="dxa"/>
            <w:gridSpan w:val="2"/>
            <w:tcBorders>
              <w:top w:val="single" w:sz="4" w:space="0" w:color="000000"/>
              <w:left w:val="single" w:sz="4" w:space="0" w:color="000000"/>
              <w:bottom w:val="single" w:sz="4" w:space="0" w:color="000000"/>
              <w:right w:val="single" w:sz="4" w:space="0" w:color="000000"/>
            </w:tcBorders>
            <w:hideMark/>
          </w:tcPr>
          <w:p w14:paraId="5D131519" w14:textId="77777777" w:rsidR="00AD5224" w:rsidRPr="00B45E5B" w:rsidRDefault="00AD5224" w:rsidP="00301575">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01D4D67" w14:textId="77777777" w:rsidR="00AD5224" w:rsidRPr="00B45E5B" w:rsidRDefault="00AD5224" w:rsidP="00301575">
            <w:r>
              <w:rPr>
                <w:rFonts w:hint="eastAsia"/>
              </w:rPr>
              <w:t>TC</w:t>
            </w:r>
            <w:r>
              <w:t>-A-</w:t>
            </w:r>
          </w:p>
        </w:tc>
      </w:tr>
      <w:tr w:rsidR="00AD5224" w14:paraId="4959484F"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1321CEBF" w14:textId="77777777" w:rsidR="00AD5224" w:rsidRPr="00B45E5B" w:rsidRDefault="00AD5224" w:rsidP="00301575">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30531EF" w14:textId="6C917329" w:rsidR="00AD5224" w:rsidRDefault="00AD5224" w:rsidP="00301575">
            <w:r>
              <w:rPr>
                <w:rFonts w:hint="eastAsia"/>
              </w:rPr>
              <w:t>选择一个问题</w:t>
            </w:r>
          </w:p>
        </w:tc>
      </w:tr>
      <w:tr w:rsidR="00AD5224" w14:paraId="1F2161C7"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0137D82B" w14:textId="77777777" w:rsidR="00AD5224" w:rsidRDefault="00AD5224" w:rsidP="00301575">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66C9873" w14:textId="6574ECB2" w:rsidR="00AD5224" w:rsidRDefault="00AD5224" w:rsidP="00301575">
            <w:r>
              <w:rPr>
                <w:rFonts w:hint="eastAsia"/>
              </w:rPr>
              <w:t>选择一个问题</w:t>
            </w:r>
          </w:p>
        </w:tc>
      </w:tr>
      <w:tr w:rsidR="00AD5224" w14:paraId="1F3C3DC8" w14:textId="77777777" w:rsidTr="00301575">
        <w:tc>
          <w:tcPr>
            <w:tcW w:w="4148" w:type="dxa"/>
            <w:gridSpan w:val="2"/>
            <w:tcBorders>
              <w:top w:val="single" w:sz="4" w:space="0" w:color="000000"/>
              <w:left w:val="single" w:sz="4" w:space="0" w:color="000000"/>
              <w:bottom w:val="single" w:sz="4" w:space="0" w:color="000000"/>
              <w:right w:val="single" w:sz="4" w:space="0" w:color="000000"/>
            </w:tcBorders>
            <w:hideMark/>
          </w:tcPr>
          <w:p w14:paraId="5EB0C0BE" w14:textId="77777777" w:rsidR="00AD5224" w:rsidRPr="00B45E5B" w:rsidRDefault="00AD5224" w:rsidP="00301575">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DDF34BB" w14:textId="77777777" w:rsidR="00AD5224" w:rsidRDefault="00AD5224" w:rsidP="00301575">
            <w:r>
              <w:rPr>
                <w:rFonts w:hint="eastAsia"/>
              </w:rPr>
              <w:t>管理员</w:t>
            </w:r>
          </w:p>
        </w:tc>
      </w:tr>
      <w:tr w:rsidR="00AD5224" w14:paraId="60EAF541"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651AD607" w14:textId="77777777" w:rsidR="00AD5224" w:rsidRPr="00B45E5B" w:rsidRDefault="00AD5224" w:rsidP="00301575">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191C979" w14:textId="77777777" w:rsidR="00AD5224" w:rsidRDefault="00AD5224" w:rsidP="00301575">
            <w:r>
              <w:rPr>
                <w:rFonts w:hint="eastAsia"/>
              </w:rPr>
              <w:t>黑盒测试</w:t>
            </w:r>
          </w:p>
        </w:tc>
      </w:tr>
      <w:tr w:rsidR="00AD5224" w14:paraId="0F9F605D"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30CFB7B3" w14:textId="77777777" w:rsidR="00AD5224" w:rsidRDefault="00AD5224" w:rsidP="00301575">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BC715E3" w14:textId="444F9EB2" w:rsidR="00AD5224" w:rsidRDefault="00AD5224" w:rsidP="00301575">
            <w:r>
              <w:rPr>
                <w:rFonts w:hint="eastAsia"/>
              </w:rPr>
              <w:t>新增用户</w:t>
            </w:r>
          </w:p>
        </w:tc>
      </w:tr>
      <w:tr w:rsidR="00AD5224" w14:paraId="02EC4463"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70407A6B" w14:textId="77777777" w:rsidR="00AD5224" w:rsidRDefault="00AD5224" w:rsidP="00301575">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4A54245" w14:textId="23A59438" w:rsidR="00AD5224" w:rsidRDefault="00AD5224" w:rsidP="00301575">
            <w:r>
              <w:rPr>
                <w:rFonts w:hint="eastAsia"/>
              </w:rPr>
              <w:t>管理员在新增用户时，选择一个问题</w:t>
            </w:r>
          </w:p>
        </w:tc>
      </w:tr>
      <w:tr w:rsidR="00AD5224" w:rsidRPr="00B45E5B" w14:paraId="732857F6" w14:textId="77777777" w:rsidTr="00301575">
        <w:tc>
          <w:tcPr>
            <w:tcW w:w="4148" w:type="dxa"/>
            <w:gridSpan w:val="2"/>
            <w:tcBorders>
              <w:top w:val="single" w:sz="4" w:space="0" w:color="000000"/>
              <w:left w:val="single" w:sz="4" w:space="0" w:color="000000"/>
              <w:bottom w:val="single" w:sz="4" w:space="0" w:color="000000"/>
              <w:right w:val="single" w:sz="4" w:space="0" w:color="000000"/>
            </w:tcBorders>
            <w:hideMark/>
          </w:tcPr>
          <w:p w14:paraId="3D082C0F" w14:textId="77777777" w:rsidR="00AD5224" w:rsidRPr="00B45E5B" w:rsidRDefault="00AD5224" w:rsidP="00301575">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D8F07BA" w14:textId="395E884F" w:rsidR="00AD5224" w:rsidRPr="00B45E5B" w:rsidRDefault="00AD5224" w:rsidP="00301575">
            <w:r>
              <w:rPr>
                <w:rFonts w:hint="eastAsia"/>
              </w:rPr>
              <w:t>检查管理员在新增用户时填写的信息是否合法</w:t>
            </w:r>
          </w:p>
        </w:tc>
      </w:tr>
      <w:tr w:rsidR="00AD5224" w:rsidRPr="00507ADD" w14:paraId="76136485" w14:textId="77777777" w:rsidTr="00301575">
        <w:trPr>
          <w:trHeight w:val="1445"/>
        </w:trPr>
        <w:tc>
          <w:tcPr>
            <w:tcW w:w="8296" w:type="dxa"/>
            <w:gridSpan w:val="3"/>
            <w:tcBorders>
              <w:top w:val="single" w:sz="4" w:space="0" w:color="000000"/>
              <w:left w:val="single" w:sz="4" w:space="0" w:color="000000"/>
              <w:right w:val="single" w:sz="4" w:space="0" w:color="000000"/>
            </w:tcBorders>
            <w:hideMark/>
          </w:tcPr>
          <w:p w14:paraId="6DC3800F" w14:textId="77777777" w:rsidR="00AD5224" w:rsidRPr="00507ADD" w:rsidRDefault="00AD5224" w:rsidP="00301575">
            <w:r w:rsidRPr="00507ADD">
              <w:rPr>
                <w:rFonts w:hint="eastAsia"/>
              </w:rPr>
              <w:t>初始条件和背景：</w:t>
            </w:r>
          </w:p>
          <w:p w14:paraId="0014BDDC" w14:textId="77777777" w:rsidR="00AD5224" w:rsidRDefault="00AD5224" w:rsidP="00301575">
            <w:r w:rsidRPr="00B45E5B">
              <w:rPr>
                <w:rFonts w:hint="eastAsia"/>
              </w:rPr>
              <w:t>系统</w:t>
            </w:r>
            <w:r>
              <w:rPr>
                <w:rFonts w:hint="eastAsia"/>
              </w:rPr>
              <w:t>：PC端</w:t>
            </w:r>
          </w:p>
          <w:p w14:paraId="36C43E85" w14:textId="77777777" w:rsidR="00AD5224" w:rsidRPr="00507ADD" w:rsidRDefault="00AD5224" w:rsidP="00301575">
            <w:r>
              <w:rPr>
                <w:rFonts w:hint="eastAsia"/>
              </w:rPr>
              <w:t>浏览器：C</w:t>
            </w:r>
            <w:r>
              <w:t>hrome</w:t>
            </w:r>
          </w:p>
          <w:p w14:paraId="219F447E" w14:textId="77777777" w:rsidR="00AD5224" w:rsidRPr="00507ADD" w:rsidRDefault="00AD5224" w:rsidP="00301575">
            <w:r w:rsidRPr="00507ADD">
              <w:rPr>
                <w:rFonts w:hint="eastAsia"/>
              </w:rPr>
              <w:t>注释</w:t>
            </w:r>
            <w:r>
              <w:rPr>
                <w:rFonts w:hint="eastAsia"/>
              </w:rPr>
              <w:t>：无</w:t>
            </w:r>
          </w:p>
        </w:tc>
      </w:tr>
      <w:tr w:rsidR="00AD5224" w:rsidRPr="00507ADD" w14:paraId="460F7366"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1043ED8" w14:textId="77777777" w:rsidR="00AD5224" w:rsidRPr="00507ADD" w:rsidRDefault="00AD5224" w:rsidP="00301575">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AEBE079" w14:textId="77777777" w:rsidR="00AD5224" w:rsidRPr="00507ADD" w:rsidRDefault="00AD5224" w:rsidP="00301575">
            <w:r w:rsidRPr="00507ADD">
              <w:rPr>
                <w:rFonts w:hint="eastAsia"/>
              </w:rPr>
              <w:t>预期结果</w:t>
            </w:r>
          </w:p>
        </w:tc>
      </w:tr>
      <w:tr w:rsidR="00AD5224" w:rsidRPr="00507ADD" w14:paraId="4D18AEC8"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11BE49B7" w14:textId="5837EB5D" w:rsidR="00AD5224" w:rsidRPr="00507ADD" w:rsidRDefault="00AD5224" w:rsidP="00301575">
            <w:r>
              <w:rPr>
                <w:rFonts w:hint="eastAsia"/>
              </w:rPr>
              <w:t>点击问题下拉框</w:t>
            </w:r>
          </w:p>
        </w:tc>
        <w:tc>
          <w:tcPr>
            <w:tcW w:w="6141" w:type="dxa"/>
            <w:gridSpan w:val="2"/>
            <w:tcBorders>
              <w:top w:val="single" w:sz="4" w:space="0" w:color="000000"/>
              <w:left w:val="single" w:sz="4" w:space="0" w:color="000000"/>
              <w:bottom w:val="single" w:sz="4" w:space="0" w:color="000000"/>
              <w:right w:val="single" w:sz="4" w:space="0" w:color="000000"/>
            </w:tcBorders>
          </w:tcPr>
          <w:p w14:paraId="4C1E9A77" w14:textId="267128B2" w:rsidR="00AD5224" w:rsidRPr="00507ADD" w:rsidRDefault="00AD5224" w:rsidP="00301575">
            <w:r>
              <w:rPr>
                <w:rFonts w:hint="eastAsia"/>
              </w:rPr>
              <w:t>出现你上学的第一个城市、你最喜欢的老师、你成绩最好的学科三个可选项</w:t>
            </w:r>
          </w:p>
        </w:tc>
      </w:tr>
      <w:tr w:rsidR="00AD5224" w:rsidRPr="00507ADD" w14:paraId="104A5EC6"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768037B1" w14:textId="49F4034B" w:rsidR="00AD5224" w:rsidRDefault="00AD5224" w:rsidP="00301575">
            <w:r>
              <w:rPr>
                <w:rFonts w:hint="eastAsia"/>
              </w:rPr>
              <w:t>点击你上学的第一个城市</w:t>
            </w:r>
          </w:p>
        </w:tc>
        <w:tc>
          <w:tcPr>
            <w:tcW w:w="6141" w:type="dxa"/>
            <w:gridSpan w:val="2"/>
            <w:tcBorders>
              <w:top w:val="single" w:sz="4" w:space="0" w:color="000000"/>
              <w:left w:val="single" w:sz="4" w:space="0" w:color="000000"/>
              <w:bottom w:val="single" w:sz="4" w:space="0" w:color="000000"/>
              <w:right w:val="single" w:sz="4" w:space="0" w:color="000000"/>
            </w:tcBorders>
          </w:tcPr>
          <w:p w14:paraId="2FE571C5" w14:textId="1F0B1971" w:rsidR="00AD5224" w:rsidRDefault="00AD5224" w:rsidP="00301575">
            <w:r>
              <w:rPr>
                <w:rFonts w:hint="eastAsia"/>
              </w:rPr>
              <w:t>问题变为你上学的第一个城市</w:t>
            </w:r>
          </w:p>
        </w:tc>
      </w:tr>
      <w:tr w:rsidR="00AD5224" w:rsidRPr="00507ADD" w14:paraId="08C11A4F"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37223C80" w14:textId="208B3724" w:rsidR="00AD5224" w:rsidRDefault="00AD5224" w:rsidP="00AD5224">
            <w:r>
              <w:rPr>
                <w:rFonts w:hint="eastAsia"/>
              </w:rPr>
              <w:t>点击问题下拉框</w:t>
            </w:r>
          </w:p>
        </w:tc>
        <w:tc>
          <w:tcPr>
            <w:tcW w:w="6141" w:type="dxa"/>
            <w:gridSpan w:val="2"/>
            <w:tcBorders>
              <w:top w:val="single" w:sz="4" w:space="0" w:color="000000"/>
              <w:left w:val="single" w:sz="4" w:space="0" w:color="000000"/>
              <w:bottom w:val="single" w:sz="4" w:space="0" w:color="000000"/>
              <w:right w:val="single" w:sz="4" w:space="0" w:color="000000"/>
            </w:tcBorders>
          </w:tcPr>
          <w:p w14:paraId="3777C4AE" w14:textId="6736AC5F" w:rsidR="00AD5224" w:rsidRDefault="00AD5224" w:rsidP="00AD5224">
            <w:r>
              <w:rPr>
                <w:rFonts w:hint="eastAsia"/>
              </w:rPr>
              <w:t>出现你上学的第一个城市、你最喜欢的老师、你成绩最好的学科三个可选项</w:t>
            </w:r>
          </w:p>
        </w:tc>
      </w:tr>
      <w:tr w:rsidR="00AD5224" w:rsidRPr="00507ADD" w14:paraId="7BF84090"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1EC77CD1" w14:textId="0D52218E" w:rsidR="00AD5224" w:rsidRDefault="00AD5224" w:rsidP="00AD5224">
            <w:r>
              <w:rPr>
                <w:rFonts w:hint="eastAsia"/>
              </w:rPr>
              <w:t>点击你最喜欢的老师</w:t>
            </w:r>
          </w:p>
        </w:tc>
        <w:tc>
          <w:tcPr>
            <w:tcW w:w="6141" w:type="dxa"/>
            <w:gridSpan w:val="2"/>
            <w:tcBorders>
              <w:top w:val="single" w:sz="4" w:space="0" w:color="000000"/>
              <w:left w:val="single" w:sz="4" w:space="0" w:color="000000"/>
              <w:bottom w:val="single" w:sz="4" w:space="0" w:color="000000"/>
              <w:right w:val="single" w:sz="4" w:space="0" w:color="000000"/>
            </w:tcBorders>
          </w:tcPr>
          <w:p w14:paraId="660C2BC6" w14:textId="0A091433" w:rsidR="00AD5224" w:rsidRDefault="00AD5224" w:rsidP="00AD5224">
            <w:r>
              <w:rPr>
                <w:rFonts w:hint="eastAsia"/>
              </w:rPr>
              <w:t>问题变为你最喜欢的老师</w:t>
            </w:r>
          </w:p>
        </w:tc>
      </w:tr>
      <w:tr w:rsidR="00AD5224" w:rsidRPr="00507ADD" w14:paraId="0E2221F2"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1B2FAAEF" w14:textId="18C085E3" w:rsidR="00AD5224" w:rsidRDefault="00AD5224" w:rsidP="00AD5224">
            <w:r>
              <w:rPr>
                <w:rFonts w:hint="eastAsia"/>
              </w:rPr>
              <w:t>点击问题下拉框</w:t>
            </w:r>
          </w:p>
        </w:tc>
        <w:tc>
          <w:tcPr>
            <w:tcW w:w="6141" w:type="dxa"/>
            <w:gridSpan w:val="2"/>
            <w:tcBorders>
              <w:top w:val="single" w:sz="4" w:space="0" w:color="000000"/>
              <w:left w:val="single" w:sz="4" w:space="0" w:color="000000"/>
              <w:bottom w:val="single" w:sz="4" w:space="0" w:color="000000"/>
              <w:right w:val="single" w:sz="4" w:space="0" w:color="000000"/>
            </w:tcBorders>
          </w:tcPr>
          <w:p w14:paraId="0EBD458E" w14:textId="73BE3EFB" w:rsidR="00AD5224" w:rsidRDefault="00AD5224" w:rsidP="00AD5224">
            <w:r>
              <w:rPr>
                <w:rFonts w:hint="eastAsia"/>
              </w:rPr>
              <w:t>出现你上学的第一个城市、你最喜欢的老师、你成绩最好的学科三个可选项</w:t>
            </w:r>
          </w:p>
        </w:tc>
      </w:tr>
      <w:tr w:rsidR="00AD5224" w:rsidRPr="00507ADD" w14:paraId="55E7C98B"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37387F61" w14:textId="2002F79B" w:rsidR="00AD5224" w:rsidRDefault="00AD5224" w:rsidP="00AD5224">
            <w:r>
              <w:rPr>
                <w:rFonts w:hint="eastAsia"/>
              </w:rPr>
              <w:t>点击你你成绩最好的学科</w:t>
            </w:r>
          </w:p>
        </w:tc>
        <w:tc>
          <w:tcPr>
            <w:tcW w:w="6141" w:type="dxa"/>
            <w:gridSpan w:val="2"/>
            <w:tcBorders>
              <w:top w:val="single" w:sz="4" w:space="0" w:color="000000"/>
              <w:left w:val="single" w:sz="4" w:space="0" w:color="000000"/>
              <w:bottom w:val="single" w:sz="4" w:space="0" w:color="000000"/>
              <w:right w:val="single" w:sz="4" w:space="0" w:color="000000"/>
            </w:tcBorders>
          </w:tcPr>
          <w:p w14:paraId="0D7B7FF0" w14:textId="422DC845" w:rsidR="00AD5224" w:rsidRDefault="00AD5224" w:rsidP="00AD5224">
            <w:r>
              <w:rPr>
                <w:rFonts w:hint="eastAsia"/>
              </w:rPr>
              <w:t>问题变为你成绩最好的学科</w:t>
            </w:r>
          </w:p>
        </w:tc>
      </w:tr>
    </w:tbl>
    <w:p w14:paraId="7D2AD876" w14:textId="5AD093E9" w:rsidR="00301575" w:rsidRDefault="00301575" w:rsidP="00AD5224"/>
    <w:p w14:paraId="0EC73022" w14:textId="77777777" w:rsidR="00301575" w:rsidRDefault="00301575">
      <w:r>
        <w:br w:type="page"/>
      </w:r>
    </w:p>
    <w:p w14:paraId="5AC88CDB" w14:textId="77777777" w:rsidR="00AD5224" w:rsidRPr="00AD5224" w:rsidRDefault="00AD5224" w:rsidP="00AD5224"/>
    <w:p w14:paraId="7D779D01" w14:textId="22DE0A92" w:rsidR="001D5335" w:rsidRDefault="001D5335" w:rsidP="001D5335">
      <w:pPr>
        <w:pStyle w:val="a2"/>
      </w:pPr>
      <w:r>
        <w:rPr>
          <w:rFonts w:hint="eastAsia"/>
        </w:rPr>
        <w:t>输入问题答案</w:t>
      </w:r>
    </w:p>
    <w:tbl>
      <w:tblPr>
        <w:tblStyle w:val="14"/>
        <w:tblW w:w="8296" w:type="dxa"/>
        <w:tblLook w:val="04A0" w:firstRow="1" w:lastRow="0" w:firstColumn="1" w:lastColumn="0" w:noHBand="0" w:noVBand="1"/>
      </w:tblPr>
      <w:tblGrid>
        <w:gridCol w:w="2155"/>
        <w:gridCol w:w="1993"/>
        <w:gridCol w:w="4148"/>
      </w:tblGrid>
      <w:tr w:rsidR="00AD5224" w:rsidRPr="00B45E5B" w14:paraId="7FC3C7E6" w14:textId="77777777" w:rsidTr="00301575">
        <w:tc>
          <w:tcPr>
            <w:tcW w:w="4148" w:type="dxa"/>
            <w:gridSpan w:val="2"/>
            <w:tcBorders>
              <w:top w:val="single" w:sz="4" w:space="0" w:color="000000"/>
              <w:left w:val="single" w:sz="4" w:space="0" w:color="000000"/>
              <w:bottom w:val="single" w:sz="4" w:space="0" w:color="000000"/>
              <w:right w:val="single" w:sz="4" w:space="0" w:color="000000"/>
            </w:tcBorders>
            <w:hideMark/>
          </w:tcPr>
          <w:p w14:paraId="5515DCE2" w14:textId="77777777" w:rsidR="00AD5224" w:rsidRPr="00B45E5B" w:rsidRDefault="00AD5224" w:rsidP="00301575">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2C7A2F7" w14:textId="77777777" w:rsidR="00AD5224" w:rsidRPr="00B45E5B" w:rsidRDefault="00AD5224" w:rsidP="00301575">
            <w:r>
              <w:rPr>
                <w:rFonts w:hint="eastAsia"/>
              </w:rPr>
              <w:t>TC</w:t>
            </w:r>
            <w:r>
              <w:t>-A-</w:t>
            </w:r>
          </w:p>
        </w:tc>
      </w:tr>
      <w:tr w:rsidR="00AD5224" w14:paraId="30BC2DA8"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14D8D185" w14:textId="77777777" w:rsidR="00AD5224" w:rsidRPr="00B45E5B" w:rsidRDefault="00AD5224" w:rsidP="00301575">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CEAA4AB" w14:textId="20D819CF" w:rsidR="00AD5224" w:rsidRDefault="00301575" w:rsidP="00301575">
            <w:r w:rsidRPr="00301575">
              <w:t>输入问题答案</w:t>
            </w:r>
          </w:p>
        </w:tc>
      </w:tr>
      <w:tr w:rsidR="00AD5224" w14:paraId="319C372D"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3E305156" w14:textId="77777777" w:rsidR="00AD5224" w:rsidRDefault="00AD5224" w:rsidP="00301575">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EAD18C5" w14:textId="77278EFF" w:rsidR="00AD5224" w:rsidRDefault="00301575" w:rsidP="00301575">
            <w:r w:rsidRPr="00301575">
              <w:t>输入问题答案</w:t>
            </w:r>
          </w:p>
        </w:tc>
      </w:tr>
      <w:tr w:rsidR="00AD5224" w14:paraId="619FC69A" w14:textId="77777777" w:rsidTr="00301575">
        <w:tc>
          <w:tcPr>
            <w:tcW w:w="4148" w:type="dxa"/>
            <w:gridSpan w:val="2"/>
            <w:tcBorders>
              <w:top w:val="single" w:sz="4" w:space="0" w:color="000000"/>
              <w:left w:val="single" w:sz="4" w:space="0" w:color="000000"/>
              <w:bottom w:val="single" w:sz="4" w:space="0" w:color="000000"/>
              <w:right w:val="single" w:sz="4" w:space="0" w:color="000000"/>
            </w:tcBorders>
            <w:hideMark/>
          </w:tcPr>
          <w:p w14:paraId="50FD8B9E" w14:textId="77777777" w:rsidR="00AD5224" w:rsidRPr="00B45E5B" w:rsidRDefault="00AD5224" w:rsidP="00301575">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9E2172C" w14:textId="77777777" w:rsidR="00AD5224" w:rsidRDefault="00AD5224" w:rsidP="00301575">
            <w:r>
              <w:rPr>
                <w:rFonts w:hint="eastAsia"/>
              </w:rPr>
              <w:t>管理员</w:t>
            </w:r>
          </w:p>
        </w:tc>
      </w:tr>
      <w:tr w:rsidR="00AD5224" w14:paraId="3A7C12E4"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4992F70F" w14:textId="77777777" w:rsidR="00AD5224" w:rsidRPr="00B45E5B" w:rsidRDefault="00AD5224" w:rsidP="00301575">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61CD09E" w14:textId="77777777" w:rsidR="00AD5224" w:rsidRDefault="00AD5224" w:rsidP="00301575">
            <w:r>
              <w:rPr>
                <w:rFonts w:hint="eastAsia"/>
              </w:rPr>
              <w:t>黑盒测试</w:t>
            </w:r>
          </w:p>
        </w:tc>
      </w:tr>
      <w:tr w:rsidR="00AD5224" w14:paraId="30BE2C08"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44ED9855" w14:textId="77777777" w:rsidR="00AD5224" w:rsidRDefault="00AD5224" w:rsidP="00301575">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9F9D71C" w14:textId="77777777" w:rsidR="00AD5224" w:rsidRDefault="00AD5224" w:rsidP="00301575">
            <w:r>
              <w:rPr>
                <w:rFonts w:hint="eastAsia"/>
              </w:rPr>
              <w:t>新增用户</w:t>
            </w:r>
          </w:p>
        </w:tc>
      </w:tr>
      <w:tr w:rsidR="00AD5224" w14:paraId="00D05440"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0AAC071A" w14:textId="77777777" w:rsidR="00AD5224" w:rsidRDefault="00AD5224" w:rsidP="00301575">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4991BE8" w14:textId="1E783624" w:rsidR="00AD5224" w:rsidRDefault="00AD5224" w:rsidP="00301575">
            <w:r>
              <w:rPr>
                <w:rFonts w:hint="eastAsia"/>
              </w:rPr>
              <w:t>管理员在新增用户时，</w:t>
            </w:r>
            <w:r w:rsidR="00301575" w:rsidRPr="00301575">
              <w:t>输入问题答案</w:t>
            </w:r>
          </w:p>
        </w:tc>
      </w:tr>
      <w:tr w:rsidR="00AD5224" w:rsidRPr="00B45E5B" w14:paraId="4D149D5A" w14:textId="77777777" w:rsidTr="00301575">
        <w:tc>
          <w:tcPr>
            <w:tcW w:w="4148" w:type="dxa"/>
            <w:gridSpan w:val="2"/>
            <w:tcBorders>
              <w:top w:val="single" w:sz="4" w:space="0" w:color="000000"/>
              <w:left w:val="single" w:sz="4" w:space="0" w:color="000000"/>
              <w:bottom w:val="single" w:sz="4" w:space="0" w:color="000000"/>
              <w:right w:val="single" w:sz="4" w:space="0" w:color="000000"/>
            </w:tcBorders>
            <w:hideMark/>
          </w:tcPr>
          <w:p w14:paraId="533CBADE" w14:textId="77777777" w:rsidR="00AD5224" w:rsidRPr="00B45E5B" w:rsidRDefault="00AD5224" w:rsidP="00301575">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BD9C983" w14:textId="77777777" w:rsidR="00AD5224" w:rsidRPr="00B45E5B" w:rsidRDefault="00AD5224" w:rsidP="00301575">
            <w:r>
              <w:rPr>
                <w:rFonts w:hint="eastAsia"/>
              </w:rPr>
              <w:t>检查管理员在新增用户时填写的信息是否合法</w:t>
            </w:r>
          </w:p>
        </w:tc>
      </w:tr>
      <w:tr w:rsidR="00AD5224" w:rsidRPr="00507ADD" w14:paraId="2A9C84BA" w14:textId="77777777" w:rsidTr="00301575">
        <w:trPr>
          <w:trHeight w:val="1445"/>
        </w:trPr>
        <w:tc>
          <w:tcPr>
            <w:tcW w:w="8296" w:type="dxa"/>
            <w:gridSpan w:val="3"/>
            <w:tcBorders>
              <w:top w:val="single" w:sz="4" w:space="0" w:color="000000"/>
              <w:left w:val="single" w:sz="4" w:space="0" w:color="000000"/>
              <w:right w:val="single" w:sz="4" w:space="0" w:color="000000"/>
            </w:tcBorders>
            <w:hideMark/>
          </w:tcPr>
          <w:p w14:paraId="2AE55BB7" w14:textId="77777777" w:rsidR="00AD5224" w:rsidRPr="00507ADD" w:rsidRDefault="00AD5224" w:rsidP="00301575">
            <w:r w:rsidRPr="00507ADD">
              <w:rPr>
                <w:rFonts w:hint="eastAsia"/>
              </w:rPr>
              <w:t>初始条件和背景：</w:t>
            </w:r>
          </w:p>
          <w:p w14:paraId="3BFC430A" w14:textId="77777777" w:rsidR="00AD5224" w:rsidRDefault="00AD5224" w:rsidP="00301575">
            <w:r w:rsidRPr="00B45E5B">
              <w:rPr>
                <w:rFonts w:hint="eastAsia"/>
              </w:rPr>
              <w:t>系统</w:t>
            </w:r>
            <w:r>
              <w:rPr>
                <w:rFonts w:hint="eastAsia"/>
              </w:rPr>
              <w:t>：PC端</w:t>
            </w:r>
          </w:p>
          <w:p w14:paraId="57A49C04" w14:textId="77777777" w:rsidR="00AD5224" w:rsidRPr="00507ADD" w:rsidRDefault="00AD5224" w:rsidP="00301575">
            <w:r>
              <w:rPr>
                <w:rFonts w:hint="eastAsia"/>
              </w:rPr>
              <w:t>浏览器：C</w:t>
            </w:r>
            <w:r>
              <w:t>hrome</w:t>
            </w:r>
          </w:p>
          <w:p w14:paraId="610226EF" w14:textId="77777777" w:rsidR="00AD5224" w:rsidRPr="00507ADD" w:rsidRDefault="00AD5224" w:rsidP="00301575">
            <w:r w:rsidRPr="00507ADD">
              <w:rPr>
                <w:rFonts w:hint="eastAsia"/>
              </w:rPr>
              <w:t>注释</w:t>
            </w:r>
            <w:r>
              <w:rPr>
                <w:rFonts w:hint="eastAsia"/>
              </w:rPr>
              <w:t>：无</w:t>
            </w:r>
          </w:p>
        </w:tc>
      </w:tr>
      <w:tr w:rsidR="00AD5224" w:rsidRPr="00507ADD" w14:paraId="689CD790"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19CAE9C" w14:textId="77777777" w:rsidR="00AD5224" w:rsidRPr="00507ADD" w:rsidRDefault="00AD5224" w:rsidP="00301575">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2E364C0" w14:textId="77777777" w:rsidR="00AD5224" w:rsidRPr="00507ADD" w:rsidRDefault="00AD5224" w:rsidP="00301575">
            <w:r w:rsidRPr="00507ADD">
              <w:rPr>
                <w:rFonts w:hint="eastAsia"/>
              </w:rPr>
              <w:t>预期结果</w:t>
            </w:r>
          </w:p>
        </w:tc>
      </w:tr>
      <w:tr w:rsidR="00301575" w:rsidRPr="00507ADD" w14:paraId="1060C79C"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1293AF5C" w14:textId="0BC5DB13" w:rsidR="00301575" w:rsidRPr="00507ADD" w:rsidRDefault="002B4698" w:rsidP="00301575">
            <w:r>
              <w:rPr>
                <w:rFonts w:hint="eastAsia"/>
              </w:rPr>
              <w:t>输入答案：</w:t>
            </w:r>
          </w:p>
        </w:tc>
        <w:tc>
          <w:tcPr>
            <w:tcW w:w="6141" w:type="dxa"/>
            <w:gridSpan w:val="2"/>
            <w:tcBorders>
              <w:top w:val="single" w:sz="4" w:space="0" w:color="000000"/>
              <w:left w:val="single" w:sz="4" w:space="0" w:color="000000"/>
              <w:bottom w:val="single" w:sz="4" w:space="0" w:color="000000"/>
              <w:right w:val="single" w:sz="4" w:space="0" w:color="000000"/>
            </w:tcBorders>
          </w:tcPr>
          <w:p w14:paraId="46BB094E" w14:textId="440FC5C2" w:rsidR="00301575" w:rsidRPr="00507ADD" w:rsidRDefault="002B4698" w:rsidP="00301575">
            <w:r>
              <w:rPr>
                <w:rFonts w:hint="eastAsia"/>
              </w:rPr>
              <w:t>答案长度要求为1-20字符</w:t>
            </w:r>
          </w:p>
        </w:tc>
      </w:tr>
      <w:tr w:rsidR="002B4698" w:rsidRPr="00507ADD" w14:paraId="4A5BBE99"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5B86BA52" w14:textId="656D3C4F" w:rsidR="002B4698" w:rsidRDefault="002B4698" w:rsidP="00301575">
            <w:r>
              <w:rPr>
                <w:rFonts w:hint="eastAsia"/>
              </w:rPr>
              <w:t>输入答案：长度为21的字符串</w:t>
            </w:r>
          </w:p>
        </w:tc>
        <w:tc>
          <w:tcPr>
            <w:tcW w:w="6141" w:type="dxa"/>
            <w:gridSpan w:val="2"/>
            <w:tcBorders>
              <w:top w:val="single" w:sz="4" w:space="0" w:color="000000"/>
              <w:left w:val="single" w:sz="4" w:space="0" w:color="000000"/>
              <w:bottom w:val="single" w:sz="4" w:space="0" w:color="000000"/>
              <w:right w:val="single" w:sz="4" w:space="0" w:color="000000"/>
            </w:tcBorders>
          </w:tcPr>
          <w:p w14:paraId="5AA6C18A" w14:textId="298D06AF" w:rsidR="002B4698" w:rsidRPr="00507ADD" w:rsidRDefault="002B4698" w:rsidP="00301575">
            <w:r>
              <w:rPr>
                <w:rFonts w:hint="eastAsia"/>
              </w:rPr>
              <w:t>答案长度要求为1-20字符</w:t>
            </w:r>
          </w:p>
        </w:tc>
      </w:tr>
      <w:tr w:rsidR="002B4698" w:rsidRPr="00507ADD" w14:paraId="4A81E481"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383B044E" w14:textId="798A2395" w:rsidR="002B4698" w:rsidRDefault="002B4698" w:rsidP="00301575">
            <w:r>
              <w:rPr>
                <w:rFonts w:hint="eastAsia"/>
              </w:rPr>
              <w:t>输入答案：不知道</w:t>
            </w:r>
          </w:p>
        </w:tc>
        <w:tc>
          <w:tcPr>
            <w:tcW w:w="6141" w:type="dxa"/>
            <w:gridSpan w:val="2"/>
            <w:tcBorders>
              <w:top w:val="single" w:sz="4" w:space="0" w:color="000000"/>
              <w:left w:val="single" w:sz="4" w:space="0" w:color="000000"/>
              <w:bottom w:val="single" w:sz="4" w:space="0" w:color="000000"/>
              <w:right w:val="single" w:sz="4" w:space="0" w:color="000000"/>
            </w:tcBorders>
          </w:tcPr>
          <w:p w14:paraId="4B20F5C8" w14:textId="4FFA7606" w:rsidR="002B4698" w:rsidRPr="00507ADD" w:rsidRDefault="002B4698" w:rsidP="00301575">
            <w:r>
              <w:rPr>
                <w:rFonts w:hint="eastAsia"/>
              </w:rPr>
              <w:t>保存成功</w:t>
            </w:r>
          </w:p>
        </w:tc>
      </w:tr>
      <w:tr w:rsidR="002B4698" w:rsidRPr="00507ADD" w14:paraId="183BF0F1"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306104E3" w14:textId="26B1B43C" w:rsidR="002B4698" w:rsidRDefault="002B4698" w:rsidP="00301575">
            <w:r>
              <w:rPr>
                <w:rFonts w:hint="eastAsia"/>
              </w:rPr>
              <w:t>输入答案：！！！</w:t>
            </w:r>
          </w:p>
        </w:tc>
        <w:tc>
          <w:tcPr>
            <w:tcW w:w="6141" w:type="dxa"/>
            <w:gridSpan w:val="2"/>
            <w:tcBorders>
              <w:top w:val="single" w:sz="4" w:space="0" w:color="000000"/>
              <w:left w:val="single" w:sz="4" w:space="0" w:color="000000"/>
              <w:bottom w:val="single" w:sz="4" w:space="0" w:color="000000"/>
              <w:right w:val="single" w:sz="4" w:space="0" w:color="000000"/>
            </w:tcBorders>
          </w:tcPr>
          <w:p w14:paraId="4D56DBD2" w14:textId="256D1E54" w:rsidR="002B4698" w:rsidRPr="00507ADD" w:rsidRDefault="002B4698" w:rsidP="00301575">
            <w:r>
              <w:rPr>
                <w:rFonts w:hint="eastAsia"/>
              </w:rPr>
              <w:t>答案中只能包含中文、英文字母、数字</w:t>
            </w:r>
          </w:p>
        </w:tc>
      </w:tr>
    </w:tbl>
    <w:p w14:paraId="3B484F8B" w14:textId="54CF5249" w:rsidR="00CE345C" w:rsidRDefault="00CE345C" w:rsidP="00AD5224"/>
    <w:p w14:paraId="30949D7E" w14:textId="77777777" w:rsidR="00CE345C" w:rsidRDefault="00CE345C">
      <w:r>
        <w:br w:type="page"/>
      </w:r>
    </w:p>
    <w:p w14:paraId="0AD62829" w14:textId="77777777" w:rsidR="00AD5224" w:rsidRPr="00AD5224" w:rsidRDefault="00AD5224" w:rsidP="00AD5224"/>
    <w:p w14:paraId="4B09BDAA" w14:textId="638C7AC0" w:rsidR="001D5335" w:rsidRDefault="001D5335" w:rsidP="001D5335">
      <w:pPr>
        <w:pStyle w:val="a2"/>
      </w:pPr>
      <w:r>
        <w:rPr>
          <w:rFonts w:hint="eastAsia"/>
        </w:rPr>
        <w:t>设置登录密码</w:t>
      </w:r>
    </w:p>
    <w:tbl>
      <w:tblPr>
        <w:tblStyle w:val="14"/>
        <w:tblW w:w="8296" w:type="dxa"/>
        <w:tblLook w:val="04A0" w:firstRow="1" w:lastRow="0" w:firstColumn="1" w:lastColumn="0" w:noHBand="0" w:noVBand="1"/>
      </w:tblPr>
      <w:tblGrid>
        <w:gridCol w:w="2155"/>
        <w:gridCol w:w="1993"/>
        <w:gridCol w:w="4148"/>
      </w:tblGrid>
      <w:tr w:rsidR="00AD5224" w:rsidRPr="00B45E5B" w14:paraId="505CE93E" w14:textId="77777777" w:rsidTr="00301575">
        <w:tc>
          <w:tcPr>
            <w:tcW w:w="4148" w:type="dxa"/>
            <w:gridSpan w:val="2"/>
            <w:tcBorders>
              <w:top w:val="single" w:sz="4" w:space="0" w:color="000000"/>
              <w:left w:val="single" w:sz="4" w:space="0" w:color="000000"/>
              <w:bottom w:val="single" w:sz="4" w:space="0" w:color="000000"/>
              <w:right w:val="single" w:sz="4" w:space="0" w:color="000000"/>
            </w:tcBorders>
            <w:hideMark/>
          </w:tcPr>
          <w:p w14:paraId="456CDBA5" w14:textId="77777777" w:rsidR="00AD5224" w:rsidRPr="00B45E5B" w:rsidRDefault="00AD5224" w:rsidP="00301575">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C331FEE" w14:textId="77777777" w:rsidR="00AD5224" w:rsidRPr="00B45E5B" w:rsidRDefault="00AD5224" w:rsidP="00301575">
            <w:r>
              <w:rPr>
                <w:rFonts w:hint="eastAsia"/>
              </w:rPr>
              <w:t>TC</w:t>
            </w:r>
            <w:r>
              <w:t>-A-</w:t>
            </w:r>
          </w:p>
        </w:tc>
      </w:tr>
      <w:tr w:rsidR="00AD5224" w14:paraId="1A3233F6"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176CCC10" w14:textId="77777777" w:rsidR="00AD5224" w:rsidRPr="00B45E5B" w:rsidRDefault="00AD5224" w:rsidP="00301575">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3DD41CD" w14:textId="608A1D65" w:rsidR="00AD5224" w:rsidRDefault="0005232B" w:rsidP="00301575">
            <w:r>
              <w:rPr>
                <w:rFonts w:hint="eastAsia"/>
              </w:rPr>
              <w:t>设置登录密码</w:t>
            </w:r>
          </w:p>
        </w:tc>
      </w:tr>
      <w:tr w:rsidR="00AD5224" w14:paraId="198A14BD"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130019B8" w14:textId="77777777" w:rsidR="00AD5224" w:rsidRDefault="00AD5224" w:rsidP="00301575">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5E767E9" w14:textId="44F6D401" w:rsidR="00AD5224" w:rsidRDefault="0005232B" w:rsidP="00301575">
            <w:r>
              <w:rPr>
                <w:rFonts w:hint="eastAsia"/>
              </w:rPr>
              <w:t>设置登录密码</w:t>
            </w:r>
          </w:p>
        </w:tc>
      </w:tr>
      <w:tr w:rsidR="00AD5224" w14:paraId="24C130A3" w14:textId="77777777" w:rsidTr="00301575">
        <w:tc>
          <w:tcPr>
            <w:tcW w:w="4148" w:type="dxa"/>
            <w:gridSpan w:val="2"/>
            <w:tcBorders>
              <w:top w:val="single" w:sz="4" w:space="0" w:color="000000"/>
              <w:left w:val="single" w:sz="4" w:space="0" w:color="000000"/>
              <w:bottom w:val="single" w:sz="4" w:space="0" w:color="000000"/>
              <w:right w:val="single" w:sz="4" w:space="0" w:color="000000"/>
            </w:tcBorders>
            <w:hideMark/>
          </w:tcPr>
          <w:p w14:paraId="614A47E3" w14:textId="77777777" w:rsidR="00AD5224" w:rsidRPr="00B45E5B" w:rsidRDefault="00AD5224" w:rsidP="00301575">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9B4B643" w14:textId="77777777" w:rsidR="00AD5224" w:rsidRDefault="00AD5224" w:rsidP="00301575">
            <w:r>
              <w:rPr>
                <w:rFonts w:hint="eastAsia"/>
              </w:rPr>
              <w:t>管理员</w:t>
            </w:r>
          </w:p>
        </w:tc>
      </w:tr>
      <w:tr w:rsidR="00AD5224" w14:paraId="36A8DE1B"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2273A047" w14:textId="77777777" w:rsidR="00AD5224" w:rsidRPr="00B45E5B" w:rsidRDefault="00AD5224" w:rsidP="00301575">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8D88D13" w14:textId="77777777" w:rsidR="00AD5224" w:rsidRDefault="00AD5224" w:rsidP="00301575">
            <w:r>
              <w:rPr>
                <w:rFonts w:hint="eastAsia"/>
              </w:rPr>
              <w:t>黑盒测试</w:t>
            </w:r>
          </w:p>
        </w:tc>
      </w:tr>
      <w:tr w:rsidR="00AD5224" w14:paraId="3CFF4168"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075D813D" w14:textId="77777777" w:rsidR="00AD5224" w:rsidRDefault="00AD5224" w:rsidP="00301575">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933A2F4" w14:textId="77777777" w:rsidR="00AD5224" w:rsidRDefault="00AD5224" w:rsidP="00301575">
            <w:r>
              <w:rPr>
                <w:rFonts w:hint="eastAsia"/>
              </w:rPr>
              <w:t>新增用户</w:t>
            </w:r>
          </w:p>
        </w:tc>
      </w:tr>
      <w:tr w:rsidR="00AD5224" w14:paraId="22D1D1B1"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277D19A9" w14:textId="77777777" w:rsidR="00AD5224" w:rsidRDefault="00AD5224" w:rsidP="00301575">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54E2AEF" w14:textId="466E79B8" w:rsidR="00AD5224" w:rsidRDefault="00AD5224" w:rsidP="00301575">
            <w:r>
              <w:rPr>
                <w:rFonts w:hint="eastAsia"/>
              </w:rPr>
              <w:t>管理员在新增用户时，</w:t>
            </w:r>
            <w:r w:rsidR="0005232B">
              <w:rPr>
                <w:rFonts w:hint="eastAsia"/>
              </w:rPr>
              <w:t>设置登录密码</w:t>
            </w:r>
          </w:p>
        </w:tc>
      </w:tr>
      <w:tr w:rsidR="00AD5224" w:rsidRPr="00B45E5B" w14:paraId="69F8E1EC" w14:textId="77777777" w:rsidTr="00301575">
        <w:tc>
          <w:tcPr>
            <w:tcW w:w="4148" w:type="dxa"/>
            <w:gridSpan w:val="2"/>
            <w:tcBorders>
              <w:top w:val="single" w:sz="4" w:space="0" w:color="000000"/>
              <w:left w:val="single" w:sz="4" w:space="0" w:color="000000"/>
              <w:bottom w:val="single" w:sz="4" w:space="0" w:color="000000"/>
              <w:right w:val="single" w:sz="4" w:space="0" w:color="000000"/>
            </w:tcBorders>
            <w:hideMark/>
          </w:tcPr>
          <w:p w14:paraId="666635FC" w14:textId="77777777" w:rsidR="00AD5224" w:rsidRPr="00B45E5B" w:rsidRDefault="00AD5224" w:rsidP="00301575">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A31F7B5" w14:textId="77777777" w:rsidR="00AD5224" w:rsidRPr="00B45E5B" w:rsidRDefault="00AD5224" w:rsidP="00301575">
            <w:r>
              <w:rPr>
                <w:rFonts w:hint="eastAsia"/>
              </w:rPr>
              <w:t>检查管理员在新增用户时填写的信息是否合法</w:t>
            </w:r>
          </w:p>
        </w:tc>
      </w:tr>
      <w:tr w:rsidR="00AD5224" w:rsidRPr="00507ADD" w14:paraId="0E39C412" w14:textId="77777777" w:rsidTr="00301575">
        <w:trPr>
          <w:trHeight w:val="1445"/>
        </w:trPr>
        <w:tc>
          <w:tcPr>
            <w:tcW w:w="8296" w:type="dxa"/>
            <w:gridSpan w:val="3"/>
            <w:tcBorders>
              <w:top w:val="single" w:sz="4" w:space="0" w:color="000000"/>
              <w:left w:val="single" w:sz="4" w:space="0" w:color="000000"/>
              <w:right w:val="single" w:sz="4" w:space="0" w:color="000000"/>
            </w:tcBorders>
            <w:hideMark/>
          </w:tcPr>
          <w:p w14:paraId="0C000EA7" w14:textId="77777777" w:rsidR="00AD5224" w:rsidRPr="00507ADD" w:rsidRDefault="00AD5224" w:rsidP="00301575">
            <w:r w:rsidRPr="00507ADD">
              <w:rPr>
                <w:rFonts w:hint="eastAsia"/>
              </w:rPr>
              <w:t>初始条件和背景：</w:t>
            </w:r>
          </w:p>
          <w:p w14:paraId="793ED011" w14:textId="77777777" w:rsidR="00AD5224" w:rsidRDefault="00AD5224" w:rsidP="00301575">
            <w:r w:rsidRPr="00B45E5B">
              <w:rPr>
                <w:rFonts w:hint="eastAsia"/>
              </w:rPr>
              <w:t>系统</w:t>
            </w:r>
            <w:r>
              <w:rPr>
                <w:rFonts w:hint="eastAsia"/>
              </w:rPr>
              <w:t>：PC端</w:t>
            </w:r>
          </w:p>
          <w:p w14:paraId="79C10D3D" w14:textId="77777777" w:rsidR="00AD5224" w:rsidRPr="00507ADD" w:rsidRDefault="00AD5224" w:rsidP="00301575">
            <w:r>
              <w:rPr>
                <w:rFonts w:hint="eastAsia"/>
              </w:rPr>
              <w:t>浏览器：C</w:t>
            </w:r>
            <w:r>
              <w:t>hrome</w:t>
            </w:r>
          </w:p>
          <w:p w14:paraId="7E25E11B" w14:textId="77777777" w:rsidR="00AD5224" w:rsidRPr="00507ADD" w:rsidRDefault="00AD5224" w:rsidP="00301575">
            <w:r w:rsidRPr="00507ADD">
              <w:rPr>
                <w:rFonts w:hint="eastAsia"/>
              </w:rPr>
              <w:t>注释</w:t>
            </w:r>
            <w:r>
              <w:rPr>
                <w:rFonts w:hint="eastAsia"/>
              </w:rPr>
              <w:t>：无</w:t>
            </w:r>
          </w:p>
        </w:tc>
      </w:tr>
      <w:tr w:rsidR="00AD5224" w:rsidRPr="00507ADD" w14:paraId="286B3D2B"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923925F" w14:textId="77777777" w:rsidR="00AD5224" w:rsidRPr="00507ADD" w:rsidRDefault="00AD5224" w:rsidP="00301575">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4B32A51" w14:textId="77777777" w:rsidR="00AD5224" w:rsidRPr="00507ADD" w:rsidRDefault="00AD5224" w:rsidP="00301575">
            <w:r w:rsidRPr="00507ADD">
              <w:rPr>
                <w:rFonts w:hint="eastAsia"/>
              </w:rPr>
              <w:t>预期结果</w:t>
            </w:r>
          </w:p>
        </w:tc>
      </w:tr>
      <w:tr w:rsidR="0005232B" w:rsidRPr="00507ADD" w14:paraId="1526BF49"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689A4CF4" w14:textId="78EFD935" w:rsidR="0005232B" w:rsidRPr="00507ADD" w:rsidRDefault="0005232B" w:rsidP="00301575">
            <w:r>
              <w:rPr>
                <w:rFonts w:hint="eastAsia"/>
              </w:rPr>
              <w:t>填写密码：12345</w:t>
            </w:r>
          </w:p>
        </w:tc>
        <w:tc>
          <w:tcPr>
            <w:tcW w:w="6141" w:type="dxa"/>
            <w:gridSpan w:val="2"/>
            <w:tcBorders>
              <w:top w:val="single" w:sz="4" w:space="0" w:color="000000"/>
              <w:left w:val="single" w:sz="4" w:space="0" w:color="000000"/>
              <w:bottom w:val="single" w:sz="4" w:space="0" w:color="000000"/>
              <w:right w:val="single" w:sz="4" w:space="0" w:color="000000"/>
            </w:tcBorders>
          </w:tcPr>
          <w:p w14:paraId="028721C2" w14:textId="6DFB2377" w:rsidR="0005232B" w:rsidRPr="00507ADD" w:rsidRDefault="0005232B" w:rsidP="00301575">
            <w:r>
              <w:rPr>
                <w:rFonts w:hint="eastAsia"/>
              </w:rPr>
              <w:t>提示密码长度为6-16位</w:t>
            </w:r>
          </w:p>
        </w:tc>
      </w:tr>
      <w:tr w:rsidR="0005232B" w:rsidRPr="00507ADD" w14:paraId="3F9327FC"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00426353" w14:textId="610A9324" w:rsidR="0005232B" w:rsidRDefault="0005232B" w:rsidP="00301575">
            <w:r>
              <w:rPr>
                <w:rFonts w:hint="eastAsia"/>
              </w:rPr>
              <w:t>填写密码：123~~~~~</w:t>
            </w:r>
          </w:p>
        </w:tc>
        <w:tc>
          <w:tcPr>
            <w:tcW w:w="6141" w:type="dxa"/>
            <w:gridSpan w:val="2"/>
            <w:tcBorders>
              <w:top w:val="single" w:sz="4" w:space="0" w:color="000000"/>
              <w:left w:val="single" w:sz="4" w:space="0" w:color="000000"/>
              <w:bottom w:val="single" w:sz="4" w:space="0" w:color="000000"/>
              <w:right w:val="single" w:sz="4" w:space="0" w:color="000000"/>
            </w:tcBorders>
          </w:tcPr>
          <w:p w14:paraId="0DE905E0" w14:textId="6DFE99FB" w:rsidR="0005232B" w:rsidRPr="00507ADD" w:rsidRDefault="0005232B" w:rsidP="00301575">
            <w:r>
              <w:rPr>
                <w:rFonts w:hint="eastAsia"/>
              </w:rPr>
              <w:t>提示密码只能包括大小写字母和数字</w:t>
            </w:r>
          </w:p>
        </w:tc>
      </w:tr>
      <w:tr w:rsidR="0005232B" w:rsidRPr="00507ADD" w14:paraId="06907488"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3B454C92" w14:textId="3DC94844" w:rsidR="0005232B" w:rsidRDefault="0005232B" w:rsidP="00301575">
            <w:r>
              <w:rPr>
                <w:rFonts w:hint="eastAsia"/>
              </w:rPr>
              <w:t>填写密码：a</w:t>
            </w:r>
            <w:r>
              <w:t>bcd123</w:t>
            </w:r>
          </w:p>
        </w:tc>
        <w:tc>
          <w:tcPr>
            <w:tcW w:w="6141" w:type="dxa"/>
            <w:gridSpan w:val="2"/>
            <w:tcBorders>
              <w:top w:val="single" w:sz="4" w:space="0" w:color="000000"/>
              <w:left w:val="single" w:sz="4" w:space="0" w:color="000000"/>
              <w:bottom w:val="single" w:sz="4" w:space="0" w:color="000000"/>
              <w:right w:val="single" w:sz="4" w:space="0" w:color="000000"/>
            </w:tcBorders>
          </w:tcPr>
          <w:p w14:paraId="6C9761D1" w14:textId="30C987EE" w:rsidR="0005232B" w:rsidRPr="00507ADD" w:rsidRDefault="0005232B" w:rsidP="00301575">
            <w:r>
              <w:rPr>
                <w:rFonts w:hint="eastAsia"/>
              </w:rPr>
              <w:t>保存成功</w:t>
            </w:r>
          </w:p>
        </w:tc>
      </w:tr>
      <w:tr w:rsidR="0005232B" w:rsidRPr="00507ADD" w14:paraId="5E72777B"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4919ABA0" w14:textId="77777777" w:rsidR="0005232B" w:rsidRDefault="0005232B" w:rsidP="0005232B">
            <w:r>
              <w:rPr>
                <w:rFonts w:hint="eastAsia"/>
              </w:rPr>
              <w:t>填写密码：a</w:t>
            </w:r>
            <w:r>
              <w:t>aaaaaaaaaaaaaa</w:t>
            </w:r>
          </w:p>
          <w:p w14:paraId="6DB14A9A" w14:textId="31267974" w:rsidR="0005232B" w:rsidRDefault="0005232B" w:rsidP="0005232B">
            <w:r>
              <w:t>Aaaaaaaaaaaaaa</w:t>
            </w:r>
          </w:p>
        </w:tc>
        <w:tc>
          <w:tcPr>
            <w:tcW w:w="6141" w:type="dxa"/>
            <w:gridSpan w:val="2"/>
            <w:tcBorders>
              <w:top w:val="single" w:sz="4" w:space="0" w:color="000000"/>
              <w:left w:val="single" w:sz="4" w:space="0" w:color="000000"/>
              <w:bottom w:val="single" w:sz="4" w:space="0" w:color="000000"/>
              <w:right w:val="single" w:sz="4" w:space="0" w:color="000000"/>
            </w:tcBorders>
          </w:tcPr>
          <w:p w14:paraId="32BED808" w14:textId="58C6D22B" w:rsidR="0005232B" w:rsidRPr="00507ADD" w:rsidRDefault="0005232B" w:rsidP="0005232B">
            <w:r>
              <w:rPr>
                <w:rFonts w:hint="eastAsia"/>
              </w:rPr>
              <w:t>提示密码长度为6-16位</w:t>
            </w:r>
          </w:p>
        </w:tc>
      </w:tr>
    </w:tbl>
    <w:p w14:paraId="1F4E0A9E" w14:textId="4736E52C" w:rsidR="001963F8" w:rsidRDefault="001963F8" w:rsidP="00AD5224"/>
    <w:p w14:paraId="2002AD9E" w14:textId="77777777" w:rsidR="001963F8" w:rsidRDefault="001963F8">
      <w:r>
        <w:br w:type="page"/>
      </w:r>
    </w:p>
    <w:p w14:paraId="552D5586" w14:textId="77777777" w:rsidR="00AD5224" w:rsidRPr="00AD5224" w:rsidRDefault="00AD5224" w:rsidP="00AD5224"/>
    <w:p w14:paraId="23AC8A7D" w14:textId="2A40919E" w:rsidR="001D5335" w:rsidRDefault="001D5335" w:rsidP="001D5335">
      <w:pPr>
        <w:pStyle w:val="a2"/>
      </w:pPr>
      <w:r>
        <w:rPr>
          <w:rFonts w:hint="eastAsia"/>
        </w:rPr>
        <w:t>上传手持证件照</w:t>
      </w:r>
    </w:p>
    <w:tbl>
      <w:tblPr>
        <w:tblStyle w:val="14"/>
        <w:tblW w:w="8296" w:type="dxa"/>
        <w:tblLook w:val="04A0" w:firstRow="1" w:lastRow="0" w:firstColumn="1" w:lastColumn="0" w:noHBand="0" w:noVBand="1"/>
      </w:tblPr>
      <w:tblGrid>
        <w:gridCol w:w="2155"/>
        <w:gridCol w:w="1993"/>
        <w:gridCol w:w="4148"/>
      </w:tblGrid>
      <w:tr w:rsidR="00AD5224" w:rsidRPr="00B45E5B" w14:paraId="7CA6FCC9" w14:textId="77777777" w:rsidTr="00301575">
        <w:tc>
          <w:tcPr>
            <w:tcW w:w="4148" w:type="dxa"/>
            <w:gridSpan w:val="2"/>
            <w:tcBorders>
              <w:top w:val="single" w:sz="4" w:space="0" w:color="000000"/>
              <w:left w:val="single" w:sz="4" w:space="0" w:color="000000"/>
              <w:bottom w:val="single" w:sz="4" w:space="0" w:color="000000"/>
              <w:right w:val="single" w:sz="4" w:space="0" w:color="000000"/>
            </w:tcBorders>
            <w:hideMark/>
          </w:tcPr>
          <w:p w14:paraId="0911ACA4" w14:textId="77777777" w:rsidR="00AD5224" w:rsidRPr="00B45E5B" w:rsidRDefault="00AD5224" w:rsidP="00301575">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618B366" w14:textId="77777777" w:rsidR="00AD5224" w:rsidRPr="00B45E5B" w:rsidRDefault="00AD5224" w:rsidP="00301575">
            <w:r>
              <w:rPr>
                <w:rFonts w:hint="eastAsia"/>
              </w:rPr>
              <w:t>TC</w:t>
            </w:r>
            <w:r>
              <w:t>-A-</w:t>
            </w:r>
          </w:p>
        </w:tc>
      </w:tr>
      <w:tr w:rsidR="00AD5224" w14:paraId="60765B01"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2D3C95B8" w14:textId="77777777" w:rsidR="00AD5224" w:rsidRPr="00B45E5B" w:rsidRDefault="00AD5224" w:rsidP="00301575">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8488080" w14:textId="5EC7D320" w:rsidR="00AD5224" w:rsidRDefault="00B80256" w:rsidP="00301575">
            <w:r>
              <w:rPr>
                <w:rFonts w:hint="eastAsia"/>
              </w:rPr>
              <w:t>上传手持证件照</w:t>
            </w:r>
          </w:p>
        </w:tc>
      </w:tr>
      <w:tr w:rsidR="00AD5224" w14:paraId="7B5D529F"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378E3185" w14:textId="77777777" w:rsidR="00AD5224" w:rsidRDefault="00AD5224" w:rsidP="00301575">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50E9454" w14:textId="1B676E36" w:rsidR="00AD5224" w:rsidRDefault="00B80256" w:rsidP="00301575">
            <w:r>
              <w:rPr>
                <w:rFonts w:hint="eastAsia"/>
              </w:rPr>
              <w:t>上传手持证件照</w:t>
            </w:r>
          </w:p>
        </w:tc>
      </w:tr>
      <w:tr w:rsidR="00AD5224" w14:paraId="2F5BAB0A" w14:textId="77777777" w:rsidTr="00301575">
        <w:tc>
          <w:tcPr>
            <w:tcW w:w="4148" w:type="dxa"/>
            <w:gridSpan w:val="2"/>
            <w:tcBorders>
              <w:top w:val="single" w:sz="4" w:space="0" w:color="000000"/>
              <w:left w:val="single" w:sz="4" w:space="0" w:color="000000"/>
              <w:bottom w:val="single" w:sz="4" w:space="0" w:color="000000"/>
              <w:right w:val="single" w:sz="4" w:space="0" w:color="000000"/>
            </w:tcBorders>
            <w:hideMark/>
          </w:tcPr>
          <w:p w14:paraId="4637A47C" w14:textId="77777777" w:rsidR="00AD5224" w:rsidRPr="00B45E5B" w:rsidRDefault="00AD5224" w:rsidP="00301575">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FADF34D" w14:textId="77777777" w:rsidR="00AD5224" w:rsidRDefault="00AD5224" w:rsidP="00301575">
            <w:r>
              <w:rPr>
                <w:rFonts w:hint="eastAsia"/>
              </w:rPr>
              <w:t>管理员</w:t>
            </w:r>
          </w:p>
        </w:tc>
      </w:tr>
      <w:tr w:rsidR="00AD5224" w14:paraId="73BF0245"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6ABD5ED8" w14:textId="77777777" w:rsidR="00AD5224" w:rsidRPr="00B45E5B" w:rsidRDefault="00AD5224" w:rsidP="00301575">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DEC77DB" w14:textId="77777777" w:rsidR="00AD5224" w:rsidRDefault="00AD5224" w:rsidP="00301575">
            <w:r>
              <w:rPr>
                <w:rFonts w:hint="eastAsia"/>
              </w:rPr>
              <w:t>黑盒测试</w:t>
            </w:r>
          </w:p>
        </w:tc>
      </w:tr>
      <w:tr w:rsidR="00AD5224" w14:paraId="242740CA"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01C6F8B2" w14:textId="77777777" w:rsidR="00AD5224" w:rsidRDefault="00AD5224" w:rsidP="00301575">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93F803B" w14:textId="77777777" w:rsidR="00AD5224" w:rsidRDefault="00AD5224" w:rsidP="00301575">
            <w:r>
              <w:rPr>
                <w:rFonts w:hint="eastAsia"/>
              </w:rPr>
              <w:t>新增用户</w:t>
            </w:r>
          </w:p>
        </w:tc>
      </w:tr>
      <w:tr w:rsidR="00AD5224" w14:paraId="7747B85F"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10ED3856" w14:textId="77777777" w:rsidR="00AD5224" w:rsidRDefault="00AD5224" w:rsidP="00301575">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797027F" w14:textId="3AF4A18D" w:rsidR="00AD5224" w:rsidRDefault="00AD5224" w:rsidP="00301575">
            <w:r>
              <w:rPr>
                <w:rFonts w:hint="eastAsia"/>
              </w:rPr>
              <w:t>管理员在新增用户时，</w:t>
            </w:r>
            <w:r w:rsidR="00B80256">
              <w:rPr>
                <w:rFonts w:hint="eastAsia"/>
              </w:rPr>
              <w:t>上传手持证件照</w:t>
            </w:r>
          </w:p>
        </w:tc>
      </w:tr>
      <w:tr w:rsidR="00AD5224" w:rsidRPr="00B45E5B" w14:paraId="220707FC" w14:textId="77777777" w:rsidTr="00301575">
        <w:tc>
          <w:tcPr>
            <w:tcW w:w="4148" w:type="dxa"/>
            <w:gridSpan w:val="2"/>
            <w:tcBorders>
              <w:top w:val="single" w:sz="4" w:space="0" w:color="000000"/>
              <w:left w:val="single" w:sz="4" w:space="0" w:color="000000"/>
              <w:bottom w:val="single" w:sz="4" w:space="0" w:color="000000"/>
              <w:right w:val="single" w:sz="4" w:space="0" w:color="000000"/>
            </w:tcBorders>
            <w:hideMark/>
          </w:tcPr>
          <w:p w14:paraId="157906A1" w14:textId="77777777" w:rsidR="00AD5224" w:rsidRPr="00B45E5B" w:rsidRDefault="00AD5224" w:rsidP="00301575">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F001A8A" w14:textId="77777777" w:rsidR="00AD5224" w:rsidRPr="00B45E5B" w:rsidRDefault="00AD5224" w:rsidP="00301575">
            <w:r>
              <w:rPr>
                <w:rFonts w:hint="eastAsia"/>
              </w:rPr>
              <w:t>检查管理员在新增用户时填写的信息是否合法</w:t>
            </w:r>
          </w:p>
        </w:tc>
      </w:tr>
      <w:tr w:rsidR="00AD5224" w:rsidRPr="00507ADD" w14:paraId="03C79454" w14:textId="77777777" w:rsidTr="00301575">
        <w:trPr>
          <w:trHeight w:val="1445"/>
        </w:trPr>
        <w:tc>
          <w:tcPr>
            <w:tcW w:w="8296" w:type="dxa"/>
            <w:gridSpan w:val="3"/>
            <w:tcBorders>
              <w:top w:val="single" w:sz="4" w:space="0" w:color="000000"/>
              <w:left w:val="single" w:sz="4" w:space="0" w:color="000000"/>
              <w:right w:val="single" w:sz="4" w:space="0" w:color="000000"/>
            </w:tcBorders>
            <w:hideMark/>
          </w:tcPr>
          <w:p w14:paraId="02CA1EF3" w14:textId="77777777" w:rsidR="00AD5224" w:rsidRPr="00507ADD" w:rsidRDefault="00AD5224" w:rsidP="00301575">
            <w:r w:rsidRPr="00507ADD">
              <w:rPr>
                <w:rFonts w:hint="eastAsia"/>
              </w:rPr>
              <w:t>初始条件和背景：</w:t>
            </w:r>
          </w:p>
          <w:p w14:paraId="1F11FFEF" w14:textId="77777777" w:rsidR="00AD5224" w:rsidRDefault="00AD5224" w:rsidP="00301575">
            <w:r w:rsidRPr="00B45E5B">
              <w:rPr>
                <w:rFonts w:hint="eastAsia"/>
              </w:rPr>
              <w:t>系统</w:t>
            </w:r>
            <w:r>
              <w:rPr>
                <w:rFonts w:hint="eastAsia"/>
              </w:rPr>
              <w:t>：PC端</w:t>
            </w:r>
          </w:p>
          <w:p w14:paraId="10943B63" w14:textId="77777777" w:rsidR="00AD5224" w:rsidRPr="00507ADD" w:rsidRDefault="00AD5224" w:rsidP="00301575">
            <w:r>
              <w:rPr>
                <w:rFonts w:hint="eastAsia"/>
              </w:rPr>
              <w:t>浏览器：C</w:t>
            </w:r>
            <w:r>
              <w:t>hrome</w:t>
            </w:r>
          </w:p>
          <w:p w14:paraId="21B6FAFE" w14:textId="77777777" w:rsidR="00AD5224" w:rsidRPr="00507ADD" w:rsidRDefault="00AD5224" w:rsidP="00301575">
            <w:r w:rsidRPr="00507ADD">
              <w:rPr>
                <w:rFonts w:hint="eastAsia"/>
              </w:rPr>
              <w:t>注释</w:t>
            </w:r>
            <w:r>
              <w:rPr>
                <w:rFonts w:hint="eastAsia"/>
              </w:rPr>
              <w:t>：无</w:t>
            </w:r>
          </w:p>
        </w:tc>
      </w:tr>
      <w:tr w:rsidR="00AD5224" w:rsidRPr="00507ADD" w14:paraId="04A73480"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A921AE2" w14:textId="77777777" w:rsidR="00AD5224" w:rsidRPr="00507ADD" w:rsidRDefault="00AD5224" w:rsidP="00301575">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21E04B3" w14:textId="77777777" w:rsidR="00AD5224" w:rsidRPr="00507ADD" w:rsidRDefault="00AD5224" w:rsidP="00301575">
            <w:r w:rsidRPr="00507ADD">
              <w:rPr>
                <w:rFonts w:hint="eastAsia"/>
              </w:rPr>
              <w:t>预期结果</w:t>
            </w:r>
          </w:p>
        </w:tc>
      </w:tr>
      <w:tr w:rsidR="00B80256" w:rsidRPr="00507ADD" w14:paraId="70B9F69E"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7DD1DB41" w14:textId="012FEC17" w:rsidR="00B80256" w:rsidRPr="00507ADD" w:rsidRDefault="00B80256" w:rsidP="00301575">
            <w:r>
              <w:rPr>
                <w:rFonts w:hint="eastAsia"/>
              </w:rPr>
              <w:t>上传x</w:t>
            </w:r>
            <w:r>
              <w:t>.rar</w:t>
            </w:r>
          </w:p>
        </w:tc>
        <w:tc>
          <w:tcPr>
            <w:tcW w:w="6141" w:type="dxa"/>
            <w:gridSpan w:val="2"/>
            <w:tcBorders>
              <w:top w:val="single" w:sz="4" w:space="0" w:color="000000"/>
              <w:left w:val="single" w:sz="4" w:space="0" w:color="000000"/>
              <w:bottom w:val="single" w:sz="4" w:space="0" w:color="000000"/>
              <w:right w:val="single" w:sz="4" w:space="0" w:color="000000"/>
            </w:tcBorders>
          </w:tcPr>
          <w:p w14:paraId="76D5520F" w14:textId="79469786" w:rsidR="00B80256" w:rsidRPr="00507ADD" w:rsidRDefault="00B80256" w:rsidP="00301575">
            <w:r>
              <w:rPr>
                <w:rFonts w:hint="eastAsia"/>
              </w:rPr>
              <w:t>提示证件照文件必须</w:t>
            </w:r>
            <w:r w:rsidR="00906A58">
              <w:rPr>
                <w:rFonts w:hint="eastAsia"/>
              </w:rPr>
              <w:t>为</w:t>
            </w:r>
            <w:r>
              <w:rPr>
                <w:rFonts w:hint="eastAsia"/>
              </w:rPr>
              <w:t>图片格式</w:t>
            </w:r>
          </w:p>
        </w:tc>
      </w:tr>
      <w:tr w:rsidR="00B80256" w:rsidRPr="00507ADD" w14:paraId="2F0E32A3"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5E5DE39F" w14:textId="6556C7E1" w:rsidR="00B80256" w:rsidRDefault="00B80256" w:rsidP="00301575">
            <w:r>
              <w:rPr>
                <w:rFonts w:hint="eastAsia"/>
              </w:rPr>
              <w:t>上传x</w:t>
            </w:r>
            <w:r>
              <w:t>.jpg</w:t>
            </w:r>
          </w:p>
        </w:tc>
        <w:tc>
          <w:tcPr>
            <w:tcW w:w="6141" w:type="dxa"/>
            <w:gridSpan w:val="2"/>
            <w:tcBorders>
              <w:top w:val="single" w:sz="4" w:space="0" w:color="000000"/>
              <w:left w:val="single" w:sz="4" w:space="0" w:color="000000"/>
              <w:bottom w:val="single" w:sz="4" w:space="0" w:color="000000"/>
              <w:right w:val="single" w:sz="4" w:space="0" w:color="000000"/>
            </w:tcBorders>
          </w:tcPr>
          <w:p w14:paraId="52F228A5" w14:textId="06AA6560" w:rsidR="00B80256" w:rsidRDefault="00B80256" w:rsidP="00301575">
            <w:r>
              <w:rPr>
                <w:rFonts w:hint="eastAsia"/>
              </w:rPr>
              <w:t>上传成功</w:t>
            </w:r>
          </w:p>
        </w:tc>
      </w:tr>
      <w:tr w:rsidR="00B80256" w:rsidRPr="00507ADD" w14:paraId="70C43DE8"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63BE20F6" w14:textId="59C03776" w:rsidR="00B80256" w:rsidRDefault="00B80256" w:rsidP="00301575">
            <w:r>
              <w:rPr>
                <w:rFonts w:hint="eastAsia"/>
              </w:rPr>
              <w:t>上传x</w:t>
            </w:r>
            <w:r>
              <w:t>.jpeg</w:t>
            </w:r>
          </w:p>
        </w:tc>
        <w:tc>
          <w:tcPr>
            <w:tcW w:w="6141" w:type="dxa"/>
            <w:gridSpan w:val="2"/>
            <w:tcBorders>
              <w:top w:val="single" w:sz="4" w:space="0" w:color="000000"/>
              <w:left w:val="single" w:sz="4" w:space="0" w:color="000000"/>
              <w:bottom w:val="single" w:sz="4" w:space="0" w:color="000000"/>
              <w:right w:val="single" w:sz="4" w:space="0" w:color="000000"/>
            </w:tcBorders>
          </w:tcPr>
          <w:p w14:paraId="10037C4D" w14:textId="7AEB7458" w:rsidR="00B80256" w:rsidRDefault="00B80256" w:rsidP="00301575">
            <w:r>
              <w:rPr>
                <w:rFonts w:hint="eastAsia"/>
              </w:rPr>
              <w:t>上传成功</w:t>
            </w:r>
          </w:p>
        </w:tc>
      </w:tr>
      <w:tr w:rsidR="00B80256" w:rsidRPr="00507ADD" w14:paraId="6A0B0BBB"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688C8864" w14:textId="278ED3B6" w:rsidR="00B80256" w:rsidRDefault="00B80256" w:rsidP="00301575">
            <w:r>
              <w:rPr>
                <w:rFonts w:hint="eastAsia"/>
              </w:rPr>
              <w:t>上传x</w:t>
            </w:r>
            <w:r>
              <w:t>.png</w:t>
            </w:r>
          </w:p>
        </w:tc>
        <w:tc>
          <w:tcPr>
            <w:tcW w:w="6141" w:type="dxa"/>
            <w:gridSpan w:val="2"/>
            <w:tcBorders>
              <w:top w:val="single" w:sz="4" w:space="0" w:color="000000"/>
              <w:left w:val="single" w:sz="4" w:space="0" w:color="000000"/>
              <w:bottom w:val="single" w:sz="4" w:space="0" w:color="000000"/>
              <w:right w:val="single" w:sz="4" w:space="0" w:color="000000"/>
            </w:tcBorders>
          </w:tcPr>
          <w:p w14:paraId="725961D5" w14:textId="4BEFD430" w:rsidR="00B80256" w:rsidRDefault="00B80256" w:rsidP="00301575">
            <w:r>
              <w:rPr>
                <w:rFonts w:hint="eastAsia"/>
              </w:rPr>
              <w:t>上传成功</w:t>
            </w:r>
          </w:p>
        </w:tc>
      </w:tr>
    </w:tbl>
    <w:p w14:paraId="0A1F301F" w14:textId="2828FDF4" w:rsidR="00D80E45" w:rsidRDefault="00D80E45" w:rsidP="00AD5224"/>
    <w:p w14:paraId="47A33B21" w14:textId="77777777" w:rsidR="00D80E45" w:rsidRDefault="00D80E45">
      <w:r>
        <w:br w:type="page"/>
      </w:r>
    </w:p>
    <w:p w14:paraId="50354F1D" w14:textId="77777777" w:rsidR="00AD5224" w:rsidRPr="00AD5224" w:rsidRDefault="00AD5224" w:rsidP="00AD5224"/>
    <w:p w14:paraId="42A65D2B" w14:textId="02713469" w:rsidR="001D5335" w:rsidRDefault="001D5335" w:rsidP="001D5335">
      <w:pPr>
        <w:pStyle w:val="a2"/>
      </w:pPr>
      <w:r>
        <w:rPr>
          <w:rFonts w:hint="eastAsia"/>
        </w:rPr>
        <w:t>选择证件类型</w:t>
      </w:r>
    </w:p>
    <w:tbl>
      <w:tblPr>
        <w:tblStyle w:val="14"/>
        <w:tblW w:w="8296" w:type="dxa"/>
        <w:tblLook w:val="04A0" w:firstRow="1" w:lastRow="0" w:firstColumn="1" w:lastColumn="0" w:noHBand="0" w:noVBand="1"/>
      </w:tblPr>
      <w:tblGrid>
        <w:gridCol w:w="2155"/>
        <w:gridCol w:w="1993"/>
        <w:gridCol w:w="4148"/>
      </w:tblGrid>
      <w:tr w:rsidR="00AD5224" w:rsidRPr="00B45E5B" w14:paraId="2A3BA1D9" w14:textId="77777777" w:rsidTr="00301575">
        <w:tc>
          <w:tcPr>
            <w:tcW w:w="4148" w:type="dxa"/>
            <w:gridSpan w:val="2"/>
            <w:tcBorders>
              <w:top w:val="single" w:sz="4" w:space="0" w:color="000000"/>
              <w:left w:val="single" w:sz="4" w:space="0" w:color="000000"/>
              <w:bottom w:val="single" w:sz="4" w:space="0" w:color="000000"/>
              <w:right w:val="single" w:sz="4" w:space="0" w:color="000000"/>
            </w:tcBorders>
            <w:hideMark/>
          </w:tcPr>
          <w:p w14:paraId="66D7F3AB" w14:textId="77777777" w:rsidR="00AD5224" w:rsidRPr="00B45E5B" w:rsidRDefault="00AD5224" w:rsidP="00301575">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5ABC89B" w14:textId="77777777" w:rsidR="00AD5224" w:rsidRPr="00B45E5B" w:rsidRDefault="00AD5224" w:rsidP="00301575">
            <w:r>
              <w:rPr>
                <w:rFonts w:hint="eastAsia"/>
              </w:rPr>
              <w:t>TC</w:t>
            </w:r>
            <w:r>
              <w:t>-A-</w:t>
            </w:r>
          </w:p>
        </w:tc>
      </w:tr>
      <w:tr w:rsidR="00AD5224" w14:paraId="2A05A12C"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4CBCDCDF" w14:textId="77777777" w:rsidR="00AD5224" w:rsidRPr="00B45E5B" w:rsidRDefault="00AD5224" w:rsidP="00301575">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4722517" w14:textId="03E36A8E" w:rsidR="00AD5224" w:rsidRDefault="00BA31BB" w:rsidP="00301575">
            <w:r>
              <w:rPr>
                <w:rFonts w:hint="eastAsia"/>
              </w:rPr>
              <w:t>选择证件类型</w:t>
            </w:r>
          </w:p>
        </w:tc>
      </w:tr>
      <w:tr w:rsidR="00AD5224" w14:paraId="1AD1D1BF"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3504E934" w14:textId="77777777" w:rsidR="00AD5224" w:rsidRDefault="00AD5224" w:rsidP="00301575">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8735007" w14:textId="4CB68223" w:rsidR="00AD5224" w:rsidRDefault="00BA31BB" w:rsidP="00301575">
            <w:r>
              <w:rPr>
                <w:rFonts w:hint="eastAsia"/>
              </w:rPr>
              <w:t>选择证件类型</w:t>
            </w:r>
          </w:p>
        </w:tc>
      </w:tr>
      <w:tr w:rsidR="00AD5224" w14:paraId="42C4685D" w14:textId="77777777" w:rsidTr="00301575">
        <w:tc>
          <w:tcPr>
            <w:tcW w:w="4148" w:type="dxa"/>
            <w:gridSpan w:val="2"/>
            <w:tcBorders>
              <w:top w:val="single" w:sz="4" w:space="0" w:color="000000"/>
              <w:left w:val="single" w:sz="4" w:space="0" w:color="000000"/>
              <w:bottom w:val="single" w:sz="4" w:space="0" w:color="000000"/>
              <w:right w:val="single" w:sz="4" w:space="0" w:color="000000"/>
            </w:tcBorders>
            <w:hideMark/>
          </w:tcPr>
          <w:p w14:paraId="7E683E83" w14:textId="77777777" w:rsidR="00AD5224" w:rsidRPr="00B45E5B" w:rsidRDefault="00AD5224" w:rsidP="00301575">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033154A" w14:textId="77777777" w:rsidR="00AD5224" w:rsidRDefault="00AD5224" w:rsidP="00301575">
            <w:r>
              <w:rPr>
                <w:rFonts w:hint="eastAsia"/>
              </w:rPr>
              <w:t>管理员</w:t>
            </w:r>
          </w:p>
        </w:tc>
      </w:tr>
      <w:tr w:rsidR="00AD5224" w14:paraId="62F29374"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03E47F46" w14:textId="77777777" w:rsidR="00AD5224" w:rsidRPr="00B45E5B" w:rsidRDefault="00AD5224" w:rsidP="00301575">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FF346DE" w14:textId="77777777" w:rsidR="00AD5224" w:rsidRDefault="00AD5224" w:rsidP="00301575">
            <w:r>
              <w:rPr>
                <w:rFonts w:hint="eastAsia"/>
              </w:rPr>
              <w:t>黑盒测试</w:t>
            </w:r>
          </w:p>
        </w:tc>
      </w:tr>
      <w:tr w:rsidR="00AD5224" w14:paraId="1C6BC4E7"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0F0FBD0F" w14:textId="77777777" w:rsidR="00AD5224" w:rsidRDefault="00AD5224" w:rsidP="00301575">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9D49BD9" w14:textId="77777777" w:rsidR="00AD5224" w:rsidRDefault="00AD5224" w:rsidP="00301575">
            <w:r>
              <w:rPr>
                <w:rFonts w:hint="eastAsia"/>
              </w:rPr>
              <w:t>新增用户</w:t>
            </w:r>
          </w:p>
        </w:tc>
      </w:tr>
      <w:tr w:rsidR="00AD5224" w14:paraId="37231EE5"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6D6D8910" w14:textId="77777777" w:rsidR="00AD5224" w:rsidRDefault="00AD5224" w:rsidP="00301575">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E301F07" w14:textId="026ABBB5" w:rsidR="00AD5224" w:rsidRDefault="00AD5224" w:rsidP="00301575">
            <w:r>
              <w:rPr>
                <w:rFonts w:hint="eastAsia"/>
              </w:rPr>
              <w:t>管理员在新增用户时，</w:t>
            </w:r>
            <w:r w:rsidR="00BA31BB">
              <w:rPr>
                <w:rFonts w:hint="eastAsia"/>
              </w:rPr>
              <w:t>选择证件类型</w:t>
            </w:r>
          </w:p>
        </w:tc>
      </w:tr>
      <w:tr w:rsidR="00AD5224" w:rsidRPr="00B45E5B" w14:paraId="483BBE20" w14:textId="77777777" w:rsidTr="00301575">
        <w:tc>
          <w:tcPr>
            <w:tcW w:w="4148" w:type="dxa"/>
            <w:gridSpan w:val="2"/>
            <w:tcBorders>
              <w:top w:val="single" w:sz="4" w:space="0" w:color="000000"/>
              <w:left w:val="single" w:sz="4" w:space="0" w:color="000000"/>
              <w:bottom w:val="single" w:sz="4" w:space="0" w:color="000000"/>
              <w:right w:val="single" w:sz="4" w:space="0" w:color="000000"/>
            </w:tcBorders>
            <w:hideMark/>
          </w:tcPr>
          <w:p w14:paraId="5964F861" w14:textId="77777777" w:rsidR="00AD5224" w:rsidRPr="00B45E5B" w:rsidRDefault="00AD5224" w:rsidP="00301575">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1997C21" w14:textId="77777777" w:rsidR="00AD5224" w:rsidRPr="00B45E5B" w:rsidRDefault="00AD5224" w:rsidP="00301575">
            <w:r>
              <w:rPr>
                <w:rFonts w:hint="eastAsia"/>
              </w:rPr>
              <w:t>检查管理员在新增用户时填写的信息是否合法</w:t>
            </w:r>
          </w:p>
        </w:tc>
      </w:tr>
      <w:tr w:rsidR="00AD5224" w:rsidRPr="00507ADD" w14:paraId="3456CF5D" w14:textId="77777777" w:rsidTr="00301575">
        <w:trPr>
          <w:trHeight w:val="1445"/>
        </w:trPr>
        <w:tc>
          <w:tcPr>
            <w:tcW w:w="8296" w:type="dxa"/>
            <w:gridSpan w:val="3"/>
            <w:tcBorders>
              <w:top w:val="single" w:sz="4" w:space="0" w:color="000000"/>
              <w:left w:val="single" w:sz="4" w:space="0" w:color="000000"/>
              <w:right w:val="single" w:sz="4" w:space="0" w:color="000000"/>
            </w:tcBorders>
            <w:hideMark/>
          </w:tcPr>
          <w:p w14:paraId="36F9BE0C" w14:textId="77777777" w:rsidR="00AD5224" w:rsidRPr="00507ADD" w:rsidRDefault="00AD5224" w:rsidP="00301575">
            <w:r w:rsidRPr="00507ADD">
              <w:rPr>
                <w:rFonts w:hint="eastAsia"/>
              </w:rPr>
              <w:t>初始条件和背景：</w:t>
            </w:r>
          </w:p>
          <w:p w14:paraId="25FCA5D5" w14:textId="77777777" w:rsidR="00AD5224" w:rsidRDefault="00AD5224" w:rsidP="00301575">
            <w:r w:rsidRPr="00B45E5B">
              <w:rPr>
                <w:rFonts w:hint="eastAsia"/>
              </w:rPr>
              <w:t>系统</w:t>
            </w:r>
            <w:r>
              <w:rPr>
                <w:rFonts w:hint="eastAsia"/>
              </w:rPr>
              <w:t>：PC端</w:t>
            </w:r>
          </w:p>
          <w:p w14:paraId="68729D31" w14:textId="77777777" w:rsidR="00AD5224" w:rsidRPr="00507ADD" w:rsidRDefault="00AD5224" w:rsidP="00301575">
            <w:r>
              <w:rPr>
                <w:rFonts w:hint="eastAsia"/>
              </w:rPr>
              <w:t>浏览器：C</w:t>
            </w:r>
            <w:r>
              <w:t>hrome</w:t>
            </w:r>
          </w:p>
          <w:p w14:paraId="10053F37" w14:textId="77777777" w:rsidR="00AD5224" w:rsidRPr="00507ADD" w:rsidRDefault="00AD5224" w:rsidP="00301575">
            <w:r w:rsidRPr="00507ADD">
              <w:rPr>
                <w:rFonts w:hint="eastAsia"/>
              </w:rPr>
              <w:t>注释</w:t>
            </w:r>
            <w:r>
              <w:rPr>
                <w:rFonts w:hint="eastAsia"/>
              </w:rPr>
              <w:t>：无</w:t>
            </w:r>
          </w:p>
        </w:tc>
      </w:tr>
      <w:tr w:rsidR="00AD5224" w:rsidRPr="00507ADD" w14:paraId="6A047C19"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15DE6F9" w14:textId="77777777" w:rsidR="00AD5224" w:rsidRPr="00507ADD" w:rsidRDefault="00AD5224" w:rsidP="00301575">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A729D2D" w14:textId="77777777" w:rsidR="00AD5224" w:rsidRPr="00507ADD" w:rsidRDefault="00AD5224" w:rsidP="00301575">
            <w:r w:rsidRPr="00507ADD">
              <w:rPr>
                <w:rFonts w:hint="eastAsia"/>
              </w:rPr>
              <w:t>预期结果</w:t>
            </w:r>
          </w:p>
        </w:tc>
      </w:tr>
      <w:tr w:rsidR="00AD5224" w:rsidRPr="00507ADD" w14:paraId="4D5EAFB8"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6A756D3C" w14:textId="5788E1C2" w:rsidR="00AD5224" w:rsidRPr="00507ADD" w:rsidRDefault="00AD5224" w:rsidP="00AD5224">
            <w:r>
              <w:rPr>
                <w:rFonts w:hint="eastAsia"/>
              </w:rPr>
              <w:t>点击证件类型下拉框</w:t>
            </w:r>
          </w:p>
        </w:tc>
        <w:tc>
          <w:tcPr>
            <w:tcW w:w="6141" w:type="dxa"/>
            <w:gridSpan w:val="2"/>
            <w:tcBorders>
              <w:top w:val="single" w:sz="4" w:space="0" w:color="000000"/>
              <w:left w:val="single" w:sz="4" w:space="0" w:color="000000"/>
              <w:bottom w:val="single" w:sz="4" w:space="0" w:color="000000"/>
              <w:right w:val="single" w:sz="4" w:space="0" w:color="000000"/>
            </w:tcBorders>
          </w:tcPr>
          <w:p w14:paraId="35EC82B2" w14:textId="3949B993" w:rsidR="00AD5224" w:rsidRPr="00507ADD" w:rsidRDefault="00AD5224" w:rsidP="00AD5224">
            <w:r>
              <w:rPr>
                <w:rFonts w:hint="eastAsia"/>
              </w:rPr>
              <w:t>出现身份证、其他证件两种可选项</w:t>
            </w:r>
          </w:p>
        </w:tc>
      </w:tr>
      <w:tr w:rsidR="00AD5224" w:rsidRPr="00507ADD" w14:paraId="68A67EC4"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3319B113" w14:textId="5C611E08" w:rsidR="00AD5224" w:rsidRPr="00507ADD" w:rsidRDefault="00AD5224" w:rsidP="00AD5224">
            <w:r>
              <w:rPr>
                <w:rFonts w:hint="eastAsia"/>
              </w:rPr>
              <w:t>点击身份证</w:t>
            </w:r>
          </w:p>
        </w:tc>
        <w:tc>
          <w:tcPr>
            <w:tcW w:w="6141" w:type="dxa"/>
            <w:gridSpan w:val="2"/>
            <w:tcBorders>
              <w:top w:val="single" w:sz="4" w:space="0" w:color="000000"/>
              <w:left w:val="single" w:sz="4" w:space="0" w:color="000000"/>
              <w:bottom w:val="single" w:sz="4" w:space="0" w:color="000000"/>
              <w:right w:val="single" w:sz="4" w:space="0" w:color="000000"/>
            </w:tcBorders>
          </w:tcPr>
          <w:p w14:paraId="7BAAF5D9" w14:textId="14CA0CC0" w:rsidR="00AD5224" w:rsidRPr="00507ADD" w:rsidRDefault="00AD5224" w:rsidP="00AD5224">
            <w:r>
              <w:rPr>
                <w:rFonts w:hint="eastAsia"/>
              </w:rPr>
              <w:t>证件类型变为身份证</w:t>
            </w:r>
          </w:p>
        </w:tc>
      </w:tr>
      <w:tr w:rsidR="00AD5224" w:rsidRPr="00507ADD" w14:paraId="256D1E54"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3142A889" w14:textId="2657CE2F" w:rsidR="00AD5224" w:rsidRPr="00507ADD" w:rsidRDefault="00AD5224" w:rsidP="00AD5224">
            <w:r>
              <w:rPr>
                <w:rFonts w:hint="eastAsia"/>
              </w:rPr>
              <w:t>点击证件类型下拉框</w:t>
            </w:r>
          </w:p>
        </w:tc>
        <w:tc>
          <w:tcPr>
            <w:tcW w:w="6141" w:type="dxa"/>
            <w:gridSpan w:val="2"/>
            <w:tcBorders>
              <w:top w:val="single" w:sz="4" w:space="0" w:color="000000"/>
              <w:left w:val="single" w:sz="4" w:space="0" w:color="000000"/>
              <w:bottom w:val="single" w:sz="4" w:space="0" w:color="000000"/>
              <w:right w:val="single" w:sz="4" w:space="0" w:color="000000"/>
            </w:tcBorders>
          </w:tcPr>
          <w:p w14:paraId="6548658F" w14:textId="118DAFE7" w:rsidR="00AD5224" w:rsidRPr="00507ADD" w:rsidRDefault="00AD5224" w:rsidP="00AD5224">
            <w:r>
              <w:rPr>
                <w:rFonts w:hint="eastAsia"/>
              </w:rPr>
              <w:t>出现身份证、其他证件两种可选项</w:t>
            </w:r>
          </w:p>
        </w:tc>
      </w:tr>
      <w:tr w:rsidR="00AD5224" w:rsidRPr="00507ADD" w14:paraId="4AB5926A"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4587E5D0" w14:textId="03A1E7B2" w:rsidR="00AD5224" w:rsidRPr="00507ADD" w:rsidRDefault="00AD5224" w:rsidP="00AD5224">
            <w:r>
              <w:rPr>
                <w:rFonts w:hint="eastAsia"/>
              </w:rPr>
              <w:t>点击其他证件</w:t>
            </w:r>
          </w:p>
        </w:tc>
        <w:tc>
          <w:tcPr>
            <w:tcW w:w="6141" w:type="dxa"/>
            <w:gridSpan w:val="2"/>
            <w:tcBorders>
              <w:top w:val="single" w:sz="4" w:space="0" w:color="000000"/>
              <w:left w:val="single" w:sz="4" w:space="0" w:color="000000"/>
              <w:bottom w:val="single" w:sz="4" w:space="0" w:color="000000"/>
              <w:right w:val="single" w:sz="4" w:space="0" w:color="000000"/>
            </w:tcBorders>
          </w:tcPr>
          <w:p w14:paraId="09883DC0" w14:textId="754242AC" w:rsidR="00AD5224" w:rsidRPr="00507ADD" w:rsidRDefault="00AD5224" w:rsidP="00AD5224">
            <w:r>
              <w:rPr>
                <w:rFonts w:hint="eastAsia"/>
              </w:rPr>
              <w:t>证件类型变为其他证件</w:t>
            </w:r>
          </w:p>
        </w:tc>
      </w:tr>
    </w:tbl>
    <w:p w14:paraId="4BF44F59" w14:textId="55B2593C" w:rsidR="00FC6871" w:rsidRDefault="00FC6871" w:rsidP="00AD5224"/>
    <w:p w14:paraId="36164583" w14:textId="77777777" w:rsidR="00FC6871" w:rsidRDefault="00FC6871">
      <w:r>
        <w:br w:type="page"/>
      </w:r>
    </w:p>
    <w:p w14:paraId="49622856" w14:textId="77777777" w:rsidR="00AD5224" w:rsidRPr="00AD5224" w:rsidRDefault="00AD5224" w:rsidP="00AD5224"/>
    <w:p w14:paraId="22B27E94" w14:textId="3879AE58" w:rsidR="001D5335" w:rsidRDefault="001D5335" w:rsidP="001D5335">
      <w:pPr>
        <w:pStyle w:val="a2"/>
      </w:pPr>
      <w:r>
        <w:rPr>
          <w:rFonts w:hint="eastAsia"/>
        </w:rPr>
        <w:t>确认登录密码</w:t>
      </w:r>
    </w:p>
    <w:tbl>
      <w:tblPr>
        <w:tblStyle w:val="14"/>
        <w:tblW w:w="8296" w:type="dxa"/>
        <w:tblLook w:val="04A0" w:firstRow="1" w:lastRow="0" w:firstColumn="1" w:lastColumn="0" w:noHBand="0" w:noVBand="1"/>
      </w:tblPr>
      <w:tblGrid>
        <w:gridCol w:w="2155"/>
        <w:gridCol w:w="1993"/>
        <w:gridCol w:w="4148"/>
      </w:tblGrid>
      <w:tr w:rsidR="00AD5224" w:rsidRPr="00B45E5B" w14:paraId="7E4B665E" w14:textId="77777777" w:rsidTr="00301575">
        <w:tc>
          <w:tcPr>
            <w:tcW w:w="4148" w:type="dxa"/>
            <w:gridSpan w:val="2"/>
            <w:tcBorders>
              <w:top w:val="single" w:sz="4" w:space="0" w:color="000000"/>
              <w:left w:val="single" w:sz="4" w:space="0" w:color="000000"/>
              <w:bottom w:val="single" w:sz="4" w:space="0" w:color="000000"/>
              <w:right w:val="single" w:sz="4" w:space="0" w:color="000000"/>
            </w:tcBorders>
            <w:hideMark/>
          </w:tcPr>
          <w:p w14:paraId="14BDD77E" w14:textId="77777777" w:rsidR="00AD5224" w:rsidRPr="00B45E5B" w:rsidRDefault="00AD5224" w:rsidP="00301575">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200A875" w14:textId="77777777" w:rsidR="00AD5224" w:rsidRPr="00B45E5B" w:rsidRDefault="00AD5224" w:rsidP="00301575">
            <w:r>
              <w:rPr>
                <w:rFonts w:hint="eastAsia"/>
              </w:rPr>
              <w:t>TC</w:t>
            </w:r>
            <w:r>
              <w:t>-A-</w:t>
            </w:r>
          </w:p>
        </w:tc>
      </w:tr>
      <w:tr w:rsidR="00AD5224" w14:paraId="50795471"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2DA32A7F" w14:textId="77777777" w:rsidR="00AD5224" w:rsidRPr="00B45E5B" w:rsidRDefault="00AD5224" w:rsidP="00301575">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7A217D6" w14:textId="163E3BF1" w:rsidR="00AD5224" w:rsidRDefault="000D39D7" w:rsidP="00301575">
            <w:r>
              <w:rPr>
                <w:rFonts w:hint="eastAsia"/>
              </w:rPr>
              <w:t>确认登录密码</w:t>
            </w:r>
          </w:p>
        </w:tc>
      </w:tr>
      <w:tr w:rsidR="00AD5224" w14:paraId="32A4FA06"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59A95BE0" w14:textId="77777777" w:rsidR="00AD5224" w:rsidRDefault="00AD5224" w:rsidP="00301575">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1367EA2" w14:textId="47CCB3CB" w:rsidR="00AD5224" w:rsidRDefault="000D39D7" w:rsidP="00301575">
            <w:r>
              <w:rPr>
                <w:rFonts w:hint="eastAsia"/>
              </w:rPr>
              <w:t>确认登录密码</w:t>
            </w:r>
          </w:p>
        </w:tc>
      </w:tr>
      <w:tr w:rsidR="00AD5224" w14:paraId="6A6BD972" w14:textId="77777777" w:rsidTr="00301575">
        <w:tc>
          <w:tcPr>
            <w:tcW w:w="4148" w:type="dxa"/>
            <w:gridSpan w:val="2"/>
            <w:tcBorders>
              <w:top w:val="single" w:sz="4" w:space="0" w:color="000000"/>
              <w:left w:val="single" w:sz="4" w:space="0" w:color="000000"/>
              <w:bottom w:val="single" w:sz="4" w:space="0" w:color="000000"/>
              <w:right w:val="single" w:sz="4" w:space="0" w:color="000000"/>
            </w:tcBorders>
            <w:hideMark/>
          </w:tcPr>
          <w:p w14:paraId="7E18849A" w14:textId="77777777" w:rsidR="00AD5224" w:rsidRPr="00B45E5B" w:rsidRDefault="00AD5224" w:rsidP="00301575">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DA412A4" w14:textId="77777777" w:rsidR="00AD5224" w:rsidRDefault="00AD5224" w:rsidP="00301575">
            <w:r>
              <w:rPr>
                <w:rFonts w:hint="eastAsia"/>
              </w:rPr>
              <w:t>管理员</w:t>
            </w:r>
          </w:p>
        </w:tc>
      </w:tr>
      <w:tr w:rsidR="00AD5224" w14:paraId="0D885796"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4681C946" w14:textId="77777777" w:rsidR="00AD5224" w:rsidRPr="00B45E5B" w:rsidRDefault="00AD5224" w:rsidP="00301575">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C135A9E" w14:textId="77777777" w:rsidR="00AD5224" w:rsidRDefault="00AD5224" w:rsidP="00301575">
            <w:r>
              <w:rPr>
                <w:rFonts w:hint="eastAsia"/>
              </w:rPr>
              <w:t>黑盒测试</w:t>
            </w:r>
          </w:p>
        </w:tc>
      </w:tr>
      <w:tr w:rsidR="00AD5224" w14:paraId="478FE3E9"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4294D675" w14:textId="77777777" w:rsidR="00AD5224" w:rsidRDefault="00AD5224" w:rsidP="00301575">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2F40C7C" w14:textId="77777777" w:rsidR="00AD5224" w:rsidRDefault="00AD5224" w:rsidP="00301575">
            <w:r>
              <w:rPr>
                <w:rFonts w:hint="eastAsia"/>
              </w:rPr>
              <w:t>新增用户</w:t>
            </w:r>
          </w:p>
        </w:tc>
      </w:tr>
      <w:tr w:rsidR="00AD5224" w14:paraId="3D272DD5"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76274CF0" w14:textId="77777777" w:rsidR="00AD5224" w:rsidRDefault="00AD5224" w:rsidP="00301575">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CBF9796" w14:textId="7FFDCF29" w:rsidR="00AD5224" w:rsidRDefault="00AD5224" w:rsidP="00301575">
            <w:r>
              <w:rPr>
                <w:rFonts w:hint="eastAsia"/>
              </w:rPr>
              <w:t>管理员在新增用户时，</w:t>
            </w:r>
            <w:r w:rsidR="00DA34AF">
              <w:rPr>
                <w:rFonts w:hint="eastAsia"/>
              </w:rPr>
              <w:t>确认登录密码</w:t>
            </w:r>
          </w:p>
        </w:tc>
      </w:tr>
      <w:tr w:rsidR="00AD5224" w:rsidRPr="00B45E5B" w14:paraId="62044C34" w14:textId="77777777" w:rsidTr="00301575">
        <w:tc>
          <w:tcPr>
            <w:tcW w:w="4148" w:type="dxa"/>
            <w:gridSpan w:val="2"/>
            <w:tcBorders>
              <w:top w:val="single" w:sz="4" w:space="0" w:color="000000"/>
              <w:left w:val="single" w:sz="4" w:space="0" w:color="000000"/>
              <w:bottom w:val="single" w:sz="4" w:space="0" w:color="000000"/>
              <w:right w:val="single" w:sz="4" w:space="0" w:color="000000"/>
            </w:tcBorders>
            <w:hideMark/>
          </w:tcPr>
          <w:p w14:paraId="23162424" w14:textId="77777777" w:rsidR="00AD5224" w:rsidRPr="00B45E5B" w:rsidRDefault="00AD5224" w:rsidP="00301575">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37531CD" w14:textId="77777777" w:rsidR="00AD5224" w:rsidRPr="00B45E5B" w:rsidRDefault="00AD5224" w:rsidP="00301575">
            <w:r>
              <w:rPr>
                <w:rFonts w:hint="eastAsia"/>
              </w:rPr>
              <w:t>检查管理员在新增用户时填写的信息是否合法</w:t>
            </w:r>
          </w:p>
        </w:tc>
      </w:tr>
      <w:tr w:rsidR="00AD5224" w:rsidRPr="00507ADD" w14:paraId="4BEA4CED" w14:textId="77777777" w:rsidTr="00301575">
        <w:trPr>
          <w:trHeight w:val="1445"/>
        </w:trPr>
        <w:tc>
          <w:tcPr>
            <w:tcW w:w="8296" w:type="dxa"/>
            <w:gridSpan w:val="3"/>
            <w:tcBorders>
              <w:top w:val="single" w:sz="4" w:space="0" w:color="000000"/>
              <w:left w:val="single" w:sz="4" w:space="0" w:color="000000"/>
              <w:right w:val="single" w:sz="4" w:space="0" w:color="000000"/>
            </w:tcBorders>
            <w:hideMark/>
          </w:tcPr>
          <w:p w14:paraId="59EC52B6" w14:textId="77777777" w:rsidR="00AD5224" w:rsidRPr="00507ADD" w:rsidRDefault="00AD5224" w:rsidP="00301575">
            <w:r w:rsidRPr="00507ADD">
              <w:rPr>
                <w:rFonts w:hint="eastAsia"/>
              </w:rPr>
              <w:t>初始条件和背景：</w:t>
            </w:r>
          </w:p>
          <w:p w14:paraId="5A2DF891" w14:textId="77777777" w:rsidR="00AD5224" w:rsidRDefault="00AD5224" w:rsidP="00301575">
            <w:r w:rsidRPr="00B45E5B">
              <w:rPr>
                <w:rFonts w:hint="eastAsia"/>
              </w:rPr>
              <w:t>系统</w:t>
            </w:r>
            <w:r>
              <w:rPr>
                <w:rFonts w:hint="eastAsia"/>
              </w:rPr>
              <w:t>：PC端</w:t>
            </w:r>
          </w:p>
          <w:p w14:paraId="30A5B475" w14:textId="77777777" w:rsidR="00AD5224" w:rsidRPr="00507ADD" w:rsidRDefault="00AD5224" w:rsidP="00301575">
            <w:r>
              <w:rPr>
                <w:rFonts w:hint="eastAsia"/>
              </w:rPr>
              <w:t>浏览器：C</w:t>
            </w:r>
            <w:r>
              <w:t>hrome</w:t>
            </w:r>
          </w:p>
          <w:p w14:paraId="6008C7EA" w14:textId="77777777" w:rsidR="00AD5224" w:rsidRPr="00507ADD" w:rsidRDefault="00AD5224" w:rsidP="00301575">
            <w:r w:rsidRPr="00507ADD">
              <w:rPr>
                <w:rFonts w:hint="eastAsia"/>
              </w:rPr>
              <w:t>注释</w:t>
            </w:r>
            <w:r>
              <w:rPr>
                <w:rFonts w:hint="eastAsia"/>
              </w:rPr>
              <w:t>：无</w:t>
            </w:r>
          </w:p>
        </w:tc>
      </w:tr>
      <w:tr w:rsidR="00AD5224" w:rsidRPr="00507ADD" w14:paraId="517D4F5D"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695EFAB" w14:textId="77777777" w:rsidR="00AD5224" w:rsidRPr="00507ADD" w:rsidRDefault="00AD5224" w:rsidP="00301575">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1186F93" w14:textId="77777777" w:rsidR="00AD5224" w:rsidRPr="00507ADD" w:rsidRDefault="00AD5224" w:rsidP="00301575">
            <w:r w:rsidRPr="00507ADD">
              <w:rPr>
                <w:rFonts w:hint="eastAsia"/>
              </w:rPr>
              <w:t>预期结果</w:t>
            </w:r>
          </w:p>
        </w:tc>
      </w:tr>
      <w:tr w:rsidR="00DA34AF" w:rsidRPr="00507ADD" w14:paraId="57A61B83"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05EBCE7B" w14:textId="77777777" w:rsidR="00DA34AF" w:rsidRDefault="00DA34AF" w:rsidP="00301575">
            <w:r>
              <w:rPr>
                <w:rFonts w:hint="eastAsia"/>
              </w:rPr>
              <w:t>输入密码为：123456</w:t>
            </w:r>
          </w:p>
          <w:p w14:paraId="7DFD44C2" w14:textId="0F216859" w:rsidR="00DA34AF" w:rsidRPr="00507ADD" w:rsidRDefault="00DA34AF" w:rsidP="00301575">
            <w:r>
              <w:rPr>
                <w:rFonts w:hint="eastAsia"/>
              </w:rPr>
              <w:t>确认密码为：123457</w:t>
            </w:r>
          </w:p>
        </w:tc>
        <w:tc>
          <w:tcPr>
            <w:tcW w:w="6141" w:type="dxa"/>
            <w:gridSpan w:val="2"/>
            <w:tcBorders>
              <w:top w:val="single" w:sz="4" w:space="0" w:color="000000"/>
              <w:left w:val="single" w:sz="4" w:space="0" w:color="000000"/>
              <w:bottom w:val="single" w:sz="4" w:space="0" w:color="000000"/>
              <w:right w:val="single" w:sz="4" w:space="0" w:color="000000"/>
            </w:tcBorders>
          </w:tcPr>
          <w:p w14:paraId="7843AF39" w14:textId="2827D437" w:rsidR="00DA34AF" w:rsidRPr="00507ADD" w:rsidRDefault="00DA34AF" w:rsidP="00301575">
            <w:r>
              <w:rPr>
                <w:rFonts w:hint="eastAsia"/>
              </w:rPr>
              <w:t>确认密码与输入密码不相同</w:t>
            </w:r>
          </w:p>
        </w:tc>
      </w:tr>
      <w:tr w:rsidR="00DA34AF" w:rsidRPr="00507ADD" w14:paraId="58D2A8F6"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5893DECF" w14:textId="116FF80F" w:rsidR="00DA34AF" w:rsidRDefault="00DA34AF" w:rsidP="00301575">
            <w:r>
              <w:rPr>
                <w:rFonts w:hint="eastAsia"/>
              </w:rPr>
              <w:t>输入密码为：</w:t>
            </w:r>
          </w:p>
          <w:p w14:paraId="64579A49" w14:textId="6450F881" w:rsidR="00DA34AF" w:rsidRDefault="00DA34AF" w:rsidP="00301575">
            <w:r>
              <w:rPr>
                <w:rFonts w:hint="eastAsia"/>
              </w:rPr>
              <w:t>确认密码为：</w:t>
            </w:r>
          </w:p>
        </w:tc>
        <w:tc>
          <w:tcPr>
            <w:tcW w:w="6141" w:type="dxa"/>
            <w:gridSpan w:val="2"/>
            <w:tcBorders>
              <w:top w:val="single" w:sz="4" w:space="0" w:color="000000"/>
              <w:left w:val="single" w:sz="4" w:space="0" w:color="000000"/>
              <w:bottom w:val="single" w:sz="4" w:space="0" w:color="000000"/>
              <w:right w:val="single" w:sz="4" w:space="0" w:color="000000"/>
            </w:tcBorders>
          </w:tcPr>
          <w:p w14:paraId="0FC6CDD2" w14:textId="16FF0893" w:rsidR="00DA34AF" w:rsidRDefault="00DA34AF" w:rsidP="00301575">
            <w:r>
              <w:rPr>
                <w:rFonts w:hint="eastAsia"/>
              </w:rPr>
              <w:t>确认密码不能为空</w:t>
            </w:r>
          </w:p>
        </w:tc>
      </w:tr>
      <w:tr w:rsidR="00DA34AF" w:rsidRPr="00507ADD" w14:paraId="794CA36C"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6950D81D" w14:textId="77777777" w:rsidR="00DA34AF" w:rsidRDefault="00DA34AF" w:rsidP="00DA34AF">
            <w:r>
              <w:rPr>
                <w:rFonts w:hint="eastAsia"/>
              </w:rPr>
              <w:t>输入密码为：123456</w:t>
            </w:r>
          </w:p>
          <w:p w14:paraId="3EED0A65" w14:textId="5015F700" w:rsidR="00DA34AF" w:rsidRDefault="00DA34AF" w:rsidP="00DA34AF">
            <w:r>
              <w:rPr>
                <w:rFonts w:hint="eastAsia"/>
              </w:rPr>
              <w:t>确认密码为：123456</w:t>
            </w:r>
          </w:p>
        </w:tc>
        <w:tc>
          <w:tcPr>
            <w:tcW w:w="6141" w:type="dxa"/>
            <w:gridSpan w:val="2"/>
            <w:tcBorders>
              <w:top w:val="single" w:sz="4" w:space="0" w:color="000000"/>
              <w:left w:val="single" w:sz="4" w:space="0" w:color="000000"/>
              <w:bottom w:val="single" w:sz="4" w:space="0" w:color="000000"/>
              <w:right w:val="single" w:sz="4" w:space="0" w:color="000000"/>
            </w:tcBorders>
          </w:tcPr>
          <w:p w14:paraId="26B4988A" w14:textId="6FBA2D9D" w:rsidR="00DA34AF" w:rsidRDefault="00DA34AF" w:rsidP="00301575">
            <w:r>
              <w:rPr>
                <w:rFonts w:hint="eastAsia"/>
              </w:rPr>
              <w:t>保存成功</w:t>
            </w:r>
          </w:p>
        </w:tc>
      </w:tr>
    </w:tbl>
    <w:p w14:paraId="2F224594" w14:textId="0CEA1972" w:rsidR="00AF39F4" w:rsidRDefault="00AF39F4" w:rsidP="00AD5224"/>
    <w:p w14:paraId="0BDED9D9" w14:textId="77777777" w:rsidR="00AF39F4" w:rsidRDefault="00AF39F4">
      <w:r>
        <w:br w:type="page"/>
      </w:r>
    </w:p>
    <w:p w14:paraId="5B0293B9" w14:textId="77777777" w:rsidR="00AD5224" w:rsidRPr="00AD5224" w:rsidRDefault="00AD5224" w:rsidP="00AD5224"/>
    <w:p w14:paraId="6FCFDEEB" w14:textId="77777777" w:rsidR="00AD5224" w:rsidRPr="00AD5224" w:rsidRDefault="00AD5224" w:rsidP="00AD5224"/>
    <w:p w14:paraId="68F57D94" w14:textId="44215AAB" w:rsidR="001D5335" w:rsidRDefault="001D5335" w:rsidP="001D5335">
      <w:pPr>
        <w:pStyle w:val="a2"/>
      </w:pPr>
      <w:r>
        <w:rPr>
          <w:rFonts w:hint="eastAsia"/>
        </w:rPr>
        <w:t>输入联系方式</w:t>
      </w:r>
    </w:p>
    <w:tbl>
      <w:tblPr>
        <w:tblStyle w:val="14"/>
        <w:tblW w:w="8296" w:type="dxa"/>
        <w:tblLook w:val="04A0" w:firstRow="1" w:lastRow="0" w:firstColumn="1" w:lastColumn="0" w:noHBand="0" w:noVBand="1"/>
      </w:tblPr>
      <w:tblGrid>
        <w:gridCol w:w="2616"/>
        <w:gridCol w:w="1827"/>
        <w:gridCol w:w="3853"/>
      </w:tblGrid>
      <w:tr w:rsidR="00AD5224" w:rsidRPr="00B45E5B" w14:paraId="5F8A89A4" w14:textId="77777777" w:rsidTr="001E3AEE">
        <w:tc>
          <w:tcPr>
            <w:tcW w:w="4443" w:type="dxa"/>
            <w:gridSpan w:val="2"/>
            <w:tcBorders>
              <w:top w:val="single" w:sz="4" w:space="0" w:color="000000"/>
              <w:left w:val="single" w:sz="4" w:space="0" w:color="000000"/>
              <w:bottom w:val="single" w:sz="4" w:space="0" w:color="000000"/>
              <w:right w:val="single" w:sz="4" w:space="0" w:color="000000"/>
            </w:tcBorders>
            <w:hideMark/>
          </w:tcPr>
          <w:p w14:paraId="1637B3DC" w14:textId="77777777" w:rsidR="00AD5224" w:rsidRPr="00B45E5B" w:rsidRDefault="00AD5224" w:rsidP="00301575">
            <w:r w:rsidRPr="00B45E5B">
              <w:rPr>
                <w:rFonts w:hint="eastAsia"/>
              </w:rPr>
              <w:t>测试用例编号</w:t>
            </w:r>
          </w:p>
        </w:tc>
        <w:tc>
          <w:tcPr>
            <w:tcW w:w="3853" w:type="dxa"/>
            <w:tcBorders>
              <w:top w:val="single" w:sz="4" w:space="0" w:color="000000"/>
              <w:left w:val="single" w:sz="4" w:space="0" w:color="000000"/>
              <w:bottom w:val="single" w:sz="4" w:space="0" w:color="000000"/>
              <w:right w:val="single" w:sz="4" w:space="0" w:color="000000"/>
            </w:tcBorders>
          </w:tcPr>
          <w:p w14:paraId="71FBAF8C" w14:textId="77777777" w:rsidR="00AD5224" w:rsidRPr="00B45E5B" w:rsidRDefault="00AD5224" w:rsidP="00301575">
            <w:r>
              <w:rPr>
                <w:rFonts w:hint="eastAsia"/>
              </w:rPr>
              <w:t>TC</w:t>
            </w:r>
            <w:r>
              <w:t>-A-</w:t>
            </w:r>
          </w:p>
        </w:tc>
      </w:tr>
      <w:tr w:rsidR="00AD5224" w14:paraId="077805F4" w14:textId="77777777" w:rsidTr="001E3AEE">
        <w:tc>
          <w:tcPr>
            <w:tcW w:w="4443" w:type="dxa"/>
            <w:gridSpan w:val="2"/>
            <w:tcBorders>
              <w:top w:val="single" w:sz="4" w:space="0" w:color="000000"/>
              <w:left w:val="single" w:sz="4" w:space="0" w:color="000000"/>
              <w:bottom w:val="single" w:sz="4" w:space="0" w:color="000000"/>
              <w:right w:val="single" w:sz="4" w:space="0" w:color="000000"/>
            </w:tcBorders>
          </w:tcPr>
          <w:p w14:paraId="60CF351D" w14:textId="77777777" w:rsidR="00AD5224" w:rsidRPr="00B45E5B" w:rsidRDefault="00AD5224" w:rsidP="00301575">
            <w:r>
              <w:rPr>
                <w:rFonts w:hint="eastAsia"/>
              </w:rPr>
              <w:t>测试用例名称</w:t>
            </w:r>
          </w:p>
        </w:tc>
        <w:tc>
          <w:tcPr>
            <w:tcW w:w="3853" w:type="dxa"/>
            <w:tcBorders>
              <w:top w:val="single" w:sz="4" w:space="0" w:color="000000"/>
              <w:left w:val="single" w:sz="4" w:space="0" w:color="000000"/>
              <w:bottom w:val="single" w:sz="4" w:space="0" w:color="000000"/>
              <w:right w:val="single" w:sz="4" w:space="0" w:color="000000"/>
            </w:tcBorders>
          </w:tcPr>
          <w:p w14:paraId="08357FE4" w14:textId="6AC6F0F0" w:rsidR="00AD5224" w:rsidRDefault="002952B8" w:rsidP="00301575">
            <w:r>
              <w:rPr>
                <w:rFonts w:hint="eastAsia"/>
              </w:rPr>
              <w:t>输入联系方式</w:t>
            </w:r>
          </w:p>
        </w:tc>
      </w:tr>
      <w:tr w:rsidR="00AD5224" w14:paraId="444F9EB2" w14:textId="77777777" w:rsidTr="001E3AEE">
        <w:tc>
          <w:tcPr>
            <w:tcW w:w="4443" w:type="dxa"/>
            <w:gridSpan w:val="2"/>
            <w:tcBorders>
              <w:top w:val="single" w:sz="4" w:space="0" w:color="000000"/>
              <w:left w:val="single" w:sz="4" w:space="0" w:color="000000"/>
              <w:bottom w:val="single" w:sz="4" w:space="0" w:color="000000"/>
              <w:right w:val="single" w:sz="4" w:space="0" w:color="000000"/>
            </w:tcBorders>
          </w:tcPr>
          <w:p w14:paraId="228916FE" w14:textId="77777777" w:rsidR="00AD5224" w:rsidRDefault="00AD5224" w:rsidP="00301575">
            <w:r>
              <w:rPr>
                <w:rFonts w:hint="eastAsia"/>
              </w:rPr>
              <w:t>用例来源</w:t>
            </w:r>
          </w:p>
        </w:tc>
        <w:tc>
          <w:tcPr>
            <w:tcW w:w="3853" w:type="dxa"/>
            <w:tcBorders>
              <w:top w:val="single" w:sz="4" w:space="0" w:color="000000"/>
              <w:left w:val="single" w:sz="4" w:space="0" w:color="000000"/>
              <w:bottom w:val="single" w:sz="4" w:space="0" w:color="000000"/>
              <w:right w:val="single" w:sz="4" w:space="0" w:color="000000"/>
            </w:tcBorders>
          </w:tcPr>
          <w:p w14:paraId="0043CE57" w14:textId="0BB7A394" w:rsidR="00AD5224" w:rsidRDefault="002952B8" w:rsidP="00301575">
            <w:r>
              <w:rPr>
                <w:rFonts w:hint="eastAsia"/>
              </w:rPr>
              <w:t>输入联系方式</w:t>
            </w:r>
          </w:p>
        </w:tc>
      </w:tr>
      <w:tr w:rsidR="00AD5224" w14:paraId="0E4EF99D" w14:textId="77777777" w:rsidTr="001E3AEE">
        <w:tc>
          <w:tcPr>
            <w:tcW w:w="4443" w:type="dxa"/>
            <w:gridSpan w:val="2"/>
            <w:tcBorders>
              <w:top w:val="single" w:sz="4" w:space="0" w:color="000000"/>
              <w:left w:val="single" w:sz="4" w:space="0" w:color="000000"/>
              <w:bottom w:val="single" w:sz="4" w:space="0" w:color="000000"/>
              <w:right w:val="single" w:sz="4" w:space="0" w:color="000000"/>
            </w:tcBorders>
            <w:hideMark/>
          </w:tcPr>
          <w:p w14:paraId="3D87EA42" w14:textId="77777777" w:rsidR="00AD5224" w:rsidRPr="00B45E5B" w:rsidRDefault="00AD5224" w:rsidP="00301575">
            <w:r>
              <w:rPr>
                <w:rFonts w:hint="eastAsia"/>
              </w:rPr>
              <w:t>参与者</w:t>
            </w:r>
          </w:p>
        </w:tc>
        <w:tc>
          <w:tcPr>
            <w:tcW w:w="3853" w:type="dxa"/>
            <w:tcBorders>
              <w:top w:val="single" w:sz="4" w:space="0" w:color="000000"/>
              <w:left w:val="single" w:sz="4" w:space="0" w:color="000000"/>
              <w:bottom w:val="single" w:sz="4" w:space="0" w:color="000000"/>
              <w:right w:val="single" w:sz="4" w:space="0" w:color="000000"/>
            </w:tcBorders>
          </w:tcPr>
          <w:p w14:paraId="2232B4CE" w14:textId="77777777" w:rsidR="00AD5224" w:rsidRDefault="00AD5224" w:rsidP="00301575">
            <w:r>
              <w:rPr>
                <w:rFonts w:hint="eastAsia"/>
              </w:rPr>
              <w:t>管理员</w:t>
            </w:r>
          </w:p>
        </w:tc>
      </w:tr>
      <w:tr w:rsidR="00AD5224" w14:paraId="23345416" w14:textId="77777777" w:rsidTr="001E3AEE">
        <w:tc>
          <w:tcPr>
            <w:tcW w:w="4443" w:type="dxa"/>
            <w:gridSpan w:val="2"/>
            <w:tcBorders>
              <w:top w:val="single" w:sz="4" w:space="0" w:color="000000"/>
              <w:left w:val="single" w:sz="4" w:space="0" w:color="000000"/>
              <w:bottom w:val="single" w:sz="4" w:space="0" w:color="000000"/>
              <w:right w:val="single" w:sz="4" w:space="0" w:color="000000"/>
            </w:tcBorders>
          </w:tcPr>
          <w:p w14:paraId="06CAA70C" w14:textId="77777777" w:rsidR="00AD5224" w:rsidRPr="00B45E5B" w:rsidRDefault="00AD5224" w:rsidP="00301575">
            <w:r>
              <w:rPr>
                <w:rFonts w:hint="eastAsia"/>
              </w:rPr>
              <w:t>测试方法</w:t>
            </w:r>
          </w:p>
        </w:tc>
        <w:tc>
          <w:tcPr>
            <w:tcW w:w="3853" w:type="dxa"/>
            <w:tcBorders>
              <w:top w:val="single" w:sz="4" w:space="0" w:color="000000"/>
              <w:left w:val="single" w:sz="4" w:space="0" w:color="000000"/>
              <w:bottom w:val="single" w:sz="4" w:space="0" w:color="000000"/>
              <w:right w:val="single" w:sz="4" w:space="0" w:color="000000"/>
            </w:tcBorders>
          </w:tcPr>
          <w:p w14:paraId="277734E1" w14:textId="77777777" w:rsidR="00AD5224" w:rsidRDefault="00AD5224" w:rsidP="00301575">
            <w:r>
              <w:rPr>
                <w:rFonts w:hint="eastAsia"/>
              </w:rPr>
              <w:t>黑盒测试</w:t>
            </w:r>
          </w:p>
        </w:tc>
      </w:tr>
      <w:tr w:rsidR="00AD5224" w14:paraId="18CB1CDB" w14:textId="77777777" w:rsidTr="001E3AEE">
        <w:tc>
          <w:tcPr>
            <w:tcW w:w="4443" w:type="dxa"/>
            <w:gridSpan w:val="2"/>
            <w:tcBorders>
              <w:top w:val="single" w:sz="4" w:space="0" w:color="000000"/>
              <w:left w:val="single" w:sz="4" w:space="0" w:color="000000"/>
              <w:bottom w:val="single" w:sz="4" w:space="0" w:color="000000"/>
              <w:right w:val="single" w:sz="4" w:space="0" w:color="000000"/>
            </w:tcBorders>
          </w:tcPr>
          <w:p w14:paraId="298A9A3F" w14:textId="77777777" w:rsidR="00AD5224" w:rsidRDefault="00AD5224" w:rsidP="00301575">
            <w:r>
              <w:rPr>
                <w:rFonts w:hint="eastAsia"/>
              </w:rPr>
              <w:t>前置条件</w:t>
            </w:r>
          </w:p>
        </w:tc>
        <w:tc>
          <w:tcPr>
            <w:tcW w:w="3853" w:type="dxa"/>
            <w:tcBorders>
              <w:top w:val="single" w:sz="4" w:space="0" w:color="000000"/>
              <w:left w:val="single" w:sz="4" w:space="0" w:color="000000"/>
              <w:bottom w:val="single" w:sz="4" w:space="0" w:color="000000"/>
              <w:right w:val="single" w:sz="4" w:space="0" w:color="000000"/>
            </w:tcBorders>
          </w:tcPr>
          <w:p w14:paraId="454C3CF3" w14:textId="77777777" w:rsidR="00AD5224" w:rsidRDefault="00AD5224" w:rsidP="00301575">
            <w:r>
              <w:rPr>
                <w:rFonts w:hint="eastAsia"/>
              </w:rPr>
              <w:t>新增用户</w:t>
            </w:r>
          </w:p>
        </w:tc>
      </w:tr>
      <w:tr w:rsidR="00AD5224" w14:paraId="58233EA8" w14:textId="77777777" w:rsidTr="001E3AEE">
        <w:tc>
          <w:tcPr>
            <w:tcW w:w="4443" w:type="dxa"/>
            <w:gridSpan w:val="2"/>
            <w:tcBorders>
              <w:top w:val="single" w:sz="4" w:space="0" w:color="000000"/>
              <w:left w:val="single" w:sz="4" w:space="0" w:color="000000"/>
              <w:bottom w:val="single" w:sz="4" w:space="0" w:color="000000"/>
              <w:right w:val="single" w:sz="4" w:space="0" w:color="000000"/>
            </w:tcBorders>
          </w:tcPr>
          <w:p w14:paraId="431ECA96" w14:textId="77777777" w:rsidR="00AD5224" w:rsidRDefault="00AD5224" w:rsidP="00301575">
            <w:r>
              <w:rPr>
                <w:rFonts w:hint="eastAsia"/>
              </w:rPr>
              <w:t>场景</w:t>
            </w:r>
          </w:p>
        </w:tc>
        <w:tc>
          <w:tcPr>
            <w:tcW w:w="3853" w:type="dxa"/>
            <w:tcBorders>
              <w:top w:val="single" w:sz="4" w:space="0" w:color="000000"/>
              <w:left w:val="single" w:sz="4" w:space="0" w:color="000000"/>
              <w:bottom w:val="single" w:sz="4" w:space="0" w:color="000000"/>
              <w:right w:val="single" w:sz="4" w:space="0" w:color="000000"/>
            </w:tcBorders>
          </w:tcPr>
          <w:p w14:paraId="0F4EABD8" w14:textId="58461A80" w:rsidR="00AD5224" w:rsidRDefault="00AD5224" w:rsidP="00301575">
            <w:r>
              <w:rPr>
                <w:rFonts w:hint="eastAsia"/>
              </w:rPr>
              <w:t>管理员在新增用户时，</w:t>
            </w:r>
            <w:r w:rsidR="002952B8">
              <w:rPr>
                <w:rFonts w:hint="eastAsia"/>
              </w:rPr>
              <w:t>输入联系方式</w:t>
            </w:r>
          </w:p>
        </w:tc>
      </w:tr>
      <w:tr w:rsidR="00AD5224" w:rsidRPr="00B45E5B" w14:paraId="181D9570" w14:textId="77777777" w:rsidTr="001E3AEE">
        <w:tc>
          <w:tcPr>
            <w:tcW w:w="4443" w:type="dxa"/>
            <w:gridSpan w:val="2"/>
            <w:tcBorders>
              <w:top w:val="single" w:sz="4" w:space="0" w:color="000000"/>
              <w:left w:val="single" w:sz="4" w:space="0" w:color="000000"/>
              <w:bottom w:val="single" w:sz="4" w:space="0" w:color="000000"/>
              <w:right w:val="single" w:sz="4" w:space="0" w:color="000000"/>
            </w:tcBorders>
            <w:hideMark/>
          </w:tcPr>
          <w:p w14:paraId="5B278DEB" w14:textId="77777777" w:rsidR="00AD5224" w:rsidRPr="00B45E5B" w:rsidRDefault="00AD5224" w:rsidP="00301575">
            <w:r w:rsidRPr="00B45E5B">
              <w:rPr>
                <w:rFonts w:hint="eastAsia"/>
              </w:rPr>
              <w:t>测试目的</w:t>
            </w:r>
          </w:p>
        </w:tc>
        <w:tc>
          <w:tcPr>
            <w:tcW w:w="3853" w:type="dxa"/>
            <w:tcBorders>
              <w:top w:val="single" w:sz="4" w:space="0" w:color="000000"/>
              <w:left w:val="single" w:sz="4" w:space="0" w:color="000000"/>
              <w:bottom w:val="single" w:sz="4" w:space="0" w:color="000000"/>
              <w:right w:val="single" w:sz="4" w:space="0" w:color="000000"/>
            </w:tcBorders>
          </w:tcPr>
          <w:p w14:paraId="177C56E0" w14:textId="77777777" w:rsidR="00AD5224" w:rsidRPr="00B45E5B" w:rsidRDefault="00AD5224" w:rsidP="00301575">
            <w:r>
              <w:rPr>
                <w:rFonts w:hint="eastAsia"/>
              </w:rPr>
              <w:t>检查管理员在新增用户时填写的信息是否合法</w:t>
            </w:r>
          </w:p>
        </w:tc>
      </w:tr>
      <w:tr w:rsidR="00AD5224" w:rsidRPr="00507ADD" w14:paraId="4A03019F" w14:textId="77777777" w:rsidTr="00301575">
        <w:trPr>
          <w:trHeight w:val="1445"/>
        </w:trPr>
        <w:tc>
          <w:tcPr>
            <w:tcW w:w="8296" w:type="dxa"/>
            <w:gridSpan w:val="3"/>
            <w:tcBorders>
              <w:top w:val="single" w:sz="4" w:space="0" w:color="000000"/>
              <w:left w:val="single" w:sz="4" w:space="0" w:color="000000"/>
              <w:right w:val="single" w:sz="4" w:space="0" w:color="000000"/>
            </w:tcBorders>
            <w:hideMark/>
          </w:tcPr>
          <w:p w14:paraId="41FA96CB" w14:textId="77777777" w:rsidR="00AD5224" w:rsidRPr="00507ADD" w:rsidRDefault="00AD5224" w:rsidP="00301575">
            <w:r w:rsidRPr="00507ADD">
              <w:rPr>
                <w:rFonts w:hint="eastAsia"/>
              </w:rPr>
              <w:t>初始条件和背景：</w:t>
            </w:r>
          </w:p>
          <w:p w14:paraId="4577D0EC" w14:textId="77777777" w:rsidR="00AD5224" w:rsidRDefault="00AD5224" w:rsidP="00301575">
            <w:r w:rsidRPr="00B45E5B">
              <w:rPr>
                <w:rFonts w:hint="eastAsia"/>
              </w:rPr>
              <w:t>系统</w:t>
            </w:r>
            <w:r>
              <w:rPr>
                <w:rFonts w:hint="eastAsia"/>
              </w:rPr>
              <w:t>：PC端</w:t>
            </w:r>
          </w:p>
          <w:p w14:paraId="2096CC25" w14:textId="77777777" w:rsidR="00AD5224" w:rsidRPr="00507ADD" w:rsidRDefault="00AD5224" w:rsidP="00301575">
            <w:r>
              <w:rPr>
                <w:rFonts w:hint="eastAsia"/>
              </w:rPr>
              <w:t>浏览器：C</w:t>
            </w:r>
            <w:r>
              <w:t>hrome</w:t>
            </w:r>
          </w:p>
          <w:p w14:paraId="54227C2F" w14:textId="77777777" w:rsidR="00AD5224" w:rsidRPr="00507ADD" w:rsidRDefault="00AD5224" w:rsidP="00301575">
            <w:r w:rsidRPr="00507ADD">
              <w:rPr>
                <w:rFonts w:hint="eastAsia"/>
              </w:rPr>
              <w:t>注释</w:t>
            </w:r>
            <w:r>
              <w:rPr>
                <w:rFonts w:hint="eastAsia"/>
              </w:rPr>
              <w:t>：无</w:t>
            </w:r>
          </w:p>
        </w:tc>
      </w:tr>
      <w:tr w:rsidR="00AD5224" w:rsidRPr="00507ADD" w14:paraId="7CCA9D62" w14:textId="77777777" w:rsidTr="001E3AEE">
        <w:trPr>
          <w:trHeight w:val="392"/>
        </w:trPr>
        <w:tc>
          <w:tcPr>
            <w:tcW w:w="2616" w:type="dxa"/>
            <w:tcBorders>
              <w:top w:val="single" w:sz="4" w:space="0" w:color="000000"/>
              <w:left w:val="single" w:sz="4" w:space="0" w:color="000000"/>
              <w:bottom w:val="single" w:sz="4" w:space="0" w:color="000000"/>
              <w:right w:val="single" w:sz="4" w:space="0" w:color="000000"/>
            </w:tcBorders>
            <w:hideMark/>
          </w:tcPr>
          <w:p w14:paraId="706215D6" w14:textId="77777777" w:rsidR="00AD5224" w:rsidRPr="00507ADD" w:rsidRDefault="00AD5224" w:rsidP="00301575">
            <w:r w:rsidRPr="00507ADD">
              <w:rPr>
                <w:rFonts w:hint="eastAsia"/>
              </w:rPr>
              <w:t>操作步骤</w:t>
            </w:r>
          </w:p>
        </w:tc>
        <w:tc>
          <w:tcPr>
            <w:tcW w:w="5680" w:type="dxa"/>
            <w:gridSpan w:val="2"/>
            <w:tcBorders>
              <w:top w:val="single" w:sz="4" w:space="0" w:color="000000"/>
              <w:left w:val="single" w:sz="4" w:space="0" w:color="000000"/>
              <w:bottom w:val="single" w:sz="4" w:space="0" w:color="000000"/>
              <w:right w:val="single" w:sz="4" w:space="0" w:color="000000"/>
            </w:tcBorders>
            <w:hideMark/>
          </w:tcPr>
          <w:p w14:paraId="7DECB437" w14:textId="77777777" w:rsidR="00AD5224" w:rsidRPr="00507ADD" w:rsidRDefault="00AD5224" w:rsidP="00301575">
            <w:r w:rsidRPr="00507ADD">
              <w:rPr>
                <w:rFonts w:hint="eastAsia"/>
              </w:rPr>
              <w:t>预期结果</w:t>
            </w:r>
          </w:p>
        </w:tc>
      </w:tr>
      <w:tr w:rsidR="00BA04C2" w:rsidRPr="00507ADD" w14:paraId="0342226F" w14:textId="77777777" w:rsidTr="001E3AEE">
        <w:trPr>
          <w:trHeight w:val="392"/>
        </w:trPr>
        <w:tc>
          <w:tcPr>
            <w:tcW w:w="2616" w:type="dxa"/>
            <w:tcBorders>
              <w:top w:val="single" w:sz="4" w:space="0" w:color="000000"/>
              <w:left w:val="single" w:sz="4" w:space="0" w:color="000000"/>
              <w:bottom w:val="single" w:sz="4" w:space="0" w:color="000000"/>
              <w:right w:val="single" w:sz="4" w:space="0" w:color="000000"/>
            </w:tcBorders>
          </w:tcPr>
          <w:p w14:paraId="241653B0" w14:textId="34F793CB" w:rsidR="00BA04C2" w:rsidRPr="00507ADD" w:rsidRDefault="008C5872" w:rsidP="00301575">
            <w:r>
              <w:rPr>
                <w:rFonts w:hint="eastAsia"/>
              </w:rPr>
              <w:t>输入联系方式:</w:t>
            </w:r>
          </w:p>
        </w:tc>
        <w:tc>
          <w:tcPr>
            <w:tcW w:w="5680" w:type="dxa"/>
            <w:gridSpan w:val="2"/>
            <w:tcBorders>
              <w:top w:val="single" w:sz="4" w:space="0" w:color="000000"/>
              <w:left w:val="single" w:sz="4" w:space="0" w:color="000000"/>
              <w:bottom w:val="single" w:sz="4" w:space="0" w:color="000000"/>
              <w:right w:val="single" w:sz="4" w:space="0" w:color="000000"/>
            </w:tcBorders>
          </w:tcPr>
          <w:p w14:paraId="07953C97" w14:textId="6D568610" w:rsidR="00BA04C2" w:rsidRPr="00507ADD" w:rsidRDefault="001E3AEE" w:rsidP="00301575">
            <w:r>
              <w:rPr>
                <w:rFonts w:hint="eastAsia"/>
              </w:rPr>
              <w:t>联系方式的长度为1~100</w:t>
            </w:r>
          </w:p>
        </w:tc>
      </w:tr>
      <w:tr w:rsidR="008C5872" w:rsidRPr="00507ADD" w14:paraId="48D94B4E" w14:textId="77777777" w:rsidTr="001E3AEE">
        <w:trPr>
          <w:trHeight w:val="392"/>
        </w:trPr>
        <w:tc>
          <w:tcPr>
            <w:tcW w:w="2616" w:type="dxa"/>
            <w:tcBorders>
              <w:top w:val="single" w:sz="4" w:space="0" w:color="000000"/>
              <w:left w:val="single" w:sz="4" w:space="0" w:color="000000"/>
              <w:bottom w:val="single" w:sz="4" w:space="0" w:color="000000"/>
              <w:right w:val="single" w:sz="4" w:space="0" w:color="000000"/>
            </w:tcBorders>
          </w:tcPr>
          <w:p w14:paraId="2EB02CDA" w14:textId="3A38452C" w:rsidR="008C5872" w:rsidRDefault="008C5872" w:rsidP="00301575">
            <w:r>
              <w:rPr>
                <w:rFonts w:hint="eastAsia"/>
              </w:rPr>
              <w:t>输入联系方式：</w:t>
            </w:r>
            <w:r w:rsidR="001E3AEE">
              <w:rPr>
                <w:rFonts w:hint="eastAsia"/>
              </w:rPr>
              <w:t>长度为101的串</w:t>
            </w:r>
          </w:p>
        </w:tc>
        <w:tc>
          <w:tcPr>
            <w:tcW w:w="5680" w:type="dxa"/>
            <w:gridSpan w:val="2"/>
            <w:tcBorders>
              <w:top w:val="single" w:sz="4" w:space="0" w:color="000000"/>
              <w:left w:val="single" w:sz="4" w:space="0" w:color="000000"/>
              <w:bottom w:val="single" w:sz="4" w:space="0" w:color="000000"/>
              <w:right w:val="single" w:sz="4" w:space="0" w:color="000000"/>
            </w:tcBorders>
          </w:tcPr>
          <w:p w14:paraId="37B57F16" w14:textId="3A3D5E75" w:rsidR="008C5872" w:rsidRPr="00507ADD" w:rsidRDefault="001E3AEE" w:rsidP="00301575">
            <w:r>
              <w:rPr>
                <w:rFonts w:hint="eastAsia"/>
              </w:rPr>
              <w:t>联系方式的长度为1~100</w:t>
            </w:r>
          </w:p>
        </w:tc>
      </w:tr>
      <w:tr w:rsidR="001E3AEE" w:rsidRPr="00507ADD" w14:paraId="25515A0A" w14:textId="77777777" w:rsidTr="001E3AEE">
        <w:trPr>
          <w:trHeight w:val="392"/>
        </w:trPr>
        <w:tc>
          <w:tcPr>
            <w:tcW w:w="2616" w:type="dxa"/>
            <w:tcBorders>
              <w:top w:val="single" w:sz="4" w:space="0" w:color="000000"/>
              <w:left w:val="single" w:sz="4" w:space="0" w:color="000000"/>
              <w:bottom w:val="single" w:sz="4" w:space="0" w:color="000000"/>
              <w:right w:val="single" w:sz="4" w:space="0" w:color="000000"/>
            </w:tcBorders>
          </w:tcPr>
          <w:p w14:paraId="6C1D4689" w14:textId="38CBA9DC" w:rsidR="001E3AEE" w:rsidRDefault="001E3AEE" w:rsidP="00301575">
            <w:r>
              <w:rPr>
                <w:rFonts w:hint="eastAsia"/>
              </w:rPr>
              <w:t>输入联系方式：13685752700</w:t>
            </w:r>
          </w:p>
        </w:tc>
        <w:tc>
          <w:tcPr>
            <w:tcW w:w="5680" w:type="dxa"/>
            <w:gridSpan w:val="2"/>
            <w:tcBorders>
              <w:top w:val="single" w:sz="4" w:space="0" w:color="000000"/>
              <w:left w:val="single" w:sz="4" w:space="0" w:color="000000"/>
              <w:bottom w:val="single" w:sz="4" w:space="0" w:color="000000"/>
              <w:right w:val="single" w:sz="4" w:space="0" w:color="000000"/>
            </w:tcBorders>
          </w:tcPr>
          <w:p w14:paraId="3A27D634" w14:textId="13BB0860" w:rsidR="001E3AEE" w:rsidRPr="00507ADD" w:rsidRDefault="001E3AEE" w:rsidP="00301575">
            <w:r>
              <w:rPr>
                <w:rFonts w:hint="eastAsia"/>
              </w:rPr>
              <w:t>保存成功</w:t>
            </w:r>
          </w:p>
        </w:tc>
      </w:tr>
      <w:tr w:rsidR="001E3AEE" w:rsidRPr="001E3AEE" w14:paraId="55231680" w14:textId="77777777" w:rsidTr="001E3AEE">
        <w:trPr>
          <w:trHeight w:val="392"/>
        </w:trPr>
        <w:tc>
          <w:tcPr>
            <w:tcW w:w="2616" w:type="dxa"/>
            <w:tcBorders>
              <w:top w:val="single" w:sz="4" w:space="0" w:color="000000"/>
              <w:left w:val="single" w:sz="4" w:space="0" w:color="000000"/>
              <w:bottom w:val="single" w:sz="4" w:space="0" w:color="000000"/>
              <w:right w:val="single" w:sz="4" w:space="0" w:color="000000"/>
            </w:tcBorders>
          </w:tcPr>
          <w:p w14:paraId="2BF6C69F" w14:textId="56B5F488" w:rsidR="001E3AEE" w:rsidRDefault="001E3AEE" w:rsidP="00301575">
            <w:r>
              <w:rPr>
                <w:rFonts w:hint="eastAsia"/>
              </w:rPr>
              <w:t>输入联系方式：d</w:t>
            </w:r>
            <w:r>
              <w:t>sauh</w:t>
            </w:r>
          </w:p>
        </w:tc>
        <w:tc>
          <w:tcPr>
            <w:tcW w:w="5680" w:type="dxa"/>
            <w:gridSpan w:val="2"/>
            <w:tcBorders>
              <w:top w:val="single" w:sz="4" w:space="0" w:color="000000"/>
              <w:left w:val="single" w:sz="4" w:space="0" w:color="000000"/>
              <w:bottom w:val="single" w:sz="4" w:space="0" w:color="000000"/>
              <w:right w:val="single" w:sz="4" w:space="0" w:color="000000"/>
            </w:tcBorders>
          </w:tcPr>
          <w:p w14:paraId="352E87F8" w14:textId="0B78E9FA" w:rsidR="001E3AEE" w:rsidRDefault="001E3AEE" w:rsidP="00301575">
            <w:r>
              <w:rPr>
                <w:rFonts w:hint="eastAsia"/>
              </w:rPr>
              <w:t>联系方式必须为11位手机号或邮箱格式</w:t>
            </w:r>
          </w:p>
        </w:tc>
      </w:tr>
      <w:tr w:rsidR="001E3AEE" w:rsidRPr="001E3AEE" w14:paraId="2CF0D40E" w14:textId="77777777" w:rsidTr="001E3AEE">
        <w:trPr>
          <w:trHeight w:val="392"/>
        </w:trPr>
        <w:tc>
          <w:tcPr>
            <w:tcW w:w="2616" w:type="dxa"/>
            <w:tcBorders>
              <w:top w:val="single" w:sz="4" w:space="0" w:color="000000"/>
              <w:left w:val="single" w:sz="4" w:space="0" w:color="000000"/>
              <w:bottom w:val="single" w:sz="4" w:space="0" w:color="000000"/>
              <w:right w:val="single" w:sz="4" w:space="0" w:color="000000"/>
            </w:tcBorders>
          </w:tcPr>
          <w:p w14:paraId="16D270B2" w14:textId="426D3886" w:rsidR="001E3AEE" w:rsidRDefault="001E3AEE" w:rsidP="00301575">
            <w:r>
              <w:rPr>
                <w:rFonts w:hint="eastAsia"/>
              </w:rPr>
              <w:t>输入联系方式：110</w:t>
            </w:r>
          </w:p>
        </w:tc>
        <w:tc>
          <w:tcPr>
            <w:tcW w:w="5680" w:type="dxa"/>
            <w:gridSpan w:val="2"/>
            <w:tcBorders>
              <w:top w:val="single" w:sz="4" w:space="0" w:color="000000"/>
              <w:left w:val="single" w:sz="4" w:space="0" w:color="000000"/>
              <w:bottom w:val="single" w:sz="4" w:space="0" w:color="000000"/>
              <w:right w:val="single" w:sz="4" w:space="0" w:color="000000"/>
            </w:tcBorders>
          </w:tcPr>
          <w:p w14:paraId="223A2D84" w14:textId="3969263C" w:rsidR="001E3AEE" w:rsidRDefault="001E3AEE" w:rsidP="00301575">
            <w:r>
              <w:rPr>
                <w:rFonts w:hint="eastAsia"/>
              </w:rPr>
              <w:t>联系方式必须为11位手机号或邮箱格式</w:t>
            </w:r>
          </w:p>
        </w:tc>
      </w:tr>
      <w:tr w:rsidR="001E3AEE" w:rsidRPr="001E3AEE" w14:paraId="5E9E606A" w14:textId="77777777" w:rsidTr="001E3AEE">
        <w:trPr>
          <w:trHeight w:val="392"/>
        </w:trPr>
        <w:tc>
          <w:tcPr>
            <w:tcW w:w="2616" w:type="dxa"/>
            <w:tcBorders>
              <w:top w:val="single" w:sz="4" w:space="0" w:color="000000"/>
              <w:left w:val="single" w:sz="4" w:space="0" w:color="000000"/>
              <w:bottom w:val="single" w:sz="4" w:space="0" w:color="000000"/>
              <w:right w:val="single" w:sz="4" w:space="0" w:color="000000"/>
            </w:tcBorders>
          </w:tcPr>
          <w:p w14:paraId="00F98168" w14:textId="391B33F3" w:rsidR="001E3AEE" w:rsidRDefault="001E3AEE" w:rsidP="00301575">
            <w:r>
              <w:rPr>
                <w:rFonts w:hint="eastAsia"/>
              </w:rPr>
              <w:t>输入联系方式：31501293@stu</w:t>
            </w:r>
            <w:r>
              <w:t>.zucc.edu.cn</w:t>
            </w:r>
            <w:r>
              <w:rPr>
                <w:rFonts w:hint="eastAsia"/>
              </w:rPr>
              <w:t xml:space="preserve"> </w:t>
            </w:r>
          </w:p>
        </w:tc>
        <w:tc>
          <w:tcPr>
            <w:tcW w:w="5680" w:type="dxa"/>
            <w:gridSpan w:val="2"/>
            <w:tcBorders>
              <w:top w:val="single" w:sz="4" w:space="0" w:color="000000"/>
              <w:left w:val="single" w:sz="4" w:space="0" w:color="000000"/>
              <w:bottom w:val="single" w:sz="4" w:space="0" w:color="000000"/>
              <w:right w:val="single" w:sz="4" w:space="0" w:color="000000"/>
            </w:tcBorders>
          </w:tcPr>
          <w:p w14:paraId="7EE62820" w14:textId="1ABF5B48" w:rsidR="001E3AEE" w:rsidRPr="001E3AEE" w:rsidRDefault="001E3AEE" w:rsidP="00301575">
            <w:r>
              <w:rPr>
                <w:rFonts w:hint="eastAsia"/>
              </w:rPr>
              <w:t>保存成功</w:t>
            </w:r>
          </w:p>
        </w:tc>
      </w:tr>
      <w:tr w:rsidR="001E3AEE" w:rsidRPr="001E3AEE" w14:paraId="0AE1C610" w14:textId="77777777" w:rsidTr="001E3AEE">
        <w:trPr>
          <w:trHeight w:val="392"/>
        </w:trPr>
        <w:tc>
          <w:tcPr>
            <w:tcW w:w="2616" w:type="dxa"/>
            <w:tcBorders>
              <w:top w:val="single" w:sz="4" w:space="0" w:color="000000"/>
              <w:left w:val="single" w:sz="4" w:space="0" w:color="000000"/>
              <w:bottom w:val="single" w:sz="4" w:space="0" w:color="000000"/>
              <w:right w:val="single" w:sz="4" w:space="0" w:color="000000"/>
            </w:tcBorders>
          </w:tcPr>
          <w:p w14:paraId="1331398A" w14:textId="79DB4CBC" w:rsidR="001E3AEE" w:rsidRDefault="001E3AEE" w:rsidP="00301575">
            <w:r w:rsidRPr="001E3AEE">
              <w:rPr>
                <w:rFonts w:hint="eastAsia"/>
              </w:rPr>
              <w:t>假设已存在联系方式3</w:t>
            </w:r>
            <w:r w:rsidRPr="001E3AEE">
              <w:t>1501293@stu.zucc.edu.cn</w:t>
            </w:r>
          </w:p>
          <w:p w14:paraId="78403ABB" w14:textId="77777777" w:rsidR="001E3AEE" w:rsidRDefault="001E3AEE" w:rsidP="00301575">
            <w:r>
              <w:rPr>
                <w:rFonts w:hint="eastAsia"/>
              </w:rPr>
              <w:t>输入联系方式：</w:t>
            </w:r>
          </w:p>
          <w:p w14:paraId="46F6098B" w14:textId="57C5F6CF" w:rsidR="001E3AEE" w:rsidRPr="001E3AEE" w:rsidRDefault="001E3AEE" w:rsidP="00301575">
            <w:r w:rsidRPr="001E3AEE">
              <w:rPr>
                <w:rFonts w:hint="eastAsia"/>
              </w:rPr>
              <w:t>31501293@stu</w:t>
            </w:r>
            <w:r w:rsidRPr="001E3AEE">
              <w:t>.zucc.eud.cn</w:t>
            </w:r>
          </w:p>
        </w:tc>
        <w:tc>
          <w:tcPr>
            <w:tcW w:w="5680" w:type="dxa"/>
            <w:gridSpan w:val="2"/>
            <w:tcBorders>
              <w:top w:val="single" w:sz="4" w:space="0" w:color="000000"/>
              <w:left w:val="single" w:sz="4" w:space="0" w:color="000000"/>
              <w:bottom w:val="single" w:sz="4" w:space="0" w:color="000000"/>
              <w:right w:val="single" w:sz="4" w:space="0" w:color="000000"/>
            </w:tcBorders>
          </w:tcPr>
          <w:p w14:paraId="67D8FFFF" w14:textId="3B542CFC" w:rsidR="001E3AEE" w:rsidRPr="001E3AEE" w:rsidRDefault="001E3AEE" w:rsidP="00301575">
            <w:r>
              <w:rPr>
                <w:rFonts w:hint="eastAsia"/>
              </w:rPr>
              <w:t>该联系方式已被占用</w:t>
            </w:r>
          </w:p>
        </w:tc>
      </w:tr>
      <w:tr w:rsidR="001E3AEE" w:rsidRPr="001E3AEE" w14:paraId="07C596AD" w14:textId="77777777" w:rsidTr="001E3AEE">
        <w:trPr>
          <w:trHeight w:val="392"/>
        </w:trPr>
        <w:tc>
          <w:tcPr>
            <w:tcW w:w="2616" w:type="dxa"/>
            <w:tcBorders>
              <w:top w:val="single" w:sz="4" w:space="0" w:color="000000"/>
              <w:left w:val="single" w:sz="4" w:space="0" w:color="000000"/>
              <w:bottom w:val="single" w:sz="4" w:space="0" w:color="000000"/>
              <w:right w:val="single" w:sz="4" w:space="0" w:color="000000"/>
            </w:tcBorders>
          </w:tcPr>
          <w:p w14:paraId="1DF3A70F" w14:textId="122C9FD2" w:rsidR="001E3AEE" w:rsidRDefault="001E3AEE" w:rsidP="001E3AEE">
            <w:r w:rsidRPr="001E3AEE">
              <w:rPr>
                <w:rFonts w:hint="eastAsia"/>
              </w:rPr>
              <w:t>假设已存在联系方式</w:t>
            </w:r>
            <w:r>
              <w:rPr>
                <w:rFonts w:hint="eastAsia"/>
              </w:rPr>
              <w:t>13685752700</w:t>
            </w:r>
          </w:p>
          <w:p w14:paraId="275CBB26" w14:textId="77777777" w:rsidR="001E3AEE" w:rsidRDefault="001E3AEE" w:rsidP="001E3AEE">
            <w:r>
              <w:rPr>
                <w:rFonts w:hint="eastAsia"/>
              </w:rPr>
              <w:t>输入联系方式：</w:t>
            </w:r>
          </w:p>
          <w:p w14:paraId="68E688CF" w14:textId="2800129A" w:rsidR="001E3AEE" w:rsidRPr="001E3AEE" w:rsidRDefault="001E3AEE" w:rsidP="001E3AEE">
            <w:r>
              <w:rPr>
                <w:rFonts w:hint="eastAsia"/>
              </w:rPr>
              <w:t>13685752700</w:t>
            </w:r>
          </w:p>
        </w:tc>
        <w:tc>
          <w:tcPr>
            <w:tcW w:w="5680" w:type="dxa"/>
            <w:gridSpan w:val="2"/>
            <w:tcBorders>
              <w:top w:val="single" w:sz="4" w:space="0" w:color="000000"/>
              <w:left w:val="single" w:sz="4" w:space="0" w:color="000000"/>
              <w:bottom w:val="single" w:sz="4" w:space="0" w:color="000000"/>
              <w:right w:val="single" w:sz="4" w:space="0" w:color="000000"/>
            </w:tcBorders>
          </w:tcPr>
          <w:p w14:paraId="6F1B5CD7" w14:textId="123CD651" w:rsidR="001E3AEE" w:rsidRDefault="001E3AEE" w:rsidP="001E3AEE">
            <w:r>
              <w:rPr>
                <w:rFonts w:hint="eastAsia"/>
              </w:rPr>
              <w:t>该联系方式已被占用</w:t>
            </w:r>
          </w:p>
        </w:tc>
      </w:tr>
    </w:tbl>
    <w:p w14:paraId="40D566A7" w14:textId="599A24CE" w:rsidR="008356A7" w:rsidRDefault="008356A7" w:rsidP="00AD5224"/>
    <w:p w14:paraId="0982D3F2" w14:textId="77777777" w:rsidR="008356A7" w:rsidRDefault="008356A7">
      <w:r>
        <w:br w:type="page"/>
      </w:r>
    </w:p>
    <w:p w14:paraId="1AC6D9B1" w14:textId="77777777" w:rsidR="00AD5224" w:rsidRPr="00AD5224" w:rsidRDefault="00AD5224" w:rsidP="00AD5224"/>
    <w:p w14:paraId="2EF7F81E" w14:textId="211A774D" w:rsidR="001D5335" w:rsidRDefault="001D5335" w:rsidP="001D5335">
      <w:pPr>
        <w:pStyle w:val="a2"/>
      </w:pPr>
      <w:r>
        <w:rPr>
          <w:rFonts w:hint="eastAsia"/>
        </w:rPr>
        <w:t>输入证件号码</w:t>
      </w:r>
    </w:p>
    <w:tbl>
      <w:tblPr>
        <w:tblStyle w:val="14"/>
        <w:tblW w:w="8296" w:type="dxa"/>
        <w:tblLook w:val="04A0" w:firstRow="1" w:lastRow="0" w:firstColumn="1" w:lastColumn="0" w:noHBand="0" w:noVBand="1"/>
      </w:tblPr>
      <w:tblGrid>
        <w:gridCol w:w="2155"/>
        <w:gridCol w:w="1993"/>
        <w:gridCol w:w="4148"/>
      </w:tblGrid>
      <w:tr w:rsidR="00AD5224" w:rsidRPr="00B45E5B" w14:paraId="669AF7B3" w14:textId="77777777" w:rsidTr="00301575">
        <w:tc>
          <w:tcPr>
            <w:tcW w:w="4148" w:type="dxa"/>
            <w:gridSpan w:val="2"/>
            <w:tcBorders>
              <w:top w:val="single" w:sz="4" w:space="0" w:color="000000"/>
              <w:left w:val="single" w:sz="4" w:space="0" w:color="000000"/>
              <w:bottom w:val="single" w:sz="4" w:space="0" w:color="000000"/>
              <w:right w:val="single" w:sz="4" w:space="0" w:color="000000"/>
            </w:tcBorders>
            <w:hideMark/>
          </w:tcPr>
          <w:p w14:paraId="150540C6" w14:textId="77777777" w:rsidR="00AD5224" w:rsidRPr="00B45E5B" w:rsidRDefault="00AD5224" w:rsidP="00301575">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592AA46" w14:textId="77777777" w:rsidR="00AD5224" w:rsidRPr="00B45E5B" w:rsidRDefault="00AD5224" w:rsidP="00301575">
            <w:r>
              <w:rPr>
                <w:rFonts w:hint="eastAsia"/>
              </w:rPr>
              <w:t>TC</w:t>
            </w:r>
            <w:r>
              <w:t>-A-</w:t>
            </w:r>
          </w:p>
        </w:tc>
      </w:tr>
      <w:tr w:rsidR="00AD5224" w14:paraId="4D45471C"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621D77AD" w14:textId="77777777" w:rsidR="00AD5224" w:rsidRPr="00B45E5B" w:rsidRDefault="00AD5224" w:rsidP="00301575">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F850609" w14:textId="4C4B5452" w:rsidR="00AD5224" w:rsidRDefault="00E2563E" w:rsidP="00301575">
            <w:r>
              <w:rPr>
                <w:rFonts w:hint="eastAsia"/>
              </w:rPr>
              <w:t>输入证件号码</w:t>
            </w:r>
          </w:p>
        </w:tc>
      </w:tr>
      <w:tr w:rsidR="00AD5224" w14:paraId="6E094AEF"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75C5CDB8" w14:textId="77777777" w:rsidR="00AD5224" w:rsidRDefault="00AD5224" w:rsidP="00301575">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071EFCC" w14:textId="2099F89B" w:rsidR="00AD5224" w:rsidRDefault="00E2563E" w:rsidP="00301575">
            <w:r>
              <w:rPr>
                <w:rFonts w:hint="eastAsia"/>
              </w:rPr>
              <w:t>输入证件号码</w:t>
            </w:r>
          </w:p>
        </w:tc>
      </w:tr>
      <w:tr w:rsidR="00AD5224" w14:paraId="0B8A2E9C" w14:textId="77777777" w:rsidTr="00301575">
        <w:tc>
          <w:tcPr>
            <w:tcW w:w="4148" w:type="dxa"/>
            <w:gridSpan w:val="2"/>
            <w:tcBorders>
              <w:top w:val="single" w:sz="4" w:space="0" w:color="000000"/>
              <w:left w:val="single" w:sz="4" w:space="0" w:color="000000"/>
              <w:bottom w:val="single" w:sz="4" w:space="0" w:color="000000"/>
              <w:right w:val="single" w:sz="4" w:space="0" w:color="000000"/>
            </w:tcBorders>
            <w:hideMark/>
          </w:tcPr>
          <w:p w14:paraId="758CAD41" w14:textId="77777777" w:rsidR="00AD5224" w:rsidRPr="00B45E5B" w:rsidRDefault="00AD5224" w:rsidP="00301575">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0DF8F53" w14:textId="77777777" w:rsidR="00AD5224" w:rsidRDefault="00AD5224" w:rsidP="00301575">
            <w:r>
              <w:rPr>
                <w:rFonts w:hint="eastAsia"/>
              </w:rPr>
              <w:t>管理员</w:t>
            </w:r>
          </w:p>
        </w:tc>
      </w:tr>
      <w:tr w:rsidR="00AD5224" w14:paraId="43A4B5A1"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4F2AC6C6" w14:textId="77777777" w:rsidR="00AD5224" w:rsidRPr="00B45E5B" w:rsidRDefault="00AD5224" w:rsidP="00301575">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7188B4C" w14:textId="77777777" w:rsidR="00AD5224" w:rsidRDefault="00AD5224" w:rsidP="00301575">
            <w:r>
              <w:rPr>
                <w:rFonts w:hint="eastAsia"/>
              </w:rPr>
              <w:t>黑盒测试</w:t>
            </w:r>
          </w:p>
        </w:tc>
      </w:tr>
      <w:tr w:rsidR="00AD5224" w14:paraId="66473F64"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20D8C538" w14:textId="77777777" w:rsidR="00AD5224" w:rsidRDefault="00AD5224" w:rsidP="00301575">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712C61E" w14:textId="77777777" w:rsidR="00AD5224" w:rsidRDefault="00AD5224" w:rsidP="00301575">
            <w:r>
              <w:rPr>
                <w:rFonts w:hint="eastAsia"/>
              </w:rPr>
              <w:t>新增用户</w:t>
            </w:r>
          </w:p>
        </w:tc>
      </w:tr>
      <w:tr w:rsidR="00AD5224" w14:paraId="6B65916B"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5657DF01" w14:textId="77777777" w:rsidR="00AD5224" w:rsidRDefault="00AD5224" w:rsidP="00301575">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41316FD" w14:textId="183B0310" w:rsidR="00AD5224" w:rsidRDefault="00AD5224" w:rsidP="00301575">
            <w:r>
              <w:rPr>
                <w:rFonts w:hint="eastAsia"/>
              </w:rPr>
              <w:t>管理员在新增用户时，</w:t>
            </w:r>
            <w:r w:rsidR="00E2563E">
              <w:rPr>
                <w:rFonts w:hint="eastAsia"/>
              </w:rPr>
              <w:t>输入证件号码</w:t>
            </w:r>
          </w:p>
        </w:tc>
      </w:tr>
      <w:tr w:rsidR="00AD5224" w:rsidRPr="00B45E5B" w14:paraId="5084D170" w14:textId="77777777" w:rsidTr="00301575">
        <w:tc>
          <w:tcPr>
            <w:tcW w:w="4148" w:type="dxa"/>
            <w:gridSpan w:val="2"/>
            <w:tcBorders>
              <w:top w:val="single" w:sz="4" w:space="0" w:color="000000"/>
              <w:left w:val="single" w:sz="4" w:space="0" w:color="000000"/>
              <w:bottom w:val="single" w:sz="4" w:space="0" w:color="000000"/>
              <w:right w:val="single" w:sz="4" w:space="0" w:color="000000"/>
            </w:tcBorders>
            <w:hideMark/>
          </w:tcPr>
          <w:p w14:paraId="3288A7D7" w14:textId="77777777" w:rsidR="00AD5224" w:rsidRPr="00B45E5B" w:rsidRDefault="00AD5224" w:rsidP="00301575">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F9BA139" w14:textId="77777777" w:rsidR="00AD5224" w:rsidRPr="00B45E5B" w:rsidRDefault="00AD5224" w:rsidP="00301575">
            <w:r>
              <w:rPr>
                <w:rFonts w:hint="eastAsia"/>
              </w:rPr>
              <w:t>检查管理员在新增用户时填写的信息是否合法</w:t>
            </w:r>
          </w:p>
        </w:tc>
      </w:tr>
      <w:tr w:rsidR="00AD5224" w:rsidRPr="00507ADD" w14:paraId="094962BC" w14:textId="77777777" w:rsidTr="00301575">
        <w:trPr>
          <w:trHeight w:val="1445"/>
        </w:trPr>
        <w:tc>
          <w:tcPr>
            <w:tcW w:w="8296" w:type="dxa"/>
            <w:gridSpan w:val="3"/>
            <w:tcBorders>
              <w:top w:val="single" w:sz="4" w:space="0" w:color="000000"/>
              <w:left w:val="single" w:sz="4" w:space="0" w:color="000000"/>
              <w:right w:val="single" w:sz="4" w:space="0" w:color="000000"/>
            </w:tcBorders>
            <w:hideMark/>
          </w:tcPr>
          <w:p w14:paraId="12638557" w14:textId="77777777" w:rsidR="00AD5224" w:rsidRPr="00507ADD" w:rsidRDefault="00AD5224" w:rsidP="00301575">
            <w:r w:rsidRPr="00507ADD">
              <w:rPr>
                <w:rFonts w:hint="eastAsia"/>
              </w:rPr>
              <w:t>初始条件和背景：</w:t>
            </w:r>
          </w:p>
          <w:p w14:paraId="0EFF114E" w14:textId="77777777" w:rsidR="00AD5224" w:rsidRDefault="00AD5224" w:rsidP="00301575">
            <w:r w:rsidRPr="00B45E5B">
              <w:rPr>
                <w:rFonts w:hint="eastAsia"/>
              </w:rPr>
              <w:t>系统</w:t>
            </w:r>
            <w:r>
              <w:rPr>
                <w:rFonts w:hint="eastAsia"/>
              </w:rPr>
              <w:t>：PC端</w:t>
            </w:r>
          </w:p>
          <w:p w14:paraId="6A47A7BD" w14:textId="77777777" w:rsidR="00AD5224" w:rsidRPr="00507ADD" w:rsidRDefault="00AD5224" w:rsidP="00301575">
            <w:r>
              <w:rPr>
                <w:rFonts w:hint="eastAsia"/>
              </w:rPr>
              <w:t>浏览器：C</w:t>
            </w:r>
            <w:r>
              <w:t>hrome</w:t>
            </w:r>
          </w:p>
          <w:p w14:paraId="59FAE5A9" w14:textId="77777777" w:rsidR="00AD5224" w:rsidRPr="00507ADD" w:rsidRDefault="00AD5224" w:rsidP="00301575">
            <w:r w:rsidRPr="00507ADD">
              <w:rPr>
                <w:rFonts w:hint="eastAsia"/>
              </w:rPr>
              <w:t>注释</w:t>
            </w:r>
            <w:r>
              <w:rPr>
                <w:rFonts w:hint="eastAsia"/>
              </w:rPr>
              <w:t>：无</w:t>
            </w:r>
          </w:p>
        </w:tc>
      </w:tr>
      <w:tr w:rsidR="00AD5224" w:rsidRPr="00507ADD" w14:paraId="1791BEF1"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F5D6DB5" w14:textId="77777777" w:rsidR="00AD5224" w:rsidRPr="00507ADD" w:rsidRDefault="00AD5224" w:rsidP="00301575">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E46A76D" w14:textId="77777777" w:rsidR="00AD5224" w:rsidRPr="00507ADD" w:rsidRDefault="00AD5224" w:rsidP="00301575">
            <w:r w:rsidRPr="00507ADD">
              <w:rPr>
                <w:rFonts w:hint="eastAsia"/>
              </w:rPr>
              <w:t>预期结果</w:t>
            </w:r>
          </w:p>
        </w:tc>
      </w:tr>
      <w:tr w:rsidR="00E2563E" w:rsidRPr="00507ADD" w14:paraId="178C93FE"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3B3002FF" w14:textId="77777777" w:rsidR="00E2563E" w:rsidRDefault="00E2563E" w:rsidP="00301575">
            <w:r>
              <w:rPr>
                <w:rFonts w:hint="eastAsia"/>
              </w:rPr>
              <w:t>如果选择的证件位身份证</w:t>
            </w:r>
          </w:p>
          <w:p w14:paraId="5C8A1EA6" w14:textId="45172DFB" w:rsidR="00E2563E" w:rsidRPr="00507ADD" w:rsidRDefault="00E2563E" w:rsidP="00301575">
            <w:r>
              <w:rPr>
                <w:rFonts w:hint="eastAsia"/>
              </w:rPr>
              <w:t>输入证件号码:</w:t>
            </w:r>
            <w:r>
              <w:t>12345</w:t>
            </w:r>
          </w:p>
        </w:tc>
        <w:tc>
          <w:tcPr>
            <w:tcW w:w="6141" w:type="dxa"/>
            <w:gridSpan w:val="2"/>
            <w:tcBorders>
              <w:top w:val="single" w:sz="4" w:space="0" w:color="000000"/>
              <w:left w:val="single" w:sz="4" w:space="0" w:color="000000"/>
              <w:bottom w:val="single" w:sz="4" w:space="0" w:color="000000"/>
              <w:right w:val="single" w:sz="4" w:space="0" w:color="000000"/>
            </w:tcBorders>
          </w:tcPr>
          <w:p w14:paraId="39C6B7F9" w14:textId="75C5CDB8" w:rsidR="00E2563E" w:rsidRPr="00507ADD" w:rsidRDefault="00E2563E" w:rsidP="00301575">
            <w:r>
              <w:rPr>
                <w:rFonts w:hint="eastAsia"/>
              </w:rPr>
              <w:t>身份证证件号</w:t>
            </w:r>
            <w:r w:rsidR="00953FE9">
              <w:rPr>
                <w:rFonts w:hint="eastAsia"/>
              </w:rPr>
              <w:t>为</w:t>
            </w:r>
            <w:r>
              <w:rPr>
                <w:rFonts w:hint="eastAsia"/>
              </w:rPr>
              <w:t>18位</w:t>
            </w:r>
          </w:p>
        </w:tc>
      </w:tr>
      <w:tr w:rsidR="00E2563E" w:rsidRPr="00507ADD" w14:paraId="3F56A978"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3D5C309D" w14:textId="2221B6A9" w:rsidR="00E2563E" w:rsidRPr="00E2563E" w:rsidRDefault="00E2563E" w:rsidP="00301575">
            <w:r>
              <w:rPr>
                <w:rFonts w:hint="eastAsia"/>
              </w:rPr>
              <w:t>如果选择的证件位身份证</w:t>
            </w:r>
          </w:p>
          <w:p w14:paraId="04213FE5" w14:textId="42A13432" w:rsidR="00E2563E" w:rsidRDefault="00E2563E" w:rsidP="00301575">
            <w:r>
              <w:rPr>
                <w:rFonts w:hint="eastAsia"/>
              </w:rPr>
              <w:t>输入证件号码：3301014199611271234</w:t>
            </w:r>
          </w:p>
        </w:tc>
        <w:tc>
          <w:tcPr>
            <w:tcW w:w="6141" w:type="dxa"/>
            <w:gridSpan w:val="2"/>
            <w:tcBorders>
              <w:top w:val="single" w:sz="4" w:space="0" w:color="000000"/>
              <w:left w:val="single" w:sz="4" w:space="0" w:color="000000"/>
              <w:bottom w:val="single" w:sz="4" w:space="0" w:color="000000"/>
              <w:right w:val="single" w:sz="4" w:space="0" w:color="000000"/>
            </w:tcBorders>
          </w:tcPr>
          <w:p w14:paraId="0A9CE054" w14:textId="38434D15" w:rsidR="00E2563E" w:rsidRDefault="00E2563E" w:rsidP="00301575">
            <w:r>
              <w:rPr>
                <w:rFonts w:hint="eastAsia"/>
              </w:rPr>
              <w:t>保存成功</w:t>
            </w:r>
          </w:p>
        </w:tc>
      </w:tr>
      <w:tr w:rsidR="00E2563E" w:rsidRPr="00507ADD" w14:paraId="6FFDB7E8"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7F68360F" w14:textId="77777777" w:rsidR="00E2563E" w:rsidRDefault="00E2563E" w:rsidP="00301575">
            <w:r>
              <w:rPr>
                <w:rFonts w:hint="eastAsia"/>
              </w:rPr>
              <w:t>如果选择的证件为其他证件</w:t>
            </w:r>
          </w:p>
          <w:p w14:paraId="518C69B5" w14:textId="64B9519A" w:rsidR="00E2563E" w:rsidRDefault="00E2563E" w:rsidP="00301575">
            <w:r>
              <w:rPr>
                <w:rFonts w:hint="eastAsia"/>
              </w:rPr>
              <w:t>输入证件号码：1</w:t>
            </w:r>
            <w:r>
              <w:t>23456</w:t>
            </w:r>
          </w:p>
        </w:tc>
        <w:tc>
          <w:tcPr>
            <w:tcW w:w="6141" w:type="dxa"/>
            <w:gridSpan w:val="2"/>
            <w:tcBorders>
              <w:top w:val="single" w:sz="4" w:space="0" w:color="000000"/>
              <w:left w:val="single" w:sz="4" w:space="0" w:color="000000"/>
              <w:bottom w:val="single" w:sz="4" w:space="0" w:color="000000"/>
              <w:right w:val="single" w:sz="4" w:space="0" w:color="000000"/>
            </w:tcBorders>
          </w:tcPr>
          <w:p w14:paraId="12C022A4" w14:textId="2F685717" w:rsidR="00E2563E" w:rsidRDefault="00E2563E" w:rsidP="00301575">
            <w:r>
              <w:rPr>
                <w:rFonts w:hint="eastAsia"/>
              </w:rPr>
              <w:t>保存成功</w:t>
            </w:r>
          </w:p>
        </w:tc>
      </w:tr>
      <w:tr w:rsidR="00541D36" w:rsidRPr="00507ADD" w14:paraId="07978E86"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12C64998" w14:textId="77777777" w:rsidR="00541D36" w:rsidRDefault="00541D36" w:rsidP="00301575">
            <w:r>
              <w:rPr>
                <w:rFonts w:hint="eastAsia"/>
              </w:rPr>
              <w:t>如果证件号：3</w:t>
            </w:r>
            <w:r>
              <w:t>30104199611281234</w:t>
            </w:r>
            <w:r>
              <w:rPr>
                <w:rFonts w:hint="eastAsia"/>
              </w:rPr>
              <w:t>已被注册</w:t>
            </w:r>
          </w:p>
          <w:p w14:paraId="1546B1BD" w14:textId="274BA61C" w:rsidR="00541D36" w:rsidRDefault="00541D36" w:rsidP="00301575">
            <w:r>
              <w:rPr>
                <w:rFonts w:hint="eastAsia"/>
              </w:rPr>
              <w:t>输入证件号330104199611281234</w:t>
            </w:r>
          </w:p>
        </w:tc>
        <w:tc>
          <w:tcPr>
            <w:tcW w:w="6141" w:type="dxa"/>
            <w:gridSpan w:val="2"/>
            <w:tcBorders>
              <w:top w:val="single" w:sz="4" w:space="0" w:color="000000"/>
              <w:left w:val="single" w:sz="4" w:space="0" w:color="000000"/>
              <w:bottom w:val="single" w:sz="4" w:space="0" w:color="000000"/>
              <w:right w:val="single" w:sz="4" w:space="0" w:color="000000"/>
            </w:tcBorders>
          </w:tcPr>
          <w:p w14:paraId="541D6AD0" w14:textId="119E70EE" w:rsidR="00541D36" w:rsidRDefault="00541D36" w:rsidP="00301575">
            <w:r>
              <w:rPr>
                <w:rFonts w:hint="eastAsia"/>
              </w:rPr>
              <w:t>提示该证件号已经被注册</w:t>
            </w:r>
          </w:p>
        </w:tc>
      </w:tr>
    </w:tbl>
    <w:p w14:paraId="0F5F979F" w14:textId="4D467735" w:rsidR="00DF0733" w:rsidRDefault="00DF0733" w:rsidP="00AD5224"/>
    <w:p w14:paraId="2357F935" w14:textId="77777777" w:rsidR="00DF0733" w:rsidRDefault="00DF0733">
      <w:r>
        <w:br w:type="page"/>
      </w:r>
    </w:p>
    <w:p w14:paraId="70497626" w14:textId="77777777" w:rsidR="00AD5224" w:rsidRPr="00AD5224" w:rsidRDefault="00AD5224" w:rsidP="00AD5224"/>
    <w:p w14:paraId="1130E9B6" w14:textId="3942F0D6" w:rsidR="001D5335" w:rsidRDefault="001D5335" w:rsidP="001D5335">
      <w:pPr>
        <w:pStyle w:val="a2"/>
      </w:pPr>
      <w:r>
        <w:rPr>
          <w:rFonts w:hint="eastAsia"/>
        </w:rPr>
        <w:t>输入真实姓名</w:t>
      </w:r>
    </w:p>
    <w:tbl>
      <w:tblPr>
        <w:tblStyle w:val="14"/>
        <w:tblW w:w="8296" w:type="dxa"/>
        <w:tblLook w:val="04A0" w:firstRow="1" w:lastRow="0" w:firstColumn="1" w:lastColumn="0" w:noHBand="0" w:noVBand="1"/>
      </w:tblPr>
      <w:tblGrid>
        <w:gridCol w:w="2155"/>
        <w:gridCol w:w="1993"/>
        <w:gridCol w:w="4148"/>
      </w:tblGrid>
      <w:tr w:rsidR="00AD5224" w:rsidRPr="00B45E5B" w14:paraId="6D02FF9D" w14:textId="77777777" w:rsidTr="00301575">
        <w:tc>
          <w:tcPr>
            <w:tcW w:w="4148" w:type="dxa"/>
            <w:gridSpan w:val="2"/>
            <w:tcBorders>
              <w:top w:val="single" w:sz="4" w:space="0" w:color="000000"/>
              <w:left w:val="single" w:sz="4" w:space="0" w:color="000000"/>
              <w:bottom w:val="single" w:sz="4" w:space="0" w:color="000000"/>
              <w:right w:val="single" w:sz="4" w:space="0" w:color="000000"/>
            </w:tcBorders>
            <w:hideMark/>
          </w:tcPr>
          <w:p w14:paraId="44B20559" w14:textId="77777777" w:rsidR="00AD5224" w:rsidRPr="00B45E5B" w:rsidRDefault="00AD5224" w:rsidP="00301575">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C83F2B5" w14:textId="77777777" w:rsidR="00AD5224" w:rsidRPr="00B45E5B" w:rsidRDefault="00AD5224" w:rsidP="00301575">
            <w:r>
              <w:rPr>
                <w:rFonts w:hint="eastAsia"/>
              </w:rPr>
              <w:t>TC</w:t>
            </w:r>
            <w:r>
              <w:t>-A-</w:t>
            </w:r>
          </w:p>
        </w:tc>
      </w:tr>
      <w:tr w:rsidR="00AD5224" w14:paraId="2F18E32B"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27151F99" w14:textId="77777777" w:rsidR="00AD5224" w:rsidRPr="00B45E5B" w:rsidRDefault="00AD5224" w:rsidP="00301575">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06A0A45" w14:textId="2B7E16F5" w:rsidR="00AD5224" w:rsidRDefault="00030AA1" w:rsidP="00301575">
            <w:r>
              <w:rPr>
                <w:rFonts w:hint="eastAsia"/>
              </w:rPr>
              <w:t>输入真实姓名</w:t>
            </w:r>
          </w:p>
        </w:tc>
      </w:tr>
      <w:tr w:rsidR="00AD5224" w14:paraId="27569622"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68CFA3E3" w14:textId="77777777" w:rsidR="00AD5224" w:rsidRDefault="00AD5224" w:rsidP="00301575">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0CF2F4F" w14:textId="55AB4239" w:rsidR="00AD5224" w:rsidRDefault="00030AA1" w:rsidP="00301575">
            <w:r>
              <w:rPr>
                <w:rFonts w:hint="eastAsia"/>
              </w:rPr>
              <w:t>输入真实姓名</w:t>
            </w:r>
          </w:p>
        </w:tc>
      </w:tr>
      <w:tr w:rsidR="00AD5224" w14:paraId="39743E9B" w14:textId="77777777" w:rsidTr="00301575">
        <w:tc>
          <w:tcPr>
            <w:tcW w:w="4148" w:type="dxa"/>
            <w:gridSpan w:val="2"/>
            <w:tcBorders>
              <w:top w:val="single" w:sz="4" w:space="0" w:color="000000"/>
              <w:left w:val="single" w:sz="4" w:space="0" w:color="000000"/>
              <w:bottom w:val="single" w:sz="4" w:space="0" w:color="000000"/>
              <w:right w:val="single" w:sz="4" w:space="0" w:color="000000"/>
            </w:tcBorders>
            <w:hideMark/>
          </w:tcPr>
          <w:p w14:paraId="3FCA652D" w14:textId="77777777" w:rsidR="00AD5224" w:rsidRPr="00B45E5B" w:rsidRDefault="00AD5224" w:rsidP="00301575">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29857FC" w14:textId="77777777" w:rsidR="00AD5224" w:rsidRDefault="00AD5224" w:rsidP="00301575">
            <w:r>
              <w:rPr>
                <w:rFonts w:hint="eastAsia"/>
              </w:rPr>
              <w:t>管理员</w:t>
            </w:r>
          </w:p>
        </w:tc>
      </w:tr>
      <w:tr w:rsidR="00AD5224" w14:paraId="70D6AE5C"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3B9294E7" w14:textId="77777777" w:rsidR="00AD5224" w:rsidRPr="00B45E5B" w:rsidRDefault="00AD5224" w:rsidP="00301575">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1673E89" w14:textId="77777777" w:rsidR="00AD5224" w:rsidRDefault="00AD5224" w:rsidP="00301575">
            <w:r>
              <w:rPr>
                <w:rFonts w:hint="eastAsia"/>
              </w:rPr>
              <w:t>黑盒测试</w:t>
            </w:r>
          </w:p>
        </w:tc>
      </w:tr>
      <w:tr w:rsidR="00AD5224" w14:paraId="4EE0F2E4"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76EC0026" w14:textId="77777777" w:rsidR="00AD5224" w:rsidRDefault="00AD5224" w:rsidP="00301575">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6CE996E" w14:textId="77777777" w:rsidR="00AD5224" w:rsidRDefault="00AD5224" w:rsidP="00301575">
            <w:r>
              <w:rPr>
                <w:rFonts w:hint="eastAsia"/>
              </w:rPr>
              <w:t>新增用户</w:t>
            </w:r>
          </w:p>
        </w:tc>
      </w:tr>
      <w:tr w:rsidR="00AD5224" w14:paraId="1F2ACF81" w14:textId="77777777" w:rsidTr="00301575">
        <w:tc>
          <w:tcPr>
            <w:tcW w:w="4148" w:type="dxa"/>
            <w:gridSpan w:val="2"/>
            <w:tcBorders>
              <w:top w:val="single" w:sz="4" w:space="0" w:color="000000"/>
              <w:left w:val="single" w:sz="4" w:space="0" w:color="000000"/>
              <w:bottom w:val="single" w:sz="4" w:space="0" w:color="000000"/>
              <w:right w:val="single" w:sz="4" w:space="0" w:color="000000"/>
            </w:tcBorders>
          </w:tcPr>
          <w:p w14:paraId="26D2FE2E" w14:textId="77777777" w:rsidR="00AD5224" w:rsidRDefault="00AD5224" w:rsidP="00301575">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76DED07" w14:textId="103456AA" w:rsidR="00AD5224" w:rsidRDefault="00AD5224" w:rsidP="00301575">
            <w:r>
              <w:rPr>
                <w:rFonts w:hint="eastAsia"/>
              </w:rPr>
              <w:t>管理员在新增用户时，</w:t>
            </w:r>
            <w:r w:rsidR="00030AA1">
              <w:rPr>
                <w:rFonts w:hint="eastAsia"/>
              </w:rPr>
              <w:t>输入真实姓名</w:t>
            </w:r>
          </w:p>
        </w:tc>
      </w:tr>
      <w:tr w:rsidR="00AD5224" w:rsidRPr="00B45E5B" w14:paraId="63D296F2" w14:textId="77777777" w:rsidTr="00301575">
        <w:tc>
          <w:tcPr>
            <w:tcW w:w="4148" w:type="dxa"/>
            <w:gridSpan w:val="2"/>
            <w:tcBorders>
              <w:top w:val="single" w:sz="4" w:space="0" w:color="000000"/>
              <w:left w:val="single" w:sz="4" w:space="0" w:color="000000"/>
              <w:bottom w:val="single" w:sz="4" w:space="0" w:color="000000"/>
              <w:right w:val="single" w:sz="4" w:space="0" w:color="000000"/>
            </w:tcBorders>
            <w:hideMark/>
          </w:tcPr>
          <w:p w14:paraId="486756EA" w14:textId="77777777" w:rsidR="00AD5224" w:rsidRPr="00B45E5B" w:rsidRDefault="00AD5224" w:rsidP="00301575">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F7E1AB0" w14:textId="77777777" w:rsidR="00AD5224" w:rsidRPr="00B45E5B" w:rsidRDefault="00AD5224" w:rsidP="00301575">
            <w:r>
              <w:rPr>
                <w:rFonts w:hint="eastAsia"/>
              </w:rPr>
              <w:t>检查管理员在新增用户时填写的信息是否合法</w:t>
            </w:r>
          </w:p>
        </w:tc>
      </w:tr>
      <w:tr w:rsidR="00AD5224" w:rsidRPr="00507ADD" w14:paraId="26C0783F" w14:textId="77777777" w:rsidTr="00301575">
        <w:trPr>
          <w:trHeight w:val="1445"/>
        </w:trPr>
        <w:tc>
          <w:tcPr>
            <w:tcW w:w="8296" w:type="dxa"/>
            <w:gridSpan w:val="3"/>
            <w:tcBorders>
              <w:top w:val="single" w:sz="4" w:space="0" w:color="000000"/>
              <w:left w:val="single" w:sz="4" w:space="0" w:color="000000"/>
              <w:right w:val="single" w:sz="4" w:space="0" w:color="000000"/>
            </w:tcBorders>
            <w:hideMark/>
          </w:tcPr>
          <w:p w14:paraId="20F5A6EB" w14:textId="77777777" w:rsidR="00AD5224" w:rsidRPr="00507ADD" w:rsidRDefault="00AD5224" w:rsidP="00301575">
            <w:r w:rsidRPr="00507ADD">
              <w:rPr>
                <w:rFonts w:hint="eastAsia"/>
              </w:rPr>
              <w:t>初始条件和背景：</w:t>
            </w:r>
          </w:p>
          <w:p w14:paraId="0B115985" w14:textId="77777777" w:rsidR="00AD5224" w:rsidRDefault="00AD5224" w:rsidP="00301575">
            <w:r w:rsidRPr="00B45E5B">
              <w:rPr>
                <w:rFonts w:hint="eastAsia"/>
              </w:rPr>
              <w:t>系统</w:t>
            </w:r>
            <w:r>
              <w:rPr>
                <w:rFonts w:hint="eastAsia"/>
              </w:rPr>
              <w:t>：PC端</w:t>
            </w:r>
          </w:p>
          <w:p w14:paraId="33A3F61E" w14:textId="77777777" w:rsidR="00AD5224" w:rsidRPr="00507ADD" w:rsidRDefault="00AD5224" w:rsidP="00301575">
            <w:r>
              <w:rPr>
                <w:rFonts w:hint="eastAsia"/>
              </w:rPr>
              <w:t>浏览器：C</w:t>
            </w:r>
            <w:r>
              <w:t>hrome</w:t>
            </w:r>
          </w:p>
          <w:p w14:paraId="3425BC95" w14:textId="77777777" w:rsidR="00AD5224" w:rsidRPr="00507ADD" w:rsidRDefault="00AD5224" w:rsidP="00301575">
            <w:r w:rsidRPr="00507ADD">
              <w:rPr>
                <w:rFonts w:hint="eastAsia"/>
              </w:rPr>
              <w:t>注释</w:t>
            </w:r>
            <w:r>
              <w:rPr>
                <w:rFonts w:hint="eastAsia"/>
              </w:rPr>
              <w:t>：无</w:t>
            </w:r>
          </w:p>
        </w:tc>
      </w:tr>
      <w:tr w:rsidR="00AD5224" w:rsidRPr="00507ADD" w14:paraId="52C628C8"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0D1D3BE" w14:textId="77777777" w:rsidR="00AD5224" w:rsidRPr="00507ADD" w:rsidRDefault="00AD5224" w:rsidP="00301575">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CB4E51B" w14:textId="77777777" w:rsidR="00AD5224" w:rsidRPr="00507ADD" w:rsidRDefault="00AD5224" w:rsidP="00301575">
            <w:r w:rsidRPr="00507ADD">
              <w:rPr>
                <w:rFonts w:hint="eastAsia"/>
              </w:rPr>
              <w:t>预期结果</w:t>
            </w:r>
          </w:p>
        </w:tc>
      </w:tr>
      <w:tr w:rsidR="00030AA1" w:rsidRPr="00507ADD" w14:paraId="6827C072"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6B93C8A8" w14:textId="0854F06D" w:rsidR="00030AA1" w:rsidRPr="00507ADD" w:rsidRDefault="00030AA1" w:rsidP="00301575">
            <w:r>
              <w:rPr>
                <w:rFonts w:hint="eastAsia"/>
              </w:rPr>
              <w:t>输入真实姓名：</w:t>
            </w:r>
            <w:r w:rsidR="00637ACB">
              <w:rPr>
                <w:rFonts w:hint="eastAsia"/>
              </w:rPr>
              <w:t>a</w:t>
            </w:r>
          </w:p>
        </w:tc>
        <w:tc>
          <w:tcPr>
            <w:tcW w:w="6141" w:type="dxa"/>
            <w:gridSpan w:val="2"/>
            <w:tcBorders>
              <w:top w:val="single" w:sz="4" w:space="0" w:color="000000"/>
              <w:left w:val="single" w:sz="4" w:space="0" w:color="000000"/>
              <w:bottom w:val="single" w:sz="4" w:space="0" w:color="000000"/>
              <w:right w:val="single" w:sz="4" w:space="0" w:color="000000"/>
            </w:tcBorders>
          </w:tcPr>
          <w:p w14:paraId="1F85B970" w14:textId="13F18609" w:rsidR="00030AA1" w:rsidRPr="00507ADD" w:rsidRDefault="00637ACB" w:rsidP="00301575">
            <w:r>
              <w:rPr>
                <w:rFonts w:hint="eastAsia"/>
              </w:rPr>
              <w:t>真实姓名的长度限制为2</w:t>
            </w:r>
            <w:r>
              <w:t>-20</w:t>
            </w:r>
            <w:r>
              <w:rPr>
                <w:rFonts w:hint="eastAsia"/>
              </w:rPr>
              <w:t>字</w:t>
            </w:r>
          </w:p>
        </w:tc>
      </w:tr>
      <w:tr w:rsidR="00637ACB" w:rsidRPr="00507ADD" w14:paraId="4C78CEF3"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1D95D484" w14:textId="5832654E" w:rsidR="00637ACB" w:rsidRDefault="00637ACB" w:rsidP="00301575">
            <w:r>
              <w:rPr>
                <w:rFonts w:hint="eastAsia"/>
              </w:rPr>
              <w:t>输入真实姓名：陈哲凡</w:t>
            </w:r>
          </w:p>
        </w:tc>
        <w:tc>
          <w:tcPr>
            <w:tcW w:w="6141" w:type="dxa"/>
            <w:gridSpan w:val="2"/>
            <w:tcBorders>
              <w:top w:val="single" w:sz="4" w:space="0" w:color="000000"/>
              <w:left w:val="single" w:sz="4" w:space="0" w:color="000000"/>
              <w:bottom w:val="single" w:sz="4" w:space="0" w:color="000000"/>
              <w:right w:val="single" w:sz="4" w:space="0" w:color="000000"/>
            </w:tcBorders>
          </w:tcPr>
          <w:p w14:paraId="18068068" w14:textId="5AD093E9" w:rsidR="00637ACB" w:rsidRDefault="00637ACB" w:rsidP="00301575">
            <w:r>
              <w:rPr>
                <w:rFonts w:hint="eastAsia"/>
              </w:rPr>
              <w:t>保存成功</w:t>
            </w:r>
          </w:p>
        </w:tc>
      </w:tr>
      <w:tr w:rsidR="00637ACB" w:rsidRPr="00507ADD" w14:paraId="46B32DE9" w14:textId="77777777" w:rsidTr="00301575">
        <w:trPr>
          <w:trHeight w:val="392"/>
        </w:trPr>
        <w:tc>
          <w:tcPr>
            <w:tcW w:w="2155" w:type="dxa"/>
            <w:tcBorders>
              <w:top w:val="single" w:sz="4" w:space="0" w:color="000000"/>
              <w:left w:val="single" w:sz="4" w:space="0" w:color="000000"/>
              <w:bottom w:val="single" w:sz="4" w:space="0" w:color="000000"/>
              <w:right w:val="single" w:sz="4" w:space="0" w:color="000000"/>
            </w:tcBorders>
          </w:tcPr>
          <w:p w14:paraId="171750AF" w14:textId="5E8F58D2" w:rsidR="00637ACB" w:rsidRDefault="00637ACB" w:rsidP="00301575">
            <w:r>
              <w:rPr>
                <w:rFonts w:hint="eastAsia"/>
              </w:rPr>
              <w:t>输入真实姓名：长度位21的字符串</w:t>
            </w:r>
          </w:p>
        </w:tc>
        <w:tc>
          <w:tcPr>
            <w:tcW w:w="6141" w:type="dxa"/>
            <w:gridSpan w:val="2"/>
            <w:tcBorders>
              <w:top w:val="single" w:sz="4" w:space="0" w:color="000000"/>
              <w:left w:val="single" w:sz="4" w:space="0" w:color="000000"/>
              <w:bottom w:val="single" w:sz="4" w:space="0" w:color="000000"/>
              <w:right w:val="single" w:sz="4" w:space="0" w:color="000000"/>
            </w:tcBorders>
          </w:tcPr>
          <w:p w14:paraId="747EFCBF" w14:textId="3021E26C" w:rsidR="00637ACB" w:rsidRDefault="00637ACB" w:rsidP="00301575">
            <w:r>
              <w:rPr>
                <w:rFonts w:hint="eastAsia"/>
              </w:rPr>
              <w:t>真实姓名的长度限制位2-20字</w:t>
            </w:r>
          </w:p>
        </w:tc>
      </w:tr>
    </w:tbl>
    <w:p w14:paraId="581E197B" w14:textId="7ABF236B" w:rsidR="00B813E5" w:rsidRDefault="00B813E5" w:rsidP="00AD5224"/>
    <w:p w14:paraId="11BEBD87" w14:textId="77777777" w:rsidR="00B813E5" w:rsidRDefault="00B813E5">
      <w:r>
        <w:br w:type="page"/>
      </w:r>
    </w:p>
    <w:p w14:paraId="4764A29C" w14:textId="77777777" w:rsidR="00AD5224" w:rsidRDefault="00AD5224" w:rsidP="00AD5224"/>
    <w:p w14:paraId="72B67C5D" w14:textId="1AC2E487" w:rsidR="00607C91" w:rsidRDefault="00607C91" w:rsidP="00607C91">
      <w:pPr>
        <w:pStyle w:val="a2"/>
      </w:pPr>
      <w:r>
        <w:rPr>
          <w:rFonts w:hint="eastAsia"/>
        </w:rPr>
        <w:t>选择登录方式</w:t>
      </w:r>
    </w:p>
    <w:tbl>
      <w:tblPr>
        <w:tblStyle w:val="14"/>
        <w:tblW w:w="8296" w:type="dxa"/>
        <w:tblLook w:val="04A0" w:firstRow="1" w:lastRow="0" w:firstColumn="1" w:lastColumn="0" w:noHBand="0" w:noVBand="1"/>
      </w:tblPr>
      <w:tblGrid>
        <w:gridCol w:w="2155"/>
        <w:gridCol w:w="1993"/>
        <w:gridCol w:w="4148"/>
      </w:tblGrid>
      <w:tr w:rsidR="00607C91" w:rsidRPr="00B45E5B" w14:paraId="269C0718" w14:textId="77777777" w:rsidTr="002B6F87">
        <w:tc>
          <w:tcPr>
            <w:tcW w:w="4148" w:type="dxa"/>
            <w:gridSpan w:val="2"/>
            <w:tcBorders>
              <w:top w:val="single" w:sz="4" w:space="0" w:color="000000"/>
              <w:left w:val="single" w:sz="4" w:space="0" w:color="000000"/>
              <w:bottom w:val="single" w:sz="4" w:space="0" w:color="000000"/>
              <w:right w:val="single" w:sz="4" w:space="0" w:color="000000"/>
            </w:tcBorders>
            <w:hideMark/>
          </w:tcPr>
          <w:p w14:paraId="66329A50" w14:textId="77777777" w:rsidR="00607C91" w:rsidRPr="00B45E5B" w:rsidRDefault="00607C91" w:rsidP="002B6F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E56E500" w14:textId="77777777" w:rsidR="00607C91" w:rsidRPr="00B45E5B" w:rsidRDefault="00607C91" w:rsidP="002B6F87">
            <w:r>
              <w:rPr>
                <w:rFonts w:hint="eastAsia"/>
              </w:rPr>
              <w:t>TC</w:t>
            </w:r>
            <w:r>
              <w:t>-A-</w:t>
            </w:r>
          </w:p>
        </w:tc>
      </w:tr>
      <w:tr w:rsidR="00607C91" w14:paraId="5DFEBFA9" w14:textId="77777777" w:rsidTr="002B6F87">
        <w:tc>
          <w:tcPr>
            <w:tcW w:w="4148" w:type="dxa"/>
            <w:gridSpan w:val="2"/>
            <w:tcBorders>
              <w:top w:val="single" w:sz="4" w:space="0" w:color="000000"/>
              <w:left w:val="single" w:sz="4" w:space="0" w:color="000000"/>
              <w:bottom w:val="single" w:sz="4" w:space="0" w:color="000000"/>
              <w:right w:val="single" w:sz="4" w:space="0" w:color="000000"/>
            </w:tcBorders>
          </w:tcPr>
          <w:p w14:paraId="4AC8F23E" w14:textId="77777777" w:rsidR="00607C91" w:rsidRPr="00B45E5B" w:rsidRDefault="00607C91" w:rsidP="002B6F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A021C27" w14:textId="7D36B7F2" w:rsidR="00607C91" w:rsidRDefault="00B813E5" w:rsidP="002B6F87">
            <w:r>
              <w:rPr>
                <w:rFonts w:hint="eastAsia"/>
              </w:rPr>
              <w:t>选择登录方式</w:t>
            </w:r>
          </w:p>
        </w:tc>
      </w:tr>
      <w:tr w:rsidR="00607C91" w14:paraId="25843F85" w14:textId="77777777" w:rsidTr="002B6F87">
        <w:tc>
          <w:tcPr>
            <w:tcW w:w="4148" w:type="dxa"/>
            <w:gridSpan w:val="2"/>
            <w:tcBorders>
              <w:top w:val="single" w:sz="4" w:space="0" w:color="000000"/>
              <w:left w:val="single" w:sz="4" w:space="0" w:color="000000"/>
              <w:bottom w:val="single" w:sz="4" w:space="0" w:color="000000"/>
              <w:right w:val="single" w:sz="4" w:space="0" w:color="000000"/>
            </w:tcBorders>
          </w:tcPr>
          <w:p w14:paraId="110B98C7" w14:textId="77777777" w:rsidR="00607C91" w:rsidRDefault="00607C91" w:rsidP="002B6F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4F0D0BB" w14:textId="4580FB94" w:rsidR="00607C91" w:rsidRDefault="00B813E5" w:rsidP="002B6F87">
            <w:r>
              <w:rPr>
                <w:rFonts w:hint="eastAsia"/>
              </w:rPr>
              <w:t>选择登录方式</w:t>
            </w:r>
          </w:p>
        </w:tc>
      </w:tr>
      <w:tr w:rsidR="00607C91" w14:paraId="254E57E3" w14:textId="77777777" w:rsidTr="002B6F87">
        <w:tc>
          <w:tcPr>
            <w:tcW w:w="4148" w:type="dxa"/>
            <w:gridSpan w:val="2"/>
            <w:tcBorders>
              <w:top w:val="single" w:sz="4" w:space="0" w:color="000000"/>
              <w:left w:val="single" w:sz="4" w:space="0" w:color="000000"/>
              <w:bottom w:val="single" w:sz="4" w:space="0" w:color="000000"/>
              <w:right w:val="single" w:sz="4" w:space="0" w:color="000000"/>
            </w:tcBorders>
            <w:hideMark/>
          </w:tcPr>
          <w:p w14:paraId="5D85A3E3" w14:textId="77777777" w:rsidR="00607C91" w:rsidRPr="00B45E5B" w:rsidRDefault="00607C91" w:rsidP="002B6F8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AED1BBF" w14:textId="77777777" w:rsidR="00607C91" w:rsidRDefault="00607C91" w:rsidP="002B6F87">
            <w:r>
              <w:rPr>
                <w:rFonts w:hint="eastAsia"/>
              </w:rPr>
              <w:t>管理员</w:t>
            </w:r>
          </w:p>
        </w:tc>
      </w:tr>
      <w:tr w:rsidR="00607C91" w14:paraId="2A3D6F1D" w14:textId="77777777" w:rsidTr="002B6F87">
        <w:tc>
          <w:tcPr>
            <w:tcW w:w="4148" w:type="dxa"/>
            <w:gridSpan w:val="2"/>
            <w:tcBorders>
              <w:top w:val="single" w:sz="4" w:space="0" w:color="000000"/>
              <w:left w:val="single" w:sz="4" w:space="0" w:color="000000"/>
              <w:bottom w:val="single" w:sz="4" w:space="0" w:color="000000"/>
              <w:right w:val="single" w:sz="4" w:space="0" w:color="000000"/>
            </w:tcBorders>
          </w:tcPr>
          <w:p w14:paraId="498E6FB6" w14:textId="77777777" w:rsidR="00607C91" w:rsidRPr="00B45E5B" w:rsidRDefault="00607C91" w:rsidP="002B6F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860878F" w14:textId="77777777" w:rsidR="00607C91" w:rsidRDefault="00607C91" w:rsidP="002B6F87">
            <w:r>
              <w:rPr>
                <w:rFonts w:hint="eastAsia"/>
              </w:rPr>
              <w:t>黑盒测试</w:t>
            </w:r>
          </w:p>
        </w:tc>
      </w:tr>
      <w:tr w:rsidR="00607C91" w14:paraId="13808016" w14:textId="77777777" w:rsidTr="002B6F87">
        <w:tc>
          <w:tcPr>
            <w:tcW w:w="4148" w:type="dxa"/>
            <w:gridSpan w:val="2"/>
            <w:tcBorders>
              <w:top w:val="single" w:sz="4" w:space="0" w:color="000000"/>
              <w:left w:val="single" w:sz="4" w:space="0" w:color="000000"/>
              <w:bottom w:val="single" w:sz="4" w:space="0" w:color="000000"/>
              <w:right w:val="single" w:sz="4" w:space="0" w:color="000000"/>
            </w:tcBorders>
          </w:tcPr>
          <w:p w14:paraId="11DC703F" w14:textId="77777777" w:rsidR="00607C91" w:rsidRDefault="00607C91" w:rsidP="002B6F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0CAEA04" w14:textId="77777777" w:rsidR="00607C91" w:rsidRDefault="00607C91" w:rsidP="002B6F87">
            <w:r>
              <w:rPr>
                <w:rFonts w:hint="eastAsia"/>
              </w:rPr>
              <w:t>新增用户</w:t>
            </w:r>
          </w:p>
        </w:tc>
      </w:tr>
      <w:tr w:rsidR="00607C91" w14:paraId="1F103B44" w14:textId="77777777" w:rsidTr="002B6F87">
        <w:tc>
          <w:tcPr>
            <w:tcW w:w="4148" w:type="dxa"/>
            <w:gridSpan w:val="2"/>
            <w:tcBorders>
              <w:top w:val="single" w:sz="4" w:space="0" w:color="000000"/>
              <w:left w:val="single" w:sz="4" w:space="0" w:color="000000"/>
              <w:bottom w:val="single" w:sz="4" w:space="0" w:color="000000"/>
              <w:right w:val="single" w:sz="4" w:space="0" w:color="000000"/>
            </w:tcBorders>
          </w:tcPr>
          <w:p w14:paraId="43BE7D4C" w14:textId="77777777" w:rsidR="00607C91" w:rsidRDefault="00607C91" w:rsidP="002B6F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DD99403" w14:textId="1AC6A63F" w:rsidR="00607C91" w:rsidRDefault="00607C91" w:rsidP="002B6F87">
            <w:r>
              <w:rPr>
                <w:rFonts w:hint="eastAsia"/>
              </w:rPr>
              <w:t>管理员在新增用户时，</w:t>
            </w:r>
            <w:r w:rsidR="00B813E5">
              <w:rPr>
                <w:rFonts w:hint="eastAsia"/>
              </w:rPr>
              <w:t>选择登录方式</w:t>
            </w:r>
          </w:p>
        </w:tc>
      </w:tr>
      <w:tr w:rsidR="00607C91" w:rsidRPr="00B45E5B" w14:paraId="624E82CF" w14:textId="77777777" w:rsidTr="002B6F87">
        <w:tc>
          <w:tcPr>
            <w:tcW w:w="4148" w:type="dxa"/>
            <w:gridSpan w:val="2"/>
            <w:tcBorders>
              <w:top w:val="single" w:sz="4" w:space="0" w:color="000000"/>
              <w:left w:val="single" w:sz="4" w:space="0" w:color="000000"/>
              <w:bottom w:val="single" w:sz="4" w:space="0" w:color="000000"/>
              <w:right w:val="single" w:sz="4" w:space="0" w:color="000000"/>
            </w:tcBorders>
            <w:hideMark/>
          </w:tcPr>
          <w:p w14:paraId="4CBE6310" w14:textId="77777777" w:rsidR="00607C91" w:rsidRPr="00B45E5B" w:rsidRDefault="00607C91" w:rsidP="002B6F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EEB41F7" w14:textId="77777777" w:rsidR="00607C91" w:rsidRPr="00B45E5B" w:rsidRDefault="00607C91" w:rsidP="002B6F87">
            <w:r>
              <w:rPr>
                <w:rFonts w:hint="eastAsia"/>
              </w:rPr>
              <w:t>检查管理员在新增用户时填写的信息是否合法</w:t>
            </w:r>
          </w:p>
        </w:tc>
      </w:tr>
      <w:tr w:rsidR="00607C91" w:rsidRPr="00507ADD" w14:paraId="6D79CFC4" w14:textId="77777777" w:rsidTr="002B6F87">
        <w:trPr>
          <w:trHeight w:val="1445"/>
        </w:trPr>
        <w:tc>
          <w:tcPr>
            <w:tcW w:w="8296" w:type="dxa"/>
            <w:gridSpan w:val="3"/>
            <w:tcBorders>
              <w:top w:val="single" w:sz="4" w:space="0" w:color="000000"/>
              <w:left w:val="single" w:sz="4" w:space="0" w:color="000000"/>
              <w:right w:val="single" w:sz="4" w:space="0" w:color="000000"/>
            </w:tcBorders>
            <w:hideMark/>
          </w:tcPr>
          <w:p w14:paraId="78FD367B" w14:textId="77777777" w:rsidR="00607C91" w:rsidRPr="00507ADD" w:rsidRDefault="00607C91" w:rsidP="002B6F87">
            <w:r w:rsidRPr="00507ADD">
              <w:rPr>
                <w:rFonts w:hint="eastAsia"/>
              </w:rPr>
              <w:t>初始条件和背景：</w:t>
            </w:r>
          </w:p>
          <w:p w14:paraId="2520137B" w14:textId="77777777" w:rsidR="00607C91" w:rsidRDefault="00607C91" w:rsidP="002B6F87">
            <w:r w:rsidRPr="00B45E5B">
              <w:rPr>
                <w:rFonts w:hint="eastAsia"/>
              </w:rPr>
              <w:t>系统</w:t>
            </w:r>
            <w:r>
              <w:rPr>
                <w:rFonts w:hint="eastAsia"/>
              </w:rPr>
              <w:t>：PC端</w:t>
            </w:r>
          </w:p>
          <w:p w14:paraId="5A9826D4" w14:textId="77777777" w:rsidR="00607C91" w:rsidRPr="00507ADD" w:rsidRDefault="00607C91" w:rsidP="002B6F87">
            <w:r>
              <w:rPr>
                <w:rFonts w:hint="eastAsia"/>
              </w:rPr>
              <w:t>浏览器：C</w:t>
            </w:r>
            <w:r>
              <w:t>hrome</w:t>
            </w:r>
          </w:p>
          <w:p w14:paraId="1A16885B" w14:textId="77777777" w:rsidR="00607C91" w:rsidRPr="00507ADD" w:rsidRDefault="00607C91" w:rsidP="002B6F87">
            <w:r w:rsidRPr="00507ADD">
              <w:rPr>
                <w:rFonts w:hint="eastAsia"/>
              </w:rPr>
              <w:t>注释</w:t>
            </w:r>
            <w:r>
              <w:rPr>
                <w:rFonts w:hint="eastAsia"/>
              </w:rPr>
              <w:t>：无</w:t>
            </w:r>
          </w:p>
        </w:tc>
      </w:tr>
      <w:tr w:rsidR="00607C91" w:rsidRPr="00507ADD" w14:paraId="03E40AFE" w14:textId="77777777" w:rsidTr="002B6F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52481B2" w14:textId="77777777" w:rsidR="00607C91" w:rsidRPr="00507ADD" w:rsidRDefault="00607C91" w:rsidP="002B6F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4906E4C" w14:textId="77777777" w:rsidR="00607C91" w:rsidRPr="00507ADD" w:rsidRDefault="00607C91" w:rsidP="002B6F87">
            <w:r w:rsidRPr="00507ADD">
              <w:rPr>
                <w:rFonts w:hint="eastAsia"/>
              </w:rPr>
              <w:t>预期结果</w:t>
            </w:r>
          </w:p>
        </w:tc>
      </w:tr>
      <w:tr w:rsidR="00B813E5" w:rsidRPr="00507ADD" w14:paraId="7C1631F9" w14:textId="77777777" w:rsidTr="002B6F87">
        <w:trPr>
          <w:trHeight w:val="392"/>
        </w:trPr>
        <w:tc>
          <w:tcPr>
            <w:tcW w:w="2155" w:type="dxa"/>
            <w:tcBorders>
              <w:top w:val="single" w:sz="4" w:space="0" w:color="000000"/>
              <w:left w:val="single" w:sz="4" w:space="0" w:color="000000"/>
              <w:bottom w:val="single" w:sz="4" w:space="0" w:color="000000"/>
              <w:right w:val="single" w:sz="4" w:space="0" w:color="000000"/>
            </w:tcBorders>
          </w:tcPr>
          <w:p w14:paraId="52973B48" w14:textId="00A67744" w:rsidR="00B813E5" w:rsidRPr="00507ADD" w:rsidRDefault="00B813E5" w:rsidP="002B6F87">
            <w:r>
              <w:rPr>
                <w:rFonts w:hint="eastAsia"/>
              </w:rPr>
              <w:t>点击登录方式下拉框</w:t>
            </w:r>
          </w:p>
        </w:tc>
        <w:tc>
          <w:tcPr>
            <w:tcW w:w="6141" w:type="dxa"/>
            <w:gridSpan w:val="2"/>
            <w:tcBorders>
              <w:top w:val="single" w:sz="4" w:space="0" w:color="000000"/>
              <w:left w:val="single" w:sz="4" w:space="0" w:color="000000"/>
              <w:bottom w:val="single" w:sz="4" w:space="0" w:color="000000"/>
              <w:right w:val="single" w:sz="4" w:space="0" w:color="000000"/>
            </w:tcBorders>
          </w:tcPr>
          <w:p w14:paraId="0ECA25BB" w14:textId="52749DEF" w:rsidR="00B813E5" w:rsidRPr="00507ADD" w:rsidRDefault="00B813E5" w:rsidP="002B6F87">
            <w:r>
              <w:rPr>
                <w:rFonts w:hint="eastAsia"/>
              </w:rPr>
              <w:t>出现证件号与联系方式两个选项</w:t>
            </w:r>
          </w:p>
        </w:tc>
      </w:tr>
      <w:tr w:rsidR="00B813E5" w:rsidRPr="00507ADD" w14:paraId="41D468AD" w14:textId="77777777" w:rsidTr="002B6F87">
        <w:trPr>
          <w:trHeight w:val="392"/>
        </w:trPr>
        <w:tc>
          <w:tcPr>
            <w:tcW w:w="2155" w:type="dxa"/>
            <w:tcBorders>
              <w:top w:val="single" w:sz="4" w:space="0" w:color="000000"/>
              <w:left w:val="single" w:sz="4" w:space="0" w:color="000000"/>
              <w:bottom w:val="single" w:sz="4" w:space="0" w:color="000000"/>
              <w:right w:val="single" w:sz="4" w:space="0" w:color="000000"/>
            </w:tcBorders>
          </w:tcPr>
          <w:p w14:paraId="7836CF8A" w14:textId="3CD2DB2A" w:rsidR="00B813E5" w:rsidRDefault="00B813E5" w:rsidP="002B6F87">
            <w:r>
              <w:rPr>
                <w:rFonts w:hint="eastAsia"/>
              </w:rPr>
              <w:t>点击证件号</w:t>
            </w:r>
          </w:p>
        </w:tc>
        <w:tc>
          <w:tcPr>
            <w:tcW w:w="6141" w:type="dxa"/>
            <w:gridSpan w:val="2"/>
            <w:tcBorders>
              <w:top w:val="single" w:sz="4" w:space="0" w:color="000000"/>
              <w:left w:val="single" w:sz="4" w:space="0" w:color="000000"/>
              <w:bottom w:val="single" w:sz="4" w:space="0" w:color="000000"/>
              <w:right w:val="single" w:sz="4" w:space="0" w:color="000000"/>
            </w:tcBorders>
          </w:tcPr>
          <w:p w14:paraId="69C4E6BA" w14:textId="04CFDFB7" w:rsidR="00B813E5" w:rsidRDefault="00B813E5" w:rsidP="002B6F87">
            <w:r>
              <w:rPr>
                <w:rFonts w:hint="eastAsia"/>
              </w:rPr>
              <w:t>登录方式变为证件号登录</w:t>
            </w:r>
          </w:p>
        </w:tc>
      </w:tr>
      <w:tr w:rsidR="00B813E5" w:rsidRPr="00507ADD" w14:paraId="362FB7AC" w14:textId="77777777" w:rsidTr="002B6F87">
        <w:trPr>
          <w:trHeight w:val="392"/>
        </w:trPr>
        <w:tc>
          <w:tcPr>
            <w:tcW w:w="2155" w:type="dxa"/>
            <w:tcBorders>
              <w:top w:val="single" w:sz="4" w:space="0" w:color="000000"/>
              <w:left w:val="single" w:sz="4" w:space="0" w:color="000000"/>
              <w:bottom w:val="single" w:sz="4" w:space="0" w:color="000000"/>
              <w:right w:val="single" w:sz="4" w:space="0" w:color="000000"/>
            </w:tcBorders>
          </w:tcPr>
          <w:p w14:paraId="460A80B8" w14:textId="591BAE49" w:rsidR="00B813E5" w:rsidRDefault="00B813E5" w:rsidP="00B813E5">
            <w:r>
              <w:rPr>
                <w:rFonts w:hint="eastAsia"/>
              </w:rPr>
              <w:t>点击登录方式下拉框</w:t>
            </w:r>
          </w:p>
        </w:tc>
        <w:tc>
          <w:tcPr>
            <w:tcW w:w="6141" w:type="dxa"/>
            <w:gridSpan w:val="2"/>
            <w:tcBorders>
              <w:top w:val="single" w:sz="4" w:space="0" w:color="000000"/>
              <w:left w:val="single" w:sz="4" w:space="0" w:color="000000"/>
              <w:bottom w:val="single" w:sz="4" w:space="0" w:color="000000"/>
              <w:right w:val="single" w:sz="4" w:space="0" w:color="000000"/>
            </w:tcBorders>
          </w:tcPr>
          <w:p w14:paraId="1BF8E32B" w14:textId="15FA0BAD" w:rsidR="00B813E5" w:rsidRDefault="00B813E5" w:rsidP="00B813E5">
            <w:r>
              <w:rPr>
                <w:rFonts w:hint="eastAsia"/>
              </w:rPr>
              <w:t>出现证件号与联系方式两个选项</w:t>
            </w:r>
          </w:p>
        </w:tc>
      </w:tr>
      <w:tr w:rsidR="00B813E5" w:rsidRPr="00507ADD" w14:paraId="1AB122AC" w14:textId="77777777" w:rsidTr="002B6F87">
        <w:trPr>
          <w:trHeight w:val="392"/>
        </w:trPr>
        <w:tc>
          <w:tcPr>
            <w:tcW w:w="2155" w:type="dxa"/>
            <w:tcBorders>
              <w:top w:val="single" w:sz="4" w:space="0" w:color="000000"/>
              <w:left w:val="single" w:sz="4" w:space="0" w:color="000000"/>
              <w:bottom w:val="single" w:sz="4" w:space="0" w:color="000000"/>
              <w:right w:val="single" w:sz="4" w:space="0" w:color="000000"/>
            </w:tcBorders>
          </w:tcPr>
          <w:p w14:paraId="16DAAA46" w14:textId="35F32692" w:rsidR="00B813E5" w:rsidRDefault="00B813E5" w:rsidP="00B813E5">
            <w:r>
              <w:rPr>
                <w:rFonts w:hint="eastAsia"/>
              </w:rPr>
              <w:t>点击联系方式</w:t>
            </w:r>
          </w:p>
        </w:tc>
        <w:tc>
          <w:tcPr>
            <w:tcW w:w="6141" w:type="dxa"/>
            <w:gridSpan w:val="2"/>
            <w:tcBorders>
              <w:top w:val="single" w:sz="4" w:space="0" w:color="000000"/>
              <w:left w:val="single" w:sz="4" w:space="0" w:color="000000"/>
              <w:bottom w:val="single" w:sz="4" w:space="0" w:color="000000"/>
              <w:right w:val="single" w:sz="4" w:space="0" w:color="000000"/>
            </w:tcBorders>
          </w:tcPr>
          <w:p w14:paraId="5DC2F155" w14:textId="28568314" w:rsidR="00B813E5" w:rsidRDefault="00B813E5" w:rsidP="00B813E5">
            <w:r>
              <w:rPr>
                <w:rFonts w:hint="eastAsia"/>
              </w:rPr>
              <w:t>登录方式变为联系方式登录</w:t>
            </w:r>
          </w:p>
        </w:tc>
      </w:tr>
    </w:tbl>
    <w:p w14:paraId="5669D30A" w14:textId="230AA4FA" w:rsidR="001571C9" w:rsidRDefault="001571C9" w:rsidP="00AD5224"/>
    <w:p w14:paraId="6A67C569" w14:textId="77777777" w:rsidR="001571C9" w:rsidRDefault="001571C9">
      <w:r>
        <w:br w:type="page"/>
      </w:r>
    </w:p>
    <w:p w14:paraId="528DBFF9" w14:textId="77777777" w:rsidR="00607C91" w:rsidRPr="00AD5224" w:rsidRDefault="00607C91" w:rsidP="00AD5224"/>
    <w:p w14:paraId="4C6CFD7D" w14:textId="16B0A6CF" w:rsidR="001D5335" w:rsidRDefault="00DC369E" w:rsidP="00DC369E">
      <w:pPr>
        <w:pStyle w:val="a1"/>
      </w:pPr>
      <w:bookmarkStart w:id="1291" w:name="_Toc533356719"/>
      <w:r>
        <w:rPr>
          <w:rFonts w:hint="eastAsia"/>
        </w:rPr>
        <w:t>用户审核管理</w:t>
      </w:r>
      <w:bookmarkEnd w:id="1291"/>
    </w:p>
    <w:tbl>
      <w:tblPr>
        <w:tblStyle w:val="14"/>
        <w:tblW w:w="8296" w:type="dxa"/>
        <w:tblLook w:val="04A0" w:firstRow="1" w:lastRow="0" w:firstColumn="1" w:lastColumn="0" w:noHBand="0" w:noVBand="1"/>
      </w:tblPr>
      <w:tblGrid>
        <w:gridCol w:w="2155"/>
        <w:gridCol w:w="1993"/>
        <w:gridCol w:w="4148"/>
      </w:tblGrid>
      <w:tr w:rsidR="002B6F87" w:rsidRPr="00B45E5B" w14:paraId="2F6651F4" w14:textId="77777777" w:rsidTr="002B6F87">
        <w:tc>
          <w:tcPr>
            <w:tcW w:w="4148" w:type="dxa"/>
            <w:gridSpan w:val="2"/>
            <w:tcBorders>
              <w:top w:val="single" w:sz="4" w:space="0" w:color="000000"/>
              <w:left w:val="single" w:sz="4" w:space="0" w:color="000000"/>
              <w:bottom w:val="single" w:sz="4" w:space="0" w:color="000000"/>
              <w:right w:val="single" w:sz="4" w:space="0" w:color="000000"/>
            </w:tcBorders>
            <w:hideMark/>
          </w:tcPr>
          <w:p w14:paraId="2F0E6E4B" w14:textId="77777777" w:rsidR="002B6F87" w:rsidRPr="00B45E5B" w:rsidRDefault="002B6F87" w:rsidP="002B6F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7A9FD46" w14:textId="77777777" w:rsidR="002B6F87" w:rsidRPr="00B45E5B" w:rsidRDefault="002B6F87" w:rsidP="002B6F87">
            <w:r>
              <w:rPr>
                <w:rFonts w:hint="eastAsia"/>
              </w:rPr>
              <w:t>TC</w:t>
            </w:r>
            <w:r>
              <w:t>-A-</w:t>
            </w:r>
          </w:p>
        </w:tc>
      </w:tr>
      <w:tr w:rsidR="002B6F87" w14:paraId="649B54CC" w14:textId="77777777" w:rsidTr="002B6F87">
        <w:tc>
          <w:tcPr>
            <w:tcW w:w="4148" w:type="dxa"/>
            <w:gridSpan w:val="2"/>
            <w:tcBorders>
              <w:top w:val="single" w:sz="4" w:space="0" w:color="000000"/>
              <w:left w:val="single" w:sz="4" w:space="0" w:color="000000"/>
              <w:bottom w:val="single" w:sz="4" w:space="0" w:color="000000"/>
              <w:right w:val="single" w:sz="4" w:space="0" w:color="000000"/>
            </w:tcBorders>
          </w:tcPr>
          <w:p w14:paraId="0362CA39" w14:textId="77777777" w:rsidR="002B6F87" w:rsidRPr="00B45E5B" w:rsidRDefault="002B6F87" w:rsidP="002B6F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FF4923E" w14:textId="41482AED" w:rsidR="002B6F87" w:rsidRDefault="002B6F87" w:rsidP="002B6F87">
            <w:r>
              <w:rPr>
                <w:rFonts w:hint="eastAsia"/>
              </w:rPr>
              <w:t>用户审核管理</w:t>
            </w:r>
          </w:p>
        </w:tc>
      </w:tr>
      <w:tr w:rsidR="002B6F87" w14:paraId="38018370" w14:textId="77777777" w:rsidTr="002B6F87">
        <w:tc>
          <w:tcPr>
            <w:tcW w:w="4148" w:type="dxa"/>
            <w:gridSpan w:val="2"/>
            <w:tcBorders>
              <w:top w:val="single" w:sz="4" w:space="0" w:color="000000"/>
              <w:left w:val="single" w:sz="4" w:space="0" w:color="000000"/>
              <w:bottom w:val="single" w:sz="4" w:space="0" w:color="000000"/>
              <w:right w:val="single" w:sz="4" w:space="0" w:color="000000"/>
            </w:tcBorders>
          </w:tcPr>
          <w:p w14:paraId="3611151D" w14:textId="77777777" w:rsidR="002B6F87" w:rsidRDefault="002B6F87" w:rsidP="002B6F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863CECE" w14:textId="45F7A08B" w:rsidR="002B6F87" w:rsidRDefault="002B6F87" w:rsidP="002B6F87">
            <w:r>
              <w:rPr>
                <w:rFonts w:hint="eastAsia"/>
              </w:rPr>
              <w:t>用户审核管理</w:t>
            </w:r>
          </w:p>
        </w:tc>
      </w:tr>
      <w:tr w:rsidR="002B6F87" w14:paraId="6B8C2E90" w14:textId="77777777" w:rsidTr="002B6F87">
        <w:tc>
          <w:tcPr>
            <w:tcW w:w="4148" w:type="dxa"/>
            <w:gridSpan w:val="2"/>
            <w:tcBorders>
              <w:top w:val="single" w:sz="4" w:space="0" w:color="000000"/>
              <w:left w:val="single" w:sz="4" w:space="0" w:color="000000"/>
              <w:bottom w:val="single" w:sz="4" w:space="0" w:color="000000"/>
              <w:right w:val="single" w:sz="4" w:space="0" w:color="000000"/>
            </w:tcBorders>
            <w:hideMark/>
          </w:tcPr>
          <w:p w14:paraId="2D1C27EB" w14:textId="77777777" w:rsidR="002B6F87" w:rsidRPr="00B45E5B" w:rsidRDefault="002B6F87" w:rsidP="002B6F8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C34401C" w14:textId="77777777" w:rsidR="002B6F87" w:rsidRDefault="002B6F87" w:rsidP="002B6F87">
            <w:r>
              <w:rPr>
                <w:rFonts w:hint="eastAsia"/>
              </w:rPr>
              <w:t>管理员</w:t>
            </w:r>
          </w:p>
        </w:tc>
      </w:tr>
      <w:tr w:rsidR="002B6F87" w14:paraId="45A1CFEB" w14:textId="77777777" w:rsidTr="002B6F87">
        <w:tc>
          <w:tcPr>
            <w:tcW w:w="4148" w:type="dxa"/>
            <w:gridSpan w:val="2"/>
            <w:tcBorders>
              <w:top w:val="single" w:sz="4" w:space="0" w:color="000000"/>
              <w:left w:val="single" w:sz="4" w:space="0" w:color="000000"/>
              <w:bottom w:val="single" w:sz="4" w:space="0" w:color="000000"/>
              <w:right w:val="single" w:sz="4" w:space="0" w:color="000000"/>
            </w:tcBorders>
          </w:tcPr>
          <w:p w14:paraId="7BE33395" w14:textId="77777777" w:rsidR="002B6F87" w:rsidRPr="00B45E5B" w:rsidRDefault="002B6F87" w:rsidP="002B6F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63EE346" w14:textId="77777777" w:rsidR="002B6F87" w:rsidRDefault="002B6F87" w:rsidP="002B6F87">
            <w:r>
              <w:rPr>
                <w:rFonts w:hint="eastAsia"/>
              </w:rPr>
              <w:t>黑盒测试</w:t>
            </w:r>
          </w:p>
        </w:tc>
      </w:tr>
      <w:tr w:rsidR="002B6F87" w14:paraId="22EA0F7C" w14:textId="77777777" w:rsidTr="002B6F87">
        <w:tc>
          <w:tcPr>
            <w:tcW w:w="4148" w:type="dxa"/>
            <w:gridSpan w:val="2"/>
            <w:tcBorders>
              <w:top w:val="single" w:sz="4" w:space="0" w:color="000000"/>
              <w:left w:val="single" w:sz="4" w:space="0" w:color="000000"/>
              <w:bottom w:val="single" w:sz="4" w:space="0" w:color="000000"/>
              <w:right w:val="single" w:sz="4" w:space="0" w:color="000000"/>
            </w:tcBorders>
          </w:tcPr>
          <w:p w14:paraId="6BB23BE4" w14:textId="77777777" w:rsidR="002B6F87" w:rsidRDefault="002B6F87" w:rsidP="002B6F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FB08BA5" w14:textId="4D40842E" w:rsidR="002B6F87" w:rsidRDefault="002B6F87" w:rsidP="002B6F87">
            <w:r>
              <w:rPr>
                <w:rFonts w:hint="eastAsia"/>
              </w:rPr>
              <w:t>登录后台</w:t>
            </w:r>
          </w:p>
        </w:tc>
      </w:tr>
      <w:tr w:rsidR="002B6F87" w14:paraId="2D261096" w14:textId="77777777" w:rsidTr="002B6F87">
        <w:tc>
          <w:tcPr>
            <w:tcW w:w="4148" w:type="dxa"/>
            <w:gridSpan w:val="2"/>
            <w:tcBorders>
              <w:top w:val="single" w:sz="4" w:space="0" w:color="000000"/>
              <w:left w:val="single" w:sz="4" w:space="0" w:color="000000"/>
              <w:bottom w:val="single" w:sz="4" w:space="0" w:color="000000"/>
              <w:right w:val="single" w:sz="4" w:space="0" w:color="000000"/>
            </w:tcBorders>
          </w:tcPr>
          <w:p w14:paraId="0860DA06" w14:textId="77777777" w:rsidR="002B6F87" w:rsidRDefault="002B6F87" w:rsidP="002B6F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698C0B8" w14:textId="3908C779" w:rsidR="002B6F87" w:rsidRDefault="002B6F87" w:rsidP="002B6F87">
            <w:r>
              <w:rPr>
                <w:rFonts w:hint="eastAsia"/>
              </w:rPr>
              <w:t>管理员进入用户审核管理界面</w:t>
            </w:r>
          </w:p>
        </w:tc>
      </w:tr>
      <w:tr w:rsidR="002B6F87" w:rsidRPr="00B45E5B" w14:paraId="3E4856FB" w14:textId="77777777" w:rsidTr="002B6F87">
        <w:tc>
          <w:tcPr>
            <w:tcW w:w="4148" w:type="dxa"/>
            <w:gridSpan w:val="2"/>
            <w:tcBorders>
              <w:top w:val="single" w:sz="4" w:space="0" w:color="000000"/>
              <w:left w:val="single" w:sz="4" w:space="0" w:color="000000"/>
              <w:bottom w:val="single" w:sz="4" w:space="0" w:color="000000"/>
              <w:right w:val="single" w:sz="4" w:space="0" w:color="000000"/>
            </w:tcBorders>
            <w:hideMark/>
          </w:tcPr>
          <w:p w14:paraId="285717BF" w14:textId="77777777" w:rsidR="002B6F87" w:rsidRPr="00B45E5B" w:rsidRDefault="002B6F87" w:rsidP="002B6F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036B847" w14:textId="0BA069CF" w:rsidR="002B6F87" w:rsidRPr="00B45E5B" w:rsidRDefault="002B6F87" w:rsidP="002B6F87">
            <w:r>
              <w:rPr>
                <w:rFonts w:hint="eastAsia"/>
              </w:rPr>
              <w:t>检查管理员是否能进入用户审核管理界面</w:t>
            </w:r>
          </w:p>
        </w:tc>
      </w:tr>
      <w:tr w:rsidR="002B6F87" w:rsidRPr="00507ADD" w14:paraId="00CC3223" w14:textId="77777777" w:rsidTr="002B6F87">
        <w:trPr>
          <w:trHeight w:val="1445"/>
        </w:trPr>
        <w:tc>
          <w:tcPr>
            <w:tcW w:w="8296" w:type="dxa"/>
            <w:gridSpan w:val="3"/>
            <w:tcBorders>
              <w:top w:val="single" w:sz="4" w:space="0" w:color="000000"/>
              <w:left w:val="single" w:sz="4" w:space="0" w:color="000000"/>
              <w:right w:val="single" w:sz="4" w:space="0" w:color="000000"/>
            </w:tcBorders>
            <w:hideMark/>
          </w:tcPr>
          <w:p w14:paraId="783DB731" w14:textId="77777777" w:rsidR="002B6F87" w:rsidRPr="00507ADD" w:rsidRDefault="002B6F87" w:rsidP="002B6F87">
            <w:r w:rsidRPr="00507ADD">
              <w:rPr>
                <w:rFonts w:hint="eastAsia"/>
              </w:rPr>
              <w:t>初始条件和背景：</w:t>
            </w:r>
          </w:p>
          <w:p w14:paraId="72A9D519" w14:textId="77777777" w:rsidR="002B6F87" w:rsidRDefault="002B6F87" w:rsidP="002B6F87">
            <w:r w:rsidRPr="00B45E5B">
              <w:rPr>
                <w:rFonts w:hint="eastAsia"/>
              </w:rPr>
              <w:t>系统</w:t>
            </w:r>
            <w:r>
              <w:rPr>
                <w:rFonts w:hint="eastAsia"/>
              </w:rPr>
              <w:t>：PC端</w:t>
            </w:r>
          </w:p>
          <w:p w14:paraId="78611B7C" w14:textId="77777777" w:rsidR="002B6F87" w:rsidRPr="00507ADD" w:rsidRDefault="002B6F87" w:rsidP="002B6F87">
            <w:r>
              <w:rPr>
                <w:rFonts w:hint="eastAsia"/>
              </w:rPr>
              <w:t>浏览器：C</w:t>
            </w:r>
            <w:r>
              <w:t>hrome</w:t>
            </w:r>
          </w:p>
          <w:p w14:paraId="40686A8B" w14:textId="77777777" w:rsidR="002B6F87" w:rsidRPr="00507ADD" w:rsidRDefault="002B6F87" w:rsidP="002B6F87">
            <w:r w:rsidRPr="00507ADD">
              <w:rPr>
                <w:rFonts w:hint="eastAsia"/>
              </w:rPr>
              <w:t>注释</w:t>
            </w:r>
            <w:r>
              <w:rPr>
                <w:rFonts w:hint="eastAsia"/>
              </w:rPr>
              <w:t>：无</w:t>
            </w:r>
          </w:p>
        </w:tc>
      </w:tr>
      <w:tr w:rsidR="002B6F87" w:rsidRPr="00507ADD" w14:paraId="0DF6EDA7" w14:textId="77777777" w:rsidTr="002B6F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4AC21D0" w14:textId="77777777" w:rsidR="002B6F87" w:rsidRPr="00507ADD" w:rsidRDefault="002B6F87" w:rsidP="002B6F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A99EBC6" w14:textId="77777777" w:rsidR="002B6F87" w:rsidRPr="00507ADD" w:rsidRDefault="002B6F87" w:rsidP="002B6F87">
            <w:r w:rsidRPr="00507ADD">
              <w:rPr>
                <w:rFonts w:hint="eastAsia"/>
              </w:rPr>
              <w:t>预期结果</w:t>
            </w:r>
          </w:p>
        </w:tc>
      </w:tr>
      <w:tr w:rsidR="002B6F87" w:rsidRPr="00507ADD" w14:paraId="58C88687" w14:textId="77777777" w:rsidTr="002B6F87">
        <w:trPr>
          <w:trHeight w:val="392"/>
        </w:trPr>
        <w:tc>
          <w:tcPr>
            <w:tcW w:w="2155" w:type="dxa"/>
            <w:tcBorders>
              <w:top w:val="single" w:sz="4" w:space="0" w:color="000000"/>
              <w:left w:val="single" w:sz="4" w:space="0" w:color="000000"/>
              <w:bottom w:val="single" w:sz="4" w:space="0" w:color="000000"/>
              <w:right w:val="single" w:sz="4" w:space="0" w:color="000000"/>
            </w:tcBorders>
          </w:tcPr>
          <w:p w14:paraId="5507CBE0" w14:textId="5E1735C3" w:rsidR="002B6F87" w:rsidRPr="00507ADD" w:rsidRDefault="002B6F87" w:rsidP="002B6F87">
            <w:r>
              <w:rPr>
                <w:rFonts w:hint="eastAsia"/>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272530A9" w14:textId="6A3884CF" w:rsidR="002B6F87" w:rsidRPr="00507ADD" w:rsidRDefault="00541D36" w:rsidP="002B6F87">
            <w:r>
              <w:rPr>
                <w:rFonts w:hint="eastAsia"/>
              </w:rPr>
              <w:t>进入管理员后台界面，可见用户审核管理按钮</w:t>
            </w:r>
          </w:p>
        </w:tc>
      </w:tr>
      <w:tr w:rsidR="002B6F87" w14:paraId="4E104055" w14:textId="77777777" w:rsidTr="002B6F87">
        <w:trPr>
          <w:trHeight w:val="392"/>
        </w:trPr>
        <w:tc>
          <w:tcPr>
            <w:tcW w:w="2155" w:type="dxa"/>
            <w:tcBorders>
              <w:top w:val="single" w:sz="4" w:space="0" w:color="000000"/>
              <w:left w:val="single" w:sz="4" w:space="0" w:color="000000"/>
              <w:bottom w:val="single" w:sz="4" w:space="0" w:color="000000"/>
              <w:right w:val="single" w:sz="4" w:space="0" w:color="000000"/>
            </w:tcBorders>
          </w:tcPr>
          <w:p w14:paraId="1FDDDFA8" w14:textId="1E1FC141" w:rsidR="002B6F87" w:rsidRDefault="00541D36" w:rsidP="002B6F87">
            <w:r>
              <w:rPr>
                <w:rFonts w:hint="eastAsia"/>
              </w:rPr>
              <w:t>点击用户审核管理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1DD9F81D" w14:textId="769CAE84" w:rsidR="002B6F87" w:rsidRDefault="00541D36" w:rsidP="002B6F87">
            <w:r>
              <w:rPr>
                <w:rFonts w:hint="eastAsia"/>
              </w:rPr>
              <w:t>进入用户审核管理界面</w:t>
            </w:r>
          </w:p>
        </w:tc>
      </w:tr>
      <w:tr w:rsidR="002B6F87" w14:paraId="29C7B44E" w14:textId="77777777" w:rsidTr="002B6F87">
        <w:trPr>
          <w:trHeight w:val="392"/>
        </w:trPr>
        <w:tc>
          <w:tcPr>
            <w:tcW w:w="2155" w:type="dxa"/>
            <w:tcBorders>
              <w:top w:val="single" w:sz="4" w:space="0" w:color="000000"/>
              <w:left w:val="single" w:sz="4" w:space="0" w:color="000000"/>
              <w:bottom w:val="single" w:sz="4" w:space="0" w:color="000000"/>
              <w:right w:val="single" w:sz="4" w:space="0" w:color="000000"/>
            </w:tcBorders>
          </w:tcPr>
          <w:p w14:paraId="6080E7E0" w14:textId="7400D88B" w:rsidR="002B6F87" w:rsidRDefault="002B6F87" w:rsidP="002B6F87"/>
        </w:tc>
        <w:tc>
          <w:tcPr>
            <w:tcW w:w="6141" w:type="dxa"/>
            <w:gridSpan w:val="2"/>
            <w:tcBorders>
              <w:top w:val="single" w:sz="4" w:space="0" w:color="000000"/>
              <w:left w:val="single" w:sz="4" w:space="0" w:color="000000"/>
              <w:bottom w:val="single" w:sz="4" w:space="0" w:color="000000"/>
              <w:right w:val="single" w:sz="4" w:space="0" w:color="000000"/>
            </w:tcBorders>
          </w:tcPr>
          <w:p w14:paraId="4C4C64E6" w14:textId="0E65D74A" w:rsidR="002B6F87" w:rsidRDefault="002B6F87" w:rsidP="002B6F87"/>
        </w:tc>
      </w:tr>
      <w:tr w:rsidR="002B6F87" w14:paraId="3EDBB6EC" w14:textId="77777777" w:rsidTr="002B6F87">
        <w:trPr>
          <w:trHeight w:val="392"/>
        </w:trPr>
        <w:tc>
          <w:tcPr>
            <w:tcW w:w="2155" w:type="dxa"/>
            <w:tcBorders>
              <w:top w:val="single" w:sz="4" w:space="0" w:color="000000"/>
              <w:left w:val="single" w:sz="4" w:space="0" w:color="000000"/>
              <w:bottom w:val="single" w:sz="4" w:space="0" w:color="000000"/>
              <w:right w:val="single" w:sz="4" w:space="0" w:color="000000"/>
            </w:tcBorders>
          </w:tcPr>
          <w:p w14:paraId="6D5CEBA0" w14:textId="5678D2E1" w:rsidR="002B6F87" w:rsidRDefault="002B6F87" w:rsidP="002B6F87"/>
        </w:tc>
        <w:tc>
          <w:tcPr>
            <w:tcW w:w="6141" w:type="dxa"/>
            <w:gridSpan w:val="2"/>
            <w:tcBorders>
              <w:top w:val="single" w:sz="4" w:space="0" w:color="000000"/>
              <w:left w:val="single" w:sz="4" w:space="0" w:color="000000"/>
              <w:bottom w:val="single" w:sz="4" w:space="0" w:color="000000"/>
              <w:right w:val="single" w:sz="4" w:space="0" w:color="000000"/>
            </w:tcBorders>
          </w:tcPr>
          <w:p w14:paraId="20C84A6B" w14:textId="5F804235" w:rsidR="002B6F87" w:rsidRDefault="002B6F87" w:rsidP="002B6F87"/>
        </w:tc>
      </w:tr>
    </w:tbl>
    <w:p w14:paraId="11FC1CDB" w14:textId="5E38190C" w:rsidR="00F072BD" w:rsidRDefault="00F072BD" w:rsidP="002B6F87"/>
    <w:p w14:paraId="2925DAD2" w14:textId="77777777" w:rsidR="00F072BD" w:rsidRDefault="00F072BD">
      <w:r>
        <w:br w:type="page"/>
      </w:r>
    </w:p>
    <w:p w14:paraId="4A87FE6B" w14:textId="77777777" w:rsidR="002B6F87" w:rsidRPr="002B6F87" w:rsidRDefault="002B6F87" w:rsidP="002B6F87"/>
    <w:p w14:paraId="7F499185" w14:textId="480600D9" w:rsidR="00DC369E" w:rsidRDefault="00DC369E" w:rsidP="00DC369E">
      <w:pPr>
        <w:pStyle w:val="a2"/>
      </w:pPr>
      <w:r>
        <w:rPr>
          <w:rFonts w:hint="eastAsia"/>
        </w:rPr>
        <w:t>审核通过</w:t>
      </w:r>
    </w:p>
    <w:tbl>
      <w:tblPr>
        <w:tblStyle w:val="14"/>
        <w:tblW w:w="8296" w:type="dxa"/>
        <w:tblLook w:val="04A0" w:firstRow="1" w:lastRow="0" w:firstColumn="1" w:lastColumn="0" w:noHBand="0" w:noVBand="1"/>
      </w:tblPr>
      <w:tblGrid>
        <w:gridCol w:w="2155"/>
        <w:gridCol w:w="1993"/>
        <w:gridCol w:w="4148"/>
      </w:tblGrid>
      <w:tr w:rsidR="00F072BD" w:rsidRPr="00B45E5B" w14:paraId="6ACA4394" w14:textId="77777777" w:rsidTr="00F968F9">
        <w:tc>
          <w:tcPr>
            <w:tcW w:w="4148" w:type="dxa"/>
            <w:gridSpan w:val="2"/>
            <w:tcBorders>
              <w:top w:val="single" w:sz="4" w:space="0" w:color="000000"/>
              <w:left w:val="single" w:sz="4" w:space="0" w:color="000000"/>
              <w:bottom w:val="single" w:sz="4" w:space="0" w:color="000000"/>
              <w:right w:val="single" w:sz="4" w:space="0" w:color="000000"/>
            </w:tcBorders>
            <w:hideMark/>
          </w:tcPr>
          <w:p w14:paraId="6C587C76" w14:textId="77777777" w:rsidR="00F072BD" w:rsidRPr="00B45E5B" w:rsidRDefault="00F072BD" w:rsidP="00F968F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9ABB1A2" w14:textId="77777777" w:rsidR="00F072BD" w:rsidRPr="00B45E5B" w:rsidRDefault="00F072BD" w:rsidP="00F968F9">
            <w:r>
              <w:rPr>
                <w:rFonts w:hint="eastAsia"/>
              </w:rPr>
              <w:t>TC</w:t>
            </w:r>
            <w:r>
              <w:t>-A-</w:t>
            </w:r>
          </w:p>
        </w:tc>
      </w:tr>
      <w:tr w:rsidR="00F072BD" w14:paraId="092E962E"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6C8F79A7" w14:textId="77777777" w:rsidR="00F072BD" w:rsidRPr="00B45E5B" w:rsidRDefault="00F072BD" w:rsidP="00F968F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73AE34B" w14:textId="648EFD99" w:rsidR="00F072BD" w:rsidRDefault="00F072BD" w:rsidP="00F968F9">
            <w:r>
              <w:rPr>
                <w:rFonts w:hint="eastAsia"/>
              </w:rPr>
              <w:t>审核通过</w:t>
            </w:r>
          </w:p>
        </w:tc>
      </w:tr>
      <w:tr w:rsidR="00F072BD" w14:paraId="6B6B07ED"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5B4425B2" w14:textId="77777777" w:rsidR="00F072BD" w:rsidRDefault="00F072BD" w:rsidP="00F968F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0670656" w14:textId="25D2894D" w:rsidR="00F072BD" w:rsidRDefault="00F072BD" w:rsidP="00F968F9">
            <w:r>
              <w:rPr>
                <w:rFonts w:hint="eastAsia"/>
              </w:rPr>
              <w:t>审核通过</w:t>
            </w:r>
          </w:p>
        </w:tc>
      </w:tr>
      <w:tr w:rsidR="00F072BD" w14:paraId="2B02B8F3" w14:textId="77777777" w:rsidTr="00F968F9">
        <w:tc>
          <w:tcPr>
            <w:tcW w:w="4148" w:type="dxa"/>
            <w:gridSpan w:val="2"/>
            <w:tcBorders>
              <w:top w:val="single" w:sz="4" w:space="0" w:color="000000"/>
              <w:left w:val="single" w:sz="4" w:space="0" w:color="000000"/>
              <w:bottom w:val="single" w:sz="4" w:space="0" w:color="000000"/>
              <w:right w:val="single" w:sz="4" w:space="0" w:color="000000"/>
            </w:tcBorders>
            <w:hideMark/>
          </w:tcPr>
          <w:p w14:paraId="041C0484" w14:textId="77777777" w:rsidR="00F072BD" w:rsidRPr="00B45E5B" w:rsidRDefault="00F072BD" w:rsidP="00F968F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1E5E158" w14:textId="77777777" w:rsidR="00F072BD" w:rsidRDefault="00F072BD" w:rsidP="00F968F9">
            <w:r>
              <w:rPr>
                <w:rFonts w:hint="eastAsia"/>
              </w:rPr>
              <w:t>管理员</w:t>
            </w:r>
          </w:p>
        </w:tc>
      </w:tr>
      <w:tr w:rsidR="00F072BD" w14:paraId="0703E023"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227DFCCC" w14:textId="77777777" w:rsidR="00F072BD" w:rsidRPr="00B45E5B" w:rsidRDefault="00F072BD" w:rsidP="00F968F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657F2A1" w14:textId="77777777" w:rsidR="00F072BD" w:rsidRDefault="00F072BD" w:rsidP="00F968F9">
            <w:r>
              <w:rPr>
                <w:rFonts w:hint="eastAsia"/>
              </w:rPr>
              <w:t>黑盒测试</w:t>
            </w:r>
          </w:p>
        </w:tc>
      </w:tr>
      <w:tr w:rsidR="00F072BD" w14:paraId="6C2CC5E2"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3ABA436E" w14:textId="77777777" w:rsidR="00F072BD" w:rsidRDefault="00F072BD" w:rsidP="00F968F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6B9ACF4" w14:textId="2B11A4A6" w:rsidR="00F072BD" w:rsidRDefault="00F072BD" w:rsidP="00F968F9">
            <w:r>
              <w:rPr>
                <w:rFonts w:hint="eastAsia"/>
              </w:rPr>
              <w:t>用户审核管理</w:t>
            </w:r>
          </w:p>
        </w:tc>
      </w:tr>
      <w:tr w:rsidR="00F072BD" w14:paraId="27D56BAC"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0CB0669E" w14:textId="77777777" w:rsidR="00F072BD" w:rsidRDefault="00F072BD" w:rsidP="00F968F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65D6415" w14:textId="0D718ECF" w:rsidR="00F072BD" w:rsidRDefault="00F072BD" w:rsidP="00F968F9">
            <w:r>
              <w:rPr>
                <w:rFonts w:hint="eastAsia"/>
              </w:rPr>
              <w:t>管理员进入用户审核管理界面，进行审核通过</w:t>
            </w:r>
          </w:p>
        </w:tc>
      </w:tr>
      <w:tr w:rsidR="00F072BD" w:rsidRPr="00B45E5B" w14:paraId="5BBECE70" w14:textId="77777777" w:rsidTr="00F968F9">
        <w:tc>
          <w:tcPr>
            <w:tcW w:w="4148" w:type="dxa"/>
            <w:gridSpan w:val="2"/>
            <w:tcBorders>
              <w:top w:val="single" w:sz="4" w:space="0" w:color="000000"/>
              <w:left w:val="single" w:sz="4" w:space="0" w:color="000000"/>
              <w:bottom w:val="single" w:sz="4" w:space="0" w:color="000000"/>
              <w:right w:val="single" w:sz="4" w:space="0" w:color="000000"/>
            </w:tcBorders>
            <w:hideMark/>
          </w:tcPr>
          <w:p w14:paraId="41906A7E" w14:textId="77777777" w:rsidR="00F072BD" w:rsidRPr="00B45E5B" w:rsidRDefault="00F072BD" w:rsidP="00F968F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C5248C6" w14:textId="10A5BE32" w:rsidR="00F072BD" w:rsidRPr="00B45E5B" w:rsidRDefault="00F072BD" w:rsidP="00F968F9">
            <w:r>
              <w:rPr>
                <w:rFonts w:hint="eastAsia"/>
              </w:rPr>
              <w:t>检查管理员是否能进入用户审核管理界面，并进行审核通过</w:t>
            </w:r>
          </w:p>
        </w:tc>
      </w:tr>
      <w:tr w:rsidR="00F072BD" w:rsidRPr="00507ADD" w14:paraId="438F7398" w14:textId="77777777" w:rsidTr="00F968F9">
        <w:trPr>
          <w:trHeight w:val="1445"/>
        </w:trPr>
        <w:tc>
          <w:tcPr>
            <w:tcW w:w="8296" w:type="dxa"/>
            <w:gridSpan w:val="3"/>
            <w:tcBorders>
              <w:top w:val="single" w:sz="4" w:space="0" w:color="000000"/>
              <w:left w:val="single" w:sz="4" w:space="0" w:color="000000"/>
              <w:right w:val="single" w:sz="4" w:space="0" w:color="000000"/>
            </w:tcBorders>
            <w:hideMark/>
          </w:tcPr>
          <w:p w14:paraId="420277DA" w14:textId="77777777" w:rsidR="00F072BD" w:rsidRPr="00507ADD" w:rsidRDefault="00F072BD" w:rsidP="00F968F9">
            <w:r w:rsidRPr="00507ADD">
              <w:rPr>
                <w:rFonts w:hint="eastAsia"/>
              </w:rPr>
              <w:t>初始条件和背景：</w:t>
            </w:r>
          </w:p>
          <w:p w14:paraId="73BCC5E0" w14:textId="77777777" w:rsidR="00F072BD" w:rsidRDefault="00F072BD" w:rsidP="00F968F9">
            <w:r w:rsidRPr="00B45E5B">
              <w:rPr>
                <w:rFonts w:hint="eastAsia"/>
              </w:rPr>
              <w:t>系统</w:t>
            </w:r>
            <w:r>
              <w:rPr>
                <w:rFonts w:hint="eastAsia"/>
              </w:rPr>
              <w:t>：PC端</w:t>
            </w:r>
          </w:p>
          <w:p w14:paraId="2C0020DB" w14:textId="77777777" w:rsidR="00F072BD" w:rsidRPr="00507ADD" w:rsidRDefault="00F072BD" w:rsidP="00F968F9">
            <w:r>
              <w:rPr>
                <w:rFonts w:hint="eastAsia"/>
              </w:rPr>
              <w:t>浏览器：C</w:t>
            </w:r>
            <w:r>
              <w:t>hrome</w:t>
            </w:r>
          </w:p>
          <w:p w14:paraId="1BF93C6A" w14:textId="77777777" w:rsidR="00F072BD" w:rsidRPr="00507ADD" w:rsidRDefault="00F072BD" w:rsidP="00F968F9">
            <w:r w:rsidRPr="00507ADD">
              <w:rPr>
                <w:rFonts w:hint="eastAsia"/>
              </w:rPr>
              <w:t>注释</w:t>
            </w:r>
            <w:r>
              <w:rPr>
                <w:rFonts w:hint="eastAsia"/>
              </w:rPr>
              <w:t>：无</w:t>
            </w:r>
          </w:p>
        </w:tc>
      </w:tr>
      <w:tr w:rsidR="00F072BD" w:rsidRPr="00507ADD" w14:paraId="4648A52C"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15253D3" w14:textId="77777777" w:rsidR="00F072BD" w:rsidRPr="00507ADD" w:rsidRDefault="00F072BD" w:rsidP="00F968F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E66BC09" w14:textId="77777777" w:rsidR="00F072BD" w:rsidRPr="00507ADD" w:rsidRDefault="00F072BD" w:rsidP="00F968F9">
            <w:r w:rsidRPr="00507ADD">
              <w:rPr>
                <w:rFonts w:hint="eastAsia"/>
              </w:rPr>
              <w:t>预期结果</w:t>
            </w:r>
          </w:p>
        </w:tc>
      </w:tr>
      <w:tr w:rsidR="00F072BD" w14:paraId="48E12CF7"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tcPr>
          <w:p w14:paraId="028DD289" w14:textId="60670656" w:rsidR="00F072BD" w:rsidRDefault="00F072BD" w:rsidP="00F968F9">
            <w:r>
              <w:rPr>
                <w:rFonts w:hint="eastAsia"/>
              </w:rPr>
              <w:t>点击某用户行右侧的通过按钮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5D28912" w14:textId="4456829D" w:rsidR="00F072BD" w:rsidRDefault="00F072BD" w:rsidP="00F968F9">
            <w:r>
              <w:rPr>
                <w:rFonts w:hint="eastAsia"/>
              </w:rPr>
              <w:t>该用户通过审核，并且从审核队列中消失</w:t>
            </w:r>
          </w:p>
        </w:tc>
      </w:tr>
      <w:tr w:rsidR="00F072BD" w14:paraId="64AB5462"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tcPr>
          <w:p w14:paraId="0186DDC5" w14:textId="0132FDA4" w:rsidR="00F072BD" w:rsidRDefault="00F072BD" w:rsidP="00F968F9">
            <w:r>
              <w:rPr>
                <w:rFonts w:hint="eastAsia"/>
              </w:rPr>
              <w:t>不选择用户，点击下方通过按钮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DF68078" w14:textId="099A1E56" w:rsidR="00F072BD" w:rsidRDefault="00F072BD" w:rsidP="00F968F9">
            <w:r>
              <w:rPr>
                <w:rFonts w:hint="eastAsia"/>
              </w:rPr>
              <w:t>提示请选择用户</w:t>
            </w:r>
          </w:p>
        </w:tc>
      </w:tr>
      <w:tr w:rsidR="00F072BD" w14:paraId="649708FD"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tcPr>
          <w:p w14:paraId="5000B708" w14:textId="0A50E36C" w:rsidR="00F072BD" w:rsidRDefault="00F072BD" w:rsidP="00F968F9">
            <w:r>
              <w:rPr>
                <w:rFonts w:hint="eastAsia"/>
              </w:rPr>
              <w:t>选择一些用户，点击下方通过按钮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67A8041" w14:textId="0D4E9DD9" w:rsidR="00F072BD" w:rsidRDefault="00F072BD" w:rsidP="00F968F9">
            <w:r>
              <w:rPr>
                <w:rFonts w:hint="eastAsia"/>
              </w:rPr>
              <w:t>被选择的用户通过审核，并且从审核队列中消失</w:t>
            </w:r>
          </w:p>
        </w:tc>
      </w:tr>
    </w:tbl>
    <w:p w14:paraId="295B6D82" w14:textId="32119F18" w:rsidR="00F072BD" w:rsidRDefault="00F072BD" w:rsidP="002B6F87"/>
    <w:p w14:paraId="69113BD9" w14:textId="77777777" w:rsidR="00F072BD" w:rsidRDefault="00F072BD">
      <w:r>
        <w:br w:type="page"/>
      </w:r>
    </w:p>
    <w:p w14:paraId="19998861" w14:textId="77777777" w:rsidR="002B6F87" w:rsidRPr="00F072BD" w:rsidRDefault="002B6F87" w:rsidP="002B6F87"/>
    <w:p w14:paraId="786BB83F" w14:textId="1DC93501" w:rsidR="00DC369E" w:rsidRDefault="00DC369E" w:rsidP="00DC369E">
      <w:pPr>
        <w:pStyle w:val="a2"/>
      </w:pPr>
      <w:r>
        <w:rPr>
          <w:rFonts w:hint="eastAsia"/>
        </w:rPr>
        <w:t>验证信息</w:t>
      </w:r>
    </w:p>
    <w:tbl>
      <w:tblPr>
        <w:tblStyle w:val="14"/>
        <w:tblW w:w="8296" w:type="dxa"/>
        <w:tblLook w:val="04A0" w:firstRow="1" w:lastRow="0" w:firstColumn="1" w:lastColumn="0" w:noHBand="0" w:noVBand="1"/>
      </w:tblPr>
      <w:tblGrid>
        <w:gridCol w:w="2155"/>
        <w:gridCol w:w="1993"/>
        <w:gridCol w:w="4148"/>
      </w:tblGrid>
      <w:tr w:rsidR="00F072BD" w:rsidRPr="00B45E5B" w14:paraId="11A8C225" w14:textId="77777777" w:rsidTr="00F968F9">
        <w:tc>
          <w:tcPr>
            <w:tcW w:w="4148" w:type="dxa"/>
            <w:gridSpan w:val="2"/>
            <w:tcBorders>
              <w:top w:val="single" w:sz="4" w:space="0" w:color="000000"/>
              <w:left w:val="single" w:sz="4" w:space="0" w:color="000000"/>
              <w:bottom w:val="single" w:sz="4" w:space="0" w:color="000000"/>
              <w:right w:val="single" w:sz="4" w:space="0" w:color="000000"/>
            </w:tcBorders>
            <w:hideMark/>
          </w:tcPr>
          <w:p w14:paraId="2E4F7D56" w14:textId="77777777" w:rsidR="00F072BD" w:rsidRPr="00B45E5B" w:rsidRDefault="00F072BD" w:rsidP="00F968F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A88155F" w14:textId="77777777" w:rsidR="00F072BD" w:rsidRPr="00B45E5B" w:rsidRDefault="00F072BD" w:rsidP="00F968F9">
            <w:r>
              <w:rPr>
                <w:rFonts w:hint="eastAsia"/>
              </w:rPr>
              <w:t>TC</w:t>
            </w:r>
            <w:r>
              <w:t>-A-</w:t>
            </w:r>
          </w:p>
        </w:tc>
      </w:tr>
      <w:tr w:rsidR="00F072BD" w14:paraId="2FD23D8F"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122CB6BF" w14:textId="77777777" w:rsidR="00F072BD" w:rsidRPr="00B45E5B" w:rsidRDefault="00F072BD" w:rsidP="00F968F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86B84CB" w14:textId="27FFA266" w:rsidR="00F072BD" w:rsidRDefault="00F072BD" w:rsidP="00F968F9">
            <w:r>
              <w:rPr>
                <w:rFonts w:hint="eastAsia"/>
              </w:rPr>
              <w:t>验证信息</w:t>
            </w:r>
          </w:p>
        </w:tc>
      </w:tr>
      <w:tr w:rsidR="00F072BD" w14:paraId="2FB42647"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2F905A50" w14:textId="77777777" w:rsidR="00F072BD" w:rsidRDefault="00F072BD" w:rsidP="00F968F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FE56DDA" w14:textId="33364735" w:rsidR="00F072BD" w:rsidRDefault="00F072BD" w:rsidP="00F968F9">
            <w:r>
              <w:rPr>
                <w:rFonts w:hint="eastAsia"/>
              </w:rPr>
              <w:t>验证信息</w:t>
            </w:r>
          </w:p>
        </w:tc>
      </w:tr>
      <w:tr w:rsidR="00F072BD" w14:paraId="145E5015" w14:textId="77777777" w:rsidTr="00F968F9">
        <w:tc>
          <w:tcPr>
            <w:tcW w:w="4148" w:type="dxa"/>
            <w:gridSpan w:val="2"/>
            <w:tcBorders>
              <w:top w:val="single" w:sz="4" w:space="0" w:color="000000"/>
              <w:left w:val="single" w:sz="4" w:space="0" w:color="000000"/>
              <w:bottom w:val="single" w:sz="4" w:space="0" w:color="000000"/>
              <w:right w:val="single" w:sz="4" w:space="0" w:color="000000"/>
            </w:tcBorders>
            <w:hideMark/>
          </w:tcPr>
          <w:p w14:paraId="2D2D42B8" w14:textId="77777777" w:rsidR="00F072BD" w:rsidRPr="00B45E5B" w:rsidRDefault="00F072BD" w:rsidP="00F968F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C6546EA" w14:textId="77777777" w:rsidR="00F072BD" w:rsidRDefault="00F072BD" w:rsidP="00F968F9">
            <w:r>
              <w:rPr>
                <w:rFonts w:hint="eastAsia"/>
              </w:rPr>
              <w:t>管理员</w:t>
            </w:r>
          </w:p>
        </w:tc>
      </w:tr>
      <w:tr w:rsidR="00F072BD" w14:paraId="5668D81D"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0132FDA4" w14:textId="77777777" w:rsidR="00F072BD" w:rsidRPr="00B45E5B" w:rsidRDefault="00F072BD" w:rsidP="00F968F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C391F0C" w14:textId="77777777" w:rsidR="00F072BD" w:rsidRDefault="00F072BD" w:rsidP="00F968F9">
            <w:r>
              <w:rPr>
                <w:rFonts w:hint="eastAsia"/>
              </w:rPr>
              <w:t>黑盒测试</w:t>
            </w:r>
          </w:p>
        </w:tc>
      </w:tr>
      <w:tr w:rsidR="00F072BD" w14:paraId="44B241A6"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0F37C431" w14:textId="77777777" w:rsidR="00F072BD" w:rsidRDefault="00F072BD" w:rsidP="00F968F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96E39F4" w14:textId="77777777" w:rsidR="00F072BD" w:rsidRDefault="00F072BD" w:rsidP="00F968F9">
            <w:r>
              <w:rPr>
                <w:rFonts w:hint="eastAsia"/>
              </w:rPr>
              <w:t>用户审核管理</w:t>
            </w:r>
          </w:p>
        </w:tc>
      </w:tr>
      <w:tr w:rsidR="00F072BD" w14:paraId="6C8FCD76"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058D4863" w14:textId="77777777" w:rsidR="00F072BD" w:rsidRDefault="00F072BD" w:rsidP="00F968F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81EB198" w14:textId="41669A5F" w:rsidR="00F072BD" w:rsidRDefault="00F072BD" w:rsidP="00F968F9">
            <w:r>
              <w:rPr>
                <w:rFonts w:hint="eastAsia"/>
              </w:rPr>
              <w:t>管理员进入用户审核管理界面，进行验证信息</w:t>
            </w:r>
          </w:p>
        </w:tc>
      </w:tr>
      <w:tr w:rsidR="00F072BD" w:rsidRPr="00B45E5B" w14:paraId="36AC3190" w14:textId="77777777" w:rsidTr="00F968F9">
        <w:tc>
          <w:tcPr>
            <w:tcW w:w="4148" w:type="dxa"/>
            <w:gridSpan w:val="2"/>
            <w:tcBorders>
              <w:top w:val="single" w:sz="4" w:space="0" w:color="000000"/>
              <w:left w:val="single" w:sz="4" w:space="0" w:color="000000"/>
              <w:bottom w:val="single" w:sz="4" w:space="0" w:color="000000"/>
              <w:right w:val="single" w:sz="4" w:space="0" w:color="000000"/>
            </w:tcBorders>
            <w:hideMark/>
          </w:tcPr>
          <w:p w14:paraId="63CA1F60" w14:textId="77777777" w:rsidR="00F072BD" w:rsidRPr="00B45E5B" w:rsidRDefault="00F072BD" w:rsidP="00F968F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C229B49" w14:textId="3C3A0231" w:rsidR="00F072BD" w:rsidRPr="00B45E5B" w:rsidRDefault="00F072BD" w:rsidP="00F968F9">
            <w:r>
              <w:rPr>
                <w:rFonts w:hint="eastAsia"/>
              </w:rPr>
              <w:t>检查管理员是否能进入用户审核管理界面，并进行验证信息</w:t>
            </w:r>
          </w:p>
        </w:tc>
      </w:tr>
      <w:tr w:rsidR="00F072BD" w:rsidRPr="00507ADD" w14:paraId="4EDD69F5" w14:textId="77777777" w:rsidTr="00F968F9">
        <w:trPr>
          <w:trHeight w:val="1445"/>
        </w:trPr>
        <w:tc>
          <w:tcPr>
            <w:tcW w:w="8296" w:type="dxa"/>
            <w:gridSpan w:val="3"/>
            <w:tcBorders>
              <w:top w:val="single" w:sz="4" w:space="0" w:color="000000"/>
              <w:left w:val="single" w:sz="4" w:space="0" w:color="000000"/>
              <w:right w:val="single" w:sz="4" w:space="0" w:color="000000"/>
            </w:tcBorders>
            <w:hideMark/>
          </w:tcPr>
          <w:p w14:paraId="06F62653" w14:textId="77777777" w:rsidR="00F072BD" w:rsidRPr="00507ADD" w:rsidRDefault="00F072BD" w:rsidP="00F968F9">
            <w:r w:rsidRPr="00507ADD">
              <w:rPr>
                <w:rFonts w:hint="eastAsia"/>
              </w:rPr>
              <w:t>初始条件和背景：</w:t>
            </w:r>
          </w:p>
          <w:p w14:paraId="2C28FCCB" w14:textId="77777777" w:rsidR="00F072BD" w:rsidRDefault="00F072BD" w:rsidP="00F968F9">
            <w:r w:rsidRPr="00B45E5B">
              <w:rPr>
                <w:rFonts w:hint="eastAsia"/>
              </w:rPr>
              <w:t>系统</w:t>
            </w:r>
            <w:r>
              <w:rPr>
                <w:rFonts w:hint="eastAsia"/>
              </w:rPr>
              <w:t>：PC端</w:t>
            </w:r>
          </w:p>
          <w:p w14:paraId="3B76CBE4" w14:textId="77777777" w:rsidR="00F072BD" w:rsidRPr="00507ADD" w:rsidRDefault="00F072BD" w:rsidP="00F968F9">
            <w:r>
              <w:rPr>
                <w:rFonts w:hint="eastAsia"/>
              </w:rPr>
              <w:t>浏览器：C</w:t>
            </w:r>
            <w:r>
              <w:t>hrome</w:t>
            </w:r>
          </w:p>
          <w:p w14:paraId="5778C2FE" w14:textId="77777777" w:rsidR="00F072BD" w:rsidRPr="00507ADD" w:rsidRDefault="00F072BD" w:rsidP="00F968F9">
            <w:r w:rsidRPr="00507ADD">
              <w:rPr>
                <w:rFonts w:hint="eastAsia"/>
              </w:rPr>
              <w:t>注释</w:t>
            </w:r>
            <w:r>
              <w:rPr>
                <w:rFonts w:hint="eastAsia"/>
              </w:rPr>
              <w:t>：无</w:t>
            </w:r>
          </w:p>
        </w:tc>
      </w:tr>
      <w:tr w:rsidR="00F072BD" w:rsidRPr="00507ADD" w14:paraId="37DE47FC"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F36B41F" w14:textId="77777777" w:rsidR="00F072BD" w:rsidRPr="00507ADD" w:rsidRDefault="00F072BD" w:rsidP="00F968F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0A8D41E" w14:textId="77777777" w:rsidR="00F072BD" w:rsidRPr="00507ADD" w:rsidRDefault="00F072BD" w:rsidP="00F968F9">
            <w:r w:rsidRPr="00507ADD">
              <w:rPr>
                <w:rFonts w:hint="eastAsia"/>
              </w:rPr>
              <w:t>预期结果</w:t>
            </w:r>
          </w:p>
        </w:tc>
      </w:tr>
      <w:tr w:rsidR="00F072BD" w14:paraId="602CEB20"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tcPr>
          <w:p w14:paraId="657C5427" w14:textId="57B8F0B0" w:rsidR="00F072BD" w:rsidRDefault="00F072BD" w:rsidP="00F968F9">
            <w:r>
              <w:rPr>
                <w:rFonts w:hint="eastAsia"/>
              </w:rPr>
              <w:t>管理员查看用户注册申请</w:t>
            </w:r>
          </w:p>
        </w:tc>
        <w:tc>
          <w:tcPr>
            <w:tcW w:w="6141" w:type="dxa"/>
            <w:gridSpan w:val="2"/>
            <w:tcBorders>
              <w:top w:val="single" w:sz="4" w:space="0" w:color="000000"/>
              <w:left w:val="single" w:sz="4" w:space="0" w:color="000000"/>
              <w:bottom w:val="single" w:sz="4" w:space="0" w:color="000000"/>
              <w:right w:val="single" w:sz="4" w:space="0" w:color="000000"/>
            </w:tcBorders>
          </w:tcPr>
          <w:p w14:paraId="6DB5528D" w14:textId="78EC749B" w:rsidR="00F072BD" w:rsidRDefault="00F072BD" w:rsidP="00F968F9">
            <w:r>
              <w:rPr>
                <w:rFonts w:hint="eastAsia"/>
              </w:rPr>
              <w:t>用户注册信息列表有真实姓名、证件类型、证件号、手持证件照、申请时间、联系方式这些信息</w:t>
            </w:r>
          </w:p>
        </w:tc>
      </w:tr>
      <w:tr w:rsidR="00F072BD" w14:paraId="56E725CF"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tcPr>
          <w:p w14:paraId="364506DD" w14:textId="4C0B6F37" w:rsidR="00F072BD" w:rsidRDefault="00F072BD" w:rsidP="00F968F9">
            <w:r>
              <w:rPr>
                <w:rFonts w:hint="eastAsia"/>
              </w:rPr>
              <w:t>管理员选择审核通过</w:t>
            </w:r>
          </w:p>
        </w:tc>
        <w:tc>
          <w:tcPr>
            <w:tcW w:w="6141" w:type="dxa"/>
            <w:gridSpan w:val="2"/>
            <w:tcBorders>
              <w:top w:val="single" w:sz="4" w:space="0" w:color="000000"/>
              <w:left w:val="single" w:sz="4" w:space="0" w:color="000000"/>
              <w:bottom w:val="single" w:sz="4" w:space="0" w:color="000000"/>
              <w:right w:val="single" w:sz="4" w:space="0" w:color="000000"/>
            </w:tcBorders>
          </w:tcPr>
          <w:p w14:paraId="112516C4" w14:textId="60E504F9" w:rsidR="00F072BD" w:rsidRDefault="00F072BD" w:rsidP="00F968F9">
            <w:r>
              <w:rPr>
                <w:rFonts w:hint="eastAsia"/>
              </w:rPr>
              <w:t>见测试用例审核通过</w:t>
            </w:r>
          </w:p>
        </w:tc>
      </w:tr>
      <w:tr w:rsidR="00F072BD" w14:paraId="4FBF2007"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tcPr>
          <w:p w14:paraId="531A01A8" w14:textId="6A8BAF56" w:rsidR="00F072BD" w:rsidRDefault="00F072BD" w:rsidP="00F968F9">
            <w:r>
              <w:rPr>
                <w:rFonts w:hint="eastAsia"/>
              </w:rPr>
              <w:t>管理员选择审核拒绝</w:t>
            </w:r>
          </w:p>
        </w:tc>
        <w:tc>
          <w:tcPr>
            <w:tcW w:w="6141" w:type="dxa"/>
            <w:gridSpan w:val="2"/>
            <w:tcBorders>
              <w:top w:val="single" w:sz="4" w:space="0" w:color="000000"/>
              <w:left w:val="single" w:sz="4" w:space="0" w:color="000000"/>
              <w:bottom w:val="single" w:sz="4" w:space="0" w:color="000000"/>
              <w:right w:val="single" w:sz="4" w:space="0" w:color="000000"/>
            </w:tcBorders>
          </w:tcPr>
          <w:p w14:paraId="27BE6F43" w14:textId="0F091DEC" w:rsidR="00F072BD" w:rsidRDefault="00F072BD" w:rsidP="00F968F9">
            <w:r>
              <w:rPr>
                <w:rFonts w:hint="eastAsia"/>
              </w:rPr>
              <w:t>见测试用例审核拒绝</w:t>
            </w:r>
          </w:p>
        </w:tc>
      </w:tr>
    </w:tbl>
    <w:p w14:paraId="4B033584" w14:textId="2744AEE2" w:rsidR="00ED7A21" w:rsidRDefault="00ED7A21" w:rsidP="00F072BD"/>
    <w:p w14:paraId="10F5CB07" w14:textId="77777777" w:rsidR="00ED7A21" w:rsidRDefault="00ED7A21">
      <w:r>
        <w:br w:type="page"/>
      </w:r>
    </w:p>
    <w:p w14:paraId="20D0C783" w14:textId="77777777" w:rsidR="00F072BD" w:rsidRPr="00F072BD" w:rsidRDefault="00F072BD" w:rsidP="00F072BD"/>
    <w:p w14:paraId="1D2468AF" w14:textId="7F50447E" w:rsidR="00DC369E" w:rsidRDefault="00DC369E" w:rsidP="00DC369E">
      <w:pPr>
        <w:pStyle w:val="a2"/>
      </w:pPr>
      <w:r>
        <w:rPr>
          <w:rFonts w:hint="eastAsia"/>
        </w:rPr>
        <w:t>审核拒绝</w:t>
      </w:r>
    </w:p>
    <w:tbl>
      <w:tblPr>
        <w:tblStyle w:val="14"/>
        <w:tblW w:w="8296" w:type="dxa"/>
        <w:tblLook w:val="04A0" w:firstRow="1" w:lastRow="0" w:firstColumn="1" w:lastColumn="0" w:noHBand="0" w:noVBand="1"/>
      </w:tblPr>
      <w:tblGrid>
        <w:gridCol w:w="2155"/>
        <w:gridCol w:w="1993"/>
        <w:gridCol w:w="4148"/>
      </w:tblGrid>
      <w:tr w:rsidR="00F072BD" w:rsidRPr="00B45E5B" w14:paraId="5E517CDD" w14:textId="77777777" w:rsidTr="00F968F9">
        <w:tc>
          <w:tcPr>
            <w:tcW w:w="4148" w:type="dxa"/>
            <w:gridSpan w:val="2"/>
            <w:tcBorders>
              <w:top w:val="single" w:sz="4" w:space="0" w:color="000000"/>
              <w:left w:val="single" w:sz="4" w:space="0" w:color="000000"/>
              <w:bottom w:val="single" w:sz="4" w:space="0" w:color="000000"/>
              <w:right w:val="single" w:sz="4" w:space="0" w:color="000000"/>
            </w:tcBorders>
            <w:hideMark/>
          </w:tcPr>
          <w:p w14:paraId="0526F32A" w14:textId="77777777" w:rsidR="00F072BD" w:rsidRPr="00B45E5B" w:rsidRDefault="00F072BD" w:rsidP="00F968F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24B5039" w14:textId="77777777" w:rsidR="00F072BD" w:rsidRPr="00B45E5B" w:rsidRDefault="00F072BD" w:rsidP="00F968F9">
            <w:r>
              <w:rPr>
                <w:rFonts w:hint="eastAsia"/>
              </w:rPr>
              <w:t>TC</w:t>
            </w:r>
            <w:r>
              <w:t>-A-</w:t>
            </w:r>
          </w:p>
        </w:tc>
      </w:tr>
      <w:tr w:rsidR="00F072BD" w14:paraId="5E4CA8D7"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7730022C" w14:textId="77777777" w:rsidR="00F072BD" w:rsidRPr="00B45E5B" w:rsidRDefault="00F072BD" w:rsidP="00F968F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7D054AA" w14:textId="752481B2" w:rsidR="00F072BD" w:rsidRDefault="00597442" w:rsidP="00F968F9">
            <w:r>
              <w:rPr>
                <w:rFonts w:hint="eastAsia"/>
              </w:rPr>
              <w:t>审核拒绝</w:t>
            </w:r>
          </w:p>
        </w:tc>
      </w:tr>
      <w:tr w:rsidR="00F072BD" w14:paraId="0B347B11"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3DF62AF4" w14:textId="77777777" w:rsidR="00F072BD" w:rsidRDefault="00F072BD" w:rsidP="00F968F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7DAAD3B" w14:textId="1AE41C45" w:rsidR="00F072BD" w:rsidRDefault="00597442" w:rsidP="00F968F9">
            <w:r>
              <w:rPr>
                <w:rFonts w:hint="eastAsia"/>
              </w:rPr>
              <w:t>审核拒绝</w:t>
            </w:r>
          </w:p>
        </w:tc>
      </w:tr>
      <w:tr w:rsidR="00F072BD" w14:paraId="3C6905F5" w14:textId="77777777" w:rsidTr="00F968F9">
        <w:tc>
          <w:tcPr>
            <w:tcW w:w="4148" w:type="dxa"/>
            <w:gridSpan w:val="2"/>
            <w:tcBorders>
              <w:top w:val="single" w:sz="4" w:space="0" w:color="000000"/>
              <w:left w:val="single" w:sz="4" w:space="0" w:color="000000"/>
              <w:bottom w:val="single" w:sz="4" w:space="0" w:color="000000"/>
              <w:right w:val="single" w:sz="4" w:space="0" w:color="000000"/>
            </w:tcBorders>
            <w:hideMark/>
          </w:tcPr>
          <w:p w14:paraId="7761EB5A" w14:textId="77777777" w:rsidR="00F072BD" w:rsidRPr="00B45E5B" w:rsidRDefault="00F072BD" w:rsidP="00F968F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28ED409" w14:textId="77777777" w:rsidR="00F072BD" w:rsidRDefault="00F072BD" w:rsidP="00F968F9">
            <w:r>
              <w:rPr>
                <w:rFonts w:hint="eastAsia"/>
              </w:rPr>
              <w:t>管理员</w:t>
            </w:r>
          </w:p>
        </w:tc>
      </w:tr>
      <w:tr w:rsidR="00F072BD" w14:paraId="2A7F731F"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4E7CEDB8" w14:textId="77777777" w:rsidR="00F072BD" w:rsidRPr="00B45E5B" w:rsidRDefault="00F072BD" w:rsidP="00F968F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9B89D83" w14:textId="77777777" w:rsidR="00F072BD" w:rsidRDefault="00F072BD" w:rsidP="00F968F9">
            <w:r>
              <w:rPr>
                <w:rFonts w:hint="eastAsia"/>
              </w:rPr>
              <w:t>黑盒测试</w:t>
            </w:r>
          </w:p>
        </w:tc>
      </w:tr>
      <w:tr w:rsidR="00F072BD" w14:paraId="1EEE6310"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76703F81" w14:textId="77777777" w:rsidR="00F072BD" w:rsidRDefault="00F072BD" w:rsidP="00F968F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B41307F" w14:textId="77777777" w:rsidR="00F072BD" w:rsidRDefault="00F072BD" w:rsidP="00F968F9">
            <w:r>
              <w:rPr>
                <w:rFonts w:hint="eastAsia"/>
              </w:rPr>
              <w:t>用户审核管理</w:t>
            </w:r>
          </w:p>
        </w:tc>
      </w:tr>
      <w:tr w:rsidR="00F072BD" w14:paraId="59E593B6"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3A5B1802" w14:textId="77777777" w:rsidR="00F072BD" w:rsidRDefault="00F072BD" w:rsidP="00F968F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3B4CB3C" w14:textId="178C93FE" w:rsidR="00F072BD" w:rsidRDefault="00F072BD" w:rsidP="00F968F9">
            <w:r>
              <w:rPr>
                <w:rFonts w:hint="eastAsia"/>
              </w:rPr>
              <w:t>管理员进入用户审核管理界面，进行</w:t>
            </w:r>
            <w:r w:rsidR="00597442">
              <w:rPr>
                <w:rFonts w:hint="eastAsia"/>
              </w:rPr>
              <w:t>审核拒绝</w:t>
            </w:r>
          </w:p>
        </w:tc>
      </w:tr>
      <w:tr w:rsidR="00F072BD" w:rsidRPr="00B45E5B" w14:paraId="41114CE0" w14:textId="77777777" w:rsidTr="00F968F9">
        <w:tc>
          <w:tcPr>
            <w:tcW w:w="4148" w:type="dxa"/>
            <w:gridSpan w:val="2"/>
            <w:tcBorders>
              <w:top w:val="single" w:sz="4" w:space="0" w:color="000000"/>
              <w:left w:val="single" w:sz="4" w:space="0" w:color="000000"/>
              <w:bottom w:val="single" w:sz="4" w:space="0" w:color="000000"/>
              <w:right w:val="single" w:sz="4" w:space="0" w:color="000000"/>
            </w:tcBorders>
            <w:hideMark/>
          </w:tcPr>
          <w:p w14:paraId="5760A1EE" w14:textId="77777777" w:rsidR="00F072BD" w:rsidRPr="00B45E5B" w:rsidRDefault="00F072BD" w:rsidP="00F968F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131081F" w14:textId="71C72AF4" w:rsidR="00F072BD" w:rsidRPr="00B45E5B" w:rsidRDefault="00F072BD" w:rsidP="00F968F9">
            <w:r>
              <w:rPr>
                <w:rFonts w:hint="eastAsia"/>
              </w:rPr>
              <w:t>检查管理员是否能进入用户审核管理界面，并进行</w:t>
            </w:r>
            <w:r w:rsidR="00597442">
              <w:rPr>
                <w:rFonts w:hint="eastAsia"/>
              </w:rPr>
              <w:t>审核拒绝</w:t>
            </w:r>
          </w:p>
        </w:tc>
      </w:tr>
      <w:tr w:rsidR="00F072BD" w:rsidRPr="00507ADD" w14:paraId="1411C691" w14:textId="77777777" w:rsidTr="00F968F9">
        <w:trPr>
          <w:trHeight w:val="1445"/>
        </w:trPr>
        <w:tc>
          <w:tcPr>
            <w:tcW w:w="8296" w:type="dxa"/>
            <w:gridSpan w:val="3"/>
            <w:tcBorders>
              <w:top w:val="single" w:sz="4" w:space="0" w:color="000000"/>
              <w:left w:val="single" w:sz="4" w:space="0" w:color="000000"/>
              <w:right w:val="single" w:sz="4" w:space="0" w:color="000000"/>
            </w:tcBorders>
            <w:hideMark/>
          </w:tcPr>
          <w:p w14:paraId="4FBF0F61" w14:textId="77777777" w:rsidR="00F072BD" w:rsidRPr="00507ADD" w:rsidRDefault="00F072BD" w:rsidP="00F968F9">
            <w:r w:rsidRPr="00507ADD">
              <w:rPr>
                <w:rFonts w:hint="eastAsia"/>
              </w:rPr>
              <w:t>初始条件和背景：</w:t>
            </w:r>
          </w:p>
          <w:p w14:paraId="6FBDEC8E" w14:textId="77777777" w:rsidR="00F072BD" w:rsidRDefault="00F072BD" w:rsidP="00F968F9">
            <w:r w:rsidRPr="00B45E5B">
              <w:rPr>
                <w:rFonts w:hint="eastAsia"/>
              </w:rPr>
              <w:t>系统</w:t>
            </w:r>
            <w:r>
              <w:rPr>
                <w:rFonts w:hint="eastAsia"/>
              </w:rPr>
              <w:t>：PC端</w:t>
            </w:r>
          </w:p>
          <w:p w14:paraId="6428E823" w14:textId="77777777" w:rsidR="00F072BD" w:rsidRPr="00507ADD" w:rsidRDefault="00F072BD" w:rsidP="00F968F9">
            <w:r>
              <w:rPr>
                <w:rFonts w:hint="eastAsia"/>
              </w:rPr>
              <w:t>浏览器：C</w:t>
            </w:r>
            <w:r>
              <w:t>hrome</w:t>
            </w:r>
          </w:p>
          <w:p w14:paraId="105E7DEE" w14:textId="77777777" w:rsidR="00F072BD" w:rsidRPr="00507ADD" w:rsidRDefault="00F072BD" w:rsidP="00F968F9">
            <w:r w:rsidRPr="00507ADD">
              <w:rPr>
                <w:rFonts w:hint="eastAsia"/>
              </w:rPr>
              <w:t>注释</w:t>
            </w:r>
            <w:r>
              <w:rPr>
                <w:rFonts w:hint="eastAsia"/>
              </w:rPr>
              <w:t>：无</w:t>
            </w:r>
          </w:p>
        </w:tc>
      </w:tr>
      <w:tr w:rsidR="00F072BD" w:rsidRPr="00507ADD" w14:paraId="45440D46"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8FB5782" w14:textId="77777777" w:rsidR="00F072BD" w:rsidRPr="00507ADD" w:rsidRDefault="00F072BD" w:rsidP="00F968F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D58DDDC" w14:textId="77777777" w:rsidR="00F072BD" w:rsidRPr="00507ADD" w:rsidRDefault="00F072BD" w:rsidP="00F968F9">
            <w:r w:rsidRPr="00507ADD">
              <w:rPr>
                <w:rFonts w:hint="eastAsia"/>
              </w:rPr>
              <w:t>预期结果</w:t>
            </w:r>
          </w:p>
        </w:tc>
      </w:tr>
      <w:tr w:rsidR="00597442" w14:paraId="467AB4E9"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tcPr>
          <w:p w14:paraId="5EBE13CA" w14:textId="5D4F53E9" w:rsidR="00597442" w:rsidRDefault="00597442" w:rsidP="00597442">
            <w:r>
              <w:rPr>
                <w:rFonts w:hint="eastAsia"/>
              </w:rPr>
              <w:t>点击某用户行右侧的通过按钮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D0A12A9" w14:textId="4752FBBE" w:rsidR="00597442" w:rsidRDefault="00597442" w:rsidP="00597442">
            <w:r>
              <w:rPr>
                <w:rFonts w:hint="eastAsia"/>
              </w:rPr>
              <w:t>该用户通过审核，并且从审核队列中消失</w:t>
            </w:r>
          </w:p>
        </w:tc>
      </w:tr>
      <w:tr w:rsidR="00597442" w14:paraId="71DDF941"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tcPr>
          <w:p w14:paraId="33D21DFC" w14:textId="559089A7" w:rsidR="00597442" w:rsidRDefault="00597442" w:rsidP="00597442">
            <w:r>
              <w:rPr>
                <w:rFonts w:hint="eastAsia"/>
              </w:rPr>
              <w:t>不选择用户，点击下方通过按钮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ED5244A" w14:textId="24FDBF82" w:rsidR="00597442" w:rsidRDefault="00597442" w:rsidP="00597442">
            <w:r>
              <w:rPr>
                <w:rFonts w:hint="eastAsia"/>
              </w:rPr>
              <w:t>提示请选择用户</w:t>
            </w:r>
          </w:p>
        </w:tc>
      </w:tr>
      <w:tr w:rsidR="00597442" w14:paraId="18B7210C"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tcPr>
          <w:p w14:paraId="2C287D6D" w14:textId="35A8B106" w:rsidR="00597442" w:rsidRDefault="00597442" w:rsidP="00597442">
            <w:r>
              <w:rPr>
                <w:rFonts w:hint="eastAsia"/>
              </w:rPr>
              <w:t>选择一些用户，点击下方通过按钮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8607D64" w14:textId="239C0202" w:rsidR="00597442" w:rsidRDefault="00597442" w:rsidP="00597442">
            <w:r>
              <w:rPr>
                <w:rFonts w:hint="eastAsia"/>
              </w:rPr>
              <w:t>被选择的用户通过审核，并且从审核队列中消失</w:t>
            </w:r>
          </w:p>
        </w:tc>
      </w:tr>
    </w:tbl>
    <w:p w14:paraId="45608498" w14:textId="5A7A7FFC" w:rsidR="00DC6D3C" w:rsidRDefault="00DC6D3C" w:rsidP="00F072BD"/>
    <w:p w14:paraId="288CDC1C" w14:textId="77777777" w:rsidR="00DC6D3C" w:rsidRDefault="00DC6D3C">
      <w:r>
        <w:br w:type="page"/>
      </w:r>
    </w:p>
    <w:p w14:paraId="2D5CC190" w14:textId="77777777" w:rsidR="00F072BD" w:rsidRPr="00F072BD" w:rsidRDefault="00F072BD" w:rsidP="00F072BD"/>
    <w:p w14:paraId="179C0B01" w14:textId="2E5CB54F" w:rsidR="00DC369E" w:rsidRDefault="00F74B37" w:rsidP="00DC369E">
      <w:pPr>
        <w:pStyle w:val="a0"/>
      </w:pPr>
      <w:bookmarkStart w:id="1292" w:name="_Toc533356720"/>
      <w:r>
        <w:rPr>
          <w:rFonts w:hint="eastAsia"/>
        </w:rPr>
        <w:t>论坛管理</w:t>
      </w:r>
      <w:bookmarkEnd w:id="1292"/>
    </w:p>
    <w:p w14:paraId="35A469AC" w14:textId="49244712" w:rsidR="00F74B37" w:rsidRDefault="00F74B37" w:rsidP="00F74B37">
      <w:pPr>
        <w:pStyle w:val="a1"/>
      </w:pPr>
      <w:bookmarkStart w:id="1293" w:name="_Toc533356721"/>
      <w:r>
        <w:rPr>
          <w:rFonts w:hint="eastAsia"/>
        </w:rPr>
        <w:t>举报管理</w:t>
      </w:r>
      <w:bookmarkEnd w:id="1293"/>
    </w:p>
    <w:tbl>
      <w:tblPr>
        <w:tblStyle w:val="14"/>
        <w:tblW w:w="8296" w:type="dxa"/>
        <w:tblLook w:val="04A0" w:firstRow="1" w:lastRow="0" w:firstColumn="1" w:lastColumn="0" w:noHBand="0" w:noVBand="1"/>
      </w:tblPr>
      <w:tblGrid>
        <w:gridCol w:w="2155"/>
        <w:gridCol w:w="1993"/>
        <w:gridCol w:w="4148"/>
      </w:tblGrid>
      <w:tr w:rsidR="00436CFF" w:rsidRPr="00B45E5B" w14:paraId="695B1360" w14:textId="77777777" w:rsidTr="00F968F9">
        <w:tc>
          <w:tcPr>
            <w:tcW w:w="4148" w:type="dxa"/>
            <w:gridSpan w:val="2"/>
            <w:tcBorders>
              <w:top w:val="single" w:sz="4" w:space="0" w:color="000000"/>
              <w:left w:val="single" w:sz="4" w:space="0" w:color="000000"/>
              <w:bottom w:val="single" w:sz="4" w:space="0" w:color="000000"/>
              <w:right w:val="single" w:sz="4" w:space="0" w:color="000000"/>
            </w:tcBorders>
            <w:hideMark/>
          </w:tcPr>
          <w:p w14:paraId="78DA07DE" w14:textId="77777777" w:rsidR="00436CFF" w:rsidRPr="00B45E5B" w:rsidRDefault="00436CFF" w:rsidP="00F968F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F6CBB52" w14:textId="77777777" w:rsidR="00436CFF" w:rsidRPr="00B45E5B" w:rsidRDefault="00436CFF" w:rsidP="00F968F9">
            <w:r>
              <w:rPr>
                <w:rFonts w:hint="eastAsia"/>
              </w:rPr>
              <w:t>TC</w:t>
            </w:r>
            <w:r>
              <w:t>-A-</w:t>
            </w:r>
          </w:p>
        </w:tc>
      </w:tr>
      <w:tr w:rsidR="00436CFF" w14:paraId="133082C7"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66033ADD" w14:textId="77777777" w:rsidR="00436CFF" w:rsidRPr="00B45E5B" w:rsidRDefault="00436CFF" w:rsidP="00F968F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4F62D31" w14:textId="703F3A80" w:rsidR="00436CFF" w:rsidRDefault="00436CFF" w:rsidP="00F968F9">
            <w:r>
              <w:rPr>
                <w:rFonts w:hint="eastAsia"/>
              </w:rPr>
              <w:t>举报管理</w:t>
            </w:r>
          </w:p>
        </w:tc>
      </w:tr>
      <w:tr w:rsidR="00436CFF" w14:paraId="3D4F2B83"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4715B4D4" w14:textId="77777777" w:rsidR="00436CFF" w:rsidRDefault="00436CFF" w:rsidP="00F968F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6C70D1F" w14:textId="2D22AFC1" w:rsidR="00436CFF" w:rsidRDefault="00436CFF" w:rsidP="00F968F9">
            <w:r>
              <w:rPr>
                <w:rFonts w:hint="eastAsia"/>
              </w:rPr>
              <w:t>举报管理</w:t>
            </w:r>
          </w:p>
        </w:tc>
      </w:tr>
      <w:tr w:rsidR="00436CFF" w14:paraId="37E7020B" w14:textId="77777777" w:rsidTr="00F968F9">
        <w:tc>
          <w:tcPr>
            <w:tcW w:w="4148" w:type="dxa"/>
            <w:gridSpan w:val="2"/>
            <w:tcBorders>
              <w:top w:val="single" w:sz="4" w:space="0" w:color="000000"/>
              <w:left w:val="single" w:sz="4" w:space="0" w:color="000000"/>
              <w:bottom w:val="single" w:sz="4" w:space="0" w:color="000000"/>
              <w:right w:val="single" w:sz="4" w:space="0" w:color="000000"/>
            </w:tcBorders>
            <w:hideMark/>
          </w:tcPr>
          <w:p w14:paraId="214524D9" w14:textId="77777777" w:rsidR="00436CFF" w:rsidRPr="00B45E5B" w:rsidRDefault="00436CFF" w:rsidP="00F968F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4A34DA7" w14:textId="77777777" w:rsidR="00436CFF" w:rsidRDefault="00436CFF" w:rsidP="00F968F9">
            <w:r>
              <w:rPr>
                <w:rFonts w:hint="eastAsia"/>
              </w:rPr>
              <w:t>管理员</w:t>
            </w:r>
          </w:p>
        </w:tc>
      </w:tr>
      <w:tr w:rsidR="00436CFF" w14:paraId="1E0888D7"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34463BEF" w14:textId="77777777" w:rsidR="00436CFF" w:rsidRPr="00B45E5B" w:rsidRDefault="00436CFF" w:rsidP="00F968F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57614CC" w14:textId="77777777" w:rsidR="00436CFF" w:rsidRDefault="00436CFF" w:rsidP="00F968F9">
            <w:r>
              <w:rPr>
                <w:rFonts w:hint="eastAsia"/>
              </w:rPr>
              <w:t>黑盒测试</w:t>
            </w:r>
          </w:p>
        </w:tc>
      </w:tr>
      <w:tr w:rsidR="00436CFF" w14:paraId="657BF980"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48765275" w14:textId="77777777" w:rsidR="00436CFF" w:rsidRDefault="00436CFF" w:rsidP="00F968F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E462EBD" w14:textId="77777777" w:rsidR="00436CFF" w:rsidRDefault="00436CFF" w:rsidP="00F968F9">
            <w:r>
              <w:rPr>
                <w:rFonts w:hint="eastAsia"/>
              </w:rPr>
              <w:t>登录后台</w:t>
            </w:r>
          </w:p>
        </w:tc>
      </w:tr>
      <w:tr w:rsidR="00436CFF" w14:paraId="1B1DAA22"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601F929E" w14:textId="77777777" w:rsidR="00436CFF" w:rsidRDefault="00436CFF" w:rsidP="00F968F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6489F8D" w14:textId="39400D05" w:rsidR="00436CFF" w:rsidRDefault="00436CFF" w:rsidP="00F968F9">
            <w:r>
              <w:rPr>
                <w:rFonts w:hint="eastAsia"/>
              </w:rPr>
              <w:t>管理员进入举报管理界面</w:t>
            </w:r>
          </w:p>
        </w:tc>
      </w:tr>
      <w:tr w:rsidR="00436CFF" w:rsidRPr="00B45E5B" w14:paraId="14231BFB" w14:textId="77777777" w:rsidTr="00F968F9">
        <w:tc>
          <w:tcPr>
            <w:tcW w:w="4148" w:type="dxa"/>
            <w:gridSpan w:val="2"/>
            <w:tcBorders>
              <w:top w:val="single" w:sz="4" w:space="0" w:color="000000"/>
              <w:left w:val="single" w:sz="4" w:space="0" w:color="000000"/>
              <w:bottom w:val="single" w:sz="4" w:space="0" w:color="000000"/>
              <w:right w:val="single" w:sz="4" w:space="0" w:color="000000"/>
            </w:tcBorders>
            <w:hideMark/>
          </w:tcPr>
          <w:p w14:paraId="5C149FE2" w14:textId="77777777" w:rsidR="00436CFF" w:rsidRPr="00B45E5B" w:rsidRDefault="00436CFF" w:rsidP="00F968F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E469086" w14:textId="026ABBB5" w:rsidR="00436CFF" w:rsidRPr="00B45E5B" w:rsidRDefault="00436CFF" w:rsidP="00F968F9">
            <w:r>
              <w:rPr>
                <w:rFonts w:hint="eastAsia"/>
              </w:rPr>
              <w:t>检查管理员是否能进入举报管理界面</w:t>
            </w:r>
          </w:p>
        </w:tc>
      </w:tr>
      <w:tr w:rsidR="00436CFF" w:rsidRPr="00507ADD" w14:paraId="47260644" w14:textId="77777777" w:rsidTr="00F968F9">
        <w:trPr>
          <w:trHeight w:val="1445"/>
        </w:trPr>
        <w:tc>
          <w:tcPr>
            <w:tcW w:w="8296" w:type="dxa"/>
            <w:gridSpan w:val="3"/>
            <w:tcBorders>
              <w:top w:val="single" w:sz="4" w:space="0" w:color="000000"/>
              <w:left w:val="single" w:sz="4" w:space="0" w:color="000000"/>
              <w:right w:val="single" w:sz="4" w:space="0" w:color="000000"/>
            </w:tcBorders>
            <w:hideMark/>
          </w:tcPr>
          <w:p w14:paraId="21F5219C" w14:textId="77777777" w:rsidR="00436CFF" w:rsidRPr="00507ADD" w:rsidRDefault="00436CFF" w:rsidP="00F968F9">
            <w:r w:rsidRPr="00507ADD">
              <w:rPr>
                <w:rFonts w:hint="eastAsia"/>
              </w:rPr>
              <w:t>初始条件和背景：</w:t>
            </w:r>
          </w:p>
          <w:p w14:paraId="541724B4" w14:textId="77777777" w:rsidR="00436CFF" w:rsidRDefault="00436CFF" w:rsidP="00F968F9">
            <w:r w:rsidRPr="00B45E5B">
              <w:rPr>
                <w:rFonts w:hint="eastAsia"/>
              </w:rPr>
              <w:t>系统</w:t>
            </w:r>
            <w:r>
              <w:rPr>
                <w:rFonts w:hint="eastAsia"/>
              </w:rPr>
              <w:t>：PC端</w:t>
            </w:r>
          </w:p>
          <w:p w14:paraId="16E7EEBA" w14:textId="77777777" w:rsidR="00436CFF" w:rsidRPr="00507ADD" w:rsidRDefault="00436CFF" w:rsidP="00F968F9">
            <w:r>
              <w:rPr>
                <w:rFonts w:hint="eastAsia"/>
              </w:rPr>
              <w:t>浏览器：C</w:t>
            </w:r>
            <w:r>
              <w:t>hrome</w:t>
            </w:r>
          </w:p>
          <w:p w14:paraId="5ABE072C" w14:textId="77777777" w:rsidR="00436CFF" w:rsidRPr="00507ADD" w:rsidRDefault="00436CFF" w:rsidP="00F968F9">
            <w:r w:rsidRPr="00507ADD">
              <w:rPr>
                <w:rFonts w:hint="eastAsia"/>
              </w:rPr>
              <w:t>注释</w:t>
            </w:r>
            <w:r>
              <w:rPr>
                <w:rFonts w:hint="eastAsia"/>
              </w:rPr>
              <w:t>：无</w:t>
            </w:r>
          </w:p>
        </w:tc>
      </w:tr>
      <w:tr w:rsidR="00436CFF" w:rsidRPr="00507ADD" w14:paraId="4CE87D45"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8CB2C08" w14:textId="77777777" w:rsidR="00436CFF" w:rsidRPr="00507ADD" w:rsidRDefault="00436CFF" w:rsidP="00F968F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564F3C4" w14:textId="77777777" w:rsidR="00436CFF" w:rsidRPr="00507ADD" w:rsidRDefault="00436CFF" w:rsidP="00F968F9">
            <w:r w:rsidRPr="00507ADD">
              <w:rPr>
                <w:rFonts w:hint="eastAsia"/>
              </w:rPr>
              <w:t>预期结果</w:t>
            </w:r>
          </w:p>
        </w:tc>
      </w:tr>
      <w:tr w:rsidR="00436CFF" w:rsidRPr="00507ADD" w14:paraId="0DC9BC51"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tcPr>
          <w:p w14:paraId="0E1A9C75" w14:textId="77777777" w:rsidR="00436CFF" w:rsidRPr="00507ADD" w:rsidRDefault="00436CFF" w:rsidP="00F968F9">
            <w:r>
              <w:rPr>
                <w:rFonts w:hint="eastAsia"/>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2DF0E68F" w14:textId="14B2B869" w:rsidR="00436CFF" w:rsidRPr="00507ADD" w:rsidRDefault="00436CFF" w:rsidP="00F968F9">
            <w:r>
              <w:rPr>
                <w:rFonts w:hint="eastAsia"/>
              </w:rPr>
              <w:t>进入管理员后台界面，可见论坛管理-举报管理</w:t>
            </w:r>
          </w:p>
        </w:tc>
      </w:tr>
      <w:tr w:rsidR="00436CFF" w14:paraId="1647B39C"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tcPr>
          <w:p w14:paraId="0F4A2407" w14:textId="0D4E9DD9" w:rsidR="00436CFF" w:rsidRDefault="00436CFF" w:rsidP="00F968F9">
            <w:r>
              <w:rPr>
                <w:rFonts w:hint="eastAsia"/>
              </w:rPr>
              <w:t>点击举报管理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2A54E7A7" w14:textId="25718481" w:rsidR="00436CFF" w:rsidRDefault="00436CFF" w:rsidP="00F968F9">
            <w:r>
              <w:rPr>
                <w:rFonts w:hint="eastAsia"/>
              </w:rPr>
              <w:t>进入举报管理界面，可见被举报贴字、被举报次数、直达链接</w:t>
            </w:r>
          </w:p>
        </w:tc>
      </w:tr>
      <w:tr w:rsidR="00436CFF" w14:paraId="149FD476"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tcPr>
          <w:p w14:paraId="57C21527" w14:textId="77777777" w:rsidR="00436CFF" w:rsidRDefault="00436CFF" w:rsidP="00F968F9"/>
        </w:tc>
        <w:tc>
          <w:tcPr>
            <w:tcW w:w="6141" w:type="dxa"/>
            <w:gridSpan w:val="2"/>
            <w:tcBorders>
              <w:top w:val="single" w:sz="4" w:space="0" w:color="000000"/>
              <w:left w:val="single" w:sz="4" w:space="0" w:color="000000"/>
              <w:bottom w:val="single" w:sz="4" w:space="0" w:color="000000"/>
              <w:right w:val="single" w:sz="4" w:space="0" w:color="000000"/>
            </w:tcBorders>
          </w:tcPr>
          <w:p w14:paraId="4BB25CD2" w14:textId="77777777" w:rsidR="00436CFF" w:rsidRDefault="00436CFF" w:rsidP="00F968F9"/>
        </w:tc>
      </w:tr>
      <w:tr w:rsidR="00436CFF" w14:paraId="21DE16AC"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tcPr>
          <w:p w14:paraId="52A6631F" w14:textId="77777777" w:rsidR="00436CFF" w:rsidRDefault="00436CFF" w:rsidP="00F968F9"/>
        </w:tc>
        <w:tc>
          <w:tcPr>
            <w:tcW w:w="6141" w:type="dxa"/>
            <w:gridSpan w:val="2"/>
            <w:tcBorders>
              <w:top w:val="single" w:sz="4" w:space="0" w:color="000000"/>
              <w:left w:val="single" w:sz="4" w:space="0" w:color="000000"/>
              <w:bottom w:val="single" w:sz="4" w:space="0" w:color="000000"/>
              <w:right w:val="single" w:sz="4" w:space="0" w:color="000000"/>
            </w:tcBorders>
          </w:tcPr>
          <w:p w14:paraId="54357533" w14:textId="77777777" w:rsidR="00436CFF" w:rsidRDefault="00436CFF" w:rsidP="00F968F9"/>
        </w:tc>
      </w:tr>
    </w:tbl>
    <w:p w14:paraId="0FC74DCA" w14:textId="59AF6637" w:rsidR="001E439E" w:rsidRDefault="001E439E" w:rsidP="00436CFF"/>
    <w:p w14:paraId="38F12BD1" w14:textId="77777777" w:rsidR="001E439E" w:rsidRDefault="001E439E">
      <w:r>
        <w:br w:type="page"/>
      </w:r>
    </w:p>
    <w:p w14:paraId="3B16184F" w14:textId="77777777" w:rsidR="00436CFF" w:rsidRPr="00436CFF" w:rsidRDefault="00436CFF" w:rsidP="00436CFF"/>
    <w:p w14:paraId="22E6666C" w14:textId="48E8E82B" w:rsidR="00F74B37" w:rsidRDefault="00F74B37" w:rsidP="00F74B37">
      <w:pPr>
        <w:pStyle w:val="a2"/>
      </w:pPr>
      <w:r>
        <w:rPr>
          <w:rFonts w:hint="eastAsia"/>
        </w:rPr>
        <w:t>直达链接</w:t>
      </w:r>
    </w:p>
    <w:tbl>
      <w:tblPr>
        <w:tblStyle w:val="14"/>
        <w:tblW w:w="8296" w:type="dxa"/>
        <w:tblLook w:val="04A0" w:firstRow="1" w:lastRow="0" w:firstColumn="1" w:lastColumn="0" w:noHBand="0" w:noVBand="1"/>
      </w:tblPr>
      <w:tblGrid>
        <w:gridCol w:w="2155"/>
        <w:gridCol w:w="1993"/>
        <w:gridCol w:w="4148"/>
      </w:tblGrid>
      <w:tr w:rsidR="00436CFF" w:rsidRPr="00B45E5B" w14:paraId="03F520CD" w14:textId="77777777" w:rsidTr="00F968F9">
        <w:tc>
          <w:tcPr>
            <w:tcW w:w="4148" w:type="dxa"/>
            <w:gridSpan w:val="2"/>
            <w:tcBorders>
              <w:top w:val="single" w:sz="4" w:space="0" w:color="000000"/>
              <w:left w:val="single" w:sz="4" w:space="0" w:color="000000"/>
              <w:bottom w:val="single" w:sz="4" w:space="0" w:color="000000"/>
              <w:right w:val="single" w:sz="4" w:space="0" w:color="000000"/>
            </w:tcBorders>
            <w:hideMark/>
          </w:tcPr>
          <w:p w14:paraId="39572D79" w14:textId="77777777" w:rsidR="00436CFF" w:rsidRPr="00B45E5B" w:rsidRDefault="00436CFF" w:rsidP="00F968F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07858D7" w14:textId="77777777" w:rsidR="00436CFF" w:rsidRPr="00B45E5B" w:rsidRDefault="00436CFF" w:rsidP="00F968F9">
            <w:r>
              <w:rPr>
                <w:rFonts w:hint="eastAsia"/>
              </w:rPr>
              <w:t>TC</w:t>
            </w:r>
            <w:r>
              <w:t>-A-</w:t>
            </w:r>
          </w:p>
        </w:tc>
      </w:tr>
      <w:tr w:rsidR="00436CFF" w14:paraId="521D0B52"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6DF81324" w14:textId="77777777" w:rsidR="00436CFF" w:rsidRPr="00B45E5B" w:rsidRDefault="00436CFF" w:rsidP="00F968F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1032E88" w14:textId="00C7B54F" w:rsidR="00436CFF" w:rsidRDefault="007663B9" w:rsidP="00F968F9">
            <w:r>
              <w:rPr>
                <w:rFonts w:hint="eastAsia"/>
              </w:rPr>
              <w:t>直达链接</w:t>
            </w:r>
          </w:p>
        </w:tc>
      </w:tr>
      <w:tr w:rsidR="00436CFF" w14:paraId="53E13064"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3F48228E" w14:textId="77777777" w:rsidR="00436CFF" w:rsidRDefault="00436CFF" w:rsidP="00F968F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D626C4A" w14:textId="07C80941" w:rsidR="00436CFF" w:rsidRDefault="007663B9" w:rsidP="00F968F9">
            <w:r>
              <w:rPr>
                <w:rFonts w:hint="eastAsia"/>
              </w:rPr>
              <w:t>直达链接</w:t>
            </w:r>
          </w:p>
        </w:tc>
      </w:tr>
      <w:tr w:rsidR="00436CFF" w14:paraId="0E99FD27" w14:textId="77777777" w:rsidTr="00F968F9">
        <w:tc>
          <w:tcPr>
            <w:tcW w:w="4148" w:type="dxa"/>
            <w:gridSpan w:val="2"/>
            <w:tcBorders>
              <w:top w:val="single" w:sz="4" w:space="0" w:color="000000"/>
              <w:left w:val="single" w:sz="4" w:space="0" w:color="000000"/>
              <w:bottom w:val="single" w:sz="4" w:space="0" w:color="000000"/>
              <w:right w:val="single" w:sz="4" w:space="0" w:color="000000"/>
            </w:tcBorders>
            <w:hideMark/>
          </w:tcPr>
          <w:p w14:paraId="010A608C" w14:textId="77777777" w:rsidR="00436CFF" w:rsidRPr="00B45E5B" w:rsidRDefault="00436CFF" w:rsidP="00F968F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62683C6" w14:textId="77777777" w:rsidR="00436CFF" w:rsidRDefault="00436CFF" w:rsidP="00F968F9">
            <w:r>
              <w:rPr>
                <w:rFonts w:hint="eastAsia"/>
              </w:rPr>
              <w:t>管理员</w:t>
            </w:r>
          </w:p>
        </w:tc>
      </w:tr>
      <w:tr w:rsidR="00436CFF" w14:paraId="2090C37E"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44918550" w14:textId="77777777" w:rsidR="00436CFF" w:rsidRPr="00B45E5B" w:rsidRDefault="00436CFF" w:rsidP="00F968F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DB414DA" w14:textId="77777777" w:rsidR="00436CFF" w:rsidRDefault="00436CFF" w:rsidP="00F968F9">
            <w:r>
              <w:rPr>
                <w:rFonts w:hint="eastAsia"/>
              </w:rPr>
              <w:t>黑盒测试</w:t>
            </w:r>
          </w:p>
        </w:tc>
      </w:tr>
      <w:tr w:rsidR="00436CFF" w14:paraId="406C01D9"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6CA87982" w14:textId="77777777" w:rsidR="00436CFF" w:rsidRDefault="00436CFF" w:rsidP="00F968F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64A6E09" w14:textId="444FFC58" w:rsidR="00436CFF" w:rsidRDefault="00436CFF" w:rsidP="00F968F9">
            <w:r>
              <w:rPr>
                <w:rFonts w:hint="eastAsia"/>
              </w:rPr>
              <w:t>举报管理</w:t>
            </w:r>
          </w:p>
        </w:tc>
      </w:tr>
      <w:tr w:rsidR="00436CFF" w14:paraId="0A47BEE7"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0A8FAC9D" w14:textId="77777777" w:rsidR="00436CFF" w:rsidRDefault="00436CFF" w:rsidP="00F968F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4DDC127" w14:textId="59C7A9CD" w:rsidR="00436CFF" w:rsidRDefault="00436CFF" w:rsidP="00F968F9">
            <w:r>
              <w:rPr>
                <w:rFonts w:hint="eastAsia"/>
              </w:rPr>
              <w:t>管理员进入用户审核管理界面，并</w:t>
            </w:r>
            <w:r w:rsidR="001F642F">
              <w:rPr>
                <w:rFonts w:hint="eastAsia"/>
              </w:rPr>
              <w:t>使用直达链接，看看这个帖子的举报是否属实</w:t>
            </w:r>
          </w:p>
        </w:tc>
      </w:tr>
      <w:tr w:rsidR="00436CFF" w:rsidRPr="00B45E5B" w14:paraId="14DC7B32" w14:textId="77777777" w:rsidTr="00F968F9">
        <w:tc>
          <w:tcPr>
            <w:tcW w:w="4148" w:type="dxa"/>
            <w:gridSpan w:val="2"/>
            <w:tcBorders>
              <w:top w:val="single" w:sz="4" w:space="0" w:color="000000"/>
              <w:left w:val="single" w:sz="4" w:space="0" w:color="000000"/>
              <w:bottom w:val="single" w:sz="4" w:space="0" w:color="000000"/>
              <w:right w:val="single" w:sz="4" w:space="0" w:color="000000"/>
            </w:tcBorders>
            <w:hideMark/>
          </w:tcPr>
          <w:p w14:paraId="7D734D33" w14:textId="77777777" w:rsidR="00436CFF" w:rsidRPr="00B45E5B" w:rsidRDefault="00436CFF" w:rsidP="00F968F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B65A0F4" w14:textId="19888251" w:rsidR="00436CFF" w:rsidRPr="00B45E5B" w:rsidRDefault="00436CFF" w:rsidP="00F968F9">
            <w:r>
              <w:rPr>
                <w:rFonts w:hint="eastAsia"/>
              </w:rPr>
              <w:t>检查管理员是否能进入用户审核管理界面，并</w:t>
            </w:r>
            <w:r w:rsidR="001F642F">
              <w:rPr>
                <w:rFonts w:hint="eastAsia"/>
              </w:rPr>
              <w:t>使用直达链接</w:t>
            </w:r>
          </w:p>
        </w:tc>
      </w:tr>
      <w:tr w:rsidR="00436CFF" w:rsidRPr="00507ADD" w14:paraId="4C572BF6" w14:textId="77777777" w:rsidTr="00F968F9">
        <w:trPr>
          <w:trHeight w:val="1445"/>
        </w:trPr>
        <w:tc>
          <w:tcPr>
            <w:tcW w:w="8296" w:type="dxa"/>
            <w:gridSpan w:val="3"/>
            <w:tcBorders>
              <w:top w:val="single" w:sz="4" w:space="0" w:color="000000"/>
              <w:left w:val="single" w:sz="4" w:space="0" w:color="000000"/>
              <w:right w:val="single" w:sz="4" w:space="0" w:color="000000"/>
            </w:tcBorders>
            <w:hideMark/>
          </w:tcPr>
          <w:p w14:paraId="696EFCBC" w14:textId="77777777" w:rsidR="00436CFF" w:rsidRPr="00507ADD" w:rsidRDefault="00436CFF" w:rsidP="00F968F9">
            <w:r w:rsidRPr="00507ADD">
              <w:rPr>
                <w:rFonts w:hint="eastAsia"/>
              </w:rPr>
              <w:t>初始条件和背景：</w:t>
            </w:r>
          </w:p>
          <w:p w14:paraId="61E2B4C0" w14:textId="77777777" w:rsidR="00436CFF" w:rsidRDefault="00436CFF" w:rsidP="00F968F9">
            <w:r w:rsidRPr="00B45E5B">
              <w:rPr>
                <w:rFonts w:hint="eastAsia"/>
              </w:rPr>
              <w:t>系统</w:t>
            </w:r>
            <w:r>
              <w:rPr>
                <w:rFonts w:hint="eastAsia"/>
              </w:rPr>
              <w:t>：PC端</w:t>
            </w:r>
          </w:p>
          <w:p w14:paraId="513D1EA3" w14:textId="77777777" w:rsidR="00436CFF" w:rsidRPr="00507ADD" w:rsidRDefault="00436CFF" w:rsidP="00F968F9">
            <w:r>
              <w:rPr>
                <w:rFonts w:hint="eastAsia"/>
              </w:rPr>
              <w:t>浏览器：C</w:t>
            </w:r>
            <w:r>
              <w:t>hrome</w:t>
            </w:r>
          </w:p>
          <w:p w14:paraId="30CD3AD8" w14:textId="77777777" w:rsidR="00436CFF" w:rsidRPr="00507ADD" w:rsidRDefault="00436CFF" w:rsidP="00F968F9">
            <w:r w:rsidRPr="00507ADD">
              <w:rPr>
                <w:rFonts w:hint="eastAsia"/>
              </w:rPr>
              <w:t>注释</w:t>
            </w:r>
            <w:r>
              <w:rPr>
                <w:rFonts w:hint="eastAsia"/>
              </w:rPr>
              <w:t>：无</w:t>
            </w:r>
          </w:p>
        </w:tc>
      </w:tr>
      <w:tr w:rsidR="00436CFF" w:rsidRPr="00507ADD" w14:paraId="41518506"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73E5EBF" w14:textId="77777777" w:rsidR="00436CFF" w:rsidRPr="00507ADD" w:rsidRDefault="00436CFF" w:rsidP="00F968F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EC5B22F" w14:textId="77777777" w:rsidR="00436CFF" w:rsidRPr="00507ADD" w:rsidRDefault="00436CFF" w:rsidP="00F968F9">
            <w:r w:rsidRPr="00507ADD">
              <w:rPr>
                <w:rFonts w:hint="eastAsia"/>
              </w:rPr>
              <w:t>预期结果</w:t>
            </w:r>
          </w:p>
        </w:tc>
      </w:tr>
      <w:tr w:rsidR="00436CFF" w14:paraId="6B195E55"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tcPr>
          <w:p w14:paraId="2246CA1F" w14:textId="44880381" w:rsidR="00436CFF" w:rsidRDefault="001F642F" w:rsidP="00F968F9">
            <w:r>
              <w:rPr>
                <w:rFonts w:hint="eastAsia"/>
              </w:rPr>
              <w:t>管理员点击某被举报帖子右侧的直达链接图标</w:t>
            </w:r>
          </w:p>
        </w:tc>
        <w:tc>
          <w:tcPr>
            <w:tcW w:w="6141" w:type="dxa"/>
            <w:gridSpan w:val="2"/>
            <w:tcBorders>
              <w:top w:val="single" w:sz="4" w:space="0" w:color="000000"/>
              <w:left w:val="single" w:sz="4" w:space="0" w:color="000000"/>
              <w:bottom w:val="single" w:sz="4" w:space="0" w:color="000000"/>
              <w:right w:val="single" w:sz="4" w:space="0" w:color="000000"/>
            </w:tcBorders>
          </w:tcPr>
          <w:p w14:paraId="10C4DB2F" w14:textId="35B4178A" w:rsidR="00436CFF" w:rsidRDefault="001F642F" w:rsidP="00F968F9">
            <w:r>
              <w:rPr>
                <w:rFonts w:hint="eastAsia"/>
              </w:rPr>
              <w:t>页面转跳至该被举报贴</w:t>
            </w:r>
          </w:p>
        </w:tc>
      </w:tr>
      <w:tr w:rsidR="00436CFF" w14:paraId="1C44D484"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tcPr>
          <w:p w14:paraId="4744CEED" w14:textId="77777777" w:rsidR="00436CFF" w:rsidRDefault="00436CFF" w:rsidP="00F968F9"/>
        </w:tc>
        <w:tc>
          <w:tcPr>
            <w:tcW w:w="6141" w:type="dxa"/>
            <w:gridSpan w:val="2"/>
            <w:tcBorders>
              <w:top w:val="single" w:sz="4" w:space="0" w:color="000000"/>
              <w:left w:val="single" w:sz="4" w:space="0" w:color="000000"/>
              <w:bottom w:val="single" w:sz="4" w:space="0" w:color="000000"/>
              <w:right w:val="single" w:sz="4" w:space="0" w:color="000000"/>
            </w:tcBorders>
          </w:tcPr>
          <w:p w14:paraId="35C3313D" w14:textId="77777777" w:rsidR="00436CFF" w:rsidRDefault="00436CFF" w:rsidP="00F968F9"/>
        </w:tc>
      </w:tr>
    </w:tbl>
    <w:p w14:paraId="2A1F8693" w14:textId="00388B47" w:rsidR="001F642F" w:rsidRDefault="001F642F" w:rsidP="00436CFF"/>
    <w:p w14:paraId="1443D778" w14:textId="77777777" w:rsidR="001F642F" w:rsidRDefault="001F642F">
      <w:r>
        <w:br w:type="page"/>
      </w:r>
    </w:p>
    <w:p w14:paraId="260746EC" w14:textId="77777777" w:rsidR="00436CFF" w:rsidRPr="00436CFF" w:rsidRDefault="00436CFF" w:rsidP="00436CFF"/>
    <w:p w14:paraId="1C09CD10" w14:textId="60CF351D" w:rsidR="00F74B37" w:rsidRDefault="00F74B37" w:rsidP="00F74B37">
      <w:pPr>
        <w:pStyle w:val="a2"/>
      </w:pPr>
      <w:r>
        <w:rPr>
          <w:rFonts w:hint="eastAsia"/>
        </w:rPr>
        <w:t>删除被举报贴</w:t>
      </w:r>
    </w:p>
    <w:tbl>
      <w:tblPr>
        <w:tblStyle w:val="14"/>
        <w:tblW w:w="8296" w:type="dxa"/>
        <w:tblLook w:val="04A0" w:firstRow="1" w:lastRow="0" w:firstColumn="1" w:lastColumn="0" w:noHBand="0" w:noVBand="1"/>
      </w:tblPr>
      <w:tblGrid>
        <w:gridCol w:w="2155"/>
        <w:gridCol w:w="1993"/>
        <w:gridCol w:w="4148"/>
      </w:tblGrid>
      <w:tr w:rsidR="006C657F" w:rsidRPr="00B45E5B" w14:paraId="106D44F8" w14:textId="77777777" w:rsidTr="00F968F9">
        <w:tc>
          <w:tcPr>
            <w:tcW w:w="4148" w:type="dxa"/>
            <w:gridSpan w:val="2"/>
            <w:tcBorders>
              <w:top w:val="single" w:sz="4" w:space="0" w:color="000000"/>
              <w:left w:val="single" w:sz="4" w:space="0" w:color="000000"/>
              <w:bottom w:val="single" w:sz="4" w:space="0" w:color="000000"/>
              <w:right w:val="single" w:sz="4" w:space="0" w:color="000000"/>
            </w:tcBorders>
            <w:hideMark/>
          </w:tcPr>
          <w:p w14:paraId="5B63BFD6" w14:textId="77777777" w:rsidR="006C657F" w:rsidRPr="00B45E5B" w:rsidRDefault="006C657F" w:rsidP="00F968F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CC36E5A" w14:textId="77777777" w:rsidR="006C657F" w:rsidRPr="00B45E5B" w:rsidRDefault="006C657F" w:rsidP="00F968F9">
            <w:r>
              <w:rPr>
                <w:rFonts w:hint="eastAsia"/>
              </w:rPr>
              <w:t>TC</w:t>
            </w:r>
            <w:r>
              <w:t>-A-</w:t>
            </w:r>
          </w:p>
        </w:tc>
      </w:tr>
      <w:tr w:rsidR="006C657F" w14:paraId="3FEA1DCC"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4AFBA281" w14:textId="77777777" w:rsidR="006C657F" w:rsidRPr="00B45E5B" w:rsidRDefault="006C657F" w:rsidP="00F968F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296027C" w14:textId="6A53393A" w:rsidR="006C657F" w:rsidRDefault="000B168C" w:rsidP="00F968F9">
            <w:r>
              <w:rPr>
                <w:rFonts w:hint="eastAsia"/>
              </w:rPr>
              <w:t>删除被举报贴</w:t>
            </w:r>
          </w:p>
        </w:tc>
      </w:tr>
      <w:tr w:rsidR="006C657F" w14:paraId="24DC3F6D"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05D6826A" w14:textId="77777777" w:rsidR="006C657F" w:rsidRDefault="006C657F" w:rsidP="00F968F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155D515" w14:textId="133D1B45" w:rsidR="006C657F" w:rsidRDefault="000B168C" w:rsidP="00F968F9">
            <w:r>
              <w:rPr>
                <w:rFonts w:hint="eastAsia"/>
              </w:rPr>
              <w:t>删除被举报贴</w:t>
            </w:r>
          </w:p>
        </w:tc>
      </w:tr>
      <w:tr w:rsidR="006C657F" w14:paraId="2E4AB486" w14:textId="77777777" w:rsidTr="00F968F9">
        <w:tc>
          <w:tcPr>
            <w:tcW w:w="4148" w:type="dxa"/>
            <w:gridSpan w:val="2"/>
            <w:tcBorders>
              <w:top w:val="single" w:sz="4" w:space="0" w:color="000000"/>
              <w:left w:val="single" w:sz="4" w:space="0" w:color="000000"/>
              <w:bottom w:val="single" w:sz="4" w:space="0" w:color="000000"/>
              <w:right w:val="single" w:sz="4" w:space="0" w:color="000000"/>
            </w:tcBorders>
            <w:hideMark/>
          </w:tcPr>
          <w:p w14:paraId="307A064D" w14:textId="77777777" w:rsidR="006C657F" w:rsidRPr="00B45E5B" w:rsidRDefault="006C657F" w:rsidP="00F968F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450794F" w14:textId="77777777" w:rsidR="006C657F" w:rsidRDefault="006C657F" w:rsidP="00F968F9">
            <w:r>
              <w:rPr>
                <w:rFonts w:hint="eastAsia"/>
              </w:rPr>
              <w:t>管理员</w:t>
            </w:r>
          </w:p>
        </w:tc>
      </w:tr>
      <w:tr w:rsidR="006C657F" w14:paraId="0B52EFDB"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02FC56F2" w14:textId="77777777" w:rsidR="006C657F" w:rsidRPr="00B45E5B" w:rsidRDefault="006C657F" w:rsidP="00F968F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5A0225C" w14:textId="77777777" w:rsidR="006C657F" w:rsidRDefault="006C657F" w:rsidP="00F968F9">
            <w:r>
              <w:rPr>
                <w:rFonts w:hint="eastAsia"/>
              </w:rPr>
              <w:t>黑盒测试</w:t>
            </w:r>
          </w:p>
        </w:tc>
      </w:tr>
      <w:tr w:rsidR="006C657F" w14:paraId="36F66E0C"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07C8532B" w14:textId="77777777" w:rsidR="006C657F" w:rsidRDefault="006C657F" w:rsidP="00F968F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B2B4B59" w14:textId="77777777" w:rsidR="006C657F" w:rsidRDefault="006C657F" w:rsidP="00F968F9">
            <w:r>
              <w:rPr>
                <w:rFonts w:hint="eastAsia"/>
              </w:rPr>
              <w:t>举报管理</w:t>
            </w:r>
          </w:p>
        </w:tc>
      </w:tr>
      <w:tr w:rsidR="006C657F" w14:paraId="6FA3146A"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26E89E99" w14:textId="77777777" w:rsidR="006C657F" w:rsidRDefault="006C657F" w:rsidP="00F968F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5191E10" w14:textId="55502F80" w:rsidR="006C657F" w:rsidRDefault="006C657F" w:rsidP="00F968F9">
            <w:r>
              <w:rPr>
                <w:rFonts w:hint="eastAsia"/>
              </w:rPr>
              <w:t>管理员进入用户审核管理界面，并</w:t>
            </w:r>
            <w:r w:rsidR="000B168C">
              <w:rPr>
                <w:rFonts w:hint="eastAsia"/>
              </w:rPr>
              <w:t>删除被举报贴</w:t>
            </w:r>
          </w:p>
        </w:tc>
      </w:tr>
      <w:tr w:rsidR="006C657F" w:rsidRPr="00B45E5B" w14:paraId="5FDC6139" w14:textId="77777777" w:rsidTr="00F968F9">
        <w:tc>
          <w:tcPr>
            <w:tcW w:w="4148" w:type="dxa"/>
            <w:gridSpan w:val="2"/>
            <w:tcBorders>
              <w:top w:val="single" w:sz="4" w:space="0" w:color="000000"/>
              <w:left w:val="single" w:sz="4" w:space="0" w:color="000000"/>
              <w:bottom w:val="single" w:sz="4" w:space="0" w:color="000000"/>
              <w:right w:val="single" w:sz="4" w:space="0" w:color="000000"/>
            </w:tcBorders>
            <w:hideMark/>
          </w:tcPr>
          <w:p w14:paraId="5E532715" w14:textId="77777777" w:rsidR="006C657F" w:rsidRPr="00B45E5B" w:rsidRDefault="006C657F" w:rsidP="00F968F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70F4525" w14:textId="2CB4A59E" w:rsidR="006C657F" w:rsidRPr="00B45E5B" w:rsidRDefault="006C657F" w:rsidP="00F968F9">
            <w:r>
              <w:rPr>
                <w:rFonts w:hint="eastAsia"/>
              </w:rPr>
              <w:t>检查管理员是否能进入用户审核管理界面，并</w:t>
            </w:r>
            <w:r w:rsidR="000B168C">
              <w:rPr>
                <w:rFonts w:hint="eastAsia"/>
              </w:rPr>
              <w:t>删除被举报贴</w:t>
            </w:r>
          </w:p>
        </w:tc>
      </w:tr>
      <w:tr w:rsidR="006C657F" w:rsidRPr="00507ADD" w14:paraId="3805C4D3" w14:textId="77777777" w:rsidTr="00F968F9">
        <w:trPr>
          <w:trHeight w:val="1445"/>
        </w:trPr>
        <w:tc>
          <w:tcPr>
            <w:tcW w:w="8296" w:type="dxa"/>
            <w:gridSpan w:val="3"/>
            <w:tcBorders>
              <w:top w:val="single" w:sz="4" w:space="0" w:color="000000"/>
              <w:left w:val="single" w:sz="4" w:space="0" w:color="000000"/>
              <w:right w:val="single" w:sz="4" w:space="0" w:color="000000"/>
            </w:tcBorders>
            <w:hideMark/>
          </w:tcPr>
          <w:p w14:paraId="248ABE2C" w14:textId="77777777" w:rsidR="006C657F" w:rsidRPr="00507ADD" w:rsidRDefault="006C657F" w:rsidP="00F968F9">
            <w:r w:rsidRPr="00507ADD">
              <w:rPr>
                <w:rFonts w:hint="eastAsia"/>
              </w:rPr>
              <w:t>初始条件和背景：</w:t>
            </w:r>
          </w:p>
          <w:p w14:paraId="79AE5820" w14:textId="77777777" w:rsidR="006C657F" w:rsidRDefault="006C657F" w:rsidP="00F968F9">
            <w:r w:rsidRPr="00B45E5B">
              <w:rPr>
                <w:rFonts w:hint="eastAsia"/>
              </w:rPr>
              <w:t>系统</w:t>
            </w:r>
            <w:r>
              <w:rPr>
                <w:rFonts w:hint="eastAsia"/>
              </w:rPr>
              <w:t>：PC端</w:t>
            </w:r>
          </w:p>
          <w:p w14:paraId="3077C208" w14:textId="77777777" w:rsidR="006C657F" w:rsidRPr="00507ADD" w:rsidRDefault="006C657F" w:rsidP="00F968F9">
            <w:r>
              <w:rPr>
                <w:rFonts w:hint="eastAsia"/>
              </w:rPr>
              <w:t>浏览器：C</w:t>
            </w:r>
            <w:r>
              <w:t>hrome</w:t>
            </w:r>
          </w:p>
          <w:p w14:paraId="7D5B70DD" w14:textId="77777777" w:rsidR="006C657F" w:rsidRPr="00507ADD" w:rsidRDefault="006C657F" w:rsidP="00F968F9">
            <w:r w:rsidRPr="00507ADD">
              <w:rPr>
                <w:rFonts w:hint="eastAsia"/>
              </w:rPr>
              <w:t>注释</w:t>
            </w:r>
            <w:r>
              <w:rPr>
                <w:rFonts w:hint="eastAsia"/>
              </w:rPr>
              <w:t>：无</w:t>
            </w:r>
          </w:p>
        </w:tc>
      </w:tr>
      <w:tr w:rsidR="006C657F" w:rsidRPr="00507ADD" w14:paraId="37BB55AB"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05C93EA" w14:textId="77777777" w:rsidR="006C657F" w:rsidRPr="00507ADD" w:rsidRDefault="006C657F" w:rsidP="00F968F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AA359DE" w14:textId="77777777" w:rsidR="006C657F" w:rsidRPr="00507ADD" w:rsidRDefault="006C657F" w:rsidP="00F968F9">
            <w:r w:rsidRPr="00507ADD">
              <w:rPr>
                <w:rFonts w:hint="eastAsia"/>
              </w:rPr>
              <w:t>预期结果</w:t>
            </w:r>
          </w:p>
        </w:tc>
      </w:tr>
      <w:tr w:rsidR="00CA3E2C" w14:paraId="4A727457"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tcPr>
          <w:p w14:paraId="28D2478E" w14:textId="16B981CB" w:rsidR="00CA3E2C" w:rsidRDefault="00CA3E2C" w:rsidP="00CA3E2C">
            <w:r>
              <w:rPr>
                <w:rFonts w:hint="eastAsia"/>
              </w:rPr>
              <w:t>不选择任何被举报贴，点击下方删除按钮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60FE289" w14:textId="65B4F7CD" w:rsidR="00CA3E2C" w:rsidRDefault="00CA3E2C" w:rsidP="00CA3E2C">
            <w:r>
              <w:rPr>
                <w:rFonts w:hint="eastAsia"/>
              </w:rPr>
              <w:t>提示请选择被举报贴</w:t>
            </w:r>
          </w:p>
        </w:tc>
      </w:tr>
      <w:tr w:rsidR="00CA3E2C" w14:paraId="2CA521FB"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tcPr>
          <w:p w14:paraId="23E60DE4" w14:textId="68DA6A87" w:rsidR="00CA3E2C" w:rsidRDefault="00CA3E2C" w:rsidP="00CA3E2C">
            <w:r>
              <w:rPr>
                <w:rFonts w:hint="eastAsia"/>
              </w:rPr>
              <w:t>选择一些被举报贴，点击删除按钮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BAFA6F7" w14:textId="5E18ABEB" w:rsidR="00CA3E2C" w:rsidRDefault="00CA3E2C" w:rsidP="00CA3E2C">
            <w:r>
              <w:rPr>
                <w:rFonts w:hint="eastAsia"/>
              </w:rPr>
              <w:t>弹出删除确认提示框</w:t>
            </w:r>
          </w:p>
        </w:tc>
      </w:tr>
      <w:tr w:rsidR="00CA3E2C" w14:paraId="0DFE3705"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tcPr>
          <w:p w14:paraId="2DC02CA0" w14:textId="33C1C304" w:rsidR="00CA3E2C" w:rsidRDefault="00CA3E2C" w:rsidP="00CA3E2C">
            <w:r>
              <w:rPr>
                <w:rFonts w:hint="eastAsia"/>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407CC77F" w14:textId="3FE4CC7D" w:rsidR="00CA3E2C" w:rsidRDefault="00CA3E2C" w:rsidP="00CA3E2C">
            <w:r>
              <w:rPr>
                <w:rFonts w:hint="eastAsia"/>
              </w:rPr>
              <w:t>提示框消失，被选择的帖子未被删除</w:t>
            </w:r>
          </w:p>
        </w:tc>
      </w:tr>
      <w:tr w:rsidR="00CA3E2C" w14:paraId="75789FE0"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tcPr>
          <w:p w14:paraId="7C490275" w14:textId="7348E6FB" w:rsidR="00CA3E2C" w:rsidRDefault="00CA3E2C" w:rsidP="00CA3E2C">
            <w:r>
              <w:rPr>
                <w:rFonts w:hint="eastAsia"/>
              </w:rPr>
              <w:t>选择一些被举报贴，点击删除按钮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7F036F2" w14:textId="4ED2198D" w:rsidR="00CA3E2C" w:rsidRDefault="00CA3E2C" w:rsidP="00CA3E2C">
            <w:r>
              <w:rPr>
                <w:rFonts w:hint="eastAsia"/>
              </w:rPr>
              <w:t>弹出删除确认提示框</w:t>
            </w:r>
          </w:p>
        </w:tc>
      </w:tr>
      <w:tr w:rsidR="00CA3E2C" w14:paraId="46A22444"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tcPr>
          <w:p w14:paraId="3AAAD525" w14:textId="6CA87982" w:rsidR="00CA3E2C" w:rsidRDefault="00CA3E2C" w:rsidP="00CA3E2C">
            <w:r>
              <w:rPr>
                <w:rFonts w:hint="eastAsia"/>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46BFC981" w14:textId="74E0B8DD" w:rsidR="00CA3E2C" w:rsidRDefault="00CA3E2C" w:rsidP="00CA3E2C">
            <w:r>
              <w:rPr>
                <w:rFonts w:hint="eastAsia"/>
              </w:rPr>
              <w:t>提示框消失，被选择的帖子被删除</w:t>
            </w:r>
          </w:p>
        </w:tc>
      </w:tr>
      <w:tr w:rsidR="00CA3E2C" w14:paraId="0C4CB525"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tcPr>
          <w:p w14:paraId="66FB77DA" w14:textId="1576D51D" w:rsidR="00CA3E2C" w:rsidRDefault="00CA3E2C" w:rsidP="00CA3E2C">
            <w:r>
              <w:rPr>
                <w:rFonts w:hint="eastAsia"/>
              </w:rPr>
              <w:t>点击帖子右侧垃圾桶按钮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831DF34" w14:textId="23F57B8C" w:rsidR="00CA3E2C" w:rsidRDefault="00CA3E2C" w:rsidP="00CA3E2C">
            <w:r>
              <w:rPr>
                <w:rFonts w:hint="eastAsia"/>
              </w:rPr>
              <w:t>弹出删除确认提示框</w:t>
            </w:r>
          </w:p>
        </w:tc>
      </w:tr>
      <w:tr w:rsidR="00CA3E2C" w14:paraId="06A9F390"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tcPr>
          <w:p w14:paraId="22220B45" w14:textId="4CBCDCDF" w:rsidR="00CA3E2C" w:rsidRDefault="00CA3E2C" w:rsidP="00CA3E2C">
            <w:r>
              <w:rPr>
                <w:rFonts w:hint="eastAsia"/>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0F1729C4" w14:textId="04722517" w:rsidR="00CA3E2C" w:rsidRDefault="00CA3E2C" w:rsidP="00CA3E2C">
            <w:r>
              <w:rPr>
                <w:rFonts w:hint="eastAsia"/>
              </w:rPr>
              <w:t>提示框消失，被选择的帖子未被删除</w:t>
            </w:r>
          </w:p>
        </w:tc>
      </w:tr>
      <w:tr w:rsidR="00CA3E2C" w14:paraId="4C4DCC45"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tcPr>
          <w:p w14:paraId="73561B08" w14:textId="30B199FF" w:rsidR="00CA3E2C" w:rsidRDefault="00CA3E2C" w:rsidP="00CA3E2C">
            <w:r>
              <w:rPr>
                <w:rFonts w:hint="eastAsia"/>
              </w:rPr>
              <w:t>点击帖子右侧垃圾桶按钮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957E736" w14:textId="286D937F" w:rsidR="00CA3E2C" w:rsidRDefault="00CA3E2C" w:rsidP="00CA3E2C">
            <w:r>
              <w:rPr>
                <w:rFonts w:hint="eastAsia"/>
              </w:rPr>
              <w:t>弹出删除确认提示框</w:t>
            </w:r>
          </w:p>
        </w:tc>
      </w:tr>
      <w:tr w:rsidR="00CA3E2C" w14:paraId="16F32825"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tcPr>
          <w:p w14:paraId="644889D3" w14:textId="106D44F8" w:rsidR="00CA3E2C" w:rsidRDefault="00CA3E2C" w:rsidP="00CA3E2C">
            <w:r>
              <w:rPr>
                <w:rFonts w:hint="eastAsia"/>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4DDC4941" w14:textId="1A6AF188" w:rsidR="00CA3E2C" w:rsidRDefault="00CA3E2C" w:rsidP="00CA3E2C">
            <w:r>
              <w:rPr>
                <w:rFonts w:hint="eastAsia"/>
              </w:rPr>
              <w:t>提示框消失，该帖子被删除</w:t>
            </w:r>
          </w:p>
        </w:tc>
      </w:tr>
    </w:tbl>
    <w:p w14:paraId="0404BF1A" w14:textId="43109145" w:rsidR="001A15F9" w:rsidRDefault="001A15F9" w:rsidP="006C657F"/>
    <w:p w14:paraId="6DA1D80F" w14:textId="77777777" w:rsidR="001A15F9" w:rsidRDefault="001A15F9">
      <w:r>
        <w:br w:type="page"/>
      </w:r>
    </w:p>
    <w:p w14:paraId="24AAAF37" w14:textId="77777777" w:rsidR="006C657F" w:rsidRPr="006C657F" w:rsidRDefault="006C657F" w:rsidP="006C657F"/>
    <w:p w14:paraId="08D1C3C8" w14:textId="1071E244" w:rsidR="00F74B37" w:rsidRDefault="00F74B37" w:rsidP="00F74B37">
      <w:pPr>
        <w:pStyle w:val="a2"/>
      </w:pPr>
      <w:r>
        <w:rPr>
          <w:rFonts w:hint="eastAsia"/>
        </w:rPr>
        <w:t>浏览被举报次数</w:t>
      </w:r>
    </w:p>
    <w:tbl>
      <w:tblPr>
        <w:tblStyle w:val="14"/>
        <w:tblW w:w="8296" w:type="dxa"/>
        <w:tblLook w:val="04A0" w:firstRow="1" w:lastRow="0" w:firstColumn="1" w:lastColumn="0" w:noHBand="0" w:noVBand="1"/>
      </w:tblPr>
      <w:tblGrid>
        <w:gridCol w:w="2155"/>
        <w:gridCol w:w="1993"/>
        <w:gridCol w:w="4148"/>
      </w:tblGrid>
      <w:tr w:rsidR="006C657F" w:rsidRPr="00B45E5B" w14:paraId="69538407" w14:textId="77777777" w:rsidTr="00F968F9">
        <w:tc>
          <w:tcPr>
            <w:tcW w:w="4148" w:type="dxa"/>
            <w:gridSpan w:val="2"/>
            <w:tcBorders>
              <w:top w:val="single" w:sz="4" w:space="0" w:color="000000"/>
              <w:left w:val="single" w:sz="4" w:space="0" w:color="000000"/>
              <w:bottom w:val="single" w:sz="4" w:space="0" w:color="000000"/>
              <w:right w:val="single" w:sz="4" w:space="0" w:color="000000"/>
            </w:tcBorders>
            <w:hideMark/>
          </w:tcPr>
          <w:p w14:paraId="4E97055F" w14:textId="77777777" w:rsidR="006C657F" w:rsidRPr="00B45E5B" w:rsidRDefault="006C657F" w:rsidP="00F968F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2B5F3B8" w14:textId="77777777" w:rsidR="006C657F" w:rsidRPr="00B45E5B" w:rsidRDefault="006C657F" w:rsidP="00F968F9">
            <w:r>
              <w:rPr>
                <w:rFonts w:hint="eastAsia"/>
              </w:rPr>
              <w:t>TC</w:t>
            </w:r>
            <w:r>
              <w:t>-A-</w:t>
            </w:r>
          </w:p>
        </w:tc>
      </w:tr>
      <w:tr w:rsidR="006C657F" w14:paraId="64D6350F"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43FCE47F" w14:textId="77777777" w:rsidR="006C657F" w:rsidRPr="00B45E5B" w:rsidRDefault="006C657F" w:rsidP="00F968F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7D6C1D0" w14:textId="0EE100C0" w:rsidR="006C657F" w:rsidRDefault="00DC1C10" w:rsidP="00F968F9">
            <w:r>
              <w:rPr>
                <w:rFonts w:hint="eastAsia"/>
              </w:rPr>
              <w:t>浏览被举报次数</w:t>
            </w:r>
          </w:p>
        </w:tc>
      </w:tr>
      <w:tr w:rsidR="006C657F" w14:paraId="7D5B6219"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08BE5AE4" w14:textId="77777777" w:rsidR="006C657F" w:rsidRDefault="006C657F" w:rsidP="00F968F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9B19986" w14:textId="303D0277" w:rsidR="006C657F" w:rsidRDefault="00DC1C10" w:rsidP="00F968F9">
            <w:r>
              <w:rPr>
                <w:rFonts w:hint="eastAsia"/>
              </w:rPr>
              <w:t>浏览被举报次数</w:t>
            </w:r>
          </w:p>
        </w:tc>
      </w:tr>
      <w:tr w:rsidR="006C657F" w14:paraId="2B61FAC4" w14:textId="77777777" w:rsidTr="00F968F9">
        <w:tc>
          <w:tcPr>
            <w:tcW w:w="4148" w:type="dxa"/>
            <w:gridSpan w:val="2"/>
            <w:tcBorders>
              <w:top w:val="single" w:sz="4" w:space="0" w:color="000000"/>
              <w:left w:val="single" w:sz="4" w:space="0" w:color="000000"/>
              <w:bottom w:val="single" w:sz="4" w:space="0" w:color="000000"/>
              <w:right w:val="single" w:sz="4" w:space="0" w:color="000000"/>
            </w:tcBorders>
            <w:hideMark/>
          </w:tcPr>
          <w:p w14:paraId="35CF50AB" w14:textId="77777777" w:rsidR="006C657F" w:rsidRPr="00B45E5B" w:rsidRDefault="006C657F" w:rsidP="00F968F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D568610" w14:textId="77777777" w:rsidR="006C657F" w:rsidRDefault="006C657F" w:rsidP="00F968F9">
            <w:r>
              <w:rPr>
                <w:rFonts w:hint="eastAsia"/>
              </w:rPr>
              <w:t>管理员</w:t>
            </w:r>
          </w:p>
        </w:tc>
      </w:tr>
      <w:tr w:rsidR="006C657F" w14:paraId="031DFF22"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68DDFADB" w14:textId="77777777" w:rsidR="006C657F" w:rsidRPr="00B45E5B" w:rsidRDefault="006C657F" w:rsidP="00F968F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6ED929B" w14:textId="77777777" w:rsidR="006C657F" w:rsidRDefault="006C657F" w:rsidP="00F968F9">
            <w:r>
              <w:rPr>
                <w:rFonts w:hint="eastAsia"/>
              </w:rPr>
              <w:t>黑盒测试</w:t>
            </w:r>
          </w:p>
        </w:tc>
      </w:tr>
      <w:tr w:rsidR="006C657F" w14:paraId="3939E567"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30D15F05" w14:textId="77777777" w:rsidR="006C657F" w:rsidRDefault="006C657F" w:rsidP="00F968F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B3707FA" w14:textId="77777777" w:rsidR="006C657F" w:rsidRDefault="006C657F" w:rsidP="00F968F9">
            <w:r>
              <w:rPr>
                <w:rFonts w:hint="eastAsia"/>
              </w:rPr>
              <w:t>举报管理</w:t>
            </w:r>
          </w:p>
        </w:tc>
      </w:tr>
      <w:tr w:rsidR="006C657F" w14:paraId="3B3CB227"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7D226353" w14:textId="77777777" w:rsidR="006C657F" w:rsidRDefault="006C657F" w:rsidP="00F968F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B496F39" w14:textId="0F28EE1A" w:rsidR="006C657F" w:rsidRDefault="006C657F" w:rsidP="00F968F9">
            <w:r>
              <w:rPr>
                <w:rFonts w:hint="eastAsia"/>
              </w:rPr>
              <w:t>管理员进入用户审核管理界面，并</w:t>
            </w:r>
            <w:r w:rsidR="000A1A2D">
              <w:rPr>
                <w:rFonts w:hint="eastAsia"/>
              </w:rPr>
              <w:t>浏览被举报次数</w:t>
            </w:r>
          </w:p>
        </w:tc>
      </w:tr>
      <w:tr w:rsidR="006C657F" w:rsidRPr="00B45E5B" w14:paraId="58AFA2BC" w14:textId="77777777" w:rsidTr="00F968F9">
        <w:tc>
          <w:tcPr>
            <w:tcW w:w="4148" w:type="dxa"/>
            <w:gridSpan w:val="2"/>
            <w:tcBorders>
              <w:top w:val="single" w:sz="4" w:space="0" w:color="000000"/>
              <w:left w:val="single" w:sz="4" w:space="0" w:color="000000"/>
              <w:bottom w:val="single" w:sz="4" w:space="0" w:color="000000"/>
              <w:right w:val="single" w:sz="4" w:space="0" w:color="000000"/>
            </w:tcBorders>
            <w:hideMark/>
          </w:tcPr>
          <w:p w14:paraId="228B50D8" w14:textId="77777777" w:rsidR="006C657F" w:rsidRPr="00B45E5B" w:rsidRDefault="006C657F" w:rsidP="00F968F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5A93DAB" w14:textId="1ABE37E9" w:rsidR="006C657F" w:rsidRPr="00B45E5B" w:rsidRDefault="006C657F" w:rsidP="00F968F9">
            <w:r>
              <w:rPr>
                <w:rFonts w:hint="eastAsia"/>
              </w:rPr>
              <w:t>检查管理员是否能进入用户审核管理界面，并</w:t>
            </w:r>
            <w:r w:rsidR="000A1A2D">
              <w:rPr>
                <w:rFonts w:hint="eastAsia"/>
              </w:rPr>
              <w:t>浏览被举报次数</w:t>
            </w:r>
          </w:p>
        </w:tc>
      </w:tr>
      <w:tr w:rsidR="006C657F" w:rsidRPr="00507ADD" w14:paraId="53A3B207" w14:textId="77777777" w:rsidTr="00F968F9">
        <w:trPr>
          <w:trHeight w:val="1445"/>
        </w:trPr>
        <w:tc>
          <w:tcPr>
            <w:tcW w:w="8296" w:type="dxa"/>
            <w:gridSpan w:val="3"/>
            <w:tcBorders>
              <w:top w:val="single" w:sz="4" w:space="0" w:color="000000"/>
              <w:left w:val="single" w:sz="4" w:space="0" w:color="000000"/>
              <w:right w:val="single" w:sz="4" w:space="0" w:color="000000"/>
            </w:tcBorders>
            <w:hideMark/>
          </w:tcPr>
          <w:p w14:paraId="6502E96D" w14:textId="77777777" w:rsidR="006C657F" w:rsidRPr="00507ADD" w:rsidRDefault="006C657F" w:rsidP="00F968F9">
            <w:r w:rsidRPr="00507ADD">
              <w:rPr>
                <w:rFonts w:hint="eastAsia"/>
              </w:rPr>
              <w:t>初始条件和背景：</w:t>
            </w:r>
          </w:p>
          <w:p w14:paraId="3BC1E05A" w14:textId="77777777" w:rsidR="006C657F" w:rsidRDefault="006C657F" w:rsidP="00F968F9">
            <w:r w:rsidRPr="00B45E5B">
              <w:rPr>
                <w:rFonts w:hint="eastAsia"/>
              </w:rPr>
              <w:t>系统</w:t>
            </w:r>
            <w:r>
              <w:rPr>
                <w:rFonts w:hint="eastAsia"/>
              </w:rPr>
              <w:t>：PC端</w:t>
            </w:r>
          </w:p>
          <w:p w14:paraId="17C8A9CD" w14:textId="77777777" w:rsidR="006C657F" w:rsidRPr="00507ADD" w:rsidRDefault="006C657F" w:rsidP="00F968F9">
            <w:r>
              <w:rPr>
                <w:rFonts w:hint="eastAsia"/>
              </w:rPr>
              <w:t>浏览器：C</w:t>
            </w:r>
            <w:r>
              <w:t>hrome</w:t>
            </w:r>
          </w:p>
          <w:p w14:paraId="0826CD6E" w14:textId="77777777" w:rsidR="006C657F" w:rsidRPr="00507ADD" w:rsidRDefault="006C657F" w:rsidP="00F968F9">
            <w:r w:rsidRPr="00507ADD">
              <w:rPr>
                <w:rFonts w:hint="eastAsia"/>
              </w:rPr>
              <w:t>注释</w:t>
            </w:r>
            <w:r>
              <w:rPr>
                <w:rFonts w:hint="eastAsia"/>
              </w:rPr>
              <w:t>：无</w:t>
            </w:r>
          </w:p>
        </w:tc>
      </w:tr>
      <w:tr w:rsidR="006C657F" w:rsidRPr="00507ADD" w14:paraId="0E6F1FBF"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9F191CE" w14:textId="77777777" w:rsidR="006C657F" w:rsidRPr="00507ADD" w:rsidRDefault="006C657F" w:rsidP="00F968F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3736ED1" w14:textId="77777777" w:rsidR="006C657F" w:rsidRPr="00507ADD" w:rsidRDefault="006C657F" w:rsidP="00F968F9">
            <w:r w:rsidRPr="00507ADD">
              <w:rPr>
                <w:rFonts w:hint="eastAsia"/>
              </w:rPr>
              <w:t>预期结果</w:t>
            </w:r>
          </w:p>
        </w:tc>
      </w:tr>
      <w:tr w:rsidR="006C657F" w14:paraId="1C398EF5"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tcPr>
          <w:p w14:paraId="5821915E" w14:textId="5F015BA3" w:rsidR="006C657F" w:rsidRDefault="009E189C" w:rsidP="00F968F9">
            <w:r>
              <w:rPr>
                <w:rFonts w:hint="eastAsia"/>
              </w:rPr>
              <w:t>管理员查看被举报次数</w:t>
            </w:r>
          </w:p>
        </w:tc>
        <w:tc>
          <w:tcPr>
            <w:tcW w:w="6141" w:type="dxa"/>
            <w:gridSpan w:val="2"/>
            <w:tcBorders>
              <w:top w:val="single" w:sz="4" w:space="0" w:color="000000"/>
              <w:left w:val="single" w:sz="4" w:space="0" w:color="000000"/>
              <w:bottom w:val="single" w:sz="4" w:space="0" w:color="000000"/>
              <w:right w:val="single" w:sz="4" w:space="0" w:color="000000"/>
            </w:tcBorders>
          </w:tcPr>
          <w:p w14:paraId="1AD298B8" w14:textId="3B83E572" w:rsidR="006C657F" w:rsidRDefault="00E47912" w:rsidP="00F968F9">
            <w:r>
              <w:rPr>
                <w:rFonts w:hint="eastAsia"/>
              </w:rPr>
              <w:t>每个被举报贴后有一个非负整数描述被举报次数</w:t>
            </w:r>
          </w:p>
        </w:tc>
      </w:tr>
      <w:tr w:rsidR="006C657F" w14:paraId="1FC05038"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tcPr>
          <w:p w14:paraId="672E04C0" w14:textId="503D965F" w:rsidR="006C657F" w:rsidRDefault="00E47912" w:rsidP="00F968F9">
            <w:r>
              <w:rPr>
                <w:rFonts w:hint="eastAsia"/>
              </w:rPr>
              <w:t>点击列标题被举报次数</w:t>
            </w:r>
          </w:p>
        </w:tc>
        <w:tc>
          <w:tcPr>
            <w:tcW w:w="6141" w:type="dxa"/>
            <w:gridSpan w:val="2"/>
            <w:tcBorders>
              <w:top w:val="single" w:sz="4" w:space="0" w:color="000000"/>
              <w:left w:val="single" w:sz="4" w:space="0" w:color="000000"/>
              <w:bottom w:val="single" w:sz="4" w:space="0" w:color="000000"/>
              <w:right w:val="single" w:sz="4" w:space="0" w:color="000000"/>
            </w:tcBorders>
          </w:tcPr>
          <w:p w14:paraId="6B7918FB" w14:textId="730646C4" w:rsidR="006C657F" w:rsidRDefault="00E47912" w:rsidP="00F968F9">
            <w:r>
              <w:rPr>
                <w:rFonts w:hint="eastAsia"/>
              </w:rPr>
              <w:t>被举报贴将按被举报次数排序显示</w:t>
            </w:r>
          </w:p>
        </w:tc>
      </w:tr>
    </w:tbl>
    <w:p w14:paraId="7C01F64F" w14:textId="739AAD5A" w:rsidR="00E47912" w:rsidRDefault="00E47912" w:rsidP="006C657F"/>
    <w:p w14:paraId="0FF94617" w14:textId="77777777" w:rsidR="00E47912" w:rsidRDefault="00E47912">
      <w:r>
        <w:br w:type="page"/>
      </w:r>
    </w:p>
    <w:p w14:paraId="5FA2621C" w14:textId="77777777" w:rsidR="006C657F" w:rsidRPr="006C657F" w:rsidRDefault="006C657F" w:rsidP="006C657F"/>
    <w:p w14:paraId="4BF7332D" w14:textId="67834E79" w:rsidR="00F74B37" w:rsidRDefault="00F74B37" w:rsidP="00F74B37">
      <w:pPr>
        <w:pStyle w:val="a1"/>
      </w:pPr>
      <w:bookmarkStart w:id="1294" w:name="_Toc533356722"/>
      <w:r>
        <w:rPr>
          <w:rFonts w:hint="eastAsia"/>
        </w:rPr>
        <w:t>特殊贴管理</w:t>
      </w:r>
      <w:bookmarkEnd w:id="1294"/>
    </w:p>
    <w:tbl>
      <w:tblPr>
        <w:tblStyle w:val="14"/>
        <w:tblW w:w="8296" w:type="dxa"/>
        <w:tblLook w:val="04A0" w:firstRow="1" w:lastRow="0" w:firstColumn="1" w:lastColumn="0" w:noHBand="0" w:noVBand="1"/>
      </w:tblPr>
      <w:tblGrid>
        <w:gridCol w:w="2155"/>
        <w:gridCol w:w="1993"/>
        <w:gridCol w:w="4148"/>
      </w:tblGrid>
      <w:tr w:rsidR="00B53A36" w:rsidRPr="00B45E5B" w14:paraId="5A9F0B7F" w14:textId="77777777" w:rsidTr="00F968F9">
        <w:tc>
          <w:tcPr>
            <w:tcW w:w="4148" w:type="dxa"/>
            <w:gridSpan w:val="2"/>
            <w:tcBorders>
              <w:top w:val="single" w:sz="4" w:space="0" w:color="000000"/>
              <w:left w:val="single" w:sz="4" w:space="0" w:color="000000"/>
              <w:bottom w:val="single" w:sz="4" w:space="0" w:color="000000"/>
              <w:right w:val="single" w:sz="4" w:space="0" w:color="000000"/>
            </w:tcBorders>
            <w:hideMark/>
          </w:tcPr>
          <w:p w14:paraId="56156243" w14:textId="77777777" w:rsidR="00B53A36" w:rsidRPr="00B45E5B" w:rsidRDefault="00B53A36" w:rsidP="00F968F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D679A81" w14:textId="77777777" w:rsidR="00B53A36" w:rsidRPr="00B45E5B" w:rsidRDefault="00B53A36" w:rsidP="00F968F9">
            <w:r>
              <w:rPr>
                <w:rFonts w:hint="eastAsia"/>
              </w:rPr>
              <w:t>TC</w:t>
            </w:r>
            <w:r>
              <w:t>-A-</w:t>
            </w:r>
          </w:p>
        </w:tc>
      </w:tr>
      <w:tr w:rsidR="00B53A36" w14:paraId="2BD4D5BC"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2288EFAA" w14:textId="77777777" w:rsidR="00B53A36" w:rsidRPr="00B45E5B" w:rsidRDefault="00B53A36" w:rsidP="00F968F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A5F0F24" w14:textId="25BB175F" w:rsidR="00B53A36" w:rsidRDefault="00B53A36" w:rsidP="00F968F9">
            <w:r>
              <w:rPr>
                <w:rFonts w:hint="eastAsia"/>
              </w:rPr>
              <w:t>特殊贴管理</w:t>
            </w:r>
          </w:p>
        </w:tc>
      </w:tr>
      <w:tr w:rsidR="00B53A36" w14:paraId="1BC97801"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1F18584D" w14:textId="77777777" w:rsidR="00B53A36" w:rsidRDefault="00B53A36" w:rsidP="00F968F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40054FF" w14:textId="71A5AA34" w:rsidR="00B53A36" w:rsidRDefault="00B53A36" w:rsidP="00F968F9">
            <w:r>
              <w:rPr>
                <w:rFonts w:hint="eastAsia"/>
              </w:rPr>
              <w:t>特殊贴管理</w:t>
            </w:r>
          </w:p>
        </w:tc>
      </w:tr>
      <w:tr w:rsidR="00B53A36" w14:paraId="106364EF" w14:textId="77777777" w:rsidTr="00F968F9">
        <w:tc>
          <w:tcPr>
            <w:tcW w:w="4148" w:type="dxa"/>
            <w:gridSpan w:val="2"/>
            <w:tcBorders>
              <w:top w:val="single" w:sz="4" w:space="0" w:color="000000"/>
              <w:left w:val="single" w:sz="4" w:space="0" w:color="000000"/>
              <w:bottom w:val="single" w:sz="4" w:space="0" w:color="000000"/>
              <w:right w:val="single" w:sz="4" w:space="0" w:color="000000"/>
            </w:tcBorders>
            <w:hideMark/>
          </w:tcPr>
          <w:p w14:paraId="1B0D8F23" w14:textId="77777777" w:rsidR="00B53A36" w:rsidRPr="00B45E5B" w:rsidRDefault="00B53A36" w:rsidP="00F968F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2390435" w14:textId="77777777" w:rsidR="00B53A36" w:rsidRDefault="00B53A36" w:rsidP="00F968F9">
            <w:r>
              <w:rPr>
                <w:rFonts w:hint="eastAsia"/>
              </w:rPr>
              <w:t>管理员</w:t>
            </w:r>
          </w:p>
        </w:tc>
      </w:tr>
      <w:tr w:rsidR="00B53A36" w14:paraId="53BA6D77"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5023EC15" w14:textId="77777777" w:rsidR="00B53A36" w:rsidRPr="00B45E5B" w:rsidRDefault="00B53A36" w:rsidP="00F968F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D24B182" w14:textId="77777777" w:rsidR="00B53A36" w:rsidRDefault="00B53A36" w:rsidP="00F968F9">
            <w:r>
              <w:rPr>
                <w:rFonts w:hint="eastAsia"/>
              </w:rPr>
              <w:t>黑盒测试</w:t>
            </w:r>
          </w:p>
        </w:tc>
      </w:tr>
      <w:tr w:rsidR="00B53A36" w14:paraId="1C2EBF98"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320652A3" w14:textId="77777777" w:rsidR="00B53A36" w:rsidRDefault="00B53A36" w:rsidP="00F968F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79CF9FA" w14:textId="77777777" w:rsidR="00B53A36" w:rsidRDefault="00B53A36" w:rsidP="00F968F9">
            <w:r>
              <w:rPr>
                <w:rFonts w:hint="eastAsia"/>
              </w:rPr>
              <w:t>登录后台</w:t>
            </w:r>
          </w:p>
        </w:tc>
      </w:tr>
      <w:tr w:rsidR="00B53A36" w14:paraId="38A8BF7A"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4878E08B" w14:textId="77777777" w:rsidR="00B53A36" w:rsidRDefault="00B53A36" w:rsidP="00F968F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04B026B" w14:textId="18CA5CB8" w:rsidR="00B53A36" w:rsidRDefault="00B53A36" w:rsidP="00F968F9">
            <w:r>
              <w:rPr>
                <w:rFonts w:hint="eastAsia"/>
              </w:rPr>
              <w:t>管理员进入特殊贴管理界面</w:t>
            </w:r>
          </w:p>
        </w:tc>
      </w:tr>
      <w:tr w:rsidR="00B53A36" w:rsidRPr="00B45E5B" w14:paraId="5839D93D" w14:textId="77777777" w:rsidTr="00F968F9">
        <w:tc>
          <w:tcPr>
            <w:tcW w:w="4148" w:type="dxa"/>
            <w:gridSpan w:val="2"/>
            <w:tcBorders>
              <w:top w:val="single" w:sz="4" w:space="0" w:color="000000"/>
              <w:left w:val="single" w:sz="4" w:space="0" w:color="000000"/>
              <w:bottom w:val="single" w:sz="4" w:space="0" w:color="000000"/>
              <w:right w:val="single" w:sz="4" w:space="0" w:color="000000"/>
            </w:tcBorders>
            <w:hideMark/>
          </w:tcPr>
          <w:p w14:paraId="3CC687C8" w14:textId="77777777" w:rsidR="00B53A36" w:rsidRPr="00B45E5B" w:rsidRDefault="00B53A36" w:rsidP="00F968F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753E30B" w14:textId="7E9BB926" w:rsidR="00B53A36" w:rsidRPr="00B45E5B" w:rsidRDefault="00B53A36" w:rsidP="00F968F9">
            <w:r>
              <w:rPr>
                <w:rFonts w:hint="eastAsia"/>
              </w:rPr>
              <w:t>检查管理员是否能进入特殊贴管理界面</w:t>
            </w:r>
          </w:p>
        </w:tc>
      </w:tr>
      <w:tr w:rsidR="00B53A36" w:rsidRPr="00507ADD" w14:paraId="01F56515" w14:textId="77777777" w:rsidTr="00F968F9">
        <w:trPr>
          <w:trHeight w:val="1445"/>
        </w:trPr>
        <w:tc>
          <w:tcPr>
            <w:tcW w:w="8296" w:type="dxa"/>
            <w:gridSpan w:val="3"/>
            <w:tcBorders>
              <w:top w:val="single" w:sz="4" w:space="0" w:color="000000"/>
              <w:left w:val="single" w:sz="4" w:space="0" w:color="000000"/>
              <w:right w:val="single" w:sz="4" w:space="0" w:color="000000"/>
            </w:tcBorders>
            <w:hideMark/>
          </w:tcPr>
          <w:p w14:paraId="3E4FD480" w14:textId="77777777" w:rsidR="00B53A36" w:rsidRPr="00507ADD" w:rsidRDefault="00B53A36" w:rsidP="00F968F9">
            <w:r w:rsidRPr="00507ADD">
              <w:rPr>
                <w:rFonts w:hint="eastAsia"/>
              </w:rPr>
              <w:t>初始条件和背景：</w:t>
            </w:r>
          </w:p>
          <w:p w14:paraId="1797F617" w14:textId="77777777" w:rsidR="00B53A36" w:rsidRDefault="00B53A36" w:rsidP="00F968F9">
            <w:r w:rsidRPr="00B45E5B">
              <w:rPr>
                <w:rFonts w:hint="eastAsia"/>
              </w:rPr>
              <w:t>系统</w:t>
            </w:r>
            <w:r>
              <w:rPr>
                <w:rFonts w:hint="eastAsia"/>
              </w:rPr>
              <w:t>：PC端</w:t>
            </w:r>
          </w:p>
          <w:p w14:paraId="3BC87DB0" w14:textId="77777777" w:rsidR="00B53A36" w:rsidRPr="00507ADD" w:rsidRDefault="00B53A36" w:rsidP="00F968F9">
            <w:r>
              <w:rPr>
                <w:rFonts w:hint="eastAsia"/>
              </w:rPr>
              <w:t>浏览器：C</w:t>
            </w:r>
            <w:r>
              <w:t>hrome</w:t>
            </w:r>
          </w:p>
          <w:p w14:paraId="158A9EA9" w14:textId="77777777" w:rsidR="00B53A36" w:rsidRPr="00507ADD" w:rsidRDefault="00B53A36" w:rsidP="00F968F9">
            <w:r w:rsidRPr="00507ADD">
              <w:rPr>
                <w:rFonts w:hint="eastAsia"/>
              </w:rPr>
              <w:t>注释</w:t>
            </w:r>
            <w:r>
              <w:rPr>
                <w:rFonts w:hint="eastAsia"/>
              </w:rPr>
              <w:t>：无</w:t>
            </w:r>
          </w:p>
        </w:tc>
      </w:tr>
      <w:tr w:rsidR="00B53A36" w:rsidRPr="00507ADD" w14:paraId="75D315DE"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E338622" w14:textId="77777777" w:rsidR="00B53A36" w:rsidRPr="00507ADD" w:rsidRDefault="00B53A36" w:rsidP="00F968F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9ADA656" w14:textId="77777777" w:rsidR="00B53A36" w:rsidRPr="00507ADD" w:rsidRDefault="00B53A36" w:rsidP="00F968F9">
            <w:r w:rsidRPr="00507ADD">
              <w:rPr>
                <w:rFonts w:hint="eastAsia"/>
              </w:rPr>
              <w:t>预期结果</w:t>
            </w:r>
          </w:p>
        </w:tc>
      </w:tr>
      <w:tr w:rsidR="00B53A36" w:rsidRPr="00507ADD" w14:paraId="7D36B7F2"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tcPr>
          <w:p w14:paraId="3DFAE3AE" w14:textId="77777777" w:rsidR="00B53A36" w:rsidRPr="00507ADD" w:rsidRDefault="00B53A36" w:rsidP="00F968F9">
            <w:r>
              <w:rPr>
                <w:rFonts w:hint="eastAsia"/>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5CFD51C4" w14:textId="0FEA33EB" w:rsidR="00B53A36" w:rsidRPr="00507ADD" w:rsidRDefault="00B53A36" w:rsidP="00F968F9">
            <w:r>
              <w:rPr>
                <w:rFonts w:hint="eastAsia"/>
              </w:rPr>
              <w:t>进入管理员后台界面，可见论坛管理-</w:t>
            </w:r>
            <w:r w:rsidR="0079339F">
              <w:rPr>
                <w:rFonts w:hint="eastAsia"/>
              </w:rPr>
              <w:t>特殊贴管理界面</w:t>
            </w:r>
          </w:p>
        </w:tc>
      </w:tr>
      <w:tr w:rsidR="00B53A36" w14:paraId="6D49D225"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tcPr>
          <w:p w14:paraId="373BC6C3" w14:textId="355CBBFF" w:rsidR="00B53A36" w:rsidRDefault="00B53A36" w:rsidP="00F968F9">
            <w:r>
              <w:rPr>
                <w:rFonts w:hint="eastAsia"/>
              </w:rPr>
              <w:t>点击</w:t>
            </w:r>
            <w:r w:rsidR="0079339F">
              <w:rPr>
                <w:rFonts w:hint="eastAsia"/>
              </w:rPr>
              <w:t>特殊贴管理界面</w:t>
            </w:r>
          </w:p>
        </w:tc>
        <w:tc>
          <w:tcPr>
            <w:tcW w:w="6141" w:type="dxa"/>
            <w:gridSpan w:val="2"/>
            <w:tcBorders>
              <w:top w:val="single" w:sz="4" w:space="0" w:color="000000"/>
              <w:left w:val="single" w:sz="4" w:space="0" w:color="000000"/>
              <w:bottom w:val="single" w:sz="4" w:space="0" w:color="000000"/>
              <w:right w:val="single" w:sz="4" w:space="0" w:color="000000"/>
            </w:tcBorders>
          </w:tcPr>
          <w:p w14:paraId="0B44E675" w14:textId="45C53525" w:rsidR="00B53A36" w:rsidRDefault="00B53A36" w:rsidP="00F968F9">
            <w:r>
              <w:rPr>
                <w:rFonts w:hint="eastAsia"/>
              </w:rPr>
              <w:t>进入</w:t>
            </w:r>
            <w:r w:rsidR="0079339F">
              <w:rPr>
                <w:rFonts w:hint="eastAsia"/>
              </w:rPr>
              <w:t>特殊贴管理界面</w:t>
            </w:r>
            <w:r>
              <w:rPr>
                <w:rFonts w:hint="eastAsia"/>
              </w:rPr>
              <w:t>，</w:t>
            </w:r>
            <w:r w:rsidR="0079339F">
              <w:rPr>
                <w:rFonts w:hint="eastAsia"/>
              </w:rPr>
              <w:t>可见帖子，来源链接、设为精华帖、设为置顶帖选框</w:t>
            </w:r>
          </w:p>
        </w:tc>
      </w:tr>
      <w:tr w:rsidR="00B53A36" w14:paraId="43CC4B7A"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tcPr>
          <w:p w14:paraId="440FC5C2" w14:textId="77777777" w:rsidR="00B53A36" w:rsidRDefault="00B53A36" w:rsidP="00F968F9"/>
        </w:tc>
        <w:tc>
          <w:tcPr>
            <w:tcW w:w="6141" w:type="dxa"/>
            <w:gridSpan w:val="2"/>
            <w:tcBorders>
              <w:top w:val="single" w:sz="4" w:space="0" w:color="000000"/>
              <w:left w:val="single" w:sz="4" w:space="0" w:color="000000"/>
              <w:bottom w:val="single" w:sz="4" w:space="0" w:color="000000"/>
              <w:right w:val="single" w:sz="4" w:space="0" w:color="000000"/>
            </w:tcBorders>
          </w:tcPr>
          <w:p w14:paraId="2C22881B" w14:textId="77777777" w:rsidR="00B53A36" w:rsidRDefault="00B53A36" w:rsidP="00F968F9"/>
        </w:tc>
      </w:tr>
      <w:tr w:rsidR="00B53A36" w14:paraId="2E0159F7"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tcPr>
          <w:p w14:paraId="0F784EBB" w14:textId="77777777" w:rsidR="00B53A36" w:rsidRDefault="00B53A36" w:rsidP="00F968F9"/>
        </w:tc>
        <w:tc>
          <w:tcPr>
            <w:tcW w:w="6141" w:type="dxa"/>
            <w:gridSpan w:val="2"/>
            <w:tcBorders>
              <w:top w:val="single" w:sz="4" w:space="0" w:color="000000"/>
              <w:left w:val="single" w:sz="4" w:space="0" w:color="000000"/>
              <w:bottom w:val="single" w:sz="4" w:space="0" w:color="000000"/>
              <w:right w:val="single" w:sz="4" w:space="0" w:color="000000"/>
            </w:tcBorders>
          </w:tcPr>
          <w:p w14:paraId="15711362" w14:textId="77777777" w:rsidR="00B53A36" w:rsidRDefault="00B53A36" w:rsidP="00F968F9"/>
        </w:tc>
      </w:tr>
    </w:tbl>
    <w:p w14:paraId="33666162" w14:textId="7C01F64F" w:rsidR="00EF3FEF" w:rsidRDefault="00EF3FEF" w:rsidP="00B53A36"/>
    <w:p w14:paraId="725329F6" w14:textId="77777777" w:rsidR="00EF3FEF" w:rsidRDefault="00EF3FEF">
      <w:r>
        <w:br w:type="page"/>
      </w:r>
    </w:p>
    <w:p w14:paraId="1071E244" w14:textId="77777777" w:rsidR="00B53A36" w:rsidRPr="00B53A36" w:rsidRDefault="00B53A36" w:rsidP="00B53A36"/>
    <w:p w14:paraId="6DA22F70" w14:textId="66C4B186" w:rsidR="00F74B37" w:rsidRDefault="00F74B37" w:rsidP="00F74B37">
      <w:pPr>
        <w:pStyle w:val="a2"/>
      </w:pPr>
      <w:r>
        <w:rPr>
          <w:rFonts w:hint="eastAsia"/>
        </w:rPr>
        <w:t>设为精华</w:t>
      </w:r>
    </w:p>
    <w:tbl>
      <w:tblPr>
        <w:tblStyle w:val="14"/>
        <w:tblW w:w="8296" w:type="dxa"/>
        <w:tblLook w:val="04A0" w:firstRow="1" w:lastRow="0" w:firstColumn="1" w:lastColumn="0" w:noHBand="0" w:noVBand="1"/>
      </w:tblPr>
      <w:tblGrid>
        <w:gridCol w:w="2155"/>
        <w:gridCol w:w="1993"/>
        <w:gridCol w:w="4148"/>
      </w:tblGrid>
      <w:tr w:rsidR="00285AC1" w:rsidRPr="00B45E5B" w14:paraId="600935CB" w14:textId="77777777" w:rsidTr="00F968F9">
        <w:tc>
          <w:tcPr>
            <w:tcW w:w="4148" w:type="dxa"/>
            <w:gridSpan w:val="2"/>
            <w:tcBorders>
              <w:top w:val="single" w:sz="4" w:space="0" w:color="000000"/>
              <w:left w:val="single" w:sz="4" w:space="0" w:color="000000"/>
              <w:bottom w:val="single" w:sz="4" w:space="0" w:color="000000"/>
              <w:right w:val="single" w:sz="4" w:space="0" w:color="000000"/>
            </w:tcBorders>
            <w:hideMark/>
          </w:tcPr>
          <w:p w14:paraId="7687AB8F" w14:textId="77777777" w:rsidR="00285AC1" w:rsidRPr="00B45E5B" w:rsidRDefault="00285AC1" w:rsidP="00F968F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DCD8236" w14:textId="77777777" w:rsidR="00285AC1" w:rsidRPr="00B45E5B" w:rsidRDefault="00285AC1" w:rsidP="00F968F9">
            <w:r>
              <w:rPr>
                <w:rFonts w:hint="eastAsia"/>
              </w:rPr>
              <w:t>TC</w:t>
            </w:r>
            <w:r>
              <w:t>-A-</w:t>
            </w:r>
          </w:p>
        </w:tc>
      </w:tr>
      <w:tr w:rsidR="00285AC1" w14:paraId="74E0B8DD"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5C61A754" w14:textId="77777777" w:rsidR="00285AC1" w:rsidRPr="00B45E5B" w:rsidRDefault="00285AC1" w:rsidP="00F968F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95D21A6" w14:textId="41D4062E" w:rsidR="00285AC1" w:rsidRDefault="00B12D6F" w:rsidP="00F968F9">
            <w:r>
              <w:rPr>
                <w:rFonts w:hint="eastAsia"/>
              </w:rPr>
              <w:t>设为精华</w:t>
            </w:r>
          </w:p>
        </w:tc>
      </w:tr>
      <w:tr w:rsidR="00285AC1" w14:paraId="2902CBEF"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6C20F523" w14:textId="77777777" w:rsidR="00285AC1" w:rsidRDefault="00285AC1" w:rsidP="00F968F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7692D7C" w14:textId="081F7D00" w:rsidR="00285AC1" w:rsidRDefault="00B12D6F" w:rsidP="00F968F9">
            <w:r>
              <w:rPr>
                <w:rFonts w:hint="eastAsia"/>
              </w:rPr>
              <w:t>设为精华</w:t>
            </w:r>
          </w:p>
        </w:tc>
      </w:tr>
      <w:tr w:rsidR="00285AC1" w14:paraId="6596660E" w14:textId="77777777" w:rsidTr="00F968F9">
        <w:tc>
          <w:tcPr>
            <w:tcW w:w="4148" w:type="dxa"/>
            <w:gridSpan w:val="2"/>
            <w:tcBorders>
              <w:top w:val="single" w:sz="4" w:space="0" w:color="000000"/>
              <w:left w:val="single" w:sz="4" w:space="0" w:color="000000"/>
              <w:bottom w:val="single" w:sz="4" w:space="0" w:color="000000"/>
              <w:right w:val="single" w:sz="4" w:space="0" w:color="000000"/>
            </w:tcBorders>
            <w:hideMark/>
          </w:tcPr>
          <w:p w14:paraId="6B565A27" w14:textId="77777777" w:rsidR="00285AC1" w:rsidRPr="00B45E5B" w:rsidRDefault="00285AC1" w:rsidP="00F968F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ACD6B33" w14:textId="77777777" w:rsidR="00285AC1" w:rsidRDefault="00285AC1" w:rsidP="00F968F9">
            <w:r>
              <w:rPr>
                <w:rFonts w:hint="eastAsia"/>
              </w:rPr>
              <w:t>管理员</w:t>
            </w:r>
          </w:p>
        </w:tc>
      </w:tr>
      <w:tr w:rsidR="00285AC1" w14:paraId="14633FDA"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55D621E4" w14:textId="77777777" w:rsidR="00285AC1" w:rsidRPr="00B45E5B" w:rsidRDefault="00285AC1" w:rsidP="00F968F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2DF1CDF" w14:textId="77777777" w:rsidR="00285AC1" w:rsidRDefault="00285AC1" w:rsidP="00F968F9">
            <w:r>
              <w:rPr>
                <w:rFonts w:hint="eastAsia"/>
              </w:rPr>
              <w:t>黑盒测试</w:t>
            </w:r>
          </w:p>
        </w:tc>
      </w:tr>
      <w:tr w:rsidR="00285AC1" w14:paraId="3B01DB40"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3E954172" w14:textId="77777777" w:rsidR="00285AC1" w:rsidRDefault="00285AC1" w:rsidP="00F968F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EFC958A" w14:textId="03245C91" w:rsidR="00285AC1" w:rsidRDefault="00285AC1" w:rsidP="00F968F9">
            <w:r>
              <w:rPr>
                <w:rFonts w:hint="eastAsia"/>
              </w:rPr>
              <w:t>特殊贴管理</w:t>
            </w:r>
          </w:p>
        </w:tc>
      </w:tr>
      <w:tr w:rsidR="00285AC1" w14:paraId="3C061C4D"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5144F380" w14:textId="77777777" w:rsidR="00285AC1" w:rsidRDefault="00285AC1" w:rsidP="00F968F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D3E59C1" w14:textId="19A8CDCE" w:rsidR="00285AC1" w:rsidRDefault="00285AC1" w:rsidP="00F968F9">
            <w:r>
              <w:rPr>
                <w:rFonts w:hint="eastAsia"/>
              </w:rPr>
              <w:t>管理员进入特殊贴管理界面，并</w:t>
            </w:r>
            <w:r w:rsidR="00B12D6F">
              <w:rPr>
                <w:rFonts w:hint="eastAsia"/>
              </w:rPr>
              <w:t>设置精华帖</w:t>
            </w:r>
          </w:p>
        </w:tc>
      </w:tr>
      <w:tr w:rsidR="00285AC1" w:rsidRPr="00B45E5B" w14:paraId="29D40604" w14:textId="77777777" w:rsidTr="00F968F9">
        <w:tc>
          <w:tcPr>
            <w:tcW w:w="4148" w:type="dxa"/>
            <w:gridSpan w:val="2"/>
            <w:tcBorders>
              <w:top w:val="single" w:sz="4" w:space="0" w:color="000000"/>
              <w:left w:val="single" w:sz="4" w:space="0" w:color="000000"/>
              <w:bottom w:val="single" w:sz="4" w:space="0" w:color="000000"/>
              <w:right w:val="single" w:sz="4" w:space="0" w:color="000000"/>
            </w:tcBorders>
            <w:hideMark/>
          </w:tcPr>
          <w:p w14:paraId="517891FC" w14:textId="77777777" w:rsidR="00285AC1" w:rsidRPr="00B45E5B" w:rsidRDefault="00285AC1" w:rsidP="00F968F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9854C7D" w14:textId="34CE7D04" w:rsidR="00285AC1" w:rsidRPr="00B45E5B" w:rsidRDefault="00285AC1" w:rsidP="00F968F9">
            <w:r>
              <w:rPr>
                <w:rFonts w:hint="eastAsia"/>
              </w:rPr>
              <w:t>检查管理员是否能进入特殊贴管理界面，并</w:t>
            </w:r>
            <w:r w:rsidR="00B12D6F">
              <w:rPr>
                <w:rFonts w:hint="eastAsia"/>
              </w:rPr>
              <w:t>设置精华帖</w:t>
            </w:r>
          </w:p>
        </w:tc>
      </w:tr>
      <w:tr w:rsidR="00285AC1" w:rsidRPr="00507ADD" w14:paraId="75FBC03C" w14:textId="77777777" w:rsidTr="00F968F9">
        <w:trPr>
          <w:trHeight w:val="1445"/>
        </w:trPr>
        <w:tc>
          <w:tcPr>
            <w:tcW w:w="8296" w:type="dxa"/>
            <w:gridSpan w:val="3"/>
            <w:tcBorders>
              <w:top w:val="single" w:sz="4" w:space="0" w:color="000000"/>
              <w:left w:val="single" w:sz="4" w:space="0" w:color="000000"/>
              <w:right w:val="single" w:sz="4" w:space="0" w:color="000000"/>
            </w:tcBorders>
            <w:hideMark/>
          </w:tcPr>
          <w:p w14:paraId="45F7A08B" w14:textId="77777777" w:rsidR="00285AC1" w:rsidRPr="00507ADD" w:rsidRDefault="00285AC1" w:rsidP="00F968F9">
            <w:r w:rsidRPr="00507ADD">
              <w:rPr>
                <w:rFonts w:hint="eastAsia"/>
              </w:rPr>
              <w:t>初始条件和背景：</w:t>
            </w:r>
          </w:p>
          <w:p w14:paraId="47D6CD36" w14:textId="77777777" w:rsidR="00285AC1" w:rsidRDefault="00285AC1" w:rsidP="00F968F9">
            <w:r w:rsidRPr="00B45E5B">
              <w:rPr>
                <w:rFonts w:hint="eastAsia"/>
              </w:rPr>
              <w:t>系统</w:t>
            </w:r>
            <w:r>
              <w:rPr>
                <w:rFonts w:hint="eastAsia"/>
              </w:rPr>
              <w:t>：PC端</w:t>
            </w:r>
          </w:p>
          <w:p w14:paraId="168B6CDB" w14:textId="77777777" w:rsidR="00285AC1" w:rsidRPr="00507ADD" w:rsidRDefault="00285AC1" w:rsidP="00F968F9">
            <w:r>
              <w:rPr>
                <w:rFonts w:hint="eastAsia"/>
              </w:rPr>
              <w:t>浏览器：C</w:t>
            </w:r>
            <w:r>
              <w:t>hrome</w:t>
            </w:r>
          </w:p>
          <w:p w14:paraId="7DDBD809" w14:textId="77777777" w:rsidR="00285AC1" w:rsidRPr="00507ADD" w:rsidRDefault="00285AC1" w:rsidP="00F968F9">
            <w:r w:rsidRPr="00507ADD">
              <w:rPr>
                <w:rFonts w:hint="eastAsia"/>
              </w:rPr>
              <w:t>注释</w:t>
            </w:r>
            <w:r>
              <w:rPr>
                <w:rFonts w:hint="eastAsia"/>
              </w:rPr>
              <w:t>：无</w:t>
            </w:r>
          </w:p>
        </w:tc>
      </w:tr>
      <w:tr w:rsidR="00285AC1" w:rsidRPr="00507ADD" w14:paraId="2A331617"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60ABE73" w14:textId="77777777" w:rsidR="00285AC1" w:rsidRPr="00507ADD" w:rsidRDefault="00285AC1" w:rsidP="00F968F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53916F8" w14:textId="77777777" w:rsidR="00285AC1" w:rsidRPr="00507ADD" w:rsidRDefault="00285AC1" w:rsidP="00F968F9">
            <w:r w:rsidRPr="00507ADD">
              <w:rPr>
                <w:rFonts w:hint="eastAsia"/>
              </w:rPr>
              <w:t>预期结果</w:t>
            </w:r>
          </w:p>
        </w:tc>
      </w:tr>
      <w:tr w:rsidR="00285AC1" w:rsidRPr="00507ADD" w14:paraId="45DC43D0"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tcPr>
          <w:p w14:paraId="04E33CB6" w14:textId="75B0A439" w:rsidR="00285AC1" w:rsidRPr="00507ADD" w:rsidRDefault="00B12D6F" w:rsidP="00F968F9">
            <w:r>
              <w:rPr>
                <w:rFonts w:hint="eastAsia"/>
              </w:rPr>
              <w:t>管理员点击帖子右侧设为精华帖复选框</w:t>
            </w:r>
          </w:p>
        </w:tc>
        <w:tc>
          <w:tcPr>
            <w:tcW w:w="6141" w:type="dxa"/>
            <w:gridSpan w:val="2"/>
            <w:tcBorders>
              <w:top w:val="single" w:sz="4" w:space="0" w:color="000000"/>
              <w:left w:val="single" w:sz="4" w:space="0" w:color="000000"/>
              <w:bottom w:val="single" w:sz="4" w:space="0" w:color="000000"/>
              <w:right w:val="single" w:sz="4" w:space="0" w:color="000000"/>
            </w:tcBorders>
          </w:tcPr>
          <w:p w14:paraId="1C9CC91E" w14:textId="06595223" w:rsidR="00285AC1" w:rsidRPr="00507ADD" w:rsidRDefault="00B12D6F" w:rsidP="00F968F9">
            <w:r>
              <w:rPr>
                <w:rFonts w:hint="eastAsia"/>
              </w:rPr>
              <w:t>复选框中出现勾，表示该帖子已经成为精华帖</w:t>
            </w:r>
          </w:p>
        </w:tc>
      </w:tr>
      <w:tr w:rsidR="00285AC1" w14:paraId="06595223"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tcPr>
          <w:p w14:paraId="2E225A15" w14:textId="09303226" w:rsidR="00285AC1" w:rsidRDefault="00285AC1" w:rsidP="00F968F9"/>
        </w:tc>
        <w:tc>
          <w:tcPr>
            <w:tcW w:w="6141" w:type="dxa"/>
            <w:gridSpan w:val="2"/>
            <w:tcBorders>
              <w:top w:val="single" w:sz="4" w:space="0" w:color="000000"/>
              <w:left w:val="single" w:sz="4" w:space="0" w:color="000000"/>
              <w:bottom w:val="single" w:sz="4" w:space="0" w:color="000000"/>
              <w:right w:val="single" w:sz="4" w:space="0" w:color="000000"/>
            </w:tcBorders>
          </w:tcPr>
          <w:p w14:paraId="76E69119" w14:textId="6D5C4E2E" w:rsidR="00285AC1" w:rsidRDefault="00285AC1" w:rsidP="00F968F9"/>
        </w:tc>
      </w:tr>
    </w:tbl>
    <w:p w14:paraId="22DB427D" w14:textId="65935752" w:rsidR="00285AC1" w:rsidRDefault="00285AC1" w:rsidP="00285AC1"/>
    <w:p w14:paraId="6089E49D" w14:textId="77777777" w:rsidR="00285AC1" w:rsidRDefault="00285AC1">
      <w:r>
        <w:br w:type="page"/>
      </w:r>
    </w:p>
    <w:p w14:paraId="341004C2" w14:textId="77777777" w:rsidR="00285AC1" w:rsidRPr="00285AC1" w:rsidRDefault="00285AC1" w:rsidP="00285AC1"/>
    <w:p w14:paraId="6A4DA0CC" w14:textId="60765B01" w:rsidR="00F74B37" w:rsidRDefault="00F74B37" w:rsidP="00F74B37">
      <w:pPr>
        <w:pStyle w:val="a2"/>
      </w:pPr>
      <w:r>
        <w:rPr>
          <w:rFonts w:hint="eastAsia"/>
        </w:rPr>
        <w:t>设为置顶</w:t>
      </w:r>
    </w:p>
    <w:tbl>
      <w:tblPr>
        <w:tblStyle w:val="14"/>
        <w:tblW w:w="8296" w:type="dxa"/>
        <w:tblLook w:val="04A0" w:firstRow="1" w:lastRow="0" w:firstColumn="1" w:lastColumn="0" w:noHBand="0" w:noVBand="1"/>
      </w:tblPr>
      <w:tblGrid>
        <w:gridCol w:w="2155"/>
        <w:gridCol w:w="1993"/>
        <w:gridCol w:w="4148"/>
      </w:tblGrid>
      <w:tr w:rsidR="00285AC1" w:rsidRPr="00B45E5B" w14:paraId="5803C6D8" w14:textId="77777777" w:rsidTr="00F968F9">
        <w:tc>
          <w:tcPr>
            <w:tcW w:w="4148" w:type="dxa"/>
            <w:gridSpan w:val="2"/>
            <w:tcBorders>
              <w:top w:val="single" w:sz="4" w:space="0" w:color="000000"/>
              <w:left w:val="single" w:sz="4" w:space="0" w:color="000000"/>
              <w:bottom w:val="single" w:sz="4" w:space="0" w:color="000000"/>
              <w:right w:val="single" w:sz="4" w:space="0" w:color="000000"/>
            </w:tcBorders>
            <w:hideMark/>
          </w:tcPr>
          <w:p w14:paraId="40F186FF" w14:textId="77777777" w:rsidR="00285AC1" w:rsidRPr="00B45E5B" w:rsidRDefault="00285AC1" w:rsidP="00F968F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CD4BA82" w14:textId="77777777" w:rsidR="00285AC1" w:rsidRPr="00B45E5B" w:rsidRDefault="00285AC1" w:rsidP="00F968F9">
            <w:r>
              <w:rPr>
                <w:rFonts w:hint="eastAsia"/>
              </w:rPr>
              <w:t>TC</w:t>
            </w:r>
            <w:r>
              <w:t>-A-</w:t>
            </w:r>
          </w:p>
        </w:tc>
      </w:tr>
      <w:tr w:rsidR="00285AC1" w14:paraId="4F9A4FBE"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23F04076" w14:textId="77777777" w:rsidR="00285AC1" w:rsidRPr="00B45E5B" w:rsidRDefault="00285AC1" w:rsidP="00F968F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2E5A93C" w14:textId="09AD0809" w:rsidR="00285AC1" w:rsidRDefault="003148B1" w:rsidP="00F968F9">
            <w:r>
              <w:rPr>
                <w:rFonts w:hint="eastAsia"/>
              </w:rPr>
              <w:t>设为置顶</w:t>
            </w:r>
          </w:p>
        </w:tc>
      </w:tr>
      <w:tr w:rsidR="00285AC1" w14:paraId="4AECA67D"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6DF209E8" w14:textId="77777777" w:rsidR="00285AC1" w:rsidRDefault="00285AC1" w:rsidP="00F968F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972F9F8" w14:textId="21CB37B4" w:rsidR="00285AC1" w:rsidRDefault="003148B1" w:rsidP="00F968F9">
            <w:r>
              <w:rPr>
                <w:rFonts w:hint="eastAsia"/>
              </w:rPr>
              <w:t>设为置顶</w:t>
            </w:r>
          </w:p>
        </w:tc>
      </w:tr>
      <w:tr w:rsidR="00285AC1" w14:paraId="2FC83598" w14:textId="77777777" w:rsidTr="00F968F9">
        <w:tc>
          <w:tcPr>
            <w:tcW w:w="4148" w:type="dxa"/>
            <w:gridSpan w:val="2"/>
            <w:tcBorders>
              <w:top w:val="single" w:sz="4" w:space="0" w:color="000000"/>
              <w:left w:val="single" w:sz="4" w:space="0" w:color="000000"/>
              <w:bottom w:val="single" w:sz="4" w:space="0" w:color="000000"/>
              <w:right w:val="single" w:sz="4" w:space="0" w:color="000000"/>
            </w:tcBorders>
            <w:hideMark/>
          </w:tcPr>
          <w:p w14:paraId="73BBEBF0" w14:textId="77777777" w:rsidR="00285AC1" w:rsidRPr="00B45E5B" w:rsidRDefault="00285AC1" w:rsidP="00F968F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B5750EC" w14:textId="77777777" w:rsidR="00285AC1" w:rsidRDefault="00285AC1" w:rsidP="00F968F9">
            <w:r>
              <w:rPr>
                <w:rFonts w:hint="eastAsia"/>
              </w:rPr>
              <w:t>管理员</w:t>
            </w:r>
          </w:p>
        </w:tc>
      </w:tr>
      <w:tr w:rsidR="00285AC1" w14:paraId="079F48D0"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2EBCC31D" w14:textId="77777777" w:rsidR="00285AC1" w:rsidRPr="00B45E5B" w:rsidRDefault="00285AC1" w:rsidP="00F968F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A960089" w14:textId="77777777" w:rsidR="00285AC1" w:rsidRDefault="00285AC1" w:rsidP="00F968F9">
            <w:r>
              <w:rPr>
                <w:rFonts w:hint="eastAsia"/>
              </w:rPr>
              <w:t>黑盒测试</w:t>
            </w:r>
          </w:p>
        </w:tc>
      </w:tr>
      <w:tr w:rsidR="00285AC1" w14:paraId="00745089"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04B8FA28" w14:textId="77777777" w:rsidR="00285AC1" w:rsidRDefault="00285AC1" w:rsidP="00F968F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761728C" w14:textId="77777777" w:rsidR="00285AC1" w:rsidRDefault="00285AC1" w:rsidP="00F968F9">
            <w:r>
              <w:rPr>
                <w:rFonts w:hint="eastAsia"/>
              </w:rPr>
              <w:t>特殊贴管理</w:t>
            </w:r>
          </w:p>
        </w:tc>
      </w:tr>
      <w:tr w:rsidR="00285AC1" w14:paraId="4BE9E8DB"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09424BEC" w14:textId="77777777" w:rsidR="00285AC1" w:rsidRDefault="00285AC1" w:rsidP="00F968F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F676065" w14:textId="149FD476" w:rsidR="00285AC1" w:rsidRDefault="00285AC1" w:rsidP="00F968F9">
            <w:r>
              <w:rPr>
                <w:rFonts w:hint="eastAsia"/>
              </w:rPr>
              <w:t>管理员进入特殊贴管理界面，并</w:t>
            </w:r>
            <w:r w:rsidR="003148B1">
              <w:rPr>
                <w:rFonts w:hint="eastAsia"/>
              </w:rPr>
              <w:t>设置顶贴</w:t>
            </w:r>
          </w:p>
        </w:tc>
      </w:tr>
      <w:tr w:rsidR="00285AC1" w:rsidRPr="00B45E5B" w14:paraId="51871EAA" w14:textId="77777777" w:rsidTr="00F968F9">
        <w:tc>
          <w:tcPr>
            <w:tcW w:w="4148" w:type="dxa"/>
            <w:gridSpan w:val="2"/>
            <w:tcBorders>
              <w:top w:val="single" w:sz="4" w:space="0" w:color="000000"/>
              <w:left w:val="single" w:sz="4" w:space="0" w:color="000000"/>
              <w:bottom w:val="single" w:sz="4" w:space="0" w:color="000000"/>
              <w:right w:val="single" w:sz="4" w:space="0" w:color="000000"/>
            </w:tcBorders>
            <w:hideMark/>
          </w:tcPr>
          <w:p w14:paraId="6796F9C4" w14:textId="77777777" w:rsidR="00285AC1" w:rsidRPr="00B45E5B" w:rsidRDefault="00285AC1" w:rsidP="00F968F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5F8B6BC" w14:textId="4DE13974" w:rsidR="00285AC1" w:rsidRPr="00B45E5B" w:rsidRDefault="00285AC1" w:rsidP="00F968F9">
            <w:r>
              <w:rPr>
                <w:rFonts w:hint="eastAsia"/>
              </w:rPr>
              <w:t>检查管理员是否能进入特殊贴管理界面，并</w:t>
            </w:r>
            <w:r w:rsidR="003148B1">
              <w:rPr>
                <w:rFonts w:hint="eastAsia"/>
              </w:rPr>
              <w:t>设置顶贴</w:t>
            </w:r>
          </w:p>
        </w:tc>
      </w:tr>
      <w:tr w:rsidR="00285AC1" w:rsidRPr="00507ADD" w14:paraId="63A30963" w14:textId="77777777" w:rsidTr="00F968F9">
        <w:trPr>
          <w:trHeight w:val="1445"/>
        </w:trPr>
        <w:tc>
          <w:tcPr>
            <w:tcW w:w="8296" w:type="dxa"/>
            <w:gridSpan w:val="3"/>
            <w:tcBorders>
              <w:top w:val="single" w:sz="4" w:space="0" w:color="000000"/>
              <w:left w:val="single" w:sz="4" w:space="0" w:color="000000"/>
              <w:right w:val="single" w:sz="4" w:space="0" w:color="000000"/>
            </w:tcBorders>
            <w:hideMark/>
          </w:tcPr>
          <w:p w14:paraId="47B04DD4" w14:textId="77777777" w:rsidR="00285AC1" w:rsidRPr="00507ADD" w:rsidRDefault="00285AC1" w:rsidP="00F968F9">
            <w:r w:rsidRPr="00507ADD">
              <w:rPr>
                <w:rFonts w:hint="eastAsia"/>
              </w:rPr>
              <w:t>初始条件和背景：</w:t>
            </w:r>
          </w:p>
          <w:p w14:paraId="51A69156" w14:textId="77777777" w:rsidR="00285AC1" w:rsidRDefault="00285AC1" w:rsidP="00F968F9">
            <w:r w:rsidRPr="00B45E5B">
              <w:rPr>
                <w:rFonts w:hint="eastAsia"/>
              </w:rPr>
              <w:t>系统</w:t>
            </w:r>
            <w:r>
              <w:rPr>
                <w:rFonts w:hint="eastAsia"/>
              </w:rPr>
              <w:t>：PC端</w:t>
            </w:r>
          </w:p>
          <w:p w14:paraId="7E22697A" w14:textId="77777777" w:rsidR="00285AC1" w:rsidRPr="00507ADD" w:rsidRDefault="00285AC1" w:rsidP="00F968F9">
            <w:r>
              <w:rPr>
                <w:rFonts w:hint="eastAsia"/>
              </w:rPr>
              <w:t>浏览器：C</w:t>
            </w:r>
            <w:r>
              <w:t>hrome</w:t>
            </w:r>
          </w:p>
          <w:p w14:paraId="09357A57" w14:textId="77777777" w:rsidR="00285AC1" w:rsidRPr="00507ADD" w:rsidRDefault="00285AC1" w:rsidP="00F968F9">
            <w:r w:rsidRPr="00507ADD">
              <w:rPr>
                <w:rFonts w:hint="eastAsia"/>
              </w:rPr>
              <w:t>注释</w:t>
            </w:r>
            <w:r>
              <w:rPr>
                <w:rFonts w:hint="eastAsia"/>
              </w:rPr>
              <w:t>：无</w:t>
            </w:r>
          </w:p>
        </w:tc>
      </w:tr>
      <w:tr w:rsidR="00285AC1" w:rsidRPr="00507ADD" w14:paraId="1BCC1F9B"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0ABF422" w14:textId="77777777" w:rsidR="00285AC1" w:rsidRPr="00507ADD" w:rsidRDefault="00285AC1" w:rsidP="00F968F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FC175AC" w14:textId="77777777" w:rsidR="00285AC1" w:rsidRPr="00507ADD" w:rsidRDefault="00285AC1" w:rsidP="00F968F9">
            <w:r w:rsidRPr="00507ADD">
              <w:rPr>
                <w:rFonts w:hint="eastAsia"/>
              </w:rPr>
              <w:t>预期结果</w:t>
            </w:r>
          </w:p>
        </w:tc>
      </w:tr>
      <w:tr w:rsidR="003148B1" w:rsidRPr="00507ADD" w14:paraId="52D5CED4"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tcPr>
          <w:p w14:paraId="00E52D44" w14:textId="426CDDA7" w:rsidR="003148B1" w:rsidRPr="00507ADD" w:rsidRDefault="003148B1" w:rsidP="003148B1">
            <w:r>
              <w:rPr>
                <w:rFonts w:hint="eastAsia"/>
              </w:rPr>
              <w:t>管理员点击帖子右侧设为</w:t>
            </w:r>
            <w:r w:rsidR="00A5735D">
              <w:rPr>
                <w:rFonts w:hint="eastAsia"/>
              </w:rPr>
              <w:t>置顶</w:t>
            </w:r>
            <w:r>
              <w:rPr>
                <w:rFonts w:hint="eastAsia"/>
              </w:rPr>
              <w:t>帖复选框</w:t>
            </w:r>
          </w:p>
        </w:tc>
        <w:tc>
          <w:tcPr>
            <w:tcW w:w="6141" w:type="dxa"/>
            <w:gridSpan w:val="2"/>
            <w:tcBorders>
              <w:top w:val="single" w:sz="4" w:space="0" w:color="000000"/>
              <w:left w:val="single" w:sz="4" w:space="0" w:color="000000"/>
              <w:bottom w:val="single" w:sz="4" w:space="0" w:color="000000"/>
              <w:right w:val="single" w:sz="4" w:space="0" w:color="000000"/>
            </w:tcBorders>
          </w:tcPr>
          <w:p w14:paraId="730646C4" w14:textId="1FDEE6F7" w:rsidR="003148B1" w:rsidRPr="00507ADD" w:rsidRDefault="003148B1" w:rsidP="003148B1">
            <w:r>
              <w:rPr>
                <w:rFonts w:hint="eastAsia"/>
              </w:rPr>
              <w:t>复选框中出现勾，表示该帖子已经成为</w:t>
            </w:r>
            <w:r w:rsidR="00E10989">
              <w:rPr>
                <w:rFonts w:hint="eastAsia"/>
              </w:rPr>
              <w:t>置顶</w:t>
            </w:r>
            <w:r>
              <w:rPr>
                <w:rFonts w:hint="eastAsia"/>
              </w:rPr>
              <w:t>帖</w:t>
            </w:r>
          </w:p>
        </w:tc>
      </w:tr>
      <w:tr w:rsidR="003148B1" w14:paraId="3E9125CC"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tcPr>
          <w:p w14:paraId="6F6C8988" w14:textId="77777777" w:rsidR="003148B1" w:rsidRDefault="003148B1" w:rsidP="003148B1"/>
        </w:tc>
        <w:tc>
          <w:tcPr>
            <w:tcW w:w="6141" w:type="dxa"/>
            <w:gridSpan w:val="2"/>
            <w:tcBorders>
              <w:top w:val="single" w:sz="4" w:space="0" w:color="000000"/>
              <w:left w:val="single" w:sz="4" w:space="0" w:color="000000"/>
              <w:bottom w:val="single" w:sz="4" w:space="0" w:color="000000"/>
              <w:right w:val="single" w:sz="4" w:space="0" w:color="000000"/>
            </w:tcBorders>
          </w:tcPr>
          <w:p w14:paraId="31E5238A" w14:textId="77777777" w:rsidR="003148B1" w:rsidRDefault="003148B1" w:rsidP="003148B1"/>
        </w:tc>
      </w:tr>
    </w:tbl>
    <w:p w14:paraId="51A830D2" w14:textId="28B77CCF" w:rsidR="00AB2438" w:rsidRDefault="00AB2438" w:rsidP="00285AC1"/>
    <w:p w14:paraId="223BE4F9" w14:textId="77777777" w:rsidR="00AB2438" w:rsidRDefault="00AB2438">
      <w:r>
        <w:br w:type="page"/>
      </w:r>
    </w:p>
    <w:p w14:paraId="5F8C697B" w14:textId="77777777" w:rsidR="00285AC1" w:rsidRPr="00285AC1" w:rsidRDefault="00285AC1" w:rsidP="00285AC1"/>
    <w:p w14:paraId="549A2E81" w14:textId="31623804" w:rsidR="00F74B37" w:rsidRDefault="00F74B37" w:rsidP="00F74B37">
      <w:pPr>
        <w:pStyle w:val="a2"/>
      </w:pPr>
      <w:r>
        <w:rPr>
          <w:rFonts w:hint="eastAsia"/>
        </w:rPr>
        <w:t>来源链接</w:t>
      </w:r>
    </w:p>
    <w:tbl>
      <w:tblPr>
        <w:tblStyle w:val="14"/>
        <w:tblW w:w="8296" w:type="dxa"/>
        <w:tblLook w:val="04A0" w:firstRow="1" w:lastRow="0" w:firstColumn="1" w:lastColumn="0" w:noHBand="0" w:noVBand="1"/>
      </w:tblPr>
      <w:tblGrid>
        <w:gridCol w:w="2155"/>
        <w:gridCol w:w="1993"/>
        <w:gridCol w:w="4148"/>
      </w:tblGrid>
      <w:tr w:rsidR="00285AC1" w:rsidRPr="00B45E5B" w14:paraId="322D680B" w14:textId="77777777" w:rsidTr="00F968F9">
        <w:tc>
          <w:tcPr>
            <w:tcW w:w="4148" w:type="dxa"/>
            <w:gridSpan w:val="2"/>
            <w:tcBorders>
              <w:top w:val="single" w:sz="4" w:space="0" w:color="000000"/>
              <w:left w:val="single" w:sz="4" w:space="0" w:color="000000"/>
              <w:bottom w:val="single" w:sz="4" w:space="0" w:color="000000"/>
              <w:right w:val="single" w:sz="4" w:space="0" w:color="000000"/>
            </w:tcBorders>
            <w:hideMark/>
          </w:tcPr>
          <w:p w14:paraId="51E926CB" w14:textId="77777777" w:rsidR="00285AC1" w:rsidRPr="00B45E5B" w:rsidRDefault="00285AC1" w:rsidP="00F968F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8821A07" w14:textId="77777777" w:rsidR="00285AC1" w:rsidRPr="00B45E5B" w:rsidRDefault="00285AC1" w:rsidP="00F968F9">
            <w:r>
              <w:rPr>
                <w:rFonts w:hint="eastAsia"/>
              </w:rPr>
              <w:t>TC</w:t>
            </w:r>
            <w:r>
              <w:t>-A-</w:t>
            </w:r>
          </w:p>
        </w:tc>
      </w:tr>
      <w:tr w:rsidR="00285AC1" w14:paraId="602FFFE4"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12FD3E3F" w14:textId="77777777" w:rsidR="00285AC1" w:rsidRPr="00B45E5B" w:rsidRDefault="00285AC1" w:rsidP="00F968F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849BEF8" w14:textId="77446E6A" w:rsidR="00285AC1" w:rsidRDefault="001347FA" w:rsidP="00F968F9">
            <w:r>
              <w:rPr>
                <w:rFonts w:hint="eastAsia"/>
              </w:rPr>
              <w:t>来源链接</w:t>
            </w:r>
          </w:p>
        </w:tc>
      </w:tr>
      <w:tr w:rsidR="00285AC1" w14:paraId="68EB2A18"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2C78B8D4" w14:textId="77777777" w:rsidR="00285AC1" w:rsidRDefault="00285AC1" w:rsidP="00F968F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E575F2E" w14:textId="7552E2F3" w:rsidR="00285AC1" w:rsidRDefault="001347FA" w:rsidP="00F968F9">
            <w:r>
              <w:rPr>
                <w:rFonts w:hint="eastAsia"/>
              </w:rPr>
              <w:t>来源链接</w:t>
            </w:r>
          </w:p>
        </w:tc>
      </w:tr>
      <w:tr w:rsidR="00285AC1" w14:paraId="48E49BE3" w14:textId="77777777" w:rsidTr="00F968F9">
        <w:tc>
          <w:tcPr>
            <w:tcW w:w="4148" w:type="dxa"/>
            <w:gridSpan w:val="2"/>
            <w:tcBorders>
              <w:top w:val="single" w:sz="4" w:space="0" w:color="000000"/>
              <w:left w:val="single" w:sz="4" w:space="0" w:color="000000"/>
              <w:bottom w:val="single" w:sz="4" w:space="0" w:color="000000"/>
              <w:right w:val="single" w:sz="4" w:space="0" w:color="000000"/>
            </w:tcBorders>
            <w:hideMark/>
          </w:tcPr>
          <w:p w14:paraId="20BAD860" w14:textId="77777777" w:rsidR="00285AC1" w:rsidRPr="00B45E5B" w:rsidRDefault="00285AC1" w:rsidP="00F968F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B0BA5CE" w14:textId="77777777" w:rsidR="00285AC1" w:rsidRDefault="00285AC1" w:rsidP="00F968F9">
            <w:r>
              <w:rPr>
                <w:rFonts w:hint="eastAsia"/>
              </w:rPr>
              <w:t>管理员</w:t>
            </w:r>
          </w:p>
        </w:tc>
      </w:tr>
      <w:tr w:rsidR="00285AC1" w14:paraId="7CBDFF74"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053D3B52" w14:textId="77777777" w:rsidR="00285AC1" w:rsidRPr="00B45E5B" w:rsidRDefault="00285AC1" w:rsidP="00F968F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DF10EAB" w14:textId="77777777" w:rsidR="00285AC1" w:rsidRDefault="00285AC1" w:rsidP="00F968F9">
            <w:r>
              <w:rPr>
                <w:rFonts w:hint="eastAsia"/>
              </w:rPr>
              <w:t>黑盒测试</w:t>
            </w:r>
          </w:p>
        </w:tc>
      </w:tr>
      <w:tr w:rsidR="00285AC1" w14:paraId="25B5575F"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1FFDED98" w14:textId="77777777" w:rsidR="00285AC1" w:rsidRDefault="00285AC1" w:rsidP="00F968F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B909BC9" w14:textId="77777777" w:rsidR="00285AC1" w:rsidRDefault="00285AC1" w:rsidP="00F968F9">
            <w:r>
              <w:rPr>
                <w:rFonts w:hint="eastAsia"/>
              </w:rPr>
              <w:t>特殊贴管理</w:t>
            </w:r>
          </w:p>
        </w:tc>
      </w:tr>
      <w:tr w:rsidR="00285AC1" w14:paraId="447130A7"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38E599F9" w14:textId="77777777" w:rsidR="00285AC1" w:rsidRDefault="00285AC1" w:rsidP="00F968F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B50C3B7" w14:textId="55F3F225" w:rsidR="00285AC1" w:rsidRDefault="00285AC1" w:rsidP="00F968F9">
            <w:r>
              <w:rPr>
                <w:rFonts w:hint="eastAsia"/>
              </w:rPr>
              <w:t>管理员进入特殊贴管理界面，并</w:t>
            </w:r>
            <w:r w:rsidR="001347FA">
              <w:rPr>
                <w:rFonts w:hint="eastAsia"/>
              </w:rPr>
              <w:t>使用来源链接</w:t>
            </w:r>
          </w:p>
        </w:tc>
      </w:tr>
      <w:tr w:rsidR="00285AC1" w:rsidRPr="00B45E5B" w14:paraId="60C9B284" w14:textId="77777777" w:rsidTr="00F968F9">
        <w:tc>
          <w:tcPr>
            <w:tcW w:w="4148" w:type="dxa"/>
            <w:gridSpan w:val="2"/>
            <w:tcBorders>
              <w:top w:val="single" w:sz="4" w:space="0" w:color="000000"/>
              <w:left w:val="single" w:sz="4" w:space="0" w:color="000000"/>
              <w:bottom w:val="single" w:sz="4" w:space="0" w:color="000000"/>
              <w:right w:val="single" w:sz="4" w:space="0" w:color="000000"/>
            </w:tcBorders>
            <w:hideMark/>
          </w:tcPr>
          <w:p w14:paraId="45644318" w14:textId="77777777" w:rsidR="00285AC1" w:rsidRPr="00B45E5B" w:rsidRDefault="00285AC1" w:rsidP="00F968F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26ED40D" w14:textId="27A8E45C" w:rsidR="00285AC1" w:rsidRPr="00B45E5B" w:rsidRDefault="00285AC1" w:rsidP="00F968F9">
            <w:r>
              <w:rPr>
                <w:rFonts w:hint="eastAsia"/>
              </w:rPr>
              <w:t>检查管理员是否能进入特殊贴管理界面，并</w:t>
            </w:r>
            <w:r w:rsidR="001347FA">
              <w:rPr>
                <w:rFonts w:hint="eastAsia"/>
              </w:rPr>
              <w:t>使用来源链接</w:t>
            </w:r>
          </w:p>
        </w:tc>
      </w:tr>
      <w:tr w:rsidR="00285AC1" w:rsidRPr="00507ADD" w14:paraId="170D13D7" w14:textId="77777777" w:rsidTr="00F968F9">
        <w:trPr>
          <w:trHeight w:val="1445"/>
        </w:trPr>
        <w:tc>
          <w:tcPr>
            <w:tcW w:w="8296" w:type="dxa"/>
            <w:gridSpan w:val="3"/>
            <w:tcBorders>
              <w:top w:val="single" w:sz="4" w:space="0" w:color="000000"/>
              <w:left w:val="single" w:sz="4" w:space="0" w:color="000000"/>
              <w:right w:val="single" w:sz="4" w:space="0" w:color="000000"/>
            </w:tcBorders>
            <w:hideMark/>
          </w:tcPr>
          <w:p w14:paraId="34D249D8" w14:textId="77777777" w:rsidR="00285AC1" w:rsidRPr="00507ADD" w:rsidRDefault="00285AC1" w:rsidP="00F968F9">
            <w:r w:rsidRPr="00507ADD">
              <w:rPr>
                <w:rFonts w:hint="eastAsia"/>
              </w:rPr>
              <w:t>初始条件和背景：</w:t>
            </w:r>
          </w:p>
          <w:p w14:paraId="0267BFC9" w14:textId="77777777" w:rsidR="00285AC1" w:rsidRDefault="00285AC1" w:rsidP="00F968F9">
            <w:r w:rsidRPr="00B45E5B">
              <w:rPr>
                <w:rFonts w:hint="eastAsia"/>
              </w:rPr>
              <w:t>系统</w:t>
            </w:r>
            <w:r>
              <w:rPr>
                <w:rFonts w:hint="eastAsia"/>
              </w:rPr>
              <w:t>：PC端</w:t>
            </w:r>
          </w:p>
          <w:p w14:paraId="61352D1A" w14:textId="77777777" w:rsidR="00285AC1" w:rsidRPr="00507ADD" w:rsidRDefault="00285AC1" w:rsidP="00F968F9">
            <w:r>
              <w:rPr>
                <w:rFonts w:hint="eastAsia"/>
              </w:rPr>
              <w:t>浏览器：C</w:t>
            </w:r>
            <w:r>
              <w:t>hrome</w:t>
            </w:r>
          </w:p>
          <w:p w14:paraId="5010294B" w14:textId="77777777" w:rsidR="00285AC1" w:rsidRPr="00507ADD" w:rsidRDefault="00285AC1" w:rsidP="00F968F9">
            <w:r w:rsidRPr="00507ADD">
              <w:rPr>
                <w:rFonts w:hint="eastAsia"/>
              </w:rPr>
              <w:t>注释</w:t>
            </w:r>
            <w:r>
              <w:rPr>
                <w:rFonts w:hint="eastAsia"/>
              </w:rPr>
              <w:t>：无</w:t>
            </w:r>
          </w:p>
        </w:tc>
      </w:tr>
      <w:tr w:rsidR="00285AC1" w:rsidRPr="00507ADD" w14:paraId="608AF3D8"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BBEE0AA" w14:textId="77777777" w:rsidR="00285AC1" w:rsidRPr="00507ADD" w:rsidRDefault="00285AC1" w:rsidP="00F968F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F5A9174" w14:textId="77777777" w:rsidR="00285AC1" w:rsidRPr="00507ADD" w:rsidRDefault="00285AC1" w:rsidP="00F968F9">
            <w:r w:rsidRPr="00507ADD">
              <w:rPr>
                <w:rFonts w:hint="eastAsia"/>
              </w:rPr>
              <w:t>预期结果</w:t>
            </w:r>
          </w:p>
        </w:tc>
      </w:tr>
      <w:tr w:rsidR="00285AC1" w:rsidRPr="00507ADD" w14:paraId="68024DE7"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tcPr>
          <w:p w14:paraId="4DB9841A" w14:textId="6EE00942" w:rsidR="00285AC1" w:rsidRPr="00507ADD" w:rsidRDefault="00513781" w:rsidP="00F968F9">
            <w:r>
              <w:rPr>
                <w:rFonts w:hint="eastAsia"/>
              </w:rPr>
              <w:t>点击帖子右侧来源链接图标</w:t>
            </w:r>
          </w:p>
        </w:tc>
        <w:tc>
          <w:tcPr>
            <w:tcW w:w="6141" w:type="dxa"/>
            <w:gridSpan w:val="2"/>
            <w:tcBorders>
              <w:top w:val="single" w:sz="4" w:space="0" w:color="000000"/>
              <w:left w:val="single" w:sz="4" w:space="0" w:color="000000"/>
              <w:bottom w:val="single" w:sz="4" w:space="0" w:color="000000"/>
              <w:right w:val="single" w:sz="4" w:space="0" w:color="000000"/>
            </w:tcBorders>
          </w:tcPr>
          <w:p w14:paraId="610DC318" w14:textId="5DA4D850" w:rsidR="00285AC1" w:rsidRPr="00507ADD" w:rsidRDefault="00513781" w:rsidP="00F968F9">
            <w:r>
              <w:rPr>
                <w:rFonts w:hint="eastAsia"/>
              </w:rPr>
              <w:t>界面转跳至该帖子处，使管理员能访问该帖子详情</w:t>
            </w:r>
          </w:p>
        </w:tc>
      </w:tr>
      <w:tr w:rsidR="00285AC1" w14:paraId="579BB0D8"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tcPr>
          <w:p w14:paraId="3B737D1F" w14:textId="77777777" w:rsidR="00285AC1" w:rsidRDefault="00285AC1" w:rsidP="00F968F9"/>
        </w:tc>
        <w:tc>
          <w:tcPr>
            <w:tcW w:w="6141" w:type="dxa"/>
            <w:gridSpan w:val="2"/>
            <w:tcBorders>
              <w:top w:val="single" w:sz="4" w:space="0" w:color="000000"/>
              <w:left w:val="single" w:sz="4" w:space="0" w:color="000000"/>
              <w:bottom w:val="single" w:sz="4" w:space="0" w:color="000000"/>
              <w:right w:val="single" w:sz="4" w:space="0" w:color="000000"/>
            </w:tcBorders>
          </w:tcPr>
          <w:p w14:paraId="3BD78F27" w14:textId="77777777" w:rsidR="00285AC1" w:rsidRDefault="00285AC1" w:rsidP="00F968F9"/>
        </w:tc>
      </w:tr>
    </w:tbl>
    <w:p w14:paraId="200BBF28" w14:textId="6EB0AD53" w:rsidR="00BE129B" w:rsidRDefault="00BE129B" w:rsidP="00285AC1"/>
    <w:p w14:paraId="0AF64204" w14:textId="77777777" w:rsidR="00BE129B" w:rsidRDefault="00BE129B">
      <w:r>
        <w:br w:type="page"/>
      </w:r>
    </w:p>
    <w:p w14:paraId="6406A9E5" w14:textId="77777777" w:rsidR="00285AC1" w:rsidRPr="00285AC1" w:rsidRDefault="00285AC1" w:rsidP="00285AC1"/>
    <w:p w14:paraId="7FEA95A8" w14:textId="10D59431" w:rsidR="00F74B37" w:rsidRDefault="00F74B37" w:rsidP="00F74B37">
      <w:pPr>
        <w:pStyle w:val="a2"/>
      </w:pPr>
      <w:r>
        <w:rPr>
          <w:rFonts w:hint="eastAsia"/>
        </w:rPr>
        <w:t>删除置顶管理</w:t>
      </w:r>
    </w:p>
    <w:tbl>
      <w:tblPr>
        <w:tblStyle w:val="14"/>
        <w:tblW w:w="8296" w:type="dxa"/>
        <w:tblLook w:val="04A0" w:firstRow="1" w:lastRow="0" w:firstColumn="1" w:lastColumn="0" w:noHBand="0" w:noVBand="1"/>
      </w:tblPr>
      <w:tblGrid>
        <w:gridCol w:w="2155"/>
        <w:gridCol w:w="1993"/>
        <w:gridCol w:w="4148"/>
      </w:tblGrid>
      <w:tr w:rsidR="00285AC1" w:rsidRPr="00B45E5B" w14:paraId="2585F553" w14:textId="77777777" w:rsidTr="00F968F9">
        <w:tc>
          <w:tcPr>
            <w:tcW w:w="4148" w:type="dxa"/>
            <w:gridSpan w:val="2"/>
            <w:tcBorders>
              <w:top w:val="single" w:sz="4" w:space="0" w:color="000000"/>
              <w:left w:val="single" w:sz="4" w:space="0" w:color="000000"/>
              <w:bottom w:val="single" w:sz="4" w:space="0" w:color="000000"/>
              <w:right w:val="single" w:sz="4" w:space="0" w:color="000000"/>
            </w:tcBorders>
            <w:hideMark/>
          </w:tcPr>
          <w:p w14:paraId="16E187B8" w14:textId="77777777" w:rsidR="00285AC1" w:rsidRPr="00B45E5B" w:rsidRDefault="00285AC1" w:rsidP="00F968F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5205C68" w14:textId="77777777" w:rsidR="00285AC1" w:rsidRPr="00B45E5B" w:rsidRDefault="00285AC1" w:rsidP="00F968F9">
            <w:r>
              <w:rPr>
                <w:rFonts w:hint="eastAsia"/>
              </w:rPr>
              <w:t>TC</w:t>
            </w:r>
            <w:r>
              <w:t>-A-</w:t>
            </w:r>
          </w:p>
        </w:tc>
      </w:tr>
      <w:tr w:rsidR="00285AC1" w14:paraId="08AB3342"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1F212814" w14:textId="77777777" w:rsidR="00285AC1" w:rsidRPr="00B45E5B" w:rsidRDefault="00285AC1" w:rsidP="00F968F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60B4036" w14:textId="02BA47BF" w:rsidR="00285AC1" w:rsidRDefault="00327EBB" w:rsidP="00F968F9">
            <w:r>
              <w:rPr>
                <w:rFonts w:hint="eastAsia"/>
              </w:rPr>
              <w:t>删除置顶管理</w:t>
            </w:r>
          </w:p>
        </w:tc>
      </w:tr>
      <w:tr w:rsidR="00285AC1" w14:paraId="4EBF1FC0"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2ADA2413" w14:textId="77777777" w:rsidR="00285AC1" w:rsidRDefault="00285AC1" w:rsidP="00F968F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DA6B01E" w14:textId="7E3E4937" w:rsidR="00285AC1" w:rsidRDefault="00327EBB" w:rsidP="00F968F9">
            <w:r>
              <w:rPr>
                <w:rFonts w:hint="eastAsia"/>
              </w:rPr>
              <w:t>删除置顶管理</w:t>
            </w:r>
          </w:p>
        </w:tc>
      </w:tr>
      <w:tr w:rsidR="00285AC1" w14:paraId="1474F062" w14:textId="77777777" w:rsidTr="00F968F9">
        <w:tc>
          <w:tcPr>
            <w:tcW w:w="4148" w:type="dxa"/>
            <w:gridSpan w:val="2"/>
            <w:tcBorders>
              <w:top w:val="single" w:sz="4" w:space="0" w:color="000000"/>
              <w:left w:val="single" w:sz="4" w:space="0" w:color="000000"/>
              <w:bottom w:val="single" w:sz="4" w:space="0" w:color="000000"/>
              <w:right w:val="single" w:sz="4" w:space="0" w:color="000000"/>
            </w:tcBorders>
            <w:hideMark/>
          </w:tcPr>
          <w:p w14:paraId="1531F314" w14:textId="77777777" w:rsidR="00285AC1" w:rsidRPr="00B45E5B" w:rsidRDefault="00285AC1" w:rsidP="00F968F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846F014" w14:textId="77777777" w:rsidR="00285AC1" w:rsidRDefault="00285AC1" w:rsidP="00F968F9">
            <w:r>
              <w:rPr>
                <w:rFonts w:hint="eastAsia"/>
              </w:rPr>
              <w:t>管理员</w:t>
            </w:r>
          </w:p>
        </w:tc>
      </w:tr>
      <w:tr w:rsidR="00285AC1" w14:paraId="30751E37"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65368D28" w14:textId="77777777" w:rsidR="00285AC1" w:rsidRPr="00B45E5B" w:rsidRDefault="00285AC1" w:rsidP="00F968F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8D22227" w14:textId="77777777" w:rsidR="00285AC1" w:rsidRDefault="00285AC1" w:rsidP="00F968F9">
            <w:r>
              <w:rPr>
                <w:rFonts w:hint="eastAsia"/>
              </w:rPr>
              <w:t>黑盒测试</w:t>
            </w:r>
          </w:p>
        </w:tc>
      </w:tr>
      <w:tr w:rsidR="00285AC1" w14:paraId="357AFCB2"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1814FB20" w14:textId="77777777" w:rsidR="00285AC1" w:rsidRDefault="00285AC1" w:rsidP="00F968F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7F2B79D" w14:textId="77777777" w:rsidR="00285AC1" w:rsidRDefault="00285AC1" w:rsidP="00F968F9">
            <w:r>
              <w:rPr>
                <w:rFonts w:hint="eastAsia"/>
              </w:rPr>
              <w:t>特殊贴管理</w:t>
            </w:r>
          </w:p>
        </w:tc>
      </w:tr>
      <w:tr w:rsidR="00285AC1" w14:paraId="29D229AE"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4A3CF97A" w14:textId="77777777" w:rsidR="00285AC1" w:rsidRDefault="00285AC1" w:rsidP="00F968F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03B9BBB" w14:textId="77777777" w:rsidR="00285AC1" w:rsidRDefault="00285AC1" w:rsidP="00F968F9">
            <w:r>
              <w:rPr>
                <w:rFonts w:hint="eastAsia"/>
              </w:rPr>
              <w:t>管理员进入特殊贴管理界面，并</w:t>
            </w:r>
          </w:p>
        </w:tc>
      </w:tr>
      <w:tr w:rsidR="00285AC1" w:rsidRPr="00B45E5B" w14:paraId="50BF87C1" w14:textId="77777777" w:rsidTr="00F968F9">
        <w:tc>
          <w:tcPr>
            <w:tcW w:w="4148" w:type="dxa"/>
            <w:gridSpan w:val="2"/>
            <w:tcBorders>
              <w:top w:val="single" w:sz="4" w:space="0" w:color="000000"/>
              <w:left w:val="single" w:sz="4" w:space="0" w:color="000000"/>
              <w:bottom w:val="single" w:sz="4" w:space="0" w:color="000000"/>
              <w:right w:val="single" w:sz="4" w:space="0" w:color="000000"/>
            </w:tcBorders>
            <w:hideMark/>
          </w:tcPr>
          <w:p w14:paraId="7E95BC64" w14:textId="77777777" w:rsidR="00285AC1" w:rsidRPr="00B45E5B" w:rsidRDefault="00285AC1" w:rsidP="00F968F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16953C5" w14:textId="77777777" w:rsidR="00285AC1" w:rsidRPr="00B45E5B" w:rsidRDefault="00285AC1" w:rsidP="00F968F9">
            <w:r>
              <w:rPr>
                <w:rFonts w:hint="eastAsia"/>
              </w:rPr>
              <w:t>检查管理员是否能进入特殊贴管理界面，并</w:t>
            </w:r>
          </w:p>
        </w:tc>
      </w:tr>
      <w:tr w:rsidR="00285AC1" w:rsidRPr="00507ADD" w14:paraId="1F4077AE" w14:textId="77777777" w:rsidTr="00F968F9">
        <w:trPr>
          <w:trHeight w:val="1445"/>
        </w:trPr>
        <w:tc>
          <w:tcPr>
            <w:tcW w:w="8296" w:type="dxa"/>
            <w:gridSpan w:val="3"/>
            <w:tcBorders>
              <w:top w:val="single" w:sz="4" w:space="0" w:color="000000"/>
              <w:left w:val="single" w:sz="4" w:space="0" w:color="000000"/>
              <w:right w:val="single" w:sz="4" w:space="0" w:color="000000"/>
            </w:tcBorders>
            <w:hideMark/>
          </w:tcPr>
          <w:p w14:paraId="5EC7D320" w14:textId="77777777" w:rsidR="00285AC1" w:rsidRPr="00507ADD" w:rsidRDefault="00285AC1" w:rsidP="00F968F9">
            <w:r w:rsidRPr="00507ADD">
              <w:rPr>
                <w:rFonts w:hint="eastAsia"/>
              </w:rPr>
              <w:t>初始条件和背景：</w:t>
            </w:r>
          </w:p>
          <w:p w14:paraId="32FB4E90" w14:textId="77777777" w:rsidR="00285AC1" w:rsidRDefault="00285AC1" w:rsidP="00F968F9">
            <w:r w:rsidRPr="00B45E5B">
              <w:rPr>
                <w:rFonts w:hint="eastAsia"/>
              </w:rPr>
              <w:t>系统</w:t>
            </w:r>
            <w:r>
              <w:rPr>
                <w:rFonts w:hint="eastAsia"/>
              </w:rPr>
              <w:t>：PC端</w:t>
            </w:r>
          </w:p>
          <w:p w14:paraId="6E01BF47" w14:textId="77777777" w:rsidR="00285AC1" w:rsidRPr="00507ADD" w:rsidRDefault="00285AC1" w:rsidP="00F968F9">
            <w:r>
              <w:rPr>
                <w:rFonts w:hint="eastAsia"/>
              </w:rPr>
              <w:t>浏览器：C</w:t>
            </w:r>
            <w:r>
              <w:t>hrome</w:t>
            </w:r>
          </w:p>
          <w:p w14:paraId="5414063F" w14:textId="77777777" w:rsidR="00285AC1" w:rsidRPr="00507ADD" w:rsidRDefault="00285AC1" w:rsidP="00F968F9">
            <w:r w:rsidRPr="00507ADD">
              <w:rPr>
                <w:rFonts w:hint="eastAsia"/>
              </w:rPr>
              <w:t>注释</w:t>
            </w:r>
            <w:r>
              <w:rPr>
                <w:rFonts w:hint="eastAsia"/>
              </w:rPr>
              <w:t>：无</w:t>
            </w:r>
          </w:p>
        </w:tc>
      </w:tr>
      <w:tr w:rsidR="00285AC1" w:rsidRPr="00507ADD" w14:paraId="5BE28465"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73C0B0E" w14:textId="77777777" w:rsidR="00285AC1" w:rsidRPr="00507ADD" w:rsidRDefault="00285AC1" w:rsidP="00F968F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580DE72" w14:textId="77777777" w:rsidR="00285AC1" w:rsidRPr="00507ADD" w:rsidRDefault="00285AC1" w:rsidP="00F968F9">
            <w:r w:rsidRPr="00507ADD">
              <w:rPr>
                <w:rFonts w:hint="eastAsia"/>
              </w:rPr>
              <w:t>预期结果</w:t>
            </w:r>
          </w:p>
        </w:tc>
      </w:tr>
      <w:tr w:rsidR="00285AC1" w:rsidRPr="00507ADD" w14:paraId="50B5703F"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tcPr>
          <w:p w14:paraId="1BFDED63" w14:textId="420106E2" w:rsidR="00285AC1" w:rsidRPr="00507ADD" w:rsidRDefault="00565424" w:rsidP="00F968F9">
            <w:r>
              <w:rPr>
                <w:rFonts w:hint="eastAsia"/>
              </w:rPr>
              <w:t>点击已经置顶的帖子的置顶复选框</w:t>
            </w:r>
          </w:p>
        </w:tc>
        <w:tc>
          <w:tcPr>
            <w:tcW w:w="6141" w:type="dxa"/>
            <w:gridSpan w:val="2"/>
            <w:tcBorders>
              <w:top w:val="single" w:sz="4" w:space="0" w:color="000000"/>
              <w:left w:val="single" w:sz="4" w:space="0" w:color="000000"/>
              <w:bottom w:val="single" w:sz="4" w:space="0" w:color="000000"/>
              <w:right w:val="single" w:sz="4" w:space="0" w:color="000000"/>
            </w:tcBorders>
          </w:tcPr>
          <w:p w14:paraId="7788A882" w14:textId="2B6333D1" w:rsidR="00285AC1" w:rsidRPr="00507ADD" w:rsidRDefault="00565424" w:rsidP="00F968F9">
            <w:r>
              <w:rPr>
                <w:rFonts w:hint="eastAsia"/>
              </w:rPr>
              <w:t>原来在置顶复选框中的勾消失，表示该帖子不再是置顶贴</w:t>
            </w:r>
          </w:p>
        </w:tc>
      </w:tr>
      <w:tr w:rsidR="00285AC1" w14:paraId="5606F2BB"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tcPr>
          <w:p w14:paraId="5BA005D0" w14:textId="77777777" w:rsidR="00285AC1" w:rsidRDefault="00285AC1" w:rsidP="00F968F9"/>
        </w:tc>
        <w:tc>
          <w:tcPr>
            <w:tcW w:w="6141" w:type="dxa"/>
            <w:gridSpan w:val="2"/>
            <w:tcBorders>
              <w:top w:val="single" w:sz="4" w:space="0" w:color="000000"/>
              <w:left w:val="single" w:sz="4" w:space="0" w:color="000000"/>
              <w:bottom w:val="single" w:sz="4" w:space="0" w:color="000000"/>
              <w:right w:val="single" w:sz="4" w:space="0" w:color="000000"/>
            </w:tcBorders>
          </w:tcPr>
          <w:p w14:paraId="250BF01B" w14:textId="77777777" w:rsidR="00285AC1" w:rsidRDefault="00285AC1" w:rsidP="00F968F9"/>
        </w:tc>
      </w:tr>
    </w:tbl>
    <w:p w14:paraId="6CA2DE43" w14:textId="680CEDF0" w:rsidR="009468B2" w:rsidRDefault="009468B2" w:rsidP="00285AC1"/>
    <w:p w14:paraId="5310F497" w14:textId="77777777" w:rsidR="009468B2" w:rsidRDefault="009468B2">
      <w:r>
        <w:br w:type="page"/>
      </w:r>
    </w:p>
    <w:p w14:paraId="5E5B1A4D" w14:textId="77777777" w:rsidR="00285AC1" w:rsidRPr="00285AC1" w:rsidRDefault="00285AC1" w:rsidP="00285AC1"/>
    <w:p w14:paraId="2D158208" w14:textId="6EFB588A" w:rsidR="00F74B37" w:rsidRDefault="00F74B37" w:rsidP="00F74B37">
      <w:pPr>
        <w:pStyle w:val="a0"/>
      </w:pPr>
      <w:bookmarkStart w:id="1295" w:name="_Toc533356723"/>
      <w:r>
        <w:rPr>
          <w:rFonts w:hint="eastAsia"/>
        </w:rPr>
        <w:t>教师管理</w:t>
      </w:r>
      <w:bookmarkEnd w:id="1295"/>
    </w:p>
    <w:tbl>
      <w:tblPr>
        <w:tblStyle w:val="14"/>
        <w:tblW w:w="8296" w:type="dxa"/>
        <w:tblLook w:val="04A0" w:firstRow="1" w:lastRow="0" w:firstColumn="1" w:lastColumn="0" w:noHBand="0" w:noVBand="1"/>
      </w:tblPr>
      <w:tblGrid>
        <w:gridCol w:w="2155"/>
        <w:gridCol w:w="1993"/>
        <w:gridCol w:w="4148"/>
      </w:tblGrid>
      <w:tr w:rsidR="00F968F9" w:rsidRPr="00B45E5B" w14:paraId="3060EE67" w14:textId="77777777" w:rsidTr="00F968F9">
        <w:tc>
          <w:tcPr>
            <w:tcW w:w="4148" w:type="dxa"/>
            <w:gridSpan w:val="2"/>
            <w:tcBorders>
              <w:top w:val="single" w:sz="4" w:space="0" w:color="000000"/>
              <w:left w:val="single" w:sz="4" w:space="0" w:color="000000"/>
              <w:bottom w:val="single" w:sz="4" w:space="0" w:color="000000"/>
              <w:right w:val="single" w:sz="4" w:space="0" w:color="000000"/>
            </w:tcBorders>
            <w:hideMark/>
          </w:tcPr>
          <w:p w14:paraId="15DBCEFF" w14:textId="77777777" w:rsidR="00F968F9" w:rsidRPr="00B45E5B" w:rsidRDefault="00F968F9" w:rsidP="00F968F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CA0D039" w14:textId="77777777" w:rsidR="00F968F9" w:rsidRPr="00B45E5B" w:rsidRDefault="00F968F9" w:rsidP="00F968F9">
            <w:r>
              <w:rPr>
                <w:rFonts w:hint="eastAsia"/>
              </w:rPr>
              <w:t>TC</w:t>
            </w:r>
            <w:r>
              <w:t>-A-</w:t>
            </w:r>
          </w:p>
        </w:tc>
      </w:tr>
      <w:tr w:rsidR="00F968F9" w14:paraId="1811B1B6"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11A6BB24" w14:textId="77777777" w:rsidR="00F968F9" w:rsidRPr="00B45E5B" w:rsidRDefault="00F968F9" w:rsidP="00F968F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465FFC3" w14:textId="56847E83" w:rsidR="00F968F9" w:rsidRDefault="00F968F9" w:rsidP="00F968F9">
            <w:r>
              <w:rPr>
                <w:rFonts w:hint="eastAsia"/>
              </w:rPr>
              <w:t>教师管理</w:t>
            </w:r>
          </w:p>
        </w:tc>
      </w:tr>
      <w:tr w:rsidR="00F968F9" w14:paraId="5C131D40"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79DB4CBC" w14:textId="77777777" w:rsidR="00F968F9" w:rsidRDefault="00F968F9" w:rsidP="00F968F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D1BBC49" w14:textId="136AF25C" w:rsidR="00F968F9" w:rsidRDefault="00F968F9" w:rsidP="00F968F9">
            <w:r>
              <w:rPr>
                <w:rFonts w:hint="eastAsia"/>
              </w:rPr>
              <w:t>教师管理</w:t>
            </w:r>
          </w:p>
        </w:tc>
      </w:tr>
      <w:tr w:rsidR="00F968F9" w14:paraId="678BC7F1" w14:textId="77777777" w:rsidTr="00F968F9">
        <w:tc>
          <w:tcPr>
            <w:tcW w:w="4148" w:type="dxa"/>
            <w:gridSpan w:val="2"/>
            <w:tcBorders>
              <w:top w:val="single" w:sz="4" w:space="0" w:color="000000"/>
              <w:left w:val="single" w:sz="4" w:space="0" w:color="000000"/>
              <w:bottom w:val="single" w:sz="4" w:space="0" w:color="000000"/>
              <w:right w:val="single" w:sz="4" w:space="0" w:color="000000"/>
            </w:tcBorders>
            <w:hideMark/>
          </w:tcPr>
          <w:p w14:paraId="64560D45" w14:textId="77777777" w:rsidR="00F968F9" w:rsidRPr="00B45E5B" w:rsidRDefault="00F968F9" w:rsidP="00F968F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447F4EB" w14:textId="77777777" w:rsidR="00F968F9" w:rsidRDefault="00F968F9" w:rsidP="00F968F9">
            <w:r>
              <w:rPr>
                <w:rFonts w:hint="eastAsia"/>
              </w:rPr>
              <w:t>管理员</w:t>
            </w:r>
          </w:p>
        </w:tc>
      </w:tr>
      <w:tr w:rsidR="00F968F9" w14:paraId="1D82486C"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788249F4" w14:textId="77777777" w:rsidR="00F968F9" w:rsidRPr="00B45E5B" w:rsidRDefault="00F968F9" w:rsidP="00F968F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95C1AF0" w14:textId="77777777" w:rsidR="00F968F9" w:rsidRDefault="00F968F9" w:rsidP="00F968F9">
            <w:r>
              <w:rPr>
                <w:rFonts w:hint="eastAsia"/>
              </w:rPr>
              <w:t>黑盒测试</w:t>
            </w:r>
          </w:p>
        </w:tc>
      </w:tr>
      <w:tr w:rsidR="00F968F9" w14:paraId="2E519156"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2A212BE8" w14:textId="77777777" w:rsidR="00F968F9" w:rsidRDefault="00F968F9" w:rsidP="00F968F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59E207F" w14:textId="77777777" w:rsidR="00F968F9" w:rsidRDefault="00F968F9" w:rsidP="00F968F9">
            <w:r>
              <w:rPr>
                <w:rFonts w:hint="eastAsia"/>
              </w:rPr>
              <w:t>登录后台</w:t>
            </w:r>
          </w:p>
        </w:tc>
      </w:tr>
      <w:tr w:rsidR="00F968F9" w14:paraId="687A4F0C" w14:textId="77777777" w:rsidTr="00F968F9">
        <w:tc>
          <w:tcPr>
            <w:tcW w:w="4148" w:type="dxa"/>
            <w:gridSpan w:val="2"/>
            <w:tcBorders>
              <w:top w:val="single" w:sz="4" w:space="0" w:color="000000"/>
              <w:left w:val="single" w:sz="4" w:space="0" w:color="000000"/>
              <w:bottom w:val="single" w:sz="4" w:space="0" w:color="000000"/>
              <w:right w:val="single" w:sz="4" w:space="0" w:color="000000"/>
            </w:tcBorders>
          </w:tcPr>
          <w:p w14:paraId="0A416AFC" w14:textId="77777777" w:rsidR="00F968F9" w:rsidRDefault="00F968F9" w:rsidP="00F968F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AB1F7C1" w14:textId="66832E90" w:rsidR="00F968F9" w:rsidRDefault="00F968F9" w:rsidP="00F968F9">
            <w:r>
              <w:rPr>
                <w:rFonts w:hint="eastAsia"/>
              </w:rPr>
              <w:t>管理员进入</w:t>
            </w:r>
            <w:r w:rsidR="001C3A7B">
              <w:rPr>
                <w:rFonts w:hint="eastAsia"/>
              </w:rPr>
              <w:t>教师</w:t>
            </w:r>
            <w:r>
              <w:rPr>
                <w:rFonts w:hint="eastAsia"/>
              </w:rPr>
              <w:t>管理界面</w:t>
            </w:r>
          </w:p>
        </w:tc>
      </w:tr>
      <w:tr w:rsidR="00F968F9" w:rsidRPr="00B45E5B" w14:paraId="39E3B953" w14:textId="77777777" w:rsidTr="00F968F9">
        <w:tc>
          <w:tcPr>
            <w:tcW w:w="4148" w:type="dxa"/>
            <w:gridSpan w:val="2"/>
            <w:tcBorders>
              <w:top w:val="single" w:sz="4" w:space="0" w:color="000000"/>
              <w:left w:val="single" w:sz="4" w:space="0" w:color="000000"/>
              <w:bottom w:val="single" w:sz="4" w:space="0" w:color="000000"/>
              <w:right w:val="single" w:sz="4" w:space="0" w:color="000000"/>
            </w:tcBorders>
            <w:hideMark/>
          </w:tcPr>
          <w:p w14:paraId="37377872" w14:textId="77777777" w:rsidR="00F968F9" w:rsidRPr="00B45E5B" w:rsidRDefault="00F968F9" w:rsidP="00F968F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6147545" w14:textId="26C70D1F" w:rsidR="00F968F9" w:rsidRPr="00B45E5B" w:rsidRDefault="00F968F9" w:rsidP="00F968F9">
            <w:r>
              <w:rPr>
                <w:rFonts w:hint="eastAsia"/>
              </w:rPr>
              <w:t>检查管理员是否能进入</w:t>
            </w:r>
            <w:r w:rsidR="001C3A7B">
              <w:rPr>
                <w:rFonts w:hint="eastAsia"/>
              </w:rPr>
              <w:t>教师</w:t>
            </w:r>
            <w:r>
              <w:rPr>
                <w:rFonts w:hint="eastAsia"/>
              </w:rPr>
              <w:t>管理界面</w:t>
            </w:r>
          </w:p>
        </w:tc>
      </w:tr>
      <w:tr w:rsidR="00F968F9" w:rsidRPr="00507ADD" w14:paraId="0094485E" w14:textId="77777777" w:rsidTr="00F968F9">
        <w:trPr>
          <w:trHeight w:val="1445"/>
        </w:trPr>
        <w:tc>
          <w:tcPr>
            <w:tcW w:w="8296" w:type="dxa"/>
            <w:gridSpan w:val="3"/>
            <w:tcBorders>
              <w:top w:val="single" w:sz="4" w:space="0" w:color="000000"/>
              <w:left w:val="single" w:sz="4" w:space="0" w:color="000000"/>
              <w:right w:val="single" w:sz="4" w:space="0" w:color="000000"/>
            </w:tcBorders>
            <w:hideMark/>
          </w:tcPr>
          <w:p w14:paraId="4D467735" w14:textId="77777777" w:rsidR="00F968F9" w:rsidRPr="00507ADD" w:rsidRDefault="00F968F9" w:rsidP="00F968F9">
            <w:r w:rsidRPr="00507ADD">
              <w:rPr>
                <w:rFonts w:hint="eastAsia"/>
              </w:rPr>
              <w:t>初始条件和背景：</w:t>
            </w:r>
          </w:p>
          <w:p w14:paraId="01002EA4" w14:textId="77777777" w:rsidR="00F968F9" w:rsidRDefault="00F968F9" w:rsidP="00F968F9">
            <w:r w:rsidRPr="00B45E5B">
              <w:rPr>
                <w:rFonts w:hint="eastAsia"/>
              </w:rPr>
              <w:t>系统</w:t>
            </w:r>
            <w:r>
              <w:rPr>
                <w:rFonts w:hint="eastAsia"/>
              </w:rPr>
              <w:t>：PC端</w:t>
            </w:r>
          </w:p>
          <w:p w14:paraId="7F09E885" w14:textId="77777777" w:rsidR="00F968F9" w:rsidRPr="00507ADD" w:rsidRDefault="00F968F9" w:rsidP="00F968F9">
            <w:r>
              <w:rPr>
                <w:rFonts w:hint="eastAsia"/>
              </w:rPr>
              <w:t>浏览器：C</w:t>
            </w:r>
            <w:r>
              <w:t>hrome</w:t>
            </w:r>
          </w:p>
          <w:p w14:paraId="3A2A3732" w14:textId="77777777" w:rsidR="00F968F9" w:rsidRPr="00507ADD" w:rsidRDefault="00F968F9" w:rsidP="00F968F9">
            <w:r w:rsidRPr="00507ADD">
              <w:rPr>
                <w:rFonts w:hint="eastAsia"/>
              </w:rPr>
              <w:t>注释</w:t>
            </w:r>
            <w:r>
              <w:rPr>
                <w:rFonts w:hint="eastAsia"/>
              </w:rPr>
              <w:t>：无</w:t>
            </w:r>
          </w:p>
        </w:tc>
      </w:tr>
      <w:tr w:rsidR="00F968F9" w:rsidRPr="00507ADD" w14:paraId="5B6A314A"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3A8F166" w14:textId="77777777" w:rsidR="00F968F9" w:rsidRPr="00507ADD" w:rsidRDefault="00F968F9" w:rsidP="00F968F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341B930" w14:textId="77777777" w:rsidR="00F968F9" w:rsidRPr="00507ADD" w:rsidRDefault="00F968F9" w:rsidP="00F968F9">
            <w:r w:rsidRPr="00507ADD">
              <w:rPr>
                <w:rFonts w:hint="eastAsia"/>
              </w:rPr>
              <w:t>预期结果</w:t>
            </w:r>
          </w:p>
        </w:tc>
      </w:tr>
      <w:tr w:rsidR="00F968F9" w:rsidRPr="00507ADD" w14:paraId="5C5E4C6F"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tcPr>
          <w:p w14:paraId="13F1CF55" w14:textId="77777777" w:rsidR="00F968F9" w:rsidRPr="00507ADD" w:rsidRDefault="00F968F9" w:rsidP="00F968F9">
            <w:r>
              <w:rPr>
                <w:rFonts w:hint="eastAsia"/>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3EABB57D" w14:textId="622F7A6B" w:rsidR="00F968F9" w:rsidRPr="00507ADD" w:rsidRDefault="00F968F9" w:rsidP="00F968F9">
            <w:r>
              <w:rPr>
                <w:rFonts w:hint="eastAsia"/>
              </w:rPr>
              <w:t>进入管理员后台界面，可见</w:t>
            </w:r>
            <w:r w:rsidR="001C3A7B">
              <w:rPr>
                <w:rFonts w:hint="eastAsia"/>
              </w:rPr>
              <w:t>教师管理</w:t>
            </w:r>
          </w:p>
        </w:tc>
      </w:tr>
      <w:tr w:rsidR="00F968F9" w14:paraId="3E19E04A"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tcPr>
          <w:p w14:paraId="28A717DE" w14:textId="5EA0883C" w:rsidR="00F968F9" w:rsidRDefault="00F968F9" w:rsidP="00F968F9">
            <w:r>
              <w:rPr>
                <w:rFonts w:hint="eastAsia"/>
              </w:rPr>
              <w:t>点击</w:t>
            </w:r>
            <w:r w:rsidR="001C3A7B">
              <w:rPr>
                <w:rFonts w:hint="eastAsia"/>
              </w:rPr>
              <w:t>教师</w:t>
            </w:r>
            <w:r>
              <w:rPr>
                <w:rFonts w:hint="eastAsia"/>
              </w:rPr>
              <w:t>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2D4B5573" w14:textId="1250D3A4" w:rsidR="00F968F9" w:rsidRDefault="00F968F9" w:rsidP="00F968F9">
            <w:r>
              <w:rPr>
                <w:rFonts w:hint="eastAsia"/>
              </w:rPr>
              <w:t>进入</w:t>
            </w:r>
            <w:r w:rsidR="001C3A7B">
              <w:rPr>
                <w:rFonts w:hint="eastAsia"/>
              </w:rPr>
              <w:t>教师</w:t>
            </w:r>
            <w:r>
              <w:rPr>
                <w:rFonts w:hint="eastAsia"/>
              </w:rPr>
              <w:t>管理界面，</w:t>
            </w:r>
            <w:r w:rsidR="001C3A7B">
              <w:rPr>
                <w:rFonts w:hint="eastAsia"/>
              </w:rPr>
              <w:t>教师姓名、简介介绍H</w:t>
            </w:r>
            <w:r w:rsidR="001C3A7B">
              <w:t>TML</w:t>
            </w:r>
            <w:r w:rsidR="001C3A7B">
              <w:rPr>
                <w:rFonts w:hint="eastAsia"/>
              </w:rPr>
              <w:t>、联系方式、所开课程</w:t>
            </w:r>
          </w:p>
        </w:tc>
      </w:tr>
      <w:tr w:rsidR="00F968F9" w14:paraId="2ABF2044" w14:textId="77777777" w:rsidTr="00F968F9">
        <w:trPr>
          <w:trHeight w:val="392"/>
        </w:trPr>
        <w:tc>
          <w:tcPr>
            <w:tcW w:w="2155" w:type="dxa"/>
            <w:tcBorders>
              <w:top w:val="single" w:sz="4" w:space="0" w:color="000000"/>
              <w:left w:val="single" w:sz="4" w:space="0" w:color="000000"/>
              <w:bottom w:val="single" w:sz="4" w:space="0" w:color="000000"/>
              <w:right w:val="single" w:sz="4" w:space="0" w:color="000000"/>
            </w:tcBorders>
          </w:tcPr>
          <w:p w14:paraId="01BE439D" w14:textId="77777777" w:rsidR="00F968F9" w:rsidRDefault="00F968F9" w:rsidP="00F968F9"/>
        </w:tc>
        <w:tc>
          <w:tcPr>
            <w:tcW w:w="6141" w:type="dxa"/>
            <w:gridSpan w:val="2"/>
            <w:tcBorders>
              <w:top w:val="single" w:sz="4" w:space="0" w:color="000000"/>
              <w:left w:val="single" w:sz="4" w:space="0" w:color="000000"/>
              <w:bottom w:val="single" w:sz="4" w:space="0" w:color="000000"/>
              <w:right w:val="single" w:sz="4" w:space="0" w:color="000000"/>
            </w:tcBorders>
          </w:tcPr>
          <w:p w14:paraId="7B349182" w14:textId="77777777" w:rsidR="00F968F9" w:rsidRDefault="00F968F9" w:rsidP="00F968F9"/>
        </w:tc>
      </w:tr>
    </w:tbl>
    <w:p w14:paraId="3B8088BD" w14:textId="6BD094CB" w:rsidR="00EF188F" w:rsidRDefault="00EF188F" w:rsidP="00F968F9"/>
    <w:p w14:paraId="3BE9210A" w14:textId="77777777" w:rsidR="00EF188F" w:rsidRDefault="00EF188F">
      <w:r>
        <w:br w:type="page"/>
      </w:r>
    </w:p>
    <w:p w14:paraId="274DB975" w14:textId="77777777" w:rsidR="00F968F9" w:rsidRPr="00F968F9" w:rsidRDefault="00F968F9" w:rsidP="00F968F9"/>
    <w:p w14:paraId="170E10C5" w14:textId="605F2AA9" w:rsidR="00F74B37" w:rsidRDefault="00F74B37" w:rsidP="00F74B37">
      <w:pPr>
        <w:pStyle w:val="a1"/>
      </w:pPr>
      <w:bookmarkStart w:id="1296" w:name="_Toc533356724"/>
      <w:r>
        <w:rPr>
          <w:rFonts w:hint="eastAsia"/>
        </w:rPr>
        <w:t>删除教师</w:t>
      </w:r>
      <w:bookmarkEnd w:id="1296"/>
    </w:p>
    <w:tbl>
      <w:tblPr>
        <w:tblStyle w:val="14"/>
        <w:tblW w:w="8296" w:type="dxa"/>
        <w:tblLook w:val="04A0" w:firstRow="1" w:lastRow="0" w:firstColumn="1" w:lastColumn="0" w:noHBand="0" w:noVBand="1"/>
      </w:tblPr>
      <w:tblGrid>
        <w:gridCol w:w="2155"/>
        <w:gridCol w:w="1993"/>
        <w:gridCol w:w="4148"/>
      </w:tblGrid>
      <w:tr w:rsidR="00EF188F" w:rsidRPr="00B45E5B" w14:paraId="01ED850F" w14:textId="77777777" w:rsidTr="008B7492">
        <w:tc>
          <w:tcPr>
            <w:tcW w:w="4148" w:type="dxa"/>
            <w:gridSpan w:val="2"/>
            <w:tcBorders>
              <w:top w:val="single" w:sz="4" w:space="0" w:color="000000"/>
              <w:left w:val="single" w:sz="4" w:space="0" w:color="000000"/>
              <w:bottom w:val="single" w:sz="4" w:space="0" w:color="000000"/>
              <w:right w:val="single" w:sz="4" w:space="0" w:color="000000"/>
            </w:tcBorders>
            <w:hideMark/>
          </w:tcPr>
          <w:p w14:paraId="7E7C6411" w14:textId="77777777" w:rsidR="00EF188F" w:rsidRPr="00B45E5B" w:rsidRDefault="00EF188F" w:rsidP="008B749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517ED0B" w14:textId="77777777" w:rsidR="00EF188F" w:rsidRPr="00B45E5B" w:rsidRDefault="00EF188F" w:rsidP="008B7492">
            <w:r>
              <w:rPr>
                <w:rFonts w:hint="eastAsia"/>
              </w:rPr>
              <w:t>TC</w:t>
            </w:r>
            <w:r>
              <w:t>-A-</w:t>
            </w:r>
          </w:p>
        </w:tc>
      </w:tr>
      <w:tr w:rsidR="00EF188F" w14:paraId="18E7C941"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10163D8F" w14:textId="77777777" w:rsidR="00EF188F" w:rsidRPr="00B45E5B" w:rsidRDefault="00EF188F" w:rsidP="008B749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04457C4" w14:textId="41685BD4" w:rsidR="00EF188F" w:rsidRDefault="005E65E6" w:rsidP="008B7492">
            <w:r>
              <w:rPr>
                <w:rFonts w:hint="eastAsia"/>
              </w:rPr>
              <w:t>删除教师</w:t>
            </w:r>
          </w:p>
        </w:tc>
      </w:tr>
      <w:tr w:rsidR="00EF188F" w14:paraId="5E80DA9D"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0F208E4B" w14:textId="77777777" w:rsidR="00EF188F" w:rsidRDefault="00EF188F" w:rsidP="008B749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EFF9841" w14:textId="6315B63F" w:rsidR="00EF188F" w:rsidRDefault="005E65E6" w:rsidP="008B7492">
            <w:r>
              <w:rPr>
                <w:rFonts w:hint="eastAsia"/>
              </w:rPr>
              <w:t>删除教师</w:t>
            </w:r>
          </w:p>
        </w:tc>
      </w:tr>
      <w:tr w:rsidR="00EF188F" w14:paraId="28CA9714" w14:textId="77777777" w:rsidTr="008B7492">
        <w:tc>
          <w:tcPr>
            <w:tcW w:w="4148" w:type="dxa"/>
            <w:gridSpan w:val="2"/>
            <w:tcBorders>
              <w:top w:val="single" w:sz="4" w:space="0" w:color="000000"/>
              <w:left w:val="single" w:sz="4" w:space="0" w:color="000000"/>
              <w:bottom w:val="single" w:sz="4" w:space="0" w:color="000000"/>
              <w:right w:val="single" w:sz="4" w:space="0" w:color="000000"/>
            </w:tcBorders>
            <w:hideMark/>
          </w:tcPr>
          <w:p w14:paraId="104FB38C" w14:textId="77777777" w:rsidR="00EF188F" w:rsidRPr="00B45E5B" w:rsidRDefault="00EF188F" w:rsidP="008B749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CA7B4A9" w14:textId="77777777" w:rsidR="00EF188F" w:rsidRDefault="00EF188F" w:rsidP="008B7492">
            <w:r>
              <w:rPr>
                <w:rFonts w:hint="eastAsia"/>
              </w:rPr>
              <w:t>管理员</w:t>
            </w:r>
          </w:p>
        </w:tc>
      </w:tr>
      <w:tr w:rsidR="00EF188F" w14:paraId="694D61A9"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7F12B261" w14:textId="77777777" w:rsidR="00EF188F" w:rsidRPr="00B45E5B" w:rsidRDefault="00EF188F" w:rsidP="008B749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B522475" w14:textId="77777777" w:rsidR="00EF188F" w:rsidRDefault="00EF188F" w:rsidP="008B7492">
            <w:r>
              <w:rPr>
                <w:rFonts w:hint="eastAsia"/>
              </w:rPr>
              <w:t>黑盒测试</w:t>
            </w:r>
          </w:p>
        </w:tc>
      </w:tr>
      <w:tr w:rsidR="00EF188F" w14:paraId="0566D35C"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58A88355" w14:textId="77777777" w:rsidR="00EF188F" w:rsidRDefault="00EF188F" w:rsidP="008B749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3C34625" w14:textId="08B221FC" w:rsidR="00EF188F" w:rsidRDefault="00EF188F" w:rsidP="008B7492">
            <w:r>
              <w:rPr>
                <w:rFonts w:hint="eastAsia"/>
              </w:rPr>
              <w:t>教师管理</w:t>
            </w:r>
          </w:p>
        </w:tc>
      </w:tr>
      <w:tr w:rsidR="00EF188F" w14:paraId="4DE3EC35"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54C722B3" w14:textId="77777777" w:rsidR="00EF188F" w:rsidRDefault="00EF188F" w:rsidP="008B749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68B024B" w14:textId="3A84363B" w:rsidR="00EF188F" w:rsidRDefault="00EF188F" w:rsidP="008B7492">
            <w:r>
              <w:rPr>
                <w:rFonts w:hint="eastAsia"/>
              </w:rPr>
              <w:t>管理员进入教师管理界面，并</w:t>
            </w:r>
            <w:r w:rsidR="005E65E6">
              <w:rPr>
                <w:rFonts w:hint="eastAsia"/>
              </w:rPr>
              <w:t>删除教师</w:t>
            </w:r>
          </w:p>
        </w:tc>
      </w:tr>
      <w:tr w:rsidR="00EF188F" w:rsidRPr="00B45E5B" w14:paraId="4C4B5452" w14:textId="77777777" w:rsidTr="008B7492">
        <w:tc>
          <w:tcPr>
            <w:tcW w:w="4148" w:type="dxa"/>
            <w:gridSpan w:val="2"/>
            <w:tcBorders>
              <w:top w:val="single" w:sz="4" w:space="0" w:color="000000"/>
              <w:left w:val="single" w:sz="4" w:space="0" w:color="000000"/>
              <w:bottom w:val="single" w:sz="4" w:space="0" w:color="000000"/>
              <w:right w:val="single" w:sz="4" w:space="0" w:color="000000"/>
            </w:tcBorders>
            <w:hideMark/>
          </w:tcPr>
          <w:p w14:paraId="3BE99BEC" w14:textId="77777777" w:rsidR="00EF188F" w:rsidRPr="00B45E5B" w:rsidRDefault="00EF188F" w:rsidP="008B749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C0F9171" w14:textId="4F9669D8" w:rsidR="00EF188F" w:rsidRPr="00B45E5B" w:rsidRDefault="00EF188F" w:rsidP="008B7492">
            <w:r>
              <w:rPr>
                <w:rFonts w:hint="eastAsia"/>
              </w:rPr>
              <w:t>检查管理员是否能进入教师管理界面，并</w:t>
            </w:r>
            <w:r w:rsidR="005E65E6">
              <w:rPr>
                <w:rFonts w:hint="eastAsia"/>
              </w:rPr>
              <w:t>删除教师</w:t>
            </w:r>
          </w:p>
        </w:tc>
      </w:tr>
      <w:tr w:rsidR="00EF188F" w:rsidRPr="00507ADD" w14:paraId="3D863F36" w14:textId="77777777" w:rsidTr="008B7492">
        <w:trPr>
          <w:trHeight w:val="1445"/>
        </w:trPr>
        <w:tc>
          <w:tcPr>
            <w:tcW w:w="8296" w:type="dxa"/>
            <w:gridSpan w:val="3"/>
            <w:tcBorders>
              <w:top w:val="single" w:sz="4" w:space="0" w:color="000000"/>
              <w:left w:val="single" w:sz="4" w:space="0" w:color="000000"/>
              <w:right w:val="single" w:sz="4" w:space="0" w:color="000000"/>
            </w:tcBorders>
            <w:hideMark/>
          </w:tcPr>
          <w:p w14:paraId="00EEB771" w14:textId="77777777" w:rsidR="00EF188F" w:rsidRPr="00507ADD" w:rsidRDefault="00EF188F" w:rsidP="008B7492">
            <w:r w:rsidRPr="00507ADD">
              <w:rPr>
                <w:rFonts w:hint="eastAsia"/>
              </w:rPr>
              <w:t>初始条件和背景：</w:t>
            </w:r>
          </w:p>
          <w:p w14:paraId="610021DF" w14:textId="77777777" w:rsidR="00EF188F" w:rsidRDefault="00EF188F" w:rsidP="008B7492">
            <w:r w:rsidRPr="00B45E5B">
              <w:rPr>
                <w:rFonts w:hint="eastAsia"/>
              </w:rPr>
              <w:t>系统</w:t>
            </w:r>
            <w:r>
              <w:rPr>
                <w:rFonts w:hint="eastAsia"/>
              </w:rPr>
              <w:t>：PC端</w:t>
            </w:r>
          </w:p>
          <w:p w14:paraId="5D204E37" w14:textId="77777777" w:rsidR="00EF188F" w:rsidRPr="00507ADD" w:rsidRDefault="00EF188F" w:rsidP="008B7492">
            <w:r>
              <w:rPr>
                <w:rFonts w:hint="eastAsia"/>
              </w:rPr>
              <w:t>浏览器：C</w:t>
            </w:r>
            <w:r>
              <w:t>hrome</w:t>
            </w:r>
          </w:p>
          <w:p w14:paraId="3B656FFE" w14:textId="77777777" w:rsidR="00EF188F" w:rsidRPr="00507ADD" w:rsidRDefault="00EF188F" w:rsidP="008B7492">
            <w:r w:rsidRPr="00507ADD">
              <w:rPr>
                <w:rFonts w:hint="eastAsia"/>
              </w:rPr>
              <w:t>注释</w:t>
            </w:r>
            <w:r>
              <w:rPr>
                <w:rFonts w:hint="eastAsia"/>
              </w:rPr>
              <w:t>：无</w:t>
            </w:r>
          </w:p>
        </w:tc>
      </w:tr>
      <w:tr w:rsidR="00EF188F" w:rsidRPr="00507ADD" w14:paraId="00CADAD9"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233CF96" w14:textId="77777777" w:rsidR="00EF188F" w:rsidRPr="00507ADD" w:rsidRDefault="00EF188F" w:rsidP="008B749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8AF8694" w14:textId="77777777" w:rsidR="00EF188F" w:rsidRPr="00507ADD" w:rsidRDefault="00EF188F" w:rsidP="008B7492">
            <w:r w:rsidRPr="00507ADD">
              <w:rPr>
                <w:rFonts w:hint="eastAsia"/>
              </w:rPr>
              <w:t>预期结果</w:t>
            </w:r>
          </w:p>
        </w:tc>
      </w:tr>
      <w:tr w:rsidR="00EF188F" w:rsidRPr="00507ADD" w14:paraId="11EC9FE8"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013A6CB6" w14:textId="06D1D36E" w:rsidR="00EF188F" w:rsidRPr="00507ADD" w:rsidRDefault="005E65E6" w:rsidP="008B7492">
            <w:r>
              <w:rPr>
                <w:rFonts w:hint="eastAsia"/>
              </w:rPr>
              <w:t>不选择教师，点击下方删除按钮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969263C" w14:textId="7222DEE1" w:rsidR="00EF188F" w:rsidRPr="00507ADD" w:rsidRDefault="005E65E6" w:rsidP="008B7492">
            <w:r>
              <w:rPr>
                <w:rFonts w:hint="eastAsia"/>
              </w:rPr>
              <w:t>提示请选择教师</w:t>
            </w:r>
          </w:p>
        </w:tc>
      </w:tr>
      <w:tr w:rsidR="00EF188F" w14:paraId="76F110C8"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3DBF32D1" w14:textId="599330D4" w:rsidR="00EF188F" w:rsidRDefault="005E65E6" w:rsidP="008B7492">
            <w:r>
              <w:rPr>
                <w:rFonts w:hint="eastAsia"/>
              </w:rPr>
              <w:t>选择一些教师，点击删除按钮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B0D43DB" w14:textId="75DBF77C" w:rsidR="00EF188F" w:rsidRDefault="005E65E6" w:rsidP="008B7492">
            <w:r>
              <w:rPr>
                <w:rFonts w:hint="eastAsia"/>
              </w:rPr>
              <w:t>弹出删除确认窗口</w:t>
            </w:r>
          </w:p>
        </w:tc>
      </w:tr>
      <w:tr w:rsidR="00EF188F" w14:paraId="1C59684A"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191DBBF9" w14:textId="06F6A2E3" w:rsidR="00EF188F" w:rsidRDefault="005E65E6" w:rsidP="008B7492">
            <w:r>
              <w:rPr>
                <w:rFonts w:hint="eastAsia"/>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24C107EA" w14:textId="647B4721" w:rsidR="00EF188F" w:rsidRDefault="005E65E6" w:rsidP="008B7492">
            <w:r>
              <w:rPr>
                <w:rFonts w:hint="eastAsia"/>
              </w:rPr>
              <w:t>确认窗口消失，被选择的教师未被删除</w:t>
            </w:r>
          </w:p>
        </w:tc>
      </w:tr>
      <w:tr w:rsidR="005E65E6" w14:paraId="6ED51DDE"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54480AEB" w14:textId="546A70F3" w:rsidR="005E65E6" w:rsidRDefault="005E65E6" w:rsidP="005E65E6">
            <w:r>
              <w:rPr>
                <w:rFonts w:hint="eastAsia"/>
              </w:rPr>
              <w:t>选择一些教师，点击删除按钮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AD7AB57" w14:textId="127BF1CC" w:rsidR="005E65E6" w:rsidRDefault="005E65E6" w:rsidP="005E65E6">
            <w:r>
              <w:rPr>
                <w:rFonts w:hint="eastAsia"/>
              </w:rPr>
              <w:t>弹出删除确认窗口</w:t>
            </w:r>
          </w:p>
        </w:tc>
      </w:tr>
      <w:tr w:rsidR="005E65E6" w:rsidRPr="005E65E6" w14:paraId="26DB2617"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5D0132A0" w14:textId="078AF362" w:rsidR="005E65E6" w:rsidRDefault="005E65E6" w:rsidP="005E65E6">
            <w:r>
              <w:rPr>
                <w:rFonts w:hint="eastAsia"/>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12000C0E" w14:textId="6D4E8847" w:rsidR="005E65E6" w:rsidRDefault="005E65E6" w:rsidP="005E65E6">
            <w:r>
              <w:rPr>
                <w:rFonts w:hint="eastAsia"/>
              </w:rPr>
              <w:t>确认窗口消失，被选择的教师被删除，从教师列表中消失</w:t>
            </w:r>
          </w:p>
        </w:tc>
      </w:tr>
      <w:tr w:rsidR="005E65E6" w14:paraId="09FA8930"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3FAF8EB9" w14:textId="3215C5BF" w:rsidR="005E65E6" w:rsidRDefault="005E65E6" w:rsidP="005E65E6">
            <w:r>
              <w:rPr>
                <w:rFonts w:hint="eastAsia"/>
              </w:rPr>
              <w:t>点击教师行右侧垃圾桶</w:t>
            </w:r>
          </w:p>
        </w:tc>
        <w:tc>
          <w:tcPr>
            <w:tcW w:w="6141" w:type="dxa"/>
            <w:gridSpan w:val="2"/>
            <w:tcBorders>
              <w:top w:val="single" w:sz="4" w:space="0" w:color="000000"/>
              <w:left w:val="single" w:sz="4" w:space="0" w:color="000000"/>
              <w:bottom w:val="single" w:sz="4" w:space="0" w:color="000000"/>
              <w:right w:val="single" w:sz="4" w:space="0" w:color="000000"/>
            </w:tcBorders>
          </w:tcPr>
          <w:p w14:paraId="4D0312F1" w14:textId="7EFC958A" w:rsidR="005E65E6" w:rsidRDefault="005E65E6" w:rsidP="005E65E6">
            <w:r>
              <w:rPr>
                <w:rFonts w:hint="eastAsia"/>
              </w:rPr>
              <w:t>弹出删除确认窗口</w:t>
            </w:r>
          </w:p>
        </w:tc>
      </w:tr>
      <w:tr w:rsidR="005E65E6" w14:paraId="1252BB20"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022C641E" w14:textId="4D0A95FF" w:rsidR="005E65E6" w:rsidRDefault="005E65E6" w:rsidP="005E65E6">
            <w:r>
              <w:rPr>
                <w:rFonts w:hint="eastAsia"/>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7C097822" w14:textId="2A294196" w:rsidR="005E65E6" w:rsidRDefault="005E65E6" w:rsidP="005E65E6">
            <w:r>
              <w:rPr>
                <w:rFonts w:hint="eastAsia"/>
              </w:rPr>
              <w:t>确认窗口消失，被选择的教师被删除，从教师列表中消失</w:t>
            </w:r>
          </w:p>
        </w:tc>
      </w:tr>
      <w:tr w:rsidR="005E65E6" w14:paraId="0DDD4BA4"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164ABA39" w14:textId="602147FB" w:rsidR="005E65E6" w:rsidRDefault="005E65E6" w:rsidP="005E65E6">
            <w:r>
              <w:rPr>
                <w:rFonts w:hint="eastAsia"/>
              </w:rPr>
              <w:t>点击教师行右侧垃圾桶</w:t>
            </w:r>
          </w:p>
        </w:tc>
        <w:tc>
          <w:tcPr>
            <w:tcW w:w="6141" w:type="dxa"/>
            <w:gridSpan w:val="2"/>
            <w:tcBorders>
              <w:top w:val="single" w:sz="4" w:space="0" w:color="000000"/>
              <w:left w:val="single" w:sz="4" w:space="0" w:color="000000"/>
              <w:bottom w:val="single" w:sz="4" w:space="0" w:color="000000"/>
              <w:right w:val="single" w:sz="4" w:space="0" w:color="000000"/>
            </w:tcBorders>
          </w:tcPr>
          <w:p w14:paraId="4BD6E35D" w14:textId="77D35E6B" w:rsidR="005E65E6" w:rsidRDefault="005E65E6" w:rsidP="005E65E6">
            <w:r>
              <w:rPr>
                <w:rFonts w:hint="eastAsia"/>
              </w:rPr>
              <w:t>弹出删除确认窗口</w:t>
            </w:r>
          </w:p>
        </w:tc>
      </w:tr>
      <w:tr w:rsidR="005E65E6" w14:paraId="5DB0C078"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0804AB90" w14:textId="3A90684F" w:rsidR="005E65E6" w:rsidRDefault="005E65E6" w:rsidP="005E65E6">
            <w:r>
              <w:rPr>
                <w:rFonts w:hint="eastAsia"/>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363656E8" w14:textId="50FE6BA6" w:rsidR="005E65E6" w:rsidRDefault="005E65E6" w:rsidP="005E65E6">
            <w:r>
              <w:rPr>
                <w:rFonts w:hint="eastAsia"/>
              </w:rPr>
              <w:t>确认窗口消失，被选择的教师未被删除</w:t>
            </w:r>
          </w:p>
        </w:tc>
      </w:tr>
    </w:tbl>
    <w:p w14:paraId="3DF48470" w14:textId="73A337FE" w:rsidR="005266A5" w:rsidRDefault="005266A5" w:rsidP="00EF188F"/>
    <w:p w14:paraId="57A7F0A6" w14:textId="77777777" w:rsidR="005266A5" w:rsidRDefault="005266A5">
      <w:r>
        <w:br w:type="page"/>
      </w:r>
    </w:p>
    <w:p w14:paraId="1C8D4BD7" w14:textId="77777777" w:rsidR="00EF188F" w:rsidRPr="00EF188F" w:rsidRDefault="00EF188F" w:rsidP="00EF188F"/>
    <w:p w14:paraId="67621189" w14:textId="43423147" w:rsidR="00F74B37" w:rsidRDefault="00F74B37" w:rsidP="00F74B37">
      <w:pPr>
        <w:pStyle w:val="a1"/>
      </w:pPr>
      <w:bookmarkStart w:id="1297" w:name="_Toc533356725"/>
      <w:r>
        <w:rPr>
          <w:rFonts w:hint="eastAsia"/>
        </w:rPr>
        <w:t>新增教师</w:t>
      </w:r>
      <w:bookmarkEnd w:id="1297"/>
    </w:p>
    <w:tbl>
      <w:tblPr>
        <w:tblStyle w:val="14"/>
        <w:tblW w:w="8296" w:type="dxa"/>
        <w:tblLook w:val="04A0" w:firstRow="1" w:lastRow="0" w:firstColumn="1" w:lastColumn="0" w:noHBand="0" w:noVBand="1"/>
      </w:tblPr>
      <w:tblGrid>
        <w:gridCol w:w="2155"/>
        <w:gridCol w:w="1993"/>
        <w:gridCol w:w="4148"/>
      </w:tblGrid>
      <w:tr w:rsidR="005E65E6" w:rsidRPr="00B45E5B" w14:paraId="5C1F5202" w14:textId="77777777" w:rsidTr="008B7492">
        <w:tc>
          <w:tcPr>
            <w:tcW w:w="4148" w:type="dxa"/>
            <w:gridSpan w:val="2"/>
            <w:tcBorders>
              <w:top w:val="single" w:sz="4" w:space="0" w:color="000000"/>
              <w:left w:val="single" w:sz="4" w:space="0" w:color="000000"/>
              <w:bottom w:val="single" w:sz="4" w:space="0" w:color="000000"/>
              <w:right w:val="single" w:sz="4" w:space="0" w:color="000000"/>
            </w:tcBorders>
            <w:hideMark/>
          </w:tcPr>
          <w:p w14:paraId="5B862543" w14:textId="77777777" w:rsidR="005E65E6" w:rsidRPr="00B45E5B" w:rsidRDefault="005E65E6" w:rsidP="008B749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4506AD5" w14:textId="77777777" w:rsidR="005E65E6" w:rsidRPr="00B45E5B" w:rsidRDefault="005E65E6" w:rsidP="008B7492">
            <w:r>
              <w:rPr>
                <w:rFonts w:hint="eastAsia"/>
              </w:rPr>
              <w:t>TC</w:t>
            </w:r>
            <w:r>
              <w:t>-A-</w:t>
            </w:r>
          </w:p>
        </w:tc>
      </w:tr>
      <w:tr w:rsidR="005E65E6" w14:paraId="40827CE4"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3899EE65" w14:textId="77777777" w:rsidR="005E65E6" w:rsidRPr="00B45E5B" w:rsidRDefault="005E65E6" w:rsidP="008B749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45B601A" w14:textId="5E74DFD7" w:rsidR="005E65E6" w:rsidRDefault="00B20ABB" w:rsidP="008B7492">
            <w:r>
              <w:rPr>
                <w:rFonts w:hint="eastAsia"/>
              </w:rPr>
              <w:t>新增教师</w:t>
            </w:r>
          </w:p>
        </w:tc>
      </w:tr>
      <w:tr w:rsidR="005E65E6" w14:paraId="708292F4"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68FE208D" w14:textId="77777777" w:rsidR="005E65E6" w:rsidRDefault="005E65E6" w:rsidP="008B749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833A65F" w14:textId="6A126170" w:rsidR="005E65E6" w:rsidRDefault="00B20ABB" w:rsidP="008B7492">
            <w:r>
              <w:rPr>
                <w:rFonts w:hint="eastAsia"/>
              </w:rPr>
              <w:t>新增教师</w:t>
            </w:r>
          </w:p>
        </w:tc>
      </w:tr>
      <w:tr w:rsidR="005E65E6" w14:paraId="4701A93D" w14:textId="77777777" w:rsidTr="008B7492">
        <w:tc>
          <w:tcPr>
            <w:tcW w:w="4148" w:type="dxa"/>
            <w:gridSpan w:val="2"/>
            <w:tcBorders>
              <w:top w:val="single" w:sz="4" w:space="0" w:color="000000"/>
              <w:left w:val="single" w:sz="4" w:space="0" w:color="000000"/>
              <w:bottom w:val="single" w:sz="4" w:space="0" w:color="000000"/>
              <w:right w:val="single" w:sz="4" w:space="0" w:color="000000"/>
            </w:tcBorders>
            <w:hideMark/>
          </w:tcPr>
          <w:p w14:paraId="5C4C9200" w14:textId="77777777" w:rsidR="005E65E6" w:rsidRPr="00B45E5B" w:rsidRDefault="005E65E6" w:rsidP="008B749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089F17B" w14:textId="77777777" w:rsidR="005E65E6" w:rsidRDefault="005E65E6" w:rsidP="008B7492">
            <w:r>
              <w:rPr>
                <w:rFonts w:hint="eastAsia"/>
              </w:rPr>
              <w:t>管理员</w:t>
            </w:r>
          </w:p>
        </w:tc>
      </w:tr>
      <w:tr w:rsidR="005E65E6" w14:paraId="5203BB98"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25C673C9" w14:textId="77777777" w:rsidR="005E65E6" w:rsidRPr="00B45E5B" w:rsidRDefault="005E65E6" w:rsidP="008B749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954B72B" w14:textId="77777777" w:rsidR="005E65E6" w:rsidRDefault="005E65E6" w:rsidP="008B7492">
            <w:r>
              <w:rPr>
                <w:rFonts w:hint="eastAsia"/>
              </w:rPr>
              <w:t>黑盒测试</w:t>
            </w:r>
          </w:p>
        </w:tc>
      </w:tr>
      <w:tr w:rsidR="005E65E6" w14:paraId="2054DE82"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7440A14A" w14:textId="77777777" w:rsidR="005E65E6" w:rsidRDefault="005E65E6" w:rsidP="008B749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E788360" w14:textId="77777777" w:rsidR="005E65E6" w:rsidRDefault="005E65E6" w:rsidP="008B7492">
            <w:r>
              <w:rPr>
                <w:rFonts w:hint="eastAsia"/>
              </w:rPr>
              <w:t>教师管理</w:t>
            </w:r>
          </w:p>
        </w:tc>
      </w:tr>
      <w:tr w:rsidR="005E65E6" w14:paraId="1A44DD6A"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72E8D29A" w14:textId="77777777" w:rsidR="005E65E6" w:rsidRDefault="005E65E6" w:rsidP="008B749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8E452AE" w14:textId="29CFA761" w:rsidR="005E65E6" w:rsidRDefault="005E65E6" w:rsidP="008B7492">
            <w:r>
              <w:rPr>
                <w:rFonts w:hint="eastAsia"/>
              </w:rPr>
              <w:t>管理员进入教师管理界面，并</w:t>
            </w:r>
            <w:r w:rsidR="0039648E">
              <w:rPr>
                <w:rFonts w:hint="eastAsia"/>
              </w:rPr>
              <w:t>新增教师</w:t>
            </w:r>
          </w:p>
        </w:tc>
      </w:tr>
      <w:tr w:rsidR="005E65E6" w:rsidRPr="00B45E5B" w14:paraId="1CDE5EAC" w14:textId="77777777" w:rsidTr="008B7492">
        <w:tc>
          <w:tcPr>
            <w:tcW w:w="4148" w:type="dxa"/>
            <w:gridSpan w:val="2"/>
            <w:tcBorders>
              <w:top w:val="single" w:sz="4" w:space="0" w:color="000000"/>
              <w:left w:val="single" w:sz="4" w:space="0" w:color="000000"/>
              <w:bottom w:val="single" w:sz="4" w:space="0" w:color="000000"/>
              <w:right w:val="single" w:sz="4" w:space="0" w:color="000000"/>
            </w:tcBorders>
            <w:hideMark/>
          </w:tcPr>
          <w:p w14:paraId="5EEEFD2E" w14:textId="77777777" w:rsidR="005E65E6" w:rsidRPr="00B45E5B" w:rsidRDefault="005E65E6" w:rsidP="008B749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173A71B" w14:textId="66D7F3AB" w:rsidR="005E65E6" w:rsidRPr="00B45E5B" w:rsidRDefault="005E65E6" w:rsidP="008B7492">
            <w:r>
              <w:rPr>
                <w:rFonts w:hint="eastAsia"/>
              </w:rPr>
              <w:t>检查管理员是否能进入教师管理界面，并</w:t>
            </w:r>
            <w:r w:rsidR="0039648E">
              <w:rPr>
                <w:rFonts w:hint="eastAsia"/>
              </w:rPr>
              <w:t>新增教师</w:t>
            </w:r>
          </w:p>
        </w:tc>
      </w:tr>
      <w:tr w:rsidR="005E65E6" w:rsidRPr="00507ADD" w14:paraId="5E057416" w14:textId="77777777" w:rsidTr="008B7492">
        <w:trPr>
          <w:trHeight w:val="1445"/>
        </w:trPr>
        <w:tc>
          <w:tcPr>
            <w:tcW w:w="8296" w:type="dxa"/>
            <w:gridSpan w:val="3"/>
            <w:tcBorders>
              <w:top w:val="single" w:sz="4" w:space="0" w:color="000000"/>
              <w:left w:val="single" w:sz="4" w:space="0" w:color="000000"/>
              <w:right w:val="single" w:sz="4" w:space="0" w:color="000000"/>
            </w:tcBorders>
            <w:hideMark/>
          </w:tcPr>
          <w:p w14:paraId="19E2B83D" w14:textId="77777777" w:rsidR="005E65E6" w:rsidRPr="00507ADD" w:rsidRDefault="005E65E6" w:rsidP="008B7492">
            <w:r w:rsidRPr="00507ADD">
              <w:rPr>
                <w:rFonts w:hint="eastAsia"/>
              </w:rPr>
              <w:t>初始条件和背景：</w:t>
            </w:r>
          </w:p>
          <w:p w14:paraId="29C2C824" w14:textId="77777777" w:rsidR="005E65E6" w:rsidRDefault="005E65E6" w:rsidP="008B7492">
            <w:r w:rsidRPr="00B45E5B">
              <w:rPr>
                <w:rFonts w:hint="eastAsia"/>
              </w:rPr>
              <w:t>系统</w:t>
            </w:r>
            <w:r>
              <w:rPr>
                <w:rFonts w:hint="eastAsia"/>
              </w:rPr>
              <w:t>：PC端</w:t>
            </w:r>
          </w:p>
          <w:p w14:paraId="3084C799" w14:textId="77777777" w:rsidR="005E65E6" w:rsidRPr="00507ADD" w:rsidRDefault="005E65E6" w:rsidP="008B7492">
            <w:r>
              <w:rPr>
                <w:rFonts w:hint="eastAsia"/>
              </w:rPr>
              <w:t>浏览器：C</w:t>
            </w:r>
            <w:r>
              <w:t>hrome</w:t>
            </w:r>
          </w:p>
          <w:p w14:paraId="70EA0D19" w14:textId="77777777" w:rsidR="005E65E6" w:rsidRPr="00507ADD" w:rsidRDefault="005E65E6" w:rsidP="008B7492">
            <w:r w:rsidRPr="00507ADD">
              <w:rPr>
                <w:rFonts w:hint="eastAsia"/>
              </w:rPr>
              <w:t>注释</w:t>
            </w:r>
            <w:r>
              <w:rPr>
                <w:rFonts w:hint="eastAsia"/>
              </w:rPr>
              <w:t>：无</w:t>
            </w:r>
          </w:p>
        </w:tc>
      </w:tr>
      <w:tr w:rsidR="005E65E6" w:rsidRPr="00507ADD" w14:paraId="38017B90"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2436183" w14:textId="77777777" w:rsidR="005E65E6" w:rsidRPr="00507ADD" w:rsidRDefault="005E65E6" w:rsidP="008B749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E00992F" w14:textId="77777777" w:rsidR="005E65E6" w:rsidRPr="00507ADD" w:rsidRDefault="005E65E6" w:rsidP="008B7492">
            <w:r w:rsidRPr="00507ADD">
              <w:rPr>
                <w:rFonts w:hint="eastAsia"/>
              </w:rPr>
              <w:t>预期结果</w:t>
            </w:r>
          </w:p>
        </w:tc>
      </w:tr>
      <w:tr w:rsidR="005E65E6" w:rsidRPr="00507ADD" w14:paraId="51E051A1"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2BEE14D6" w14:textId="30EB7862" w:rsidR="005E65E6" w:rsidRPr="00507ADD" w:rsidRDefault="00461422" w:rsidP="008B7492">
            <w:r>
              <w:rPr>
                <w:rFonts w:hint="eastAsia"/>
              </w:rPr>
              <w:t>点击下方新增教师</w:t>
            </w:r>
          </w:p>
        </w:tc>
        <w:tc>
          <w:tcPr>
            <w:tcW w:w="6141" w:type="dxa"/>
            <w:gridSpan w:val="2"/>
            <w:tcBorders>
              <w:top w:val="single" w:sz="4" w:space="0" w:color="000000"/>
              <w:left w:val="single" w:sz="4" w:space="0" w:color="000000"/>
              <w:bottom w:val="single" w:sz="4" w:space="0" w:color="000000"/>
              <w:right w:val="single" w:sz="4" w:space="0" w:color="000000"/>
            </w:tcBorders>
          </w:tcPr>
          <w:p w14:paraId="67A22131" w14:textId="1FA97D16" w:rsidR="005E65E6" w:rsidRPr="00507ADD" w:rsidRDefault="00461422" w:rsidP="008B7492">
            <w:r>
              <w:rPr>
                <w:rFonts w:hint="eastAsia"/>
              </w:rPr>
              <w:t>弹出新增教师悬浮窗</w:t>
            </w:r>
          </w:p>
        </w:tc>
      </w:tr>
      <w:tr w:rsidR="005E65E6" w14:paraId="3960937F"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25A87EDB" w14:textId="3F2C8EBE" w:rsidR="005E65E6" w:rsidRDefault="00461422" w:rsidP="008B7492">
            <w:r>
              <w:rPr>
                <w:rFonts w:hint="eastAsia"/>
              </w:rPr>
              <w:t>填写证件号</w:t>
            </w:r>
          </w:p>
        </w:tc>
        <w:tc>
          <w:tcPr>
            <w:tcW w:w="6141" w:type="dxa"/>
            <w:gridSpan w:val="2"/>
            <w:tcBorders>
              <w:top w:val="single" w:sz="4" w:space="0" w:color="000000"/>
              <w:left w:val="single" w:sz="4" w:space="0" w:color="000000"/>
              <w:bottom w:val="single" w:sz="4" w:space="0" w:color="000000"/>
              <w:right w:val="single" w:sz="4" w:space="0" w:color="000000"/>
            </w:tcBorders>
          </w:tcPr>
          <w:p w14:paraId="4C176A94" w14:textId="62A4D946" w:rsidR="005E65E6" w:rsidRDefault="00461422" w:rsidP="008B7492">
            <w:r>
              <w:rPr>
                <w:rFonts w:hint="eastAsia"/>
              </w:rPr>
              <w:t>见测试用例填写证件号</w:t>
            </w:r>
          </w:p>
        </w:tc>
      </w:tr>
      <w:tr w:rsidR="005E65E6" w14:paraId="42AB5E65"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49073FE9" w14:textId="45997939" w:rsidR="005E65E6" w:rsidRDefault="00461422" w:rsidP="008B7492">
            <w:r>
              <w:rPr>
                <w:rFonts w:hint="eastAsia"/>
              </w:rPr>
              <w:t>填写联系方式</w:t>
            </w:r>
          </w:p>
        </w:tc>
        <w:tc>
          <w:tcPr>
            <w:tcW w:w="6141" w:type="dxa"/>
            <w:gridSpan w:val="2"/>
            <w:tcBorders>
              <w:top w:val="single" w:sz="4" w:space="0" w:color="000000"/>
              <w:left w:val="single" w:sz="4" w:space="0" w:color="000000"/>
              <w:bottom w:val="single" w:sz="4" w:space="0" w:color="000000"/>
              <w:right w:val="single" w:sz="4" w:space="0" w:color="000000"/>
            </w:tcBorders>
          </w:tcPr>
          <w:p w14:paraId="362BA024" w14:textId="699477B7" w:rsidR="005E65E6" w:rsidRDefault="00461422" w:rsidP="008B7492">
            <w:r>
              <w:rPr>
                <w:rFonts w:hint="eastAsia"/>
              </w:rPr>
              <w:t>见测试用例填写联系方式</w:t>
            </w:r>
          </w:p>
        </w:tc>
      </w:tr>
      <w:tr w:rsidR="00681513" w14:paraId="67712323"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021CD2DD" w14:textId="3F013A60" w:rsidR="00681513" w:rsidRDefault="00681513" w:rsidP="008B7492">
            <w:r>
              <w:rPr>
                <w:rFonts w:hint="eastAsia"/>
              </w:rPr>
              <w:t>选择证件类型</w:t>
            </w:r>
          </w:p>
        </w:tc>
        <w:tc>
          <w:tcPr>
            <w:tcW w:w="6141" w:type="dxa"/>
            <w:gridSpan w:val="2"/>
            <w:tcBorders>
              <w:top w:val="single" w:sz="4" w:space="0" w:color="000000"/>
              <w:left w:val="single" w:sz="4" w:space="0" w:color="000000"/>
              <w:bottom w:val="single" w:sz="4" w:space="0" w:color="000000"/>
              <w:right w:val="single" w:sz="4" w:space="0" w:color="000000"/>
            </w:tcBorders>
          </w:tcPr>
          <w:p w14:paraId="26D228BA" w14:textId="25FE5489" w:rsidR="00681513" w:rsidRDefault="00681513" w:rsidP="008B7492">
            <w:r>
              <w:rPr>
                <w:rFonts w:hint="eastAsia"/>
              </w:rPr>
              <w:t>见测试用例选择证件类型</w:t>
            </w:r>
          </w:p>
        </w:tc>
      </w:tr>
    </w:tbl>
    <w:p w14:paraId="5D694310" w14:textId="541A23A1" w:rsidR="00EB631F" w:rsidRDefault="00EB631F" w:rsidP="005E65E6"/>
    <w:p w14:paraId="09D5AAAA" w14:textId="77777777" w:rsidR="00EB631F" w:rsidRDefault="00EB631F">
      <w:r>
        <w:br w:type="page"/>
      </w:r>
    </w:p>
    <w:p w14:paraId="2A3BD2FE" w14:textId="77777777" w:rsidR="005E65E6" w:rsidRPr="005E65E6" w:rsidRDefault="005E65E6" w:rsidP="005E65E6"/>
    <w:p w14:paraId="0AC8B6F9" w14:textId="4392FFFA" w:rsidR="00F74B37" w:rsidRDefault="00F74B37" w:rsidP="00F74B37">
      <w:pPr>
        <w:pStyle w:val="a1"/>
      </w:pPr>
      <w:bookmarkStart w:id="1298" w:name="_Toc533356726"/>
      <w:r>
        <w:rPr>
          <w:rFonts w:hint="eastAsia"/>
        </w:rPr>
        <w:t>填写证件号</w:t>
      </w:r>
      <w:bookmarkEnd w:id="1298"/>
    </w:p>
    <w:tbl>
      <w:tblPr>
        <w:tblStyle w:val="14"/>
        <w:tblW w:w="8296" w:type="dxa"/>
        <w:tblLook w:val="04A0" w:firstRow="1" w:lastRow="0" w:firstColumn="1" w:lastColumn="0" w:noHBand="0" w:noVBand="1"/>
      </w:tblPr>
      <w:tblGrid>
        <w:gridCol w:w="2155"/>
        <w:gridCol w:w="1993"/>
        <w:gridCol w:w="4148"/>
      </w:tblGrid>
      <w:tr w:rsidR="005E65E6" w:rsidRPr="00B45E5B" w14:paraId="1CCA4371" w14:textId="77777777" w:rsidTr="008B7492">
        <w:tc>
          <w:tcPr>
            <w:tcW w:w="4148" w:type="dxa"/>
            <w:gridSpan w:val="2"/>
            <w:tcBorders>
              <w:top w:val="single" w:sz="4" w:space="0" w:color="000000"/>
              <w:left w:val="single" w:sz="4" w:space="0" w:color="000000"/>
              <w:bottom w:val="single" w:sz="4" w:space="0" w:color="000000"/>
              <w:right w:val="single" w:sz="4" w:space="0" w:color="000000"/>
            </w:tcBorders>
            <w:hideMark/>
          </w:tcPr>
          <w:p w14:paraId="2F3A1BE6" w14:textId="77777777" w:rsidR="005E65E6" w:rsidRPr="00B45E5B" w:rsidRDefault="005E65E6" w:rsidP="008B749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34D051E" w14:textId="77777777" w:rsidR="005E65E6" w:rsidRPr="00B45E5B" w:rsidRDefault="005E65E6" w:rsidP="008B7492">
            <w:r>
              <w:rPr>
                <w:rFonts w:hint="eastAsia"/>
              </w:rPr>
              <w:t>TC</w:t>
            </w:r>
            <w:r>
              <w:t>-A-</w:t>
            </w:r>
          </w:p>
        </w:tc>
      </w:tr>
      <w:tr w:rsidR="005E65E6" w14:paraId="04C229D8"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1689FCFA" w14:textId="77777777" w:rsidR="005E65E6" w:rsidRPr="00B45E5B" w:rsidRDefault="005E65E6" w:rsidP="008B749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6BABBC4" w14:textId="74E952AF" w:rsidR="005E65E6" w:rsidRDefault="00E10549" w:rsidP="008B7492">
            <w:r>
              <w:rPr>
                <w:rFonts w:hint="eastAsia"/>
              </w:rPr>
              <w:t>填写证件号</w:t>
            </w:r>
          </w:p>
        </w:tc>
      </w:tr>
      <w:tr w:rsidR="005E65E6" w14:paraId="717920AE"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27CBFC91" w14:textId="77777777" w:rsidR="005E65E6" w:rsidRDefault="005E65E6" w:rsidP="008B749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7A509E3" w14:textId="550C757A" w:rsidR="005E65E6" w:rsidRDefault="00E10549" w:rsidP="008B7492">
            <w:r>
              <w:rPr>
                <w:rFonts w:hint="eastAsia"/>
              </w:rPr>
              <w:t>填写证件号</w:t>
            </w:r>
          </w:p>
        </w:tc>
      </w:tr>
      <w:tr w:rsidR="005E65E6" w14:paraId="7EFDC4E5" w14:textId="77777777" w:rsidTr="008B7492">
        <w:tc>
          <w:tcPr>
            <w:tcW w:w="4148" w:type="dxa"/>
            <w:gridSpan w:val="2"/>
            <w:tcBorders>
              <w:top w:val="single" w:sz="4" w:space="0" w:color="000000"/>
              <w:left w:val="single" w:sz="4" w:space="0" w:color="000000"/>
              <w:bottom w:val="single" w:sz="4" w:space="0" w:color="000000"/>
              <w:right w:val="single" w:sz="4" w:space="0" w:color="000000"/>
            </w:tcBorders>
            <w:hideMark/>
          </w:tcPr>
          <w:p w14:paraId="4EE79D89" w14:textId="77777777" w:rsidR="005E65E6" w:rsidRPr="00B45E5B" w:rsidRDefault="005E65E6" w:rsidP="008B749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6936105" w14:textId="77777777" w:rsidR="005E65E6" w:rsidRDefault="005E65E6" w:rsidP="008B7492">
            <w:r>
              <w:rPr>
                <w:rFonts w:hint="eastAsia"/>
              </w:rPr>
              <w:t>管理员</w:t>
            </w:r>
          </w:p>
        </w:tc>
      </w:tr>
      <w:tr w:rsidR="005E65E6" w14:paraId="5FAA4CB2"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68777B5A" w14:textId="77777777" w:rsidR="005E65E6" w:rsidRPr="00B45E5B" w:rsidRDefault="005E65E6" w:rsidP="008B749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AC416C4" w14:textId="77777777" w:rsidR="005E65E6" w:rsidRDefault="005E65E6" w:rsidP="008B7492">
            <w:r>
              <w:rPr>
                <w:rFonts w:hint="eastAsia"/>
              </w:rPr>
              <w:t>黑盒测试</w:t>
            </w:r>
          </w:p>
        </w:tc>
      </w:tr>
      <w:tr w:rsidR="005E65E6" w14:paraId="4AB8716A"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234D2D4B" w14:textId="77777777" w:rsidR="005E65E6" w:rsidRDefault="005E65E6" w:rsidP="008B749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2CF6DE9" w14:textId="77777777" w:rsidR="005E65E6" w:rsidRDefault="005E65E6" w:rsidP="008B7492">
            <w:r>
              <w:rPr>
                <w:rFonts w:hint="eastAsia"/>
              </w:rPr>
              <w:t>教师管理</w:t>
            </w:r>
          </w:p>
        </w:tc>
      </w:tr>
      <w:tr w:rsidR="005E65E6" w14:paraId="1F4F44F6"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20E3CD52" w14:textId="77777777" w:rsidR="005E65E6" w:rsidRDefault="005E65E6" w:rsidP="008B749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E488626" w14:textId="4208ED05" w:rsidR="005E65E6" w:rsidRDefault="005E65E6" w:rsidP="008B7492">
            <w:r>
              <w:rPr>
                <w:rFonts w:hint="eastAsia"/>
              </w:rPr>
              <w:t>管理员进入教师管理界面，并</w:t>
            </w:r>
            <w:r w:rsidR="00E10549">
              <w:rPr>
                <w:rFonts w:hint="eastAsia"/>
              </w:rPr>
              <w:t>填写证件号</w:t>
            </w:r>
          </w:p>
        </w:tc>
      </w:tr>
      <w:tr w:rsidR="005E65E6" w:rsidRPr="00B45E5B" w14:paraId="08C49272" w14:textId="77777777" w:rsidTr="008B7492">
        <w:tc>
          <w:tcPr>
            <w:tcW w:w="4148" w:type="dxa"/>
            <w:gridSpan w:val="2"/>
            <w:tcBorders>
              <w:top w:val="single" w:sz="4" w:space="0" w:color="000000"/>
              <w:left w:val="single" w:sz="4" w:space="0" w:color="000000"/>
              <w:bottom w:val="single" w:sz="4" w:space="0" w:color="000000"/>
              <w:right w:val="single" w:sz="4" w:space="0" w:color="000000"/>
            </w:tcBorders>
            <w:hideMark/>
          </w:tcPr>
          <w:p w14:paraId="3F154D16" w14:textId="77777777" w:rsidR="005E65E6" w:rsidRPr="00B45E5B" w:rsidRDefault="005E65E6" w:rsidP="008B749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F3B15EB" w14:textId="0DC7494A" w:rsidR="005E65E6" w:rsidRPr="00B45E5B" w:rsidRDefault="005E65E6" w:rsidP="008B7492">
            <w:r>
              <w:rPr>
                <w:rFonts w:hint="eastAsia"/>
              </w:rPr>
              <w:t>检查管理员是否能进入教师管理界面，并</w:t>
            </w:r>
            <w:r w:rsidR="00E10549">
              <w:rPr>
                <w:rFonts w:hint="eastAsia"/>
              </w:rPr>
              <w:t>填写证件号</w:t>
            </w:r>
          </w:p>
        </w:tc>
      </w:tr>
      <w:tr w:rsidR="005E65E6" w:rsidRPr="00507ADD" w14:paraId="49F0328E" w14:textId="77777777" w:rsidTr="008B7492">
        <w:trPr>
          <w:trHeight w:val="1445"/>
        </w:trPr>
        <w:tc>
          <w:tcPr>
            <w:tcW w:w="8296" w:type="dxa"/>
            <w:gridSpan w:val="3"/>
            <w:tcBorders>
              <w:top w:val="single" w:sz="4" w:space="0" w:color="000000"/>
              <w:left w:val="single" w:sz="4" w:space="0" w:color="000000"/>
              <w:right w:val="single" w:sz="4" w:space="0" w:color="000000"/>
            </w:tcBorders>
            <w:hideMark/>
          </w:tcPr>
          <w:p w14:paraId="7832CA1F" w14:textId="77777777" w:rsidR="005E65E6" w:rsidRPr="00507ADD" w:rsidRDefault="005E65E6" w:rsidP="008B7492">
            <w:r w:rsidRPr="00507ADD">
              <w:rPr>
                <w:rFonts w:hint="eastAsia"/>
              </w:rPr>
              <w:t>初始条件和背景：</w:t>
            </w:r>
          </w:p>
          <w:p w14:paraId="4F80F5A1" w14:textId="77777777" w:rsidR="005E65E6" w:rsidRDefault="005E65E6" w:rsidP="008B7492">
            <w:r w:rsidRPr="00B45E5B">
              <w:rPr>
                <w:rFonts w:hint="eastAsia"/>
              </w:rPr>
              <w:t>系统</w:t>
            </w:r>
            <w:r>
              <w:rPr>
                <w:rFonts w:hint="eastAsia"/>
              </w:rPr>
              <w:t>：PC端</w:t>
            </w:r>
          </w:p>
          <w:p w14:paraId="215C10C2" w14:textId="77777777" w:rsidR="005E65E6" w:rsidRPr="00507ADD" w:rsidRDefault="005E65E6" w:rsidP="008B7492">
            <w:r>
              <w:rPr>
                <w:rFonts w:hint="eastAsia"/>
              </w:rPr>
              <w:t>浏览器：C</w:t>
            </w:r>
            <w:r>
              <w:t>hrome</w:t>
            </w:r>
          </w:p>
          <w:p w14:paraId="63FBB233" w14:textId="77777777" w:rsidR="005E65E6" w:rsidRPr="00507ADD" w:rsidRDefault="005E65E6" w:rsidP="008B7492">
            <w:r w:rsidRPr="00507ADD">
              <w:rPr>
                <w:rFonts w:hint="eastAsia"/>
              </w:rPr>
              <w:t>注释</w:t>
            </w:r>
            <w:r>
              <w:rPr>
                <w:rFonts w:hint="eastAsia"/>
              </w:rPr>
              <w:t>：无</w:t>
            </w:r>
          </w:p>
        </w:tc>
      </w:tr>
      <w:tr w:rsidR="005E65E6" w:rsidRPr="00507ADD" w14:paraId="556C1103"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ED05E3C" w14:textId="77777777" w:rsidR="005E65E6" w:rsidRPr="00507ADD" w:rsidRDefault="005E65E6" w:rsidP="008B749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ABBE5CF" w14:textId="77777777" w:rsidR="005E65E6" w:rsidRPr="00507ADD" w:rsidRDefault="005E65E6" w:rsidP="008B7492">
            <w:r w:rsidRPr="00507ADD">
              <w:rPr>
                <w:rFonts w:hint="eastAsia"/>
              </w:rPr>
              <w:t>预期结果</w:t>
            </w:r>
          </w:p>
        </w:tc>
      </w:tr>
      <w:tr w:rsidR="00681513" w:rsidRPr="00507ADD" w14:paraId="48EF6E6E"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571DA77C" w14:textId="77777777" w:rsidR="00681513" w:rsidRDefault="00681513" w:rsidP="00681513">
            <w:r>
              <w:rPr>
                <w:rFonts w:hint="eastAsia"/>
              </w:rPr>
              <w:t>如果选择的证件位身份证</w:t>
            </w:r>
          </w:p>
          <w:p w14:paraId="2DD57FA0" w14:textId="27AF23A1" w:rsidR="00681513" w:rsidRPr="00507ADD" w:rsidRDefault="00681513" w:rsidP="00681513">
            <w:r>
              <w:rPr>
                <w:rFonts w:hint="eastAsia"/>
              </w:rPr>
              <w:t>输入证件号码:</w:t>
            </w:r>
            <w:r>
              <w:t>12345</w:t>
            </w:r>
          </w:p>
        </w:tc>
        <w:tc>
          <w:tcPr>
            <w:tcW w:w="6141" w:type="dxa"/>
            <w:gridSpan w:val="2"/>
            <w:tcBorders>
              <w:top w:val="single" w:sz="4" w:space="0" w:color="000000"/>
              <w:left w:val="single" w:sz="4" w:space="0" w:color="000000"/>
              <w:bottom w:val="single" w:sz="4" w:space="0" w:color="000000"/>
              <w:right w:val="single" w:sz="4" w:space="0" w:color="000000"/>
            </w:tcBorders>
          </w:tcPr>
          <w:p w14:paraId="728DE74D" w14:textId="23345416" w:rsidR="00681513" w:rsidRPr="00507ADD" w:rsidRDefault="00681513" w:rsidP="00681513">
            <w:r>
              <w:rPr>
                <w:rFonts w:hint="eastAsia"/>
              </w:rPr>
              <w:t>身份证证件号为18位</w:t>
            </w:r>
          </w:p>
        </w:tc>
      </w:tr>
      <w:tr w:rsidR="00681513" w14:paraId="4BEEE51F"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038B3CE5" w14:textId="77777777" w:rsidR="00681513" w:rsidRPr="00E2563E" w:rsidRDefault="00681513" w:rsidP="00681513">
            <w:r>
              <w:rPr>
                <w:rFonts w:hint="eastAsia"/>
              </w:rPr>
              <w:t>如果选择的证件位身份证</w:t>
            </w:r>
          </w:p>
          <w:p w14:paraId="246C5CBC" w14:textId="0FABCF66" w:rsidR="00681513" w:rsidRDefault="00681513" w:rsidP="00681513">
            <w:r>
              <w:rPr>
                <w:rFonts w:hint="eastAsia"/>
              </w:rPr>
              <w:t>输入证件号码：3301014199611271234</w:t>
            </w:r>
          </w:p>
        </w:tc>
        <w:tc>
          <w:tcPr>
            <w:tcW w:w="6141" w:type="dxa"/>
            <w:gridSpan w:val="2"/>
            <w:tcBorders>
              <w:top w:val="single" w:sz="4" w:space="0" w:color="000000"/>
              <w:left w:val="single" w:sz="4" w:space="0" w:color="000000"/>
              <w:bottom w:val="single" w:sz="4" w:space="0" w:color="000000"/>
              <w:right w:val="single" w:sz="4" w:space="0" w:color="000000"/>
            </w:tcBorders>
          </w:tcPr>
          <w:p w14:paraId="6C2E6BEA" w14:textId="4D4023FE" w:rsidR="00681513" w:rsidRDefault="00681513" w:rsidP="00681513">
            <w:r>
              <w:rPr>
                <w:rFonts w:hint="eastAsia"/>
              </w:rPr>
              <w:t>保存成功</w:t>
            </w:r>
          </w:p>
        </w:tc>
      </w:tr>
      <w:tr w:rsidR="00681513" w14:paraId="5334177F"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30B199FF" w14:textId="77777777" w:rsidR="00681513" w:rsidRDefault="00681513" w:rsidP="00681513">
            <w:r>
              <w:rPr>
                <w:rFonts w:hint="eastAsia"/>
              </w:rPr>
              <w:t>如果选择的证件为其他证件</w:t>
            </w:r>
          </w:p>
          <w:p w14:paraId="60188299" w14:textId="286D937F" w:rsidR="00681513" w:rsidRDefault="00681513" w:rsidP="00681513">
            <w:r>
              <w:rPr>
                <w:rFonts w:hint="eastAsia"/>
              </w:rPr>
              <w:t>输入证件号码：1</w:t>
            </w:r>
            <w:r>
              <w:t>23456</w:t>
            </w:r>
          </w:p>
        </w:tc>
        <w:tc>
          <w:tcPr>
            <w:tcW w:w="6141" w:type="dxa"/>
            <w:gridSpan w:val="2"/>
            <w:tcBorders>
              <w:top w:val="single" w:sz="4" w:space="0" w:color="000000"/>
              <w:left w:val="single" w:sz="4" w:space="0" w:color="000000"/>
              <w:bottom w:val="single" w:sz="4" w:space="0" w:color="000000"/>
              <w:right w:val="single" w:sz="4" w:space="0" w:color="000000"/>
            </w:tcBorders>
          </w:tcPr>
          <w:p w14:paraId="275717AD" w14:textId="0EC02A09" w:rsidR="00681513" w:rsidRDefault="00681513" w:rsidP="00681513">
            <w:r>
              <w:rPr>
                <w:rFonts w:hint="eastAsia"/>
              </w:rPr>
              <w:t>保存成功</w:t>
            </w:r>
          </w:p>
        </w:tc>
      </w:tr>
      <w:tr w:rsidR="00681513" w14:paraId="25948588"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7D1945E6" w14:textId="77777777" w:rsidR="00681513" w:rsidRDefault="00681513" w:rsidP="00681513">
            <w:r>
              <w:rPr>
                <w:rFonts w:hint="eastAsia"/>
              </w:rPr>
              <w:t>如果证件号：3</w:t>
            </w:r>
            <w:r>
              <w:t>30104199611281234</w:t>
            </w:r>
            <w:r>
              <w:rPr>
                <w:rFonts w:hint="eastAsia"/>
              </w:rPr>
              <w:t>已被注册</w:t>
            </w:r>
          </w:p>
          <w:p w14:paraId="739AAD5A" w14:textId="4D9B9652" w:rsidR="00681513" w:rsidRDefault="00681513" w:rsidP="00681513">
            <w:r>
              <w:rPr>
                <w:rFonts w:hint="eastAsia"/>
              </w:rPr>
              <w:t>输入证件号330104199611281234</w:t>
            </w:r>
          </w:p>
        </w:tc>
        <w:tc>
          <w:tcPr>
            <w:tcW w:w="6141" w:type="dxa"/>
            <w:gridSpan w:val="2"/>
            <w:tcBorders>
              <w:top w:val="single" w:sz="4" w:space="0" w:color="000000"/>
              <w:left w:val="single" w:sz="4" w:space="0" w:color="000000"/>
              <w:bottom w:val="single" w:sz="4" w:space="0" w:color="000000"/>
              <w:right w:val="single" w:sz="4" w:space="0" w:color="000000"/>
            </w:tcBorders>
          </w:tcPr>
          <w:p w14:paraId="6902A583" w14:textId="64E294BD" w:rsidR="00681513" w:rsidRDefault="00681513" w:rsidP="00681513">
            <w:r>
              <w:rPr>
                <w:rFonts w:hint="eastAsia"/>
              </w:rPr>
              <w:t>提示该证件号已经被注册</w:t>
            </w:r>
          </w:p>
        </w:tc>
      </w:tr>
      <w:tr w:rsidR="00681513" w14:paraId="25808421"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1DB28A21" w14:textId="77777777" w:rsidR="00681513" w:rsidRDefault="00681513" w:rsidP="00681513"/>
        </w:tc>
        <w:tc>
          <w:tcPr>
            <w:tcW w:w="6141" w:type="dxa"/>
            <w:gridSpan w:val="2"/>
            <w:tcBorders>
              <w:top w:val="single" w:sz="4" w:space="0" w:color="000000"/>
              <w:left w:val="single" w:sz="4" w:space="0" w:color="000000"/>
              <w:bottom w:val="single" w:sz="4" w:space="0" w:color="000000"/>
              <w:right w:val="single" w:sz="4" w:space="0" w:color="000000"/>
            </w:tcBorders>
          </w:tcPr>
          <w:p w14:paraId="6569C391" w14:textId="77777777" w:rsidR="00681513" w:rsidRDefault="00681513" w:rsidP="00681513"/>
        </w:tc>
      </w:tr>
      <w:tr w:rsidR="00681513" w14:paraId="082C288A"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26D8AC82" w14:textId="77777777" w:rsidR="00681513" w:rsidRDefault="00681513" w:rsidP="00681513"/>
        </w:tc>
        <w:tc>
          <w:tcPr>
            <w:tcW w:w="6141" w:type="dxa"/>
            <w:gridSpan w:val="2"/>
            <w:tcBorders>
              <w:top w:val="single" w:sz="4" w:space="0" w:color="000000"/>
              <w:left w:val="single" w:sz="4" w:space="0" w:color="000000"/>
              <w:bottom w:val="single" w:sz="4" w:space="0" w:color="000000"/>
              <w:right w:val="single" w:sz="4" w:space="0" w:color="000000"/>
            </w:tcBorders>
          </w:tcPr>
          <w:p w14:paraId="615EAD53" w14:textId="77777777" w:rsidR="00681513" w:rsidRDefault="00681513" w:rsidP="00681513"/>
        </w:tc>
      </w:tr>
    </w:tbl>
    <w:p w14:paraId="7972F53B" w14:textId="2BF61DFE" w:rsidR="00EB631F" w:rsidRDefault="00EB631F" w:rsidP="005E65E6"/>
    <w:p w14:paraId="1BE95179" w14:textId="77777777" w:rsidR="00EB631F" w:rsidRDefault="00EB631F">
      <w:r>
        <w:br w:type="page"/>
      </w:r>
    </w:p>
    <w:p w14:paraId="66A6E6EE" w14:textId="77777777" w:rsidR="005E65E6" w:rsidRPr="005E65E6" w:rsidRDefault="005E65E6" w:rsidP="005E65E6"/>
    <w:p w14:paraId="6584320B" w14:textId="6CF6175F" w:rsidR="00F74B37" w:rsidRDefault="00F74B37" w:rsidP="00F74B37">
      <w:pPr>
        <w:pStyle w:val="a1"/>
      </w:pPr>
      <w:bookmarkStart w:id="1299" w:name="_Toc533356727"/>
      <w:r>
        <w:rPr>
          <w:rFonts w:hint="eastAsia"/>
        </w:rPr>
        <w:t>填写联系方式</w:t>
      </w:r>
      <w:bookmarkEnd w:id="1299"/>
    </w:p>
    <w:tbl>
      <w:tblPr>
        <w:tblStyle w:val="14"/>
        <w:tblW w:w="8296" w:type="dxa"/>
        <w:tblLook w:val="04A0" w:firstRow="1" w:lastRow="0" w:firstColumn="1" w:lastColumn="0" w:noHBand="0" w:noVBand="1"/>
      </w:tblPr>
      <w:tblGrid>
        <w:gridCol w:w="2616"/>
        <w:gridCol w:w="1827"/>
        <w:gridCol w:w="3853"/>
      </w:tblGrid>
      <w:tr w:rsidR="005E65E6" w:rsidRPr="00B45E5B" w14:paraId="5885BE41" w14:textId="77777777" w:rsidTr="008B7492">
        <w:tc>
          <w:tcPr>
            <w:tcW w:w="4148" w:type="dxa"/>
            <w:gridSpan w:val="2"/>
            <w:tcBorders>
              <w:top w:val="single" w:sz="4" w:space="0" w:color="000000"/>
              <w:left w:val="single" w:sz="4" w:space="0" w:color="000000"/>
              <w:bottom w:val="single" w:sz="4" w:space="0" w:color="000000"/>
              <w:right w:val="single" w:sz="4" w:space="0" w:color="000000"/>
            </w:tcBorders>
            <w:hideMark/>
          </w:tcPr>
          <w:p w14:paraId="021245C5" w14:textId="77777777" w:rsidR="005E65E6" w:rsidRPr="00B45E5B" w:rsidRDefault="005E65E6" w:rsidP="008B749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20B59EE" w14:textId="77777777" w:rsidR="005E65E6" w:rsidRPr="00B45E5B" w:rsidRDefault="005E65E6" w:rsidP="008B7492">
            <w:r>
              <w:rPr>
                <w:rFonts w:hint="eastAsia"/>
              </w:rPr>
              <w:t>TC</w:t>
            </w:r>
            <w:r>
              <w:t>-A-</w:t>
            </w:r>
          </w:p>
        </w:tc>
      </w:tr>
      <w:tr w:rsidR="005E65E6" w14:paraId="70D98556"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1DE09656" w14:textId="77777777" w:rsidR="005E65E6" w:rsidRPr="00B45E5B" w:rsidRDefault="005E65E6" w:rsidP="008B749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BF42919" w14:textId="246C5CBC" w:rsidR="005E65E6" w:rsidRDefault="006143BB" w:rsidP="008B7492">
            <w:r>
              <w:rPr>
                <w:rFonts w:hint="eastAsia"/>
              </w:rPr>
              <w:t>填写联系方式</w:t>
            </w:r>
          </w:p>
        </w:tc>
      </w:tr>
      <w:tr w:rsidR="005E65E6" w14:paraId="14D6F528"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63DD2B9A" w14:textId="77777777" w:rsidR="005E65E6" w:rsidRDefault="005E65E6" w:rsidP="008B749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6DE9A6C" w14:textId="660A70FB" w:rsidR="005E65E6" w:rsidRDefault="006143BB" w:rsidP="008B7492">
            <w:r>
              <w:rPr>
                <w:rFonts w:hint="eastAsia"/>
              </w:rPr>
              <w:t>填写联系方式</w:t>
            </w:r>
          </w:p>
        </w:tc>
      </w:tr>
      <w:tr w:rsidR="005E65E6" w14:paraId="02A33AF5" w14:textId="77777777" w:rsidTr="008B7492">
        <w:tc>
          <w:tcPr>
            <w:tcW w:w="4148" w:type="dxa"/>
            <w:gridSpan w:val="2"/>
            <w:tcBorders>
              <w:top w:val="single" w:sz="4" w:space="0" w:color="000000"/>
              <w:left w:val="single" w:sz="4" w:space="0" w:color="000000"/>
              <w:bottom w:val="single" w:sz="4" w:space="0" w:color="000000"/>
              <w:right w:val="single" w:sz="4" w:space="0" w:color="000000"/>
            </w:tcBorders>
            <w:hideMark/>
          </w:tcPr>
          <w:p w14:paraId="1587C3CB" w14:textId="77777777" w:rsidR="005E65E6" w:rsidRPr="00B45E5B" w:rsidRDefault="005E65E6" w:rsidP="008B749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46F086F" w14:textId="77777777" w:rsidR="005E65E6" w:rsidRDefault="005E65E6" w:rsidP="008B7492">
            <w:r>
              <w:rPr>
                <w:rFonts w:hint="eastAsia"/>
              </w:rPr>
              <w:t>管理员</w:t>
            </w:r>
          </w:p>
        </w:tc>
      </w:tr>
      <w:tr w:rsidR="005E65E6" w14:paraId="7A48C7E6"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4B19780F" w14:textId="77777777" w:rsidR="005E65E6" w:rsidRPr="00B45E5B" w:rsidRDefault="005E65E6" w:rsidP="008B749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B1FB3FD" w14:textId="77777777" w:rsidR="005E65E6" w:rsidRDefault="005E65E6" w:rsidP="008B7492">
            <w:r>
              <w:rPr>
                <w:rFonts w:hint="eastAsia"/>
              </w:rPr>
              <w:t>黑盒测试</w:t>
            </w:r>
          </w:p>
        </w:tc>
      </w:tr>
      <w:tr w:rsidR="005E65E6" w14:paraId="36EB49A5"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5529BE56" w14:textId="77777777" w:rsidR="005E65E6" w:rsidRDefault="005E65E6" w:rsidP="008B749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D77C5C7" w14:textId="77777777" w:rsidR="005E65E6" w:rsidRDefault="005E65E6" w:rsidP="008B7492">
            <w:r>
              <w:rPr>
                <w:rFonts w:hint="eastAsia"/>
              </w:rPr>
              <w:t>教师管理</w:t>
            </w:r>
          </w:p>
        </w:tc>
      </w:tr>
      <w:tr w:rsidR="005E65E6" w14:paraId="52564F20"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7B751D6C" w14:textId="77777777" w:rsidR="005E65E6" w:rsidRDefault="005E65E6" w:rsidP="008B749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6F6BA4F" w14:textId="2283C3D1" w:rsidR="005E65E6" w:rsidRDefault="005E65E6" w:rsidP="008B7492">
            <w:r>
              <w:rPr>
                <w:rFonts w:hint="eastAsia"/>
              </w:rPr>
              <w:t>管理员进入教师管理界面，并</w:t>
            </w:r>
            <w:r w:rsidR="006143BB">
              <w:rPr>
                <w:rFonts w:hint="eastAsia"/>
              </w:rPr>
              <w:t>填写联系方式</w:t>
            </w:r>
          </w:p>
        </w:tc>
      </w:tr>
      <w:tr w:rsidR="005E65E6" w:rsidRPr="00B45E5B" w14:paraId="4FAAFA5C" w14:textId="77777777" w:rsidTr="008B7492">
        <w:tc>
          <w:tcPr>
            <w:tcW w:w="4148" w:type="dxa"/>
            <w:gridSpan w:val="2"/>
            <w:tcBorders>
              <w:top w:val="single" w:sz="4" w:space="0" w:color="000000"/>
              <w:left w:val="single" w:sz="4" w:space="0" w:color="000000"/>
              <w:bottom w:val="single" w:sz="4" w:space="0" w:color="000000"/>
              <w:right w:val="single" w:sz="4" w:space="0" w:color="000000"/>
            </w:tcBorders>
            <w:hideMark/>
          </w:tcPr>
          <w:p w14:paraId="54266414" w14:textId="77777777" w:rsidR="005E65E6" w:rsidRPr="00B45E5B" w:rsidRDefault="005E65E6" w:rsidP="008B749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FDA2ADB" w14:textId="3B7EBB53" w:rsidR="005E65E6" w:rsidRPr="00B45E5B" w:rsidRDefault="005E65E6" w:rsidP="008B7492">
            <w:r>
              <w:rPr>
                <w:rFonts w:hint="eastAsia"/>
              </w:rPr>
              <w:t>检查管理员是否能进入教师管理界面，并</w:t>
            </w:r>
            <w:r w:rsidR="006143BB">
              <w:rPr>
                <w:rFonts w:hint="eastAsia"/>
              </w:rPr>
              <w:t>填写联系方式</w:t>
            </w:r>
          </w:p>
        </w:tc>
      </w:tr>
      <w:tr w:rsidR="005E65E6" w:rsidRPr="00507ADD" w14:paraId="2FECAF08" w14:textId="77777777" w:rsidTr="008B7492">
        <w:trPr>
          <w:trHeight w:val="1445"/>
        </w:trPr>
        <w:tc>
          <w:tcPr>
            <w:tcW w:w="8296" w:type="dxa"/>
            <w:gridSpan w:val="3"/>
            <w:tcBorders>
              <w:top w:val="single" w:sz="4" w:space="0" w:color="000000"/>
              <w:left w:val="single" w:sz="4" w:space="0" w:color="000000"/>
              <w:right w:val="single" w:sz="4" w:space="0" w:color="000000"/>
            </w:tcBorders>
            <w:hideMark/>
          </w:tcPr>
          <w:p w14:paraId="6D537D5A" w14:textId="77777777" w:rsidR="005E65E6" w:rsidRPr="00507ADD" w:rsidRDefault="005E65E6" w:rsidP="008B7492">
            <w:r w:rsidRPr="00507ADD">
              <w:rPr>
                <w:rFonts w:hint="eastAsia"/>
              </w:rPr>
              <w:t>初始条件和背景：</w:t>
            </w:r>
          </w:p>
          <w:p w14:paraId="36FCCF0C" w14:textId="77777777" w:rsidR="005E65E6" w:rsidRDefault="005E65E6" w:rsidP="008B7492">
            <w:r w:rsidRPr="00B45E5B">
              <w:rPr>
                <w:rFonts w:hint="eastAsia"/>
              </w:rPr>
              <w:t>系统</w:t>
            </w:r>
            <w:r>
              <w:rPr>
                <w:rFonts w:hint="eastAsia"/>
              </w:rPr>
              <w:t>：PC端</w:t>
            </w:r>
          </w:p>
          <w:p w14:paraId="1B9FC1D3" w14:textId="77777777" w:rsidR="005E65E6" w:rsidRPr="00507ADD" w:rsidRDefault="005E65E6" w:rsidP="008B7492">
            <w:r>
              <w:rPr>
                <w:rFonts w:hint="eastAsia"/>
              </w:rPr>
              <w:t>浏览器：C</w:t>
            </w:r>
            <w:r>
              <w:t>hrome</w:t>
            </w:r>
          </w:p>
          <w:p w14:paraId="5ADB738C" w14:textId="77777777" w:rsidR="005E65E6" w:rsidRPr="00507ADD" w:rsidRDefault="005E65E6" w:rsidP="008B7492">
            <w:r w:rsidRPr="00507ADD">
              <w:rPr>
                <w:rFonts w:hint="eastAsia"/>
              </w:rPr>
              <w:t>注释</w:t>
            </w:r>
            <w:r>
              <w:rPr>
                <w:rFonts w:hint="eastAsia"/>
              </w:rPr>
              <w:t>：无</w:t>
            </w:r>
          </w:p>
        </w:tc>
      </w:tr>
      <w:tr w:rsidR="005E65E6" w:rsidRPr="00507ADD" w14:paraId="2AE1F269"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6039256" w14:textId="77777777" w:rsidR="005E65E6" w:rsidRPr="00507ADD" w:rsidRDefault="005E65E6" w:rsidP="008B749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211AB35" w14:textId="77777777" w:rsidR="005E65E6" w:rsidRPr="00507ADD" w:rsidRDefault="005E65E6" w:rsidP="008B7492">
            <w:r w:rsidRPr="00507ADD">
              <w:rPr>
                <w:rFonts w:hint="eastAsia"/>
              </w:rPr>
              <w:t>预期结果</w:t>
            </w:r>
          </w:p>
        </w:tc>
      </w:tr>
      <w:tr w:rsidR="00CF35C5" w:rsidRPr="00507ADD" w14:paraId="07E5285C"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391D7E30" w14:textId="0D8B95AE" w:rsidR="00CF35C5" w:rsidRPr="00507ADD" w:rsidRDefault="00CF35C5" w:rsidP="00CF35C5">
            <w:r>
              <w:rPr>
                <w:rFonts w:hint="eastAsia"/>
              </w:rPr>
              <w:t>输入联系方式:</w:t>
            </w:r>
          </w:p>
        </w:tc>
        <w:tc>
          <w:tcPr>
            <w:tcW w:w="6141" w:type="dxa"/>
            <w:gridSpan w:val="2"/>
            <w:tcBorders>
              <w:top w:val="single" w:sz="4" w:space="0" w:color="000000"/>
              <w:left w:val="single" w:sz="4" w:space="0" w:color="000000"/>
              <w:bottom w:val="single" w:sz="4" w:space="0" w:color="000000"/>
              <w:right w:val="single" w:sz="4" w:space="0" w:color="000000"/>
            </w:tcBorders>
          </w:tcPr>
          <w:p w14:paraId="3B7EBB53" w14:textId="3EF9EFC8" w:rsidR="00CF35C5" w:rsidRPr="00507ADD" w:rsidRDefault="00CF35C5" w:rsidP="00CF35C5">
            <w:r>
              <w:rPr>
                <w:rFonts w:hint="eastAsia"/>
              </w:rPr>
              <w:t>联系方式的长度为1~100</w:t>
            </w:r>
          </w:p>
        </w:tc>
      </w:tr>
      <w:tr w:rsidR="00CF35C5" w14:paraId="175A3BA0"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7D4A16A7" w14:textId="15708EA5" w:rsidR="00CF35C5" w:rsidRDefault="00CF35C5" w:rsidP="00CF35C5">
            <w:r>
              <w:rPr>
                <w:rFonts w:hint="eastAsia"/>
              </w:rPr>
              <w:t>输入联系方式：长度为101的串</w:t>
            </w:r>
          </w:p>
        </w:tc>
        <w:tc>
          <w:tcPr>
            <w:tcW w:w="6141" w:type="dxa"/>
            <w:gridSpan w:val="2"/>
            <w:tcBorders>
              <w:top w:val="single" w:sz="4" w:space="0" w:color="000000"/>
              <w:left w:val="single" w:sz="4" w:space="0" w:color="000000"/>
              <w:bottom w:val="single" w:sz="4" w:space="0" w:color="000000"/>
              <w:right w:val="single" w:sz="4" w:space="0" w:color="000000"/>
            </w:tcBorders>
          </w:tcPr>
          <w:p w14:paraId="1E53FE94" w14:textId="1A1D1241" w:rsidR="00CF35C5" w:rsidRDefault="00CF35C5" w:rsidP="00CF35C5">
            <w:r>
              <w:rPr>
                <w:rFonts w:hint="eastAsia"/>
              </w:rPr>
              <w:t>联系方式的长度为1~100</w:t>
            </w:r>
          </w:p>
        </w:tc>
      </w:tr>
      <w:tr w:rsidR="00CF35C5" w14:paraId="7AC7A709"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7BAE2404" w14:textId="685217EF" w:rsidR="00CF35C5" w:rsidRDefault="00CF35C5" w:rsidP="00CF35C5">
            <w:r>
              <w:rPr>
                <w:rFonts w:hint="eastAsia"/>
              </w:rPr>
              <w:t>输入联系方式：13685752700</w:t>
            </w:r>
          </w:p>
        </w:tc>
        <w:tc>
          <w:tcPr>
            <w:tcW w:w="6141" w:type="dxa"/>
            <w:gridSpan w:val="2"/>
            <w:tcBorders>
              <w:top w:val="single" w:sz="4" w:space="0" w:color="000000"/>
              <w:left w:val="single" w:sz="4" w:space="0" w:color="000000"/>
              <w:bottom w:val="single" w:sz="4" w:space="0" w:color="000000"/>
              <w:right w:val="single" w:sz="4" w:space="0" w:color="000000"/>
            </w:tcBorders>
          </w:tcPr>
          <w:p w14:paraId="62A8A4D0" w14:textId="306D213D" w:rsidR="00CF35C5" w:rsidRDefault="00CF35C5" w:rsidP="00CF35C5">
            <w:r>
              <w:rPr>
                <w:rFonts w:hint="eastAsia"/>
              </w:rPr>
              <w:t>保存成功</w:t>
            </w:r>
          </w:p>
        </w:tc>
      </w:tr>
      <w:tr w:rsidR="00CF35C5" w14:paraId="0BDD6394"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310F02FA" w14:textId="65A0ECD6" w:rsidR="00CF35C5" w:rsidRDefault="00CF35C5" w:rsidP="00CF35C5">
            <w:r>
              <w:rPr>
                <w:rFonts w:hint="eastAsia"/>
              </w:rPr>
              <w:t>输入联系方式：d</w:t>
            </w:r>
            <w:r>
              <w:t>sauh</w:t>
            </w:r>
          </w:p>
        </w:tc>
        <w:tc>
          <w:tcPr>
            <w:tcW w:w="6141" w:type="dxa"/>
            <w:gridSpan w:val="2"/>
            <w:tcBorders>
              <w:top w:val="single" w:sz="4" w:space="0" w:color="000000"/>
              <w:left w:val="single" w:sz="4" w:space="0" w:color="000000"/>
              <w:bottom w:val="single" w:sz="4" w:space="0" w:color="000000"/>
              <w:right w:val="single" w:sz="4" w:space="0" w:color="000000"/>
            </w:tcBorders>
          </w:tcPr>
          <w:p w14:paraId="27F20CAF" w14:textId="69AAB91D" w:rsidR="00CF35C5" w:rsidRDefault="00CF35C5" w:rsidP="00CF35C5">
            <w:r>
              <w:rPr>
                <w:rFonts w:hint="eastAsia"/>
              </w:rPr>
              <w:t>联系方式必须为11位手机号或邮箱格式</w:t>
            </w:r>
          </w:p>
        </w:tc>
      </w:tr>
      <w:tr w:rsidR="00CF35C5" w14:paraId="15C9CD75"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7A5F79F0" w14:textId="558C728A" w:rsidR="00CF35C5" w:rsidRDefault="00CF35C5" w:rsidP="00CF35C5">
            <w:r>
              <w:rPr>
                <w:rFonts w:hint="eastAsia"/>
              </w:rPr>
              <w:t>输入联系方式：110</w:t>
            </w:r>
          </w:p>
        </w:tc>
        <w:tc>
          <w:tcPr>
            <w:tcW w:w="6141" w:type="dxa"/>
            <w:gridSpan w:val="2"/>
            <w:tcBorders>
              <w:top w:val="single" w:sz="4" w:space="0" w:color="000000"/>
              <w:left w:val="single" w:sz="4" w:space="0" w:color="000000"/>
              <w:bottom w:val="single" w:sz="4" w:space="0" w:color="000000"/>
              <w:right w:val="single" w:sz="4" w:space="0" w:color="000000"/>
            </w:tcBorders>
          </w:tcPr>
          <w:p w14:paraId="3BD5D7EF" w14:textId="0812EC48" w:rsidR="00CF35C5" w:rsidRDefault="00CF35C5" w:rsidP="00CF35C5">
            <w:r>
              <w:rPr>
                <w:rFonts w:hint="eastAsia"/>
              </w:rPr>
              <w:t>联系方式必须为11位手机号或邮箱格式</w:t>
            </w:r>
          </w:p>
        </w:tc>
      </w:tr>
      <w:tr w:rsidR="00CF35C5" w14:paraId="60229581"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78A34BA9" w14:textId="58FF38F5" w:rsidR="00CF35C5" w:rsidRDefault="00CF35C5" w:rsidP="00CF35C5">
            <w:r>
              <w:rPr>
                <w:rFonts w:hint="eastAsia"/>
              </w:rPr>
              <w:t>输入联系方式：31501293@stu</w:t>
            </w:r>
            <w:r>
              <w:t>.zucc.edu.cn</w:t>
            </w:r>
            <w:r>
              <w:rPr>
                <w:rFonts w:hint="eastAsia"/>
              </w:rPr>
              <w:t xml:space="preserve"> </w:t>
            </w:r>
          </w:p>
        </w:tc>
        <w:tc>
          <w:tcPr>
            <w:tcW w:w="6141" w:type="dxa"/>
            <w:gridSpan w:val="2"/>
            <w:tcBorders>
              <w:top w:val="single" w:sz="4" w:space="0" w:color="000000"/>
              <w:left w:val="single" w:sz="4" w:space="0" w:color="000000"/>
              <w:bottom w:val="single" w:sz="4" w:space="0" w:color="000000"/>
              <w:right w:val="single" w:sz="4" w:space="0" w:color="000000"/>
            </w:tcBorders>
          </w:tcPr>
          <w:p w14:paraId="2B9A790C" w14:textId="5238EEB0" w:rsidR="00CF35C5" w:rsidRDefault="00CF35C5" w:rsidP="00CF35C5">
            <w:r>
              <w:rPr>
                <w:rFonts w:hint="eastAsia"/>
              </w:rPr>
              <w:t>保存成功</w:t>
            </w:r>
          </w:p>
        </w:tc>
      </w:tr>
      <w:tr w:rsidR="00CF35C5" w14:paraId="78D79702"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6D29AE0D" w14:textId="77777777" w:rsidR="00CF35C5" w:rsidRDefault="00CF35C5" w:rsidP="00CF35C5">
            <w:r w:rsidRPr="001E3AEE">
              <w:rPr>
                <w:rFonts w:hint="eastAsia"/>
              </w:rPr>
              <w:t>假设已存在联系方式3</w:t>
            </w:r>
            <w:r w:rsidRPr="001E3AEE">
              <w:t>1501293@stu.zucc.edu.cn</w:t>
            </w:r>
          </w:p>
          <w:p w14:paraId="730719F0" w14:textId="77777777" w:rsidR="00CF35C5" w:rsidRDefault="00CF35C5" w:rsidP="00CF35C5">
            <w:r>
              <w:rPr>
                <w:rFonts w:hint="eastAsia"/>
              </w:rPr>
              <w:t>输入联系方式：</w:t>
            </w:r>
          </w:p>
          <w:p w14:paraId="3472A34C" w14:textId="727AF7B5" w:rsidR="00CF35C5" w:rsidRDefault="00CF35C5" w:rsidP="00CF35C5">
            <w:r w:rsidRPr="001E3AEE">
              <w:rPr>
                <w:rFonts w:hint="eastAsia"/>
              </w:rPr>
              <w:t>31501293@stu</w:t>
            </w:r>
            <w:r w:rsidRPr="001E3AEE">
              <w:t>.zucc.eud.cn</w:t>
            </w:r>
          </w:p>
        </w:tc>
        <w:tc>
          <w:tcPr>
            <w:tcW w:w="6141" w:type="dxa"/>
            <w:gridSpan w:val="2"/>
            <w:tcBorders>
              <w:top w:val="single" w:sz="4" w:space="0" w:color="000000"/>
              <w:left w:val="single" w:sz="4" w:space="0" w:color="000000"/>
              <w:bottom w:val="single" w:sz="4" w:space="0" w:color="000000"/>
              <w:right w:val="single" w:sz="4" w:space="0" w:color="000000"/>
            </w:tcBorders>
          </w:tcPr>
          <w:p w14:paraId="2CEF713A" w14:textId="727DCDC4" w:rsidR="00CF35C5" w:rsidRDefault="00CF35C5" w:rsidP="00CF35C5">
            <w:r>
              <w:rPr>
                <w:rFonts w:hint="eastAsia"/>
              </w:rPr>
              <w:t>该联系方式已被占用</w:t>
            </w:r>
          </w:p>
        </w:tc>
      </w:tr>
      <w:tr w:rsidR="00CF35C5" w14:paraId="08834F13"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5F4BD183" w14:textId="77777777" w:rsidR="00CF35C5" w:rsidRDefault="00CF35C5" w:rsidP="00CF35C5">
            <w:r w:rsidRPr="001E3AEE">
              <w:rPr>
                <w:rFonts w:hint="eastAsia"/>
              </w:rPr>
              <w:t>假设已存在联系方式</w:t>
            </w:r>
            <w:r>
              <w:rPr>
                <w:rFonts w:hint="eastAsia"/>
              </w:rPr>
              <w:t>13685752700</w:t>
            </w:r>
          </w:p>
          <w:p w14:paraId="7AB16B6C" w14:textId="77777777" w:rsidR="00CF35C5" w:rsidRDefault="00CF35C5" w:rsidP="00CF35C5">
            <w:r>
              <w:rPr>
                <w:rFonts w:hint="eastAsia"/>
              </w:rPr>
              <w:t>输入联系方式：</w:t>
            </w:r>
          </w:p>
          <w:p w14:paraId="41414A2F" w14:textId="03731077" w:rsidR="00CF35C5" w:rsidRDefault="00CF35C5" w:rsidP="00CF35C5">
            <w:r>
              <w:rPr>
                <w:rFonts w:hint="eastAsia"/>
              </w:rPr>
              <w:t>13685752700</w:t>
            </w:r>
          </w:p>
        </w:tc>
        <w:tc>
          <w:tcPr>
            <w:tcW w:w="6141" w:type="dxa"/>
            <w:gridSpan w:val="2"/>
            <w:tcBorders>
              <w:top w:val="single" w:sz="4" w:space="0" w:color="000000"/>
              <w:left w:val="single" w:sz="4" w:space="0" w:color="000000"/>
              <w:bottom w:val="single" w:sz="4" w:space="0" w:color="000000"/>
              <w:right w:val="single" w:sz="4" w:space="0" w:color="000000"/>
            </w:tcBorders>
          </w:tcPr>
          <w:p w14:paraId="00C7B54F" w14:textId="704B4D04" w:rsidR="00CF35C5" w:rsidRDefault="00CF35C5" w:rsidP="00CF35C5">
            <w:r>
              <w:rPr>
                <w:rFonts w:hint="eastAsia"/>
              </w:rPr>
              <w:t>该联系方式已被占用</w:t>
            </w:r>
          </w:p>
        </w:tc>
      </w:tr>
      <w:tr w:rsidR="00CF35C5" w14:paraId="35300E60"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2677B62D" w14:textId="77777777" w:rsidR="00CF35C5" w:rsidRDefault="00CF35C5" w:rsidP="00CF35C5"/>
        </w:tc>
        <w:tc>
          <w:tcPr>
            <w:tcW w:w="6141" w:type="dxa"/>
            <w:gridSpan w:val="2"/>
            <w:tcBorders>
              <w:top w:val="single" w:sz="4" w:space="0" w:color="000000"/>
              <w:left w:val="single" w:sz="4" w:space="0" w:color="000000"/>
              <w:bottom w:val="single" w:sz="4" w:space="0" w:color="000000"/>
              <w:right w:val="single" w:sz="4" w:space="0" w:color="000000"/>
            </w:tcBorders>
          </w:tcPr>
          <w:p w14:paraId="59949BF6" w14:textId="77777777" w:rsidR="00CF35C5" w:rsidRDefault="00CF35C5" w:rsidP="00CF35C5"/>
        </w:tc>
      </w:tr>
      <w:tr w:rsidR="00CF35C5" w14:paraId="71D5C56D"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3B5B0D04" w14:textId="77777777" w:rsidR="00CF35C5" w:rsidRDefault="00CF35C5" w:rsidP="00CF35C5"/>
        </w:tc>
        <w:tc>
          <w:tcPr>
            <w:tcW w:w="6141" w:type="dxa"/>
            <w:gridSpan w:val="2"/>
            <w:tcBorders>
              <w:top w:val="single" w:sz="4" w:space="0" w:color="000000"/>
              <w:left w:val="single" w:sz="4" w:space="0" w:color="000000"/>
              <w:bottom w:val="single" w:sz="4" w:space="0" w:color="000000"/>
              <w:right w:val="single" w:sz="4" w:space="0" w:color="000000"/>
            </w:tcBorders>
          </w:tcPr>
          <w:p w14:paraId="2F0F1CEF" w14:textId="77777777" w:rsidR="00CF35C5" w:rsidRDefault="00CF35C5" w:rsidP="00CF35C5"/>
        </w:tc>
      </w:tr>
    </w:tbl>
    <w:p w14:paraId="3C65BB63" w14:textId="3DCEF02B" w:rsidR="003D4F06" w:rsidRDefault="003D4F06" w:rsidP="003D4F06">
      <w:pPr>
        <w:rPr>
          <w:rFonts w:cstheme="minorBidi"/>
          <w:b/>
          <w:noProof/>
          <w:color w:val="000000" w:themeColor="text1"/>
          <w:kern w:val="2"/>
          <w:sz w:val="28"/>
        </w:rPr>
      </w:pPr>
    </w:p>
    <w:p w14:paraId="46E084AD" w14:textId="77777777" w:rsidR="003D4F06" w:rsidRDefault="003D4F06">
      <w:pPr>
        <w:rPr>
          <w:rFonts w:cstheme="minorBidi"/>
          <w:b/>
          <w:noProof/>
          <w:color w:val="000000" w:themeColor="text1"/>
          <w:kern w:val="2"/>
          <w:sz w:val="28"/>
        </w:rPr>
      </w:pPr>
      <w:r>
        <w:rPr>
          <w:rFonts w:cstheme="minorBidi"/>
          <w:b/>
          <w:noProof/>
          <w:color w:val="000000" w:themeColor="text1"/>
          <w:kern w:val="2"/>
          <w:sz w:val="28"/>
        </w:rPr>
        <w:br w:type="page"/>
      </w:r>
    </w:p>
    <w:p w14:paraId="0ADC3AF8" w14:textId="77777777" w:rsidR="00EB631F" w:rsidRPr="003D4F06" w:rsidRDefault="00EB631F" w:rsidP="003D4F06">
      <w:pPr>
        <w:rPr>
          <w:rFonts w:cstheme="minorBidi"/>
          <w:b/>
          <w:noProof/>
          <w:color w:val="000000" w:themeColor="text1"/>
          <w:kern w:val="2"/>
          <w:sz w:val="28"/>
        </w:rPr>
      </w:pPr>
    </w:p>
    <w:p w14:paraId="37EB9B9C" w14:textId="5C8A1EA6" w:rsidR="005E65E6" w:rsidRDefault="004410F5" w:rsidP="004410F5">
      <w:pPr>
        <w:pStyle w:val="a1"/>
      </w:pPr>
      <w:bookmarkStart w:id="1300" w:name="_Toc533356728"/>
      <w:r>
        <w:rPr>
          <w:rFonts w:hint="eastAsia"/>
        </w:rPr>
        <w:t>选择证件类型</w:t>
      </w:r>
      <w:bookmarkEnd w:id="1300"/>
    </w:p>
    <w:tbl>
      <w:tblPr>
        <w:tblStyle w:val="14"/>
        <w:tblW w:w="8296" w:type="dxa"/>
        <w:tblLook w:val="04A0" w:firstRow="1" w:lastRow="0" w:firstColumn="1" w:lastColumn="0" w:noHBand="0" w:noVBand="1"/>
      </w:tblPr>
      <w:tblGrid>
        <w:gridCol w:w="2155"/>
        <w:gridCol w:w="1993"/>
        <w:gridCol w:w="4148"/>
      </w:tblGrid>
      <w:tr w:rsidR="00FA3587" w:rsidRPr="00B45E5B" w14:paraId="3544670B" w14:textId="77777777" w:rsidTr="008B7492">
        <w:tc>
          <w:tcPr>
            <w:tcW w:w="4148" w:type="dxa"/>
            <w:gridSpan w:val="2"/>
            <w:tcBorders>
              <w:top w:val="single" w:sz="4" w:space="0" w:color="000000"/>
              <w:left w:val="single" w:sz="4" w:space="0" w:color="000000"/>
              <w:bottom w:val="single" w:sz="4" w:space="0" w:color="000000"/>
              <w:right w:val="single" w:sz="4" w:space="0" w:color="000000"/>
            </w:tcBorders>
            <w:hideMark/>
          </w:tcPr>
          <w:p w14:paraId="70242317" w14:textId="77777777" w:rsidR="00FA3587" w:rsidRPr="00B45E5B" w:rsidRDefault="00FA3587" w:rsidP="008B749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56315B4" w14:textId="77777777" w:rsidR="00FA3587" w:rsidRPr="00B45E5B" w:rsidRDefault="00FA3587" w:rsidP="008B7492">
            <w:r>
              <w:rPr>
                <w:rFonts w:hint="eastAsia"/>
              </w:rPr>
              <w:t>TC</w:t>
            </w:r>
            <w:r>
              <w:t>-A-</w:t>
            </w:r>
          </w:p>
        </w:tc>
      </w:tr>
      <w:tr w:rsidR="00FA3587" w14:paraId="277B7511"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1C31E3DF" w14:textId="77777777" w:rsidR="00FA3587" w:rsidRPr="00B45E5B" w:rsidRDefault="00FA3587" w:rsidP="008B749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0FF9171" w14:textId="400D5FC0" w:rsidR="00FA3587" w:rsidRDefault="006143BB" w:rsidP="008B7492">
            <w:r>
              <w:rPr>
                <w:rFonts w:hint="eastAsia"/>
              </w:rPr>
              <w:t>选择证件类型</w:t>
            </w:r>
          </w:p>
        </w:tc>
      </w:tr>
      <w:tr w:rsidR="00FA3587" w14:paraId="465536D3"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4646DEEC" w14:textId="77777777" w:rsidR="00FA3587" w:rsidRDefault="00FA3587" w:rsidP="008B749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7E2E418" w14:textId="76DB4134" w:rsidR="00FA3587" w:rsidRDefault="006143BB" w:rsidP="008B7492">
            <w:r>
              <w:rPr>
                <w:rFonts w:hint="eastAsia"/>
              </w:rPr>
              <w:t>选择证件类型</w:t>
            </w:r>
          </w:p>
        </w:tc>
      </w:tr>
      <w:tr w:rsidR="00FA3587" w14:paraId="7C3A89CF" w14:textId="77777777" w:rsidTr="008B7492">
        <w:tc>
          <w:tcPr>
            <w:tcW w:w="4148" w:type="dxa"/>
            <w:gridSpan w:val="2"/>
            <w:tcBorders>
              <w:top w:val="single" w:sz="4" w:space="0" w:color="000000"/>
              <w:left w:val="single" w:sz="4" w:space="0" w:color="000000"/>
              <w:bottom w:val="single" w:sz="4" w:space="0" w:color="000000"/>
              <w:right w:val="single" w:sz="4" w:space="0" w:color="000000"/>
            </w:tcBorders>
            <w:hideMark/>
          </w:tcPr>
          <w:p w14:paraId="4E2508C7" w14:textId="77777777" w:rsidR="00FA3587" w:rsidRPr="00B45E5B" w:rsidRDefault="00FA3587" w:rsidP="008B749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DCEA91C" w14:textId="77777777" w:rsidR="00FA3587" w:rsidRDefault="00FA3587" w:rsidP="008B7492">
            <w:r>
              <w:rPr>
                <w:rFonts w:hint="eastAsia"/>
              </w:rPr>
              <w:t>管理员</w:t>
            </w:r>
          </w:p>
        </w:tc>
      </w:tr>
      <w:tr w:rsidR="00FA3587" w14:paraId="55502F80"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6CC5C71A" w14:textId="77777777" w:rsidR="00FA3587" w:rsidRPr="00B45E5B" w:rsidRDefault="00FA3587" w:rsidP="008B749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A7428DA" w14:textId="77777777" w:rsidR="00FA3587" w:rsidRDefault="00FA3587" w:rsidP="008B7492">
            <w:r>
              <w:rPr>
                <w:rFonts w:hint="eastAsia"/>
              </w:rPr>
              <w:t>黑盒测试</w:t>
            </w:r>
          </w:p>
        </w:tc>
      </w:tr>
      <w:tr w:rsidR="00FA3587" w14:paraId="10BE0BF2"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003B2888" w14:textId="77777777" w:rsidR="00FA3587" w:rsidRDefault="00FA3587" w:rsidP="008B749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88E9383" w14:textId="77777777" w:rsidR="00FA3587" w:rsidRDefault="00FA3587" w:rsidP="008B7492">
            <w:r>
              <w:rPr>
                <w:rFonts w:hint="eastAsia"/>
              </w:rPr>
              <w:t>教师管理</w:t>
            </w:r>
          </w:p>
        </w:tc>
      </w:tr>
      <w:tr w:rsidR="00FA3587" w14:paraId="11ADFCFB"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65DCEE72" w14:textId="77777777" w:rsidR="00FA3587" w:rsidRDefault="00FA3587" w:rsidP="008B749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7B479B5" w14:textId="6EE27126" w:rsidR="00FA3587" w:rsidRDefault="00FA3587" w:rsidP="008B7492">
            <w:r>
              <w:rPr>
                <w:rFonts w:hint="eastAsia"/>
              </w:rPr>
              <w:t>管理员进入教师管理界面，并</w:t>
            </w:r>
            <w:r w:rsidR="006143BB">
              <w:rPr>
                <w:rFonts w:hint="eastAsia"/>
              </w:rPr>
              <w:t>选择证件类型</w:t>
            </w:r>
          </w:p>
        </w:tc>
      </w:tr>
      <w:tr w:rsidR="00FA3587" w:rsidRPr="00B45E5B" w14:paraId="517DCB80" w14:textId="77777777" w:rsidTr="008B7492">
        <w:tc>
          <w:tcPr>
            <w:tcW w:w="4148" w:type="dxa"/>
            <w:gridSpan w:val="2"/>
            <w:tcBorders>
              <w:top w:val="single" w:sz="4" w:space="0" w:color="000000"/>
              <w:left w:val="single" w:sz="4" w:space="0" w:color="000000"/>
              <w:bottom w:val="single" w:sz="4" w:space="0" w:color="000000"/>
              <w:right w:val="single" w:sz="4" w:space="0" w:color="000000"/>
            </w:tcBorders>
            <w:hideMark/>
          </w:tcPr>
          <w:p w14:paraId="5ACEF60F" w14:textId="77777777" w:rsidR="00FA3587" w:rsidRPr="00B45E5B" w:rsidRDefault="00FA3587" w:rsidP="008B749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0C28539" w14:textId="7189E52B" w:rsidR="00FA3587" w:rsidRPr="00B45E5B" w:rsidRDefault="00FA3587" w:rsidP="008B7492">
            <w:r>
              <w:rPr>
                <w:rFonts w:hint="eastAsia"/>
              </w:rPr>
              <w:t>检查管理员是否能进入教师管理界面，并</w:t>
            </w:r>
            <w:r w:rsidR="006143BB">
              <w:rPr>
                <w:rFonts w:hint="eastAsia"/>
              </w:rPr>
              <w:t>选择证件类型</w:t>
            </w:r>
          </w:p>
        </w:tc>
      </w:tr>
      <w:tr w:rsidR="00FA3587" w:rsidRPr="00507ADD" w14:paraId="6E426B33" w14:textId="77777777" w:rsidTr="008B7492">
        <w:trPr>
          <w:trHeight w:val="1445"/>
        </w:trPr>
        <w:tc>
          <w:tcPr>
            <w:tcW w:w="8296" w:type="dxa"/>
            <w:gridSpan w:val="3"/>
            <w:tcBorders>
              <w:top w:val="single" w:sz="4" w:space="0" w:color="000000"/>
              <w:left w:val="single" w:sz="4" w:space="0" w:color="000000"/>
              <w:right w:val="single" w:sz="4" w:space="0" w:color="000000"/>
            </w:tcBorders>
            <w:hideMark/>
          </w:tcPr>
          <w:p w14:paraId="61F4C7A3" w14:textId="77777777" w:rsidR="00FA3587" w:rsidRPr="00507ADD" w:rsidRDefault="00FA3587" w:rsidP="008B7492">
            <w:r w:rsidRPr="00507ADD">
              <w:rPr>
                <w:rFonts w:hint="eastAsia"/>
              </w:rPr>
              <w:t>初始条件和背景：</w:t>
            </w:r>
          </w:p>
          <w:p w14:paraId="069BA5C4" w14:textId="77777777" w:rsidR="00FA3587" w:rsidRDefault="00FA3587" w:rsidP="008B7492">
            <w:r w:rsidRPr="00B45E5B">
              <w:rPr>
                <w:rFonts w:hint="eastAsia"/>
              </w:rPr>
              <w:t>系统</w:t>
            </w:r>
            <w:r>
              <w:rPr>
                <w:rFonts w:hint="eastAsia"/>
              </w:rPr>
              <w:t>：PC端</w:t>
            </w:r>
          </w:p>
          <w:p w14:paraId="1C32F2BF" w14:textId="77777777" w:rsidR="00FA3587" w:rsidRPr="00507ADD" w:rsidRDefault="00FA3587" w:rsidP="008B7492">
            <w:r>
              <w:rPr>
                <w:rFonts w:hint="eastAsia"/>
              </w:rPr>
              <w:t>浏览器：C</w:t>
            </w:r>
            <w:r>
              <w:t>hrome</w:t>
            </w:r>
          </w:p>
          <w:p w14:paraId="6997591C" w14:textId="77777777" w:rsidR="00FA3587" w:rsidRPr="00507ADD" w:rsidRDefault="00FA3587" w:rsidP="008B7492">
            <w:r w:rsidRPr="00507ADD">
              <w:rPr>
                <w:rFonts w:hint="eastAsia"/>
              </w:rPr>
              <w:t>注释</w:t>
            </w:r>
            <w:r>
              <w:rPr>
                <w:rFonts w:hint="eastAsia"/>
              </w:rPr>
              <w:t>：无</w:t>
            </w:r>
          </w:p>
        </w:tc>
      </w:tr>
      <w:tr w:rsidR="00FA3587" w:rsidRPr="00507ADD" w14:paraId="334CD3FA"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517702D" w14:textId="5F587FF6" w:rsidR="00FA3587" w:rsidRPr="00507ADD" w:rsidRDefault="00FA3587" w:rsidP="00FA35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F373082" w14:textId="517B8A31" w:rsidR="00FA3587" w:rsidRPr="00507ADD" w:rsidRDefault="00FA3587" w:rsidP="00FA3587">
            <w:r w:rsidRPr="00507ADD">
              <w:rPr>
                <w:rFonts w:hint="eastAsia"/>
              </w:rPr>
              <w:t>预期结果</w:t>
            </w:r>
          </w:p>
        </w:tc>
      </w:tr>
      <w:tr w:rsidR="00FA3587" w:rsidRPr="00507ADD" w14:paraId="2045966D"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047EFE86" w14:textId="0B71566A" w:rsidR="00FA3587" w:rsidRPr="00507ADD" w:rsidRDefault="00FA3587" w:rsidP="00FA3587">
            <w:r>
              <w:rPr>
                <w:rFonts w:hint="eastAsia"/>
              </w:rPr>
              <w:t>点击证件类型下拉框</w:t>
            </w:r>
          </w:p>
        </w:tc>
        <w:tc>
          <w:tcPr>
            <w:tcW w:w="6141" w:type="dxa"/>
            <w:gridSpan w:val="2"/>
            <w:tcBorders>
              <w:top w:val="single" w:sz="4" w:space="0" w:color="000000"/>
              <w:left w:val="single" w:sz="4" w:space="0" w:color="000000"/>
              <w:bottom w:val="single" w:sz="4" w:space="0" w:color="000000"/>
              <w:right w:val="single" w:sz="4" w:space="0" w:color="000000"/>
            </w:tcBorders>
          </w:tcPr>
          <w:p w14:paraId="16F7174D" w14:textId="160CE778" w:rsidR="00FA3587" w:rsidRPr="00507ADD" w:rsidRDefault="00FA3587" w:rsidP="00FA3587">
            <w:r>
              <w:rPr>
                <w:rFonts w:hint="eastAsia"/>
              </w:rPr>
              <w:t>出现身份证、其他证件两种可选项</w:t>
            </w:r>
          </w:p>
        </w:tc>
      </w:tr>
      <w:tr w:rsidR="00FA3587" w:rsidRPr="00507ADD" w14:paraId="2EF5294B"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787CA5B6" w14:textId="08189A99" w:rsidR="00FA3587" w:rsidRPr="00507ADD" w:rsidRDefault="00FA3587" w:rsidP="00FA3587">
            <w:r>
              <w:rPr>
                <w:rFonts w:hint="eastAsia"/>
              </w:rPr>
              <w:t>点击身份证</w:t>
            </w:r>
          </w:p>
        </w:tc>
        <w:tc>
          <w:tcPr>
            <w:tcW w:w="6141" w:type="dxa"/>
            <w:gridSpan w:val="2"/>
            <w:tcBorders>
              <w:top w:val="single" w:sz="4" w:space="0" w:color="000000"/>
              <w:left w:val="single" w:sz="4" w:space="0" w:color="000000"/>
              <w:bottom w:val="single" w:sz="4" w:space="0" w:color="000000"/>
              <w:right w:val="single" w:sz="4" w:space="0" w:color="000000"/>
            </w:tcBorders>
          </w:tcPr>
          <w:p w14:paraId="60EE3F09" w14:textId="32EF954F" w:rsidR="00FA3587" w:rsidRPr="00507ADD" w:rsidRDefault="00FA3587" w:rsidP="00FA3587">
            <w:r>
              <w:rPr>
                <w:rFonts w:hint="eastAsia"/>
              </w:rPr>
              <w:t>证件类型变为身份证</w:t>
            </w:r>
          </w:p>
        </w:tc>
      </w:tr>
      <w:tr w:rsidR="00FA3587" w:rsidRPr="00507ADD" w14:paraId="339C5B75"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6C68CE34" w14:textId="2C3FB43E" w:rsidR="00FA3587" w:rsidRPr="00507ADD" w:rsidRDefault="00FA3587" w:rsidP="00FA3587">
            <w:r>
              <w:rPr>
                <w:rFonts w:hint="eastAsia"/>
              </w:rPr>
              <w:t>点击证件类型下拉框</w:t>
            </w:r>
          </w:p>
        </w:tc>
        <w:tc>
          <w:tcPr>
            <w:tcW w:w="6141" w:type="dxa"/>
            <w:gridSpan w:val="2"/>
            <w:tcBorders>
              <w:top w:val="single" w:sz="4" w:space="0" w:color="000000"/>
              <w:left w:val="single" w:sz="4" w:space="0" w:color="000000"/>
              <w:bottom w:val="single" w:sz="4" w:space="0" w:color="000000"/>
              <w:right w:val="single" w:sz="4" w:space="0" w:color="000000"/>
            </w:tcBorders>
          </w:tcPr>
          <w:p w14:paraId="0BBB82FA" w14:textId="22F27F60" w:rsidR="00FA3587" w:rsidRPr="00507ADD" w:rsidRDefault="00FA3587" w:rsidP="00FA3587">
            <w:r>
              <w:rPr>
                <w:rFonts w:hint="eastAsia"/>
              </w:rPr>
              <w:t>出现身份证、其他证件两种可选项</w:t>
            </w:r>
          </w:p>
        </w:tc>
      </w:tr>
    </w:tbl>
    <w:p w14:paraId="1250D3A4" w14:textId="6650C353" w:rsidR="00224619" w:rsidRDefault="00224619" w:rsidP="00FA3587"/>
    <w:p w14:paraId="436235F9" w14:textId="2BF0983F" w:rsidR="00EF4E34" w:rsidRDefault="00EF4E34">
      <w:r>
        <w:br w:type="page"/>
      </w:r>
    </w:p>
    <w:p w14:paraId="480D802E" w14:textId="77777777" w:rsidR="00224619" w:rsidRDefault="00224619"/>
    <w:p w14:paraId="01459AD0" w14:textId="77777777" w:rsidR="00FA3587" w:rsidRPr="00FA3587" w:rsidRDefault="00FA3587" w:rsidP="00FA3587"/>
    <w:p w14:paraId="4A058658" w14:textId="2DFD3A38" w:rsidR="001D5335" w:rsidRDefault="00F74B37" w:rsidP="00F74B37">
      <w:pPr>
        <w:pStyle w:val="a0"/>
      </w:pPr>
      <w:bookmarkStart w:id="1301" w:name="_Toc533356729"/>
      <w:r>
        <w:rPr>
          <w:rFonts w:hint="eastAsia"/>
        </w:rPr>
        <w:t>后台首页</w:t>
      </w:r>
      <w:bookmarkEnd w:id="1301"/>
    </w:p>
    <w:tbl>
      <w:tblPr>
        <w:tblStyle w:val="14"/>
        <w:tblW w:w="8296" w:type="dxa"/>
        <w:tblLook w:val="04A0" w:firstRow="1" w:lastRow="0" w:firstColumn="1" w:lastColumn="0" w:noHBand="0" w:noVBand="1"/>
      </w:tblPr>
      <w:tblGrid>
        <w:gridCol w:w="2155"/>
        <w:gridCol w:w="1993"/>
        <w:gridCol w:w="4148"/>
      </w:tblGrid>
      <w:tr w:rsidR="00362F5F" w:rsidRPr="00B45E5B" w14:paraId="65F1A0B3" w14:textId="77777777" w:rsidTr="008B7492">
        <w:tc>
          <w:tcPr>
            <w:tcW w:w="4148" w:type="dxa"/>
            <w:gridSpan w:val="2"/>
            <w:tcBorders>
              <w:top w:val="single" w:sz="4" w:space="0" w:color="000000"/>
              <w:left w:val="single" w:sz="4" w:space="0" w:color="000000"/>
              <w:bottom w:val="single" w:sz="4" w:space="0" w:color="000000"/>
              <w:right w:val="single" w:sz="4" w:space="0" w:color="000000"/>
            </w:tcBorders>
            <w:hideMark/>
          </w:tcPr>
          <w:p w14:paraId="10FF8BAC" w14:textId="77777777" w:rsidR="00362F5F" w:rsidRPr="00B45E5B" w:rsidRDefault="00362F5F" w:rsidP="008B749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69DFCA2" w14:textId="77777777" w:rsidR="00362F5F" w:rsidRPr="00B45E5B" w:rsidRDefault="00362F5F" w:rsidP="008B7492">
            <w:r>
              <w:rPr>
                <w:rFonts w:hint="eastAsia"/>
              </w:rPr>
              <w:t>TC</w:t>
            </w:r>
            <w:r>
              <w:t>-A-</w:t>
            </w:r>
          </w:p>
        </w:tc>
      </w:tr>
      <w:tr w:rsidR="00362F5F" w14:paraId="3500C29E"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01AEE8AB" w14:textId="77777777" w:rsidR="00362F5F" w:rsidRPr="00B45E5B" w:rsidRDefault="00362F5F" w:rsidP="008B749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E20A258" w14:textId="0A724460" w:rsidR="00362F5F" w:rsidRDefault="00362F5F" w:rsidP="008B7492">
            <w:r>
              <w:rPr>
                <w:rFonts w:hint="eastAsia"/>
              </w:rPr>
              <w:t>后台管理</w:t>
            </w:r>
          </w:p>
        </w:tc>
      </w:tr>
      <w:tr w:rsidR="00362F5F" w14:paraId="122A9954"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7936FE2A" w14:textId="77777777" w:rsidR="00362F5F" w:rsidRDefault="00362F5F" w:rsidP="008B749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DC17822" w14:textId="45647FD9" w:rsidR="00362F5F" w:rsidRDefault="00362F5F" w:rsidP="008B7492">
            <w:r>
              <w:rPr>
                <w:rFonts w:hint="eastAsia"/>
              </w:rPr>
              <w:t>后台管理</w:t>
            </w:r>
          </w:p>
        </w:tc>
      </w:tr>
      <w:tr w:rsidR="00362F5F" w14:paraId="39927F84" w14:textId="77777777" w:rsidTr="008B7492">
        <w:tc>
          <w:tcPr>
            <w:tcW w:w="4148" w:type="dxa"/>
            <w:gridSpan w:val="2"/>
            <w:tcBorders>
              <w:top w:val="single" w:sz="4" w:space="0" w:color="000000"/>
              <w:left w:val="single" w:sz="4" w:space="0" w:color="000000"/>
              <w:bottom w:val="single" w:sz="4" w:space="0" w:color="000000"/>
              <w:right w:val="single" w:sz="4" w:space="0" w:color="000000"/>
            </w:tcBorders>
            <w:hideMark/>
          </w:tcPr>
          <w:p w14:paraId="0748F15A" w14:textId="77777777" w:rsidR="00362F5F" w:rsidRPr="00B45E5B" w:rsidRDefault="00362F5F" w:rsidP="008B749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45FC843" w14:textId="77777777" w:rsidR="00362F5F" w:rsidRDefault="00362F5F" w:rsidP="008B7492">
            <w:r>
              <w:rPr>
                <w:rFonts w:hint="eastAsia"/>
              </w:rPr>
              <w:t>管理员</w:t>
            </w:r>
          </w:p>
        </w:tc>
      </w:tr>
      <w:tr w:rsidR="00362F5F" w14:paraId="7816F63A"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4432C83D" w14:textId="77777777" w:rsidR="00362F5F" w:rsidRPr="00B45E5B" w:rsidRDefault="00362F5F" w:rsidP="008B749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B38AB77" w14:textId="77777777" w:rsidR="00362F5F" w:rsidRDefault="00362F5F" w:rsidP="008B7492">
            <w:r>
              <w:rPr>
                <w:rFonts w:hint="eastAsia"/>
              </w:rPr>
              <w:t>黑盒测试</w:t>
            </w:r>
          </w:p>
        </w:tc>
      </w:tr>
      <w:tr w:rsidR="00362F5F" w14:paraId="06848866"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23F114F8" w14:textId="77777777" w:rsidR="00362F5F" w:rsidRDefault="00362F5F" w:rsidP="008B749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2BE3858" w14:textId="77777777" w:rsidR="00362F5F" w:rsidRDefault="00362F5F" w:rsidP="008B7492">
            <w:r>
              <w:rPr>
                <w:rFonts w:hint="eastAsia"/>
              </w:rPr>
              <w:t>登录后台</w:t>
            </w:r>
          </w:p>
        </w:tc>
      </w:tr>
      <w:tr w:rsidR="00362F5F" w14:paraId="33DC08DA"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2571716C" w14:textId="77777777" w:rsidR="00362F5F" w:rsidRDefault="00362F5F" w:rsidP="008B749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C18F0D6" w14:textId="77777777" w:rsidR="00362F5F" w:rsidRDefault="00362F5F" w:rsidP="008B7492">
            <w:r>
              <w:rPr>
                <w:rFonts w:hint="eastAsia"/>
              </w:rPr>
              <w:t>管理员进入举报管理界面</w:t>
            </w:r>
          </w:p>
        </w:tc>
      </w:tr>
      <w:tr w:rsidR="00362F5F" w:rsidRPr="00B45E5B" w14:paraId="4E4EDAD1" w14:textId="77777777" w:rsidTr="008B7492">
        <w:tc>
          <w:tcPr>
            <w:tcW w:w="4148" w:type="dxa"/>
            <w:gridSpan w:val="2"/>
            <w:tcBorders>
              <w:top w:val="single" w:sz="4" w:space="0" w:color="000000"/>
              <w:left w:val="single" w:sz="4" w:space="0" w:color="000000"/>
              <w:bottom w:val="single" w:sz="4" w:space="0" w:color="000000"/>
              <w:right w:val="single" w:sz="4" w:space="0" w:color="000000"/>
            </w:tcBorders>
            <w:hideMark/>
          </w:tcPr>
          <w:p w14:paraId="1B4C5523" w14:textId="77777777" w:rsidR="00362F5F" w:rsidRPr="00B45E5B" w:rsidRDefault="00362F5F" w:rsidP="008B749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A6ACD32" w14:textId="77777777" w:rsidR="00362F5F" w:rsidRPr="00B45E5B" w:rsidRDefault="00362F5F" w:rsidP="008B7492">
            <w:r>
              <w:rPr>
                <w:rFonts w:hint="eastAsia"/>
              </w:rPr>
              <w:t>检查管理员是否能进入举报管理界面</w:t>
            </w:r>
          </w:p>
        </w:tc>
      </w:tr>
      <w:tr w:rsidR="00362F5F" w:rsidRPr="00507ADD" w14:paraId="19D26BD4" w14:textId="77777777" w:rsidTr="008B7492">
        <w:trPr>
          <w:trHeight w:val="1445"/>
        </w:trPr>
        <w:tc>
          <w:tcPr>
            <w:tcW w:w="8296" w:type="dxa"/>
            <w:gridSpan w:val="3"/>
            <w:tcBorders>
              <w:top w:val="single" w:sz="4" w:space="0" w:color="000000"/>
              <w:left w:val="single" w:sz="4" w:space="0" w:color="000000"/>
              <w:right w:val="single" w:sz="4" w:space="0" w:color="000000"/>
            </w:tcBorders>
            <w:hideMark/>
          </w:tcPr>
          <w:p w14:paraId="422D7418" w14:textId="77777777" w:rsidR="00362F5F" w:rsidRPr="00507ADD" w:rsidRDefault="00362F5F" w:rsidP="008B7492">
            <w:r w:rsidRPr="00507ADD">
              <w:rPr>
                <w:rFonts w:hint="eastAsia"/>
              </w:rPr>
              <w:t>初始条件和背景：</w:t>
            </w:r>
          </w:p>
          <w:p w14:paraId="64CB9355" w14:textId="77777777" w:rsidR="00362F5F" w:rsidRDefault="00362F5F" w:rsidP="008B7492">
            <w:r w:rsidRPr="00B45E5B">
              <w:rPr>
                <w:rFonts w:hint="eastAsia"/>
              </w:rPr>
              <w:t>系统</w:t>
            </w:r>
            <w:r>
              <w:rPr>
                <w:rFonts w:hint="eastAsia"/>
              </w:rPr>
              <w:t>：PC端</w:t>
            </w:r>
          </w:p>
          <w:p w14:paraId="70E0232E" w14:textId="77777777" w:rsidR="00362F5F" w:rsidRPr="00507ADD" w:rsidRDefault="00362F5F" w:rsidP="008B7492">
            <w:r>
              <w:rPr>
                <w:rFonts w:hint="eastAsia"/>
              </w:rPr>
              <w:t>浏览器：C</w:t>
            </w:r>
            <w:r>
              <w:t>hrome</w:t>
            </w:r>
          </w:p>
          <w:p w14:paraId="61B28CDA" w14:textId="77777777" w:rsidR="00362F5F" w:rsidRPr="00507ADD" w:rsidRDefault="00362F5F" w:rsidP="008B7492">
            <w:r w:rsidRPr="00507ADD">
              <w:rPr>
                <w:rFonts w:hint="eastAsia"/>
              </w:rPr>
              <w:t>注释</w:t>
            </w:r>
            <w:r>
              <w:rPr>
                <w:rFonts w:hint="eastAsia"/>
              </w:rPr>
              <w:t>：无</w:t>
            </w:r>
          </w:p>
        </w:tc>
      </w:tr>
      <w:tr w:rsidR="00362F5F" w:rsidRPr="00507ADD" w14:paraId="747045F9"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87F5552" w14:textId="77777777" w:rsidR="00362F5F" w:rsidRPr="00507ADD" w:rsidRDefault="00362F5F" w:rsidP="008B749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7F8F233" w14:textId="77777777" w:rsidR="00362F5F" w:rsidRPr="00507ADD" w:rsidRDefault="00362F5F" w:rsidP="008B7492">
            <w:r w:rsidRPr="00507ADD">
              <w:rPr>
                <w:rFonts w:hint="eastAsia"/>
              </w:rPr>
              <w:t>预期结果</w:t>
            </w:r>
          </w:p>
        </w:tc>
      </w:tr>
      <w:tr w:rsidR="00BD5B0D" w:rsidRPr="00507ADD" w14:paraId="2D8D9A39"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5FFAC310" w14:textId="209DCF1F" w:rsidR="00BD5B0D" w:rsidRPr="00507ADD" w:rsidRDefault="00755F89" w:rsidP="008B7492">
            <w:r>
              <w:rPr>
                <w:rFonts w:hint="eastAsia"/>
              </w:rPr>
              <w:t>登陆后台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321A1468" w14:textId="089516D6" w:rsidR="00BD5B0D" w:rsidRPr="00507ADD" w:rsidRDefault="00755F89" w:rsidP="008B7492">
            <w:r>
              <w:rPr>
                <w:rFonts w:hint="eastAsia"/>
              </w:rPr>
              <w:t>页面至后台首页</w:t>
            </w:r>
          </w:p>
        </w:tc>
      </w:tr>
      <w:tr w:rsidR="00755F89" w:rsidRPr="00507ADD" w14:paraId="0E5C7147"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234E4E6F" w14:textId="692FBE08" w:rsidR="00755F89" w:rsidRDefault="00755F89" w:rsidP="008B7492">
            <w:r>
              <w:rPr>
                <w:rFonts w:hint="eastAsia"/>
              </w:rPr>
              <w:t>点击管理员后台右上角</w:t>
            </w:r>
            <w:r>
              <w:t>home</w:t>
            </w:r>
            <w:r>
              <w:rPr>
                <w:rFonts w:hint="eastAsia"/>
              </w:rPr>
              <w:t>图标页面至</w:t>
            </w:r>
          </w:p>
        </w:tc>
        <w:tc>
          <w:tcPr>
            <w:tcW w:w="6141" w:type="dxa"/>
            <w:gridSpan w:val="2"/>
            <w:tcBorders>
              <w:top w:val="single" w:sz="4" w:space="0" w:color="000000"/>
              <w:left w:val="single" w:sz="4" w:space="0" w:color="000000"/>
              <w:bottom w:val="single" w:sz="4" w:space="0" w:color="000000"/>
              <w:right w:val="single" w:sz="4" w:space="0" w:color="000000"/>
            </w:tcBorders>
          </w:tcPr>
          <w:p w14:paraId="367A54C5" w14:textId="77777777" w:rsidR="00755F89" w:rsidRDefault="00755F89" w:rsidP="008B7492">
            <w:r>
              <w:rPr>
                <w:rFonts w:hint="eastAsia"/>
              </w:rPr>
              <w:t>页面至后台页面</w:t>
            </w:r>
            <w:r w:rsidR="00CC05CB">
              <w:rPr>
                <w:rFonts w:hint="eastAsia"/>
              </w:rPr>
              <w:t>，有用户管理、教师管理、课程管理、论坛管理、基础管理、通知管理、备份恢复转跳按钮。</w:t>
            </w:r>
          </w:p>
          <w:p w14:paraId="0E23CC2C" w14:textId="5069CCB8" w:rsidR="000C7FF5" w:rsidRDefault="000C7FF5" w:rsidP="008B7492">
            <w:r>
              <w:rPr>
                <w:rFonts w:hint="eastAsia"/>
              </w:rPr>
              <w:t>网站日志，包括列属性：操作细节、状态、操作时间、操作人员、系统日志。</w:t>
            </w:r>
          </w:p>
        </w:tc>
      </w:tr>
    </w:tbl>
    <w:p w14:paraId="66AF532E" w14:textId="7C1370DB" w:rsidR="00A33425" w:rsidRDefault="00A33425" w:rsidP="00362F5F"/>
    <w:p w14:paraId="668D2BBF" w14:textId="09756EEB" w:rsidR="00A33425" w:rsidRPr="00A33425" w:rsidRDefault="00A33425" w:rsidP="00A33425">
      <w:r>
        <w:br w:type="page"/>
      </w:r>
    </w:p>
    <w:p w14:paraId="67789222" w14:textId="5E517CDD" w:rsidR="00F74B37" w:rsidRDefault="00F74B37" w:rsidP="00F74B37">
      <w:pPr>
        <w:pStyle w:val="a1"/>
      </w:pPr>
      <w:bookmarkStart w:id="1302" w:name="_Toc533356730"/>
      <w:r>
        <w:rPr>
          <w:rFonts w:hint="eastAsia"/>
        </w:rPr>
        <w:lastRenderedPageBreak/>
        <w:t>导</w:t>
      </w:r>
      <w:r w:rsidR="00A33425">
        <w:rPr>
          <w:rFonts w:hint="eastAsia"/>
        </w:rPr>
        <w:t>出</w:t>
      </w:r>
      <w:r>
        <w:rPr>
          <w:rFonts w:hint="eastAsia"/>
        </w:rPr>
        <w:t>日志</w:t>
      </w:r>
      <w:bookmarkEnd w:id="1302"/>
    </w:p>
    <w:tbl>
      <w:tblPr>
        <w:tblStyle w:val="14"/>
        <w:tblW w:w="8296" w:type="dxa"/>
        <w:tblLook w:val="04A0" w:firstRow="1" w:lastRow="0" w:firstColumn="1" w:lastColumn="0" w:noHBand="0" w:noVBand="1"/>
      </w:tblPr>
      <w:tblGrid>
        <w:gridCol w:w="2155"/>
        <w:gridCol w:w="1993"/>
        <w:gridCol w:w="4148"/>
      </w:tblGrid>
      <w:tr w:rsidR="00A33425" w:rsidRPr="00B45E5B" w14:paraId="7D77AE7D" w14:textId="77777777" w:rsidTr="008B7492">
        <w:tc>
          <w:tcPr>
            <w:tcW w:w="4148" w:type="dxa"/>
            <w:gridSpan w:val="2"/>
            <w:tcBorders>
              <w:top w:val="single" w:sz="4" w:space="0" w:color="000000"/>
              <w:left w:val="single" w:sz="4" w:space="0" w:color="000000"/>
              <w:bottom w:val="single" w:sz="4" w:space="0" w:color="000000"/>
              <w:right w:val="single" w:sz="4" w:space="0" w:color="000000"/>
            </w:tcBorders>
            <w:hideMark/>
          </w:tcPr>
          <w:p w14:paraId="4A4EAB33" w14:textId="77777777" w:rsidR="00A33425" w:rsidRPr="00B45E5B" w:rsidRDefault="00A33425" w:rsidP="008B749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70A9EB7" w14:textId="77777777" w:rsidR="00A33425" w:rsidRPr="00B45E5B" w:rsidRDefault="00A33425" w:rsidP="008B7492">
            <w:r>
              <w:rPr>
                <w:rFonts w:hint="eastAsia"/>
              </w:rPr>
              <w:t>TC</w:t>
            </w:r>
            <w:r>
              <w:t>-A-</w:t>
            </w:r>
          </w:p>
        </w:tc>
      </w:tr>
      <w:tr w:rsidR="00A33425" w14:paraId="07619F08"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736DF3B5" w14:textId="77777777" w:rsidR="00A33425" w:rsidRPr="00B45E5B" w:rsidRDefault="00A33425" w:rsidP="008B749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C2B6229" w14:textId="641E6F3D" w:rsidR="00A33425" w:rsidRDefault="00A33425" w:rsidP="008B7492">
            <w:r>
              <w:rPr>
                <w:rFonts w:hint="eastAsia"/>
              </w:rPr>
              <w:t>导出日志</w:t>
            </w:r>
          </w:p>
        </w:tc>
      </w:tr>
      <w:tr w:rsidR="00A33425" w14:paraId="0266684F"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471EAB1B" w14:textId="77777777" w:rsidR="00A33425" w:rsidRDefault="00A33425" w:rsidP="008B749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E97034C" w14:textId="5EF63F68" w:rsidR="00A33425" w:rsidRDefault="00A33425" w:rsidP="008B7492">
            <w:r>
              <w:rPr>
                <w:rFonts w:hint="eastAsia"/>
              </w:rPr>
              <w:t>导出日志</w:t>
            </w:r>
          </w:p>
        </w:tc>
      </w:tr>
      <w:tr w:rsidR="00A33425" w14:paraId="3CEED695" w14:textId="77777777" w:rsidTr="008B7492">
        <w:tc>
          <w:tcPr>
            <w:tcW w:w="4148" w:type="dxa"/>
            <w:gridSpan w:val="2"/>
            <w:tcBorders>
              <w:top w:val="single" w:sz="4" w:space="0" w:color="000000"/>
              <w:left w:val="single" w:sz="4" w:space="0" w:color="000000"/>
              <w:bottom w:val="single" w:sz="4" w:space="0" w:color="000000"/>
              <w:right w:val="single" w:sz="4" w:space="0" w:color="000000"/>
            </w:tcBorders>
            <w:hideMark/>
          </w:tcPr>
          <w:p w14:paraId="2DBC4F2E" w14:textId="77777777" w:rsidR="00A33425" w:rsidRPr="00B45E5B" w:rsidRDefault="00A33425" w:rsidP="008B749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C365F32" w14:textId="77777777" w:rsidR="00A33425" w:rsidRDefault="00A33425" w:rsidP="008B7492">
            <w:r>
              <w:rPr>
                <w:rFonts w:hint="eastAsia"/>
              </w:rPr>
              <w:t>管理员</w:t>
            </w:r>
          </w:p>
        </w:tc>
      </w:tr>
      <w:tr w:rsidR="00A33425" w14:paraId="6D2CCEA7"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31AAEEAB" w14:textId="77777777" w:rsidR="00A33425" w:rsidRPr="00B45E5B" w:rsidRDefault="00A33425" w:rsidP="008B749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592D61D" w14:textId="77777777" w:rsidR="00A33425" w:rsidRDefault="00A33425" w:rsidP="008B7492">
            <w:r>
              <w:rPr>
                <w:rFonts w:hint="eastAsia"/>
              </w:rPr>
              <w:t>黑盒测试</w:t>
            </w:r>
          </w:p>
        </w:tc>
      </w:tr>
      <w:tr w:rsidR="00A33425" w14:paraId="66D3F24E"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6B00DEBE" w14:textId="77777777" w:rsidR="00A33425" w:rsidRDefault="00A33425" w:rsidP="008B749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B6E0574" w14:textId="4391C123" w:rsidR="00A33425" w:rsidRDefault="00A33425" w:rsidP="008B7492">
            <w:r>
              <w:rPr>
                <w:rFonts w:hint="eastAsia"/>
              </w:rPr>
              <w:t>后台首页</w:t>
            </w:r>
          </w:p>
        </w:tc>
      </w:tr>
      <w:tr w:rsidR="00A33425" w14:paraId="63370C64"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6C0378E5" w14:textId="77777777" w:rsidR="00A33425" w:rsidRDefault="00A33425" w:rsidP="008B749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C41CBDF" w14:textId="2BE42200" w:rsidR="00A33425" w:rsidRDefault="00A33425" w:rsidP="008B7492">
            <w:r>
              <w:rPr>
                <w:rFonts w:hint="eastAsia"/>
              </w:rPr>
              <w:t>管理员进入后台首页，并导出日志</w:t>
            </w:r>
          </w:p>
        </w:tc>
      </w:tr>
      <w:tr w:rsidR="00A33425" w:rsidRPr="00B45E5B" w14:paraId="1DEC55FA" w14:textId="77777777" w:rsidTr="008B7492">
        <w:tc>
          <w:tcPr>
            <w:tcW w:w="4148" w:type="dxa"/>
            <w:gridSpan w:val="2"/>
            <w:tcBorders>
              <w:top w:val="single" w:sz="4" w:space="0" w:color="000000"/>
              <w:left w:val="single" w:sz="4" w:space="0" w:color="000000"/>
              <w:bottom w:val="single" w:sz="4" w:space="0" w:color="000000"/>
              <w:right w:val="single" w:sz="4" w:space="0" w:color="000000"/>
            </w:tcBorders>
            <w:hideMark/>
          </w:tcPr>
          <w:p w14:paraId="51E34520" w14:textId="77777777" w:rsidR="00A33425" w:rsidRPr="00B45E5B" w:rsidRDefault="00A33425" w:rsidP="008B749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6DFAC94" w14:textId="11953A4D" w:rsidR="00A33425" w:rsidRPr="00B45E5B" w:rsidRDefault="00A33425" w:rsidP="008B7492">
            <w:r>
              <w:rPr>
                <w:rFonts w:hint="eastAsia"/>
              </w:rPr>
              <w:t>检查管理员是否进入后台首页，并导出日志</w:t>
            </w:r>
          </w:p>
        </w:tc>
      </w:tr>
      <w:tr w:rsidR="00A33425" w:rsidRPr="00507ADD" w14:paraId="550C757A" w14:textId="77777777" w:rsidTr="008B7492">
        <w:trPr>
          <w:trHeight w:val="1445"/>
        </w:trPr>
        <w:tc>
          <w:tcPr>
            <w:tcW w:w="8296" w:type="dxa"/>
            <w:gridSpan w:val="3"/>
            <w:tcBorders>
              <w:top w:val="single" w:sz="4" w:space="0" w:color="000000"/>
              <w:left w:val="single" w:sz="4" w:space="0" w:color="000000"/>
              <w:right w:val="single" w:sz="4" w:space="0" w:color="000000"/>
            </w:tcBorders>
            <w:hideMark/>
          </w:tcPr>
          <w:p w14:paraId="0EAB11BE" w14:textId="77777777" w:rsidR="00A33425" w:rsidRPr="00507ADD" w:rsidRDefault="00A33425" w:rsidP="008B7492">
            <w:r w:rsidRPr="00507ADD">
              <w:rPr>
                <w:rFonts w:hint="eastAsia"/>
              </w:rPr>
              <w:t>初始条件和背景：</w:t>
            </w:r>
          </w:p>
          <w:p w14:paraId="53D46929" w14:textId="77777777" w:rsidR="00A33425" w:rsidRDefault="00A33425" w:rsidP="008B7492">
            <w:r w:rsidRPr="00B45E5B">
              <w:rPr>
                <w:rFonts w:hint="eastAsia"/>
              </w:rPr>
              <w:t>系统</w:t>
            </w:r>
            <w:r>
              <w:rPr>
                <w:rFonts w:hint="eastAsia"/>
              </w:rPr>
              <w:t>：PC端</w:t>
            </w:r>
          </w:p>
          <w:p w14:paraId="16D31A25" w14:textId="77777777" w:rsidR="00A33425" w:rsidRPr="00507ADD" w:rsidRDefault="00A33425" w:rsidP="008B7492">
            <w:r>
              <w:rPr>
                <w:rFonts w:hint="eastAsia"/>
              </w:rPr>
              <w:t>浏览器：C</w:t>
            </w:r>
            <w:r>
              <w:t>hrome</w:t>
            </w:r>
          </w:p>
          <w:p w14:paraId="3B9EC586" w14:textId="77777777" w:rsidR="00A33425" w:rsidRPr="00507ADD" w:rsidRDefault="00A33425" w:rsidP="008B7492">
            <w:r w:rsidRPr="00507ADD">
              <w:rPr>
                <w:rFonts w:hint="eastAsia"/>
              </w:rPr>
              <w:t>注释</w:t>
            </w:r>
            <w:r>
              <w:rPr>
                <w:rFonts w:hint="eastAsia"/>
              </w:rPr>
              <w:t>：无</w:t>
            </w:r>
          </w:p>
        </w:tc>
      </w:tr>
      <w:tr w:rsidR="00A33425" w:rsidRPr="00507ADD" w14:paraId="5FB8A607"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A03B451" w14:textId="77777777" w:rsidR="00A33425" w:rsidRPr="00507ADD" w:rsidRDefault="00A33425" w:rsidP="008B749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B296FF3" w14:textId="77777777" w:rsidR="00A33425" w:rsidRPr="00507ADD" w:rsidRDefault="00A33425" w:rsidP="008B7492">
            <w:r w:rsidRPr="00507ADD">
              <w:rPr>
                <w:rFonts w:hint="eastAsia"/>
              </w:rPr>
              <w:t>预期结果</w:t>
            </w:r>
          </w:p>
        </w:tc>
      </w:tr>
      <w:tr w:rsidR="00A33425" w:rsidRPr="00507ADD" w14:paraId="0ED7B5F7"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4AC4059F" w14:textId="06DE8366" w:rsidR="00A33425" w:rsidRPr="00507ADD" w:rsidRDefault="00A33425" w:rsidP="008B7492">
            <w:r>
              <w:rPr>
                <w:rFonts w:hint="eastAsia"/>
              </w:rPr>
              <w:t>不选择日志点击下方的导出日志</w:t>
            </w:r>
          </w:p>
        </w:tc>
        <w:tc>
          <w:tcPr>
            <w:tcW w:w="6141" w:type="dxa"/>
            <w:gridSpan w:val="2"/>
            <w:tcBorders>
              <w:top w:val="single" w:sz="4" w:space="0" w:color="000000"/>
              <w:left w:val="single" w:sz="4" w:space="0" w:color="000000"/>
              <w:bottom w:val="single" w:sz="4" w:space="0" w:color="000000"/>
              <w:right w:val="single" w:sz="4" w:space="0" w:color="000000"/>
            </w:tcBorders>
          </w:tcPr>
          <w:p w14:paraId="5D18789B" w14:textId="127D8F91" w:rsidR="00A33425" w:rsidRPr="00507ADD" w:rsidRDefault="00A33425" w:rsidP="008B7492">
            <w:r>
              <w:rPr>
                <w:rFonts w:hint="eastAsia"/>
              </w:rPr>
              <w:t>请先选择日志</w:t>
            </w:r>
          </w:p>
        </w:tc>
      </w:tr>
      <w:tr w:rsidR="00A33425" w:rsidRPr="00507ADD" w14:paraId="6D3309D6"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3FE4CC7D" w14:textId="72F52C3E" w:rsidR="00A33425" w:rsidRDefault="009B1DA6" w:rsidP="008B7492">
            <w:r>
              <w:rPr>
                <w:rFonts w:hint="eastAsia"/>
              </w:rPr>
              <w:t>选择一些日志，点击导出日志</w:t>
            </w:r>
          </w:p>
        </w:tc>
        <w:tc>
          <w:tcPr>
            <w:tcW w:w="6141" w:type="dxa"/>
            <w:gridSpan w:val="2"/>
            <w:tcBorders>
              <w:top w:val="single" w:sz="4" w:space="0" w:color="000000"/>
              <w:left w:val="single" w:sz="4" w:space="0" w:color="000000"/>
              <w:bottom w:val="single" w:sz="4" w:space="0" w:color="000000"/>
              <w:right w:val="single" w:sz="4" w:space="0" w:color="000000"/>
            </w:tcBorders>
          </w:tcPr>
          <w:p w14:paraId="4785A5B6" w14:textId="11518A4F" w:rsidR="00A33425" w:rsidRDefault="009B1DA6" w:rsidP="008B7492">
            <w:r>
              <w:rPr>
                <w:rFonts w:hint="eastAsia"/>
              </w:rPr>
              <w:t>下载日志至本地。</w:t>
            </w:r>
          </w:p>
        </w:tc>
      </w:tr>
    </w:tbl>
    <w:p w14:paraId="6A2C341A" w14:textId="4A841466" w:rsidR="003827B4" w:rsidRDefault="003827B4" w:rsidP="00A33425"/>
    <w:p w14:paraId="480F6D1D" w14:textId="77777777" w:rsidR="003827B4" w:rsidRDefault="003827B4">
      <w:r>
        <w:br w:type="page"/>
      </w:r>
    </w:p>
    <w:p w14:paraId="0ECC3118" w14:textId="77777777" w:rsidR="00A33425" w:rsidRPr="00A33425" w:rsidRDefault="00A33425" w:rsidP="00A33425"/>
    <w:p w14:paraId="30E41548" w14:textId="6B2A538E" w:rsidR="00F74B37" w:rsidRDefault="00F74B37" w:rsidP="00F74B37">
      <w:pPr>
        <w:pStyle w:val="a1"/>
      </w:pPr>
      <w:bookmarkStart w:id="1303" w:name="_Toc533356731"/>
      <w:r>
        <w:rPr>
          <w:rFonts w:hint="eastAsia"/>
        </w:rPr>
        <w:t>删除日志</w:t>
      </w:r>
      <w:bookmarkEnd w:id="1303"/>
    </w:p>
    <w:tbl>
      <w:tblPr>
        <w:tblStyle w:val="14"/>
        <w:tblW w:w="8296" w:type="dxa"/>
        <w:tblLook w:val="04A0" w:firstRow="1" w:lastRow="0" w:firstColumn="1" w:lastColumn="0" w:noHBand="0" w:noVBand="1"/>
      </w:tblPr>
      <w:tblGrid>
        <w:gridCol w:w="2155"/>
        <w:gridCol w:w="1993"/>
        <w:gridCol w:w="4148"/>
      </w:tblGrid>
      <w:tr w:rsidR="00A33425" w:rsidRPr="00B45E5B" w14:paraId="6B99C035" w14:textId="77777777" w:rsidTr="008B7492">
        <w:tc>
          <w:tcPr>
            <w:tcW w:w="4148" w:type="dxa"/>
            <w:gridSpan w:val="2"/>
            <w:tcBorders>
              <w:top w:val="single" w:sz="4" w:space="0" w:color="000000"/>
              <w:left w:val="single" w:sz="4" w:space="0" w:color="000000"/>
              <w:bottom w:val="single" w:sz="4" w:space="0" w:color="000000"/>
              <w:right w:val="single" w:sz="4" w:space="0" w:color="000000"/>
            </w:tcBorders>
            <w:hideMark/>
          </w:tcPr>
          <w:p w14:paraId="739AD024" w14:textId="77777777" w:rsidR="00A33425" w:rsidRPr="00B45E5B" w:rsidRDefault="00A33425" w:rsidP="008B749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52FF369" w14:textId="77777777" w:rsidR="00A33425" w:rsidRPr="00B45E5B" w:rsidRDefault="00A33425" w:rsidP="008B7492">
            <w:r>
              <w:rPr>
                <w:rFonts w:hint="eastAsia"/>
              </w:rPr>
              <w:t>TC</w:t>
            </w:r>
            <w:r>
              <w:t>-A-</w:t>
            </w:r>
          </w:p>
        </w:tc>
      </w:tr>
      <w:tr w:rsidR="00A33425" w14:paraId="2614DE67"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046FB2E2" w14:textId="77777777" w:rsidR="00A33425" w:rsidRPr="00B45E5B" w:rsidRDefault="00A33425" w:rsidP="008B749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C2E44DE" w14:textId="2E677336" w:rsidR="00A33425" w:rsidRDefault="00EB2069" w:rsidP="008B7492">
            <w:r>
              <w:rPr>
                <w:rFonts w:hint="eastAsia"/>
              </w:rPr>
              <w:t>删除日志</w:t>
            </w:r>
          </w:p>
        </w:tc>
      </w:tr>
      <w:tr w:rsidR="00A33425" w14:paraId="3E73D048"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09A4E286" w14:textId="77777777" w:rsidR="00A33425" w:rsidRDefault="00A33425" w:rsidP="008B749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592DEA3" w14:textId="3EEDEB62" w:rsidR="00A33425" w:rsidRDefault="00EB2069" w:rsidP="008B7492">
            <w:r>
              <w:rPr>
                <w:rFonts w:hint="eastAsia"/>
              </w:rPr>
              <w:t>删除日志</w:t>
            </w:r>
          </w:p>
        </w:tc>
      </w:tr>
      <w:tr w:rsidR="00A33425" w14:paraId="2A32A381" w14:textId="77777777" w:rsidTr="008B7492">
        <w:tc>
          <w:tcPr>
            <w:tcW w:w="4148" w:type="dxa"/>
            <w:gridSpan w:val="2"/>
            <w:tcBorders>
              <w:top w:val="single" w:sz="4" w:space="0" w:color="000000"/>
              <w:left w:val="single" w:sz="4" w:space="0" w:color="000000"/>
              <w:bottom w:val="single" w:sz="4" w:space="0" w:color="000000"/>
              <w:right w:val="single" w:sz="4" w:space="0" w:color="000000"/>
            </w:tcBorders>
            <w:hideMark/>
          </w:tcPr>
          <w:p w14:paraId="7C0A356A" w14:textId="77777777" w:rsidR="00A33425" w:rsidRPr="00B45E5B" w:rsidRDefault="00A33425" w:rsidP="008B749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32AC0C8" w14:textId="77777777" w:rsidR="00A33425" w:rsidRDefault="00A33425" w:rsidP="008B7492">
            <w:r>
              <w:rPr>
                <w:rFonts w:hint="eastAsia"/>
              </w:rPr>
              <w:t>管理员</w:t>
            </w:r>
          </w:p>
        </w:tc>
      </w:tr>
      <w:tr w:rsidR="00A33425" w14:paraId="4AF56E1C"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73B76673" w14:textId="77777777" w:rsidR="00A33425" w:rsidRPr="00B45E5B" w:rsidRDefault="00A33425" w:rsidP="008B749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DE23AC5" w14:textId="77777777" w:rsidR="00A33425" w:rsidRDefault="00A33425" w:rsidP="008B7492">
            <w:r>
              <w:rPr>
                <w:rFonts w:hint="eastAsia"/>
              </w:rPr>
              <w:t>黑盒测试</w:t>
            </w:r>
          </w:p>
        </w:tc>
      </w:tr>
      <w:tr w:rsidR="00A33425" w14:paraId="552BE9B5"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448DFA25" w14:textId="77777777" w:rsidR="00A33425" w:rsidRDefault="00A33425" w:rsidP="008B749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5C22C58" w14:textId="77777777" w:rsidR="00A33425" w:rsidRDefault="00A33425" w:rsidP="008B7492">
            <w:r>
              <w:rPr>
                <w:rFonts w:hint="eastAsia"/>
              </w:rPr>
              <w:t>后台首页</w:t>
            </w:r>
          </w:p>
        </w:tc>
      </w:tr>
      <w:tr w:rsidR="00A33425" w14:paraId="0D66949C"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10B1B85F" w14:textId="77777777" w:rsidR="00A33425" w:rsidRDefault="00A33425" w:rsidP="008B749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CFAD268" w14:textId="0CEBBEB2" w:rsidR="00A33425" w:rsidRDefault="00A33425" w:rsidP="008B7492">
            <w:r>
              <w:rPr>
                <w:rFonts w:hint="eastAsia"/>
              </w:rPr>
              <w:t>管理员进入后台首页，并</w:t>
            </w:r>
            <w:r w:rsidR="00EB2069">
              <w:rPr>
                <w:rFonts w:hint="eastAsia"/>
              </w:rPr>
              <w:t>删除日志</w:t>
            </w:r>
          </w:p>
        </w:tc>
      </w:tr>
      <w:tr w:rsidR="00A33425" w:rsidRPr="00B45E5B" w14:paraId="6EFD4F89" w14:textId="77777777" w:rsidTr="008B7492">
        <w:tc>
          <w:tcPr>
            <w:tcW w:w="4148" w:type="dxa"/>
            <w:gridSpan w:val="2"/>
            <w:tcBorders>
              <w:top w:val="single" w:sz="4" w:space="0" w:color="000000"/>
              <w:left w:val="single" w:sz="4" w:space="0" w:color="000000"/>
              <w:bottom w:val="single" w:sz="4" w:space="0" w:color="000000"/>
              <w:right w:val="single" w:sz="4" w:space="0" w:color="000000"/>
            </w:tcBorders>
            <w:hideMark/>
          </w:tcPr>
          <w:p w14:paraId="335FDA52" w14:textId="77777777" w:rsidR="00A33425" w:rsidRPr="00B45E5B" w:rsidRDefault="00A33425" w:rsidP="008B749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F4757B9" w14:textId="0B7D8BA9" w:rsidR="00A33425" w:rsidRPr="00B45E5B" w:rsidRDefault="00A33425" w:rsidP="008B7492">
            <w:r>
              <w:rPr>
                <w:rFonts w:hint="eastAsia"/>
              </w:rPr>
              <w:t>检查管理员是否进入后台首页，并</w:t>
            </w:r>
            <w:r w:rsidR="00EB2069">
              <w:rPr>
                <w:rFonts w:hint="eastAsia"/>
              </w:rPr>
              <w:t>删除日志</w:t>
            </w:r>
          </w:p>
        </w:tc>
      </w:tr>
      <w:tr w:rsidR="00A33425" w:rsidRPr="00507ADD" w14:paraId="5ED5384F" w14:textId="77777777" w:rsidTr="008B7492">
        <w:trPr>
          <w:trHeight w:val="1445"/>
        </w:trPr>
        <w:tc>
          <w:tcPr>
            <w:tcW w:w="8296" w:type="dxa"/>
            <w:gridSpan w:val="3"/>
            <w:tcBorders>
              <w:top w:val="single" w:sz="4" w:space="0" w:color="000000"/>
              <w:left w:val="single" w:sz="4" w:space="0" w:color="000000"/>
              <w:right w:val="single" w:sz="4" w:space="0" w:color="000000"/>
            </w:tcBorders>
            <w:hideMark/>
          </w:tcPr>
          <w:p w14:paraId="06E13A60" w14:textId="77777777" w:rsidR="00A33425" w:rsidRPr="00507ADD" w:rsidRDefault="00A33425" w:rsidP="008B7492">
            <w:r w:rsidRPr="00507ADD">
              <w:rPr>
                <w:rFonts w:hint="eastAsia"/>
              </w:rPr>
              <w:t>初始条件和背景：</w:t>
            </w:r>
          </w:p>
          <w:p w14:paraId="0989353E" w14:textId="77777777" w:rsidR="00A33425" w:rsidRDefault="00A33425" w:rsidP="008B7492">
            <w:r w:rsidRPr="00B45E5B">
              <w:rPr>
                <w:rFonts w:hint="eastAsia"/>
              </w:rPr>
              <w:t>系统</w:t>
            </w:r>
            <w:r>
              <w:rPr>
                <w:rFonts w:hint="eastAsia"/>
              </w:rPr>
              <w:t>：PC端</w:t>
            </w:r>
          </w:p>
          <w:p w14:paraId="6FCC401F" w14:textId="77777777" w:rsidR="00A33425" w:rsidRPr="00507ADD" w:rsidRDefault="00A33425" w:rsidP="008B7492">
            <w:r>
              <w:rPr>
                <w:rFonts w:hint="eastAsia"/>
              </w:rPr>
              <w:t>浏览器：C</w:t>
            </w:r>
            <w:r>
              <w:t>hrome</w:t>
            </w:r>
          </w:p>
          <w:p w14:paraId="09C4D2BC" w14:textId="77777777" w:rsidR="00A33425" w:rsidRPr="00507ADD" w:rsidRDefault="00A33425" w:rsidP="008B7492">
            <w:r w:rsidRPr="00507ADD">
              <w:rPr>
                <w:rFonts w:hint="eastAsia"/>
              </w:rPr>
              <w:t>注释</w:t>
            </w:r>
            <w:r>
              <w:rPr>
                <w:rFonts w:hint="eastAsia"/>
              </w:rPr>
              <w:t>：无</w:t>
            </w:r>
          </w:p>
        </w:tc>
      </w:tr>
      <w:tr w:rsidR="00A33425" w:rsidRPr="00507ADD" w14:paraId="6F0083CD"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4DE0983" w14:textId="77777777" w:rsidR="00A33425" w:rsidRPr="00507ADD" w:rsidRDefault="00A33425" w:rsidP="008B749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51FC620" w14:textId="77777777" w:rsidR="00A33425" w:rsidRPr="00507ADD" w:rsidRDefault="00A33425" w:rsidP="008B7492">
            <w:r w:rsidRPr="00507ADD">
              <w:rPr>
                <w:rFonts w:hint="eastAsia"/>
              </w:rPr>
              <w:t>预期结果</w:t>
            </w:r>
          </w:p>
        </w:tc>
      </w:tr>
      <w:tr w:rsidR="00EB2069" w:rsidRPr="00507ADD" w14:paraId="2BE4CD2F"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57B5D323" w14:textId="5A3F3B41" w:rsidR="00EB2069" w:rsidRPr="00507ADD" w:rsidRDefault="006251A3" w:rsidP="008B7492">
            <w:r>
              <w:rPr>
                <w:rFonts w:hint="eastAsia"/>
              </w:rPr>
              <w:t>不选择任何日志，点击下方按钮删除日志</w:t>
            </w:r>
          </w:p>
        </w:tc>
        <w:tc>
          <w:tcPr>
            <w:tcW w:w="6141" w:type="dxa"/>
            <w:gridSpan w:val="2"/>
            <w:tcBorders>
              <w:top w:val="single" w:sz="4" w:space="0" w:color="000000"/>
              <w:left w:val="single" w:sz="4" w:space="0" w:color="000000"/>
              <w:bottom w:val="single" w:sz="4" w:space="0" w:color="000000"/>
              <w:right w:val="single" w:sz="4" w:space="0" w:color="000000"/>
            </w:tcBorders>
          </w:tcPr>
          <w:p w14:paraId="7571DAD3" w14:textId="786393CE" w:rsidR="00EB2069" w:rsidRPr="00507ADD" w:rsidRDefault="006251A3" w:rsidP="008B7492">
            <w:r>
              <w:rPr>
                <w:rFonts w:hint="eastAsia"/>
              </w:rPr>
              <w:t>提示请选择日志</w:t>
            </w:r>
          </w:p>
        </w:tc>
      </w:tr>
      <w:tr w:rsidR="006251A3" w:rsidRPr="00507ADD" w14:paraId="181CC56C"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0CD11AF2" w14:textId="197AAEFE" w:rsidR="006251A3" w:rsidRDefault="006251A3" w:rsidP="008B7492">
            <w:r>
              <w:rPr>
                <w:rFonts w:hint="eastAsia"/>
              </w:rPr>
              <w:t>选择一些日志，点击下方删除日志按钮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D037142" w14:textId="5D982EF4" w:rsidR="006251A3" w:rsidRDefault="00417967" w:rsidP="008B7492">
            <w:r>
              <w:rPr>
                <w:rFonts w:hint="eastAsia"/>
              </w:rPr>
              <w:t>弹出删除确认悬浮窗</w:t>
            </w:r>
          </w:p>
        </w:tc>
      </w:tr>
      <w:tr w:rsidR="008E4D57" w:rsidRPr="00507ADD" w14:paraId="10D4C76D"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18768993" w14:textId="6CA6231D" w:rsidR="008E4D57" w:rsidRDefault="008E4D57" w:rsidP="008B7492">
            <w:r>
              <w:rPr>
                <w:rFonts w:hint="eastAsia"/>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1688954F" w14:textId="22D7EF14" w:rsidR="008E4D57" w:rsidRDefault="008E4D57" w:rsidP="008B7492">
            <w:r>
              <w:rPr>
                <w:rFonts w:hint="eastAsia"/>
              </w:rPr>
              <w:t>悬浮窗消失，被选择的日志未被删除</w:t>
            </w:r>
          </w:p>
        </w:tc>
      </w:tr>
      <w:tr w:rsidR="008E4D57" w:rsidRPr="00507ADD" w14:paraId="3110CC64"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09A83AAA" w14:textId="014CBBD7" w:rsidR="008E4D57" w:rsidRDefault="008E4D57" w:rsidP="008E4D57">
            <w:r>
              <w:rPr>
                <w:rFonts w:hint="eastAsia"/>
              </w:rPr>
              <w:t>选择一些日志，点击下方删除日志按钮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5DF42C2" w14:textId="77CEE751" w:rsidR="008E4D57" w:rsidRDefault="008E4D57" w:rsidP="008E4D57">
            <w:r>
              <w:rPr>
                <w:rFonts w:hint="eastAsia"/>
              </w:rPr>
              <w:t>弹出删除确认悬浮窗</w:t>
            </w:r>
          </w:p>
        </w:tc>
      </w:tr>
      <w:tr w:rsidR="008E4D57" w:rsidRPr="00507ADD" w14:paraId="26786A45"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1F32D711" w14:textId="1F3670C6" w:rsidR="008E4D57" w:rsidRDefault="008E4D57" w:rsidP="008E4D57">
            <w:r>
              <w:rPr>
                <w:rFonts w:hint="eastAsia"/>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7C716D3B" w14:textId="3F5153B0" w:rsidR="008E4D57" w:rsidRDefault="008E4D57" w:rsidP="008E4D57">
            <w:r>
              <w:rPr>
                <w:rFonts w:hint="eastAsia"/>
              </w:rPr>
              <w:t>悬浮窗消失，被选择的日志被删除，日志从列表删除</w:t>
            </w:r>
          </w:p>
        </w:tc>
      </w:tr>
    </w:tbl>
    <w:p w14:paraId="51D457B6" w14:textId="1257E5D9" w:rsidR="003827B4" w:rsidRDefault="003827B4" w:rsidP="00A33425"/>
    <w:p w14:paraId="51196BB4" w14:textId="77777777" w:rsidR="003827B4" w:rsidRDefault="003827B4">
      <w:r>
        <w:br w:type="page"/>
      </w:r>
    </w:p>
    <w:p w14:paraId="322A0D95" w14:textId="77777777" w:rsidR="00A33425" w:rsidRPr="00A33425" w:rsidRDefault="00A33425" w:rsidP="00A33425"/>
    <w:p w14:paraId="04E51786" w14:textId="77777777" w:rsidR="00A33425" w:rsidRPr="00A33425" w:rsidRDefault="00A33425" w:rsidP="00A33425"/>
    <w:p w14:paraId="7D73F172" w14:textId="0826CD6E" w:rsidR="00F74B37" w:rsidRDefault="00F74B37" w:rsidP="00F74B37">
      <w:pPr>
        <w:pStyle w:val="a1"/>
      </w:pPr>
      <w:bookmarkStart w:id="1304" w:name="_Toc533356732"/>
      <w:r>
        <w:rPr>
          <w:rFonts w:hint="eastAsia"/>
        </w:rPr>
        <w:t>列表日期筛选</w:t>
      </w:r>
      <w:bookmarkEnd w:id="1304"/>
    </w:p>
    <w:tbl>
      <w:tblPr>
        <w:tblStyle w:val="14"/>
        <w:tblW w:w="8296" w:type="dxa"/>
        <w:tblLook w:val="04A0" w:firstRow="1" w:lastRow="0" w:firstColumn="1" w:lastColumn="0" w:noHBand="0" w:noVBand="1"/>
      </w:tblPr>
      <w:tblGrid>
        <w:gridCol w:w="2155"/>
        <w:gridCol w:w="1993"/>
        <w:gridCol w:w="4148"/>
      </w:tblGrid>
      <w:tr w:rsidR="00A33425" w:rsidRPr="00B45E5B" w14:paraId="1553FD0C" w14:textId="77777777" w:rsidTr="008B7492">
        <w:tc>
          <w:tcPr>
            <w:tcW w:w="4148" w:type="dxa"/>
            <w:gridSpan w:val="2"/>
            <w:tcBorders>
              <w:top w:val="single" w:sz="4" w:space="0" w:color="000000"/>
              <w:left w:val="single" w:sz="4" w:space="0" w:color="000000"/>
              <w:bottom w:val="single" w:sz="4" w:space="0" w:color="000000"/>
              <w:right w:val="single" w:sz="4" w:space="0" w:color="000000"/>
            </w:tcBorders>
            <w:hideMark/>
          </w:tcPr>
          <w:p w14:paraId="269D9FAF" w14:textId="77777777" w:rsidR="00A33425" w:rsidRPr="00B45E5B" w:rsidRDefault="00A33425" w:rsidP="008B749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803D01F" w14:textId="77777777" w:rsidR="00A33425" w:rsidRPr="00B45E5B" w:rsidRDefault="00A33425" w:rsidP="008B7492">
            <w:r>
              <w:rPr>
                <w:rFonts w:hint="eastAsia"/>
              </w:rPr>
              <w:t>TC</w:t>
            </w:r>
            <w:r>
              <w:t>-A-</w:t>
            </w:r>
          </w:p>
        </w:tc>
      </w:tr>
      <w:tr w:rsidR="00A33425" w14:paraId="7C34563D"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521F6949" w14:textId="77777777" w:rsidR="00A33425" w:rsidRPr="00B45E5B" w:rsidRDefault="00A33425" w:rsidP="008B749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A16EAA4" w14:textId="7022C72E" w:rsidR="00A33425" w:rsidRDefault="003827B4" w:rsidP="008B7492">
            <w:r>
              <w:rPr>
                <w:rFonts w:hint="eastAsia"/>
              </w:rPr>
              <w:t>列表日期筛选</w:t>
            </w:r>
          </w:p>
        </w:tc>
      </w:tr>
      <w:tr w:rsidR="00A33425" w14:paraId="3F4C7C61"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7EDD58FE" w14:textId="77777777" w:rsidR="00A33425" w:rsidRDefault="00A33425" w:rsidP="008B749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CAC0BC7" w14:textId="62CD4BA0" w:rsidR="00A33425" w:rsidRDefault="003827B4" w:rsidP="008B7492">
            <w:r>
              <w:rPr>
                <w:rFonts w:hint="eastAsia"/>
              </w:rPr>
              <w:t>列表</w:t>
            </w:r>
            <w:r w:rsidR="00142401">
              <w:rPr>
                <w:rFonts w:hint="eastAsia"/>
              </w:rPr>
              <w:t>日期</w:t>
            </w:r>
            <w:r>
              <w:rPr>
                <w:rFonts w:hint="eastAsia"/>
              </w:rPr>
              <w:t>筛选</w:t>
            </w:r>
          </w:p>
        </w:tc>
      </w:tr>
      <w:tr w:rsidR="00A33425" w14:paraId="1361A4D1" w14:textId="77777777" w:rsidTr="008B7492">
        <w:tc>
          <w:tcPr>
            <w:tcW w:w="4148" w:type="dxa"/>
            <w:gridSpan w:val="2"/>
            <w:tcBorders>
              <w:top w:val="single" w:sz="4" w:space="0" w:color="000000"/>
              <w:left w:val="single" w:sz="4" w:space="0" w:color="000000"/>
              <w:bottom w:val="single" w:sz="4" w:space="0" w:color="000000"/>
              <w:right w:val="single" w:sz="4" w:space="0" w:color="000000"/>
            </w:tcBorders>
            <w:hideMark/>
          </w:tcPr>
          <w:p w14:paraId="744C59B8" w14:textId="77777777" w:rsidR="00A33425" w:rsidRPr="00B45E5B" w:rsidRDefault="00A33425" w:rsidP="008B749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01AE8CC" w14:textId="77777777" w:rsidR="00A33425" w:rsidRDefault="00A33425" w:rsidP="008B7492">
            <w:r>
              <w:rPr>
                <w:rFonts w:hint="eastAsia"/>
              </w:rPr>
              <w:t>管理员</w:t>
            </w:r>
          </w:p>
        </w:tc>
      </w:tr>
      <w:tr w:rsidR="00A33425" w14:paraId="26BD4E64"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23FC9D13" w14:textId="77777777" w:rsidR="00A33425" w:rsidRPr="00B45E5B" w:rsidRDefault="00A33425" w:rsidP="008B749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D22AFC1" w14:textId="77777777" w:rsidR="00A33425" w:rsidRDefault="00A33425" w:rsidP="008B7492">
            <w:r>
              <w:rPr>
                <w:rFonts w:hint="eastAsia"/>
              </w:rPr>
              <w:t>黑盒测试</w:t>
            </w:r>
          </w:p>
        </w:tc>
      </w:tr>
      <w:tr w:rsidR="00A33425" w14:paraId="75726BC6"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47750C8C" w14:textId="77777777" w:rsidR="00A33425" w:rsidRDefault="00A33425" w:rsidP="008B749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06F35DE" w14:textId="77777777" w:rsidR="00A33425" w:rsidRDefault="00A33425" w:rsidP="008B7492">
            <w:r>
              <w:rPr>
                <w:rFonts w:hint="eastAsia"/>
              </w:rPr>
              <w:t>后台首页</w:t>
            </w:r>
          </w:p>
        </w:tc>
      </w:tr>
      <w:tr w:rsidR="00A33425" w14:paraId="17366C0F"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419D7AF3" w14:textId="77777777" w:rsidR="00A33425" w:rsidRDefault="00A33425" w:rsidP="008B749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1828508" w14:textId="700F055C" w:rsidR="00A33425" w:rsidRDefault="00A33425" w:rsidP="008B7492">
            <w:r>
              <w:rPr>
                <w:rFonts w:hint="eastAsia"/>
              </w:rPr>
              <w:t>管理员进入后台首页，并</w:t>
            </w:r>
            <w:r w:rsidR="003827B4">
              <w:rPr>
                <w:rFonts w:hint="eastAsia"/>
              </w:rPr>
              <w:t>进行列表日期筛选</w:t>
            </w:r>
          </w:p>
        </w:tc>
      </w:tr>
      <w:tr w:rsidR="00A33425" w:rsidRPr="00B45E5B" w14:paraId="71D71F0E" w14:textId="77777777" w:rsidTr="008B7492">
        <w:tc>
          <w:tcPr>
            <w:tcW w:w="4148" w:type="dxa"/>
            <w:gridSpan w:val="2"/>
            <w:tcBorders>
              <w:top w:val="single" w:sz="4" w:space="0" w:color="000000"/>
              <w:left w:val="single" w:sz="4" w:space="0" w:color="000000"/>
              <w:bottom w:val="single" w:sz="4" w:space="0" w:color="000000"/>
              <w:right w:val="single" w:sz="4" w:space="0" w:color="000000"/>
            </w:tcBorders>
            <w:hideMark/>
          </w:tcPr>
          <w:p w14:paraId="1DDC415C" w14:textId="77777777" w:rsidR="00A33425" w:rsidRPr="00B45E5B" w:rsidRDefault="00A33425" w:rsidP="008B749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5C42BF5" w14:textId="4B2AACDD" w:rsidR="00A33425" w:rsidRPr="00B45E5B" w:rsidRDefault="00A33425" w:rsidP="008B7492">
            <w:r>
              <w:rPr>
                <w:rFonts w:hint="eastAsia"/>
              </w:rPr>
              <w:t>检查管理员是否进入后台首页，并</w:t>
            </w:r>
            <w:r w:rsidR="003827B4">
              <w:rPr>
                <w:rFonts w:hint="eastAsia"/>
              </w:rPr>
              <w:t>进行列表日期筛选</w:t>
            </w:r>
          </w:p>
        </w:tc>
      </w:tr>
      <w:tr w:rsidR="00A33425" w:rsidRPr="00507ADD" w14:paraId="52A40C57" w14:textId="77777777" w:rsidTr="008B7492">
        <w:trPr>
          <w:trHeight w:val="1445"/>
        </w:trPr>
        <w:tc>
          <w:tcPr>
            <w:tcW w:w="8296" w:type="dxa"/>
            <w:gridSpan w:val="3"/>
            <w:tcBorders>
              <w:top w:val="single" w:sz="4" w:space="0" w:color="000000"/>
              <w:left w:val="single" w:sz="4" w:space="0" w:color="000000"/>
              <w:right w:val="single" w:sz="4" w:space="0" w:color="000000"/>
            </w:tcBorders>
            <w:hideMark/>
          </w:tcPr>
          <w:p w14:paraId="64CF601C" w14:textId="77777777" w:rsidR="00A33425" w:rsidRPr="00507ADD" w:rsidRDefault="00A33425" w:rsidP="008B7492">
            <w:r w:rsidRPr="00507ADD">
              <w:rPr>
                <w:rFonts w:hint="eastAsia"/>
              </w:rPr>
              <w:t>初始条件和背景：</w:t>
            </w:r>
          </w:p>
          <w:p w14:paraId="02A6EE1D" w14:textId="77777777" w:rsidR="00A33425" w:rsidRDefault="00A33425" w:rsidP="008B7492">
            <w:r w:rsidRPr="00B45E5B">
              <w:rPr>
                <w:rFonts w:hint="eastAsia"/>
              </w:rPr>
              <w:t>系统</w:t>
            </w:r>
            <w:r>
              <w:rPr>
                <w:rFonts w:hint="eastAsia"/>
              </w:rPr>
              <w:t>：PC端</w:t>
            </w:r>
          </w:p>
          <w:p w14:paraId="59097D24" w14:textId="77777777" w:rsidR="00A33425" w:rsidRPr="00507ADD" w:rsidRDefault="00A33425" w:rsidP="008B7492">
            <w:r>
              <w:rPr>
                <w:rFonts w:hint="eastAsia"/>
              </w:rPr>
              <w:t>浏览器：C</w:t>
            </w:r>
            <w:r>
              <w:t>hrome</w:t>
            </w:r>
          </w:p>
          <w:p w14:paraId="5C12A72B" w14:textId="77777777" w:rsidR="00A33425" w:rsidRPr="00507ADD" w:rsidRDefault="00A33425" w:rsidP="008B7492">
            <w:r w:rsidRPr="00507ADD">
              <w:rPr>
                <w:rFonts w:hint="eastAsia"/>
              </w:rPr>
              <w:t>注释</w:t>
            </w:r>
            <w:r>
              <w:rPr>
                <w:rFonts w:hint="eastAsia"/>
              </w:rPr>
              <w:t>：无</w:t>
            </w:r>
          </w:p>
        </w:tc>
      </w:tr>
      <w:tr w:rsidR="00A33425" w:rsidRPr="00507ADD" w14:paraId="7A3AB72F"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A7A38C6" w14:textId="77777777" w:rsidR="00A33425" w:rsidRPr="00507ADD" w:rsidRDefault="00A33425" w:rsidP="008B749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DE0F599" w14:textId="77777777" w:rsidR="00A33425" w:rsidRPr="00507ADD" w:rsidRDefault="00A33425" w:rsidP="008B7492">
            <w:r w:rsidRPr="00507ADD">
              <w:rPr>
                <w:rFonts w:hint="eastAsia"/>
              </w:rPr>
              <w:t>预期结果</w:t>
            </w:r>
          </w:p>
        </w:tc>
      </w:tr>
      <w:tr w:rsidR="003827B4" w:rsidRPr="00507ADD" w14:paraId="5BE4B1CB"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785DAAF5" w14:textId="702E9C61" w:rsidR="003827B4" w:rsidRPr="00507ADD" w:rsidRDefault="00DF1EDB" w:rsidP="008B7492">
            <w:r>
              <w:rPr>
                <w:rFonts w:hint="eastAsia"/>
              </w:rPr>
              <w:t>点击开始日期</w:t>
            </w:r>
          </w:p>
        </w:tc>
        <w:tc>
          <w:tcPr>
            <w:tcW w:w="6141" w:type="dxa"/>
            <w:gridSpan w:val="2"/>
            <w:tcBorders>
              <w:top w:val="single" w:sz="4" w:space="0" w:color="000000"/>
              <w:left w:val="single" w:sz="4" w:space="0" w:color="000000"/>
              <w:bottom w:val="single" w:sz="4" w:space="0" w:color="000000"/>
              <w:right w:val="single" w:sz="4" w:space="0" w:color="000000"/>
            </w:tcBorders>
          </w:tcPr>
          <w:p w14:paraId="3C747CCE" w14:textId="0BAD73DB" w:rsidR="003827B4" w:rsidRPr="00507ADD" w:rsidRDefault="00DF1EDB" w:rsidP="008B7492">
            <w:r>
              <w:rPr>
                <w:rFonts w:hint="eastAsia"/>
              </w:rPr>
              <w:t>弹出日期选择框</w:t>
            </w:r>
          </w:p>
        </w:tc>
      </w:tr>
      <w:tr w:rsidR="003827B4" w:rsidRPr="00507ADD" w14:paraId="51A329D9"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6544303A" w14:textId="72CC3210" w:rsidR="003827B4" w:rsidRPr="00507ADD" w:rsidRDefault="00DF1EDB" w:rsidP="008B7492">
            <w:r>
              <w:rPr>
                <w:rFonts w:hint="eastAsia"/>
              </w:rPr>
              <w:t>点击结束日期</w:t>
            </w:r>
          </w:p>
        </w:tc>
        <w:tc>
          <w:tcPr>
            <w:tcW w:w="6141" w:type="dxa"/>
            <w:gridSpan w:val="2"/>
            <w:tcBorders>
              <w:top w:val="single" w:sz="4" w:space="0" w:color="000000"/>
              <w:left w:val="single" w:sz="4" w:space="0" w:color="000000"/>
              <w:bottom w:val="single" w:sz="4" w:space="0" w:color="000000"/>
              <w:right w:val="single" w:sz="4" w:space="0" w:color="000000"/>
            </w:tcBorders>
          </w:tcPr>
          <w:p w14:paraId="03FB100B" w14:textId="5729B515" w:rsidR="003827B4" w:rsidRPr="00507ADD" w:rsidRDefault="00DF1EDB" w:rsidP="008B7492">
            <w:r>
              <w:rPr>
                <w:rFonts w:hint="eastAsia"/>
              </w:rPr>
              <w:t>弹出日期选择框</w:t>
            </w:r>
          </w:p>
        </w:tc>
      </w:tr>
      <w:tr w:rsidR="003827B4" w:rsidRPr="00507ADD" w14:paraId="4245C4E8"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0E32C9F3" w14:textId="098D2C95" w:rsidR="003827B4" w:rsidRDefault="00DF1EDB" w:rsidP="008B7492">
            <w:r>
              <w:rPr>
                <w:rFonts w:hint="eastAsia"/>
              </w:rPr>
              <w:t>开始日期：2017年12月22日</w:t>
            </w:r>
          </w:p>
          <w:p w14:paraId="65B310F6" w14:textId="03A15F1E" w:rsidR="00DF1EDB" w:rsidRDefault="00DF1EDB" w:rsidP="008B7492">
            <w:r>
              <w:rPr>
                <w:rFonts w:hint="eastAsia"/>
              </w:rPr>
              <w:t>结束日期：2017年12月22日</w:t>
            </w:r>
          </w:p>
          <w:p w14:paraId="6F09029F" w14:textId="104A86A0" w:rsidR="00DF1EDB" w:rsidRPr="00507ADD" w:rsidRDefault="00DF1EDB" w:rsidP="008B7492">
            <w:r>
              <w:rPr>
                <w:rFonts w:hint="eastAsia"/>
              </w:rPr>
              <w:t>点击筛选</w:t>
            </w:r>
          </w:p>
        </w:tc>
        <w:tc>
          <w:tcPr>
            <w:tcW w:w="6141" w:type="dxa"/>
            <w:gridSpan w:val="2"/>
            <w:tcBorders>
              <w:top w:val="single" w:sz="4" w:space="0" w:color="000000"/>
              <w:left w:val="single" w:sz="4" w:space="0" w:color="000000"/>
              <w:bottom w:val="single" w:sz="4" w:space="0" w:color="000000"/>
              <w:right w:val="single" w:sz="4" w:space="0" w:color="000000"/>
            </w:tcBorders>
          </w:tcPr>
          <w:p w14:paraId="47B69382" w14:textId="5C485756" w:rsidR="003827B4" w:rsidRPr="00507ADD" w:rsidRDefault="00DF1EDB" w:rsidP="008B7492">
            <w:r>
              <w:rPr>
                <w:rFonts w:hint="eastAsia"/>
              </w:rPr>
              <w:t>筛选出12月22日的日志</w:t>
            </w:r>
          </w:p>
        </w:tc>
      </w:tr>
      <w:tr w:rsidR="00DF1EDB" w:rsidRPr="00507ADD" w14:paraId="503FD884"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6266599C" w14:textId="77777777" w:rsidR="00DF1EDB" w:rsidRDefault="00DF1EDB" w:rsidP="00DF1EDB">
            <w:r>
              <w:rPr>
                <w:rFonts w:hint="eastAsia"/>
              </w:rPr>
              <w:t>开始日期：2017年12月22日</w:t>
            </w:r>
          </w:p>
          <w:p w14:paraId="0B889A61" w14:textId="67370569" w:rsidR="00DF1EDB" w:rsidRDefault="00DF1EDB" w:rsidP="00DF1EDB">
            <w:r>
              <w:rPr>
                <w:rFonts w:hint="eastAsia"/>
              </w:rPr>
              <w:t>结束日期：2017年11月22日</w:t>
            </w:r>
          </w:p>
          <w:p w14:paraId="0643872D" w14:textId="12973383" w:rsidR="00DF1EDB" w:rsidRPr="00507ADD" w:rsidRDefault="00DF1EDB" w:rsidP="00DF1EDB">
            <w:r>
              <w:rPr>
                <w:rFonts w:hint="eastAsia"/>
              </w:rPr>
              <w:t>点击筛选</w:t>
            </w:r>
          </w:p>
        </w:tc>
        <w:tc>
          <w:tcPr>
            <w:tcW w:w="6141" w:type="dxa"/>
            <w:gridSpan w:val="2"/>
            <w:tcBorders>
              <w:top w:val="single" w:sz="4" w:space="0" w:color="000000"/>
              <w:left w:val="single" w:sz="4" w:space="0" w:color="000000"/>
              <w:bottom w:val="single" w:sz="4" w:space="0" w:color="000000"/>
              <w:right w:val="single" w:sz="4" w:space="0" w:color="000000"/>
            </w:tcBorders>
          </w:tcPr>
          <w:p w14:paraId="67A56C7D" w14:textId="164FF56E" w:rsidR="00DF1EDB" w:rsidRPr="00507ADD" w:rsidRDefault="00DF1EDB" w:rsidP="00DF1EDB">
            <w:r>
              <w:rPr>
                <w:rFonts w:hint="eastAsia"/>
              </w:rPr>
              <w:t>提示结束时间不能早于开始时间</w:t>
            </w:r>
          </w:p>
        </w:tc>
      </w:tr>
      <w:tr w:rsidR="00DF1EDB" w:rsidRPr="00507ADD" w14:paraId="2EFB6BCE"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6888275E" w14:textId="77777777" w:rsidR="00DF1EDB" w:rsidRDefault="00DF1EDB" w:rsidP="00DF1EDB">
            <w:r>
              <w:rPr>
                <w:rFonts w:hint="eastAsia"/>
              </w:rPr>
              <w:t>开始日期：2017年12月22日</w:t>
            </w:r>
          </w:p>
          <w:p w14:paraId="4A5B4326" w14:textId="15A8FCD1" w:rsidR="00DF1EDB" w:rsidRDefault="00DF1EDB" w:rsidP="00DF1EDB">
            <w:r>
              <w:rPr>
                <w:rFonts w:hint="eastAsia"/>
              </w:rPr>
              <w:t>结束日期：2017年12月25日（当前时间为12月22日）</w:t>
            </w:r>
          </w:p>
          <w:p w14:paraId="31E3E75C" w14:textId="2A2BE844" w:rsidR="00DF1EDB" w:rsidRDefault="00DF1EDB" w:rsidP="00DF1EDB">
            <w:r>
              <w:rPr>
                <w:rFonts w:hint="eastAsia"/>
              </w:rPr>
              <w:t>点击筛选</w:t>
            </w:r>
          </w:p>
        </w:tc>
        <w:tc>
          <w:tcPr>
            <w:tcW w:w="6141" w:type="dxa"/>
            <w:gridSpan w:val="2"/>
            <w:tcBorders>
              <w:top w:val="single" w:sz="4" w:space="0" w:color="000000"/>
              <w:left w:val="single" w:sz="4" w:space="0" w:color="000000"/>
              <w:bottom w:val="single" w:sz="4" w:space="0" w:color="000000"/>
              <w:right w:val="single" w:sz="4" w:space="0" w:color="000000"/>
            </w:tcBorders>
          </w:tcPr>
          <w:p w14:paraId="0F2F91DC" w14:textId="684DE198" w:rsidR="00DF1EDB" w:rsidRDefault="00DF1EDB" w:rsidP="00DF1EDB">
            <w:r>
              <w:rPr>
                <w:rFonts w:hint="eastAsia"/>
              </w:rPr>
              <w:t>提示结束时间不能晚于现在的时间</w:t>
            </w:r>
          </w:p>
        </w:tc>
      </w:tr>
      <w:tr w:rsidR="00DF1EDB" w:rsidRPr="00507ADD" w14:paraId="42A9E7A9"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292D7D2B" w14:textId="12D26B76" w:rsidR="00DF1EDB" w:rsidRDefault="00DF1EDB" w:rsidP="00DF1EDB">
            <w:r>
              <w:rPr>
                <w:rFonts w:hint="eastAsia"/>
              </w:rPr>
              <w:t>开始日期：2017年12月10日</w:t>
            </w:r>
          </w:p>
          <w:p w14:paraId="51279A62" w14:textId="77777777" w:rsidR="00DF1EDB" w:rsidRDefault="00DF1EDB" w:rsidP="00DF1EDB">
            <w:r>
              <w:rPr>
                <w:rFonts w:hint="eastAsia"/>
              </w:rPr>
              <w:t>结束日期：2017年12月22日</w:t>
            </w:r>
          </w:p>
          <w:p w14:paraId="238FDE4A" w14:textId="775A918B" w:rsidR="00DF1EDB" w:rsidRDefault="00DF1EDB" w:rsidP="00DF1EDB">
            <w:r>
              <w:rPr>
                <w:rFonts w:hint="eastAsia"/>
              </w:rPr>
              <w:t>点击筛选</w:t>
            </w:r>
          </w:p>
        </w:tc>
        <w:tc>
          <w:tcPr>
            <w:tcW w:w="6141" w:type="dxa"/>
            <w:gridSpan w:val="2"/>
            <w:tcBorders>
              <w:top w:val="single" w:sz="4" w:space="0" w:color="000000"/>
              <w:left w:val="single" w:sz="4" w:space="0" w:color="000000"/>
              <w:bottom w:val="single" w:sz="4" w:space="0" w:color="000000"/>
              <w:right w:val="single" w:sz="4" w:space="0" w:color="000000"/>
            </w:tcBorders>
          </w:tcPr>
          <w:p w14:paraId="614F84E3" w14:textId="1680392D" w:rsidR="00DF1EDB" w:rsidRDefault="00DF1EDB" w:rsidP="00DF1EDB">
            <w:r>
              <w:rPr>
                <w:rFonts w:hint="eastAsia"/>
              </w:rPr>
              <w:t>筛选出12月10日至12月22日的日志信息</w:t>
            </w:r>
          </w:p>
        </w:tc>
      </w:tr>
    </w:tbl>
    <w:p w14:paraId="2FD231B6" w14:textId="40945536" w:rsidR="003827B4" w:rsidRDefault="003827B4" w:rsidP="00A33425"/>
    <w:p w14:paraId="1595D070" w14:textId="4E52AC88" w:rsidR="003827B4" w:rsidRDefault="003827B4"/>
    <w:p w14:paraId="5F184177" w14:textId="77777777" w:rsidR="00A33425" w:rsidRPr="00A33425" w:rsidRDefault="00A33425" w:rsidP="00A33425"/>
    <w:p w14:paraId="5C55A05F" w14:textId="16DAAA46" w:rsidR="00F74B37" w:rsidRDefault="00F74B37" w:rsidP="00F74B37">
      <w:pPr>
        <w:pStyle w:val="a1"/>
      </w:pPr>
      <w:bookmarkStart w:id="1305" w:name="_Toc533356733"/>
      <w:r>
        <w:rPr>
          <w:rFonts w:hint="eastAsia"/>
        </w:rPr>
        <w:t>快速导航</w:t>
      </w:r>
      <w:bookmarkEnd w:id="1305"/>
    </w:p>
    <w:tbl>
      <w:tblPr>
        <w:tblStyle w:val="14"/>
        <w:tblW w:w="8296" w:type="dxa"/>
        <w:tblLook w:val="04A0" w:firstRow="1" w:lastRow="0" w:firstColumn="1" w:lastColumn="0" w:noHBand="0" w:noVBand="1"/>
      </w:tblPr>
      <w:tblGrid>
        <w:gridCol w:w="2155"/>
        <w:gridCol w:w="1993"/>
        <w:gridCol w:w="4148"/>
      </w:tblGrid>
      <w:tr w:rsidR="00A33425" w:rsidRPr="00B45E5B" w14:paraId="200FE66D" w14:textId="77777777" w:rsidTr="008B7492">
        <w:tc>
          <w:tcPr>
            <w:tcW w:w="4148" w:type="dxa"/>
            <w:gridSpan w:val="2"/>
            <w:tcBorders>
              <w:top w:val="single" w:sz="4" w:space="0" w:color="000000"/>
              <w:left w:val="single" w:sz="4" w:space="0" w:color="000000"/>
              <w:bottom w:val="single" w:sz="4" w:space="0" w:color="000000"/>
              <w:right w:val="single" w:sz="4" w:space="0" w:color="000000"/>
            </w:tcBorders>
            <w:hideMark/>
          </w:tcPr>
          <w:p w14:paraId="545F6BEA" w14:textId="77777777" w:rsidR="00A33425" w:rsidRPr="00B45E5B" w:rsidRDefault="00A33425" w:rsidP="008B749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BBBD60F" w14:textId="77777777" w:rsidR="00A33425" w:rsidRPr="00B45E5B" w:rsidRDefault="00A33425" w:rsidP="008B7492">
            <w:r>
              <w:rPr>
                <w:rFonts w:hint="eastAsia"/>
              </w:rPr>
              <w:t>TC</w:t>
            </w:r>
            <w:r>
              <w:t>-A-</w:t>
            </w:r>
          </w:p>
        </w:tc>
      </w:tr>
      <w:tr w:rsidR="00A33425" w14:paraId="4929F2E5"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1D07A982" w14:textId="77777777" w:rsidR="00A33425" w:rsidRPr="00B45E5B" w:rsidRDefault="00A33425" w:rsidP="008B749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9FEA5C2" w14:textId="16B75870" w:rsidR="00A33425" w:rsidRDefault="0068797E" w:rsidP="008B7492">
            <w:r>
              <w:rPr>
                <w:rFonts w:hint="eastAsia"/>
              </w:rPr>
              <w:t>快速导航</w:t>
            </w:r>
          </w:p>
        </w:tc>
      </w:tr>
      <w:tr w:rsidR="00A33425" w14:paraId="64831094"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695818D9" w14:textId="77777777" w:rsidR="00A33425" w:rsidRDefault="00A33425" w:rsidP="008B749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3BE3EFB" w14:textId="37AF4E34" w:rsidR="00A33425" w:rsidRDefault="0068797E" w:rsidP="008B7492">
            <w:r>
              <w:rPr>
                <w:rFonts w:hint="eastAsia"/>
              </w:rPr>
              <w:t>快速导航</w:t>
            </w:r>
          </w:p>
        </w:tc>
      </w:tr>
      <w:tr w:rsidR="00A33425" w14:paraId="5328A1A3" w14:textId="77777777" w:rsidTr="008B7492">
        <w:tc>
          <w:tcPr>
            <w:tcW w:w="4148" w:type="dxa"/>
            <w:gridSpan w:val="2"/>
            <w:tcBorders>
              <w:top w:val="single" w:sz="4" w:space="0" w:color="000000"/>
              <w:left w:val="single" w:sz="4" w:space="0" w:color="000000"/>
              <w:bottom w:val="single" w:sz="4" w:space="0" w:color="000000"/>
              <w:right w:val="single" w:sz="4" w:space="0" w:color="000000"/>
            </w:tcBorders>
            <w:hideMark/>
          </w:tcPr>
          <w:p w14:paraId="131FDF1A" w14:textId="77777777" w:rsidR="00A33425" w:rsidRPr="00B45E5B" w:rsidRDefault="00A33425" w:rsidP="008B749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8BE9A0C" w14:textId="77777777" w:rsidR="00A33425" w:rsidRDefault="00A33425" w:rsidP="008B7492">
            <w:r>
              <w:rPr>
                <w:rFonts w:hint="eastAsia"/>
              </w:rPr>
              <w:t>管理员</w:t>
            </w:r>
          </w:p>
        </w:tc>
      </w:tr>
      <w:tr w:rsidR="00A33425" w14:paraId="22788626"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58CDDDE7" w14:textId="77777777" w:rsidR="00A33425" w:rsidRPr="00B45E5B" w:rsidRDefault="00A33425" w:rsidP="008B749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CC6D223" w14:textId="77777777" w:rsidR="00A33425" w:rsidRDefault="00A33425" w:rsidP="008B7492">
            <w:r>
              <w:rPr>
                <w:rFonts w:hint="eastAsia"/>
              </w:rPr>
              <w:t>黑盒测试</w:t>
            </w:r>
          </w:p>
        </w:tc>
      </w:tr>
      <w:tr w:rsidR="00A33425" w14:paraId="6DB5BC77"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04BF15FB" w14:textId="77777777" w:rsidR="00A33425" w:rsidRDefault="00A33425" w:rsidP="008B749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1BAFE2C" w14:textId="77777777" w:rsidR="00A33425" w:rsidRDefault="00A33425" w:rsidP="008B7492">
            <w:r>
              <w:rPr>
                <w:rFonts w:hint="eastAsia"/>
              </w:rPr>
              <w:t>后台首页</w:t>
            </w:r>
          </w:p>
        </w:tc>
      </w:tr>
      <w:tr w:rsidR="00A33425" w14:paraId="25BB175F" w14:textId="77777777" w:rsidTr="008B7492">
        <w:tc>
          <w:tcPr>
            <w:tcW w:w="4148" w:type="dxa"/>
            <w:gridSpan w:val="2"/>
            <w:tcBorders>
              <w:top w:val="single" w:sz="4" w:space="0" w:color="000000"/>
              <w:left w:val="single" w:sz="4" w:space="0" w:color="000000"/>
              <w:bottom w:val="single" w:sz="4" w:space="0" w:color="000000"/>
              <w:right w:val="single" w:sz="4" w:space="0" w:color="000000"/>
            </w:tcBorders>
          </w:tcPr>
          <w:p w14:paraId="700C234E" w14:textId="77777777" w:rsidR="00A33425" w:rsidRDefault="00A33425" w:rsidP="008B749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CB34DC4" w14:textId="36B8A7B0" w:rsidR="00A33425" w:rsidRDefault="00A33425" w:rsidP="008B7492">
            <w:r>
              <w:rPr>
                <w:rFonts w:hint="eastAsia"/>
              </w:rPr>
              <w:t>管理员进入后台首页，并</w:t>
            </w:r>
            <w:r w:rsidR="007C7886">
              <w:rPr>
                <w:rFonts w:hint="eastAsia"/>
              </w:rPr>
              <w:t>进行快速导航</w:t>
            </w:r>
          </w:p>
        </w:tc>
      </w:tr>
      <w:tr w:rsidR="00A33425" w:rsidRPr="00B45E5B" w14:paraId="7EDF45A0" w14:textId="77777777" w:rsidTr="008B7492">
        <w:tc>
          <w:tcPr>
            <w:tcW w:w="4148" w:type="dxa"/>
            <w:gridSpan w:val="2"/>
            <w:tcBorders>
              <w:top w:val="single" w:sz="4" w:space="0" w:color="000000"/>
              <w:left w:val="single" w:sz="4" w:space="0" w:color="000000"/>
              <w:bottom w:val="single" w:sz="4" w:space="0" w:color="000000"/>
              <w:right w:val="single" w:sz="4" w:space="0" w:color="000000"/>
            </w:tcBorders>
            <w:hideMark/>
          </w:tcPr>
          <w:p w14:paraId="157C4FB6" w14:textId="77777777" w:rsidR="00A33425" w:rsidRPr="00B45E5B" w:rsidRDefault="00A33425" w:rsidP="008B749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D0AB56F" w14:textId="66795848" w:rsidR="00A33425" w:rsidRPr="00B45E5B" w:rsidRDefault="00A33425" w:rsidP="008B7492">
            <w:r>
              <w:rPr>
                <w:rFonts w:hint="eastAsia"/>
              </w:rPr>
              <w:t>检查管理员是否进入后台首页，并</w:t>
            </w:r>
            <w:r w:rsidR="007C7886">
              <w:rPr>
                <w:rFonts w:hint="eastAsia"/>
              </w:rPr>
              <w:t>快速导航</w:t>
            </w:r>
          </w:p>
        </w:tc>
      </w:tr>
      <w:tr w:rsidR="00A33425" w:rsidRPr="00507ADD" w14:paraId="77EE4584" w14:textId="77777777" w:rsidTr="008B7492">
        <w:trPr>
          <w:trHeight w:val="1445"/>
        </w:trPr>
        <w:tc>
          <w:tcPr>
            <w:tcW w:w="8296" w:type="dxa"/>
            <w:gridSpan w:val="3"/>
            <w:tcBorders>
              <w:top w:val="single" w:sz="4" w:space="0" w:color="000000"/>
              <w:left w:val="single" w:sz="4" w:space="0" w:color="000000"/>
              <w:right w:val="single" w:sz="4" w:space="0" w:color="000000"/>
            </w:tcBorders>
            <w:hideMark/>
          </w:tcPr>
          <w:p w14:paraId="567F1751" w14:textId="77777777" w:rsidR="00A33425" w:rsidRPr="00507ADD" w:rsidRDefault="00A33425" w:rsidP="008B7492">
            <w:r w:rsidRPr="00507ADD">
              <w:rPr>
                <w:rFonts w:hint="eastAsia"/>
              </w:rPr>
              <w:t>初始条件和背景：</w:t>
            </w:r>
          </w:p>
          <w:p w14:paraId="64AE5291" w14:textId="77777777" w:rsidR="00A33425" w:rsidRDefault="00A33425" w:rsidP="008B7492">
            <w:r w:rsidRPr="00B45E5B">
              <w:rPr>
                <w:rFonts w:hint="eastAsia"/>
              </w:rPr>
              <w:t>系统</w:t>
            </w:r>
            <w:r>
              <w:rPr>
                <w:rFonts w:hint="eastAsia"/>
              </w:rPr>
              <w:t>：PC端</w:t>
            </w:r>
          </w:p>
          <w:p w14:paraId="0EA28435" w14:textId="77777777" w:rsidR="00A33425" w:rsidRPr="00507ADD" w:rsidRDefault="00A33425" w:rsidP="008B7492">
            <w:r>
              <w:rPr>
                <w:rFonts w:hint="eastAsia"/>
              </w:rPr>
              <w:t>浏览器：C</w:t>
            </w:r>
            <w:r>
              <w:t>hrome</w:t>
            </w:r>
          </w:p>
          <w:p w14:paraId="0BB69E94" w14:textId="77777777" w:rsidR="00A33425" w:rsidRPr="00507ADD" w:rsidRDefault="00A33425" w:rsidP="008B7492">
            <w:r w:rsidRPr="00507ADD">
              <w:rPr>
                <w:rFonts w:hint="eastAsia"/>
              </w:rPr>
              <w:t>注释</w:t>
            </w:r>
            <w:r>
              <w:rPr>
                <w:rFonts w:hint="eastAsia"/>
              </w:rPr>
              <w:t>：无</w:t>
            </w:r>
          </w:p>
        </w:tc>
      </w:tr>
      <w:tr w:rsidR="00A33425" w:rsidRPr="00507ADD" w14:paraId="29BEBB05"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AEDCA2C" w14:textId="77777777" w:rsidR="00A33425" w:rsidRPr="00507ADD" w:rsidRDefault="00A33425" w:rsidP="008B749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F71BF24" w14:textId="77777777" w:rsidR="00A33425" w:rsidRPr="00507ADD" w:rsidRDefault="00A33425" w:rsidP="008B7492">
            <w:r w:rsidRPr="00507ADD">
              <w:rPr>
                <w:rFonts w:hint="eastAsia"/>
              </w:rPr>
              <w:t>预期结果</w:t>
            </w:r>
          </w:p>
        </w:tc>
      </w:tr>
      <w:tr w:rsidR="00174D05" w:rsidRPr="00507ADD" w14:paraId="676405C0"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728C7548" w14:textId="4BDAFAE6" w:rsidR="00174D05" w:rsidRPr="00507ADD" w:rsidRDefault="00174D05" w:rsidP="008B7492">
            <w:r>
              <w:rPr>
                <w:rFonts w:hint="eastAsia"/>
              </w:rPr>
              <w:t>点击用户管理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117C44B1" w14:textId="340A6B99" w:rsidR="00174D05" w:rsidRPr="00507ADD" w:rsidRDefault="00174D05" w:rsidP="008B7492">
            <w:r>
              <w:rPr>
                <w:rFonts w:hint="eastAsia"/>
              </w:rPr>
              <w:t>转跳至用户管理界面</w:t>
            </w:r>
          </w:p>
        </w:tc>
      </w:tr>
      <w:tr w:rsidR="00174D05" w:rsidRPr="00507ADD" w14:paraId="0C6A2507"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6CD5457D" w14:textId="15A41EAB" w:rsidR="00174D05" w:rsidRDefault="00174D05" w:rsidP="008B7492">
            <w:r>
              <w:rPr>
                <w:rFonts w:hint="eastAsia"/>
              </w:rPr>
              <w:t>点击教师管理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CD7C33F" w14:textId="46731194" w:rsidR="00174D05" w:rsidRPr="00507ADD" w:rsidRDefault="00174D05" w:rsidP="008B7492">
            <w:r>
              <w:rPr>
                <w:rFonts w:hint="eastAsia"/>
              </w:rPr>
              <w:t>转跳至教师管理界面</w:t>
            </w:r>
          </w:p>
        </w:tc>
      </w:tr>
      <w:tr w:rsidR="00174D05" w:rsidRPr="00507ADD" w14:paraId="60D57EEA"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01172A65" w14:textId="7232F10E" w:rsidR="00174D05" w:rsidRDefault="00174D05" w:rsidP="008B7492">
            <w:r>
              <w:rPr>
                <w:rFonts w:hint="eastAsia"/>
              </w:rPr>
              <w:t>点击课程管理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70C21611" w14:textId="023E45A3" w:rsidR="00174D05" w:rsidRPr="00507ADD" w:rsidRDefault="00174D05" w:rsidP="008B7492">
            <w:r>
              <w:rPr>
                <w:rFonts w:hint="eastAsia"/>
              </w:rPr>
              <w:t>转跳至课程管理界面</w:t>
            </w:r>
          </w:p>
        </w:tc>
      </w:tr>
      <w:tr w:rsidR="00174D05" w:rsidRPr="00507ADD" w14:paraId="76617672"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7EB28268" w14:textId="639F232B" w:rsidR="00174D05" w:rsidRDefault="00174D05" w:rsidP="008B7492">
            <w:r>
              <w:rPr>
                <w:rFonts w:hint="eastAsia"/>
              </w:rPr>
              <w:t>点击论坛管理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2141DA53" w14:textId="4B9A9691" w:rsidR="00174D05" w:rsidRPr="00507ADD" w:rsidRDefault="00174D05" w:rsidP="008B7492">
            <w:r>
              <w:rPr>
                <w:rFonts w:hint="eastAsia"/>
              </w:rPr>
              <w:t>转跳至论坛管理界面</w:t>
            </w:r>
          </w:p>
        </w:tc>
      </w:tr>
      <w:tr w:rsidR="00174D05" w:rsidRPr="00507ADD" w14:paraId="431806BA"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565CA75E" w14:textId="7EC18B53" w:rsidR="00174D05" w:rsidRDefault="00174D05" w:rsidP="008B7492">
            <w:r>
              <w:rPr>
                <w:rFonts w:hint="eastAsia"/>
              </w:rPr>
              <w:t>点击基础管理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3B8D9EF6" w14:textId="5CF92B0B" w:rsidR="00174D05" w:rsidRPr="00507ADD" w:rsidRDefault="00174D05" w:rsidP="008B7492">
            <w:r>
              <w:rPr>
                <w:rFonts w:hint="eastAsia"/>
              </w:rPr>
              <w:t>转跳至基础管理界面</w:t>
            </w:r>
          </w:p>
        </w:tc>
      </w:tr>
      <w:tr w:rsidR="00174D05" w:rsidRPr="00507ADD" w14:paraId="6519699E"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6ABA4BA7" w14:textId="3BC39C77" w:rsidR="00174D05" w:rsidRDefault="00174D05" w:rsidP="008B7492">
            <w:r>
              <w:rPr>
                <w:rFonts w:hint="eastAsia"/>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07F535B1" w14:textId="566B071F" w:rsidR="00174D05" w:rsidRPr="00507ADD" w:rsidRDefault="00174D05" w:rsidP="008B7492">
            <w:r>
              <w:rPr>
                <w:rFonts w:hint="eastAsia"/>
              </w:rPr>
              <w:t>转跳至通知管理界面</w:t>
            </w:r>
          </w:p>
        </w:tc>
      </w:tr>
      <w:tr w:rsidR="00174D05" w:rsidRPr="00507ADD" w14:paraId="7959D0E2" w14:textId="77777777" w:rsidTr="008B7492">
        <w:trPr>
          <w:trHeight w:val="392"/>
        </w:trPr>
        <w:tc>
          <w:tcPr>
            <w:tcW w:w="2155" w:type="dxa"/>
            <w:tcBorders>
              <w:top w:val="single" w:sz="4" w:space="0" w:color="000000"/>
              <w:left w:val="single" w:sz="4" w:space="0" w:color="000000"/>
              <w:bottom w:val="single" w:sz="4" w:space="0" w:color="000000"/>
              <w:right w:val="single" w:sz="4" w:space="0" w:color="000000"/>
            </w:tcBorders>
          </w:tcPr>
          <w:p w14:paraId="3D5347E0" w14:textId="3EC0A9CB" w:rsidR="00174D05" w:rsidRDefault="00174D05" w:rsidP="008B7492">
            <w:r>
              <w:rPr>
                <w:rFonts w:hint="eastAsia"/>
              </w:rPr>
              <w:t>点击备份恢复</w:t>
            </w:r>
          </w:p>
        </w:tc>
        <w:tc>
          <w:tcPr>
            <w:tcW w:w="6141" w:type="dxa"/>
            <w:gridSpan w:val="2"/>
            <w:tcBorders>
              <w:top w:val="single" w:sz="4" w:space="0" w:color="000000"/>
              <w:left w:val="single" w:sz="4" w:space="0" w:color="000000"/>
              <w:bottom w:val="single" w:sz="4" w:space="0" w:color="000000"/>
              <w:right w:val="single" w:sz="4" w:space="0" w:color="000000"/>
            </w:tcBorders>
          </w:tcPr>
          <w:p w14:paraId="3EF93457" w14:textId="7862B2FA" w:rsidR="00174D05" w:rsidRPr="00507ADD" w:rsidRDefault="00174D05" w:rsidP="008B7492">
            <w:r>
              <w:rPr>
                <w:rFonts w:hint="eastAsia"/>
              </w:rPr>
              <w:t>转跳至备份恢复界面</w:t>
            </w:r>
          </w:p>
        </w:tc>
      </w:tr>
    </w:tbl>
    <w:p w14:paraId="188BDD54" w14:textId="75657D9E" w:rsidR="00BD413D" w:rsidRDefault="00BD413D" w:rsidP="00A33425"/>
    <w:p w14:paraId="519102BE" w14:textId="77777777" w:rsidR="00BD413D" w:rsidRDefault="00BD413D">
      <w:r>
        <w:br w:type="page"/>
      </w:r>
    </w:p>
    <w:p w14:paraId="597194C7" w14:textId="77777777" w:rsidR="00A33425" w:rsidRPr="00A33425" w:rsidRDefault="00A33425" w:rsidP="00A33425"/>
    <w:p w14:paraId="2D0BB801" w14:textId="22BA36AF" w:rsidR="00F74B37" w:rsidRDefault="00F74B37" w:rsidP="00F74B37">
      <w:pPr>
        <w:pStyle w:val="a0"/>
      </w:pPr>
      <w:bookmarkStart w:id="1306" w:name="_Toc533356734"/>
      <w:r>
        <w:rPr>
          <w:rFonts w:hint="eastAsia"/>
        </w:rPr>
        <w:t>列表翻页</w:t>
      </w:r>
      <w:bookmarkEnd w:id="1306"/>
    </w:p>
    <w:tbl>
      <w:tblPr>
        <w:tblStyle w:val="14"/>
        <w:tblW w:w="8296" w:type="dxa"/>
        <w:tblLook w:val="04A0" w:firstRow="1" w:lastRow="0" w:firstColumn="1" w:lastColumn="0" w:noHBand="0" w:noVBand="1"/>
      </w:tblPr>
      <w:tblGrid>
        <w:gridCol w:w="2155"/>
        <w:gridCol w:w="1993"/>
        <w:gridCol w:w="4148"/>
      </w:tblGrid>
      <w:tr w:rsidR="007C7AE0" w:rsidRPr="00B45E5B" w14:paraId="2C59ADE0" w14:textId="77777777" w:rsidTr="00723C94">
        <w:tc>
          <w:tcPr>
            <w:tcW w:w="4148" w:type="dxa"/>
            <w:gridSpan w:val="2"/>
            <w:tcBorders>
              <w:top w:val="single" w:sz="4" w:space="0" w:color="000000"/>
              <w:left w:val="single" w:sz="4" w:space="0" w:color="000000"/>
              <w:bottom w:val="single" w:sz="4" w:space="0" w:color="000000"/>
              <w:right w:val="single" w:sz="4" w:space="0" w:color="000000"/>
            </w:tcBorders>
            <w:hideMark/>
          </w:tcPr>
          <w:p w14:paraId="0B2E19AD" w14:textId="77777777" w:rsidR="007C7AE0" w:rsidRPr="00B45E5B" w:rsidRDefault="007C7AE0" w:rsidP="00723C9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29BC177" w14:textId="77777777" w:rsidR="007C7AE0" w:rsidRPr="00B45E5B" w:rsidRDefault="007C7AE0" w:rsidP="00723C94">
            <w:r>
              <w:rPr>
                <w:rFonts w:hint="eastAsia"/>
              </w:rPr>
              <w:t>TC</w:t>
            </w:r>
            <w:r>
              <w:t>-A-</w:t>
            </w:r>
          </w:p>
        </w:tc>
      </w:tr>
      <w:tr w:rsidR="007C7AE0" w14:paraId="38827E89" w14:textId="77777777" w:rsidTr="00723C94">
        <w:tc>
          <w:tcPr>
            <w:tcW w:w="4148" w:type="dxa"/>
            <w:gridSpan w:val="2"/>
            <w:tcBorders>
              <w:top w:val="single" w:sz="4" w:space="0" w:color="000000"/>
              <w:left w:val="single" w:sz="4" w:space="0" w:color="000000"/>
              <w:bottom w:val="single" w:sz="4" w:space="0" w:color="000000"/>
              <w:right w:val="single" w:sz="4" w:space="0" w:color="000000"/>
            </w:tcBorders>
          </w:tcPr>
          <w:p w14:paraId="07703456" w14:textId="77777777" w:rsidR="007C7AE0" w:rsidRPr="00B45E5B" w:rsidRDefault="007C7AE0" w:rsidP="00723C9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6947612" w14:textId="24F8D186" w:rsidR="007C7AE0" w:rsidRDefault="007C7AE0" w:rsidP="00723C94">
            <w:r>
              <w:rPr>
                <w:rFonts w:hint="eastAsia"/>
              </w:rPr>
              <w:t>列表翻译</w:t>
            </w:r>
          </w:p>
        </w:tc>
      </w:tr>
      <w:tr w:rsidR="007C7AE0" w14:paraId="04F85E0B" w14:textId="77777777" w:rsidTr="00723C94">
        <w:tc>
          <w:tcPr>
            <w:tcW w:w="4148" w:type="dxa"/>
            <w:gridSpan w:val="2"/>
            <w:tcBorders>
              <w:top w:val="single" w:sz="4" w:space="0" w:color="000000"/>
              <w:left w:val="single" w:sz="4" w:space="0" w:color="000000"/>
              <w:bottom w:val="single" w:sz="4" w:space="0" w:color="000000"/>
              <w:right w:val="single" w:sz="4" w:space="0" w:color="000000"/>
            </w:tcBorders>
          </w:tcPr>
          <w:p w14:paraId="013D1A20" w14:textId="77777777" w:rsidR="007C7AE0" w:rsidRDefault="007C7AE0" w:rsidP="00723C9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01FF4A0" w14:textId="7CBA81D2" w:rsidR="007C7AE0" w:rsidRDefault="007C7AE0" w:rsidP="00723C94">
            <w:r>
              <w:rPr>
                <w:rFonts w:hint="eastAsia"/>
              </w:rPr>
              <w:t>列表翻译</w:t>
            </w:r>
          </w:p>
        </w:tc>
      </w:tr>
      <w:tr w:rsidR="007C7AE0" w14:paraId="2B69A386" w14:textId="77777777" w:rsidTr="00723C94">
        <w:tc>
          <w:tcPr>
            <w:tcW w:w="4148" w:type="dxa"/>
            <w:gridSpan w:val="2"/>
            <w:tcBorders>
              <w:top w:val="single" w:sz="4" w:space="0" w:color="000000"/>
              <w:left w:val="single" w:sz="4" w:space="0" w:color="000000"/>
              <w:bottom w:val="single" w:sz="4" w:space="0" w:color="000000"/>
              <w:right w:val="single" w:sz="4" w:space="0" w:color="000000"/>
            </w:tcBorders>
            <w:hideMark/>
          </w:tcPr>
          <w:p w14:paraId="473C88A7" w14:textId="77777777" w:rsidR="007C7AE0" w:rsidRPr="00B45E5B" w:rsidRDefault="007C7AE0" w:rsidP="00723C9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85336C9" w14:textId="77777777" w:rsidR="007C7AE0" w:rsidRDefault="007C7AE0" w:rsidP="00723C94">
            <w:r>
              <w:rPr>
                <w:rFonts w:hint="eastAsia"/>
              </w:rPr>
              <w:t>管理员</w:t>
            </w:r>
          </w:p>
        </w:tc>
      </w:tr>
      <w:tr w:rsidR="007C7AE0" w14:paraId="01CE002B" w14:textId="77777777" w:rsidTr="00723C94">
        <w:tc>
          <w:tcPr>
            <w:tcW w:w="4148" w:type="dxa"/>
            <w:gridSpan w:val="2"/>
            <w:tcBorders>
              <w:top w:val="single" w:sz="4" w:space="0" w:color="000000"/>
              <w:left w:val="single" w:sz="4" w:space="0" w:color="000000"/>
              <w:bottom w:val="single" w:sz="4" w:space="0" w:color="000000"/>
              <w:right w:val="single" w:sz="4" w:space="0" w:color="000000"/>
            </w:tcBorders>
          </w:tcPr>
          <w:p w14:paraId="0EB311BE" w14:textId="77777777" w:rsidR="007C7AE0" w:rsidRPr="00B45E5B" w:rsidRDefault="007C7AE0" w:rsidP="00723C9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6BC5322" w14:textId="77777777" w:rsidR="007C7AE0" w:rsidRDefault="007C7AE0" w:rsidP="00723C94">
            <w:r>
              <w:rPr>
                <w:rFonts w:hint="eastAsia"/>
              </w:rPr>
              <w:t>黑盒测试</w:t>
            </w:r>
          </w:p>
        </w:tc>
      </w:tr>
      <w:tr w:rsidR="007C7AE0" w14:paraId="24B474D7" w14:textId="77777777" w:rsidTr="00723C94">
        <w:tc>
          <w:tcPr>
            <w:tcW w:w="4148" w:type="dxa"/>
            <w:gridSpan w:val="2"/>
            <w:tcBorders>
              <w:top w:val="single" w:sz="4" w:space="0" w:color="000000"/>
              <w:left w:val="single" w:sz="4" w:space="0" w:color="000000"/>
              <w:bottom w:val="single" w:sz="4" w:space="0" w:color="000000"/>
              <w:right w:val="single" w:sz="4" w:space="0" w:color="000000"/>
            </w:tcBorders>
          </w:tcPr>
          <w:p w14:paraId="56E929AB" w14:textId="77777777" w:rsidR="007C7AE0" w:rsidRDefault="007C7AE0" w:rsidP="00723C9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9F059DE" w14:textId="13712B2D" w:rsidR="007C7AE0" w:rsidRDefault="007C7AE0" w:rsidP="00723C94">
            <w:r>
              <w:rPr>
                <w:rFonts w:hint="eastAsia"/>
              </w:rPr>
              <w:t>无</w:t>
            </w:r>
          </w:p>
        </w:tc>
      </w:tr>
      <w:tr w:rsidR="007C7AE0" w14:paraId="4F51C8B1" w14:textId="77777777" w:rsidTr="00723C94">
        <w:tc>
          <w:tcPr>
            <w:tcW w:w="4148" w:type="dxa"/>
            <w:gridSpan w:val="2"/>
            <w:tcBorders>
              <w:top w:val="single" w:sz="4" w:space="0" w:color="000000"/>
              <w:left w:val="single" w:sz="4" w:space="0" w:color="000000"/>
              <w:bottom w:val="single" w:sz="4" w:space="0" w:color="000000"/>
              <w:right w:val="single" w:sz="4" w:space="0" w:color="000000"/>
            </w:tcBorders>
          </w:tcPr>
          <w:p w14:paraId="39F311C1" w14:textId="77777777" w:rsidR="007C7AE0" w:rsidRDefault="007C7AE0" w:rsidP="00723C9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CFCF50D" w14:textId="535D691F" w:rsidR="007C7AE0" w:rsidRDefault="007C7AE0" w:rsidP="00723C94">
            <w:r>
              <w:rPr>
                <w:rFonts w:hint="eastAsia"/>
              </w:rPr>
              <w:t>在有列表的界面进行翻页</w:t>
            </w:r>
          </w:p>
        </w:tc>
      </w:tr>
      <w:tr w:rsidR="007C7AE0" w:rsidRPr="00B45E5B" w14:paraId="22AE623C" w14:textId="77777777" w:rsidTr="00723C94">
        <w:tc>
          <w:tcPr>
            <w:tcW w:w="4148" w:type="dxa"/>
            <w:gridSpan w:val="2"/>
            <w:tcBorders>
              <w:top w:val="single" w:sz="4" w:space="0" w:color="000000"/>
              <w:left w:val="single" w:sz="4" w:space="0" w:color="000000"/>
              <w:bottom w:val="single" w:sz="4" w:space="0" w:color="000000"/>
              <w:right w:val="single" w:sz="4" w:space="0" w:color="000000"/>
            </w:tcBorders>
            <w:hideMark/>
          </w:tcPr>
          <w:p w14:paraId="0F8D0765" w14:textId="77777777" w:rsidR="007C7AE0" w:rsidRPr="00B45E5B" w:rsidRDefault="007C7AE0" w:rsidP="00723C9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061600B" w14:textId="2F82A305" w:rsidR="007C7AE0" w:rsidRPr="00B45E5B" w:rsidRDefault="007C7AE0" w:rsidP="00723C94">
            <w:r>
              <w:rPr>
                <w:rFonts w:hint="eastAsia"/>
              </w:rPr>
              <w:t>检查列表的翻页功能是否正常</w:t>
            </w:r>
          </w:p>
        </w:tc>
      </w:tr>
      <w:tr w:rsidR="007C7AE0" w:rsidRPr="00507ADD" w14:paraId="0D683322" w14:textId="77777777" w:rsidTr="00723C94">
        <w:trPr>
          <w:trHeight w:val="1445"/>
        </w:trPr>
        <w:tc>
          <w:tcPr>
            <w:tcW w:w="8296" w:type="dxa"/>
            <w:gridSpan w:val="3"/>
            <w:tcBorders>
              <w:top w:val="single" w:sz="4" w:space="0" w:color="000000"/>
              <w:left w:val="single" w:sz="4" w:space="0" w:color="000000"/>
              <w:right w:val="single" w:sz="4" w:space="0" w:color="000000"/>
            </w:tcBorders>
            <w:hideMark/>
          </w:tcPr>
          <w:p w14:paraId="16FB6247" w14:textId="77777777" w:rsidR="007C7AE0" w:rsidRPr="00507ADD" w:rsidRDefault="007C7AE0" w:rsidP="00723C94">
            <w:r w:rsidRPr="00507ADD">
              <w:rPr>
                <w:rFonts w:hint="eastAsia"/>
              </w:rPr>
              <w:t>初始条件和背景：</w:t>
            </w:r>
          </w:p>
          <w:p w14:paraId="44F60666" w14:textId="77777777" w:rsidR="007C7AE0" w:rsidRDefault="007C7AE0" w:rsidP="00723C94">
            <w:r w:rsidRPr="00B45E5B">
              <w:rPr>
                <w:rFonts w:hint="eastAsia"/>
              </w:rPr>
              <w:t>系统</w:t>
            </w:r>
            <w:r>
              <w:rPr>
                <w:rFonts w:hint="eastAsia"/>
              </w:rPr>
              <w:t>：PC端</w:t>
            </w:r>
          </w:p>
          <w:p w14:paraId="2D605145" w14:textId="77777777" w:rsidR="007C7AE0" w:rsidRPr="00507ADD" w:rsidRDefault="007C7AE0" w:rsidP="00723C94">
            <w:r>
              <w:rPr>
                <w:rFonts w:hint="eastAsia"/>
              </w:rPr>
              <w:t>浏览器：C</w:t>
            </w:r>
            <w:r>
              <w:t>hrome</w:t>
            </w:r>
          </w:p>
          <w:p w14:paraId="631A9237" w14:textId="77777777" w:rsidR="007C7AE0" w:rsidRPr="00507ADD" w:rsidRDefault="007C7AE0" w:rsidP="00723C94">
            <w:r w:rsidRPr="00507ADD">
              <w:rPr>
                <w:rFonts w:hint="eastAsia"/>
              </w:rPr>
              <w:t>注释</w:t>
            </w:r>
            <w:r>
              <w:rPr>
                <w:rFonts w:hint="eastAsia"/>
              </w:rPr>
              <w:t>：无</w:t>
            </w:r>
          </w:p>
        </w:tc>
      </w:tr>
      <w:tr w:rsidR="007C7AE0" w:rsidRPr="00507ADD" w14:paraId="2594538B" w14:textId="77777777" w:rsidTr="00723C9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17E4915" w14:textId="77777777" w:rsidR="007C7AE0" w:rsidRPr="00507ADD" w:rsidRDefault="007C7AE0" w:rsidP="00723C9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4C6B181" w14:textId="77777777" w:rsidR="007C7AE0" w:rsidRPr="00507ADD" w:rsidRDefault="007C7AE0" w:rsidP="00723C94">
            <w:r w:rsidRPr="00507ADD">
              <w:rPr>
                <w:rFonts w:hint="eastAsia"/>
              </w:rPr>
              <w:t>预期结果</w:t>
            </w:r>
          </w:p>
        </w:tc>
      </w:tr>
      <w:tr w:rsidR="00F275CC" w:rsidRPr="00507ADD" w14:paraId="4D27A0A6" w14:textId="77777777" w:rsidTr="00723C94">
        <w:trPr>
          <w:trHeight w:val="392"/>
        </w:trPr>
        <w:tc>
          <w:tcPr>
            <w:tcW w:w="2155" w:type="dxa"/>
            <w:tcBorders>
              <w:top w:val="single" w:sz="4" w:space="0" w:color="000000"/>
              <w:left w:val="single" w:sz="4" w:space="0" w:color="000000"/>
              <w:bottom w:val="single" w:sz="4" w:space="0" w:color="000000"/>
              <w:right w:val="single" w:sz="4" w:space="0" w:color="000000"/>
            </w:tcBorders>
          </w:tcPr>
          <w:p w14:paraId="047D1EBB" w14:textId="7F9370CE" w:rsidR="00F275CC" w:rsidRPr="00507ADD" w:rsidRDefault="00F275CC" w:rsidP="00723C94">
            <w:r>
              <w:rPr>
                <w:rFonts w:hint="eastAsia"/>
              </w:rPr>
              <w:t>当前在第一页，点击上一页</w:t>
            </w:r>
          </w:p>
        </w:tc>
        <w:tc>
          <w:tcPr>
            <w:tcW w:w="6141" w:type="dxa"/>
            <w:gridSpan w:val="2"/>
            <w:tcBorders>
              <w:top w:val="single" w:sz="4" w:space="0" w:color="000000"/>
              <w:left w:val="single" w:sz="4" w:space="0" w:color="000000"/>
              <w:bottom w:val="single" w:sz="4" w:space="0" w:color="000000"/>
              <w:right w:val="single" w:sz="4" w:space="0" w:color="000000"/>
            </w:tcBorders>
          </w:tcPr>
          <w:p w14:paraId="4F10A8C6" w14:textId="54C78413" w:rsidR="00F275CC" w:rsidRPr="00507ADD" w:rsidRDefault="00F275CC" w:rsidP="00723C94">
            <w:r>
              <w:rPr>
                <w:rFonts w:hint="eastAsia"/>
              </w:rPr>
              <w:t>上一页点击无效</w:t>
            </w:r>
          </w:p>
        </w:tc>
      </w:tr>
      <w:tr w:rsidR="00F275CC" w:rsidRPr="00507ADD" w14:paraId="2008F4E3" w14:textId="77777777" w:rsidTr="00723C94">
        <w:trPr>
          <w:trHeight w:val="392"/>
        </w:trPr>
        <w:tc>
          <w:tcPr>
            <w:tcW w:w="2155" w:type="dxa"/>
            <w:tcBorders>
              <w:top w:val="single" w:sz="4" w:space="0" w:color="000000"/>
              <w:left w:val="single" w:sz="4" w:space="0" w:color="000000"/>
              <w:bottom w:val="single" w:sz="4" w:space="0" w:color="000000"/>
              <w:right w:val="single" w:sz="4" w:space="0" w:color="000000"/>
            </w:tcBorders>
          </w:tcPr>
          <w:p w14:paraId="05AE8739" w14:textId="6436FD0C" w:rsidR="00F275CC" w:rsidRDefault="00F275CC" w:rsidP="00723C94">
            <w:r>
              <w:rPr>
                <w:rFonts w:hint="eastAsia"/>
              </w:rPr>
              <w:t>当前在最后一页，点击下一页</w:t>
            </w:r>
          </w:p>
        </w:tc>
        <w:tc>
          <w:tcPr>
            <w:tcW w:w="6141" w:type="dxa"/>
            <w:gridSpan w:val="2"/>
            <w:tcBorders>
              <w:top w:val="single" w:sz="4" w:space="0" w:color="000000"/>
              <w:left w:val="single" w:sz="4" w:space="0" w:color="000000"/>
              <w:bottom w:val="single" w:sz="4" w:space="0" w:color="000000"/>
              <w:right w:val="single" w:sz="4" w:space="0" w:color="000000"/>
            </w:tcBorders>
          </w:tcPr>
          <w:p w14:paraId="13863E19" w14:textId="0B4A803D" w:rsidR="00F275CC" w:rsidRDefault="00F275CC" w:rsidP="00723C94">
            <w:r>
              <w:rPr>
                <w:rFonts w:hint="eastAsia"/>
              </w:rPr>
              <w:t>下一页点击无效</w:t>
            </w:r>
          </w:p>
        </w:tc>
      </w:tr>
      <w:tr w:rsidR="00F275CC" w:rsidRPr="00507ADD" w14:paraId="0DA572DC" w14:textId="77777777" w:rsidTr="00723C94">
        <w:trPr>
          <w:trHeight w:val="392"/>
        </w:trPr>
        <w:tc>
          <w:tcPr>
            <w:tcW w:w="2155" w:type="dxa"/>
            <w:tcBorders>
              <w:top w:val="single" w:sz="4" w:space="0" w:color="000000"/>
              <w:left w:val="single" w:sz="4" w:space="0" w:color="000000"/>
              <w:bottom w:val="single" w:sz="4" w:space="0" w:color="000000"/>
              <w:right w:val="single" w:sz="4" w:space="0" w:color="000000"/>
            </w:tcBorders>
          </w:tcPr>
          <w:p w14:paraId="71139DD6" w14:textId="2BA1FBBB" w:rsidR="00F275CC" w:rsidRDefault="00F275CC" w:rsidP="00723C94">
            <w:r>
              <w:rPr>
                <w:rFonts w:hint="eastAsia"/>
              </w:rPr>
              <w:t>不在第一页，点击上一页</w:t>
            </w:r>
          </w:p>
        </w:tc>
        <w:tc>
          <w:tcPr>
            <w:tcW w:w="6141" w:type="dxa"/>
            <w:gridSpan w:val="2"/>
            <w:tcBorders>
              <w:top w:val="single" w:sz="4" w:space="0" w:color="000000"/>
              <w:left w:val="single" w:sz="4" w:space="0" w:color="000000"/>
              <w:bottom w:val="single" w:sz="4" w:space="0" w:color="000000"/>
              <w:right w:val="single" w:sz="4" w:space="0" w:color="000000"/>
            </w:tcBorders>
          </w:tcPr>
          <w:p w14:paraId="189B01EC" w14:textId="05EBEE6D" w:rsidR="00F275CC" w:rsidRDefault="00F275CC" w:rsidP="00723C94">
            <w:r>
              <w:rPr>
                <w:rFonts w:hint="eastAsia"/>
              </w:rPr>
              <w:t>页面转跳至上一页</w:t>
            </w:r>
          </w:p>
        </w:tc>
      </w:tr>
      <w:tr w:rsidR="00F275CC" w:rsidRPr="00507ADD" w14:paraId="698F12CB" w14:textId="77777777" w:rsidTr="00723C94">
        <w:trPr>
          <w:trHeight w:val="392"/>
        </w:trPr>
        <w:tc>
          <w:tcPr>
            <w:tcW w:w="2155" w:type="dxa"/>
            <w:tcBorders>
              <w:top w:val="single" w:sz="4" w:space="0" w:color="000000"/>
              <w:left w:val="single" w:sz="4" w:space="0" w:color="000000"/>
              <w:bottom w:val="single" w:sz="4" w:space="0" w:color="000000"/>
              <w:right w:val="single" w:sz="4" w:space="0" w:color="000000"/>
            </w:tcBorders>
          </w:tcPr>
          <w:p w14:paraId="4EDDD541" w14:textId="04C4670B" w:rsidR="00F275CC" w:rsidRDefault="00F275CC" w:rsidP="00723C94">
            <w:r>
              <w:rPr>
                <w:rFonts w:hint="eastAsia"/>
              </w:rPr>
              <w:t>不在最后一页，点击下一页</w:t>
            </w:r>
          </w:p>
        </w:tc>
        <w:tc>
          <w:tcPr>
            <w:tcW w:w="6141" w:type="dxa"/>
            <w:gridSpan w:val="2"/>
            <w:tcBorders>
              <w:top w:val="single" w:sz="4" w:space="0" w:color="000000"/>
              <w:left w:val="single" w:sz="4" w:space="0" w:color="000000"/>
              <w:bottom w:val="single" w:sz="4" w:space="0" w:color="000000"/>
              <w:right w:val="single" w:sz="4" w:space="0" w:color="000000"/>
            </w:tcBorders>
          </w:tcPr>
          <w:p w14:paraId="2F4AF468" w14:textId="129E147E" w:rsidR="00F275CC" w:rsidRDefault="00F275CC" w:rsidP="00723C94">
            <w:r>
              <w:rPr>
                <w:rFonts w:hint="eastAsia"/>
              </w:rPr>
              <w:t>页面转跳至</w:t>
            </w:r>
            <w:r w:rsidR="004F3722">
              <w:rPr>
                <w:rFonts w:hint="eastAsia"/>
              </w:rPr>
              <w:t>下一页</w:t>
            </w:r>
          </w:p>
        </w:tc>
      </w:tr>
    </w:tbl>
    <w:p w14:paraId="5CD0A2F3" w14:textId="74A5E524" w:rsidR="000B6421" w:rsidRDefault="000B6421" w:rsidP="007C7AE0"/>
    <w:p w14:paraId="1B547E62" w14:textId="77777777" w:rsidR="000B6421" w:rsidRDefault="000B6421">
      <w:r>
        <w:br w:type="page"/>
      </w:r>
    </w:p>
    <w:p w14:paraId="3F60839D" w14:textId="1B6BB224" w:rsidR="007C7AE0" w:rsidRDefault="006157A5" w:rsidP="006157A5">
      <w:pPr>
        <w:pStyle w:val="a0"/>
      </w:pPr>
      <w:bookmarkStart w:id="1307" w:name="_Toc533356735"/>
      <w:r>
        <w:rPr>
          <w:rFonts w:hint="eastAsia"/>
        </w:rPr>
        <w:lastRenderedPageBreak/>
        <w:t>复选</w:t>
      </w:r>
      <w:bookmarkEnd w:id="1307"/>
    </w:p>
    <w:tbl>
      <w:tblPr>
        <w:tblStyle w:val="14"/>
        <w:tblW w:w="8296" w:type="dxa"/>
        <w:tblLook w:val="04A0" w:firstRow="1" w:lastRow="0" w:firstColumn="1" w:lastColumn="0" w:noHBand="0" w:noVBand="1"/>
      </w:tblPr>
      <w:tblGrid>
        <w:gridCol w:w="2155"/>
        <w:gridCol w:w="1993"/>
        <w:gridCol w:w="4148"/>
      </w:tblGrid>
      <w:tr w:rsidR="006157A5" w:rsidRPr="00B45E5B" w14:paraId="5DAB450F" w14:textId="77777777" w:rsidTr="00723C94">
        <w:tc>
          <w:tcPr>
            <w:tcW w:w="4148" w:type="dxa"/>
            <w:gridSpan w:val="2"/>
            <w:tcBorders>
              <w:top w:val="single" w:sz="4" w:space="0" w:color="000000"/>
              <w:left w:val="single" w:sz="4" w:space="0" w:color="000000"/>
              <w:bottom w:val="single" w:sz="4" w:space="0" w:color="000000"/>
              <w:right w:val="single" w:sz="4" w:space="0" w:color="000000"/>
            </w:tcBorders>
            <w:hideMark/>
          </w:tcPr>
          <w:p w14:paraId="109BE624" w14:textId="77777777" w:rsidR="006157A5" w:rsidRPr="00B45E5B" w:rsidRDefault="006157A5" w:rsidP="00723C9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7D8A7D4" w14:textId="77777777" w:rsidR="006157A5" w:rsidRPr="00B45E5B" w:rsidRDefault="006157A5" w:rsidP="00723C94">
            <w:r>
              <w:rPr>
                <w:rFonts w:hint="eastAsia"/>
              </w:rPr>
              <w:t>TC</w:t>
            </w:r>
            <w:r>
              <w:t>-A-</w:t>
            </w:r>
          </w:p>
        </w:tc>
      </w:tr>
      <w:tr w:rsidR="006157A5" w14:paraId="4CA5B7E6" w14:textId="77777777" w:rsidTr="00723C94">
        <w:tc>
          <w:tcPr>
            <w:tcW w:w="4148" w:type="dxa"/>
            <w:gridSpan w:val="2"/>
            <w:tcBorders>
              <w:top w:val="single" w:sz="4" w:space="0" w:color="000000"/>
              <w:left w:val="single" w:sz="4" w:space="0" w:color="000000"/>
              <w:bottom w:val="single" w:sz="4" w:space="0" w:color="000000"/>
              <w:right w:val="single" w:sz="4" w:space="0" w:color="000000"/>
            </w:tcBorders>
          </w:tcPr>
          <w:p w14:paraId="0E853083" w14:textId="77777777" w:rsidR="006157A5" w:rsidRPr="00B45E5B" w:rsidRDefault="006157A5" w:rsidP="00723C9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6A2BFD3" w14:textId="088E4CC4" w:rsidR="006157A5" w:rsidRDefault="006157A5" w:rsidP="00723C94">
            <w:r>
              <w:rPr>
                <w:rFonts w:hint="eastAsia"/>
              </w:rPr>
              <w:t>复选</w:t>
            </w:r>
          </w:p>
        </w:tc>
      </w:tr>
      <w:tr w:rsidR="006157A5" w14:paraId="1B2624C0" w14:textId="77777777" w:rsidTr="00723C94">
        <w:tc>
          <w:tcPr>
            <w:tcW w:w="4148" w:type="dxa"/>
            <w:gridSpan w:val="2"/>
            <w:tcBorders>
              <w:top w:val="single" w:sz="4" w:space="0" w:color="000000"/>
              <w:left w:val="single" w:sz="4" w:space="0" w:color="000000"/>
              <w:bottom w:val="single" w:sz="4" w:space="0" w:color="000000"/>
              <w:right w:val="single" w:sz="4" w:space="0" w:color="000000"/>
            </w:tcBorders>
          </w:tcPr>
          <w:p w14:paraId="0C8CDFE1" w14:textId="77777777" w:rsidR="006157A5" w:rsidRDefault="006157A5" w:rsidP="00723C9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3756EBE" w14:textId="4D4D4AC8" w:rsidR="006157A5" w:rsidRDefault="006157A5" w:rsidP="00723C94">
            <w:r>
              <w:rPr>
                <w:rFonts w:hint="eastAsia"/>
              </w:rPr>
              <w:t>复选</w:t>
            </w:r>
          </w:p>
        </w:tc>
      </w:tr>
      <w:tr w:rsidR="006157A5" w14:paraId="7B514E2E" w14:textId="77777777" w:rsidTr="00723C94">
        <w:tc>
          <w:tcPr>
            <w:tcW w:w="4148" w:type="dxa"/>
            <w:gridSpan w:val="2"/>
            <w:tcBorders>
              <w:top w:val="single" w:sz="4" w:space="0" w:color="000000"/>
              <w:left w:val="single" w:sz="4" w:space="0" w:color="000000"/>
              <w:bottom w:val="single" w:sz="4" w:space="0" w:color="000000"/>
              <w:right w:val="single" w:sz="4" w:space="0" w:color="000000"/>
            </w:tcBorders>
            <w:hideMark/>
          </w:tcPr>
          <w:p w14:paraId="215C964B" w14:textId="77777777" w:rsidR="006157A5" w:rsidRPr="00B45E5B" w:rsidRDefault="006157A5" w:rsidP="00723C9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7FE8C17" w14:textId="77777777" w:rsidR="006157A5" w:rsidRDefault="006157A5" w:rsidP="00723C94">
            <w:r>
              <w:rPr>
                <w:rFonts w:hint="eastAsia"/>
              </w:rPr>
              <w:t>管理员</w:t>
            </w:r>
          </w:p>
        </w:tc>
      </w:tr>
      <w:tr w:rsidR="006157A5" w14:paraId="04129F1C" w14:textId="77777777" w:rsidTr="00723C94">
        <w:tc>
          <w:tcPr>
            <w:tcW w:w="4148" w:type="dxa"/>
            <w:gridSpan w:val="2"/>
            <w:tcBorders>
              <w:top w:val="single" w:sz="4" w:space="0" w:color="000000"/>
              <w:left w:val="single" w:sz="4" w:space="0" w:color="000000"/>
              <w:bottom w:val="single" w:sz="4" w:space="0" w:color="000000"/>
              <w:right w:val="single" w:sz="4" w:space="0" w:color="000000"/>
            </w:tcBorders>
          </w:tcPr>
          <w:p w14:paraId="7931366A" w14:textId="77777777" w:rsidR="006157A5" w:rsidRPr="00B45E5B" w:rsidRDefault="006157A5" w:rsidP="00723C9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0017C83" w14:textId="77777777" w:rsidR="006157A5" w:rsidRDefault="006157A5" w:rsidP="00723C94">
            <w:r>
              <w:rPr>
                <w:rFonts w:hint="eastAsia"/>
              </w:rPr>
              <w:t>黑盒测试</w:t>
            </w:r>
          </w:p>
        </w:tc>
      </w:tr>
      <w:tr w:rsidR="006157A5" w14:paraId="2C7B3AB7" w14:textId="77777777" w:rsidTr="00723C94">
        <w:tc>
          <w:tcPr>
            <w:tcW w:w="4148" w:type="dxa"/>
            <w:gridSpan w:val="2"/>
            <w:tcBorders>
              <w:top w:val="single" w:sz="4" w:space="0" w:color="000000"/>
              <w:left w:val="single" w:sz="4" w:space="0" w:color="000000"/>
              <w:bottom w:val="single" w:sz="4" w:space="0" w:color="000000"/>
              <w:right w:val="single" w:sz="4" w:space="0" w:color="000000"/>
            </w:tcBorders>
          </w:tcPr>
          <w:p w14:paraId="596EAFD7" w14:textId="77777777" w:rsidR="006157A5" w:rsidRDefault="006157A5" w:rsidP="00723C9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65CAD91" w14:textId="77777777" w:rsidR="006157A5" w:rsidRDefault="006157A5" w:rsidP="00723C94">
            <w:r>
              <w:rPr>
                <w:rFonts w:hint="eastAsia"/>
              </w:rPr>
              <w:t>无</w:t>
            </w:r>
          </w:p>
        </w:tc>
      </w:tr>
      <w:tr w:rsidR="006157A5" w14:paraId="59D515B4" w14:textId="77777777" w:rsidTr="00723C94">
        <w:tc>
          <w:tcPr>
            <w:tcW w:w="4148" w:type="dxa"/>
            <w:gridSpan w:val="2"/>
            <w:tcBorders>
              <w:top w:val="single" w:sz="4" w:space="0" w:color="000000"/>
              <w:left w:val="single" w:sz="4" w:space="0" w:color="000000"/>
              <w:bottom w:val="single" w:sz="4" w:space="0" w:color="000000"/>
              <w:right w:val="single" w:sz="4" w:space="0" w:color="000000"/>
            </w:tcBorders>
          </w:tcPr>
          <w:p w14:paraId="0E884A50" w14:textId="77777777" w:rsidR="006157A5" w:rsidRDefault="006157A5" w:rsidP="00723C9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D978BA6" w14:textId="1E130142" w:rsidR="006157A5" w:rsidRDefault="006157A5" w:rsidP="00723C94">
            <w:r>
              <w:rPr>
                <w:rFonts w:hint="eastAsia"/>
              </w:rPr>
              <w:t>选择列表中的项目，点击复选框</w:t>
            </w:r>
          </w:p>
        </w:tc>
      </w:tr>
      <w:tr w:rsidR="006157A5" w:rsidRPr="00B45E5B" w14:paraId="697B1169" w14:textId="77777777" w:rsidTr="00723C94">
        <w:tc>
          <w:tcPr>
            <w:tcW w:w="4148" w:type="dxa"/>
            <w:gridSpan w:val="2"/>
            <w:tcBorders>
              <w:top w:val="single" w:sz="4" w:space="0" w:color="000000"/>
              <w:left w:val="single" w:sz="4" w:space="0" w:color="000000"/>
              <w:bottom w:val="single" w:sz="4" w:space="0" w:color="000000"/>
              <w:right w:val="single" w:sz="4" w:space="0" w:color="000000"/>
            </w:tcBorders>
            <w:hideMark/>
          </w:tcPr>
          <w:p w14:paraId="5EAE6F48" w14:textId="77777777" w:rsidR="006157A5" w:rsidRPr="00B45E5B" w:rsidRDefault="006157A5" w:rsidP="00723C9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4F015A4" w14:textId="492FFFC3" w:rsidR="006157A5" w:rsidRPr="00B45E5B" w:rsidRDefault="006157A5" w:rsidP="00723C94">
            <w:r>
              <w:rPr>
                <w:rFonts w:hint="eastAsia"/>
              </w:rPr>
              <w:t>检查列表中的项目前的复选框是否工作正常</w:t>
            </w:r>
          </w:p>
        </w:tc>
      </w:tr>
      <w:tr w:rsidR="006157A5" w:rsidRPr="00507ADD" w14:paraId="2A935666" w14:textId="77777777" w:rsidTr="00723C94">
        <w:trPr>
          <w:trHeight w:val="1445"/>
        </w:trPr>
        <w:tc>
          <w:tcPr>
            <w:tcW w:w="8296" w:type="dxa"/>
            <w:gridSpan w:val="3"/>
            <w:tcBorders>
              <w:top w:val="single" w:sz="4" w:space="0" w:color="000000"/>
              <w:left w:val="single" w:sz="4" w:space="0" w:color="000000"/>
              <w:right w:val="single" w:sz="4" w:space="0" w:color="000000"/>
            </w:tcBorders>
            <w:hideMark/>
          </w:tcPr>
          <w:p w14:paraId="3157EB5F" w14:textId="77777777" w:rsidR="006157A5" w:rsidRPr="00507ADD" w:rsidRDefault="006157A5" w:rsidP="00723C94">
            <w:r w:rsidRPr="00507ADD">
              <w:rPr>
                <w:rFonts w:hint="eastAsia"/>
              </w:rPr>
              <w:t>初始条件和背景：</w:t>
            </w:r>
          </w:p>
          <w:p w14:paraId="14ED6984" w14:textId="77777777" w:rsidR="006157A5" w:rsidRDefault="006157A5" w:rsidP="00723C94">
            <w:r w:rsidRPr="00B45E5B">
              <w:rPr>
                <w:rFonts w:hint="eastAsia"/>
              </w:rPr>
              <w:t>系统</w:t>
            </w:r>
            <w:r>
              <w:rPr>
                <w:rFonts w:hint="eastAsia"/>
              </w:rPr>
              <w:t>：PC端</w:t>
            </w:r>
          </w:p>
          <w:p w14:paraId="72F5A3CC" w14:textId="77777777" w:rsidR="006157A5" w:rsidRPr="00507ADD" w:rsidRDefault="006157A5" w:rsidP="00723C94">
            <w:r>
              <w:rPr>
                <w:rFonts w:hint="eastAsia"/>
              </w:rPr>
              <w:t>浏览器：C</w:t>
            </w:r>
            <w:r>
              <w:t>hrome</w:t>
            </w:r>
          </w:p>
          <w:p w14:paraId="5499C7D0" w14:textId="77777777" w:rsidR="006157A5" w:rsidRPr="00507ADD" w:rsidRDefault="006157A5" w:rsidP="00723C94">
            <w:r w:rsidRPr="00507ADD">
              <w:rPr>
                <w:rFonts w:hint="eastAsia"/>
              </w:rPr>
              <w:t>注释</w:t>
            </w:r>
            <w:r>
              <w:rPr>
                <w:rFonts w:hint="eastAsia"/>
              </w:rPr>
              <w:t>：无</w:t>
            </w:r>
          </w:p>
        </w:tc>
      </w:tr>
      <w:tr w:rsidR="006157A5" w:rsidRPr="00507ADD" w14:paraId="629C55E8" w14:textId="77777777" w:rsidTr="00723C9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16646BE" w14:textId="77777777" w:rsidR="006157A5" w:rsidRPr="00507ADD" w:rsidRDefault="006157A5" w:rsidP="00723C9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BB4CFFF" w14:textId="77777777" w:rsidR="006157A5" w:rsidRPr="00507ADD" w:rsidRDefault="006157A5" w:rsidP="00723C94">
            <w:r w:rsidRPr="00507ADD">
              <w:rPr>
                <w:rFonts w:hint="eastAsia"/>
              </w:rPr>
              <w:t>预期结果</w:t>
            </w:r>
          </w:p>
        </w:tc>
      </w:tr>
      <w:tr w:rsidR="006157A5" w:rsidRPr="00507ADD" w14:paraId="471B58C1" w14:textId="77777777" w:rsidTr="00723C94">
        <w:trPr>
          <w:trHeight w:val="392"/>
        </w:trPr>
        <w:tc>
          <w:tcPr>
            <w:tcW w:w="2155" w:type="dxa"/>
            <w:tcBorders>
              <w:top w:val="single" w:sz="4" w:space="0" w:color="000000"/>
              <w:left w:val="single" w:sz="4" w:space="0" w:color="000000"/>
              <w:bottom w:val="single" w:sz="4" w:space="0" w:color="000000"/>
              <w:right w:val="single" w:sz="4" w:space="0" w:color="000000"/>
            </w:tcBorders>
          </w:tcPr>
          <w:p w14:paraId="22989141" w14:textId="1FE77E9D" w:rsidR="006157A5" w:rsidRPr="00507ADD" w:rsidRDefault="007A63DB" w:rsidP="00723C94">
            <w:r>
              <w:rPr>
                <w:rFonts w:hint="eastAsia"/>
              </w:rPr>
              <w:t>当前复选框未被选中，点击复选框</w:t>
            </w:r>
          </w:p>
        </w:tc>
        <w:tc>
          <w:tcPr>
            <w:tcW w:w="6141" w:type="dxa"/>
            <w:gridSpan w:val="2"/>
            <w:tcBorders>
              <w:top w:val="single" w:sz="4" w:space="0" w:color="000000"/>
              <w:left w:val="single" w:sz="4" w:space="0" w:color="000000"/>
              <w:bottom w:val="single" w:sz="4" w:space="0" w:color="000000"/>
              <w:right w:val="single" w:sz="4" w:space="0" w:color="000000"/>
            </w:tcBorders>
          </w:tcPr>
          <w:p w14:paraId="52093AA3" w14:textId="79666B83" w:rsidR="006157A5" w:rsidRPr="00507ADD" w:rsidRDefault="007A63DB" w:rsidP="00723C94">
            <w:r>
              <w:rPr>
                <w:rFonts w:hint="eastAsia"/>
              </w:rPr>
              <w:t>复选框被选中，显示一个勾</w:t>
            </w:r>
          </w:p>
        </w:tc>
      </w:tr>
      <w:tr w:rsidR="006157A5" w14:paraId="18A1A824" w14:textId="77777777" w:rsidTr="00723C94">
        <w:trPr>
          <w:trHeight w:val="392"/>
        </w:trPr>
        <w:tc>
          <w:tcPr>
            <w:tcW w:w="2155" w:type="dxa"/>
            <w:tcBorders>
              <w:top w:val="single" w:sz="4" w:space="0" w:color="000000"/>
              <w:left w:val="single" w:sz="4" w:space="0" w:color="000000"/>
              <w:bottom w:val="single" w:sz="4" w:space="0" w:color="000000"/>
              <w:right w:val="single" w:sz="4" w:space="0" w:color="000000"/>
            </w:tcBorders>
          </w:tcPr>
          <w:p w14:paraId="7F28C046" w14:textId="24605E50" w:rsidR="006157A5" w:rsidRDefault="007A63DB" w:rsidP="00723C94">
            <w:r>
              <w:rPr>
                <w:rFonts w:hint="eastAsia"/>
              </w:rPr>
              <w:t>当前复选框被选择，有一个勾，点击复选框</w:t>
            </w:r>
          </w:p>
        </w:tc>
        <w:tc>
          <w:tcPr>
            <w:tcW w:w="6141" w:type="dxa"/>
            <w:gridSpan w:val="2"/>
            <w:tcBorders>
              <w:top w:val="single" w:sz="4" w:space="0" w:color="000000"/>
              <w:left w:val="single" w:sz="4" w:space="0" w:color="000000"/>
              <w:bottom w:val="single" w:sz="4" w:space="0" w:color="000000"/>
              <w:right w:val="single" w:sz="4" w:space="0" w:color="000000"/>
            </w:tcBorders>
          </w:tcPr>
          <w:p w14:paraId="5965274D" w14:textId="1D9DBFE4" w:rsidR="006157A5" w:rsidRDefault="007A63DB" w:rsidP="00723C94">
            <w:r>
              <w:rPr>
                <w:rFonts w:hint="eastAsia"/>
              </w:rPr>
              <w:t>复选框的选中被取消，勾消失</w:t>
            </w:r>
          </w:p>
        </w:tc>
      </w:tr>
      <w:tr w:rsidR="006157A5" w14:paraId="59196A32" w14:textId="77777777" w:rsidTr="00723C94">
        <w:trPr>
          <w:trHeight w:val="392"/>
        </w:trPr>
        <w:tc>
          <w:tcPr>
            <w:tcW w:w="2155" w:type="dxa"/>
            <w:tcBorders>
              <w:top w:val="single" w:sz="4" w:space="0" w:color="000000"/>
              <w:left w:val="single" w:sz="4" w:space="0" w:color="000000"/>
              <w:bottom w:val="single" w:sz="4" w:space="0" w:color="000000"/>
              <w:right w:val="single" w:sz="4" w:space="0" w:color="000000"/>
            </w:tcBorders>
          </w:tcPr>
          <w:p w14:paraId="0CBC2787" w14:textId="60A127C0" w:rsidR="006157A5" w:rsidRDefault="006157A5" w:rsidP="00723C94"/>
        </w:tc>
        <w:tc>
          <w:tcPr>
            <w:tcW w:w="6141" w:type="dxa"/>
            <w:gridSpan w:val="2"/>
            <w:tcBorders>
              <w:top w:val="single" w:sz="4" w:space="0" w:color="000000"/>
              <w:left w:val="single" w:sz="4" w:space="0" w:color="000000"/>
              <w:bottom w:val="single" w:sz="4" w:space="0" w:color="000000"/>
              <w:right w:val="single" w:sz="4" w:space="0" w:color="000000"/>
            </w:tcBorders>
          </w:tcPr>
          <w:p w14:paraId="29450D3B" w14:textId="7FB86900" w:rsidR="006157A5" w:rsidRDefault="006157A5" w:rsidP="00723C94"/>
        </w:tc>
      </w:tr>
      <w:tr w:rsidR="006157A5" w14:paraId="4B18AEC4" w14:textId="77777777" w:rsidTr="00723C94">
        <w:trPr>
          <w:trHeight w:val="392"/>
        </w:trPr>
        <w:tc>
          <w:tcPr>
            <w:tcW w:w="2155" w:type="dxa"/>
            <w:tcBorders>
              <w:top w:val="single" w:sz="4" w:space="0" w:color="000000"/>
              <w:left w:val="single" w:sz="4" w:space="0" w:color="000000"/>
              <w:bottom w:val="single" w:sz="4" w:space="0" w:color="000000"/>
              <w:right w:val="single" w:sz="4" w:space="0" w:color="000000"/>
            </w:tcBorders>
          </w:tcPr>
          <w:p w14:paraId="3F0BF13B" w14:textId="17FB16DC" w:rsidR="006157A5" w:rsidRDefault="006157A5" w:rsidP="00723C94"/>
        </w:tc>
        <w:tc>
          <w:tcPr>
            <w:tcW w:w="6141" w:type="dxa"/>
            <w:gridSpan w:val="2"/>
            <w:tcBorders>
              <w:top w:val="single" w:sz="4" w:space="0" w:color="000000"/>
              <w:left w:val="single" w:sz="4" w:space="0" w:color="000000"/>
              <w:bottom w:val="single" w:sz="4" w:space="0" w:color="000000"/>
              <w:right w:val="single" w:sz="4" w:space="0" w:color="000000"/>
            </w:tcBorders>
          </w:tcPr>
          <w:p w14:paraId="483241F2" w14:textId="217EC93E" w:rsidR="006157A5" w:rsidRDefault="006157A5" w:rsidP="00723C94"/>
        </w:tc>
      </w:tr>
    </w:tbl>
    <w:p w14:paraId="0D9DCE3F" w14:textId="76E20AC3" w:rsidR="00723C94" w:rsidRDefault="00723C94" w:rsidP="006157A5"/>
    <w:p w14:paraId="58C3D7F8" w14:textId="77777777" w:rsidR="00723C94" w:rsidRDefault="00723C94">
      <w:r>
        <w:br w:type="page"/>
      </w:r>
    </w:p>
    <w:p w14:paraId="1CB56B4C" w14:textId="22820AB6" w:rsidR="006157A5" w:rsidRDefault="00723C94" w:rsidP="00723C94">
      <w:pPr>
        <w:pStyle w:val="a"/>
      </w:pPr>
      <w:bookmarkStart w:id="1308" w:name="_Toc533356736"/>
      <w:r>
        <w:rPr>
          <w:rFonts w:hint="eastAsia"/>
        </w:rPr>
        <w:lastRenderedPageBreak/>
        <w:t>注册用户</w:t>
      </w:r>
      <w:bookmarkEnd w:id="1308"/>
    </w:p>
    <w:p w14:paraId="71E1A1A9" w14:textId="37ED23A3" w:rsidR="00723C94" w:rsidRDefault="00723C94" w:rsidP="00723C94">
      <w:pPr>
        <w:pStyle w:val="a0"/>
      </w:pPr>
      <w:bookmarkStart w:id="1309" w:name="_Toc533356737"/>
      <w:r>
        <w:rPr>
          <w:rFonts w:hint="eastAsia"/>
        </w:rPr>
        <w:t>个人中心</w:t>
      </w:r>
      <w:bookmarkEnd w:id="1309"/>
    </w:p>
    <w:tbl>
      <w:tblPr>
        <w:tblStyle w:val="14"/>
        <w:tblW w:w="8296" w:type="dxa"/>
        <w:tblLook w:val="04A0" w:firstRow="1" w:lastRow="0" w:firstColumn="1" w:lastColumn="0" w:noHBand="0" w:noVBand="1"/>
      </w:tblPr>
      <w:tblGrid>
        <w:gridCol w:w="2155"/>
        <w:gridCol w:w="1993"/>
        <w:gridCol w:w="4148"/>
      </w:tblGrid>
      <w:tr w:rsidR="000F66E3" w:rsidRPr="00B45E5B" w14:paraId="4C8ECE64"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111D404B" w14:textId="77777777" w:rsidR="000F66E3" w:rsidRPr="00B45E5B" w:rsidRDefault="000F66E3" w:rsidP="00F74B2D">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A384A80" w14:textId="10863A81" w:rsidR="000F66E3" w:rsidRPr="00B45E5B" w:rsidRDefault="000F66E3" w:rsidP="00F74B2D">
            <w:r>
              <w:rPr>
                <w:rFonts w:hint="eastAsia"/>
              </w:rPr>
              <w:t>TC</w:t>
            </w:r>
            <w:r>
              <w:t>-</w:t>
            </w:r>
            <w:r>
              <w:rPr>
                <w:rFonts w:hint="eastAsia"/>
              </w:rPr>
              <w:t>R</w:t>
            </w:r>
            <w:r>
              <w:t>-1</w:t>
            </w:r>
          </w:p>
        </w:tc>
      </w:tr>
      <w:tr w:rsidR="000F66E3" w14:paraId="678FEBAA"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1D90AD85" w14:textId="77777777" w:rsidR="000F66E3" w:rsidRPr="00B45E5B" w:rsidRDefault="000F66E3" w:rsidP="00F74B2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25D7CF7" w14:textId="5864D607" w:rsidR="000F66E3" w:rsidRDefault="00F74B2D" w:rsidP="00F74B2D">
            <w:r>
              <w:rPr>
                <w:rFonts w:hint="eastAsia"/>
              </w:rPr>
              <w:t>个人中心</w:t>
            </w:r>
          </w:p>
        </w:tc>
      </w:tr>
      <w:tr w:rsidR="000F66E3" w14:paraId="0225A122"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1750D418" w14:textId="77777777" w:rsidR="000F66E3" w:rsidRDefault="000F66E3" w:rsidP="00F74B2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2E54F73" w14:textId="7E0DFCC6" w:rsidR="000F66E3" w:rsidRDefault="00F74B2D" w:rsidP="00F74B2D">
            <w:r>
              <w:rPr>
                <w:rFonts w:hint="eastAsia"/>
              </w:rPr>
              <w:t>个人中心</w:t>
            </w:r>
          </w:p>
        </w:tc>
      </w:tr>
      <w:tr w:rsidR="000F66E3" w14:paraId="5DC692E8"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78A34B39" w14:textId="77777777" w:rsidR="000F66E3" w:rsidRPr="00B45E5B" w:rsidRDefault="000F66E3" w:rsidP="00F74B2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B89BA8E" w14:textId="7629429F" w:rsidR="000F66E3" w:rsidRDefault="008A118E" w:rsidP="00F74B2D">
            <w:r>
              <w:rPr>
                <w:rFonts w:hint="eastAsia"/>
              </w:rPr>
              <w:t>注册用户</w:t>
            </w:r>
          </w:p>
        </w:tc>
      </w:tr>
      <w:tr w:rsidR="000F66E3" w14:paraId="4EB2ECBA"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25FEA666" w14:textId="77777777" w:rsidR="000F66E3" w:rsidRPr="00B45E5B" w:rsidRDefault="000F66E3" w:rsidP="00F74B2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54261E9" w14:textId="77777777" w:rsidR="000F66E3" w:rsidRDefault="000F66E3" w:rsidP="00F74B2D">
            <w:r>
              <w:rPr>
                <w:rFonts w:hint="eastAsia"/>
              </w:rPr>
              <w:t>黑盒测试</w:t>
            </w:r>
          </w:p>
        </w:tc>
      </w:tr>
      <w:tr w:rsidR="000F66E3" w14:paraId="30765ADB"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4130878B" w14:textId="77777777" w:rsidR="000F66E3" w:rsidRDefault="000F66E3" w:rsidP="00F74B2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DCCAF84" w14:textId="40B3DC41" w:rsidR="000F66E3" w:rsidRDefault="000F66E3" w:rsidP="00F74B2D">
            <w:r>
              <w:rPr>
                <w:rFonts w:hint="eastAsia"/>
              </w:rPr>
              <w:t>登录</w:t>
            </w:r>
          </w:p>
        </w:tc>
      </w:tr>
      <w:tr w:rsidR="000F66E3" w14:paraId="22C16C77"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47885FCC" w14:textId="77777777" w:rsidR="000F66E3" w:rsidRDefault="000F66E3" w:rsidP="00F74B2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5CFDF96" w14:textId="7B4680F2" w:rsidR="000F66E3" w:rsidRDefault="00F74B2D" w:rsidP="00F74B2D">
            <w:r>
              <w:rPr>
                <w:rFonts w:hint="eastAsia"/>
              </w:rPr>
              <w:t>用户登录后进入个人中心界面</w:t>
            </w:r>
          </w:p>
        </w:tc>
      </w:tr>
      <w:tr w:rsidR="000F66E3" w:rsidRPr="00B45E5B" w14:paraId="294DB184"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716AC514" w14:textId="77777777" w:rsidR="000F66E3" w:rsidRPr="00B45E5B" w:rsidRDefault="000F66E3" w:rsidP="00F74B2D">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81784C8" w14:textId="2B7377C6" w:rsidR="000F66E3" w:rsidRPr="00B45E5B" w:rsidRDefault="00F74B2D" w:rsidP="00F74B2D">
            <w:r>
              <w:rPr>
                <w:rFonts w:hint="eastAsia"/>
              </w:rPr>
              <w:t>测试用户是否能正常进入个人中心界面</w:t>
            </w:r>
          </w:p>
        </w:tc>
      </w:tr>
      <w:tr w:rsidR="000F66E3" w:rsidRPr="00507ADD" w14:paraId="319ACEC7" w14:textId="77777777" w:rsidTr="00F74B2D">
        <w:trPr>
          <w:trHeight w:val="1445"/>
        </w:trPr>
        <w:tc>
          <w:tcPr>
            <w:tcW w:w="8296" w:type="dxa"/>
            <w:gridSpan w:val="3"/>
            <w:tcBorders>
              <w:top w:val="single" w:sz="4" w:space="0" w:color="000000"/>
              <w:left w:val="single" w:sz="4" w:space="0" w:color="000000"/>
              <w:right w:val="single" w:sz="4" w:space="0" w:color="000000"/>
            </w:tcBorders>
            <w:hideMark/>
          </w:tcPr>
          <w:p w14:paraId="249FEC06" w14:textId="77777777" w:rsidR="000F66E3" w:rsidRPr="00507ADD" w:rsidRDefault="000F66E3" w:rsidP="00F74B2D">
            <w:r w:rsidRPr="00507ADD">
              <w:rPr>
                <w:rFonts w:hint="eastAsia"/>
              </w:rPr>
              <w:t>初始条件和背景：</w:t>
            </w:r>
          </w:p>
          <w:p w14:paraId="262E5834" w14:textId="77777777" w:rsidR="000F66E3" w:rsidRDefault="000F66E3" w:rsidP="00F74B2D">
            <w:r w:rsidRPr="00B45E5B">
              <w:rPr>
                <w:rFonts w:hint="eastAsia"/>
              </w:rPr>
              <w:t>系统</w:t>
            </w:r>
            <w:r>
              <w:rPr>
                <w:rFonts w:hint="eastAsia"/>
              </w:rPr>
              <w:t>：PC端</w:t>
            </w:r>
          </w:p>
          <w:p w14:paraId="5AFA9B4E" w14:textId="77777777" w:rsidR="000F66E3" w:rsidRPr="00507ADD" w:rsidRDefault="000F66E3" w:rsidP="00F74B2D">
            <w:r>
              <w:rPr>
                <w:rFonts w:hint="eastAsia"/>
              </w:rPr>
              <w:t>浏览器：C</w:t>
            </w:r>
            <w:r>
              <w:t>hrome</w:t>
            </w:r>
          </w:p>
          <w:p w14:paraId="5B24E610" w14:textId="77777777" w:rsidR="000F66E3" w:rsidRPr="00507ADD" w:rsidRDefault="000F66E3" w:rsidP="00F74B2D">
            <w:r w:rsidRPr="00507ADD">
              <w:rPr>
                <w:rFonts w:hint="eastAsia"/>
              </w:rPr>
              <w:t>注释</w:t>
            </w:r>
            <w:r>
              <w:rPr>
                <w:rFonts w:hint="eastAsia"/>
              </w:rPr>
              <w:t>：无</w:t>
            </w:r>
          </w:p>
        </w:tc>
      </w:tr>
      <w:tr w:rsidR="000F66E3" w:rsidRPr="00507ADD" w14:paraId="44FB6AE7"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AFB6F67" w14:textId="77777777" w:rsidR="000F66E3" w:rsidRPr="00507ADD" w:rsidRDefault="000F66E3" w:rsidP="00F74B2D">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AED845B" w14:textId="77777777" w:rsidR="000F66E3" w:rsidRPr="00507ADD" w:rsidRDefault="000F66E3" w:rsidP="00F74B2D">
            <w:r w:rsidRPr="00507ADD">
              <w:rPr>
                <w:rFonts w:hint="eastAsia"/>
              </w:rPr>
              <w:t>预期结果</w:t>
            </w:r>
          </w:p>
        </w:tc>
      </w:tr>
      <w:tr w:rsidR="000F66E3" w:rsidRPr="00507ADD" w14:paraId="6D030FF2"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7C410392" w14:textId="165E0D32" w:rsidR="000F66E3" w:rsidRPr="00507ADD" w:rsidRDefault="00F74B2D" w:rsidP="00F74B2D">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6532E834" w14:textId="485C3C20" w:rsidR="000F66E3" w:rsidRPr="00507ADD" w:rsidRDefault="00F74B2D" w:rsidP="00F74B2D">
            <w:r>
              <w:rPr>
                <w:rFonts w:hint="eastAsia"/>
              </w:rPr>
              <w:t>可见右上角出现自己的头像与“我”</w:t>
            </w:r>
          </w:p>
        </w:tc>
      </w:tr>
      <w:tr w:rsidR="000F66E3" w14:paraId="306A328E"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298796D3" w14:textId="0473CEC0" w:rsidR="000F66E3" w:rsidRDefault="00F74B2D" w:rsidP="00F74B2D">
            <w:r>
              <w:rPr>
                <w:rFonts w:hint="eastAsia"/>
              </w:rPr>
              <w:t>鼠标悬停至头像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51B1E34F" w14:textId="6C5AAFA0" w:rsidR="000F66E3" w:rsidRDefault="00F74B2D" w:rsidP="00F74B2D">
            <w:r>
              <w:rPr>
                <w:rFonts w:hint="eastAsia"/>
              </w:rPr>
              <w:t>出现下拉菜单，包括个人中心、注册登录</w:t>
            </w:r>
          </w:p>
        </w:tc>
      </w:tr>
      <w:tr w:rsidR="000F66E3" w14:paraId="2AB3DF1B"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752237CA" w14:textId="43F0382C" w:rsidR="000F66E3" w:rsidRDefault="00F74B2D" w:rsidP="00F74B2D">
            <w:r>
              <w:rPr>
                <w:rFonts w:hint="eastAsia"/>
              </w:rPr>
              <w:t>点击个人中心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3CC34827" w14:textId="1867FA0C" w:rsidR="000F66E3" w:rsidRDefault="00F74B2D" w:rsidP="00F74B2D">
            <w:r>
              <w:rPr>
                <w:rFonts w:hint="eastAsia"/>
              </w:rPr>
              <w:t>页面转跳至个人中心，包括个人信息、教师申请、我的开课、关注课程</w:t>
            </w:r>
          </w:p>
        </w:tc>
      </w:tr>
      <w:tr w:rsidR="000F66E3" w14:paraId="55ED5B6D"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5182C79A" w14:textId="77777777" w:rsidR="000F66E3" w:rsidRDefault="000F66E3" w:rsidP="00F74B2D"/>
        </w:tc>
        <w:tc>
          <w:tcPr>
            <w:tcW w:w="6141" w:type="dxa"/>
            <w:gridSpan w:val="2"/>
            <w:tcBorders>
              <w:top w:val="single" w:sz="4" w:space="0" w:color="000000"/>
              <w:left w:val="single" w:sz="4" w:space="0" w:color="000000"/>
              <w:bottom w:val="single" w:sz="4" w:space="0" w:color="000000"/>
              <w:right w:val="single" w:sz="4" w:space="0" w:color="000000"/>
            </w:tcBorders>
          </w:tcPr>
          <w:p w14:paraId="21305303" w14:textId="77777777" w:rsidR="000F66E3" w:rsidRDefault="000F66E3" w:rsidP="00F74B2D"/>
        </w:tc>
      </w:tr>
    </w:tbl>
    <w:p w14:paraId="1F7CE7BA" w14:textId="5ACDF1EC" w:rsidR="00F74B2D" w:rsidRDefault="00F74B2D" w:rsidP="000F66E3"/>
    <w:p w14:paraId="29C6C1CD" w14:textId="77777777" w:rsidR="00F74B2D" w:rsidRDefault="00F74B2D">
      <w:r>
        <w:br w:type="page"/>
      </w:r>
    </w:p>
    <w:p w14:paraId="12D6F050" w14:textId="77777777" w:rsidR="000F66E3" w:rsidRPr="000F66E3" w:rsidRDefault="000F66E3" w:rsidP="000F66E3"/>
    <w:p w14:paraId="048E5061" w14:textId="293997DB" w:rsidR="00723C94" w:rsidRDefault="00723C94" w:rsidP="00723C94">
      <w:pPr>
        <w:pStyle w:val="a1"/>
      </w:pPr>
      <w:bookmarkStart w:id="1310" w:name="_Toc533356738"/>
      <w:r>
        <w:rPr>
          <w:rFonts w:hint="eastAsia"/>
        </w:rPr>
        <w:t>浏览我的开课</w:t>
      </w:r>
      <w:bookmarkEnd w:id="1310"/>
    </w:p>
    <w:tbl>
      <w:tblPr>
        <w:tblStyle w:val="14"/>
        <w:tblW w:w="8296" w:type="dxa"/>
        <w:tblLook w:val="04A0" w:firstRow="1" w:lastRow="0" w:firstColumn="1" w:lastColumn="0" w:noHBand="0" w:noVBand="1"/>
      </w:tblPr>
      <w:tblGrid>
        <w:gridCol w:w="2155"/>
        <w:gridCol w:w="1993"/>
        <w:gridCol w:w="4148"/>
      </w:tblGrid>
      <w:tr w:rsidR="00F74B2D" w:rsidRPr="00B45E5B" w14:paraId="4088066D"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70C1D831" w14:textId="77777777" w:rsidR="00F74B2D" w:rsidRPr="00B45E5B" w:rsidRDefault="00F74B2D" w:rsidP="00F74B2D">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78FBE65" w14:textId="28CC8C39" w:rsidR="00F74B2D" w:rsidRPr="00B45E5B" w:rsidRDefault="00F74B2D" w:rsidP="00F74B2D">
            <w:r>
              <w:rPr>
                <w:rFonts w:hint="eastAsia"/>
              </w:rPr>
              <w:t>TC</w:t>
            </w:r>
            <w:r>
              <w:t>-</w:t>
            </w:r>
            <w:r>
              <w:rPr>
                <w:rFonts w:hint="eastAsia"/>
              </w:rPr>
              <w:t>R</w:t>
            </w:r>
            <w:r>
              <w:t>-</w:t>
            </w:r>
            <w:r>
              <w:rPr>
                <w:rFonts w:hint="eastAsia"/>
              </w:rPr>
              <w:t>2</w:t>
            </w:r>
          </w:p>
        </w:tc>
      </w:tr>
      <w:tr w:rsidR="00F74B2D" w14:paraId="7C67D2CC"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3D6B665B" w14:textId="77777777" w:rsidR="00F74B2D" w:rsidRPr="00B45E5B" w:rsidRDefault="00F74B2D" w:rsidP="00F74B2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C4273F8" w14:textId="58906DA8" w:rsidR="00F74B2D" w:rsidRDefault="00F74B2D" w:rsidP="00F74B2D">
            <w:r>
              <w:rPr>
                <w:rFonts w:hint="eastAsia"/>
              </w:rPr>
              <w:t>浏览我的开课</w:t>
            </w:r>
          </w:p>
        </w:tc>
      </w:tr>
      <w:tr w:rsidR="00F74B2D" w14:paraId="2C0BAF6E"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360ED6EB" w14:textId="77777777" w:rsidR="00F74B2D" w:rsidRDefault="00F74B2D" w:rsidP="00F74B2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257C41E" w14:textId="052CC222" w:rsidR="00F74B2D" w:rsidRDefault="00F74B2D" w:rsidP="00F74B2D">
            <w:r>
              <w:rPr>
                <w:rFonts w:hint="eastAsia"/>
              </w:rPr>
              <w:t>浏览我的</w:t>
            </w:r>
            <w:r w:rsidR="00840978">
              <w:rPr>
                <w:rFonts w:hint="eastAsia"/>
              </w:rPr>
              <w:t>开课</w:t>
            </w:r>
          </w:p>
        </w:tc>
      </w:tr>
      <w:tr w:rsidR="00F74B2D" w14:paraId="67B384F4"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5755E49A" w14:textId="77777777" w:rsidR="00F74B2D" w:rsidRPr="00B45E5B" w:rsidRDefault="00F74B2D" w:rsidP="00F74B2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52FD964" w14:textId="401682BF" w:rsidR="00F74B2D" w:rsidRDefault="008A118E" w:rsidP="00F74B2D">
            <w:r>
              <w:rPr>
                <w:rFonts w:hint="eastAsia"/>
              </w:rPr>
              <w:t>注册用户</w:t>
            </w:r>
          </w:p>
        </w:tc>
      </w:tr>
      <w:tr w:rsidR="00F74B2D" w14:paraId="40D2641B"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6D00643F" w14:textId="77777777" w:rsidR="00F74B2D" w:rsidRPr="00B45E5B" w:rsidRDefault="00F74B2D" w:rsidP="00F74B2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312BC66" w14:textId="77777777" w:rsidR="00F74B2D" w:rsidRDefault="00F74B2D" w:rsidP="00F74B2D">
            <w:r>
              <w:rPr>
                <w:rFonts w:hint="eastAsia"/>
              </w:rPr>
              <w:t>黑盒测试</w:t>
            </w:r>
          </w:p>
        </w:tc>
      </w:tr>
      <w:tr w:rsidR="00F74B2D" w14:paraId="48BE30E0"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62572B7C" w14:textId="77777777" w:rsidR="00F74B2D" w:rsidRDefault="00F74B2D" w:rsidP="00F74B2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52C1F6B" w14:textId="2CBC6CCD" w:rsidR="00F74B2D" w:rsidRDefault="00F74B2D" w:rsidP="00F74B2D">
            <w:r>
              <w:rPr>
                <w:rFonts w:hint="eastAsia"/>
              </w:rPr>
              <w:t>个人中心</w:t>
            </w:r>
          </w:p>
        </w:tc>
      </w:tr>
      <w:tr w:rsidR="00F74B2D" w14:paraId="57C6D65E"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4365D585" w14:textId="77777777" w:rsidR="00F74B2D" w:rsidRDefault="00F74B2D" w:rsidP="00F74B2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4BD287B" w14:textId="4F3286CE" w:rsidR="00F74B2D" w:rsidRDefault="00F74B2D" w:rsidP="00F74B2D">
            <w:r>
              <w:rPr>
                <w:rFonts w:hint="eastAsia"/>
              </w:rPr>
              <w:t>用户登录后进入个人中心界面，并浏览我的开课</w:t>
            </w:r>
          </w:p>
        </w:tc>
      </w:tr>
      <w:tr w:rsidR="00F74B2D" w:rsidRPr="00B45E5B" w14:paraId="07AA6E0A"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021AAC45" w14:textId="77777777" w:rsidR="00F74B2D" w:rsidRPr="00B45E5B" w:rsidRDefault="00F74B2D" w:rsidP="00F74B2D">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44F778E" w14:textId="44F11B73" w:rsidR="00F74B2D" w:rsidRPr="00B45E5B" w:rsidRDefault="00F74B2D" w:rsidP="00F74B2D">
            <w:r>
              <w:rPr>
                <w:rFonts w:hint="eastAsia"/>
              </w:rPr>
              <w:t>测试用户是否能正常进入个人中心界面，并浏览我的开课</w:t>
            </w:r>
          </w:p>
        </w:tc>
      </w:tr>
      <w:tr w:rsidR="00F74B2D" w:rsidRPr="00507ADD" w14:paraId="79D102F3" w14:textId="77777777" w:rsidTr="00F74B2D">
        <w:trPr>
          <w:trHeight w:val="1445"/>
        </w:trPr>
        <w:tc>
          <w:tcPr>
            <w:tcW w:w="8296" w:type="dxa"/>
            <w:gridSpan w:val="3"/>
            <w:tcBorders>
              <w:top w:val="single" w:sz="4" w:space="0" w:color="000000"/>
              <w:left w:val="single" w:sz="4" w:space="0" w:color="000000"/>
              <w:right w:val="single" w:sz="4" w:space="0" w:color="000000"/>
            </w:tcBorders>
            <w:hideMark/>
          </w:tcPr>
          <w:p w14:paraId="304C2BE2" w14:textId="77777777" w:rsidR="00F74B2D" w:rsidRPr="00507ADD" w:rsidRDefault="00F74B2D" w:rsidP="00F74B2D">
            <w:r w:rsidRPr="00507ADD">
              <w:rPr>
                <w:rFonts w:hint="eastAsia"/>
              </w:rPr>
              <w:t>初始条件和背景：</w:t>
            </w:r>
          </w:p>
          <w:p w14:paraId="753C440E" w14:textId="77777777" w:rsidR="00F74B2D" w:rsidRDefault="00F74B2D" w:rsidP="00F74B2D">
            <w:r w:rsidRPr="00B45E5B">
              <w:rPr>
                <w:rFonts w:hint="eastAsia"/>
              </w:rPr>
              <w:t>系统</w:t>
            </w:r>
            <w:r>
              <w:rPr>
                <w:rFonts w:hint="eastAsia"/>
              </w:rPr>
              <w:t>：PC端</w:t>
            </w:r>
          </w:p>
          <w:p w14:paraId="240BCDD1" w14:textId="77777777" w:rsidR="00F74B2D" w:rsidRPr="00507ADD" w:rsidRDefault="00F74B2D" w:rsidP="00F74B2D">
            <w:r>
              <w:rPr>
                <w:rFonts w:hint="eastAsia"/>
              </w:rPr>
              <w:t>浏览器：C</w:t>
            </w:r>
            <w:r>
              <w:t>hrome</w:t>
            </w:r>
          </w:p>
          <w:p w14:paraId="73E380CC" w14:textId="77777777" w:rsidR="00F74B2D" w:rsidRPr="00507ADD" w:rsidRDefault="00F74B2D" w:rsidP="00F74B2D">
            <w:r w:rsidRPr="00507ADD">
              <w:rPr>
                <w:rFonts w:hint="eastAsia"/>
              </w:rPr>
              <w:t>注释</w:t>
            </w:r>
            <w:r>
              <w:rPr>
                <w:rFonts w:hint="eastAsia"/>
              </w:rPr>
              <w:t>：无</w:t>
            </w:r>
          </w:p>
        </w:tc>
      </w:tr>
      <w:tr w:rsidR="00F74B2D" w:rsidRPr="00507ADD" w14:paraId="1DF49140"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26B1365" w14:textId="77777777" w:rsidR="00F74B2D" w:rsidRPr="00507ADD" w:rsidRDefault="00F74B2D" w:rsidP="00F74B2D">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0D3F1EB" w14:textId="77777777" w:rsidR="00F74B2D" w:rsidRPr="00507ADD" w:rsidRDefault="00F74B2D" w:rsidP="00F74B2D">
            <w:r w:rsidRPr="00507ADD">
              <w:rPr>
                <w:rFonts w:hint="eastAsia"/>
              </w:rPr>
              <w:t>预期结果</w:t>
            </w:r>
          </w:p>
        </w:tc>
      </w:tr>
      <w:tr w:rsidR="00F74B2D" w:rsidRPr="00507ADD" w14:paraId="3B7E4F94"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4A7505A9" w14:textId="26D760DC" w:rsidR="00F74B2D" w:rsidRPr="00507ADD" w:rsidRDefault="00F74B2D" w:rsidP="00F74B2D">
            <w:r>
              <w:rPr>
                <w:rFonts w:hint="eastAsia"/>
              </w:rPr>
              <w:t>进入个人中心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06671431" w14:textId="51CF32FA" w:rsidR="00F74B2D" w:rsidRPr="00507ADD" w:rsidRDefault="00F74B2D" w:rsidP="00F74B2D">
            <w:r>
              <w:rPr>
                <w:rFonts w:hint="eastAsia"/>
              </w:rPr>
              <w:t>可见左侧有我的开课按钮</w:t>
            </w:r>
          </w:p>
        </w:tc>
      </w:tr>
      <w:tr w:rsidR="00F74B2D" w14:paraId="664A80DF"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77BFA7F2" w14:textId="210F2D53" w:rsidR="00F74B2D" w:rsidRDefault="00F74B2D" w:rsidP="00F74B2D">
            <w:r>
              <w:rPr>
                <w:rFonts w:hint="eastAsia"/>
              </w:rPr>
              <w:t>点击我的开课</w:t>
            </w:r>
          </w:p>
        </w:tc>
        <w:tc>
          <w:tcPr>
            <w:tcW w:w="6141" w:type="dxa"/>
            <w:gridSpan w:val="2"/>
            <w:tcBorders>
              <w:top w:val="single" w:sz="4" w:space="0" w:color="000000"/>
              <w:left w:val="single" w:sz="4" w:space="0" w:color="000000"/>
              <w:bottom w:val="single" w:sz="4" w:space="0" w:color="000000"/>
              <w:right w:val="single" w:sz="4" w:space="0" w:color="000000"/>
            </w:tcBorders>
          </w:tcPr>
          <w:p w14:paraId="0E9ADE30" w14:textId="1BA4F1D5" w:rsidR="00F74B2D" w:rsidRDefault="00721721" w:rsidP="00F74B2D">
            <w:r>
              <w:rPr>
                <w:rFonts w:hint="eastAsia"/>
              </w:rPr>
              <w:t>右侧出现我的开课列表，可见课程名称、开课教师、开课时间、容量使用情况</w:t>
            </w:r>
          </w:p>
        </w:tc>
      </w:tr>
      <w:tr w:rsidR="00F74B2D" w14:paraId="4F14C700"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533ED602" w14:textId="421141DA" w:rsidR="00F74B2D" w:rsidRDefault="00F74B2D" w:rsidP="00F74B2D"/>
        </w:tc>
        <w:tc>
          <w:tcPr>
            <w:tcW w:w="6141" w:type="dxa"/>
            <w:gridSpan w:val="2"/>
            <w:tcBorders>
              <w:top w:val="single" w:sz="4" w:space="0" w:color="000000"/>
              <w:left w:val="single" w:sz="4" w:space="0" w:color="000000"/>
              <w:bottom w:val="single" w:sz="4" w:space="0" w:color="000000"/>
              <w:right w:val="single" w:sz="4" w:space="0" w:color="000000"/>
            </w:tcBorders>
          </w:tcPr>
          <w:p w14:paraId="2CA4F341" w14:textId="588D5C0D" w:rsidR="00F74B2D" w:rsidRDefault="00F74B2D" w:rsidP="00F74B2D"/>
        </w:tc>
      </w:tr>
      <w:tr w:rsidR="00F74B2D" w14:paraId="70AE2466"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6B23224A" w14:textId="77777777" w:rsidR="00F74B2D" w:rsidRDefault="00F74B2D" w:rsidP="00F74B2D"/>
        </w:tc>
        <w:tc>
          <w:tcPr>
            <w:tcW w:w="6141" w:type="dxa"/>
            <w:gridSpan w:val="2"/>
            <w:tcBorders>
              <w:top w:val="single" w:sz="4" w:space="0" w:color="000000"/>
              <w:left w:val="single" w:sz="4" w:space="0" w:color="000000"/>
              <w:bottom w:val="single" w:sz="4" w:space="0" w:color="000000"/>
              <w:right w:val="single" w:sz="4" w:space="0" w:color="000000"/>
            </w:tcBorders>
          </w:tcPr>
          <w:p w14:paraId="3DE7622D" w14:textId="77777777" w:rsidR="00F74B2D" w:rsidRDefault="00F74B2D" w:rsidP="00F74B2D"/>
        </w:tc>
      </w:tr>
    </w:tbl>
    <w:p w14:paraId="21837E02" w14:textId="52AAEDCB" w:rsidR="00F74B2D" w:rsidRDefault="00F74B2D" w:rsidP="00F74B2D"/>
    <w:p w14:paraId="02717212" w14:textId="484BEA66" w:rsidR="00840978" w:rsidRDefault="00840978">
      <w:r>
        <w:br w:type="page"/>
      </w:r>
    </w:p>
    <w:p w14:paraId="236C244C" w14:textId="77777777" w:rsidR="00F74B2D" w:rsidRDefault="00F74B2D"/>
    <w:p w14:paraId="066B04FC" w14:textId="77777777" w:rsidR="00F74B2D" w:rsidRPr="00F74B2D" w:rsidRDefault="00F74B2D" w:rsidP="00F74B2D"/>
    <w:p w14:paraId="5AB70CBD" w14:textId="3F99B6E8" w:rsidR="00723C94" w:rsidRDefault="00723C94" w:rsidP="00723C94">
      <w:pPr>
        <w:pStyle w:val="a1"/>
      </w:pPr>
      <w:bookmarkStart w:id="1311" w:name="_Toc533356739"/>
      <w:r>
        <w:rPr>
          <w:rFonts w:hint="eastAsia"/>
        </w:rPr>
        <w:t>浏览个人信息</w:t>
      </w:r>
      <w:bookmarkEnd w:id="1311"/>
    </w:p>
    <w:tbl>
      <w:tblPr>
        <w:tblStyle w:val="14"/>
        <w:tblW w:w="8296" w:type="dxa"/>
        <w:tblLook w:val="04A0" w:firstRow="1" w:lastRow="0" w:firstColumn="1" w:lastColumn="0" w:noHBand="0" w:noVBand="1"/>
      </w:tblPr>
      <w:tblGrid>
        <w:gridCol w:w="2155"/>
        <w:gridCol w:w="1993"/>
        <w:gridCol w:w="4148"/>
      </w:tblGrid>
      <w:tr w:rsidR="00F74B2D" w:rsidRPr="00B45E5B" w14:paraId="01644E5A"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105097FF" w14:textId="77777777" w:rsidR="00F74B2D" w:rsidRPr="00B45E5B" w:rsidRDefault="00F74B2D" w:rsidP="00F74B2D">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EE3BA05" w14:textId="1D1D7168" w:rsidR="00F74B2D" w:rsidRPr="00B45E5B" w:rsidRDefault="00F74B2D" w:rsidP="00F74B2D">
            <w:r>
              <w:rPr>
                <w:rFonts w:hint="eastAsia"/>
              </w:rPr>
              <w:t>TC</w:t>
            </w:r>
            <w:r>
              <w:t>-</w:t>
            </w:r>
            <w:r>
              <w:rPr>
                <w:rFonts w:hint="eastAsia"/>
              </w:rPr>
              <w:t>R</w:t>
            </w:r>
            <w:r>
              <w:t>-</w:t>
            </w:r>
            <w:r w:rsidR="00525084">
              <w:rPr>
                <w:rFonts w:hint="eastAsia"/>
              </w:rPr>
              <w:t>3</w:t>
            </w:r>
          </w:p>
        </w:tc>
      </w:tr>
      <w:tr w:rsidR="00F74B2D" w14:paraId="4E47430B"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001E81FB" w14:textId="77777777" w:rsidR="00F74B2D" w:rsidRPr="00B45E5B" w:rsidRDefault="00F74B2D" w:rsidP="00F74B2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6D1EE7" w14:textId="1AF6680D" w:rsidR="00F74B2D" w:rsidRDefault="00525084" w:rsidP="00F74B2D">
            <w:r>
              <w:rPr>
                <w:rFonts w:hint="eastAsia"/>
              </w:rPr>
              <w:t>浏览个人信息</w:t>
            </w:r>
          </w:p>
        </w:tc>
      </w:tr>
      <w:tr w:rsidR="00F74B2D" w14:paraId="7D17E075"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1EE3D723" w14:textId="77777777" w:rsidR="00F74B2D" w:rsidRDefault="00F74B2D" w:rsidP="00F74B2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5C120E6" w14:textId="00393645" w:rsidR="00F74B2D" w:rsidRDefault="00525084" w:rsidP="00F74B2D">
            <w:r>
              <w:rPr>
                <w:rFonts w:hint="eastAsia"/>
              </w:rPr>
              <w:t>浏览个人信息</w:t>
            </w:r>
          </w:p>
        </w:tc>
      </w:tr>
      <w:tr w:rsidR="00F74B2D" w14:paraId="451C0CBF"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180ADE98" w14:textId="77777777" w:rsidR="00F74B2D" w:rsidRPr="00B45E5B" w:rsidRDefault="00F74B2D" w:rsidP="00F74B2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40A2AE2" w14:textId="549333C0" w:rsidR="00F74B2D" w:rsidRDefault="008A118E" w:rsidP="00F74B2D">
            <w:r>
              <w:rPr>
                <w:rFonts w:hint="eastAsia"/>
              </w:rPr>
              <w:t>注册用户</w:t>
            </w:r>
          </w:p>
        </w:tc>
      </w:tr>
      <w:tr w:rsidR="00F74B2D" w14:paraId="70FFDBFB"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6021E3E9" w14:textId="77777777" w:rsidR="00F74B2D" w:rsidRPr="00B45E5B" w:rsidRDefault="00F74B2D" w:rsidP="00F74B2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F314A66" w14:textId="77777777" w:rsidR="00F74B2D" w:rsidRDefault="00F74B2D" w:rsidP="00F74B2D">
            <w:r>
              <w:rPr>
                <w:rFonts w:hint="eastAsia"/>
              </w:rPr>
              <w:t>黑盒测试</w:t>
            </w:r>
          </w:p>
        </w:tc>
      </w:tr>
      <w:tr w:rsidR="00F74B2D" w14:paraId="4AFC2D5D"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22A71D7A" w14:textId="77777777" w:rsidR="00F74B2D" w:rsidRDefault="00F74B2D" w:rsidP="00F74B2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0229D60" w14:textId="77777777" w:rsidR="00F74B2D" w:rsidRDefault="00F74B2D" w:rsidP="00F74B2D">
            <w:r>
              <w:rPr>
                <w:rFonts w:hint="eastAsia"/>
              </w:rPr>
              <w:t>个人中心</w:t>
            </w:r>
          </w:p>
        </w:tc>
      </w:tr>
      <w:tr w:rsidR="00F74B2D" w14:paraId="3FACA572"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4765192F" w14:textId="77777777" w:rsidR="00F74B2D" w:rsidRDefault="00F74B2D" w:rsidP="00F74B2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C84047B" w14:textId="1CFBB01D" w:rsidR="00F74B2D" w:rsidRDefault="00F74B2D" w:rsidP="00F74B2D">
            <w:r>
              <w:rPr>
                <w:rFonts w:hint="eastAsia"/>
              </w:rPr>
              <w:t>用户登录后进入个人中心界面，并</w:t>
            </w:r>
            <w:r w:rsidR="00525084">
              <w:rPr>
                <w:rFonts w:hint="eastAsia"/>
              </w:rPr>
              <w:t>浏览个人信息</w:t>
            </w:r>
          </w:p>
        </w:tc>
      </w:tr>
      <w:tr w:rsidR="00F74B2D" w:rsidRPr="00B45E5B" w14:paraId="3A771BC4"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5D53DA2F" w14:textId="77777777" w:rsidR="00F74B2D" w:rsidRPr="00B45E5B" w:rsidRDefault="00F74B2D" w:rsidP="00F74B2D">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4E619C2" w14:textId="0BE135E6" w:rsidR="00F74B2D" w:rsidRPr="00B45E5B" w:rsidRDefault="00F74B2D" w:rsidP="00F74B2D">
            <w:r>
              <w:rPr>
                <w:rFonts w:hint="eastAsia"/>
              </w:rPr>
              <w:t>测试用户是否能正常进入个人中心界面，并</w:t>
            </w:r>
            <w:r w:rsidR="00525084">
              <w:rPr>
                <w:rFonts w:hint="eastAsia"/>
              </w:rPr>
              <w:t>浏览个人信息</w:t>
            </w:r>
          </w:p>
        </w:tc>
      </w:tr>
      <w:tr w:rsidR="00F74B2D" w:rsidRPr="00507ADD" w14:paraId="2D8FEAF8" w14:textId="77777777" w:rsidTr="00F74B2D">
        <w:trPr>
          <w:trHeight w:val="1445"/>
        </w:trPr>
        <w:tc>
          <w:tcPr>
            <w:tcW w:w="8296" w:type="dxa"/>
            <w:gridSpan w:val="3"/>
            <w:tcBorders>
              <w:top w:val="single" w:sz="4" w:space="0" w:color="000000"/>
              <w:left w:val="single" w:sz="4" w:space="0" w:color="000000"/>
              <w:right w:val="single" w:sz="4" w:space="0" w:color="000000"/>
            </w:tcBorders>
            <w:hideMark/>
          </w:tcPr>
          <w:p w14:paraId="06710473" w14:textId="77777777" w:rsidR="00F74B2D" w:rsidRPr="00507ADD" w:rsidRDefault="00F74B2D" w:rsidP="00F74B2D">
            <w:r w:rsidRPr="00507ADD">
              <w:rPr>
                <w:rFonts w:hint="eastAsia"/>
              </w:rPr>
              <w:t>初始条件和背景：</w:t>
            </w:r>
          </w:p>
          <w:p w14:paraId="38C465E0" w14:textId="77777777" w:rsidR="00F74B2D" w:rsidRDefault="00F74B2D" w:rsidP="00F74B2D">
            <w:r w:rsidRPr="00B45E5B">
              <w:rPr>
                <w:rFonts w:hint="eastAsia"/>
              </w:rPr>
              <w:t>系统</w:t>
            </w:r>
            <w:r>
              <w:rPr>
                <w:rFonts w:hint="eastAsia"/>
              </w:rPr>
              <w:t>：PC端</w:t>
            </w:r>
          </w:p>
          <w:p w14:paraId="618521C2" w14:textId="77777777" w:rsidR="00F74B2D" w:rsidRPr="00507ADD" w:rsidRDefault="00F74B2D" w:rsidP="00F74B2D">
            <w:r>
              <w:rPr>
                <w:rFonts w:hint="eastAsia"/>
              </w:rPr>
              <w:t>浏览器：C</w:t>
            </w:r>
            <w:r>
              <w:t>hrome</w:t>
            </w:r>
          </w:p>
          <w:p w14:paraId="4B6CF215" w14:textId="77777777" w:rsidR="00F74B2D" w:rsidRPr="00507ADD" w:rsidRDefault="00F74B2D" w:rsidP="00F74B2D">
            <w:r w:rsidRPr="00507ADD">
              <w:rPr>
                <w:rFonts w:hint="eastAsia"/>
              </w:rPr>
              <w:t>注释</w:t>
            </w:r>
            <w:r>
              <w:rPr>
                <w:rFonts w:hint="eastAsia"/>
              </w:rPr>
              <w:t>：无</w:t>
            </w:r>
          </w:p>
        </w:tc>
      </w:tr>
      <w:tr w:rsidR="00F74B2D" w:rsidRPr="00507ADD" w14:paraId="7840CEFF"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535EFAF" w14:textId="77777777" w:rsidR="00F74B2D" w:rsidRPr="00507ADD" w:rsidRDefault="00F74B2D" w:rsidP="00F74B2D">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138B9E9" w14:textId="77777777" w:rsidR="00F74B2D" w:rsidRPr="00507ADD" w:rsidRDefault="00F74B2D" w:rsidP="00F74B2D">
            <w:r w:rsidRPr="00507ADD">
              <w:rPr>
                <w:rFonts w:hint="eastAsia"/>
              </w:rPr>
              <w:t>预期结果</w:t>
            </w:r>
          </w:p>
        </w:tc>
      </w:tr>
      <w:tr w:rsidR="00525084" w:rsidRPr="00507ADD" w14:paraId="1746E403"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6952050C" w14:textId="31A268A6" w:rsidR="00525084" w:rsidRPr="00507ADD" w:rsidRDefault="00525084" w:rsidP="00525084">
            <w:r>
              <w:rPr>
                <w:rFonts w:hint="eastAsia"/>
              </w:rPr>
              <w:t>进入个人中心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0A987ED8" w14:textId="04B61176" w:rsidR="00525084" w:rsidRPr="00507ADD" w:rsidRDefault="00525084" w:rsidP="00525084">
            <w:r>
              <w:rPr>
                <w:rFonts w:hint="eastAsia"/>
              </w:rPr>
              <w:t>可见左侧有个人信息按钮</w:t>
            </w:r>
          </w:p>
        </w:tc>
      </w:tr>
      <w:tr w:rsidR="00525084" w14:paraId="0AB8F3FA"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15A5FBC4" w14:textId="73829AB0" w:rsidR="00525084" w:rsidRPr="00525084" w:rsidRDefault="00525084" w:rsidP="00525084">
            <w:r>
              <w:rPr>
                <w:rFonts w:hint="eastAsia"/>
              </w:rPr>
              <w:t>点击个人信息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1BB85C48" w14:textId="53868DED" w:rsidR="00525084" w:rsidRDefault="00525084" w:rsidP="00525084">
            <w:r>
              <w:rPr>
                <w:rFonts w:hint="eastAsia"/>
              </w:rPr>
              <w:t>右侧为个人信息界面，可见更换头像、真实姓名、联系方式、证件类型、证件号、登录密码（修改）</w:t>
            </w:r>
          </w:p>
        </w:tc>
      </w:tr>
      <w:tr w:rsidR="00525084" w14:paraId="71F997D1"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74746BAC" w14:textId="77777777" w:rsidR="00525084" w:rsidRDefault="00525084" w:rsidP="00525084"/>
        </w:tc>
        <w:tc>
          <w:tcPr>
            <w:tcW w:w="6141" w:type="dxa"/>
            <w:gridSpan w:val="2"/>
            <w:tcBorders>
              <w:top w:val="single" w:sz="4" w:space="0" w:color="000000"/>
              <w:left w:val="single" w:sz="4" w:space="0" w:color="000000"/>
              <w:bottom w:val="single" w:sz="4" w:space="0" w:color="000000"/>
              <w:right w:val="single" w:sz="4" w:space="0" w:color="000000"/>
            </w:tcBorders>
          </w:tcPr>
          <w:p w14:paraId="3153ABFB" w14:textId="77777777" w:rsidR="00525084" w:rsidRDefault="00525084" w:rsidP="00525084"/>
        </w:tc>
      </w:tr>
      <w:tr w:rsidR="00525084" w14:paraId="4B611E53"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0F4232C0" w14:textId="77777777" w:rsidR="00525084" w:rsidRDefault="00525084" w:rsidP="00525084"/>
        </w:tc>
        <w:tc>
          <w:tcPr>
            <w:tcW w:w="6141" w:type="dxa"/>
            <w:gridSpan w:val="2"/>
            <w:tcBorders>
              <w:top w:val="single" w:sz="4" w:space="0" w:color="000000"/>
              <w:left w:val="single" w:sz="4" w:space="0" w:color="000000"/>
              <w:bottom w:val="single" w:sz="4" w:space="0" w:color="000000"/>
              <w:right w:val="single" w:sz="4" w:space="0" w:color="000000"/>
            </w:tcBorders>
          </w:tcPr>
          <w:p w14:paraId="79A1B31B" w14:textId="77777777" w:rsidR="00525084" w:rsidRDefault="00525084" w:rsidP="00525084"/>
        </w:tc>
      </w:tr>
    </w:tbl>
    <w:p w14:paraId="47E2BF9F" w14:textId="6FDD17CB" w:rsidR="00525084" w:rsidRDefault="00525084"/>
    <w:p w14:paraId="0FE6B318" w14:textId="77777777" w:rsidR="00525084" w:rsidRDefault="00525084">
      <w:r>
        <w:br w:type="page"/>
      </w:r>
    </w:p>
    <w:p w14:paraId="2C0089A9" w14:textId="77777777" w:rsidR="00F74B2D" w:rsidRPr="00F74B2D" w:rsidRDefault="00F74B2D" w:rsidP="00F74B2D"/>
    <w:p w14:paraId="618DA7AB" w14:textId="6E3D8486" w:rsidR="00723C94" w:rsidRDefault="00723C94" w:rsidP="00723C94">
      <w:pPr>
        <w:pStyle w:val="a1"/>
      </w:pPr>
      <w:bookmarkStart w:id="1312" w:name="_Toc533356740"/>
      <w:r>
        <w:rPr>
          <w:rFonts w:hint="eastAsia"/>
        </w:rPr>
        <w:t>修改密码</w:t>
      </w:r>
      <w:bookmarkEnd w:id="1312"/>
    </w:p>
    <w:tbl>
      <w:tblPr>
        <w:tblStyle w:val="14"/>
        <w:tblW w:w="8296" w:type="dxa"/>
        <w:tblLook w:val="04A0" w:firstRow="1" w:lastRow="0" w:firstColumn="1" w:lastColumn="0" w:noHBand="0" w:noVBand="1"/>
      </w:tblPr>
      <w:tblGrid>
        <w:gridCol w:w="2155"/>
        <w:gridCol w:w="1993"/>
        <w:gridCol w:w="4148"/>
      </w:tblGrid>
      <w:tr w:rsidR="00F74B2D" w:rsidRPr="00B45E5B" w14:paraId="60E87F33"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76B013B9" w14:textId="77777777" w:rsidR="00F74B2D" w:rsidRPr="00B45E5B" w:rsidRDefault="00F74B2D" w:rsidP="00F74B2D">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BF1A8E0" w14:textId="39F88C78" w:rsidR="00F74B2D" w:rsidRPr="00B45E5B" w:rsidRDefault="00F74B2D" w:rsidP="00F74B2D">
            <w:r>
              <w:rPr>
                <w:rFonts w:hint="eastAsia"/>
              </w:rPr>
              <w:t>TC</w:t>
            </w:r>
            <w:r>
              <w:t>-</w:t>
            </w:r>
            <w:r>
              <w:rPr>
                <w:rFonts w:hint="eastAsia"/>
              </w:rPr>
              <w:t>R</w:t>
            </w:r>
            <w:r>
              <w:t>-</w:t>
            </w:r>
            <w:r w:rsidR="00985A1A">
              <w:rPr>
                <w:rFonts w:hint="eastAsia"/>
              </w:rPr>
              <w:t>3</w:t>
            </w:r>
          </w:p>
        </w:tc>
      </w:tr>
      <w:tr w:rsidR="00F74B2D" w14:paraId="6EC1941D"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5264C1F6" w14:textId="77777777" w:rsidR="00F74B2D" w:rsidRPr="00B45E5B" w:rsidRDefault="00F74B2D" w:rsidP="00F74B2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E71CC8F" w14:textId="38FBEE8E" w:rsidR="00F74B2D" w:rsidRDefault="00985A1A" w:rsidP="00F74B2D">
            <w:r>
              <w:rPr>
                <w:rFonts w:hint="eastAsia"/>
              </w:rPr>
              <w:t>修改密码</w:t>
            </w:r>
          </w:p>
        </w:tc>
      </w:tr>
      <w:tr w:rsidR="00F74B2D" w14:paraId="1CB0F134"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135C1AA4" w14:textId="77777777" w:rsidR="00F74B2D" w:rsidRDefault="00F74B2D" w:rsidP="00F74B2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F76D407" w14:textId="0A21032B" w:rsidR="00F74B2D" w:rsidRDefault="00985A1A" w:rsidP="00F74B2D">
            <w:r>
              <w:rPr>
                <w:rFonts w:hint="eastAsia"/>
              </w:rPr>
              <w:t>修改密码</w:t>
            </w:r>
          </w:p>
        </w:tc>
      </w:tr>
      <w:tr w:rsidR="00F74B2D" w14:paraId="0FA4E1F8"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4B221781" w14:textId="77777777" w:rsidR="00F74B2D" w:rsidRPr="00B45E5B" w:rsidRDefault="00F74B2D" w:rsidP="00F74B2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5EC91DE" w14:textId="307D1365" w:rsidR="00F74B2D" w:rsidRDefault="008A118E" w:rsidP="00F74B2D">
            <w:r>
              <w:rPr>
                <w:rFonts w:hint="eastAsia"/>
              </w:rPr>
              <w:t>注册用户</w:t>
            </w:r>
          </w:p>
        </w:tc>
      </w:tr>
      <w:tr w:rsidR="00F74B2D" w14:paraId="431A43C3"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437DA55C" w14:textId="77777777" w:rsidR="00F74B2D" w:rsidRPr="00B45E5B" w:rsidRDefault="00F74B2D" w:rsidP="00F74B2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63D9217" w14:textId="77777777" w:rsidR="00F74B2D" w:rsidRDefault="00F74B2D" w:rsidP="00F74B2D">
            <w:r>
              <w:rPr>
                <w:rFonts w:hint="eastAsia"/>
              </w:rPr>
              <w:t>黑盒测试</w:t>
            </w:r>
          </w:p>
        </w:tc>
      </w:tr>
      <w:tr w:rsidR="00F74B2D" w14:paraId="70E8E8B2"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61A66DA6" w14:textId="77777777" w:rsidR="00F74B2D" w:rsidRDefault="00F74B2D" w:rsidP="00F74B2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8C96307" w14:textId="58597DFC" w:rsidR="00F74B2D" w:rsidRDefault="00070B94" w:rsidP="00F74B2D">
            <w:r>
              <w:rPr>
                <w:rFonts w:hint="eastAsia"/>
              </w:rPr>
              <w:t>浏览</w:t>
            </w:r>
            <w:r w:rsidR="00F74B2D">
              <w:rPr>
                <w:rFonts w:hint="eastAsia"/>
              </w:rPr>
              <w:t>个人</w:t>
            </w:r>
            <w:r w:rsidR="00985A1A">
              <w:rPr>
                <w:rFonts w:hint="eastAsia"/>
              </w:rPr>
              <w:t>信息</w:t>
            </w:r>
          </w:p>
        </w:tc>
      </w:tr>
      <w:tr w:rsidR="00F74B2D" w14:paraId="797A4D00"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3233D6BF" w14:textId="77777777" w:rsidR="00F74B2D" w:rsidRDefault="00F74B2D" w:rsidP="00F74B2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9C22E63" w14:textId="53F55E77" w:rsidR="00F74B2D" w:rsidRDefault="00F74B2D" w:rsidP="00F74B2D">
            <w:r>
              <w:rPr>
                <w:rFonts w:hint="eastAsia"/>
              </w:rPr>
              <w:t>用户登录后进入个人中心界面，并</w:t>
            </w:r>
            <w:r w:rsidR="00985A1A">
              <w:rPr>
                <w:rFonts w:hint="eastAsia"/>
              </w:rPr>
              <w:t>修改密码</w:t>
            </w:r>
          </w:p>
        </w:tc>
      </w:tr>
      <w:tr w:rsidR="00F74B2D" w:rsidRPr="00B45E5B" w14:paraId="223B5561"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63E8EC50" w14:textId="77777777" w:rsidR="00F74B2D" w:rsidRPr="00B45E5B" w:rsidRDefault="00F74B2D" w:rsidP="00F74B2D">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9BEA7E1" w14:textId="34F4D05B" w:rsidR="00F74B2D" w:rsidRPr="00B45E5B" w:rsidRDefault="00F74B2D" w:rsidP="00F74B2D">
            <w:r>
              <w:rPr>
                <w:rFonts w:hint="eastAsia"/>
              </w:rPr>
              <w:t>测试用户是否能正常进入个人中心界面，并</w:t>
            </w:r>
            <w:r w:rsidR="00985A1A">
              <w:rPr>
                <w:rFonts w:hint="eastAsia"/>
              </w:rPr>
              <w:t>修改密码</w:t>
            </w:r>
          </w:p>
        </w:tc>
      </w:tr>
      <w:tr w:rsidR="00F74B2D" w:rsidRPr="00507ADD" w14:paraId="78C1EAC9" w14:textId="77777777" w:rsidTr="00F74B2D">
        <w:trPr>
          <w:trHeight w:val="1445"/>
        </w:trPr>
        <w:tc>
          <w:tcPr>
            <w:tcW w:w="8296" w:type="dxa"/>
            <w:gridSpan w:val="3"/>
            <w:tcBorders>
              <w:top w:val="single" w:sz="4" w:space="0" w:color="000000"/>
              <w:left w:val="single" w:sz="4" w:space="0" w:color="000000"/>
              <w:right w:val="single" w:sz="4" w:space="0" w:color="000000"/>
            </w:tcBorders>
            <w:hideMark/>
          </w:tcPr>
          <w:p w14:paraId="594740C7" w14:textId="77777777" w:rsidR="00F74B2D" w:rsidRPr="00507ADD" w:rsidRDefault="00F74B2D" w:rsidP="00F74B2D">
            <w:r w:rsidRPr="00507ADD">
              <w:rPr>
                <w:rFonts w:hint="eastAsia"/>
              </w:rPr>
              <w:t>初始条件和背景：</w:t>
            </w:r>
          </w:p>
          <w:p w14:paraId="1D8D0AA1" w14:textId="77777777" w:rsidR="00F74B2D" w:rsidRDefault="00F74B2D" w:rsidP="00F74B2D">
            <w:r w:rsidRPr="00B45E5B">
              <w:rPr>
                <w:rFonts w:hint="eastAsia"/>
              </w:rPr>
              <w:t>系统</w:t>
            </w:r>
            <w:r>
              <w:rPr>
                <w:rFonts w:hint="eastAsia"/>
              </w:rPr>
              <w:t>：PC端</w:t>
            </w:r>
          </w:p>
          <w:p w14:paraId="46DD9163" w14:textId="77777777" w:rsidR="00F74B2D" w:rsidRPr="00507ADD" w:rsidRDefault="00F74B2D" w:rsidP="00F74B2D">
            <w:r>
              <w:rPr>
                <w:rFonts w:hint="eastAsia"/>
              </w:rPr>
              <w:t>浏览器：C</w:t>
            </w:r>
            <w:r>
              <w:t>hrome</w:t>
            </w:r>
          </w:p>
          <w:p w14:paraId="3D1F6712" w14:textId="77777777" w:rsidR="00F74B2D" w:rsidRPr="00507ADD" w:rsidRDefault="00F74B2D" w:rsidP="00F74B2D">
            <w:r w:rsidRPr="00507ADD">
              <w:rPr>
                <w:rFonts w:hint="eastAsia"/>
              </w:rPr>
              <w:t>注释</w:t>
            </w:r>
            <w:r>
              <w:rPr>
                <w:rFonts w:hint="eastAsia"/>
              </w:rPr>
              <w:t>：无</w:t>
            </w:r>
          </w:p>
        </w:tc>
      </w:tr>
      <w:tr w:rsidR="00F74B2D" w:rsidRPr="00507ADD" w14:paraId="021EF62D"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2592BA3" w14:textId="77777777" w:rsidR="00F74B2D" w:rsidRPr="00507ADD" w:rsidRDefault="00F74B2D" w:rsidP="00F74B2D">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1EBE78D" w14:textId="77777777" w:rsidR="00F74B2D" w:rsidRPr="00507ADD" w:rsidRDefault="00F74B2D" w:rsidP="00F74B2D">
            <w:r w:rsidRPr="00507ADD">
              <w:rPr>
                <w:rFonts w:hint="eastAsia"/>
              </w:rPr>
              <w:t>预期结果</w:t>
            </w:r>
          </w:p>
        </w:tc>
      </w:tr>
      <w:tr w:rsidR="00985A1A" w14:paraId="291EE548"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2F416AAB" w14:textId="1CA7FB30" w:rsidR="00985A1A" w:rsidRDefault="00985A1A" w:rsidP="00985A1A">
            <w:r>
              <w:rPr>
                <w:rFonts w:hint="eastAsia"/>
              </w:rPr>
              <w:t>进入个人信息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7BA5F7C3" w14:textId="3EFD393C" w:rsidR="00985A1A" w:rsidRDefault="00985A1A" w:rsidP="00985A1A">
            <w:r>
              <w:rPr>
                <w:rFonts w:hint="eastAsia"/>
              </w:rPr>
              <w:t>可见登录密码处有[修改</w:t>
            </w:r>
            <w:r>
              <w:t>]</w:t>
            </w:r>
            <w:r>
              <w:rPr>
                <w:rFonts w:hint="eastAsia"/>
              </w:rPr>
              <w:t>按钮</w:t>
            </w:r>
          </w:p>
        </w:tc>
      </w:tr>
      <w:tr w:rsidR="00985A1A" w14:paraId="4E54B3A7"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214ED54C" w14:textId="18AB02F2" w:rsidR="00985A1A" w:rsidRDefault="00985A1A" w:rsidP="00985A1A">
            <w:r>
              <w:rPr>
                <w:rFonts w:hint="eastAsia"/>
              </w:rPr>
              <w:t>点击修改</w:t>
            </w:r>
          </w:p>
        </w:tc>
        <w:tc>
          <w:tcPr>
            <w:tcW w:w="6141" w:type="dxa"/>
            <w:gridSpan w:val="2"/>
            <w:tcBorders>
              <w:top w:val="single" w:sz="4" w:space="0" w:color="000000"/>
              <w:left w:val="single" w:sz="4" w:space="0" w:color="000000"/>
              <w:bottom w:val="single" w:sz="4" w:space="0" w:color="000000"/>
              <w:right w:val="single" w:sz="4" w:space="0" w:color="000000"/>
            </w:tcBorders>
          </w:tcPr>
          <w:p w14:paraId="68598BCA" w14:textId="1B07AD9B" w:rsidR="00985A1A" w:rsidRDefault="00985A1A" w:rsidP="00985A1A">
            <w:r>
              <w:rPr>
                <w:rFonts w:hint="eastAsia"/>
              </w:rPr>
              <w:t>弹出修改密码悬浮窗</w:t>
            </w:r>
          </w:p>
        </w:tc>
      </w:tr>
      <w:tr w:rsidR="00985A1A" w14:paraId="3DAD74B5"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227CDD65" w14:textId="595EC451" w:rsidR="00985A1A" w:rsidRDefault="00985A1A" w:rsidP="00985A1A">
            <w:r>
              <w:rPr>
                <w:rFonts w:hint="eastAsia"/>
              </w:rPr>
              <w:t>输入旧密码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2B46295C" w14:textId="6C1269C8" w:rsidR="00985A1A" w:rsidRPr="00985A1A" w:rsidRDefault="00985A1A" w:rsidP="00985A1A">
            <w:pPr>
              <w:rPr>
                <w:b/>
              </w:rPr>
            </w:pPr>
            <w:r>
              <w:rPr>
                <w:rFonts w:hint="eastAsia"/>
              </w:rPr>
              <w:t>见测试用例输入旧密码</w:t>
            </w:r>
          </w:p>
        </w:tc>
      </w:tr>
      <w:tr w:rsidR="00985A1A" w14:paraId="4126E4F1"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3EE3CD28" w14:textId="55405058" w:rsidR="00985A1A" w:rsidRDefault="007D29CE" w:rsidP="00985A1A">
            <w:r>
              <w:rPr>
                <w:rFonts w:hint="eastAsia"/>
              </w:rPr>
              <w:t>输入新密码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44425E42" w14:textId="0048F823" w:rsidR="00985A1A" w:rsidRDefault="007D29CE" w:rsidP="00985A1A">
            <w:r>
              <w:rPr>
                <w:rFonts w:hint="eastAsia"/>
              </w:rPr>
              <w:t>见测试用例输入新密码</w:t>
            </w:r>
          </w:p>
        </w:tc>
      </w:tr>
      <w:tr w:rsidR="007D29CE" w14:paraId="21B8EA9B"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0F81B995" w14:textId="09B9BE79" w:rsidR="007D29CE" w:rsidRDefault="007D29CE" w:rsidP="00985A1A">
            <w:r>
              <w:rPr>
                <w:rFonts w:hint="eastAsia"/>
              </w:rPr>
              <w:t>确认新密码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7EB931D0" w14:textId="3577767D" w:rsidR="007D29CE" w:rsidRDefault="007D29CE" w:rsidP="00985A1A">
            <w:r>
              <w:rPr>
                <w:rFonts w:hint="eastAsia"/>
              </w:rPr>
              <w:t>见测试用例确认新密码</w:t>
            </w:r>
          </w:p>
        </w:tc>
      </w:tr>
    </w:tbl>
    <w:p w14:paraId="49120968" w14:textId="5F7CCAA9" w:rsidR="007D29CE" w:rsidRDefault="007D29CE" w:rsidP="00F74B2D"/>
    <w:p w14:paraId="5177AD34" w14:textId="77777777" w:rsidR="007D29CE" w:rsidRDefault="007D29CE">
      <w:r>
        <w:br w:type="page"/>
      </w:r>
    </w:p>
    <w:p w14:paraId="4AFCCE22" w14:textId="77777777" w:rsidR="00F74B2D" w:rsidRPr="00F74B2D" w:rsidRDefault="00F74B2D" w:rsidP="00F74B2D"/>
    <w:p w14:paraId="35549CC6" w14:textId="47982C68" w:rsidR="00723C94" w:rsidRDefault="00723C94" w:rsidP="00723C94">
      <w:pPr>
        <w:pStyle w:val="a1"/>
      </w:pPr>
      <w:bookmarkStart w:id="1313" w:name="_Toc533356741"/>
      <w:r>
        <w:rPr>
          <w:rFonts w:hint="eastAsia"/>
        </w:rPr>
        <w:t>输入旧密码</w:t>
      </w:r>
      <w:bookmarkEnd w:id="1313"/>
    </w:p>
    <w:tbl>
      <w:tblPr>
        <w:tblStyle w:val="14"/>
        <w:tblW w:w="8296" w:type="dxa"/>
        <w:tblLook w:val="04A0" w:firstRow="1" w:lastRow="0" w:firstColumn="1" w:lastColumn="0" w:noHBand="0" w:noVBand="1"/>
      </w:tblPr>
      <w:tblGrid>
        <w:gridCol w:w="2155"/>
        <w:gridCol w:w="1993"/>
        <w:gridCol w:w="4148"/>
      </w:tblGrid>
      <w:tr w:rsidR="00F74B2D" w:rsidRPr="00B45E5B" w14:paraId="64D80009"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1DE5EBF6" w14:textId="77777777" w:rsidR="00F74B2D" w:rsidRPr="00B45E5B" w:rsidRDefault="00F74B2D" w:rsidP="00F74B2D">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899F1A5" w14:textId="0D635513" w:rsidR="00F74B2D" w:rsidRPr="00B45E5B" w:rsidRDefault="00F74B2D" w:rsidP="00F74B2D">
            <w:r>
              <w:rPr>
                <w:rFonts w:hint="eastAsia"/>
              </w:rPr>
              <w:t>TC</w:t>
            </w:r>
            <w:r>
              <w:t>-</w:t>
            </w:r>
            <w:r>
              <w:rPr>
                <w:rFonts w:hint="eastAsia"/>
              </w:rPr>
              <w:t>R</w:t>
            </w:r>
            <w:r>
              <w:t>-</w:t>
            </w:r>
            <w:r w:rsidR="004D5C9D">
              <w:rPr>
                <w:rFonts w:hint="eastAsia"/>
              </w:rPr>
              <w:t>4</w:t>
            </w:r>
          </w:p>
        </w:tc>
      </w:tr>
      <w:tr w:rsidR="00F74B2D" w14:paraId="6B9536E5"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4D8642D8" w14:textId="77777777" w:rsidR="00F74B2D" w:rsidRPr="00B45E5B" w:rsidRDefault="00F74B2D" w:rsidP="00F74B2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2BF2FB0" w14:textId="627BB17D" w:rsidR="00F74B2D" w:rsidRDefault="00F0058F" w:rsidP="00F74B2D">
            <w:r>
              <w:rPr>
                <w:rFonts w:hint="eastAsia"/>
              </w:rPr>
              <w:t>输入旧密码</w:t>
            </w:r>
          </w:p>
        </w:tc>
      </w:tr>
      <w:tr w:rsidR="00F74B2D" w14:paraId="6D127805"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5667E5BA" w14:textId="77777777" w:rsidR="00F74B2D" w:rsidRDefault="00F74B2D" w:rsidP="00F74B2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AE4F832" w14:textId="623DB4C0" w:rsidR="00F74B2D" w:rsidRDefault="00F0058F" w:rsidP="00F74B2D">
            <w:r>
              <w:rPr>
                <w:rFonts w:hint="eastAsia"/>
              </w:rPr>
              <w:t>输入旧密码</w:t>
            </w:r>
          </w:p>
        </w:tc>
      </w:tr>
      <w:tr w:rsidR="00F74B2D" w14:paraId="79526D0A"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78933A58" w14:textId="77777777" w:rsidR="00F74B2D" w:rsidRPr="00B45E5B" w:rsidRDefault="00F74B2D" w:rsidP="00F74B2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3323CC7" w14:textId="2B02A42E" w:rsidR="00F74B2D" w:rsidRDefault="008A118E" w:rsidP="00F74B2D">
            <w:r>
              <w:rPr>
                <w:rFonts w:hint="eastAsia"/>
              </w:rPr>
              <w:t>注册用户</w:t>
            </w:r>
          </w:p>
        </w:tc>
      </w:tr>
      <w:tr w:rsidR="00F74B2D" w14:paraId="569185FF"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6A2E1529" w14:textId="77777777" w:rsidR="00F74B2D" w:rsidRPr="00B45E5B" w:rsidRDefault="00F74B2D" w:rsidP="00F74B2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4EEC1E8" w14:textId="77777777" w:rsidR="00F74B2D" w:rsidRDefault="00F74B2D" w:rsidP="00F74B2D">
            <w:r>
              <w:rPr>
                <w:rFonts w:hint="eastAsia"/>
              </w:rPr>
              <w:t>黑盒测试</w:t>
            </w:r>
          </w:p>
        </w:tc>
      </w:tr>
      <w:tr w:rsidR="00F74B2D" w14:paraId="6D68FB71"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27CE61A1" w14:textId="77777777" w:rsidR="00F74B2D" w:rsidRDefault="00F74B2D" w:rsidP="00F74B2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38416BC" w14:textId="0F9D973A" w:rsidR="00F74B2D" w:rsidRDefault="00F74B2D" w:rsidP="00F74B2D">
            <w:r>
              <w:rPr>
                <w:rFonts w:hint="eastAsia"/>
              </w:rPr>
              <w:t>修改密码</w:t>
            </w:r>
          </w:p>
        </w:tc>
      </w:tr>
      <w:tr w:rsidR="00F74B2D" w14:paraId="12C01095"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6F831363" w14:textId="77777777" w:rsidR="00F74B2D" w:rsidRDefault="00F74B2D" w:rsidP="00F74B2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28BA831" w14:textId="76804FEB" w:rsidR="00F74B2D" w:rsidRDefault="00F74B2D" w:rsidP="00F74B2D">
            <w:r>
              <w:rPr>
                <w:rFonts w:hint="eastAsia"/>
              </w:rPr>
              <w:t>用户登录后进入个人中心界面，并</w:t>
            </w:r>
            <w:r w:rsidR="00F0058F">
              <w:rPr>
                <w:rFonts w:hint="eastAsia"/>
              </w:rPr>
              <w:t>在修改密码中输入旧密码</w:t>
            </w:r>
          </w:p>
        </w:tc>
      </w:tr>
      <w:tr w:rsidR="00F74B2D" w:rsidRPr="00B45E5B" w14:paraId="03C6CCC4"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6D48E11E" w14:textId="77777777" w:rsidR="00F74B2D" w:rsidRPr="00B45E5B" w:rsidRDefault="00F74B2D" w:rsidP="00F74B2D">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FF1368F" w14:textId="0DFB3E3D" w:rsidR="00F74B2D" w:rsidRPr="00B45E5B" w:rsidRDefault="00F74B2D" w:rsidP="00F74B2D">
            <w:r>
              <w:rPr>
                <w:rFonts w:hint="eastAsia"/>
              </w:rPr>
              <w:t>测试用户是否能正常进入个人中心界面，并</w:t>
            </w:r>
            <w:r w:rsidR="00F0058F">
              <w:rPr>
                <w:rFonts w:hint="eastAsia"/>
              </w:rPr>
              <w:t>在修改密码中输入旧密码</w:t>
            </w:r>
          </w:p>
        </w:tc>
      </w:tr>
      <w:tr w:rsidR="00F74B2D" w:rsidRPr="00507ADD" w14:paraId="5F662826" w14:textId="77777777" w:rsidTr="00F74B2D">
        <w:trPr>
          <w:trHeight w:val="1445"/>
        </w:trPr>
        <w:tc>
          <w:tcPr>
            <w:tcW w:w="8296" w:type="dxa"/>
            <w:gridSpan w:val="3"/>
            <w:tcBorders>
              <w:top w:val="single" w:sz="4" w:space="0" w:color="000000"/>
              <w:left w:val="single" w:sz="4" w:space="0" w:color="000000"/>
              <w:right w:val="single" w:sz="4" w:space="0" w:color="000000"/>
            </w:tcBorders>
            <w:hideMark/>
          </w:tcPr>
          <w:p w14:paraId="7CAA333F" w14:textId="77777777" w:rsidR="00F74B2D" w:rsidRPr="00507ADD" w:rsidRDefault="00F74B2D" w:rsidP="00F74B2D">
            <w:r w:rsidRPr="00507ADD">
              <w:rPr>
                <w:rFonts w:hint="eastAsia"/>
              </w:rPr>
              <w:t>初始条件和背景：</w:t>
            </w:r>
          </w:p>
          <w:p w14:paraId="287CF2FF" w14:textId="77777777" w:rsidR="00F74B2D" w:rsidRDefault="00F74B2D" w:rsidP="00F74B2D">
            <w:r w:rsidRPr="00B45E5B">
              <w:rPr>
                <w:rFonts w:hint="eastAsia"/>
              </w:rPr>
              <w:t>系统</w:t>
            </w:r>
            <w:r>
              <w:rPr>
                <w:rFonts w:hint="eastAsia"/>
              </w:rPr>
              <w:t>：PC端</w:t>
            </w:r>
          </w:p>
          <w:p w14:paraId="5C82E4E5" w14:textId="77777777" w:rsidR="00F74B2D" w:rsidRPr="00507ADD" w:rsidRDefault="00F74B2D" w:rsidP="00F74B2D">
            <w:r>
              <w:rPr>
                <w:rFonts w:hint="eastAsia"/>
              </w:rPr>
              <w:t>浏览器：C</w:t>
            </w:r>
            <w:r>
              <w:t>hrome</w:t>
            </w:r>
          </w:p>
          <w:p w14:paraId="2494113D" w14:textId="77777777" w:rsidR="00F74B2D" w:rsidRPr="00507ADD" w:rsidRDefault="00F74B2D" w:rsidP="00F74B2D">
            <w:r w:rsidRPr="00507ADD">
              <w:rPr>
                <w:rFonts w:hint="eastAsia"/>
              </w:rPr>
              <w:t>注释</w:t>
            </w:r>
            <w:r>
              <w:rPr>
                <w:rFonts w:hint="eastAsia"/>
              </w:rPr>
              <w:t>：无</w:t>
            </w:r>
          </w:p>
        </w:tc>
      </w:tr>
      <w:tr w:rsidR="00F74B2D" w:rsidRPr="00507ADD" w14:paraId="78702AF8"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D1F3595" w14:textId="77777777" w:rsidR="00F74B2D" w:rsidRPr="00507ADD" w:rsidRDefault="00F74B2D" w:rsidP="00F74B2D">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1579807" w14:textId="77777777" w:rsidR="00F74B2D" w:rsidRPr="00507ADD" w:rsidRDefault="00F74B2D" w:rsidP="00F74B2D">
            <w:r w:rsidRPr="00507ADD">
              <w:rPr>
                <w:rFonts w:hint="eastAsia"/>
              </w:rPr>
              <w:t>预期结果</w:t>
            </w:r>
          </w:p>
        </w:tc>
      </w:tr>
      <w:tr w:rsidR="00F74B2D" w:rsidRPr="00507ADD" w14:paraId="14FAC553"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49BA8877" w14:textId="77777777" w:rsidR="00F74B2D" w:rsidRDefault="00F0058F" w:rsidP="00F74B2D">
            <w:r>
              <w:rPr>
                <w:rFonts w:hint="eastAsia"/>
              </w:rPr>
              <w:t>假设正确的旧密码为：123456</w:t>
            </w:r>
          </w:p>
          <w:p w14:paraId="022D518D" w14:textId="622754D0" w:rsidR="00F0058F" w:rsidRPr="00507ADD" w:rsidRDefault="00F0058F" w:rsidP="00F74B2D">
            <w:r>
              <w:rPr>
                <w:rFonts w:hint="eastAsia"/>
              </w:rPr>
              <w:t>输入旧密码:</w:t>
            </w:r>
            <w:r>
              <w:t>123456</w:t>
            </w:r>
          </w:p>
        </w:tc>
        <w:tc>
          <w:tcPr>
            <w:tcW w:w="6141" w:type="dxa"/>
            <w:gridSpan w:val="2"/>
            <w:tcBorders>
              <w:top w:val="single" w:sz="4" w:space="0" w:color="000000"/>
              <w:left w:val="single" w:sz="4" w:space="0" w:color="000000"/>
              <w:bottom w:val="single" w:sz="4" w:space="0" w:color="000000"/>
              <w:right w:val="single" w:sz="4" w:space="0" w:color="000000"/>
            </w:tcBorders>
          </w:tcPr>
          <w:p w14:paraId="1F9E3F9A" w14:textId="5150E1D3" w:rsidR="00F74B2D" w:rsidRPr="00507ADD" w:rsidRDefault="00F0058F" w:rsidP="00F74B2D">
            <w:r>
              <w:rPr>
                <w:rFonts w:hint="eastAsia"/>
              </w:rPr>
              <w:t>保存成功</w:t>
            </w:r>
          </w:p>
        </w:tc>
      </w:tr>
      <w:tr w:rsidR="00F74B2D" w14:paraId="79B06502"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48BB902A" w14:textId="77777777" w:rsidR="00F0058F" w:rsidRDefault="00F0058F" w:rsidP="00F0058F">
            <w:r>
              <w:rPr>
                <w:rFonts w:hint="eastAsia"/>
              </w:rPr>
              <w:t>假设正确的旧密码为：123456</w:t>
            </w:r>
          </w:p>
          <w:p w14:paraId="7370CB7A" w14:textId="2E92CDB3" w:rsidR="00F74B2D" w:rsidRDefault="00F0058F" w:rsidP="00F0058F">
            <w:r>
              <w:rPr>
                <w:rFonts w:hint="eastAsia"/>
              </w:rPr>
              <w:t>输入旧密码:</w:t>
            </w:r>
            <w:r>
              <w:t>12345</w:t>
            </w:r>
            <w:r>
              <w:rPr>
                <w:rFonts w:hint="eastAsia"/>
              </w:rPr>
              <w:t>7</w:t>
            </w:r>
          </w:p>
        </w:tc>
        <w:tc>
          <w:tcPr>
            <w:tcW w:w="6141" w:type="dxa"/>
            <w:gridSpan w:val="2"/>
            <w:tcBorders>
              <w:top w:val="single" w:sz="4" w:space="0" w:color="000000"/>
              <w:left w:val="single" w:sz="4" w:space="0" w:color="000000"/>
              <w:bottom w:val="single" w:sz="4" w:space="0" w:color="000000"/>
              <w:right w:val="single" w:sz="4" w:space="0" w:color="000000"/>
            </w:tcBorders>
          </w:tcPr>
          <w:p w14:paraId="493B0EB7" w14:textId="035D09BB" w:rsidR="00F74B2D" w:rsidRDefault="00F0058F" w:rsidP="00F74B2D">
            <w:r>
              <w:rPr>
                <w:rFonts w:hint="eastAsia"/>
              </w:rPr>
              <w:t>提示旧密码错误</w:t>
            </w:r>
          </w:p>
        </w:tc>
      </w:tr>
      <w:tr w:rsidR="00F74B2D" w14:paraId="6CEF3089"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18D68442" w14:textId="77777777" w:rsidR="00F0058F" w:rsidRDefault="00F0058F" w:rsidP="00F0058F">
            <w:r>
              <w:rPr>
                <w:rFonts w:hint="eastAsia"/>
              </w:rPr>
              <w:t>假设正确的旧密码为：123456</w:t>
            </w:r>
          </w:p>
          <w:p w14:paraId="7F1FF875" w14:textId="43F13C90" w:rsidR="00F74B2D" w:rsidRDefault="00F0058F" w:rsidP="00F0058F">
            <w:r>
              <w:rPr>
                <w:rFonts w:hint="eastAsia"/>
              </w:rPr>
              <w:t>输入旧密码: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088B8EBA" w14:textId="65E1C5DE" w:rsidR="00F74B2D" w:rsidRDefault="00F0058F" w:rsidP="00F74B2D">
            <w:r>
              <w:rPr>
                <w:rFonts w:hint="eastAsia"/>
              </w:rPr>
              <w:t>提示请填写旧密码</w:t>
            </w:r>
          </w:p>
        </w:tc>
      </w:tr>
      <w:tr w:rsidR="00F74B2D" w14:paraId="7DA37CD9"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2F25F61A" w14:textId="77777777" w:rsidR="00F74B2D" w:rsidRDefault="00F74B2D" w:rsidP="00F74B2D"/>
        </w:tc>
        <w:tc>
          <w:tcPr>
            <w:tcW w:w="6141" w:type="dxa"/>
            <w:gridSpan w:val="2"/>
            <w:tcBorders>
              <w:top w:val="single" w:sz="4" w:space="0" w:color="000000"/>
              <w:left w:val="single" w:sz="4" w:space="0" w:color="000000"/>
              <w:bottom w:val="single" w:sz="4" w:space="0" w:color="000000"/>
              <w:right w:val="single" w:sz="4" w:space="0" w:color="000000"/>
            </w:tcBorders>
          </w:tcPr>
          <w:p w14:paraId="5E5F0083" w14:textId="77777777" w:rsidR="00F74B2D" w:rsidRDefault="00F74B2D" w:rsidP="00F74B2D"/>
        </w:tc>
      </w:tr>
    </w:tbl>
    <w:p w14:paraId="33EC6BB2" w14:textId="5E9A34A0" w:rsidR="00F0058F" w:rsidRDefault="00F0058F" w:rsidP="00F74B2D"/>
    <w:p w14:paraId="5CE1C394" w14:textId="77777777" w:rsidR="00F0058F" w:rsidRDefault="00F0058F">
      <w:r>
        <w:br w:type="page"/>
      </w:r>
    </w:p>
    <w:p w14:paraId="6690DDCF" w14:textId="77777777" w:rsidR="00F74B2D" w:rsidRPr="00F74B2D" w:rsidRDefault="00F74B2D" w:rsidP="00F74B2D"/>
    <w:p w14:paraId="0835CC4E" w14:textId="4437D959" w:rsidR="00723C94" w:rsidRDefault="00723C94" w:rsidP="00723C94">
      <w:pPr>
        <w:pStyle w:val="a1"/>
      </w:pPr>
      <w:bookmarkStart w:id="1314" w:name="_Toc533356742"/>
      <w:r>
        <w:rPr>
          <w:rFonts w:hint="eastAsia"/>
        </w:rPr>
        <w:t>输入新密码</w:t>
      </w:r>
      <w:bookmarkEnd w:id="1314"/>
    </w:p>
    <w:tbl>
      <w:tblPr>
        <w:tblStyle w:val="14"/>
        <w:tblW w:w="8296" w:type="dxa"/>
        <w:tblLook w:val="04A0" w:firstRow="1" w:lastRow="0" w:firstColumn="1" w:lastColumn="0" w:noHBand="0" w:noVBand="1"/>
      </w:tblPr>
      <w:tblGrid>
        <w:gridCol w:w="2155"/>
        <w:gridCol w:w="1993"/>
        <w:gridCol w:w="4148"/>
      </w:tblGrid>
      <w:tr w:rsidR="00F74B2D" w:rsidRPr="00B45E5B" w14:paraId="4F5FC625"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54700EDE" w14:textId="77777777" w:rsidR="00F74B2D" w:rsidRPr="00B45E5B" w:rsidRDefault="00F74B2D" w:rsidP="00F74B2D">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9F74D5D" w14:textId="5F3FEFD1" w:rsidR="00F74B2D" w:rsidRPr="00B45E5B" w:rsidRDefault="00F74B2D" w:rsidP="00F74B2D">
            <w:r>
              <w:rPr>
                <w:rFonts w:hint="eastAsia"/>
              </w:rPr>
              <w:t>TC</w:t>
            </w:r>
            <w:r>
              <w:t>-</w:t>
            </w:r>
            <w:r>
              <w:rPr>
                <w:rFonts w:hint="eastAsia"/>
              </w:rPr>
              <w:t>R</w:t>
            </w:r>
            <w:r>
              <w:t>-</w:t>
            </w:r>
            <w:r w:rsidR="004D5C9D">
              <w:rPr>
                <w:rFonts w:hint="eastAsia"/>
              </w:rPr>
              <w:t>5</w:t>
            </w:r>
          </w:p>
        </w:tc>
      </w:tr>
      <w:tr w:rsidR="00F74B2D" w14:paraId="37FBC242"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28415FB8" w14:textId="77777777" w:rsidR="00F74B2D" w:rsidRPr="00B45E5B" w:rsidRDefault="00F74B2D" w:rsidP="00F74B2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F01ED5C" w14:textId="17F4699B" w:rsidR="00F74B2D" w:rsidRDefault="00F0058F" w:rsidP="00F74B2D">
            <w:r>
              <w:rPr>
                <w:rFonts w:hint="eastAsia"/>
              </w:rPr>
              <w:t>输入新密码</w:t>
            </w:r>
          </w:p>
        </w:tc>
      </w:tr>
      <w:tr w:rsidR="00F74B2D" w14:paraId="5E84BB05"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50581DBD" w14:textId="77777777" w:rsidR="00F74B2D" w:rsidRDefault="00F74B2D" w:rsidP="00F74B2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F79CB9A" w14:textId="71A63D28" w:rsidR="00F74B2D" w:rsidRDefault="00F0058F" w:rsidP="00F74B2D">
            <w:r>
              <w:rPr>
                <w:rFonts w:hint="eastAsia"/>
              </w:rPr>
              <w:t>输入新密码</w:t>
            </w:r>
          </w:p>
        </w:tc>
      </w:tr>
      <w:tr w:rsidR="00F74B2D" w14:paraId="1E102A0E"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2507941F" w14:textId="77777777" w:rsidR="00F74B2D" w:rsidRPr="00B45E5B" w:rsidRDefault="00F74B2D" w:rsidP="00F74B2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ECA32EB" w14:textId="62E86D93" w:rsidR="00F74B2D" w:rsidRDefault="008A118E" w:rsidP="00F74B2D">
            <w:r>
              <w:rPr>
                <w:rFonts w:hint="eastAsia"/>
              </w:rPr>
              <w:t>注册用户</w:t>
            </w:r>
          </w:p>
        </w:tc>
      </w:tr>
      <w:tr w:rsidR="00F74B2D" w14:paraId="7CFED538"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6D2A15E7" w14:textId="77777777" w:rsidR="00F74B2D" w:rsidRPr="00B45E5B" w:rsidRDefault="00F74B2D" w:rsidP="00F74B2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2972F51" w14:textId="77777777" w:rsidR="00F74B2D" w:rsidRDefault="00F74B2D" w:rsidP="00F74B2D">
            <w:r>
              <w:rPr>
                <w:rFonts w:hint="eastAsia"/>
              </w:rPr>
              <w:t>黑盒测试</w:t>
            </w:r>
          </w:p>
        </w:tc>
      </w:tr>
      <w:tr w:rsidR="00F74B2D" w14:paraId="00782552"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5746B849" w14:textId="77777777" w:rsidR="00F74B2D" w:rsidRDefault="00F74B2D" w:rsidP="00F74B2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F18AB80" w14:textId="37B94626" w:rsidR="00F74B2D" w:rsidRDefault="00F74B2D" w:rsidP="00F74B2D">
            <w:r>
              <w:rPr>
                <w:rFonts w:hint="eastAsia"/>
              </w:rPr>
              <w:t>修改密码</w:t>
            </w:r>
          </w:p>
        </w:tc>
      </w:tr>
      <w:tr w:rsidR="00F74B2D" w14:paraId="5EEA8E53"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1C3C69C6" w14:textId="77777777" w:rsidR="00F74B2D" w:rsidRDefault="00F74B2D" w:rsidP="00F74B2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4B28022" w14:textId="7D9939EB" w:rsidR="00F74B2D" w:rsidRDefault="00F74B2D" w:rsidP="00F74B2D">
            <w:r>
              <w:rPr>
                <w:rFonts w:hint="eastAsia"/>
              </w:rPr>
              <w:t>用户登录后进入个人中心界面，并</w:t>
            </w:r>
            <w:r w:rsidR="00F0058F">
              <w:rPr>
                <w:rFonts w:hint="eastAsia"/>
              </w:rPr>
              <w:t>在修改密码中输入新密码</w:t>
            </w:r>
          </w:p>
        </w:tc>
      </w:tr>
      <w:tr w:rsidR="00F74B2D" w:rsidRPr="00B45E5B" w14:paraId="11ED97A5"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6762F2F2" w14:textId="77777777" w:rsidR="00F74B2D" w:rsidRPr="00B45E5B" w:rsidRDefault="00F74B2D" w:rsidP="00F74B2D">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A0F2439" w14:textId="0E8A8604" w:rsidR="00F74B2D" w:rsidRPr="00B45E5B" w:rsidRDefault="00F74B2D" w:rsidP="00F74B2D">
            <w:r>
              <w:rPr>
                <w:rFonts w:hint="eastAsia"/>
              </w:rPr>
              <w:t>测试用户是否能正常进入个人中心界面，并</w:t>
            </w:r>
            <w:r w:rsidR="00F0058F">
              <w:rPr>
                <w:rFonts w:hint="eastAsia"/>
              </w:rPr>
              <w:t>在修改密码中输入新密码</w:t>
            </w:r>
          </w:p>
        </w:tc>
      </w:tr>
      <w:tr w:rsidR="00F74B2D" w:rsidRPr="00507ADD" w14:paraId="33A9D4F0" w14:textId="77777777" w:rsidTr="00F74B2D">
        <w:trPr>
          <w:trHeight w:val="1445"/>
        </w:trPr>
        <w:tc>
          <w:tcPr>
            <w:tcW w:w="8296" w:type="dxa"/>
            <w:gridSpan w:val="3"/>
            <w:tcBorders>
              <w:top w:val="single" w:sz="4" w:space="0" w:color="000000"/>
              <w:left w:val="single" w:sz="4" w:space="0" w:color="000000"/>
              <w:right w:val="single" w:sz="4" w:space="0" w:color="000000"/>
            </w:tcBorders>
            <w:hideMark/>
          </w:tcPr>
          <w:p w14:paraId="62DF4EDC" w14:textId="77777777" w:rsidR="00F74B2D" w:rsidRPr="00507ADD" w:rsidRDefault="00F74B2D" w:rsidP="00F74B2D">
            <w:r w:rsidRPr="00507ADD">
              <w:rPr>
                <w:rFonts w:hint="eastAsia"/>
              </w:rPr>
              <w:t>初始条件和背景：</w:t>
            </w:r>
          </w:p>
          <w:p w14:paraId="2BE1376C" w14:textId="77777777" w:rsidR="00F74B2D" w:rsidRDefault="00F74B2D" w:rsidP="00F74B2D">
            <w:r w:rsidRPr="00B45E5B">
              <w:rPr>
                <w:rFonts w:hint="eastAsia"/>
              </w:rPr>
              <w:t>系统</w:t>
            </w:r>
            <w:r>
              <w:rPr>
                <w:rFonts w:hint="eastAsia"/>
              </w:rPr>
              <w:t>：PC端</w:t>
            </w:r>
          </w:p>
          <w:p w14:paraId="7A17FA7B" w14:textId="77777777" w:rsidR="00F74B2D" w:rsidRPr="00507ADD" w:rsidRDefault="00F74B2D" w:rsidP="00F74B2D">
            <w:r>
              <w:rPr>
                <w:rFonts w:hint="eastAsia"/>
              </w:rPr>
              <w:t>浏览器：C</w:t>
            </w:r>
            <w:r>
              <w:t>hrome</w:t>
            </w:r>
          </w:p>
          <w:p w14:paraId="04F12F22" w14:textId="77777777" w:rsidR="00F74B2D" w:rsidRPr="00507ADD" w:rsidRDefault="00F74B2D" w:rsidP="00F74B2D">
            <w:r w:rsidRPr="00507ADD">
              <w:rPr>
                <w:rFonts w:hint="eastAsia"/>
              </w:rPr>
              <w:t>注释</w:t>
            </w:r>
            <w:r>
              <w:rPr>
                <w:rFonts w:hint="eastAsia"/>
              </w:rPr>
              <w:t>：无</w:t>
            </w:r>
          </w:p>
        </w:tc>
      </w:tr>
      <w:tr w:rsidR="00F74B2D" w:rsidRPr="00507ADD" w14:paraId="73F6DAF9"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55ACDC3" w14:textId="77777777" w:rsidR="00F74B2D" w:rsidRPr="00507ADD" w:rsidRDefault="00F74B2D" w:rsidP="00F74B2D">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7946BC2" w14:textId="77777777" w:rsidR="00F74B2D" w:rsidRPr="00507ADD" w:rsidRDefault="00F74B2D" w:rsidP="00F74B2D">
            <w:r w:rsidRPr="00507ADD">
              <w:rPr>
                <w:rFonts w:hint="eastAsia"/>
              </w:rPr>
              <w:t>预期结果</w:t>
            </w:r>
          </w:p>
        </w:tc>
      </w:tr>
      <w:tr w:rsidR="00F0058F" w:rsidRPr="00507ADD" w14:paraId="79E9D66E"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603B7911" w14:textId="48B1BE55" w:rsidR="00F0058F" w:rsidRPr="00507ADD" w:rsidRDefault="00F0058F" w:rsidP="00F0058F">
            <w:r>
              <w:rPr>
                <w:rFonts w:hint="eastAsia"/>
              </w:rPr>
              <w:t>填写密码：12345</w:t>
            </w:r>
          </w:p>
        </w:tc>
        <w:tc>
          <w:tcPr>
            <w:tcW w:w="6141" w:type="dxa"/>
            <w:gridSpan w:val="2"/>
            <w:tcBorders>
              <w:top w:val="single" w:sz="4" w:space="0" w:color="000000"/>
              <w:left w:val="single" w:sz="4" w:space="0" w:color="000000"/>
              <w:bottom w:val="single" w:sz="4" w:space="0" w:color="000000"/>
              <w:right w:val="single" w:sz="4" w:space="0" w:color="000000"/>
            </w:tcBorders>
          </w:tcPr>
          <w:p w14:paraId="64A06FB1" w14:textId="65DFAEEC" w:rsidR="00F0058F" w:rsidRPr="00507ADD" w:rsidRDefault="00F0058F" w:rsidP="00F0058F">
            <w:r>
              <w:rPr>
                <w:rFonts w:hint="eastAsia"/>
              </w:rPr>
              <w:t>提示密码长度为6-16位</w:t>
            </w:r>
          </w:p>
        </w:tc>
      </w:tr>
      <w:tr w:rsidR="00F0058F" w14:paraId="33C84AAE"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1AD420D7" w14:textId="51469117" w:rsidR="00F0058F" w:rsidRDefault="00F0058F" w:rsidP="00F0058F">
            <w:r>
              <w:rPr>
                <w:rFonts w:hint="eastAsia"/>
              </w:rPr>
              <w:t>填写密码：123~~~~~</w:t>
            </w:r>
          </w:p>
        </w:tc>
        <w:tc>
          <w:tcPr>
            <w:tcW w:w="6141" w:type="dxa"/>
            <w:gridSpan w:val="2"/>
            <w:tcBorders>
              <w:top w:val="single" w:sz="4" w:space="0" w:color="000000"/>
              <w:left w:val="single" w:sz="4" w:space="0" w:color="000000"/>
              <w:bottom w:val="single" w:sz="4" w:space="0" w:color="000000"/>
              <w:right w:val="single" w:sz="4" w:space="0" w:color="000000"/>
            </w:tcBorders>
          </w:tcPr>
          <w:p w14:paraId="56FC9AB7" w14:textId="1B38F4C7" w:rsidR="00F0058F" w:rsidRDefault="00F0058F" w:rsidP="00F0058F">
            <w:r>
              <w:rPr>
                <w:rFonts w:hint="eastAsia"/>
              </w:rPr>
              <w:t>提示密码只能包括大小写字母和数字</w:t>
            </w:r>
          </w:p>
        </w:tc>
      </w:tr>
      <w:tr w:rsidR="00F0058F" w14:paraId="30B526E1"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25E5B3C7" w14:textId="73132C77" w:rsidR="00F0058F" w:rsidRDefault="00F0058F" w:rsidP="00F0058F">
            <w:r>
              <w:rPr>
                <w:rFonts w:hint="eastAsia"/>
              </w:rPr>
              <w:t>填写密码：a</w:t>
            </w:r>
            <w:r>
              <w:t>bcd123</w:t>
            </w:r>
          </w:p>
        </w:tc>
        <w:tc>
          <w:tcPr>
            <w:tcW w:w="6141" w:type="dxa"/>
            <w:gridSpan w:val="2"/>
            <w:tcBorders>
              <w:top w:val="single" w:sz="4" w:space="0" w:color="000000"/>
              <w:left w:val="single" w:sz="4" w:space="0" w:color="000000"/>
              <w:bottom w:val="single" w:sz="4" w:space="0" w:color="000000"/>
              <w:right w:val="single" w:sz="4" w:space="0" w:color="000000"/>
            </w:tcBorders>
          </w:tcPr>
          <w:p w14:paraId="782EA677" w14:textId="419DB795" w:rsidR="00F0058F" w:rsidRDefault="00F0058F" w:rsidP="00F0058F">
            <w:r>
              <w:rPr>
                <w:rFonts w:hint="eastAsia"/>
              </w:rPr>
              <w:t>保存成功</w:t>
            </w:r>
          </w:p>
        </w:tc>
      </w:tr>
      <w:tr w:rsidR="00F0058F" w14:paraId="3BDF77FD"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5A98ADC3" w14:textId="77777777" w:rsidR="00F0058F" w:rsidRDefault="00F0058F" w:rsidP="00F0058F">
            <w:r>
              <w:rPr>
                <w:rFonts w:hint="eastAsia"/>
              </w:rPr>
              <w:t>填写密码：a</w:t>
            </w:r>
            <w:r>
              <w:t>aaaaaaaaaaaaaa</w:t>
            </w:r>
          </w:p>
          <w:p w14:paraId="30A16520" w14:textId="2E4EFB7D" w:rsidR="00F0058F" w:rsidRDefault="00F0058F" w:rsidP="00F0058F">
            <w:r>
              <w:t>Aaaaaaaaaaaaaa</w:t>
            </w:r>
          </w:p>
        </w:tc>
        <w:tc>
          <w:tcPr>
            <w:tcW w:w="6141" w:type="dxa"/>
            <w:gridSpan w:val="2"/>
            <w:tcBorders>
              <w:top w:val="single" w:sz="4" w:space="0" w:color="000000"/>
              <w:left w:val="single" w:sz="4" w:space="0" w:color="000000"/>
              <w:bottom w:val="single" w:sz="4" w:space="0" w:color="000000"/>
              <w:right w:val="single" w:sz="4" w:space="0" w:color="000000"/>
            </w:tcBorders>
          </w:tcPr>
          <w:p w14:paraId="3AB138DE" w14:textId="2712C899" w:rsidR="00F0058F" w:rsidRDefault="00F0058F" w:rsidP="00F0058F">
            <w:r>
              <w:rPr>
                <w:rFonts w:hint="eastAsia"/>
              </w:rPr>
              <w:t>提示密码长度为6-16位</w:t>
            </w:r>
          </w:p>
        </w:tc>
      </w:tr>
    </w:tbl>
    <w:p w14:paraId="2D9A0639" w14:textId="7203BA6C" w:rsidR="00DC2FD2" w:rsidRDefault="00DC2FD2" w:rsidP="00F74B2D"/>
    <w:p w14:paraId="1413B6A6" w14:textId="77777777" w:rsidR="00DC2FD2" w:rsidRDefault="00DC2FD2">
      <w:r>
        <w:br w:type="page"/>
      </w:r>
    </w:p>
    <w:p w14:paraId="6E168BF2" w14:textId="77777777" w:rsidR="00F74B2D" w:rsidRPr="00F74B2D" w:rsidRDefault="00F74B2D" w:rsidP="00F74B2D"/>
    <w:p w14:paraId="0B92524A" w14:textId="55BA176B" w:rsidR="00723C94" w:rsidRDefault="00723C94" w:rsidP="00723C94">
      <w:pPr>
        <w:pStyle w:val="a1"/>
      </w:pPr>
      <w:bookmarkStart w:id="1315" w:name="_Toc533356743"/>
      <w:r>
        <w:rPr>
          <w:rFonts w:hint="eastAsia"/>
        </w:rPr>
        <w:t>确认新密码</w:t>
      </w:r>
      <w:bookmarkEnd w:id="1315"/>
    </w:p>
    <w:tbl>
      <w:tblPr>
        <w:tblStyle w:val="14"/>
        <w:tblW w:w="8296" w:type="dxa"/>
        <w:tblLook w:val="04A0" w:firstRow="1" w:lastRow="0" w:firstColumn="1" w:lastColumn="0" w:noHBand="0" w:noVBand="1"/>
      </w:tblPr>
      <w:tblGrid>
        <w:gridCol w:w="2155"/>
        <w:gridCol w:w="1993"/>
        <w:gridCol w:w="4148"/>
      </w:tblGrid>
      <w:tr w:rsidR="00F74B2D" w:rsidRPr="00B45E5B" w14:paraId="42BFBAD0"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156241B7" w14:textId="77777777" w:rsidR="00F74B2D" w:rsidRPr="00B45E5B" w:rsidRDefault="00F74B2D" w:rsidP="00F74B2D">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57FCBF0" w14:textId="4D2FD174" w:rsidR="00F74B2D" w:rsidRPr="00B45E5B" w:rsidRDefault="00F74B2D" w:rsidP="00F74B2D">
            <w:r>
              <w:rPr>
                <w:rFonts w:hint="eastAsia"/>
              </w:rPr>
              <w:t>TC</w:t>
            </w:r>
            <w:r>
              <w:t>-</w:t>
            </w:r>
            <w:r>
              <w:rPr>
                <w:rFonts w:hint="eastAsia"/>
              </w:rPr>
              <w:t>R</w:t>
            </w:r>
            <w:r>
              <w:t>-</w:t>
            </w:r>
            <w:r w:rsidR="004D5C9D">
              <w:rPr>
                <w:rFonts w:hint="eastAsia"/>
              </w:rPr>
              <w:t>6</w:t>
            </w:r>
          </w:p>
        </w:tc>
      </w:tr>
      <w:tr w:rsidR="00F74B2D" w14:paraId="0DF93B4D"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506E8485" w14:textId="77777777" w:rsidR="00F74B2D" w:rsidRPr="00B45E5B" w:rsidRDefault="00F74B2D" w:rsidP="00F74B2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ADEBCAE" w14:textId="314D3C10" w:rsidR="00F74B2D" w:rsidRDefault="00AF1869" w:rsidP="00F74B2D">
            <w:r>
              <w:rPr>
                <w:rFonts w:hint="eastAsia"/>
              </w:rPr>
              <w:t>确认新密码</w:t>
            </w:r>
          </w:p>
        </w:tc>
      </w:tr>
      <w:tr w:rsidR="00F74B2D" w14:paraId="5545E6F0"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2D64B584" w14:textId="77777777" w:rsidR="00F74B2D" w:rsidRDefault="00F74B2D" w:rsidP="00F74B2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B9459CE" w14:textId="03E47D30" w:rsidR="00F74B2D" w:rsidRDefault="00AF1869" w:rsidP="00F74B2D">
            <w:r>
              <w:rPr>
                <w:rFonts w:hint="eastAsia"/>
              </w:rPr>
              <w:t>确认新密码</w:t>
            </w:r>
          </w:p>
        </w:tc>
      </w:tr>
      <w:tr w:rsidR="00F74B2D" w14:paraId="73B3AF25"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75B95A61" w14:textId="77777777" w:rsidR="00F74B2D" w:rsidRPr="00B45E5B" w:rsidRDefault="00F74B2D" w:rsidP="00F74B2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2CD293B" w14:textId="4F6FB082" w:rsidR="00F74B2D" w:rsidRDefault="008A118E" w:rsidP="00F74B2D">
            <w:r>
              <w:rPr>
                <w:rFonts w:hint="eastAsia"/>
              </w:rPr>
              <w:t>注册用户</w:t>
            </w:r>
          </w:p>
        </w:tc>
      </w:tr>
      <w:tr w:rsidR="00F74B2D" w14:paraId="50C59E07"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4F53222A" w14:textId="77777777" w:rsidR="00F74B2D" w:rsidRPr="00B45E5B" w:rsidRDefault="00F74B2D" w:rsidP="00F74B2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3528BAF" w14:textId="77777777" w:rsidR="00F74B2D" w:rsidRDefault="00F74B2D" w:rsidP="00F74B2D">
            <w:r>
              <w:rPr>
                <w:rFonts w:hint="eastAsia"/>
              </w:rPr>
              <w:t>黑盒测试</w:t>
            </w:r>
          </w:p>
        </w:tc>
      </w:tr>
      <w:tr w:rsidR="00F74B2D" w14:paraId="68FE7719"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484C4A22" w14:textId="77777777" w:rsidR="00F74B2D" w:rsidRDefault="00F74B2D" w:rsidP="00F74B2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1C4E128" w14:textId="4655A462" w:rsidR="00F74B2D" w:rsidRDefault="00F74B2D" w:rsidP="00F74B2D">
            <w:r>
              <w:rPr>
                <w:rFonts w:hint="eastAsia"/>
              </w:rPr>
              <w:t>修改密码</w:t>
            </w:r>
          </w:p>
        </w:tc>
      </w:tr>
      <w:tr w:rsidR="00F74B2D" w14:paraId="24B6CC8A"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052BE36F" w14:textId="77777777" w:rsidR="00F74B2D" w:rsidRDefault="00F74B2D" w:rsidP="00F74B2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FC0DBA2" w14:textId="43FBE187" w:rsidR="00F74B2D" w:rsidRDefault="00F74B2D" w:rsidP="00F74B2D">
            <w:r>
              <w:rPr>
                <w:rFonts w:hint="eastAsia"/>
              </w:rPr>
              <w:t>用户登录后进入个人中心界面，并</w:t>
            </w:r>
            <w:r w:rsidR="00AF1869">
              <w:rPr>
                <w:rFonts w:hint="eastAsia"/>
              </w:rPr>
              <w:t>在修改密码中确认新密码</w:t>
            </w:r>
          </w:p>
        </w:tc>
      </w:tr>
      <w:tr w:rsidR="00F74B2D" w:rsidRPr="00B45E5B" w14:paraId="57A8901F"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13D1992F" w14:textId="77777777" w:rsidR="00F74B2D" w:rsidRPr="00B45E5B" w:rsidRDefault="00F74B2D" w:rsidP="00F74B2D">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AEE6BC0" w14:textId="7C765338" w:rsidR="00F74B2D" w:rsidRPr="00B45E5B" w:rsidRDefault="00F74B2D" w:rsidP="00F74B2D">
            <w:r>
              <w:rPr>
                <w:rFonts w:hint="eastAsia"/>
              </w:rPr>
              <w:t>测试用户是否能正常进入个人中心界面，并</w:t>
            </w:r>
            <w:r w:rsidR="00AF1869">
              <w:rPr>
                <w:rFonts w:hint="eastAsia"/>
              </w:rPr>
              <w:t>在修改密码中确认新密码</w:t>
            </w:r>
          </w:p>
        </w:tc>
      </w:tr>
      <w:tr w:rsidR="00F74B2D" w:rsidRPr="00507ADD" w14:paraId="570C0A46" w14:textId="77777777" w:rsidTr="00F74B2D">
        <w:trPr>
          <w:trHeight w:val="1445"/>
        </w:trPr>
        <w:tc>
          <w:tcPr>
            <w:tcW w:w="8296" w:type="dxa"/>
            <w:gridSpan w:val="3"/>
            <w:tcBorders>
              <w:top w:val="single" w:sz="4" w:space="0" w:color="000000"/>
              <w:left w:val="single" w:sz="4" w:space="0" w:color="000000"/>
              <w:right w:val="single" w:sz="4" w:space="0" w:color="000000"/>
            </w:tcBorders>
            <w:hideMark/>
          </w:tcPr>
          <w:p w14:paraId="78ADDA56" w14:textId="77777777" w:rsidR="00F74B2D" w:rsidRPr="00507ADD" w:rsidRDefault="00F74B2D" w:rsidP="00F74B2D">
            <w:r w:rsidRPr="00507ADD">
              <w:rPr>
                <w:rFonts w:hint="eastAsia"/>
              </w:rPr>
              <w:t>初始条件和背景：</w:t>
            </w:r>
          </w:p>
          <w:p w14:paraId="409E16B8" w14:textId="77777777" w:rsidR="00F74B2D" w:rsidRDefault="00F74B2D" w:rsidP="00F74B2D">
            <w:r w:rsidRPr="00B45E5B">
              <w:rPr>
                <w:rFonts w:hint="eastAsia"/>
              </w:rPr>
              <w:t>系统</w:t>
            </w:r>
            <w:r>
              <w:rPr>
                <w:rFonts w:hint="eastAsia"/>
              </w:rPr>
              <w:t>：PC端</w:t>
            </w:r>
          </w:p>
          <w:p w14:paraId="0BDA65E4" w14:textId="77777777" w:rsidR="00F74B2D" w:rsidRPr="00507ADD" w:rsidRDefault="00F74B2D" w:rsidP="00F74B2D">
            <w:r>
              <w:rPr>
                <w:rFonts w:hint="eastAsia"/>
              </w:rPr>
              <w:t>浏览器：C</w:t>
            </w:r>
            <w:r>
              <w:t>hrome</w:t>
            </w:r>
          </w:p>
          <w:p w14:paraId="54839586" w14:textId="77777777" w:rsidR="00F74B2D" w:rsidRPr="00507ADD" w:rsidRDefault="00F74B2D" w:rsidP="00F74B2D">
            <w:r w:rsidRPr="00507ADD">
              <w:rPr>
                <w:rFonts w:hint="eastAsia"/>
              </w:rPr>
              <w:t>注释</w:t>
            </w:r>
            <w:r>
              <w:rPr>
                <w:rFonts w:hint="eastAsia"/>
              </w:rPr>
              <w:t>：无</w:t>
            </w:r>
          </w:p>
        </w:tc>
      </w:tr>
      <w:tr w:rsidR="00F74B2D" w:rsidRPr="00507ADD" w14:paraId="154A8302"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3F2FC0C" w14:textId="77777777" w:rsidR="00F74B2D" w:rsidRPr="00507ADD" w:rsidRDefault="00F74B2D" w:rsidP="00F74B2D">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BBBF8F5" w14:textId="77777777" w:rsidR="00F74B2D" w:rsidRPr="00507ADD" w:rsidRDefault="00F74B2D" w:rsidP="00F74B2D">
            <w:r w:rsidRPr="00507ADD">
              <w:rPr>
                <w:rFonts w:hint="eastAsia"/>
              </w:rPr>
              <w:t>预期结果</w:t>
            </w:r>
          </w:p>
        </w:tc>
      </w:tr>
      <w:tr w:rsidR="00F74B2D" w:rsidRPr="00507ADD" w14:paraId="5D09116C"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1D61C167" w14:textId="77777777" w:rsidR="00F74B2D" w:rsidRDefault="00AF1869" w:rsidP="00F74B2D">
            <w:r>
              <w:rPr>
                <w:rFonts w:hint="eastAsia"/>
              </w:rPr>
              <w:t>假设新密码为:</w:t>
            </w:r>
            <w:r>
              <w:t>123456</w:t>
            </w:r>
          </w:p>
          <w:p w14:paraId="66909973" w14:textId="4BFC4D0A" w:rsidR="00AF1869" w:rsidRPr="00507ADD" w:rsidRDefault="00AF1869" w:rsidP="00F74B2D">
            <w:r>
              <w:rPr>
                <w:rFonts w:hint="eastAsia"/>
              </w:rPr>
              <w:t>确认新密码：123456</w:t>
            </w:r>
          </w:p>
        </w:tc>
        <w:tc>
          <w:tcPr>
            <w:tcW w:w="6141" w:type="dxa"/>
            <w:gridSpan w:val="2"/>
            <w:tcBorders>
              <w:top w:val="single" w:sz="4" w:space="0" w:color="000000"/>
              <w:left w:val="single" w:sz="4" w:space="0" w:color="000000"/>
              <w:bottom w:val="single" w:sz="4" w:space="0" w:color="000000"/>
              <w:right w:val="single" w:sz="4" w:space="0" w:color="000000"/>
            </w:tcBorders>
          </w:tcPr>
          <w:p w14:paraId="545BB3AF" w14:textId="482E6F93" w:rsidR="00F74B2D" w:rsidRPr="00507ADD" w:rsidRDefault="00AF1869" w:rsidP="00F74B2D">
            <w:r>
              <w:rPr>
                <w:rFonts w:hint="eastAsia"/>
              </w:rPr>
              <w:t>保存成功</w:t>
            </w:r>
          </w:p>
        </w:tc>
      </w:tr>
      <w:tr w:rsidR="00F74B2D" w14:paraId="7595F756"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32889A35" w14:textId="77777777" w:rsidR="00AF1869" w:rsidRDefault="00AF1869" w:rsidP="00AF1869">
            <w:r>
              <w:rPr>
                <w:rFonts w:hint="eastAsia"/>
              </w:rPr>
              <w:t>假设新密码为:</w:t>
            </w:r>
            <w:r>
              <w:t>123456</w:t>
            </w:r>
          </w:p>
          <w:p w14:paraId="3FEE35B3" w14:textId="79843703" w:rsidR="00F74B2D" w:rsidRDefault="00AF1869" w:rsidP="00AF1869">
            <w:r>
              <w:rPr>
                <w:rFonts w:hint="eastAsia"/>
              </w:rPr>
              <w:t>确认新密码：123457</w:t>
            </w:r>
          </w:p>
        </w:tc>
        <w:tc>
          <w:tcPr>
            <w:tcW w:w="6141" w:type="dxa"/>
            <w:gridSpan w:val="2"/>
            <w:tcBorders>
              <w:top w:val="single" w:sz="4" w:space="0" w:color="000000"/>
              <w:left w:val="single" w:sz="4" w:space="0" w:color="000000"/>
              <w:bottom w:val="single" w:sz="4" w:space="0" w:color="000000"/>
              <w:right w:val="single" w:sz="4" w:space="0" w:color="000000"/>
            </w:tcBorders>
          </w:tcPr>
          <w:p w14:paraId="308EE939" w14:textId="6F1550BA" w:rsidR="00F74B2D" w:rsidRDefault="00AF1869" w:rsidP="00F74B2D">
            <w:r>
              <w:rPr>
                <w:rFonts w:hint="eastAsia"/>
              </w:rPr>
              <w:t>新密码与原密码不符合</w:t>
            </w:r>
          </w:p>
        </w:tc>
      </w:tr>
      <w:tr w:rsidR="00F74B2D" w14:paraId="268789EF"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0D4A71DC" w14:textId="77777777" w:rsidR="00AF1869" w:rsidRDefault="00AF1869" w:rsidP="00AF1869">
            <w:r>
              <w:rPr>
                <w:rFonts w:hint="eastAsia"/>
              </w:rPr>
              <w:t>假设新密码为:</w:t>
            </w:r>
            <w:r>
              <w:t>123456</w:t>
            </w:r>
          </w:p>
          <w:p w14:paraId="153E90F6" w14:textId="7F2959E4" w:rsidR="00F74B2D" w:rsidRDefault="00AF1869" w:rsidP="00AF1869">
            <w:r>
              <w:rPr>
                <w:rFonts w:hint="eastAsia"/>
              </w:rPr>
              <w:t>确认新密码：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1C4BE471" w14:textId="401CEFC1" w:rsidR="00F74B2D" w:rsidRDefault="00AF1869" w:rsidP="00F74B2D">
            <w:r>
              <w:rPr>
                <w:rFonts w:hint="eastAsia"/>
              </w:rPr>
              <w:t>请输入新密码</w:t>
            </w:r>
          </w:p>
        </w:tc>
      </w:tr>
      <w:tr w:rsidR="00F74B2D" w14:paraId="46E628C1"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38C36938" w14:textId="77777777" w:rsidR="00F74B2D" w:rsidRDefault="00F74B2D" w:rsidP="00F74B2D"/>
        </w:tc>
        <w:tc>
          <w:tcPr>
            <w:tcW w:w="6141" w:type="dxa"/>
            <w:gridSpan w:val="2"/>
            <w:tcBorders>
              <w:top w:val="single" w:sz="4" w:space="0" w:color="000000"/>
              <w:left w:val="single" w:sz="4" w:space="0" w:color="000000"/>
              <w:bottom w:val="single" w:sz="4" w:space="0" w:color="000000"/>
              <w:right w:val="single" w:sz="4" w:space="0" w:color="000000"/>
            </w:tcBorders>
          </w:tcPr>
          <w:p w14:paraId="3BA8698D" w14:textId="77777777" w:rsidR="00F74B2D" w:rsidRDefault="00F74B2D" w:rsidP="00F74B2D"/>
        </w:tc>
      </w:tr>
    </w:tbl>
    <w:p w14:paraId="5F21504A" w14:textId="008C0BC9" w:rsidR="00C8657D" w:rsidRDefault="00C8657D" w:rsidP="00F74B2D"/>
    <w:p w14:paraId="17ACDDA3" w14:textId="77777777" w:rsidR="00C8657D" w:rsidRDefault="00C8657D">
      <w:r>
        <w:br w:type="page"/>
      </w:r>
    </w:p>
    <w:p w14:paraId="320EE5A0" w14:textId="77777777" w:rsidR="00F74B2D" w:rsidRPr="00F74B2D" w:rsidRDefault="00F74B2D" w:rsidP="00F74B2D"/>
    <w:p w14:paraId="613C68EB" w14:textId="4157FC88" w:rsidR="00723C94" w:rsidRDefault="00723C94" w:rsidP="00723C94">
      <w:pPr>
        <w:pStyle w:val="a1"/>
      </w:pPr>
      <w:bookmarkStart w:id="1316" w:name="_Toc533356744"/>
      <w:r>
        <w:rPr>
          <w:rFonts w:hint="eastAsia"/>
        </w:rPr>
        <w:t>更换头像</w:t>
      </w:r>
      <w:bookmarkEnd w:id="1316"/>
    </w:p>
    <w:tbl>
      <w:tblPr>
        <w:tblStyle w:val="14"/>
        <w:tblW w:w="8296" w:type="dxa"/>
        <w:tblLook w:val="04A0" w:firstRow="1" w:lastRow="0" w:firstColumn="1" w:lastColumn="0" w:noHBand="0" w:noVBand="1"/>
      </w:tblPr>
      <w:tblGrid>
        <w:gridCol w:w="2155"/>
        <w:gridCol w:w="1993"/>
        <w:gridCol w:w="4148"/>
      </w:tblGrid>
      <w:tr w:rsidR="00F74B2D" w:rsidRPr="00B45E5B" w14:paraId="46190A89"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4C6E9296" w14:textId="77777777" w:rsidR="00F74B2D" w:rsidRPr="00B45E5B" w:rsidRDefault="00F74B2D" w:rsidP="00F74B2D">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8FA5198" w14:textId="0419F50D" w:rsidR="00F74B2D" w:rsidRPr="00B45E5B" w:rsidRDefault="00F74B2D" w:rsidP="00F74B2D">
            <w:r>
              <w:rPr>
                <w:rFonts w:hint="eastAsia"/>
              </w:rPr>
              <w:t>TC</w:t>
            </w:r>
            <w:r>
              <w:t>-</w:t>
            </w:r>
            <w:r>
              <w:rPr>
                <w:rFonts w:hint="eastAsia"/>
              </w:rPr>
              <w:t>R</w:t>
            </w:r>
            <w:r>
              <w:t>-</w:t>
            </w:r>
            <w:r w:rsidR="004D5C9D">
              <w:rPr>
                <w:rFonts w:hint="eastAsia"/>
              </w:rPr>
              <w:t>7</w:t>
            </w:r>
          </w:p>
        </w:tc>
      </w:tr>
      <w:tr w:rsidR="00F74B2D" w14:paraId="7700805C"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49B60D33" w14:textId="77777777" w:rsidR="00F74B2D" w:rsidRPr="00B45E5B" w:rsidRDefault="00F74B2D" w:rsidP="00F74B2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82538CA" w14:textId="60190606" w:rsidR="00F74B2D" w:rsidRDefault="004D5C9D" w:rsidP="00F74B2D">
            <w:r>
              <w:rPr>
                <w:rFonts w:hint="eastAsia"/>
              </w:rPr>
              <w:t>更换</w:t>
            </w:r>
            <w:r w:rsidR="00531D78">
              <w:rPr>
                <w:rFonts w:hint="eastAsia"/>
              </w:rPr>
              <w:t>头像</w:t>
            </w:r>
          </w:p>
        </w:tc>
      </w:tr>
      <w:tr w:rsidR="00F74B2D" w14:paraId="08AD5074"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69494799" w14:textId="77777777" w:rsidR="00F74B2D" w:rsidRDefault="00F74B2D" w:rsidP="00F74B2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B4CB44A" w14:textId="45CA0DEC" w:rsidR="00F74B2D" w:rsidRDefault="00531D78" w:rsidP="00F74B2D">
            <w:r>
              <w:rPr>
                <w:rFonts w:hint="eastAsia"/>
              </w:rPr>
              <w:t>更换头像</w:t>
            </w:r>
          </w:p>
        </w:tc>
      </w:tr>
      <w:tr w:rsidR="00F74B2D" w14:paraId="303D8FA8"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7BF4363F" w14:textId="77777777" w:rsidR="00F74B2D" w:rsidRPr="00B45E5B" w:rsidRDefault="00F74B2D" w:rsidP="00F74B2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2D2135C" w14:textId="3A7BD8DE" w:rsidR="00F74B2D" w:rsidRDefault="008A118E" w:rsidP="00F74B2D">
            <w:r>
              <w:rPr>
                <w:rFonts w:hint="eastAsia"/>
              </w:rPr>
              <w:t>注册用户</w:t>
            </w:r>
          </w:p>
        </w:tc>
      </w:tr>
      <w:tr w:rsidR="00F74B2D" w14:paraId="6214D582"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44BCF4B3" w14:textId="77777777" w:rsidR="00F74B2D" w:rsidRPr="00B45E5B" w:rsidRDefault="00F74B2D" w:rsidP="00F74B2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0045A9C" w14:textId="77777777" w:rsidR="00F74B2D" w:rsidRDefault="00F74B2D" w:rsidP="00F74B2D">
            <w:r>
              <w:rPr>
                <w:rFonts w:hint="eastAsia"/>
              </w:rPr>
              <w:t>黑盒测试</w:t>
            </w:r>
          </w:p>
        </w:tc>
      </w:tr>
      <w:tr w:rsidR="00F74B2D" w14:paraId="38D103E9"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544FB6F7" w14:textId="77777777" w:rsidR="00F74B2D" w:rsidRDefault="00F74B2D" w:rsidP="00F74B2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12AFA4D" w14:textId="3704B671" w:rsidR="00F74B2D" w:rsidRDefault="00070B94" w:rsidP="00F74B2D">
            <w:r>
              <w:rPr>
                <w:rFonts w:hint="eastAsia"/>
              </w:rPr>
              <w:t>浏览个人信息</w:t>
            </w:r>
          </w:p>
        </w:tc>
      </w:tr>
      <w:tr w:rsidR="00F74B2D" w14:paraId="6A35219E"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458FD45E" w14:textId="77777777" w:rsidR="00F74B2D" w:rsidRDefault="00F74B2D" w:rsidP="00F74B2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9D2E201" w14:textId="1784F424" w:rsidR="00F74B2D" w:rsidRDefault="00F74B2D" w:rsidP="00F74B2D">
            <w:r>
              <w:rPr>
                <w:rFonts w:hint="eastAsia"/>
              </w:rPr>
              <w:t>用户登录后进入个人中心界面，并</w:t>
            </w:r>
            <w:r w:rsidR="00070B94">
              <w:rPr>
                <w:rFonts w:hint="eastAsia"/>
              </w:rPr>
              <w:t>更换头像</w:t>
            </w:r>
          </w:p>
        </w:tc>
      </w:tr>
      <w:tr w:rsidR="00F74B2D" w:rsidRPr="00B45E5B" w14:paraId="350E62B1"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1357A1C3" w14:textId="77777777" w:rsidR="00F74B2D" w:rsidRPr="00B45E5B" w:rsidRDefault="00F74B2D" w:rsidP="00F74B2D">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3E576E1" w14:textId="3333948A" w:rsidR="00F74B2D" w:rsidRPr="00B45E5B" w:rsidRDefault="00F74B2D" w:rsidP="00F74B2D">
            <w:r>
              <w:rPr>
                <w:rFonts w:hint="eastAsia"/>
              </w:rPr>
              <w:t>测试用户是否能正常进入个人中心界面，并</w:t>
            </w:r>
            <w:r w:rsidR="00070B94">
              <w:rPr>
                <w:rFonts w:hint="eastAsia"/>
              </w:rPr>
              <w:t>更换头像</w:t>
            </w:r>
          </w:p>
        </w:tc>
      </w:tr>
      <w:tr w:rsidR="00F74B2D" w:rsidRPr="00507ADD" w14:paraId="5B8CFD1C" w14:textId="77777777" w:rsidTr="00F74B2D">
        <w:trPr>
          <w:trHeight w:val="1445"/>
        </w:trPr>
        <w:tc>
          <w:tcPr>
            <w:tcW w:w="8296" w:type="dxa"/>
            <w:gridSpan w:val="3"/>
            <w:tcBorders>
              <w:top w:val="single" w:sz="4" w:space="0" w:color="000000"/>
              <w:left w:val="single" w:sz="4" w:space="0" w:color="000000"/>
              <w:right w:val="single" w:sz="4" w:space="0" w:color="000000"/>
            </w:tcBorders>
            <w:hideMark/>
          </w:tcPr>
          <w:p w14:paraId="03ECE8AF" w14:textId="77777777" w:rsidR="00F74B2D" w:rsidRPr="00507ADD" w:rsidRDefault="00F74B2D" w:rsidP="00F74B2D">
            <w:r w:rsidRPr="00507ADD">
              <w:rPr>
                <w:rFonts w:hint="eastAsia"/>
              </w:rPr>
              <w:t>初始条件和背景：</w:t>
            </w:r>
          </w:p>
          <w:p w14:paraId="32A746E2" w14:textId="77777777" w:rsidR="00F74B2D" w:rsidRDefault="00F74B2D" w:rsidP="00F74B2D">
            <w:r w:rsidRPr="00B45E5B">
              <w:rPr>
                <w:rFonts w:hint="eastAsia"/>
              </w:rPr>
              <w:t>系统</w:t>
            </w:r>
            <w:r>
              <w:rPr>
                <w:rFonts w:hint="eastAsia"/>
              </w:rPr>
              <w:t>：PC端</w:t>
            </w:r>
          </w:p>
          <w:p w14:paraId="5657269D" w14:textId="77777777" w:rsidR="00F74B2D" w:rsidRPr="00507ADD" w:rsidRDefault="00F74B2D" w:rsidP="00F74B2D">
            <w:r>
              <w:rPr>
                <w:rFonts w:hint="eastAsia"/>
              </w:rPr>
              <w:t>浏览器：C</w:t>
            </w:r>
            <w:r>
              <w:t>hrome</w:t>
            </w:r>
          </w:p>
          <w:p w14:paraId="68713F0E" w14:textId="77777777" w:rsidR="00F74B2D" w:rsidRPr="00507ADD" w:rsidRDefault="00F74B2D" w:rsidP="00F74B2D">
            <w:r w:rsidRPr="00507ADD">
              <w:rPr>
                <w:rFonts w:hint="eastAsia"/>
              </w:rPr>
              <w:t>注释</w:t>
            </w:r>
            <w:r>
              <w:rPr>
                <w:rFonts w:hint="eastAsia"/>
              </w:rPr>
              <w:t>：无</w:t>
            </w:r>
          </w:p>
        </w:tc>
      </w:tr>
      <w:tr w:rsidR="00F74B2D" w:rsidRPr="00507ADD" w14:paraId="524D6B46"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AD71322" w14:textId="77777777" w:rsidR="00F74B2D" w:rsidRPr="00507ADD" w:rsidRDefault="00F74B2D" w:rsidP="00F74B2D">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805D1C6" w14:textId="77777777" w:rsidR="00F74B2D" w:rsidRPr="00507ADD" w:rsidRDefault="00F74B2D" w:rsidP="00F74B2D">
            <w:r w:rsidRPr="00507ADD">
              <w:rPr>
                <w:rFonts w:hint="eastAsia"/>
              </w:rPr>
              <w:t>预期结果</w:t>
            </w:r>
          </w:p>
        </w:tc>
      </w:tr>
      <w:tr w:rsidR="00F74B2D" w:rsidRPr="00507ADD" w14:paraId="7DEA0D3E"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7F194E2B" w14:textId="2B04579E" w:rsidR="00F74B2D" w:rsidRPr="00507ADD" w:rsidRDefault="00070B94" w:rsidP="00F74B2D">
            <w:r>
              <w:rPr>
                <w:rFonts w:hint="eastAsia"/>
              </w:rPr>
              <w:t>用户浏览个人信息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08D8BD7D" w14:textId="1B97FF13" w:rsidR="00F74B2D" w:rsidRPr="00507ADD" w:rsidRDefault="00070B94" w:rsidP="00F74B2D">
            <w:r>
              <w:rPr>
                <w:rFonts w:hint="eastAsia"/>
              </w:rPr>
              <w:t>右侧头像下方可见更换头像按钮</w:t>
            </w:r>
          </w:p>
        </w:tc>
      </w:tr>
      <w:tr w:rsidR="00F74B2D" w14:paraId="2E2D8E3E"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170B0381" w14:textId="69C34632" w:rsidR="00F74B2D" w:rsidRDefault="00070B94" w:rsidP="00F74B2D">
            <w:r>
              <w:rPr>
                <w:rFonts w:hint="eastAsia"/>
              </w:rPr>
              <w:t>点击更换头像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1C9228A2" w14:textId="17A7E838" w:rsidR="00F74B2D" w:rsidRDefault="00070B94" w:rsidP="00F74B2D">
            <w:r>
              <w:rPr>
                <w:rFonts w:hint="eastAsia"/>
              </w:rPr>
              <w:t>弹出更换头像悬浮窗</w:t>
            </w:r>
          </w:p>
        </w:tc>
      </w:tr>
      <w:tr w:rsidR="00F74B2D" w14:paraId="3284377B"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24B6ADA0" w14:textId="0C741C61" w:rsidR="00070B94" w:rsidRDefault="00070B94" w:rsidP="00F74B2D">
            <w:r>
              <w:rPr>
                <w:rFonts w:hint="eastAsia"/>
              </w:rPr>
              <w:t>选择上传头像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0F2FA972" w14:textId="60614E1F" w:rsidR="00F74B2D" w:rsidRDefault="00070B94" w:rsidP="00F74B2D">
            <w:r>
              <w:rPr>
                <w:rFonts w:hint="eastAsia"/>
              </w:rPr>
              <w:t>见测试用例选择上传头像</w:t>
            </w:r>
          </w:p>
        </w:tc>
      </w:tr>
      <w:tr w:rsidR="00F74B2D" w14:paraId="3FB05B02"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155144F3" w14:textId="77777777" w:rsidR="00F74B2D" w:rsidRDefault="00F74B2D" w:rsidP="00F74B2D"/>
        </w:tc>
        <w:tc>
          <w:tcPr>
            <w:tcW w:w="6141" w:type="dxa"/>
            <w:gridSpan w:val="2"/>
            <w:tcBorders>
              <w:top w:val="single" w:sz="4" w:space="0" w:color="000000"/>
              <w:left w:val="single" w:sz="4" w:space="0" w:color="000000"/>
              <w:bottom w:val="single" w:sz="4" w:space="0" w:color="000000"/>
              <w:right w:val="single" w:sz="4" w:space="0" w:color="000000"/>
            </w:tcBorders>
          </w:tcPr>
          <w:p w14:paraId="69CEDAE4" w14:textId="77777777" w:rsidR="00F74B2D" w:rsidRDefault="00F74B2D" w:rsidP="00F74B2D"/>
        </w:tc>
      </w:tr>
    </w:tbl>
    <w:p w14:paraId="677FB70F" w14:textId="181DD09A" w:rsidR="001173D3" w:rsidRDefault="001173D3" w:rsidP="00F74B2D"/>
    <w:p w14:paraId="4AD85ACB" w14:textId="77777777" w:rsidR="001173D3" w:rsidRDefault="001173D3">
      <w:r>
        <w:br w:type="page"/>
      </w:r>
    </w:p>
    <w:p w14:paraId="43FE916D" w14:textId="77777777" w:rsidR="00F74B2D" w:rsidRPr="00F74B2D" w:rsidRDefault="00F74B2D" w:rsidP="00F74B2D"/>
    <w:p w14:paraId="45AAD9B0" w14:textId="289CD989" w:rsidR="00723C94" w:rsidRDefault="00723C94" w:rsidP="00723C94">
      <w:pPr>
        <w:pStyle w:val="a1"/>
      </w:pPr>
      <w:bookmarkStart w:id="1317" w:name="_Toc533356745"/>
      <w:r>
        <w:rPr>
          <w:rFonts w:hint="eastAsia"/>
        </w:rPr>
        <w:t>选择上传头像</w:t>
      </w:r>
      <w:bookmarkEnd w:id="1317"/>
    </w:p>
    <w:tbl>
      <w:tblPr>
        <w:tblStyle w:val="14"/>
        <w:tblW w:w="8296" w:type="dxa"/>
        <w:tblLook w:val="04A0" w:firstRow="1" w:lastRow="0" w:firstColumn="1" w:lastColumn="0" w:noHBand="0" w:noVBand="1"/>
      </w:tblPr>
      <w:tblGrid>
        <w:gridCol w:w="2155"/>
        <w:gridCol w:w="1993"/>
        <w:gridCol w:w="4148"/>
      </w:tblGrid>
      <w:tr w:rsidR="00F74B2D" w:rsidRPr="00B45E5B" w14:paraId="4473995B"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62BA724C" w14:textId="77777777" w:rsidR="00F74B2D" w:rsidRPr="00B45E5B" w:rsidRDefault="00F74B2D" w:rsidP="00F74B2D">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5BFA6ED" w14:textId="6D13F3E0" w:rsidR="00F74B2D" w:rsidRPr="00B45E5B" w:rsidRDefault="00F74B2D" w:rsidP="00F74B2D">
            <w:r>
              <w:rPr>
                <w:rFonts w:hint="eastAsia"/>
              </w:rPr>
              <w:t>TC</w:t>
            </w:r>
            <w:r>
              <w:t>-</w:t>
            </w:r>
            <w:r>
              <w:rPr>
                <w:rFonts w:hint="eastAsia"/>
              </w:rPr>
              <w:t>R</w:t>
            </w:r>
            <w:r>
              <w:t>-</w:t>
            </w:r>
            <w:r w:rsidR="004D5C9D">
              <w:rPr>
                <w:rFonts w:hint="eastAsia"/>
              </w:rPr>
              <w:t>8</w:t>
            </w:r>
          </w:p>
        </w:tc>
      </w:tr>
      <w:tr w:rsidR="00F74B2D" w14:paraId="4FA56500"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21CF07EF" w14:textId="77777777" w:rsidR="00F74B2D" w:rsidRPr="00B45E5B" w:rsidRDefault="00F74B2D" w:rsidP="00F74B2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E70276E" w14:textId="0435862F" w:rsidR="00F74B2D" w:rsidRDefault="001173D3" w:rsidP="00F74B2D">
            <w:r>
              <w:rPr>
                <w:rFonts w:hint="eastAsia"/>
              </w:rPr>
              <w:t>选择上传头像</w:t>
            </w:r>
          </w:p>
        </w:tc>
      </w:tr>
      <w:tr w:rsidR="00F74B2D" w14:paraId="2E67AC61"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17209A21" w14:textId="77777777" w:rsidR="00F74B2D" w:rsidRDefault="00F74B2D" w:rsidP="00F74B2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8C59165" w14:textId="059AE78F" w:rsidR="00F74B2D" w:rsidRDefault="001173D3" w:rsidP="00F74B2D">
            <w:r>
              <w:rPr>
                <w:rFonts w:hint="eastAsia"/>
              </w:rPr>
              <w:t>选择上传头像</w:t>
            </w:r>
          </w:p>
        </w:tc>
      </w:tr>
      <w:tr w:rsidR="00F74B2D" w14:paraId="5311B2F6"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5A4CD32A" w14:textId="77777777" w:rsidR="00F74B2D" w:rsidRPr="00B45E5B" w:rsidRDefault="00F74B2D" w:rsidP="00F74B2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04DC880" w14:textId="40BD9121" w:rsidR="00F74B2D" w:rsidRDefault="008A118E" w:rsidP="00F74B2D">
            <w:r>
              <w:rPr>
                <w:rFonts w:hint="eastAsia"/>
              </w:rPr>
              <w:t>注册用户</w:t>
            </w:r>
          </w:p>
        </w:tc>
      </w:tr>
      <w:tr w:rsidR="00F74B2D" w14:paraId="266D9C66"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690B66C0" w14:textId="77777777" w:rsidR="00F74B2D" w:rsidRPr="00B45E5B" w:rsidRDefault="00F74B2D" w:rsidP="00F74B2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571B65A" w14:textId="77777777" w:rsidR="00F74B2D" w:rsidRDefault="00F74B2D" w:rsidP="00F74B2D">
            <w:r>
              <w:rPr>
                <w:rFonts w:hint="eastAsia"/>
              </w:rPr>
              <w:t>黑盒测试</w:t>
            </w:r>
          </w:p>
        </w:tc>
      </w:tr>
      <w:tr w:rsidR="00F74B2D" w14:paraId="5B23A009"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5615B8B7" w14:textId="77777777" w:rsidR="00F74B2D" w:rsidRDefault="00F74B2D" w:rsidP="00F74B2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A5C1F25" w14:textId="24D86E0F" w:rsidR="00F74B2D" w:rsidRDefault="00F74B2D" w:rsidP="00F74B2D">
            <w:r>
              <w:rPr>
                <w:rFonts w:hint="eastAsia"/>
              </w:rPr>
              <w:t>更换头像</w:t>
            </w:r>
          </w:p>
        </w:tc>
      </w:tr>
      <w:tr w:rsidR="00F74B2D" w14:paraId="21E54EB5"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00BF720F" w14:textId="77777777" w:rsidR="00F74B2D" w:rsidRDefault="00F74B2D" w:rsidP="00F74B2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B87556F" w14:textId="37D04117" w:rsidR="00F74B2D" w:rsidRDefault="00F74B2D" w:rsidP="00F74B2D">
            <w:r>
              <w:rPr>
                <w:rFonts w:hint="eastAsia"/>
              </w:rPr>
              <w:t>用户登录后进入个人中心界面，并</w:t>
            </w:r>
            <w:r w:rsidR="00A9241E">
              <w:rPr>
                <w:rFonts w:hint="eastAsia"/>
              </w:rPr>
              <w:t>在更换头像时选择上传头像</w:t>
            </w:r>
          </w:p>
        </w:tc>
      </w:tr>
      <w:tr w:rsidR="00F74B2D" w:rsidRPr="00B45E5B" w14:paraId="5D9BAFA2"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75092A5A" w14:textId="77777777" w:rsidR="00F74B2D" w:rsidRPr="00B45E5B" w:rsidRDefault="00F74B2D" w:rsidP="00F74B2D">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BAAAC2A" w14:textId="6DC776DA" w:rsidR="00F74B2D" w:rsidRPr="00B45E5B" w:rsidRDefault="00F74B2D" w:rsidP="00F74B2D">
            <w:r>
              <w:rPr>
                <w:rFonts w:hint="eastAsia"/>
              </w:rPr>
              <w:t>测试用户是否能正常进入个人中心界面，并</w:t>
            </w:r>
            <w:r w:rsidR="00A9241E">
              <w:rPr>
                <w:rFonts w:hint="eastAsia"/>
              </w:rPr>
              <w:t>在更换头像时选择上传头像</w:t>
            </w:r>
          </w:p>
        </w:tc>
      </w:tr>
      <w:tr w:rsidR="00F74B2D" w:rsidRPr="00507ADD" w14:paraId="0CDEE03E" w14:textId="77777777" w:rsidTr="00F74B2D">
        <w:trPr>
          <w:trHeight w:val="1445"/>
        </w:trPr>
        <w:tc>
          <w:tcPr>
            <w:tcW w:w="8296" w:type="dxa"/>
            <w:gridSpan w:val="3"/>
            <w:tcBorders>
              <w:top w:val="single" w:sz="4" w:space="0" w:color="000000"/>
              <w:left w:val="single" w:sz="4" w:space="0" w:color="000000"/>
              <w:right w:val="single" w:sz="4" w:space="0" w:color="000000"/>
            </w:tcBorders>
            <w:hideMark/>
          </w:tcPr>
          <w:p w14:paraId="38ADB4BE" w14:textId="77777777" w:rsidR="00F74B2D" w:rsidRPr="00507ADD" w:rsidRDefault="00F74B2D" w:rsidP="00F74B2D">
            <w:r w:rsidRPr="00507ADD">
              <w:rPr>
                <w:rFonts w:hint="eastAsia"/>
              </w:rPr>
              <w:t>初始条件和背景：</w:t>
            </w:r>
          </w:p>
          <w:p w14:paraId="7AFB9D29" w14:textId="77777777" w:rsidR="00F74B2D" w:rsidRDefault="00F74B2D" w:rsidP="00F74B2D">
            <w:r w:rsidRPr="00B45E5B">
              <w:rPr>
                <w:rFonts w:hint="eastAsia"/>
              </w:rPr>
              <w:t>系统</w:t>
            </w:r>
            <w:r>
              <w:rPr>
                <w:rFonts w:hint="eastAsia"/>
              </w:rPr>
              <w:t>：PC端</w:t>
            </w:r>
          </w:p>
          <w:p w14:paraId="21C91A51" w14:textId="77777777" w:rsidR="00F74B2D" w:rsidRPr="00507ADD" w:rsidRDefault="00F74B2D" w:rsidP="00F74B2D">
            <w:r>
              <w:rPr>
                <w:rFonts w:hint="eastAsia"/>
              </w:rPr>
              <w:t>浏览器：C</w:t>
            </w:r>
            <w:r>
              <w:t>hrome</w:t>
            </w:r>
          </w:p>
          <w:p w14:paraId="3B0368F9" w14:textId="77777777" w:rsidR="00F74B2D" w:rsidRPr="00507ADD" w:rsidRDefault="00F74B2D" w:rsidP="00F74B2D">
            <w:r w:rsidRPr="00507ADD">
              <w:rPr>
                <w:rFonts w:hint="eastAsia"/>
              </w:rPr>
              <w:t>注释</w:t>
            </w:r>
            <w:r>
              <w:rPr>
                <w:rFonts w:hint="eastAsia"/>
              </w:rPr>
              <w:t>：无</w:t>
            </w:r>
          </w:p>
        </w:tc>
      </w:tr>
      <w:tr w:rsidR="00F74B2D" w:rsidRPr="00507ADD" w14:paraId="6D9FD637"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D4D5E73" w14:textId="77777777" w:rsidR="00F74B2D" w:rsidRPr="00507ADD" w:rsidRDefault="00F74B2D" w:rsidP="00F74B2D">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C2D36E4" w14:textId="77777777" w:rsidR="00F74B2D" w:rsidRPr="00507ADD" w:rsidRDefault="00F74B2D" w:rsidP="00F74B2D">
            <w:r w:rsidRPr="00507ADD">
              <w:rPr>
                <w:rFonts w:hint="eastAsia"/>
              </w:rPr>
              <w:t>预期结果</w:t>
            </w:r>
          </w:p>
        </w:tc>
      </w:tr>
      <w:tr w:rsidR="00F74B2D" w:rsidRPr="00507ADD" w14:paraId="13B2D635"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27E9F2E5" w14:textId="0406DD2F" w:rsidR="00F74B2D" w:rsidRPr="00507ADD" w:rsidRDefault="00A9241E" w:rsidP="00F74B2D">
            <w:r>
              <w:rPr>
                <w:rFonts w:hint="eastAsia"/>
              </w:rPr>
              <w:t>上传文件a</w:t>
            </w:r>
            <w:r>
              <w:t>.rar</w:t>
            </w:r>
          </w:p>
        </w:tc>
        <w:tc>
          <w:tcPr>
            <w:tcW w:w="6141" w:type="dxa"/>
            <w:gridSpan w:val="2"/>
            <w:tcBorders>
              <w:top w:val="single" w:sz="4" w:space="0" w:color="000000"/>
              <w:left w:val="single" w:sz="4" w:space="0" w:color="000000"/>
              <w:bottom w:val="single" w:sz="4" w:space="0" w:color="000000"/>
              <w:right w:val="single" w:sz="4" w:space="0" w:color="000000"/>
            </w:tcBorders>
          </w:tcPr>
          <w:p w14:paraId="5517F8DB" w14:textId="7FEED831" w:rsidR="00F74B2D" w:rsidRPr="00507ADD" w:rsidRDefault="00A9241E" w:rsidP="00F74B2D">
            <w:r>
              <w:rPr>
                <w:rFonts w:hint="eastAsia"/>
              </w:rPr>
              <w:t>提示头像文件必须为图片格式文件</w:t>
            </w:r>
          </w:p>
        </w:tc>
      </w:tr>
      <w:tr w:rsidR="00F74B2D" w14:paraId="72375F7C"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4ED07144" w14:textId="33265538" w:rsidR="00F74B2D" w:rsidRDefault="00A9241E" w:rsidP="00F74B2D">
            <w:r>
              <w:rPr>
                <w:rFonts w:hint="eastAsia"/>
              </w:rPr>
              <w:t>上传文件a</w:t>
            </w:r>
            <w:r>
              <w:t xml:space="preserve">.jpg </w:t>
            </w:r>
            <w:r>
              <w:rPr>
                <w:rFonts w:hint="eastAsia"/>
              </w:rPr>
              <w:t>大小为5</w:t>
            </w:r>
            <w:r>
              <w:t>.1MB</w:t>
            </w:r>
          </w:p>
        </w:tc>
        <w:tc>
          <w:tcPr>
            <w:tcW w:w="6141" w:type="dxa"/>
            <w:gridSpan w:val="2"/>
            <w:tcBorders>
              <w:top w:val="single" w:sz="4" w:space="0" w:color="000000"/>
              <w:left w:val="single" w:sz="4" w:space="0" w:color="000000"/>
              <w:bottom w:val="single" w:sz="4" w:space="0" w:color="000000"/>
              <w:right w:val="single" w:sz="4" w:space="0" w:color="000000"/>
            </w:tcBorders>
          </w:tcPr>
          <w:p w14:paraId="2D961885" w14:textId="04C4ECF8" w:rsidR="00F74B2D" w:rsidRDefault="00A9241E" w:rsidP="00F74B2D">
            <w:r>
              <w:rPr>
                <w:rFonts w:hint="eastAsia"/>
              </w:rPr>
              <w:t>提示头像文件大小不得大于5MB</w:t>
            </w:r>
          </w:p>
        </w:tc>
      </w:tr>
      <w:tr w:rsidR="00F74B2D" w14:paraId="506723B7"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51570897" w14:textId="0CB0B3D7" w:rsidR="00F74B2D" w:rsidRDefault="00A9241E" w:rsidP="00F74B2D">
            <w:r>
              <w:rPr>
                <w:rFonts w:hint="eastAsia"/>
              </w:rPr>
              <w:t>上传文件a</w:t>
            </w:r>
            <w:r>
              <w:t>.jpg</w:t>
            </w:r>
            <w:r>
              <w:rPr>
                <w:rFonts w:hint="eastAsia"/>
              </w:rPr>
              <w:t>，大小为4MB</w:t>
            </w:r>
          </w:p>
        </w:tc>
        <w:tc>
          <w:tcPr>
            <w:tcW w:w="6141" w:type="dxa"/>
            <w:gridSpan w:val="2"/>
            <w:tcBorders>
              <w:top w:val="single" w:sz="4" w:space="0" w:color="000000"/>
              <w:left w:val="single" w:sz="4" w:space="0" w:color="000000"/>
              <w:bottom w:val="single" w:sz="4" w:space="0" w:color="000000"/>
              <w:right w:val="single" w:sz="4" w:space="0" w:color="000000"/>
            </w:tcBorders>
          </w:tcPr>
          <w:p w14:paraId="12F15C1B" w14:textId="13330182" w:rsidR="00F74B2D" w:rsidRDefault="00A9241E" w:rsidP="00F74B2D">
            <w:r>
              <w:rPr>
                <w:rFonts w:hint="eastAsia"/>
              </w:rPr>
              <w:t>上传成功</w:t>
            </w:r>
          </w:p>
        </w:tc>
      </w:tr>
      <w:tr w:rsidR="00F74B2D" w14:paraId="4E11778C"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1FD20E41" w14:textId="77777777" w:rsidR="00F74B2D" w:rsidRDefault="00F74B2D" w:rsidP="00F74B2D"/>
        </w:tc>
        <w:tc>
          <w:tcPr>
            <w:tcW w:w="6141" w:type="dxa"/>
            <w:gridSpan w:val="2"/>
            <w:tcBorders>
              <w:top w:val="single" w:sz="4" w:space="0" w:color="000000"/>
              <w:left w:val="single" w:sz="4" w:space="0" w:color="000000"/>
              <w:bottom w:val="single" w:sz="4" w:space="0" w:color="000000"/>
              <w:right w:val="single" w:sz="4" w:space="0" w:color="000000"/>
            </w:tcBorders>
          </w:tcPr>
          <w:p w14:paraId="5879A73B" w14:textId="77777777" w:rsidR="00F74B2D" w:rsidRDefault="00F74B2D" w:rsidP="00F74B2D"/>
        </w:tc>
      </w:tr>
    </w:tbl>
    <w:p w14:paraId="24522155" w14:textId="515E9E56" w:rsidR="00A9048E" w:rsidRDefault="00A9048E" w:rsidP="00F74B2D"/>
    <w:p w14:paraId="35ED184B" w14:textId="77777777" w:rsidR="00A9048E" w:rsidRDefault="00A9048E">
      <w:r>
        <w:br w:type="page"/>
      </w:r>
    </w:p>
    <w:p w14:paraId="24C5BFDF" w14:textId="77777777" w:rsidR="00F74B2D" w:rsidRPr="00F74B2D" w:rsidRDefault="00F74B2D" w:rsidP="00F74B2D"/>
    <w:p w14:paraId="12341C5C" w14:textId="1CAE394A" w:rsidR="00723C94" w:rsidRDefault="00723C94" w:rsidP="00723C94">
      <w:pPr>
        <w:pStyle w:val="a1"/>
      </w:pPr>
      <w:del w:id="1318" w:author="陈哲凡" w:date="2018-01-17T03:02:00Z">
        <w:r w:rsidDel="00547E81">
          <w:rPr>
            <w:rFonts w:hint="eastAsia"/>
          </w:rPr>
          <w:delText>浏览</w:delText>
        </w:r>
      </w:del>
      <w:bookmarkStart w:id="1319" w:name="_Toc533356746"/>
      <w:r w:rsidR="00F74B2D">
        <w:rPr>
          <w:rFonts w:hint="eastAsia"/>
        </w:rPr>
        <w:t>教师申请</w:t>
      </w:r>
      <w:bookmarkEnd w:id="1319"/>
    </w:p>
    <w:tbl>
      <w:tblPr>
        <w:tblStyle w:val="14"/>
        <w:tblW w:w="8296" w:type="dxa"/>
        <w:tblLook w:val="04A0" w:firstRow="1" w:lastRow="0" w:firstColumn="1" w:lastColumn="0" w:noHBand="0" w:noVBand="1"/>
      </w:tblPr>
      <w:tblGrid>
        <w:gridCol w:w="2155"/>
        <w:gridCol w:w="1993"/>
        <w:gridCol w:w="4148"/>
      </w:tblGrid>
      <w:tr w:rsidR="00F74B2D" w:rsidRPr="00B45E5B" w14:paraId="057C66A3"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66F2F1E6" w14:textId="77777777" w:rsidR="00F74B2D" w:rsidRPr="00B45E5B" w:rsidRDefault="00F74B2D" w:rsidP="00F74B2D">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136FC5E" w14:textId="57BCB6A8" w:rsidR="00F74B2D" w:rsidRPr="00B45E5B" w:rsidRDefault="00F74B2D" w:rsidP="00F74B2D">
            <w:r>
              <w:rPr>
                <w:rFonts w:hint="eastAsia"/>
              </w:rPr>
              <w:t>TC</w:t>
            </w:r>
            <w:r>
              <w:t>-</w:t>
            </w:r>
            <w:r>
              <w:rPr>
                <w:rFonts w:hint="eastAsia"/>
              </w:rPr>
              <w:t>R</w:t>
            </w:r>
            <w:r>
              <w:t>-</w:t>
            </w:r>
            <w:r w:rsidR="00AE450B">
              <w:rPr>
                <w:rFonts w:hint="eastAsia"/>
              </w:rPr>
              <w:t>9</w:t>
            </w:r>
          </w:p>
        </w:tc>
      </w:tr>
      <w:tr w:rsidR="00F74B2D" w14:paraId="140B05C2"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107A2F71" w14:textId="77777777" w:rsidR="00F74B2D" w:rsidRPr="00B45E5B" w:rsidRDefault="00F74B2D" w:rsidP="00F74B2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A7ACCAE" w14:textId="128AED6E" w:rsidR="00F74B2D" w:rsidRDefault="00AE450B" w:rsidP="00F74B2D">
            <w:del w:id="1320" w:author="陈哲凡" w:date="2018-01-17T03:02:00Z">
              <w:r w:rsidDel="00547E81">
                <w:rPr>
                  <w:rFonts w:hint="eastAsia"/>
                </w:rPr>
                <w:delText>浏览</w:delText>
              </w:r>
            </w:del>
            <w:r>
              <w:rPr>
                <w:rFonts w:hint="eastAsia"/>
              </w:rPr>
              <w:t>教师申请</w:t>
            </w:r>
          </w:p>
        </w:tc>
      </w:tr>
      <w:tr w:rsidR="00F74B2D" w14:paraId="5A0FC7EE"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05E88F17" w14:textId="77777777" w:rsidR="00F74B2D" w:rsidRDefault="00F74B2D" w:rsidP="00F74B2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5C60DE4" w14:textId="0049D33B" w:rsidR="00F74B2D" w:rsidRDefault="00AE450B" w:rsidP="00F74B2D">
            <w:del w:id="1321" w:author="陈哲凡" w:date="2018-01-17T03:02:00Z">
              <w:r w:rsidDel="00547E81">
                <w:rPr>
                  <w:rFonts w:hint="eastAsia"/>
                </w:rPr>
                <w:delText>浏览</w:delText>
              </w:r>
            </w:del>
            <w:r>
              <w:rPr>
                <w:rFonts w:hint="eastAsia"/>
              </w:rPr>
              <w:t>教师申请</w:t>
            </w:r>
          </w:p>
        </w:tc>
      </w:tr>
      <w:tr w:rsidR="00F74B2D" w14:paraId="007173B9"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2A75E914" w14:textId="77777777" w:rsidR="00F74B2D" w:rsidRPr="00B45E5B" w:rsidRDefault="00F74B2D" w:rsidP="00F74B2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87B6229" w14:textId="540FCA7E" w:rsidR="00F74B2D" w:rsidRDefault="008A118E" w:rsidP="00F74B2D">
            <w:r>
              <w:rPr>
                <w:rFonts w:hint="eastAsia"/>
              </w:rPr>
              <w:t>注册用户</w:t>
            </w:r>
          </w:p>
        </w:tc>
      </w:tr>
      <w:tr w:rsidR="00F74B2D" w14:paraId="6D695E9B"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1B7135DC" w14:textId="77777777" w:rsidR="00F74B2D" w:rsidRPr="00B45E5B" w:rsidRDefault="00F74B2D" w:rsidP="00F74B2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12BEE7F" w14:textId="77777777" w:rsidR="00F74B2D" w:rsidRDefault="00F74B2D" w:rsidP="00F74B2D">
            <w:r>
              <w:rPr>
                <w:rFonts w:hint="eastAsia"/>
              </w:rPr>
              <w:t>黑盒测试</w:t>
            </w:r>
          </w:p>
        </w:tc>
      </w:tr>
      <w:tr w:rsidR="00F74B2D" w14:paraId="2DC3C88F"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7E5F4802" w14:textId="77777777" w:rsidR="00F74B2D" w:rsidRDefault="00F74B2D" w:rsidP="00F74B2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85A5D8E" w14:textId="77777777" w:rsidR="00F74B2D" w:rsidRDefault="00F74B2D" w:rsidP="00F74B2D">
            <w:r>
              <w:rPr>
                <w:rFonts w:hint="eastAsia"/>
              </w:rPr>
              <w:t>个人中心</w:t>
            </w:r>
          </w:p>
        </w:tc>
      </w:tr>
      <w:tr w:rsidR="00F74B2D" w14:paraId="4B3F5C14"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4AF1E3B9" w14:textId="77777777" w:rsidR="00F74B2D" w:rsidRDefault="00F74B2D" w:rsidP="00F74B2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CBA1EE0" w14:textId="3EA1524F" w:rsidR="00F74B2D" w:rsidRDefault="00F74B2D" w:rsidP="00F74B2D">
            <w:r>
              <w:rPr>
                <w:rFonts w:hint="eastAsia"/>
              </w:rPr>
              <w:t>用户登录后进入个人中心界面，并</w:t>
            </w:r>
            <w:r w:rsidR="00AE450B">
              <w:rPr>
                <w:rFonts w:hint="eastAsia"/>
              </w:rPr>
              <w:t>浏览教师申请</w:t>
            </w:r>
          </w:p>
        </w:tc>
      </w:tr>
      <w:tr w:rsidR="00F74B2D" w:rsidRPr="00B45E5B" w14:paraId="286B3714"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58BC49E6" w14:textId="77777777" w:rsidR="00F74B2D" w:rsidRPr="00B45E5B" w:rsidRDefault="00F74B2D" w:rsidP="00F74B2D">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A6BE634" w14:textId="5198763B" w:rsidR="00F74B2D" w:rsidRPr="00B45E5B" w:rsidRDefault="00F74B2D" w:rsidP="00F74B2D">
            <w:r>
              <w:rPr>
                <w:rFonts w:hint="eastAsia"/>
              </w:rPr>
              <w:t>测试用户是否能正常进入个人中心界面，并</w:t>
            </w:r>
            <w:r w:rsidR="00AE450B">
              <w:rPr>
                <w:rFonts w:hint="eastAsia"/>
              </w:rPr>
              <w:t>浏览教师申请</w:t>
            </w:r>
          </w:p>
        </w:tc>
      </w:tr>
      <w:tr w:rsidR="00F74B2D" w:rsidRPr="00507ADD" w14:paraId="5F2068B3" w14:textId="77777777" w:rsidTr="00F74B2D">
        <w:trPr>
          <w:trHeight w:val="1445"/>
        </w:trPr>
        <w:tc>
          <w:tcPr>
            <w:tcW w:w="8296" w:type="dxa"/>
            <w:gridSpan w:val="3"/>
            <w:tcBorders>
              <w:top w:val="single" w:sz="4" w:space="0" w:color="000000"/>
              <w:left w:val="single" w:sz="4" w:space="0" w:color="000000"/>
              <w:right w:val="single" w:sz="4" w:space="0" w:color="000000"/>
            </w:tcBorders>
            <w:hideMark/>
          </w:tcPr>
          <w:p w14:paraId="342CBA1B" w14:textId="77777777" w:rsidR="00F74B2D" w:rsidRPr="00507ADD" w:rsidRDefault="00F74B2D" w:rsidP="00F74B2D">
            <w:r w:rsidRPr="00507ADD">
              <w:rPr>
                <w:rFonts w:hint="eastAsia"/>
              </w:rPr>
              <w:t>初始条件和背景：</w:t>
            </w:r>
          </w:p>
          <w:p w14:paraId="32EC6E5C" w14:textId="77777777" w:rsidR="00F74B2D" w:rsidRDefault="00F74B2D" w:rsidP="00F74B2D">
            <w:r w:rsidRPr="00B45E5B">
              <w:rPr>
                <w:rFonts w:hint="eastAsia"/>
              </w:rPr>
              <w:t>系统</w:t>
            </w:r>
            <w:r>
              <w:rPr>
                <w:rFonts w:hint="eastAsia"/>
              </w:rPr>
              <w:t>：PC端</w:t>
            </w:r>
          </w:p>
          <w:p w14:paraId="33527D04" w14:textId="77777777" w:rsidR="00F74B2D" w:rsidRPr="00507ADD" w:rsidRDefault="00F74B2D" w:rsidP="00F74B2D">
            <w:r>
              <w:rPr>
                <w:rFonts w:hint="eastAsia"/>
              </w:rPr>
              <w:t>浏览器：C</w:t>
            </w:r>
            <w:r>
              <w:t>hrome</w:t>
            </w:r>
          </w:p>
          <w:p w14:paraId="7E92C1C4" w14:textId="77777777" w:rsidR="00F74B2D" w:rsidRPr="00507ADD" w:rsidRDefault="00F74B2D" w:rsidP="00F74B2D">
            <w:r w:rsidRPr="00507ADD">
              <w:rPr>
                <w:rFonts w:hint="eastAsia"/>
              </w:rPr>
              <w:t>注释</w:t>
            </w:r>
            <w:r>
              <w:rPr>
                <w:rFonts w:hint="eastAsia"/>
              </w:rPr>
              <w:t>：无</w:t>
            </w:r>
          </w:p>
        </w:tc>
      </w:tr>
      <w:tr w:rsidR="00F74B2D" w:rsidRPr="00507ADD" w14:paraId="19528475"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95D7576" w14:textId="77777777" w:rsidR="00F74B2D" w:rsidRPr="00507ADD" w:rsidRDefault="00F74B2D" w:rsidP="00F74B2D">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170394A" w14:textId="77777777" w:rsidR="00F74B2D" w:rsidRPr="00507ADD" w:rsidRDefault="00F74B2D" w:rsidP="00F74B2D">
            <w:r w:rsidRPr="00507ADD">
              <w:rPr>
                <w:rFonts w:hint="eastAsia"/>
              </w:rPr>
              <w:t>预期结果</w:t>
            </w:r>
          </w:p>
        </w:tc>
      </w:tr>
      <w:tr w:rsidR="00F74B2D" w:rsidRPr="00507ADD" w14:paraId="7162E62F"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0DB0354E" w14:textId="647D4CE9" w:rsidR="00F74B2D" w:rsidRPr="00507ADD" w:rsidRDefault="00AE450B" w:rsidP="00F74B2D">
            <w:r>
              <w:rPr>
                <w:rFonts w:hint="eastAsia"/>
              </w:rPr>
              <w:t>进入个人中心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3BF998AD" w14:textId="06307E1F" w:rsidR="00F74B2D" w:rsidRPr="00507ADD" w:rsidRDefault="00AE450B" w:rsidP="00F74B2D">
            <w:r>
              <w:rPr>
                <w:rFonts w:hint="eastAsia"/>
              </w:rPr>
              <w:t>右侧可见教师申请按钮</w:t>
            </w:r>
          </w:p>
        </w:tc>
      </w:tr>
      <w:tr w:rsidR="00F74B2D" w14:paraId="58AE22AD"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7A2581E5" w14:textId="048F500E" w:rsidR="00F74B2D" w:rsidRDefault="00AE450B" w:rsidP="00F74B2D">
            <w:r>
              <w:rPr>
                <w:rFonts w:hint="eastAsia"/>
              </w:rPr>
              <w:t>点击教师申请（未申请过）</w:t>
            </w:r>
          </w:p>
        </w:tc>
        <w:tc>
          <w:tcPr>
            <w:tcW w:w="6141" w:type="dxa"/>
            <w:gridSpan w:val="2"/>
            <w:tcBorders>
              <w:top w:val="single" w:sz="4" w:space="0" w:color="000000"/>
              <w:left w:val="single" w:sz="4" w:space="0" w:color="000000"/>
              <w:bottom w:val="single" w:sz="4" w:space="0" w:color="000000"/>
              <w:right w:val="single" w:sz="4" w:space="0" w:color="000000"/>
            </w:tcBorders>
          </w:tcPr>
          <w:p w14:paraId="0BF532E5" w14:textId="03D54E2A" w:rsidR="00F74B2D" w:rsidRDefault="00AE450B" w:rsidP="00F74B2D">
            <w:r>
              <w:rPr>
                <w:rFonts w:hint="eastAsia"/>
              </w:rPr>
              <w:t>提示你还不是教师哦，右下角有申请教师申请按钮</w:t>
            </w:r>
          </w:p>
        </w:tc>
      </w:tr>
      <w:tr w:rsidR="00F74B2D" w14:paraId="11489C80"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2B753C7D" w14:textId="068BD7D8" w:rsidR="00F74B2D" w:rsidRDefault="00AE450B" w:rsidP="00F74B2D">
            <w:r>
              <w:rPr>
                <w:rFonts w:hint="eastAsia"/>
              </w:rPr>
              <w:t>点击教师申请</w:t>
            </w:r>
          </w:p>
        </w:tc>
        <w:tc>
          <w:tcPr>
            <w:tcW w:w="6141" w:type="dxa"/>
            <w:gridSpan w:val="2"/>
            <w:tcBorders>
              <w:top w:val="single" w:sz="4" w:space="0" w:color="000000"/>
              <w:left w:val="single" w:sz="4" w:space="0" w:color="000000"/>
              <w:bottom w:val="single" w:sz="4" w:space="0" w:color="000000"/>
              <w:right w:val="single" w:sz="4" w:space="0" w:color="000000"/>
            </w:tcBorders>
          </w:tcPr>
          <w:p w14:paraId="4B9E41A1" w14:textId="7FC4DD44" w:rsidR="00F74B2D" w:rsidRDefault="00AE450B" w:rsidP="00F74B2D">
            <w:r>
              <w:rPr>
                <w:rFonts w:hint="eastAsia"/>
              </w:rPr>
              <w:t>弹出请发送信息给管理员的提示窗口</w:t>
            </w:r>
          </w:p>
        </w:tc>
      </w:tr>
      <w:tr w:rsidR="00F74B2D" w14:paraId="709F6E3B"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29A89A44" w14:textId="1848D02A" w:rsidR="00F74B2D" w:rsidRDefault="00AE450B" w:rsidP="00F74B2D">
            <w:r>
              <w:rPr>
                <w:rFonts w:hint="eastAsia"/>
              </w:rPr>
              <w:t>点击教师申请（已经申请过了）</w:t>
            </w:r>
          </w:p>
        </w:tc>
        <w:tc>
          <w:tcPr>
            <w:tcW w:w="6141" w:type="dxa"/>
            <w:gridSpan w:val="2"/>
            <w:tcBorders>
              <w:top w:val="single" w:sz="4" w:space="0" w:color="000000"/>
              <w:left w:val="single" w:sz="4" w:space="0" w:color="000000"/>
              <w:bottom w:val="single" w:sz="4" w:space="0" w:color="000000"/>
              <w:right w:val="single" w:sz="4" w:space="0" w:color="000000"/>
            </w:tcBorders>
          </w:tcPr>
          <w:p w14:paraId="4432EC48" w14:textId="4D7C5DEA" w:rsidR="00F74B2D" w:rsidRDefault="00AE450B" w:rsidP="00F74B2D">
            <w:r>
              <w:rPr>
                <w:rFonts w:hint="eastAsia"/>
              </w:rPr>
              <w:t>右侧显示教师提供的HTML文件，右下角有上传HTML按钮</w:t>
            </w:r>
          </w:p>
        </w:tc>
      </w:tr>
      <w:tr w:rsidR="00AE450B" w14:paraId="1644D91A"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228560CB" w14:textId="39F77C12" w:rsidR="00AE450B" w:rsidRDefault="00AE450B" w:rsidP="00F74B2D">
            <w:r>
              <w:rPr>
                <w:rFonts w:hint="eastAsia"/>
              </w:rPr>
              <w:t>点击上传H</w:t>
            </w:r>
            <w:r>
              <w:t>MTL</w:t>
            </w:r>
          </w:p>
        </w:tc>
        <w:tc>
          <w:tcPr>
            <w:tcW w:w="6141" w:type="dxa"/>
            <w:gridSpan w:val="2"/>
            <w:tcBorders>
              <w:top w:val="single" w:sz="4" w:space="0" w:color="000000"/>
              <w:left w:val="single" w:sz="4" w:space="0" w:color="000000"/>
              <w:bottom w:val="single" w:sz="4" w:space="0" w:color="000000"/>
              <w:right w:val="single" w:sz="4" w:space="0" w:color="000000"/>
            </w:tcBorders>
          </w:tcPr>
          <w:p w14:paraId="71DF1566" w14:textId="060E3220" w:rsidR="00AE450B" w:rsidRDefault="00AE450B" w:rsidP="00F74B2D">
            <w:r>
              <w:rPr>
                <w:rFonts w:hint="eastAsia"/>
              </w:rPr>
              <w:t>弹出上传HTML悬浮窗</w:t>
            </w:r>
          </w:p>
        </w:tc>
      </w:tr>
      <w:tr w:rsidR="00AE450B" w14:paraId="5AC148FB"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18B5BC62" w14:textId="273EB730" w:rsidR="00AE450B" w:rsidRDefault="00AE450B" w:rsidP="00F74B2D">
            <w:r>
              <w:rPr>
                <w:rFonts w:hint="eastAsia"/>
              </w:rPr>
              <w:t>上传a.</w:t>
            </w:r>
            <w:r>
              <w:t>rar</w:t>
            </w:r>
          </w:p>
        </w:tc>
        <w:tc>
          <w:tcPr>
            <w:tcW w:w="6141" w:type="dxa"/>
            <w:gridSpan w:val="2"/>
            <w:tcBorders>
              <w:top w:val="single" w:sz="4" w:space="0" w:color="000000"/>
              <w:left w:val="single" w:sz="4" w:space="0" w:color="000000"/>
              <w:bottom w:val="single" w:sz="4" w:space="0" w:color="000000"/>
              <w:right w:val="single" w:sz="4" w:space="0" w:color="000000"/>
            </w:tcBorders>
          </w:tcPr>
          <w:p w14:paraId="0F08AC29" w14:textId="36B73F89" w:rsidR="00AE450B" w:rsidRDefault="00AE450B" w:rsidP="00F74B2D">
            <w:r>
              <w:rPr>
                <w:rFonts w:hint="eastAsia"/>
              </w:rPr>
              <w:t>提示必须上传HTML格式的文件</w:t>
            </w:r>
          </w:p>
        </w:tc>
      </w:tr>
      <w:tr w:rsidR="00AE450B" w14:paraId="03B6FB3A"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16E5E027" w14:textId="2FC46CB8" w:rsidR="00AE450B" w:rsidRDefault="00AE450B" w:rsidP="00F74B2D">
            <w:r>
              <w:rPr>
                <w:rFonts w:hint="eastAsia"/>
              </w:rPr>
              <w:t>上传a</w:t>
            </w:r>
            <w:r>
              <w:t>.html</w:t>
            </w:r>
          </w:p>
        </w:tc>
        <w:tc>
          <w:tcPr>
            <w:tcW w:w="6141" w:type="dxa"/>
            <w:gridSpan w:val="2"/>
            <w:tcBorders>
              <w:top w:val="single" w:sz="4" w:space="0" w:color="000000"/>
              <w:left w:val="single" w:sz="4" w:space="0" w:color="000000"/>
              <w:bottom w:val="single" w:sz="4" w:space="0" w:color="000000"/>
              <w:right w:val="single" w:sz="4" w:space="0" w:color="000000"/>
            </w:tcBorders>
          </w:tcPr>
          <w:p w14:paraId="0BD4F490" w14:textId="4249EA3F" w:rsidR="00AE450B" w:rsidRDefault="00AE450B" w:rsidP="00F74B2D">
            <w:r>
              <w:rPr>
                <w:rFonts w:hint="eastAsia"/>
              </w:rPr>
              <w:t>上传成功，右侧界面更新为该</w:t>
            </w:r>
            <w:ins w:id="1322" w:author="陈哲凡" w:date="2018-01-05T01:02:00Z">
              <w:r w:rsidR="005A624A">
                <w:rPr>
                  <w:rFonts w:hint="eastAsia"/>
                </w:rPr>
                <w:t>HTML</w:t>
              </w:r>
            </w:ins>
            <w:del w:id="1323" w:author="陈哲凡" w:date="2018-01-05T01:02:00Z">
              <w:r w:rsidDel="005A624A">
                <w:rPr>
                  <w:rFonts w:hint="eastAsia"/>
                </w:rPr>
                <w:delText>h</w:delText>
              </w:r>
              <w:r w:rsidDel="005A624A">
                <w:delText>tml</w:delText>
              </w:r>
            </w:del>
            <w:r>
              <w:rPr>
                <w:rFonts w:hint="eastAsia"/>
              </w:rPr>
              <w:t>页面</w:t>
            </w:r>
          </w:p>
        </w:tc>
      </w:tr>
      <w:tr w:rsidR="005A624A" w14:paraId="045F7680" w14:textId="77777777" w:rsidTr="00F74B2D">
        <w:trPr>
          <w:trHeight w:val="392"/>
          <w:ins w:id="1324" w:author="陈哲凡" w:date="2018-01-05T01:01:00Z"/>
        </w:trPr>
        <w:tc>
          <w:tcPr>
            <w:tcW w:w="2155" w:type="dxa"/>
            <w:tcBorders>
              <w:top w:val="single" w:sz="4" w:space="0" w:color="000000"/>
              <w:left w:val="single" w:sz="4" w:space="0" w:color="000000"/>
              <w:bottom w:val="single" w:sz="4" w:space="0" w:color="000000"/>
              <w:right w:val="single" w:sz="4" w:space="0" w:color="000000"/>
            </w:tcBorders>
          </w:tcPr>
          <w:p w14:paraId="0E3AB3FB" w14:textId="476BC8B2" w:rsidR="005A624A" w:rsidRDefault="005A624A" w:rsidP="00F74B2D">
            <w:pPr>
              <w:rPr>
                <w:ins w:id="1325" w:author="陈哲凡" w:date="2018-01-05T01:01:00Z"/>
              </w:rPr>
            </w:pPr>
            <w:ins w:id="1326" w:author="陈哲凡" w:date="2018-01-05T01:01:00Z">
              <w:r>
                <w:rPr>
                  <w:rFonts w:hint="eastAsia"/>
                </w:rPr>
                <w:t>进入该教师开的课程</w:t>
              </w:r>
            </w:ins>
          </w:p>
        </w:tc>
        <w:tc>
          <w:tcPr>
            <w:tcW w:w="6141" w:type="dxa"/>
            <w:gridSpan w:val="2"/>
            <w:tcBorders>
              <w:top w:val="single" w:sz="4" w:space="0" w:color="000000"/>
              <w:left w:val="single" w:sz="4" w:space="0" w:color="000000"/>
              <w:bottom w:val="single" w:sz="4" w:space="0" w:color="000000"/>
              <w:right w:val="single" w:sz="4" w:space="0" w:color="000000"/>
            </w:tcBorders>
          </w:tcPr>
          <w:p w14:paraId="7D175D33" w14:textId="60C844B9" w:rsidR="005A624A" w:rsidRDefault="005A624A" w:rsidP="00F74B2D">
            <w:pPr>
              <w:rPr>
                <w:ins w:id="1327" w:author="陈哲凡" w:date="2018-01-05T01:01:00Z"/>
              </w:rPr>
            </w:pPr>
            <w:ins w:id="1328" w:author="陈哲凡" w:date="2018-01-05T01:01:00Z">
              <w:r>
                <w:rPr>
                  <w:rFonts w:hint="eastAsia"/>
                </w:rPr>
                <w:t>课程中的课程介绍</w:t>
              </w:r>
            </w:ins>
            <w:ins w:id="1329" w:author="陈哲凡" w:date="2018-01-05T01:02:00Z">
              <w:r>
                <w:rPr>
                  <w:rFonts w:hint="eastAsia"/>
                </w:rPr>
                <w:t>同步更新为刚刚更新的HTML</w:t>
              </w:r>
            </w:ins>
          </w:p>
        </w:tc>
      </w:tr>
    </w:tbl>
    <w:p w14:paraId="62D88487" w14:textId="72873139" w:rsidR="00AE450B" w:rsidRDefault="00AE450B" w:rsidP="00F74B2D"/>
    <w:p w14:paraId="4778476D" w14:textId="77777777" w:rsidR="00AE450B" w:rsidRDefault="00AE450B">
      <w:r>
        <w:br w:type="page"/>
      </w:r>
    </w:p>
    <w:p w14:paraId="7D59A120" w14:textId="77777777" w:rsidR="00F74B2D" w:rsidRPr="00F74B2D" w:rsidRDefault="00F74B2D" w:rsidP="00F74B2D"/>
    <w:p w14:paraId="2BB8EDFC" w14:textId="0B93A5C8" w:rsidR="00723C94" w:rsidRDefault="00723C94" w:rsidP="00723C94">
      <w:pPr>
        <w:pStyle w:val="a1"/>
      </w:pPr>
      <w:bookmarkStart w:id="1330" w:name="_Toc533356747"/>
      <w:r>
        <w:rPr>
          <w:rFonts w:hint="eastAsia"/>
        </w:rPr>
        <w:t>浏览关注课程</w:t>
      </w:r>
      <w:bookmarkEnd w:id="1330"/>
    </w:p>
    <w:tbl>
      <w:tblPr>
        <w:tblStyle w:val="14"/>
        <w:tblW w:w="8296" w:type="dxa"/>
        <w:tblLook w:val="04A0" w:firstRow="1" w:lastRow="0" w:firstColumn="1" w:lastColumn="0" w:noHBand="0" w:noVBand="1"/>
      </w:tblPr>
      <w:tblGrid>
        <w:gridCol w:w="2155"/>
        <w:gridCol w:w="1993"/>
        <w:gridCol w:w="4148"/>
      </w:tblGrid>
      <w:tr w:rsidR="00F74B2D" w:rsidRPr="00B45E5B" w14:paraId="3C5592EB"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40481F9E" w14:textId="77777777" w:rsidR="00F74B2D" w:rsidRPr="00B45E5B" w:rsidRDefault="00F74B2D" w:rsidP="00F74B2D">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9F1CD16" w14:textId="72FEA2C0" w:rsidR="00F74B2D" w:rsidRPr="00B45E5B" w:rsidRDefault="00F74B2D" w:rsidP="00F74B2D">
            <w:r>
              <w:rPr>
                <w:rFonts w:hint="eastAsia"/>
              </w:rPr>
              <w:t>TC</w:t>
            </w:r>
            <w:r>
              <w:t>-</w:t>
            </w:r>
            <w:r>
              <w:rPr>
                <w:rFonts w:hint="eastAsia"/>
              </w:rPr>
              <w:t>R</w:t>
            </w:r>
            <w:r>
              <w:t>-1</w:t>
            </w:r>
            <w:r w:rsidR="00D4684D">
              <w:rPr>
                <w:rFonts w:hint="eastAsia"/>
              </w:rPr>
              <w:t>0</w:t>
            </w:r>
          </w:p>
        </w:tc>
      </w:tr>
      <w:tr w:rsidR="00F74B2D" w14:paraId="4118ED85"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39F2179D" w14:textId="77777777" w:rsidR="00F74B2D" w:rsidRPr="00B45E5B" w:rsidRDefault="00F74B2D" w:rsidP="00F74B2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780BE80" w14:textId="5DE66B4D" w:rsidR="00F74B2D" w:rsidRDefault="00D4684D" w:rsidP="00F74B2D">
            <w:r>
              <w:rPr>
                <w:rFonts w:hint="eastAsia"/>
              </w:rPr>
              <w:t>浏览关注课程</w:t>
            </w:r>
          </w:p>
        </w:tc>
      </w:tr>
      <w:tr w:rsidR="00F74B2D" w14:paraId="7002428F"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745CE9EB" w14:textId="77777777" w:rsidR="00F74B2D" w:rsidRDefault="00F74B2D" w:rsidP="00F74B2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B86DE13" w14:textId="3D9010CE" w:rsidR="00F74B2D" w:rsidRDefault="00D4684D" w:rsidP="00F74B2D">
            <w:r>
              <w:rPr>
                <w:rFonts w:hint="eastAsia"/>
              </w:rPr>
              <w:t>浏览关注课程</w:t>
            </w:r>
          </w:p>
        </w:tc>
      </w:tr>
      <w:tr w:rsidR="00F74B2D" w14:paraId="17F06B09"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21C068FA" w14:textId="77777777" w:rsidR="00F74B2D" w:rsidRPr="00B45E5B" w:rsidRDefault="00F74B2D" w:rsidP="00F74B2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D881091" w14:textId="515B3E98" w:rsidR="00F74B2D" w:rsidRDefault="008A118E" w:rsidP="00F74B2D">
            <w:r>
              <w:rPr>
                <w:rFonts w:hint="eastAsia"/>
              </w:rPr>
              <w:t>注册用户</w:t>
            </w:r>
          </w:p>
        </w:tc>
      </w:tr>
      <w:tr w:rsidR="00F74B2D" w14:paraId="20AE67C1"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7D470285" w14:textId="77777777" w:rsidR="00F74B2D" w:rsidRPr="00B45E5B" w:rsidRDefault="00F74B2D" w:rsidP="00F74B2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838A8BF" w14:textId="77777777" w:rsidR="00F74B2D" w:rsidRDefault="00F74B2D" w:rsidP="00F74B2D">
            <w:r>
              <w:rPr>
                <w:rFonts w:hint="eastAsia"/>
              </w:rPr>
              <w:t>黑盒测试</w:t>
            </w:r>
          </w:p>
        </w:tc>
      </w:tr>
      <w:tr w:rsidR="00F74B2D" w14:paraId="27FE8CCB"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5DCF0BB6" w14:textId="77777777" w:rsidR="00F74B2D" w:rsidRDefault="00F74B2D" w:rsidP="00F74B2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B013296" w14:textId="77777777" w:rsidR="00F74B2D" w:rsidRDefault="00F74B2D" w:rsidP="00F74B2D">
            <w:r>
              <w:rPr>
                <w:rFonts w:hint="eastAsia"/>
              </w:rPr>
              <w:t>个人中心</w:t>
            </w:r>
          </w:p>
        </w:tc>
      </w:tr>
      <w:tr w:rsidR="00F74B2D" w14:paraId="096F928C"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6B6C1B97" w14:textId="77777777" w:rsidR="00F74B2D" w:rsidRDefault="00F74B2D" w:rsidP="00F74B2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D6B5383" w14:textId="1B5CACF4" w:rsidR="00F74B2D" w:rsidRDefault="00F74B2D" w:rsidP="00F74B2D">
            <w:r>
              <w:rPr>
                <w:rFonts w:hint="eastAsia"/>
              </w:rPr>
              <w:t>用户登录后进入个人中心界面，并</w:t>
            </w:r>
            <w:r w:rsidR="00D4684D">
              <w:rPr>
                <w:rFonts w:hint="eastAsia"/>
              </w:rPr>
              <w:t>浏览关注课程</w:t>
            </w:r>
          </w:p>
        </w:tc>
      </w:tr>
      <w:tr w:rsidR="00F74B2D" w:rsidRPr="00B45E5B" w14:paraId="09B8ECC4"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1855C30D" w14:textId="77777777" w:rsidR="00F74B2D" w:rsidRPr="00B45E5B" w:rsidRDefault="00F74B2D" w:rsidP="00F74B2D">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D289A6C" w14:textId="6E48AFEB" w:rsidR="00F74B2D" w:rsidRPr="00B45E5B" w:rsidRDefault="00F74B2D" w:rsidP="00F74B2D">
            <w:r>
              <w:rPr>
                <w:rFonts w:hint="eastAsia"/>
              </w:rPr>
              <w:t>测试用户是否能正常进入个人中心界面，并</w:t>
            </w:r>
            <w:r w:rsidR="00D4684D">
              <w:rPr>
                <w:rFonts w:hint="eastAsia"/>
              </w:rPr>
              <w:t>浏览关注课程</w:t>
            </w:r>
          </w:p>
        </w:tc>
      </w:tr>
      <w:tr w:rsidR="00F74B2D" w:rsidRPr="00507ADD" w14:paraId="2B9F4E56" w14:textId="77777777" w:rsidTr="00F74B2D">
        <w:trPr>
          <w:trHeight w:val="1445"/>
        </w:trPr>
        <w:tc>
          <w:tcPr>
            <w:tcW w:w="8296" w:type="dxa"/>
            <w:gridSpan w:val="3"/>
            <w:tcBorders>
              <w:top w:val="single" w:sz="4" w:space="0" w:color="000000"/>
              <w:left w:val="single" w:sz="4" w:space="0" w:color="000000"/>
              <w:right w:val="single" w:sz="4" w:space="0" w:color="000000"/>
            </w:tcBorders>
            <w:hideMark/>
          </w:tcPr>
          <w:p w14:paraId="165FD247" w14:textId="77777777" w:rsidR="00F74B2D" w:rsidRPr="00507ADD" w:rsidRDefault="00F74B2D" w:rsidP="00F74B2D">
            <w:r w:rsidRPr="00507ADD">
              <w:rPr>
                <w:rFonts w:hint="eastAsia"/>
              </w:rPr>
              <w:t>初始条件和背景：</w:t>
            </w:r>
          </w:p>
          <w:p w14:paraId="7512B4AC" w14:textId="77777777" w:rsidR="00F74B2D" w:rsidRDefault="00F74B2D" w:rsidP="00F74B2D">
            <w:r w:rsidRPr="00B45E5B">
              <w:rPr>
                <w:rFonts w:hint="eastAsia"/>
              </w:rPr>
              <w:t>系统</w:t>
            </w:r>
            <w:r>
              <w:rPr>
                <w:rFonts w:hint="eastAsia"/>
              </w:rPr>
              <w:t>：PC端</w:t>
            </w:r>
          </w:p>
          <w:p w14:paraId="69AA243E" w14:textId="77777777" w:rsidR="00F74B2D" w:rsidRPr="00507ADD" w:rsidRDefault="00F74B2D" w:rsidP="00F74B2D">
            <w:r>
              <w:rPr>
                <w:rFonts w:hint="eastAsia"/>
              </w:rPr>
              <w:t>浏览器：C</w:t>
            </w:r>
            <w:r>
              <w:t>hrome</w:t>
            </w:r>
          </w:p>
          <w:p w14:paraId="3F3D3ECF" w14:textId="77777777" w:rsidR="00F74B2D" w:rsidRPr="00507ADD" w:rsidRDefault="00F74B2D" w:rsidP="00F74B2D">
            <w:r w:rsidRPr="00507ADD">
              <w:rPr>
                <w:rFonts w:hint="eastAsia"/>
              </w:rPr>
              <w:t>注释</w:t>
            </w:r>
            <w:r>
              <w:rPr>
                <w:rFonts w:hint="eastAsia"/>
              </w:rPr>
              <w:t>：无</w:t>
            </w:r>
          </w:p>
        </w:tc>
      </w:tr>
      <w:tr w:rsidR="00F74B2D" w:rsidRPr="00507ADD" w14:paraId="0F25175C"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98D097E" w14:textId="77777777" w:rsidR="00F74B2D" w:rsidRPr="00507ADD" w:rsidRDefault="00F74B2D" w:rsidP="00F74B2D">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2B1EEDB" w14:textId="77777777" w:rsidR="00F74B2D" w:rsidRPr="00507ADD" w:rsidRDefault="00F74B2D" w:rsidP="00F74B2D">
            <w:r w:rsidRPr="00507ADD">
              <w:rPr>
                <w:rFonts w:hint="eastAsia"/>
              </w:rPr>
              <w:t>预期结果</w:t>
            </w:r>
          </w:p>
        </w:tc>
      </w:tr>
      <w:tr w:rsidR="00F74B2D" w:rsidRPr="00507ADD" w14:paraId="391E976C"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1CFDE90F" w14:textId="31BD54F7" w:rsidR="00F74B2D" w:rsidRPr="00507ADD" w:rsidRDefault="00752B54" w:rsidP="00F74B2D">
            <w:r>
              <w:rPr>
                <w:rFonts w:hint="eastAsia"/>
              </w:rPr>
              <w:t>进入个人中心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53E2A69C" w14:textId="1C6192E9" w:rsidR="00F74B2D" w:rsidRPr="00507ADD" w:rsidRDefault="00752B54" w:rsidP="00F74B2D">
            <w:r>
              <w:rPr>
                <w:rFonts w:hint="eastAsia"/>
              </w:rPr>
              <w:t>可见在左侧栏中有关注课程按钮</w:t>
            </w:r>
          </w:p>
        </w:tc>
      </w:tr>
      <w:tr w:rsidR="00F74B2D" w14:paraId="06B79683"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65A3E186" w14:textId="7B3BD994" w:rsidR="00F74B2D" w:rsidRDefault="00752B54" w:rsidP="00F74B2D">
            <w:r>
              <w:rPr>
                <w:rFonts w:hint="eastAsia"/>
              </w:rPr>
              <w:t>点击关注课程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5B0FC2F8" w14:textId="33367F17" w:rsidR="00F74B2D" w:rsidRDefault="00752B54" w:rsidP="00F74B2D">
            <w:r>
              <w:rPr>
                <w:rFonts w:hint="eastAsia"/>
              </w:rPr>
              <w:t>右侧显示关注课程按钮，包括课程名称、开课教师、开课时间、链接</w:t>
            </w:r>
          </w:p>
        </w:tc>
      </w:tr>
      <w:tr w:rsidR="00F74B2D" w14:paraId="0BE92BC7"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4C15E114" w14:textId="77777777" w:rsidR="00F74B2D" w:rsidRDefault="00F74B2D" w:rsidP="00F74B2D"/>
        </w:tc>
        <w:tc>
          <w:tcPr>
            <w:tcW w:w="6141" w:type="dxa"/>
            <w:gridSpan w:val="2"/>
            <w:tcBorders>
              <w:top w:val="single" w:sz="4" w:space="0" w:color="000000"/>
              <w:left w:val="single" w:sz="4" w:space="0" w:color="000000"/>
              <w:bottom w:val="single" w:sz="4" w:space="0" w:color="000000"/>
              <w:right w:val="single" w:sz="4" w:space="0" w:color="000000"/>
            </w:tcBorders>
          </w:tcPr>
          <w:p w14:paraId="7E688CA9" w14:textId="77777777" w:rsidR="00F74B2D" w:rsidRDefault="00F74B2D" w:rsidP="00F74B2D"/>
        </w:tc>
      </w:tr>
      <w:tr w:rsidR="00F74B2D" w14:paraId="7DD1B73E"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0B4138DA" w14:textId="77777777" w:rsidR="00F74B2D" w:rsidRDefault="00F74B2D" w:rsidP="00F74B2D"/>
        </w:tc>
        <w:tc>
          <w:tcPr>
            <w:tcW w:w="6141" w:type="dxa"/>
            <w:gridSpan w:val="2"/>
            <w:tcBorders>
              <w:top w:val="single" w:sz="4" w:space="0" w:color="000000"/>
              <w:left w:val="single" w:sz="4" w:space="0" w:color="000000"/>
              <w:bottom w:val="single" w:sz="4" w:space="0" w:color="000000"/>
              <w:right w:val="single" w:sz="4" w:space="0" w:color="000000"/>
            </w:tcBorders>
          </w:tcPr>
          <w:p w14:paraId="602EC894" w14:textId="77777777" w:rsidR="00F74B2D" w:rsidRDefault="00F74B2D" w:rsidP="00F74B2D"/>
        </w:tc>
      </w:tr>
    </w:tbl>
    <w:p w14:paraId="3A4B97BD" w14:textId="718AE50D" w:rsidR="0009507A" w:rsidRDefault="0009507A" w:rsidP="00F74B2D"/>
    <w:p w14:paraId="78820FD7" w14:textId="77777777" w:rsidR="0009507A" w:rsidRDefault="0009507A">
      <w:r>
        <w:br w:type="page"/>
      </w:r>
    </w:p>
    <w:p w14:paraId="6F999235" w14:textId="77777777" w:rsidR="00F74B2D" w:rsidRPr="00F74B2D" w:rsidRDefault="00F74B2D" w:rsidP="00F74B2D"/>
    <w:p w14:paraId="43F9E09D" w14:textId="0EC253F1" w:rsidR="00723C94" w:rsidRDefault="00723C94" w:rsidP="00723C94">
      <w:pPr>
        <w:pStyle w:val="a1"/>
      </w:pPr>
      <w:bookmarkStart w:id="1331" w:name="_Toc533356748"/>
      <w:r>
        <w:rPr>
          <w:rFonts w:hint="eastAsia"/>
        </w:rPr>
        <w:t>课程排序</w:t>
      </w:r>
      <w:bookmarkEnd w:id="1331"/>
    </w:p>
    <w:tbl>
      <w:tblPr>
        <w:tblStyle w:val="14"/>
        <w:tblW w:w="8296" w:type="dxa"/>
        <w:tblLook w:val="04A0" w:firstRow="1" w:lastRow="0" w:firstColumn="1" w:lastColumn="0" w:noHBand="0" w:noVBand="1"/>
      </w:tblPr>
      <w:tblGrid>
        <w:gridCol w:w="2155"/>
        <w:gridCol w:w="1993"/>
        <w:gridCol w:w="4148"/>
      </w:tblGrid>
      <w:tr w:rsidR="00F74B2D" w:rsidRPr="00B45E5B" w14:paraId="66013573"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617E857F" w14:textId="77777777" w:rsidR="00F74B2D" w:rsidRPr="00B45E5B" w:rsidRDefault="00F74B2D" w:rsidP="00F74B2D">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DD45657" w14:textId="1EAEA825" w:rsidR="00F74B2D" w:rsidRPr="00B45E5B" w:rsidRDefault="00F74B2D" w:rsidP="00F74B2D">
            <w:r>
              <w:rPr>
                <w:rFonts w:hint="eastAsia"/>
              </w:rPr>
              <w:t>TC</w:t>
            </w:r>
            <w:r>
              <w:t>-</w:t>
            </w:r>
            <w:r>
              <w:rPr>
                <w:rFonts w:hint="eastAsia"/>
              </w:rPr>
              <w:t>R</w:t>
            </w:r>
            <w:r>
              <w:t>-1</w:t>
            </w:r>
            <w:r w:rsidR="000B26A2">
              <w:rPr>
                <w:rFonts w:hint="eastAsia"/>
              </w:rPr>
              <w:t>1</w:t>
            </w:r>
          </w:p>
        </w:tc>
      </w:tr>
      <w:tr w:rsidR="00F74B2D" w14:paraId="0FE198F8"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576C618E" w14:textId="77777777" w:rsidR="00F74B2D" w:rsidRPr="00B45E5B" w:rsidRDefault="00F74B2D" w:rsidP="00F74B2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3E76A30" w14:textId="52A69EF5" w:rsidR="00F74B2D" w:rsidRDefault="000B26A2" w:rsidP="00F74B2D">
            <w:r>
              <w:rPr>
                <w:rFonts w:hint="eastAsia"/>
              </w:rPr>
              <w:t>课程排序</w:t>
            </w:r>
          </w:p>
        </w:tc>
      </w:tr>
      <w:tr w:rsidR="00F74B2D" w14:paraId="1240BF83"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5CB61A5D" w14:textId="77777777" w:rsidR="00F74B2D" w:rsidRDefault="00F74B2D" w:rsidP="00F74B2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11E4B6F" w14:textId="5CCE2400" w:rsidR="00F74B2D" w:rsidRDefault="000B26A2" w:rsidP="00F74B2D">
            <w:r>
              <w:rPr>
                <w:rFonts w:hint="eastAsia"/>
              </w:rPr>
              <w:t>课程排序</w:t>
            </w:r>
          </w:p>
        </w:tc>
      </w:tr>
      <w:tr w:rsidR="00F74B2D" w14:paraId="3E91DF2E"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58FFC46D" w14:textId="77777777" w:rsidR="00F74B2D" w:rsidRPr="00B45E5B" w:rsidRDefault="00F74B2D" w:rsidP="00F74B2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71F8082" w14:textId="7CCDD23E" w:rsidR="00F74B2D" w:rsidRDefault="008A118E" w:rsidP="00F74B2D">
            <w:r>
              <w:rPr>
                <w:rFonts w:hint="eastAsia"/>
              </w:rPr>
              <w:t>注册用户</w:t>
            </w:r>
          </w:p>
        </w:tc>
      </w:tr>
      <w:tr w:rsidR="00F74B2D" w14:paraId="23BCF84F"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7D2BCD63" w14:textId="77777777" w:rsidR="00F74B2D" w:rsidRPr="00B45E5B" w:rsidRDefault="00F74B2D" w:rsidP="00F74B2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4733B77" w14:textId="77777777" w:rsidR="00F74B2D" w:rsidRDefault="00F74B2D" w:rsidP="00F74B2D">
            <w:r>
              <w:rPr>
                <w:rFonts w:hint="eastAsia"/>
              </w:rPr>
              <w:t>黑盒测试</w:t>
            </w:r>
          </w:p>
        </w:tc>
      </w:tr>
      <w:tr w:rsidR="00F74B2D" w14:paraId="6AF4FBC1"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238EAB65" w14:textId="77777777" w:rsidR="00F74B2D" w:rsidRDefault="00F74B2D" w:rsidP="00F74B2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351FA1D" w14:textId="4D0A564C" w:rsidR="00F74B2D" w:rsidRDefault="00F74B2D" w:rsidP="00F74B2D">
            <w:r>
              <w:rPr>
                <w:rFonts w:hint="eastAsia"/>
              </w:rPr>
              <w:t>浏览关注课程</w:t>
            </w:r>
          </w:p>
        </w:tc>
      </w:tr>
      <w:tr w:rsidR="00F74B2D" w14:paraId="783C2A06"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536B176B" w14:textId="77777777" w:rsidR="00F74B2D" w:rsidRDefault="00F74B2D" w:rsidP="00F74B2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E6E4AE6" w14:textId="14A4CE1B" w:rsidR="00F74B2D" w:rsidRDefault="00F74B2D" w:rsidP="00F74B2D">
            <w:r>
              <w:rPr>
                <w:rFonts w:hint="eastAsia"/>
              </w:rPr>
              <w:t>用户登录后进入个人中心界面，并</w:t>
            </w:r>
            <w:r w:rsidR="000B26A2">
              <w:rPr>
                <w:rFonts w:hint="eastAsia"/>
              </w:rPr>
              <w:t>在关注课程中使用排序功能</w:t>
            </w:r>
          </w:p>
        </w:tc>
      </w:tr>
      <w:tr w:rsidR="00F74B2D" w:rsidRPr="00B45E5B" w14:paraId="337FDB19"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37252B88" w14:textId="77777777" w:rsidR="00F74B2D" w:rsidRPr="00B45E5B" w:rsidRDefault="00F74B2D" w:rsidP="00F74B2D">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803C3EB" w14:textId="51C5A881" w:rsidR="00F74B2D" w:rsidRPr="00B45E5B" w:rsidRDefault="00F74B2D" w:rsidP="00F74B2D">
            <w:r>
              <w:rPr>
                <w:rFonts w:hint="eastAsia"/>
              </w:rPr>
              <w:t>测试用户是否能正常进入个人中心界面，</w:t>
            </w:r>
            <w:r w:rsidR="000B26A2">
              <w:rPr>
                <w:rFonts w:hint="eastAsia"/>
              </w:rPr>
              <w:t>并在关注课程中使用排序功能</w:t>
            </w:r>
          </w:p>
        </w:tc>
      </w:tr>
      <w:tr w:rsidR="00F74B2D" w:rsidRPr="00507ADD" w14:paraId="0619DA60" w14:textId="77777777" w:rsidTr="00F74B2D">
        <w:trPr>
          <w:trHeight w:val="1445"/>
        </w:trPr>
        <w:tc>
          <w:tcPr>
            <w:tcW w:w="8296" w:type="dxa"/>
            <w:gridSpan w:val="3"/>
            <w:tcBorders>
              <w:top w:val="single" w:sz="4" w:space="0" w:color="000000"/>
              <w:left w:val="single" w:sz="4" w:space="0" w:color="000000"/>
              <w:right w:val="single" w:sz="4" w:space="0" w:color="000000"/>
            </w:tcBorders>
            <w:hideMark/>
          </w:tcPr>
          <w:p w14:paraId="4B0527EC" w14:textId="77777777" w:rsidR="00F74B2D" w:rsidRPr="00507ADD" w:rsidRDefault="00F74B2D" w:rsidP="00F74B2D">
            <w:r w:rsidRPr="00507ADD">
              <w:rPr>
                <w:rFonts w:hint="eastAsia"/>
              </w:rPr>
              <w:t>初始条件和背景：</w:t>
            </w:r>
          </w:p>
          <w:p w14:paraId="1FD95A69" w14:textId="77777777" w:rsidR="00F74B2D" w:rsidRDefault="00F74B2D" w:rsidP="00F74B2D">
            <w:r w:rsidRPr="00B45E5B">
              <w:rPr>
                <w:rFonts w:hint="eastAsia"/>
              </w:rPr>
              <w:t>系统</w:t>
            </w:r>
            <w:r>
              <w:rPr>
                <w:rFonts w:hint="eastAsia"/>
              </w:rPr>
              <w:t>：PC端</w:t>
            </w:r>
          </w:p>
          <w:p w14:paraId="706E212B" w14:textId="77777777" w:rsidR="00F74B2D" w:rsidRPr="00507ADD" w:rsidRDefault="00F74B2D" w:rsidP="00F74B2D">
            <w:r>
              <w:rPr>
                <w:rFonts w:hint="eastAsia"/>
              </w:rPr>
              <w:t>浏览器：C</w:t>
            </w:r>
            <w:r>
              <w:t>hrome</w:t>
            </w:r>
          </w:p>
          <w:p w14:paraId="4BFB6336" w14:textId="77777777" w:rsidR="00F74B2D" w:rsidRPr="00507ADD" w:rsidRDefault="00F74B2D" w:rsidP="00F74B2D">
            <w:r w:rsidRPr="00507ADD">
              <w:rPr>
                <w:rFonts w:hint="eastAsia"/>
              </w:rPr>
              <w:t>注释</w:t>
            </w:r>
            <w:r>
              <w:rPr>
                <w:rFonts w:hint="eastAsia"/>
              </w:rPr>
              <w:t>：无</w:t>
            </w:r>
          </w:p>
        </w:tc>
      </w:tr>
      <w:tr w:rsidR="00F74B2D" w:rsidRPr="00507ADD" w14:paraId="5AAE47C4"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8DB3A7E" w14:textId="77777777" w:rsidR="00F74B2D" w:rsidRPr="00507ADD" w:rsidRDefault="00F74B2D" w:rsidP="00F74B2D">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D5FAE4A" w14:textId="77777777" w:rsidR="00F74B2D" w:rsidRPr="00507ADD" w:rsidRDefault="00F74B2D" w:rsidP="00F74B2D">
            <w:r w:rsidRPr="00507ADD">
              <w:rPr>
                <w:rFonts w:hint="eastAsia"/>
              </w:rPr>
              <w:t>预期结果</w:t>
            </w:r>
          </w:p>
        </w:tc>
      </w:tr>
      <w:tr w:rsidR="00F74B2D" w:rsidRPr="00507ADD" w14:paraId="6EC5AEC8"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6B03FFD8" w14:textId="5340FAB1" w:rsidR="00F74B2D" w:rsidRPr="00507ADD" w:rsidRDefault="000B26A2" w:rsidP="00F74B2D">
            <w:r>
              <w:rPr>
                <w:rFonts w:hint="eastAsia"/>
              </w:rPr>
              <w:t>点击列标题课程名称</w:t>
            </w:r>
          </w:p>
        </w:tc>
        <w:tc>
          <w:tcPr>
            <w:tcW w:w="6141" w:type="dxa"/>
            <w:gridSpan w:val="2"/>
            <w:tcBorders>
              <w:top w:val="single" w:sz="4" w:space="0" w:color="000000"/>
              <w:left w:val="single" w:sz="4" w:space="0" w:color="000000"/>
              <w:bottom w:val="single" w:sz="4" w:space="0" w:color="000000"/>
              <w:right w:val="single" w:sz="4" w:space="0" w:color="000000"/>
            </w:tcBorders>
          </w:tcPr>
          <w:p w14:paraId="137AF2EA" w14:textId="153A63E3" w:rsidR="00F74B2D" w:rsidRPr="00507ADD" w:rsidRDefault="000B26A2" w:rsidP="00F74B2D">
            <w:r>
              <w:rPr>
                <w:rFonts w:hint="eastAsia"/>
              </w:rPr>
              <w:t>见测试用例根据课程名称排序</w:t>
            </w:r>
          </w:p>
        </w:tc>
      </w:tr>
      <w:tr w:rsidR="00F74B2D" w14:paraId="1DC58494"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30CF1C34" w14:textId="037C2722" w:rsidR="00F74B2D" w:rsidRDefault="000B26A2" w:rsidP="00F74B2D">
            <w:r>
              <w:rPr>
                <w:rFonts w:hint="eastAsia"/>
              </w:rPr>
              <w:t>点击列标题开课教师</w:t>
            </w:r>
          </w:p>
        </w:tc>
        <w:tc>
          <w:tcPr>
            <w:tcW w:w="6141" w:type="dxa"/>
            <w:gridSpan w:val="2"/>
            <w:tcBorders>
              <w:top w:val="single" w:sz="4" w:space="0" w:color="000000"/>
              <w:left w:val="single" w:sz="4" w:space="0" w:color="000000"/>
              <w:bottom w:val="single" w:sz="4" w:space="0" w:color="000000"/>
              <w:right w:val="single" w:sz="4" w:space="0" w:color="000000"/>
            </w:tcBorders>
          </w:tcPr>
          <w:p w14:paraId="1479BFF3" w14:textId="4DAC2BAE" w:rsidR="00F74B2D" w:rsidRDefault="000B26A2" w:rsidP="00F74B2D">
            <w:r>
              <w:rPr>
                <w:rFonts w:hint="eastAsia"/>
              </w:rPr>
              <w:t>见测试用例根据开课教师排序</w:t>
            </w:r>
          </w:p>
        </w:tc>
      </w:tr>
      <w:tr w:rsidR="00F74B2D" w14:paraId="0AE681B7"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3D7BD731" w14:textId="23824833" w:rsidR="00F74B2D" w:rsidRDefault="000B26A2" w:rsidP="00F74B2D">
            <w:r>
              <w:rPr>
                <w:rFonts w:hint="eastAsia"/>
              </w:rPr>
              <w:t>点击开课时间</w:t>
            </w:r>
          </w:p>
        </w:tc>
        <w:tc>
          <w:tcPr>
            <w:tcW w:w="6141" w:type="dxa"/>
            <w:gridSpan w:val="2"/>
            <w:tcBorders>
              <w:top w:val="single" w:sz="4" w:space="0" w:color="000000"/>
              <w:left w:val="single" w:sz="4" w:space="0" w:color="000000"/>
              <w:bottom w:val="single" w:sz="4" w:space="0" w:color="000000"/>
              <w:right w:val="single" w:sz="4" w:space="0" w:color="000000"/>
            </w:tcBorders>
          </w:tcPr>
          <w:p w14:paraId="52FB39D5" w14:textId="1451310A" w:rsidR="00F74B2D" w:rsidRDefault="000B26A2" w:rsidP="00F74B2D">
            <w:r>
              <w:rPr>
                <w:rFonts w:hint="eastAsia"/>
              </w:rPr>
              <w:t>见测试用例根据开课时间排序</w:t>
            </w:r>
          </w:p>
        </w:tc>
      </w:tr>
      <w:tr w:rsidR="00F74B2D" w14:paraId="4220B2F9"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480AFB15" w14:textId="77777777" w:rsidR="00F74B2D" w:rsidRDefault="00F74B2D" w:rsidP="00F74B2D"/>
        </w:tc>
        <w:tc>
          <w:tcPr>
            <w:tcW w:w="6141" w:type="dxa"/>
            <w:gridSpan w:val="2"/>
            <w:tcBorders>
              <w:top w:val="single" w:sz="4" w:space="0" w:color="000000"/>
              <w:left w:val="single" w:sz="4" w:space="0" w:color="000000"/>
              <w:bottom w:val="single" w:sz="4" w:space="0" w:color="000000"/>
              <w:right w:val="single" w:sz="4" w:space="0" w:color="000000"/>
            </w:tcBorders>
          </w:tcPr>
          <w:p w14:paraId="684F37E8" w14:textId="77777777" w:rsidR="00F74B2D" w:rsidRDefault="00F74B2D" w:rsidP="00F74B2D"/>
        </w:tc>
      </w:tr>
    </w:tbl>
    <w:p w14:paraId="501AF674" w14:textId="7EFAF6C4" w:rsidR="00FD700D" w:rsidRDefault="00FD700D" w:rsidP="00F74B2D"/>
    <w:p w14:paraId="7CD9AEDE" w14:textId="77777777" w:rsidR="00FD700D" w:rsidRDefault="00FD700D">
      <w:r>
        <w:br w:type="page"/>
      </w:r>
    </w:p>
    <w:p w14:paraId="1C1C266D" w14:textId="77777777" w:rsidR="00F74B2D" w:rsidRPr="00F74B2D" w:rsidRDefault="00F74B2D" w:rsidP="00F74B2D"/>
    <w:p w14:paraId="1CCD8F13" w14:textId="23D7D930" w:rsidR="00723C94" w:rsidRDefault="00723C94" w:rsidP="00723C94">
      <w:pPr>
        <w:pStyle w:val="a1"/>
      </w:pPr>
      <w:bookmarkStart w:id="1332" w:name="_Toc533356749"/>
      <w:r>
        <w:rPr>
          <w:rFonts w:hint="eastAsia"/>
        </w:rPr>
        <w:t>根据开课时间排序</w:t>
      </w:r>
      <w:bookmarkEnd w:id="1332"/>
    </w:p>
    <w:tbl>
      <w:tblPr>
        <w:tblStyle w:val="14"/>
        <w:tblW w:w="8296" w:type="dxa"/>
        <w:tblLook w:val="04A0" w:firstRow="1" w:lastRow="0" w:firstColumn="1" w:lastColumn="0" w:noHBand="0" w:noVBand="1"/>
      </w:tblPr>
      <w:tblGrid>
        <w:gridCol w:w="2155"/>
        <w:gridCol w:w="1993"/>
        <w:gridCol w:w="4148"/>
      </w:tblGrid>
      <w:tr w:rsidR="00F74B2D" w:rsidRPr="00B45E5B" w14:paraId="3F6C4E29"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76453997" w14:textId="77777777" w:rsidR="00F74B2D" w:rsidRPr="00B45E5B" w:rsidRDefault="00F74B2D" w:rsidP="00F74B2D">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8BF56A8" w14:textId="7DCA8976" w:rsidR="00F74B2D" w:rsidRPr="00B45E5B" w:rsidRDefault="00F74B2D" w:rsidP="00F74B2D">
            <w:r>
              <w:rPr>
                <w:rFonts w:hint="eastAsia"/>
              </w:rPr>
              <w:t>TC</w:t>
            </w:r>
            <w:r>
              <w:t>-</w:t>
            </w:r>
            <w:r>
              <w:rPr>
                <w:rFonts w:hint="eastAsia"/>
              </w:rPr>
              <w:t>R</w:t>
            </w:r>
            <w:r>
              <w:t>-1</w:t>
            </w:r>
            <w:r w:rsidR="00FD700D">
              <w:rPr>
                <w:rFonts w:hint="eastAsia"/>
              </w:rPr>
              <w:t>2</w:t>
            </w:r>
          </w:p>
        </w:tc>
      </w:tr>
      <w:tr w:rsidR="00F74B2D" w14:paraId="79DCA518"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38FF60A6" w14:textId="77777777" w:rsidR="00F74B2D" w:rsidRPr="00B45E5B" w:rsidRDefault="00F74B2D" w:rsidP="00F74B2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82B8D68" w14:textId="241C12AF" w:rsidR="00F74B2D" w:rsidRDefault="00FD700D" w:rsidP="00F74B2D">
            <w:r>
              <w:rPr>
                <w:rFonts w:hint="eastAsia"/>
              </w:rPr>
              <w:t>根据开课时间排序</w:t>
            </w:r>
          </w:p>
        </w:tc>
      </w:tr>
      <w:tr w:rsidR="00F74B2D" w14:paraId="6F45E50B"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20B69384" w14:textId="77777777" w:rsidR="00F74B2D" w:rsidRDefault="00F74B2D" w:rsidP="00F74B2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745E3EE" w14:textId="4D275FE2" w:rsidR="00F74B2D" w:rsidRDefault="00FD700D" w:rsidP="00F74B2D">
            <w:r>
              <w:rPr>
                <w:rFonts w:hint="eastAsia"/>
              </w:rPr>
              <w:t>根据开课时间排序</w:t>
            </w:r>
          </w:p>
        </w:tc>
      </w:tr>
      <w:tr w:rsidR="00F74B2D" w14:paraId="17D01FC2"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6770D10D" w14:textId="77777777" w:rsidR="00F74B2D" w:rsidRPr="00B45E5B" w:rsidRDefault="00F74B2D" w:rsidP="00F74B2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E10DBE0" w14:textId="49FFE06D" w:rsidR="00F74B2D" w:rsidRDefault="008A118E" w:rsidP="00F74B2D">
            <w:r>
              <w:rPr>
                <w:rFonts w:hint="eastAsia"/>
              </w:rPr>
              <w:t>注册用户</w:t>
            </w:r>
          </w:p>
        </w:tc>
      </w:tr>
      <w:tr w:rsidR="00F74B2D" w14:paraId="0C660C44"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265F00DD" w14:textId="77777777" w:rsidR="00F74B2D" w:rsidRPr="00B45E5B" w:rsidRDefault="00F74B2D" w:rsidP="00F74B2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5B0D848" w14:textId="77777777" w:rsidR="00F74B2D" w:rsidRDefault="00F74B2D" w:rsidP="00F74B2D">
            <w:r>
              <w:rPr>
                <w:rFonts w:hint="eastAsia"/>
              </w:rPr>
              <w:t>黑盒测试</w:t>
            </w:r>
          </w:p>
        </w:tc>
      </w:tr>
      <w:tr w:rsidR="00F74B2D" w14:paraId="2C9E3500"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41F13278" w14:textId="77777777" w:rsidR="00F74B2D" w:rsidRDefault="00F74B2D" w:rsidP="00F74B2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D29EE0C" w14:textId="29744BD0" w:rsidR="00F74B2D" w:rsidRDefault="00FD700D" w:rsidP="00F74B2D">
            <w:r>
              <w:rPr>
                <w:rFonts w:hint="eastAsia"/>
              </w:rPr>
              <w:t>课程排序</w:t>
            </w:r>
          </w:p>
        </w:tc>
      </w:tr>
      <w:tr w:rsidR="00F74B2D" w14:paraId="210053B7"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4C641764" w14:textId="77777777" w:rsidR="00F74B2D" w:rsidRDefault="00F74B2D" w:rsidP="00F74B2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6E241BA" w14:textId="66619CFA" w:rsidR="00F74B2D" w:rsidRDefault="00F74B2D" w:rsidP="00F74B2D">
            <w:r>
              <w:rPr>
                <w:rFonts w:hint="eastAsia"/>
              </w:rPr>
              <w:t>用户登录后进入个人中心界面，并</w:t>
            </w:r>
            <w:r w:rsidR="00FD700D">
              <w:rPr>
                <w:rFonts w:hint="eastAsia"/>
              </w:rPr>
              <w:t>在关注课程中根据开课时间排序</w:t>
            </w:r>
          </w:p>
        </w:tc>
      </w:tr>
      <w:tr w:rsidR="00F74B2D" w:rsidRPr="00B45E5B" w14:paraId="6C80AC59"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24985079" w14:textId="77777777" w:rsidR="00F74B2D" w:rsidRPr="00B45E5B" w:rsidRDefault="00F74B2D" w:rsidP="00F74B2D">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2540641" w14:textId="39733FC0" w:rsidR="00F74B2D" w:rsidRPr="00B45E5B" w:rsidRDefault="00F74B2D" w:rsidP="00F74B2D">
            <w:r>
              <w:rPr>
                <w:rFonts w:hint="eastAsia"/>
              </w:rPr>
              <w:t>测试用户是否能正常进入个人中心界面，并</w:t>
            </w:r>
            <w:r w:rsidR="00FD700D">
              <w:rPr>
                <w:rFonts w:hint="eastAsia"/>
              </w:rPr>
              <w:t>在关注课程中根据开课时间排序</w:t>
            </w:r>
          </w:p>
        </w:tc>
      </w:tr>
      <w:tr w:rsidR="00F74B2D" w:rsidRPr="00507ADD" w14:paraId="411E9210" w14:textId="77777777" w:rsidTr="00F74B2D">
        <w:trPr>
          <w:trHeight w:val="1445"/>
        </w:trPr>
        <w:tc>
          <w:tcPr>
            <w:tcW w:w="8296" w:type="dxa"/>
            <w:gridSpan w:val="3"/>
            <w:tcBorders>
              <w:top w:val="single" w:sz="4" w:space="0" w:color="000000"/>
              <w:left w:val="single" w:sz="4" w:space="0" w:color="000000"/>
              <w:right w:val="single" w:sz="4" w:space="0" w:color="000000"/>
            </w:tcBorders>
            <w:hideMark/>
          </w:tcPr>
          <w:p w14:paraId="1F60D024" w14:textId="77777777" w:rsidR="00F74B2D" w:rsidRPr="00507ADD" w:rsidRDefault="00F74B2D" w:rsidP="00F74B2D">
            <w:r w:rsidRPr="00507ADD">
              <w:rPr>
                <w:rFonts w:hint="eastAsia"/>
              </w:rPr>
              <w:t>初始条件和背景：</w:t>
            </w:r>
          </w:p>
          <w:p w14:paraId="601DBE95" w14:textId="77777777" w:rsidR="00F74B2D" w:rsidRDefault="00F74B2D" w:rsidP="00F74B2D">
            <w:r w:rsidRPr="00B45E5B">
              <w:rPr>
                <w:rFonts w:hint="eastAsia"/>
              </w:rPr>
              <w:t>系统</w:t>
            </w:r>
            <w:r>
              <w:rPr>
                <w:rFonts w:hint="eastAsia"/>
              </w:rPr>
              <w:t>：PC端</w:t>
            </w:r>
          </w:p>
          <w:p w14:paraId="70253B3C" w14:textId="77777777" w:rsidR="00F74B2D" w:rsidRPr="00507ADD" w:rsidRDefault="00F74B2D" w:rsidP="00F74B2D">
            <w:r>
              <w:rPr>
                <w:rFonts w:hint="eastAsia"/>
              </w:rPr>
              <w:t>浏览器：C</w:t>
            </w:r>
            <w:r>
              <w:t>hrome</w:t>
            </w:r>
          </w:p>
          <w:p w14:paraId="5F5E5638" w14:textId="77777777" w:rsidR="00F74B2D" w:rsidRPr="00507ADD" w:rsidRDefault="00F74B2D" w:rsidP="00F74B2D">
            <w:r w:rsidRPr="00507ADD">
              <w:rPr>
                <w:rFonts w:hint="eastAsia"/>
              </w:rPr>
              <w:t>注释</w:t>
            </w:r>
            <w:r>
              <w:rPr>
                <w:rFonts w:hint="eastAsia"/>
              </w:rPr>
              <w:t>：无</w:t>
            </w:r>
          </w:p>
        </w:tc>
      </w:tr>
      <w:tr w:rsidR="00F74B2D" w:rsidRPr="00507ADD" w14:paraId="3E92DBBA"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CD642FC" w14:textId="77777777" w:rsidR="00F74B2D" w:rsidRPr="00507ADD" w:rsidRDefault="00F74B2D" w:rsidP="00F74B2D">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2D488D9" w14:textId="77777777" w:rsidR="00F74B2D" w:rsidRPr="00507ADD" w:rsidRDefault="00F74B2D" w:rsidP="00F74B2D">
            <w:r w:rsidRPr="00507ADD">
              <w:rPr>
                <w:rFonts w:hint="eastAsia"/>
              </w:rPr>
              <w:t>预期结果</w:t>
            </w:r>
          </w:p>
        </w:tc>
      </w:tr>
      <w:tr w:rsidR="00F74B2D" w:rsidRPr="00507ADD" w14:paraId="28C985F0"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230441D1" w14:textId="500A2131" w:rsidR="00F74B2D" w:rsidRPr="00507ADD" w:rsidRDefault="00FD700D" w:rsidP="00F74B2D">
            <w:r>
              <w:rPr>
                <w:rFonts w:hint="eastAsia"/>
              </w:rPr>
              <w:t>点击列名称</w:t>
            </w:r>
            <w:r w:rsidR="001F5EEA">
              <w:rPr>
                <w:rFonts w:hint="eastAsia"/>
              </w:rPr>
              <w:t>开课时间</w:t>
            </w:r>
          </w:p>
        </w:tc>
        <w:tc>
          <w:tcPr>
            <w:tcW w:w="6141" w:type="dxa"/>
            <w:gridSpan w:val="2"/>
            <w:tcBorders>
              <w:top w:val="single" w:sz="4" w:space="0" w:color="000000"/>
              <w:left w:val="single" w:sz="4" w:space="0" w:color="000000"/>
              <w:bottom w:val="single" w:sz="4" w:space="0" w:color="000000"/>
              <w:right w:val="single" w:sz="4" w:space="0" w:color="000000"/>
            </w:tcBorders>
          </w:tcPr>
          <w:p w14:paraId="755DC132" w14:textId="3F19E12C" w:rsidR="00F74B2D" w:rsidRPr="00507ADD" w:rsidRDefault="00FD700D" w:rsidP="00F74B2D">
            <w:r>
              <w:rPr>
                <w:rFonts w:hint="eastAsia"/>
              </w:rPr>
              <w:t>课程列表按照课</w:t>
            </w:r>
            <w:r w:rsidR="001F5EEA">
              <w:rPr>
                <w:rFonts w:hint="eastAsia"/>
              </w:rPr>
              <w:t>课程时间从近到晚排序</w:t>
            </w:r>
          </w:p>
        </w:tc>
      </w:tr>
      <w:tr w:rsidR="00F74B2D" w14:paraId="58FD8456"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56241BE2" w14:textId="77777777" w:rsidR="00F74B2D" w:rsidRDefault="00F74B2D" w:rsidP="00F74B2D"/>
        </w:tc>
        <w:tc>
          <w:tcPr>
            <w:tcW w:w="6141" w:type="dxa"/>
            <w:gridSpan w:val="2"/>
            <w:tcBorders>
              <w:top w:val="single" w:sz="4" w:space="0" w:color="000000"/>
              <w:left w:val="single" w:sz="4" w:space="0" w:color="000000"/>
              <w:bottom w:val="single" w:sz="4" w:space="0" w:color="000000"/>
              <w:right w:val="single" w:sz="4" w:space="0" w:color="000000"/>
            </w:tcBorders>
          </w:tcPr>
          <w:p w14:paraId="424E82D2" w14:textId="77777777" w:rsidR="00F74B2D" w:rsidRDefault="00F74B2D" w:rsidP="00F74B2D"/>
        </w:tc>
      </w:tr>
      <w:tr w:rsidR="00F74B2D" w14:paraId="5CCD2B28"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10CAAD1D" w14:textId="77777777" w:rsidR="00F74B2D" w:rsidRDefault="00F74B2D" w:rsidP="00F74B2D"/>
        </w:tc>
        <w:tc>
          <w:tcPr>
            <w:tcW w:w="6141" w:type="dxa"/>
            <w:gridSpan w:val="2"/>
            <w:tcBorders>
              <w:top w:val="single" w:sz="4" w:space="0" w:color="000000"/>
              <w:left w:val="single" w:sz="4" w:space="0" w:color="000000"/>
              <w:bottom w:val="single" w:sz="4" w:space="0" w:color="000000"/>
              <w:right w:val="single" w:sz="4" w:space="0" w:color="000000"/>
            </w:tcBorders>
          </w:tcPr>
          <w:p w14:paraId="4A5FEB28" w14:textId="77777777" w:rsidR="00F74B2D" w:rsidRDefault="00F74B2D" w:rsidP="00F74B2D"/>
        </w:tc>
      </w:tr>
      <w:tr w:rsidR="00F74B2D" w14:paraId="77277767"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45FD7E43" w14:textId="77777777" w:rsidR="00F74B2D" w:rsidRDefault="00F74B2D" w:rsidP="00F74B2D"/>
        </w:tc>
        <w:tc>
          <w:tcPr>
            <w:tcW w:w="6141" w:type="dxa"/>
            <w:gridSpan w:val="2"/>
            <w:tcBorders>
              <w:top w:val="single" w:sz="4" w:space="0" w:color="000000"/>
              <w:left w:val="single" w:sz="4" w:space="0" w:color="000000"/>
              <w:bottom w:val="single" w:sz="4" w:space="0" w:color="000000"/>
              <w:right w:val="single" w:sz="4" w:space="0" w:color="000000"/>
            </w:tcBorders>
          </w:tcPr>
          <w:p w14:paraId="28E1BD4A" w14:textId="77777777" w:rsidR="00F74B2D" w:rsidRDefault="00F74B2D" w:rsidP="00F74B2D"/>
        </w:tc>
      </w:tr>
    </w:tbl>
    <w:p w14:paraId="2AB3D770" w14:textId="73E7370A" w:rsidR="003E4B8C" w:rsidRDefault="003E4B8C" w:rsidP="00F74B2D"/>
    <w:p w14:paraId="08376423" w14:textId="77777777" w:rsidR="003E4B8C" w:rsidRDefault="003E4B8C">
      <w:r>
        <w:br w:type="page"/>
      </w:r>
    </w:p>
    <w:p w14:paraId="2C5C81AB" w14:textId="77777777" w:rsidR="00F74B2D" w:rsidRPr="00F74B2D" w:rsidRDefault="00F74B2D" w:rsidP="00F74B2D"/>
    <w:p w14:paraId="6CBB9BEF" w14:textId="09716315" w:rsidR="00723C94" w:rsidRDefault="00723C94" w:rsidP="00723C94">
      <w:pPr>
        <w:pStyle w:val="a1"/>
      </w:pPr>
      <w:bookmarkStart w:id="1333" w:name="_Toc533356750"/>
      <w:r>
        <w:rPr>
          <w:rFonts w:hint="eastAsia"/>
        </w:rPr>
        <w:t>根据开课教师排序</w:t>
      </w:r>
      <w:bookmarkEnd w:id="1333"/>
    </w:p>
    <w:tbl>
      <w:tblPr>
        <w:tblStyle w:val="14"/>
        <w:tblW w:w="8296" w:type="dxa"/>
        <w:tblLook w:val="04A0" w:firstRow="1" w:lastRow="0" w:firstColumn="1" w:lastColumn="0" w:noHBand="0" w:noVBand="1"/>
      </w:tblPr>
      <w:tblGrid>
        <w:gridCol w:w="2155"/>
        <w:gridCol w:w="1993"/>
        <w:gridCol w:w="4148"/>
      </w:tblGrid>
      <w:tr w:rsidR="00F74B2D" w:rsidRPr="00B45E5B" w14:paraId="39FB6E58"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7B323144" w14:textId="77777777" w:rsidR="00F74B2D" w:rsidRPr="00B45E5B" w:rsidRDefault="00F74B2D" w:rsidP="00F74B2D">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F98F4FD" w14:textId="5FEFCDA2" w:rsidR="00F74B2D" w:rsidRPr="00B45E5B" w:rsidRDefault="00F74B2D" w:rsidP="00F74B2D">
            <w:r>
              <w:rPr>
                <w:rFonts w:hint="eastAsia"/>
              </w:rPr>
              <w:t>TC</w:t>
            </w:r>
            <w:r>
              <w:t>-</w:t>
            </w:r>
            <w:r>
              <w:rPr>
                <w:rFonts w:hint="eastAsia"/>
              </w:rPr>
              <w:t>R</w:t>
            </w:r>
            <w:r>
              <w:t>-1</w:t>
            </w:r>
            <w:r w:rsidR="005F4FA5">
              <w:rPr>
                <w:rFonts w:hint="eastAsia"/>
              </w:rPr>
              <w:t>3</w:t>
            </w:r>
          </w:p>
        </w:tc>
      </w:tr>
      <w:tr w:rsidR="00F74B2D" w14:paraId="069FD446"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7DC4F70A" w14:textId="77777777" w:rsidR="00F74B2D" w:rsidRPr="00B45E5B" w:rsidRDefault="00F74B2D" w:rsidP="00F74B2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8462902" w14:textId="6C401383" w:rsidR="00F74B2D" w:rsidRDefault="005F4FA5" w:rsidP="00F74B2D">
            <w:r>
              <w:rPr>
                <w:rFonts w:hint="eastAsia"/>
              </w:rPr>
              <w:t>根据开课教师排序</w:t>
            </w:r>
          </w:p>
        </w:tc>
      </w:tr>
      <w:tr w:rsidR="00F74B2D" w14:paraId="52DA87CA"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3C9F2ACA" w14:textId="77777777" w:rsidR="00F74B2D" w:rsidRDefault="00F74B2D" w:rsidP="00F74B2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1396B6A" w14:textId="651B7FEF" w:rsidR="00F74B2D" w:rsidRDefault="005F4FA5" w:rsidP="00F74B2D">
            <w:r>
              <w:rPr>
                <w:rFonts w:hint="eastAsia"/>
              </w:rPr>
              <w:t>根据开课教师排序</w:t>
            </w:r>
          </w:p>
        </w:tc>
      </w:tr>
      <w:tr w:rsidR="00F74B2D" w14:paraId="175D076B"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249838C3" w14:textId="77777777" w:rsidR="00F74B2D" w:rsidRPr="00B45E5B" w:rsidRDefault="00F74B2D" w:rsidP="00F74B2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EC64549" w14:textId="08CF108D" w:rsidR="00F74B2D" w:rsidRDefault="008A118E" w:rsidP="00F74B2D">
            <w:r>
              <w:rPr>
                <w:rFonts w:hint="eastAsia"/>
              </w:rPr>
              <w:t>注册用户</w:t>
            </w:r>
          </w:p>
        </w:tc>
      </w:tr>
      <w:tr w:rsidR="00F74B2D" w14:paraId="74C00583"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66F25E1F" w14:textId="77777777" w:rsidR="00F74B2D" w:rsidRPr="00B45E5B" w:rsidRDefault="00F74B2D" w:rsidP="00F74B2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B11CBAF" w14:textId="77777777" w:rsidR="00F74B2D" w:rsidRDefault="00F74B2D" w:rsidP="00F74B2D">
            <w:r>
              <w:rPr>
                <w:rFonts w:hint="eastAsia"/>
              </w:rPr>
              <w:t>黑盒测试</w:t>
            </w:r>
          </w:p>
        </w:tc>
      </w:tr>
      <w:tr w:rsidR="00F74B2D" w14:paraId="17441BB9"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05A0660F" w14:textId="77777777" w:rsidR="00F74B2D" w:rsidRDefault="00F74B2D" w:rsidP="00F74B2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577FD7A" w14:textId="1496206C" w:rsidR="00F74B2D" w:rsidRDefault="005F4FA5" w:rsidP="00F74B2D">
            <w:r>
              <w:rPr>
                <w:rFonts w:hint="eastAsia"/>
              </w:rPr>
              <w:t>课程排序</w:t>
            </w:r>
          </w:p>
        </w:tc>
      </w:tr>
      <w:tr w:rsidR="00F74B2D" w14:paraId="6AE5B836"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2AE838FD" w14:textId="77777777" w:rsidR="00F74B2D" w:rsidRDefault="00F74B2D" w:rsidP="00F74B2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9DEFEE7" w14:textId="55205032" w:rsidR="00F74B2D" w:rsidRDefault="00F74B2D" w:rsidP="00F74B2D">
            <w:r>
              <w:rPr>
                <w:rFonts w:hint="eastAsia"/>
              </w:rPr>
              <w:t>用户登录后进入个人中心界面，并</w:t>
            </w:r>
            <w:r w:rsidR="00842899">
              <w:rPr>
                <w:rFonts w:hint="eastAsia"/>
              </w:rPr>
              <w:t>在关注课程中根据开课教师排序</w:t>
            </w:r>
          </w:p>
        </w:tc>
      </w:tr>
      <w:tr w:rsidR="00F74B2D" w:rsidRPr="00B45E5B" w14:paraId="73C05162"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09D8D6B9" w14:textId="77777777" w:rsidR="00F74B2D" w:rsidRPr="00B45E5B" w:rsidRDefault="00F74B2D" w:rsidP="00F74B2D">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EB22849" w14:textId="1413FB51" w:rsidR="00F74B2D" w:rsidRPr="00B45E5B" w:rsidRDefault="00F74B2D" w:rsidP="00F74B2D">
            <w:r>
              <w:rPr>
                <w:rFonts w:hint="eastAsia"/>
              </w:rPr>
              <w:t>测试用户是否能正常进入个人中心界面，并</w:t>
            </w:r>
            <w:r w:rsidR="00842899">
              <w:rPr>
                <w:rFonts w:hint="eastAsia"/>
              </w:rPr>
              <w:t>在关注课程中根据开课教师排序</w:t>
            </w:r>
          </w:p>
        </w:tc>
      </w:tr>
      <w:tr w:rsidR="00F74B2D" w:rsidRPr="00507ADD" w14:paraId="6F86AE98" w14:textId="77777777" w:rsidTr="00F74B2D">
        <w:trPr>
          <w:trHeight w:val="1445"/>
        </w:trPr>
        <w:tc>
          <w:tcPr>
            <w:tcW w:w="8296" w:type="dxa"/>
            <w:gridSpan w:val="3"/>
            <w:tcBorders>
              <w:top w:val="single" w:sz="4" w:space="0" w:color="000000"/>
              <w:left w:val="single" w:sz="4" w:space="0" w:color="000000"/>
              <w:right w:val="single" w:sz="4" w:space="0" w:color="000000"/>
            </w:tcBorders>
            <w:hideMark/>
          </w:tcPr>
          <w:p w14:paraId="33FF06C7" w14:textId="77777777" w:rsidR="00F74B2D" w:rsidRPr="00507ADD" w:rsidRDefault="00F74B2D" w:rsidP="00F74B2D">
            <w:r w:rsidRPr="00507ADD">
              <w:rPr>
                <w:rFonts w:hint="eastAsia"/>
              </w:rPr>
              <w:t>初始条件和背景：</w:t>
            </w:r>
          </w:p>
          <w:p w14:paraId="59B3C29A" w14:textId="77777777" w:rsidR="00F74B2D" w:rsidRDefault="00F74B2D" w:rsidP="00F74B2D">
            <w:r w:rsidRPr="00B45E5B">
              <w:rPr>
                <w:rFonts w:hint="eastAsia"/>
              </w:rPr>
              <w:t>系统</w:t>
            </w:r>
            <w:r>
              <w:rPr>
                <w:rFonts w:hint="eastAsia"/>
              </w:rPr>
              <w:t>：PC端</w:t>
            </w:r>
          </w:p>
          <w:p w14:paraId="603D84A1" w14:textId="77777777" w:rsidR="00F74B2D" w:rsidRPr="00507ADD" w:rsidRDefault="00F74B2D" w:rsidP="00F74B2D">
            <w:r>
              <w:rPr>
                <w:rFonts w:hint="eastAsia"/>
              </w:rPr>
              <w:t>浏览器：C</w:t>
            </w:r>
            <w:r>
              <w:t>hrome</w:t>
            </w:r>
          </w:p>
          <w:p w14:paraId="331609E7" w14:textId="77777777" w:rsidR="00F74B2D" w:rsidRPr="00507ADD" w:rsidRDefault="00F74B2D" w:rsidP="00F74B2D">
            <w:r w:rsidRPr="00507ADD">
              <w:rPr>
                <w:rFonts w:hint="eastAsia"/>
              </w:rPr>
              <w:t>注释</w:t>
            </w:r>
            <w:r>
              <w:rPr>
                <w:rFonts w:hint="eastAsia"/>
              </w:rPr>
              <w:t>：无</w:t>
            </w:r>
          </w:p>
        </w:tc>
      </w:tr>
      <w:tr w:rsidR="00F74B2D" w:rsidRPr="00507ADD" w14:paraId="03D824F1"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CE4E898" w14:textId="77777777" w:rsidR="00F74B2D" w:rsidRPr="00507ADD" w:rsidRDefault="00F74B2D" w:rsidP="00F74B2D">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4BBCDF0" w14:textId="77777777" w:rsidR="00F74B2D" w:rsidRPr="00507ADD" w:rsidRDefault="00F74B2D" w:rsidP="00F74B2D">
            <w:r w:rsidRPr="00507ADD">
              <w:rPr>
                <w:rFonts w:hint="eastAsia"/>
              </w:rPr>
              <w:t>预期结果</w:t>
            </w:r>
          </w:p>
        </w:tc>
      </w:tr>
      <w:tr w:rsidR="00F74B2D" w:rsidRPr="00507ADD" w14:paraId="5A72115E"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160DE03C" w14:textId="2D5E615E" w:rsidR="00F74B2D" w:rsidRPr="00507ADD" w:rsidRDefault="002A4476" w:rsidP="00F74B2D">
            <w:r>
              <w:rPr>
                <w:rFonts w:hint="eastAsia"/>
              </w:rPr>
              <w:t>点击列表名称开课教师</w:t>
            </w:r>
          </w:p>
        </w:tc>
        <w:tc>
          <w:tcPr>
            <w:tcW w:w="6141" w:type="dxa"/>
            <w:gridSpan w:val="2"/>
            <w:tcBorders>
              <w:top w:val="single" w:sz="4" w:space="0" w:color="000000"/>
              <w:left w:val="single" w:sz="4" w:space="0" w:color="000000"/>
              <w:bottom w:val="single" w:sz="4" w:space="0" w:color="000000"/>
              <w:right w:val="single" w:sz="4" w:space="0" w:color="000000"/>
            </w:tcBorders>
          </w:tcPr>
          <w:p w14:paraId="2D60177E" w14:textId="70AC9F9C" w:rsidR="00F74B2D" w:rsidRPr="00507ADD" w:rsidRDefault="002A4476" w:rsidP="00F74B2D">
            <w:r>
              <w:rPr>
                <w:rFonts w:hint="eastAsia"/>
              </w:rPr>
              <w:t>关注课程按照开课教师的字典排序</w:t>
            </w:r>
          </w:p>
        </w:tc>
      </w:tr>
      <w:tr w:rsidR="00F74B2D" w14:paraId="549B6679"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65111FC2" w14:textId="77777777" w:rsidR="00F74B2D" w:rsidRDefault="00F74B2D" w:rsidP="00F74B2D"/>
        </w:tc>
        <w:tc>
          <w:tcPr>
            <w:tcW w:w="6141" w:type="dxa"/>
            <w:gridSpan w:val="2"/>
            <w:tcBorders>
              <w:top w:val="single" w:sz="4" w:space="0" w:color="000000"/>
              <w:left w:val="single" w:sz="4" w:space="0" w:color="000000"/>
              <w:bottom w:val="single" w:sz="4" w:space="0" w:color="000000"/>
              <w:right w:val="single" w:sz="4" w:space="0" w:color="000000"/>
            </w:tcBorders>
          </w:tcPr>
          <w:p w14:paraId="5CFC42CC" w14:textId="77777777" w:rsidR="00F74B2D" w:rsidRDefault="00F74B2D" w:rsidP="00F74B2D"/>
        </w:tc>
      </w:tr>
      <w:tr w:rsidR="00F74B2D" w14:paraId="673B42C3"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68B70C0B" w14:textId="77777777" w:rsidR="00F74B2D" w:rsidRDefault="00F74B2D" w:rsidP="00F74B2D"/>
        </w:tc>
        <w:tc>
          <w:tcPr>
            <w:tcW w:w="6141" w:type="dxa"/>
            <w:gridSpan w:val="2"/>
            <w:tcBorders>
              <w:top w:val="single" w:sz="4" w:space="0" w:color="000000"/>
              <w:left w:val="single" w:sz="4" w:space="0" w:color="000000"/>
              <w:bottom w:val="single" w:sz="4" w:space="0" w:color="000000"/>
              <w:right w:val="single" w:sz="4" w:space="0" w:color="000000"/>
            </w:tcBorders>
          </w:tcPr>
          <w:p w14:paraId="5155E4E7" w14:textId="77777777" w:rsidR="00F74B2D" w:rsidRDefault="00F74B2D" w:rsidP="00F74B2D"/>
        </w:tc>
      </w:tr>
      <w:tr w:rsidR="00F74B2D" w14:paraId="2AA5AE0F"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677D32AA" w14:textId="77777777" w:rsidR="00F74B2D" w:rsidRDefault="00F74B2D" w:rsidP="00F74B2D"/>
        </w:tc>
        <w:tc>
          <w:tcPr>
            <w:tcW w:w="6141" w:type="dxa"/>
            <w:gridSpan w:val="2"/>
            <w:tcBorders>
              <w:top w:val="single" w:sz="4" w:space="0" w:color="000000"/>
              <w:left w:val="single" w:sz="4" w:space="0" w:color="000000"/>
              <w:bottom w:val="single" w:sz="4" w:space="0" w:color="000000"/>
              <w:right w:val="single" w:sz="4" w:space="0" w:color="000000"/>
            </w:tcBorders>
          </w:tcPr>
          <w:p w14:paraId="490D9F50" w14:textId="77777777" w:rsidR="00F74B2D" w:rsidRDefault="00F74B2D" w:rsidP="00F74B2D"/>
        </w:tc>
      </w:tr>
    </w:tbl>
    <w:p w14:paraId="5DF2D041" w14:textId="2FB508EC" w:rsidR="00066E51" w:rsidRDefault="00066E51" w:rsidP="00F74B2D"/>
    <w:p w14:paraId="4F241DB3" w14:textId="77777777" w:rsidR="00066E51" w:rsidRDefault="00066E51">
      <w:r>
        <w:br w:type="page"/>
      </w:r>
    </w:p>
    <w:p w14:paraId="2FD23E84" w14:textId="77777777" w:rsidR="00F74B2D" w:rsidRPr="00F74B2D" w:rsidRDefault="00F74B2D" w:rsidP="00F74B2D"/>
    <w:p w14:paraId="5BF8433A" w14:textId="12B512CE" w:rsidR="00723C94" w:rsidRDefault="00723C94" w:rsidP="00723C94">
      <w:pPr>
        <w:pStyle w:val="a1"/>
      </w:pPr>
      <w:bookmarkStart w:id="1334" w:name="_Toc533356751"/>
      <w:r>
        <w:rPr>
          <w:rFonts w:hint="eastAsia"/>
        </w:rPr>
        <w:t>根据课程名称排序</w:t>
      </w:r>
      <w:bookmarkEnd w:id="1334"/>
    </w:p>
    <w:tbl>
      <w:tblPr>
        <w:tblStyle w:val="14"/>
        <w:tblW w:w="8296" w:type="dxa"/>
        <w:tblLook w:val="04A0" w:firstRow="1" w:lastRow="0" w:firstColumn="1" w:lastColumn="0" w:noHBand="0" w:noVBand="1"/>
      </w:tblPr>
      <w:tblGrid>
        <w:gridCol w:w="2155"/>
        <w:gridCol w:w="1993"/>
        <w:gridCol w:w="4148"/>
      </w:tblGrid>
      <w:tr w:rsidR="00F74B2D" w:rsidRPr="00B45E5B" w14:paraId="5164560C"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180CE0B1" w14:textId="77777777" w:rsidR="00F74B2D" w:rsidRPr="00B45E5B" w:rsidRDefault="00F74B2D" w:rsidP="00F74B2D">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114AE02" w14:textId="1389BCE4" w:rsidR="00F74B2D" w:rsidRPr="00B45E5B" w:rsidRDefault="00F74B2D" w:rsidP="00F74B2D">
            <w:r>
              <w:rPr>
                <w:rFonts w:hint="eastAsia"/>
              </w:rPr>
              <w:t>TC</w:t>
            </w:r>
            <w:r>
              <w:t>-</w:t>
            </w:r>
            <w:r>
              <w:rPr>
                <w:rFonts w:hint="eastAsia"/>
              </w:rPr>
              <w:t>R</w:t>
            </w:r>
            <w:r>
              <w:t>-1</w:t>
            </w:r>
            <w:r w:rsidR="001F5EEA">
              <w:rPr>
                <w:rFonts w:hint="eastAsia"/>
              </w:rPr>
              <w:t>4</w:t>
            </w:r>
          </w:p>
        </w:tc>
      </w:tr>
      <w:tr w:rsidR="00F74B2D" w14:paraId="4E0810CA"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1145E39A" w14:textId="77777777" w:rsidR="00F74B2D" w:rsidRPr="00B45E5B" w:rsidRDefault="00F74B2D" w:rsidP="00F74B2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1394B3C" w14:textId="666A945B" w:rsidR="00F74B2D" w:rsidRDefault="00063612" w:rsidP="00F74B2D">
            <w:r>
              <w:rPr>
                <w:rFonts w:hint="eastAsia"/>
              </w:rPr>
              <w:t>根据课程名称排序</w:t>
            </w:r>
          </w:p>
        </w:tc>
      </w:tr>
      <w:tr w:rsidR="00F74B2D" w14:paraId="791D94F7"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267906FA" w14:textId="77777777" w:rsidR="00F74B2D" w:rsidRDefault="00F74B2D" w:rsidP="00F74B2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C0D6663" w14:textId="06E3D55A" w:rsidR="00F74B2D" w:rsidRDefault="00166599" w:rsidP="00F74B2D">
            <w:r>
              <w:rPr>
                <w:rFonts w:hint="eastAsia"/>
              </w:rPr>
              <w:t>根据课程名称排序</w:t>
            </w:r>
          </w:p>
        </w:tc>
      </w:tr>
      <w:tr w:rsidR="00F74B2D" w14:paraId="03610211"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7EE8BFFD" w14:textId="77777777" w:rsidR="00F74B2D" w:rsidRPr="00B45E5B" w:rsidRDefault="00F74B2D" w:rsidP="00F74B2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21A3B48" w14:textId="1AC13689" w:rsidR="00F74B2D" w:rsidRDefault="008A118E" w:rsidP="00F74B2D">
            <w:r>
              <w:rPr>
                <w:rFonts w:hint="eastAsia"/>
              </w:rPr>
              <w:t>注册用户</w:t>
            </w:r>
          </w:p>
        </w:tc>
      </w:tr>
      <w:tr w:rsidR="00F74B2D" w14:paraId="70B804C1"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3B98EF89" w14:textId="77777777" w:rsidR="00F74B2D" w:rsidRPr="00B45E5B" w:rsidRDefault="00F74B2D" w:rsidP="00F74B2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52A3ECC" w14:textId="77777777" w:rsidR="00F74B2D" w:rsidRDefault="00F74B2D" w:rsidP="00F74B2D">
            <w:r>
              <w:rPr>
                <w:rFonts w:hint="eastAsia"/>
              </w:rPr>
              <w:t>黑盒测试</w:t>
            </w:r>
          </w:p>
        </w:tc>
      </w:tr>
      <w:tr w:rsidR="00F74B2D" w14:paraId="267623E5"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5E9B48A3" w14:textId="77777777" w:rsidR="00F74B2D" w:rsidRDefault="00F74B2D" w:rsidP="00F74B2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63E7E0B" w14:textId="77777777" w:rsidR="00F74B2D" w:rsidRDefault="00F74B2D" w:rsidP="00F74B2D">
            <w:r>
              <w:rPr>
                <w:rFonts w:hint="eastAsia"/>
              </w:rPr>
              <w:t>浏览关注课程</w:t>
            </w:r>
          </w:p>
        </w:tc>
      </w:tr>
      <w:tr w:rsidR="00F74B2D" w14:paraId="3E63DCED"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1D4BCF00" w14:textId="77777777" w:rsidR="00F74B2D" w:rsidRDefault="00F74B2D" w:rsidP="00F74B2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050FF6E" w14:textId="3E3EBB4B" w:rsidR="00F74B2D" w:rsidRDefault="00F74B2D" w:rsidP="00F74B2D">
            <w:r>
              <w:rPr>
                <w:rFonts w:hint="eastAsia"/>
              </w:rPr>
              <w:t>用户登录后进入个人中心界面，并</w:t>
            </w:r>
            <w:r w:rsidR="00166599">
              <w:rPr>
                <w:rFonts w:hint="eastAsia"/>
              </w:rPr>
              <w:t>在关注课程中根据课程名称排序</w:t>
            </w:r>
          </w:p>
        </w:tc>
      </w:tr>
      <w:tr w:rsidR="00F74B2D" w:rsidRPr="00B45E5B" w14:paraId="0CBB9B59"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181F5242" w14:textId="77777777" w:rsidR="00F74B2D" w:rsidRPr="00B45E5B" w:rsidRDefault="00F74B2D" w:rsidP="00F74B2D">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4A36DE5" w14:textId="23A89D1D" w:rsidR="00F74B2D" w:rsidRPr="00B45E5B" w:rsidRDefault="00F74B2D" w:rsidP="00F74B2D">
            <w:r>
              <w:rPr>
                <w:rFonts w:hint="eastAsia"/>
              </w:rPr>
              <w:t>测试用户是否能正常进入个人中心界面，并</w:t>
            </w:r>
            <w:r w:rsidR="00166599">
              <w:rPr>
                <w:rFonts w:hint="eastAsia"/>
              </w:rPr>
              <w:t>根据课程名称排序</w:t>
            </w:r>
          </w:p>
        </w:tc>
      </w:tr>
      <w:tr w:rsidR="00F74B2D" w:rsidRPr="00507ADD" w14:paraId="3FB14616" w14:textId="77777777" w:rsidTr="00F74B2D">
        <w:trPr>
          <w:trHeight w:val="1445"/>
        </w:trPr>
        <w:tc>
          <w:tcPr>
            <w:tcW w:w="8296" w:type="dxa"/>
            <w:gridSpan w:val="3"/>
            <w:tcBorders>
              <w:top w:val="single" w:sz="4" w:space="0" w:color="000000"/>
              <w:left w:val="single" w:sz="4" w:space="0" w:color="000000"/>
              <w:right w:val="single" w:sz="4" w:space="0" w:color="000000"/>
            </w:tcBorders>
            <w:hideMark/>
          </w:tcPr>
          <w:p w14:paraId="14435ECE" w14:textId="77777777" w:rsidR="00F74B2D" w:rsidRPr="00507ADD" w:rsidRDefault="00F74B2D" w:rsidP="00F74B2D">
            <w:r w:rsidRPr="00507ADD">
              <w:rPr>
                <w:rFonts w:hint="eastAsia"/>
              </w:rPr>
              <w:t>初始条件和背景：</w:t>
            </w:r>
          </w:p>
          <w:p w14:paraId="7798C486" w14:textId="77777777" w:rsidR="00F74B2D" w:rsidRDefault="00F74B2D" w:rsidP="00F74B2D">
            <w:r w:rsidRPr="00B45E5B">
              <w:rPr>
                <w:rFonts w:hint="eastAsia"/>
              </w:rPr>
              <w:t>系统</w:t>
            </w:r>
            <w:r>
              <w:rPr>
                <w:rFonts w:hint="eastAsia"/>
              </w:rPr>
              <w:t>：PC端</w:t>
            </w:r>
          </w:p>
          <w:p w14:paraId="3AB831A8" w14:textId="77777777" w:rsidR="00F74B2D" w:rsidRPr="00507ADD" w:rsidRDefault="00F74B2D" w:rsidP="00F74B2D">
            <w:r>
              <w:rPr>
                <w:rFonts w:hint="eastAsia"/>
              </w:rPr>
              <w:t>浏览器：C</w:t>
            </w:r>
            <w:r>
              <w:t>hrome</w:t>
            </w:r>
          </w:p>
          <w:p w14:paraId="4755BFF0" w14:textId="77777777" w:rsidR="00F74B2D" w:rsidRPr="00507ADD" w:rsidRDefault="00F74B2D" w:rsidP="00F74B2D">
            <w:r w:rsidRPr="00507ADD">
              <w:rPr>
                <w:rFonts w:hint="eastAsia"/>
              </w:rPr>
              <w:t>注释</w:t>
            </w:r>
            <w:r>
              <w:rPr>
                <w:rFonts w:hint="eastAsia"/>
              </w:rPr>
              <w:t>：无</w:t>
            </w:r>
          </w:p>
        </w:tc>
      </w:tr>
      <w:tr w:rsidR="00F74B2D" w:rsidRPr="00507ADD" w14:paraId="55E5389A"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EDA830D" w14:textId="77777777" w:rsidR="00F74B2D" w:rsidRPr="00507ADD" w:rsidRDefault="00F74B2D" w:rsidP="00F74B2D">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FE24104" w14:textId="77777777" w:rsidR="00F74B2D" w:rsidRPr="00507ADD" w:rsidRDefault="00F74B2D" w:rsidP="00F74B2D">
            <w:r w:rsidRPr="00507ADD">
              <w:rPr>
                <w:rFonts w:hint="eastAsia"/>
              </w:rPr>
              <w:t>预期结果</w:t>
            </w:r>
          </w:p>
        </w:tc>
      </w:tr>
      <w:tr w:rsidR="001F5EEA" w:rsidRPr="00507ADD" w14:paraId="46D91C0B"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55B9596A" w14:textId="5FD1922A" w:rsidR="001F5EEA" w:rsidRPr="00507ADD" w:rsidRDefault="001F5EEA" w:rsidP="001F5EEA">
            <w:r>
              <w:rPr>
                <w:rFonts w:hint="eastAsia"/>
              </w:rPr>
              <w:t>点击列名称课程名称</w:t>
            </w:r>
          </w:p>
        </w:tc>
        <w:tc>
          <w:tcPr>
            <w:tcW w:w="6141" w:type="dxa"/>
            <w:gridSpan w:val="2"/>
            <w:tcBorders>
              <w:top w:val="single" w:sz="4" w:space="0" w:color="000000"/>
              <w:left w:val="single" w:sz="4" w:space="0" w:color="000000"/>
              <w:bottom w:val="single" w:sz="4" w:space="0" w:color="000000"/>
              <w:right w:val="single" w:sz="4" w:space="0" w:color="000000"/>
            </w:tcBorders>
          </w:tcPr>
          <w:p w14:paraId="42A81FCF" w14:textId="05E13432" w:rsidR="001F5EEA" w:rsidRPr="00507ADD" w:rsidRDefault="001F5EEA" w:rsidP="001F5EEA">
            <w:r>
              <w:rPr>
                <w:rFonts w:hint="eastAsia"/>
              </w:rPr>
              <w:t>课程列表按照课程名称的字典序排列</w:t>
            </w:r>
          </w:p>
        </w:tc>
      </w:tr>
      <w:tr w:rsidR="001F5EEA" w14:paraId="5967A593"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1215B5A7" w14:textId="77777777" w:rsidR="001F5EEA" w:rsidRDefault="001F5EEA" w:rsidP="001F5EEA"/>
        </w:tc>
        <w:tc>
          <w:tcPr>
            <w:tcW w:w="6141" w:type="dxa"/>
            <w:gridSpan w:val="2"/>
            <w:tcBorders>
              <w:top w:val="single" w:sz="4" w:space="0" w:color="000000"/>
              <w:left w:val="single" w:sz="4" w:space="0" w:color="000000"/>
              <w:bottom w:val="single" w:sz="4" w:space="0" w:color="000000"/>
              <w:right w:val="single" w:sz="4" w:space="0" w:color="000000"/>
            </w:tcBorders>
          </w:tcPr>
          <w:p w14:paraId="65E69178" w14:textId="77777777" w:rsidR="001F5EEA" w:rsidRDefault="001F5EEA" w:rsidP="001F5EEA"/>
        </w:tc>
      </w:tr>
      <w:tr w:rsidR="001F5EEA" w14:paraId="33656F04"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7847D157" w14:textId="77777777" w:rsidR="001F5EEA" w:rsidRDefault="001F5EEA" w:rsidP="001F5EEA"/>
        </w:tc>
        <w:tc>
          <w:tcPr>
            <w:tcW w:w="6141" w:type="dxa"/>
            <w:gridSpan w:val="2"/>
            <w:tcBorders>
              <w:top w:val="single" w:sz="4" w:space="0" w:color="000000"/>
              <w:left w:val="single" w:sz="4" w:space="0" w:color="000000"/>
              <w:bottom w:val="single" w:sz="4" w:space="0" w:color="000000"/>
              <w:right w:val="single" w:sz="4" w:space="0" w:color="000000"/>
            </w:tcBorders>
          </w:tcPr>
          <w:p w14:paraId="7636E7BF" w14:textId="77777777" w:rsidR="001F5EEA" w:rsidRDefault="001F5EEA" w:rsidP="001F5EEA"/>
        </w:tc>
      </w:tr>
      <w:tr w:rsidR="001F5EEA" w14:paraId="2A7707D3"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5560C431" w14:textId="77777777" w:rsidR="001F5EEA" w:rsidRDefault="001F5EEA" w:rsidP="001F5EEA"/>
        </w:tc>
        <w:tc>
          <w:tcPr>
            <w:tcW w:w="6141" w:type="dxa"/>
            <w:gridSpan w:val="2"/>
            <w:tcBorders>
              <w:top w:val="single" w:sz="4" w:space="0" w:color="000000"/>
              <w:left w:val="single" w:sz="4" w:space="0" w:color="000000"/>
              <w:bottom w:val="single" w:sz="4" w:space="0" w:color="000000"/>
              <w:right w:val="single" w:sz="4" w:space="0" w:color="000000"/>
            </w:tcBorders>
          </w:tcPr>
          <w:p w14:paraId="7C538089" w14:textId="77777777" w:rsidR="001F5EEA" w:rsidRDefault="001F5EEA" w:rsidP="001F5EEA"/>
        </w:tc>
      </w:tr>
    </w:tbl>
    <w:p w14:paraId="479F1FFC" w14:textId="29F09C25" w:rsidR="00F639F5" w:rsidRDefault="00F639F5" w:rsidP="00F74B2D"/>
    <w:p w14:paraId="0EA30346" w14:textId="77777777" w:rsidR="00F639F5" w:rsidRDefault="00F639F5">
      <w:r>
        <w:br w:type="page"/>
      </w:r>
    </w:p>
    <w:p w14:paraId="387CE1D6" w14:textId="77777777" w:rsidR="00F74B2D" w:rsidRPr="00F74B2D" w:rsidRDefault="00F74B2D" w:rsidP="00F74B2D"/>
    <w:p w14:paraId="2E0DA819" w14:textId="4A8C5C31" w:rsidR="00723C94" w:rsidRDefault="00723C94" w:rsidP="00723C94">
      <w:pPr>
        <w:pStyle w:val="a1"/>
      </w:pPr>
      <w:bookmarkStart w:id="1335" w:name="_Toc533356752"/>
      <w:r>
        <w:rPr>
          <w:rFonts w:hint="eastAsia"/>
        </w:rPr>
        <w:t>关注课程分页</w:t>
      </w:r>
      <w:bookmarkEnd w:id="1335"/>
    </w:p>
    <w:tbl>
      <w:tblPr>
        <w:tblStyle w:val="14"/>
        <w:tblW w:w="8296" w:type="dxa"/>
        <w:tblLook w:val="04A0" w:firstRow="1" w:lastRow="0" w:firstColumn="1" w:lastColumn="0" w:noHBand="0" w:noVBand="1"/>
      </w:tblPr>
      <w:tblGrid>
        <w:gridCol w:w="2155"/>
        <w:gridCol w:w="1993"/>
        <w:gridCol w:w="4148"/>
      </w:tblGrid>
      <w:tr w:rsidR="00F74B2D" w:rsidRPr="00B45E5B" w14:paraId="72E2A75E"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3A522B30" w14:textId="77777777" w:rsidR="00F74B2D" w:rsidRPr="00B45E5B" w:rsidRDefault="00F74B2D" w:rsidP="00F74B2D">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D4FA10F" w14:textId="23AFACFD" w:rsidR="00F74B2D" w:rsidRPr="00B45E5B" w:rsidRDefault="00F74B2D" w:rsidP="00F74B2D">
            <w:r>
              <w:rPr>
                <w:rFonts w:hint="eastAsia"/>
              </w:rPr>
              <w:t>TC</w:t>
            </w:r>
            <w:r>
              <w:t>-</w:t>
            </w:r>
            <w:r>
              <w:rPr>
                <w:rFonts w:hint="eastAsia"/>
              </w:rPr>
              <w:t>R</w:t>
            </w:r>
            <w:r>
              <w:t>-1</w:t>
            </w:r>
            <w:r w:rsidR="00482525">
              <w:rPr>
                <w:rFonts w:hint="eastAsia"/>
              </w:rPr>
              <w:t>5</w:t>
            </w:r>
          </w:p>
        </w:tc>
      </w:tr>
      <w:tr w:rsidR="00F74B2D" w14:paraId="4F42B31D"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7C3BC924" w14:textId="77777777" w:rsidR="00F74B2D" w:rsidRPr="00B45E5B" w:rsidRDefault="00F74B2D" w:rsidP="00F74B2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CA05DFF" w14:textId="707BE7D5" w:rsidR="00F74B2D" w:rsidRDefault="00482525" w:rsidP="00F74B2D">
            <w:r>
              <w:rPr>
                <w:rFonts w:hint="eastAsia"/>
              </w:rPr>
              <w:t>关注课程分页</w:t>
            </w:r>
          </w:p>
        </w:tc>
      </w:tr>
      <w:tr w:rsidR="00F74B2D" w14:paraId="7B50632A"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4CDE3135" w14:textId="77777777" w:rsidR="00F74B2D" w:rsidRDefault="00F74B2D" w:rsidP="00F74B2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31297A6" w14:textId="6EB6518A" w:rsidR="00F74B2D" w:rsidRDefault="00482525" w:rsidP="00F74B2D">
            <w:r>
              <w:rPr>
                <w:rFonts w:hint="eastAsia"/>
              </w:rPr>
              <w:t>关注课程分页</w:t>
            </w:r>
          </w:p>
        </w:tc>
      </w:tr>
      <w:tr w:rsidR="00F74B2D" w14:paraId="48618E60"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55F93460" w14:textId="77777777" w:rsidR="00F74B2D" w:rsidRPr="00B45E5B" w:rsidRDefault="00F74B2D" w:rsidP="00F74B2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45B29DB" w14:textId="5F894716" w:rsidR="00F74B2D" w:rsidRDefault="008A118E" w:rsidP="00F74B2D">
            <w:r>
              <w:rPr>
                <w:rFonts w:hint="eastAsia"/>
              </w:rPr>
              <w:t>注册用户</w:t>
            </w:r>
          </w:p>
        </w:tc>
      </w:tr>
      <w:tr w:rsidR="00F74B2D" w14:paraId="6BEA481E"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619FCE37" w14:textId="77777777" w:rsidR="00F74B2D" w:rsidRPr="00B45E5B" w:rsidRDefault="00F74B2D" w:rsidP="00F74B2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AB70FE9" w14:textId="77777777" w:rsidR="00F74B2D" w:rsidRDefault="00F74B2D" w:rsidP="00F74B2D">
            <w:r>
              <w:rPr>
                <w:rFonts w:hint="eastAsia"/>
              </w:rPr>
              <w:t>黑盒测试</w:t>
            </w:r>
          </w:p>
        </w:tc>
      </w:tr>
      <w:tr w:rsidR="00F74B2D" w14:paraId="547ABE09"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15DD8503" w14:textId="77777777" w:rsidR="00F74B2D" w:rsidRDefault="00F74B2D" w:rsidP="00F74B2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E447CF5" w14:textId="77777777" w:rsidR="00F74B2D" w:rsidRDefault="00F74B2D" w:rsidP="00F74B2D">
            <w:r>
              <w:rPr>
                <w:rFonts w:hint="eastAsia"/>
              </w:rPr>
              <w:t>浏览关注课程</w:t>
            </w:r>
          </w:p>
        </w:tc>
      </w:tr>
      <w:tr w:rsidR="00F74B2D" w14:paraId="3EBEA96D"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03D94301" w14:textId="77777777" w:rsidR="00F74B2D" w:rsidRDefault="00F74B2D" w:rsidP="00F74B2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0EC27C6" w14:textId="0B397467" w:rsidR="00F74B2D" w:rsidRDefault="00F74B2D" w:rsidP="00F74B2D">
            <w:r>
              <w:rPr>
                <w:rFonts w:hint="eastAsia"/>
              </w:rPr>
              <w:t>用户登录后进入个人中心界面，并</w:t>
            </w:r>
            <w:r w:rsidR="00C36AFF">
              <w:rPr>
                <w:rFonts w:hint="eastAsia"/>
              </w:rPr>
              <w:t>使用关注课程的分页功能</w:t>
            </w:r>
          </w:p>
        </w:tc>
      </w:tr>
      <w:tr w:rsidR="00F74B2D" w:rsidRPr="00B45E5B" w14:paraId="3528E394"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337693EA" w14:textId="77777777" w:rsidR="00F74B2D" w:rsidRPr="00B45E5B" w:rsidRDefault="00F74B2D" w:rsidP="00F74B2D">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7153F43" w14:textId="31AA7AE2" w:rsidR="00F74B2D" w:rsidRPr="00B45E5B" w:rsidRDefault="00F74B2D" w:rsidP="00F74B2D">
            <w:r>
              <w:rPr>
                <w:rFonts w:hint="eastAsia"/>
              </w:rPr>
              <w:t>测试用户是否能正常进入个人中心界面，</w:t>
            </w:r>
            <w:r w:rsidR="00C36AFF">
              <w:rPr>
                <w:rFonts w:hint="eastAsia"/>
              </w:rPr>
              <w:t>并使用关注课程的分页功能</w:t>
            </w:r>
          </w:p>
        </w:tc>
      </w:tr>
      <w:tr w:rsidR="00F74B2D" w:rsidRPr="00507ADD" w14:paraId="450E1014" w14:textId="77777777" w:rsidTr="00F74B2D">
        <w:trPr>
          <w:trHeight w:val="1445"/>
        </w:trPr>
        <w:tc>
          <w:tcPr>
            <w:tcW w:w="8296" w:type="dxa"/>
            <w:gridSpan w:val="3"/>
            <w:tcBorders>
              <w:top w:val="single" w:sz="4" w:space="0" w:color="000000"/>
              <w:left w:val="single" w:sz="4" w:space="0" w:color="000000"/>
              <w:right w:val="single" w:sz="4" w:space="0" w:color="000000"/>
            </w:tcBorders>
            <w:hideMark/>
          </w:tcPr>
          <w:p w14:paraId="7CAF705D" w14:textId="77777777" w:rsidR="00F74B2D" w:rsidRPr="00507ADD" w:rsidRDefault="00F74B2D" w:rsidP="00F74B2D">
            <w:r w:rsidRPr="00507ADD">
              <w:rPr>
                <w:rFonts w:hint="eastAsia"/>
              </w:rPr>
              <w:t>初始条件和背景：</w:t>
            </w:r>
          </w:p>
          <w:p w14:paraId="7176AA8D" w14:textId="77777777" w:rsidR="00F74B2D" w:rsidRDefault="00F74B2D" w:rsidP="00F74B2D">
            <w:r w:rsidRPr="00B45E5B">
              <w:rPr>
                <w:rFonts w:hint="eastAsia"/>
              </w:rPr>
              <w:t>系统</w:t>
            </w:r>
            <w:r>
              <w:rPr>
                <w:rFonts w:hint="eastAsia"/>
              </w:rPr>
              <w:t>：PC端</w:t>
            </w:r>
          </w:p>
          <w:p w14:paraId="7079CC58" w14:textId="77777777" w:rsidR="00F74B2D" w:rsidRPr="00507ADD" w:rsidRDefault="00F74B2D" w:rsidP="00F74B2D">
            <w:r>
              <w:rPr>
                <w:rFonts w:hint="eastAsia"/>
              </w:rPr>
              <w:t>浏览器：C</w:t>
            </w:r>
            <w:r>
              <w:t>hrome</w:t>
            </w:r>
          </w:p>
          <w:p w14:paraId="0BA1462E" w14:textId="77777777" w:rsidR="00F74B2D" w:rsidRPr="00507ADD" w:rsidRDefault="00F74B2D" w:rsidP="00F74B2D">
            <w:r w:rsidRPr="00507ADD">
              <w:rPr>
                <w:rFonts w:hint="eastAsia"/>
              </w:rPr>
              <w:t>注释</w:t>
            </w:r>
            <w:r>
              <w:rPr>
                <w:rFonts w:hint="eastAsia"/>
              </w:rPr>
              <w:t>：无</w:t>
            </w:r>
          </w:p>
        </w:tc>
      </w:tr>
      <w:tr w:rsidR="00F74B2D" w:rsidRPr="00507ADD" w14:paraId="3132354E"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78BA00A" w14:textId="77777777" w:rsidR="00F74B2D" w:rsidRPr="00507ADD" w:rsidRDefault="00F74B2D" w:rsidP="00F74B2D">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2877221" w14:textId="77777777" w:rsidR="00F74B2D" w:rsidRPr="00507ADD" w:rsidRDefault="00F74B2D" w:rsidP="00F74B2D">
            <w:r w:rsidRPr="00507ADD">
              <w:rPr>
                <w:rFonts w:hint="eastAsia"/>
              </w:rPr>
              <w:t>预期结果</w:t>
            </w:r>
          </w:p>
        </w:tc>
      </w:tr>
      <w:tr w:rsidR="00881CF0" w:rsidRPr="00507ADD" w14:paraId="3CDBB779"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6E33B897" w14:textId="0AB2F130" w:rsidR="00881CF0" w:rsidRPr="00507ADD" w:rsidRDefault="00881CF0" w:rsidP="00881CF0">
            <w:r>
              <w:rPr>
                <w:rFonts w:hint="eastAsia"/>
              </w:rPr>
              <w:t>当前在第一页，点击上一页</w:t>
            </w:r>
          </w:p>
        </w:tc>
        <w:tc>
          <w:tcPr>
            <w:tcW w:w="6141" w:type="dxa"/>
            <w:gridSpan w:val="2"/>
            <w:tcBorders>
              <w:top w:val="single" w:sz="4" w:space="0" w:color="000000"/>
              <w:left w:val="single" w:sz="4" w:space="0" w:color="000000"/>
              <w:bottom w:val="single" w:sz="4" w:space="0" w:color="000000"/>
              <w:right w:val="single" w:sz="4" w:space="0" w:color="000000"/>
            </w:tcBorders>
          </w:tcPr>
          <w:p w14:paraId="513D6F17" w14:textId="0DDB6853" w:rsidR="00881CF0" w:rsidRPr="00507ADD" w:rsidRDefault="00881CF0" w:rsidP="00881CF0">
            <w:r>
              <w:rPr>
                <w:rFonts w:hint="eastAsia"/>
              </w:rPr>
              <w:t>上一页点击无效</w:t>
            </w:r>
          </w:p>
        </w:tc>
      </w:tr>
      <w:tr w:rsidR="00881CF0" w14:paraId="55A1E946"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541A68EF" w14:textId="353E003C" w:rsidR="00881CF0" w:rsidRDefault="00881CF0" w:rsidP="00881CF0">
            <w:r>
              <w:rPr>
                <w:rFonts w:hint="eastAsia"/>
              </w:rPr>
              <w:t>当前在最后一页，点击下一页</w:t>
            </w:r>
          </w:p>
        </w:tc>
        <w:tc>
          <w:tcPr>
            <w:tcW w:w="6141" w:type="dxa"/>
            <w:gridSpan w:val="2"/>
            <w:tcBorders>
              <w:top w:val="single" w:sz="4" w:space="0" w:color="000000"/>
              <w:left w:val="single" w:sz="4" w:space="0" w:color="000000"/>
              <w:bottom w:val="single" w:sz="4" w:space="0" w:color="000000"/>
              <w:right w:val="single" w:sz="4" w:space="0" w:color="000000"/>
            </w:tcBorders>
          </w:tcPr>
          <w:p w14:paraId="143879B6" w14:textId="269BCD99" w:rsidR="00881CF0" w:rsidRDefault="00881CF0" w:rsidP="00881CF0">
            <w:r>
              <w:rPr>
                <w:rFonts w:hint="eastAsia"/>
              </w:rPr>
              <w:t>下一页点击无效</w:t>
            </w:r>
          </w:p>
        </w:tc>
      </w:tr>
      <w:tr w:rsidR="00881CF0" w14:paraId="61DB662C"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3F7EF813" w14:textId="422B2B37" w:rsidR="00881CF0" w:rsidRDefault="00881CF0" w:rsidP="00881CF0">
            <w:r>
              <w:rPr>
                <w:rFonts w:hint="eastAsia"/>
              </w:rPr>
              <w:t>不在第一页，点击上一页</w:t>
            </w:r>
          </w:p>
        </w:tc>
        <w:tc>
          <w:tcPr>
            <w:tcW w:w="6141" w:type="dxa"/>
            <w:gridSpan w:val="2"/>
            <w:tcBorders>
              <w:top w:val="single" w:sz="4" w:space="0" w:color="000000"/>
              <w:left w:val="single" w:sz="4" w:space="0" w:color="000000"/>
              <w:bottom w:val="single" w:sz="4" w:space="0" w:color="000000"/>
              <w:right w:val="single" w:sz="4" w:space="0" w:color="000000"/>
            </w:tcBorders>
          </w:tcPr>
          <w:p w14:paraId="04FFBBFC" w14:textId="0D25C582" w:rsidR="00881CF0" w:rsidRDefault="00881CF0" w:rsidP="00881CF0">
            <w:r>
              <w:rPr>
                <w:rFonts w:hint="eastAsia"/>
              </w:rPr>
              <w:t>页面转跳至上一页</w:t>
            </w:r>
          </w:p>
        </w:tc>
      </w:tr>
      <w:tr w:rsidR="00881CF0" w14:paraId="0CB58A20"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38EB8598" w14:textId="7D16CE9C" w:rsidR="00881CF0" w:rsidRDefault="00881CF0" w:rsidP="00881CF0">
            <w:r>
              <w:rPr>
                <w:rFonts w:hint="eastAsia"/>
              </w:rPr>
              <w:t>不在最后一页，点击下一页</w:t>
            </w:r>
          </w:p>
        </w:tc>
        <w:tc>
          <w:tcPr>
            <w:tcW w:w="6141" w:type="dxa"/>
            <w:gridSpan w:val="2"/>
            <w:tcBorders>
              <w:top w:val="single" w:sz="4" w:space="0" w:color="000000"/>
              <w:left w:val="single" w:sz="4" w:space="0" w:color="000000"/>
              <w:bottom w:val="single" w:sz="4" w:space="0" w:color="000000"/>
              <w:right w:val="single" w:sz="4" w:space="0" w:color="000000"/>
            </w:tcBorders>
          </w:tcPr>
          <w:p w14:paraId="3E70E95E" w14:textId="6F013453" w:rsidR="00881CF0" w:rsidRDefault="00881CF0" w:rsidP="00881CF0">
            <w:r>
              <w:rPr>
                <w:rFonts w:hint="eastAsia"/>
              </w:rPr>
              <w:t>页面转跳至下一页</w:t>
            </w:r>
          </w:p>
        </w:tc>
      </w:tr>
    </w:tbl>
    <w:p w14:paraId="05B9A2E3" w14:textId="6D919DED" w:rsidR="00A7516D" w:rsidRDefault="00A7516D" w:rsidP="00F74B2D"/>
    <w:p w14:paraId="06648536" w14:textId="77777777" w:rsidR="00A7516D" w:rsidRDefault="00A7516D">
      <w:r>
        <w:br w:type="page"/>
      </w:r>
    </w:p>
    <w:p w14:paraId="06B875F3" w14:textId="77777777" w:rsidR="00F74B2D" w:rsidRPr="00F74B2D" w:rsidRDefault="00F74B2D" w:rsidP="00F74B2D"/>
    <w:p w14:paraId="7D131129" w14:textId="52B0F66C" w:rsidR="00723C94" w:rsidRDefault="00723C94" w:rsidP="00723C94">
      <w:pPr>
        <w:pStyle w:val="a1"/>
      </w:pPr>
      <w:bookmarkStart w:id="1336" w:name="_Toc533356753"/>
      <w:r>
        <w:rPr>
          <w:rFonts w:hint="eastAsia"/>
        </w:rPr>
        <w:t>设置是否关注</w:t>
      </w:r>
      <w:bookmarkEnd w:id="1336"/>
    </w:p>
    <w:tbl>
      <w:tblPr>
        <w:tblStyle w:val="14"/>
        <w:tblW w:w="8296" w:type="dxa"/>
        <w:tblLook w:val="04A0" w:firstRow="1" w:lastRow="0" w:firstColumn="1" w:lastColumn="0" w:noHBand="0" w:noVBand="1"/>
      </w:tblPr>
      <w:tblGrid>
        <w:gridCol w:w="2155"/>
        <w:gridCol w:w="1993"/>
        <w:gridCol w:w="4148"/>
      </w:tblGrid>
      <w:tr w:rsidR="00F74B2D" w:rsidRPr="00B45E5B" w14:paraId="4519BB38"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09CCF6C4" w14:textId="77777777" w:rsidR="00F74B2D" w:rsidRPr="00B45E5B" w:rsidRDefault="00F74B2D" w:rsidP="00F74B2D">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7236D03" w14:textId="2A107F1A" w:rsidR="00F74B2D" w:rsidRPr="00B45E5B" w:rsidRDefault="00F74B2D" w:rsidP="00F74B2D">
            <w:r>
              <w:rPr>
                <w:rFonts w:hint="eastAsia"/>
              </w:rPr>
              <w:t>TC</w:t>
            </w:r>
            <w:r>
              <w:t>-</w:t>
            </w:r>
            <w:r>
              <w:rPr>
                <w:rFonts w:hint="eastAsia"/>
              </w:rPr>
              <w:t>R</w:t>
            </w:r>
            <w:r>
              <w:t>-1</w:t>
            </w:r>
            <w:r w:rsidR="008A118E">
              <w:rPr>
                <w:rFonts w:hint="eastAsia"/>
              </w:rPr>
              <w:t>6</w:t>
            </w:r>
          </w:p>
        </w:tc>
      </w:tr>
      <w:tr w:rsidR="00F74B2D" w14:paraId="3E9015AC"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073036DA" w14:textId="77777777" w:rsidR="00F74B2D" w:rsidRPr="00B45E5B" w:rsidRDefault="00F74B2D" w:rsidP="00F74B2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FB50510" w14:textId="7D1BFBCA" w:rsidR="00F74B2D" w:rsidRDefault="008A118E" w:rsidP="00F74B2D">
            <w:r>
              <w:rPr>
                <w:rFonts w:hint="eastAsia"/>
              </w:rPr>
              <w:t>设置是否关注</w:t>
            </w:r>
          </w:p>
        </w:tc>
      </w:tr>
      <w:tr w:rsidR="00F74B2D" w14:paraId="069E0473"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389C3FAD" w14:textId="77777777" w:rsidR="00F74B2D" w:rsidRDefault="00F74B2D" w:rsidP="00F74B2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D43A1AB" w14:textId="3154F3D9" w:rsidR="00F74B2D" w:rsidRDefault="008A118E" w:rsidP="00F74B2D">
            <w:r>
              <w:rPr>
                <w:rFonts w:hint="eastAsia"/>
              </w:rPr>
              <w:t>设置是否关注</w:t>
            </w:r>
          </w:p>
        </w:tc>
      </w:tr>
      <w:tr w:rsidR="00F74B2D" w14:paraId="469DA2FA"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771D75C2" w14:textId="77777777" w:rsidR="00F74B2D" w:rsidRPr="00B45E5B" w:rsidRDefault="00F74B2D" w:rsidP="00F74B2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03B8658" w14:textId="3E9C7DF8" w:rsidR="00F74B2D" w:rsidRDefault="008A118E" w:rsidP="00F74B2D">
            <w:r>
              <w:rPr>
                <w:rFonts w:hint="eastAsia"/>
              </w:rPr>
              <w:t>注册用户</w:t>
            </w:r>
          </w:p>
        </w:tc>
      </w:tr>
      <w:tr w:rsidR="00F74B2D" w14:paraId="0D997247"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288235D3" w14:textId="77777777" w:rsidR="00F74B2D" w:rsidRPr="00B45E5B" w:rsidRDefault="00F74B2D" w:rsidP="00F74B2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657B3CC" w14:textId="77777777" w:rsidR="00F74B2D" w:rsidRDefault="00F74B2D" w:rsidP="00F74B2D">
            <w:r>
              <w:rPr>
                <w:rFonts w:hint="eastAsia"/>
              </w:rPr>
              <w:t>黑盒测试</w:t>
            </w:r>
          </w:p>
        </w:tc>
      </w:tr>
      <w:tr w:rsidR="00F74B2D" w14:paraId="00948087"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52C1C71D" w14:textId="77777777" w:rsidR="00F74B2D" w:rsidRDefault="00F74B2D" w:rsidP="00F74B2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F007BA6" w14:textId="77777777" w:rsidR="00F74B2D" w:rsidRDefault="00F74B2D" w:rsidP="00F74B2D">
            <w:r>
              <w:rPr>
                <w:rFonts w:hint="eastAsia"/>
              </w:rPr>
              <w:t>浏览关注课程</w:t>
            </w:r>
          </w:p>
        </w:tc>
      </w:tr>
      <w:tr w:rsidR="00F74B2D" w14:paraId="23FF65F1"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5C1359D6" w14:textId="77777777" w:rsidR="00F74B2D" w:rsidRDefault="00F74B2D" w:rsidP="00F74B2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D6A59AE" w14:textId="47F43D3A" w:rsidR="00F74B2D" w:rsidRDefault="00F74B2D" w:rsidP="00F74B2D">
            <w:r>
              <w:rPr>
                <w:rFonts w:hint="eastAsia"/>
              </w:rPr>
              <w:t>用户登录后进入个人中心界面，并</w:t>
            </w:r>
            <w:r w:rsidR="00905897">
              <w:rPr>
                <w:rFonts w:hint="eastAsia"/>
              </w:rPr>
              <w:t>在关注课程中选择是否关注课程</w:t>
            </w:r>
          </w:p>
        </w:tc>
      </w:tr>
      <w:tr w:rsidR="00F74B2D" w:rsidRPr="00B45E5B" w14:paraId="0AD192C4"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17F6A09A" w14:textId="77777777" w:rsidR="00F74B2D" w:rsidRPr="00B45E5B" w:rsidRDefault="00F74B2D" w:rsidP="00F74B2D">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B7BE373" w14:textId="6983BE78" w:rsidR="00F74B2D" w:rsidRPr="00B45E5B" w:rsidRDefault="00F74B2D" w:rsidP="00F74B2D">
            <w:r>
              <w:rPr>
                <w:rFonts w:hint="eastAsia"/>
              </w:rPr>
              <w:t>测试用户是否能正常进入个人中心界面，</w:t>
            </w:r>
            <w:r w:rsidR="00905897">
              <w:rPr>
                <w:rFonts w:hint="eastAsia"/>
              </w:rPr>
              <w:t>并在关注课程中选择是否关注课程</w:t>
            </w:r>
          </w:p>
        </w:tc>
      </w:tr>
      <w:tr w:rsidR="00F74B2D" w:rsidRPr="00507ADD" w14:paraId="2D6570FA" w14:textId="77777777" w:rsidTr="00F74B2D">
        <w:trPr>
          <w:trHeight w:val="1445"/>
        </w:trPr>
        <w:tc>
          <w:tcPr>
            <w:tcW w:w="8296" w:type="dxa"/>
            <w:gridSpan w:val="3"/>
            <w:tcBorders>
              <w:top w:val="single" w:sz="4" w:space="0" w:color="000000"/>
              <w:left w:val="single" w:sz="4" w:space="0" w:color="000000"/>
              <w:right w:val="single" w:sz="4" w:space="0" w:color="000000"/>
            </w:tcBorders>
            <w:hideMark/>
          </w:tcPr>
          <w:p w14:paraId="24F8108B" w14:textId="77777777" w:rsidR="00F74B2D" w:rsidRPr="00507ADD" w:rsidRDefault="00F74B2D" w:rsidP="00F74B2D">
            <w:r w:rsidRPr="00507ADD">
              <w:rPr>
                <w:rFonts w:hint="eastAsia"/>
              </w:rPr>
              <w:t>初始条件和背景：</w:t>
            </w:r>
          </w:p>
          <w:p w14:paraId="5B9F65D5" w14:textId="77777777" w:rsidR="00F74B2D" w:rsidRDefault="00F74B2D" w:rsidP="00F74B2D">
            <w:r w:rsidRPr="00B45E5B">
              <w:rPr>
                <w:rFonts w:hint="eastAsia"/>
              </w:rPr>
              <w:t>系统</w:t>
            </w:r>
            <w:r>
              <w:rPr>
                <w:rFonts w:hint="eastAsia"/>
              </w:rPr>
              <w:t>：PC端</w:t>
            </w:r>
          </w:p>
          <w:p w14:paraId="0D128535" w14:textId="77777777" w:rsidR="00F74B2D" w:rsidRPr="00507ADD" w:rsidRDefault="00F74B2D" w:rsidP="00F74B2D">
            <w:r>
              <w:rPr>
                <w:rFonts w:hint="eastAsia"/>
              </w:rPr>
              <w:t>浏览器：C</w:t>
            </w:r>
            <w:r>
              <w:t>hrome</w:t>
            </w:r>
          </w:p>
          <w:p w14:paraId="1A8CFA27" w14:textId="77777777" w:rsidR="00F74B2D" w:rsidRPr="00507ADD" w:rsidRDefault="00F74B2D" w:rsidP="00F74B2D">
            <w:r w:rsidRPr="00507ADD">
              <w:rPr>
                <w:rFonts w:hint="eastAsia"/>
              </w:rPr>
              <w:t>注释</w:t>
            </w:r>
            <w:r>
              <w:rPr>
                <w:rFonts w:hint="eastAsia"/>
              </w:rPr>
              <w:t>：无</w:t>
            </w:r>
          </w:p>
        </w:tc>
      </w:tr>
      <w:tr w:rsidR="00F74B2D" w:rsidRPr="00507ADD" w14:paraId="2838CC23"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7ABF340" w14:textId="77777777" w:rsidR="00F74B2D" w:rsidRPr="00507ADD" w:rsidRDefault="00F74B2D" w:rsidP="00F74B2D">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A9F9C38" w14:textId="77777777" w:rsidR="00F74B2D" w:rsidRPr="00507ADD" w:rsidRDefault="00F74B2D" w:rsidP="00F74B2D">
            <w:r w:rsidRPr="00507ADD">
              <w:rPr>
                <w:rFonts w:hint="eastAsia"/>
              </w:rPr>
              <w:t>预期结果</w:t>
            </w:r>
          </w:p>
        </w:tc>
      </w:tr>
      <w:tr w:rsidR="00F74B2D" w:rsidRPr="00507ADD" w14:paraId="2471E536"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25FC329C" w14:textId="5BFB09BA" w:rsidR="00F74B2D" w:rsidRPr="00507ADD" w:rsidRDefault="008A118E" w:rsidP="00F74B2D">
            <w:r>
              <w:rPr>
                <w:rFonts w:hint="eastAsia"/>
              </w:rPr>
              <w:t>当前课程未被关注，点击右侧[未关注</w:t>
            </w:r>
            <w:r>
              <w:t>]</w:t>
            </w:r>
            <w:r>
              <w:rPr>
                <w:rFonts w:hint="eastAsia"/>
              </w:rPr>
              <w:t>滑动按钮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72E409F" w14:textId="654AC864" w:rsidR="00F74B2D" w:rsidRPr="00507ADD" w:rsidRDefault="008A118E" w:rsidP="00F74B2D">
            <w:r>
              <w:rPr>
                <w:rFonts w:hint="eastAsia"/>
              </w:rPr>
              <w:t>右侧滑动按钮中从未关注变为已关注</w:t>
            </w:r>
          </w:p>
        </w:tc>
      </w:tr>
      <w:tr w:rsidR="00F74B2D" w14:paraId="2A9218E6"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40730D1A" w14:textId="468A4477" w:rsidR="00F74B2D" w:rsidRDefault="008A118E" w:rsidP="00F74B2D">
            <w:r>
              <w:rPr>
                <w:rFonts w:hint="eastAsia"/>
              </w:rPr>
              <w:t>当前课程已被关注，点击右侧[已关注</w:t>
            </w:r>
            <w:r>
              <w:t>]</w:t>
            </w:r>
            <w:r>
              <w:rPr>
                <w:rFonts w:hint="eastAsia"/>
              </w:rPr>
              <w:t>滑动按钮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8CA7909" w14:textId="07035B84" w:rsidR="00F74B2D" w:rsidRDefault="008A118E" w:rsidP="00F74B2D">
            <w:r>
              <w:rPr>
                <w:rFonts w:hint="eastAsia"/>
              </w:rPr>
              <w:t>右侧滑动按钮中从已关注变为未关注</w:t>
            </w:r>
          </w:p>
        </w:tc>
      </w:tr>
      <w:tr w:rsidR="00F74B2D" w14:paraId="1BEE4AFD"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41D20619" w14:textId="77777777" w:rsidR="00F74B2D" w:rsidRDefault="00F74B2D" w:rsidP="00F74B2D"/>
        </w:tc>
        <w:tc>
          <w:tcPr>
            <w:tcW w:w="6141" w:type="dxa"/>
            <w:gridSpan w:val="2"/>
            <w:tcBorders>
              <w:top w:val="single" w:sz="4" w:space="0" w:color="000000"/>
              <w:left w:val="single" w:sz="4" w:space="0" w:color="000000"/>
              <w:bottom w:val="single" w:sz="4" w:space="0" w:color="000000"/>
              <w:right w:val="single" w:sz="4" w:space="0" w:color="000000"/>
            </w:tcBorders>
          </w:tcPr>
          <w:p w14:paraId="3140BF0E" w14:textId="77777777" w:rsidR="00F74B2D" w:rsidRDefault="00F74B2D" w:rsidP="00F74B2D"/>
        </w:tc>
      </w:tr>
      <w:tr w:rsidR="00F74B2D" w14:paraId="21C753A1"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1FBF89A7" w14:textId="77777777" w:rsidR="00F74B2D" w:rsidRDefault="00F74B2D" w:rsidP="00F74B2D"/>
        </w:tc>
        <w:tc>
          <w:tcPr>
            <w:tcW w:w="6141" w:type="dxa"/>
            <w:gridSpan w:val="2"/>
            <w:tcBorders>
              <w:top w:val="single" w:sz="4" w:space="0" w:color="000000"/>
              <w:left w:val="single" w:sz="4" w:space="0" w:color="000000"/>
              <w:bottom w:val="single" w:sz="4" w:space="0" w:color="000000"/>
              <w:right w:val="single" w:sz="4" w:space="0" w:color="000000"/>
            </w:tcBorders>
          </w:tcPr>
          <w:p w14:paraId="121098EC" w14:textId="77777777" w:rsidR="00F74B2D" w:rsidRDefault="00F74B2D" w:rsidP="00F74B2D"/>
        </w:tc>
      </w:tr>
    </w:tbl>
    <w:p w14:paraId="69EA644C" w14:textId="01C0AFAE" w:rsidR="006D4E8F" w:rsidRDefault="006D4E8F" w:rsidP="00F74B2D"/>
    <w:p w14:paraId="58205591" w14:textId="77777777" w:rsidR="006D4E8F" w:rsidRDefault="006D4E8F">
      <w:r>
        <w:br w:type="page"/>
      </w:r>
    </w:p>
    <w:p w14:paraId="47A43637" w14:textId="77777777" w:rsidR="00F74B2D" w:rsidRPr="00F74B2D" w:rsidRDefault="00F74B2D" w:rsidP="00F74B2D"/>
    <w:p w14:paraId="4C302AD4" w14:textId="500472FC" w:rsidR="00723C94" w:rsidRDefault="00723C94" w:rsidP="00723C94">
      <w:pPr>
        <w:pStyle w:val="a1"/>
      </w:pPr>
      <w:bookmarkStart w:id="1337" w:name="_Toc533356754"/>
      <w:r>
        <w:rPr>
          <w:rFonts w:hint="eastAsia"/>
        </w:rPr>
        <w:t>访问具体课程页面</w:t>
      </w:r>
      <w:bookmarkEnd w:id="1337"/>
    </w:p>
    <w:tbl>
      <w:tblPr>
        <w:tblStyle w:val="14"/>
        <w:tblW w:w="8296" w:type="dxa"/>
        <w:tblLook w:val="04A0" w:firstRow="1" w:lastRow="0" w:firstColumn="1" w:lastColumn="0" w:noHBand="0" w:noVBand="1"/>
      </w:tblPr>
      <w:tblGrid>
        <w:gridCol w:w="2155"/>
        <w:gridCol w:w="1993"/>
        <w:gridCol w:w="4148"/>
      </w:tblGrid>
      <w:tr w:rsidR="00F74B2D" w:rsidRPr="00B45E5B" w14:paraId="38ABD40D"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7E53CEA1" w14:textId="77777777" w:rsidR="00F74B2D" w:rsidRPr="00B45E5B" w:rsidRDefault="00F74B2D" w:rsidP="00F74B2D">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02AE54E" w14:textId="4FD0B1F6" w:rsidR="00F74B2D" w:rsidRPr="00B45E5B" w:rsidRDefault="00F74B2D" w:rsidP="00F74B2D">
            <w:r>
              <w:rPr>
                <w:rFonts w:hint="eastAsia"/>
              </w:rPr>
              <w:t>TC</w:t>
            </w:r>
            <w:r>
              <w:t>-</w:t>
            </w:r>
            <w:r>
              <w:rPr>
                <w:rFonts w:hint="eastAsia"/>
              </w:rPr>
              <w:t>R</w:t>
            </w:r>
            <w:r>
              <w:t>-1</w:t>
            </w:r>
            <w:r w:rsidR="00B9211D">
              <w:rPr>
                <w:rFonts w:hint="eastAsia"/>
              </w:rPr>
              <w:t>7</w:t>
            </w:r>
          </w:p>
        </w:tc>
      </w:tr>
      <w:tr w:rsidR="00F74B2D" w14:paraId="331878B0"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32F2D429" w14:textId="77777777" w:rsidR="00F74B2D" w:rsidRPr="00B45E5B" w:rsidRDefault="00F74B2D" w:rsidP="00F74B2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8C1EFC7" w14:textId="630A95DA" w:rsidR="00F74B2D" w:rsidRDefault="006A4270" w:rsidP="00F74B2D">
            <w:r>
              <w:rPr>
                <w:rFonts w:hint="eastAsia"/>
              </w:rPr>
              <w:t>访问具体课程页面</w:t>
            </w:r>
          </w:p>
        </w:tc>
      </w:tr>
      <w:tr w:rsidR="00F74B2D" w14:paraId="3E5D55D4"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4CDAD825" w14:textId="77777777" w:rsidR="00F74B2D" w:rsidRDefault="00F74B2D" w:rsidP="00F74B2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2A2E5FA" w14:textId="75AE07AE" w:rsidR="00F74B2D" w:rsidRDefault="006A4270" w:rsidP="00F74B2D">
            <w:r>
              <w:rPr>
                <w:rFonts w:hint="eastAsia"/>
              </w:rPr>
              <w:t>访问具体课程页面</w:t>
            </w:r>
          </w:p>
        </w:tc>
      </w:tr>
      <w:tr w:rsidR="00F74B2D" w14:paraId="5FA6FD94"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1DB26DBA" w14:textId="77777777" w:rsidR="00F74B2D" w:rsidRPr="00B45E5B" w:rsidRDefault="00F74B2D" w:rsidP="00F74B2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1283C87" w14:textId="306AB10A" w:rsidR="00F74B2D" w:rsidRDefault="008A118E" w:rsidP="00F74B2D">
            <w:r>
              <w:rPr>
                <w:rFonts w:hint="eastAsia"/>
              </w:rPr>
              <w:t>注册用户</w:t>
            </w:r>
          </w:p>
        </w:tc>
      </w:tr>
      <w:tr w:rsidR="00F74B2D" w14:paraId="75922DAC"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245AFE3E" w14:textId="77777777" w:rsidR="00F74B2D" w:rsidRPr="00B45E5B" w:rsidRDefault="00F74B2D" w:rsidP="00F74B2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1D86471" w14:textId="77777777" w:rsidR="00F74B2D" w:rsidRDefault="00F74B2D" w:rsidP="00F74B2D">
            <w:r>
              <w:rPr>
                <w:rFonts w:hint="eastAsia"/>
              </w:rPr>
              <w:t>黑盒测试</w:t>
            </w:r>
          </w:p>
        </w:tc>
      </w:tr>
      <w:tr w:rsidR="00F74B2D" w14:paraId="2B51D937"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03EF0B89" w14:textId="77777777" w:rsidR="00F74B2D" w:rsidRDefault="00F74B2D" w:rsidP="00F74B2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49A378D" w14:textId="77777777" w:rsidR="00F74B2D" w:rsidRDefault="00F74B2D" w:rsidP="00F74B2D">
            <w:r>
              <w:rPr>
                <w:rFonts w:hint="eastAsia"/>
              </w:rPr>
              <w:t>浏览关注课程</w:t>
            </w:r>
          </w:p>
        </w:tc>
      </w:tr>
      <w:tr w:rsidR="00F74B2D" w14:paraId="506EEBD9" w14:textId="77777777" w:rsidTr="00F74B2D">
        <w:tc>
          <w:tcPr>
            <w:tcW w:w="4148" w:type="dxa"/>
            <w:gridSpan w:val="2"/>
            <w:tcBorders>
              <w:top w:val="single" w:sz="4" w:space="0" w:color="000000"/>
              <w:left w:val="single" w:sz="4" w:space="0" w:color="000000"/>
              <w:bottom w:val="single" w:sz="4" w:space="0" w:color="000000"/>
              <w:right w:val="single" w:sz="4" w:space="0" w:color="000000"/>
            </w:tcBorders>
          </w:tcPr>
          <w:p w14:paraId="7E06E745" w14:textId="77777777" w:rsidR="00F74B2D" w:rsidRDefault="00F74B2D" w:rsidP="00F74B2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9E34F87" w14:textId="044CEAA3" w:rsidR="00F74B2D" w:rsidRDefault="00F74B2D" w:rsidP="00F74B2D">
            <w:r>
              <w:rPr>
                <w:rFonts w:hint="eastAsia"/>
              </w:rPr>
              <w:t>用户登录后进入个人中心界面，并</w:t>
            </w:r>
            <w:r w:rsidR="006A4270">
              <w:rPr>
                <w:rFonts w:hint="eastAsia"/>
              </w:rPr>
              <w:t>在关注课程中访问具体课程页面</w:t>
            </w:r>
          </w:p>
        </w:tc>
      </w:tr>
      <w:tr w:rsidR="00F74B2D" w:rsidRPr="00B45E5B" w14:paraId="7ADC1457" w14:textId="77777777" w:rsidTr="00F74B2D">
        <w:tc>
          <w:tcPr>
            <w:tcW w:w="4148" w:type="dxa"/>
            <w:gridSpan w:val="2"/>
            <w:tcBorders>
              <w:top w:val="single" w:sz="4" w:space="0" w:color="000000"/>
              <w:left w:val="single" w:sz="4" w:space="0" w:color="000000"/>
              <w:bottom w:val="single" w:sz="4" w:space="0" w:color="000000"/>
              <w:right w:val="single" w:sz="4" w:space="0" w:color="000000"/>
            </w:tcBorders>
            <w:hideMark/>
          </w:tcPr>
          <w:p w14:paraId="4A5ABCB2" w14:textId="77777777" w:rsidR="00F74B2D" w:rsidRPr="00B45E5B" w:rsidRDefault="00F74B2D" w:rsidP="00F74B2D">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605E2D7" w14:textId="169A3146" w:rsidR="00F74B2D" w:rsidRPr="00B45E5B" w:rsidRDefault="00F74B2D" w:rsidP="00F74B2D">
            <w:r>
              <w:rPr>
                <w:rFonts w:hint="eastAsia"/>
              </w:rPr>
              <w:t>测试用户是否能正常进入个人中心界面，</w:t>
            </w:r>
            <w:r w:rsidR="006A4270">
              <w:rPr>
                <w:rFonts w:hint="eastAsia"/>
              </w:rPr>
              <w:t>并在关注课程中访问具体课程页面</w:t>
            </w:r>
          </w:p>
        </w:tc>
      </w:tr>
      <w:tr w:rsidR="00F74B2D" w:rsidRPr="00507ADD" w14:paraId="096A58B9" w14:textId="77777777" w:rsidTr="00F74B2D">
        <w:trPr>
          <w:trHeight w:val="1445"/>
        </w:trPr>
        <w:tc>
          <w:tcPr>
            <w:tcW w:w="8296" w:type="dxa"/>
            <w:gridSpan w:val="3"/>
            <w:tcBorders>
              <w:top w:val="single" w:sz="4" w:space="0" w:color="000000"/>
              <w:left w:val="single" w:sz="4" w:space="0" w:color="000000"/>
              <w:right w:val="single" w:sz="4" w:space="0" w:color="000000"/>
            </w:tcBorders>
            <w:hideMark/>
          </w:tcPr>
          <w:p w14:paraId="68053D52" w14:textId="77777777" w:rsidR="00F74B2D" w:rsidRPr="00507ADD" w:rsidRDefault="00F74B2D" w:rsidP="00F74B2D">
            <w:r w:rsidRPr="00507ADD">
              <w:rPr>
                <w:rFonts w:hint="eastAsia"/>
              </w:rPr>
              <w:t>初始条件和背景：</w:t>
            </w:r>
          </w:p>
          <w:p w14:paraId="2C0E6C66" w14:textId="77777777" w:rsidR="00F74B2D" w:rsidRDefault="00F74B2D" w:rsidP="00F74B2D">
            <w:r w:rsidRPr="00B45E5B">
              <w:rPr>
                <w:rFonts w:hint="eastAsia"/>
              </w:rPr>
              <w:t>系统</w:t>
            </w:r>
            <w:r>
              <w:rPr>
                <w:rFonts w:hint="eastAsia"/>
              </w:rPr>
              <w:t>：PC端</w:t>
            </w:r>
          </w:p>
          <w:p w14:paraId="40615754" w14:textId="77777777" w:rsidR="00F74B2D" w:rsidRPr="00507ADD" w:rsidRDefault="00F74B2D" w:rsidP="00F74B2D">
            <w:r>
              <w:rPr>
                <w:rFonts w:hint="eastAsia"/>
              </w:rPr>
              <w:t>浏览器：C</w:t>
            </w:r>
            <w:r>
              <w:t>hrome</w:t>
            </w:r>
          </w:p>
          <w:p w14:paraId="715FF5EC" w14:textId="77777777" w:rsidR="00F74B2D" w:rsidRPr="00507ADD" w:rsidRDefault="00F74B2D" w:rsidP="00F74B2D">
            <w:r w:rsidRPr="00507ADD">
              <w:rPr>
                <w:rFonts w:hint="eastAsia"/>
              </w:rPr>
              <w:t>注释</w:t>
            </w:r>
            <w:r>
              <w:rPr>
                <w:rFonts w:hint="eastAsia"/>
              </w:rPr>
              <w:t>：无</w:t>
            </w:r>
          </w:p>
        </w:tc>
      </w:tr>
      <w:tr w:rsidR="00F74B2D" w:rsidRPr="00507ADD" w14:paraId="0D7E9576"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FDA5998" w14:textId="77777777" w:rsidR="00F74B2D" w:rsidRPr="00507ADD" w:rsidRDefault="00F74B2D" w:rsidP="00F74B2D">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6ABF264" w14:textId="77777777" w:rsidR="00F74B2D" w:rsidRPr="00507ADD" w:rsidRDefault="00F74B2D" w:rsidP="00F74B2D">
            <w:r w:rsidRPr="00507ADD">
              <w:rPr>
                <w:rFonts w:hint="eastAsia"/>
              </w:rPr>
              <w:t>预期结果</w:t>
            </w:r>
          </w:p>
        </w:tc>
      </w:tr>
      <w:tr w:rsidR="00F74B2D" w:rsidRPr="00507ADD" w14:paraId="2F4F00DD"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4C388D02" w14:textId="7457EAD6" w:rsidR="00F74B2D" w:rsidRPr="00507ADD" w:rsidRDefault="006A4270" w:rsidP="00F74B2D">
            <w:r>
              <w:rPr>
                <w:rFonts w:hint="eastAsia"/>
              </w:rPr>
              <w:t>进入关注课程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308667F5" w14:textId="0EA19B11" w:rsidR="00F74B2D" w:rsidRPr="00507ADD" w:rsidRDefault="006A4270" w:rsidP="00F74B2D">
            <w:r>
              <w:rPr>
                <w:rFonts w:hint="eastAsia"/>
              </w:rPr>
              <w:t>可见课程右侧有链接样式按钮</w:t>
            </w:r>
          </w:p>
        </w:tc>
      </w:tr>
      <w:tr w:rsidR="00F74B2D" w14:paraId="0779E468"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04E0F67B" w14:textId="1B9245CB" w:rsidR="00F74B2D" w:rsidRDefault="006A4270" w:rsidP="00F74B2D">
            <w:r>
              <w:rPr>
                <w:rFonts w:hint="eastAsia"/>
              </w:rPr>
              <w:t>点击链接样式按钮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55C7824" w14:textId="5B1A40FF" w:rsidR="00F74B2D" w:rsidRDefault="006A4270" w:rsidP="00F74B2D">
            <w:r>
              <w:rPr>
                <w:rFonts w:hint="eastAsia"/>
              </w:rPr>
              <w:t>页面转跳至该课程主页</w:t>
            </w:r>
          </w:p>
        </w:tc>
      </w:tr>
      <w:tr w:rsidR="00F74B2D" w14:paraId="24CF6AB1"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6A3C2FC3" w14:textId="77777777" w:rsidR="00F74B2D" w:rsidRDefault="00F74B2D" w:rsidP="00F74B2D"/>
        </w:tc>
        <w:tc>
          <w:tcPr>
            <w:tcW w:w="6141" w:type="dxa"/>
            <w:gridSpan w:val="2"/>
            <w:tcBorders>
              <w:top w:val="single" w:sz="4" w:space="0" w:color="000000"/>
              <w:left w:val="single" w:sz="4" w:space="0" w:color="000000"/>
              <w:bottom w:val="single" w:sz="4" w:space="0" w:color="000000"/>
              <w:right w:val="single" w:sz="4" w:space="0" w:color="000000"/>
            </w:tcBorders>
          </w:tcPr>
          <w:p w14:paraId="22013EB5" w14:textId="77777777" w:rsidR="00F74B2D" w:rsidRDefault="00F74B2D" w:rsidP="00F74B2D"/>
        </w:tc>
      </w:tr>
      <w:tr w:rsidR="00F74B2D" w14:paraId="5C0610FF" w14:textId="77777777" w:rsidTr="00F74B2D">
        <w:trPr>
          <w:trHeight w:val="392"/>
        </w:trPr>
        <w:tc>
          <w:tcPr>
            <w:tcW w:w="2155" w:type="dxa"/>
            <w:tcBorders>
              <w:top w:val="single" w:sz="4" w:space="0" w:color="000000"/>
              <w:left w:val="single" w:sz="4" w:space="0" w:color="000000"/>
              <w:bottom w:val="single" w:sz="4" w:space="0" w:color="000000"/>
              <w:right w:val="single" w:sz="4" w:space="0" w:color="000000"/>
            </w:tcBorders>
          </w:tcPr>
          <w:p w14:paraId="443CBFF9" w14:textId="77777777" w:rsidR="00F74B2D" w:rsidRDefault="00F74B2D" w:rsidP="00F74B2D"/>
        </w:tc>
        <w:tc>
          <w:tcPr>
            <w:tcW w:w="6141" w:type="dxa"/>
            <w:gridSpan w:val="2"/>
            <w:tcBorders>
              <w:top w:val="single" w:sz="4" w:space="0" w:color="000000"/>
              <w:left w:val="single" w:sz="4" w:space="0" w:color="000000"/>
              <w:bottom w:val="single" w:sz="4" w:space="0" w:color="000000"/>
              <w:right w:val="single" w:sz="4" w:space="0" w:color="000000"/>
            </w:tcBorders>
          </w:tcPr>
          <w:p w14:paraId="699D8BB8" w14:textId="77777777" w:rsidR="00F74B2D" w:rsidRDefault="00F74B2D" w:rsidP="00F74B2D"/>
        </w:tc>
      </w:tr>
    </w:tbl>
    <w:p w14:paraId="55BC0A15" w14:textId="7EFC418F" w:rsidR="001B367C" w:rsidRDefault="001B367C" w:rsidP="00F74B2D"/>
    <w:p w14:paraId="2E6C11BF" w14:textId="77777777" w:rsidR="001B367C" w:rsidRDefault="001B367C">
      <w:r>
        <w:br w:type="page"/>
      </w:r>
    </w:p>
    <w:p w14:paraId="048860F5" w14:textId="77777777" w:rsidR="00F74B2D" w:rsidRPr="00F74B2D" w:rsidRDefault="00F74B2D" w:rsidP="00F74B2D"/>
    <w:p w14:paraId="20651F8E" w14:textId="4A2D70D1" w:rsidR="00723C94" w:rsidRDefault="00723C94" w:rsidP="00723C94">
      <w:pPr>
        <w:pStyle w:val="a0"/>
      </w:pPr>
      <w:bookmarkStart w:id="1338" w:name="_Toc533356755"/>
      <w:r>
        <w:rPr>
          <w:rFonts w:hint="eastAsia"/>
        </w:rPr>
        <w:t>个人中心</w:t>
      </w:r>
      <w:r>
        <w:rPr>
          <w:rFonts w:hint="eastAsia"/>
        </w:rPr>
        <w:t>-</w:t>
      </w:r>
      <w:r>
        <w:rPr>
          <w:rFonts w:hint="eastAsia"/>
        </w:rPr>
        <w:t>教师</w:t>
      </w:r>
      <w:bookmarkEnd w:id="1338"/>
    </w:p>
    <w:tbl>
      <w:tblPr>
        <w:tblStyle w:val="14"/>
        <w:tblW w:w="8296" w:type="dxa"/>
        <w:tblLook w:val="04A0" w:firstRow="1" w:lastRow="0" w:firstColumn="1" w:lastColumn="0" w:noHBand="0" w:noVBand="1"/>
      </w:tblPr>
      <w:tblGrid>
        <w:gridCol w:w="2155"/>
        <w:gridCol w:w="1993"/>
        <w:gridCol w:w="4148"/>
      </w:tblGrid>
      <w:tr w:rsidR="000B396D" w:rsidRPr="00B45E5B" w14:paraId="2E178279" w14:textId="77777777" w:rsidTr="000167D4">
        <w:tc>
          <w:tcPr>
            <w:tcW w:w="4148" w:type="dxa"/>
            <w:gridSpan w:val="2"/>
            <w:tcBorders>
              <w:top w:val="single" w:sz="4" w:space="0" w:color="000000"/>
              <w:left w:val="single" w:sz="4" w:space="0" w:color="000000"/>
              <w:bottom w:val="single" w:sz="4" w:space="0" w:color="000000"/>
              <w:right w:val="single" w:sz="4" w:space="0" w:color="000000"/>
            </w:tcBorders>
            <w:hideMark/>
          </w:tcPr>
          <w:p w14:paraId="01B63141" w14:textId="77777777" w:rsidR="000B396D" w:rsidRPr="00B45E5B" w:rsidRDefault="000B396D" w:rsidP="000167D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58C2FED" w14:textId="4A693AB9" w:rsidR="000B396D" w:rsidRPr="00B45E5B" w:rsidRDefault="000B396D" w:rsidP="000167D4">
            <w:r>
              <w:rPr>
                <w:rFonts w:hint="eastAsia"/>
              </w:rPr>
              <w:t>TC</w:t>
            </w:r>
            <w:r>
              <w:t>-</w:t>
            </w:r>
            <w:r>
              <w:rPr>
                <w:rFonts w:hint="eastAsia"/>
              </w:rPr>
              <w:t>R</w:t>
            </w:r>
            <w:r>
              <w:t>-1</w:t>
            </w:r>
            <w:r>
              <w:rPr>
                <w:rFonts w:hint="eastAsia"/>
              </w:rPr>
              <w:t>8</w:t>
            </w:r>
          </w:p>
        </w:tc>
      </w:tr>
      <w:tr w:rsidR="000B396D" w14:paraId="24E03C2C" w14:textId="77777777" w:rsidTr="000167D4">
        <w:tc>
          <w:tcPr>
            <w:tcW w:w="4148" w:type="dxa"/>
            <w:gridSpan w:val="2"/>
            <w:tcBorders>
              <w:top w:val="single" w:sz="4" w:space="0" w:color="000000"/>
              <w:left w:val="single" w:sz="4" w:space="0" w:color="000000"/>
              <w:bottom w:val="single" w:sz="4" w:space="0" w:color="000000"/>
              <w:right w:val="single" w:sz="4" w:space="0" w:color="000000"/>
            </w:tcBorders>
          </w:tcPr>
          <w:p w14:paraId="56F53199" w14:textId="77777777" w:rsidR="000B396D" w:rsidRPr="00B45E5B" w:rsidRDefault="000B396D" w:rsidP="000167D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77CAC07" w14:textId="32BABCB1" w:rsidR="000B396D" w:rsidRDefault="000B396D" w:rsidP="000167D4">
            <w:r>
              <w:rPr>
                <w:rFonts w:hint="eastAsia"/>
              </w:rPr>
              <w:t>个人中心-教师</w:t>
            </w:r>
          </w:p>
        </w:tc>
      </w:tr>
      <w:tr w:rsidR="000B396D" w14:paraId="7829F01A" w14:textId="77777777" w:rsidTr="000167D4">
        <w:tc>
          <w:tcPr>
            <w:tcW w:w="4148" w:type="dxa"/>
            <w:gridSpan w:val="2"/>
            <w:tcBorders>
              <w:top w:val="single" w:sz="4" w:space="0" w:color="000000"/>
              <w:left w:val="single" w:sz="4" w:space="0" w:color="000000"/>
              <w:bottom w:val="single" w:sz="4" w:space="0" w:color="000000"/>
              <w:right w:val="single" w:sz="4" w:space="0" w:color="000000"/>
            </w:tcBorders>
          </w:tcPr>
          <w:p w14:paraId="49711D3B" w14:textId="77777777" w:rsidR="000B396D" w:rsidRDefault="000B396D" w:rsidP="000167D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37B3195" w14:textId="5E23EAF7" w:rsidR="000B396D" w:rsidRDefault="000B396D" w:rsidP="000167D4">
            <w:r>
              <w:rPr>
                <w:rFonts w:hint="eastAsia"/>
              </w:rPr>
              <w:t>个人中心-教师</w:t>
            </w:r>
          </w:p>
        </w:tc>
      </w:tr>
      <w:tr w:rsidR="000B396D" w14:paraId="174254FE" w14:textId="77777777" w:rsidTr="000167D4">
        <w:tc>
          <w:tcPr>
            <w:tcW w:w="4148" w:type="dxa"/>
            <w:gridSpan w:val="2"/>
            <w:tcBorders>
              <w:top w:val="single" w:sz="4" w:space="0" w:color="000000"/>
              <w:left w:val="single" w:sz="4" w:space="0" w:color="000000"/>
              <w:bottom w:val="single" w:sz="4" w:space="0" w:color="000000"/>
              <w:right w:val="single" w:sz="4" w:space="0" w:color="000000"/>
            </w:tcBorders>
            <w:hideMark/>
          </w:tcPr>
          <w:p w14:paraId="7BED0084" w14:textId="77777777" w:rsidR="000B396D" w:rsidRPr="00B45E5B" w:rsidRDefault="000B396D" w:rsidP="000167D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E39B785" w14:textId="55934C72" w:rsidR="000B396D" w:rsidRDefault="000B396D" w:rsidP="000167D4">
            <w:r>
              <w:rPr>
                <w:rFonts w:hint="eastAsia"/>
              </w:rPr>
              <w:t>注册用户-教师</w:t>
            </w:r>
          </w:p>
        </w:tc>
      </w:tr>
      <w:tr w:rsidR="000B396D" w14:paraId="59DA5BA3" w14:textId="77777777" w:rsidTr="000167D4">
        <w:tc>
          <w:tcPr>
            <w:tcW w:w="4148" w:type="dxa"/>
            <w:gridSpan w:val="2"/>
            <w:tcBorders>
              <w:top w:val="single" w:sz="4" w:space="0" w:color="000000"/>
              <w:left w:val="single" w:sz="4" w:space="0" w:color="000000"/>
              <w:bottom w:val="single" w:sz="4" w:space="0" w:color="000000"/>
              <w:right w:val="single" w:sz="4" w:space="0" w:color="000000"/>
            </w:tcBorders>
          </w:tcPr>
          <w:p w14:paraId="66C3486C" w14:textId="77777777" w:rsidR="000B396D" w:rsidRPr="00B45E5B" w:rsidRDefault="000B396D" w:rsidP="000167D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CBE4141" w14:textId="77777777" w:rsidR="000B396D" w:rsidRDefault="000B396D" w:rsidP="000167D4">
            <w:r>
              <w:rPr>
                <w:rFonts w:hint="eastAsia"/>
              </w:rPr>
              <w:t>黑盒测试</w:t>
            </w:r>
          </w:p>
        </w:tc>
      </w:tr>
      <w:tr w:rsidR="000B396D" w14:paraId="557B8FB1" w14:textId="77777777" w:rsidTr="000167D4">
        <w:tc>
          <w:tcPr>
            <w:tcW w:w="4148" w:type="dxa"/>
            <w:gridSpan w:val="2"/>
            <w:tcBorders>
              <w:top w:val="single" w:sz="4" w:space="0" w:color="000000"/>
              <w:left w:val="single" w:sz="4" w:space="0" w:color="000000"/>
              <w:bottom w:val="single" w:sz="4" w:space="0" w:color="000000"/>
              <w:right w:val="single" w:sz="4" w:space="0" w:color="000000"/>
            </w:tcBorders>
          </w:tcPr>
          <w:p w14:paraId="28FA7454" w14:textId="77777777" w:rsidR="000B396D" w:rsidRDefault="000B396D" w:rsidP="000167D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B4D7483" w14:textId="77777777" w:rsidR="000B396D" w:rsidRDefault="000B396D" w:rsidP="000167D4">
            <w:r>
              <w:rPr>
                <w:rFonts w:hint="eastAsia"/>
              </w:rPr>
              <w:t>登录</w:t>
            </w:r>
          </w:p>
        </w:tc>
      </w:tr>
      <w:tr w:rsidR="000B396D" w14:paraId="71357E2B" w14:textId="77777777" w:rsidTr="000167D4">
        <w:tc>
          <w:tcPr>
            <w:tcW w:w="4148" w:type="dxa"/>
            <w:gridSpan w:val="2"/>
            <w:tcBorders>
              <w:top w:val="single" w:sz="4" w:space="0" w:color="000000"/>
              <w:left w:val="single" w:sz="4" w:space="0" w:color="000000"/>
              <w:bottom w:val="single" w:sz="4" w:space="0" w:color="000000"/>
              <w:right w:val="single" w:sz="4" w:space="0" w:color="000000"/>
            </w:tcBorders>
          </w:tcPr>
          <w:p w14:paraId="00446BCC" w14:textId="77777777" w:rsidR="000B396D" w:rsidRDefault="000B396D" w:rsidP="000167D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BE81333" w14:textId="2DAF6193" w:rsidR="000B396D" w:rsidRDefault="000B396D" w:rsidP="000167D4">
            <w:r>
              <w:rPr>
                <w:rFonts w:hint="eastAsia"/>
              </w:rPr>
              <w:t>已经开过课程的注册用户登录后进入个人中心界面</w:t>
            </w:r>
          </w:p>
        </w:tc>
      </w:tr>
      <w:tr w:rsidR="000B396D" w:rsidRPr="00B45E5B" w14:paraId="3061A46E" w14:textId="77777777" w:rsidTr="000167D4">
        <w:tc>
          <w:tcPr>
            <w:tcW w:w="4148" w:type="dxa"/>
            <w:gridSpan w:val="2"/>
            <w:tcBorders>
              <w:top w:val="single" w:sz="4" w:space="0" w:color="000000"/>
              <w:left w:val="single" w:sz="4" w:space="0" w:color="000000"/>
              <w:bottom w:val="single" w:sz="4" w:space="0" w:color="000000"/>
              <w:right w:val="single" w:sz="4" w:space="0" w:color="000000"/>
            </w:tcBorders>
            <w:hideMark/>
          </w:tcPr>
          <w:p w14:paraId="2C361C67" w14:textId="77777777" w:rsidR="000B396D" w:rsidRPr="00B45E5B" w:rsidRDefault="000B396D" w:rsidP="000167D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2EC5ABC" w14:textId="50FEF229" w:rsidR="000B396D" w:rsidRPr="00B45E5B" w:rsidRDefault="000B396D" w:rsidP="000167D4">
            <w:r>
              <w:rPr>
                <w:rFonts w:hint="eastAsia"/>
              </w:rPr>
              <w:t>测试开过课程的注册用户是否能正常进入个人中心界面</w:t>
            </w:r>
          </w:p>
        </w:tc>
      </w:tr>
      <w:tr w:rsidR="000B396D" w:rsidRPr="00507ADD" w14:paraId="14C86504" w14:textId="77777777" w:rsidTr="000167D4">
        <w:trPr>
          <w:trHeight w:val="1445"/>
        </w:trPr>
        <w:tc>
          <w:tcPr>
            <w:tcW w:w="8296" w:type="dxa"/>
            <w:gridSpan w:val="3"/>
            <w:tcBorders>
              <w:top w:val="single" w:sz="4" w:space="0" w:color="000000"/>
              <w:left w:val="single" w:sz="4" w:space="0" w:color="000000"/>
              <w:right w:val="single" w:sz="4" w:space="0" w:color="000000"/>
            </w:tcBorders>
            <w:hideMark/>
          </w:tcPr>
          <w:p w14:paraId="2CEDEA67" w14:textId="77777777" w:rsidR="000B396D" w:rsidRPr="00507ADD" w:rsidRDefault="000B396D" w:rsidP="000167D4">
            <w:r w:rsidRPr="00507ADD">
              <w:rPr>
                <w:rFonts w:hint="eastAsia"/>
              </w:rPr>
              <w:t>初始条件和背景：</w:t>
            </w:r>
          </w:p>
          <w:p w14:paraId="3E462E1C" w14:textId="77777777" w:rsidR="000B396D" w:rsidRDefault="000B396D" w:rsidP="000167D4">
            <w:r w:rsidRPr="00B45E5B">
              <w:rPr>
                <w:rFonts w:hint="eastAsia"/>
              </w:rPr>
              <w:t>系统</w:t>
            </w:r>
            <w:r>
              <w:rPr>
                <w:rFonts w:hint="eastAsia"/>
              </w:rPr>
              <w:t>：PC端</w:t>
            </w:r>
          </w:p>
          <w:p w14:paraId="2563C6F5" w14:textId="77777777" w:rsidR="000B396D" w:rsidRPr="00507ADD" w:rsidRDefault="000B396D" w:rsidP="000167D4">
            <w:r>
              <w:rPr>
                <w:rFonts w:hint="eastAsia"/>
              </w:rPr>
              <w:t>浏览器：C</w:t>
            </w:r>
            <w:r>
              <w:t>hrome</w:t>
            </w:r>
          </w:p>
          <w:p w14:paraId="7FD47639" w14:textId="77777777" w:rsidR="000B396D" w:rsidRPr="00507ADD" w:rsidRDefault="000B396D" w:rsidP="000167D4">
            <w:r w:rsidRPr="00507ADD">
              <w:rPr>
                <w:rFonts w:hint="eastAsia"/>
              </w:rPr>
              <w:t>注释</w:t>
            </w:r>
            <w:r>
              <w:rPr>
                <w:rFonts w:hint="eastAsia"/>
              </w:rPr>
              <w:t>：无</w:t>
            </w:r>
          </w:p>
        </w:tc>
      </w:tr>
      <w:tr w:rsidR="000B396D" w:rsidRPr="00507ADD" w14:paraId="76DE6F7F" w14:textId="77777777" w:rsidTr="000167D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6D80B1D" w14:textId="77777777" w:rsidR="000B396D" w:rsidRPr="00507ADD" w:rsidRDefault="000B396D" w:rsidP="000167D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92F4E60" w14:textId="77777777" w:rsidR="000B396D" w:rsidRPr="00507ADD" w:rsidRDefault="000B396D" w:rsidP="000167D4">
            <w:r w:rsidRPr="00507ADD">
              <w:rPr>
                <w:rFonts w:hint="eastAsia"/>
              </w:rPr>
              <w:t>预期结果</w:t>
            </w:r>
          </w:p>
        </w:tc>
      </w:tr>
      <w:tr w:rsidR="000B396D" w:rsidRPr="00507ADD" w14:paraId="7DDED1DF" w14:textId="77777777" w:rsidTr="000167D4">
        <w:trPr>
          <w:trHeight w:val="392"/>
        </w:trPr>
        <w:tc>
          <w:tcPr>
            <w:tcW w:w="2155" w:type="dxa"/>
            <w:tcBorders>
              <w:top w:val="single" w:sz="4" w:space="0" w:color="000000"/>
              <w:left w:val="single" w:sz="4" w:space="0" w:color="000000"/>
              <w:bottom w:val="single" w:sz="4" w:space="0" w:color="000000"/>
              <w:right w:val="single" w:sz="4" w:space="0" w:color="000000"/>
            </w:tcBorders>
          </w:tcPr>
          <w:p w14:paraId="4E6844EF" w14:textId="77777777" w:rsidR="000B396D" w:rsidRPr="00507ADD" w:rsidRDefault="000B396D" w:rsidP="000167D4">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112970F3" w14:textId="77777777" w:rsidR="000B396D" w:rsidRPr="00507ADD" w:rsidRDefault="000B396D" w:rsidP="000167D4">
            <w:r>
              <w:rPr>
                <w:rFonts w:hint="eastAsia"/>
              </w:rPr>
              <w:t>可见右上角出现自己的头像与“我”</w:t>
            </w:r>
          </w:p>
        </w:tc>
      </w:tr>
      <w:tr w:rsidR="000B396D" w14:paraId="33C12365" w14:textId="77777777" w:rsidTr="000167D4">
        <w:trPr>
          <w:trHeight w:val="392"/>
        </w:trPr>
        <w:tc>
          <w:tcPr>
            <w:tcW w:w="2155" w:type="dxa"/>
            <w:tcBorders>
              <w:top w:val="single" w:sz="4" w:space="0" w:color="000000"/>
              <w:left w:val="single" w:sz="4" w:space="0" w:color="000000"/>
              <w:bottom w:val="single" w:sz="4" w:space="0" w:color="000000"/>
              <w:right w:val="single" w:sz="4" w:space="0" w:color="000000"/>
            </w:tcBorders>
          </w:tcPr>
          <w:p w14:paraId="68264FAC" w14:textId="77777777" w:rsidR="000B396D" w:rsidRDefault="000B396D" w:rsidP="000167D4">
            <w:r>
              <w:rPr>
                <w:rFonts w:hint="eastAsia"/>
              </w:rPr>
              <w:t>鼠标悬停至头像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20CB5679" w14:textId="77777777" w:rsidR="000B396D" w:rsidRDefault="000B396D" w:rsidP="000167D4">
            <w:r>
              <w:rPr>
                <w:rFonts w:hint="eastAsia"/>
              </w:rPr>
              <w:t>出现下拉菜单，包括个人中心、注册登录</w:t>
            </w:r>
          </w:p>
        </w:tc>
      </w:tr>
      <w:tr w:rsidR="000B396D" w14:paraId="271D0FF6" w14:textId="77777777" w:rsidTr="000167D4">
        <w:trPr>
          <w:trHeight w:val="392"/>
        </w:trPr>
        <w:tc>
          <w:tcPr>
            <w:tcW w:w="2155" w:type="dxa"/>
            <w:tcBorders>
              <w:top w:val="single" w:sz="4" w:space="0" w:color="000000"/>
              <w:left w:val="single" w:sz="4" w:space="0" w:color="000000"/>
              <w:bottom w:val="single" w:sz="4" w:space="0" w:color="000000"/>
              <w:right w:val="single" w:sz="4" w:space="0" w:color="000000"/>
            </w:tcBorders>
          </w:tcPr>
          <w:p w14:paraId="13779F74" w14:textId="77777777" w:rsidR="000B396D" w:rsidRDefault="000B396D" w:rsidP="000167D4">
            <w:r>
              <w:rPr>
                <w:rFonts w:hint="eastAsia"/>
              </w:rPr>
              <w:t>点击个人中心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6F2CDCBC" w14:textId="77777777" w:rsidR="000B396D" w:rsidRDefault="000B396D" w:rsidP="000167D4">
            <w:r>
              <w:rPr>
                <w:rFonts w:hint="eastAsia"/>
              </w:rPr>
              <w:t>页面转跳至个人中心，包括个人信息、教师申请、我的开课、关注课程</w:t>
            </w:r>
          </w:p>
        </w:tc>
      </w:tr>
      <w:tr w:rsidR="000B396D" w14:paraId="7CAD68DF" w14:textId="77777777" w:rsidTr="000167D4">
        <w:trPr>
          <w:trHeight w:val="392"/>
        </w:trPr>
        <w:tc>
          <w:tcPr>
            <w:tcW w:w="2155" w:type="dxa"/>
            <w:tcBorders>
              <w:top w:val="single" w:sz="4" w:space="0" w:color="000000"/>
              <w:left w:val="single" w:sz="4" w:space="0" w:color="000000"/>
              <w:bottom w:val="single" w:sz="4" w:space="0" w:color="000000"/>
              <w:right w:val="single" w:sz="4" w:space="0" w:color="000000"/>
            </w:tcBorders>
          </w:tcPr>
          <w:p w14:paraId="20FA06FE" w14:textId="77777777" w:rsidR="000B396D" w:rsidRDefault="000B396D" w:rsidP="000167D4"/>
        </w:tc>
        <w:tc>
          <w:tcPr>
            <w:tcW w:w="6141" w:type="dxa"/>
            <w:gridSpan w:val="2"/>
            <w:tcBorders>
              <w:top w:val="single" w:sz="4" w:space="0" w:color="000000"/>
              <w:left w:val="single" w:sz="4" w:space="0" w:color="000000"/>
              <w:bottom w:val="single" w:sz="4" w:space="0" w:color="000000"/>
              <w:right w:val="single" w:sz="4" w:space="0" w:color="000000"/>
            </w:tcBorders>
          </w:tcPr>
          <w:p w14:paraId="32EB01B6" w14:textId="77777777" w:rsidR="000B396D" w:rsidRDefault="000B396D" w:rsidP="000167D4"/>
        </w:tc>
      </w:tr>
    </w:tbl>
    <w:p w14:paraId="4C4DD1A6" w14:textId="175257AA" w:rsidR="00EE3EC2" w:rsidRDefault="00EE3EC2" w:rsidP="000B396D"/>
    <w:p w14:paraId="4CF9D964" w14:textId="77777777" w:rsidR="00EE3EC2" w:rsidRDefault="00EE3EC2">
      <w:r>
        <w:br w:type="page"/>
      </w:r>
    </w:p>
    <w:p w14:paraId="0511CF82" w14:textId="77777777" w:rsidR="000B396D" w:rsidRPr="000B396D" w:rsidRDefault="000B396D" w:rsidP="000B396D"/>
    <w:p w14:paraId="55D3FB40" w14:textId="46BAAA44" w:rsidR="00723C94" w:rsidRDefault="00723C94" w:rsidP="00723C94">
      <w:pPr>
        <w:pStyle w:val="a1"/>
      </w:pPr>
      <w:bookmarkStart w:id="1339" w:name="_Toc533356756"/>
      <w:r>
        <w:rPr>
          <w:rFonts w:hint="eastAsia"/>
        </w:rPr>
        <w:t>浏览开课列表</w:t>
      </w:r>
      <w:bookmarkEnd w:id="1339"/>
    </w:p>
    <w:tbl>
      <w:tblPr>
        <w:tblStyle w:val="14"/>
        <w:tblW w:w="8296" w:type="dxa"/>
        <w:tblLook w:val="04A0" w:firstRow="1" w:lastRow="0" w:firstColumn="1" w:lastColumn="0" w:noHBand="0" w:noVBand="1"/>
      </w:tblPr>
      <w:tblGrid>
        <w:gridCol w:w="2155"/>
        <w:gridCol w:w="1993"/>
        <w:gridCol w:w="4148"/>
      </w:tblGrid>
      <w:tr w:rsidR="000167D4" w:rsidRPr="00B45E5B" w14:paraId="1FCF8B93" w14:textId="77777777" w:rsidTr="000167D4">
        <w:tc>
          <w:tcPr>
            <w:tcW w:w="4148" w:type="dxa"/>
            <w:gridSpan w:val="2"/>
            <w:tcBorders>
              <w:top w:val="single" w:sz="4" w:space="0" w:color="000000"/>
              <w:left w:val="single" w:sz="4" w:space="0" w:color="000000"/>
              <w:bottom w:val="single" w:sz="4" w:space="0" w:color="000000"/>
              <w:right w:val="single" w:sz="4" w:space="0" w:color="000000"/>
            </w:tcBorders>
            <w:hideMark/>
          </w:tcPr>
          <w:p w14:paraId="42BAC8A8" w14:textId="77777777" w:rsidR="000167D4" w:rsidRPr="00B45E5B" w:rsidRDefault="000167D4" w:rsidP="000167D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2B0B2FF" w14:textId="51D11931" w:rsidR="000167D4" w:rsidRPr="00B45E5B" w:rsidRDefault="000167D4" w:rsidP="000167D4">
            <w:r>
              <w:rPr>
                <w:rFonts w:hint="eastAsia"/>
              </w:rPr>
              <w:t>TC</w:t>
            </w:r>
            <w:r>
              <w:t>-</w:t>
            </w:r>
            <w:r>
              <w:rPr>
                <w:rFonts w:hint="eastAsia"/>
              </w:rPr>
              <w:t>R</w:t>
            </w:r>
            <w:r>
              <w:t>-</w:t>
            </w:r>
            <w:r>
              <w:rPr>
                <w:rFonts w:hint="eastAsia"/>
              </w:rPr>
              <w:t>19</w:t>
            </w:r>
          </w:p>
        </w:tc>
      </w:tr>
      <w:tr w:rsidR="000167D4" w14:paraId="18DD1121" w14:textId="77777777" w:rsidTr="000167D4">
        <w:tc>
          <w:tcPr>
            <w:tcW w:w="4148" w:type="dxa"/>
            <w:gridSpan w:val="2"/>
            <w:tcBorders>
              <w:top w:val="single" w:sz="4" w:space="0" w:color="000000"/>
              <w:left w:val="single" w:sz="4" w:space="0" w:color="000000"/>
              <w:bottom w:val="single" w:sz="4" w:space="0" w:color="000000"/>
              <w:right w:val="single" w:sz="4" w:space="0" w:color="000000"/>
            </w:tcBorders>
          </w:tcPr>
          <w:p w14:paraId="782A3CF2" w14:textId="77777777" w:rsidR="000167D4" w:rsidRPr="00B45E5B" w:rsidRDefault="000167D4" w:rsidP="000167D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771191D" w14:textId="762DBDF8" w:rsidR="000167D4" w:rsidRDefault="00EE3EC2" w:rsidP="000167D4">
            <w:r>
              <w:rPr>
                <w:rFonts w:hint="eastAsia"/>
              </w:rPr>
              <w:t>浏览开课列表</w:t>
            </w:r>
          </w:p>
        </w:tc>
      </w:tr>
      <w:tr w:rsidR="000167D4" w14:paraId="328FCDC0" w14:textId="77777777" w:rsidTr="000167D4">
        <w:tc>
          <w:tcPr>
            <w:tcW w:w="4148" w:type="dxa"/>
            <w:gridSpan w:val="2"/>
            <w:tcBorders>
              <w:top w:val="single" w:sz="4" w:space="0" w:color="000000"/>
              <w:left w:val="single" w:sz="4" w:space="0" w:color="000000"/>
              <w:bottom w:val="single" w:sz="4" w:space="0" w:color="000000"/>
              <w:right w:val="single" w:sz="4" w:space="0" w:color="000000"/>
            </w:tcBorders>
          </w:tcPr>
          <w:p w14:paraId="73E6DD2D" w14:textId="77777777" w:rsidR="000167D4" w:rsidRDefault="000167D4" w:rsidP="000167D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ABFFE68" w14:textId="488E7B8C" w:rsidR="000167D4" w:rsidRDefault="00EE3EC2" w:rsidP="000167D4">
            <w:r>
              <w:rPr>
                <w:rFonts w:hint="eastAsia"/>
              </w:rPr>
              <w:t>浏览开课列表</w:t>
            </w:r>
          </w:p>
        </w:tc>
      </w:tr>
      <w:tr w:rsidR="000167D4" w14:paraId="53304AE3" w14:textId="77777777" w:rsidTr="000167D4">
        <w:tc>
          <w:tcPr>
            <w:tcW w:w="4148" w:type="dxa"/>
            <w:gridSpan w:val="2"/>
            <w:tcBorders>
              <w:top w:val="single" w:sz="4" w:space="0" w:color="000000"/>
              <w:left w:val="single" w:sz="4" w:space="0" w:color="000000"/>
              <w:bottom w:val="single" w:sz="4" w:space="0" w:color="000000"/>
              <w:right w:val="single" w:sz="4" w:space="0" w:color="000000"/>
            </w:tcBorders>
            <w:hideMark/>
          </w:tcPr>
          <w:p w14:paraId="51D4FCDD" w14:textId="77777777" w:rsidR="000167D4" w:rsidRPr="00B45E5B" w:rsidRDefault="000167D4" w:rsidP="000167D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2F59A60" w14:textId="77777777" w:rsidR="000167D4" w:rsidRDefault="000167D4" w:rsidP="000167D4">
            <w:r>
              <w:rPr>
                <w:rFonts w:hint="eastAsia"/>
              </w:rPr>
              <w:t>注册用户-教师</w:t>
            </w:r>
          </w:p>
        </w:tc>
      </w:tr>
      <w:tr w:rsidR="000167D4" w14:paraId="75CE5374" w14:textId="77777777" w:rsidTr="000167D4">
        <w:tc>
          <w:tcPr>
            <w:tcW w:w="4148" w:type="dxa"/>
            <w:gridSpan w:val="2"/>
            <w:tcBorders>
              <w:top w:val="single" w:sz="4" w:space="0" w:color="000000"/>
              <w:left w:val="single" w:sz="4" w:space="0" w:color="000000"/>
              <w:bottom w:val="single" w:sz="4" w:space="0" w:color="000000"/>
              <w:right w:val="single" w:sz="4" w:space="0" w:color="000000"/>
            </w:tcBorders>
          </w:tcPr>
          <w:p w14:paraId="7EB5C399" w14:textId="77777777" w:rsidR="000167D4" w:rsidRPr="00B45E5B" w:rsidRDefault="000167D4" w:rsidP="000167D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E1DBC52" w14:textId="77777777" w:rsidR="000167D4" w:rsidRDefault="000167D4" w:rsidP="000167D4">
            <w:r>
              <w:rPr>
                <w:rFonts w:hint="eastAsia"/>
              </w:rPr>
              <w:t>黑盒测试</w:t>
            </w:r>
          </w:p>
        </w:tc>
      </w:tr>
      <w:tr w:rsidR="000167D4" w14:paraId="200E2540" w14:textId="77777777" w:rsidTr="000167D4">
        <w:tc>
          <w:tcPr>
            <w:tcW w:w="4148" w:type="dxa"/>
            <w:gridSpan w:val="2"/>
            <w:tcBorders>
              <w:top w:val="single" w:sz="4" w:space="0" w:color="000000"/>
              <w:left w:val="single" w:sz="4" w:space="0" w:color="000000"/>
              <w:bottom w:val="single" w:sz="4" w:space="0" w:color="000000"/>
              <w:right w:val="single" w:sz="4" w:space="0" w:color="000000"/>
            </w:tcBorders>
          </w:tcPr>
          <w:p w14:paraId="076475CA" w14:textId="77777777" w:rsidR="000167D4" w:rsidRDefault="000167D4" w:rsidP="000167D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407888C" w14:textId="566EFBA1" w:rsidR="000167D4" w:rsidRDefault="000167D4" w:rsidP="000167D4">
            <w:r>
              <w:rPr>
                <w:rFonts w:hint="eastAsia"/>
              </w:rPr>
              <w:t>个人中心-教师</w:t>
            </w:r>
          </w:p>
        </w:tc>
      </w:tr>
      <w:tr w:rsidR="000167D4" w14:paraId="791B33A1" w14:textId="77777777" w:rsidTr="000167D4">
        <w:tc>
          <w:tcPr>
            <w:tcW w:w="4148" w:type="dxa"/>
            <w:gridSpan w:val="2"/>
            <w:tcBorders>
              <w:top w:val="single" w:sz="4" w:space="0" w:color="000000"/>
              <w:left w:val="single" w:sz="4" w:space="0" w:color="000000"/>
              <w:bottom w:val="single" w:sz="4" w:space="0" w:color="000000"/>
              <w:right w:val="single" w:sz="4" w:space="0" w:color="000000"/>
            </w:tcBorders>
          </w:tcPr>
          <w:p w14:paraId="59B7B92D" w14:textId="77777777" w:rsidR="000167D4" w:rsidRDefault="000167D4" w:rsidP="000167D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847E4A3" w14:textId="390ECCCD" w:rsidR="000167D4" w:rsidRDefault="000167D4" w:rsidP="000167D4">
            <w:r>
              <w:rPr>
                <w:rFonts w:hint="eastAsia"/>
              </w:rPr>
              <w:t>已经开过课程的注册用户登录后进入个人中心界面</w:t>
            </w:r>
            <w:r w:rsidR="00EE3EC2">
              <w:rPr>
                <w:rFonts w:hint="eastAsia"/>
              </w:rPr>
              <w:t>，并浏览开课列表</w:t>
            </w:r>
          </w:p>
        </w:tc>
      </w:tr>
      <w:tr w:rsidR="000167D4" w:rsidRPr="00B45E5B" w14:paraId="7D71BF24" w14:textId="77777777" w:rsidTr="000167D4">
        <w:tc>
          <w:tcPr>
            <w:tcW w:w="4148" w:type="dxa"/>
            <w:gridSpan w:val="2"/>
            <w:tcBorders>
              <w:top w:val="single" w:sz="4" w:space="0" w:color="000000"/>
              <w:left w:val="single" w:sz="4" w:space="0" w:color="000000"/>
              <w:bottom w:val="single" w:sz="4" w:space="0" w:color="000000"/>
              <w:right w:val="single" w:sz="4" w:space="0" w:color="000000"/>
            </w:tcBorders>
            <w:hideMark/>
          </w:tcPr>
          <w:p w14:paraId="23988F6A" w14:textId="77777777" w:rsidR="000167D4" w:rsidRPr="00B45E5B" w:rsidRDefault="000167D4" w:rsidP="000167D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EC2ACF3" w14:textId="46A32513" w:rsidR="000167D4" w:rsidRPr="00B45E5B" w:rsidRDefault="000167D4" w:rsidP="000167D4">
            <w:r>
              <w:rPr>
                <w:rFonts w:hint="eastAsia"/>
              </w:rPr>
              <w:t>测试开过课程的注册用户是否能正常进入个人中心界面</w:t>
            </w:r>
            <w:r w:rsidR="00EE3EC2">
              <w:rPr>
                <w:rFonts w:hint="eastAsia"/>
              </w:rPr>
              <w:t>，并浏览开课列表</w:t>
            </w:r>
          </w:p>
        </w:tc>
      </w:tr>
      <w:tr w:rsidR="000167D4" w:rsidRPr="00507ADD" w14:paraId="113FC333" w14:textId="77777777" w:rsidTr="000167D4">
        <w:trPr>
          <w:trHeight w:val="1445"/>
        </w:trPr>
        <w:tc>
          <w:tcPr>
            <w:tcW w:w="8296" w:type="dxa"/>
            <w:gridSpan w:val="3"/>
            <w:tcBorders>
              <w:top w:val="single" w:sz="4" w:space="0" w:color="000000"/>
              <w:left w:val="single" w:sz="4" w:space="0" w:color="000000"/>
              <w:right w:val="single" w:sz="4" w:space="0" w:color="000000"/>
            </w:tcBorders>
            <w:hideMark/>
          </w:tcPr>
          <w:p w14:paraId="0FBEB241" w14:textId="77777777" w:rsidR="000167D4" w:rsidRPr="00507ADD" w:rsidRDefault="000167D4" w:rsidP="000167D4">
            <w:r w:rsidRPr="00507ADD">
              <w:rPr>
                <w:rFonts w:hint="eastAsia"/>
              </w:rPr>
              <w:t>初始条件和背景：</w:t>
            </w:r>
          </w:p>
          <w:p w14:paraId="21C929ED" w14:textId="77777777" w:rsidR="000167D4" w:rsidRDefault="000167D4" w:rsidP="000167D4">
            <w:r w:rsidRPr="00B45E5B">
              <w:rPr>
                <w:rFonts w:hint="eastAsia"/>
              </w:rPr>
              <w:t>系统</w:t>
            </w:r>
            <w:r>
              <w:rPr>
                <w:rFonts w:hint="eastAsia"/>
              </w:rPr>
              <w:t>：PC端</w:t>
            </w:r>
          </w:p>
          <w:p w14:paraId="3D5A396C" w14:textId="77777777" w:rsidR="000167D4" w:rsidRPr="00507ADD" w:rsidRDefault="000167D4" w:rsidP="000167D4">
            <w:r>
              <w:rPr>
                <w:rFonts w:hint="eastAsia"/>
              </w:rPr>
              <w:t>浏览器：C</w:t>
            </w:r>
            <w:r>
              <w:t>hrome</w:t>
            </w:r>
          </w:p>
          <w:p w14:paraId="4959B349" w14:textId="77777777" w:rsidR="000167D4" w:rsidRPr="00507ADD" w:rsidRDefault="000167D4" w:rsidP="000167D4">
            <w:r w:rsidRPr="00507ADD">
              <w:rPr>
                <w:rFonts w:hint="eastAsia"/>
              </w:rPr>
              <w:t>注释</w:t>
            </w:r>
            <w:r>
              <w:rPr>
                <w:rFonts w:hint="eastAsia"/>
              </w:rPr>
              <w:t>：无</w:t>
            </w:r>
          </w:p>
        </w:tc>
      </w:tr>
      <w:tr w:rsidR="000167D4" w:rsidRPr="00507ADD" w14:paraId="7778FC12" w14:textId="77777777" w:rsidTr="000167D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6304089" w14:textId="77777777" w:rsidR="000167D4" w:rsidRPr="00507ADD" w:rsidRDefault="000167D4" w:rsidP="000167D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428ACC7" w14:textId="77777777" w:rsidR="000167D4" w:rsidRPr="00507ADD" w:rsidRDefault="000167D4" w:rsidP="000167D4">
            <w:r w:rsidRPr="00507ADD">
              <w:rPr>
                <w:rFonts w:hint="eastAsia"/>
              </w:rPr>
              <w:t>预期结果</w:t>
            </w:r>
          </w:p>
        </w:tc>
      </w:tr>
      <w:tr w:rsidR="000167D4" w:rsidRPr="00507ADD" w14:paraId="6BA91CDA" w14:textId="77777777" w:rsidTr="000167D4">
        <w:trPr>
          <w:trHeight w:val="392"/>
        </w:trPr>
        <w:tc>
          <w:tcPr>
            <w:tcW w:w="2155" w:type="dxa"/>
            <w:tcBorders>
              <w:top w:val="single" w:sz="4" w:space="0" w:color="000000"/>
              <w:left w:val="single" w:sz="4" w:space="0" w:color="000000"/>
              <w:bottom w:val="single" w:sz="4" w:space="0" w:color="000000"/>
              <w:right w:val="single" w:sz="4" w:space="0" w:color="000000"/>
            </w:tcBorders>
          </w:tcPr>
          <w:p w14:paraId="776B3E10" w14:textId="54F6CC23" w:rsidR="000167D4" w:rsidRPr="00507ADD" w:rsidRDefault="00EE3EC2" w:rsidP="000167D4">
            <w:r>
              <w:rPr>
                <w:rFonts w:hint="eastAsia"/>
              </w:rPr>
              <w:t>进入个人中心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6838F202" w14:textId="6DE85ED5" w:rsidR="000167D4" w:rsidRPr="00507ADD" w:rsidRDefault="00EE3EC2" w:rsidP="000167D4">
            <w:r>
              <w:rPr>
                <w:rFonts w:hint="eastAsia"/>
              </w:rPr>
              <w:t>可见右侧我的开课</w:t>
            </w:r>
          </w:p>
        </w:tc>
      </w:tr>
      <w:tr w:rsidR="000167D4" w14:paraId="15D7F76E" w14:textId="77777777" w:rsidTr="000167D4">
        <w:trPr>
          <w:trHeight w:val="392"/>
        </w:trPr>
        <w:tc>
          <w:tcPr>
            <w:tcW w:w="2155" w:type="dxa"/>
            <w:tcBorders>
              <w:top w:val="single" w:sz="4" w:space="0" w:color="000000"/>
              <w:left w:val="single" w:sz="4" w:space="0" w:color="000000"/>
              <w:bottom w:val="single" w:sz="4" w:space="0" w:color="000000"/>
              <w:right w:val="single" w:sz="4" w:space="0" w:color="000000"/>
            </w:tcBorders>
          </w:tcPr>
          <w:p w14:paraId="51C4C723" w14:textId="4C193B8B" w:rsidR="000167D4" w:rsidRDefault="00EE3EC2" w:rsidP="000167D4">
            <w:r>
              <w:rPr>
                <w:rFonts w:hint="eastAsia"/>
              </w:rPr>
              <w:t>点击我的开课</w:t>
            </w:r>
          </w:p>
        </w:tc>
        <w:tc>
          <w:tcPr>
            <w:tcW w:w="6141" w:type="dxa"/>
            <w:gridSpan w:val="2"/>
            <w:tcBorders>
              <w:top w:val="single" w:sz="4" w:space="0" w:color="000000"/>
              <w:left w:val="single" w:sz="4" w:space="0" w:color="000000"/>
              <w:bottom w:val="single" w:sz="4" w:space="0" w:color="000000"/>
              <w:right w:val="single" w:sz="4" w:space="0" w:color="000000"/>
            </w:tcBorders>
          </w:tcPr>
          <w:p w14:paraId="051871F2" w14:textId="7E7F007C" w:rsidR="000167D4" w:rsidRDefault="00EE3EC2" w:rsidP="000167D4">
            <w:r>
              <w:rPr>
                <w:rFonts w:hint="eastAsia"/>
              </w:rPr>
              <w:t>右侧变为该用户已经开课的列表</w:t>
            </w:r>
          </w:p>
        </w:tc>
      </w:tr>
      <w:tr w:rsidR="000167D4" w14:paraId="1AAD3E7A" w14:textId="77777777" w:rsidTr="000167D4">
        <w:trPr>
          <w:trHeight w:val="392"/>
        </w:trPr>
        <w:tc>
          <w:tcPr>
            <w:tcW w:w="2155" w:type="dxa"/>
            <w:tcBorders>
              <w:top w:val="single" w:sz="4" w:space="0" w:color="000000"/>
              <w:left w:val="single" w:sz="4" w:space="0" w:color="000000"/>
              <w:bottom w:val="single" w:sz="4" w:space="0" w:color="000000"/>
              <w:right w:val="single" w:sz="4" w:space="0" w:color="000000"/>
            </w:tcBorders>
          </w:tcPr>
          <w:p w14:paraId="193BF860" w14:textId="49A88282" w:rsidR="000167D4" w:rsidRDefault="000167D4" w:rsidP="000167D4"/>
        </w:tc>
        <w:tc>
          <w:tcPr>
            <w:tcW w:w="6141" w:type="dxa"/>
            <w:gridSpan w:val="2"/>
            <w:tcBorders>
              <w:top w:val="single" w:sz="4" w:space="0" w:color="000000"/>
              <w:left w:val="single" w:sz="4" w:space="0" w:color="000000"/>
              <w:bottom w:val="single" w:sz="4" w:space="0" w:color="000000"/>
              <w:right w:val="single" w:sz="4" w:space="0" w:color="000000"/>
            </w:tcBorders>
          </w:tcPr>
          <w:p w14:paraId="2CB4444E" w14:textId="5D20AD62" w:rsidR="000167D4" w:rsidRDefault="000167D4" w:rsidP="000167D4"/>
        </w:tc>
      </w:tr>
      <w:tr w:rsidR="000167D4" w14:paraId="1C6ADB4C" w14:textId="77777777" w:rsidTr="000167D4">
        <w:trPr>
          <w:trHeight w:val="392"/>
        </w:trPr>
        <w:tc>
          <w:tcPr>
            <w:tcW w:w="2155" w:type="dxa"/>
            <w:tcBorders>
              <w:top w:val="single" w:sz="4" w:space="0" w:color="000000"/>
              <w:left w:val="single" w:sz="4" w:space="0" w:color="000000"/>
              <w:bottom w:val="single" w:sz="4" w:space="0" w:color="000000"/>
              <w:right w:val="single" w:sz="4" w:space="0" w:color="000000"/>
            </w:tcBorders>
          </w:tcPr>
          <w:p w14:paraId="03429582" w14:textId="77777777" w:rsidR="000167D4" w:rsidRDefault="000167D4" w:rsidP="000167D4"/>
        </w:tc>
        <w:tc>
          <w:tcPr>
            <w:tcW w:w="6141" w:type="dxa"/>
            <w:gridSpan w:val="2"/>
            <w:tcBorders>
              <w:top w:val="single" w:sz="4" w:space="0" w:color="000000"/>
              <w:left w:val="single" w:sz="4" w:space="0" w:color="000000"/>
              <w:bottom w:val="single" w:sz="4" w:space="0" w:color="000000"/>
              <w:right w:val="single" w:sz="4" w:space="0" w:color="000000"/>
            </w:tcBorders>
          </w:tcPr>
          <w:p w14:paraId="2C6E3EC5" w14:textId="77777777" w:rsidR="000167D4" w:rsidRDefault="000167D4" w:rsidP="000167D4"/>
        </w:tc>
      </w:tr>
    </w:tbl>
    <w:p w14:paraId="0222C5A7" w14:textId="4C33B697" w:rsidR="00765D93" w:rsidRDefault="00765D93" w:rsidP="000167D4"/>
    <w:p w14:paraId="76F09432" w14:textId="77777777" w:rsidR="00765D93" w:rsidRDefault="00765D93">
      <w:r>
        <w:br w:type="page"/>
      </w:r>
    </w:p>
    <w:p w14:paraId="168A217F" w14:textId="77777777" w:rsidR="000167D4" w:rsidRPr="000167D4" w:rsidRDefault="000167D4" w:rsidP="000167D4"/>
    <w:p w14:paraId="512FC05C" w14:textId="7F70C7F6" w:rsidR="00723C94" w:rsidRDefault="00723C94" w:rsidP="00723C94">
      <w:pPr>
        <w:pStyle w:val="a1"/>
      </w:pPr>
      <w:bookmarkStart w:id="1340" w:name="_Toc533356757"/>
      <w:r>
        <w:rPr>
          <w:rFonts w:hint="eastAsia"/>
        </w:rPr>
        <w:t>访问具体课程</w:t>
      </w:r>
      <w:bookmarkEnd w:id="1340"/>
    </w:p>
    <w:tbl>
      <w:tblPr>
        <w:tblStyle w:val="14"/>
        <w:tblW w:w="8296" w:type="dxa"/>
        <w:tblLook w:val="04A0" w:firstRow="1" w:lastRow="0" w:firstColumn="1" w:lastColumn="0" w:noHBand="0" w:noVBand="1"/>
      </w:tblPr>
      <w:tblGrid>
        <w:gridCol w:w="2155"/>
        <w:gridCol w:w="1993"/>
        <w:gridCol w:w="4148"/>
      </w:tblGrid>
      <w:tr w:rsidR="000167D4" w:rsidRPr="00B45E5B" w14:paraId="40CF65E9" w14:textId="77777777" w:rsidTr="000167D4">
        <w:tc>
          <w:tcPr>
            <w:tcW w:w="4148" w:type="dxa"/>
            <w:gridSpan w:val="2"/>
            <w:tcBorders>
              <w:top w:val="single" w:sz="4" w:space="0" w:color="000000"/>
              <w:left w:val="single" w:sz="4" w:space="0" w:color="000000"/>
              <w:bottom w:val="single" w:sz="4" w:space="0" w:color="000000"/>
              <w:right w:val="single" w:sz="4" w:space="0" w:color="000000"/>
            </w:tcBorders>
            <w:hideMark/>
          </w:tcPr>
          <w:p w14:paraId="43558EAF" w14:textId="77777777" w:rsidR="000167D4" w:rsidRPr="00B45E5B" w:rsidRDefault="000167D4" w:rsidP="000167D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44FB494" w14:textId="585D097B" w:rsidR="000167D4" w:rsidRPr="00B45E5B" w:rsidRDefault="000167D4" w:rsidP="000167D4">
            <w:r>
              <w:rPr>
                <w:rFonts w:hint="eastAsia"/>
              </w:rPr>
              <w:t>TC</w:t>
            </w:r>
            <w:r>
              <w:t>-</w:t>
            </w:r>
            <w:r>
              <w:rPr>
                <w:rFonts w:hint="eastAsia"/>
              </w:rPr>
              <w:t>R</w:t>
            </w:r>
            <w:r>
              <w:t>-</w:t>
            </w:r>
            <w:r>
              <w:rPr>
                <w:rFonts w:hint="eastAsia"/>
              </w:rPr>
              <w:t>20</w:t>
            </w:r>
          </w:p>
        </w:tc>
      </w:tr>
      <w:tr w:rsidR="000167D4" w14:paraId="20649E4B" w14:textId="77777777" w:rsidTr="000167D4">
        <w:tc>
          <w:tcPr>
            <w:tcW w:w="4148" w:type="dxa"/>
            <w:gridSpan w:val="2"/>
            <w:tcBorders>
              <w:top w:val="single" w:sz="4" w:space="0" w:color="000000"/>
              <w:left w:val="single" w:sz="4" w:space="0" w:color="000000"/>
              <w:bottom w:val="single" w:sz="4" w:space="0" w:color="000000"/>
              <w:right w:val="single" w:sz="4" w:space="0" w:color="000000"/>
            </w:tcBorders>
          </w:tcPr>
          <w:p w14:paraId="6F8574CE" w14:textId="77777777" w:rsidR="000167D4" w:rsidRPr="00B45E5B" w:rsidRDefault="000167D4" w:rsidP="000167D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DDF08E1" w14:textId="528E6A45" w:rsidR="000167D4" w:rsidRDefault="00765D93" w:rsidP="000167D4">
            <w:r>
              <w:rPr>
                <w:rFonts w:hint="eastAsia"/>
              </w:rPr>
              <w:t>访问具体课程</w:t>
            </w:r>
          </w:p>
        </w:tc>
      </w:tr>
      <w:tr w:rsidR="000167D4" w14:paraId="5A7328BC" w14:textId="77777777" w:rsidTr="000167D4">
        <w:tc>
          <w:tcPr>
            <w:tcW w:w="4148" w:type="dxa"/>
            <w:gridSpan w:val="2"/>
            <w:tcBorders>
              <w:top w:val="single" w:sz="4" w:space="0" w:color="000000"/>
              <w:left w:val="single" w:sz="4" w:space="0" w:color="000000"/>
              <w:bottom w:val="single" w:sz="4" w:space="0" w:color="000000"/>
              <w:right w:val="single" w:sz="4" w:space="0" w:color="000000"/>
            </w:tcBorders>
          </w:tcPr>
          <w:p w14:paraId="4F197524" w14:textId="77777777" w:rsidR="000167D4" w:rsidRDefault="000167D4" w:rsidP="000167D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EAFD460" w14:textId="3EC43356" w:rsidR="000167D4" w:rsidRDefault="00765D93" w:rsidP="000167D4">
            <w:r>
              <w:rPr>
                <w:rFonts w:hint="eastAsia"/>
              </w:rPr>
              <w:t>访问具体课程</w:t>
            </w:r>
          </w:p>
        </w:tc>
      </w:tr>
      <w:tr w:rsidR="000167D4" w14:paraId="706D3649" w14:textId="77777777" w:rsidTr="000167D4">
        <w:tc>
          <w:tcPr>
            <w:tcW w:w="4148" w:type="dxa"/>
            <w:gridSpan w:val="2"/>
            <w:tcBorders>
              <w:top w:val="single" w:sz="4" w:space="0" w:color="000000"/>
              <w:left w:val="single" w:sz="4" w:space="0" w:color="000000"/>
              <w:bottom w:val="single" w:sz="4" w:space="0" w:color="000000"/>
              <w:right w:val="single" w:sz="4" w:space="0" w:color="000000"/>
            </w:tcBorders>
            <w:hideMark/>
          </w:tcPr>
          <w:p w14:paraId="0EEEA78A" w14:textId="77777777" w:rsidR="000167D4" w:rsidRPr="00B45E5B" w:rsidRDefault="000167D4" w:rsidP="000167D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49E1A8B" w14:textId="77777777" w:rsidR="000167D4" w:rsidRDefault="000167D4" w:rsidP="000167D4">
            <w:r>
              <w:rPr>
                <w:rFonts w:hint="eastAsia"/>
              </w:rPr>
              <w:t>注册用户-教师</w:t>
            </w:r>
          </w:p>
        </w:tc>
      </w:tr>
      <w:tr w:rsidR="000167D4" w14:paraId="3ECEB890" w14:textId="77777777" w:rsidTr="000167D4">
        <w:tc>
          <w:tcPr>
            <w:tcW w:w="4148" w:type="dxa"/>
            <w:gridSpan w:val="2"/>
            <w:tcBorders>
              <w:top w:val="single" w:sz="4" w:space="0" w:color="000000"/>
              <w:left w:val="single" w:sz="4" w:space="0" w:color="000000"/>
              <w:bottom w:val="single" w:sz="4" w:space="0" w:color="000000"/>
              <w:right w:val="single" w:sz="4" w:space="0" w:color="000000"/>
            </w:tcBorders>
          </w:tcPr>
          <w:p w14:paraId="28C88F06" w14:textId="77777777" w:rsidR="000167D4" w:rsidRPr="00B45E5B" w:rsidRDefault="000167D4" w:rsidP="000167D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123A070" w14:textId="77777777" w:rsidR="000167D4" w:rsidRDefault="000167D4" w:rsidP="000167D4">
            <w:r>
              <w:rPr>
                <w:rFonts w:hint="eastAsia"/>
              </w:rPr>
              <w:t>黑盒测试</w:t>
            </w:r>
          </w:p>
        </w:tc>
      </w:tr>
      <w:tr w:rsidR="000167D4" w14:paraId="0ACFD546" w14:textId="77777777" w:rsidTr="000167D4">
        <w:tc>
          <w:tcPr>
            <w:tcW w:w="4148" w:type="dxa"/>
            <w:gridSpan w:val="2"/>
            <w:tcBorders>
              <w:top w:val="single" w:sz="4" w:space="0" w:color="000000"/>
              <w:left w:val="single" w:sz="4" w:space="0" w:color="000000"/>
              <w:bottom w:val="single" w:sz="4" w:space="0" w:color="000000"/>
              <w:right w:val="single" w:sz="4" w:space="0" w:color="000000"/>
            </w:tcBorders>
          </w:tcPr>
          <w:p w14:paraId="1B8B37EB" w14:textId="77777777" w:rsidR="000167D4" w:rsidRDefault="000167D4" w:rsidP="000167D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6ECF069" w14:textId="76C95BCF" w:rsidR="000167D4" w:rsidRDefault="000167D4" w:rsidP="000167D4">
            <w:r>
              <w:rPr>
                <w:rFonts w:hint="eastAsia"/>
              </w:rPr>
              <w:t>浏览开课列表</w:t>
            </w:r>
          </w:p>
        </w:tc>
      </w:tr>
      <w:tr w:rsidR="000167D4" w14:paraId="7E6CE2E2" w14:textId="77777777" w:rsidTr="000167D4">
        <w:tc>
          <w:tcPr>
            <w:tcW w:w="4148" w:type="dxa"/>
            <w:gridSpan w:val="2"/>
            <w:tcBorders>
              <w:top w:val="single" w:sz="4" w:space="0" w:color="000000"/>
              <w:left w:val="single" w:sz="4" w:space="0" w:color="000000"/>
              <w:bottom w:val="single" w:sz="4" w:space="0" w:color="000000"/>
              <w:right w:val="single" w:sz="4" w:space="0" w:color="000000"/>
            </w:tcBorders>
          </w:tcPr>
          <w:p w14:paraId="62358BD6" w14:textId="77777777" w:rsidR="000167D4" w:rsidRDefault="000167D4" w:rsidP="000167D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B426D6E" w14:textId="5355647E" w:rsidR="000167D4" w:rsidRDefault="000167D4" w:rsidP="000167D4">
            <w:r>
              <w:rPr>
                <w:rFonts w:hint="eastAsia"/>
              </w:rPr>
              <w:t>已经开过课程的注册用户登录后进入个人中心界面的我的开课，</w:t>
            </w:r>
            <w:r w:rsidR="00765D93">
              <w:rPr>
                <w:rFonts w:hint="eastAsia"/>
              </w:rPr>
              <w:t>并访问具体课程</w:t>
            </w:r>
          </w:p>
        </w:tc>
      </w:tr>
      <w:tr w:rsidR="000167D4" w:rsidRPr="00B45E5B" w14:paraId="4B721D3C" w14:textId="77777777" w:rsidTr="000167D4">
        <w:tc>
          <w:tcPr>
            <w:tcW w:w="4148" w:type="dxa"/>
            <w:gridSpan w:val="2"/>
            <w:tcBorders>
              <w:top w:val="single" w:sz="4" w:space="0" w:color="000000"/>
              <w:left w:val="single" w:sz="4" w:space="0" w:color="000000"/>
              <w:bottom w:val="single" w:sz="4" w:space="0" w:color="000000"/>
              <w:right w:val="single" w:sz="4" w:space="0" w:color="000000"/>
            </w:tcBorders>
            <w:hideMark/>
          </w:tcPr>
          <w:p w14:paraId="3248F4B5" w14:textId="77777777" w:rsidR="000167D4" w:rsidRPr="00B45E5B" w:rsidRDefault="000167D4" w:rsidP="000167D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3E0A04B" w14:textId="605CBA2D" w:rsidR="000167D4" w:rsidRPr="00B45E5B" w:rsidRDefault="000167D4" w:rsidP="000167D4">
            <w:r>
              <w:rPr>
                <w:rFonts w:hint="eastAsia"/>
              </w:rPr>
              <w:t>测试开过课程的注册用户是否能正常进入个人中心界面的我的开课，</w:t>
            </w:r>
            <w:r w:rsidR="00765D93">
              <w:rPr>
                <w:rFonts w:hint="eastAsia"/>
              </w:rPr>
              <w:t>并访问具体课程</w:t>
            </w:r>
          </w:p>
        </w:tc>
      </w:tr>
      <w:tr w:rsidR="000167D4" w:rsidRPr="00507ADD" w14:paraId="0BB0F1A7" w14:textId="77777777" w:rsidTr="000167D4">
        <w:trPr>
          <w:trHeight w:val="1445"/>
        </w:trPr>
        <w:tc>
          <w:tcPr>
            <w:tcW w:w="8296" w:type="dxa"/>
            <w:gridSpan w:val="3"/>
            <w:tcBorders>
              <w:top w:val="single" w:sz="4" w:space="0" w:color="000000"/>
              <w:left w:val="single" w:sz="4" w:space="0" w:color="000000"/>
              <w:right w:val="single" w:sz="4" w:space="0" w:color="000000"/>
            </w:tcBorders>
            <w:hideMark/>
          </w:tcPr>
          <w:p w14:paraId="73D86547" w14:textId="77777777" w:rsidR="000167D4" w:rsidRPr="00507ADD" w:rsidRDefault="000167D4" w:rsidP="000167D4">
            <w:r w:rsidRPr="00507ADD">
              <w:rPr>
                <w:rFonts w:hint="eastAsia"/>
              </w:rPr>
              <w:t>初始条件和背景：</w:t>
            </w:r>
          </w:p>
          <w:p w14:paraId="4FB256DE" w14:textId="77777777" w:rsidR="000167D4" w:rsidRDefault="000167D4" w:rsidP="000167D4">
            <w:r w:rsidRPr="00B45E5B">
              <w:rPr>
                <w:rFonts w:hint="eastAsia"/>
              </w:rPr>
              <w:t>系统</w:t>
            </w:r>
            <w:r>
              <w:rPr>
                <w:rFonts w:hint="eastAsia"/>
              </w:rPr>
              <w:t>：PC端</w:t>
            </w:r>
          </w:p>
          <w:p w14:paraId="07BB6914" w14:textId="77777777" w:rsidR="000167D4" w:rsidRPr="00507ADD" w:rsidRDefault="000167D4" w:rsidP="000167D4">
            <w:r>
              <w:rPr>
                <w:rFonts w:hint="eastAsia"/>
              </w:rPr>
              <w:t>浏览器：C</w:t>
            </w:r>
            <w:r>
              <w:t>hrome</w:t>
            </w:r>
          </w:p>
          <w:p w14:paraId="3BBAE35B" w14:textId="77777777" w:rsidR="000167D4" w:rsidRPr="00507ADD" w:rsidRDefault="000167D4" w:rsidP="000167D4">
            <w:r w:rsidRPr="00507ADD">
              <w:rPr>
                <w:rFonts w:hint="eastAsia"/>
              </w:rPr>
              <w:t>注释</w:t>
            </w:r>
            <w:r>
              <w:rPr>
                <w:rFonts w:hint="eastAsia"/>
              </w:rPr>
              <w:t>：无</w:t>
            </w:r>
          </w:p>
        </w:tc>
      </w:tr>
      <w:tr w:rsidR="000167D4" w:rsidRPr="00507ADD" w14:paraId="3ACE4903" w14:textId="77777777" w:rsidTr="000167D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E33541C" w14:textId="77777777" w:rsidR="000167D4" w:rsidRPr="00507ADD" w:rsidRDefault="000167D4" w:rsidP="000167D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22E71BE" w14:textId="77777777" w:rsidR="000167D4" w:rsidRPr="00507ADD" w:rsidRDefault="000167D4" w:rsidP="000167D4">
            <w:r w:rsidRPr="00507ADD">
              <w:rPr>
                <w:rFonts w:hint="eastAsia"/>
              </w:rPr>
              <w:t>预期结果</w:t>
            </w:r>
          </w:p>
        </w:tc>
      </w:tr>
      <w:tr w:rsidR="000167D4" w:rsidRPr="00507ADD" w14:paraId="28553513" w14:textId="77777777" w:rsidTr="000167D4">
        <w:trPr>
          <w:trHeight w:val="392"/>
        </w:trPr>
        <w:tc>
          <w:tcPr>
            <w:tcW w:w="2155" w:type="dxa"/>
            <w:tcBorders>
              <w:top w:val="single" w:sz="4" w:space="0" w:color="000000"/>
              <w:left w:val="single" w:sz="4" w:space="0" w:color="000000"/>
              <w:bottom w:val="single" w:sz="4" w:space="0" w:color="000000"/>
              <w:right w:val="single" w:sz="4" w:space="0" w:color="000000"/>
            </w:tcBorders>
          </w:tcPr>
          <w:p w14:paraId="16D3BA67" w14:textId="49EF7281" w:rsidR="000167D4" w:rsidRPr="00507ADD" w:rsidRDefault="00765D93" w:rsidP="000167D4">
            <w:r>
              <w:rPr>
                <w:rFonts w:hint="eastAsia"/>
              </w:rPr>
              <w:t>点击课程名称</w:t>
            </w:r>
          </w:p>
        </w:tc>
        <w:tc>
          <w:tcPr>
            <w:tcW w:w="6141" w:type="dxa"/>
            <w:gridSpan w:val="2"/>
            <w:tcBorders>
              <w:top w:val="single" w:sz="4" w:space="0" w:color="000000"/>
              <w:left w:val="single" w:sz="4" w:space="0" w:color="000000"/>
              <w:bottom w:val="single" w:sz="4" w:space="0" w:color="000000"/>
              <w:right w:val="single" w:sz="4" w:space="0" w:color="000000"/>
            </w:tcBorders>
          </w:tcPr>
          <w:p w14:paraId="53A2D1BD" w14:textId="279A2B08" w:rsidR="000167D4" w:rsidRPr="00507ADD" w:rsidRDefault="00765D93" w:rsidP="000167D4">
            <w:r>
              <w:rPr>
                <w:rFonts w:hint="eastAsia"/>
              </w:rPr>
              <w:t>转跳至该课程主页</w:t>
            </w:r>
          </w:p>
        </w:tc>
      </w:tr>
      <w:tr w:rsidR="000167D4" w14:paraId="5DF605B7" w14:textId="77777777" w:rsidTr="000167D4">
        <w:trPr>
          <w:trHeight w:val="392"/>
        </w:trPr>
        <w:tc>
          <w:tcPr>
            <w:tcW w:w="2155" w:type="dxa"/>
            <w:tcBorders>
              <w:top w:val="single" w:sz="4" w:space="0" w:color="000000"/>
              <w:left w:val="single" w:sz="4" w:space="0" w:color="000000"/>
              <w:bottom w:val="single" w:sz="4" w:space="0" w:color="000000"/>
              <w:right w:val="single" w:sz="4" w:space="0" w:color="000000"/>
            </w:tcBorders>
          </w:tcPr>
          <w:p w14:paraId="67E1E594" w14:textId="77777777" w:rsidR="000167D4" w:rsidRDefault="000167D4" w:rsidP="000167D4"/>
        </w:tc>
        <w:tc>
          <w:tcPr>
            <w:tcW w:w="6141" w:type="dxa"/>
            <w:gridSpan w:val="2"/>
            <w:tcBorders>
              <w:top w:val="single" w:sz="4" w:space="0" w:color="000000"/>
              <w:left w:val="single" w:sz="4" w:space="0" w:color="000000"/>
              <w:bottom w:val="single" w:sz="4" w:space="0" w:color="000000"/>
              <w:right w:val="single" w:sz="4" w:space="0" w:color="000000"/>
            </w:tcBorders>
          </w:tcPr>
          <w:p w14:paraId="60314A23" w14:textId="77777777" w:rsidR="000167D4" w:rsidRDefault="000167D4" w:rsidP="000167D4"/>
        </w:tc>
      </w:tr>
      <w:tr w:rsidR="000167D4" w14:paraId="6E2EBE95" w14:textId="77777777" w:rsidTr="000167D4">
        <w:trPr>
          <w:trHeight w:val="392"/>
        </w:trPr>
        <w:tc>
          <w:tcPr>
            <w:tcW w:w="2155" w:type="dxa"/>
            <w:tcBorders>
              <w:top w:val="single" w:sz="4" w:space="0" w:color="000000"/>
              <w:left w:val="single" w:sz="4" w:space="0" w:color="000000"/>
              <w:bottom w:val="single" w:sz="4" w:space="0" w:color="000000"/>
              <w:right w:val="single" w:sz="4" w:space="0" w:color="000000"/>
            </w:tcBorders>
          </w:tcPr>
          <w:p w14:paraId="424637FD" w14:textId="77777777" w:rsidR="000167D4" w:rsidRDefault="000167D4" w:rsidP="000167D4"/>
        </w:tc>
        <w:tc>
          <w:tcPr>
            <w:tcW w:w="6141" w:type="dxa"/>
            <w:gridSpan w:val="2"/>
            <w:tcBorders>
              <w:top w:val="single" w:sz="4" w:space="0" w:color="000000"/>
              <w:left w:val="single" w:sz="4" w:space="0" w:color="000000"/>
              <w:bottom w:val="single" w:sz="4" w:space="0" w:color="000000"/>
              <w:right w:val="single" w:sz="4" w:space="0" w:color="000000"/>
            </w:tcBorders>
          </w:tcPr>
          <w:p w14:paraId="1ADEBE14" w14:textId="77777777" w:rsidR="000167D4" w:rsidRDefault="000167D4" w:rsidP="000167D4"/>
        </w:tc>
      </w:tr>
      <w:tr w:rsidR="000167D4" w14:paraId="2B45B721" w14:textId="77777777" w:rsidTr="000167D4">
        <w:trPr>
          <w:trHeight w:val="392"/>
        </w:trPr>
        <w:tc>
          <w:tcPr>
            <w:tcW w:w="2155" w:type="dxa"/>
            <w:tcBorders>
              <w:top w:val="single" w:sz="4" w:space="0" w:color="000000"/>
              <w:left w:val="single" w:sz="4" w:space="0" w:color="000000"/>
              <w:bottom w:val="single" w:sz="4" w:space="0" w:color="000000"/>
              <w:right w:val="single" w:sz="4" w:space="0" w:color="000000"/>
            </w:tcBorders>
          </w:tcPr>
          <w:p w14:paraId="1252589C" w14:textId="77777777" w:rsidR="000167D4" w:rsidRDefault="000167D4" w:rsidP="000167D4"/>
        </w:tc>
        <w:tc>
          <w:tcPr>
            <w:tcW w:w="6141" w:type="dxa"/>
            <w:gridSpan w:val="2"/>
            <w:tcBorders>
              <w:top w:val="single" w:sz="4" w:space="0" w:color="000000"/>
              <w:left w:val="single" w:sz="4" w:space="0" w:color="000000"/>
              <w:bottom w:val="single" w:sz="4" w:space="0" w:color="000000"/>
              <w:right w:val="single" w:sz="4" w:space="0" w:color="000000"/>
            </w:tcBorders>
          </w:tcPr>
          <w:p w14:paraId="7C1E2386" w14:textId="77777777" w:rsidR="000167D4" w:rsidRDefault="000167D4" w:rsidP="000167D4"/>
        </w:tc>
      </w:tr>
    </w:tbl>
    <w:p w14:paraId="24B43383" w14:textId="1C595E05" w:rsidR="00765D93" w:rsidRDefault="00765D93" w:rsidP="000167D4"/>
    <w:p w14:paraId="2B78B4DE" w14:textId="77777777" w:rsidR="00765D93" w:rsidRDefault="00765D93">
      <w:r>
        <w:br w:type="page"/>
      </w:r>
    </w:p>
    <w:p w14:paraId="70DE546A" w14:textId="77777777" w:rsidR="000167D4" w:rsidRPr="000167D4" w:rsidRDefault="000167D4" w:rsidP="000167D4"/>
    <w:p w14:paraId="72C53104" w14:textId="4873058C" w:rsidR="00723C94" w:rsidRDefault="00723C94" w:rsidP="00723C94">
      <w:pPr>
        <w:pStyle w:val="a1"/>
      </w:pPr>
      <w:bookmarkStart w:id="1341" w:name="_Toc533356758"/>
      <w:r>
        <w:rPr>
          <w:rFonts w:hint="eastAsia"/>
        </w:rPr>
        <w:t>课程激活</w:t>
      </w:r>
      <w:bookmarkEnd w:id="1341"/>
    </w:p>
    <w:tbl>
      <w:tblPr>
        <w:tblStyle w:val="14"/>
        <w:tblW w:w="8296" w:type="dxa"/>
        <w:tblLook w:val="04A0" w:firstRow="1" w:lastRow="0" w:firstColumn="1" w:lastColumn="0" w:noHBand="0" w:noVBand="1"/>
      </w:tblPr>
      <w:tblGrid>
        <w:gridCol w:w="2155"/>
        <w:gridCol w:w="1993"/>
        <w:gridCol w:w="4148"/>
      </w:tblGrid>
      <w:tr w:rsidR="000167D4" w:rsidRPr="00B45E5B" w14:paraId="23B76119" w14:textId="77777777" w:rsidTr="000167D4">
        <w:tc>
          <w:tcPr>
            <w:tcW w:w="4148" w:type="dxa"/>
            <w:gridSpan w:val="2"/>
            <w:tcBorders>
              <w:top w:val="single" w:sz="4" w:space="0" w:color="000000"/>
              <w:left w:val="single" w:sz="4" w:space="0" w:color="000000"/>
              <w:bottom w:val="single" w:sz="4" w:space="0" w:color="000000"/>
              <w:right w:val="single" w:sz="4" w:space="0" w:color="000000"/>
            </w:tcBorders>
            <w:hideMark/>
          </w:tcPr>
          <w:p w14:paraId="7F263D78" w14:textId="77777777" w:rsidR="000167D4" w:rsidRPr="00B45E5B" w:rsidRDefault="000167D4" w:rsidP="000167D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91131FB" w14:textId="7F64571B" w:rsidR="000167D4" w:rsidRPr="00B45E5B" w:rsidRDefault="000167D4" w:rsidP="000167D4">
            <w:r>
              <w:rPr>
                <w:rFonts w:hint="eastAsia"/>
              </w:rPr>
              <w:t>TC</w:t>
            </w:r>
            <w:r>
              <w:t>-</w:t>
            </w:r>
            <w:r>
              <w:rPr>
                <w:rFonts w:hint="eastAsia"/>
              </w:rPr>
              <w:t>R</w:t>
            </w:r>
            <w:r>
              <w:t>-</w:t>
            </w:r>
            <w:r>
              <w:rPr>
                <w:rFonts w:hint="eastAsia"/>
              </w:rPr>
              <w:t>21</w:t>
            </w:r>
          </w:p>
        </w:tc>
      </w:tr>
      <w:tr w:rsidR="000167D4" w14:paraId="7CC83847" w14:textId="77777777" w:rsidTr="000167D4">
        <w:tc>
          <w:tcPr>
            <w:tcW w:w="4148" w:type="dxa"/>
            <w:gridSpan w:val="2"/>
            <w:tcBorders>
              <w:top w:val="single" w:sz="4" w:space="0" w:color="000000"/>
              <w:left w:val="single" w:sz="4" w:space="0" w:color="000000"/>
              <w:bottom w:val="single" w:sz="4" w:space="0" w:color="000000"/>
              <w:right w:val="single" w:sz="4" w:space="0" w:color="000000"/>
            </w:tcBorders>
          </w:tcPr>
          <w:p w14:paraId="4D14B9BF" w14:textId="77777777" w:rsidR="000167D4" w:rsidRPr="00B45E5B" w:rsidRDefault="000167D4" w:rsidP="000167D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F26C109" w14:textId="0917C058" w:rsidR="000167D4" w:rsidRDefault="00765D93" w:rsidP="000167D4">
            <w:r>
              <w:rPr>
                <w:rFonts w:hint="eastAsia"/>
              </w:rPr>
              <w:t>课程激活</w:t>
            </w:r>
          </w:p>
        </w:tc>
      </w:tr>
      <w:tr w:rsidR="000167D4" w14:paraId="02F50BAC" w14:textId="77777777" w:rsidTr="000167D4">
        <w:tc>
          <w:tcPr>
            <w:tcW w:w="4148" w:type="dxa"/>
            <w:gridSpan w:val="2"/>
            <w:tcBorders>
              <w:top w:val="single" w:sz="4" w:space="0" w:color="000000"/>
              <w:left w:val="single" w:sz="4" w:space="0" w:color="000000"/>
              <w:bottom w:val="single" w:sz="4" w:space="0" w:color="000000"/>
              <w:right w:val="single" w:sz="4" w:space="0" w:color="000000"/>
            </w:tcBorders>
          </w:tcPr>
          <w:p w14:paraId="2823FCF9" w14:textId="77777777" w:rsidR="000167D4" w:rsidRDefault="000167D4" w:rsidP="000167D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7AC95A2" w14:textId="67818410" w:rsidR="000167D4" w:rsidRDefault="00765D93" w:rsidP="000167D4">
            <w:r>
              <w:rPr>
                <w:rFonts w:hint="eastAsia"/>
              </w:rPr>
              <w:t>课程激活</w:t>
            </w:r>
          </w:p>
        </w:tc>
      </w:tr>
      <w:tr w:rsidR="000167D4" w14:paraId="273F00DE" w14:textId="77777777" w:rsidTr="000167D4">
        <w:tc>
          <w:tcPr>
            <w:tcW w:w="4148" w:type="dxa"/>
            <w:gridSpan w:val="2"/>
            <w:tcBorders>
              <w:top w:val="single" w:sz="4" w:space="0" w:color="000000"/>
              <w:left w:val="single" w:sz="4" w:space="0" w:color="000000"/>
              <w:bottom w:val="single" w:sz="4" w:space="0" w:color="000000"/>
              <w:right w:val="single" w:sz="4" w:space="0" w:color="000000"/>
            </w:tcBorders>
            <w:hideMark/>
          </w:tcPr>
          <w:p w14:paraId="0DCD7238" w14:textId="77777777" w:rsidR="000167D4" w:rsidRPr="00B45E5B" w:rsidRDefault="000167D4" w:rsidP="000167D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DA392AF" w14:textId="77777777" w:rsidR="000167D4" w:rsidRDefault="000167D4" w:rsidP="000167D4">
            <w:r>
              <w:rPr>
                <w:rFonts w:hint="eastAsia"/>
              </w:rPr>
              <w:t>注册用户-教师</w:t>
            </w:r>
          </w:p>
        </w:tc>
      </w:tr>
      <w:tr w:rsidR="000167D4" w14:paraId="372E416B" w14:textId="77777777" w:rsidTr="000167D4">
        <w:tc>
          <w:tcPr>
            <w:tcW w:w="4148" w:type="dxa"/>
            <w:gridSpan w:val="2"/>
            <w:tcBorders>
              <w:top w:val="single" w:sz="4" w:space="0" w:color="000000"/>
              <w:left w:val="single" w:sz="4" w:space="0" w:color="000000"/>
              <w:bottom w:val="single" w:sz="4" w:space="0" w:color="000000"/>
              <w:right w:val="single" w:sz="4" w:space="0" w:color="000000"/>
            </w:tcBorders>
          </w:tcPr>
          <w:p w14:paraId="37110E74" w14:textId="77777777" w:rsidR="000167D4" w:rsidRPr="00B45E5B" w:rsidRDefault="000167D4" w:rsidP="000167D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4644EC2" w14:textId="77777777" w:rsidR="000167D4" w:rsidRDefault="000167D4" w:rsidP="000167D4">
            <w:r>
              <w:rPr>
                <w:rFonts w:hint="eastAsia"/>
              </w:rPr>
              <w:t>黑盒测试</w:t>
            </w:r>
          </w:p>
        </w:tc>
      </w:tr>
      <w:tr w:rsidR="000167D4" w14:paraId="5B130CBF" w14:textId="77777777" w:rsidTr="000167D4">
        <w:tc>
          <w:tcPr>
            <w:tcW w:w="4148" w:type="dxa"/>
            <w:gridSpan w:val="2"/>
            <w:tcBorders>
              <w:top w:val="single" w:sz="4" w:space="0" w:color="000000"/>
              <w:left w:val="single" w:sz="4" w:space="0" w:color="000000"/>
              <w:bottom w:val="single" w:sz="4" w:space="0" w:color="000000"/>
              <w:right w:val="single" w:sz="4" w:space="0" w:color="000000"/>
            </w:tcBorders>
          </w:tcPr>
          <w:p w14:paraId="049070A7" w14:textId="77777777" w:rsidR="000167D4" w:rsidRDefault="000167D4" w:rsidP="000167D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43E74C9" w14:textId="6B41EA21" w:rsidR="000167D4" w:rsidRDefault="00577C3A" w:rsidP="000167D4">
            <w:r>
              <w:rPr>
                <w:rFonts w:hint="eastAsia"/>
              </w:rPr>
              <w:t>浏览开课列表</w:t>
            </w:r>
          </w:p>
        </w:tc>
      </w:tr>
      <w:tr w:rsidR="000167D4" w14:paraId="6055504D" w14:textId="77777777" w:rsidTr="000167D4">
        <w:tc>
          <w:tcPr>
            <w:tcW w:w="4148" w:type="dxa"/>
            <w:gridSpan w:val="2"/>
            <w:tcBorders>
              <w:top w:val="single" w:sz="4" w:space="0" w:color="000000"/>
              <w:left w:val="single" w:sz="4" w:space="0" w:color="000000"/>
              <w:bottom w:val="single" w:sz="4" w:space="0" w:color="000000"/>
              <w:right w:val="single" w:sz="4" w:space="0" w:color="000000"/>
            </w:tcBorders>
          </w:tcPr>
          <w:p w14:paraId="04DCF167" w14:textId="77777777" w:rsidR="000167D4" w:rsidRDefault="000167D4" w:rsidP="000167D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B25B31E" w14:textId="2916C883" w:rsidR="000167D4" w:rsidRDefault="000167D4" w:rsidP="000167D4">
            <w:r>
              <w:rPr>
                <w:rFonts w:hint="eastAsia"/>
              </w:rPr>
              <w:t>已经开过课程的注册用户登录后进入个人中心界面的我的开课，</w:t>
            </w:r>
            <w:r w:rsidR="00765D93">
              <w:rPr>
                <w:rFonts w:hint="eastAsia"/>
              </w:rPr>
              <w:t>并使用课程激活功能</w:t>
            </w:r>
          </w:p>
        </w:tc>
      </w:tr>
      <w:tr w:rsidR="000167D4" w:rsidRPr="00B45E5B" w14:paraId="08023887" w14:textId="77777777" w:rsidTr="000167D4">
        <w:tc>
          <w:tcPr>
            <w:tcW w:w="4148" w:type="dxa"/>
            <w:gridSpan w:val="2"/>
            <w:tcBorders>
              <w:top w:val="single" w:sz="4" w:space="0" w:color="000000"/>
              <w:left w:val="single" w:sz="4" w:space="0" w:color="000000"/>
              <w:bottom w:val="single" w:sz="4" w:space="0" w:color="000000"/>
              <w:right w:val="single" w:sz="4" w:space="0" w:color="000000"/>
            </w:tcBorders>
            <w:hideMark/>
          </w:tcPr>
          <w:p w14:paraId="43F681F9" w14:textId="77777777" w:rsidR="000167D4" w:rsidRPr="00B45E5B" w:rsidRDefault="000167D4" w:rsidP="000167D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2E50BCA" w14:textId="421064DF" w:rsidR="000167D4" w:rsidRPr="00B45E5B" w:rsidRDefault="000167D4" w:rsidP="000167D4">
            <w:r>
              <w:rPr>
                <w:rFonts w:hint="eastAsia"/>
              </w:rPr>
              <w:t>测试开过课程的注册用户是否能正常进入个人中心界面的我的开课，</w:t>
            </w:r>
            <w:r w:rsidR="00765D93">
              <w:rPr>
                <w:rFonts w:hint="eastAsia"/>
              </w:rPr>
              <w:t>并使用课程激活功能</w:t>
            </w:r>
          </w:p>
        </w:tc>
      </w:tr>
      <w:tr w:rsidR="000167D4" w:rsidRPr="00507ADD" w14:paraId="1D7787F0" w14:textId="77777777" w:rsidTr="000167D4">
        <w:trPr>
          <w:trHeight w:val="1445"/>
        </w:trPr>
        <w:tc>
          <w:tcPr>
            <w:tcW w:w="8296" w:type="dxa"/>
            <w:gridSpan w:val="3"/>
            <w:tcBorders>
              <w:top w:val="single" w:sz="4" w:space="0" w:color="000000"/>
              <w:left w:val="single" w:sz="4" w:space="0" w:color="000000"/>
              <w:right w:val="single" w:sz="4" w:space="0" w:color="000000"/>
            </w:tcBorders>
            <w:hideMark/>
          </w:tcPr>
          <w:p w14:paraId="583F34FC" w14:textId="77777777" w:rsidR="000167D4" w:rsidRPr="00507ADD" w:rsidRDefault="000167D4" w:rsidP="000167D4">
            <w:r w:rsidRPr="00507ADD">
              <w:rPr>
                <w:rFonts w:hint="eastAsia"/>
              </w:rPr>
              <w:t>初始条件和背景：</w:t>
            </w:r>
          </w:p>
          <w:p w14:paraId="0BE08C41" w14:textId="77777777" w:rsidR="000167D4" w:rsidRDefault="000167D4" w:rsidP="000167D4">
            <w:r w:rsidRPr="00B45E5B">
              <w:rPr>
                <w:rFonts w:hint="eastAsia"/>
              </w:rPr>
              <w:t>系统</w:t>
            </w:r>
            <w:r>
              <w:rPr>
                <w:rFonts w:hint="eastAsia"/>
              </w:rPr>
              <w:t>：PC端</w:t>
            </w:r>
          </w:p>
          <w:p w14:paraId="407151E2" w14:textId="77777777" w:rsidR="000167D4" w:rsidRPr="00507ADD" w:rsidRDefault="000167D4" w:rsidP="000167D4">
            <w:r>
              <w:rPr>
                <w:rFonts w:hint="eastAsia"/>
              </w:rPr>
              <w:t>浏览器：C</w:t>
            </w:r>
            <w:r>
              <w:t>hrome</w:t>
            </w:r>
          </w:p>
          <w:p w14:paraId="565F34C0" w14:textId="77777777" w:rsidR="000167D4" w:rsidRPr="00507ADD" w:rsidRDefault="000167D4" w:rsidP="000167D4">
            <w:r w:rsidRPr="00507ADD">
              <w:rPr>
                <w:rFonts w:hint="eastAsia"/>
              </w:rPr>
              <w:t>注释</w:t>
            </w:r>
            <w:r>
              <w:rPr>
                <w:rFonts w:hint="eastAsia"/>
              </w:rPr>
              <w:t>：无</w:t>
            </w:r>
          </w:p>
        </w:tc>
      </w:tr>
      <w:tr w:rsidR="000167D4" w:rsidRPr="00507ADD" w14:paraId="110FF150" w14:textId="77777777" w:rsidTr="000167D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DA6C208" w14:textId="77777777" w:rsidR="000167D4" w:rsidRPr="00507ADD" w:rsidRDefault="000167D4" w:rsidP="000167D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16E5717" w14:textId="77777777" w:rsidR="000167D4" w:rsidRPr="00507ADD" w:rsidRDefault="000167D4" w:rsidP="000167D4">
            <w:r w:rsidRPr="00507ADD">
              <w:rPr>
                <w:rFonts w:hint="eastAsia"/>
              </w:rPr>
              <w:t>预期结果</w:t>
            </w:r>
          </w:p>
        </w:tc>
      </w:tr>
      <w:tr w:rsidR="000167D4" w:rsidRPr="00507ADD" w14:paraId="3B901AF3" w14:textId="77777777" w:rsidTr="000167D4">
        <w:trPr>
          <w:trHeight w:val="392"/>
        </w:trPr>
        <w:tc>
          <w:tcPr>
            <w:tcW w:w="2155" w:type="dxa"/>
            <w:tcBorders>
              <w:top w:val="single" w:sz="4" w:space="0" w:color="000000"/>
              <w:left w:val="single" w:sz="4" w:space="0" w:color="000000"/>
              <w:bottom w:val="single" w:sz="4" w:space="0" w:color="000000"/>
              <w:right w:val="single" w:sz="4" w:space="0" w:color="000000"/>
            </w:tcBorders>
          </w:tcPr>
          <w:p w14:paraId="2BA94961" w14:textId="41089B86" w:rsidR="000167D4" w:rsidRPr="00507ADD" w:rsidRDefault="00765D93" w:rsidP="000167D4">
            <w:r>
              <w:rPr>
                <w:rFonts w:hint="eastAsia"/>
              </w:rPr>
              <w:t>当前课程为未激活状态，点击激活滑动按钮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870D460" w14:textId="49997FCB" w:rsidR="000167D4" w:rsidRPr="00507ADD" w:rsidRDefault="00765D93" w:rsidP="000167D4">
            <w:r>
              <w:rPr>
                <w:rFonts w:hint="eastAsia"/>
              </w:rPr>
              <w:t>该课程的滑动按钮变为已激活，课程对其他注册用户变为可见状态</w:t>
            </w:r>
          </w:p>
        </w:tc>
      </w:tr>
      <w:tr w:rsidR="000167D4" w14:paraId="1F2490FB" w14:textId="77777777" w:rsidTr="000167D4">
        <w:trPr>
          <w:trHeight w:val="392"/>
        </w:trPr>
        <w:tc>
          <w:tcPr>
            <w:tcW w:w="2155" w:type="dxa"/>
            <w:tcBorders>
              <w:top w:val="single" w:sz="4" w:space="0" w:color="000000"/>
              <w:left w:val="single" w:sz="4" w:space="0" w:color="000000"/>
              <w:bottom w:val="single" w:sz="4" w:space="0" w:color="000000"/>
              <w:right w:val="single" w:sz="4" w:space="0" w:color="000000"/>
            </w:tcBorders>
          </w:tcPr>
          <w:p w14:paraId="2266BF56" w14:textId="1ADE7CF9" w:rsidR="000167D4" w:rsidRDefault="00765D93" w:rsidP="000167D4">
            <w:r>
              <w:rPr>
                <w:rFonts w:hint="eastAsia"/>
              </w:rPr>
              <w:t>当前课程为已激活状态，点击激活滑动按钮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AC6FEA9" w14:textId="2DFACC98" w:rsidR="000167D4" w:rsidRDefault="00765D93" w:rsidP="000167D4">
            <w:r>
              <w:rPr>
                <w:rFonts w:hint="eastAsia"/>
              </w:rPr>
              <w:t>该课程的滑动按钮变为未激活，课程对其他注册用户变为不可见状态</w:t>
            </w:r>
          </w:p>
        </w:tc>
      </w:tr>
      <w:tr w:rsidR="000167D4" w14:paraId="53B6BC45" w14:textId="77777777" w:rsidTr="000167D4">
        <w:trPr>
          <w:trHeight w:val="392"/>
        </w:trPr>
        <w:tc>
          <w:tcPr>
            <w:tcW w:w="2155" w:type="dxa"/>
            <w:tcBorders>
              <w:top w:val="single" w:sz="4" w:space="0" w:color="000000"/>
              <w:left w:val="single" w:sz="4" w:space="0" w:color="000000"/>
              <w:bottom w:val="single" w:sz="4" w:space="0" w:color="000000"/>
              <w:right w:val="single" w:sz="4" w:space="0" w:color="000000"/>
            </w:tcBorders>
          </w:tcPr>
          <w:p w14:paraId="58DAC320" w14:textId="77777777" w:rsidR="000167D4" w:rsidRDefault="000167D4" w:rsidP="000167D4"/>
        </w:tc>
        <w:tc>
          <w:tcPr>
            <w:tcW w:w="6141" w:type="dxa"/>
            <w:gridSpan w:val="2"/>
            <w:tcBorders>
              <w:top w:val="single" w:sz="4" w:space="0" w:color="000000"/>
              <w:left w:val="single" w:sz="4" w:space="0" w:color="000000"/>
              <w:bottom w:val="single" w:sz="4" w:space="0" w:color="000000"/>
              <w:right w:val="single" w:sz="4" w:space="0" w:color="000000"/>
            </w:tcBorders>
          </w:tcPr>
          <w:p w14:paraId="5B7C8993" w14:textId="77777777" w:rsidR="000167D4" w:rsidRDefault="000167D4" w:rsidP="000167D4"/>
        </w:tc>
      </w:tr>
      <w:tr w:rsidR="000167D4" w14:paraId="615D066C" w14:textId="77777777" w:rsidTr="000167D4">
        <w:trPr>
          <w:trHeight w:val="392"/>
        </w:trPr>
        <w:tc>
          <w:tcPr>
            <w:tcW w:w="2155" w:type="dxa"/>
            <w:tcBorders>
              <w:top w:val="single" w:sz="4" w:space="0" w:color="000000"/>
              <w:left w:val="single" w:sz="4" w:space="0" w:color="000000"/>
              <w:bottom w:val="single" w:sz="4" w:space="0" w:color="000000"/>
              <w:right w:val="single" w:sz="4" w:space="0" w:color="000000"/>
            </w:tcBorders>
          </w:tcPr>
          <w:p w14:paraId="2461842D" w14:textId="77777777" w:rsidR="000167D4" w:rsidRDefault="000167D4" w:rsidP="000167D4"/>
        </w:tc>
        <w:tc>
          <w:tcPr>
            <w:tcW w:w="6141" w:type="dxa"/>
            <w:gridSpan w:val="2"/>
            <w:tcBorders>
              <w:top w:val="single" w:sz="4" w:space="0" w:color="000000"/>
              <w:left w:val="single" w:sz="4" w:space="0" w:color="000000"/>
              <w:bottom w:val="single" w:sz="4" w:space="0" w:color="000000"/>
              <w:right w:val="single" w:sz="4" w:space="0" w:color="000000"/>
            </w:tcBorders>
          </w:tcPr>
          <w:p w14:paraId="4C187568" w14:textId="77777777" w:rsidR="000167D4" w:rsidRDefault="000167D4" w:rsidP="000167D4"/>
        </w:tc>
      </w:tr>
    </w:tbl>
    <w:p w14:paraId="7FA8B98D" w14:textId="200145FA" w:rsidR="00063612" w:rsidRDefault="00063612" w:rsidP="000167D4"/>
    <w:p w14:paraId="6BE65285" w14:textId="77777777" w:rsidR="00063612" w:rsidRDefault="00063612">
      <w:r>
        <w:br w:type="page"/>
      </w:r>
    </w:p>
    <w:p w14:paraId="5CCC2DAE" w14:textId="77777777" w:rsidR="000167D4" w:rsidRPr="000167D4" w:rsidRDefault="000167D4" w:rsidP="000167D4"/>
    <w:p w14:paraId="34B27DA6" w14:textId="56F8BE00" w:rsidR="00723C94" w:rsidRDefault="00723C94" w:rsidP="00723C94">
      <w:pPr>
        <w:pStyle w:val="a1"/>
      </w:pPr>
      <w:bookmarkStart w:id="1342" w:name="_Toc533356759"/>
      <w:r>
        <w:rPr>
          <w:rFonts w:hint="eastAsia"/>
        </w:rPr>
        <w:t>开课列表分页</w:t>
      </w:r>
      <w:bookmarkEnd w:id="1342"/>
    </w:p>
    <w:tbl>
      <w:tblPr>
        <w:tblStyle w:val="14"/>
        <w:tblW w:w="8296" w:type="dxa"/>
        <w:tblLook w:val="04A0" w:firstRow="1" w:lastRow="0" w:firstColumn="1" w:lastColumn="0" w:noHBand="0" w:noVBand="1"/>
      </w:tblPr>
      <w:tblGrid>
        <w:gridCol w:w="2155"/>
        <w:gridCol w:w="1993"/>
        <w:gridCol w:w="4148"/>
      </w:tblGrid>
      <w:tr w:rsidR="000167D4" w:rsidRPr="00B45E5B" w14:paraId="458BDC34" w14:textId="77777777" w:rsidTr="000167D4">
        <w:tc>
          <w:tcPr>
            <w:tcW w:w="4148" w:type="dxa"/>
            <w:gridSpan w:val="2"/>
            <w:tcBorders>
              <w:top w:val="single" w:sz="4" w:space="0" w:color="000000"/>
              <w:left w:val="single" w:sz="4" w:space="0" w:color="000000"/>
              <w:bottom w:val="single" w:sz="4" w:space="0" w:color="000000"/>
              <w:right w:val="single" w:sz="4" w:space="0" w:color="000000"/>
            </w:tcBorders>
            <w:hideMark/>
          </w:tcPr>
          <w:p w14:paraId="36F8D4AE" w14:textId="77777777" w:rsidR="000167D4" w:rsidRPr="00B45E5B" w:rsidRDefault="000167D4" w:rsidP="000167D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303D841" w14:textId="1A8C3614" w:rsidR="000167D4" w:rsidRPr="00B45E5B" w:rsidRDefault="000167D4" w:rsidP="000167D4">
            <w:r>
              <w:rPr>
                <w:rFonts w:hint="eastAsia"/>
              </w:rPr>
              <w:t>TC</w:t>
            </w:r>
            <w:r>
              <w:t>-</w:t>
            </w:r>
            <w:r>
              <w:rPr>
                <w:rFonts w:hint="eastAsia"/>
              </w:rPr>
              <w:t>R</w:t>
            </w:r>
            <w:r>
              <w:t>-</w:t>
            </w:r>
            <w:r>
              <w:rPr>
                <w:rFonts w:hint="eastAsia"/>
              </w:rPr>
              <w:t>22</w:t>
            </w:r>
          </w:p>
        </w:tc>
      </w:tr>
      <w:tr w:rsidR="000167D4" w14:paraId="7E245678" w14:textId="77777777" w:rsidTr="000167D4">
        <w:tc>
          <w:tcPr>
            <w:tcW w:w="4148" w:type="dxa"/>
            <w:gridSpan w:val="2"/>
            <w:tcBorders>
              <w:top w:val="single" w:sz="4" w:space="0" w:color="000000"/>
              <w:left w:val="single" w:sz="4" w:space="0" w:color="000000"/>
              <w:bottom w:val="single" w:sz="4" w:space="0" w:color="000000"/>
              <w:right w:val="single" w:sz="4" w:space="0" w:color="000000"/>
            </w:tcBorders>
          </w:tcPr>
          <w:p w14:paraId="218B7F47" w14:textId="77777777" w:rsidR="000167D4" w:rsidRPr="00B45E5B" w:rsidRDefault="000167D4" w:rsidP="000167D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F9E7CBD" w14:textId="76AD7A98" w:rsidR="000167D4" w:rsidRDefault="00063612" w:rsidP="000167D4">
            <w:r>
              <w:rPr>
                <w:rFonts w:hint="eastAsia"/>
              </w:rPr>
              <w:t>开课列表分页</w:t>
            </w:r>
          </w:p>
        </w:tc>
      </w:tr>
      <w:tr w:rsidR="000167D4" w14:paraId="400CF0F8" w14:textId="77777777" w:rsidTr="000167D4">
        <w:tc>
          <w:tcPr>
            <w:tcW w:w="4148" w:type="dxa"/>
            <w:gridSpan w:val="2"/>
            <w:tcBorders>
              <w:top w:val="single" w:sz="4" w:space="0" w:color="000000"/>
              <w:left w:val="single" w:sz="4" w:space="0" w:color="000000"/>
              <w:bottom w:val="single" w:sz="4" w:space="0" w:color="000000"/>
              <w:right w:val="single" w:sz="4" w:space="0" w:color="000000"/>
            </w:tcBorders>
          </w:tcPr>
          <w:p w14:paraId="53162484" w14:textId="77777777" w:rsidR="000167D4" w:rsidRDefault="000167D4" w:rsidP="000167D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383BD96" w14:textId="0EF1975E" w:rsidR="000167D4" w:rsidRDefault="00063612" w:rsidP="000167D4">
            <w:r>
              <w:rPr>
                <w:rFonts w:hint="eastAsia"/>
              </w:rPr>
              <w:t>开课列表分页</w:t>
            </w:r>
          </w:p>
        </w:tc>
      </w:tr>
      <w:tr w:rsidR="000167D4" w14:paraId="6537E4CD" w14:textId="77777777" w:rsidTr="000167D4">
        <w:tc>
          <w:tcPr>
            <w:tcW w:w="4148" w:type="dxa"/>
            <w:gridSpan w:val="2"/>
            <w:tcBorders>
              <w:top w:val="single" w:sz="4" w:space="0" w:color="000000"/>
              <w:left w:val="single" w:sz="4" w:space="0" w:color="000000"/>
              <w:bottom w:val="single" w:sz="4" w:space="0" w:color="000000"/>
              <w:right w:val="single" w:sz="4" w:space="0" w:color="000000"/>
            </w:tcBorders>
            <w:hideMark/>
          </w:tcPr>
          <w:p w14:paraId="4B852CE4" w14:textId="77777777" w:rsidR="000167D4" w:rsidRPr="00B45E5B" w:rsidRDefault="000167D4" w:rsidP="000167D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F17F5A7" w14:textId="77777777" w:rsidR="000167D4" w:rsidRDefault="000167D4" w:rsidP="000167D4">
            <w:r>
              <w:rPr>
                <w:rFonts w:hint="eastAsia"/>
              </w:rPr>
              <w:t>注册用户-教师</w:t>
            </w:r>
          </w:p>
        </w:tc>
      </w:tr>
      <w:tr w:rsidR="000167D4" w14:paraId="7FB5FC0F" w14:textId="77777777" w:rsidTr="000167D4">
        <w:tc>
          <w:tcPr>
            <w:tcW w:w="4148" w:type="dxa"/>
            <w:gridSpan w:val="2"/>
            <w:tcBorders>
              <w:top w:val="single" w:sz="4" w:space="0" w:color="000000"/>
              <w:left w:val="single" w:sz="4" w:space="0" w:color="000000"/>
              <w:bottom w:val="single" w:sz="4" w:space="0" w:color="000000"/>
              <w:right w:val="single" w:sz="4" w:space="0" w:color="000000"/>
            </w:tcBorders>
          </w:tcPr>
          <w:p w14:paraId="2C518436" w14:textId="77777777" w:rsidR="000167D4" w:rsidRPr="00B45E5B" w:rsidRDefault="000167D4" w:rsidP="000167D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E49C922" w14:textId="77777777" w:rsidR="000167D4" w:rsidRDefault="000167D4" w:rsidP="000167D4">
            <w:r>
              <w:rPr>
                <w:rFonts w:hint="eastAsia"/>
              </w:rPr>
              <w:t>黑盒测试</w:t>
            </w:r>
          </w:p>
        </w:tc>
      </w:tr>
      <w:tr w:rsidR="000167D4" w14:paraId="5D9F949B" w14:textId="77777777" w:rsidTr="000167D4">
        <w:tc>
          <w:tcPr>
            <w:tcW w:w="4148" w:type="dxa"/>
            <w:gridSpan w:val="2"/>
            <w:tcBorders>
              <w:top w:val="single" w:sz="4" w:space="0" w:color="000000"/>
              <w:left w:val="single" w:sz="4" w:space="0" w:color="000000"/>
              <w:bottom w:val="single" w:sz="4" w:space="0" w:color="000000"/>
              <w:right w:val="single" w:sz="4" w:space="0" w:color="000000"/>
            </w:tcBorders>
          </w:tcPr>
          <w:p w14:paraId="0393BC12" w14:textId="77777777" w:rsidR="000167D4" w:rsidRDefault="000167D4" w:rsidP="000167D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5A2B250" w14:textId="1ED4938F" w:rsidR="000167D4" w:rsidRDefault="00577C3A" w:rsidP="000167D4">
            <w:r>
              <w:rPr>
                <w:rFonts w:hint="eastAsia"/>
              </w:rPr>
              <w:t>浏览开课列表</w:t>
            </w:r>
          </w:p>
        </w:tc>
      </w:tr>
      <w:tr w:rsidR="000167D4" w14:paraId="3CCA9D71" w14:textId="77777777" w:rsidTr="000167D4">
        <w:tc>
          <w:tcPr>
            <w:tcW w:w="4148" w:type="dxa"/>
            <w:gridSpan w:val="2"/>
            <w:tcBorders>
              <w:top w:val="single" w:sz="4" w:space="0" w:color="000000"/>
              <w:left w:val="single" w:sz="4" w:space="0" w:color="000000"/>
              <w:bottom w:val="single" w:sz="4" w:space="0" w:color="000000"/>
              <w:right w:val="single" w:sz="4" w:space="0" w:color="000000"/>
            </w:tcBorders>
          </w:tcPr>
          <w:p w14:paraId="4E14ED94" w14:textId="77777777" w:rsidR="000167D4" w:rsidRDefault="000167D4" w:rsidP="000167D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3EB167E" w14:textId="7AFC90A2" w:rsidR="000167D4" w:rsidRDefault="000167D4" w:rsidP="000167D4">
            <w:r>
              <w:rPr>
                <w:rFonts w:hint="eastAsia"/>
              </w:rPr>
              <w:t>已经开过课程的注册用户登录后进入个人中心界面的我的开课，</w:t>
            </w:r>
            <w:r w:rsidR="00063612">
              <w:rPr>
                <w:rFonts w:hint="eastAsia"/>
              </w:rPr>
              <w:t>使用分页功能</w:t>
            </w:r>
          </w:p>
        </w:tc>
      </w:tr>
      <w:tr w:rsidR="000167D4" w:rsidRPr="00B45E5B" w14:paraId="6776B76D" w14:textId="77777777" w:rsidTr="000167D4">
        <w:tc>
          <w:tcPr>
            <w:tcW w:w="4148" w:type="dxa"/>
            <w:gridSpan w:val="2"/>
            <w:tcBorders>
              <w:top w:val="single" w:sz="4" w:space="0" w:color="000000"/>
              <w:left w:val="single" w:sz="4" w:space="0" w:color="000000"/>
              <w:bottom w:val="single" w:sz="4" w:space="0" w:color="000000"/>
              <w:right w:val="single" w:sz="4" w:space="0" w:color="000000"/>
            </w:tcBorders>
            <w:hideMark/>
          </w:tcPr>
          <w:p w14:paraId="4406BE55" w14:textId="77777777" w:rsidR="000167D4" w:rsidRPr="00B45E5B" w:rsidRDefault="000167D4" w:rsidP="000167D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1C0AB41" w14:textId="5DE09419" w:rsidR="000167D4" w:rsidRPr="00B45E5B" w:rsidRDefault="000167D4" w:rsidP="000167D4">
            <w:r>
              <w:rPr>
                <w:rFonts w:hint="eastAsia"/>
              </w:rPr>
              <w:t>测试开过课程的注册用户是否能正常进入个人中心界面的我的开课，</w:t>
            </w:r>
            <w:r w:rsidR="00063612">
              <w:rPr>
                <w:rFonts w:hint="eastAsia"/>
              </w:rPr>
              <w:t>使用分页功能</w:t>
            </w:r>
          </w:p>
        </w:tc>
      </w:tr>
      <w:tr w:rsidR="000167D4" w:rsidRPr="00507ADD" w14:paraId="7849742D" w14:textId="77777777" w:rsidTr="000167D4">
        <w:trPr>
          <w:trHeight w:val="1445"/>
        </w:trPr>
        <w:tc>
          <w:tcPr>
            <w:tcW w:w="8296" w:type="dxa"/>
            <w:gridSpan w:val="3"/>
            <w:tcBorders>
              <w:top w:val="single" w:sz="4" w:space="0" w:color="000000"/>
              <w:left w:val="single" w:sz="4" w:space="0" w:color="000000"/>
              <w:right w:val="single" w:sz="4" w:space="0" w:color="000000"/>
            </w:tcBorders>
            <w:hideMark/>
          </w:tcPr>
          <w:p w14:paraId="5067B021" w14:textId="77777777" w:rsidR="000167D4" w:rsidRPr="00507ADD" w:rsidRDefault="000167D4" w:rsidP="000167D4">
            <w:r w:rsidRPr="00507ADD">
              <w:rPr>
                <w:rFonts w:hint="eastAsia"/>
              </w:rPr>
              <w:t>初始条件和背景：</w:t>
            </w:r>
          </w:p>
          <w:p w14:paraId="34DCD288" w14:textId="77777777" w:rsidR="000167D4" w:rsidRDefault="000167D4" w:rsidP="000167D4">
            <w:r w:rsidRPr="00B45E5B">
              <w:rPr>
                <w:rFonts w:hint="eastAsia"/>
              </w:rPr>
              <w:t>系统</w:t>
            </w:r>
            <w:r>
              <w:rPr>
                <w:rFonts w:hint="eastAsia"/>
              </w:rPr>
              <w:t>：PC端</w:t>
            </w:r>
          </w:p>
          <w:p w14:paraId="16857E81" w14:textId="77777777" w:rsidR="000167D4" w:rsidRPr="00507ADD" w:rsidRDefault="000167D4" w:rsidP="000167D4">
            <w:r>
              <w:rPr>
                <w:rFonts w:hint="eastAsia"/>
              </w:rPr>
              <w:t>浏览器：C</w:t>
            </w:r>
            <w:r>
              <w:t>hrome</w:t>
            </w:r>
          </w:p>
          <w:p w14:paraId="1A52DF33" w14:textId="77777777" w:rsidR="000167D4" w:rsidRPr="00507ADD" w:rsidRDefault="000167D4" w:rsidP="000167D4">
            <w:r w:rsidRPr="00507ADD">
              <w:rPr>
                <w:rFonts w:hint="eastAsia"/>
              </w:rPr>
              <w:t>注释</w:t>
            </w:r>
            <w:r>
              <w:rPr>
                <w:rFonts w:hint="eastAsia"/>
              </w:rPr>
              <w:t>：无</w:t>
            </w:r>
          </w:p>
        </w:tc>
      </w:tr>
      <w:tr w:rsidR="000167D4" w:rsidRPr="00507ADD" w14:paraId="60B6CE7D" w14:textId="77777777" w:rsidTr="000167D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4FADB95" w14:textId="77777777" w:rsidR="000167D4" w:rsidRPr="00507ADD" w:rsidRDefault="000167D4" w:rsidP="000167D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6C6B913" w14:textId="77777777" w:rsidR="000167D4" w:rsidRPr="00507ADD" w:rsidRDefault="000167D4" w:rsidP="000167D4">
            <w:r w:rsidRPr="00507ADD">
              <w:rPr>
                <w:rFonts w:hint="eastAsia"/>
              </w:rPr>
              <w:t>预期结果</w:t>
            </w:r>
          </w:p>
        </w:tc>
      </w:tr>
      <w:tr w:rsidR="00063612" w:rsidRPr="00507ADD" w14:paraId="30F09DFB" w14:textId="77777777" w:rsidTr="000167D4">
        <w:trPr>
          <w:trHeight w:val="392"/>
        </w:trPr>
        <w:tc>
          <w:tcPr>
            <w:tcW w:w="2155" w:type="dxa"/>
            <w:tcBorders>
              <w:top w:val="single" w:sz="4" w:space="0" w:color="000000"/>
              <w:left w:val="single" w:sz="4" w:space="0" w:color="000000"/>
              <w:bottom w:val="single" w:sz="4" w:space="0" w:color="000000"/>
              <w:right w:val="single" w:sz="4" w:space="0" w:color="000000"/>
            </w:tcBorders>
          </w:tcPr>
          <w:p w14:paraId="601C8147" w14:textId="39817F87" w:rsidR="00063612" w:rsidRPr="00507ADD" w:rsidRDefault="00063612" w:rsidP="00063612">
            <w:r>
              <w:rPr>
                <w:rFonts w:hint="eastAsia"/>
              </w:rPr>
              <w:t>当前在第一页，点击上一页</w:t>
            </w:r>
          </w:p>
        </w:tc>
        <w:tc>
          <w:tcPr>
            <w:tcW w:w="6141" w:type="dxa"/>
            <w:gridSpan w:val="2"/>
            <w:tcBorders>
              <w:top w:val="single" w:sz="4" w:space="0" w:color="000000"/>
              <w:left w:val="single" w:sz="4" w:space="0" w:color="000000"/>
              <w:bottom w:val="single" w:sz="4" w:space="0" w:color="000000"/>
              <w:right w:val="single" w:sz="4" w:space="0" w:color="000000"/>
            </w:tcBorders>
          </w:tcPr>
          <w:p w14:paraId="409861E6" w14:textId="380643CC" w:rsidR="00063612" w:rsidRPr="00507ADD" w:rsidRDefault="00063612" w:rsidP="00063612">
            <w:r>
              <w:rPr>
                <w:rFonts w:hint="eastAsia"/>
              </w:rPr>
              <w:t>上一页点击无效</w:t>
            </w:r>
          </w:p>
        </w:tc>
      </w:tr>
      <w:tr w:rsidR="00063612" w14:paraId="015F15C1" w14:textId="77777777" w:rsidTr="000167D4">
        <w:trPr>
          <w:trHeight w:val="392"/>
        </w:trPr>
        <w:tc>
          <w:tcPr>
            <w:tcW w:w="2155" w:type="dxa"/>
            <w:tcBorders>
              <w:top w:val="single" w:sz="4" w:space="0" w:color="000000"/>
              <w:left w:val="single" w:sz="4" w:space="0" w:color="000000"/>
              <w:bottom w:val="single" w:sz="4" w:space="0" w:color="000000"/>
              <w:right w:val="single" w:sz="4" w:space="0" w:color="000000"/>
            </w:tcBorders>
          </w:tcPr>
          <w:p w14:paraId="19E96F77" w14:textId="6363B635" w:rsidR="00063612" w:rsidRDefault="00063612" w:rsidP="00063612">
            <w:r>
              <w:rPr>
                <w:rFonts w:hint="eastAsia"/>
              </w:rPr>
              <w:t>当前在最后一页，点击下一页</w:t>
            </w:r>
          </w:p>
        </w:tc>
        <w:tc>
          <w:tcPr>
            <w:tcW w:w="6141" w:type="dxa"/>
            <w:gridSpan w:val="2"/>
            <w:tcBorders>
              <w:top w:val="single" w:sz="4" w:space="0" w:color="000000"/>
              <w:left w:val="single" w:sz="4" w:space="0" w:color="000000"/>
              <w:bottom w:val="single" w:sz="4" w:space="0" w:color="000000"/>
              <w:right w:val="single" w:sz="4" w:space="0" w:color="000000"/>
            </w:tcBorders>
          </w:tcPr>
          <w:p w14:paraId="2B65F46F" w14:textId="03520BF0" w:rsidR="00063612" w:rsidRDefault="00063612" w:rsidP="00063612">
            <w:r>
              <w:rPr>
                <w:rFonts w:hint="eastAsia"/>
              </w:rPr>
              <w:t>下一页点击无效</w:t>
            </w:r>
          </w:p>
        </w:tc>
      </w:tr>
      <w:tr w:rsidR="00063612" w14:paraId="5E582BB3" w14:textId="77777777" w:rsidTr="000167D4">
        <w:trPr>
          <w:trHeight w:val="392"/>
        </w:trPr>
        <w:tc>
          <w:tcPr>
            <w:tcW w:w="2155" w:type="dxa"/>
            <w:tcBorders>
              <w:top w:val="single" w:sz="4" w:space="0" w:color="000000"/>
              <w:left w:val="single" w:sz="4" w:space="0" w:color="000000"/>
              <w:bottom w:val="single" w:sz="4" w:space="0" w:color="000000"/>
              <w:right w:val="single" w:sz="4" w:space="0" w:color="000000"/>
            </w:tcBorders>
          </w:tcPr>
          <w:p w14:paraId="37D22EE8" w14:textId="7DA0B340" w:rsidR="00063612" w:rsidRDefault="00063612" w:rsidP="00063612">
            <w:r>
              <w:rPr>
                <w:rFonts w:hint="eastAsia"/>
              </w:rPr>
              <w:t>不在第一页，点击上一页</w:t>
            </w:r>
          </w:p>
        </w:tc>
        <w:tc>
          <w:tcPr>
            <w:tcW w:w="6141" w:type="dxa"/>
            <w:gridSpan w:val="2"/>
            <w:tcBorders>
              <w:top w:val="single" w:sz="4" w:space="0" w:color="000000"/>
              <w:left w:val="single" w:sz="4" w:space="0" w:color="000000"/>
              <w:bottom w:val="single" w:sz="4" w:space="0" w:color="000000"/>
              <w:right w:val="single" w:sz="4" w:space="0" w:color="000000"/>
            </w:tcBorders>
          </w:tcPr>
          <w:p w14:paraId="155E510D" w14:textId="19099FE2" w:rsidR="00063612" w:rsidRDefault="00063612" w:rsidP="00063612">
            <w:r>
              <w:rPr>
                <w:rFonts w:hint="eastAsia"/>
              </w:rPr>
              <w:t>页面转跳至上一页</w:t>
            </w:r>
          </w:p>
        </w:tc>
      </w:tr>
      <w:tr w:rsidR="00063612" w14:paraId="6A68E5E6" w14:textId="77777777" w:rsidTr="000167D4">
        <w:trPr>
          <w:trHeight w:val="392"/>
        </w:trPr>
        <w:tc>
          <w:tcPr>
            <w:tcW w:w="2155" w:type="dxa"/>
            <w:tcBorders>
              <w:top w:val="single" w:sz="4" w:space="0" w:color="000000"/>
              <w:left w:val="single" w:sz="4" w:space="0" w:color="000000"/>
              <w:bottom w:val="single" w:sz="4" w:space="0" w:color="000000"/>
              <w:right w:val="single" w:sz="4" w:space="0" w:color="000000"/>
            </w:tcBorders>
          </w:tcPr>
          <w:p w14:paraId="779152E8" w14:textId="21474E6F" w:rsidR="00063612" w:rsidRDefault="00063612" w:rsidP="00063612">
            <w:r>
              <w:rPr>
                <w:rFonts w:hint="eastAsia"/>
              </w:rPr>
              <w:t>不在最后一页，点击下一页</w:t>
            </w:r>
          </w:p>
        </w:tc>
        <w:tc>
          <w:tcPr>
            <w:tcW w:w="6141" w:type="dxa"/>
            <w:gridSpan w:val="2"/>
            <w:tcBorders>
              <w:top w:val="single" w:sz="4" w:space="0" w:color="000000"/>
              <w:left w:val="single" w:sz="4" w:space="0" w:color="000000"/>
              <w:bottom w:val="single" w:sz="4" w:space="0" w:color="000000"/>
              <w:right w:val="single" w:sz="4" w:space="0" w:color="000000"/>
            </w:tcBorders>
          </w:tcPr>
          <w:p w14:paraId="1D26892B" w14:textId="4798CE0B" w:rsidR="00063612" w:rsidRDefault="00063612" w:rsidP="00063612">
            <w:r>
              <w:rPr>
                <w:rFonts w:hint="eastAsia"/>
              </w:rPr>
              <w:t>页面转跳至下一页</w:t>
            </w:r>
          </w:p>
        </w:tc>
      </w:tr>
    </w:tbl>
    <w:p w14:paraId="1F9DE8FC" w14:textId="4784079D" w:rsidR="00063612" w:rsidRDefault="00063612" w:rsidP="000167D4"/>
    <w:p w14:paraId="2F24DC71" w14:textId="77777777" w:rsidR="00063612" w:rsidRDefault="00063612">
      <w:r>
        <w:br w:type="page"/>
      </w:r>
    </w:p>
    <w:p w14:paraId="0AB471F2" w14:textId="77777777" w:rsidR="000167D4" w:rsidRPr="000167D4" w:rsidRDefault="000167D4" w:rsidP="000167D4"/>
    <w:p w14:paraId="5C74D45E" w14:textId="0F16650F" w:rsidR="00723C94" w:rsidRDefault="00723C94" w:rsidP="00723C94">
      <w:pPr>
        <w:pStyle w:val="a1"/>
      </w:pPr>
      <w:bookmarkStart w:id="1343" w:name="_Toc533356760"/>
      <w:r>
        <w:rPr>
          <w:rFonts w:hint="eastAsia"/>
        </w:rPr>
        <w:t>课程排序</w:t>
      </w:r>
      <w:bookmarkEnd w:id="1343"/>
    </w:p>
    <w:tbl>
      <w:tblPr>
        <w:tblStyle w:val="14"/>
        <w:tblW w:w="8296" w:type="dxa"/>
        <w:tblLook w:val="04A0" w:firstRow="1" w:lastRow="0" w:firstColumn="1" w:lastColumn="0" w:noHBand="0" w:noVBand="1"/>
      </w:tblPr>
      <w:tblGrid>
        <w:gridCol w:w="2155"/>
        <w:gridCol w:w="1993"/>
        <w:gridCol w:w="4148"/>
      </w:tblGrid>
      <w:tr w:rsidR="000167D4" w:rsidRPr="00B45E5B" w14:paraId="4E3403E0" w14:textId="77777777" w:rsidTr="000167D4">
        <w:tc>
          <w:tcPr>
            <w:tcW w:w="4148" w:type="dxa"/>
            <w:gridSpan w:val="2"/>
            <w:tcBorders>
              <w:top w:val="single" w:sz="4" w:space="0" w:color="000000"/>
              <w:left w:val="single" w:sz="4" w:space="0" w:color="000000"/>
              <w:bottom w:val="single" w:sz="4" w:space="0" w:color="000000"/>
              <w:right w:val="single" w:sz="4" w:space="0" w:color="000000"/>
            </w:tcBorders>
            <w:hideMark/>
          </w:tcPr>
          <w:p w14:paraId="365241CD" w14:textId="77777777" w:rsidR="000167D4" w:rsidRPr="00B45E5B" w:rsidRDefault="000167D4" w:rsidP="000167D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CB31B89" w14:textId="6DAE2438" w:rsidR="000167D4" w:rsidRPr="00B45E5B" w:rsidRDefault="000167D4" w:rsidP="000167D4">
            <w:r>
              <w:rPr>
                <w:rFonts w:hint="eastAsia"/>
              </w:rPr>
              <w:t>TC</w:t>
            </w:r>
            <w:r>
              <w:t>-</w:t>
            </w:r>
            <w:r>
              <w:rPr>
                <w:rFonts w:hint="eastAsia"/>
              </w:rPr>
              <w:t>R</w:t>
            </w:r>
            <w:r>
              <w:t>-</w:t>
            </w:r>
            <w:r>
              <w:rPr>
                <w:rFonts w:hint="eastAsia"/>
              </w:rPr>
              <w:t>23</w:t>
            </w:r>
          </w:p>
        </w:tc>
      </w:tr>
      <w:tr w:rsidR="000167D4" w14:paraId="52C90598" w14:textId="77777777" w:rsidTr="000167D4">
        <w:tc>
          <w:tcPr>
            <w:tcW w:w="4148" w:type="dxa"/>
            <w:gridSpan w:val="2"/>
            <w:tcBorders>
              <w:top w:val="single" w:sz="4" w:space="0" w:color="000000"/>
              <w:left w:val="single" w:sz="4" w:space="0" w:color="000000"/>
              <w:bottom w:val="single" w:sz="4" w:space="0" w:color="000000"/>
              <w:right w:val="single" w:sz="4" w:space="0" w:color="000000"/>
            </w:tcBorders>
          </w:tcPr>
          <w:p w14:paraId="3C858F8D" w14:textId="77777777" w:rsidR="000167D4" w:rsidRPr="00B45E5B" w:rsidRDefault="000167D4" w:rsidP="000167D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AE0F2A1" w14:textId="3A63F3D0" w:rsidR="000167D4" w:rsidRDefault="00063612" w:rsidP="000167D4">
            <w:r>
              <w:rPr>
                <w:rFonts w:hint="eastAsia"/>
              </w:rPr>
              <w:t>课程排序</w:t>
            </w:r>
          </w:p>
        </w:tc>
      </w:tr>
      <w:tr w:rsidR="000167D4" w14:paraId="2E58D529" w14:textId="77777777" w:rsidTr="000167D4">
        <w:tc>
          <w:tcPr>
            <w:tcW w:w="4148" w:type="dxa"/>
            <w:gridSpan w:val="2"/>
            <w:tcBorders>
              <w:top w:val="single" w:sz="4" w:space="0" w:color="000000"/>
              <w:left w:val="single" w:sz="4" w:space="0" w:color="000000"/>
              <w:bottom w:val="single" w:sz="4" w:space="0" w:color="000000"/>
              <w:right w:val="single" w:sz="4" w:space="0" w:color="000000"/>
            </w:tcBorders>
          </w:tcPr>
          <w:p w14:paraId="04E882D8" w14:textId="77777777" w:rsidR="000167D4" w:rsidRDefault="000167D4" w:rsidP="000167D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6F05E26" w14:textId="6207F14E" w:rsidR="000167D4" w:rsidRDefault="00063612" w:rsidP="000167D4">
            <w:r>
              <w:rPr>
                <w:rFonts w:hint="eastAsia"/>
              </w:rPr>
              <w:t>课程排序</w:t>
            </w:r>
          </w:p>
        </w:tc>
      </w:tr>
      <w:tr w:rsidR="000167D4" w14:paraId="4AFD1BEF" w14:textId="77777777" w:rsidTr="000167D4">
        <w:tc>
          <w:tcPr>
            <w:tcW w:w="4148" w:type="dxa"/>
            <w:gridSpan w:val="2"/>
            <w:tcBorders>
              <w:top w:val="single" w:sz="4" w:space="0" w:color="000000"/>
              <w:left w:val="single" w:sz="4" w:space="0" w:color="000000"/>
              <w:bottom w:val="single" w:sz="4" w:space="0" w:color="000000"/>
              <w:right w:val="single" w:sz="4" w:space="0" w:color="000000"/>
            </w:tcBorders>
            <w:hideMark/>
          </w:tcPr>
          <w:p w14:paraId="20F65B51" w14:textId="77777777" w:rsidR="000167D4" w:rsidRPr="00B45E5B" w:rsidRDefault="000167D4" w:rsidP="000167D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619E89A" w14:textId="77777777" w:rsidR="000167D4" w:rsidRDefault="000167D4" w:rsidP="000167D4">
            <w:r>
              <w:rPr>
                <w:rFonts w:hint="eastAsia"/>
              </w:rPr>
              <w:t>注册用户-教师</w:t>
            </w:r>
          </w:p>
        </w:tc>
      </w:tr>
      <w:tr w:rsidR="000167D4" w14:paraId="6DF73A92" w14:textId="77777777" w:rsidTr="000167D4">
        <w:tc>
          <w:tcPr>
            <w:tcW w:w="4148" w:type="dxa"/>
            <w:gridSpan w:val="2"/>
            <w:tcBorders>
              <w:top w:val="single" w:sz="4" w:space="0" w:color="000000"/>
              <w:left w:val="single" w:sz="4" w:space="0" w:color="000000"/>
              <w:bottom w:val="single" w:sz="4" w:space="0" w:color="000000"/>
              <w:right w:val="single" w:sz="4" w:space="0" w:color="000000"/>
            </w:tcBorders>
          </w:tcPr>
          <w:p w14:paraId="6B257E4E" w14:textId="77777777" w:rsidR="000167D4" w:rsidRPr="00B45E5B" w:rsidRDefault="000167D4" w:rsidP="000167D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86B786A" w14:textId="77777777" w:rsidR="000167D4" w:rsidRDefault="000167D4" w:rsidP="000167D4">
            <w:r>
              <w:rPr>
                <w:rFonts w:hint="eastAsia"/>
              </w:rPr>
              <w:t>黑盒测试</w:t>
            </w:r>
          </w:p>
        </w:tc>
      </w:tr>
      <w:tr w:rsidR="000167D4" w14:paraId="78BC6353" w14:textId="77777777" w:rsidTr="000167D4">
        <w:tc>
          <w:tcPr>
            <w:tcW w:w="4148" w:type="dxa"/>
            <w:gridSpan w:val="2"/>
            <w:tcBorders>
              <w:top w:val="single" w:sz="4" w:space="0" w:color="000000"/>
              <w:left w:val="single" w:sz="4" w:space="0" w:color="000000"/>
              <w:bottom w:val="single" w:sz="4" w:space="0" w:color="000000"/>
              <w:right w:val="single" w:sz="4" w:space="0" w:color="000000"/>
            </w:tcBorders>
          </w:tcPr>
          <w:p w14:paraId="408ED87E" w14:textId="77777777" w:rsidR="000167D4" w:rsidRDefault="000167D4" w:rsidP="000167D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3143184" w14:textId="032C0AC3" w:rsidR="000167D4" w:rsidRDefault="00577C3A" w:rsidP="000167D4">
            <w:r>
              <w:rPr>
                <w:rFonts w:hint="eastAsia"/>
              </w:rPr>
              <w:t>浏览开课列表</w:t>
            </w:r>
          </w:p>
        </w:tc>
      </w:tr>
      <w:tr w:rsidR="000167D4" w14:paraId="4521EE7D" w14:textId="77777777" w:rsidTr="000167D4">
        <w:tc>
          <w:tcPr>
            <w:tcW w:w="4148" w:type="dxa"/>
            <w:gridSpan w:val="2"/>
            <w:tcBorders>
              <w:top w:val="single" w:sz="4" w:space="0" w:color="000000"/>
              <w:left w:val="single" w:sz="4" w:space="0" w:color="000000"/>
              <w:bottom w:val="single" w:sz="4" w:space="0" w:color="000000"/>
              <w:right w:val="single" w:sz="4" w:space="0" w:color="000000"/>
            </w:tcBorders>
          </w:tcPr>
          <w:p w14:paraId="6E3B6734" w14:textId="77777777" w:rsidR="000167D4" w:rsidRDefault="000167D4" w:rsidP="000167D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7F32010" w14:textId="5236E758" w:rsidR="000167D4" w:rsidRDefault="000167D4" w:rsidP="000167D4">
            <w:r>
              <w:rPr>
                <w:rFonts w:hint="eastAsia"/>
              </w:rPr>
              <w:t>已经开过课程的注册用户登录后进入个人中心界面的我的开课，</w:t>
            </w:r>
            <w:r w:rsidR="00063612">
              <w:rPr>
                <w:rFonts w:hint="eastAsia"/>
              </w:rPr>
              <w:t>使用排序功能</w:t>
            </w:r>
          </w:p>
        </w:tc>
      </w:tr>
      <w:tr w:rsidR="000167D4" w:rsidRPr="00B45E5B" w14:paraId="4C8283E6" w14:textId="77777777" w:rsidTr="000167D4">
        <w:tc>
          <w:tcPr>
            <w:tcW w:w="4148" w:type="dxa"/>
            <w:gridSpan w:val="2"/>
            <w:tcBorders>
              <w:top w:val="single" w:sz="4" w:space="0" w:color="000000"/>
              <w:left w:val="single" w:sz="4" w:space="0" w:color="000000"/>
              <w:bottom w:val="single" w:sz="4" w:space="0" w:color="000000"/>
              <w:right w:val="single" w:sz="4" w:space="0" w:color="000000"/>
            </w:tcBorders>
            <w:hideMark/>
          </w:tcPr>
          <w:p w14:paraId="41C701CF" w14:textId="77777777" w:rsidR="000167D4" w:rsidRPr="00B45E5B" w:rsidRDefault="000167D4" w:rsidP="000167D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A9D3838" w14:textId="2E36FA46" w:rsidR="000167D4" w:rsidRPr="00B45E5B" w:rsidRDefault="000167D4" w:rsidP="000167D4">
            <w:r>
              <w:rPr>
                <w:rFonts w:hint="eastAsia"/>
              </w:rPr>
              <w:t>测试开过课程的注册用户是否能正常进入个人中心界面的我的开课，</w:t>
            </w:r>
            <w:r w:rsidR="00063612">
              <w:rPr>
                <w:rFonts w:hint="eastAsia"/>
              </w:rPr>
              <w:t>使用排序功能</w:t>
            </w:r>
          </w:p>
        </w:tc>
      </w:tr>
      <w:tr w:rsidR="000167D4" w:rsidRPr="00507ADD" w14:paraId="1A05BD59" w14:textId="77777777" w:rsidTr="000167D4">
        <w:trPr>
          <w:trHeight w:val="1445"/>
        </w:trPr>
        <w:tc>
          <w:tcPr>
            <w:tcW w:w="8296" w:type="dxa"/>
            <w:gridSpan w:val="3"/>
            <w:tcBorders>
              <w:top w:val="single" w:sz="4" w:space="0" w:color="000000"/>
              <w:left w:val="single" w:sz="4" w:space="0" w:color="000000"/>
              <w:right w:val="single" w:sz="4" w:space="0" w:color="000000"/>
            </w:tcBorders>
            <w:hideMark/>
          </w:tcPr>
          <w:p w14:paraId="460AFA4D" w14:textId="77777777" w:rsidR="000167D4" w:rsidRPr="00507ADD" w:rsidRDefault="000167D4" w:rsidP="000167D4">
            <w:r w:rsidRPr="00507ADD">
              <w:rPr>
                <w:rFonts w:hint="eastAsia"/>
              </w:rPr>
              <w:t>初始条件和背景：</w:t>
            </w:r>
          </w:p>
          <w:p w14:paraId="2E313D75" w14:textId="77777777" w:rsidR="000167D4" w:rsidRDefault="000167D4" w:rsidP="000167D4">
            <w:r w:rsidRPr="00B45E5B">
              <w:rPr>
                <w:rFonts w:hint="eastAsia"/>
              </w:rPr>
              <w:t>系统</w:t>
            </w:r>
            <w:r>
              <w:rPr>
                <w:rFonts w:hint="eastAsia"/>
              </w:rPr>
              <w:t>：PC端</w:t>
            </w:r>
          </w:p>
          <w:p w14:paraId="320F710B" w14:textId="77777777" w:rsidR="000167D4" w:rsidRPr="00507ADD" w:rsidRDefault="000167D4" w:rsidP="000167D4">
            <w:r>
              <w:rPr>
                <w:rFonts w:hint="eastAsia"/>
              </w:rPr>
              <w:t>浏览器：C</w:t>
            </w:r>
            <w:r>
              <w:t>hrome</w:t>
            </w:r>
          </w:p>
          <w:p w14:paraId="15708E09" w14:textId="77777777" w:rsidR="000167D4" w:rsidRPr="00507ADD" w:rsidRDefault="000167D4" w:rsidP="000167D4">
            <w:r w:rsidRPr="00507ADD">
              <w:rPr>
                <w:rFonts w:hint="eastAsia"/>
              </w:rPr>
              <w:t>注释</w:t>
            </w:r>
            <w:r>
              <w:rPr>
                <w:rFonts w:hint="eastAsia"/>
              </w:rPr>
              <w:t>：无</w:t>
            </w:r>
          </w:p>
        </w:tc>
      </w:tr>
      <w:tr w:rsidR="000167D4" w:rsidRPr="00507ADD" w14:paraId="69AED94F" w14:textId="77777777" w:rsidTr="000167D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93DBD25" w14:textId="77777777" w:rsidR="000167D4" w:rsidRPr="00507ADD" w:rsidRDefault="000167D4" w:rsidP="000167D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08E2F07" w14:textId="77777777" w:rsidR="000167D4" w:rsidRPr="00507ADD" w:rsidRDefault="000167D4" w:rsidP="000167D4">
            <w:r w:rsidRPr="00507ADD">
              <w:rPr>
                <w:rFonts w:hint="eastAsia"/>
              </w:rPr>
              <w:t>预期结果</w:t>
            </w:r>
          </w:p>
        </w:tc>
      </w:tr>
      <w:tr w:rsidR="00063612" w:rsidRPr="00507ADD" w14:paraId="3B546018" w14:textId="77777777" w:rsidTr="000167D4">
        <w:trPr>
          <w:trHeight w:val="392"/>
        </w:trPr>
        <w:tc>
          <w:tcPr>
            <w:tcW w:w="2155" w:type="dxa"/>
            <w:tcBorders>
              <w:top w:val="single" w:sz="4" w:space="0" w:color="000000"/>
              <w:left w:val="single" w:sz="4" w:space="0" w:color="000000"/>
              <w:bottom w:val="single" w:sz="4" w:space="0" w:color="000000"/>
              <w:right w:val="single" w:sz="4" w:space="0" w:color="000000"/>
            </w:tcBorders>
          </w:tcPr>
          <w:p w14:paraId="73D3ADA0" w14:textId="09446DE0" w:rsidR="00063612" w:rsidRPr="00507ADD" w:rsidRDefault="00063612" w:rsidP="00063612">
            <w:r>
              <w:rPr>
                <w:rFonts w:hint="eastAsia"/>
              </w:rPr>
              <w:t>点击列标题课程名称</w:t>
            </w:r>
          </w:p>
        </w:tc>
        <w:tc>
          <w:tcPr>
            <w:tcW w:w="6141" w:type="dxa"/>
            <w:gridSpan w:val="2"/>
            <w:tcBorders>
              <w:top w:val="single" w:sz="4" w:space="0" w:color="000000"/>
              <w:left w:val="single" w:sz="4" w:space="0" w:color="000000"/>
              <w:bottom w:val="single" w:sz="4" w:space="0" w:color="000000"/>
              <w:right w:val="single" w:sz="4" w:space="0" w:color="000000"/>
            </w:tcBorders>
          </w:tcPr>
          <w:p w14:paraId="1AB8B715" w14:textId="2137EAAA" w:rsidR="00063612" w:rsidRPr="00507ADD" w:rsidRDefault="00063612" w:rsidP="00063612">
            <w:r>
              <w:rPr>
                <w:rFonts w:hint="eastAsia"/>
              </w:rPr>
              <w:t>见测试用例根据课程名称排序</w:t>
            </w:r>
          </w:p>
        </w:tc>
      </w:tr>
      <w:tr w:rsidR="00063612" w14:paraId="067B1893" w14:textId="77777777" w:rsidTr="000167D4">
        <w:trPr>
          <w:trHeight w:val="392"/>
        </w:trPr>
        <w:tc>
          <w:tcPr>
            <w:tcW w:w="2155" w:type="dxa"/>
            <w:tcBorders>
              <w:top w:val="single" w:sz="4" w:space="0" w:color="000000"/>
              <w:left w:val="single" w:sz="4" w:space="0" w:color="000000"/>
              <w:bottom w:val="single" w:sz="4" w:space="0" w:color="000000"/>
              <w:right w:val="single" w:sz="4" w:space="0" w:color="000000"/>
            </w:tcBorders>
          </w:tcPr>
          <w:p w14:paraId="2EF74CCA" w14:textId="79324FC0" w:rsidR="00063612" w:rsidRDefault="00063612" w:rsidP="00063612">
            <w:r>
              <w:rPr>
                <w:rFonts w:hint="eastAsia"/>
              </w:rPr>
              <w:t>点击列标题开课教师</w:t>
            </w:r>
          </w:p>
        </w:tc>
        <w:tc>
          <w:tcPr>
            <w:tcW w:w="6141" w:type="dxa"/>
            <w:gridSpan w:val="2"/>
            <w:tcBorders>
              <w:top w:val="single" w:sz="4" w:space="0" w:color="000000"/>
              <w:left w:val="single" w:sz="4" w:space="0" w:color="000000"/>
              <w:bottom w:val="single" w:sz="4" w:space="0" w:color="000000"/>
              <w:right w:val="single" w:sz="4" w:space="0" w:color="000000"/>
            </w:tcBorders>
          </w:tcPr>
          <w:p w14:paraId="6049B394" w14:textId="1A2A6A58" w:rsidR="00063612" w:rsidRDefault="00063612" w:rsidP="00063612">
            <w:r>
              <w:rPr>
                <w:rFonts w:hint="eastAsia"/>
              </w:rPr>
              <w:t>见测试用例根据开课教师排序</w:t>
            </w:r>
          </w:p>
        </w:tc>
      </w:tr>
      <w:tr w:rsidR="00063612" w14:paraId="1E644799" w14:textId="77777777" w:rsidTr="000167D4">
        <w:trPr>
          <w:trHeight w:val="392"/>
        </w:trPr>
        <w:tc>
          <w:tcPr>
            <w:tcW w:w="2155" w:type="dxa"/>
            <w:tcBorders>
              <w:top w:val="single" w:sz="4" w:space="0" w:color="000000"/>
              <w:left w:val="single" w:sz="4" w:space="0" w:color="000000"/>
              <w:bottom w:val="single" w:sz="4" w:space="0" w:color="000000"/>
              <w:right w:val="single" w:sz="4" w:space="0" w:color="000000"/>
            </w:tcBorders>
          </w:tcPr>
          <w:p w14:paraId="3B6A70C8" w14:textId="683E7387" w:rsidR="00063612" w:rsidRDefault="00063612" w:rsidP="00063612">
            <w:r>
              <w:rPr>
                <w:rFonts w:hint="eastAsia"/>
              </w:rPr>
              <w:t>点击开课时间</w:t>
            </w:r>
          </w:p>
        </w:tc>
        <w:tc>
          <w:tcPr>
            <w:tcW w:w="6141" w:type="dxa"/>
            <w:gridSpan w:val="2"/>
            <w:tcBorders>
              <w:top w:val="single" w:sz="4" w:space="0" w:color="000000"/>
              <w:left w:val="single" w:sz="4" w:space="0" w:color="000000"/>
              <w:bottom w:val="single" w:sz="4" w:space="0" w:color="000000"/>
              <w:right w:val="single" w:sz="4" w:space="0" w:color="000000"/>
            </w:tcBorders>
          </w:tcPr>
          <w:p w14:paraId="7D757707" w14:textId="3EE2FFC6" w:rsidR="00063612" w:rsidRDefault="00063612" w:rsidP="00063612">
            <w:r>
              <w:rPr>
                <w:rFonts w:hint="eastAsia"/>
              </w:rPr>
              <w:t>见测试用例根据开课时间排序</w:t>
            </w:r>
          </w:p>
        </w:tc>
      </w:tr>
      <w:tr w:rsidR="00063612" w14:paraId="444AA3D1" w14:textId="77777777" w:rsidTr="000167D4">
        <w:trPr>
          <w:trHeight w:val="392"/>
        </w:trPr>
        <w:tc>
          <w:tcPr>
            <w:tcW w:w="2155" w:type="dxa"/>
            <w:tcBorders>
              <w:top w:val="single" w:sz="4" w:space="0" w:color="000000"/>
              <w:left w:val="single" w:sz="4" w:space="0" w:color="000000"/>
              <w:bottom w:val="single" w:sz="4" w:space="0" w:color="000000"/>
              <w:right w:val="single" w:sz="4" w:space="0" w:color="000000"/>
            </w:tcBorders>
          </w:tcPr>
          <w:p w14:paraId="081B7C65" w14:textId="77777777" w:rsidR="00063612" w:rsidRDefault="00063612" w:rsidP="00063612"/>
        </w:tc>
        <w:tc>
          <w:tcPr>
            <w:tcW w:w="6141" w:type="dxa"/>
            <w:gridSpan w:val="2"/>
            <w:tcBorders>
              <w:top w:val="single" w:sz="4" w:space="0" w:color="000000"/>
              <w:left w:val="single" w:sz="4" w:space="0" w:color="000000"/>
              <w:bottom w:val="single" w:sz="4" w:space="0" w:color="000000"/>
              <w:right w:val="single" w:sz="4" w:space="0" w:color="000000"/>
            </w:tcBorders>
          </w:tcPr>
          <w:p w14:paraId="217FF0EE" w14:textId="77777777" w:rsidR="00063612" w:rsidRDefault="00063612" w:rsidP="00063612"/>
        </w:tc>
      </w:tr>
    </w:tbl>
    <w:p w14:paraId="692FA07A" w14:textId="7438381F" w:rsidR="00063612" w:rsidRDefault="00063612" w:rsidP="000167D4"/>
    <w:p w14:paraId="2BCE02EF" w14:textId="77777777" w:rsidR="00063612" w:rsidRDefault="00063612">
      <w:r>
        <w:br w:type="page"/>
      </w:r>
    </w:p>
    <w:p w14:paraId="4FE08AC3" w14:textId="77777777" w:rsidR="000167D4" w:rsidRPr="000167D4" w:rsidRDefault="000167D4" w:rsidP="000167D4"/>
    <w:p w14:paraId="546C6685" w14:textId="35E3770E" w:rsidR="00723C94" w:rsidRDefault="00723C94" w:rsidP="00723C94">
      <w:pPr>
        <w:pStyle w:val="a1"/>
      </w:pPr>
      <w:bookmarkStart w:id="1344" w:name="_Toc533356761"/>
      <w:r>
        <w:rPr>
          <w:rFonts w:hint="eastAsia"/>
        </w:rPr>
        <w:t>根据课程名称排序</w:t>
      </w:r>
      <w:bookmarkEnd w:id="1344"/>
    </w:p>
    <w:tbl>
      <w:tblPr>
        <w:tblStyle w:val="14"/>
        <w:tblW w:w="8296" w:type="dxa"/>
        <w:tblLook w:val="04A0" w:firstRow="1" w:lastRow="0" w:firstColumn="1" w:lastColumn="0" w:noHBand="0" w:noVBand="1"/>
      </w:tblPr>
      <w:tblGrid>
        <w:gridCol w:w="2155"/>
        <w:gridCol w:w="1993"/>
        <w:gridCol w:w="4148"/>
      </w:tblGrid>
      <w:tr w:rsidR="000167D4" w:rsidRPr="00B45E5B" w14:paraId="27D22B0F" w14:textId="77777777" w:rsidTr="000167D4">
        <w:tc>
          <w:tcPr>
            <w:tcW w:w="4148" w:type="dxa"/>
            <w:gridSpan w:val="2"/>
            <w:tcBorders>
              <w:top w:val="single" w:sz="4" w:space="0" w:color="000000"/>
              <w:left w:val="single" w:sz="4" w:space="0" w:color="000000"/>
              <w:bottom w:val="single" w:sz="4" w:space="0" w:color="000000"/>
              <w:right w:val="single" w:sz="4" w:space="0" w:color="000000"/>
            </w:tcBorders>
            <w:hideMark/>
          </w:tcPr>
          <w:p w14:paraId="7E16AFB1" w14:textId="77777777" w:rsidR="000167D4" w:rsidRPr="00B45E5B" w:rsidRDefault="000167D4" w:rsidP="000167D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75F2318" w14:textId="0B76F00A" w:rsidR="000167D4" w:rsidRPr="00B45E5B" w:rsidRDefault="000167D4" w:rsidP="000167D4">
            <w:r>
              <w:rPr>
                <w:rFonts w:hint="eastAsia"/>
              </w:rPr>
              <w:t>TC</w:t>
            </w:r>
            <w:r>
              <w:t>-</w:t>
            </w:r>
            <w:r>
              <w:rPr>
                <w:rFonts w:hint="eastAsia"/>
              </w:rPr>
              <w:t>R</w:t>
            </w:r>
            <w:r>
              <w:t>-</w:t>
            </w:r>
            <w:r>
              <w:rPr>
                <w:rFonts w:hint="eastAsia"/>
              </w:rPr>
              <w:t>24</w:t>
            </w:r>
          </w:p>
        </w:tc>
      </w:tr>
      <w:tr w:rsidR="00063612" w14:paraId="04930774" w14:textId="77777777" w:rsidTr="000167D4">
        <w:tc>
          <w:tcPr>
            <w:tcW w:w="4148" w:type="dxa"/>
            <w:gridSpan w:val="2"/>
            <w:tcBorders>
              <w:top w:val="single" w:sz="4" w:space="0" w:color="000000"/>
              <w:left w:val="single" w:sz="4" w:space="0" w:color="000000"/>
              <w:bottom w:val="single" w:sz="4" w:space="0" w:color="000000"/>
              <w:right w:val="single" w:sz="4" w:space="0" w:color="000000"/>
            </w:tcBorders>
          </w:tcPr>
          <w:p w14:paraId="44CAA209" w14:textId="77777777" w:rsidR="00063612" w:rsidRPr="00B45E5B" w:rsidRDefault="00063612" w:rsidP="0006361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CB706F7" w14:textId="4BB6CA53" w:rsidR="00063612" w:rsidRDefault="00063612" w:rsidP="00063612">
            <w:r>
              <w:rPr>
                <w:rFonts w:hint="eastAsia"/>
              </w:rPr>
              <w:t>根据课程名称排序</w:t>
            </w:r>
          </w:p>
        </w:tc>
      </w:tr>
      <w:tr w:rsidR="00063612" w14:paraId="7A074A4C" w14:textId="77777777" w:rsidTr="000167D4">
        <w:tc>
          <w:tcPr>
            <w:tcW w:w="4148" w:type="dxa"/>
            <w:gridSpan w:val="2"/>
            <w:tcBorders>
              <w:top w:val="single" w:sz="4" w:space="0" w:color="000000"/>
              <w:left w:val="single" w:sz="4" w:space="0" w:color="000000"/>
              <w:bottom w:val="single" w:sz="4" w:space="0" w:color="000000"/>
              <w:right w:val="single" w:sz="4" w:space="0" w:color="000000"/>
            </w:tcBorders>
          </w:tcPr>
          <w:p w14:paraId="179198D4" w14:textId="77777777" w:rsidR="00063612" w:rsidRDefault="00063612" w:rsidP="0006361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7A0AC85" w14:textId="3E7CA5D9" w:rsidR="00063612" w:rsidRDefault="00063612" w:rsidP="00063612">
            <w:r>
              <w:rPr>
                <w:rFonts w:hint="eastAsia"/>
              </w:rPr>
              <w:t>根据课程名称排序</w:t>
            </w:r>
          </w:p>
        </w:tc>
      </w:tr>
      <w:tr w:rsidR="00063612" w14:paraId="00FA8103" w14:textId="77777777" w:rsidTr="000167D4">
        <w:tc>
          <w:tcPr>
            <w:tcW w:w="4148" w:type="dxa"/>
            <w:gridSpan w:val="2"/>
            <w:tcBorders>
              <w:top w:val="single" w:sz="4" w:space="0" w:color="000000"/>
              <w:left w:val="single" w:sz="4" w:space="0" w:color="000000"/>
              <w:bottom w:val="single" w:sz="4" w:space="0" w:color="000000"/>
              <w:right w:val="single" w:sz="4" w:space="0" w:color="000000"/>
            </w:tcBorders>
            <w:hideMark/>
          </w:tcPr>
          <w:p w14:paraId="04BA399A" w14:textId="77777777" w:rsidR="00063612" w:rsidRPr="00B45E5B" w:rsidRDefault="00063612" w:rsidP="0006361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7408350" w14:textId="77777777" w:rsidR="00063612" w:rsidRDefault="00063612" w:rsidP="00063612">
            <w:r>
              <w:rPr>
                <w:rFonts w:hint="eastAsia"/>
              </w:rPr>
              <w:t>注册用户-教师</w:t>
            </w:r>
          </w:p>
        </w:tc>
      </w:tr>
      <w:tr w:rsidR="00063612" w14:paraId="0FE39C1A" w14:textId="77777777" w:rsidTr="000167D4">
        <w:tc>
          <w:tcPr>
            <w:tcW w:w="4148" w:type="dxa"/>
            <w:gridSpan w:val="2"/>
            <w:tcBorders>
              <w:top w:val="single" w:sz="4" w:space="0" w:color="000000"/>
              <w:left w:val="single" w:sz="4" w:space="0" w:color="000000"/>
              <w:bottom w:val="single" w:sz="4" w:space="0" w:color="000000"/>
              <w:right w:val="single" w:sz="4" w:space="0" w:color="000000"/>
            </w:tcBorders>
          </w:tcPr>
          <w:p w14:paraId="253407C3" w14:textId="77777777" w:rsidR="00063612" w:rsidRPr="00B45E5B" w:rsidRDefault="00063612" w:rsidP="0006361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81A9C1B" w14:textId="77777777" w:rsidR="00063612" w:rsidRDefault="00063612" w:rsidP="00063612">
            <w:r>
              <w:rPr>
                <w:rFonts w:hint="eastAsia"/>
              </w:rPr>
              <w:t>黑盒测试</w:t>
            </w:r>
          </w:p>
        </w:tc>
      </w:tr>
      <w:tr w:rsidR="00063612" w14:paraId="0673AD14" w14:textId="77777777" w:rsidTr="000167D4">
        <w:tc>
          <w:tcPr>
            <w:tcW w:w="4148" w:type="dxa"/>
            <w:gridSpan w:val="2"/>
            <w:tcBorders>
              <w:top w:val="single" w:sz="4" w:space="0" w:color="000000"/>
              <w:left w:val="single" w:sz="4" w:space="0" w:color="000000"/>
              <w:bottom w:val="single" w:sz="4" w:space="0" w:color="000000"/>
              <w:right w:val="single" w:sz="4" w:space="0" w:color="000000"/>
            </w:tcBorders>
          </w:tcPr>
          <w:p w14:paraId="29E85CFA" w14:textId="77777777" w:rsidR="00063612" w:rsidRDefault="00063612" w:rsidP="0006361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24399E4" w14:textId="22D78454" w:rsidR="00063612" w:rsidRDefault="00063612" w:rsidP="00063612">
            <w:r>
              <w:rPr>
                <w:rFonts w:hint="eastAsia"/>
              </w:rPr>
              <w:t>浏览开课列表</w:t>
            </w:r>
          </w:p>
        </w:tc>
      </w:tr>
      <w:tr w:rsidR="00063612" w14:paraId="48A2F875" w14:textId="77777777" w:rsidTr="000167D4">
        <w:tc>
          <w:tcPr>
            <w:tcW w:w="4148" w:type="dxa"/>
            <w:gridSpan w:val="2"/>
            <w:tcBorders>
              <w:top w:val="single" w:sz="4" w:space="0" w:color="000000"/>
              <w:left w:val="single" w:sz="4" w:space="0" w:color="000000"/>
              <w:bottom w:val="single" w:sz="4" w:space="0" w:color="000000"/>
              <w:right w:val="single" w:sz="4" w:space="0" w:color="000000"/>
            </w:tcBorders>
          </w:tcPr>
          <w:p w14:paraId="1EC3854D" w14:textId="77777777" w:rsidR="00063612" w:rsidRDefault="00063612" w:rsidP="0006361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DDD94D1" w14:textId="77777777" w:rsidR="00063612" w:rsidRDefault="00063612" w:rsidP="00063612">
            <w:r>
              <w:rPr>
                <w:rFonts w:hint="eastAsia"/>
              </w:rPr>
              <w:t>已经开过课程的注册用户登录后进入个人中心界面的我的开课，</w:t>
            </w:r>
          </w:p>
        </w:tc>
      </w:tr>
      <w:tr w:rsidR="00063612" w:rsidRPr="00B45E5B" w14:paraId="59CD61F3" w14:textId="77777777" w:rsidTr="000167D4">
        <w:tc>
          <w:tcPr>
            <w:tcW w:w="4148" w:type="dxa"/>
            <w:gridSpan w:val="2"/>
            <w:tcBorders>
              <w:top w:val="single" w:sz="4" w:space="0" w:color="000000"/>
              <w:left w:val="single" w:sz="4" w:space="0" w:color="000000"/>
              <w:bottom w:val="single" w:sz="4" w:space="0" w:color="000000"/>
              <w:right w:val="single" w:sz="4" w:space="0" w:color="000000"/>
            </w:tcBorders>
            <w:hideMark/>
          </w:tcPr>
          <w:p w14:paraId="2F2274E0" w14:textId="77777777" w:rsidR="00063612" w:rsidRPr="00B45E5B" w:rsidRDefault="00063612" w:rsidP="0006361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7EA7D15" w14:textId="77777777" w:rsidR="00063612" w:rsidRPr="00B45E5B" w:rsidRDefault="00063612" w:rsidP="00063612">
            <w:r>
              <w:rPr>
                <w:rFonts w:hint="eastAsia"/>
              </w:rPr>
              <w:t>测试开过课程的注册用户是否能正常进入个人中心界面的我的开课，</w:t>
            </w:r>
          </w:p>
        </w:tc>
      </w:tr>
      <w:tr w:rsidR="00063612" w:rsidRPr="00507ADD" w14:paraId="380D0F3D" w14:textId="77777777" w:rsidTr="000167D4">
        <w:trPr>
          <w:trHeight w:val="1445"/>
        </w:trPr>
        <w:tc>
          <w:tcPr>
            <w:tcW w:w="8296" w:type="dxa"/>
            <w:gridSpan w:val="3"/>
            <w:tcBorders>
              <w:top w:val="single" w:sz="4" w:space="0" w:color="000000"/>
              <w:left w:val="single" w:sz="4" w:space="0" w:color="000000"/>
              <w:right w:val="single" w:sz="4" w:space="0" w:color="000000"/>
            </w:tcBorders>
            <w:hideMark/>
          </w:tcPr>
          <w:p w14:paraId="37338085" w14:textId="77777777" w:rsidR="00063612" w:rsidRPr="00507ADD" w:rsidRDefault="00063612" w:rsidP="00063612">
            <w:r w:rsidRPr="00507ADD">
              <w:rPr>
                <w:rFonts w:hint="eastAsia"/>
              </w:rPr>
              <w:t>初始条件和背景：</w:t>
            </w:r>
          </w:p>
          <w:p w14:paraId="4DD62E9B" w14:textId="77777777" w:rsidR="00063612" w:rsidRDefault="00063612" w:rsidP="00063612">
            <w:r w:rsidRPr="00B45E5B">
              <w:rPr>
                <w:rFonts w:hint="eastAsia"/>
              </w:rPr>
              <w:t>系统</w:t>
            </w:r>
            <w:r>
              <w:rPr>
                <w:rFonts w:hint="eastAsia"/>
              </w:rPr>
              <w:t>：PC端</w:t>
            </w:r>
          </w:p>
          <w:p w14:paraId="2CC6C44E" w14:textId="77777777" w:rsidR="00063612" w:rsidRPr="00507ADD" w:rsidRDefault="00063612" w:rsidP="00063612">
            <w:r>
              <w:rPr>
                <w:rFonts w:hint="eastAsia"/>
              </w:rPr>
              <w:t>浏览器：C</w:t>
            </w:r>
            <w:r>
              <w:t>hrome</w:t>
            </w:r>
          </w:p>
          <w:p w14:paraId="6065AF90" w14:textId="77777777" w:rsidR="00063612" w:rsidRPr="00507ADD" w:rsidRDefault="00063612" w:rsidP="00063612">
            <w:r w:rsidRPr="00507ADD">
              <w:rPr>
                <w:rFonts w:hint="eastAsia"/>
              </w:rPr>
              <w:t>注释</w:t>
            </w:r>
            <w:r>
              <w:rPr>
                <w:rFonts w:hint="eastAsia"/>
              </w:rPr>
              <w:t>：无</w:t>
            </w:r>
          </w:p>
        </w:tc>
      </w:tr>
      <w:tr w:rsidR="00063612" w:rsidRPr="00507ADD" w14:paraId="4A849F7B" w14:textId="77777777" w:rsidTr="000167D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80E6E86" w14:textId="77777777" w:rsidR="00063612" w:rsidRPr="00507ADD" w:rsidRDefault="00063612" w:rsidP="0006361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CB302F1" w14:textId="77777777" w:rsidR="00063612" w:rsidRPr="00507ADD" w:rsidRDefault="00063612" w:rsidP="00063612">
            <w:r w:rsidRPr="00507ADD">
              <w:rPr>
                <w:rFonts w:hint="eastAsia"/>
              </w:rPr>
              <w:t>预期结果</w:t>
            </w:r>
          </w:p>
        </w:tc>
      </w:tr>
      <w:tr w:rsidR="00063612" w:rsidRPr="00507ADD" w14:paraId="4687F218" w14:textId="77777777" w:rsidTr="000167D4">
        <w:trPr>
          <w:trHeight w:val="392"/>
        </w:trPr>
        <w:tc>
          <w:tcPr>
            <w:tcW w:w="2155" w:type="dxa"/>
            <w:tcBorders>
              <w:top w:val="single" w:sz="4" w:space="0" w:color="000000"/>
              <w:left w:val="single" w:sz="4" w:space="0" w:color="000000"/>
              <w:bottom w:val="single" w:sz="4" w:space="0" w:color="000000"/>
              <w:right w:val="single" w:sz="4" w:space="0" w:color="000000"/>
            </w:tcBorders>
          </w:tcPr>
          <w:p w14:paraId="5CE719E8" w14:textId="18ED7CB4" w:rsidR="00063612" w:rsidRPr="00507ADD" w:rsidRDefault="00063612" w:rsidP="00063612">
            <w:r>
              <w:rPr>
                <w:rFonts w:hint="eastAsia"/>
              </w:rPr>
              <w:t>点击列名称课程名称</w:t>
            </w:r>
          </w:p>
        </w:tc>
        <w:tc>
          <w:tcPr>
            <w:tcW w:w="6141" w:type="dxa"/>
            <w:gridSpan w:val="2"/>
            <w:tcBorders>
              <w:top w:val="single" w:sz="4" w:space="0" w:color="000000"/>
              <w:left w:val="single" w:sz="4" w:space="0" w:color="000000"/>
              <w:bottom w:val="single" w:sz="4" w:space="0" w:color="000000"/>
              <w:right w:val="single" w:sz="4" w:space="0" w:color="000000"/>
            </w:tcBorders>
          </w:tcPr>
          <w:p w14:paraId="28D9CC86" w14:textId="69D5C2FB" w:rsidR="00063612" w:rsidRPr="00507ADD" w:rsidRDefault="00063612" w:rsidP="00063612">
            <w:r>
              <w:rPr>
                <w:rFonts w:hint="eastAsia"/>
              </w:rPr>
              <w:t>课程列表按照课程名称的字典序排列</w:t>
            </w:r>
          </w:p>
        </w:tc>
      </w:tr>
      <w:tr w:rsidR="00063612" w14:paraId="337E3619" w14:textId="77777777" w:rsidTr="000167D4">
        <w:trPr>
          <w:trHeight w:val="392"/>
        </w:trPr>
        <w:tc>
          <w:tcPr>
            <w:tcW w:w="2155" w:type="dxa"/>
            <w:tcBorders>
              <w:top w:val="single" w:sz="4" w:space="0" w:color="000000"/>
              <w:left w:val="single" w:sz="4" w:space="0" w:color="000000"/>
              <w:bottom w:val="single" w:sz="4" w:space="0" w:color="000000"/>
              <w:right w:val="single" w:sz="4" w:space="0" w:color="000000"/>
            </w:tcBorders>
          </w:tcPr>
          <w:p w14:paraId="685F4C25" w14:textId="77777777" w:rsidR="00063612" w:rsidRDefault="00063612" w:rsidP="00063612"/>
        </w:tc>
        <w:tc>
          <w:tcPr>
            <w:tcW w:w="6141" w:type="dxa"/>
            <w:gridSpan w:val="2"/>
            <w:tcBorders>
              <w:top w:val="single" w:sz="4" w:space="0" w:color="000000"/>
              <w:left w:val="single" w:sz="4" w:space="0" w:color="000000"/>
              <w:bottom w:val="single" w:sz="4" w:space="0" w:color="000000"/>
              <w:right w:val="single" w:sz="4" w:space="0" w:color="000000"/>
            </w:tcBorders>
          </w:tcPr>
          <w:p w14:paraId="2AF927F2" w14:textId="77777777" w:rsidR="00063612" w:rsidRDefault="00063612" w:rsidP="00063612"/>
        </w:tc>
      </w:tr>
      <w:tr w:rsidR="00063612" w14:paraId="4E546CE1" w14:textId="77777777" w:rsidTr="000167D4">
        <w:trPr>
          <w:trHeight w:val="392"/>
        </w:trPr>
        <w:tc>
          <w:tcPr>
            <w:tcW w:w="2155" w:type="dxa"/>
            <w:tcBorders>
              <w:top w:val="single" w:sz="4" w:space="0" w:color="000000"/>
              <w:left w:val="single" w:sz="4" w:space="0" w:color="000000"/>
              <w:bottom w:val="single" w:sz="4" w:space="0" w:color="000000"/>
              <w:right w:val="single" w:sz="4" w:space="0" w:color="000000"/>
            </w:tcBorders>
          </w:tcPr>
          <w:p w14:paraId="0BEE25FE" w14:textId="77777777" w:rsidR="00063612" w:rsidRDefault="00063612" w:rsidP="00063612"/>
        </w:tc>
        <w:tc>
          <w:tcPr>
            <w:tcW w:w="6141" w:type="dxa"/>
            <w:gridSpan w:val="2"/>
            <w:tcBorders>
              <w:top w:val="single" w:sz="4" w:space="0" w:color="000000"/>
              <w:left w:val="single" w:sz="4" w:space="0" w:color="000000"/>
              <w:bottom w:val="single" w:sz="4" w:space="0" w:color="000000"/>
              <w:right w:val="single" w:sz="4" w:space="0" w:color="000000"/>
            </w:tcBorders>
          </w:tcPr>
          <w:p w14:paraId="4A342AA2" w14:textId="77777777" w:rsidR="00063612" w:rsidRDefault="00063612" w:rsidP="00063612"/>
        </w:tc>
      </w:tr>
      <w:tr w:rsidR="00063612" w14:paraId="2F5B0CA2" w14:textId="77777777" w:rsidTr="000167D4">
        <w:trPr>
          <w:trHeight w:val="392"/>
        </w:trPr>
        <w:tc>
          <w:tcPr>
            <w:tcW w:w="2155" w:type="dxa"/>
            <w:tcBorders>
              <w:top w:val="single" w:sz="4" w:space="0" w:color="000000"/>
              <w:left w:val="single" w:sz="4" w:space="0" w:color="000000"/>
              <w:bottom w:val="single" w:sz="4" w:space="0" w:color="000000"/>
              <w:right w:val="single" w:sz="4" w:space="0" w:color="000000"/>
            </w:tcBorders>
          </w:tcPr>
          <w:p w14:paraId="17E1E063" w14:textId="77777777" w:rsidR="00063612" w:rsidRDefault="00063612" w:rsidP="00063612"/>
        </w:tc>
        <w:tc>
          <w:tcPr>
            <w:tcW w:w="6141" w:type="dxa"/>
            <w:gridSpan w:val="2"/>
            <w:tcBorders>
              <w:top w:val="single" w:sz="4" w:space="0" w:color="000000"/>
              <w:left w:val="single" w:sz="4" w:space="0" w:color="000000"/>
              <w:bottom w:val="single" w:sz="4" w:space="0" w:color="000000"/>
              <w:right w:val="single" w:sz="4" w:space="0" w:color="000000"/>
            </w:tcBorders>
          </w:tcPr>
          <w:p w14:paraId="4F69F7FA" w14:textId="77777777" w:rsidR="00063612" w:rsidRDefault="00063612" w:rsidP="00063612"/>
        </w:tc>
      </w:tr>
    </w:tbl>
    <w:p w14:paraId="725B2C59" w14:textId="5DB0C6E5" w:rsidR="001B700D" w:rsidRDefault="001B700D" w:rsidP="000167D4"/>
    <w:p w14:paraId="61CB283D" w14:textId="77777777" w:rsidR="001B700D" w:rsidRDefault="001B700D">
      <w:r>
        <w:br w:type="page"/>
      </w:r>
    </w:p>
    <w:p w14:paraId="08F297A8" w14:textId="77777777" w:rsidR="000167D4" w:rsidRPr="000167D4" w:rsidRDefault="000167D4" w:rsidP="000167D4"/>
    <w:p w14:paraId="45CDB379" w14:textId="0CF79004" w:rsidR="00723C94" w:rsidRDefault="00723C94" w:rsidP="00723C94">
      <w:pPr>
        <w:pStyle w:val="a1"/>
      </w:pPr>
      <w:bookmarkStart w:id="1345" w:name="_Toc533356762"/>
      <w:r>
        <w:rPr>
          <w:rFonts w:hint="eastAsia"/>
        </w:rPr>
        <w:t>根据开课时间排序</w:t>
      </w:r>
      <w:bookmarkEnd w:id="1345"/>
    </w:p>
    <w:tbl>
      <w:tblPr>
        <w:tblStyle w:val="14"/>
        <w:tblW w:w="8296" w:type="dxa"/>
        <w:tblLook w:val="04A0" w:firstRow="1" w:lastRow="0" w:firstColumn="1" w:lastColumn="0" w:noHBand="0" w:noVBand="1"/>
      </w:tblPr>
      <w:tblGrid>
        <w:gridCol w:w="2155"/>
        <w:gridCol w:w="1993"/>
        <w:gridCol w:w="4148"/>
      </w:tblGrid>
      <w:tr w:rsidR="000167D4" w:rsidRPr="00B45E5B" w14:paraId="2DA0F4B6" w14:textId="77777777" w:rsidTr="000167D4">
        <w:tc>
          <w:tcPr>
            <w:tcW w:w="4148" w:type="dxa"/>
            <w:gridSpan w:val="2"/>
            <w:tcBorders>
              <w:top w:val="single" w:sz="4" w:space="0" w:color="000000"/>
              <w:left w:val="single" w:sz="4" w:space="0" w:color="000000"/>
              <w:bottom w:val="single" w:sz="4" w:space="0" w:color="000000"/>
              <w:right w:val="single" w:sz="4" w:space="0" w:color="000000"/>
            </w:tcBorders>
            <w:hideMark/>
          </w:tcPr>
          <w:p w14:paraId="285A3D87" w14:textId="77777777" w:rsidR="000167D4" w:rsidRPr="00B45E5B" w:rsidRDefault="000167D4" w:rsidP="000167D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8F72DB3" w14:textId="479E2A13" w:rsidR="000167D4" w:rsidRPr="00B45E5B" w:rsidRDefault="000167D4" w:rsidP="000167D4">
            <w:r>
              <w:rPr>
                <w:rFonts w:hint="eastAsia"/>
              </w:rPr>
              <w:t>TC</w:t>
            </w:r>
            <w:r>
              <w:t>-</w:t>
            </w:r>
            <w:r>
              <w:rPr>
                <w:rFonts w:hint="eastAsia"/>
              </w:rPr>
              <w:t>R</w:t>
            </w:r>
            <w:r>
              <w:t>-</w:t>
            </w:r>
            <w:r>
              <w:rPr>
                <w:rFonts w:hint="eastAsia"/>
              </w:rPr>
              <w:t>25</w:t>
            </w:r>
          </w:p>
        </w:tc>
      </w:tr>
      <w:tr w:rsidR="00A25D2E" w14:paraId="519E0A80" w14:textId="77777777" w:rsidTr="000167D4">
        <w:tc>
          <w:tcPr>
            <w:tcW w:w="4148" w:type="dxa"/>
            <w:gridSpan w:val="2"/>
            <w:tcBorders>
              <w:top w:val="single" w:sz="4" w:space="0" w:color="000000"/>
              <w:left w:val="single" w:sz="4" w:space="0" w:color="000000"/>
              <w:bottom w:val="single" w:sz="4" w:space="0" w:color="000000"/>
              <w:right w:val="single" w:sz="4" w:space="0" w:color="000000"/>
            </w:tcBorders>
          </w:tcPr>
          <w:p w14:paraId="12D8A4F0" w14:textId="77777777" w:rsidR="00A25D2E" w:rsidRPr="00B45E5B" w:rsidRDefault="00A25D2E" w:rsidP="00A25D2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C3C5538" w14:textId="330C5A67" w:rsidR="00A25D2E" w:rsidRDefault="00A25D2E" w:rsidP="00A25D2E">
            <w:r>
              <w:rPr>
                <w:rFonts w:hint="eastAsia"/>
              </w:rPr>
              <w:t>根据开课时间排序</w:t>
            </w:r>
          </w:p>
        </w:tc>
      </w:tr>
      <w:tr w:rsidR="00A25D2E" w14:paraId="5017178E" w14:textId="77777777" w:rsidTr="000167D4">
        <w:tc>
          <w:tcPr>
            <w:tcW w:w="4148" w:type="dxa"/>
            <w:gridSpan w:val="2"/>
            <w:tcBorders>
              <w:top w:val="single" w:sz="4" w:space="0" w:color="000000"/>
              <w:left w:val="single" w:sz="4" w:space="0" w:color="000000"/>
              <w:bottom w:val="single" w:sz="4" w:space="0" w:color="000000"/>
              <w:right w:val="single" w:sz="4" w:space="0" w:color="000000"/>
            </w:tcBorders>
          </w:tcPr>
          <w:p w14:paraId="3705C371" w14:textId="77777777" w:rsidR="00A25D2E" w:rsidRDefault="00A25D2E" w:rsidP="00A25D2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32791F3" w14:textId="7BF4E7FF" w:rsidR="00A25D2E" w:rsidRDefault="00A25D2E" w:rsidP="00A25D2E">
            <w:r>
              <w:rPr>
                <w:rFonts w:hint="eastAsia"/>
              </w:rPr>
              <w:t>根据开课时间排序</w:t>
            </w:r>
          </w:p>
        </w:tc>
      </w:tr>
      <w:tr w:rsidR="00A25D2E" w14:paraId="12A61935" w14:textId="77777777" w:rsidTr="000167D4">
        <w:tc>
          <w:tcPr>
            <w:tcW w:w="4148" w:type="dxa"/>
            <w:gridSpan w:val="2"/>
            <w:tcBorders>
              <w:top w:val="single" w:sz="4" w:space="0" w:color="000000"/>
              <w:left w:val="single" w:sz="4" w:space="0" w:color="000000"/>
              <w:bottom w:val="single" w:sz="4" w:space="0" w:color="000000"/>
              <w:right w:val="single" w:sz="4" w:space="0" w:color="000000"/>
            </w:tcBorders>
            <w:hideMark/>
          </w:tcPr>
          <w:p w14:paraId="20EF7B3A" w14:textId="77777777" w:rsidR="00A25D2E" w:rsidRPr="00B45E5B" w:rsidRDefault="00A25D2E" w:rsidP="00A25D2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E573557" w14:textId="77777777" w:rsidR="00A25D2E" w:rsidRDefault="00A25D2E" w:rsidP="00A25D2E">
            <w:r>
              <w:rPr>
                <w:rFonts w:hint="eastAsia"/>
              </w:rPr>
              <w:t>注册用户-教师</w:t>
            </w:r>
          </w:p>
        </w:tc>
      </w:tr>
      <w:tr w:rsidR="00A25D2E" w14:paraId="73240369" w14:textId="77777777" w:rsidTr="000167D4">
        <w:tc>
          <w:tcPr>
            <w:tcW w:w="4148" w:type="dxa"/>
            <w:gridSpan w:val="2"/>
            <w:tcBorders>
              <w:top w:val="single" w:sz="4" w:space="0" w:color="000000"/>
              <w:left w:val="single" w:sz="4" w:space="0" w:color="000000"/>
              <w:bottom w:val="single" w:sz="4" w:space="0" w:color="000000"/>
              <w:right w:val="single" w:sz="4" w:space="0" w:color="000000"/>
            </w:tcBorders>
          </w:tcPr>
          <w:p w14:paraId="0921CE7D" w14:textId="77777777" w:rsidR="00A25D2E" w:rsidRPr="00B45E5B" w:rsidRDefault="00A25D2E" w:rsidP="00A25D2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0FB48C8" w14:textId="77777777" w:rsidR="00A25D2E" w:rsidRDefault="00A25D2E" w:rsidP="00A25D2E">
            <w:r>
              <w:rPr>
                <w:rFonts w:hint="eastAsia"/>
              </w:rPr>
              <w:t>黑盒测试</w:t>
            </w:r>
          </w:p>
        </w:tc>
      </w:tr>
      <w:tr w:rsidR="00A25D2E" w14:paraId="014A53DE" w14:textId="77777777" w:rsidTr="000167D4">
        <w:tc>
          <w:tcPr>
            <w:tcW w:w="4148" w:type="dxa"/>
            <w:gridSpan w:val="2"/>
            <w:tcBorders>
              <w:top w:val="single" w:sz="4" w:space="0" w:color="000000"/>
              <w:left w:val="single" w:sz="4" w:space="0" w:color="000000"/>
              <w:bottom w:val="single" w:sz="4" w:space="0" w:color="000000"/>
              <w:right w:val="single" w:sz="4" w:space="0" w:color="000000"/>
            </w:tcBorders>
          </w:tcPr>
          <w:p w14:paraId="47A3BC92" w14:textId="77777777" w:rsidR="00A25D2E" w:rsidRDefault="00A25D2E" w:rsidP="00A25D2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F85F664" w14:textId="71BDCE51" w:rsidR="00A25D2E" w:rsidRDefault="00A25D2E" w:rsidP="00A25D2E">
            <w:r>
              <w:rPr>
                <w:rFonts w:hint="eastAsia"/>
              </w:rPr>
              <w:t>浏览开课列表</w:t>
            </w:r>
          </w:p>
        </w:tc>
      </w:tr>
      <w:tr w:rsidR="00A25D2E" w14:paraId="28783D7F" w14:textId="77777777" w:rsidTr="000167D4">
        <w:tc>
          <w:tcPr>
            <w:tcW w:w="4148" w:type="dxa"/>
            <w:gridSpan w:val="2"/>
            <w:tcBorders>
              <w:top w:val="single" w:sz="4" w:space="0" w:color="000000"/>
              <w:left w:val="single" w:sz="4" w:space="0" w:color="000000"/>
              <w:bottom w:val="single" w:sz="4" w:space="0" w:color="000000"/>
              <w:right w:val="single" w:sz="4" w:space="0" w:color="000000"/>
            </w:tcBorders>
          </w:tcPr>
          <w:p w14:paraId="1B8010BE" w14:textId="77777777" w:rsidR="00A25D2E" w:rsidRDefault="00A25D2E" w:rsidP="00A25D2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B0EF922" w14:textId="077DBDC8" w:rsidR="00A25D2E" w:rsidRDefault="00A25D2E" w:rsidP="00A25D2E">
            <w:r>
              <w:rPr>
                <w:rFonts w:hint="eastAsia"/>
              </w:rPr>
              <w:t>已经开过课程的注册用户登录后进入个人中心界面的我的开课，</w:t>
            </w:r>
            <w:r w:rsidR="0003331D">
              <w:rPr>
                <w:rFonts w:hint="eastAsia"/>
              </w:rPr>
              <w:t>根据开课时间排序</w:t>
            </w:r>
          </w:p>
        </w:tc>
      </w:tr>
      <w:tr w:rsidR="00A25D2E" w:rsidRPr="00B45E5B" w14:paraId="1F242EB8" w14:textId="77777777" w:rsidTr="000167D4">
        <w:tc>
          <w:tcPr>
            <w:tcW w:w="4148" w:type="dxa"/>
            <w:gridSpan w:val="2"/>
            <w:tcBorders>
              <w:top w:val="single" w:sz="4" w:space="0" w:color="000000"/>
              <w:left w:val="single" w:sz="4" w:space="0" w:color="000000"/>
              <w:bottom w:val="single" w:sz="4" w:space="0" w:color="000000"/>
              <w:right w:val="single" w:sz="4" w:space="0" w:color="000000"/>
            </w:tcBorders>
            <w:hideMark/>
          </w:tcPr>
          <w:p w14:paraId="27DBEC72" w14:textId="77777777" w:rsidR="00A25D2E" w:rsidRPr="00B45E5B" w:rsidRDefault="00A25D2E" w:rsidP="00A25D2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B0A8F31" w14:textId="539D2E16" w:rsidR="00A25D2E" w:rsidRPr="00B45E5B" w:rsidRDefault="00A25D2E" w:rsidP="00A25D2E">
            <w:r>
              <w:rPr>
                <w:rFonts w:hint="eastAsia"/>
              </w:rPr>
              <w:t>测试开过课程的注册用户是否能正常进入个人中心界面的我的开课，</w:t>
            </w:r>
            <w:r w:rsidR="0003331D">
              <w:rPr>
                <w:rFonts w:hint="eastAsia"/>
              </w:rPr>
              <w:t>根据开课时间排序</w:t>
            </w:r>
          </w:p>
        </w:tc>
      </w:tr>
      <w:tr w:rsidR="00A25D2E" w:rsidRPr="00507ADD" w14:paraId="4E9C0C10" w14:textId="77777777" w:rsidTr="000167D4">
        <w:trPr>
          <w:trHeight w:val="1445"/>
        </w:trPr>
        <w:tc>
          <w:tcPr>
            <w:tcW w:w="8296" w:type="dxa"/>
            <w:gridSpan w:val="3"/>
            <w:tcBorders>
              <w:top w:val="single" w:sz="4" w:space="0" w:color="000000"/>
              <w:left w:val="single" w:sz="4" w:space="0" w:color="000000"/>
              <w:right w:val="single" w:sz="4" w:space="0" w:color="000000"/>
            </w:tcBorders>
            <w:hideMark/>
          </w:tcPr>
          <w:p w14:paraId="4A2117D1" w14:textId="77777777" w:rsidR="00A25D2E" w:rsidRPr="00507ADD" w:rsidRDefault="00A25D2E" w:rsidP="00A25D2E">
            <w:r w:rsidRPr="00507ADD">
              <w:rPr>
                <w:rFonts w:hint="eastAsia"/>
              </w:rPr>
              <w:t>初始条件和背景：</w:t>
            </w:r>
          </w:p>
          <w:p w14:paraId="729B97FF" w14:textId="77777777" w:rsidR="00A25D2E" w:rsidRDefault="00A25D2E" w:rsidP="00A25D2E">
            <w:r w:rsidRPr="00B45E5B">
              <w:rPr>
                <w:rFonts w:hint="eastAsia"/>
              </w:rPr>
              <w:t>系统</w:t>
            </w:r>
            <w:r>
              <w:rPr>
                <w:rFonts w:hint="eastAsia"/>
              </w:rPr>
              <w:t>：PC端</w:t>
            </w:r>
          </w:p>
          <w:p w14:paraId="56230121" w14:textId="77777777" w:rsidR="00A25D2E" w:rsidRPr="00507ADD" w:rsidRDefault="00A25D2E" w:rsidP="00A25D2E">
            <w:r>
              <w:rPr>
                <w:rFonts w:hint="eastAsia"/>
              </w:rPr>
              <w:t>浏览器：C</w:t>
            </w:r>
            <w:r>
              <w:t>hrome</w:t>
            </w:r>
          </w:p>
          <w:p w14:paraId="17EF339F" w14:textId="77777777" w:rsidR="00A25D2E" w:rsidRPr="00507ADD" w:rsidRDefault="00A25D2E" w:rsidP="00A25D2E">
            <w:r w:rsidRPr="00507ADD">
              <w:rPr>
                <w:rFonts w:hint="eastAsia"/>
              </w:rPr>
              <w:t>注释</w:t>
            </w:r>
            <w:r>
              <w:rPr>
                <w:rFonts w:hint="eastAsia"/>
              </w:rPr>
              <w:t>：无</w:t>
            </w:r>
          </w:p>
        </w:tc>
      </w:tr>
      <w:tr w:rsidR="00A25D2E" w:rsidRPr="00507ADD" w14:paraId="02FB14EA" w14:textId="77777777" w:rsidTr="000167D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387AF95" w14:textId="77777777" w:rsidR="00A25D2E" w:rsidRPr="00507ADD" w:rsidRDefault="00A25D2E" w:rsidP="00A25D2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767C4F1" w14:textId="77777777" w:rsidR="00A25D2E" w:rsidRPr="00507ADD" w:rsidRDefault="00A25D2E" w:rsidP="00A25D2E">
            <w:r w:rsidRPr="00507ADD">
              <w:rPr>
                <w:rFonts w:hint="eastAsia"/>
              </w:rPr>
              <w:t>预期结果</w:t>
            </w:r>
          </w:p>
        </w:tc>
      </w:tr>
      <w:tr w:rsidR="0003331D" w:rsidRPr="00507ADD" w14:paraId="34F94EBA" w14:textId="77777777" w:rsidTr="000167D4">
        <w:trPr>
          <w:trHeight w:val="392"/>
        </w:trPr>
        <w:tc>
          <w:tcPr>
            <w:tcW w:w="2155" w:type="dxa"/>
            <w:tcBorders>
              <w:top w:val="single" w:sz="4" w:space="0" w:color="000000"/>
              <w:left w:val="single" w:sz="4" w:space="0" w:color="000000"/>
              <w:bottom w:val="single" w:sz="4" w:space="0" w:color="000000"/>
              <w:right w:val="single" w:sz="4" w:space="0" w:color="000000"/>
            </w:tcBorders>
          </w:tcPr>
          <w:p w14:paraId="755E13CB" w14:textId="561B60A7" w:rsidR="0003331D" w:rsidRPr="00507ADD" w:rsidRDefault="0003331D" w:rsidP="0003331D">
            <w:r>
              <w:rPr>
                <w:rFonts w:hint="eastAsia"/>
              </w:rPr>
              <w:t>点击列名称开课时间</w:t>
            </w:r>
          </w:p>
        </w:tc>
        <w:tc>
          <w:tcPr>
            <w:tcW w:w="6141" w:type="dxa"/>
            <w:gridSpan w:val="2"/>
            <w:tcBorders>
              <w:top w:val="single" w:sz="4" w:space="0" w:color="000000"/>
              <w:left w:val="single" w:sz="4" w:space="0" w:color="000000"/>
              <w:bottom w:val="single" w:sz="4" w:space="0" w:color="000000"/>
              <w:right w:val="single" w:sz="4" w:space="0" w:color="000000"/>
            </w:tcBorders>
          </w:tcPr>
          <w:p w14:paraId="352A5B32" w14:textId="7357B950" w:rsidR="0003331D" w:rsidRPr="00507ADD" w:rsidRDefault="0003331D" w:rsidP="0003331D">
            <w:r>
              <w:rPr>
                <w:rFonts w:hint="eastAsia"/>
              </w:rPr>
              <w:t>课程列表按照课课程时间从近到晚排序</w:t>
            </w:r>
          </w:p>
        </w:tc>
      </w:tr>
      <w:tr w:rsidR="0003331D" w14:paraId="7CC284EC" w14:textId="77777777" w:rsidTr="000167D4">
        <w:trPr>
          <w:trHeight w:val="392"/>
        </w:trPr>
        <w:tc>
          <w:tcPr>
            <w:tcW w:w="2155" w:type="dxa"/>
            <w:tcBorders>
              <w:top w:val="single" w:sz="4" w:space="0" w:color="000000"/>
              <w:left w:val="single" w:sz="4" w:space="0" w:color="000000"/>
              <w:bottom w:val="single" w:sz="4" w:space="0" w:color="000000"/>
              <w:right w:val="single" w:sz="4" w:space="0" w:color="000000"/>
            </w:tcBorders>
          </w:tcPr>
          <w:p w14:paraId="5B4E0CEF" w14:textId="77777777" w:rsidR="0003331D" w:rsidRDefault="0003331D" w:rsidP="0003331D"/>
        </w:tc>
        <w:tc>
          <w:tcPr>
            <w:tcW w:w="6141" w:type="dxa"/>
            <w:gridSpan w:val="2"/>
            <w:tcBorders>
              <w:top w:val="single" w:sz="4" w:space="0" w:color="000000"/>
              <w:left w:val="single" w:sz="4" w:space="0" w:color="000000"/>
              <w:bottom w:val="single" w:sz="4" w:space="0" w:color="000000"/>
              <w:right w:val="single" w:sz="4" w:space="0" w:color="000000"/>
            </w:tcBorders>
          </w:tcPr>
          <w:p w14:paraId="5C532515" w14:textId="77777777" w:rsidR="0003331D" w:rsidRDefault="0003331D" w:rsidP="0003331D"/>
        </w:tc>
      </w:tr>
      <w:tr w:rsidR="0003331D" w14:paraId="0523952C" w14:textId="77777777" w:rsidTr="000167D4">
        <w:trPr>
          <w:trHeight w:val="392"/>
        </w:trPr>
        <w:tc>
          <w:tcPr>
            <w:tcW w:w="2155" w:type="dxa"/>
            <w:tcBorders>
              <w:top w:val="single" w:sz="4" w:space="0" w:color="000000"/>
              <w:left w:val="single" w:sz="4" w:space="0" w:color="000000"/>
              <w:bottom w:val="single" w:sz="4" w:space="0" w:color="000000"/>
              <w:right w:val="single" w:sz="4" w:space="0" w:color="000000"/>
            </w:tcBorders>
          </w:tcPr>
          <w:p w14:paraId="4D7239F6" w14:textId="77777777" w:rsidR="0003331D" w:rsidRDefault="0003331D" w:rsidP="0003331D"/>
        </w:tc>
        <w:tc>
          <w:tcPr>
            <w:tcW w:w="6141" w:type="dxa"/>
            <w:gridSpan w:val="2"/>
            <w:tcBorders>
              <w:top w:val="single" w:sz="4" w:space="0" w:color="000000"/>
              <w:left w:val="single" w:sz="4" w:space="0" w:color="000000"/>
              <w:bottom w:val="single" w:sz="4" w:space="0" w:color="000000"/>
              <w:right w:val="single" w:sz="4" w:space="0" w:color="000000"/>
            </w:tcBorders>
          </w:tcPr>
          <w:p w14:paraId="32265F52" w14:textId="77777777" w:rsidR="0003331D" w:rsidRDefault="0003331D" w:rsidP="0003331D"/>
        </w:tc>
      </w:tr>
      <w:tr w:rsidR="0003331D" w14:paraId="2C4B4580" w14:textId="77777777" w:rsidTr="000167D4">
        <w:trPr>
          <w:trHeight w:val="392"/>
        </w:trPr>
        <w:tc>
          <w:tcPr>
            <w:tcW w:w="2155" w:type="dxa"/>
            <w:tcBorders>
              <w:top w:val="single" w:sz="4" w:space="0" w:color="000000"/>
              <w:left w:val="single" w:sz="4" w:space="0" w:color="000000"/>
              <w:bottom w:val="single" w:sz="4" w:space="0" w:color="000000"/>
              <w:right w:val="single" w:sz="4" w:space="0" w:color="000000"/>
            </w:tcBorders>
          </w:tcPr>
          <w:p w14:paraId="411E7E4B" w14:textId="77777777" w:rsidR="0003331D" w:rsidRDefault="0003331D" w:rsidP="0003331D"/>
        </w:tc>
        <w:tc>
          <w:tcPr>
            <w:tcW w:w="6141" w:type="dxa"/>
            <w:gridSpan w:val="2"/>
            <w:tcBorders>
              <w:top w:val="single" w:sz="4" w:space="0" w:color="000000"/>
              <w:left w:val="single" w:sz="4" w:space="0" w:color="000000"/>
              <w:bottom w:val="single" w:sz="4" w:space="0" w:color="000000"/>
              <w:right w:val="single" w:sz="4" w:space="0" w:color="000000"/>
            </w:tcBorders>
          </w:tcPr>
          <w:p w14:paraId="49DFDDC2" w14:textId="77777777" w:rsidR="0003331D" w:rsidRDefault="0003331D" w:rsidP="0003331D"/>
        </w:tc>
      </w:tr>
    </w:tbl>
    <w:p w14:paraId="06EC569B" w14:textId="765B79F8" w:rsidR="004478D5" w:rsidRDefault="004478D5" w:rsidP="0003331D"/>
    <w:p w14:paraId="2E631555" w14:textId="39335C7B" w:rsidR="00BC4EC8" w:rsidRDefault="00BC4EC8">
      <w:r>
        <w:br w:type="page"/>
      </w:r>
    </w:p>
    <w:p w14:paraId="026FA6E4" w14:textId="1D18C8E3" w:rsidR="004478D5" w:rsidDel="005A624A" w:rsidRDefault="00BC4EC8" w:rsidP="00BC4EC8">
      <w:pPr>
        <w:pStyle w:val="a1"/>
        <w:rPr>
          <w:del w:id="1346" w:author="陈哲凡" w:date="2018-01-05T01:01:00Z"/>
        </w:rPr>
      </w:pPr>
      <w:del w:id="1347" w:author="陈哲凡" w:date="2018-01-05T01:01:00Z">
        <w:r w:rsidDel="005A624A">
          <w:rPr>
            <w:rFonts w:hint="eastAsia"/>
          </w:rPr>
          <w:lastRenderedPageBreak/>
          <w:delText>上传个</w:delText>
        </w:r>
      </w:del>
      <w:del w:id="1348" w:author="陈哲凡" w:date="2018-01-05T00:57:00Z">
        <w:r w:rsidDel="00BC4EC8">
          <w:rPr>
            <w:rFonts w:hint="eastAsia"/>
          </w:rPr>
          <w:delText>人资料介绍</w:delText>
        </w:r>
      </w:del>
    </w:p>
    <w:p w14:paraId="6E263CD1" w14:textId="77777777" w:rsidR="00BC4EC8" w:rsidRPr="00BC4EC8" w:rsidDel="00C4119C" w:rsidRDefault="00BC4EC8">
      <w:pPr>
        <w:pStyle w:val="a1"/>
        <w:numPr>
          <w:ilvl w:val="0"/>
          <w:numId w:val="0"/>
        </w:numPr>
        <w:rPr>
          <w:del w:id="1349" w:author="陈哲凡" w:date="2018-01-09T01:24:00Z"/>
        </w:rPr>
        <w:pPrChange w:id="1350" w:author="陈哲凡" w:date="2018-01-05T01:01:00Z">
          <w:pPr/>
        </w:pPrChange>
      </w:pPr>
    </w:p>
    <w:p w14:paraId="3A700423" w14:textId="07D625D5" w:rsidR="0003331D" w:rsidRPr="0003331D" w:rsidRDefault="0003331D" w:rsidP="0003331D"/>
    <w:p w14:paraId="13049619" w14:textId="31C6D9B4" w:rsidR="00723C94" w:rsidRDefault="00723C94" w:rsidP="00723C94">
      <w:pPr>
        <w:pStyle w:val="a0"/>
      </w:pPr>
      <w:bookmarkStart w:id="1351" w:name="_Toc533356763"/>
      <w:r>
        <w:rPr>
          <w:rFonts w:hint="eastAsia"/>
        </w:rPr>
        <w:t>首页</w:t>
      </w:r>
      <w:bookmarkEnd w:id="1351"/>
    </w:p>
    <w:p w14:paraId="349A8C5B" w14:textId="012F8C04" w:rsidR="00723C94" w:rsidRDefault="00723C94" w:rsidP="00723C94">
      <w:pPr>
        <w:pStyle w:val="a1"/>
      </w:pPr>
      <w:bookmarkStart w:id="1352" w:name="_Toc533356764"/>
      <w:r>
        <w:rPr>
          <w:rFonts w:hint="eastAsia"/>
        </w:rPr>
        <w:t>浏览通知</w:t>
      </w:r>
      <w:bookmarkEnd w:id="1352"/>
    </w:p>
    <w:tbl>
      <w:tblPr>
        <w:tblStyle w:val="14"/>
        <w:tblW w:w="8296" w:type="dxa"/>
        <w:tblLook w:val="04A0" w:firstRow="1" w:lastRow="0" w:firstColumn="1" w:lastColumn="0" w:noHBand="0" w:noVBand="1"/>
      </w:tblPr>
      <w:tblGrid>
        <w:gridCol w:w="2155"/>
        <w:gridCol w:w="1993"/>
        <w:gridCol w:w="4148"/>
      </w:tblGrid>
      <w:tr w:rsidR="009D70F6" w:rsidRPr="00B45E5B" w14:paraId="39F820D9"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51921524" w14:textId="77777777" w:rsidR="009D70F6" w:rsidRPr="00B45E5B" w:rsidRDefault="009D70F6" w:rsidP="00440FA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C41F8F1" w14:textId="79980B78" w:rsidR="009D70F6" w:rsidRPr="00B45E5B" w:rsidRDefault="009D70F6" w:rsidP="00440FAC">
            <w:r>
              <w:rPr>
                <w:rFonts w:hint="eastAsia"/>
              </w:rPr>
              <w:t>TC</w:t>
            </w:r>
            <w:r>
              <w:t>-</w:t>
            </w:r>
            <w:r>
              <w:rPr>
                <w:rFonts w:hint="eastAsia"/>
              </w:rPr>
              <w:t>R</w:t>
            </w:r>
            <w:r>
              <w:t>-</w:t>
            </w:r>
            <w:r w:rsidR="00C038E1">
              <w:rPr>
                <w:rFonts w:hint="eastAsia"/>
              </w:rPr>
              <w:t>26</w:t>
            </w:r>
          </w:p>
        </w:tc>
      </w:tr>
      <w:tr w:rsidR="009D70F6" w14:paraId="23ECA7F3"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7F1102DD" w14:textId="77777777" w:rsidR="009D70F6" w:rsidRPr="00B45E5B" w:rsidRDefault="009D70F6" w:rsidP="00440FA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AA7D6EA" w14:textId="3FF75B1A" w:rsidR="009D70F6" w:rsidRDefault="009D70F6" w:rsidP="00440FAC">
            <w:r>
              <w:rPr>
                <w:rFonts w:hint="eastAsia"/>
              </w:rPr>
              <w:t>浏览通知</w:t>
            </w:r>
          </w:p>
        </w:tc>
      </w:tr>
      <w:tr w:rsidR="009D70F6" w14:paraId="1CFD4D68"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48F3E00E" w14:textId="77777777" w:rsidR="009D70F6" w:rsidRDefault="009D70F6" w:rsidP="009D70F6">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EE75D90" w14:textId="67B46090" w:rsidR="009D70F6" w:rsidRDefault="009D70F6" w:rsidP="009D70F6">
            <w:r>
              <w:rPr>
                <w:rFonts w:hint="eastAsia"/>
              </w:rPr>
              <w:t>浏览通知</w:t>
            </w:r>
          </w:p>
        </w:tc>
      </w:tr>
      <w:tr w:rsidR="009D70F6" w14:paraId="56E3D395"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3C8F5E6E" w14:textId="77777777" w:rsidR="009D70F6" w:rsidRPr="00B45E5B" w:rsidRDefault="009D70F6" w:rsidP="009D70F6">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3267F05" w14:textId="73FD7D58" w:rsidR="009D70F6" w:rsidRDefault="009D70F6" w:rsidP="009D70F6">
            <w:r>
              <w:rPr>
                <w:rFonts w:hint="eastAsia"/>
              </w:rPr>
              <w:t>注册用户</w:t>
            </w:r>
          </w:p>
        </w:tc>
      </w:tr>
      <w:tr w:rsidR="009D70F6" w14:paraId="43B30901"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7D38E320" w14:textId="77777777" w:rsidR="009D70F6" w:rsidRPr="00B45E5B" w:rsidRDefault="009D70F6" w:rsidP="009D70F6">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A6E4754" w14:textId="77777777" w:rsidR="009D70F6" w:rsidRDefault="009D70F6" w:rsidP="009D70F6">
            <w:r>
              <w:rPr>
                <w:rFonts w:hint="eastAsia"/>
              </w:rPr>
              <w:t>黑盒测试</w:t>
            </w:r>
          </w:p>
        </w:tc>
      </w:tr>
      <w:tr w:rsidR="009D70F6" w14:paraId="36BAF41F"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466D3AA3" w14:textId="77777777" w:rsidR="009D70F6" w:rsidRDefault="009D70F6" w:rsidP="009D70F6">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76F5FCC" w14:textId="3C001CF6" w:rsidR="009D70F6" w:rsidRDefault="006611DF" w:rsidP="009D70F6">
            <w:r>
              <w:rPr>
                <w:rFonts w:hint="eastAsia"/>
              </w:rPr>
              <w:t>登录</w:t>
            </w:r>
          </w:p>
        </w:tc>
      </w:tr>
      <w:tr w:rsidR="009D70F6" w14:paraId="2C5C5C57"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3D340907" w14:textId="77777777" w:rsidR="009D70F6" w:rsidRDefault="009D70F6" w:rsidP="009D70F6">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04B1B20" w14:textId="512A179F" w:rsidR="009D70F6" w:rsidRDefault="006611DF" w:rsidP="009D70F6">
            <w:r>
              <w:rPr>
                <w:rFonts w:hint="eastAsia"/>
              </w:rPr>
              <w:t>用户登录后进入首页</w:t>
            </w:r>
          </w:p>
        </w:tc>
      </w:tr>
      <w:tr w:rsidR="009D70F6" w:rsidRPr="00B45E5B" w14:paraId="5B1098B5"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6E4F348B" w14:textId="77777777" w:rsidR="009D70F6" w:rsidRPr="00B45E5B" w:rsidRDefault="009D70F6" w:rsidP="009D70F6">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F9FA883" w14:textId="5C3B8BB3" w:rsidR="009D70F6" w:rsidRPr="00B45E5B" w:rsidRDefault="006611DF" w:rsidP="009D70F6">
            <w:r>
              <w:rPr>
                <w:rFonts w:hint="eastAsia"/>
              </w:rPr>
              <w:t>测试注册用户是否能登录后进入首页</w:t>
            </w:r>
          </w:p>
        </w:tc>
      </w:tr>
      <w:tr w:rsidR="009D70F6" w:rsidRPr="00507ADD" w14:paraId="67017AA3" w14:textId="77777777" w:rsidTr="00440FAC">
        <w:trPr>
          <w:trHeight w:val="1445"/>
        </w:trPr>
        <w:tc>
          <w:tcPr>
            <w:tcW w:w="8296" w:type="dxa"/>
            <w:gridSpan w:val="3"/>
            <w:tcBorders>
              <w:top w:val="single" w:sz="4" w:space="0" w:color="000000"/>
              <w:left w:val="single" w:sz="4" w:space="0" w:color="000000"/>
              <w:right w:val="single" w:sz="4" w:space="0" w:color="000000"/>
            </w:tcBorders>
            <w:hideMark/>
          </w:tcPr>
          <w:p w14:paraId="26BF3FFB" w14:textId="77777777" w:rsidR="009D70F6" w:rsidRPr="00507ADD" w:rsidRDefault="009D70F6" w:rsidP="009D70F6">
            <w:r w:rsidRPr="00507ADD">
              <w:rPr>
                <w:rFonts w:hint="eastAsia"/>
              </w:rPr>
              <w:t>初始条件和背景：</w:t>
            </w:r>
          </w:p>
          <w:p w14:paraId="12064D10" w14:textId="77777777" w:rsidR="009D70F6" w:rsidRDefault="009D70F6" w:rsidP="009D70F6">
            <w:r w:rsidRPr="00B45E5B">
              <w:rPr>
                <w:rFonts w:hint="eastAsia"/>
              </w:rPr>
              <w:t>系统</w:t>
            </w:r>
            <w:r>
              <w:rPr>
                <w:rFonts w:hint="eastAsia"/>
              </w:rPr>
              <w:t>：PC端</w:t>
            </w:r>
          </w:p>
          <w:p w14:paraId="16C7203A" w14:textId="77777777" w:rsidR="009D70F6" w:rsidRPr="00507ADD" w:rsidRDefault="009D70F6" w:rsidP="009D70F6">
            <w:r>
              <w:rPr>
                <w:rFonts w:hint="eastAsia"/>
              </w:rPr>
              <w:t>浏览器：C</w:t>
            </w:r>
            <w:r>
              <w:t>hrome</w:t>
            </w:r>
          </w:p>
          <w:p w14:paraId="702C1A7F" w14:textId="77777777" w:rsidR="009D70F6" w:rsidRPr="00507ADD" w:rsidRDefault="009D70F6" w:rsidP="009D70F6">
            <w:r w:rsidRPr="00507ADD">
              <w:rPr>
                <w:rFonts w:hint="eastAsia"/>
              </w:rPr>
              <w:t>注释</w:t>
            </w:r>
            <w:r>
              <w:rPr>
                <w:rFonts w:hint="eastAsia"/>
              </w:rPr>
              <w:t>：无</w:t>
            </w:r>
          </w:p>
        </w:tc>
      </w:tr>
      <w:tr w:rsidR="009D70F6" w:rsidRPr="00507ADD" w14:paraId="65F54200"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ECAACD6" w14:textId="77777777" w:rsidR="009D70F6" w:rsidRPr="00507ADD" w:rsidRDefault="009D70F6" w:rsidP="009D70F6">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0555D9F" w14:textId="77777777" w:rsidR="009D70F6" w:rsidRPr="00507ADD" w:rsidRDefault="009D70F6" w:rsidP="009D70F6">
            <w:r w:rsidRPr="00507ADD">
              <w:rPr>
                <w:rFonts w:hint="eastAsia"/>
              </w:rPr>
              <w:t>预期结果</w:t>
            </w:r>
          </w:p>
        </w:tc>
      </w:tr>
      <w:tr w:rsidR="009D70F6" w:rsidRPr="00507ADD" w14:paraId="0872D570"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0CF1DE69" w14:textId="041AD40C" w:rsidR="009D70F6" w:rsidRPr="00507ADD" w:rsidRDefault="00C038E1" w:rsidP="009D70F6">
            <w:r>
              <w:rPr>
                <w:rFonts w:hint="eastAsia"/>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35EE0CEE" w14:textId="41E09EB5" w:rsidR="009D70F6" w:rsidRPr="00507ADD" w:rsidRDefault="00C038E1" w:rsidP="009D70F6">
            <w:r>
              <w:rPr>
                <w:rFonts w:hint="eastAsia"/>
              </w:rPr>
              <w:t>可见首页右侧通知栏</w:t>
            </w:r>
          </w:p>
        </w:tc>
      </w:tr>
      <w:tr w:rsidR="009D70F6" w14:paraId="5CE557B4"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3872EE66" w14:textId="77777777" w:rsidR="009D70F6" w:rsidRDefault="009D70F6" w:rsidP="009D70F6"/>
        </w:tc>
        <w:tc>
          <w:tcPr>
            <w:tcW w:w="6141" w:type="dxa"/>
            <w:gridSpan w:val="2"/>
            <w:tcBorders>
              <w:top w:val="single" w:sz="4" w:space="0" w:color="000000"/>
              <w:left w:val="single" w:sz="4" w:space="0" w:color="000000"/>
              <w:bottom w:val="single" w:sz="4" w:space="0" w:color="000000"/>
              <w:right w:val="single" w:sz="4" w:space="0" w:color="000000"/>
            </w:tcBorders>
          </w:tcPr>
          <w:p w14:paraId="2C308830" w14:textId="77777777" w:rsidR="009D70F6" w:rsidRDefault="009D70F6" w:rsidP="009D70F6"/>
        </w:tc>
      </w:tr>
      <w:tr w:rsidR="009D70F6" w14:paraId="0289A95F"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65626C0E" w14:textId="77777777" w:rsidR="009D70F6" w:rsidRDefault="009D70F6" w:rsidP="009D70F6"/>
        </w:tc>
        <w:tc>
          <w:tcPr>
            <w:tcW w:w="6141" w:type="dxa"/>
            <w:gridSpan w:val="2"/>
            <w:tcBorders>
              <w:top w:val="single" w:sz="4" w:space="0" w:color="000000"/>
              <w:left w:val="single" w:sz="4" w:space="0" w:color="000000"/>
              <w:bottom w:val="single" w:sz="4" w:space="0" w:color="000000"/>
              <w:right w:val="single" w:sz="4" w:space="0" w:color="000000"/>
            </w:tcBorders>
          </w:tcPr>
          <w:p w14:paraId="0BD842DC" w14:textId="77777777" w:rsidR="009D70F6" w:rsidRDefault="009D70F6" w:rsidP="009D70F6"/>
        </w:tc>
      </w:tr>
      <w:tr w:rsidR="009D70F6" w14:paraId="35F3D86B"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763364DF" w14:textId="77777777" w:rsidR="009D70F6" w:rsidRDefault="009D70F6" w:rsidP="009D70F6"/>
        </w:tc>
        <w:tc>
          <w:tcPr>
            <w:tcW w:w="6141" w:type="dxa"/>
            <w:gridSpan w:val="2"/>
            <w:tcBorders>
              <w:top w:val="single" w:sz="4" w:space="0" w:color="000000"/>
              <w:left w:val="single" w:sz="4" w:space="0" w:color="000000"/>
              <w:bottom w:val="single" w:sz="4" w:space="0" w:color="000000"/>
              <w:right w:val="single" w:sz="4" w:space="0" w:color="000000"/>
            </w:tcBorders>
          </w:tcPr>
          <w:p w14:paraId="2CB1A42B" w14:textId="77777777" w:rsidR="009D70F6" w:rsidRDefault="009D70F6" w:rsidP="009D70F6"/>
        </w:tc>
      </w:tr>
    </w:tbl>
    <w:p w14:paraId="181B2449" w14:textId="3397A228" w:rsidR="00C038E1" w:rsidRDefault="00C038E1" w:rsidP="009D70F6"/>
    <w:p w14:paraId="5B34A6AE" w14:textId="77777777" w:rsidR="00C038E1" w:rsidRDefault="00C038E1">
      <w:r>
        <w:br w:type="page"/>
      </w:r>
    </w:p>
    <w:p w14:paraId="293D66A5" w14:textId="77777777" w:rsidR="009D70F6" w:rsidRPr="009D70F6" w:rsidRDefault="009D70F6" w:rsidP="009D70F6"/>
    <w:p w14:paraId="7F86D31B" w14:textId="2EB11557" w:rsidR="00BE18F1" w:rsidRDefault="00BE18F1" w:rsidP="00BE18F1">
      <w:pPr>
        <w:pStyle w:val="a1"/>
      </w:pPr>
      <w:bookmarkStart w:id="1353" w:name="_Toc533356765"/>
      <w:r>
        <w:rPr>
          <w:rFonts w:hint="eastAsia"/>
        </w:rPr>
        <w:t>查看具体通知</w:t>
      </w:r>
      <w:bookmarkEnd w:id="1353"/>
    </w:p>
    <w:tbl>
      <w:tblPr>
        <w:tblStyle w:val="14"/>
        <w:tblW w:w="8296" w:type="dxa"/>
        <w:tblLook w:val="04A0" w:firstRow="1" w:lastRow="0" w:firstColumn="1" w:lastColumn="0" w:noHBand="0" w:noVBand="1"/>
      </w:tblPr>
      <w:tblGrid>
        <w:gridCol w:w="2155"/>
        <w:gridCol w:w="1993"/>
        <w:gridCol w:w="4148"/>
      </w:tblGrid>
      <w:tr w:rsidR="003D1684" w:rsidRPr="00B45E5B" w14:paraId="5A458103"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5D1CBE13" w14:textId="77777777" w:rsidR="003D1684" w:rsidRPr="00B45E5B" w:rsidRDefault="003D1684" w:rsidP="00440FA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2B4B9B7" w14:textId="1B32D5C2" w:rsidR="003D1684" w:rsidRPr="00B45E5B" w:rsidRDefault="003D1684" w:rsidP="00440FAC">
            <w:r>
              <w:rPr>
                <w:rFonts w:hint="eastAsia"/>
              </w:rPr>
              <w:t>TC</w:t>
            </w:r>
            <w:r>
              <w:t>-</w:t>
            </w:r>
            <w:r>
              <w:rPr>
                <w:rFonts w:hint="eastAsia"/>
              </w:rPr>
              <w:t>R</w:t>
            </w:r>
            <w:r>
              <w:t>-</w:t>
            </w:r>
            <w:r w:rsidR="00C038E1">
              <w:rPr>
                <w:rFonts w:hint="eastAsia"/>
              </w:rPr>
              <w:t>27</w:t>
            </w:r>
          </w:p>
        </w:tc>
      </w:tr>
      <w:tr w:rsidR="003D1684" w14:paraId="591E839C"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377340A2" w14:textId="77777777" w:rsidR="003D1684" w:rsidRPr="00B45E5B" w:rsidRDefault="003D1684" w:rsidP="00440FA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B8359F2" w14:textId="77777777" w:rsidR="003D1684" w:rsidRDefault="003D1684" w:rsidP="00440FAC">
            <w:r>
              <w:rPr>
                <w:rFonts w:hint="eastAsia"/>
              </w:rPr>
              <w:t>浏览通知</w:t>
            </w:r>
          </w:p>
        </w:tc>
      </w:tr>
      <w:tr w:rsidR="003D1684" w14:paraId="6491BEFE"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02ABEAB1" w14:textId="77777777" w:rsidR="003D1684" w:rsidRDefault="003D1684" w:rsidP="00440FA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85734D0" w14:textId="77777777" w:rsidR="003D1684" w:rsidRDefault="003D1684" w:rsidP="00440FAC">
            <w:r>
              <w:rPr>
                <w:rFonts w:hint="eastAsia"/>
              </w:rPr>
              <w:t>浏览通知</w:t>
            </w:r>
          </w:p>
        </w:tc>
      </w:tr>
      <w:tr w:rsidR="003D1684" w14:paraId="72FBEC47"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4659064B" w14:textId="77777777" w:rsidR="003D1684" w:rsidRPr="00B45E5B" w:rsidRDefault="003D1684" w:rsidP="00440FA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05333ED" w14:textId="77777777" w:rsidR="003D1684" w:rsidRDefault="003D1684" w:rsidP="00440FAC">
            <w:r>
              <w:rPr>
                <w:rFonts w:hint="eastAsia"/>
              </w:rPr>
              <w:t>注册用户</w:t>
            </w:r>
          </w:p>
        </w:tc>
      </w:tr>
      <w:tr w:rsidR="003D1684" w14:paraId="14FAE829"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45A4502F" w14:textId="77777777" w:rsidR="003D1684" w:rsidRPr="00B45E5B" w:rsidRDefault="003D1684" w:rsidP="00440FA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BA50699" w14:textId="77777777" w:rsidR="003D1684" w:rsidRDefault="003D1684" w:rsidP="00440FAC">
            <w:r>
              <w:rPr>
                <w:rFonts w:hint="eastAsia"/>
              </w:rPr>
              <w:t>黑盒测试</w:t>
            </w:r>
          </w:p>
        </w:tc>
      </w:tr>
      <w:tr w:rsidR="003D1684" w14:paraId="5F10F2D1"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78A938CB" w14:textId="77777777" w:rsidR="003D1684" w:rsidRDefault="003D1684" w:rsidP="00440FA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EF4C407" w14:textId="3C3C021C" w:rsidR="003D1684" w:rsidRDefault="003D1684" w:rsidP="00440FAC">
            <w:r>
              <w:rPr>
                <w:rFonts w:hint="eastAsia"/>
              </w:rPr>
              <w:t>浏览通知</w:t>
            </w:r>
          </w:p>
        </w:tc>
      </w:tr>
      <w:tr w:rsidR="003D1684" w14:paraId="177FE475"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2840378F" w14:textId="77777777" w:rsidR="003D1684" w:rsidRDefault="003D1684" w:rsidP="00440FA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2A0378D" w14:textId="13765022" w:rsidR="003D1684" w:rsidRDefault="003D1684" w:rsidP="00440FAC">
            <w:r>
              <w:rPr>
                <w:rFonts w:hint="eastAsia"/>
              </w:rPr>
              <w:t>用户登录后进入首页，浏览通知，并查看具体通知</w:t>
            </w:r>
          </w:p>
        </w:tc>
      </w:tr>
      <w:tr w:rsidR="003D1684" w:rsidRPr="00B45E5B" w14:paraId="4C0BEA43"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206C13E1" w14:textId="77777777" w:rsidR="003D1684" w:rsidRPr="00B45E5B" w:rsidRDefault="003D1684" w:rsidP="00440FA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D435B21" w14:textId="3B2C3178" w:rsidR="003D1684" w:rsidRPr="00B45E5B" w:rsidRDefault="003D1684" w:rsidP="00440FAC">
            <w:r>
              <w:rPr>
                <w:rFonts w:hint="eastAsia"/>
              </w:rPr>
              <w:t>测试注册用户是否能登录后进入首页，浏览通知，并查看具体通知</w:t>
            </w:r>
          </w:p>
        </w:tc>
      </w:tr>
      <w:tr w:rsidR="003D1684" w:rsidRPr="00507ADD" w14:paraId="5436B07B" w14:textId="77777777" w:rsidTr="00440FAC">
        <w:trPr>
          <w:trHeight w:val="1445"/>
        </w:trPr>
        <w:tc>
          <w:tcPr>
            <w:tcW w:w="8296" w:type="dxa"/>
            <w:gridSpan w:val="3"/>
            <w:tcBorders>
              <w:top w:val="single" w:sz="4" w:space="0" w:color="000000"/>
              <w:left w:val="single" w:sz="4" w:space="0" w:color="000000"/>
              <w:right w:val="single" w:sz="4" w:space="0" w:color="000000"/>
            </w:tcBorders>
            <w:hideMark/>
          </w:tcPr>
          <w:p w14:paraId="0026EE20" w14:textId="77777777" w:rsidR="003D1684" w:rsidRPr="00507ADD" w:rsidRDefault="003D1684" w:rsidP="00440FAC">
            <w:r w:rsidRPr="00507ADD">
              <w:rPr>
                <w:rFonts w:hint="eastAsia"/>
              </w:rPr>
              <w:t>初始条件和背景：</w:t>
            </w:r>
          </w:p>
          <w:p w14:paraId="7089F6AC" w14:textId="77777777" w:rsidR="003D1684" w:rsidRDefault="003D1684" w:rsidP="00440FAC">
            <w:r w:rsidRPr="00B45E5B">
              <w:rPr>
                <w:rFonts w:hint="eastAsia"/>
              </w:rPr>
              <w:t>系统</w:t>
            </w:r>
            <w:r>
              <w:rPr>
                <w:rFonts w:hint="eastAsia"/>
              </w:rPr>
              <w:t>：PC端</w:t>
            </w:r>
          </w:p>
          <w:p w14:paraId="77C91566" w14:textId="77777777" w:rsidR="003D1684" w:rsidRPr="00507ADD" w:rsidRDefault="003D1684" w:rsidP="00440FAC">
            <w:r>
              <w:rPr>
                <w:rFonts w:hint="eastAsia"/>
              </w:rPr>
              <w:t>浏览器：C</w:t>
            </w:r>
            <w:r>
              <w:t>hrome</w:t>
            </w:r>
          </w:p>
          <w:p w14:paraId="7846EE73" w14:textId="77777777" w:rsidR="003D1684" w:rsidRPr="00507ADD" w:rsidRDefault="003D1684" w:rsidP="00440FAC">
            <w:r w:rsidRPr="00507ADD">
              <w:rPr>
                <w:rFonts w:hint="eastAsia"/>
              </w:rPr>
              <w:t>注释</w:t>
            </w:r>
            <w:r>
              <w:rPr>
                <w:rFonts w:hint="eastAsia"/>
              </w:rPr>
              <w:t>：无</w:t>
            </w:r>
          </w:p>
        </w:tc>
      </w:tr>
      <w:tr w:rsidR="003D1684" w:rsidRPr="00507ADD" w14:paraId="587BF356"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11D3E84" w14:textId="77777777" w:rsidR="003D1684" w:rsidRPr="00507ADD" w:rsidRDefault="003D1684" w:rsidP="00440FA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9F43401" w14:textId="77777777" w:rsidR="003D1684" w:rsidRPr="00507ADD" w:rsidRDefault="003D1684" w:rsidP="00440FAC">
            <w:r w:rsidRPr="00507ADD">
              <w:rPr>
                <w:rFonts w:hint="eastAsia"/>
              </w:rPr>
              <w:t>预期结果</w:t>
            </w:r>
          </w:p>
        </w:tc>
      </w:tr>
      <w:tr w:rsidR="003D1684" w:rsidRPr="00507ADD" w14:paraId="7BF49992"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26331671" w14:textId="4CF50021" w:rsidR="003D1684" w:rsidRPr="00507ADD" w:rsidRDefault="00454BD1" w:rsidP="00440FAC">
            <w:r>
              <w:rPr>
                <w:rFonts w:hint="eastAsia"/>
              </w:rPr>
              <w:t>点击某条通知</w:t>
            </w:r>
          </w:p>
        </w:tc>
        <w:tc>
          <w:tcPr>
            <w:tcW w:w="6141" w:type="dxa"/>
            <w:gridSpan w:val="2"/>
            <w:tcBorders>
              <w:top w:val="single" w:sz="4" w:space="0" w:color="000000"/>
              <w:left w:val="single" w:sz="4" w:space="0" w:color="000000"/>
              <w:bottom w:val="single" w:sz="4" w:space="0" w:color="000000"/>
              <w:right w:val="single" w:sz="4" w:space="0" w:color="000000"/>
            </w:tcBorders>
          </w:tcPr>
          <w:p w14:paraId="10F0AB9E" w14:textId="426351BC" w:rsidR="003D1684" w:rsidRPr="00507ADD" w:rsidRDefault="00454BD1" w:rsidP="00440FAC">
            <w:r>
              <w:rPr>
                <w:rFonts w:hint="eastAsia"/>
              </w:rPr>
              <w:t>弹出通知详情悬浮窗包括了标题、内容</w:t>
            </w:r>
          </w:p>
        </w:tc>
      </w:tr>
      <w:tr w:rsidR="003D1684" w14:paraId="16BD1079"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71B479AF" w14:textId="77777777" w:rsidR="003D1684" w:rsidRDefault="003D1684" w:rsidP="00440FAC"/>
        </w:tc>
        <w:tc>
          <w:tcPr>
            <w:tcW w:w="6141" w:type="dxa"/>
            <w:gridSpan w:val="2"/>
            <w:tcBorders>
              <w:top w:val="single" w:sz="4" w:space="0" w:color="000000"/>
              <w:left w:val="single" w:sz="4" w:space="0" w:color="000000"/>
              <w:bottom w:val="single" w:sz="4" w:space="0" w:color="000000"/>
              <w:right w:val="single" w:sz="4" w:space="0" w:color="000000"/>
            </w:tcBorders>
          </w:tcPr>
          <w:p w14:paraId="33AD3453" w14:textId="77777777" w:rsidR="003D1684" w:rsidRDefault="003D1684" w:rsidP="00440FAC"/>
        </w:tc>
      </w:tr>
      <w:tr w:rsidR="003D1684" w14:paraId="50B421BF"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6E2DADE6" w14:textId="77777777" w:rsidR="003D1684" w:rsidRDefault="003D1684" w:rsidP="00440FAC"/>
        </w:tc>
        <w:tc>
          <w:tcPr>
            <w:tcW w:w="6141" w:type="dxa"/>
            <w:gridSpan w:val="2"/>
            <w:tcBorders>
              <w:top w:val="single" w:sz="4" w:space="0" w:color="000000"/>
              <w:left w:val="single" w:sz="4" w:space="0" w:color="000000"/>
              <w:bottom w:val="single" w:sz="4" w:space="0" w:color="000000"/>
              <w:right w:val="single" w:sz="4" w:space="0" w:color="000000"/>
            </w:tcBorders>
          </w:tcPr>
          <w:p w14:paraId="69753661" w14:textId="77777777" w:rsidR="003D1684" w:rsidRDefault="003D1684" w:rsidP="00440FAC"/>
        </w:tc>
      </w:tr>
      <w:tr w:rsidR="003D1684" w14:paraId="7BFD7965"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297F758E" w14:textId="77777777" w:rsidR="003D1684" w:rsidRDefault="003D1684" w:rsidP="00440FAC"/>
        </w:tc>
        <w:tc>
          <w:tcPr>
            <w:tcW w:w="6141" w:type="dxa"/>
            <w:gridSpan w:val="2"/>
            <w:tcBorders>
              <w:top w:val="single" w:sz="4" w:space="0" w:color="000000"/>
              <w:left w:val="single" w:sz="4" w:space="0" w:color="000000"/>
              <w:bottom w:val="single" w:sz="4" w:space="0" w:color="000000"/>
              <w:right w:val="single" w:sz="4" w:space="0" w:color="000000"/>
            </w:tcBorders>
          </w:tcPr>
          <w:p w14:paraId="19CD81E9" w14:textId="77777777" w:rsidR="003D1684" w:rsidRDefault="003D1684" w:rsidP="00440FAC"/>
        </w:tc>
      </w:tr>
    </w:tbl>
    <w:p w14:paraId="5A8C66B2" w14:textId="6E01757A" w:rsidR="00454BD1" w:rsidRDefault="00454BD1" w:rsidP="003D1684"/>
    <w:p w14:paraId="4904BEA8" w14:textId="77777777" w:rsidR="00454BD1" w:rsidRDefault="00454BD1">
      <w:r>
        <w:br w:type="page"/>
      </w:r>
    </w:p>
    <w:p w14:paraId="13B3A65A" w14:textId="77777777" w:rsidR="003D1684" w:rsidRPr="003D1684" w:rsidRDefault="003D1684" w:rsidP="003D1684"/>
    <w:p w14:paraId="778B7574" w14:textId="4C47A3C0" w:rsidR="00723C94" w:rsidRDefault="00BE18F1" w:rsidP="00723C94">
      <w:pPr>
        <w:pStyle w:val="a1"/>
      </w:pPr>
      <w:bookmarkStart w:id="1354" w:name="_Toc533356766"/>
      <w:r>
        <w:rPr>
          <w:rFonts w:hint="eastAsia"/>
        </w:rPr>
        <w:t>浏览置顶通知</w:t>
      </w:r>
      <w:bookmarkEnd w:id="1354"/>
    </w:p>
    <w:tbl>
      <w:tblPr>
        <w:tblStyle w:val="14"/>
        <w:tblW w:w="8296" w:type="dxa"/>
        <w:tblLook w:val="04A0" w:firstRow="1" w:lastRow="0" w:firstColumn="1" w:lastColumn="0" w:noHBand="0" w:noVBand="1"/>
      </w:tblPr>
      <w:tblGrid>
        <w:gridCol w:w="2155"/>
        <w:gridCol w:w="1993"/>
        <w:gridCol w:w="4148"/>
      </w:tblGrid>
      <w:tr w:rsidR="00454BD1" w:rsidRPr="00B45E5B" w14:paraId="19CB8994"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3F7C79A7" w14:textId="77777777" w:rsidR="00454BD1" w:rsidRPr="00B45E5B" w:rsidRDefault="00454BD1" w:rsidP="00440FA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553C579" w14:textId="354E1C5D" w:rsidR="00454BD1" w:rsidRPr="00B45E5B" w:rsidRDefault="00454BD1" w:rsidP="00440FAC">
            <w:r>
              <w:rPr>
                <w:rFonts w:hint="eastAsia"/>
              </w:rPr>
              <w:t>TC</w:t>
            </w:r>
            <w:r>
              <w:t>-</w:t>
            </w:r>
            <w:r>
              <w:rPr>
                <w:rFonts w:hint="eastAsia"/>
              </w:rPr>
              <w:t>R</w:t>
            </w:r>
            <w:r>
              <w:t>-</w:t>
            </w:r>
            <w:r>
              <w:rPr>
                <w:rFonts w:hint="eastAsia"/>
              </w:rPr>
              <w:t>28</w:t>
            </w:r>
          </w:p>
        </w:tc>
      </w:tr>
      <w:tr w:rsidR="00454BD1" w14:paraId="6B78E2DD"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3069A558" w14:textId="77777777" w:rsidR="00454BD1" w:rsidRPr="00B45E5B" w:rsidRDefault="00454BD1" w:rsidP="00440FA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FF8EBBF" w14:textId="41BF492A" w:rsidR="00454BD1" w:rsidRDefault="00454BD1" w:rsidP="00440FAC">
            <w:r>
              <w:rPr>
                <w:rFonts w:hint="eastAsia"/>
              </w:rPr>
              <w:t>浏览置顶通知</w:t>
            </w:r>
          </w:p>
        </w:tc>
      </w:tr>
      <w:tr w:rsidR="00454BD1" w14:paraId="1C994187"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17A42861" w14:textId="77777777" w:rsidR="00454BD1" w:rsidRDefault="00454BD1" w:rsidP="00440FA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FADE0E4" w14:textId="7A5BD382" w:rsidR="00454BD1" w:rsidRDefault="00454BD1" w:rsidP="00440FAC">
            <w:r>
              <w:rPr>
                <w:rFonts w:hint="eastAsia"/>
              </w:rPr>
              <w:t>浏览置顶通知</w:t>
            </w:r>
          </w:p>
        </w:tc>
      </w:tr>
      <w:tr w:rsidR="00454BD1" w14:paraId="2DF3DBD8"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3E73A272" w14:textId="77777777" w:rsidR="00454BD1" w:rsidRPr="00B45E5B" w:rsidRDefault="00454BD1" w:rsidP="00440FA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52BD769" w14:textId="77777777" w:rsidR="00454BD1" w:rsidRDefault="00454BD1" w:rsidP="00440FAC">
            <w:r>
              <w:rPr>
                <w:rFonts w:hint="eastAsia"/>
              </w:rPr>
              <w:t>注册用户</w:t>
            </w:r>
          </w:p>
        </w:tc>
      </w:tr>
      <w:tr w:rsidR="00454BD1" w14:paraId="1AB22E8C"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7F45BB51" w14:textId="77777777" w:rsidR="00454BD1" w:rsidRPr="00B45E5B" w:rsidRDefault="00454BD1" w:rsidP="00440FA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1300810" w14:textId="77777777" w:rsidR="00454BD1" w:rsidRDefault="00454BD1" w:rsidP="00440FAC">
            <w:r>
              <w:rPr>
                <w:rFonts w:hint="eastAsia"/>
              </w:rPr>
              <w:t>黑盒测试</w:t>
            </w:r>
          </w:p>
        </w:tc>
      </w:tr>
      <w:tr w:rsidR="00454BD1" w14:paraId="3CB44C84"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40B07771" w14:textId="77777777" w:rsidR="00454BD1" w:rsidRDefault="00454BD1" w:rsidP="00440FA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CE307EF" w14:textId="77777777" w:rsidR="00454BD1" w:rsidRDefault="00454BD1" w:rsidP="00440FAC">
            <w:r>
              <w:rPr>
                <w:rFonts w:hint="eastAsia"/>
              </w:rPr>
              <w:t>登录</w:t>
            </w:r>
          </w:p>
        </w:tc>
      </w:tr>
      <w:tr w:rsidR="00454BD1" w14:paraId="70A8A5E9"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6BE844FC" w14:textId="77777777" w:rsidR="00454BD1" w:rsidRDefault="00454BD1" w:rsidP="00440FA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8AB5A01" w14:textId="2AC321D4" w:rsidR="00454BD1" w:rsidRDefault="00454BD1" w:rsidP="00440FAC">
            <w:r>
              <w:rPr>
                <w:rFonts w:hint="eastAsia"/>
              </w:rPr>
              <w:t>用户登录后进入首页，查看右侧置顶通知</w:t>
            </w:r>
          </w:p>
        </w:tc>
      </w:tr>
      <w:tr w:rsidR="00454BD1" w:rsidRPr="00B45E5B" w14:paraId="08AFB51B"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10F1DBC6" w14:textId="77777777" w:rsidR="00454BD1" w:rsidRPr="00B45E5B" w:rsidRDefault="00454BD1" w:rsidP="00440FA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98905C9" w14:textId="301FE7AC" w:rsidR="00454BD1" w:rsidRPr="00B45E5B" w:rsidRDefault="00454BD1" w:rsidP="00440FAC">
            <w:r>
              <w:rPr>
                <w:rFonts w:hint="eastAsia"/>
              </w:rPr>
              <w:t>测试注册用户是否能登录后进入首页，查看和右侧置顶通知</w:t>
            </w:r>
          </w:p>
        </w:tc>
      </w:tr>
      <w:tr w:rsidR="00454BD1" w:rsidRPr="00507ADD" w14:paraId="393900BE" w14:textId="77777777" w:rsidTr="00440FAC">
        <w:trPr>
          <w:trHeight w:val="1445"/>
        </w:trPr>
        <w:tc>
          <w:tcPr>
            <w:tcW w:w="8296" w:type="dxa"/>
            <w:gridSpan w:val="3"/>
            <w:tcBorders>
              <w:top w:val="single" w:sz="4" w:space="0" w:color="000000"/>
              <w:left w:val="single" w:sz="4" w:space="0" w:color="000000"/>
              <w:right w:val="single" w:sz="4" w:space="0" w:color="000000"/>
            </w:tcBorders>
            <w:hideMark/>
          </w:tcPr>
          <w:p w14:paraId="57C3926A" w14:textId="77777777" w:rsidR="00454BD1" w:rsidRPr="00507ADD" w:rsidRDefault="00454BD1" w:rsidP="00440FAC">
            <w:r w:rsidRPr="00507ADD">
              <w:rPr>
                <w:rFonts w:hint="eastAsia"/>
              </w:rPr>
              <w:t>初始条件和背景：</w:t>
            </w:r>
          </w:p>
          <w:p w14:paraId="04D4E2E6" w14:textId="77777777" w:rsidR="00454BD1" w:rsidRDefault="00454BD1" w:rsidP="00440FAC">
            <w:r w:rsidRPr="00B45E5B">
              <w:rPr>
                <w:rFonts w:hint="eastAsia"/>
              </w:rPr>
              <w:t>系统</w:t>
            </w:r>
            <w:r>
              <w:rPr>
                <w:rFonts w:hint="eastAsia"/>
              </w:rPr>
              <w:t>：PC端</w:t>
            </w:r>
          </w:p>
          <w:p w14:paraId="761144BA" w14:textId="77777777" w:rsidR="00454BD1" w:rsidRPr="00507ADD" w:rsidRDefault="00454BD1" w:rsidP="00440FAC">
            <w:r>
              <w:rPr>
                <w:rFonts w:hint="eastAsia"/>
              </w:rPr>
              <w:t>浏览器：C</w:t>
            </w:r>
            <w:r>
              <w:t>hrome</w:t>
            </w:r>
          </w:p>
          <w:p w14:paraId="0F869619" w14:textId="77777777" w:rsidR="00454BD1" w:rsidRPr="00507ADD" w:rsidRDefault="00454BD1" w:rsidP="00440FAC">
            <w:r w:rsidRPr="00507ADD">
              <w:rPr>
                <w:rFonts w:hint="eastAsia"/>
              </w:rPr>
              <w:t>注释</w:t>
            </w:r>
            <w:r>
              <w:rPr>
                <w:rFonts w:hint="eastAsia"/>
              </w:rPr>
              <w:t>：无</w:t>
            </w:r>
          </w:p>
        </w:tc>
      </w:tr>
      <w:tr w:rsidR="00454BD1" w:rsidRPr="00507ADD" w14:paraId="327A5231"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ADE53AF" w14:textId="77777777" w:rsidR="00454BD1" w:rsidRPr="00507ADD" w:rsidRDefault="00454BD1" w:rsidP="00440FA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E3D5889" w14:textId="77777777" w:rsidR="00454BD1" w:rsidRPr="00507ADD" w:rsidRDefault="00454BD1" w:rsidP="00440FAC">
            <w:r w:rsidRPr="00507ADD">
              <w:rPr>
                <w:rFonts w:hint="eastAsia"/>
              </w:rPr>
              <w:t>预期结果</w:t>
            </w:r>
          </w:p>
        </w:tc>
      </w:tr>
      <w:tr w:rsidR="00454BD1" w:rsidRPr="00507ADD" w14:paraId="4DA3D793"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19AFF426" w14:textId="77777777" w:rsidR="00454BD1" w:rsidRPr="00507ADD" w:rsidRDefault="00454BD1" w:rsidP="00440FAC">
            <w:r>
              <w:rPr>
                <w:rFonts w:hint="eastAsia"/>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0E362130" w14:textId="77777777" w:rsidR="00454BD1" w:rsidRPr="00507ADD" w:rsidRDefault="00454BD1" w:rsidP="00440FAC">
            <w:r>
              <w:rPr>
                <w:rFonts w:hint="eastAsia"/>
              </w:rPr>
              <w:t>可见首页右侧通知栏</w:t>
            </w:r>
          </w:p>
        </w:tc>
      </w:tr>
      <w:tr w:rsidR="00454BD1" w14:paraId="479A3930"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2191F187" w14:textId="17CCCF7B" w:rsidR="00454BD1" w:rsidRDefault="00454BD1" w:rsidP="00440FAC">
            <w:r>
              <w:rPr>
                <w:rFonts w:hint="eastAsia"/>
              </w:rPr>
              <w:t>浏览通知栏</w:t>
            </w:r>
          </w:p>
        </w:tc>
        <w:tc>
          <w:tcPr>
            <w:tcW w:w="6141" w:type="dxa"/>
            <w:gridSpan w:val="2"/>
            <w:tcBorders>
              <w:top w:val="single" w:sz="4" w:space="0" w:color="000000"/>
              <w:left w:val="single" w:sz="4" w:space="0" w:color="000000"/>
              <w:bottom w:val="single" w:sz="4" w:space="0" w:color="000000"/>
              <w:right w:val="single" w:sz="4" w:space="0" w:color="000000"/>
            </w:tcBorders>
          </w:tcPr>
          <w:p w14:paraId="76EB9AB0" w14:textId="01E87056" w:rsidR="00454BD1" w:rsidRDefault="00454BD1" w:rsidP="00440FAC">
            <w:r>
              <w:rPr>
                <w:rFonts w:hint="eastAsia"/>
              </w:rPr>
              <w:t>可见通知栏中置顶的通知</w:t>
            </w:r>
          </w:p>
        </w:tc>
      </w:tr>
      <w:tr w:rsidR="00454BD1" w14:paraId="42517691"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0290CBF8" w14:textId="77777777" w:rsidR="00454BD1" w:rsidRDefault="00454BD1" w:rsidP="00440FAC"/>
        </w:tc>
        <w:tc>
          <w:tcPr>
            <w:tcW w:w="6141" w:type="dxa"/>
            <w:gridSpan w:val="2"/>
            <w:tcBorders>
              <w:top w:val="single" w:sz="4" w:space="0" w:color="000000"/>
              <w:left w:val="single" w:sz="4" w:space="0" w:color="000000"/>
              <w:bottom w:val="single" w:sz="4" w:space="0" w:color="000000"/>
              <w:right w:val="single" w:sz="4" w:space="0" w:color="000000"/>
            </w:tcBorders>
          </w:tcPr>
          <w:p w14:paraId="07EDA14B" w14:textId="77777777" w:rsidR="00454BD1" w:rsidRDefault="00454BD1" w:rsidP="00440FAC"/>
        </w:tc>
      </w:tr>
      <w:tr w:rsidR="00454BD1" w14:paraId="10CBFB64"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4A3E6B9D" w14:textId="77777777" w:rsidR="00454BD1" w:rsidRDefault="00454BD1" w:rsidP="00440FAC"/>
        </w:tc>
        <w:tc>
          <w:tcPr>
            <w:tcW w:w="6141" w:type="dxa"/>
            <w:gridSpan w:val="2"/>
            <w:tcBorders>
              <w:top w:val="single" w:sz="4" w:space="0" w:color="000000"/>
              <w:left w:val="single" w:sz="4" w:space="0" w:color="000000"/>
              <w:bottom w:val="single" w:sz="4" w:space="0" w:color="000000"/>
              <w:right w:val="single" w:sz="4" w:space="0" w:color="000000"/>
            </w:tcBorders>
          </w:tcPr>
          <w:p w14:paraId="57B33383" w14:textId="77777777" w:rsidR="00454BD1" w:rsidRDefault="00454BD1" w:rsidP="00440FAC"/>
        </w:tc>
      </w:tr>
    </w:tbl>
    <w:p w14:paraId="7361ED37" w14:textId="0F69656A" w:rsidR="00B00B13" w:rsidRDefault="00B00B13" w:rsidP="00454BD1"/>
    <w:p w14:paraId="59645119" w14:textId="77777777" w:rsidR="00B00B13" w:rsidRDefault="00B00B13">
      <w:r>
        <w:br w:type="page"/>
      </w:r>
    </w:p>
    <w:p w14:paraId="465A4081" w14:textId="77777777" w:rsidR="00454BD1" w:rsidRPr="00454BD1" w:rsidRDefault="00454BD1" w:rsidP="00454BD1"/>
    <w:p w14:paraId="40751DF4" w14:textId="0F292B76" w:rsidR="00BE18F1" w:rsidRDefault="00BE18F1" w:rsidP="00BE18F1">
      <w:pPr>
        <w:pStyle w:val="a1"/>
      </w:pPr>
      <w:bookmarkStart w:id="1355" w:name="_Toc533356767"/>
      <w:r>
        <w:rPr>
          <w:rFonts w:hint="eastAsia"/>
        </w:rPr>
        <w:t>浏览版权</w:t>
      </w:r>
      <w:bookmarkEnd w:id="1355"/>
    </w:p>
    <w:tbl>
      <w:tblPr>
        <w:tblStyle w:val="14"/>
        <w:tblW w:w="8296" w:type="dxa"/>
        <w:tblLook w:val="04A0" w:firstRow="1" w:lastRow="0" w:firstColumn="1" w:lastColumn="0" w:noHBand="0" w:noVBand="1"/>
      </w:tblPr>
      <w:tblGrid>
        <w:gridCol w:w="2155"/>
        <w:gridCol w:w="1993"/>
        <w:gridCol w:w="4148"/>
      </w:tblGrid>
      <w:tr w:rsidR="00B00B13" w:rsidRPr="00B45E5B" w14:paraId="1E8FA96A"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07C4D4A5" w14:textId="77777777" w:rsidR="00B00B13" w:rsidRPr="00B45E5B" w:rsidRDefault="00B00B13" w:rsidP="00440FA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51E82E1" w14:textId="5BD47B1B" w:rsidR="00B00B13" w:rsidRPr="00B45E5B" w:rsidRDefault="00B00B13" w:rsidP="00440FAC">
            <w:r>
              <w:rPr>
                <w:rFonts w:hint="eastAsia"/>
              </w:rPr>
              <w:t>TC</w:t>
            </w:r>
            <w:r>
              <w:t>-</w:t>
            </w:r>
            <w:r>
              <w:rPr>
                <w:rFonts w:hint="eastAsia"/>
              </w:rPr>
              <w:t>R</w:t>
            </w:r>
            <w:r>
              <w:t>-</w:t>
            </w:r>
            <w:r w:rsidR="00440FAC">
              <w:rPr>
                <w:rFonts w:hint="eastAsia"/>
              </w:rPr>
              <w:t>29</w:t>
            </w:r>
          </w:p>
        </w:tc>
      </w:tr>
      <w:tr w:rsidR="00B00B13" w14:paraId="2114F908"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0862F96A" w14:textId="77777777" w:rsidR="00B00B13" w:rsidRPr="00B45E5B" w:rsidRDefault="00B00B13" w:rsidP="00440FA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80709EF" w14:textId="403156CB" w:rsidR="00B00B13" w:rsidRDefault="00440FAC" w:rsidP="00440FAC">
            <w:r>
              <w:rPr>
                <w:rFonts w:hint="eastAsia"/>
              </w:rPr>
              <w:t>浏览版权</w:t>
            </w:r>
          </w:p>
        </w:tc>
      </w:tr>
      <w:tr w:rsidR="00B00B13" w14:paraId="7433E343"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3CA26E44" w14:textId="77777777" w:rsidR="00B00B13" w:rsidRDefault="00B00B13" w:rsidP="00440FA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E6CEFAF" w14:textId="3E488AFE" w:rsidR="00B00B13" w:rsidRDefault="00440FAC" w:rsidP="00440FAC">
            <w:r>
              <w:rPr>
                <w:rFonts w:hint="eastAsia"/>
              </w:rPr>
              <w:t>浏览</w:t>
            </w:r>
            <w:r w:rsidR="00E265D1">
              <w:rPr>
                <w:rFonts w:hint="eastAsia"/>
              </w:rPr>
              <w:t>版权</w:t>
            </w:r>
          </w:p>
        </w:tc>
      </w:tr>
      <w:tr w:rsidR="00B00B13" w14:paraId="7E0C6327"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05A2879D" w14:textId="77777777" w:rsidR="00B00B13" w:rsidRPr="00B45E5B" w:rsidRDefault="00B00B13" w:rsidP="00440FA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73958B1" w14:textId="77777777" w:rsidR="00B00B13" w:rsidRDefault="00B00B13" w:rsidP="00440FAC">
            <w:r>
              <w:rPr>
                <w:rFonts w:hint="eastAsia"/>
              </w:rPr>
              <w:t>注册用户</w:t>
            </w:r>
          </w:p>
        </w:tc>
      </w:tr>
      <w:tr w:rsidR="00B00B13" w14:paraId="2BC801FB"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3C44BBBD" w14:textId="77777777" w:rsidR="00B00B13" w:rsidRPr="00B45E5B" w:rsidRDefault="00B00B13" w:rsidP="00440FA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3E32325" w14:textId="77777777" w:rsidR="00B00B13" w:rsidRDefault="00B00B13" w:rsidP="00440FAC">
            <w:r>
              <w:rPr>
                <w:rFonts w:hint="eastAsia"/>
              </w:rPr>
              <w:t>黑盒测试</w:t>
            </w:r>
          </w:p>
        </w:tc>
      </w:tr>
      <w:tr w:rsidR="00B00B13" w14:paraId="30E411D6"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3300D539" w14:textId="77777777" w:rsidR="00B00B13" w:rsidRDefault="00B00B13" w:rsidP="00440FA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200B9C8" w14:textId="77777777" w:rsidR="00B00B13" w:rsidRDefault="00B00B13" w:rsidP="00440FAC">
            <w:r>
              <w:rPr>
                <w:rFonts w:hint="eastAsia"/>
              </w:rPr>
              <w:t>登录</w:t>
            </w:r>
          </w:p>
        </w:tc>
      </w:tr>
      <w:tr w:rsidR="00B00B13" w14:paraId="594CD510"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388D12F6" w14:textId="77777777" w:rsidR="00B00B13" w:rsidRDefault="00B00B13" w:rsidP="00440FA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71D4781" w14:textId="35B27913" w:rsidR="00B00B13" w:rsidRDefault="00B00B13" w:rsidP="00440FAC">
            <w:r>
              <w:rPr>
                <w:rFonts w:hint="eastAsia"/>
              </w:rPr>
              <w:t>用户登录后进入首页，</w:t>
            </w:r>
            <w:r w:rsidR="00E265D1">
              <w:rPr>
                <w:rFonts w:hint="eastAsia"/>
              </w:rPr>
              <w:t>浏览版权</w:t>
            </w:r>
          </w:p>
        </w:tc>
      </w:tr>
      <w:tr w:rsidR="00B00B13" w:rsidRPr="00B45E5B" w14:paraId="2A5988F7"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73969F4D" w14:textId="77777777" w:rsidR="00B00B13" w:rsidRPr="00B45E5B" w:rsidRDefault="00B00B13" w:rsidP="00440FA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46A3AAA" w14:textId="116D93B0" w:rsidR="00B00B13" w:rsidRPr="00B45E5B" w:rsidRDefault="00B00B13" w:rsidP="00440FAC">
            <w:r>
              <w:rPr>
                <w:rFonts w:hint="eastAsia"/>
              </w:rPr>
              <w:t>测试注册用户是否能登录后进入首页，</w:t>
            </w:r>
            <w:r w:rsidR="00E265D1">
              <w:rPr>
                <w:rFonts w:hint="eastAsia"/>
              </w:rPr>
              <w:t>浏览版权</w:t>
            </w:r>
          </w:p>
        </w:tc>
      </w:tr>
      <w:tr w:rsidR="00B00B13" w:rsidRPr="00507ADD" w14:paraId="22E592DC" w14:textId="77777777" w:rsidTr="00440FAC">
        <w:trPr>
          <w:trHeight w:val="1445"/>
        </w:trPr>
        <w:tc>
          <w:tcPr>
            <w:tcW w:w="8296" w:type="dxa"/>
            <w:gridSpan w:val="3"/>
            <w:tcBorders>
              <w:top w:val="single" w:sz="4" w:space="0" w:color="000000"/>
              <w:left w:val="single" w:sz="4" w:space="0" w:color="000000"/>
              <w:right w:val="single" w:sz="4" w:space="0" w:color="000000"/>
            </w:tcBorders>
            <w:hideMark/>
          </w:tcPr>
          <w:p w14:paraId="47E83349" w14:textId="77777777" w:rsidR="00B00B13" w:rsidRPr="00507ADD" w:rsidRDefault="00B00B13" w:rsidP="00440FAC">
            <w:r w:rsidRPr="00507ADD">
              <w:rPr>
                <w:rFonts w:hint="eastAsia"/>
              </w:rPr>
              <w:t>初始条件和背景：</w:t>
            </w:r>
          </w:p>
          <w:p w14:paraId="32046345" w14:textId="77777777" w:rsidR="00B00B13" w:rsidRDefault="00B00B13" w:rsidP="00440FAC">
            <w:r w:rsidRPr="00B45E5B">
              <w:rPr>
                <w:rFonts w:hint="eastAsia"/>
              </w:rPr>
              <w:t>系统</w:t>
            </w:r>
            <w:r>
              <w:rPr>
                <w:rFonts w:hint="eastAsia"/>
              </w:rPr>
              <w:t>：PC端</w:t>
            </w:r>
          </w:p>
          <w:p w14:paraId="6D61092F" w14:textId="77777777" w:rsidR="00B00B13" w:rsidRPr="00507ADD" w:rsidRDefault="00B00B13" w:rsidP="00440FAC">
            <w:r>
              <w:rPr>
                <w:rFonts w:hint="eastAsia"/>
              </w:rPr>
              <w:t>浏览器：C</w:t>
            </w:r>
            <w:r>
              <w:t>hrome</w:t>
            </w:r>
          </w:p>
          <w:p w14:paraId="3EAA35FA" w14:textId="77777777" w:rsidR="00B00B13" w:rsidRPr="00507ADD" w:rsidRDefault="00B00B13" w:rsidP="00440FAC">
            <w:r w:rsidRPr="00507ADD">
              <w:rPr>
                <w:rFonts w:hint="eastAsia"/>
              </w:rPr>
              <w:t>注释</w:t>
            </w:r>
            <w:r>
              <w:rPr>
                <w:rFonts w:hint="eastAsia"/>
              </w:rPr>
              <w:t>：无</w:t>
            </w:r>
          </w:p>
        </w:tc>
      </w:tr>
      <w:tr w:rsidR="00B00B13" w:rsidRPr="00507ADD" w14:paraId="0D851F26"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C3FCFFF" w14:textId="77777777" w:rsidR="00B00B13" w:rsidRPr="00507ADD" w:rsidRDefault="00B00B13" w:rsidP="00440FA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71B4DD2" w14:textId="77777777" w:rsidR="00B00B13" w:rsidRPr="00507ADD" w:rsidRDefault="00B00B13" w:rsidP="00440FAC">
            <w:r w:rsidRPr="00507ADD">
              <w:rPr>
                <w:rFonts w:hint="eastAsia"/>
              </w:rPr>
              <w:t>预期结果</w:t>
            </w:r>
          </w:p>
        </w:tc>
      </w:tr>
      <w:tr w:rsidR="00B00B13" w:rsidRPr="00507ADD" w14:paraId="24B09439"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4708AE93" w14:textId="77777777" w:rsidR="00B00B13" w:rsidRPr="00507ADD" w:rsidRDefault="00B00B13" w:rsidP="00440FAC">
            <w:r>
              <w:rPr>
                <w:rFonts w:hint="eastAsia"/>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331E18F7" w14:textId="18CE4433" w:rsidR="00B00B13" w:rsidRPr="00507ADD" w:rsidRDefault="00E265D1" w:rsidP="00440FAC">
            <w:r>
              <w:rPr>
                <w:rFonts w:hint="eastAsia"/>
              </w:rPr>
              <w:t>可见网页底部的版权，如@2017</w:t>
            </w:r>
            <w:r>
              <w:t xml:space="preserve"> </w:t>
            </w:r>
            <w:r>
              <w:rPr>
                <w:rFonts w:hint="eastAsia"/>
              </w:rPr>
              <w:t>PRD</w:t>
            </w:r>
            <w:r>
              <w:t xml:space="preserve">G01 </w:t>
            </w:r>
            <w:r>
              <w:rPr>
                <w:rFonts w:hint="eastAsia"/>
              </w:rPr>
              <w:t>版权所有</w:t>
            </w:r>
          </w:p>
        </w:tc>
      </w:tr>
      <w:tr w:rsidR="00B00B13" w14:paraId="667293CD"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2533160A" w14:textId="1F531CA4" w:rsidR="00B00B13" w:rsidRDefault="00B00B13" w:rsidP="00440FAC"/>
        </w:tc>
        <w:tc>
          <w:tcPr>
            <w:tcW w:w="6141" w:type="dxa"/>
            <w:gridSpan w:val="2"/>
            <w:tcBorders>
              <w:top w:val="single" w:sz="4" w:space="0" w:color="000000"/>
              <w:left w:val="single" w:sz="4" w:space="0" w:color="000000"/>
              <w:bottom w:val="single" w:sz="4" w:space="0" w:color="000000"/>
              <w:right w:val="single" w:sz="4" w:space="0" w:color="000000"/>
            </w:tcBorders>
          </w:tcPr>
          <w:p w14:paraId="33E1547A" w14:textId="122DF0BD" w:rsidR="00B00B13" w:rsidRDefault="00B00B13" w:rsidP="00440FAC"/>
        </w:tc>
      </w:tr>
      <w:tr w:rsidR="00B00B13" w14:paraId="1FFCC0BA"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549D0440" w14:textId="77777777" w:rsidR="00B00B13" w:rsidRDefault="00B00B13" w:rsidP="00440FAC"/>
        </w:tc>
        <w:tc>
          <w:tcPr>
            <w:tcW w:w="6141" w:type="dxa"/>
            <w:gridSpan w:val="2"/>
            <w:tcBorders>
              <w:top w:val="single" w:sz="4" w:space="0" w:color="000000"/>
              <w:left w:val="single" w:sz="4" w:space="0" w:color="000000"/>
              <w:bottom w:val="single" w:sz="4" w:space="0" w:color="000000"/>
              <w:right w:val="single" w:sz="4" w:space="0" w:color="000000"/>
            </w:tcBorders>
          </w:tcPr>
          <w:p w14:paraId="26B8F0DB" w14:textId="77777777" w:rsidR="00B00B13" w:rsidRDefault="00B00B13" w:rsidP="00440FAC"/>
        </w:tc>
      </w:tr>
      <w:tr w:rsidR="00B00B13" w14:paraId="0877AC69"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3E7A57C4" w14:textId="77777777" w:rsidR="00B00B13" w:rsidRDefault="00B00B13" w:rsidP="00440FAC"/>
        </w:tc>
        <w:tc>
          <w:tcPr>
            <w:tcW w:w="6141" w:type="dxa"/>
            <w:gridSpan w:val="2"/>
            <w:tcBorders>
              <w:top w:val="single" w:sz="4" w:space="0" w:color="000000"/>
              <w:left w:val="single" w:sz="4" w:space="0" w:color="000000"/>
              <w:bottom w:val="single" w:sz="4" w:space="0" w:color="000000"/>
              <w:right w:val="single" w:sz="4" w:space="0" w:color="000000"/>
            </w:tcBorders>
          </w:tcPr>
          <w:p w14:paraId="7685DCE1" w14:textId="77777777" w:rsidR="00B00B13" w:rsidRDefault="00B00B13" w:rsidP="00440FAC"/>
        </w:tc>
      </w:tr>
    </w:tbl>
    <w:p w14:paraId="397508C3" w14:textId="6C2A4E5C" w:rsidR="0018304A" w:rsidRDefault="0018304A" w:rsidP="00B00B13"/>
    <w:p w14:paraId="2E0D1656" w14:textId="77777777" w:rsidR="0018304A" w:rsidRDefault="0018304A">
      <w:r>
        <w:br w:type="page"/>
      </w:r>
    </w:p>
    <w:p w14:paraId="5B19143D" w14:textId="77777777" w:rsidR="00B00B13" w:rsidRPr="00B00B13" w:rsidRDefault="00B00B13" w:rsidP="00B00B13"/>
    <w:p w14:paraId="0A8BF614" w14:textId="22A8D4DC" w:rsidR="00BE18F1" w:rsidRDefault="00BE18F1" w:rsidP="00BE18F1">
      <w:pPr>
        <w:pStyle w:val="a1"/>
      </w:pPr>
      <w:bookmarkStart w:id="1356" w:name="_Toc533356768"/>
      <w:r>
        <w:rPr>
          <w:rFonts w:hint="eastAsia"/>
        </w:rPr>
        <w:t>浏览LOGO与网站名</w:t>
      </w:r>
      <w:bookmarkEnd w:id="1356"/>
    </w:p>
    <w:tbl>
      <w:tblPr>
        <w:tblStyle w:val="14"/>
        <w:tblW w:w="8296" w:type="dxa"/>
        <w:tblLook w:val="04A0" w:firstRow="1" w:lastRow="0" w:firstColumn="1" w:lastColumn="0" w:noHBand="0" w:noVBand="1"/>
      </w:tblPr>
      <w:tblGrid>
        <w:gridCol w:w="2155"/>
        <w:gridCol w:w="1993"/>
        <w:gridCol w:w="4148"/>
      </w:tblGrid>
      <w:tr w:rsidR="00B00B13" w:rsidRPr="00B45E5B" w14:paraId="3A8F9FD7"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3C36D441" w14:textId="77777777" w:rsidR="00B00B13" w:rsidRPr="00B45E5B" w:rsidRDefault="00B00B13" w:rsidP="00440FA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E799D2E" w14:textId="01D94CCF" w:rsidR="00B00B13" w:rsidRPr="00B45E5B" w:rsidRDefault="00B00B13" w:rsidP="00440FAC">
            <w:r>
              <w:rPr>
                <w:rFonts w:hint="eastAsia"/>
              </w:rPr>
              <w:t>TC</w:t>
            </w:r>
            <w:r>
              <w:t>-</w:t>
            </w:r>
            <w:r>
              <w:rPr>
                <w:rFonts w:hint="eastAsia"/>
              </w:rPr>
              <w:t>R</w:t>
            </w:r>
            <w:r>
              <w:t>-</w:t>
            </w:r>
            <w:r w:rsidR="0018304A">
              <w:rPr>
                <w:rFonts w:hint="eastAsia"/>
              </w:rPr>
              <w:t>30</w:t>
            </w:r>
          </w:p>
        </w:tc>
      </w:tr>
      <w:tr w:rsidR="00B00B13" w14:paraId="101B3DE4"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32F3C270" w14:textId="77777777" w:rsidR="00B00B13" w:rsidRPr="00B45E5B" w:rsidRDefault="00B00B13" w:rsidP="00440FA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C771987" w14:textId="1CD5409A" w:rsidR="00B00B13" w:rsidRPr="0018304A" w:rsidRDefault="0018304A" w:rsidP="0018304A">
            <w:pPr>
              <w:pStyle w:val="a1"/>
              <w:numPr>
                <w:ilvl w:val="0"/>
                <w:numId w:val="0"/>
              </w:numPr>
              <w:rPr>
                <w:rFonts w:cs="宋体"/>
                <w:b w:val="0"/>
                <w:noProof w:val="0"/>
                <w:color w:val="auto"/>
                <w:sz w:val="20"/>
              </w:rPr>
            </w:pPr>
            <w:bookmarkStart w:id="1357" w:name="_Toc533356769"/>
            <w:r w:rsidRPr="0018304A">
              <w:rPr>
                <w:rFonts w:cs="宋体" w:hint="eastAsia"/>
                <w:b w:val="0"/>
                <w:noProof w:val="0"/>
                <w:color w:val="auto"/>
                <w:sz w:val="20"/>
              </w:rPr>
              <w:t>浏览LOGO与网站名</w:t>
            </w:r>
            <w:bookmarkEnd w:id="1357"/>
          </w:p>
        </w:tc>
      </w:tr>
      <w:tr w:rsidR="00B00B13" w14:paraId="6D4B4327"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0022123F" w14:textId="77777777" w:rsidR="00B00B13" w:rsidRDefault="00B00B13" w:rsidP="00440FA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622BA21" w14:textId="00EEF474" w:rsidR="00B00B13" w:rsidRDefault="0018304A" w:rsidP="00440FAC">
            <w:r w:rsidRPr="0018304A">
              <w:rPr>
                <w:rFonts w:hint="eastAsia"/>
              </w:rPr>
              <w:t>浏览LOGO与网站名</w:t>
            </w:r>
          </w:p>
        </w:tc>
      </w:tr>
      <w:tr w:rsidR="00B00B13" w14:paraId="3E655361"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7B5C1C1C" w14:textId="77777777" w:rsidR="00B00B13" w:rsidRPr="00B45E5B" w:rsidRDefault="00B00B13" w:rsidP="00440FA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7AF6293" w14:textId="77777777" w:rsidR="00B00B13" w:rsidRDefault="00B00B13" w:rsidP="00440FAC">
            <w:r>
              <w:rPr>
                <w:rFonts w:hint="eastAsia"/>
              </w:rPr>
              <w:t>注册用户</w:t>
            </w:r>
          </w:p>
        </w:tc>
      </w:tr>
      <w:tr w:rsidR="00B00B13" w14:paraId="77F467F0"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503C8FFF" w14:textId="77777777" w:rsidR="00B00B13" w:rsidRPr="00B45E5B" w:rsidRDefault="00B00B13" w:rsidP="00440FA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E6D08B9" w14:textId="77777777" w:rsidR="00B00B13" w:rsidRDefault="00B00B13" w:rsidP="00440FAC">
            <w:r>
              <w:rPr>
                <w:rFonts w:hint="eastAsia"/>
              </w:rPr>
              <w:t>黑盒测试</w:t>
            </w:r>
          </w:p>
        </w:tc>
      </w:tr>
      <w:tr w:rsidR="00B00B13" w14:paraId="5FF7FF13"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76444E02" w14:textId="77777777" w:rsidR="00B00B13" w:rsidRDefault="00B00B13" w:rsidP="00440FA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5718B41" w14:textId="77777777" w:rsidR="00B00B13" w:rsidRDefault="00B00B13" w:rsidP="00440FAC">
            <w:r>
              <w:rPr>
                <w:rFonts w:hint="eastAsia"/>
              </w:rPr>
              <w:t>登录</w:t>
            </w:r>
          </w:p>
        </w:tc>
      </w:tr>
      <w:tr w:rsidR="00B00B13" w14:paraId="742A8C9A"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48015A29" w14:textId="77777777" w:rsidR="00B00B13" w:rsidRDefault="00B00B13" w:rsidP="00440FA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6ECC410" w14:textId="4D6A5484" w:rsidR="00B00B13" w:rsidRDefault="00B00B13" w:rsidP="00440FAC">
            <w:r>
              <w:rPr>
                <w:rFonts w:hint="eastAsia"/>
              </w:rPr>
              <w:t>用户登录后进入首页，</w:t>
            </w:r>
            <w:r w:rsidR="0018304A" w:rsidRPr="0018304A">
              <w:rPr>
                <w:rFonts w:hint="eastAsia"/>
              </w:rPr>
              <w:t>浏览LOGO与网站名</w:t>
            </w:r>
          </w:p>
        </w:tc>
      </w:tr>
      <w:tr w:rsidR="00B00B13" w:rsidRPr="00B45E5B" w14:paraId="36482941"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1F60D447" w14:textId="77777777" w:rsidR="00B00B13" w:rsidRPr="00B45E5B" w:rsidRDefault="00B00B13" w:rsidP="00440FA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0BC63A9" w14:textId="38376C44" w:rsidR="00B00B13" w:rsidRPr="00B45E5B" w:rsidRDefault="00B00B13" w:rsidP="00440FAC">
            <w:r>
              <w:rPr>
                <w:rFonts w:hint="eastAsia"/>
              </w:rPr>
              <w:t>测试注册用户是否能登录后进入首页，</w:t>
            </w:r>
            <w:r w:rsidR="0018304A" w:rsidRPr="0018304A">
              <w:rPr>
                <w:rFonts w:hint="eastAsia"/>
              </w:rPr>
              <w:t>浏览LOGO与网站名</w:t>
            </w:r>
          </w:p>
        </w:tc>
      </w:tr>
      <w:tr w:rsidR="00B00B13" w:rsidRPr="00507ADD" w14:paraId="684D1348" w14:textId="77777777" w:rsidTr="00440FAC">
        <w:trPr>
          <w:trHeight w:val="1445"/>
        </w:trPr>
        <w:tc>
          <w:tcPr>
            <w:tcW w:w="8296" w:type="dxa"/>
            <w:gridSpan w:val="3"/>
            <w:tcBorders>
              <w:top w:val="single" w:sz="4" w:space="0" w:color="000000"/>
              <w:left w:val="single" w:sz="4" w:space="0" w:color="000000"/>
              <w:right w:val="single" w:sz="4" w:space="0" w:color="000000"/>
            </w:tcBorders>
            <w:hideMark/>
          </w:tcPr>
          <w:p w14:paraId="09637ACF" w14:textId="77777777" w:rsidR="00B00B13" w:rsidRPr="00507ADD" w:rsidRDefault="00B00B13" w:rsidP="00440FAC">
            <w:r w:rsidRPr="00507ADD">
              <w:rPr>
                <w:rFonts w:hint="eastAsia"/>
              </w:rPr>
              <w:t>初始条件和背景：</w:t>
            </w:r>
          </w:p>
          <w:p w14:paraId="486B02A8" w14:textId="77777777" w:rsidR="00B00B13" w:rsidRDefault="00B00B13" w:rsidP="00440FAC">
            <w:r w:rsidRPr="00B45E5B">
              <w:rPr>
                <w:rFonts w:hint="eastAsia"/>
              </w:rPr>
              <w:t>系统</w:t>
            </w:r>
            <w:r>
              <w:rPr>
                <w:rFonts w:hint="eastAsia"/>
              </w:rPr>
              <w:t>：PC端</w:t>
            </w:r>
          </w:p>
          <w:p w14:paraId="4C51CE5B" w14:textId="77777777" w:rsidR="00B00B13" w:rsidRPr="00507ADD" w:rsidRDefault="00B00B13" w:rsidP="00440FAC">
            <w:r>
              <w:rPr>
                <w:rFonts w:hint="eastAsia"/>
              </w:rPr>
              <w:t>浏览器：C</w:t>
            </w:r>
            <w:r>
              <w:t>hrome</w:t>
            </w:r>
          </w:p>
          <w:p w14:paraId="79666567" w14:textId="77777777" w:rsidR="00B00B13" w:rsidRPr="00507ADD" w:rsidRDefault="00B00B13" w:rsidP="00440FAC">
            <w:r w:rsidRPr="00507ADD">
              <w:rPr>
                <w:rFonts w:hint="eastAsia"/>
              </w:rPr>
              <w:t>注释</w:t>
            </w:r>
            <w:r>
              <w:rPr>
                <w:rFonts w:hint="eastAsia"/>
              </w:rPr>
              <w:t>：无</w:t>
            </w:r>
          </w:p>
        </w:tc>
      </w:tr>
      <w:tr w:rsidR="00B00B13" w:rsidRPr="00507ADD" w14:paraId="1B6EBC82"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FE99C87" w14:textId="77777777" w:rsidR="00B00B13" w:rsidRPr="00507ADD" w:rsidRDefault="00B00B13" w:rsidP="00440FA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026CC0B" w14:textId="77777777" w:rsidR="00B00B13" w:rsidRPr="00507ADD" w:rsidRDefault="00B00B13" w:rsidP="00440FAC">
            <w:r w:rsidRPr="00507ADD">
              <w:rPr>
                <w:rFonts w:hint="eastAsia"/>
              </w:rPr>
              <w:t>预期结果</w:t>
            </w:r>
          </w:p>
        </w:tc>
      </w:tr>
      <w:tr w:rsidR="00B00B13" w:rsidRPr="00507ADD" w14:paraId="4EB67914"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02427A1B" w14:textId="77777777" w:rsidR="00B00B13" w:rsidRPr="00507ADD" w:rsidRDefault="00B00B13" w:rsidP="00440FAC">
            <w:r>
              <w:rPr>
                <w:rFonts w:hint="eastAsia"/>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4B531E19" w14:textId="20AC345D" w:rsidR="00B00B13" w:rsidRPr="00507ADD" w:rsidRDefault="0018304A" w:rsidP="00440FAC">
            <w:r>
              <w:rPr>
                <w:rFonts w:hint="eastAsia"/>
              </w:rPr>
              <w:t>可见网页上方的LOGO与网站名，“软件工程系列课程教学辅助网站”</w:t>
            </w:r>
          </w:p>
        </w:tc>
      </w:tr>
      <w:tr w:rsidR="00B00B13" w14:paraId="5C9AA2D3"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494FD67F" w14:textId="77777777" w:rsidR="00B00B13" w:rsidRDefault="00B00B13" w:rsidP="00440FAC"/>
        </w:tc>
        <w:tc>
          <w:tcPr>
            <w:tcW w:w="6141" w:type="dxa"/>
            <w:gridSpan w:val="2"/>
            <w:tcBorders>
              <w:top w:val="single" w:sz="4" w:space="0" w:color="000000"/>
              <w:left w:val="single" w:sz="4" w:space="0" w:color="000000"/>
              <w:bottom w:val="single" w:sz="4" w:space="0" w:color="000000"/>
              <w:right w:val="single" w:sz="4" w:space="0" w:color="000000"/>
            </w:tcBorders>
          </w:tcPr>
          <w:p w14:paraId="16E4A500" w14:textId="77777777" w:rsidR="00B00B13" w:rsidRDefault="00B00B13" w:rsidP="00440FAC"/>
        </w:tc>
      </w:tr>
      <w:tr w:rsidR="00B00B13" w14:paraId="75B0DD85"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336570D7" w14:textId="77777777" w:rsidR="00B00B13" w:rsidRDefault="00B00B13" w:rsidP="00440FAC"/>
        </w:tc>
        <w:tc>
          <w:tcPr>
            <w:tcW w:w="6141" w:type="dxa"/>
            <w:gridSpan w:val="2"/>
            <w:tcBorders>
              <w:top w:val="single" w:sz="4" w:space="0" w:color="000000"/>
              <w:left w:val="single" w:sz="4" w:space="0" w:color="000000"/>
              <w:bottom w:val="single" w:sz="4" w:space="0" w:color="000000"/>
              <w:right w:val="single" w:sz="4" w:space="0" w:color="000000"/>
            </w:tcBorders>
          </w:tcPr>
          <w:p w14:paraId="55A6A911" w14:textId="77777777" w:rsidR="00B00B13" w:rsidRDefault="00B00B13" w:rsidP="00440FAC"/>
        </w:tc>
      </w:tr>
      <w:tr w:rsidR="00B00B13" w14:paraId="742C94A1"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1D2F2A2F" w14:textId="77777777" w:rsidR="00B00B13" w:rsidRDefault="00B00B13" w:rsidP="00440FAC"/>
        </w:tc>
        <w:tc>
          <w:tcPr>
            <w:tcW w:w="6141" w:type="dxa"/>
            <w:gridSpan w:val="2"/>
            <w:tcBorders>
              <w:top w:val="single" w:sz="4" w:space="0" w:color="000000"/>
              <w:left w:val="single" w:sz="4" w:space="0" w:color="000000"/>
              <w:bottom w:val="single" w:sz="4" w:space="0" w:color="000000"/>
              <w:right w:val="single" w:sz="4" w:space="0" w:color="000000"/>
            </w:tcBorders>
          </w:tcPr>
          <w:p w14:paraId="35721216" w14:textId="77777777" w:rsidR="00B00B13" w:rsidRDefault="00B00B13" w:rsidP="00440FAC"/>
        </w:tc>
      </w:tr>
    </w:tbl>
    <w:p w14:paraId="41FAC966" w14:textId="6D972227" w:rsidR="00CE2E60" w:rsidRDefault="00CE2E60" w:rsidP="00B00B13"/>
    <w:p w14:paraId="5A062C60" w14:textId="77777777" w:rsidR="00CE2E60" w:rsidRDefault="00CE2E60">
      <w:r>
        <w:br w:type="page"/>
      </w:r>
    </w:p>
    <w:p w14:paraId="2CB66D98" w14:textId="77777777" w:rsidR="00B00B13" w:rsidRPr="00B00B13" w:rsidRDefault="00B00B13" w:rsidP="00B00B13"/>
    <w:p w14:paraId="3CEDD1C2" w14:textId="2F01B6F7" w:rsidR="00BE18F1" w:rsidRDefault="00BE18F1" w:rsidP="00BE18F1">
      <w:pPr>
        <w:pStyle w:val="a1"/>
      </w:pPr>
      <w:bookmarkStart w:id="1358" w:name="_Toc533356770"/>
      <w:r>
        <w:rPr>
          <w:rFonts w:hint="eastAsia"/>
        </w:rPr>
        <w:t>浏览网站介绍</w:t>
      </w:r>
      <w:bookmarkEnd w:id="1358"/>
    </w:p>
    <w:tbl>
      <w:tblPr>
        <w:tblStyle w:val="14"/>
        <w:tblW w:w="8296" w:type="dxa"/>
        <w:tblLook w:val="04A0" w:firstRow="1" w:lastRow="0" w:firstColumn="1" w:lastColumn="0" w:noHBand="0" w:noVBand="1"/>
      </w:tblPr>
      <w:tblGrid>
        <w:gridCol w:w="2155"/>
        <w:gridCol w:w="1993"/>
        <w:gridCol w:w="4148"/>
      </w:tblGrid>
      <w:tr w:rsidR="00B00B13" w:rsidRPr="00B45E5B" w14:paraId="0476D0C2"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39960B58" w14:textId="77777777" w:rsidR="00B00B13" w:rsidRPr="00B45E5B" w:rsidRDefault="00B00B13" w:rsidP="00440FA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C3E134A" w14:textId="4E851621" w:rsidR="00B00B13" w:rsidRPr="00B45E5B" w:rsidRDefault="00B00B13" w:rsidP="00440FAC">
            <w:r>
              <w:rPr>
                <w:rFonts w:hint="eastAsia"/>
              </w:rPr>
              <w:t>TC</w:t>
            </w:r>
            <w:r>
              <w:t>-</w:t>
            </w:r>
            <w:r>
              <w:rPr>
                <w:rFonts w:hint="eastAsia"/>
              </w:rPr>
              <w:t>R</w:t>
            </w:r>
            <w:r>
              <w:t>-</w:t>
            </w:r>
            <w:r w:rsidR="00CE2E60">
              <w:rPr>
                <w:rFonts w:hint="eastAsia"/>
              </w:rPr>
              <w:t>31</w:t>
            </w:r>
          </w:p>
        </w:tc>
      </w:tr>
      <w:tr w:rsidR="00B00B13" w14:paraId="0BC9D75C"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5D3351E8" w14:textId="77777777" w:rsidR="00B00B13" w:rsidRPr="00B45E5B" w:rsidRDefault="00B00B13" w:rsidP="00440FA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4DA0A4D" w14:textId="11DBC75C" w:rsidR="00B00B13" w:rsidRDefault="00CE2E60" w:rsidP="00440FAC">
            <w:r>
              <w:rPr>
                <w:rFonts w:hint="eastAsia"/>
              </w:rPr>
              <w:t>浏览网站介绍</w:t>
            </w:r>
          </w:p>
        </w:tc>
      </w:tr>
      <w:tr w:rsidR="00B00B13" w14:paraId="73479AF2"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59579E6A" w14:textId="77777777" w:rsidR="00B00B13" w:rsidRDefault="00B00B13" w:rsidP="00440FA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16538FA" w14:textId="6698EB8E" w:rsidR="00B00B13" w:rsidRDefault="00CE2E60" w:rsidP="00440FAC">
            <w:r>
              <w:rPr>
                <w:rFonts w:hint="eastAsia"/>
              </w:rPr>
              <w:t>浏览网站介绍</w:t>
            </w:r>
          </w:p>
        </w:tc>
      </w:tr>
      <w:tr w:rsidR="00B00B13" w14:paraId="261819AB"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1D1024BC" w14:textId="77777777" w:rsidR="00B00B13" w:rsidRPr="00B45E5B" w:rsidRDefault="00B00B13" w:rsidP="00440FA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F5E0CA7" w14:textId="77777777" w:rsidR="00B00B13" w:rsidRDefault="00B00B13" w:rsidP="00440FAC">
            <w:r>
              <w:rPr>
                <w:rFonts w:hint="eastAsia"/>
              </w:rPr>
              <w:t>注册用户</w:t>
            </w:r>
          </w:p>
        </w:tc>
      </w:tr>
      <w:tr w:rsidR="00B00B13" w14:paraId="7D744BD9"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059D750A" w14:textId="77777777" w:rsidR="00B00B13" w:rsidRPr="00B45E5B" w:rsidRDefault="00B00B13" w:rsidP="00440FA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49FB1CA" w14:textId="77777777" w:rsidR="00B00B13" w:rsidRDefault="00B00B13" w:rsidP="00440FAC">
            <w:r>
              <w:rPr>
                <w:rFonts w:hint="eastAsia"/>
              </w:rPr>
              <w:t>黑盒测试</w:t>
            </w:r>
          </w:p>
        </w:tc>
      </w:tr>
      <w:tr w:rsidR="00B00B13" w14:paraId="0C3948F0"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718ED03F" w14:textId="77777777" w:rsidR="00B00B13" w:rsidRDefault="00B00B13" w:rsidP="00440FA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ED7EA04" w14:textId="77777777" w:rsidR="00B00B13" w:rsidRDefault="00B00B13" w:rsidP="00440FAC">
            <w:r>
              <w:rPr>
                <w:rFonts w:hint="eastAsia"/>
              </w:rPr>
              <w:t>登录</w:t>
            </w:r>
          </w:p>
        </w:tc>
      </w:tr>
      <w:tr w:rsidR="00B00B13" w14:paraId="0746A608"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0CAFDC7B" w14:textId="77777777" w:rsidR="00B00B13" w:rsidRDefault="00B00B13" w:rsidP="00440FA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1AA247D" w14:textId="79BC816B" w:rsidR="00B00B13" w:rsidRDefault="00B00B13" w:rsidP="00440FAC">
            <w:r>
              <w:rPr>
                <w:rFonts w:hint="eastAsia"/>
              </w:rPr>
              <w:t>用户登录后进入首页，</w:t>
            </w:r>
            <w:r w:rsidR="00CE2E60">
              <w:rPr>
                <w:rFonts w:hint="eastAsia"/>
              </w:rPr>
              <w:t>浏览网站介绍</w:t>
            </w:r>
          </w:p>
        </w:tc>
      </w:tr>
      <w:tr w:rsidR="00B00B13" w:rsidRPr="00B45E5B" w14:paraId="20B71122"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3C5C337C" w14:textId="77777777" w:rsidR="00B00B13" w:rsidRPr="00B45E5B" w:rsidRDefault="00B00B13" w:rsidP="00440FA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82FE6D3" w14:textId="19654DFB" w:rsidR="00B00B13" w:rsidRPr="00B45E5B" w:rsidRDefault="00B00B13" w:rsidP="00440FAC">
            <w:r>
              <w:rPr>
                <w:rFonts w:hint="eastAsia"/>
              </w:rPr>
              <w:t>测试注册用户是否能登录后进入首页，</w:t>
            </w:r>
            <w:r w:rsidR="00CE2E60">
              <w:rPr>
                <w:rFonts w:hint="eastAsia"/>
              </w:rPr>
              <w:t>浏览网站介绍</w:t>
            </w:r>
          </w:p>
        </w:tc>
      </w:tr>
      <w:tr w:rsidR="00B00B13" w:rsidRPr="00507ADD" w14:paraId="1FEE9C5F" w14:textId="77777777" w:rsidTr="00440FAC">
        <w:trPr>
          <w:trHeight w:val="1445"/>
        </w:trPr>
        <w:tc>
          <w:tcPr>
            <w:tcW w:w="8296" w:type="dxa"/>
            <w:gridSpan w:val="3"/>
            <w:tcBorders>
              <w:top w:val="single" w:sz="4" w:space="0" w:color="000000"/>
              <w:left w:val="single" w:sz="4" w:space="0" w:color="000000"/>
              <w:right w:val="single" w:sz="4" w:space="0" w:color="000000"/>
            </w:tcBorders>
            <w:hideMark/>
          </w:tcPr>
          <w:p w14:paraId="2A190F15" w14:textId="77777777" w:rsidR="00B00B13" w:rsidRPr="00507ADD" w:rsidRDefault="00B00B13" w:rsidP="00440FAC">
            <w:r w:rsidRPr="00507ADD">
              <w:rPr>
                <w:rFonts w:hint="eastAsia"/>
              </w:rPr>
              <w:t>初始条件和背景：</w:t>
            </w:r>
          </w:p>
          <w:p w14:paraId="1E646848" w14:textId="77777777" w:rsidR="00B00B13" w:rsidRDefault="00B00B13" w:rsidP="00440FAC">
            <w:r w:rsidRPr="00B45E5B">
              <w:rPr>
                <w:rFonts w:hint="eastAsia"/>
              </w:rPr>
              <w:t>系统</w:t>
            </w:r>
            <w:r>
              <w:rPr>
                <w:rFonts w:hint="eastAsia"/>
              </w:rPr>
              <w:t>：PC端</w:t>
            </w:r>
          </w:p>
          <w:p w14:paraId="0D0148DB" w14:textId="77777777" w:rsidR="00B00B13" w:rsidRPr="00507ADD" w:rsidRDefault="00B00B13" w:rsidP="00440FAC">
            <w:r>
              <w:rPr>
                <w:rFonts w:hint="eastAsia"/>
              </w:rPr>
              <w:t>浏览器：C</w:t>
            </w:r>
            <w:r>
              <w:t>hrome</w:t>
            </w:r>
          </w:p>
          <w:p w14:paraId="0554C3F7" w14:textId="77777777" w:rsidR="00B00B13" w:rsidRPr="00507ADD" w:rsidRDefault="00B00B13" w:rsidP="00440FAC">
            <w:r w:rsidRPr="00507ADD">
              <w:rPr>
                <w:rFonts w:hint="eastAsia"/>
              </w:rPr>
              <w:t>注释</w:t>
            </w:r>
            <w:r>
              <w:rPr>
                <w:rFonts w:hint="eastAsia"/>
              </w:rPr>
              <w:t>：无</w:t>
            </w:r>
          </w:p>
        </w:tc>
      </w:tr>
      <w:tr w:rsidR="00B00B13" w:rsidRPr="00507ADD" w14:paraId="75F5A0F5"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FF1A07C" w14:textId="77777777" w:rsidR="00B00B13" w:rsidRPr="00507ADD" w:rsidRDefault="00B00B13" w:rsidP="00440FA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3A682D3" w14:textId="77777777" w:rsidR="00B00B13" w:rsidRPr="00507ADD" w:rsidRDefault="00B00B13" w:rsidP="00440FAC">
            <w:r w:rsidRPr="00507ADD">
              <w:rPr>
                <w:rFonts w:hint="eastAsia"/>
              </w:rPr>
              <w:t>预期结果</w:t>
            </w:r>
          </w:p>
        </w:tc>
      </w:tr>
      <w:tr w:rsidR="00B00B13" w:rsidRPr="00507ADD" w14:paraId="1984D8B1"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6B2CBBB5" w14:textId="77777777" w:rsidR="00B00B13" w:rsidRPr="00507ADD" w:rsidRDefault="00B00B13" w:rsidP="00440FAC">
            <w:r>
              <w:rPr>
                <w:rFonts w:hint="eastAsia"/>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2E29ED64" w14:textId="76B6EDB4" w:rsidR="00B00B13" w:rsidRPr="00507ADD" w:rsidRDefault="00CE2E60" w:rsidP="00440FAC">
            <w:r>
              <w:rPr>
                <w:rFonts w:hint="eastAsia"/>
              </w:rPr>
              <w:t>可见网站首页横幅的网页介绍</w:t>
            </w:r>
          </w:p>
        </w:tc>
      </w:tr>
      <w:tr w:rsidR="00B00B13" w14:paraId="77A2829B"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1879BD18" w14:textId="77777777" w:rsidR="00B00B13" w:rsidRDefault="00B00B13" w:rsidP="00440FAC"/>
        </w:tc>
        <w:tc>
          <w:tcPr>
            <w:tcW w:w="6141" w:type="dxa"/>
            <w:gridSpan w:val="2"/>
            <w:tcBorders>
              <w:top w:val="single" w:sz="4" w:space="0" w:color="000000"/>
              <w:left w:val="single" w:sz="4" w:space="0" w:color="000000"/>
              <w:bottom w:val="single" w:sz="4" w:space="0" w:color="000000"/>
              <w:right w:val="single" w:sz="4" w:space="0" w:color="000000"/>
            </w:tcBorders>
          </w:tcPr>
          <w:p w14:paraId="1157FD71" w14:textId="77777777" w:rsidR="00B00B13" w:rsidRDefault="00B00B13" w:rsidP="00440FAC"/>
        </w:tc>
      </w:tr>
      <w:tr w:rsidR="00B00B13" w14:paraId="752A04FA"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30797B1B" w14:textId="77777777" w:rsidR="00B00B13" w:rsidRDefault="00B00B13" w:rsidP="00440FAC"/>
        </w:tc>
        <w:tc>
          <w:tcPr>
            <w:tcW w:w="6141" w:type="dxa"/>
            <w:gridSpan w:val="2"/>
            <w:tcBorders>
              <w:top w:val="single" w:sz="4" w:space="0" w:color="000000"/>
              <w:left w:val="single" w:sz="4" w:space="0" w:color="000000"/>
              <w:bottom w:val="single" w:sz="4" w:space="0" w:color="000000"/>
              <w:right w:val="single" w:sz="4" w:space="0" w:color="000000"/>
            </w:tcBorders>
          </w:tcPr>
          <w:p w14:paraId="3F748BF5" w14:textId="77777777" w:rsidR="00B00B13" w:rsidRDefault="00B00B13" w:rsidP="00440FAC"/>
        </w:tc>
      </w:tr>
      <w:tr w:rsidR="00B00B13" w14:paraId="4D31BD4A"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680DD5E4" w14:textId="77777777" w:rsidR="00B00B13" w:rsidRDefault="00B00B13" w:rsidP="00440FAC"/>
        </w:tc>
        <w:tc>
          <w:tcPr>
            <w:tcW w:w="6141" w:type="dxa"/>
            <w:gridSpan w:val="2"/>
            <w:tcBorders>
              <w:top w:val="single" w:sz="4" w:space="0" w:color="000000"/>
              <w:left w:val="single" w:sz="4" w:space="0" w:color="000000"/>
              <w:bottom w:val="single" w:sz="4" w:space="0" w:color="000000"/>
              <w:right w:val="single" w:sz="4" w:space="0" w:color="000000"/>
            </w:tcBorders>
          </w:tcPr>
          <w:p w14:paraId="75D37B65" w14:textId="77777777" w:rsidR="00B00B13" w:rsidRDefault="00B00B13" w:rsidP="00440FAC"/>
        </w:tc>
      </w:tr>
    </w:tbl>
    <w:p w14:paraId="6FD4ECA8" w14:textId="3DE26D5E" w:rsidR="00CD3A71" w:rsidRDefault="00CD3A71" w:rsidP="00B00B13"/>
    <w:p w14:paraId="328A8B16" w14:textId="77777777" w:rsidR="00CD3A71" w:rsidRDefault="00CD3A71">
      <w:r>
        <w:br w:type="page"/>
      </w:r>
    </w:p>
    <w:p w14:paraId="76DAAB16" w14:textId="77777777" w:rsidR="00B00B13" w:rsidRPr="00B00B13" w:rsidRDefault="00B00B13" w:rsidP="00B00B13"/>
    <w:p w14:paraId="4F0C33CF" w14:textId="5CD92DCB" w:rsidR="00BE18F1" w:rsidRDefault="00BE18F1" w:rsidP="00BE18F1">
      <w:pPr>
        <w:pStyle w:val="a1"/>
      </w:pPr>
      <w:bookmarkStart w:id="1359" w:name="_Toc533356771"/>
      <w:r>
        <w:rPr>
          <w:rFonts w:hint="eastAsia"/>
        </w:rPr>
        <w:t>浏览友情链接</w:t>
      </w:r>
      <w:bookmarkEnd w:id="1359"/>
    </w:p>
    <w:tbl>
      <w:tblPr>
        <w:tblStyle w:val="14"/>
        <w:tblW w:w="8296" w:type="dxa"/>
        <w:tblLook w:val="04A0" w:firstRow="1" w:lastRow="0" w:firstColumn="1" w:lastColumn="0" w:noHBand="0" w:noVBand="1"/>
      </w:tblPr>
      <w:tblGrid>
        <w:gridCol w:w="2155"/>
        <w:gridCol w:w="1993"/>
        <w:gridCol w:w="4148"/>
      </w:tblGrid>
      <w:tr w:rsidR="00B00B13" w:rsidRPr="00B45E5B" w14:paraId="4F5827BE"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6CAFBF96" w14:textId="77777777" w:rsidR="00B00B13" w:rsidRPr="00B45E5B" w:rsidRDefault="00B00B13" w:rsidP="00440FA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D55CAF7" w14:textId="66727182" w:rsidR="00B00B13" w:rsidRPr="00B45E5B" w:rsidRDefault="00B00B13" w:rsidP="00440FAC">
            <w:r>
              <w:rPr>
                <w:rFonts w:hint="eastAsia"/>
              </w:rPr>
              <w:t>TC</w:t>
            </w:r>
            <w:r>
              <w:t>-</w:t>
            </w:r>
            <w:r>
              <w:rPr>
                <w:rFonts w:hint="eastAsia"/>
              </w:rPr>
              <w:t>R</w:t>
            </w:r>
            <w:r>
              <w:t>-</w:t>
            </w:r>
            <w:r w:rsidR="005B2AB8">
              <w:rPr>
                <w:rFonts w:hint="eastAsia"/>
              </w:rPr>
              <w:t>32</w:t>
            </w:r>
          </w:p>
        </w:tc>
      </w:tr>
      <w:tr w:rsidR="00B00B13" w14:paraId="791AE8F8"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03F97ED7" w14:textId="77777777" w:rsidR="00B00B13" w:rsidRPr="00B45E5B" w:rsidRDefault="00B00B13" w:rsidP="00440FA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583B747" w14:textId="06383A08" w:rsidR="00B00B13" w:rsidRDefault="00356804" w:rsidP="00440FAC">
            <w:r>
              <w:rPr>
                <w:rFonts w:hint="eastAsia"/>
              </w:rPr>
              <w:t>浏览友情链接</w:t>
            </w:r>
          </w:p>
        </w:tc>
      </w:tr>
      <w:tr w:rsidR="00B00B13" w14:paraId="1A2E0C42"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18686B8E" w14:textId="77777777" w:rsidR="00B00B13" w:rsidRDefault="00B00B13" w:rsidP="00440FA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8F2EAFE" w14:textId="61460561" w:rsidR="00B00B13" w:rsidRDefault="00356804" w:rsidP="00440FAC">
            <w:r>
              <w:rPr>
                <w:rFonts w:hint="eastAsia"/>
              </w:rPr>
              <w:t>浏览友情链接</w:t>
            </w:r>
          </w:p>
        </w:tc>
      </w:tr>
      <w:tr w:rsidR="00B00B13" w14:paraId="3852E74E"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73990EB9" w14:textId="77777777" w:rsidR="00B00B13" w:rsidRPr="00B45E5B" w:rsidRDefault="00B00B13" w:rsidP="00440FA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1D6CBBD" w14:textId="77777777" w:rsidR="00B00B13" w:rsidRDefault="00B00B13" w:rsidP="00440FAC">
            <w:r>
              <w:rPr>
                <w:rFonts w:hint="eastAsia"/>
              </w:rPr>
              <w:t>注册用户</w:t>
            </w:r>
          </w:p>
        </w:tc>
      </w:tr>
      <w:tr w:rsidR="00B00B13" w14:paraId="199649BF"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5F80666A" w14:textId="77777777" w:rsidR="00B00B13" w:rsidRPr="00B45E5B" w:rsidRDefault="00B00B13" w:rsidP="00440FA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BE5CA7F" w14:textId="77777777" w:rsidR="00B00B13" w:rsidRDefault="00B00B13" w:rsidP="00440FAC">
            <w:r>
              <w:rPr>
                <w:rFonts w:hint="eastAsia"/>
              </w:rPr>
              <w:t>黑盒测试</w:t>
            </w:r>
          </w:p>
        </w:tc>
      </w:tr>
      <w:tr w:rsidR="00B00B13" w14:paraId="7839FF18"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3597F589" w14:textId="77777777" w:rsidR="00B00B13" w:rsidRDefault="00B00B13" w:rsidP="00440FA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1B357BF" w14:textId="77777777" w:rsidR="00B00B13" w:rsidRDefault="00B00B13" w:rsidP="00440FAC">
            <w:r>
              <w:rPr>
                <w:rFonts w:hint="eastAsia"/>
              </w:rPr>
              <w:t>登录</w:t>
            </w:r>
          </w:p>
        </w:tc>
      </w:tr>
      <w:tr w:rsidR="00B00B13" w14:paraId="50DA978D"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63FC2B36" w14:textId="77777777" w:rsidR="00B00B13" w:rsidRDefault="00B00B13" w:rsidP="00440FA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C129B3F" w14:textId="7D06591B" w:rsidR="00B00B13" w:rsidRDefault="00B00B13" w:rsidP="00440FAC">
            <w:r>
              <w:rPr>
                <w:rFonts w:hint="eastAsia"/>
              </w:rPr>
              <w:t>用户登录后进入首页，</w:t>
            </w:r>
            <w:r w:rsidR="00356804">
              <w:rPr>
                <w:rFonts w:hint="eastAsia"/>
              </w:rPr>
              <w:t>浏览友情链接</w:t>
            </w:r>
          </w:p>
        </w:tc>
      </w:tr>
      <w:tr w:rsidR="00B00B13" w:rsidRPr="00B45E5B" w14:paraId="3F34765A"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6CF4E9FD" w14:textId="77777777" w:rsidR="00B00B13" w:rsidRPr="00B45E5B" w:rsidRDefault="00B00B13" w:rsidP="00440FA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AC19316" w14:textId="34C8D370" w:rsidR="00B00B13" w:rsidRPr="00B45E5B" w:rsidRDefault="00B00B13" w:rsidP="00440FAC">
            <w:r>
              <w:rPr>
                <w:rFonts w:hint="eastAsia"/>
              </w:rPr>
              <w:t>测试注册用户是否能登录后进入首页，</w:t>
            </w:r>
            <w:r w:rsidR="00356804">
              <w:rPr>
                <w:rFonts w:hint="eastAsia"/>
              </w:rPr>
              <w:t>浏览友情链接</w:t>
            </w:r>
          </w:p>
        </w:tc>
      </w:tr>
      <w:tr w:rsidR="00B00B13" w:rsidRPr="00507ADD" w14:paraId="6E5E5A43" w14:textId="77777777" w:rsidTr="00440FAC">
        <w:trPr>
          <w:trHeight w:val="1445"/>
        </w:trPr>
        <w:tc>
          <w:tcPr>
            <w:tcW w:w="8296" w:type="dxa"/>
            <w:gridSpan w:val="3"/>
            <w:tcBorders>
              <w:top w:val="single" w:sz="4" w:space="0" w:color="000000"/>
              <w:left w:val="single" w:sz="4" w:space="0" w:color="000000"/>
              <w:right w:val="single" w:sz="4" w:space="0" w:color="000000"/>
            </w:tcBorders>
            <w:hideMark/>
          </w:tcPr>
          <w:p w14:paraId="5AAD3FD9" w14:textId="77777777" w:rsidR="00B00B13" w:rsidRPr="00507ADD" w:rsidRDefault="00B00B13" w:rsidP="00440FAC">
            <w:r w:rsidRPr="00507ADD">
              <w:rPr>
                <w:rFonts w:hint="eastAsia"/>
              </w:rPr>
              <w:t>初始条件和背景：</w:t>
            </w:r>
          </w:p>
          <w:p w14:paraId="437749EA" w14:textId="77777777" w:rsidR="00B00B13" w:rsidRDefault="00B00B13" w:rsidP="00440FAC">
            <w:r w:rsidRPr="00B45E5B">
              <w:rPr>
                <w:rFonts w:hint="eastAsia"/>
              </w:rPr>
              <w:t>系统</w:t>
            </w:r>
            <w:r>
              <w:rPr>
                <w:rFonts w:hint="eastAsia"/>
              </w:rPr>
              <w:t>：PC端</w:t>
            </w:r>
          </w:p>
          <w:p w14:paraId="525B66EE" w14:textId="77777777" w:rsidR="00B00B13" w:rsidRPr="00507ADD" w:rsidRDefault="00B00B13" w:rsidP="00440FAC">
            <w:r>
              <w:rPr>
                <w:rFonts w:hint="eastAsia"/>
              </w:rPr>
              <w:t>浏览器：C</w:t>
            </w:r>
            <w:r>
              <w:t>hrome</w:t>
            </w:r>
          </w:p>
          <w:p w14:paraId="178898E5" w14:textId="77777777" w:rsidR="00B00B13" w:rsidRPr="00507ADD" w:rsidRDefault="00B00B13" w:rsidP="00440FAC">
            <w:r w:rsidRPr="00507ADD">
              <w:rPr>
                <w:rFonts w:hint="eastAsia"/>
              </w:rPr>
              <w:t>注释</w:t>
            </w:r>
            <w:r>
              <w:rPr>
                <w:rFonts w:hint="eastAsia"/>
              </w:rPr>
              <w:t>：无</w:t>
            </w:r>
          </w:p>
        </w:tc>
      </w:tr>
      <w:tr w:rsidR="00B00B13" w:rsidRPr="00507ADD" w14:paraId="391DA2E7"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4B9AAB6" w14:textId="77777777" w:rsidR="00B00B13" w:rsidRPr="00507ADD" w:rsidRDefault="00B00B13" w:rsidP="00440FA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1D6D106" w14:textId="77777777" w:rsidR="00B00B13" w:rsidRPr="00507ADD" w:rsidRDefault="00B00B13" w:rsidP="00440FAC">
            <w:r w:rsidRPr="00507ADD">
              <w:rPr>
                <w:rFonts w:hint="eastAsia"/>
              </w:rPr>
              <w:t>预期结果</w:t>
            </w:r>
          </w:p>
        </w:tc>
      </w:tr>
      <w:tr w:rsidR="00B00B13" w:rsidRPr="00507ADD" w14:paraId="3CCE3953"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40FF5BF3" w14:textId="77777777" w:rsidR="00B00B13" w:rsidRPr="00507ADD" w:rsidRDefault="00B00B13" w:rsidP="00440FAC">
            <w:r>
              <w:rPr>
                <w:rFonts w:hint="eastAsia"/>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1F773F90" w14:textId="31A0DD90" w:rsidR="00B00B13" w:rsidRPr="00507ADD" w:rsidRDefault="00356804" w:rsidP="00440FAC">
            <w:r>
              <w:rPr>
                <w:rFonts w:hint="eastAsia"/>
              </w:rPr>
              <w:t>可见首页下方有友情链接，如bb平台，一夫天下、办公网、计算官网</w:t>
            </w:r>
          </w:p>
        </w:tc>
      </w:tr>
      <w:tr w:rsidR="00B00B13" w14:paraId="1764F3F1"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6BFFB932" w14:textId="77777777" w:rsidR="00B00B13" w:rsidRDefault="00B00B13" w:rsidP="00440FAC"/>
        </w:tc>
        <w:tc>
          <w:tcPr>
            <w:tcW w:w="6141" w:type="dxa"/>
            <w:gridSpan w:val="2"/>
            <w:tcBorders>
              <w:top w:val="single" w:sz="4" w:space="0" w:color="000000"/>
              <w:left w:val="single" w:sz="4" w:space="0" w:color="000000"/>
              <w:bottom w:val="single" w:sz="4" w:space="0" w:color="000000"/>
              <w:right w:val="single" w:sz="4" w:space="0" w:color="000000"/>
            </w:tcBorders>
          </w:tcPr>
          <w:p w14:paraId="4C709DDD" w14:textId="77777777" w:rsidR="00B00B13" w:rsidRDefault="00B00B13" w:rsidP="00440FAC"/>
        </w:tc>
      </w:tr>
      <w:tr w:rsidR="00B00B13" w14:paraId="5CF01D89"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16EF1110" w14:textId="77777777" w:rsidR="00B00B13" w:rsidRDefault="00B00B13" w:rsidP="00440FAC"/>
        </w:tc>
        <w:tc>
          <w:tcPr>
            <w:tcW w:w="6141" w:type="dxa"/>
            <w:gridSpan w:val="2"/>
            <w:tcBorders>
              <w:top w:val="single" w:sz="4" w:space="0" w:color="000000"/>
              <w:left w:val="single" w:sz="4" w:space="0" w:color="000000"/>
              <w:bottom w:val="single" w:sz="4" w:space="0" w:color="000000"/>
              <w:right w:val="single" w:sz="4" w:space="0" w:color="000000"/>
            </w:tcBorders>
          </w:tcPr>
          <w:p w14:paraId="6C6E423D" w14:textId="77777777" w:rsidR="00B00B13" w:rsidRDefault="00B00B13" w:rsidP="00440FAC"/>
        </w:tc>
      </w:tr>
    </w:tbl>
    <w:p w14:paraId="12BEB2D2" w14:textId="50770363" w:rsidR="005B2AB8" w:rsidRDefault="005B2AB8" w:rsidP="00B00B13"/>
    <w:p w14:paraId="00C9BFC4" w14:textId="77777777" w:rsidR="005B2AB8" w:rsidRDefault="005B2AB8">
      <w:r>
        <w:br w:type="page"/>
      </w:r>
    </w:p>
    <w:p w14:paraId="3BF8BCFD" w14:textId="77777777" w:rsidR="00B00B13" w:rsidRPr="00B00B13" w:rsidRDefault="00B00B13" w:rsidP="00B00B13"/>
    <w:p w14:paraId="47C32B73" w14:textId="5BE5C3D8" w:rsidR="00BE18F1" w:rsidRDefault="00BE18F1" w:rsidP="00BE18F1">
      <w:pPr>
        <w:pStyle w:val="a1"/>
      </w:pPr>
      <w:bookmarkStart w:id="1360" w:name="_Toc533356772"/>
      <w:r>
        <w:rPr>
          <w:rFonts w:hint="eastAsia"/>
        </w:rPr>
        <w:t>访问友情链接</w:t>
      </w:r>
      <w:bookmarkEnd w:id="1360"/>
    </w:p>
    <w:tbl>
      <w:tblPr>
        <w:tblStyle w:val="14"/>
        <w:tblW w:w="8296" w:type="dxa"/>
        <w:tblLook w:val="04A0" w:firstRow="1" w:lastRow="0" w:firstColumn="1" w:lastColumn="0" w:noHBand="0" w:noVBand="1"/>
      </w:tblPr>
      <w:tblGrid>
        <w:gridCol w:w="2155"/>
        <w:gridCol w:w="1993"/>
        <w:gridCol w:w="4148"/>
      </w:tblGrid>
      <w:tr w:rsidR="007176C2" w:rsidRPr="00B45E5B" w14:paraId="05D1CCAD"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0F3B607C" w14:textId="77777777" w:rsidR="007176C2" w:rsidRPr="00B45E5B" w:rsidRDefault="007176C2" w:rsidP="00440FA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3F1297E" w14:textId="5741BB58" w:rsidR="007176C2" w:rsidRPr="00B45E5B" w:rsidRDefault="007176C2" w:rsidP="00440FAC">
            <w:r>
              <w:rPr>
                <w:rFonts w:hint="eastAsia"/>
              </w:rPr>
              <w:t>TC</w:t>
            </w:r>
            <w:r>
              <w:t>-</w:t>
            </w:r>
            <w:r>
              <w:rPr>
                <w:rFonts w:hint="eastAsia"/>
              </w:rPr>
              <w:t>R</w:t>
            </w:r>
            <w:r>
              <w:t>-</w:t>
            </w:r>
            <w:r w:rsidR="005B2AB8">
              <w:rPr>
                <w:rFonts w:hint="eastAsia"/>
              </w:rPr>
              <w:t>33</w:t>
            </w:r>
          </w:p>
        </w:tc>
      </w:tr>
      <w:tr w:rsidR="007176C2" w14:paraId="77B5A7C8"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5CA5ACBD" w14:textId="77777777" w:rsidR="007176C2" w:rsidRPr="00B45E5B" w:rsidRDefault="007176C2" w:rsidP="00440FA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AE0A8B9" w14:textId="7B261759" w:rsidR="007176C2" w:rsidRDefault="00E327BF" w:rsidP="00440FAC">
            <w:r>
              <w:rPr>
                <w:rFonts w:hint="eastAsia"/>
              </w:rPr>
              <w:t>访问友情链接</w:t>
            </w:r>
          </w:p>
        </w:tc>
      </w:tr>
      <w:tr w:rsidR="007176C2" w14:paraId="196BE54F"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0EF2970D" w14:textId="77777777" w:rsidR="007176C2" w:rsidRDefault="007176C2" w:rsidP="00440FA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B9976B6" w14:textId="03418ECA" w:rsidR="007176C2" w:rsidRDefault="00E327BF" w:rsidP="00440FAC">
            <w:r>
              <w:rPr>
                <w:rFonts w:hint="eastAsia"/>
              </w:rPr>
              <w:t>访问友情链接</w:t>
            </w:r>
          </w:p>
        </w:tc>
      </w:tr>
      <w:tr w:rsidR="007176C2" w14:paraId="438C86AD"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5B48BC39" w14:textId="77777777" w:rsidR="007176C2" w:rsidRPr="00B45E5B" w:rsidRDefault="007176C2" w:rsidP="00440FA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069BD36" w14:textId="77777777" w:rsidR="007176C2" w:rsidRDefault="007176C2" w:rsidP="00440FAC">
            <w:r>
              <w:rPr>
                <w:rFonts w:hint="eastAsia"/>
              </w:rPr>
              <w:t>注册用户</w:t>
            </w:r>
          </w:p>
        </w:tc>
      </w:tr>
      <w:tr w:rsidR="007176C2" w14:paraId="6453F25B"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01176E52" w14:textId="77777777" w:rsidR="007176C2" w:rsidRPr="00B45E5B" w:rsidRDefault="007176C2" w:rsidP="00440FA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AF00099" w14:textId="77777777" w:rsidR="007176C2" w:rsidRDefault="007176C2" w:rsidP="00440FAC">
            <w:r>
              <w:rPr>
                <w:rFonts w:hint="eastAsia"/>
              </w:rPr>
              <w:t>黑盒测试</w:t>
            </w:r>
          </w:p>
        </w:tc>
      </w:tr>
      <w:tr w:rsidR="007176C2" w14:paraId="65CBB80E"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03856D58" w14:textId="77777777" w:rsidR="007176C2" w:rsidRDefault="007176C2" w:rsidP="00440FA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0C08C1B" w14:textId="77777777" w:rsidR="007176C2" w:rsidRDefault="007176C2" w:rsidP="00440FAC">
            <w:r>
              <w:rPr>
                <w:rFonts w:hint="eastAsia"/>
              </w:rPr>
              <w:t>登录</w:t>
            </w:r>
          </w:p>
        </w:tc>
      </w:tr>
      <w:tr w:rsidR="007176C2" w14:paraId="401B99E3"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5360DF88" w14:textId="77777777" w:rsidR="007176C2" w:rsidRDefault="007176C2" w:rsidP="00440FA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66C3434" w14:textId="2F389D10" w:rsidR="007176C2" w:rsidRDefault="007176C2" w:rsidP="00440FAC">
            <w:r>
              <w:rPr>
                <w:rFonts w:hint="eastAsia"/>
              </w:rPr>
              <w:t>用户登录后进入首页，</w:t>
            </w:r>
            <w:r w:rsidR="00E327BF">
              <w:rPr>
                <w:rFonts w:hint="eastAsia"/>
              </w:rPr>
              <w:t>访问友情链接</w:t>
            </w:r>
          </w:p>
        </w:tc>
      </w:tr>
      <w:tr w:rsidR="007176C2" w:rsidRPr="00B45E5B" w14:paraId="02EDBDD7"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7DEB81FD" w14:textId="77777777" w:rsidR="007176C2" w:rsidRPr="00B45E5B" w:rsidRDefault="007176C2" w:rsidP="00440FA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EE6AFA9" w14:textId="34D40402" w:rsidR="007176C2" w:rsidRPr="00B45E5B" w:rsidRDefault="007176C2" w:rsidP="00440FAC">
            <w:r>
              <w:rPr>
                <w:rFonts w:hint="eastAsia"/>
              </w:rPr>
              <w:t>测试注册用户是否能登录后进入首页，</w:t>
            </w:r>
            <w:r w:rsidR="00E327BF">
              <w:rPr>
                <w:rFonts w:hint="eastAsia"/>
              </w:rPr>
              <w:t>访问友情链接</w:t>
            </w:r>
          </w:p>
        </w:tc>
      </w:tr>
      <w:tr w:rsidR="007176C2" w:rsidRPr="00507ADD" w14:paraId="43167BED" w14:textId="77777777" w:rsidTr="00440FAC">
        <w:trPr>
          <w:trHeight w:val="1445"/>
        </w:trPr>
        <w:tc>
          <w:tcPr>
            <w:tcW w:w="8296" w:type="dxa"/>
            <w:gridSpan w:val="3"/>
            <w:tcBorders>
              <w:top w:val="single" w:sz="4" w:space="0" w:color="000000"/>
              <w:left w:val="single" w:sz="4" w:space="0" w:color="000000"/>
              <w:right w:val="single" w:sz="4" w:space="0" w:color="000000"/>
            </w:tcBorders>
            <w:hideMark/>
          </w:tcPr>
          <w:p w14:paraId="7598939B" w14:textId="77777777" w:rsidR="007176C2" w:rsidRPr="00507ADD" w:rsidRDefault="007176C2" w:rsidP="00440FAC">
            <w:r w:rsidRPr="00507ADD">
              <w:rPr>
                <w:rFonts w:hint="eastAsia"/>
              </w:rPr>
              <w:t>初始条件和背景：</w:t>
            </w:r>
          </w:p>
          <w:p w14:paraId="79638B7B" w14:textId="77777777" w:rsidR="007176C2" w:rsidRDefault="007176C2" w:rsidP="00440FAC">
            <w:r w:rsidRPr="00B45E5B">
              <w:rPr>
                <w:rFonts w:hint="eastAsia"/>
              </w:rPr>
              <w:t>系统</w:t>
            </w:r>
            <w:r>
              <w:rPr>
                <w:rFonts w:hint="eastAsia"/>
              </w:rPr>
              <w:t>：PC端</w:t>
            </w:r>
          </w:p>
          <w:p w14:paraId="7AEAED49" w14:textId="77777777" w:rsidR="007176C2" w:rsidRPr="00507ADD" w:rsidRDefault="007176C2" w:rsidP="00440FAC">
            <w:r>
              <w:rPr>
                <w:rFonts w:hint="eastAsia"/>
              </w:rPr>
              <w:t>浏览器：C</w:t>
            </w:r>
            <w:r>
              <w:t>hrome</w:t>
            </w:r>
          </w:p>
          <w:p w14:paraId="219DF040" w14:textId="77777777" w:rsidR="007176C2" w:rsidRPr="00507ADD" w:rsidRDefault="007176C2" w:rsidP="00440FAC">
            <w:r w:rsidRPr="00507ADD">
              <w:rPr>
                <w:rFonts w:hint="eastAsia"/>
              </w:rPr>
              <w:t>注释</w:t>
            </w:r>
            <w:r>
              <w:rPr>
                <w:rFonts w:hint="eastAsia"/>
              </w:rPr>
              <w:t>：无</w:t>
            </w:r>
          </w:p>
        </w:tc>
      </w:tr>
      <w:tr w:rsidR="007176C2" w:rsidRPr="00507ADD" w14:paraId="4991F47A"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09D012C" w14:textId="77777777" w:rsidR="007176C2" w:rsidRPr="00507ADD" w:rsidRDefault="007176C2" w:rsidP="00440FA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242D92A" w14:textId="77777777" w:rsidR="007176C2" w:rsidRPr="00507ADD" w:rsidRDefault="007176C2" w:rsidP="00440FAC">
            <w:r w:rsidRPr="00507ADD">
              <w:rPr>
                <w:rFonts w:hint="eastAsia"/>
              </w:rPr>
              <w:t>预期结果</w:t>
            </w:r>
          </w:p>
        </w:tc>
      </w:tr>
      <w:tr w:rsidR="00E327BF" w:rsidRPr="00507ADD" w14:paraId="28AA2708"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7F5CCC73" w14:textId="63A5EFC7" w:rsidR="00E327BF" w:rsidRPr="00507ADD" w:rsidRDefault="00E327BF" w:rsidP="00E327BF">
            <w:r>
              <w:rPr>
                <w:rFonts w:hint="eastAsia"/>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261C59B4" w14:textId="6FEC8B6B" w:rsidR="00E327BF" w:rsidRPr="00507ADD" w:rsidRDefault="00E327BF" w:rsidP="00E327BF">
            <w:r>
              <w:rPr>
                <w:rFonts w:hint="eastAsia"/>
              </w:rPr>
              <w:t>可见首页下方有友情链接，如bb平台，一夫天下、办公网、计算官网</w:t>
            </w:r>
          </w:p>
        </w:tc>
      </w:tr>
      <w:tr w:rsidR="00E327BF" w14:paraId="48CA1982"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22A8332D" w14:textId="60AD77D0" w:rsidR="00E327BF" w:rsidRDefault="00E327BF" w:rsidP="00E327BF">
            <w:r>
              <w:rPr>
                <w:rFonts w:hint="eastAsia"/>
              </w:rPr>
              <w:t>点击b</w:t>
            </w:r>
            <w:r>
              <w:t>b</w:t>
            </w:r>
            <w:r>
              <w:rPr>
                <w:rFonts w:hint="eastAsia"/>
              </w:rPr>
              <w:t>平台</w:t>
            </w:r>
          </w:p>
        </w:tc>
        <w:tc>
          <w:tcPr>
            <w:tcW w:w="6141" w:type="dxa"/>
            <w:gridSpan w:val="2"/>
            <w:tcBorders>
              <w:top w:val="single" w:sz="4" w:space="0" w:color="000000"/>
              <w:left w:val="single" w:sz="4" w:space="0" w:color="000000"/>
              <w:bottom w:val="single" w:sz="4" w:space="0" w:color="000000"/>
              <w:right w:val="single" w:sz="4" w:space="0" w:color="000000"/>
            </w:tcBorders>
          </w:tcPr>
          <w:p w14:paraId="29C013F3" w14:textId="79DA4EC9" w:rsidR="00E327BF" w:rsidRDefault="00E327BF" w:rsidP="00E327BF">
            <w:r>
              <w:rPr>
                <w:rFonts w:hint="eastAsia"/>
              </w:rPr>
              <w:t>新弹出b</w:t>
            </w:r>
            <w:r>
              <w:t>b</w:t>
            </w:r>
            <w:r>
              <w:rPr>
                <w:rFonts w:hint="eastAsia"/>
              </w:rPr>
              <w:t>平台的网站</w:t>
            </w:r>
          </w:p>
        </w:tc>
      </w:tr>
      <w:tr w:rsidR="00E327BF" w14:paraId="1E7BE38A"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0C416DF7" w14:textId="77777777" w:rsidR="00E327BF" w:rsidRDefault="00E327BF" w:rsidP="00E327BF"/>
        </w:tc>
        <w:tc>
          <w:tcPr>
            <w:tcW w:w="6141" w:type="dxa"/>
            <w:gridSpan w:val="2"/>
            <w:tcBorders>
              <w:top w:val="single" w:sz="4" w:space="0" w:color="000000"/>
              <w:left w:val="single" w:sz="4" w:space="0" w:color="000000"/>
              <w:bottom w:val="single" w:sz="4" w:space="0" w:color="000000"/>
              <w:right w:val="single" w:sz="4" w:space="0" w:color="000000"/>
            </w:tcBorders>
          </w:tcPr>
          <w:p w14:paraId="4524591F" w14:textId="77777777" w:rsidR="00E327BF" w:rsidRDefault="00E327BF" w:rsidP="00E327BF"/>
        </w:tc>
      </w:tr>
      <w:tr w:rsidR="00E327BF" w14:paraId="5D2339E0"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11D4E07B" w14:textId="77777777" w:rsidR="00E327BF" w:rsidRDefault="00E327BF" w:rsidP="00E327BF"/>
        </w:tc>
        <w:tc>
          <w:tcPr>
            <w:tcW w:w="6141" w:type="dxa"/>
            <w:gridSpan w:val="2"/>
            <w:tcBorders>
              <w:top w:val="single" w:sz="4" w:space="0" w:color="000000"/>
              <w:left w:val="single" w:sz="4" w:space="0" w:color="000000"/>
              <w:bottom w:val="single" w:sz="4" w:space="0" w:color="000000"/>
              <w:right w:val="single" w:sz="4" w:space="0" w:color="000000"/>
            </w:tcBorders>
          </w:tcPr>
          <w:p w14:paraId="2EB47CC4" w14:textId="77777777" w:rsidR="00E327BF" w:rsidRDefault="00E327BF" w:rsidP="00E327BF"/>
        </w:tc>
      </w:tr>
    </w:tbl>
    <w:p w14:paraId="1897123C" w14:textId="2FC4763C" w:rsidR="00DC3A30" w:rsidRDefault="00DC3A30" w:rsidP="007176C2"/>
    <w:p w14:paraId="1EF8A348" w14:textId="77777777" w:rsidR="00DC3A30" w:rsidRDefault="00DC3A30">
      <w:r>
        <w:br w:type="page"/>
      </w:r>
    </w:p>
    <w:p w14:paraId="5B38DEB4" w14:textId="77777777" w:rsidR="007176C2" w:rsidRPr="007176C2" w:rsidRDefault="007176C2" w:rsidP="007176C2"/>
    <w:p w14:paraId="50C56101" w14:textId="3649B9D1" w:rsidR="00BE18F1" w:rsidRDefault="00BE18F1" w:rsidP="00BE18F1">
      <w:pPr>
        <w:pStyle w:val="a1"/>
      </w:pPr>
      <w:bookmarkStart w:id="1361" w:name="_Toc533356773"/>
      <w:r>
        <w:rPr>
          <w:rFonts w:hint="eastAsia"/>
        </w:rPr>
        <w:t>浏览全站搜索</w:t>
      </w:r>
      <w:bookmarkEnd w:id="1361"/>
    </w:p>
    <w:tbl>
      <w:tblPr>
        <w:tblStyle w:val="14"/>
        <w:tblW w:w="8296" w:type="dxa"/>
        <w:tblLook w:val="04A0" w:firstRow="1" w:lastRow="0" w:firstColumn="1" w:lastColumn="0" w:noHBand="0" w:noVBand="1"/>
      </w:tblPr>
      <w:tblGrid>
        <w:gridCol w:w="2155"/>
        <w:gridCol w:w="1993"/>
        <w:gridCol w:w="4148"/>
      </w:tblGrid>
      <w:tr w:rsidR="007176C2" w:rsidRPr="00B45E5B" w14:paraId="4A864D3C"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7E4CEF1D" w14:textId="77777777" w:rsidR="007176C2" w:rsidRPr="00B45E5B" w:rsidRDefault="007176C2" w:rsidP="00440FA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87E260A" w14:textId="4C4B966E" w:rsidR="007176C2" w:rsidRPr="00B45E5B" w:rsidRDefault="007176C2" w:rsidP="00440FAC">
            <w:r>
              <w:rPr>
                <w:rFonts w:hint="eastAsia"/>
              </w:rPr>
              <w:t>TC</w:t>
            </w:r>
            <w:r>
              <w:t>-</w:t>
            </w:r>
            <w:r>
              <w:rPr>
                <w:rFonts w:hint="eastAsia"/>
              </w:rPr>
              <w:t>R</w:t>
            </w:r>
            <w:r>
              <w:t>-</w:t>
            </w:r>
            <w:r w:rsidR="005B2AB8">
              <w:rPr>
                <w:rFonts w:hint="eastAsia"/>
              </w:rPr>
              <w:t>34</w:t>
            </w:r>
          </w:p>
        </w:tc>
      </w:tr>
      <w:tr w:rsidR="007176C2" w14:paraId="4C9B6F28"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1D4DDD73" w14:textId="77777777" w:rsidR="007176C2" w:rsidRPr="00B45E5B" w:rsidRDefault="007176C2" w:rsidP="00440FA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F3558C5" w14:textId="546A5696" w:rsidR="007176C2" w:rsidRDefault="00DC3A30" w:rsidP="00440FAC">
            <w:r>
              <w:rPr>
                <w:rFonts w:hint="eastAsia"/>
              </w:rPr>
              <w:t>浏览全站搜索</w:t>
            </w:r>
          </w:p>
        </w:tc>
      </w:tr>
      <w:tr w:rsidR="007176C2" w14:paraId="31B680E9"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02043976" w14:textId="77777777" w:rsidR="007176C2" w:rsidRDefault="007176C2" w:rsidP="00440FA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71D14DE" w14:textId="279C5AC2" w:rsidR="007176C2" w:rsidRDefault="00DC3A30" w:rsidP="00440FAC">
            <w:r>
              <w:rPr>
                <w:rFonts w:hint="eastAsia"/>
              </w:rPr>
              <w:t>浏览全站搜索</w:t>
            </w:r>
          </w:p>
        </w:tc>
      </w:tr>
      <w:tr w:rsidR="007176C2" w14:paraId="4E2DFECC"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417C4994" w14:textId="77777777" w:rsidR="007176C2" w:rsidRPr="00B45E5B" w:rsidRDefault="007176C2" w:rsidP="00440FA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81F91EC" w14:textId="77777777" w:rsidR="007176C2" w:rsidRDefault="007176C2" w:rsidP="00440FAC">
            <w:r>
              <w:rPr>
                <w:rFonts w:hint="eastAsia"/>
              </w:rPr>
              <w:t>注册用户</w:t>
            </w:r>
          </w:p>
        </w:tc>
      </w:tr>
      <w:tr w:rsidR="007176C2" w14:paraId="03243172"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5594BFCF" w14:textId="77777777" w:rsidR="007176C2" w:rsidRPr="00B45E5B" w:rsidRDefault="007176C2" w:rsidP="00440FA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68F5106" w14:textId="77777777" w:rsidR="007176C2" w:rsidRDefault="007176C2" w:rsidP="00440FAC">
            <w:r>
              <w:rPr>
                <w:rFonts w:hint="eastAsia"/>
              </w:rPr>
              <w:t>黑盒测试</w:t>
            </w:r>
          </w:p>
        </w:tc>
      </w:tr>
      <w:tr w:rsidR="007176C2" w14:paraId="42C397AA"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1E8982DC" w14:textId="77777777" w:rsidR="007176C2" w:rsidRDefault="007176C2" w:rsidP="00440FA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C6DFE5B" w14:textId="77777777" w:rsidR="007176C2" w:rsidRDefault="007176C2" w:rsidP="00440FAC">
            <w:r>
              <w:rPr>
                <w:rFonts w:hint="eastAsia"/>
              </w:rPr>
              <w:t>登录</w:t>
            </w:r>
          </w:p>
        </w:tc>
      </w:tr>
      <w:tr w:rsidR="007176C2" w14:paraId="10D4F519"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649E2DD8" w14:textId="77777777" w:rsidR="007176C2" w:rsidRDefault="007176C2" w:rsidP="00440FA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351B68D" w14:textId="3A6A0621" w:rsidR="007176C2" w:rsidRDefault="007176C2" w:rsidP="00440FAC">
            <w:r>
              <w:rPr>
                <w:rFonts w:hint="eastAsia"/>
              </w:rPr>
              <w:t>用户登录后进入首页，</w:t>
            </w:r>
            <w:r w:rsidR="00DC3A30" w:rsidRPr="00DC3A30">
              <w:rPr>
                <w:rFonts w:hint="eastAsia"/>
              </w:rPr>
              <w:t>浏览全站搜索</w:t>
            </w:r>
          </w:p>
        </w:tc>
      </w:tr>
      <w:tr w:rsidR="007176C2" w:rsidRPr="00B45E5B" w14:paraId="5F04D795"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54CB8A8F" w14:textId="77777777" w:rsidR="007176C2" w:rsidRPr="00B45E5B" w:rsidRDefault="007176C2" w:rsidP="00440FA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F8F7EEC" w14:textId="55C8D6B3" w:rsidR="007176C2" w:rsidRPr="00B45E5B" w:rsidRDefault="007176C2" w:rsidP="00440FAC">
            <w:r>
              <w:rPr>
                <w:rFonts w:hint="eastAsia"/>
              </w:rPr>
              <w:t>测试注册用户是否能登录后进入首页，</w:t>
            </w:r>
            <w:r w:rsidR="00DC3A30" w:rsidRPr="00DC3A30">
              <w:rPr>
                <w:rFonts w:hint="eastAsia"/>
              </w:rPr>
              <w:t>浏览全站搜索</w:t>
            </w:r>
          </w:p>
        </w:tc>
      </w:tr>
      <w:tr w:rsidR="007176C2" w:rsidRPr="00507ADD" w14:paraId="49962887" w14:textId="77777777" w:rsidTr="00440FAC">
        <w:trPr>
          <w:trHeight w:val="1445"/>
        </w:trPr>
        <w:tc>
          <w:tcPr>
            <w:tcW w:w="8296" w:type="dxa"/>
            <w:gridSpan w:val="3"/>
            <w:tcBorders>
              <w:top w:val="single" w:sz="4" w:space="0" w:color="000000"/>
              <w:left w:val="single" w:sz="4" w:space="0" w:color="000000"/>
              <w:right w:val="single" w:sz="4" w:space="0" w:color="000000"/>
            </w:tcBorders>
            <w:hideMark/>
          </w:tcPr>
          <w:p w14:paraId="57CF63A4" w14:textId="77777777" w:rsidR="007176C2" w:rsidRPr="00507ADD" w:rsidRDefault="007176C2" w:rsidP="00440FAC">
            <w:r w:rsidRPr="00507ADD">
              <w:rPr>
                <w:rFonts w:hint="eastAsia"/>
              </w:rPr>
              <w:t>初始条件和背景：</w:t>
            </w:r>
          </w:p>
          <w:p w14:paraId="4A2E75BA" w14:textId="77777777" w:rsidR="007176C2" w:rsidRDefault="007176C2" w:rsidP="00440FAC">
            <w:r w:rsidRPr="00B45E5B">
              <w:rPr>
                <w:rFonts w:hint="eastAsia"/>
              </w:rPr>
              <w:t>系统</w:t>
            </w:r>
            <w:r>
              <w:rPr>
                <w:rFonts w:hint="eastAsia"/>
              </w:rPr>
              <w:t>：PC端</w:t>
            </w:r>
          </w:p>
          <w:p w14:paraId="736730AA" w14:textId="77777777" w:rsidR="007176C2" w:rsidRPr="00507ADD" w:rsidRDefault="007176C2" w:rsidP="00440FAC">
            <w:r>
              <w:rPr>
                <w:rFonts w:hint="eastAsia"/>
              </w:rPr>
              <w:t>浏览器：C</w:t>
            </w:r>
            <w:r>
              <w:t>hrome</w:t>
            </w:r>
          </w:p>
          <w:p w14:paraId="58C2F0A1" w14:textId="77777777" w:rsidR="007176C2" w:rsidRPr="00507ADD" w:rsidRDefault="007176C2" w:rsidP="00440FAC">
            <w:r w:rsidRPr="00507ADD">
              <w:rPr>
                <w:rFonts w:hint="eastAsia"/>
              </w:rPr>
              <w:t>注释</w:t>
            </w:r>
            <w:r>
              <w:rPr>
                <w:rFonts w:hint="eastAsia"/>
              </w:rPr>
              <w:t>：无</w:t>
            </w:r>
          </w:p>
        </w:tc>
      </w:tr>
      <w:tr w:rsidR="007176C2" w:rsidRPr="00507ADD" w14:paraId="1B422A60"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09DAD4B" w14:textId="77777777" w:rsidR="007176C2" w:rsidRPr="00507ADD" w:rsidRDefault="007176C2" w:rsidP="00440FA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C0DDF73" w14:textId="77777777" w:rsidR="007176C2" w:rsidRPr="00507ADD" w:rsidRDefault="007176C2" w:rsidP="00440FAC">
            <w:r w:rsidRPr="00507ADD">
              <w:rPr>
                <w:rFonts w:hint="eastAsia"/>
              </w:rPr>
              <w:t>预期结果</w:t>
            </w:r>
          </w:p>
        </w:tc>
      </w:tr>
      <w:tr w:rsidR="007176C2" w:rsidRPr="00507ADD" w14:paraId="419366BE"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5460786B" w14:textId="77777777" w:rsidR="007176C2" w:rsidRPr="00507ADD" w:rsidRDefault="007176C2" w:rsidP="00440FAC">
            <w:r>
              <w:rPr>
                <w:rFonts w:hint="eastAsia"/>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13F88F05" w14:textId="250C021E" w:rsidR="007176C2" w:rsidRPr="00507ADD" w:rsidRDefault="004627CC" w:rsidP="00440FAC">
            <w:r>
              <w:rPr>
                <w:rFonts w:hint="eastAsia"/>
              </w:rPr>
              <w:t>可见网页顶部有搜索框，搜索框内有灰色全站搜索字样</w:t>
            </w:r>
          </w:p>
        </w:tc>
      </w:tr>
      <w:tr w:rsidR="007176C2" w14:paraId="2D93B448"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4ED95C24" w14:textId="77777777" w:rsidR="007176C2" w:rsidRDefault="007176C2" w:rsidP="00440FAC"/>
        </w:tc>
        <w:tc>
          <w:tcPr>
            <w:tcW w:w="6141" w:type="dxa"/>
            <w:gridSpan w:val="2"/>
            <w:tcBorders>
              <w:top w:val="single" w:sz="4" w:space="0" w:color="000000"/>
              <w:left w:val="single" w:sz="4" w:space="0" w:color="000000"/>
              <w:bottom w:val="single" w:sz="4" w:space="0" w:color="000000"/>
              <w:right w:val="single" w:sz="4" w:space="0" w:color="000000"/>
            </w:tcBorders>
          </w:tcPr>
          <w:p w14:paraId="03B0B81C" w14:textId="77777777" w:rsidR="007176C2" w:rsidRDefault="007176C2" w:rsidP="00440FAC"/>
        </w:tc>
      </w:tr>
      <w:tr w:rsidR="007176C2" w14:paraId="21C87680"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16780B25" w14:textId="77777777" w:rsidR="007176C2" w:rsidRDefault="007176C2" w:rsidP="00440FAC"/>
        </w:tc>
        <w:tc>
          <w:tcPr>
            <w:tcW w:w="6141" w:type="dxa"/>
            <w:gridSpan w:val="2"/>
            <w:tcBorders>
              <w:top w:val="single" w:sz="4" w:space="0" w:color="000000"/>
              <w:left w:val="single" w:sz="4" w:space="0" w:color="000000"/>
              <w:bottom w:val="single" w:sz="4" w:space="0" w:color="000000"/>
              <w:right w:val="single" w:sz="4" w:space="0" w:color="000000"/>
            </w:tcBorders>
          </w:tcPr>
          <w:p w14:paraId="16504DE1" w14:textId="77777777" w:rsidR="007176C2" w:rsidRDefault="007176C2" w:rsidP="00440FAC"/>
        </w:tc>
      </w:tr>
      <w:tr w:rsidR="007176C2" w14:paraId="5F739A26"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2276C419" w14:textId="77777777" w:rsidR="007176C2" w:rsidRDefault="007176C2" w:rsidP="00440FAC"/>
        </w:tc>
        <w:tc>
          <w:tcPr>
            <w:tcW w:w="6141" w:type="dxa"/>
            <w:gridSpan w:val="2"/>
            <w:tcBorders>
              <w:top w:val="single" w:sz="4" w:space="0" w:color="000000"/>
              <w:left w:val="single" w:sz="4" w:space="0" w:color="000000"/>
              <w:bottom w:val="single" w:sz="4" w:space="0" w:color="000000"/>
              <w:right w:val="single" w:sz="4" w:space="0" w:color="000000"/>
            </w:tcBorders>
          </w:tcPr>
          <w:p w14:paraId="414DC461" w14:textId="77777777" w:rsidR="007176C2" w:rsidRDefault="007176C2" w:rsidP="00440FAC"/>
        </w:tc>
      </w:tr>
    </w:tbl>
    <w:p w14:paraId="456A5BAB" w14:textId="1C7D05C4" w:rsidR="004627CC" w:rsidRDefault="004627CC" w:rsidP="007176C2"/>
    <w:p w14:paraId="0352E196" w14:textId="77777777" w:rsidR="004627CC" w:rsidRDefault="004627CC">
      <w:r>
        <w:br w:type="page"/>
      </w:r>
    </w:p>
    <w:p w14:paraId="74F60079" w14:textId="77777777" w:rsidR="007176C2" w:rsidRPr="007176C2" w:rsidRDefault="007176C2" w:rsidP="007176C2"/>
    <w:p w14:paraId="6346FAA6" w14:textId="6558E200" w:rsidR="00BE18F1" w:rsidRDefault="00BE18F1" w:rsidP="00BE18F1">
      <w:pPr>
        <w:pStyle w:val="a1"/>
      </w:pPr>
      <w:bookmarkStart w:id="1362" w:name="_Toc533356774"/>
      <w:r>
        <w:rPr>
          <w:rFonts w:hint="eastAsia"/>
        </w:rPr>
        <w:t>全站模糊搜索浏览搜索结果页</w:t>
      </w:r>
      <w:bookmarkEnd w:id="1362"/>
    </w:p>
    <w:tbl>
      <w:tblPr>
        <w:tblStyle w:val="14"/>
        <w:tblW w:w="8296" w:type="dxa"/>
        <w:tblLook w:val="04A0" w:firstRow="1" w:lastRow="0" w:firstColumn="1" w:lastColumn="0" w:noHBand="0" w:noVBand="1"/>
      </w:tblPr>
      <w:tblGrid>
        <w:gridCol w:w="2155"/>
        <w:gridCol w:w="1993"/>
        <w:gridCol w:w="4148"/>
      </w:tblGrid>
      <w:tr w:rsidR="007176C2" w:rsidRPr="00B45E5B" w14:paraId="60FD57E6"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4AD3BDC6" w14:textId="77777777" w:rsidR="007176C2" w:rsidRPr="00B45E5B" w:rsidRDefault="007176C2" w:rsidP="00440FA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8243B22" w14:textId="4F1F348A" w:rsidR="007176C2" w:rsidRPr="00B45E5B" w:rsidRDefault="007176C2" w:rsidP="00440FAC">
            <w:r>
              <w:rPr>
                <w:rFonts w:hint="eastAsia"/>
              </w:rPr>
              <w:t>TC</w:t>
            </w:r>
            <w:r>
              <w:t>-</w:t>
            </w:r>
            <w:r>
              <w:rPr>
                <w:rFonts w:hint="eastAsia"/>
              </w:rPr>
              <w:t>R</w:t>
            </w:r>
            <w:r>
              <w:t>-</w:t>
            </w:r>
            <w:r w:rsidR="005B2AB8">
              <w:rPr>
                <w:rFonts w:hint="eastAsia"/>
              </w:rPr>
              <w:t>35</w:t>
            </w:r>
          </w:p>
        </w:tc>
      </w:tr>
      <w:tr w:rsidR="007176C2" w14:paraId="7D7A907C"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7221F682" w14:textId="77777777" w:rsidR="007176C2" w:rsidRPr="00B45E5B" w:rsidRDefault="007176C2" w:rsidP="00440FA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BFABEE8" w14:textId="3533C950" w:rsidR="007176C2" w:rsidRDefault="00ED491A" w:rsidP="00440FAC">
            <w:r>
              <w:rPr>
                <w:rFonts w:hint="eastAsia"/>
              </w:rPr>
              <w:t>全站模糊搜索浏览搜索结果页</w:t>
            </w:r>
          </w:p>
        </w:tc>
      </w:tr>
      <w:tr w:rsidR="007176C2" w14:paraId="733D9314"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6205ECD1" w14:textId="77777777" w:rsidR="007176C2" w:rsidRDefault="007176C2" w:rsidP="00440FA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85AECDD" w14:textId="1A917C30" w:rsidR="007176C2" w:rsidRDefault="00ED491A" w:rsidP="00440FAC">
            <w:r w:rsidRPr="00ED491A">
              <w:rPr>
                <w:rFonts w:hint="eastAsia"/>
              </w:rPr>
              <w:t>全站模糊搜索浏览搜索结果页</w:t>
            </w:r>
          </w:p>
        </w:tc>
      </w:tr>
      <w:tr w:rsidR="007176C2" w14:paraId="130776AE"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1C405A55" w14:textId="77777777" w:rsidR="007176C2" w:rsidRPr="00B45E5B" w:rsidRDefault="007176C2" w:rsidP="00440FA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BD6304A" w14:textId="77777777" w:rsidR="007176C2" w:rsidRDefault="007176C2" w:rsidP="00440FAC">
            <w:r>
              <w:rPr>
                <w:rFonts w:hint="eastAsia"/>
              </w:rPr>
              <w:t>注册用户</w:t>
            </w:r>
          </w:p>
        </w:tc>
      </w:tr>
      <w:tr w:rsidR="007176C2" w14:paraId="23B572A0"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2060A4FD" w14:textId="77777777" w:rsidR="007176C2" w:rsidRPr="00B45E5B" w:rsidRDefault="007176C2" w:rsidP="00440FA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6A64518" w14:textId="77777777" w:rsidR="007176C2" w:rsidRDefault="007176C2" w:rsidP="00440FAC">
            <w:r>
              <w:rPr>
                <w:rFonts w:hint="eastAsia"/>
              </w:rPr>
              <w:t>黑盒测试</w:t>
            </w:r>
          </w:p>
        </w:tc>
      </w:tr>
      <w:tr w:rsidR="007176C2" w14:paraId="10FEB793"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02FB33DA" w14:textId="77777777" w:rsidR="007176C2" w:rsidRDefault="007176C2" w:rsidP="00440FA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A00EFDC" w14:textId="77777777" w:rsidR="007176C2" w:rsidRDefault="007176C2" w:rsidP="00440FAC">
            <w:r>
              <w:rPr>
                <w:rFonts w:hint="eastAsia"/>
              </w:rPr>
              <w:t>登录</w:t>
            </w:r>
          </w:p>
        </w:tc>
      </w:tr>
      <w:tr w:rsidR="007176C2" w14:paraId="7521D4A0"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16D53522" w14:textId="77777777" w:rsidR="007176C2" w:rsidRDefault="007176C2" w:rsidP="00440FA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C640BB5" w14:textId="2E86BFE1" w:rsidR="007176C2" w:rsidRDefault="007176C2" w:rsidP="00440FAC">
            <w:r>
              <w:rPr>
                <w:rFonts w:hint="eastAsia"/>
              </w:rPr>
              <w:t>用户登录后进入首页，</w:t>
            </w:r>
            <w:r w:rsidR="00ED491A" w:rsidRPr="00ED491A">
              <w:rPr>
                <w:rFonts w:hint="eastAsia"/>
              </w:rPr>
              <w:t>全站模糊搜索浏览搜索结果页</w:t>
            </w:r>
          </w:p>
        </w:tc>
      </w:tr>
      <w:tr w:rsidR="007176C2" w:rsidRPr="00B45E5B" w14:paraId="004534FD"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2DE6EEF8" w14:textId="77777777" w:rsidR="007176C2" w:rsidRPr="00B45E5B" w:rsidRDefault="007176C2" w:rsidP="00440FA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F6A68DA" w14:textId="4C85AFD2" w:rsidR="007176C2" w:rsidRPr="00B45E5B" w:rsidRDefault="007176C2" w:rsidP="00440FAC">
            <w:r>
              <w:rPr>
                <w:rFonts w:hint="eastAsia"/>
              </w:rPr>
              <w:t>测试注册用户是否能登录后进入首页，</w:t>
            </w:r>
            <w:r w:rsidR="00ED491A" w:rsidRPr="00ED491A">
              <w:rPr>
                <w:rFonts w:hint="eastAsia"/>
              </w:rPr>
              <w:t>全站模糊搜索浏览搜索结果页</w:t>
            </w:r>
          </w:p>
        </w:tc>
      </w:tr>
      <w:tr w:rsidR="007176C2" w:rsidRPr="00507ADD" w14:paraId="13CA6861" w14:textId="77777777" w:rsidTr="00440FAC">
        <w:trPr>
          <w:trHeight w:val="1445"/>
        </w:trPr>
        <w:tc>
          <w:tcPr>
            <w:tcW w:w="8296" w:type="dxa"/>
            <w:gridSpan w:val="3"/>
            <w:tcBorders>
              <w:top w:val="single" w:sz="4" w:space="0" w:color="000000"/>
              <w:left w:val="single" w:sz="4" w:space="0" w:color="000000"/>
              <w:right w:val="single" w:sz="4" w:space="0" w:color="000000"/>
            </w:tcBorders>
            <w:hideMark/>
          </w:tcPr>
          <w:p w14:paraId="7A0E6D74" w14:textId="77777777" w:rsidR="007176C2" w:rsidRPr="00507ADD" w:rsidRDefault="007176C2" w:rsidP="00440FAC">
            <w:r w:rsidRPr="00507ADD">
              <w:rPr>
                <w:rFonts w:hint="eastAsia"/>
              </w:rPr>
              <w:t>初始条件和背景：</w:t>
            </w:r>
          </w:p>
          <w:p w14:paraId="1689E70B" w14:textId="77777777" w:rsidR="007176C2" w:rsidRDefault="007176C2" w:rsidP="00440FAC">
            <w:r w:rsidRPr="00B45E5B">
              <w:rPr>
                <w:rFonts w:hint="eastAsia"/>
              </w:rPr>
              <w:t>系统</w:t>
            </w:r>
            <w:r>
              <w:rPr>
                <w:rFonts w:hint="eastAsia"/>
              </w:rPr>
              <w:t>：PC端</w:t>
            </w:r>
          </w:p>
          <w:p w14:paraId="43714213" w14:textId="77777777" w:rsidR="007176C2" w:rsidRPr="00507ADD" w:rsidRDefault="007176C2" w:rsidP="00440FAC">
            <w:r>
              <w:rPr>
                <w:rFonts w:hint="eastAsia"/>
              </w:rPr>
              <w:t>浏览器：C</w:t>
            </w:r>
            <w:r>
              <w:t>hrome</w:t>
            </w:r>
          </w:p>
          <w:p w14:paraId="6B00ABC4" w14:textId="77777777" w:rsidR="007176C2" w:rsidRPr="00507ADD" w:rsidRDefault="007176C2" w:rsidP="00440FAC">
            <w:r w:rsidRPr="00507ADD">
              <w:rPr>
                <w:rFonts w:hint="eastAsia"/>
              </w:rPr>
              <w:t>注释</w:t>
            </w:r>
            <w:r>
              <w:rPr>
                <w:rFonts w:hint="eastAsia"/>
              </w:rPr>
              <w:t>：无</w:t>
            </w:r>
          </w:p>
        </w:tc>
      </w:tr>
      <w:tr w:rsidR="007176C2" w:rsidRPr="00507ADD" w14:paraId="203D41E9"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713138C" w14:textId="77777777" w:rsidR="007176C2" w:rsidRPr="00507ADD" w:rsidRDefault="007176C2" w:rsidP="00440FA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1E1D88D" w14:textId="77777777" w:rsidR="007176C2" w:rsidRPr="00507ADD" w:rsidRDefault="007176C2" w:rsidP="00440FAC">
            <w:r w:rsidRPr="00507ADD">
              <w:rPr>
                <w:rFonts w:hint="eastAsia"/>
              </w:rPr>
              <w:t>预期结果</w:t>
            </w:r>
          </w:p>
        </w:tc>
      </w:tr>
      <w:tr w:rsidR="007176C2" w:rsidRPr="00507ADD" w14:paraId="1BE775E7"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69165352" w14:textId="77777777" w:rsidR="007176C2" w:rsidRPr="00507ADD" w:rsidRDefault="007176C2" w:rsidP="00440FAC">
            <w:r>
              <w:rPr>
                <w:rFonts w:hint="eastAsia"/>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18875C2A" w14:textId="09D05C9E" w:rsidR="007176C2" w:rsidRPr="00507ADD" w:rsidRDefault="00AA0481" w:rsidP="00440FAC">
            <w:r>
              <w:rPr>
                <w:rFonts w:hint="eastAsia"/>
              </w:rPr>
              <w:t>点击全站搜索框</w:t>
            </w:r>
          </w:p>
        </w:tc>
      </w:tr>
      <w:tr w:rsidR="007176C2" w14:paraId="6173DF7C"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19A2CCB4" w14:textId="1E4D9C50" w:rsidR="007176C2" w:rsidRDefault="00A806A9" w:rsidP="00440FAC">
            <w:r>
              <w:rPr>
                <w:rFonts w:hint="eastAsia"/>
              </w:rPr>
              <w:t>不输入搜索框，点击搜索</w:t>
            </w:r>
          </w:p>
        </w:tc>
        <w:tc>
          <w:tcPr>
            <w:tcW w:w="6141" w:type="dxa"/>
            <w:gridSpan w:val="2"/>
            <w:tcBorders>
              <w:top w:val="single" w:sz="4" w:space="0" w:color="000000"/>
              <w:left w:val="single" w:sz="4" w:space="0" w:color="000000"/>
              <w:bottom w:val="single" w:sz="4" w:space="0" w:color="000000"/>
              <w:right w:val="single" w:sz="4" w:space="0" w:color="000000"/>
            </w:tcBorders>
          </w:tcPr>
          <w:p w14:paraId="1593C832" w14:textId="0707B067" w:rsidR="007176C2" w:rsidRDefault="00A806A9" w:rsidP="00440FAC">
            <w:r>
              <w:rPr>
                <w:rFonts w:hint="eastAsia"/>
              </w:rPr>
              <w:t>提示搜索关键字长度为1-20</w:t>
            </w:r>
          </w:p>
        </w:tc>
      </w:tr>
      <w:tr w:rsidR="007176C2" w14:paraId="52E50B9E"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3551702A" w14:textId="3530A507" w:rsidR="007176C2" w:rsidRDefault="00A806A9" w:rsidP="00440FAC">
            <w:r>
              <w:rPr>
                <w:rFonts w:hint="eastAsia"/>
              </w:rPr>
              <w:t>在搜索框内填入长度为21的字符串</w:t>
            </w:r>
          </w:p>
        </w:tc>
        <w:tc>
          <w:tcPr>
            <w:tcW w:w="6141" w:type="dxa"/>
            <w:gridSpan w:val="2"/>
            <w:tcBorders>
              <w:top w:val="single" w:sz="4" w:space="0" w:color="000000"/>
              <w:left w:val="single" w:sz="4" w:space="0" w:color="000000"/>
              <w:bottom w:val="single" w:sz="4" w:space="0" w:color="000000"/>
              <w:right w:val="single" w:sz="4" w:space="0" w:color="000000"/>
            </w:tcBorders>
          </w:tcPr>
          <w:p w14:paraId="1048C61D" w14:textId="1A159565" w:rsidR="007176C2" w:rsidRDefault="00A806A9" w:rsidP="00440FAC">
            <w:r>
              <w:rPr>
                <w:rFonts w:hint="eastAsia"/>
              </w:rPr>
              <w:t>提示搜索关键字长度为1-20</w:t>
            </w:r>
          </w:p>
        </w:tc>
      </w:tr>
      <w:tr w:rsidR="007176C2" w14:paraId="137F1550"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37FB985F" w14:textId="2AE54DC9" w:rsidR="007176C2" w:rsidRDefault="00A806A9" w:rsidP="00440FAC">
            <w:r>
              <w:rPr>
                <w:rFonts w:hint="eastAsia"/>
              </w:rPr>
              <w:t>在搜索框内填入 软件工程</w:t>
            </w:r>
          </w:p>
        </w:tc>
        <w:tc>
          <w:tcPr>
            <w:tcW w:w="6141" w:type="dxa"/>
            <w:gridSpan w:val="2"/>
            <w:tcBorders>
              <w:top w:val="single" w:sz="4" w:space="0" w:color="000000"/>
              <w:left w:val="single" w:sz="4" w:space="0" w:color="000000"/>
              <w:bottom w:val="single" w:sz="4" w:space="0" w:color="000000"/>
              <w:right w:val="single" w:sz="4" w:space="0" w:color="000000"/>
            </w:tcBorders>
          </w:tcPr>
          <w:p w14:paraId="4A114489" w14:textId="458C307F" w:rsidR="007176C2" w:rsidRDefault="00A806A9" w:rsidP="00440FAC">
            <w:r>
              <w:rPr>
                <w:rFonts w:hint="eastAsia"/>
              </w:rPr>
              <w:t>转跳至全站搜索结果页面，下方为搜索结果列表，匹配的关键字用红色标出</w:t>
            </w:r>
          </w:p>
        </w:tc>
      </w:tr>
    </w:tbl>
    <w:p w14:paraId="1DE31329" w14:textId="0DD0397B" w:rsidR="0094649D" w:rsidRDefault="0094649D" w:rsidP="007176C2"/>
    <w:p w14:paraId="0839CD0C" w14:textId="77777777" w:rsidR="0094649D" w:rsidRDefault="0094649D">
      <w:r>
        <w:br w:type="page"/>
      </w:r>
    </w:p>
    <w:p w14:paraId="538AC5B9" w14:textId="77777777" w:rsidR="007176C2" w:rsidRPr="007176C2" w:rsidRDefault="007176C2" w:rsidP="007176C2"/>
    <w:p w14:paraId="5235928D" w14:textId="27DBFC55" w:rsidR="00BE18F1" w:rsidRDefault="00BE18F1" w:rsidP="00BE18F1">
      <w:pPr>
        <w:pStyle w:val="a1"/>
      </w:pPr>
      <w:bookmarkStart w:id="1363" w:name="_Toc533356775"/>
      <w:r>
        <w:rPr>
          <w:rFonts w:hint="eastAsia"/>
        </w:rPr>
        <w:t>浏览新开课程</w:t>
      </w:r>
      <w:bookmarkEnd w:id="1363"/>
    </w:p>
    <w:tbl>
      <w:tblPr>
        <w:tblStyle w:val="14"/>
        <w:tblW w:w="8296" w:type="dxa"/>
        <w:tblLook w:val="04A0" w:firstRow="1" w:lastRow="0" w:firstColumn="1" w:lastColumn="0" w:noHBand="0" w:noVBand="1"/>
      </w:tblPr>
      <w:tblGrid>
        <w:gridCol w:w="2155"/>
        <w:gridCol w:w="1993"/>
        <w:gridCol w:w="4148"/>
      </w:tblGrid>
      <w:tr w:rsidR="007176C2" w:rsidRPr="00B45E5B" w14:paraId="57CB2E19"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2985FFE9" w14:textId="77777777" w:rsidR="007176C2" w:rsidRPr="00B45E5B" w:rsidRDefault="007176C2" w:rsidP="00440FA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4B751D6" w14:textId="2B48AC3B" w:rsidR="007176C2" w:rsidRPr="00B45E5B" w:rsidRDefault="007176C2" w:rsidP="00440FAC">
            <w:r>
              <w:rPr>
                <w:rFonts w:hint="eastAsia"/>
              </w:rPr>
              <w:t>TC</w:t>
            </w:r>
            <w:r>
              <w:t>-</w:t>
            </w:r>
            <w:r>
              <w:rPr>
                <w:rFonts w:hint="eastAsia"/>
              </w:rPr>
              <w:t>R</w:t>
            </w:r>
            <w:r>
              <w:t>-</w:t>
            </w:r>
            <w:r w:rsidR="005B2AB8">
              <w:rPr>
                <w:rFonts w:hint="eastAsia"/>
              </w:rPr>
              <w:t>36</w:t>
            </w:r>
          </w:p>
        </w:tc>
      </w:tr>
      <w:tr w:rsidR="007176C2" w14:paraId="1B23BB8B"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28B44721" w14:textId="77777777" w:rsidR="007176C2" w:rsidRPr="00B45E5B" w:rsidRDefault="007176C2" w:rsidP="00440FA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71992DC" w14:textId="3C611BA2" w:rsidR="007176C2" w:rsidRDefault="00B34F79" w:rsidP="00440FAC">
            <w:r>
              <w:rPr>
                <w:rFonts w:hint="eastAsia"/>
              </w:rPr>
              <w:t>浏览新开课程</w:t>
            </w:r>
          </w:p>
        </w:tc>
      </w:tr>
      <w:tr w:rsidR="007176C2" w14:paraId="1D1B2739"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44DE911F" w14:textId="77777777" w:rsidR="007176C2" w:rsidRDefault="007176C2" w:rsidP="00440FA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97232FF" w14:textId="71A47D6B" w:rsidR="007176C2" w:rsidRDefault="00B34F79" w:rsidP="00440FAC">
            <w:r>
              <w:rPr>
                <w:rFonts w:hint="eastAsia"/>
              </w:rPr>
              <w:t>浏览新开课程</w:t>
            </w:r>
          </w:p>
        </w:tc>
      </w:tr>
      <w:tr w:rsidR="007176C2" w14:paraId="48562BDF"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35BC6D3B" w14:textId="77777777" w:rsidR="007176C2" w:rsidRPr="00B45E5B" w:rsidRDefault="007176C2" w:rsidP="00440FA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8B73AC4" w14:textId="77777777" w:rsidR="007176C2" w:rsidRDefault="007176C2" w:rsidP="00440FAC">
            <w:r>
              <w:rPr>
                <w:rFonts w:hint="eastAsia"/>
              </w:rPr>
              <w:t>注册用户</w:t>
            </w:r>
          </w:p>
        </w:tc>
      </w:tr>
      <w:tr w:rsidR="007176C2" w14:paraId="2C8BF677"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2CDDEC78" w14:textId="77777777" w:rsidR="007176C2" w:rsidRPr="00B45E5B" w:rsidRDefault="007176C2" w:rsidP="00440FA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8C584FE" w14:textId="77777777" w:rsidR="007176C2" w:rsidRDefault="007176C2" w:rsidP="00440FAC">
            <w:r>
              <w:rPr>
                <w:rFonts w:hint="eastAsia"/>
              </w:rPr>
              <w:t>黑盒测试</w:t>
            </w:r>
          </w:p>
        </w:tc>
      </w:tr>
      <w:tr w:rsidR="007176C2" w14:paraId="18380C12"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107B062E" w14:textId="77777777" w:rsidR="007176C2" w:rsidRDefault="007176C2" w:rsidP="00440FA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AA8C91C" w14:textId="77777777" w:rsidR="007176C2" w:rsidRDefault="007176C2" w:rsidP="00440FAC">
            <w:r>
              <w:rPr>
                <w:rFonts w:hint="eastAsia"/>
              </w:rPr>
              <w:t>登录</w:t>
            </w:r>
          </w:p>
        </w:tc>
      </w:tr>
      <w:tr w:rsidR="007176C2" w14:paraId="6C5C3B46"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3933BA4C" w14:textId="77777777" w:rsidR="007176C2" w:rsidRDefault="007176C2" w:rsidP="00440FA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07ED273" w14:textId="0A0A24FE" w:rsidR="007176C2" w:rsidRDefault="007176C2" w:rsidP="00440FAC">
            <w:r>
              <w:rPr>
                <w:rFonts w:hint="eastAsia"/>
              </w:rPr>
              <w:t>用户登录后进入首页，</w:t>
            </w:r>
            <w:r w:rsidR="00B34F79">
              <w:rPr>
                <w:rFonts w:hint="eastAsia"/>
              </w:rPr>
              <w:t>浏览新开课程</w:t>
            </w:r>
            <w:r>
              <w:rPr>
                <w:rFonts w:hint="eastAsia"/>
              </w:rPr>
              <w:t xml:space="preserve"> </w:t>
            </w:r>
          </w:p>
        </w:tc>
      </w:tr>
      <w:tr w:rsidR="007176C2" w:rsidRPr="00B45E5B" w14:paraId="16577738"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295AE0CC" w14:textId="77777777" w:rsidR="007176C2" w:rsidRPr="00B45E5B" w:rsidRDefault="007176C2" w:rsidP="00440FA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E6EA909" w14:textId="58D1EB58" w:rsidR="007176C2" w:rsidRPr="00B45E5B" w:rsidRDefault="007176C2" w:rsidP="00440FAC">
            <w:r>
              <w:rPr>
                <w:rFonts w:hint="eastAsia"/>
              </w:rPr>
              <w:t>测试注册用户是否能登录后进入首页，</w:t>
            </w:r>
            <w:r w:rsidR="00B34F79">
              <w:rPr>
                <w:rFonts w:hint="eastAsia"/>
              </w:rPr>
              <w:t>浏览新开课程</w:t>
            </w:r>
          </w:p>
        </w:tc>
      </w:tr>
      <w:tr w:rsidR="007176C2" w:rsidRPr="00507ADD" w14:paraId="37D67ADF" w14:textId="77777777" w:rsidTr="00440FAC">
        <w:trPr>
          <w:trHeight w:val="1445"/>
        </w:trPr>
        <w:tc>
          <w:tcPr>
            <w:tcW w:w="8296" w:type="dxa"/>
            <w:gridSpan w:val="3"/>
            <w:tcBorders>
              <w:top w:val="single" w:sz="4" w:space="0" w:color="000000"/>
              <w:left w:val="single" w:sz="4" w:space="0" w:color="000000"/>
              <w:right w:val="single" w:sz="4" w:space="0" w:color="000000"/>
            </w:tcBorders>
            <w:hideMark/>
          </w:tcPr>
          <w:p w14:paraId="3485549E" w14:textId="77777777" w:rsidR="007176C2" w:rsidRPr="00507ADD" w:rsidRDefault="007176C2" w:rsidP="00440FAC">
            <w:r w:rsidRPr="00507ADD">
              <w:rPr>
                <w:rFonts w:hint="eastAsia"/>
              </w:rPr>
              <w:t>初始条件和背景：</w:t>
            </w:r>
          </w:p>
          <w:p w14:paraId="7A0C10DB" w14:textId="77777777" w:rsidR="007176C2" w:rsidRDefault="007176C2" w:rsidP="00440FAC">
            <w:r w:rsidRPr="00B45E5B">
              <w:rPr>
                <w:rFonts w:hint="eastAsia"/>
              </w:rPr>
              <w:t>系统</w:t>
            </w:r>
            <w:r>
              <w:rPr>
                <w:rFonts w:hint="eastAsia"/>
              </w:rPr>
              <w:t>：PC端</w:t>
            </w:r>
          </w:p>
          <w:p w14:paraId="3BEF8B22" w14:textId="77777777" w:rsidR="007176C2" w:rsidRPr="00507ADD" w:rsidRDefault="007176C2" w:rsidP="00440FAC">
            <w:r>
              <w:rPr>
                <w:rFonts w:hint="eastAsia"/>
              </w:rPr>
              <w:t>浏览器：C</w:t>
            </w:r>
            <w:r>
              <w:t>hrome</w:t>
            </w:r>
          </w:p>
          <w:p w14:paraId="6FB96EA4" w14:textId="77777777" w:rsidR="007176C2" w:rsidRPr="00507ADD" w:rsidRDefault="007176C2" w:rsidP="00440FAC">
            <w:r w:rsidRPr="00507ADD">
              <w:rPr>
                <w:rFonts w:hint="eastAsia"/>
              </w:rPr>
              <w:t>注释</w:t>
            </w:r>
            <w:r>
              <w:rPr>
                <w:rFonts w:hint="eastAsia"/>
              </w:rPr>
              <w:t>：无</w:t>
            </w:r>
          </w:p>
        </w:tc>
      </w:tr>
      <w:tr w:rsidR="007176C2" w:rsidRPr="00507ADD" w14:paraId="6887D427"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A348911" w14:textId="77777777" w:rsidR="007176C2" w:rsidRPr="00507ADD" w:rsidRDefault="007176C2" w:rsidP="00440FA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C7B12AB" w14:textId="77777777" w:rsidR="007176C2" w:rsidRPr="00507ADD" w:rsidRDefault="007176C2" w:rsidP="00440FAC">
            <w:r w:rsidRPr="00507ADD">
              <w:rPr>
                <w:rFonts w:hint="eastAsia"/>
              </w:rPr>
              <w:t>预期结果</w:t>
            </w:r>
          </w:p>
        </w:tc>
      </w:tr>
      <w:tr w:rsidR="007176C2" w:rsidRPr="00507ADD" w14:paraId="377F9E0A"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3DE2D88D" w14:textId="77777777" w:rsidR="007176C2" w:rsidRPr="00507ADD" w:rsidRDefault="007176C2" w:rsidP="00440FAC">
            <w:r>
              <w:rPr>
                <w:rFonts w:hint="eastAsia"/>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429A60C8" w14:textId="7E7CA2E4" w:rsidR="007176C2" w:rsidRPr="00507ADD" w:rsidRDefault="00B34F79" w:rsidP="00440FAC">
            <w:r>
              <w:rPr>
                <w:rFonts w:hint="eastAsia"/>
              </w:rPr>
              <w:t>浏览横幅中的新开课程</w:t>
            </w:r>
          </w:p>
        </w:tc>
      </w:tr>
      <w:tr w:rsidR="007176C2" w14:paraId="3D6A68BA"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35DEC71E" w14:textId="77777777" w:rsidR="007176C2" w:rsidRDefault="007176C2" w:rsidP="00440FAC"/>
        </w:tc>
        <w:tc>
          <w:tcPr>
            <w:tcW w:w="6141" w:type="dxa"/>
            <w:gridSpan w:val="2"/>
            <w:tcBorders>
              <w:top w:val="single" w:sz="4" w:space="0" w:color="000000"/>
              <w:left w:val="single" w:sz="4" w:space="0" w:color="000000"/>
              <w:bottom w:val="single" w:sz="4" w:space="0" w:color="000000"/>
              <w:right w:val="single" w:sz="4" w:space="0" w:color="000000"/>
            </w:tcBorders>
          </w:tcPr>
          <w:p w14:paraId="3E898970" w14:textId="77777777" w:rsidR="007176C2" w:rsidRDefault="007176C2" w:rsidP="00440FAC"/>
        </w:tc>
      </w:tr>
      <w:tr w:rsidR="007176C2" w14:paraId="072CBC7C"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364075A6" w14:textId="77777777" w:rsidR="007176C2" w:rsidRDefault="007176C2" w:rsidP="00440FAC"/>
        </w:tc>
        <w:tc>
          <w:tcPr>
            <w:tcW w:w="6141" w:type="dxa"/>
            <w:gridSpan w:val="2"/>
            <w:tcBorders>
              <w:top w:val="single" w:sz="4" w:space="0" w:color="000000"/>
              <w:left w:val="single" w:sz="4" w:space="0" w:color="000000"/>
              <w:bottom w:val="single" w:sz="4" w:space="0" w:color="000000"/>
              <w:right w:val="single" w:sz="4" w:space="0" w:color="000000"/>
            </w:tcBorders>
          </w:tcPr>
          <w:p w14:paraId="61EE1F1E" w14:textId="77777777" w:rsidR="007176C2" w:rsidRDefault="007176C2" w:rsidP="00440FAC"/>
        </w:tc>
      </w:tr>
      <w:tr w:rsidR="007176C2" w14:paraId="2DC3D6E7"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5A479AD1" w14:textId="77777777" w:rsidR="007176C2" w:rsidRDefault="007176C2" w:rsidP="00440FAC"/>
        </w:tc>
        <w:tc>
          <w:tcPr>
            <w:tcW w:w="6141" w:type="dxa"/>
            <w:gridSpan w:val="2"/>
            <w:tcBorders>
              <w:top w:val="single" w:sz="4" w:space="0" w:color="000000"/>
              <w:left w:val="single" w:sz="4" w:space="0" w:color="000000"/>
              <w:bottom w:val="single" w:sz="4" w:space="0" w:color="000000"/>
              <w:right w:val="single" w:sz="4" w:space="0" w:color="000000"/>
            </w:tcBorders>
          </w:tcPr>
          <w:p w14:paraId="080B1F7E" w14:textId="77777777" w:rsidR="007176C2" w:rsidRDefault="007176C2" w:rsidP="00440FAC"/>
        </w:tc>
      </w:tr>
    </w:tbl>
    <w:p w14:paraId="3D6C1DFF" w14:textId="14544E83" w:rsidR="00B34F79" w:rsidRDefault="00B34F79" w:rsidP="007176C2"/>
    <w:p w14:paraId="0154AFDD" w14:textId="77777777" w:rsidR="00B34F79" w:rsidRDefault="00B34F79">
      <w:r>
        <w:br w:type="page"/>
      </w:r>
    </w:p>
    <w:p w14:paraId="7FBD1825" w14:textId="77777777" w:rsidR="007176C2" w:rsidRPr="007176C2" w:rsidRDefault="007176C2" w:rsidP="007176C2"/>
    <w:p w14:paraId="3509FAAD" w14:textId="10C27C18" w:rsidR="00BE18F1" w:rsidRDefault="00BE18F1" w:rsidP="00BE18F1">
      <w:pPr>
        <w:pStyle w:val="a1"/>
      </w:pPr>
      <w:bookmarkStart w:id="1364" w:name="_Toc533356776"/>
      <w:r>
        <w:rPr>
          <w:rFonts w:hint="eastAsia"/>
        </w:rPr>
        <w:t>访问具体课程</w:t>
      </w:r>
      <w:bookmarkEnd w:id="1364"/>
    </w:p>
    <w:tbl>
      <w:tblPr>
        <w:tblStyle w:val="14"/>
        <w:tblW w:w="8296" w:type="dxa"/>
        <w:tblLook w:val="04A0" w:firstRow="1" w:lastRow="0" w:firstColumn="1" w:lastColumn="0" w:noHBand="0" w:noVBand="1"/>
      </w:tblPr>
      <w:tblGrid>
        <w:gridCol w:w="2155"/>
        <w:gridCol w:w="1993"/>
        <w:gridCol w:w="4148"/>
      </w:tblGrid>
      <w:tr w:rsidR="007176C2" w:rsidRPr="00B45E5B" w14:paraId="0EC6948E"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3449BC58" w14:textId="77777777" w:rsidR="007176C2" w:rsidRPr="00B45E5B" w:rsidRDefault="007176C2" w:rsidP="00440FA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BCB3BEC" w14:textId="4F883B60" w:rsidR="007176C2" w:rsidRPr="00B45E5B" w:rsidRDefault="007176C2" w:rsidP="00440FAC">
            <w:r>
              <w:rPr>
                <w:rFonts w:hint="eastAsia"/>
              </w:rPr>
              <w:t>TC</w:t>
            </w:r>
            <w:r>
              <w:t>-</w:t>
            </w:r>
            <w:r>
              <w:rPr>
                <w:rFonts w:hint="eastAsia"/>
              </w:rPr>
              <w:t>R</w:t>
            </w:r>
            <w:r>
              <w:t>-</w:t>
            </w:r>
            <w:r w:rsidR="005B2AB8">
              <w:rPr>
                <w:rFonts w:hint="eastAsia"/>
              </w:rPr>
              <w:t>37</w:t>
            </w:r>
          </w:p>
        </w:tc>
      </w:tr>
      <w:tr w:rsidR="007176C2" w14:paraId="2828FBD2"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733DD62D" w14:textId="77777777" w:rsidR="007176C2" w:rsidRPr="00B45E5B" w:rsidRDefault="007176C2" w:rsidP="00440FA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64E6297" w14:textId="5CE79699" w:rsidR="007176C2" w:rsidRDefault="00DD7E70" w:rsidP="00440FAC">
            <w:r>
              <w:rPr>
                <w:rFonts w:hint="eastAsia"/>
              </w:rPr>
              <w:t>访问具体课程</w:t>
            </w:r>
          </w:p>
        </w:tc>
      </w:tr>
      <w:tr w:rsidR="007176C2" w14:paraId="56E3AFC2"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47516D46" w14:textId="77777777" w:rsidR="007176C2" w:rsidRDefault="007176C2" w:rsidP="00440FA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9D9E2EF" w14:textId="67192090" w:rsidR="007176C2" w:rsidRDefault="00DD7E70" w:rsidP="00440FAC">
            <w:r>
              <w:rPr>
                <w:rFonts w:hint="eastAsia"/>
              </w:rPr>
              <w:t>访问具体课程</w:t>
            </w:r>
          </w:p>
        </w:tc>
      </w:tr>
      <w:tr w:rsidR="007176C2" w14:paraId="72377A7F"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77DA8382" w14:textId="77777777" w:rsidR="007176C2" w:rsidRPr="00B45E5B" w:rsidRDefault="007176C2" w:rsidP="00440FA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4F410DC" w14:textId="77777777" w:rsidR="007176C2" w:rsidRDefault="007176C2" w:rsidP="00440FAC">
            <w:r>
              <w:rPr>
                <w:rFonts w:hint="eastAsia"/>
              </w:rPr>
              <w:t>注册用户</w:t>
            </w:r>
          </w:p>
        </w:tc>
      </w:tr>
      <w:tr w:rsidR="007176C2" w14:paraId="3F2E51E7"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55634B47" w14:textId="77777777" w:rsidR="007176C2" w:rsidRPr="00B45E5B" w:rsidRDefault="007176C2" w:rsidP="00440FA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D4BC76C" w14:textId="77777777" w:rsidR="007176C2" w:rsidRDefault="007176C2" w:rsidP="00440FAC">
            <w:r>
              <w:rPr>
                <w:rFonts w:hint="eastAsia"/>
              </w:rPr>
              <w:t>黑盒测试</w:t>
            </w:r>
          </w:p>
        </w:tc>
      </w:tr>
      <w:tr w:rsidR="007176C2" w14:paraId="13C7A218"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6F08D252" w14:textId="77777777" w:rsidR="007176C2" w:rsidRDefault="007176C2" w:rsidP="00440FA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07997F6" w14:textId="77777777" w:rsidR="007176C2" w:rsidRDefault="007176C2" w:rsidP="00440FAC">
            <w:r>
              <w:rPr>
                <w:rFonts w:hint="eastAsia"/>
              </w:rPr>
              <w:t>登录</w:t>
            </w:r>
          </w:p>
        </w:tc>
      </w:tr>
      <w:tr w:rsidR="007176C2" w14:paraId="5C2DE9B2"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6CA23182" w14:textId="77777777" w:rsidR="007176C2" w:rsidRDefault="007176C2" w:rsidP="00440FA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5522A4F" w14:textId="15CC39A9" w:rsidR="007176C2" w:rsidRDefault="007176C2" w:rsidP="00440FAC">
            <w:r>
              <w:rPr>
                <w:rFonts w:hint="eastAsia"/>
              </w:rPr>
              <w:t>用户登录后进入首页，</w:t>
            </w:r>
            <w:r w:rsidR="00E75B09" w:rsidRPr="00E75B09">
              <w:rPr>
                <w:rFonts w:hint="eastAsia"/>
              </w:rPr>
              <w:t>访问具体课程</w:t>
            </w:r>
          </w:p>
        </w:tc>
      </w:tr>
      <w:tr w:rsidR="007176C2" w:rsidRPr="00B45E5B" w14:paraId="631FD05E"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686B3910" w14:textId="77777777" w:rsidR="007176C2" w:rsidRPr="00B45E5B" w:rsidRDefault="007176C2" w:rsidP="00440FA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4790E20" w14:textId="6EAAACA8" w:rsidR="007176C2" w:rsidRPr="00B45E5B" w:rsidRDefault="007176C2" w:rsidP="00440FAC">
            <w:r>
              <w:rPr>
                <w:rFonts w:hint="eastAsia"/>
              </w:rPr>
              <w:t>测试注册用户是否能登录后进入首页，</w:t>
            </w:r>
            <w:r w:rsidR="00E75B09" w:rsidRPr="00E75B09">
              <w:rPr>
                <w:rFonts w:hint="eastAsia"/>
              </w:rPr>
              <w:t>访问具体课程</w:t>
            </w:r>
          </w:p>
        </w:tc>
      </w:tr>
      <w:tr w:rsidR="007176C2" w:rsidRPr="00507ADD" w14:paraId="06015FAF" w14:textId="77777777" w:rsidTr="00440FAC">
        <w:trPr>
          <w:trHeight w:val="1445"/>
        </w:trPr>
        <w:tc>
          <w:tcPr>
            <w:tcW w:w="8296" w:type="dxa"/>
            <w:gridSpan w:val="3"/>
            <w:tcBorders>
              <w:top w:val="single" w:sz="4" w:space="0" w:color="000000"/>
              <w:left w:val="single" w:sz="4" w:space="0" w:color="000000"/>
              <w:right w:val="single" w:sz="4" w:space="0" w:color="000000"/>
            </w:tcBorders>
            <w:hideMark/>
          </w:tcPr>
          <w:p w14:paraId="568991F8" w14:textId="77777777" w:rsidR="007176C2" w:rsidRPr="00507ADD" w:rsidRDefault="007176C2" w:rsidP="00440FAC">
            <w:r w:rsidRPr="00507ADD">
              <w:rPr>
                <w:rFonts w:hint="eastAsia"/>
              </w:rPr>
              <w:t>初始条件和背景：</w:t>
            </w:r>
          </w:p>
          <w:p w14:paraId="76B1BF8A" w14:textId="77777777" w:rsidR="007176C2" w:rsidRDefault="007176C2" w:rsidP="00440FAC">
            <w:r w:rsidRPr="00B45E5B">
              <w:rPr>
                <w:rFonts w:hint="eastAsia"/>
              </w:rPr>
              <w:t>系统</w:t>
            </w:r>
            <w:r>
              <w:rPr>
                <w:rFonts w:hint="eastAsia"/>
              </w:rPr>
              <w:t>：PC端</w:t>
            </w:r>
          </w:p>
          <w:p w14:paraId="1C0E1948" w14:textId="77777777" w:rsidR="007176C2" w:rsidRPr="00507ADD" w:rsidRDefault="007176C2" w:rsidP="00440FAC">
            <w:r>
              <w:rPr>
                <w:rFonts w:hint="eastAsia"/>
              </w:rPr>
              <w:t>浏览器：C</w:t>
            </w:r>
            <w:r>
              <w:t>hrome</w:t>
            </w:r>
          </w:p>
          <w:p w14:paraId="63EC9447" w14:textId="77777777" w:rsidR="007176C2" w:rsidRPr="00507ADD" w:rsidRDefault="007176C2" w:rsidP="00440FAC">
            <w:r w:rsidRPr="00507ADD">
              <w:rPr>
                <w:rFonts w:hint="eastAsia"/>
              </w:rPr>
              <w:t>注释</w:t>
            </w:r>
            <w:r>
              <w:rPr>
                <w:rFonts w:hint="eastAsia"/>
              </w:rPr>
              <w:t>：无</w:t>
            </w:r>
          </w:p>
        </w:tc>
      </w:tr>
      <w:tr w:rsidR="007176C2" w:rsidRPr="00507ADD" w14:paraId="4A89B539"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DC061A9" w14:textId="77777777" w:rsidR="007176C2" w:rsidRPr="00507ADD" w:rsidRDefault="007176C2" w:rsidP="00440FA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86F8D39" w14:textId="77777777" w:rsidR="007176C2" w:rsidRPr="00507ADD" w:rsidRDefault="007176C2" w:rsidP="00440FAC">
            <w:r w:rsidRPr="00507ADD">
              <w:rPr>
                <w:rFonts w:hint="eastAsia"/>
              </w:rPr>
              <w:t>预期结果</w:t>
            </w:r>
          </w:p>
        </w:tc>
      </w:tr>
      <w:tr w:rsidR="007176C2" w:rsidRPr="00507ADD" w14:paraId="4A89AF69"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1FFA2CAB" w14:textId="77777777" w:rsidR="007176C2" w:rsidRPr="00507ADD" w:rsidRDefault="007176C2" w:rsidP="00440FAC">
            <w:r>
              <w:rPr>
                <w:rFonts w:hint="eastAsia"/>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5B90513E" w14:textId="781FD66B" w:rsidR="007176C2" w:rsidRPr="00507ADD" w:rsidRDefault="00DD7E70" w:rsidP="00440FAC">
            <w:r>
              <w:rPr>
                <w:rFonts w:hint="eastAsia"/>
              </w:rPr>
              <w:t>可见网页首页导航栏上方课程按钮</w:t>
            </w:r>
          </w:p>
        </w:tc>
      </w:tr>
      <w:tr w:rsidR="007176C2" w14:paraId="1A9E5BBA"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1F1B1A9A" w14:textId="591B4027" w:rsidR="007176C2" w:rsidRDefault="00DD7E70" w:rsidP="00440FAC">
            <w:r>
              <w:rPr>
                <w:rFonts w:hint="eastAsia"/>
              </w:rPr>
              <w:t>鼠标悬停至课程按钮上</w:t>
            </w:r>
          </w:p>
        </w:tc>
        <w:tc>
          <w:tcPr>
            <w:tcW w:w="6141" w:type="dxa"/>
            <w:gridSpan w:val="2"/>
            <w:tcBorders>
              <w:top w:val="single" w:sz="4" w:space="0" w:color="000000"/>
              <w:left w:val="single" w:sz="4" w:space="0" w:color="000000"/>
              <w:bottom w:val="single" w:sz="4" w:space="0" w:color="000000"/>
              <w:right w:val="single" w:sz="4" w:space="0" w:color="000000"/>
            </w:tcBorders>
          </w:tcPr>
          <w:p w14:paraId="6DD8360C" w14:textId="61AF3B75" w:rsidR="007176C2" w:rsidRDefault="00DD7E70" w:rsidP="00440FAC">
            <w:r>
              <w:rPr>
                <w:rFonts w:hint="eastAsia"/>
              </w:rPr>
              <w:t>弹出课程下拉菜单</w:t>
            </w:r>
          </w:p>
        </w:tc>
      </w:tr>
      <w:tr w:rsidR="007176C2" w14:paraId="14763229"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4831C1AA" w14:textId="6D5C7750" w:rsidR="007176C2" w:rsidRDefault="00DD7E70" w:rsidP="00440FAC">
            <w:r>
              <w:rPr>
                <w:rFonts w:hint="eastAsia"/>
              </w:rPr>
              <w:t>点击第一门 软件工程-杨枨</w:t>
            </w:r>
          </w:p>
        </w:tc>
        <w:tc>
          <w:tcPr>
            <w:tcW w:w="6141" w:type="dxa"/>
            <w:gridSpan w:val="2"/>
            <w:tcBorders>
              <w:top w:val="single" w:sz="4" w:space="0" w:color="000000"/>
              <w:left w:val="single" w:sz="4" w:space="0" w:color="000000"/>
              <w:bottom w:val="single" w:sz="4" w:space="0" w:color="000000"/>
              <w:right w:val="single" w:sz="4" w:space="0" w:color="000000"/>
            </w:tcBorders>
          </w:tcPr>
          <w:p w14:paraId="37DF8175" w14:textId="4234E47F" w:rsidR="007176C2" w:rsidRDefault="00DD7E70" w:rsidP="00440FAC">
            <w:r>
              <w:rPr>
                <w:rFonts w:hint="eastAsia"/>
              </w:rPr>
              <w:t>转跳至软件工程-杨枨课程主页</w:t>
            </w:r>
          </w:p>
        </w:tc>
      </w:tr>
      <w:tr w:rsidR="007176C2" w14:paraId="2F0A14A2"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156EFB68" w14:textId="77777777" w:rsidR="007176C2" w:rsidRDefault="007176C2" w:rsidP="00440FAC"/>
        </w:tc>
        <w:tc>
          <w:tcPr>
            <w:tcW w:w="6141" w:type="dxa"/>
            <w:gridSpan w:val="2"/>
            <w:tcBorders>
              <w:top w:val="single" w:sz="4" w:space="0" w:color="000000"/>
              <w:left w:val="single" w:sz="4" w:space="0" w:color="000000"/>
              <w:bottom w:val="single" w:sz="4" w:space="0" w:color="000000"/>
              <w:right w:val="single" w:sz="4" w:space="0" w:color="000000"/>
            </w:tcBorders>
          </w:tcPr>
          <w:p w14:paraId="5DAF7436" w14:textId="77777777" w:rsidR="007176C2" w:rsidRDefault="007176C2" w:rsidP="00440FAC"/>
        </w:tc>
      </w:tr>
    </w:tbl>
    <w:p w14:paraId="101F5653" w14:textId="6418A35B" w:rsidR="00EA0F7B" w:rsidRDefault="00EA0F7B" w:rsidP="007176C2"/>
    <w:p w14:paraId="203FB7F2" w14:textId="77777777" w:rsidR="00EA0F7B" w:rsidRDefault="00EA0F7B">
      <w:r>
        <w:br w:type="page"/>
      </w:r>
    </w:p>
    <w:p w14:paraId="61F7377D" w14:textId="77777777" w:rsidR="007176C2" w:rsidRPr="007176C2" w:rsidRDefault="007176C2" w:rsidP="007176C2"/>
    <w:p w14:paraId="738DD21A" w14:textId="520A93D8" w:rsidR="00BE18F1" w:rsidRDefault="00BE18F1" w:rsidP="00BE18F1">
      <w:pPr>
        <w:pStyle w:val="a1"/>
      </w:pPr>
      <w:bookmarkStart w:id="1365" w:name="_Toc533356777"/>
      <w:r>
        <w:rPr>
          <w:rFonts w:hint="eastAsia"/>
        </w:rPr>
        <w:t>浏览导航栏</w:t>
      </w:r>
      <w:bookmarkEnd w:id="1365"/>
    </w:p>
    <w:tbl>
      <w:tblPr>
        <w:tblStyle w:val="14"/>
        <w:tblW w:w="8296" w:type="dxa"/>
        <w:tblLook w:val="04A0" w:firstRow="1" w:lastRow="0" w:firstColumn="1" w:lastColumn="0" w:noHBand="0" w:noVBand="1"/>
      </w:tblPr>
      <w:tblGrid>
        <w:gridCol w:w="2155"/>
        <w:gridCol w:w="1993"/>
        <w:gridCol w:w="4148"/>
      </w:tblGrid>
      <w:tr w:rsidR="007176C2" w:rsidRPr="00B45E5B" w14:paraId="0D816CD1"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4706F638" w14:textId="77777777" w:rsidR="007176C2" w:rsidRPr="00B45E5B" w:rsidRDefault="007176C2" w:rsidP="00440FA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120AC5D" w14:textId="35C00BE8" w:rsidR="007176C2" w:rsidRPr="00B45E5B" w:rsidRDefault="007176C2" w:rsidP="00440FAC">
            <w:r>
              <w:rPr>
                <w:rFonts w:hint="eastAsia"/>
              </w:rPr>
              <w:t>TC</w:t>
            </w:r>
            <w:r>
              <w:t>-</w:t>
            </w:r>
            <w:r>
              <w:rPr>
                <w:rFonts w:hint="eastAsia"/>
              </w:rPr>
              <w:t>R</w:t>
            </w:r>
            <w:r>
              <w:t>-</w:t>
            </w:r>
            <w:r w:rsidR="005B2AB8">
              <w:rPr>
                <w:rFonts w:hint="eastAsia"/>
              </w:rPr>
              <w:t>38</w:t>
            </w:r>
          </w:p>
        </w:tc>
      </w:tr>
      <w:tr w:rsidR="007176C2" w14:paraId="146D458E"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3938394F" w14:textId="77777777" w:rsidR="007176C2" w:rsidRPr="00B45E5B" w:rsidRDefault="007176C2" w:rsidP="00440FA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CFB6C0F" w14:textId="20DD7483" w:rsidR="007176C2" w:rsidRDefault="00F92891" w:rsidP="00440FAC">
            <w:r>
              <w:rPr>
                <w:rFonts w:hint="eastAsia"/>
              </w:rPr>
              <w:t>浏览导航栏</w:t>
            </w:r>
          </w:p>
        </w:tc>
      </w:tr>
      <w:tr w:rsidR="007176C2" w14:paraId="3655EB77"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3F1224B7" w14:textId="77777777" w:rsidR="007176C2" w:rsidRDefault="007176C2" w:rsidP="00440FA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61748F0" w14:textId="35ECF2C7" w:rsidR="007176C2" w:rsidRDefault="00F92891" w:rsidP="00440FAC">
            <w:r w:rsidRPr="00F92891">
              <w:rPr>
                <w:rFonts w:hint="eastAsia"/>
              </w:rPr>
              <w:t>浏览导航栏</w:t>
            </w:r>
          </w:p>
        </w:tc>
      </w:tr>
      <w:tr w:rsidR="007176C2" w14:paraId="5038DC09"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19370AA0" w14:textId="77777777" w:rsidR="007176C2" w:rsidRPr="00B45E5B" w:rsidRDefault="007176C2" w:rsidP="00440FA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F9F6028" w14:textId="77777777" w:rsidR="007176C2" w:rsidRDefault="007176C2" w:rsidP="00440FAC">
            <w:r>
              <w:rPr>
                <w:rFonts w:hint="eastAsia"/>
              </w:rPr>
              <w:t>注册用户</w:t>
            </w:r>
          </w:p>
        </w:tc>
      </w:tr>
      <w:tr w:rsidR="007176C2" w14:paraId="31CB97DD"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305E28B3" w14:textId="77777777" w:rsidR="007176C2" w:rsidRPr="00B45E5B" w:rsidRDefault="007176C2" w:rsidP="00440FA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74C364B" w14:textId="77777777" w:rsidR="007176C2" w:rsidRDefault="007176C2" w:rsidP="00440FAC">
            <w:r>
              <w:rPr>
                <w:rFonts w:hint="eastAsia"/>
              </w:rPr>
              <w:t>黑盒测试</w:t>
            </w:r>
          </w:p>
        </w:tc>
      </w:tr>
      <w:tr w:rsidR="007176C2" w14:paraId="3780C5F4"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6A8DD119" w14:textId="77777777" w:rsidR="007176C2" w:rsidRDefault="007176C2" w:rsidP="00440FA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D9BA7CA" w14:textId="77777777" w:rsidR="007176C2" w:rsidRDefault="007176C2" w:rsidP="00440FAC">
            <w:r>
              <w:rPr>
                <w:rFonts w:hint="eastAsia"/>
              </w:rPr>
              <w:t>登录</w:t>
            </w:r>
          </w:p>
        </w:tc>
      </w:tr>
      <w:tr w:rsidR="007176C2" w14:paraId="26AADB28"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6236E5C0" w14:textId="77777777" w:rsidR="007176C2" w:rsidRDefault="007176C2" w:rsidP="00440FA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F18D4DB" w14:textId="68F1BB84" w:rsidR="007176C2" w:rsidRDefault="007176C2" w:rsidP="00440FAC">
            <w:r>
              <w:rPr>
                <w:rFonts w:hint="eastAsia"/>
              </w:rPr>
              <w:t>用户登录后进入首页，</w:t>
            </w:r>
            <w:r w:rsidR="00F92891" w:rsidRPr="00F92891">
              <w:rPr>
                <w:rFonts w:hint="eastAsia"/>
              </w:rPr>
              <w:t>浏览导航栏</w:t>
            </w:r>
          </w:p>
        </w:tc>
      </w:tr>
      <w:tr w:rsidR="007176C2" w:rsidRPr="00B45E5B" w14:paraId="3DF9B8E6"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03A66247" w14:textId="77777777" w:rsidR="007176C2" w:rsidRPr="00B45E5B" w:rsidRDefault="007176C2" w:rsidP="00440FA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11501FB" w14:textId="504474B2" w:rsidR="007176C2" w:rsidRPr="00B45E5B" w:rsidRDefault="007176C2" w:rsidP="00440FAC">
            <w:r>
              <w:rPr>
                <w:rFonts w:hint="eastAsia"/>
              </w:rPr>
              <w:t>测试注册用户是否能登录后进入首页，</w:t>
            </w:r>
            <w:r w:rsidR="00F92891" w:rsidRPr="00F92891">
              <w:rPr>
                <w:rFonts w:hint="eastAsia"/>
              </w:rPr>
              <w:t>浏览导航栏</w:t>
            </w:r>
          </w:p>
        </w:tc>
      </w:tr>
      <w:tr w:rsidR="007176C2" w:rsidRPr="00507ADD" w14:paraId="76D30A6D" w14:textId="77777777" w:rsidTr="00440FAC">
        <w:trPr>
          <w:trHeight w:val="1445"/>
        </w:trPr>
        <w:tc>
          <w:tcPr>
            <w:tcW w:w="8296" w:type="dxa"/>
            <w:gridSpan w:val="3"/>
            <w:tcBorders>
              <w:top w:val="single" w:sz="4" w:space="0" w:color="000000"/>
              <w:left w:val="single" w:sz="4" w:space="0" w:color="000000"/>
              <w:right w:val="single" w:sz="4" w:space="0" w:color="000000"/>
            </w:tcBorders>
            <w:hideMark/>
          </w:tcPr>
          <w:p w14:paraId="30372AAB" w14:textId="77777777" w:rsidR="007176C2" w:rsidRPr="00507ADD" w:rsidRDefault="007176C2" w:rsidP="00440FAC">
            <w:r w:rsidRPr="00507ADD">
              <w:rPr>
                <w:rFonts w:hint="eastAsia"/>
              </w:rPr>
              <w:t>初始条件和背景：</w:t>
            </w:r>
          </w:p>
          <w:p w14:paraId="4F6CB72A" w14:textId="77777777" w:rsidR="007176C2" w:rsidRDefault="007176C2" w:rsidP="00440FAC">
            <w:r w:rsidRPr="00B45E5B">
              <w:rPr>
                <w:rFonts w:hint="eastAsia"/>
              </w:rPr>
              <w:t>系统</w:t>
            </w:r>
            <w:r>
              <w:rPr>
                <w:rFonts w:hint="eastAsia"/>
              </w:rPr>
              <w:t>：PC端</w:t>
            </w:r>
          </w:p>
          <w:p w14:paraId="18BBA652" w14:textId="77777777" w:rsidR="007176C2" w:rsidRPr="00507ADD" w:rsidRDefault="007176C2" w:rsidP="00440FAC">
            <w:r>
              <w:rPr>
                <w:rFonts w:hint="eastAsia"/>
              </w:rPr>
              <w:t>浏览器：C</w:t>
            </w:r>
            <w:r>
              <w:t>hrome</w:t>
            </w:r>
          </w:p>
          <w:p w14:paraId="71E84604" w14:textId="77777777" w:rsidR="007176C2" w:rsidRPr="00507ADD" w:rsidRDefault="007176C2" w:rsidP="00440FAC">
            <w:r w:rsidRPr="00507ADD">
              <w:rPr>
                <w:rFonts w:hint="eastAsia"/>
              </w:rPr>
              <w:t>注释</w:t>
            </w:r>
            <w:r>
              <w:rPr>
                <w:rFonts w:hint="eastAsia"/>
              </w:rPr>
              <w:t>：无</w:t>
            </w:r>
          </w:p>
        </w:tc>
      </w:tr>
      <w:tr w:rsidR="007176C2" w:rsidRPr="00507ADD" w14:paraId="2FCA1941"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943E4EC" w14:textId="77777777" w:rsidR="007176C2" w:rsidRPr="00507ADD" w:rsidRDefault="007176C2" w:rsidP="00440FA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CB1E5CF" w14:textId="77777777" w:rsidR="007176C2" w:rsidRPr="00507ADD" w:rsidRDefault="007176C2" w:rsidP="00440FAC">
            <w:r w:rsidRPr="00507ADD">
              <w:rPr>
                <w:rFonts w:hint="eastAsia"/>
              </w:rPr>
              <w:t>预期结果</w:t>
            </w:r>
          </w:p>
        </w:tc>
      </w:tr>
      <w:tr w:rsidR="007176C2" w:rsidRPr="00507ADD" w14:paraId="678FE4BC"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7737B165" w14:textId="77777777" w:rsidR="007176C2" w:rsidRPr="00507ADD" w:rsidRDefault="007176C2" w:rsidP="00440FAC">
            <w:r>
              <w:rPr>
                <w:rFonts w:hint="eastAsia"/>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2E9D6747" w14:textId="77F22569" w:rsidR="007176C2" w:rsidRPr="00507ADD" w:rsidRDefault="00F92891" w:rsidP="00440FAC">
            <w:r>
              <w:rPr>
                <w:rFonts w:hint="eastAsia"/>
              </w:rPr>
              <w:t>可见首页上方导航栏，包括首页、课程、教师、论坛、帮助、我</w:t>
            </w:r>
          </w:p>
        </w:tc>
      </w:tr>
      <w:tr w:rsidR="007176C2" w14:paraId="73C10C38"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1646E740" w14:textId="77777777" w:rsidR="007176C2" w:rsidRDefault="007176C2" w:rsidP="00440FAC"/>
        </w:tc>
        <w:tc>
          <w:tcPr>
            <w:tcW w:w="6141" w:type="dxa"/>
            <w:gridSpan w:val="2"/>
            <w:tcBorders>
              <w:top w:val="single" w:sz="4" w:space="0" w:color="000000"/>
              <w:left w:val="single" w:sz="4" w:space="0" w:color="000000"/>
              <w:bottom w:val="single" w:sz="4" w:space="0" w:color="000000"/>
              <w:right w:val="single" w:sz="4" w:space="0" w:color="000000"/>
            </w:tcBorders>
          </w:tcPr>
          <w:p w14:paraId="39224BC1" w14:textId="77777777" w:rsidR="007176C2" w:rsidRDefault="007176C2" w:rsidP="00440FAC"/>
        </w:tc>
      </w:tr>
      <w:tr w:rsidR="007176C2" w14:paraId="29DA37E8"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4FFEA9C4" w14:textId="77777777" w:rsidR="007176C2" w:rsidRDefault="007176C2" w:rsidP="00440FAC"/>
        </w:tc>
        <w:tc>
          <w:tcPr>
            <w:tcW w:w="6141" w:type="dxa"/>
            <w:gridSpan w:val="2"/>
            <w:tcBorders>
              <w:top w:val="single" w:sz="4" w:space="0" w:color="000000"/>
              <w:left w:val="single" w:sz="4" w:space="0" w:color="000000"/>
              <w:bottom w:val="single" w:sz="4" w:space="0" w:color="000000"/>
              <w:right w:val="single" w:sz="4" w:space="0" w:color="000000"/>
            </w:tcBorders>
          </w:tcPr>
          <w:p w14:paraId="77C3B3EB" w14:textId="77777777" w:rsidR="007176C2" w:rsidRDefault="007176C2" w:rsidP="00440FAC"/>
        </w:tc>
      </w:tr>
      <w:tr w:rsidR="007176C2" w14:paraId="56813E35"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339F8ABC" w14:textId="77777777" w:rsidR="007176C2" w:rsidRDefault="007176C2" w:rsidP="00440FAC"/>
        </w:tc>
        <w:tc>
          <w:tcPr>
            <w:tcW w:w="6141" w:type="dxa"/>
            <w:gridSpan w:val="2"/>
            <w:tcBorders>
              <w:top w:val="single" w:sz="4" w:space="0" w:color="000000"/>
              <w:left w:val="single" w:sz="4" w:space="0" w:color="000000"/>
              <w:bottom w:val="single" w:sz="4" w:space="0" w:color="000000"/>
              <w:right w:val="single" w:sz="4" w:space="0" w:color="000000"/>
            </w:tcBorders>
          </w:tcPr>
          <w:p w14:paraId="0A9A24C5" w14:textId="77777777" w:rsidR="007176C2" w:rsidRDefault="007176C2" w:rsidP="00440FAC"/>
        </w:tc>
      </w:tr>
    </w:tbl>
    <w:p w14:paraId="7AD6AB25" w14:textId="1E579E94" w:rsidR="00E60E38" w:rsidRDefault="00E60E38" w:rsidP="007176C2"/>
    <w:p w14:paraId="226B68A9" w14:textId="77777777" w:rsidR="00E60E38" w:rsidRDefault="00E60E38">
      <w:r>
        <w:br w:type="page"/>
      </w:r>
    </w:p>
    <w:p w14:paraId="4B8DEA05" w14:textId="77777777" w:rsidR="007176C2" w:rsidRPr="007176C2" w:rsidRDefault="007176C2" w:rsidP="007176C2"/>
    <w:p w14:paraId="635CCE04" w14:textId="5A07FE54" w:rsidR="00BE18F1" w:rsidRDefault="00BE18F1" w:rsidP="00BE18F1">
      <w:pPr>
        <w:pStyle w:val="a1"/>
      </w:pPr>
      <w:bookmarkStart w:id="1366" w:name="_Toc533356778"/>
      <w:r>
        <w:rPr>
          <w:rFonts w:hint="eastAsia"/>
        </w:rPr>
        <w:t>浏览课程</w:t>
      </w:r>
      <w:r w:rsidR="007176C2">
        <w:rPr>
          <w:rFonts w:hint="eastAsia"/>
        </w:rPr>
        <w:t>列表</w:t>
      </w:r>
      <w:bookmarkEnd w:id="1366"/>
    </w:p>
    <w:tbl>
      <w:tblPr>
        <w:tblStyle w:val="14"/>
        <w:tblW w:w="8296" w:type="dxa"/>
        <w:tblLook w:val="04A0" w:firstRow="1" w:lastRow="0" w:firstColumn="1" w:lastColumn="0" w:noHBand="0" w:noVBand="1"/>
      </w:tblPr>
      <w:tblGrid>
        <w:gridCol w:w="2155"/>
        <w:gridCol w:w="1993"/>
        <w:gridCol w:w="4148"/>
      </w:tblGrid>
      <w:tr w:rsidR="007176C2" w:rsidRPr="00B45E5B" w14:paraId="3E4A6758"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6511EFF4" w14:textId="77777777" w:rsidR="007176C2" w:rsidRPr="00B45E5B" w:rsidRDefault="007176C2" w:rsidP="00440FA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C2F512F" w14:textId="06C23813" w:rsidR="007176C2" w:rsidRPr="00B45E5B" w:rsidRDefault="007176C2" w:rsidP="00440FAC">
            <w:r>
              <w:rPr>
                <w:rFonts w:hint="eastAsia"/>
              </w:rPr>
              <w:t>TC</w:t>
            </w:r>
            <w:r>
              <w:t>-</w:t>
            </w:r>
            <w:r>
              <w:rPr>
                <w:rFonts w:hint="eastAsia"/>
              </w:rPr>
              <w:t>R</w:t>
            </w:r>
            <w:r>
              <w:t>-</w:t>
            </w:r>
            <w:r w:rsidR="005B2AB8">
              <w:rPr>
                <w:rFonts w:hint="eastAsia"/>
              </w:rPr>
              <w:t>39</w:t>
            </w:r>
          </w:p>
        </w:tc>
      </w:tr>
      <w:tr w:rsidR="007176C2" w14:paraId="3705A90E"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476B6AC4" w14:textId="77777777" w:rsidR="007176C2" w:rsidRPr="00B45E5B" w:rsidRDefault="007176C2" w:rsidP="00440FA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EEBCC32" w14:textId="15DEC1BC" w:rsidR="007176C2" w:rsidRDefault="004B0B7B" w:rsidP="00440FAC">
            <w:r>
              <w:rPr>
                <w:rFonts w:hint="eastAsia"/>
              </w:rPr>
              <w:t>浏览课程列表</w:t>
            </w:r>
          </w:p>
        </w:tc>
      </w:tr>
      <w:tr w:rsidR="007176C2" w14:paraId="62108138"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6F33408B" w14:textId="77777777" w:rsidR="007176C2" w:rsidRDefault="007176C2" w:rsidP="00440FA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C40191F" w14:textId="7604ACF4" w:rsidR="007176C2" w:rsidRDefault="004B0B7B" w:rsidP="00440FAC">
            <w:r>
              <w:rPr>
                <w:rFonts w:hint="eastAsia"/>
              </w:rPr>
              <w:t>浏览课程列表</w:t>
            </w:r>
          </w:p>
        </w:tc>
      </w:tr>
      <w:tr w:rsidR="007176C2" w14:paraId="3E837D03"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2E3A1BB5" w14:textId="77777777" w:rsidR="007176C2" w:rsidRPr="00B45E5B" w:rsidRDefault="007176C2" w:rsidP="00440FA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645CAD8" w14:textId="77777777" w:rsidR="007176C2" w:rsidRDefault="007176C2" w:rsidP="00440FAC">
            <w:r>
              <w:rPr>
                <w:rFonts w:hint="eastAsia"/>
              </w:rPr>
              <w:t>注册用户</w:t>
            </w:r>
          </w:p>
        </w:tc>
      </w:tr>
      <w:tr w:rsidR="007176C2" w14:paraId="38DB77DD"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555FACF0" w14:textId="77777777" w:rsidR="007176C2" w:rsidRPr="00B45E5B" w:rsidRDefault="007176C2" w:rsidP="00440FA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27A4CA7" w14:textId="77777777" w:rsidR="007176C2" w:rsidRDefault="007176C2" w:rsidP="00440FAC">
            <w:r>
              <w:rPr>
                <w:rFonts w:hint="eastAsia"/>
              </w:rPr>
              <w:t>黑盒测试</w:t>
            </w:r>
          </w:p>
        </w:tc>
      </w:tr>
      <w:tr w:rsidR="007176C2" w14:paraId="5666CD91"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569220EA" w14:textId="77777777" w:rsidR="007176C2" w:rsidRDefault="007176C2" w:rsidP="00440FA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F05A3B9" w14:textId="77777777" w:rsidR="007176C2" w:rsidRDefault="007176C2" w:rsidP="00440FAC">
            <w:r>
              <w:rPr>
                <w:rFonts w:hint="eastAsia"/>
              </w:rPr>
              <w:t>登录</w:t>
            </w:r>
          </w:p>
        </w:tc>
      </w:tr>
      <w:tr w:rsidR="007176C2" w14:paraId="06EF475E"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40E919F4" w14:textId="77777777" w:rsidR="007176C2" w:rsidRDefault="007176C2" w:rsidP="00440FA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9957D28" w14:textId="68E373D2" w:rsidR="007176C2" w:rsidRDefault="007176C2" w:rsidP="00440FAC">
            <w:r>
              <w:rPr>
                <w:rFonts w:hint="eastAsia"/>
              </w:rPr>
              <w:t>用户登录后进入首页，</w:t>
            </w:r>
            <w:r w:rsidR="004B0B7B" w:rsidRPr="004B0B7B">
              <w:rPr>
                <w:rFonts w:hint="eastAsia"/>
              </w:rPr>
              <w:t>浏览课程列表</w:t>
            </w:r>
          </w:p>
        </w:tc>
      </w:tr>
      <w:tr w:rsidR="007176C2" w:rsidRPr="00B45E5B" w14:paraId="4111CAAD"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2491A0D7" w14:textId="77777777" w:rsidR="007176C2" w:rsidRPr="00B45E5B" w:rsidRDefault="007176C2" w:rsidP="00440FA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1D41AB9" w14:textId="7BD843C3" w:rsidR="007176C2" w:rsidRPr="00B45E5B" w:rsidRDefault="007176C2" w:rsidP="00440FAC">
            <w:r>
              <w:rPr>
                <w:rFonts w:hint="eastAsia"/>
              </w:rPr>
              <w:t>测试注册用户是否能登录后进入首页，</w:t>
            </w:r>
            <w:r w:rsidR="004B0B7B" w:rsidRPr="004B0B7B">
              <w:rPr>
                <w:rFonts w:hint="eastAsia"/>
              </w:rPr>
              <w:t>浏览课程列表</w:t>
            </w:r>
          </w:p>
        </w:tc>
      </w:tr>
      <w:tr w:rsidR="007176C2" w:rsidRPr="00507ADD" w14:paraId="763E073E" w14:textId="77777777" w:rsidTr="00440FAC">
        <w:trPr>
          <w:trHeight w:val="1445"/>
        </w:trPr>
        <w:tc>
          <w:tcPr>
            <w:tcW w:w="8296" w:type="dxa"/>
            <w:gridSpan w:val="3"/>
            <w:tcBorders>
              <w:top w:val="single" w:sz="4" w:space="0" w:color="000000"/>
              <w:left w:val="single" w:sz="4" w:space="0" w:color="000000"/>
              <w:right w:val="single" w:sz="4" w:space="0" w:color="000000"/>
            </w:tcBorders>
            <w:hideMark/>
          </w:tcPr>
          <w:p w14:paraId="629933C7" w14:textId="77777777" w:rsidR="007176C2" w:rsidRPr="00507ADD" w:rsidRDefault="007176C2" w:rsidP="00440FAC">
            <w:r w:rsidRPr="00507ADD">
              <w:rPr>
                <w:rFonts w:hint="eastAsia"/>
              </w:rPr>
              <w:t>初始条件和背景：</w:t>
            </w:r>
          </w:p>
          <w:p w14:paraId="2A643D79" w14:textId="77777777" w:rsidR="007176C2" w:rsidRDefault="007176C2" w:rsidP="00440FAC">
            <w:r w:rsidRPr="00B45E5B">
              <w:rPr>
                <w:rFonts w:hint="eastAsia"/>
              </w:rPr>
              <w:t>系统</w:t>
            </w:r>
            <w:r>
              <w:rPr>
                <w:rFonts w:hint="eastAsia"/>
              </w:rPr>
              <w:t>：PC端</w:t>
            </w:r>
          </w:p>
          <w:p w14:paraId="62971F2D" w14:textId="77777777" w:rsidR="007176C2" w:rsidRPr="00507ADD" w:rsidRDefault="007176C2" w:rsidP="00440FAC">
            <w:r>
              <w:rPr>
                <w:rFonts w:hint="eastAsia"/>
              </w:rPr>
              <w:t>浏览器：C</w:t>
            </w:r>
            <w:r>
              <w:t>hrome</w:t>
            </w:r>
          </w:p>
          <w:p w14:paraId="5A93E17B" w14:textId="77777777" w:rsidR="007176C2" w:rsidRPr="00507ADD" w:rsidRDefault="007176C2" w:rsidP="00440FAC">
            <w:r w:rsidRPr="00507ADD">
              <w:rPr>
                <w:rFonts w:hint="eastAsia"/>
              </w:rPr>
              <w:t>注释</w:t>
            </w:r>
            <w:r>
              <w:rPr>
                <w:rFonts w:hint="eastAsia"/>
              </w:rPr>
              <w:t>：无</w:t>
            </w:r>
          </w:p>
        </w:tc>
      </w:tr>
      <w:tr w:rsidR="007176C2" w:rsidRPr="00507ADD" w14:paraId="3B041BC1"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4A8D461" w14:textId="77777777" w:rsidR="007176C2" w:rsidRPr="00507ADD" w:rsidRDefault="007176C2" w:rsidP="00440FA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BE854A6" w14:textId="77777777" w:rsidR="007176C2" w:rsidRPr="00507ADD" w:rsidRDefault="007176C2" w:rsidP="00440FAC">
            <w:r w:rsidRPr="00507ADD">
              <w:rPr>
                <w:rFonts w:hint="eastAsia"/>
              </w:rPr>
              <w:t>预期结果</w:t>
            </w:r>
          </w:p>
        </w:tc>
      </w:tr>
      <w:tr w:rsidR="007176C2" w:rsidRPr="00507ADD" w14:paraId="587A8D40"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27A97E7A" w14:textId="77777777" w:rsidR="007176C2" w:rsidRPr="00507ADD" w:rsidRDefault="007176C2" w:rsidP="00440FAC">
            <w:r>
              <w:rPr>
                <w:rFonts w:hint="eastAsia"/>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2C65CD1D" w14:textId="615F186C" w:rsidR="007176C2" w:rsidRPr="00507ADD" w:rsidRDefault="004B0B7B" w:rsidP="00440FAC">
            <w:r>
              <w:rPr>
                <w:rFonts w:hint="eastAsia"/>
              </w:rPr>
              <w:t>可见首页导航栏中课程按钮</w:t>
            </w:r>
          </w:p>
        </w:tc>
      </w:tr>
      <w:tr w:rsidR="007176C2" w14:paraId="78BFA309"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7089C788" w14:textId="6F47CF5C" w:rsidR="007176C2" w:rsidRDefault="004B0B7B" w:rsidP="00440FAC">
            <w:r>
              <w:rPr>
                <w:rFonts w:hint="eastAsia"/>
              </w:rPr>
              <w:t>将鼠标悬停至课程按钮上</w:t>
            </w:r>
          </w:p>
        </w:tc>
        <w:tc>
          <w:tcPr>
            <w:tcW w:w="6141" w:type="dxa"/>
            <w:gridSpan w:val="2"/>
            <w:tcBorders>
              <w:top w:val="single" w:sz="4" w:space="0" w:color="000000"/>
              <w:left w:val="single" w:sz="4" w:space="0" w:color="000000"/>
              <w:bottom w:val="single" w:sz="4" w:space="0" w:color="000000"/>
              <w:right w:val="single" w:sz="4" w:space="0" w:color="000000"/>
            </w:tcBorders>
          </w:tcPr>
          <w:p w14:paraId="70B8B333" w14:textId="0E4F9C85" w:rsidR="007176C2" w:rsidRDefault="004B0B7B" w:rsidP="00440FAC">
            <w:r>
              <w:rPr>
                <w:rFonts w:hint="eastAsia"/>
              </w:rPr>
              <w:t>出现课程列表下拉菜单</w:t>
            </w:r>
          </w:p>
        </w:tc>
      </w:tr>
      <w:tr w:rsidR="007176C2" w14:paraId="2EEBA092"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6ADE85AE" w14:textId="77777777" w:rsidR="007176C2" w:rsidRDefault="007176C2" w:rsidP="00440FAC"/>
        </w:tc>
        <w:tc>
          <w:tcPr>
            <w:tcW w:w="6141" w:type="dxa"/>
            <w:gridSpan w:val="2"/>
            <w:tcBorders>
              <w:top w:val="single" w:sz="4" w:space="0" w:color="000000"/>
              <w:left w:val="single" w:sz="4" w:space="0" w:color="000000"/>
              <w:bottom w:val="single" w:sz="4" w:space="0" w:color="000000"/>
              <w:right w:val="single" w:sz="4" w:space="0" w:color="000000"/>
            </w:tcBorders>
          </w:tcPr>
          <w:p w14:paraId="75BB5653" w14:textId="77777777" w:rsidR="007176C2" w:rsidRDefault="007176C2" w:rsidP="00440FAC"/>
        </w:tc>
      </w:tr>
      <w:tr w:rsidR="007176C2" w14:paraId="696C7FF5"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207BC29B" w14:textId="77777777" w:rsidR="007176C2" w:rsidRDefault="007176C2" w:rsidP="00440FAC"/>
        </w:tc>
        <w:tc>
          <w:tcPr>
            <w:tcW w:w="6141" w:type="dxa"/>
            <w:gridSpan w:val="2"/>
            <w:tcBorders>
              <w:top w:val="single" w:sz="4" w:space="0" w:color="000000"/>
              <w:left w:val="single" w:sz="4" w:space="0" w:color="000000"/>
              <w:bottom w:val="single" w:sz="4" w:space="0" w:color="000000"/>
              <w:right w:val="single" w:sz="4" w:space="0" w:color="000000"/>
            </w:tcBorders>
          </w:tcPr>
          <w:p w14:paraId="46E56550" w14:textId="77777777" w:rsidR="007176C2" w:rsidRDefault="007176C2" w:rsidP="00440FAC"/>
        </w:tc>
      </w:tr>
    </w:tbl>
    <w:p w14:paraId="7FB4CFD4" w14:textId="7F6090A3" w:rsidR="00DB2AF9" w:rsidRDefault="00DB2AF9" w:rsidP="007176C2"/>
    <w:p w14:paraId="3699B9F9" w14:textId="77777777" w:rsidR="00DB2AF9" w:rsidRDefault="00DB2AF9">
      <w:r>
        <w:br w:type="page"/>
      </w:r>
    </w:p>
    <w:p w14:paraId="6E424511" w14:textId="77777777" w:rsidR="007176C2" w:rsidRPr="007176C2" w:rsidRDefault="007176C2" w:rsidP="007176C2"/>
    <w:p w14:paraId="28B1A2DE" w14:textId="6323A39A" w:rsidR="00BE18F1" w:rsidRDefault="00BE18F1" w:rsidP="00BE18F1">
      <w:pPr>
        <w:pStyle w:val="a1"/>
      </w:pPr>
      <w:bookmarkStart w:id="1367" w:name="_Toc533356779"/>
      <w:r>
        <w:rPr>
          <w:rFonts w:hint="eastAsia"/>
        </w:rPr>
        <w:t>下载帮助手册</w:t>
      </w:r>
      <w:bookmarkEnd w:id="1367"/>
    </w:p>
    <w:tbl>
      <w:tblPr>
        <w:tblStyle w:val="14"/>
        <w:tblW w:w="8296" w:type="dxa"/>
        <w:tblLook w:val="04A0" w:firstRow="1" w:lastRow="0" w:firstColumn="1" w:lastColumn="0" w:noHBand="0" w:noVBand="1"/>
      </w:tblPr>
      <w:tblGrid>
        <w:gridCol w:w="2155"/>
        <w:gridCol w:w="1993"/>
        <w:gridCol w:w="4148"/>
      </w:tblGrid>
      <w:tr w:rsidR="007176C2" w:rsidRPr="00B45E5B" w14:paraId="38EBF32D"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4C1CED14" w14:textId="77777777" w:rsidR="007176C2" w:rsidRPr="00B45E5B" w:rsidRDefault="007176C2" w:rsidP="00440FA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CBFE61F" w14:textId="0A105080" w:rsidR="007176C2" w:rsidRPr="00B45E5B" w:rsidRDefault="007176C2" w:rsidP="00440FAC">
            <w:r>
              <w:rPr>
                <w:rFonts w:hint="eastAsia"/>
              </w:rPr>
              <w:t>TC</w:t>
            </w:r>
            <w:r>
              <w:t>-</w:t>
            </w:r>
            <w:r>
              <w:rPr>
                <w:rFonts w:hint="eastAsia"/>
              </w:rPr>
              <w:t>R</w:t>
            </w:r>
            <w:r>
              <w:t>-</w:t>
            </w:r>
            <w:r w:rsidR="005B2AB8">
              <w:rPr>
                <w:rFonts w:hint="eastAsia"/>
              </w:rPr>
              <w:t>40</w:t>
            </w:r>
          </w:p>
        </w:tc>
      </w:tr>
      <w:tr w:rsidR="007176C2" w14:paraId="6C4F66F3"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4EDCDCDD" w14:textId="77777777" w:rsidR="007176C2" w:rsidRPr="00B45E5B" w:rsidRDefault="007176C2" w:rsidP="00440FA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A11EA1F" w14:textId="208589EF" w:rsidR="007176C2" w:rsidRDefault="000F1CBD" w:rsidP="00440FAC">
            <w:r>
              <w:rPr>
                <w:rFonts w:hint="eastAsia"/>
              </w:rPr>
              <w:t>下载帮助手册</w:t>
            </w:r>
          </w:p>
        </w:tc>
      </w:tr>
      <w:tr w:rsidR="007176C2" w14:paraId="31FE9A37"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3D2D6141" w14:textId="77777777" w:rsidR="007176C2" w:rsidRDefault="007176C2" w:rsidP="00440FA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0F8C086" w14:textId="3A8634B8" w:rsidR="007176C2" w:rsidRDefault="000F1CBD" w:rsidP="00440FAC">
            <w:r>
              <w:rPr>
                <w:rFonts w:hint="eastAsia"/>
              </w:rPr>
              <w:t>下载帮助手册</w:t>
            </w:r>
          </w:p>
        </w:tc>
      </w:tr>
      <w:tr w:rsidR="007176C2" w14:paraId="5E54A53F"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0F6EF90A" w14:textId="77777777" w:rsidR="007176C2" w:rsidRPr="00B45E5B" w:rsidRDefault="007176C2" w:rsidP="00440FA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F54ABEE" w14:textId="77777777" w:rsidR="007176C2" w:rsidRDefault="007176C2" w:rsidP="00440FAC">
            <w:r>
              <w:rPr>
                <w:rFonts w:hint="eastAsia"/>
              </w:rPr>
              <w:t>注册用户</w:t>
            </w:r>
          </w:p>
        </w:tc>
      </w:tr>
      <w:tr w:rsidR="007176C2" w14:paraId="579FB973"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70544F48" w14:textId="77777777" w:rsidR="007176C2" w:rsidRPr="00B45E5B" w:rsidRDefault="007176C2" w:rsidP="00440FA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D725E7C" w14:textId="77777777" w:rsidR="007176C2" w:rsidRDefault="007176C2" w:rsidP="00440FAC">
            <w:r>
              <w:rPr>
                <w:rFonts w:hint="eastAsia"/>
              </w:rPr>
              <w:t>黑盒测试</w:t>
            </w:r>
          </w:p>
        </w:tc>
      </w:tr>
      <w:tr w:rsidR="007176C2" w14:paraId="4B74C8E0"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259A5B1A" w14:textId="77777777" w:rsidR="007176C2" w:rsidRDefault="007176C2" w:rsidP="00440FA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DA5C49F" w14:textId="77777777" w:rsidR="007176C2" w:rsidRDefault="007176C2" w:rsidP="00440FAC">
            <w:r>
              <w:rPr>
                <w:rFonts w:hint="eastAsia"/>
              </w:rPr>
              <w:t>登录</w:t>
            </w:r>
          </w:p>
        </w:tc>
      </w:tr>
      <w:tr w:rsidR="007176C2" w14:paraId="094490B3"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5A4B0D4B" w14:textId="77777777" w:rsidR="007176C2" w:rsidRDefault="007176C2" w:rsidP="00440FA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C49E0DF" w14:textId="5DC1F238" w:rsidR="007176C2" w:rsidRDefault="007176C2" w:rsidP="00440FAC">
            <w:r>
              <w:rPr>
                <w:rFonts w:hint="eastAsia"/>
              </w:rPr>
              <w:t>用户登录后进入首页，</w:t>
            </w:r>
            <w:r w:rsidR="000F1CBD" w:rsidRPr="000F1CBD">
              <w:rPr>
                <w:rFonts w:hint="eastAsia"/>
              </w:rPr>
              <w:t>下载帮助手册</w:t>
            </w:r>
          </w:p>
        </w:tc>
      </w:tr>
      <w:tr w:rsidR="007176C2" w:rsidRPr="00B45E5B" w14:paraId="45CC7D50"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266FD3A8" w14:textId="77777777" w:rsidR="007176C2" w:rsidRPr="00B45E5B" w:rsidRDefault="007176C2" w:rsidP="00440FA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B17A973" w14:textId="349542BB" w:rsidR="007176C2" w:rsidRPr="00B45E5B" w:rsidRDefault="007176C2" w:rsidP="00440FAC">
            <w:r>
              <w:rPr>
                <w:rFonts w:hint="eastAsia"/>
              </w:rPr>
              <w:t>测试注册用户是否能登录后进入首页，</w:t>
            </w:r>
            <w:r w:rsidR="000F1CBD" w:rsidRPr="000F1CBD">
              <w:rPr>
                <w:rFonts w:hint="eastAsia"/>
              </w:rPr>
              <w:t>下载帮助手册</w:t>
            </w:r>
          </w:p>
        </w:tc>
      </w:tr>
      <w:tr w:rsidR="007176C2" w:rsidRPr="00507ADD" w14:paraId="497AE9E9" w14:textId="77777777" w:rsidTr="00440FAC">
        <w:trPr>
          <w:trHeight w:val="1445"/>
        </w:trPr>
        <w:tc>
          <w:tcPr>
            <w:tcW w:w="8296" w:type="dxa"/>
            <w:gridSpan w:val="3"/>
            <w:tcBorders>
              <w:top w:val="single" w:sz="4" w:space="0" w:color="000000"/>
              <w:left w:val="single" w:sz="4" w:space="0" w:color="000000"/>
              <w:right w:val="single" w:sz="4" w:space="0" w:color="000000"/>
            </w:tcBorders>
            <w:hideMark/>
          </w:tcPr>
          <w:p w14:paraId="50F04C6A" w14:textId="77777777" w:rsidR="007176C2" w:rsidRPr="00507ADD" w:rsidRDefault="007176C2" w:rsidP="00440FAC">
            <w:r w:rsidRPr="00507ADD">
              <w:rPr>
                <w:rFonts w:hint="eastAsia"/>
              </w:rPr>
              <w:t>初始条件和背景：</w:t>
            </w:r>
          </w:p>
          <w:p w14:paraId="2DB05CFE" w14:textId="77777777" w:rsidR="007176C2" w:rsidRDefault="007176C2" w:rsidP="00440FAC">
            <w:r w:rsidRPr="00B45E5B">
              <w:rPr>
                <w:rFonts w:hint="eastAsia"/>
              </w:rPr>
              <w:t>系统</w:t>
            </w:r>
            <w:r>
              <w:rPr>
                <w:rFonts w:hint="eastAsia"/>
              </w:rPr>
              <w:t>：PC端</w:t>
            </w:r>
          </w:p>
          <w:p w14:paraId="61EC57FC" w14:textId="77777777" w:rsidR="007176C2" w:rsidRPr="00507ADD" w:rsidRDefault="007176C2" w:rsidP="00440FAC">
            <w:r>
              <w:rPr>
                <w:rFonts w:hint="eastAsia"/>
              </w:rPr>
              <w:t>浏览器：C</w:t>
            </w:r>
            <w:r>
              <w:t>hrome</w:t>
            </w:r>
          </w:p>
          <w:p w14:paraId="42F844F9" w14:textId="77777777" w:rsidR="007176C2" w:rsidRPr="00507ADD" w:rsidRDefault="007176C2" w:rsidP="00440FAC">
            <w:r w:rsidRPr="00507ADD">
              <w:rPr>
                <w:rFonts w:hint="eastAsia"/>
              </w:rPr>
              <w:t>注释</w:t>
            </w:r>
            <w:r>
              <w:rPr>
                <w:rFonts w:hint="eastAsia"/>
              </w:rPr>
              <w:t>：无</w:t>
            </w:r>
          </w:p>
        </w:tc>
      </w:tr>
      <w:tr w:rsidR="007176C2" w:rsidRPr="00507ADD" w14:paraId="0B178284"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B6C673D" w14:textId="77777777" w:rsidR="007176C2" w:rsidRPr="00507ADD" w:rsidRDefault="007176C2" w:rsidP="00440FA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8C14F99" w14:textId="77777777" w:rsidR="007176C2" w:rsidRPr="00507ADD" w:rsidRDefault="007176C2" w:rsidP="00440FAC">
            <w:r w:rsidRPr="00507ADD">
              <w:rPr>
                <w:rFonts w:hint="eastAsia"/>
              </w:rPr>
              <w:t>预期结果</w:t>
            </w:r>
          </w:p>
        </w:tc>
      </w:tr>
      <w:tr w:rsidR="007176C2" w:rsidRPr="00507ADD" w14:paraId="407CD59C"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1FF6C4F1" w14:textId="77777777" w:rsidR="007176C2" w:rsidRPr="00507ADD" w:rsidRDefault="007176C2" w:rsidP="00440FAC">
            <w:r>
              <w:rPr>
                <w:rFonts w:hint="eastAsia"/>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58EE13DC" w14:textId="5E7B7F12" w:rsidR="007176C2" w:rsidRPr="00507ADD" w:rsidRDefault="000F1CBD" w:rsidP="00440FAC">
            <w:r>
              <w:rPr>
                <w:rFonts w:hint="eastAsia"/>
              </w:rPr>
              <w:t>可见导航栏中帮助按钮</w:t>
            </w:r>
          </w:p>
        </w:tc>
      </w:tr>
      <w:tr w:rsidR="007176C2" w14:paraId="6B72CD79"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101B90B9" w14:textId="4B0651E5" w:rsidR="007176C2" w:rsidRDefault="000F1CBD" w:rsidP="00440FAC">
            <w:r>
              <w:rPr>
                <w:rFonts w:hint="eastAsia"/>
              </w:rPr>
              <w:t>点击帮助</w:t>
            </w:r>
          </w:p>
        </w:tc>
        <w:tc>
          <w:tcPr>
            <w:tcW w:w="6141" w:type="dxa"/>
            <w:gridSpan w:val="2"/>
            <w:tcBorders>
              <w:top w:val="single" w:sz="4" w:space="0" w:color="000000"/>
              <w:left w:val="single" w:sz="4" w:space="0" w:color="000000"/>
              <w:bottom w:val="single" w:sz="4" w:space="0" w:color="000000"/>
              <w:right w:val="single" w:sz="4" w:space="0" w:color="000000"/>
            </w:tcBorders>
          </w:tcPr>
          <w:p w14:paraId="0C8BD4E3" w14:textId="32546D14" w:rsidR="007176C2" w:rsidRDefault="000F1CBD" w:rsidP="00440FAC">
            <w:r>
              <w:rPr>
                <w:rFonts w:hint="eastAsia"/>
              </w:rPr>
              <w:t>下载帮助文档至本地</w:t>
            </w:r>
          </w:p>
        </w:tc>
      </w:tr>
      <w:tr w:rsidR="007176C2" w14:paraId="49A37EC1"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2E417FF6" w14:textId="77777777" w:rsidR="007176C2" w:rsidRDefault="007176C2" w:rsidP="00440FAC"/>
        </w:tc>
        <w:tc>
          <w:tcPr>
            <w:tcW w:w="6141" w:type="dxa"/>
            <w:gridSpan w:val="2"/>
            <w:tcBorders>
              <w:top w:val="single" w:sz="4" w:space="0" w:color="000000"/>
              <w:left w:val="single" w:sz="4" w:space="0" w:color="000000"/>
              <w:bottom w:val="single" w:sz="4" w:space="0" w:color="000000"/>
              <w:right w:val="single" w:sz="4" w:space="0" w:color="000000"/>
            </w:tcBorders>
          </w:tcPr>
          <w:p w14:paraId="21D6D484" w14:textId="77777777" w:rsidR="007176C2" w:rsidRDefault="007176C2" w:rsidP="00440FAC"/>
        </w:tc>
      </w:tr>
      <w:tr w:rsidR="007176C2" w14:paraId="13E7D6ED"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204291CD" w14:textId="77777777" w:rsidR="007176C2" w:rsidRDefault="007176C2" w:rsidP="00440FAC"/>
        </w:tc>
        <w:tc>
          <w:tcPr>
            <w:tcW w:w="6141" w:type="dxa"/>
            <w:gridSpan w:val="2"/>
            <w:tcBorders>
              <w:top w:val="single" w:sz="4" w:space="0" w:color="000000"/>
              <w:left w:val="single" w:sz="4" w:space="0" w:color="000000"/>
              <w:bottom w:val="single" w:sz="4" w:space="0" w:color="000000"/>
              <w:right w:val="single" w:sz="4" w:space="0" w:color="000000"/>
            </w:tcBorders>
          </w:tcPr>
          <w:p w14:paraId="34E0173A" w14:textId="77777777" w:rsidR="007176C2" w:rsidRDefault="007176C2" w:rsidP="00440FAC"/>
        </w:tc>
      </w:tr>
    </w:tbl>
    <w:p w14:paraId="69483F28" w14:textId="0D9297DC" w:rsidR="00B630EF" w:rsidRDefault="00B630EF" w:rsidP="007176C2"/>
    <w:p w14:paraId="4BD87C95" w14:textId="77777777" w:rsidR="00B630EF" w:rsidRDefault="00B630EF">
      <w:r>
        <w:br w:type="page"/>
      </w:r>
    </w:p>
    <w:p w14:paraId="56F1994A" w14:textId="77777777" w:rsidR="007176C2" w:rsidRPr="007176C2" w:rsidRDefault="007176C2" w:rsidP="007176C2"/>
    <w:p w14:paraId="5E738466" w14:textId="3BB54AA2" w:rsidR="00BE18F1" w:rsidRDefault="00BE18F1" w:rsidP="00BE18F1">
      <w:pPr>
        <w:pStyle w:val="a1"/>
      </w:pPr>
      <w:bookmarkStart w:id="1368" w:name="_Toc533356780"/>
      <w:r>
        <w:rPr>
          <w:rFonts w:hint="eastAsia"/>
        </w:rPr>
        <w:t>访问论坛</w:t>
      </w:r>
      <w:bookmarkEnd w:id="1368"/>
    </w:p>
    <w:tbl>
      <w:tblPr>
        <w:tblStyle w:val="14"/>
        <w:tblW w:w="8296" w:type="dxa"/>
        <w:tblLook w:val="04A0" w:firstRow="1" w:lastRow="0" w:firstColumn="1" w:lastColumn="0" w:noHBand="0" w:noVBand="1"/>
      </w:tblPr>
      <w:tblGrid>
        <w:gridCol w:w="2155"/>
        <w:gridCol w:w="1993"/>
        <w:gridCol w:w="4148"/>
      </w:tblGrid>
      <w:tr w:rsidR="007176C2" w:rsidRPr="00B45E5B" w14:paraId="18241A3C"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66C35940" w14:textId="77777777" w:rsidR="007176C2" w:rsidRPr="00B45E5B" w:rsidRDefault="007176C2" w:rsidP="00440FA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F43D3E0" w14:textId="34372CCB" w:rsidR="007176C2" w:rsidRPr="00B45E5B" w:rsidRDefault="007176C2" w:rsidP="00440FAC">
            <w:r>
              <w:rPr>
                <w:rFonts w:hint="eastAsia"/>
              </w:rPr>
              <w:t>TC</w:t>
            </w:r>
            <w:r>
              <w:t>-</w:t>
            </w:r>
            <w:r>
              <w:rPr>
                <w:rFonts w:hint="eastAsia"/>
              </w:rPr>
              <w:t>R</w:t>
            </w:r>
            <w:r>
              <w:t>-</w:t>
            </w:r>
            <w:r w:rsidR="005B2AB8">
              <w:rPr>
                <w:rFonts w:hint="eastAsia"/>
              </w:rPr>
              <w:t>41</w:t>
            </w:r>
          </w:p>
        </w:tc>
      </w:tr>
      <w:tr w:rsidR="007176C2" w14:paraId="51E3E827"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3C0F2BF7" w14:textId="77777777" w:rsidR="007176C2" w:rsidRPr="00B45E5B" w:rsidRDefault="007176C2" w:rsidP="00440FA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16771A" w14:textId="5BFFDD7C" w:rsidR="007176C2" w:rsidRDefault="00B630EF" w:rsidP="00440FAC">
            <w:r>
              <w:rPr>
                <w:rFonts w:hint="eastAsia"/>
              </w:rPr>
              <w:t>访问论坛</w:t>
            </w:r>
          </w:p>
        </w:tc>
      </w:tr>
      <w:tr w:rsidR="007176C2" w14:paraId="233155F5"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2F4DF37D" w14:textId="77777777" w:rsidR="007176C2" w:rsidRDefault="007176C2" w:rsidP="00440FA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C82DBA6" w14:textId="18DD2E12" w:rsidR="007176C2" w:rsidRDefault="00B630EF" w:rsidP="00440FAC">
            <w:r>
              <w:rPr>
                <w:rFonts w:hint="eastAsia"/>
              </w:rPr>
              <w:t>访问论坛</w:t>
            </w:r>
          </w:p>
        </w:tc>
      </w:tr>
      <w:tr w:rsidR="007176C2" w14:paraId="40C123FF"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36BB6C00" w14:textId="77777777" w:rsidR="007176C2" w:rsidRPr="00B45E5B" w:rsidRDefault="007176C2" w:rsidP="00440FA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F2B073A" w14:textId="77777777" w:rsidR="007176C2" w:rsidRDefault="007176C2" w:rsidP="00440FAC">
            <w:r>
              <w:rPr>
                <w:rFonts w:hint="eastAsia"/>
              </w:rPr>
              <w:t>注册用户</w:t>
            </w:r>
          </w:p>
        </w:tc>
      </w:tr>
      <w:tr w:rsidR="007176C2" w14:paraId="5A269745"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4C8EC501" w14:textId="77777777" w:rsidR="007176C2" w:rsidRPr="00B45E5B" w:rsidRDefault="007176C2" w:rsidP="00440FA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C288943" w14:textId="77777777" w:rsidR="007176C2" w:rsidRDefault="007176C2" w:rsidP="00440FAC">
            <w:r>
              <w:rPr>
                <w:rFonts w:hint="eastAsia"/>
              </w:rPr>
              <w:t>黑盒测试</w:t>
            </w:r>
          </w:p>
        </w:tc>
      </w:tr>
      <w:tr w:rsidR="007176C2" w14:paraId="51C59909"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15861A4B" w14:textId="77777777" w:rsidR="007176C2" w:rsidRDefault="007176C2" w:rsidP="00440FA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4AB7C1F" w14:textId="77777777" w:rsidR="007176C2" w:rsidRDefault="007176C2" w:rsidP="00440FAC">
            <w:r>
              <w:rPr>
                <w:rFonts w:hint="eastAsia"/>
              </w:rPr>
              <w:t>登录</w:t>
            </w:r>
          </w:p>
        </w:tc>
      </w:tr>
      <w:tr w:rsidR="007176C2" w14:paraId="079588D4"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248CDE11" w14:textId="77777777" w:rsidR="007176C2" w:rsidRDefault="007176C2" w:rsidP="00440FA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B2FE5F3" w14:textId="590ACA1C" w:rsidR="007176C2" w:rsidRDefault="007176C2" w:rsidP="00440FAC">
            <w:r>
              <w:rPr>
                <w:rFonts w:hint="eastAsia"/>
              </w:rPr>
              <w:t>用户登录后进入首页，</w:t>
            </w:r>
            <w:r w:rsidR="00022829" w:rsidRPr="00022829">
              <w:rPr>
                <w:rFonts w:hint="eastAsia"/>
              </w:rPr>
              <w:t>访问论坛</w:t>
            </w:r>
          </w:p>
        </w:tc>
      </w:tr>
      <w:tr w:rsidR="007176C2" w:rsidRPr="00B45E5B" w14:paraId="12B85A84"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0EAECF90" w14:textId="77777777" w:rsidR="007176C2" w:rsidRPr="00B45E5B" w:rsidRDefault="007176C2" w:rsidP="00440FA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35D70AC" w14:textId="66887ABB" w:rsidR="007176C2" w:rsidRPr="00B45E5B" w:rsidRDefault="007176C2" w:rsidP="00440FAC">
            <w:r>
              <w:rPr>
                <w:rFonts w:hint="eastAsia"/>
              </w:rPr>
              <w:t>测试注册用户是否能登录后进入首页，</w:t>
            </w:r>
            <w:r w:rsidR="00022829" w:rsidRPr="00022829">
              <w:rPr>
                <w:rFonts w:hint="eastAsia"/>
              </w:rPr>
              <w:t>访问论坛</w:t>
            </w:r>
          </w:p>
        </w:tc>
      </w:tr>
      <w:tr w:rsidR="007176C2" w:rsidRPr="00507ADD" w14:paraId="2EB8D11F" w14:textId="77777777" w:rsidTr="00440FAC">
        <w:trPr>
          <w:trHeight w:val="1445"/>
        </w:trPr>
        <w:tc>
          <w:tcPr>
            <w:tcW w:w="8296" w:type="dxa"/>
            <w:gridSpan w:val="3"/>
            <w:tcBorders>
              <w:top w:val="single" w:sz="4" w:space="0" w:color="000000"/>
              <w:left w:val="single" w:sz="4" w:space="0" w:color="000000"/>
              <w:right w:val="single" w:sz="4" w:space="0" w:color="000000"/>
            </w:tcBorders>
            <w:hideMark/>
          </w:tcPr>
          <w:p w14:paraId="4575403C" w14:textId="77777777" w:rsidR="007176C2" w:rsidRPr="00507ADD" w:rsidRDefault="007176C2" w:rsidP="00440FAC">
            <w:r w:rsidRPr="00507ADD">
              <w:rPr>
                <w:rFonts w:hint="eastAsia"/>
              </w:rPr>
              <w:t>初始条件和背景：</w:t>
            </w:r>
          </w:p>
          <w:p w14:paraId="3E2E262C" w14:textId="77777777" w:rsidR="007176C2" w:rsidRDefault="007176C2" w:rsidP="00440FAC">
            <w:r w:rsidRPr="00B45E5B">
              <w:rPr>
                <w:rFonts w:hint="eastAsia"/>
              </w:rPr>
              <w:t>系统</w:t>
            </w:r>
            <w:r>
              <w:rPr>
                <w:rFonts w:hint="eastAsia"/>
              </w:rPr>
              <w:t>：PC端</w:t>
            </w:r>
          </w:p>
          <w:p w14:paraId="0B7B40CD" w14:textId="77777777" w:rsidR="007176C2" w:rsidRPr="00507ADD" w:rsidRDefault="007176C2" w:rsidP="00440FAC">
            <w:r>
              <w:rPr>
                <w:rFonts w:hint="eastAsia"/>
              </w:rPr>
              <w:t>浏览器：C</w:t>
            </w:r>
            <w:r>
              <w:t>hrome</w:t>
            </w:r>
          </w:p>
          <w:p w14:paraId="1271B1A5" w14:textId="77777777" w:rsidR="007176C2" w:rsidRPr="00507ADD" w:rsidRDefault="007176C2" w:rsidP="00440FAC">
            <w:r w:rsidRPr="00507ADD">
              <w:rPr>
                <w:rFonts w:hint="eastAsia"/>
              </w:rPr>
              <w:t>注释</w:t>
            </w:r>
            <w:r>
              <w:rPr>
                <w:rFonts w:hint="eastAsia"/>
              </w:rPr>
              <w:t>：无</w:t>
            </w:r>
          </w:p>
        </w:tc>
      </w:tr>
      <w:tr w:rsidR="007176C2" w:rsidRPr="00507ADD" w14:paraId="22F06522"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33B655C" w14:textId="77777777" w:rsidR="007176C2" w:rsidRPr="00507ADD" w:rsidRDefault="007176C2" w:rsidP="00440FA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8AC3EC2" w14:textId="77777777" w:rsidR="007176C2" w:rsidRPr="00507ADD" w:rsidRDefault="007176C2" w:rsidP="00440FAC">
            <w:r w:rsidRPr="00507ADD">
              <w:rPr>
                <w:rFonts w:hint="eastAsia"/>
              </w:rPr>
              <w:t>预期结果</w:t>
            </w:r>
          </w:p>
        </w:tc>
      </w:tr>
      <w:tr w:rsidR="007176C2" w:rsidRPr="00507ADD" w14:paraId="5CEB97ED"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7B648CDC" w14:textId="77777777" w:rsidR="007176C2" w:rsidRPr="00507ADD" w:rsidRDefault="007176C2" w:rsidP="00440FAC">
            <w:r>
              <w:rPr>
                <w:rFonts w:hint="eastAsia"/>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5B7CC703" w14:textId="777B666F" w:rsidR="007176C2" w:rsidRPr="00507ADD" w:rsidRDefault="00022829" w:rsidP="00440FAC">
            <w:r>
              <w:rPr>
                <w:rFonts w:hint="eastAsia"/>
              </w:rPr>
              <w:t>可见首页导航栏论坛按钮</w:t>
            </w:r>
          </w:p>
        </w:tc>
      </w:tr>
      <w:tr w:rsidR="007176C2" w14:paraId="16A32340"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55305722" w14:textId="127516DE" w:rsidR="007176C2" w:rsidRDefault="00022829" w:rsidP="00440FAC">
            <w:r>
              <w:rPr>
                <w:rFonts w:hint="eastAsia"/>
              </w:rPr>
              <w:t>点击论坛</w:t>
            </w:r>
          </w:p>
        </w:tc>
        <w:tc>
          <w:tcPr>
            <w:tcW w:w="6141" w:type="dxa"/>
            <w:gridSpan w:val="2"/>
            <w:tcBorders>
              <w:top w:val="single" w:sz="4" w:space="0" w:color="000000"/>
              <w:left w:val="single" w:sz="4" w:space="0" w:color="000000"/>
              <w:bottom w:val="single" w:sz="4" w:space="0" w:color="000000"/>
              <w:right w:val="single" w:sz="4" w:space="0" w:color="000000"/>
            </w:tcBorders>
          </w:tcPr>
          <w:p w14:paraId="3A8B8CBE" w14:textId="79668455" w:rsidR="007176C2" w:rsidRDefault="00022829" w:rsidP="00440FAC">
            <w:r>
              <w:rPr>
                <w:rFonts w:hint="eastAsia"/>
              </w:rPr>
              <w:t>页面转跳至论坛</w:t>
            </w:r>
          </w:p>
        </w:tc>
      </w:tr>
      <w:tr w:rsidR="007176C2" w14:paraId="40EC3E7D"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0B8C1A02" w14:textId="77777777" w:rsidR="007176C2" w:rsidRDefault="007176C2" w:rsidP="00440FAC"/>
        </w:tc>
        <w:tc>
          <w:tcPr>
            <w:tcW w:w="6141" w:type="dxa"/>
            <w:gridSpan w:val="2"/>
            <w:tcBorders>
              <w:top w:val="single" w:sz="4" w:space="0" w:color="000000"/>
              <w:left w:val="single" w:sz="4" w:space="0" w:color="000000"/>
              <w:bottom w:val="single" w:sz="4" w:space="0" w:color="000000"/>
              <w:right w:val="single" w:sz="4" w:space="0" w:color="000000"/>
            </w:tcBorders>
          </w:tcPr>
          <w:p w14:paraId="18CE6458" w14:textId="77777777" w:rsidR="007176C2" w:rsidRDefault="007176C2" w:rsidP="00440FAC"/>
        </w:tc>
      </w:tr>
      <w:tr w:rsidR="007176C2" w14:paraId="6716D3E2"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422615EE" w14:textId="77777777" w:rsidR="007176C2" w:rsidRDefault="007176C2" w:rsidP="00440FAC"/>
        </w:tc>
        <w:tc>
          <w:tcPr>
            <w:tcW w:w="6141" w:type="dxa"/>
            <w:gridSpan w:val="2"/>
            <w:tcBorders>
              <w:top w:val="single" w:sz="4" w:space="0" w:color="000000"/>
              <w:left w:val="single" w:sz="4" w:space="0" w:color="000000"/>
              <w:bottom w:val="single" w:sz="4" w:space="0" w:color="000000"/>
              <w:right w:val="single" w:sz="4" w:space="0" w:color="000000"/>
            </w:tcBorders>
          </w:tcPr>
          <w:p w14:paraId="4A24211B" w14:textId="77777777" w:rsidR="007176C2" w:rsidRDefault="007176C2" w:rsidP="00440FAC"/>
        </w:tc>
      </w:tr>
    </w:tbl>
    <w:p w14:paraId="34FD0B15" w14:textId="776020D5" w:rsidR="00022829" w:rsidRDefault="00022829" w:rsidP="007176C2"/>
    <w:p w14:paraId="3DD893F9" w14:textId="77777777" w:rsidR="00022829" w:rsidRDefault="00022829">
      <w:r>
        <w:br w:type="page"/>
      </w:r>
    </w:p>
    <w:p w14:paraId="2E51135A" w14:textId="77777777" w:rsidR="007176C2" w:rsidRPr="007176C2" w:rsidRDefault="007176C2" w:rsidP="007176C2"/>
    <w:p w14:paraId="2ACBC9FE" w14:textId="147CD4CF" w:rsidR="00BE18F1" w:rsidRDefault="00BE18F1" w:rsidP="00BE18F1">
      <w:pPr>
        <w:pStyle w:val="a1"/>
      </w:pPr>
      <w:bookmarkStart w:id="1369" w:name="_Toc533356781"/>
      <w:r>
        <w:rPr>
          <w:rFonts w:hint="eastAsia"/>
        </w:rPr>
        <w:t>访问个人中心</w:t>
      </w:r>
      <w:bookmarkEnd w:id="1369"/>
    </w:p>
    <w:tbl>
      <w:tblPr>
        <w:tblStyle w:val="14"/>
        <w:tblW w:w="8296" w:type="dxa"/>
        <w:tblLook w:val="04A0" w:firstRow="1" w:lastRow="0" w:firstColumn="1" w:lastColumn="0" w:noHBand="0" w:noVBand="1"/>
      </w:tblPr>
      <w:tblGrid>
        <w:gridCol w:w="2155"/>
        <w:gridCol w:w="1993"/>
        <w:gridCol w:w="4148"/>
      </w:tblGrid>
      <w:tr w:rsidR="007176C2" w:rsidRPr="00B45E5B" w14:paraId="4EF08FE3"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03D6AE4A" w14:textId="77777777" w:rsidR="007176C2" w:rsidRPr="00B45E5B" w:rsidRDefault="007176C2" w:rsidP="00440FA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DE901A2" w14:textId="4403E587" w:rsidR="007176C2" w:rsidRPr="00B45E5B" w:rsidRDefault="007176C2" w:rsidP="00440FAC">
            <w:r>
              <w:rPr>
                <w:rFonts w:hint="eastAsia"/>
              </w:rPr>
              <w:t>TC</w:t>
            </w:r>
            <w:r>
              <w:t>-</w:t>
            </w:r>
            <w:r>
              <w:rPr>
                <w:rFonts w:hint="eastAsia"/>
              </w:rPr>
              <w:t>R</w:t>
            </w:r>
            <w:r>
              <w:t>-</w:t>
            </w:r>
            <w:r w:rsidR="005B2AB8">
              <w:rPr>
                <w:rFonts w:hint="eastAsia"/>
              </w:rPr>
              <w:t>42</w:t>
            </w:r>
          </w:p>
        </w:tc>
      </w:tr>
      <w:tr w:rsidR="007176C2" w14:paraId="4FA12798"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7DCCE588" w14:textId="77777777" w:rsidR="007176C2" w:rsidRPr="00B45E5B" w:rsidRDefault="007176C2" w:rsidP="00440FA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88E8C17" w14:textId="77E53B20" w:rsidR="007176C2" w:rsidRDefault="009411B5" w:rsidP="00440FAC">
            <w:r>
              <w:rPr>
                <w:rFonts w:hint="eastAsia"/>
              </w:rPr>
              <w:t>访问个人中心</w:t>
            </w:r>
          </w:p>
        </w:tc>
      </w:tr>
      <w:tr w:rsidR="007176C2" w14:paraId="2A8D9308"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7478D8DE" w14:textId="77777777" w:rsidR="007176C2" w:rsidRDefault="007176C2" w:rsidP="00440FA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B24B701" w14:textId="43605B7F" w:rsidR="007176C2" w:rsidRDefault="009411B5" w:rsidP="00440FAC">
            <w:r w:rsidRPr="009411B5">
              <w:rPr>
                <w:rFonts w:hint="eastAsia"/>
              </w:rPr>
              <w:t>访问个人中心</w:t>
            </w:r>
          </w:p>
        </w:tc>
      </w:tr>
      <w:tr w:rsidR="007176C2" w14:paraId="47D8E418"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144E6271" w14:textId="77777777" w:rsidR="007176C2" w:rsidRPr="00B45E5B" w:rsidRDefault="007176C2" w:rsidP="00440FA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E2335EF" w14:textId="77777777" w:rsidR="007176C2" w:rsidRDefault="007176C2" w:rsidP="00440FAC">
            <w:r>
              <w:rPr>
                <w:rFonts w:hint="eastAsia"/>
              </w:rPr>
              <w:t>注册用户</w:t>
            </w:r>
          </w:p>
        </w:tc>
      </w:tr>
      <w:tr w:rsidR="007176C2" w14:paraId="1D890172"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66B3577D" w14:textId="77777777" w:rsidR="007176C2" w:rsidRPr="00B45E5B" w:rsidRDefault="007176C2" w:rsidP="00440FA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9305066" w14:textId="77777777" w:rsidR="007176C2" w:rsidRDefault="007176C2" w:rsidP="00440FAC">
            <w:r>
              <w:rPr>
                <w:rFonts w:hint="eastAsia"/>
              </w:rPr>
              <w:t>黑盒测试</w:t>
            </w:r>
          </w:p>
        </w:tc>
      </w:tr>
      <w:tr w:rsidR="007176C2" w14:paraId="479E5C3F"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2C092238" w14:textId="77777777" w:rsidR="007176C2" w:rsidRDefault="007176C2" w:rsidP="00440FA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57293D6" w14:textId="77777777" w:rsidR="007176C2" w:rsidRDefault="007176C2" w:rsidP="00440FAC">
            <w:r>
              <w:rPr>
                <w:rFonts w:hint="eastAsia"/>
              </w:rPr>
              <w:t>登录</w:t>
            </w:r>
          </w:p>
        </w:tc>
      </w:tr>
      <w:tr w:rsidR="007176C2" w14:paraId="230CAAAB"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2145BF1F" w14:textId="77777777" w:rsidR="007176C2" w:rsidRDefault="007176C2" w:rsidP="00440FA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BC1C0C3" w14:textId="486350AF" w:rsidR="007176C2" w:rsidRDefault="007176C2" w:rsidP="00440FAC">
            <w:r>
              <w:rPr>
                <w:rFonts w:hint="eastAsia"/>
              </w:rPr>
              <w:t>用户登录后进入首页，</w:t>
            </w:r>
            <w:r w:rsidR="009411B5" w:rsidRPr="009411B5">
              <w:rPr>
                <w:rFonts w:hint="eastAsia"/>
              </w:rPr>
              <w:t>访问个人中心</w:t>
            </w:r>
          </w:p>
        </w:tc>
      </w:tr>
      <w:tr w:rsidR="007176C2" w:rsidRPr="00B45E5B" w14:paraId="763FFCB8"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37FC33F2" w14:textId="77777777" w:rsidR="007176C2" w:rsidRPr="00B45E5B" w:rsidRDefault="007176C2" w:rsidP="00440FA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1618BE0" w14:textId="3793611A" w:rsidR="007176C2" w:rsidRPr="00B45E5B" w:rsidRDefault="007176C2" w:rsidP="00440FAC">
            <w:r>
              <w:rPr>
                <w:rFonts w:hint="eastAsia"/>
              </w:rPr>
              <w:t>测试注册用户是否能登录后进入首页，</w:t>
            </w:r>
            <w:r w:rsidR="009411B5" w:rsidRPr="009411B5">
              <w:rPr>
                <w:rFonts w:hint="eastAsia"/>
              </w:rPr>
              <w:t>访问个人中心</w:t>
            </w:r>
          </w:p>
        </w:tc>
      </w:tr>
      <w:tr w:rsidR="007176C2" w:rsidRPr="00507ADD" w14:paraId="4CE10C04" w14:textId="77777777" w:rsidTr="00440FAC">
        <w:trPr>
          <w:trHeight w:val="1445"/>
        </w:trPr>
        <w:tc>
          <w:tcPr>
            <w:tcW w:w="8296" w:type="dxa"/>
            <w:gridSpan w:val="3"/>
            <w:tcBorders>
              <w:top w:val="single" w:sz="4" w:space="0" w:color="000000"/>
              <w:left w:val="single" w:sz="4" w:space="0" w:color="000000"/>
              <w:right w:val="single" w:sz="4" w:space="0" w:color="000000"/>
            </w:tcBorders>
            <w:hideMark/>
          </w:tcPr>
          <w:p w14:paraId="0FCF11B6" w14:textId="77777777" w:rsidR="007176C2" w:rsidRPr="00507ADD" w:rsidRDefault="007176C2" w:rsidP="00440FAC">
            <w:r w:rsidRPr="00507ADD">
              <w:rPr>
                <w:rFonts w:hint="eastAsia"/>
              </w:rPr>
              <w:t>初始条件和背景：</w:t>
            </w:r>
          </w:p>
          <w:p w14:paraId="15E73821" w14:textId="77777777" w:rsidR="007176C2" w:rsidRDefault="007176C2" w:rsidP="00440FAC">
            <w:r w:rsidRPr="00B45E5B">
              <w:rPr>
                <w:rFonts w:hint="eastAsia"/>
              </w:rPr>
              <w:t>系统</w:t>
            </w:r>
            <w:r>
              <w:rPr>
                <w:rFonts w:hint="eastAsia"/>
              </w:rPr>
              <w:t>：PC端</w:t>
            </w:r>
          </w:p>
          <w:p w14:paraId="626108A0" w14:textId="77777777" w:rsidR="007176C2" w:rsidRPr="00507ADD" w:rsidRDefault="007176C2" w:rsidP="00440FAC">
            <w:r>
              <w:rPr>
                <w:rFonts w:hint="eastAsia"/>
              </w:rPr>
              <w:t>浏览器：C</w:t>
            </w:r>
            <w:r>
              <w:t>hrome</w:t>
            </w:r>
          </w:p>
          <w:p w14:paraId="3F94DCA2" w14:textId="77777777" w:rsidR="007176C2" w:rsidRPr="00507ADD" w:rsidRDefault="007176C2" w:rsidP="00440FAC">
            <w:r w:rsidRPr="00507ADD">
              <w:rPr>
                <w:rFonts w:hint="eastAsia"/>
              </w:rPr>
              <w:t>注释</w:t>
            </w:r>
            <w:r>
              <w:rPr>
                <w:rFonts w:hint="eastAsia"/>
              </w:rPr>
              <w:t>：无</w:t>
            </w:r>
          </w:p>
        </w:tc>
      </w:tr>
      <w:tr w:rsidR="007176C2" w:rsidRPr="00507ADD" w14:paraId="4CB0F13B"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096D522" w14:textId="77777777" w:rsidR="007176C2" w:rsidRPr="00507ADD" w:rsidRDefault="007176C2" w:rsidP="00440FA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57B77D4" w14:textId="77777777" w:rsidR="007176C2" w:rsidRPr="00507ADD" w:rsidRDefault="007176C2" w:rsidP="00440FAC">
            <w:r w:rsidRPr="00507ADD">
              <w:rPr>
                <w:rFonts w:hint="eastAsia"/>
              </w:rPr>
              <w:t>预期结果</w:t>
            </w:r>
          </w:p>
        </w:tc>
      </w:tr>
      <w:tr w:rsidR="007176C2" w:rsidRPr="00507ADD" w14:paraId="58575424"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3B234FE2" w14:textId="77777777" w:rsidR="007176C2" w:rsidRPr="00507ADD" w:rsidRDefault="007176C2" w:rsidP="00440FAC">
            <w:r>
              <w:rPr>
                <w:rFonts w:hint="eastAsia"/>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54BC56B6" w14:textId="290B6E31" w:rsidR="007176C2" w:rsidRPr="00507ADD" w:rsidRDefault="009411B5" w:rsidP="00440FAC">
            <w:r>
              <w:rPr>
                <w:rFonts w:hint="eastAsia"/>
              </w:rPr>
              <w:t>可见网页导航浏览上的头像</w:t>
            </w:r>
          </w:p>
        </w:tc>
      </w:tr>
      <w:tr w:rsidR="007176C2" w14:paraId="0E2B6ED4"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2943C29F" w14:textId="5EE2AE12" w:rsidR="007176C2" w:rsidRDefault="009411B5" w:rsidP="00440FAC">
            <w:r>
              <w:rPr>
                <w:rFonts w:hint="eastAsia"/>
              </w:rPr>
              <w:t>鼠标悬停至头像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278E0390" w14:textId="7A3B9D9E" w:rsidR="007176C2" w:rsidRDefault="009411B5" w:rsidP="00440FAC">
            <w:r>
              <w:rPr>
                <w:rFonts w:hint="eastAsia"/>
              </w:rPr>
              <w:t>出现下拉菜单，包括个人中心、注销登录</w:t>
            </w:r>
          </w:p>
        </w:tc>
      </w:tr>
      <w:tr w:rsidR="007176C2" w14:paraId="595CF0F0"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33476161" w14:textId="7D411BBC" w:rsidR="007176C2" w:rsidRDefault="009411B5" w:rsidP="00440FAC">
            <w:r>
              <w:rPr>
                <w:rFonts w:hint="eastAsia"/>
              </w:rPr>
              <w:t>点击个人中心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546FA014" w14:textId="48F35E30" w:rsidR="007176C2" w:rsidRDefault="009411B5" w:rsidP="00440FAC">
            <w:r>
              <w:rPr>
                <w:rFonts w:hint="eastAsia"/>
              </w:rPr>
              <w:t>页面转跳至个人中心</w:t>
            </w:r>
          </w:p>
        </w:tc>
      </w:tr>
      <w:tr w:rsidR="007176C2" w14:paraId="655E0B06"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5D940093" w14:textId="77777777" w:rsidR="007176C2" w:rsidRDefault="007176C2" w:rsidP="00440FAC"/>
        </w:tc>
        <w:tc>
          <w:tcPr>
            <w:tcW w:w="6141" w:type="dxa"/>
            <w:gridSpan w:val="2"/>
            <w:tcBorders>
              <w:top w:val="single" w:sz="4" w:space="0" w:color="000000"/>
              <w:left w:val="single" w:sz="4" w:space="0" w:color="000000"/>
              <w:bottom w:val="single" w:sz="4" w:space="0" w:color="000000"/>
              <w:right w:val="single" w:sz="4" w:space="0" w:color="000000"/>
            </w:tcBorders>
          </w:tcPr>
          <w:p w14:paraId="11E6FBFE" w14:textId="77777777" w:rsidR="007176C2" w:rsidRDefault="007176C2" w:rsidP="00440FAC"/>
        </w:tc>
      </w:tr>
    </w:tbl>
    <w:p w14:paraId="13FCC00D" w14:textId="1FAD6B1C" w:rsidR="00CB1A08" w:rsidRDefault="00CB1A08" w:rsidP="007176C2"/>
    <w:p w14:paraId="5AF2CF49" w14:textId="77777777" w:rsidR="00CB1A08" w:rsidRDefault="00CB1A08">
      <w:r>
        <w:br w:type="page"/>
      </w:r>
    </w:p>
    <w:p w14:paraId="3DF5F464" w14:textId="77777777" w:rsidR="007176C2" w:rsidRPr="007176C2" w:rsidRDefault="007176C2" w:rsidP="007176C2"/>
    <w:p w14:paraId="1A9A0823" w14:textId="1EA6D848" w:rsidR="00BE18F1" w:rsidRDefault="00BE18F1" w:rsidP="00BE18F1">
      <w:pPr>
        <w:pStyle w:val="a1"/>
      </w:pPr>
      <w:bookmarkStart w:id="1370" w:name="_Toc533356782"/>
      <w:r>
        <w:rPr>
          <w:rFonts w:hint="eastAsia"/>
        </w:rPr>
        <w:t>注销登录</w:t>
      </w:r>
      <w:bookmarkEnd w:id="1370"/>
    </w:p>
    <w:tbl>
      <w:tblPr>
        <w:tblStyle w:val="14"/>
        <w:tblW w:w="8296" w:type="dxa"/>
        <w:tblLook w:val="04A0" w:firstRow="1" w:lastRow="0" w:firstColumn="1" w:lastColumn="0" w:noHBand="0" w:noVBand="1"/>
      </w:tblPr>
      <w:tblGrid>
        <w:gridCol w:w="2155"/>
        <w:gridCol w:w="1993"/>
        <w:gridCol w:w="4148"/>
      </w:tblGrid>
      <w:tr w:rsidR="007176C2" w:rsidRPr="00B45E5B" w14:paraId="6E7BEB7A"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3A2DAB32" w14:textId="77777777" w:rsidR="007176C2" w:rsidRPr="00B45E5B" w:rsidRDefault="007176C2" w:rsidP="00440FA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50D68D8" w14:textId="1C970905" w:rsidR="007176C2" w:rsidRPr="00B45E5B" w:rsidRDefault="007176C2" w:rsidP="00440FAC">
            <w:r>
              <w:rPr>
                <w:rFonts w:hint="eastAsia"/>
              </w:rPr>
              <w:t>TC</w:t>
            </w:r>
            <w:r>
              <w:t>-</w:t>
            </w:r>
            <w:r>
              <w:rPr>
                <w:rFonts w:hint="eastAsia"/>
              </w:rPr>
              <w:t>R</w:t>
            </w:r>
            <w:r>
              <w:t>-</w:t>
            </w:r>
            <w:r w:rsidR="005B2AB8">
              <w:rPr>
                <w:rFonts w:hint="eastAsia"/>
              </w:rPr>
              <w:t>43</w:t>
            </w:r>
          </w:p>
        </w:tc>
      </w:tr>
      <w:tr w:rsidR="007176C2" w14:paraId="3F14DCC6"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23058C53" w14:textId="77777777" w:rsidR="007176C2" w:rsidRPr="00B45E5B" w:rsidRDefault="007176C2" w:rsidP="00440FA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6E5204C" w14:textId="7F0FC4A4" w:rsidR="007176C2" w:rsidRDefault="00EC59C0" w:rsidP="00440FAC">
            <w:r>
              <w:rPr>
                <w:rFonts w:hint="eastAsia"/>
              </w:rPr>
              <w:t>注销登录</w:t>
            </w:r>
          </w:p>
        </w:tc>
      </w:tr>
      <w:tr w:rsidR="007176C2" w14:paraId="2AB19506"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1E66779E" w14:textId="77777777" w:rsidR="007176C2" w:rsidRDefault="007176C2" w:rsidP="00440FA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C079A26" w14:textId="4673234A" w:rsidR="007176C2" w:rsidRDefault="00EC59C0" w:rsidP="00440FAC">
            <w:r>
              <w:rPr>
                <w:rFonts w:hint="eastAsia"/>
              </w:rPr>
              <w:t>注销登录</w:t>
            </w:r>
          </w:p>
        </w:tc>
      </w:tr>
      <w:tr w:rsidR="007176C2" w14:paraId="25CE572A"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79AECC43" w14:textId="77777777" w:rsidR="007176C2" w:rsidRPr="00B45E5B" w:rsidRDefault="007176C2" w:rsidP="00440FA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1DF1250" w14:textId="77777777" w:rsidR="007176C2" w:rsidRDefault="007176C2" w:rsidP="00440FAC">
            <w:r>
              <w:rPr>
                <w:rFonts w:hint="eastAsia"/>
              </w:rPr>
              <w:t>注册用户</w:t>
            </w:r>
          </w:p>
        </w:tc>
      </w:tr>
      <w:tr w:rsidR="007176C2" w14:paraId="548DDDD4"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77F2A066" w14:textId="77777777" w:rsidR="007176C2" w:rsidRPr="00B45E5B" w:rsidRDefault="007176C2" w:rsidP="00440FA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2006776" w14:textId="77777777" w:rsidR="007176C2" w:rsidRDefault="007176C2" w:rsidP="00440FAC">
            <w:r>
              <w:rPr>
                <w:rFonts w:hint="eastAsia"/>
              </w:rPr>
              <w:t>黑盒测试</w:t>
            </w:r>
          </w:p>
        </w:tc>
      </w:tr>
      <w:tr w:rsidR="007176C2" w14:paraId="7A7BEAED"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6183DE30" w14:textId="77777777" w:rsidR="007176C2" w:rsidRDefault="007176C2" w:rsidP="00440FA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AEFBEEB" w14:textId="77777777" w:rsidR="007176C2" w:rsidRDefault="007176C2" w:rsidP="00440FAC">
            <w:r>
              <w:rPr>
                <w:rFonts w:hint="eastAsia"/>
              </w:rPr>
              <w:t>登录</w:t>
            </w:r>
          </w:p>
        </w:tc>
      </w:tr>
      <w:tr w:rsidR="007176C2" w14:paraId="391397C4"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7EF070B8" w14:textId="77777777" w:rsidR="007176C2" w:rsidRDefault="007176C2" w:rsidP="00440FA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9212EF7" w14:textId="4B8F8394" w:rsidR="007176C2" w:rsidRDefault="007176C2" w:rsidP="00440FAC">
            <w:r>
              <w:rPr>
                <w:rFonts w:hint="eastAsia"/>
              </w:rPr>
              <w:t xml:space="preserve">用户登录后进入首页， </w:t>
            </w:r>
            <w:r w:rsidR="009E184D">
              <w:rPr>
                <w:rFonts w:hint="eastAsia"/>
              </w:rPr>
              <w:t>注销登录</w:t>
            </w:r>
          </w:p>
        </w:tc>
      </w:tr>
      <w:tr w:rsidR="007176C2" w:rsidRPr="00B45E5B" w14:paraId="70E0B8CE"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3FB21278" w14:textId="77777777" w:rsidR="007176C2" w:rsidRPr="00B45E5B" w:rsidRDefault="007176C2" w:rsidP="00440FA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D7B5E63" w14:textId="082682C0" w:rsidR="007176C2" w:rsidRPr="00B45E5B" w:rsidRDefault="007176C2" w:rsidP="00440FAC">
            <w:r>
              <w:rPr>
                <w:rFonts w:hint="eastAsia"/>
              </w:rPr>
              <w:t>测试注册用户是否能登录后进入首页，</w:t>
            </w:r>
            <w:r w:rsidR="009E184D">
              <w:rPr>
                <w:rFonts w:hint="eastAsia"/>
              </w:rPr>
              <w:t>注销登录</w:t>
            </w:r>
          </w:p>
        </w:tc>
      </w:tr>
      <w:tr w:rsidR="007176C2" w:rsidRPr="00507ADD" w14:paraId="1984C205" w14:textId="77777777" w:rsidTr="00440FAC">
        <w:trPr>
          <w:trHeight w:val="1445"/>
        </w:trPr>
        <w:tc>
          <w:tcPr>
            <w:tcW w:w="8296" w:type="dxa"/>
            <w:gridSpan w:val="3"/>
            <w:tcBorders>
              <w:top w:val="single" w:sz="4" w:space="0" w:color="000000"/>
              <w:left w:val="single" w:sz="4" w:space="0" w:color="000000"/>
              <w:right w:val="single" w:sz="4" w:space="0" w:color="000000"/>
            </w:tcBorders>
            <w:hideMark/>
          </w:tcPr>
          <w:p w14:paraId="781EA38E" w14:textId="77777777" w:rsidR="007176C2" w:rsidRPr="00507ADD" w:rsidRDefault="007176C2" w:rsidP="00440FAC">
            <w:r w:rsidRPr="00507ADD">
              <w:rPr>
                <w:rFonts w:hint="eastAsia"/>
              </w:rPr>
              <w:t>初始条件和背景：</w:t>
            </w:r>
          </w:p>
          <w:p w14:paraId="4A756E01" w14:textId="77777777" w:rsidR="007176C2" w:rsidRDefault="007176C2" w:rsidP="00440FAC">
            <w:r w:rsidRPr="00B45E5B">
              <w:rPr>
                <w:rFonts w:hint="eastAsia"/>
              </w:rPr>
              <w:t>系统</w:t>
            </w:r>
            <w:r>
              <w:rPr>
                <w:rFonts w:hint="eastAsia"/>
              </w:rPr>
              <w:t>：PC端</w:t>
            </w:r>
          </w:p>
          <w:p w14:paraId="1609FA1A" w14:textId="77777777" w:rsidR="007176C2" w:rsidRPr="00507ADD" w:rsidRDefault="007176C2" w:rsidP="00440FAC">
            <w:r>
              <w:rPr>
                <w:rFonts w:hint="eastAsia"/>
              </w:rPr>
              <w:t>浏览器：C</w:t>
            </w:r>
            <w:r>
              <w:t>hrome</w:t>
            </w:r>
          </w:p>
          <w:p w14:paraId="17CC73D7" w14:textId="77777777" w:rsidR="007176C2" w:rsidRPr="00507ADD" w:rsidRDefault="007176C2" w:rsidP="00440FAC">
            <w:r w:rsidRPr="00507ADD">
              <w:rPr>
                <w:rFonts w:hint="eastAsia"/>
              </w:rPr>
              <w:t>注释</w:t>
            </w:r>
            <w:r>
              <w:rPr>
                <w:rFonts w:hint="eastAsia"/>
              </w:rPr>
              <w:t>：无</w:t>
            </w:r>
          </w:p>
        </w:tc>
      </w:tr>
      <w:tr w:rsidR="007176C2" w:rsidRPr="00507ADD" w14:paraId="5580AA47"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513F52A" w14:textId="77777777" w:rsidR="007176C2" w:rsidRPr="00507ADD" w:rsidRDefault="007176C2" w:rsidP="00440FA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9B0FA57" w14:textId="77777777" w:rsidR="007176C2" w:rsidRPr="00507ADD" w:rsidRDefault="007176C2" w:rsidP="00440FAC">
            <w:r w:rsidRPr="00507ADD">
              <w:rPr>
                <w:rFonts w:hint="eastAsia"/>
              </w:rPr>
              <w:t>预期结果</w:t>
            </w:r>
          </w:p>
        </w:tc>
      </w:tr>
      <w:tr w:rsidR="009E184D" w:rsidRPr="00507ADD" w14:paraId="08FD289E"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44115B5B" w14:textId="4D3637B1" w:rsidR="009E184D" w:rsidRPr="00507ADD" w:rsidRDefault="009E184D" w:rsidP="009E184D">
            <w:r>
              <w:rPr>
                <w:rFonts w:hint="eastAsia"/>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68EA8BAC" w14:textId="34035CF0" w:rsidR="009E184D" w:rsidRPr="00507ADD" w:rsidRDefault="009E184D" w:rsidP="009E184D">
            <w:r>
              <w:rPr>
                <w:rFonts w:hint="eastAsia"/>
              </w:rPr>
              <w:t>可见网页导航浏览上的头像</w:t>
            </w:r>
          </w:p>
        </w:tc>
      </w:tr>
      <w:tr w:rsidR="009E184D" w14:paraId="11F78971"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730BF4C9" w14:textId="001142A6" w:rsidR="009E184D" w:rsidRDefault="009E184D" w:rsidP="009E184D">
            <w:r>
              <w:rPr>
                <w:rFonts w:hint="eastAsia"/>
              </w:rPr>
              <w:t>鼠标悬停至头像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2CBAB67C" w14:textId="31369D84" w:rsidR="009E184D" w:rsidRDefault="009E184D" w:rsidP="009E184D">
            <w:r>
              <w:rPr>
                <w:rFonts w:hint="eastAsia"/>
              </w:rPr>
              <w:t>出现下拉菜单，包括个人中心、注销登录</w:t>
            </w:r>
          </w:p>
        </w:tc>
      </w:tr>
      <w:tr w:rsidR="007176C2" w14:paraId="4176EAB5"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60607816" w14:textId="7979647B" w:rsidR="007176C2" w:rsidRDefault="009E184D" w:rsidP="00440FAC">
            <w:r>
              <w:rPr>
                <w:rFonts w:hint="eastAsia"/>
              </w:rPr>
              <w:t>点击注销登录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6FEBBB22" w14:textId="5499F86A" w:rsidR="007176C2" w:rsidRDefault="009E184D" w:rsidP="00440FAC">
            <w:r>
              <w:rPr>
                <w:rFonts w:hint="eastAsia"/>
              </w:rPr>
              <w:t>用户退出登录状态，</w:t>
            </w:r>
            <w:r w:rsidR="000E699F">
              <w:rPr>
                <w:rFonts w:hint="eastAsia"/>
              </w:rPr>
              <w:t>右上角变为[登录/注册</w:t>
            </w:r>
            <w:r w:rsidR="000E699F">
              <w:t>]</w:t>
            </w:r>
            <w:r w:rsidR="000E699F">
              <w:rPr>
                <w:rFonts w:hint="eastAsia"/>
              </w:rPr>
              <w:t>样式</w:t>
            </w:r>
          </w:p>
        </w:tc>
      </w:tr>
      <w:tr w:rsidR="007176C2" w14:paraId="64398717"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0A16F634" w14:textId="77777777" w:rsidR="007176C2" w:rsidRDefault="007176C2" w:rsidP="00440FAC"/>
        </w:tc>
        <w:tc>
          <w:tcPr>
            <w:tcW w:w="6141" w:type="dxa"/>
            <w:gridSpan w:val="2"/>
            <w:tcBorders>
              <w:top w:val="single" w:sz="4" w:space="0" w:color="000000"/>
              <w:left w:val="single" w:sz="4" w:space="0" w:color="000000"/>
              <w:bottom w:val="single" w:sz="4" w:space="0" w:color="000000"/>
              <w:right w:val="single" w:sz="4" w:space="0" w:color="000000"/>
            </w:tcBorders>
          </w:tcPr>
          <w:p w14:paraId="2DEFD134" w14:textId="77777777" w:rsidR="007176C2" w:rsidRDefault="007176C2" w:rsidP="00440FAC"/>
        </w:tc>
      </w:tr>
    </w:tbl>
    <w:p w14:paraId="01C40EE3" w14:textId="3E8539F4" w:rsidR="000E699F" w:rsidRDefault="000E699F" w:rsidP="007176C2"/>
    <w:p w14:paraId="180D24A7" w14:textId="77777777" w:rsidR="000E699F" w:rsidRDefault="000E699F">
      <w:r>
        <w:br w:type="page"/>
      </w:r>
    </w:p>
    <w:p w14:paraId="30D38AEB" w14:textId="77777777" w:rsidR="007176C2" w:rsidRPr="007176C2" w:rsidRDefault="007176C2" w:rsidP="007176C2"/>
    <w:p w14:paraId="769A310C" w14:textId="64614991" w:rsidR="00BE18F1" w:rsidRDefault="00BE18F1" w:rsidP="00BE18F1">
      <w:pPr>
        <w:pStyle w:val="a1"/>
      </w:pPr>
      <w:bookmarkStart w:id="1371" w:name="_Toc533356783"/>
      <w:r>
        <w:rPr>
          <w:rFonts w:hint="eastAsia"/>
        </w:rPr>
        <w:t>访问教师页面</w:t>
      </w:r>
      <w:bookmarkEnd w:id="1371"/>
    </w:p>
    <w:tbl>
      <w:tblPr>
        <w:tblStyle w:val="14"/>
        <w:tblW w:w="8296" w:type="dxa"/>
        <w:tblLook w:val="04A0" w:firstRow="1" w:lastRow="0" w:firstColumn="1" w:lastColumn="0" w:noHBand="0" w:noVBand="1"/>
      </w:tblPr>
      <w:tblGrid>
        <w:gridCol w:w="2155"/>
        <w:gridCol w:w="1993"/>
        <w:gridCol w:w="4148"/>
      </w:tblGrid>
      <w:tr w:rsidR="007176C2" w:rsidRPr="00B45E5B" w14:paraId="416E4090"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13642A98" w14:textId="77777777" w:rsidR="007176C2" w:rsidRPr="00B45E5B" w:rsidRDefault="007176C2" w:rsidP="00440FA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4C2D4E6" w14:textId="548A5E14" w:rsidR="007176C2" w:rsidRPr="00B45E5B" w:rsidRDefault="007176C2" w:rsidP="00440FAC">
            <w:r>
              <w:rPr>
                <w:rFonts w:hint="eastAsia"/>
              </w:rPr>
              <w:t>TC</w:t>
            </w:r>
            <w:r>
              <w:t>-</w:t>
            </w:r>
            <w:r>
              <w:rPr>
                <w:rFonts w:hint="eastAsia"/>
              </w:rPr>
              <w:t>R</w:t>
            </w:r>
            <w:r>
              <w:t>-</w:t>
            </w:r>
            <w:r w:rsidR="005B2AB8">
              <w:rPr>
                <w:rFonts w:hint="eastAsia"/>
              </w:rPr>
              <w:t>44</w:t>
            </w:r>
          </w:p>
        </w:tc>
      </w:tr>
      <w:tr w:rsidR="007176C2" w14:paraId="596BB634"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3DAFB951" w14:textId="77777777" w:rsidR="007176C2" w:rsidRPr="00B45E5B" w:rsidRDefault="007176C2" w:rsidP="00440FA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9652C93" w14:textId="47CBC435" w:rsidR="007176C2" w:rsidRDefault="000E699F" w:rsidP="00440FAC">
            <w:r>
              <w:rPr>
                <w:rFonts w:hint="eastAsia"/>
              </w:rPr>
              <w:t>访问教师页面</w:t>
            </w:r>
          </w:p>
        </w:tc>
      </w:tr>
      <w:tr w:rsidR="007176C2" w14:paraId="65EBC42B"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1439C894" w14:textId="77777777" w:rsidR="007176C2" w:rsidRDefault="007176C2" w:rsidP="00440FA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7D08786" w14:textId="3064EC17" w:rsidR="007176C2" w:rsidRDefault="000E699F" w:rsidP="00440FAC">
            <w:r>
              <w:rPr>
                <w:rFonts w:hint="eastAsia"/>
              </w:rPr>
              <w:t>访问教师页面</w:t>
            </w:r>
          </w:p>
        </w:tc>
      </w:tr>
      <w:tr w:rsidR="007176C2" w14:paraId="6718F2D3"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20D19112" w14:textId="77777777" w:rsidR="007176C2" w:rsidRPr="00B45E5B" w:rsidRDefault="007176C2" w:rsidP="00440FA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2B72526" w14:textId="77777777" w:rsidR="007176C2" w:rsidRDefault="007176C2" w:rsidP="00440FAC">
            <w:r>
              <w:rPr>
                <w:rFonts w:hint="eastAsia"/>
              </w:rPr>
              <w:t>注册用户</w:t>
            </w:r>
          </w:p>
        </w:tc>
      </w:tr>
      <w:tr w:rsidR="007176C2" w14:paraId="26FD0843"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4328888E" w14:textId="77777777" w:rsidR="007176C2" w:rsidRPr="00B45E5B" w:rsidRDefault="007176C2" w:rsidP="00440FA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50B8BC0" w14:textId="77777777" w:rsidR="007176C2" w:rsidRDefault="007176C2" w:rsidP="00440FAC">
            <w:r>
              <w:rPr>
                <w:rFonts w:hint="eastAsia"/>
              </w:rPr>
              <w:t>黑盒测试</w:t>
            </w:r>
          </w:p>
        </w:tc>
      </w:tr>
      <w:tr w:rsidR="007176C2" w14:paraId="4CA47020"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5432BF11" w14:textId="77777777" w:rsidR="007176C2" w:rsidRDefault="007176C2" w:rsidP="00440FA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9D8C904" w14:textId="77777777" w:rsidR="007176C2" w:rsidRDefault="007176C2" w:rsidP="00440FAC">
            <w:r>
              <w:rPr>
                <w:rFonts w:hint="eastAsia"/>
              </w:rPr>
              <w:t>登录</w:t>
            </w:r>
          </w:p>
        </w:tc>
      </w:tr>
      <w:tr w:rsidR="007176C2" w14:paraId="15B106F7"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5B6E5503" w14:textId="77777777" w:rsidR="007176C2" w:rsidRDefault="007176C2" w:rsidP="00440FA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2C048AE" w14:textId="79DD5B85" w:rsidR="007176C2" w:rsidRDefault="007176C2" w:rsidP="00440FAC">
            <w:r>
              <w:rPr>
                <w:rFonts w:hint="eastAsia"/>
              </w:rPr>
              <w:t>用户登录后进入首页，</w:t>
            </w:r>
            <w:r w:rsidR="000E699F">
              <w:rPr>
                <w:rFonts w:hint="eastAsia"/>
              </w:rPr>
              <w:t>访问教师页面</w:t>
            </w:r>
            <w:r>
              <w:rPr>
                <w:rFonts w:hint="eastAsia"/>
              </w:rPr>
              <w:t xml:space="preserve"> </w:t>
            </w:r>
          </w:p>
        </w:tc>
      </w:tr>
      <w:tr w:rsidR="007176C2" w:rsidRPr="00B45E5B" w14:paraId="24C0E6BC"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4364FDB5" w14:textId="77777777" w:rsidR="007176C2" w:rsidRPr="00B45E5B" w:rsidRDefault="007176C2" w:rsidP="00440FA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465E9A4" w14:textId="46112290" w:rsidR="007176C2" w:rsidRPr="00B45E5B" w:rsidRDefault="007176C2" w:rsidP="00440FAC">
            <w:r>
              <w:rPr>
                <w:rFonts w:hint="eastAsia"/>
              </w:rPr>
              <w:t>测试注册用户是否能登录后进入首页，</w:t>
            </w:r>
            <w:r w:rsidR="000E699F">
              <w:rPr>
                <w:rFonts w:hint="eastAsia"/>
              </w:rPr>
              <w:t>访问教师页面</w:t>
            </w:r>
          </w:p>
        </w:tc>
      </w:tr>
      <w:tr w:rsidR="007176C2" w:rsidRPr="00507ADD" w14:paraId="7C7B177A" w14:textId="77777777" w:rsidTr="00440FAC">
        <w:trPr>
          <w:trHeight w:val="1445"/>
        </w:trPr>
        <w:tc>
          <w:tcPr>
            <w:tcW w:w="8296" w:type="dxa"/>
            <w:gridSpan w:val="3"/>
            <w:tcBorders>
              <w:top w:val="single" w:sz="4" w:space="0" w:color="000000"/>
              <w:left w:val="single" w:sz="4" w:space="0" w:color="000000"/>
              <w:right w:val="single" w:sz="4" w:space="0" w:color="000000"/>
            </w:tcBorders>
            <w:hideMark/>
          </w:tcPr>
          <w:p w14:paraId="17608FF1" w14:textId="77777777" w:rsidR="007176C2" w:rsidRPr="00507ADD" w:rsidRDefault="007176C2" w:rsidP="00440FAC">
            <w:r w:rsidRPr="00507ADD">
              <w:rPr>
                <w:rFonts w:hint="eastAsia"/>
              </w:rPr>
              <w:t>初始条件和背景：</w:t>
            </w:r>
          </w:p>
          <w:p w14:paraId="6E7EDBA0" w14:textId="77777777" w:rsidR="007176C2" w:rsidRDefault="007176C2" w:rsidP="00440FAC">
            <w:r w:rsidRPr="00B45E5B">
              <w:rPr>
                <w:rFonts w:hint="eastAsia"/>
              </w:rPr>
              <w:t>系统</w:t>
            </w:r>
            <w:r>
              <w:rPr>
                <w:rFonts w:hint="eastAsia"/>
              </w:rPr>
              <w:t>：PC端</w:t>
            </w:r>
          </w:p>
          <w:p w14:paraId="13BC897B" w14:textId="77777777" w:rsidR="007176C2" w:rsidRPr="00507ADD" w:rsidRDefault="007176C2" w:rsidP="00440FAC">
            <w:r>
              <w:rPr>
                <w:rFonts w:hint="eastAsia"/>
              </w:rPr>
              <w:t>浏览器：C</w:t>
            </w:r>
            <w:r>
              <w:t>hrome</w:t>
            </w:r>
          </w:p>
          <w:p w14:paraId="42F2ED01" w14:textId="77777777" w:rsidR="007176C2" w:rsidRPr="00507ADD" w:rsidRDefault="007176C2" w:rsidP="00440FAC">
            <w:r w:rsidRPr="00507ADD">
              <w:rPr>
                <w:rFonts w:hint="eastAsia"/>
              </w:rPr>
              <w:t>注释</w:t>
            </w:r>
            <w:r>
              <w:rPr>
                <w:rFonts w:hint="eastAsia"/>
              </w:rPr>
              <w:t>：无</w:t>
            </w:r>
          </w:p>
        </w:tc>
      </w:tr>
      <w:tr w:rsidR="007176C2" w:rsidRPr="00507ADD" w14:paraId="5A4904D2"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940948A" w14:textId="77777777" w:rsidR="007176C2" w:rsidRPr="00507ADD" w:rsidRDefault="007176C2" w:rsidP="00440FA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D8F374A" w14:textId="77777777" w:rsidR="007176C2" w:rsidRPr="00507ADD" w:rsidRDefault="007176C2" w:rsidP="00440FAC">
            <w:r w:rsidRPr="00507ADD">
              <w:rPr>
                <w:rFonts w:hint="eastAsia"/>
              </w:rPr>
              <w:t>预期结果</w:t>
            </w:r>
          </w:p>
        </w:tc>
      </w:tr>
      <w:tr w:rsidR="007176C2" w:rsidRPr="00507ADD" w14:paraId="581A5224"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3E4ADE8E" w14:textId="77777777" w:rsidR="007176C2" w:rsidRPr="00507ADD" w:rsidRDefault="007176C2" w:rsidP="00440FAC">
            <w:r>
              <w:rPr>
                <w:rFonts w:hint="eastAsia"/>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5948C780" w14:textId="4D20D7A7" w:rsidR="007176C2" w:rsidRPr="00507ADD" w:rsidRDefault="000E699F" w:rsidP="00440FAC">
            <w:r>
              <w:rPr>
                <w:rFonts w:hint="eastAsia"/>
              </w:rPr>
              <w:t>可见导航栏栏上有[教师]按钮</w:t>
            </w:r>
          </w:p>
        </w:tc>
      </w:tr>
      <w:tr w:rsidR="007176C2" w14:paraId="2FBCD10E"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04CE045A" w14:textId="399A4815" w:rsidR="007176C2" w:rsidRDefault="000E699F" w:rsidP="00440FAC">
            <w:r>
              <w:rPr>
                <w:rFonts w:hint="eastAsia"/>
              </w:rPr>
              <w:t>点击</w:t>
            </w:r>
            <w:r>
              <w:t>[</w:t>
            </w:r>
            <w:r>
              <w:rPr>
                <w:rFonts w:hint="eastAsia"/>
              </w:rPr>
              <w:t>教师按钮</w:t>
            </w:r>
            <w:r>
              <w:t>]</w:t>
            </w:r>
          </w:p>
        </w:tc>
        <w:tc>
          <w:tcPr>
            <w:tcW w:w="6141" w:type="dxa"/>
            <w:gridSpan w:val="2"/>
            <w:tcBorders>
              <w:top w:val="single" w:sz="4" w:space="0" w:color="000000"/>
              <w:left w:val="single" w:sz="4" w:space="0" w:color="000000"/>
              <w:bottom w:val="single" w:sz="4" w:space="0" w:color="000000"/>
              <w:right w:val="single" w:sz="4" w:space="0" w:color="000000"/>
            </w:tcBorders>
          </w:tcPr>
          <w:p w14:paraId="6E8998EE" w14:textId="25D1D2E1" w:rsidR="007176C2" w:rsidRPr="000E699F" w:rsidRDefault="000E699F" w:rsidP="00440FAC">
            <w:r>
              <w:rPr>
                <w:rFonts w:hint="eastAsia"/>
              </w:rPr>
              <w:t>转跳至教师页面，内有教师简介列表</w:t>
            </w:r>
          </w:p>
        </w:tc>
      </w:tr>
      <w:tr w:rsidR="007176C2" w14:paraId="1902D96C"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79ACE3D1" w14:textId="77777777" w:rsidR="007176C2" w:rsidRDefault="007176C2" w:rsidP="00440FAC"/>
        </w:tc>
        <w:tc>
          <w:tcPr>
            <w:tcW w:w="6141" w:type="dxa"/>
            <w:gridSpan w:val="2"/>
            <w:tcBorders>
              <w:top w:val="single" w:sz="4" w:space="0" w:color="000000"/>
              <w:left w:val="single" w:sz="4" w:space="0" w:color="000000"/>
              <w:bottom w:val="single" w:sz="4" w:space="0" w:color="000000"/>
              <w:right w:val="single" w:sz="4" w:space="0" w:color="000000"/>
            </w:tcBorders>
          </w:tcPr>
          <w:p w14:paraId="78ACD20B" w14:textId="77777777" w:rsidR="007176C2" w:rsidRDefault="007176C2" w:rsidP="00440FAC"/>
        </w:tc>
      </w:tr>
      <w:tr w:rsidR="007176C2" w14:paraId="0093F0DA"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1D5BCD97" w14:textId="77777777" w:rsidR="007176C2" w:rsidRDefault="007176C2" w:rsidP="00440FAC"/>
        </w:tc>
        <w:tc>
          <w:tcPr>
            <w:tcW w:w="6141" w:type="dxa"/>
            <w:gridSpan w:val="2"/>
            <w:tcBorders>
              <w:top w:val="single" w:sz="4" w:space="0" w:color="000000"/>
              <w:left w:val="single" w:sz="4" w:space="0" w:color="000000"/>
              <w:bottom w:val="single" w:sz="4" w:space="0" w:color="000000"/>
              <w:right w:val="single" w:sz="4" w:space="0" w:color="000000"/>
            </w:tcBorders>
          </w:tcPr>
          <w:p w14:paraId="65EAED06" w14:textId="77777777" w:rsidR="007176C2" w:rsidRDefault="007176C2" w:rsidP="00440FAC"/>
        </w:tc>
      </w:tr>
    </w:tbl>
    <w:p w14:paraId="03501FF6" w14:textId="1A6BD731" w:rsidR="000E699F" w:rsidRDefault="000E699F" w:rsidP="007176C2"/>
    <w:p w14:paraId="362B309E" w14:textId="77777777" w:rsidR="000E699F" w:rsidRDefault="000E699F">
      <w:r>
        <w:br w:type="page"/>
      </w:r>
    </w:p>
    <w:p w14:paraId="5A4EC1C0" w14:textId="77777777" w:rsidR="007176C2" w:rsidRPr="007176C2" w:rsidRDefault="007176C2" w:rsidP="007176C2"/>
    <w:p w14:paraId="4D92B2CD" w14:textId="45B8E6FC" w:rsidR="00BE18F1" w:rsidRDefault="00BE18F1" w:rsidP="00BE18F1">
      <w:pPr>
        <w:pStyle w:val="a1"/>
      </w:pPr>
      <w:bookmarkStart w:id="1372" w:name="_Toc533356784"/>
      <w:r>
        <w:rPr>
          <w:rFonts w:hint="eastAsia"/>
        </w:rPr>
        <w:t>登录</w:t>
      </w:r>
      <w:bookmarkEnd w:id="1372"/>
    </w:p>
    <w:tbl>
      <w:tblPr>
        <w:tblStyle w:val="14"/>
        <w:tblW w:w="8296" w:type="dxa"/>
        <w:tblLook w:val="04A0" w:firstRow="1" w:lastRow="0" w:firstColumn="1" w:lastColumn="0" w:noHBand="0" w:noVBand="1"/>
      </w:tblPr>
      <w:tblGrid>
        <w:gridCol w:w="2155"/>
        <w:gridCol w:w="1993"/>
        <w:gridCol w:w="4148"/>
      </w:tblGrid>
      <w:tr w:rsidR="007176C2" w:rsidRPr="00B45E5B" w14:paraId="46D253B0"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0BE8D2CA" w14:textId="77777777" w:rsidR="007176C2" w:rsidRPr="00B45E5B" w:rsidRDefault="007176C2" w:rsidP="00440FA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DEB4C12" w14:textId="6B4ADF01" w:rsidR="007176C2" w:rsidRPr="00B45E5B" w:rsidRDefault="007176C2" w:rsidP="00440FAC">
            <w:r>
              <w:rPr>
                <w:rFonts w:hint="eastAsia"/>
              </w:rPr>
              <w:t>TC</w:t>
            </w:r>
            <w:r>
              <w:t>-</w:t>
            </w:r>
            <w:r>
              <w:rPr>
                <w:rFonts w:hint="eastAsia"/>
              </w:rPr>
              <w:t>R</w:t>
            </w:r>
            <w:r>
              <w:t>-</w:t>
            </w:r>
            <w:r w:rsidR="005B2AB8">
              <w:rPr>
                <w:rFonts w:hint="eastAsia"/>
              </w:rPr>
              <w:t>45</w:t>
            </w:r>
          </w:p>
        </w:tc>
      </w:tr>
      <w:tr w:rsidR="007176C2" w14:paraId="1C5A4C96"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0DE1583D" w14:textId="77777777" w:rsidR="007176C2" w:rsidRPr="00B45E5B" w:rsidRDefault="007176C2" w:rsidP="00440FA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902D2B6" w14:textId="15B7C545" w:rsidR="007176C2" w:rsidRDefault="00F91688" w:rsidP="00440FAC">
            <w:r>
              <w:rPr>
                <w:rFonts w:hint="eastAsia"/>
              </w:rPr>
              <w:t>登录</w:t>
            </w:r>
          </w:p>
        </w:tc>
      </w:tr>
      <w:tr w:rsidR="007176C2" w14:paraId="4ACCE5E7"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4F38E05F" w14:textId="77777777" w:rsidR="007176C2" w:rsidRDefault="007176C2" w:rsidP="00440FA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4047A19" w14:textId="1B112758" w:rsidR="007176C2" w:rsidRDefault="00F91688" w:rsidP="00440FAC">
            <w:r>
              <w:rPr>
                <w:rFonts w:hint="eastAsia"/>
              </w:rPr>
              <w:t>登录</w:t>
            </w:r>
          </w:p>
        </w:tc>
      </w:tr>
      <w:tr w:rsidR="007176C2" w14:paraId="374134A0"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319C9A12" w14:textId="77777777" w:rsidR="007176C2" w:rsidRPr="00B45E5B" w:rsidRDefault="007176C2" w:rsidP="00440FA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FCF857F" w14:textId="77777777" w:rsidR="007176C2" w:rsidRDefault="007176C2" w:rsidP="00440FAC">
            <w:r>
              <w:rPr>
                <w:rFonts w:hint="eastAsia"/>
              </w:rPr>
              <w:t>注册用户</w:t>
            </w:r>
          </w:p>
        </w:tc>
      </w:tr>
      <w:tr w:rsidR="007176C2" w14:paraId="5EE36EF1"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5B8CAFA5" w14:textId="77777777" w:rsidR="007176C2" w:rsidRPr="00B45E5B" w:rsidRDefault="007176C2" w:rsidP="00440FA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F3B3EC2" w14:textId="253F1BF8" w:rsidR="007176C2" w:rsidRDefault="007176C2" w:rsidP="00440FAC">
            <w:r>
              <w:rPr>
                <w:rFonts w:hint="eastAsia"/>
              </w:rPr>
              <w:t>黑盒测试</w:t>
            </w:r>
            <w:r w:rsidR="00224BB1">
              <w:rPr>
                <w:rFonts w:hint="eastAsia"/>
              </w:rPr>
              <w:t>-等价类划分/边界值</w:t>
            </w:r>
          </w:p>
        </w:tc>
      </w:tr>
      <w:tr w:rsidR="007176C2" w14:paraId="5246A60F"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562404EB" w14:textId="77777777" w:rsidR="007176C2" w:rsidRDefault="007176C2" w:rsidP="00440FA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EDD7E64" w14:textId="67EE53C5" w:rsidR="007176C2" w:rsidRDefault="00CB77D0" w:rsidP="00440FAC">
            <w:r>
              <w:rPr>
                <w:rFonts w:hint="eastAsia"/>
              </w:rPr>
              <w:t>无</w:t>
            </w:r>
          </w:p>
        </w:tc>
      </w:tr>
      <w:tr w:rsidR="007176C2" w14:paraId="0A5A3B49"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7B5D5E38" w14:textId="77777777" w:rsidR="007176C2" w:rsidRDefault="007176C2" w:rsidP="00440FA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7F48334" w14:textId="0828511B" w:rsidR="007176C2" w:rsidRDefault="007B20DD" w:rsidP="00440FAC">
            <w:r>
              <w:rPr>
                <w:rFonts w:hint="eastAsia"/>
              </w:rPr>
              <w:t>有账号的用户登录网站</w:t>
            </w:r>
            <w:r w:rsidR="007176C2">
              <w:rPr>
                <w:rFonts w:hint="eastAsia"/>
              </w:rPr>
              <w:t xml:space="preserve"> </w:t>
            </w:r>
          </w:p>
        </w:tc>
      </w:tr>
      <w:tr w:rsidR="007176C2" w:rsidRPr="00B45E5B" w14:paraId="73F19D08"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42A10762" w14:textId="77777777" w:rsidR="007176C2" w:rsidRPr="00B45E5B" w:rsidRDefault="007176C2" w:rsidP="00440FA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6A5065B" w14:textId="662E6E49" w:rsidR="007176C2" w:rsidRPr="00B45E5B" w:rsidRDefault="00224BB1" w:rsidP="00440FAC">
            <w:r>
              <w:rPr>
                <w:rFonts w:hint="eastAsia"/>
              </w:rPr>
              <w:t>检查系统是否能检测用户登录时账号的正确性，已经给出对应的错误提示；登录成功时转换网页的状态，使用户成为登录状态</w:t>
            </w:r>
          </w:p>
        </w:tc>
      </w:tr>
      <w:tr w:rsidR="007176C2" w:rsidRPr="00507ADD" w14:paraId="6D520A71" w14:textId="77777777" w:rsidTr="00440FAC">
        <w:trPr>
          <w:trHeight w:val="1445"/>
        </w:trPr>
        <w:tc>
          <w:tcPr>
            <w:tcW w:w="8296" w:type="dxa"/>
            <w:gridSpan w:val="3"/>
            <w:tcBorders>
              <w:top w:val="single" w:sz="4" w:space="0" w:color="000000"/>
              <w:left w:val="single" w:sz="4" w:space="0" w:color="000000"/>
              <w:right w:val="single" w:sz="4" w:space="0" w:color="000000"/>
            </w:tcBorders>
            <w:hideMark/>
          </w:tcPr>
          <w:p w14:paraId="17224328" w14:textId="77777777" w:rsidR="007176C2" w:rsidRPr="00507ADD" w:rsidRDefault="007176C2" w:rsidP="00440FAC">
            <w:r w:rsidRPr="00507ADD">
              <w:rPr>
                <w:rFonts w:hint="eastAsia"/>
              </w:rPr>
              <w:t>初始条件和背景：</w:t>
            </w:r>
          </w:p>
          <w:p w14:paraId="187703C4" w14:textId="77777777" w:rsidR="007176C2" w:rsidRDefault="007176C2" w:rsidP="00440FAC">
            <w:r w:rsidRPr="00B45E5B">
              <w:rPr>
                <w:rFonts w:hint="eastAsia"/>
              </w:rPr>
              <w:t>系统</w:t>
            </w:r>
            <w:r>
              <w:rPr>
                <w:rFonts w:hint="eastAsia"/>
              </w:rPr>
              <w:t>：PC端</w:t>
            </w:r>
          </w:p>
          <w:p w14:paraId="28D82C74" w14:textId="77777777" w:rsidR="007176C2" w:rsidRPr="00507ADD" w:rsidRDefault="007176C2" w:rsidP="00440FAC">
            <w:r>
              <w:rPr>
                <w:rFonts w:hint="eastAsia"/>
              </w:rPr>
              <w:t>浏览器：C</w:t>
            </w:r>
            <w:r>
              <w:t>hrome</w:t>
            </w:r>
          </w:p>
          <w:p w14:paraId="082E251A" w14:textId="77777777" w:rsidR="007176C2" w:rsidRPr="00507ADD" w:rsidRDefault="007176C2" w:rsidP="00440FAC">
            <w:r w:rsidRPr="00507ADD">
              <w:rPr>
                <w:rFonts w:hint="eastAsia"/>
              </w:rPr>
              <w:t>注释</w:t>
            </w:r>
            <w:r>
              <w:rPr>
                <w:rFonts w:hint="eastAsia"/>
              </w:rPr>
              <w:t>：无</w:t>
            </w:r>
          </w:p>
        </w:tc>
      </w:tr>
      <w:tr w:rsidR="007176C2" w:rsidRPr="00507ADD" w14:paraId="6524DE93"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F67937F" w14:textId="77777777" w:rsidR="007176C2" w:rsidRPr="00507ADD" w:rsidRDefault="007176C2" w:rsidP="00440FA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392787B" w14:textId="77777777" w:rsidR="007176C2" w:rsidRPr="00507ADD" w:rsidRDefault="007176C2" w:rsidP="00440FAC">
            <w:r w:rsidRPr="00507ADD">
              <w:rPr>
                <w:rFonts w:hint="eastAsia"/>
              </w:rPr>
              <w:t>预期结果</w:t>
            </w:r>
          </w:p>
        </w:tc>
      </w:tr>
      <w:tr w:rsidR="007176C2" w:rsidRPr="00507ADD" w14:paraId="200028F3"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527B89B7" w14:textId="77777777" w:rsidR="007176C2" w:rsidRPr="00507ADD" w:rsidRDefault="007176C2" w:rsidP="00440FAC">
            <w:r>
              <w:rPr>
                <w:rFonts w:hint="eastAsia"/>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685F02ED" w14:textId="72C5FC43" w:rsidR="007176C2" w:rsidRPr="00507ADD" w:rsidRDefault="00AA0F3A" w:rsidP="00440FAC">
            <w:r>
              <w:rPr>
                <w:rFonts w:hint="eastAsia"/>
              </w:rPr>
              <w:t>可见网站右上角有[登录/注册按钮</w:t>
            </w:r>
            <w:r>
              <w:t>]</w:t>
            </w:r>
          </w:p>
        </w:tc>
      </w:tr>
      <w:tr w:rsidR="007176C2" w14:paraId="705C5150"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412FA681" w14:textId="47FF1B9E" w:rsidR="007176C2" w:rsidRPr="00AA0F3A" w:rsidRDefault="00AA0F3A" w:rsidP="00440FAC">
            <w:r>
              <w:rPr>
                <w:rFonts w:hint="eastAsia"/>
              </w:rPr>
              <w:t>弹出登录悬浮窗</w:t>
            </w:r>
          </w:p>
        </w:tc>
        <w:tc>
          <w:tcPr>
            <w:tcW w:w="6141" w:type="dxa"/>
            <w:gridSpan w:val="2"/>
            <w:tcBorders>
              <w:top w:val="single" w:sz="4" w:space="0" w:color="000000"/>
              <w:left w:val="single" w:sz="4" w:space="0" w:color="000000"/>
              <w:bottom w:val="single" w:sz="4" w:space="0" w:color="000000"/>
              <w:right w:val="single" w:sz="4" w:space="0" w:color="000000"/>
            </w:tcBorders>
          </w:tcPr>
          <w:p w14:paraId="5F96A008" w14:textId="77777777" w:rsidR="007176C2" w:rsidRDefault="00AA0F3A" w:rsidP="00440FAC">
            <w:r>
              <w:rPr>
                <w:rFonts w:hint="eastAsia"/>
              </w:rPr>
              <w:t>可见两个输入框</w:t>
            </w:r>
          </w:p>
          <w:p w14:paraId="53E91AAA" w14:textId="77777777" w:rsidR="00AA0F3A" w:rsidRDefault="00AA0F3A" w:rsidP="00440FAC">
            <w:r>
              <w:rPr>
                <w:rFonts w:hint="eastAsia"/>
              </w:rPr>
              <w:t>[输入登录账号</w:t>
            </w:r>
            <w:r>
              <w:t>]</w:t>
            </w:r>
          </w:p>
          <w:p w14:paraId="2DAA86B4" w14:textId="77777777" w:rsidR="00AA0F3A" w:rsidRDefault="00AA0F3A" w:rsidP="00440FAC">
            <w:r>
              <w:rPr>
                <w:rFonts w:hint="eastAsia"/>
              </w:rPr>
              <w:t>[输入密码</w:t>
            </w:r>
            <w:r>
              <w:t>]</w:t>
            </w:r>
          </w:p>
          <w:p w14:paraId="3F12B4D9" w14:textId="12AEE745" w:rsidR="00AA0F3A" w:rsidRDefault="00AA0F3A" w:rsidP="00440FAC">
            <w:r>
              <w:rPr>
                <w:rFonts w:hint="eastAsia"/>
              </w:rPr>
              <w:t>忘记密码按钮</w:t>
            </w:r>
          </w:p>
          <w:p w14:paraId="3C8A9F7E" w14:textId="77777777" w:rsidR="00AA0F3A" w:rsidRDefault="00AA0F3A" w:rsidP="00440FAC">
            <w:r>
              <w:rPr>
                <w:rFonts w:hint="eastAsia"/>
              </w:rPr>
              <w:t>登录按钮</w:t>
            </w:r>
          </w:p>
          <w:p w14:paraId="5C136D7E" w14:textId="10BD9C99" w:rsidR="00AA0F3A" w:rsidRDefault="00AA0F3A" w:rsidP="00440FAC">
            <w:r>
              <w:rPr>
                <w:rFonts w:hint="eastAsia"/>
              </w:rPr>
              <w:t>创建账号按钮</w:t>
            </w:r>
          </w:p>
        </w:tc>
      </w:tr>
      <w:tr w:rsidR="007176C2" w14:paraId="3264817D"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20A86266" w14:textId="5B550FAC" w:rsidR="007176C2" w:rsidRDefault="00AA0F3A" w:rsidP="00440FAC">
            <w:r>
              <w:rPr>
                <w:rFonts w:hint="eastAsia"/>
              </w:rPr>
              <w:t>输入登录账号</w:t>
            </w:r>
          </w:p>
        </w:tc>
        <w:tc>
          <w:tcPr>
            <w:tcW w:w="6141" w:type="dxa"/>
            <w:gridSpan w:val="2"/>
            <w:tcBorders>
              <w:top w:val="single" w:sz="4" w:space="0" w:color="000000"/>
              <w:left w:val="single" w:sz="4" w:space="0" w:color="000000"/>
              <w:bottom w:val="single" w:sz="4" w:space="0" w:color="000000"/>
              <w:right w:val="single" w:sz="4" w:space="0" w:color="000000"/>
            </w:tcBorders>
          </w:tcPr>
          <w:p w14:paraId="76D3B21A" w14:textId="46E6F618" w:rsidR="007176C2" w:rsidRDefault="00AA0F3A" w:rsidP="00440FAC">
            <w:r>
              <w:rPr>
                <w:rFonts w:hint="eastAsia"/>
              </w:rPr>
              <w:t>见测试用例输入登录账号</w:t>
            </w:r>
          </w:p>
        </w:tc>
      </w:tr>
      <w:tr w:rsidR="007176C2" w14:paraId="7D65574C"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54C85D91" w14:textId="379F71B1" w:rsidR="007176C2" w:rsidRDefault="00AA0F3A" w:rsidP="00440FAC">
            <w:r>
              <w:rPr>
                <w:rFonts w:hint="eastAsia"/>
              </w:rPr>
              <w:t>输入密码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25BA769E" w14:textId="1E759299" w:rsidR="007176C2" w:rsidRDefault="00AA0F3A" w:rsidP="00440FAC">
            <w:r>
              <w:rPr>
                <w:rFonts w:hint="eastAsia"/>
              </w:rPr>
              <w:t>见测试用例输入密码</w:t>
            </w:r>
          </w:p>
        </w:tc>
      </w:tr>
      <w:tr w:rsidR="00AA0F3A" w14:paraId="37FBBBB0"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33B7F2C5" w14:textId="0BA31F4F" w:rsidR="00AA0F3A" w:rsidRDefault="00AA0F3A" w:rsidP="00440FAC">
            <w:r>
              <w:rPr>
                <w:rFonts w:hint="eastAsia"/>
              </w:rPr>
              <w:t>点击登录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32E93750" w14:textId="77CD248B" w:rsidR="00AA0F3A" w:rsidRDefault="00AA0F3A" w:rsidP="00440FAC">
            <w:r>
              <w:rPr>
                <w:rFonts w:hint="eastAsia"/>
              </w:rPr>
              <w:t>用户登录成功，首页右上角变为自己的头像与[我</w:t>
            </w:r>
            <w:r>
              <w:t>]</w:t>
            </w:r>
            <w:r>
              <w:rPr>
                <w:rFonts w:hint="eastAsia"/>
              </w:rPr>
              <w:t>文字样式</w:t>
            </w:r>
          </w:p>
        </w:tc>
      </w:tr>
    </w:tbl>
    <w:p w14:paraId="61823619" w14:textId="35C2F76A" w:rsidR="00F91688" w:rsidRDefault="00F91688" w:rsidP="007176C2"/>
    <w:p w14:paraId="139A7208" w14:textId="77777777" w:rsidR="00F91688" w:rsidRDefault="00F91688">
      <w:r>
        <w:br w:type="page"/>
      </w:r>
    </w:p>
    <w:p w14:paraId="273EF829" w14:textId="77777777" w:rsidR="007176C2" w:rsidRPr="007176C2" w:rsidRDefault="007176C2" w:rsidP="007176C2"/>
    <w:p w14:paraId="553D4447" w14:textId="56DCDD08" w:rsidR="00BE18F1" w:rsidRDefault="00BE18F1" w:rsidP="00BE18F1">
      <w:pPr>
        <w:pStyle w:val="a1"/>
      </w:pPr>
      <w:bookmarkStart w:id="1373" w:name="_Toc533356785"/>
      <w:r>
        <w:rPr>
          <w:rFonts w:hint="eastAsia"/>
        </w:rPr>
        <w:t>输入密码</w:t>
      </w:r>
      <w:bookmarkEnd w:id="1373"/>
    </w:p>
    <w:tbl>
      <w:tblPr>
        <w:tblStyle w:val="14"/>
        <w:tblW w:w="8296" w:type="dxa"/>
        <w:tblLook w:val="04A0" w:firstRow="1" w:lastRow="0" w:firstColumn="1" w:lastColumn="0" w:noHBand="0" w:noVBand="1"/>
      </w:tblPr>
      <w:tblGrid>
        <w:gridCol w:w="2155"/>
        <w:gridCol w:w="1993"/>
        <w:gridCol w:w="4148"/>
      </w:tblGrid>
      <w:tr w:rsidR="007176C2" w:rsidRPr="00B45E5B" w14:paraId="70381C31"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25661320" w14:textId="77777777" w:rsidR="007176C2" w:rsidRPr="00B45E5B" w:rsidRDefault="007176C2" w:rsidP="00440FAC">
            <w:bookmarkStart w:id="1374" w:name="_Hlk501818686"/>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7F86B45" w14:textId="55667C99" w:rsidR="007176C2" w:rsidRPr="00B45E5B" w:rsidRDefault="007176C2" w:rsidP="00440FAC">
            <w:r>
              <w:rPr>
                <w:rFonts w:hint="eastAsia"/>
              </w:rPr>
              <w:t>TC</w:t>
            </w:r>
            <w:r>
              <w:t>-</w:t>
            </w:r>
            <w:r>
              <w:rPr>
                <w:rFonts w:hint="eastAsia"/>
              </w:rPr>
              <w:t>R</w:t>
            </w:r>
            <w:r>
              <w:t>-</w:t>
            </w:r>
            <w:r w:rsidR="005B2AB8">
              <w:rPr>
                <w:rFonts w:hint="eastAsia"/>
              </w:rPr>
              <w:t>46</w:t>
            </w:r>
          </w:p>
        </w:tc>
      </w:tr>
      <w:tr w:rsidR="007176C2" w14:paraId="6CD3EC20"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339E73BF" w14:textId="77777777" w:rsidR="007176C2" w:rsidRPr="00B45E5B" w:rsidRDefault="007176C2" w:rsidP="00440FA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0CB283F" w14:textId="56DDDB6D" w:rsidR="007176C2" w:rsidRDefault="007B20DD" w:rsidP="00440FAC">
            <w:r>
              <w:rPr>
                <w:rFonts w:hint="eastAsia"/>
              </w:rPr>
              <w:t>输入密码</w:t>
            </w:r>
          </w:p>
        </w:tc>
      </w:tr>
      <w:tr w:rsidR="007176C2" w14:paraId="3850BDD8"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19166F67" w14:textId="77777777" w:rsidR="007176C2" w:rsidRDefault="007176C2" w:rsidP="00440FA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CBC8BED" w14:textId="5BAA6A88" w:rsidR="007176C2" w:rsidRDefault="007B20DD" w:rsidP="00440FAC">
            <w:r>
              <w:rPr>
                <w:rFonts w:hint="eastAsia"/>
              </w:rPr>
              <w:t>输入密码</w:t>
            </w:r>
          </w:p>
        </w:tc>
      </w:tr>
      <w:tr w:rsidR="007176C2" w14:paraId="1D770824"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0C8FCA88" w14:textId="77777777" w:rsidR="007176C2" w:rsidRPr="00B45E5B" w:rsidRDefault="007176C2" w:rsidP="00440FA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3598CB1" w14:textId="77777777" w:rsidR="007176C2" w:rsidRDefault="007176C2" w:rsidP="00440FAC">
            <w:r>
              <w:rPr>
                <w:rFonts w:hint="eastAsia"/>
              </w:rPr>
              <w:t>注册用户</w:t>
            </w:r>
          </w:p>
        </w:tc>
      </w:tr>
      <w:tr w:rsidR="007176C2" w14:paraId="61481BA8"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7A801C80" w14:textId="77777777" w:rsidR="007176C2" w:rsidRPr="00B45E5B" w:rsidRDefault="007176C2" w:rsidP="00440FA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FD24906" w14:textId="12673BC7" w:rsidR="007176C2" w:rsidRDefault="007176C2" w:rsidP="00440FAC">
            <w:r>
              <w:rPr>
                <w:rFonts w:hint="eastAsia"/>
              </w:rPr>
              <w:t>黑盒测试</w:t>
            </w:r>
            <w:r w:rsidR="00A9446F">
              <w:rPr>
                <w:rFonts w:hint="eastAsia"/>
              </w:rPr>
              <w:t>-等价类划分/边界值法</w:t>
            </w:r>
          </w:p>
        </w:tc>
      </w:tr>
      <w:tr w:rsidR="007176C2" w14:paraId="35148CC6"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2659E9E1" w14:textId="77777777" w:rsidR="007176C2" w:rsidRDefault="007176C2" w:rsidP="00440FA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26E1B27" w14:textId="5FEFD874" w:rsidR="007176C2" w:rsidRDefault="007B20DD" w:rsidP="00440FAC">
            <w:r>
              <w:rPr>
                <w:rFonts w:hint="eastAsia"/>
              </w:rPr>
              <w:t>登录</w:t>
            </w:r>
          </w:p>
        </w:tc>
      </w:tr>
      <w:tr w:rsidR="007176C2" w14:paraId="56D0809F"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70694717" w14:textId="77777777" w:rsidR="007176C2" w:rsidRDefault="007176C2" w:rsidP="00440FA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1D94248" w14:textId="36B81E35" w:rsidR="007176C2" w:rsidRDefault="00A9446F" w:rsidP="00440FAC">
            <w:r>
              <w:rPr>
                <w:rFonts w:hint="eastAsia"/>
              </w:rPr>
              <w:t>用户在登录时填写密码</w:t>
            </w:r>
          </w:p>
        </w:tc>
      </w:tr>
      <w:tr w:rsidR="007176C2" w:rsidRPr="00B45E5B" w14:paraId="2401BA19"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17E34402" w14:textId="77777777" w:rsidR="007176C2" w:rsidRPr="00B45E5B" w:rsidRDefault="007176C2" w:rsidP="00440FA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4B4B7F4" w14:textId="2223A599" w:rsidR="007176C2" w:rsidRPr="00B45E5B" w:rsidRDefault="007176C2" w:rsidP="00440FAC">
            <w:r>
              <w:rPr>
                <w:rFonts w:hint="eastAsia"/>
              </w:rPr>
              <w:t>测试</w:t>
            </w:r>
            <w:r w:rsidR="00A9446F">
              <w:rPr>
                <w:rFonts w:hint="eastAsia"/>
              </w:rPr>
              <w:t>系统能否判断用户密码的合法性(是否与账号匹配</w:t>
            </w:r>
            <w:r w:rsidR="00A9446F">
              <w:t>)</w:t>
            </w:r>
          </w:p>
        </w:tc>
      </w:tr>
      <w:tr w:rsidR="007176C2" w:rsidRPr="00507ADD" w14:paraId="69813CFA" w14:textId="77777777" w:rsidTr="00440FAC">
        <w:trPr>
          <w:trHeight w:val="1445"/>
        </w:trPr>
        <w:tc>
          <w:tcPr>
            <w:tcW w:w="8296" w:type="dxa"/>
            <w:gridSpan w:val="3"/>
            <w:tcBorders>
              <w:top w:val="single" w:sz="4" w:space="0" w:color="000000"/>
              <w:left w:val="single" w:sz="4" w:space="0" w:color="000000"/>
              <w:right w:val="single" w:sz="4" w:space="0" w:color="000000"/>
            </w:tcBorders>
            <w:hideMark/>
          </w:tcPr>
          <w:p w14:paraId="714D1C3C" w14:textId="77777777" w:rsidR="007176C2" w:rsidRPr="00507ADD" w:rsidRDefault="007176C2" w:rsidP="00440FAC">
            <w:r w:rsidRPr="00507ADD">
              <w:rPr>
                <w:rFonts w:hint="eastAsia"/>
              </w:rPr>
              <w:t>初始条件和背景：</w:t>
            </w:r>
          </w:p>
          <w:p w14:paraId="36410AC1" w14:textId="77777777" w:rsidR="007176C2" w:rsidRDefault="007176C2" w:rsidP="00440FAC">
            <w:r w:rsidRPr="00B45E5B">
              <w:rPr>
                <w:rFonts w:hint="eastAsia"/>
              </w:rPr>
              <w:t>系统</w:t>
            </w:r>
            <w:r>
              <w:rPr>
                <w:rFonts w:hint="eastAsia"/>
              </w:rPr>
              <w:t>：PC端</w:t>
            </w:r>
          </w:p>
          <w:p w14:paraId="784669BF" w14:textId="77777777" w:rsidR="007176C2" w:rsidRPr="00507ADD" w:rsidRDefault="007176C2" w:rsidP="00440FAC">
            <w:r>
              <w:rPr>
                <w:rFonts w:hint="eastAsia"/>
              </w:rPr>
              <w:t>浏览器：C</w:t>
            </w:r>
            <w:r>
              <w:t>hrome</w:t>
            </w:r>
          </w:p>
          <w:p w14:paraId="4053CA35" w14:textId="77777777" w:rsidR="007176C2" w:rsidRPr="00507ADD" w:rsidRDefault="007176C2" w:rsidP="00440FAC">
            <w:r w:rsidRPr="00507ADD">
              <w:rPr>
                <w:rFonts w:hint="eastAsia"/>
              </w:rPr>
              <w:t>注释</w:t>
            </w:r>
            <w:r>
              <w:rPr>
                <w:rFonts w:hint="eastAsia"/>
              </w:rPr>
              <w:t>：无</w:t>
            </w:r>
          </w:p>
        </w:tc>
      </w:tr>
      <w:tr w:rsidR="007176C2" w:rsidRPr="00507ADD" w14:paraId="56E8480E"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E0D27FA" w14:textId="77777777" w:rsidR="007176C2" w:rsidRPr="00507ADD" w:rsidRDefault="007176C2" w:rsidP="00440FA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9C35D89" w14:textId="77777777" w:rsidR="007176C2" w:rsidRPr="00507ADD" w:rsidRDefault="007176C2" w:rsidP="00440FAC">
            <w:r w:rsidRPr="00507ADD">
              <w:rPr>
                <w:rFonts w:hint="eastAsia"/>
              </w:rPr>
              <w:t>预期结果</w:t>
            </w:r>
          </w:p>
        </w:tc>
      </w:tr>
      <w:tr w:rsidR="007176C2" w:rsidRPr="00507ADD" w14:paraId="68BB1055"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6E4E8CAF" w14:textId="77777777" w:rsidR="007176C2" w:rsidRDefault="00407BBF" w:rsidP="00440FAC">
            <w:r>
              <w:rPr>
                <w:rFonts w:hint="eastAsia"/>
              </w:rPr>
              <w:t>假设正确密码为[</w:t>
            </w:r>
            <w:r>
              <w:t>123456]</w:t>
            </w:r>
          </w:p>
          <w:p w14:paraId="28212185" w14:textId="0F93AFDB" w:rsidR="00407BBF" w:rsidRPr="00507ADD" w:rsidRDefault="00407BBF" w:rsidP="00440FAC">
            <w:r>
              <w:rPr>
                <w:rFonts w:hint="eastAsia"/>
              </w:rPr>
              <w:t>输入密码[</w:t>
            </w:r>
            <w:r>
              <w:t>123456]</w:t>
            </w:r>
          </w:p>
        </w:tc>
        <w:tc>
          <w:tcPr>
            <w:tcW w:w="6141" w:type="dxa"/>
            <w:gridSpan w:val="2"/>
            <w:tcBorders>
              <w:top w:val="single" w:sz="4" w:space="0" w:color="000000"/>
              <w:left w:val="single" w:sz="4" w:space="0" w:color="000000"/>
              <w:bottom w:val="single" w:sz="4" w:space="0" w:color="000000"/>
              <w:right w:val="single" w:sz="4" w:space="0" w:color="000000"/>
            </w:tcBorders>
          </w:tcPr>
          <w:p w14:paraId="1A0FBC64" w14:textId="5DCDF21E" w:rsidR="007176C2" w:rsidRPr="00507ADD" w:rsidRDefault="00407BBF" w:rsidP="00440FAC">
            <w:r>
              <w:rPr>
                <w:rFonts w:hint="eastAsia"/>
              </w:rPr>
              <w:t>登录成功</w:t>
            </w:r>
          </w:p>
        </w:tc>
      </w:tr>
      <w:bookmarkEnd w:id="1374"/>
      <w:tr w:rsidR="007176C2" w14:paraId="3104EE42"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0F176299" w14:textId="5F8D4731" w:rsidR="007176C2" w:rsidRDefault="00407BBF" w:rsidP="00440FAC">
            <w:r>
              <w:rPr>
                <w:rFonts w:hint="eastAsia"/>
              </w:rPr>
              <w:t>假设正确密码为[</w:t>
            </w:r>
            <w:r>
              <w:t>123456]</w:t>
            </w:r>
          </w:p>
          <w:p w14:paraId="6B6E7C12" w14:textId="0BFA0F16" w:rsidR="00407BBF" w:rsidRDefault="00407BBF" w:rsidP="00440FAC">
            <w:r>
              <w:rPr>
                <w:rFonts w:hint="eastAsia"/>
              </w:rPr>
              <w:t>输入密码[</w:t>
            </w:r>
            <w:r>
              <w:t>1234567]</w:t>
            </w:r>
          </w:p>
        </w:tc>
        <w:tc>
          <w:tcPr>
            <w:tcW w:w="6141" w:type="dxa"/>
            <w:gridSpan w:val="2"/>
            <w:tcBorders>
              <w:top w:val="single" w:sz="4" w:space="0" w:color="000000"/>
              <w:left w:val="single" w:sz="4" w:space="0" w:color="000000"/>
              <w:bottom w:val="single" w:sz="4" w:space="0" w:color="000000"/>
              <w:right w:val="single" w:sz="4" w:space="0" w:color="000000"/>
            </w:tcBorders>
          </w:tcPr>
          <w:p w14:paraId="089AADA9" w14:textId="1DCFAD4D" w:rsidR="007176C2" w:rsidRDefault="00407BBF" w:rsidP="00440FAC">
            <w:r>
              <w:rPr>
                <w:rFonts w:hint="eastAsia"/>
              </w:rPr>
              <w:t>提示登陆账号或密码错误</w:t>
            </w:r>
          </w:p>
        </w:tc>
      </w:tr>
      <w:tr w:rsidR="007176C2" w14:paraId="410F4EF7"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0FB56027" w14:textId="77777777" w:rsidR="007176C2" w:rsidRDefault="00407BBF" w:rsidP="00440FAC">
            <w:r>
              <w:rPr>
                <w:rFonts w:hint="eastAsia"/>
              </w:rPr>
              <w:t>假设正确密码为[</w:t>
            </w:r>
            <w:r>
              <w:t>123456]</w:t>
            </w:r>
          </w:p>
          <w:p w14:paraId="6763539B" w14:textId="0420E574" w:rsidR="00407BBF" w:rsidRDefault="00407BBF" w:rsidP="00440FAC">
            <w:r>
              <w:rPr>
                <w:rFonts w:hint="eastAsia"/>
              </w:rPr>
              <w:t>输入密码[</w:t>
            </w:r>
            <w:r>
              <w:t>]</w:t>
            </w:r>
          </w:p>
        </w:tc>
        <w:tc>
          <w:tcPr>
            <w:tcW w:w="6141" w:type="dxa"/>
            <w:gridSpan w:val="2"/>
            <w:tcBorders>
              <w:top w:val="single" w:sz="4" w:space="0" w:color="000000"/>
              <w:left w:val="single" w:sz="4" w:space="0" w:color="000000"/>
              <w:bottom w:val="single" w:sz="4" w:space="0" w:color="000000"/>
              <w:right w:val="single" w:sz="4" w:space="0" w:color="000000"/>
            </w:tcBorders>
          </w:tcPr>
          <w:p w14:paraId="688B3F7B" w14:textId="346406C6" w:rsidR="007176C2" w:rsidRDefault="00407BBF" w:rsidP="00440FAC">
            <w:r>
              <w:rPr>
                <w:rFonts w:hint="eastAsia"/>
              </w:rPr>
              <w:t>提示密码不能为空</w:t>
            </w:r>
          </w:p>
        </w:tc>
      </w:tr>
    </w:tbl>
    <w:p w14:paraId="721860FB" w14:textId="319503CE" w:rsidR="00F91688" w:rsidRDefault="00F91688" w:rsidP="007176C2"/>
    <w:p w14:paraId="3CBFBDC5" w14:textId="77777777" w:rsidR="00F91688" w:rsidRDefault="00F91688">
      <w:r>
        <w:br w:type="page"/>
      </w:r>
    </w:p>
    <w:p w14:paraId="38550B08" w14:textId="77777777" w:rsidR="007176C2" w:rsidRPr="007176C2" w:rsidRDefault="007176C2" w:rsidP="007176C2"/>
    <w:p w14:paraId="6C6F3C22" w14:textId="1D490865" w:rsidR="00BE18F1" w:rsidRDefault="00BE18F1" w:rsidP="00BE18F1">
      <w:pPr>
        <w:pStyle w:val="a1"/>
      </w:pPr>
      <w:bookmarkStart w:id="1375" w:name="_Toc533356786"/>
      <w:r>
        <w:rPr>
          <w:rFonts w:hint="eastAsia"/>
        </w:rPr>
        <w:t>输入登录账号</w:t>
      </w:r>
      <w:bookmarkEnd w:id="1375"/>
    </w:p>
    <w:tbl>
      <w:tblPr>
        <w:tblStyle w:val="14"/>
        <w:tblW w:w="8296" w:type="dxa"/>
        <w:tblLook w:val="04A0" w:firstRow="1" w:lastRow="0" w:firstColumn="1" w:lastColumn="0" w:noHBand="0" w:noVBand="1"/>
      </w:tblPr>
      <w:tblGrid>
        <w:gridCol w:w="2216"/>
        <w:gridCol w:w="1971"/>
        <w:gridCol w:w="4109"/>
      </w:tblGrid>
      <w:tr w:rsidR="007176C2" w:rsidRPr="00B45E5B" w14:paraId="33C54269"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6EFCAFE3" w14:textId="77777777" w:rsidR="007176C2" w:rsidRPr="00B45E5B" w:rsidRDefault="007176C2" w:rsidP="00440FA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EF478A5" w14:textId="0B4FA7C0" w:rsidR="007176C2" w:rsidRPr="00B45E5B" w:rsidRDefault="007176C2" w:rsidP="00440FAC">
            <w:r>
              <w:rPr>
                <w:rFonts w:hint="eastAsia"/>
              </w:rPr>
              <w:t>TC</w:t>
            </w:r>
            <w:r>
              <w:t>-</w:t>
            </w:r>
            <w:r>
              <w:rPr>
                <w:rFonts w:hint="eastAsia"/>
              </w:rPr>
              <w:t>R</w:t>
            </w:r>
            <w:r>
              <w:t>-</w:t>
            </w:r>
            <w:r w:rsidR="005B2AB8">
              <w:rPr>
                <w:rFonts w:hint="eastAsia"/>
              </w:rPr>
              <w:t>47</w:t>
            </w:r>
          </w:p>
        </w:tc>
      </w:tr>
      <w:tr w:rsidR="007176C2" w14:paraId="2B605DA2"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31918259" w14:textId="77777777" w:rsidR="007176C2" w:rsidRPr="00B45E5B" w:rsidRDefault="007176C2" w:rsidP="00440FA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6425FC2" w14:textId="6A4C2A09" w:rsidR="007176C2" w:rsidRDefault="002E4292" w:rsidP="00440FAC">
            <w:r>
              <w:rPr>
                <w:rFonts w:hint="eastAsia"/>
              </w:rPr>
              <w:t>输入登录账号</w:t>
            </w:r>
          </w:p>
        </w:tc>
      </w:tr>
      <w:tr w:rsidR="007176C2" w14:paraId="076FC055"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2AF4E69F" w14:textId="77777777" w:rsidR="007176C2" w:rsidRDefault="007176C2" w:rsidP="00440FA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0402247" w14:textId="7896DF3D" w:rsidR="007176C2" w:rsidRDefault="002E4292" w:rsidP="00440FAC">
            <w:r>
              <w:rPr>
                <w:rFonts w:hint="eastAsia"/>
              </w:rPr>
              <w:t>输入登录账号</w:t>
            </w:r>
          </w:p>
        </w:tc>
      </w:tr>
      <w:tr w:rsidR="007176C2" w14:paraId="2CA392B5"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65323BBE" w14:textId="77777777" w:rsidR="007176C2" w:rsidRPr="00B45E5B" w:rsidRDefault="007176C2" w:rsidP="00440FA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32AD112" w14:textId="77777777" w:rsidR="007176C2" w:rsidRDefault="007176C2" w:rsidP="00440FAC">
            <w:r>
              <w:rPr>
                <w:rFonts w:hint="eastAsia"/>
              </w:rPr>
              <w:t>注册用户</w:t>
            </w:r>
          </w:p>
        </w:tc>
      </w:tr>
      <w:tr w:rsidR="007176C2" w14:paraId="5DE74707"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1A3FE433" w14:textId="77777777" w:rsidR="007176C2" w:rsidRPr="00B45E5B" w:rsidRDefault="007176C2" w:rsidP="00440FA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0224615" w14:textId="3CE59883" w:rsidR="007176C2" w:rsidRDefault="007176C2" w:rsidP="00440FAC">
            <w:r>
              <w:rPr>
                <w:rFonts w:hint="eastAsia"/>
              </w:rPr>
              <w:t>黑盒测试</w:t>
            </w:r>
            <w:r w:rsidR="00462B9D">
              <w:rPr>
                <w:rFonts w:hint="eastAsia"/>
              </w:rPr>
              <w:t>-等价类划分</w:t>
            </w:r>
          </w:p>
        </w:tc>
      </w:tr>
      <w:tr w:rsidR="007176C2" w14:paraId="373366ED"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0C9CC89D" w14:textId="77777777" w:rsidR="007176C2" w:rsidRDefault="007176C2" w:rsidP="00440FA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5C8E62E" w14:textId="2E997BCF" w:rsidR="007176C2" w:rsidRDefault="002E4292" w:rsidP="00440FAC">
            <w:r>
              <w:rPr>
                <w:rFonts w:hint="eastAsia"/>
              </w:rPr>
              <w:t>登录</w:t>
            </w:r>
          </w:p>
        </w:tc>
      </w:tr>
      <w:tr w:rsidR="007176C2" w14:paraId="2967939F"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4A006172" w14:textId="77777777" w:rsidR="007176C2" w:rsidRDefault="007176C2" w:rsidP="00440FA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BA739F8" w14:textId="79D7CEE4" w:rsidR="007176C2" w:rsidRDefault="007176C2" w:rsidP="00440FAC">
            <w:r>
              <w:rPr>
                <w:rFonts w:hint="eastAsia"/>
              </w:rPr>
              <w:t>用户登录</w:t>
            </w:r>
            <w:r w:rsidR="002E4292">
              <w:rPr>
                <w:rFonts w:hint="eastAsia"/>
              </w:rPr>
              <w:t>时填写其登录账号</w:t>
            </w:r>
            <w:r>
              <w:rPr>
                <w:rFonts w:hint="eastAsia"/>
              </w:rPr>
              <w:t xml:space="preserve"> </w:t>
            </w:r>
          </w:p>
        </w:tc>
      </w:tr>
      <w:tr w:rsidR="007176C2" w:rsidRPr="00B45E5B" w14:paraId="64378B4A"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0596FAE7" w14:textId="77777777" w:rsidR="007176C2" w:rsidRPr="00B45E5B" w:rsidRDefault="007176C2" w:rsidP="00440FA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C2435FB" w14:textId="49F816A0" w:rsidR="007176C2" w:rsidRPr="00B45E5B" w:rsidRDefault="007176C2" w:rsidP="00440FAC">
            <w:r>
              <w:rPr>
                <w:rFonts w:hint="eastAsia"/>
              </w:rPr>
              <w:t>测试</w:t>
            </w:r>
            <w:r w:rsidR="002E4292">
              <w:rPr>
                <w:rFonts w:hint="eastAsia"/>
              </w:rPr>
              <w:t>系统是否能判断用户输入的登陆账号与密码是否匹配已经用户是否输入了登陆账号</w:t>
            </w:r>
          </w:p>
        </w:tc>
      </w:tr>
      <w:tr w:rsidR="007176C2" w:rsidRPr="00507ADD" w14:paraId="53AFB36A" w14:textId="77777777" w:rsidTr="00440FAC">
        <w:trPr>
          <w:trHeight w:val="1445"/>
        </w:trPr>
        <w:tc>
          <w:tcPr>
            <w:tcW w:w="8296" w:type="dxa"/>
            <w:gridSpan w:val="3"/>
            <w:tcBorders>
              <w:top w:val="single" w:sz="4" w:space="0" w:color="000000"/>
              <w:left w:val="single" w:sz="4" w:space="0" w:color="000000"/>
              <w:right w:val="single" w:sz="4" w:space="0" w:color="000000"/>
            </w:tcBorders>
            <w:hideMark/>
          </w:tcPr>
          <w:p w14:paraId="41E77D0F" w14:textId="77777777" w:rsidR="007176C2" w:rsidRPr="00507ADD" w:rsidRDefault="007176C2" w:rsidP="00440FAC">
            <w:r w:rsidRPr="00507ADD">
              <w:rPr>
                <w:rFonts w:hint="eastAsia"/>
              </w:rPr>
              <w:t>初始条件和背景：</w:t>
            </w:r>
          </w:p>
          <w:p w14:paraId="68B586DB" w14:textId="77777777" w:rsidR="007176C2" w:rsidRDefault="007176C2" w:rsidP="00440FAC">
            <w:r w:rsidRPr="00B45E5B">
              <w:rPr>
                <w:rFonts w:hint="eastAsia"/>
              </w:rPr>
              <w:t>系统</w:t>
            </w:r>
            <w:r>
              <w:rPr>
                <w:rFonts w:hint="eastAsia"/>
              </w:rPr>
              <w:t>：PC端</w:t>
            </w:r>
          </w:p>
          <w:p w14:paraId="17037AAB" w14:textId="77777777" w:rsidR="007176C2" w:rsidRPr="00507ADD" w:rsidRDefault="007176C2" w:rsidP="00440FAC">
            <w:r>
              <w:rPr>
                <w:rFonts w:hint="eastAsia"/>
              </w:rPr>
              <w:t>浏览器：C</w:t>
            </w:r>
            <w:r>
              <w:t>hrome</w:t>
            </w:r>
          </w:p>
          <w:p w14:paraId="7B85B64D" w14:textId="77777777" w:rsidR="007176C2" w:rsidRPr="00507ADD" w:rsidRDefault="007176C2" w:rsidP="00440FAC">
            <w:r w:rsidRPr="00507ADD">
              <w:rPr>
                <w:rFonts w:hint="eastAsia"/>
              </w:rPr>
              <w:t>注释</w:t>
            </w:r>
            <w:r>
              <w:rPr>
                <w:rFonts w:hint="eastAsia"/>
              </w:rPr>
              <w:t>：无</w:t>
            </w:r>
          </w:p>
        </w:tc>
      </w:tr>
      <w:tr w:rsidR="007176C2" w:rsidRPr="00507ADD" w14:paraId="4A1314C9"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682C4B3" w14:textId="77777777" w:rsidR="007176C2" w:rsidRPr="00507ADD" w:rsidRDefault="007176C2" w:rsidP="00440FA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1C0BCAD" w14:textId="77777777" w:rsidR="007176C2" w:rsidRPr="00507ADD" w:rsidRDefault="007176C2" w:rsidP="00440FAC">
            <w:r w:rsidRPr="00507ADD">
              <w:rPr>
                <w:rFonts w:hint="eastAsia"/>
              </w:rPr>
              <w:t>预期结果</w:t>
            </w:r>
          </w:p>
        </w:tc>
      </w:tr>
      <w:tr w:rsidR="007176C2" w:rsidRPr="00507ADD" w14:paraId="328EDEB7"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633FDAB0" w14:textId="77777777" w:rsidR="007176C2" w:rsidRDefault="002E4292" w:rsidP="00440FAC">
            <w:r>
              <w:rPr>
                <w:rFonts w:hint="eastAsia"/>
              </w:rPr>
              <w:t>假设数据库中存在账户[</w:t>
            </w:r>
            <w:r>
              <w:t>330104199611281234]</w:t>
            </w:r>
          </w:p>
          <w:p w14:paraId="25BE0914" w14:textId="77777777" w:rsidR="002E4292" w:rsidRDefault="002E4292" w:rsidP="00440FAC">
            <w:r>
              <w:rPr>
                <w:rFonts w:hint="eastAsia"/>
              </w:rPr>
              <w:t>输入账户[</w:t>
            </w:r>
            <w:r>
              <w:t>330104199611281234]</w:t>
            </w:r>
          </w:p>
          <w:p w14:paraId="591137FD" w14:textId="6FF5C72F" w:rsidR="002E4292" w:rsidRPr="002E4292" w:rsidRDefault="002E4292" w:rsidP="00440FAC">
            <w:r>
              <w:rPr>
                <w:rFonts w:hint="eastAsia"/>
              </w:rPr>
              <w:t>输入该账户对应的正确密码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049DBE01" w14:textId="76208C3E" w:rsidR="007176C2" w:rsidRPr="00507ADD" w:rsidRDefault="002E4292" w:rsidP="00440FAC">
            <w:r>
              <w:rPr>
                <w:rFonts w:hint="eastAsia"/>
              </w:rPr>
              <w:t>登录成功</w:t>
            </w:r>
          </w:p>
        </w:tc>
      </w:tr>
      <w:tr w:rsidR="007176C2" w14:paraId="5293DFC2"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341928EE" w14:textId="77777777" w:rsidR="002E4292" w:rsidRDefault="002E4292" w:rsidP="002E4292">
            <w:r>
              <w:rPr>
                <w:rFonts w:hint="eastAsia"/>
              </w:rPr>
              <w:t>假设数据库中存在账户</w:t>
            </w:r>
            <w:r>
              <w:t>[330104199611281234]</w:t>
            </w:r>
          </w:p>
          <w:p w14:paraId="444410F2" w14:textId="4986DD94" w:rsidR="002E4292" w:rsidRDefault="002E4292" w:rsidP="002E4292">
            <w:r>
              <w:rPr>
                <w:rFonts w:hint="eastAsia"/>
              </w:rPr>
              <w:t>输入账户</w:t>
            </w:r>
            <w:r>
              <w:t>[33010419961128123</w:t>
            </w:r>
            <w:r w:rsidR="00462B9D">
              <w:rPr>
                <w:rFonts w:hint="eastAsia"/>
              </w:rPr>
              <w:t>3</w:t>
            </w:r>
            <w:r>
              <w:t>]</w:t>
            </w:r>
          </w:p>
          <w:p w14:paraId="2E02EEB8" w14:textId="5627E1B9" w:rsidR="007176C2" w:rsidRDefault="002E4292" w:rsidP="002E4292">
            <w:r>
              <w:rPr>
                <w:rFonts w:hint="eastAsia"/>
              </w:rPr>
              <w:t>输入</w:t>
            </w:r>
            <w:r w:rsidR="00462B9D">
              <w:rPr>
                <w:rFonts w:hint="eastAsia"/>
              </w:rPr>
              <w:t>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418CD353" w14:textId="13A8F315" w:rsidR="007176C2" w:rsidRDefault="00462B9D" w:rsidP="00440FAC">
            <w:r>
              <w:rPr>
                <w:rFonts w:hint="eastAsia"/>
              </w:rPr>
              <w:t>提示该登陆账号不存在</w:t>
            </w:r>
          </w:p>
        </w:tc>
      </w:tr>
      <w:tr w:rsidR="007176C2" w14:paraId="1A2151ED"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13A5EBA3" w14:textId="77777777" w:rsidR="00B81D37" w:rsidRDefault="00B81D37" w:rsidP="00B81D37">
            <w:r>
              <w:rPr>
                <w:rFonts w:hint="eastAsia"/>
              </w:rPr>
              <w:t>假设数据库中存在账户</w:t>
            </w:r>
            <w:r>
              <w:t>[330104199611281234]</w:t>
            </w:r>
          </w:p>
          <w:p w14:paraId="5F4D83E3" w14:textId="676A781A" w:rsidR="00B81D37" w:rsidRDefault="00B81D37" w:rsidP="00B81D37">
            <w:r>
              <w:rPr>
                <w:rFonts w:hint="eastAsia"/>
              </w:rPr>
              <w:t>输入账户</w:t>
            </w:r>
            <w:r>
              <w:t>[]</w:t>
            </w:r>
          </w:p>
          <w:p w14:paraId="0DFBEFB2" w14:textId="3BC973BB" w:rsidR="007176C2" w:rsidRDefault="00B81D37" w:rsidP="00B81D37">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15272774" w14:textId="680D1699" w:rsidR="007176C2" w:rsidRDefault="00B81D37" w:rsidP="00440FAC">
            <w:r>
              <w:rPr>
                <w:rFonts w:hint="eastAsia"/>
              </w:rPr>
              <w:t>提示登录账号不能为空</w:t>
            </w:r>
          </w:p>
        </w:tc>
      </w:tr>
      <w:tr w:rsidR="007176C2" w14:paraId="77654D86"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0B50C133" w14:textId="77777777" w:rsidR="007176C2" w:rsidRDefault="007176C2" w:rsidP="00440FAC"/>
        </w:tc>
        <w:tc>
          <w:tcPr>
            <w:tcW w:w="6141" w:type="dxa"/>
            <w:gridSpan w:val="2"/>
            <w:tcBorders>
              <w:top w:val="single" w:sz="4" w:space="0" w:color="000000"/>
              <w:left w:val="single" w:sz="4" w:space="0" w:color="000000"/>
              <w:bottom w:val="single" w:sz="4" w:space="0" w:color="000000"/>
              <w:right w:val="single" w:sz="4" w:space="0" w:color="000000"/>
            </w:tcBorders>
          </w:tcPr>
          <w:p w14:paraId="34107BAC" w14:textId="77777777" w:rsidR="007176C2" w:rsidRDefault="007176C2" w:rsidP="00440FAC"/>
        </w:tc>
      </w:tr>
    </w:tbl>
    <w:p w14:paraId="15D3D4E0" w14:textId="18BDEC0A" w:rsidR="00F91688" w:rsidRDefault="00F91688" w:rsidP="007176C2"/>
    <w:p w14:paraId="4914F10E" w14:textId="77777777" w:rsidR="00F91688" w:rsidRDefault="00F91688">
      <w:r>
        <w:br w:type="page"/>
      </w:r>
    </w:p>
    <w:p w14:paraId="663BA1E0" w14:textId="77777777" w:rsidR="007176C2" w:rsidRPr="007176C2" w:rsidRDefault="007176C2" w:rsidP="007176C2"/>
    <w:p w14:paraId="20546A0A" w14:textId="28E8571B" w:rsidR="00BE18F1" w:rsidRDefault="00BE18F1" w:rsidP="00BE18F1">
      <w:pPr>
        <w:pStyle w:val="a1"/>
      </w:pPr>
      <w:bookmarkStart w:id="1376" w:name="_Toc533356787"/>
      <w:r>
        <w:rPr>
          <w:rFonts w:hint="eastAsia"/>
        </w:rPr>
        <w:t>忘记密码</w:t>
      </w:r>
      <w:bookmarkEnd w:id="1376"/>
    </w:p>
    <w:tbl>
      <w:tblPr>
        <w:tblStyle w:val="14"/>
        <w:tblW w:w="8296" w:type="dxa"/>
        <w:tblLook w:val="04A0" w:firstRow="1" w:lastRow="0" w:firstColumn="1" w:lastColumn="0" w:noHBand="0" w:noVBand="1"/>
      </w:tblPr>
      <w:tblGrid>
        <w:gridCol w:w="2316"/>
        <w:gridCol w:w="1935"/>
        <w:gridCol w:w="4045"/>
      </w:tblGrid>
      <w:tr w:rsidR="007176C2" w:rsidRPr="00B45E5B" w14:paraId="7379D864" w14:textId="77777777" w:rsidTr="004817AB">
        <w:tc>
          <w:tcPr>
            <w:tcW w:w="4251" w:type="dxa"/>
            <w:gridSpan w:val="2"/>
            <w:tcBorders>
              <w:top w:val="single" w:sz="4" w:space="0" w:color="000000"/>
              <w:left w:val="single" w:sz="4" w:space="0" w:color="000000"/>
              <w:bottom w:val="single" w:sz="4" w:space="0" w:color="000000"/>
              <w:right w:val="single" w:sz="4" w:space="0" w:color="000000"/>
            </w:tcBorders>
            <w:hideMark/>
          </w:tcPr>
          <w:p w14:paraId="1D7A5C00" w14:textId="77777777" w:rsidR="007176C2" w:rsidRPr="00B45E5B" w:rsidRDefault="007176C2" w:rsidP="00440FAC">
            <w:r w:rsidRPr="00B45E5B">
              <w:rPr>
                <w:rFonts w:hint="eastAsia"/>
              </w:rPr>
              <w:t>测试用例编号</w:t>
            </w:r>
          </w:p>
        </w:tc>
        <w:tc>
          <w:tcPr>
            <w:tcW w:w="4045" w:type="dxa"/>
            <w:tcBorders>
              <w:top w:val="single" w:sz="4" w:space="0" w:color="000000"/>
              <w:left w:val="single" w:sz="4" w:space="0" w:color="000000"/>
              <w:bottom w:val="single" w:sz="4" w:space="0" w:color="000000"/>
              <w:right w:val="single" w:sz="4" w:space="0" w:color="000000"/>
            </w:tcBorders>
          </w:tcPr>
          <w:p w14:paraId="7A2834AD" w14:textId="2857459C" w:rsidR="007176C2" w:rsidRPr="00B45E5B" w:rsidRDefault="007176C2" w:rsidP="00440FAC">
            <w:r>
              <w:rPr>
                <w:rFonts w:hint="eastAsia"/>
              </w:rPr>
              <w:t>TC</w:t>
            </w:r>
            <w:r>
              <w:t>-</w:t>
            </w:r>
            <w:r>
              <w:rPr>
                <w:rFonts w:hint="eastAsia"/>
              </w:rPr>
              <w:t>R</w:t>
            </w:r>
            <w:r>
              <w:t>-</w:t>
            </w:r>
            <w:r w:rsidR="005B2AB8">
              <w:rPr>
                <w:rFonts w:hint="eastAsia"/>
              </w:rPr>
              <w:t>48</w:t>
            </w:r>
          </w:p>
        </w:tc>
      </w:tr>
      <w:tr w:rsidR="007176C2" w14:paraId="5E17767C" w14:textId="77777777" w:rsidTr="004817AB">
        <w:tc>
          <w:tcPr>
            <w:tcW w:w="4251" w:type="dxa"/>
            <w:gridSpan w:val="2"/>
            <w:tcBorders>
              <w:top w:val="single" w:sz="4" w:space="0" w:color="000000"/>
              <w:left w:val="single" w:sz="4" w:space="0" w:color="000000"/>
              <w:bottom w:val="single" w:sz="4" w:space="0" w:color="000000"/>
              <w:right w:val="single" w:sz="4" w:space="0" w:color="000000"/>
            </w:tcBorders>
          </w:tcPr>
          <w:p w14:paraId="246F64CC" w14:textId="77777777" w:rsidR="007176C2" w:rsidRPr="00B45E5B" w:rsidRDefault="007176C2" w:rsidP="00440FAC">
            <w:r>
              <w:rPr>
                <w:rFonts w:hint="eastAsia"/>
              </w:rPr>
              <w:t>测试用例名称</w:t>
            </w:r>
          </w:p>
        </w:tc>
        <w:tc>
          <w:tcPr>
            <w:tcW w:w="4045" w:type="dxa"/>
            <w:tcBorders>
              <w:top w:val="single" w:sz="4" w:space="0" w:color="000000"/>
              <w:left w:val="single" w:sz="4" w:space="0" w:color="000000"/>
              <w:bottom w:val="single" w:sz="4" w:space="0" w:color="000000"/>
              <w:right w:val="single" w:sz="4" w:space="0" w:color="000000"/>
            </w:tcBorders>
          </w:tcPr>
          <w:p w14:paraId="607AB24F" w14:textId="4FC84DC3" w:rsidR="007176C2" w:rsidRDefault="00D11494" w:rsidP="00440FAC">
            <w:r>
              <w:rPr>
                <w:rFonts w:hint="eastAsia"/>
              </w:rPr>
              <w:t>忘记密码</w:t>
            </w:r>
          </w:p>
        </w:tc>
      </w:tr>
      <w:tr w:rsidR="007176C2" w14:paraId="514CABED" w14:textId="77777777" w:rsidTr="004817AB">
        <w:tc>
          <w:tcPr>
            <w:tcW w:w="4251" w:type="dxa"/>
            <w:gridSpan w:val="2"/>
            <w:tcBorders>
              <w:top w:val="single" w:sz="4" w:space="0" w:color="000000"/>
              <w:left w:val="single" w:sz="4" w:space="0" w:color="000000"/>
              <w:bottom w:val="single" w:sz="4" w:space="0" w:color="000000"/>
              <w:right w:val="single" w:sz="4" w:space="0" w:color="000000"/>
            </w:tcBorders>
          </w:tcPr>
          <w:p w14:paraId="45296191" w14:textId="77777777" w:rsidR="007176C2" w:rsidRDefault="007176C2" w:rsidP="00440FAC">
            <w:r>
              <w:rPr>
                <w:rFonts w:hint="eastAsia"/>
              </w:rPr>
              <w:t>用例来源</w:t>
            </w:r>
          </w:p>
        </w:tc>
        <w:tc>
          <w:tcPr>
            <w:tcW w:w="4045" w:type="dxa"/>
            <w:tcBorders>
              <w:top w:val="single" w:sz="4" w:space="0" w:color="000000"/>
              <w:left w:val="single" w:sz="4" w:space="0" w:color="000000"/>
              <w:bottom w:val="single" w:sz="4" w:space="0" w:color="000000"/>
              <w:right w:val="single" w:sz="4" w:space="0" w:color="000000"/>
            </w:tcBorders>
          </w:tcPr>
          <w:p w14:paraId="5F90CE71" w14:textId="7F887947" w:rsidR="007176C2" w:rsidRDefault="00D11494" w:rsidP="00440FAC">
            <w:r>
              <w:rPr>
                <w:rFonts w:hint="eastAsia"/>
              </w:rPr>
              <w:t>忘记密码</w:t>
            </w:r>
          </w:p>
        </w:tc>
      </w:tr>
      <w:tr w:rsidR="007176C2" w14:paraId="2C98F956" w14:textId="77777777" w:rsidTr="004817AB">
        <w:tc>
          <w:tcPr>
            <w:tcW w:w="4251" w:type="dxa"/>
            <w:gridSpan w:val="2"/>
            <w:tcBorders>
              <w:top w:val="single" w:sz="4" w:space="0" w:color="000000"/>
              <w:left w:val="single" w:sz="4" w:space="0" w:color="000000"/>
              <w:bottom w:val="single" w:sz="4" w:space="0" w:color="000000"/>
              <w:right w:val="single" w:sz="4" w:space="0" w:color="000000"/>
            </w:tcBorders>
            <w:hideMark/>
          </w:tcPr>
          <w:p w14:paraId="056C8C00" w14:textId="77777777" w:rsidR="007176C2" w:rsidRPr="00B45E5B" w:rsidRDefault="007176C2" w:rsidP="00440FAC">
            <w:r>
              <w:rPr>
                <w:rFonts w:hint="eastAsia"/>
              </w:rPr>
              <w:t>参与者</w:t>
            </w:r>
          </w:p>
        </w:tc>
        <w:tc>
          <w:tcPr>
            <w:tcW w:w="4045" w:type="dxa"/>
            <w:tcBorders>
              <w:top w:val="single" w:sz="4" w:space="0" w:color="000000"/>
              <w:left w:val="single" w:sz="4" w:space="0" w:color="000000"/>
              <w:bottom w:val="single" w:sz="4" w:space="0" w:color="000000"/>
              <w:right w:val="single" w:sz="4" w:space="0" w:color="000000"/>
            </w:tcBorders>
          </w:tcPr>
          <w:p w14:paraId="30439ADE" w14:textId="77777777" w:rsidR="007176C2" w:rsidRDefault="007176C2" w:rsidP="00440FAC">
            <w:r>
              <w:rPr>
                <w:rFonts w:hint="eastAsia"/>
              </w:rPr>
              <w:t>注册用户</w:t>
            </w:r>
          </w:p>
        </w:tc>
      </w:tr>
      <w:tr w:rsidR="007176C2" w14:paraId="41F66763" w14:textId="77777777" w:rsidTr="004817AB">
        <w:tc>
          <w:tcPr>
            <w:tcW w:w="4251" w:type="dxa"/>
            <w:gridSpan w:val="2"/>
            <w:tcBorders>
              <w:top w:val="single" w:sz="4" w:space="0" w:color="000000"/>
              <w:left w:val="single" w:sz="4" w:space="0" w:color="000000"/>
              <w:bottom w:val="single" w:sz="4" w:space="0" w:color="000000"/>
              <w:right w:val="single" w:sz="4" w:space="0" w:color="000000"/>
            </w:tcBorders>
          </w:tcPr>
          <w:p w14:paraId="03A2250C" w14:textId="77777777" w:rsidR="007176C2" w:rsidRPr="00B45E5B" w:rsidRDefault="007176C2" w:rsidP="00440FAC">
            <w:r>
              <w:rPr>
                <w:rFonts w:hint="eastAsia"/>
              </w:rPr>
              <w:t>测试方法</w:t>
            </w:r>
          </w:p>
        </w:tc>
        <w:tc>
          <w:tcPr>
            <w:tcW w:w="4045" w:type="dxa"/>
            <w:tcBorders>
              <w:top w:val="single" w:sz="4" w:space="0" w:color="000000"/>
              <w:left w:val="single" w:sz="4" w:space="0" w:color="000000"/>
              <w:bottom w:val="single" w:sz="4" w:space="0" w:color="000000"/>
              <w:right w:val="single" w:sz="4" w:space="0" w:color="000000"/>
            </w:tcBorders>
          </w:tcPr>
          <w:p w14:paraId="7E73F7CD" w14:textId="6070DD46" w:rsidR="007176C2" w:rsidRDefault="007176C2" w:rsidP="00440FAC">
            <w:r>
              <w:rPr>
                <w:rFonts w:hint="eastAsia"/>
              </w:rPr>
              <w:t>黑盒测试</w:t>
            </w:r>
            <w:r w:rsidR="004817AB">
              <w:rPr>
                <w:rFonts w:hint="eastAsia"/>
              </w:rPr>
              <w:t>-等价类划分、边界值</w:t>
            </w:r>
          </w:p>
        </w:tc>
      </w:tr>
      <w:tr w:rsidR="007176C2" w14:paraId="6F56AE9D" w14:textId="77777777" w:rsidTr="004817AB">
        <w:tc>
          <w:tcPr>
            <w:tcW w:w="4251" w:type="dxa"/>
            <w:gridSpan w:val="2"/>
            <w:tcBorders>
              <w:top w:val="single" w:sz="4" w:space="0" w:color="000000"/>
              <w:left w:val="single" w:sz="4" w:space="0" w:color="000000"/>
              <w:bottom w:val="single" w:sz="4" w:space="0" w:color="000000"/>
              <w:right w:val="single" w:sz="4" w:space="0" w:color="000000"/>
            </w:tcBorders>
          </w:tcPr>
          <w:p w14:paraId="24E91ACE" w14:textId="77777777" w:rsidR="007176C2" w:rsidRDefault="007176C2" w:rsidP="00440FAC">
            <w:r>
              <w:rPr>
                <w:rFonts w:hint="eastAsia"/>
              </w:rPr>
              <w:t>前置条件</w:t>
            </w:r>
          </w:p>
        </w:tc>
        <w:tc>
          <w:tcPr>
            <w:tcW w:w="4045" w:type="dxa"/>
            <w:tcBorders>
              <w:top w:val="single" w:sz="4" w:space="0" w:color="000000"/>
              <w:left w:val="single" w:sz="4" w:space="0" w:color="000000"/>
              <w:bottom w:val="single" w:sz="4" w:space="0" w:color="000000"/>
              <w:right w:val="single" w:sz="4" w:space="0" w:color="000000"/>
            </w:tcBorders>
          </w:tcPr>
          <w:p w14:paraId="1DB62283" w14:textId="18410C74" w:rsidR="007176C2" w:rsidRDefault="00EA598D" w:rsidP="00440FAC">
            <w:r>
              <w:rPr>
                <w:rFonts w:hint="eastAsia"/>
              </w:rPr>
              <w:t>无</w:t>
            </w:r>
          </w:p>
        </w:tc>
      </w:tr>
      <w:tr w:rsidR="007176C2" w14:paraId="3EDD0DCA" w14:textId="77777777" w:rsidTr="004817AB">
        <w:tc>
          <w:tcPr>
            <w:tcW w:w="4251" w:type="dxa"/>
            <w:gridSpan w:val="2"/>
            <w:tcBorders>
              <w:top w:val="single" w:sz="4" w:space="0" w:color="000000"/>
              <w:left w:val="single" w:sz="4" w:space="0" w:color="000000"/>
              <w:bottom w:val="single" w:sz="4" w:space="0" w:color="000000"/>
              <w:right w:val="single" w:sz="4" w:space="0" w:color="000000"/>
            </w:tcBorders>
          </w:tcPr>
          <w:p w14:paraId="6B75B19F" w14:textId="77777777" w:rsidR="007176C2" w:rsidRDefault="007176C2" w:rsidP="00440FAC">
            <w:r>
              <w:rPr>
                <w:rFonts w:hint="eastAsia"/>
              </w:rPr>
              <w:t>场景</w:t>
            </w:r>
          </w:p>
        </w:tc>
        <w:tc>
          <w:tcPr>
            <w:tcW w:w="4045" w:type="dxa"/>
            <w:tcBorders>
              <w:top w:val="single" w:sz="4" w:space="0" w:color="000000"/>
              <w:left w:val="single" w:sz="4" w:space="0" w:color="000000"/>
              <w:bottom w:val="single" w:sz="4" w:space="0" w:color="000000"/>
              <w:right w:val="single" w:sz="4" w:space="0" w:color="000000"/>
            </w:tcBorders>
          </w:tcPr>
          <w:p w14:paraId="1D2C12E1" w14:textId="232701B0" w:rsidR="007176C2" w:rsidRDefault="007176C2" w:rsidP="00440FAC">
            <w:r>
              <w:rPr>
                <w:rFonts w:hint="eastAsia"/>
              </w:rPr>
              <w:t xml:space="preserve">用户登录后进入首页， </w:t>
            </w:r>
            <w:r w:rsidR="00AF0421">
              <w:rPr>
                <w:rFonts w:hint="eastAsia"/>
              </w:rPr>
              <w:t>在登录窗口中选择呢忘记密码</w:t>
            </w:r>
          </w:p>
        </w:tc>
      </w:tr>
      <w:tr w:rsidR="007176C2" w:rsidRPr="00B45E5B" w14:paraId="1A2CC02F" w14:textId="77777777" w:rsidTr="004817AB">
        <w:tc>
          <w:tcPr>
            <w:tcW w:w="4251" w:type="dxa"/>
            <w:gridSpan w:val="2"/>
            <w:tcBorders>
              <w:top w:val="single" w:sz="4" w:space="0" w:color="000000"/>
              <w:left w:val="single" w:sz="4" w:space="0" w:color="000000"/>
              <w:bottom w:val="single" w:sz="4" w:space="0" w:color="000000"/>
              <w:right w:val="single" w:sz="4" w:space="0" w:color="000000"/>
            </w:tcBorders>
            <w:hideMark/>
          </w:tcPr>
          <w:p w14:paraId="4166E63C" w14:textId="77777777" w:rsidR="007176C2" w:rsidRPr="00B45E5B" w:rsidRDefault="007176C2" w:rsidP="00440FAC">
            <w:r w:rsidRPr="00B45E5B">
              <w:rPr>
                <w:rFonts w:hint="eastAsia"/>
              </w:rPr>
              <w:t>测试目的</w:t>
            </w:r>
          </w:p>
        </w:tc>
        <w:tc>
          <w:tcPr>
            <w:tcW w:w="4045" w:type="dxa"/>
            <w:tcBorders>
              <w:top w:val="single" w:sz="4" w:space="0" w:color="000000"/>
              <w:left w:val="single" w:sz="4" w:space="0" w:color="000000"/>
              <w:bottom w:val="single" w:sz="4" w:space="0" w:color="000000"/>
              <w:right w:val="single" w:sz="4" w:space="0" w:color="000000"/>
            </w:tcBorders>
          </w:tcPr>
          <w:p w14:paraId="239B5C32" w14:textId="6550FDDA" w:rsidR="007176C2" w:rsidRPr="00B45E5B" w:rsidRDefault="007176C2" w:rsidP="00440FAC">
            <w:r>
              <w:rPr>
                <w:rFonts w:hint="eastAsia"/>
              </w:rPr>
              <w:t>测试注册用户是否能登录后进入首页，</w:t>
            </w:r>
            <w:r w:rsidR="00AF0421">
              <w:rPr>
                <w:rFonts w:hint="eastAsia"/>
              </w:rPr>
              <w:t>并点出选择密码的窗口</w:t>
            </w:r>
          </w:p>
        </w:tc>
      </w:tr>
      <w:tr w:rsidR="007176C2" w:rsidRPr="00507ADD" w14:paraId="060CD1B5" w14:textId="77777777" w:rsidTr="00440FAC">
        <w:trPr>
          <w:trHeight w:val="1445"/>
        </w:trPr>
        <w:tc>
          <w:tcPr>
            <w:tcW w:w="8296" w:type="dxa"/>
            <w:gridSpan w:val="3"/>
            <w:tcBorders>
              <w:top w:val="single" w:sz="4" w:space="0" w:color="000000"/>
              <w:left w:val="single" w:sz="4" w:space="0" w:color="000000"/>
              <w:right w:val="single" w:sz="4" w:space="0" w:color="000000"/>
            </w:tcBorders>
            <w:hideMark/>
          </w:tcPr>
          <w:p w14:paraId="41D592A2" w14:textId="77777777" w:rsidR="007176C2" w:rsidRPr="00507ADD" w:rsidRDefault="007176C2" w:rsidP="00440FAC">
            <w:r w:rsidRPr="00507ADD">
              <w:rPr>
                <w:rFonts w:hint="eastAsia"/>
              </w:rPr>
              <w:t>初始条件和背景：</w:t>
            </w:r>
          </w:p>
          <w:p w14:paraId="3967163C" w14:textId="77777777" w:rsidR="007176C2" w:rsidRDefault="007176C2" w:rsidP="00440FAC">
            <w:r w:rsidRPr="00B45E5B">
              <w:rPr>
                <w:rFonts w:hint="eastAsia"/>
              </w:rPr>
              <w:t>系统</w:t>
            </w:r>
            <w:r>
              <w:rPr>
                <w:rFonts w:hint="eastAsia"/>
              </w:rPr>
              <w:t>：PC端</w:t>
            </w:r>
          </w:p>
          <w:p w14:paraId="42CCDD47" w14:textId="77777777" w:rsidR="007176C2" w:rsidRPr="00507ADD" w:rsidRDefault="007176C2" w:rsidP="00440FAC">
            <w:r>
              <w:rPr>
                <w:rFonts w:hint="eastAsia"/>
              </w:rPr>
              <w:t>浏览器：C</w:t>
            </w:r>
            <w:r>
              <w:t>hrome</w:t>
            </w:r>
          </w:p>
          <w:p w14:paraId="4851D2B2" w14:textId="77777777" w:rsidR="007176C2" w:rsidRPr="00507ADD" w:rsidRDefault="007176C2" w:rsidP="00440FAC">
            <w:r w:rsidRPr="00507ADD">
              <w:rPr>
                <w:rFonts w:hint="eastAsia"/>
              </w:rPr>
              <w:t>注释</w:t>
            </w:r>
            <w:r>
              <w:rPr>
                <w:rFonts w:hint="eastAsia"/>
              </w:rPr>
              <w:t>：无</w:t>
            </w:r>
          </w:p>
        </w:tc>
      </w:tr>
      <w:tr w:rsidR="007176C2" w:rsidRPr="00507ADD" w14:paraId="126A195E" w14:textId="77777777" w:rsidTr="004817AB">
        <w:trPr>
          <w:trHeight w:val="392"/>
        </w:trPr>
        <w:tc>
          <w:tcPr>
            <w:tcW w:w="2316" w:type="dxa"/>
            <w:tcBorders>
              <w:top w:val="single" w:sz="4" w:space="0" w:color="000000"/>
              <w:left w:val="single" w:sz="4" w:space="0" w:color="000000"/>
              <w:bottom w:val="single" w:sz="4" w:space="0" w:color="000000"/>
              <w:right w:val="single" w:sz="4" w:space="0" w:color="000000"/>
            </w:tcBorders>
            <w:hideMark/>
          </w:tcPr>
          <w:p w14:paraId="34D5B478" w14:textId="77777777" w:rsidR="007176C2" w:rsidRPr="00507ADD" w:rsidRDefault="007176C2" w:rsidP="00440FAC">
            <w:r w:rsidRPr="00507ADD">
              <w:rPr>
                <w:rFonts w:hint="eastAsia"/>
              </w:rPr>
              <w:t>操作步骤</w:t>
            </w:r>
          </w:p>
        </w:tc>
        <w:tc>
          <w:tcPr>
            <w:tcW w:w="5980" w:type="dxa"/>
            <w:gridSpan w:val="2"/>
            <w:tcBorders>
              <w:top w:val="single" w:sz="4" w:space="0" w:color="000000"/>
              <w:left w:val="single" w:sz="4" w:space="0" w:color="000000"/>
              <w:bottom w:val="single" w:sz="4" w:space="0" w:color="000000"/>
              <w:right w:val="single" w:sz="4" w:space="0" w:color="000000"/>
            </w:tcBorders>
            <w:hideMark/>
          </w:tcPr>
          <w:p w14:paraId="05791D6A" w14:textId="77777777" w:rsidR="007176C2" w:rsidRPr="00507ADD" w:rsidRDefault="007176C2" w:rsidP="00440FAC">
            <w:r w:rsidRPr="00507ADD">
              <w:rPr>
                <w:rFonts w:hint="eastAsia"/>
              </w:rPr>
              <w:t>预期结果</w:t>
            </w:r>
          </w:p>
        </w:tc>
      </w:tr>
      <w:tr w:rsidR="004817AB" w:rsidRPr="00507ADD" w14:paraId="7CCD3750" w14:textId="77777777" w:rsidTr="004817AB">
        <w:trPr>
          <w:trHeight w:val="392"/>
        </w:trPr>
        <w:tc>
          <w:tcPr>
            <w:tcW w:w="2316" w:type="dxa"/>
            <w:tcBorders>
              <w:top w:val="single" w:sz="4" w:space="0" w:color="000000"/>
              <w:left w:val="single" w:sz="4" w:space="0" w:color="000000"/>
              <w:bottom w:val="single" w:sz="4" w:space="0" w:color="000000"/>
              <w:right w:val="single" w:sz="4" w:space="0" w:color="000000"/>
            </w:tcBorders>
          </w:tcPr>
          <w:p w14:paraId="0B5BE4EC" w14:textId="3EF452A8" w:rsidR="004817AB" w:rsidRPr="00507ADD" w:rsidRDefault="004817AB" w:rsidP="004817AB">
            <w:r>
              <w:rPr>
                <w:rFonts w:hint="eastAsia"/>
              </w:rPr>
              <w:t>用户进入首页</w:t>
            </w:r>
          </w:p>
        </w:tc>
        <w:tc>
          <w:tcPr>
            <w:tcW w:w="5980" w:type="dxa"/>
            <w:gridSpan w:val="2"/>
            <w:tcBorders>
              <w:top w:val="single" w:sz="4" w:space="0" w:color="000000"/>
              <w:left w:val="single" w:sz="4" w:space="0" w:color="000000"/>
              <w:bottom w:val="single" w:sz="4" w:space="0" w:color="000000"/>
              <w:right w:val="single" w:sz="4" w:space="0" w:color="000000"/>
            </w:tcBorders>
          </w:tcPr>
          <w:p w14:paraId="5F69E6EF" w14:textId="3E13D9DD" w:rsidR="004817AB" w:rsidRPr="00507ADD" w:rsidRDefault="004817AB" w:rsidP="004817AB">
            <w:r>
              <w:rPr>
                <w:rFonts w:hint="eastAsia"/>
              </w:rPr>
              <w:t>可见网站右上角有[登录/注册按钮</w:t>
            </w:r>
            <w:r>
              <w:t>]</w:t>
            </w:r>
          </w:p>
        </w:tc>
      </w:tr>
      <w:tr w:rsidR="004817AB" w14:paraId="0B348346" w14:textId="77777777" w:rsidTr="004817AB">
        <w:trPr>
          <w:trHeight w:val="392"/>
        </w:trPr>
        <w:tc>
          <w:tcPr>
            <w:tcW w:w="2316" w:type="dxa"/>
            <w:tcBorders>
              <w:top w:val="single" w:sz="4" w:space="0" w:color="000000"/>
              <w:left w:val="single" w:sz="4" w:space="0" w:color="000000"/>
              <w:bottom w:val="single" w:sz="4" w:space="0" w:color="000000"/>
              <w:right w:val="single" w:sz="4" w:space="0" w:color="000000"/>
            </w:tcBorders>
          </w:tcPr>
          <w:p w14:paraId="67CFE5C1" w14:textId="1A99BD2B" w:rsidR="004817AB" w:rsidRDefault="004817AB" w:rsidP="004817AB">
            <w:r>
              <w:rPr>
                <w:rFonts w:hint="eastAsia"/>
              </w:rPr>
              <w:t>弹出登录悬浮窗</w:t>
            </w:r>
          </w:p>
        </w:tc>
        <w:tc>
          <w:tcPr>
            <w:tcW w:w="5980" w:type="dxa"/>
            <w:gridSpan w:val="2"/>
            <w:tcBorders>
              <w:top w:val="single" w:sz="4" w:space="0" w:color="000000"/>
              <w:left w:val="single" w:sz="4" w:space="0" w:color="000000"/>
              <w:bottom w:val="single" w:sz="4" w:space="0" w:color="000000"/>
              <w:right w:val="single" w:sz="4" w:space="0" w:color="000000"/>
            </w:tcBorders>
          </w:tcPr>
          <w:p w14:paraId="16FAD1D9" w14:textId="77777777" w:rsidR="004817AB" w:rsidRDefault="004817AB" w:rsidP="004817AB">
            <w:r>
              <w:rPr>
                <w:rFonts w:hint="eastAsia"/>
              </w:rPr>
              <w:t>可见两个输入框</w:t>
            </w:r>
          </w:p>
          <w:p w14:paraId="2F51204A" w14:textId="77777777" w:rsidR="004817AB" w:rsidRDefault="004817AB" w:rsidP="004817AB">
            <w:r>
              <w:rPr>
                <w:rFonts w:hint="eastAsia"/>
              </w:rPr>
              <w:t>[输入登录账号</w:t>
            </w:r>
            <w:r>
              <w:t>]</w:t>
            </w:r>
          </w:p>
          <w:p w14:paraId="56508209" w14:textId="77777777" w:rsidR="004817AB" w:rsidRDefault="004817AB" w:rsidP="004817AB">
            <w:r>
              <w:rPr>
                <w:rFonts w:hint="eastAsia"/>
              </w:rPr>
              <w:t>[输入密码</w:t>
            </w:r>
            <w:r>
              <w:t>]</w:t>
            </w:r>
          </w:p>
          <w:p w14:paraId="69997439" w14:textId="77777777" w:rsidR="004817AB" w:rsidRDefault="004817AB" w:rsidP="004817AB">
            <w:r>
              <w:rPr>
                <w:rFonts w:hint="eastAsia"/>
              </w:rPr>
              <w:t>忘记密码按钮</w:t>
            </w:r>
          </w:p>
          <w:p w14:paraId="3F0CB08F" w14:textId="77777777" w:rsidR="004817AB" w:rsidRDefault="004817AB" w:rsidP="004817AB">
            <w:r>
              <w:rPr>
                <w:rFonts w:hint="eastAsia"/>
              </w:rPr>
              <w:t>登录按钮</w:t>
            </w:r>
          </w:p>
          <w:p w14:paraId="2DAE1A52" w14:textId="64DE2F78" w:rsidR="004817AB" w:rsidRDefault="004817AB" w:rsidP="004817AB">
            <w:r>
              <w:rPr>
                <w:rFonts w:hint="eastAsia"/>
              </w:rPr>
              <w:t>创建账号按钮</w:t>
            </w:r>
          </w:p>
        </w:tc>
      </w:tr>
      <w:tr w:rsidR="004817AB" w14:paraId="5AC42E11" w14:textId="77777777" w:rsidTr="004817AB">
        <w:trPr>
          <w:trHeight w:val="392"/>
        </w:trPr>
        <w:tc>
          <w:tcPr>
            <w:tcW w:w="2316" w:type="dxa"/>
            <w:tcBorders>
              <w:top w:val="single" w:sz="4" w:space="0" w:color="000000"/>
              <w:left w:val="single" w:sz="4" w:space="0" w:color="000000"/>
              <w:bottom w:val="single" w:sz="4" w:space="0" w:color="000000"/>
              <w:right w:val="single" w:sz="4" w:space="0" w:color="000000"/>
            </w:tcBorders>
          </w:tcPr>
          <w:p w14:paraId="789CD2D8" w14:textId="733E514A" w:rsidR="004817AB" w:rsidRDefault="004817AB" w:rsidP="004817AB">
            <w:r>
              <w:rPr>
                <w:rFonts w:hint="eastAsia"/>
              </w:rPr>
              <w:t>点击忘记密码按钮</w:t>
            </w:r>
          </w:p>
        </w:tc>
        <w:tc>
          <w:tcPr>
            <w:tcW w:w="5980" w:type="dxa"/>
            <w:gridSpan w:val="2"/>
            <w:tcBorders>
              <w:top w:val="single" w:sz="4" w:space="0" w:color="000000"/>
              <w:left w:val="single" w:sz="4" w:space="0" w:color="000000"/>
              <w:bottom w:val="single" w:sz="4" w:space="0" w:color="000000"/>
              <w:right w:val="single" w:sz="4" w:space="0" w:color="000000"/>
            </w:tcBorders>
          </w:tcPr>
          <w:p w14:paraId="33518E13" w14:textId="458AE646" w:rsidR="004817AB" w:rsidRDefault="004817AB" w:rsidP="004817AB">
            <w:r>
              <w:rPr>
                <w:rFonts w:hint="eastAsia"/>
              </w:rPr>
              <w:t>弹出找回密码悬浮框</w:t>
            </w:r>
          </w:p>
        </w:tc>
      </w:tr>
    </w:tbl>
    <w:p w14:paraId="74627FD2" w14:textId="25C8CFD0" w:rsidR="00F91688" w:rsidRPr="004817AB" w:rsidRDefault="00F91688" w:rsidP="007176C2"/>
    <w:p w14:paraId="23D93482" w14:textId="77777777" w:rsidR="00F91688" w:rsidRDefault="00F91688">
      <w:r>
        <w:br w:type="page"/>
      </w:r>
    </w:p>
    <w:p w14:paraId="486A0183" w14:textId="77777777" w:rsidR="007176C2" w:rsidRPr="007176C2" w:rsidRDefault="007176C2" w:rsidP="007176C2"/>
    <w:p w14:paraId="29DCEFF8" w14:textId="2C796111" w:rsidR="00BE18F1" w:rsidRDefault="00BE18F1" w:rsidP="00BE18F1">
      <w:pPr>
        <w:pStyle w:val="a1"/>
      </w:pPr>
      <w:bookmarkStart w:id="1377" w:name="_Toc533356788"/>
      <w:r>
        <w:rPr>
          <w:rFonts w:hint="eastAsia"/>
        </w:rPr>
        <w:t>找回密码</w:t>
      </w:r>
      <w:bookmarkEnd w:id="1377"/>
    </w:p>
    <w:tbl>
      <w:tblPr>
        <w:tblStyle w:val="14"/>
        <w:tblW w:w="8296" w:type="dxa"/>
        <w:tblLook w:val="04A0" w:firstRow="1" w:lastRow="0" w:firstColumn="1" w:lastColumn="0" w:noHBand="0" w:noVBand="1"/>
      </w:tblPr>
      <w:tblGrid>
        <w:gridCol w:w="2316"/>
        <w:gridCol w:w="1935"/>
        <w:gridCol w:w="4045"/>
      </w:tblGrid>
      <w:tr w:rsidR="007176C2" w:rsidRPr="00B45E5B" w14:paraId="37BE112F"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02FB81CE" w14:textId="77777777" w:rsidR="007176C2" w:rsidRPr="00B45E5B" w:rsidRDefault="007176C2" w:rsidP="00440FA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5AF78E8" w14:textId="1B781309" w:rsidR="007176C2" w:rsidRPr="00B45E5B" w:rsidRDefault="007176C2" w:rsidP="00440FAC">
            <w:r>
              <w:rPr>
                <w:rFonts w:hint="eastAsia"/>
              </w:rPr>
              <w:t>TC</w:t>
            </w:r>
            <w:r>
              <w:t>-</w:t>
            </w:r>
            <w:r>
              <w:rPr>
                <w:rFonts w:hint="eastAsia"/>
              </w:rPr>
              <w:t>R</w:t>
            </w:r>
            <w:r>
              <w:t>-</w:t>
            </w:r>
            <w:r w:rsidR="005B2AB8">
              <w:rPr>
                <w:rFonts w:hint="eastAsia"/>
              </w:rPr>
              <w:t>49</w:t>
            </w:r>
          </w:p>
        </w:tc>
      </w:tr>
      <w:tr w:rsidR="007176C2" w14:paraId="6D6A297C"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11A60BB0" w14:textId="77777777" w:rsidR="007176C2" w:rsidRPr="00B45E5B" w:rsidRDefault="007176C2" w:rsidP="00440FA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A1B1E67" w14:textId="060DBDC5" w:rsidR="007176C2" w:rsidRDefault="008A465D" w:rsidP="00440FAC">
            <w:r>
              <w:rPr>
                <w:rFonts w:hint="eastAsia"/>
              </w:rPr>
              <w:t>找回密码</w:t>
            </w:r>
          </w:p>
        </w:tc>
      </w:tr>
      <w:tr w:rsidR="007176C2" w14:paraId="7BA07825"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1CC6729C" w14:textId="77777777" w:rsidR="007176C2" w:rsidRDefault="007176C2" w:rsidP="00440FA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4278831" w14:textId="6B79771B" w:rsidR="007176C2" w:rsidRDefault="008A465D" w:rsidP="00440FAC">
            <w:r>
              <w:rPr>
                <w:rFonts w:hint="eastAsia"/>
              </w:rPr>
              <w:t>找回密码</w:t>
            </w:r>
          </w:p>
        </w:tc>
      </w:tr>
      <w:tr w:rsidR="007176C2" w14:paraId="4847310A"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562E140F" w14:textId="77777777" w:rsidR="007176C2" w:rsidRPr="00B45E5B" w:rsidRDefault="007176C2" w:rsidP="00440FA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0C45D97" w14:textId="77777777" w:rsidR="007176C2" w:rsidRDefault="007176C2" w:rsidP="00440FAC">
            <w:r>
              <w:rPr>
                <w:rFonts w:hint="eastAsia"/>
              </w:rPr>
              <w:t>注册用户</w:t>
            </w:r>
          </w:p>
        </w:tc>
      </w:tr>
      <w:tr w:rsidR="007176C2" w14:paraId="5AF09B96"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6E311589" w14:textId="77777777" w:rsidR="007176C2" w:rsidRPr="00B45E5B" w:rsidRDefault="007176C2" w:rsidP="00440FA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C141EDB" w14:textId="77777777" w:rsidR="007176C2" w:rsidRDefault="007176C2" w:rsidP="00440FAC">
            <w:r>
              <w:rPr>
                <w:rFonts w:hint="eastAsia"/>
              </w:rPr>
              <w:t>黑盒测试</w:t>
            </w:r>
          </w:p>
        </w:tc>
      </w:tr>
      <w:tr w:rsidR="007176C2" w14:paraId="5C5AC80F"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5B8DB636" w14:textId="77777777" w:rsidR="007176C2" w:rsidRDefault="007176C2" w:rsidP="00440FA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69424F5" w14:textId="162C49DA" w:rsidR="007176C2" w:rsidRDefault="00AF0421" w:rsidP="00440FAC">
            <w:r>
              <w:rPr>
                <w:rFonts w:hint="eastAsia"/>
              </w:rPr>
              <w:t>忘记密码</w:t>
            </w:r>
          </w:p>
        </w:tc>
      </w:tr>
      <w:tr w:rsidR="007176C2" w14:paraId="00DE7320" w14:textId="77777777" w:rsidTr="00440FAC">
        <w:tc>
          <w:tcPr>
            <w:tcW w:w="4148" w:type="dxa"/>
            <w:gridSpan w:val="2"/>
            <w:tcBorders>
              <w:top w:val="single" w:sz="4" w:space="0" w:color="000000"/>
              <w:left w:val="single" w:sz="4" w:space="0" w:color="000000"/>
              <w:bottom w:val="single" w:sz="4" w:space="0" w:color="000000"/>
              <w:right w:val="single" w:sz="4" w:space="0" w:color="000000"/>
            </w:tcBorders>
          </w:tcPr>
          <w:p w14:paraId="21B9C75C" w14:textId="77777777" w:rsidR="007176C2" w:rsidRDefault="007176C2" w:rsidP="00440FA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F21DB14" w14:textId="021CB72A" w:rsidR="007176C2" w:rsidRDefault="00AF0421" w:rsidP="00440FAC">
            <w:r>
              <w:rPr>
                <w:rFonts w:hint="eastAsia"/>
              </w:rPr>
              <w:t>用户点击忘记密码后，填写信息并找回密码</w:t>
            </w:r>
          </w:p>
        </w:tc>
      </w:tr>
      <w:tr w:rsidR="007176C2" w:rsidRPr="00B45E5B" w14:paraId="6F7A4940" w14:textId="77777777" w:rsidTr="00440FAC">
        <w:tc>
          <w:tcPr>
            <w:tcW w:w="4148" w:type="dxa"/>
            <w:gridSpan w:val="2"/>
            <w:tcBorders>
              <w:top w:val="single" w:sz="4" w:space="0" w:color="000000"/>
              <w:left w:val="single" w:sz="4" w:space="0" w:color="000000"/>
              <w:bottom w:val="single" w:sz="4" w:space="0" w:color="000000"/>
              <w:right w:val="single" w:sz="4" w:space="0" w:color="000000"/>
            </w:tcBorders>
            <w:hideMark/>
          </w:tcPr>
          <w:p w14:paraId="70F3329E" w14:textId="77777777" w:rsidR="007176C2" w:rsidRPr="00B45E5B" w:rsidRDefault="007176C2" w:rsidP="00440FA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CE9C6BE" w14:textId="1ACBA51F" w:rsidR="007176C2" w:rsidRPr="00B45E5B" w:rsidRDefault="007176C2" w:rsidP="00440FAC">
            <w:r>
              <w:rPr>
                <w:rFonts w:hint="eastAsia"/>
              </w:rPr>
              <w:t>测试</w:t>
            </w:r>
          </w:p>
        </w:tc>
      </w:tr>
      <w:tr w:rsidR="007176C2" w:rsidRPr="00507ADD" w14:paraId="3FB83388" w14:textId="77777777" w:rsidTr="00440FAC">
        <w:trPr>
          <w:trHeight w:val="1445"/>
        </w:trPr>
        <w:tc>
          <w:tcPr>
            <w:tcW w:w="8296" w:type="dxa"/>
            <w:gridSpan w:val="3"/>
            <w:tcBorders>
              <w:top w:val="single" w:sz="4" w:space="0" w:color="000000"/>
              <w:left w:val="single" w:sz="4" w:space="0" w:color="000000"/>
              <w:right w:val="single" w:sz="4" w:space="0" w:color="000000"/>
            </w:tcBorders>
            <w:hideMark/>
          </w:tcPr>
          <w:p w14:paraId="41592179" w14:textId="77777777" w:rsidR="007176C2" w:rsidRPr="00507ADD" w:rsidRDefault="007176C2" w:rsidP="00440FAC">
            <w:r w:rsidRPr="00507ADD">
              <w:rPr>
                <w:rFonts w:hint="eastAsia"/>
              </w:rPr>
              <w:t>初始条件和背景：</w:t>
            </w:r>
          </w:p>
          <w:p w14:paraId="1365F74D" w14:textId="77777777" w:rsidR="007176C2" w:rsidRDefault="007176C2" w:rsidP="00440FAC">
            <w:r w:rsidRPr="00B45E5B">
              <w:rPr>
                <w:rFonts w:hint="eastAsia"/>
              </w:rPr>
              <w:t>系统</w:t>
            </w:r>
            <w:r>
              <w:rPr>
                <w:rFonts w:hint="eastAsia"/>
              </w:rPr>
              <w:t>：PC端</w:t>
            </w:r>
          </w:p>
          <w:p w14:paraId="49CCFE5E" w14:textId="77777777" w:rsidR="007176C2" w:rsidRPr="00507ADD" w:rsidRDefault="007176C2" w:rsidP="00440FAC">
            <w:r>
              <w:rPr>
                <w:rFonts w:hint="eastAsia"/>
              </w:rPr>
              <w:t>浏览器：C</w:t>
            </w:r>
            <w:r>
              <w:t>hrome</w:t>
            </w:r>
          </w:p>
          <w:p w14:paraId="58473B3B" w14:textId="77777777" w:rsidR="007176C2" w:rsidRPr="00507ADD" w:rsidRDefault="007176C2" w:rsidP="00440FAC">
            <w:r w:rsidRPr="00507ADD">
              <w:rPr>
                <w:rFonts w:hint="eastAsia"/>
              </w:rPr>
              <w:t>注释</w:t>
            </w:r>
            <w:r>
              <w:rPr>
                <w:rFonts w:hint="eastAsia"/>
              </w:rPr>
              <w:t>：无</w:t>
            </w:r>
          </w:p>
        </w:tc>
      </w:tr>
      <w:tr w:rsidR="007176C2" w:rsidRPr="00507ADD" w14:paraId="1F4B1115"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89DADDE" w14:textId="77777777" w:rsidR="007176C2" w:rsidRPr="00507ADD" w:rsidRDefault="007176C2" w:rsidP="00440FA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423DFBB" w14:textId="77777777" w:rsidR="007176C2" w:rsidRPr="00507ADD" w:rsidRDefault="007176C2" w:rsidP="00440FAC">
            <w:r w:rsidRPr="00507ADD">
              <w:rPr>
                <w:rFonts w:hint="eastAsia"/>
              </w:rPr>
              <w:t>预期结果</w:t>
            </w:r>
          </w:p>
        </w:tc>
      </w:tr>
      <w:tr w:rsidR="00AF0421" w:rsidRPr="00507ADD" w14:paraId="098060AC"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024207B4" w14:textId="77777777" w:rsidR="00AF0421" w:rsidRDefault="00AF0421" w:rsidP="00AF0421">
            <w:r>
              <w:rPr>
                <w:rFonts w:hint="eastAsia"/>
              </w:rPr>
              <w:t>输入登录账号：3</w:t>
            </w:r>
            <w:r>
              <w:t>30104199611281234(</w:t>
            </w:r>
            <w:r>
              <w:rPr>
                <w:rFonts w:hint="eastAsia"/>
              </w:rPr>
              <w:t>已有的账号</w:t>
            </w:r>
            <w:r>
              <w:t>)</w:t>
            </w:r>
          </w:p>
          <w:p w14:paraId="3A2E4847" w14:textId="77777777" w:rsidR="00AF0421" w:rsidRDefault="00AF0421" w:rsidP="00AF0421">
            <w:r>
              <w:rPr>
                <w:rFonts w:hint="eastAsia"/>
              </w:rPr>
              <w:t>选择问题：</w:t>
            </w:r>
            <w:r>
              <w:t>[</w:t>
            </w:r>
            <w:r>
              <w:rPr>
                <w:rFonts w:hint="eastAsia"/>
              </w:rPr>
              <w:t>你上学的第一个城市</w:t>
            </w:r>
            <w:r>
              <w:t>](</w:t>
            </w:r>
            <w:r>
              <w:rPr>
                <w:rFonts w:hint="eastAsia"/>
              </w:rPr>
              <w:t>该账号注册时设定的问题</w:t>
            </w:r>
            <w:r>
              <w:t>)</w:t>
            </w:r>
          </w:p>
          <w:p w14:paraId="1C979501" w14:textId="77777777" w:rsidR="00AF0421" w:rsidRDefault="00AF0421" w:rsidP="00AF0421">
            <w:r>
              <w:rPr>
                <w:rFonts w:hint="eastAsia"/>
              </w:rPr>
              <w:t>输入答案：[杭州</w:t>
            </w:r>
            <w:r>
              <w:t>](</w:t>
            </w:r>
            <w:r>
              <w:rPr>
                <w:rFonts w:hint="eastAsia"/>
              </w:rPr>
              <w:t>该账号注册时设定的答案</w:t>
            </w:r>
            <w:r>
              <w:t>)</w:t>
            </w:r>
          </w:p>
          <w:p w14:paraId="1DDB07C1" w14:textId="7E3BFD3C" w:rsidR="00AF0421" w:rsidRPr="00507ADD" w:rsidRDefault="00AF0421" w:rsidP="00AF0421">
            <w:r>
              <w:rPr>
                <w:rFonts w:hint="eastAsia"/>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76C548A2" w14:textId="5E6ED7A3" w:rsidR="00AF0421" w:rsidRPr="00507ADD" w:rsidRDefault="00AF0421" w:rsidP="00AF0421">
            <w:r>
              <w:rPr>
                <w:rFonts w:hint="eastAsia"/>
              </w:rPr>
              <w:t>密码重置为证件号后六位</w:t>
            </w:r>
          </w:p>
        </w:tc>
      </w:tr>
      <w:tr w:rsidR="00AF0421" w14:paraId="020699D6"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5D537755" w14:textId="77777777" w:rsidR="00AF0421" w:rsidRDefault="00AF0421" w:rsidP="00AF0421">
            <w:r>
              <w:rPr>
                <w:rFonts w:hint="eastAsia"/>
              </w:rPr>
              <w:t>输入登录账号：3</w:t>
            </w:r>
            <w:r>
              <w:t>30104199611281234(</w:t>
            </w:r>
            <w:r>
              <w:rPr>
                <w:rFonts w:hint="eastAsia"/>
              </w:rPr>
              <w:t>已有的账号</w:t>
            </w:r>
            <w:r>
              <w:t>)</w:t>
            </w:r>
          </w:p>
          <w:p w14:paraId="6615E007" w14:textId="77777777" w:rsidR="00AF0421" w:rsidRDefault="00AF0421" w:rsidP="00AF0421">
            <w:r>
              <w:rPr>
                <w:rFonts w:hint="eastAsia"/>
              </w:rPr>
              <w:t>选择问题：</w:t>
            </w:r>
            <w:r>
              <w:t>[</w:t>
            </w:r>
            <w:r>
              <w:rPr>
                <w:rFonts w:hint="eastAsia"/>
              </w:rPr>
              <w:t>你上学的第一个城市</w:t>
            </w:r>
            <w:r>
              <w:t>](</w:t>
            </w:r>
            <w:r>
              <w:rPr>
                <w:rFonts w:hint="eastAsia"/>
              </w:rPr>
              <w:t>该账号注册时设定的问题</w:t>
            </w:r>
            <w:r>
              <w:t>)</w:t>
            </w:r>
          </w:p>
          <w:p w14:paraId="704058D0" w14:textId="77777777" w:rsidR="00AF0421" w:rsidRDefault="00AF0421" w:rsidP="00AF0421">
            <w:r>
              <w:rPr>
                <w:rFonts w:hint="eastAsia"/>
              </w:rPr>
              <w:t>输入答案：[123</w:t>
            </w:r>
            <w:r>
              <w:t>](</w:t>
            </w:r>
            <w:r>
              <w:rPr>
                <w:rFonts w:hint="eastAsia"/>
              </w:rPr>
              <w:t>非该账号注册时设定的答案</w:t>
            </w:r>
            <w:r>
              <w:t>)</w:t>
            </w:r>
          </w:p>
          <w:p w14:paraId="1D0956AA" w14:textId="6F9C0F75" w:rsidR="00AF0421" w:rsidRDefault="00AF0421" w:rsidP="00AF0421">
            <w:r>
              <w:rPr>
                <w:rFonts w:hint="eastAsia"/>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0A4E89BC" w14:textId="5109EAEC" w:rsidR="00AF0421" w:rsidRDefault="00AF0421" w:rsidP="00AF0421">
            <w:r>
              <w:rPr>
                <w:rFonts w:hint="eastAsia"/>
              </w:rPr>
              <w:t>提示答案错误</w:t>
            </w:r>
          </w:p>
        </w:tc>
      </w:tr>
      <w:tr w:rsidR="00AF0421" w14:paraId="46B57CDE"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04863D79" w14:textId="77777777" w:rsidR="00AF0421" w:rsidRDefault="00AF0421" w:rsidP="00AF0421">
            <w:r>
              <w:rPr>
                <w:rFonts w:hint="eastAsia"/>
              </w:rPr>
              <w:t>输入登录账号：3</w:t>
            </w:r>
            <w:r>
              <w:t>30104199611281234(</w:t>
            </w:r>
            <w:r>
              <w:rPr>
                <w:rFonts w:hint="eastAsia"/>
              </w:rPr>
              <w:t>已有的账号</w:t>
            </w:r>
            <w:r>
              <w:t>)</w:t>
            </w:r>
          </w:p>
          <w:p w14:paraId="2CF1075A" w14:textId="77777777" w:rsidR="00AF0421" w:rsidRDefault="00AF0421" w:rsidP="00AF0421">
            <w:r>
              <w:rPr>
                <w:rFonts w:hint="eastAsia"/>
              </w:rPr>
              <w:t>选择问题：</w:t>
            </w:r>
            <w:r>
              <w:t>[</w:t>
            </w:r>
            <w:r>
              <w:rPr>
                <w:rFonts w:hint="eastAsia"/>
              </w:rPr>
              <w:t>你上学的第一个城市</w:t>
            </w:r>
            <w:r>
              <w:t>](</w:t>
            </w:r>
            <w:r>
              <w:rPr>
                <w:rFonts w:hint="eastAsia"/>
              </w:rPr>
              <w:t>非该账号注册时设定的问题</w:t>
            </w:r>
            <w:r>
              <w:t>)</w:t>
            </w:r>
          </w:p>
          <w:p w14:paraId="35B3CA9B" w14:textId="77777777" w:rsidR="00AF0421" w:rsidRDefault="00AF0421" w:rsidP="00AF0421">
            <w:r>
              <w:rPr>
                <w:rFonts w:hint="eastAsia"/>
              </w:rPr>
              <w:t>输入答案：[杭州</w:t>
            </w:r>
            <w:r>
              <w:t>](</w:t>
            </w:r>
            <w:r>
              <w:rPr>
                <w:rFonts w:hint="eastAsia"/>
              </w:rPr>
              <w:t>该账号注册时设定的答案</w:t>
            </w:r>
            <w:r>
              <w:t>)</w:t>
            </w:r>
          </w:p>
          <w:p w14:paraId="5248647B" w14:textId="4D707E04" w:rsidR="00AF0421" w:rsidRDefault="00AF0421" w:rsidP="00AF0421">
            <w:r>
              <w:rPr>
                <w:rFonts w:hint="eastAsia"/>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3E43B64D" w14:textId="6F9F33E5" w:rsidR="00AF0421" w:rsidRDefault="00AF0421" w:rsidP="00AF0421">
            <w:r>
              <w:rPr>
                <w:rFonts w:hint="eastAsia"/>
              </w:rPr>
              <w:t>提示答案错误</w:t>
            </w:r>
          </w:p>
        </w:tc>
      </w:tr>
      <w:tr w:rsidR="00AF0421" w14:paraId="69E69747" w14:textId="77777777" w:rsidTr="00440FAC">
        <w:trPr>
          <w:trHeight w:val="392"/>
        </w:trPr>
        <w:tc>
          <w:tcPr>
            <w:tcW w:w="2155" w:type="dxa"/>
            <w:tcBorders>
              <w:top w:val="single" w:sz="4" w:space="0" w:color="000000"/>
              <w:left w:val="single" w:sz="4" w:space="0" w:color="000000"/>
              <w:bottom w:val="single" w:sz="4" w:space="0" w:color="000000"/>
              <w:right w:val="single" w:sz="4" w:space="0" w:color="000000"/>
            </w:tcBorders>
          </w:tcPr>
          <w:p w14:paraId="4996CD3B" w14:textId="77777777" w:rsidR="00AF0421" w:rsidRDefault="00AF0421" w:rsidP="00AF0421">
            <w:r>
              <w:rPr>
                <w:rFonts w:hint="eastAsia"/>
              </w:rPr>
              <w:lastRenderedPageBreak/>
              <w:t>输入登录账号：3</w:t>
            </w:r>
            <w:r>
              <w:t>3010419961128123</w:t>
            </w:r>
            <w:r>
              <w:rPr>
                <w:rFonts w:hint="eastAsia"/>
              </w:rPr>
              <w:t>3</w:t>
            </w:r>
            <w:r>
              <w:t>(</w:t>
            </w:r>
            <w:r>
              <w:rPr>
                <w:rFonts w:hint="eastAsia"/>
              </w:rPr>
              <w:t>不存在的账号</w:t>
            </w:r>
            <w:r>
              <w:t>)</w:t>
            </w:r>
          </w:p>
          <w:p w14:paraId="394C1FC9" w14:textId="77777777" w:rsidR="00AF0421" w:rsidRDefault="00AF0421" w:rsidP="00AF0421">
            <w:r>
              <w:rPr>
                <w:rFonts w:hint="eastAsia"/>
              </w:rPr>
              <w:t>选择问题：</w:t>
            </w:r>
            <w:r>
              <w:t>[</w:t>
            </w:r>
            <w:r>
              <w:rPr>
                <w:rFonts w:hint="eastAsia"/>
              </w:rPr>
              <w:t>你上学的第一个城市</w:t>
            </w:r>
            <w:r>
              <w:t>](</w:t>
            </w:r>
            <w:r>
              <w:rPr>
                <w:rFonts w:hint="eastAsia"/>
              </w:rPr>
              <w:t>该账号注册时设定的问题</w:t>
            </w:r>
            <w:r>
              <w:t>)</w:t>
            </w:r>
          </w:p>
          <w:p w14:paraId="386C2335" w14:textId="77777777" w:rsidR="00AF0421" w:rsidRDefault="00AF0421" w:rsidP="00AF0421">
            <w:r>
              <w:rPr>
                <w:rFonts w:hint="eastAsia"/>
              </w:rPr>
              <w:t>输入答案：[杭州</w:t>
            </w:r>
            <w:r>
              <w:t>](</w:t>
            </w:r>
            <w:r>
              <w:rPr>
                <w:rFonts w:hint="eastAsia"/>
              </w:rPr>
              <w:t>该账号注册时设定的答案</w:t>
            </w:r>
            <w:r>
              <w:t>)</w:t>
            </w:r>
          </w:p>
          <w:p w14:paraId="3B8422C5" w14:textId="278F8325" w:rsidR="00AF0421" w:rsidRDefault="00AF0421" w:rsidP="00AF0421">
            <w:r>
              <w:rPr>
                <w:rFonts w:hint="eastAsia"/>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5736BC67" w14:textId="47A6E294" w:rsidR="00AF0421" w:rsidRDefault="00AF0421" w:rsidP="00AF0421">
            <w:r>
              <w:rPr>
                <w:rFonts w:hint="eastAsia"/>
              </w:rPr>
              <w:t>提示该登陆账号不存在</w:t>
            </w:r>
          </w:p>
        </w:tc>
      </w:tr>
    </w:tbl>
    <w:p w14:paraId="478D89FD" w14:textId="2BFD8792" w:rsidR="00F91688" w:rsidRDefault="00F91688" w:rsidP="007176C2"/>
    <w:p w14:paraId="3846A85B" w14:textId="77777777" w:rsidR="00F91688" w:rsidRDefault="00F91688">
      <w:r>
        <w:br w:type="page"/>
      </w:r>
    </w:p>
    <w:p w14:paraId="28FA78EB" w14:textId="77777777" w:rsidR="007176C2" w:rsidRPr="007176C2" w:rsidRDefault="007176C2" w:rsidP="007176C2"/>
    <w:p w14:paraId="4B50E3A9" w14:textId="6FA7C70D" w:rsidR="00BE18F1" w:rsidRDefault="00BE18F1" w:rsidP="00BE18F1">
      <w:pPr>
        <w:pStyle w:val="a0"/>
      </w:pPr>
      <w:bookmarkStart w:id="1378" w:name="_Toc533356789"/>
      <w:r>
        <w:rPr>
          <w:rFonts w:hint="eastAsia"/>
        </w:rPr>
        <w:t>论坛</w:t>
      </w:r>
      <w:bookmarkEnd w:id="1378"/>
    </w:p>
    <w:p w14:paraId="128C2EDE" w14:textId="4045A259" w:rsidR="00BE18F1" w:rsidRDefault="00BE18F1" w:rsidP="00BE18F1">
      <w:pPr>
        <w:pStyle w:val="a1"/>
      </w:pPr>
      <w:bookmarkStart w:id="1379" w:name="_Toc533356790"/>
      <w:r>
        <w:rPr>
          <w:rFonts w:hint="eastAsia"/>
        </w:rPr>
        <w:t>论坛搜索</w:t>
      </w:r>
      <w:bookmarkEnd w:id="1379"/>
    </w:p>
    <w:tbl>
      <w:tblPr>
        <w:tblStyle w:val="14"/>
        <w:tblW w:w="8296" w:type="dxa"/>
        <w:tblLook w:val="04A0" w:firstRow="1" w:lastRow="0" w:firstColumn="1" w:lastColumn="0" w:noHBand="0" w:noVBand="1"/>
      </w:tblPr>
      <w:tblGrid>
        <w:gridCol w:w="2155"/>
        <w:gridCol w:w="1993"/>
        <w:gridCol w:w="4148"/>
      </w:tblGrid>
      <w:tr w:rsidR="008A465D" w:rsidRPr="00B45E5B" w14:paraId="5F38FE4D" w14:textId="77777777" w:rsidTr="008A465D">
        <w:tc>
          <w:tcPr>
            <w:tcW w:w="4148" w:type="dxa"/>
            <w:gridSpan w:val="2"/>
            <w:tcBorders>
              <w:top w:val="single" w:sz="4" w:space="0" w:color="000000"/>
              <w:left w:val="single" w:sz="4" w:space="0" w:color="000000"/>
              <w:bottom w:val="single" w:sz="4" w:space="0" w:color="000000"/>
              <w:right w:val="single" w:sz="4" w:space="0" w:color="000000"/>
            </w:tcBorders>
            <w:hideMark/>
          </w:tcPr>
          <w:p w14:paraId="3B4518A0" w14:textId="77777777" w:rsidR="008A465D" w:rsidRPr="00B45E5B" w:rsidRDefault="008A465D" w:rsidP="008A465D">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4CE73AF" w14:textId="4193F236" w:rsidR="008A465D" w:rsidRPr="00B45E5B" w:rsidRDefault="008A465D" w:rsidP="008A465D">
            <w:r>
              <w:rPr>
                <w:rFonts w:hint="eastAsia"/>
              </w:rPr>
              <w:t>TC</w:t>
            </w:r>
            <w:r>
              <w:t>-</w:t>
            </w:r>
            <w:r>
              <w:rPr>
                <w:rFonts w:hint="eastAsia"/>
              </w:rPr>
              <w:t>R</w:t>
            </w:r>
            <w:r>
              <w:t>-</w:t>
            </w:r>
            <w:r w:rsidR="00146647">
              <w:rPr>
                <w:rFonts w:hint="eastAsia"/>
              </w:rPr>
              <w:t>50</w:t>
            </w:r>
          </w:p>
        </w:tc>
      </w:tr>
      <w:tr w:rsidR="008A465D" w14:paraId="461460CC" w14:textId="77777777" w:rsidTr="008A465D">
        <w:tc>
          <w:tcPr>
            <w:tcW w:w="4148" w:type="dxa"/>
            <w:gridSpan w:val="2"/>
            <w:tcBorders>
              <w:top w:val="single" w:sz="4" w:space="0" w:color="000000"/>
              <w:left w:val="single" w:sz="4" w:space="0" w:color="000000"/>
              <w:bottom w:val="single" w:sz="4" w:space="0" w:color="000000"/>
              <w:right w:val="single" w:sz="4" w:space="0" w:color="000000"/>
            </w:tcBorders>
          </w:tcPr>
          <w:p w14:paraId="2880C83C" w14:textId="77777777" w:rsidR="008A465D" w:rsidRPr="00B45E5B" w:rsidRDefault="008A465D" w:rsidP="008A465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F8E6DBA" w14:textId="5624A7B6" w:rsidR="008A465D" w:rsidRDefault="006B0073" w:rsidP="008A465D">
            <w:r>
              <w:rPr>
                <w:rFonts w:hint="eastAsia"/>
              </w:rPr>
              <w:t>论坛搜索</w:t>
            </w:r>
          </w:p>
        </w:tc>
      </w:tr>
      <w:tr w:rsidR="008A465D" w14:paraId="55027079" w14:textId="77777777" w:rsidTr="008A465D">
        <w:tc>
          <w:tcPr>
            <w:tcW w:w="4148" w:type="dxa"/>
            <w:gridSpan w:val="2"/>
            <w:tcBorders>
              <w:top w:val="single" w:sz="4" w:space="0" w:color="000000"/>
              <w:left w:val="single" w:sz="4" w:space="0" w:color="000000"/>
              <w:bottom w:val="single" w:sz="4" w:space="0" w:color="000000"/>
              <w:right w:val="single" w:sz="4" w:space="0" w:color="000000"/>
            </w:tcBorders>
          </w:tcPr>
          <w:p w14:paraId="16D23F10" w14:textId="77777777" w:rsidR="008A465D" w:rsidRDefault="008A465D" w:rsidP="008A465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ACA1132" w14:textId="15752604" w:rsidR="008A465D" w:rsidRDefault="006B0073" w:rsidP="008A465D">
            <w:r>
              <w:rPr>
                <w:rFonts w:hint="eastAsia"/>
              </w:rPr>
              <w:t>论坛搜索</w:t>
            </w:r>
          </w:p>
        </w:tc>
      </w:tr>
      <w:tr w:rsidR="008A465D" w14:paraId="1B47C510" w14:textId="77777777" w:rsidTr="008A465D">
        <w:tc>
          <w:tcPr>
            <w:tcW w:w="4148" w:type="dxa"/>
            <w:gridSpan w:val="2"/>
            <w:tcBorders>
              <w:top w:val="single" w:sz="4" w:space="0" w:color="000000"/>
              <w:left w:val="single" w:sz="4" w:space="0" w:color="000000"/>
              <w:bottom w:val="single" w:sz="4" w:space="0" w:color="000000"/>
              <w:right w:val="single" w:sz="4" w:space="0" w:color="000000"/>
            </w:tcBorders>
            <w:hideMark/>
          </w:tcPr>
          <w:p w14:paraId="59A1AC78" w14:textId="77777777" w:rsidR="008A465D" w:rsidRPr="00B45E5B" w:rsidRDefault="008A465D" w:rsidP="008A465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A62619E" w14:textId="77777777" w:rsidR="008A465D" w:rsidRDefault="008A465D" w:rsidP="008A465D">
            <w:r>
              <w:rPr>
                <w:rFonts w:hint="eastAsia"/>
              </w:rPr>
              <w:t>注册用户</w:t>
            </w:r>
          </w:p>
        </w:tc>
      </w:tr>
      <w:tr w:rsidR="008A465D" w14:paraId="2E722B06" w14:textId="77777777" w:rsidTr="008A465D">
        <w:tc>
          <w:tcPr>
            <w:tcW w:w="4148" w:type="dxa"/>
            <w:gridSpan w:val="2"/>
            <w:tcBorders>
              <w:top w:val="single" w:sz="4" w:space="0" w:color="000000"/>
              <w:left w:val="single" w:sz="4" w:space="0" w:color="000000"/>
              <w:bottom w:val="single" w:sz="4" w:space="0" w:color="000000"/>
              <w:right w:val="single" w:sz="4" w:space="0" w:color="000000"/>
            </w:tcBorders>
          </w:tcPr>
          <w:p w14:paraId="2B5FC869" w14:textId="77777777" w:rsidR="008A465D" w:rsidRPr="00B45E5B" w:rsidRDefault="008A465D" w:rsidP="008A465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4983692" w14:textId="77777777" w:rsidR="008A465D" w:rsidRDefault="008A465D" w:rsidP="008A465D">
            <w:r>
              <w:rPr>
                <w:rFonts w:hint="eastAsia"/>
              </w:rPr>
              <w:t>黑盒测试-等价类划分/边界值法</w:t>
            </w:r>
          </w:p>
        </w:tc>
      </w:tr>
      <w:tr w:rsidR="008A465D" w14:paraId="7EDC03F9" w14:textId="77777777" w:rsidTr="008A465D">
        <w:tc>
          <w:tcPr>
            <w:tcW w:w="4148" w:type="dxa"/>
            <w:gridSpan w:val="2"/>
            <w:tcBorders>
              <w:top w:val="single" w:sz="4" w:space="0" w:color="000000"/>
              <w:left w:val="single" w:sz="4" w:space="0" w:color="000000"/>
              <w:bottom w:val="single" w:sz="4" w:space="0" w:color="000000"/>
              <w:right w:val="single" w:sz="4" w:space="0" w:color="000000"/>
            </w:tcBorders>
          </w:tcPr>
          <w:p w14:paraId="6CE9508E" w14:textId="77777777" w:rsidR="008A465D" w:rsidRDefault="008A465D" w:rsidP="008A465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DC44D73" w14:textId="6833D193" w:rsidR="008A465D" w:rsidRDefault="008A465D" w:rsidP="008A465D">
            <w:r>
              <w:rPr>
                <w:rFonts w:hint="eastAsia"/>
              </w:rPr>
              <w:t>访问论坛</w:t>
            </w:r>
          </w:p>
        </w:tc>
      </w:tr>
      <w:tr w:rsidR="008A465D" w14:paraId="5BCA77E4" w14:textId="77777777" w:rsidTr="008A465D">
        <w:tc>
          <w:tcPr>
            <w:tcW w:w="4148" w:type="dxa"/>
            <w:gridSpan w:val="2"/>
            <w:tcBorders>
              <w:top w:val="single" w:sz="4" w:space="0" w:color="000000"/>
              <w:left w:val="single" w:sz="4" w:space="0" w:color="000000"/>
              <w:bottom w:val="single" w:sz="4" w:space="0" w:color="000000"/>
              <w:right w:val="single" w:sz="4" w:space="0" w:color="000000"/>
            </w:tcBorders>
          </w:tcPr>
          <w:p w14:paraId="5991676F" w14:textId="77777777" w:rsidR="008A465D" w:rsidRDefault="008A465D" w:rsidP="008A465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A39F074" w14:textId="1C77D84B" w:rsidR="008A465D" w:rsidRDefault="008A465D" w:rsidP="008A465D">
            <w:r>
              <w:rPr>
                <w:rFonts w:hint="eastAsia"/>
              </w:rPr>
              <w:t>用户进入网站论坛</w:t>
            </w:r>
            <w:r w:rsidR="00146647">
              <w:rPr>
                <w:rFonts w:hint="eastAsia"/>
              </w:rPr>
              <w:t>，</w:t>
            </w:r>
            <w:r w:rsidR="006B0073">
              <w:rPr>
                <w:rFonts w:hint="eastAsia"/>
              </w:rPr>
              <w:t>使用论坛搜索</w:t>
            </w:r>
          </w:p>
        </w:tc>
      </w:tr>
      <w:tr w:rsidR="008A465D" w:rsidRPr="00B45E5B" w14:paraId="15C43FBF" w14:textId="77777777" w:rsidTr="008A465D">
        <w:tc>
          <w:tcPr>
            <w:tcW w:w="4148" w:type="dxa"/>
            <w:gridSpan w:val="2"/>
            <w:tcBorders>
              <w:top w:val="single" w:sz="4" w:space="0" w:color="000000"/>
              <w:left w:val="single" w:sz="4" w:space="0" w:color="000000"/>
              <w:bottom w:val="single" w:sz="4" w:space="0" w:color="000000"/>
              <w:right w:val="single" w:sz="4" w:space="0" w:color="000000"/>
            </w:tcBorders>
            <w:hideMark/>
          </w:tcPr>
          <w:p w14:paraId="0166594C" w14:textId="77777777" w:rsidR="008A465D" w:rsidRPr="00B45E5B" w:rsidRDefault="008A465D" w:rsidP="008A465D">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E7C6890" w14:textId="6AFDA333" w:rsidR="008A465D" w:rsidRPr="00B45E5B" w:rsidRDefault="008A465D" w:rsidP="008A465D">
            <w:r>
              <w:rPr>
                <w:rFonts w:hint="eastAsia"/>
              </w:rPr>
              <w:t>测试</w:t>
            </w:r>
            <w:r w:rsidR="00146647">
              <w:rPr>
                <w:rFonts w:hint="eastAsia"/>
              </w:rPr>
              <w:t>用户是否能进入网站论坛，</w:t>
            </w:r>
            <w:r w:rsidR="006B0073">
              <w:rPr>
                <w:rFonts w:hint="eastAsia"/>
              </w:rPr>
              <w:t>使用论坛搜索</w:t>
            </w:r>
          </w:p>
        </w:tc>
      </w:tr>
      <w:tr w:rsidR="008A465D" w:rsidRPr="00507ADD" w14:paraId="7A8AE696" w14:textId="77777777" w:rsidTr="008A465D">
        <w:trPr>
          <w:trHeight w:val="1445"/>
        </w:trPr>
        <w:tc>
          <w:tcPr>
            <w:tcW w:w="8296" w:type="dxa"/>
            <w:gridSpan w:val="3"/>
            <w:tcBorders>
              <w:top w:val="single" w:sz="4" w:space="0" w:color="000000"/>
              <w:left w:val="single" w:sz="4" w:space="0" w:color="000000"/>
              <w:right w:val="single" w:sz="4" w:space="0" w:color="000000"/>
            </w:tcBorders>
            <w:hideMark/>
          </w:tcPr>
          <w:p w14:paraId="24CE42C1" w14:textId="77777777" w:rsidR="008A465D" w:rsidRPr="00507ADD" w:rsidRDefault="008A465D" w:rsidP="008A465D">
            <w:r w:rsidRPr="00507ADD">
              <w:rPr>
                <w:rFonts w:hint="eastAsia"/>
              </w:rPr>
              <w:t>初始条件和背景：</w:t>
            </w:r>
          </w:p>
          <w:p w14:paraId="17E39AB7" w14:textId="77777777" w:rsidR="008A465D" w:rsidRDefault="008A465D" w:rsidP="008A465D">
            <w:r w:rsidRPr="00B45E5B">
              <w:rPr>
                <w:rFonts w:hint="eastAsia"/>
              </w:rPr>
              <w:t>系统</w:t>
            </w:r>
            <w:r>
              <w:rPr>
                <w:rFonts w:hint="eastAsia"/>
              </w:rPr>
              <w:t>：PC端</w:t>
            </w:r>
          </w:p>
          <w:p w14:paraId="11B32597" w14:textId="77777777" w:rsidR="008A465D" w:rsidRPr="00507ADD" w:rsidRDefault="008A465D" w:rsidP="008A465D">
            <w:r>
              <w:rPr>
                <w:rFonts w:hint="eastAsia"/>
              </w:rPr>
              <w:t>浏览器：C</w:t>
            </w:r>
            <w:r>
              <w:t>hrome</w:t>
            </w:r>
          </w:p>
          <w:p w14:paraId="20B5D3CB" w14:textId="77777777" w:rsidR="008A465D" w:rsidRPr="00507ADD" w:rsidRDefault="008A465D" w:rsidP="008A465D">
            <w:r w:rsidRPr="00507ADD">
              <w:rPr>
                <w:rFonts w:hint="eastAsia"/>
              </w:rPr>
              <w:t>注释</w:t>
            </w:r>
            <w:r>
              <w:rPr>
                <w:rFonts w:hint="eastAsia"/>
              </w:rPr>
              <w:t>：无</w:t>
            </w:r>
          </w:p>
        </w:tc>
      </w:tr>
      <w:tr w:rsidR="008A465D" w:rsidRPr="00507ADD" w14:paraId="4387BA0D" w14:textId="77777777" w:rsidTr="008A465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DBD1283" w14:textId="77777777" w:rsidR="008A465D" w:rsidRPr="00507ADD" w:rsidRDefault="008A465D" w:rsidP="008A465D">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97BF58C" w14:textId="77777777" w:rsidR="008A465D" w:rsidRPr="00507ADD" w:rsidRDefault="008A465D" w:rsidP="008A465D">
            <w:r w:rsidRPr="00507ADD">
              <w:rPr>
                <w:rFonts w:hint="eastAsia"/>
              </w:rPr>
              <w:t>预期结果</w:t>
            </w:r>
          </w:p>
        </w:tc>
      </w:tr>
      <w:tr w:rsidR="006B0073" w:rsidRPr="00507ADD" w14:paraId="333E5BAD" w14:textId="77777777" w:rsidTr="008A465D">
        <w:trPr>
          <w:trHeight w:val="392"/>
        </w:trPr>
        <w:tc>
          <w:tcPr>
            <w:tcW w:w="2155" w:type="dxa"/>
            <w:tcBorders>
              <w:top w:val="single" w:sz="4" w:space="0" w:color="000000"/>
              <w:left w:val="single" w:sz="4" w:space="0" w:color="000000"/>
              <w:bottom w:val="single" w:sz="4" w:space="0" w:color="000000"/>
              <w:right w:val="single" w:sz="4" w:space="0" w:color="000000"/>
            </w:tcBorders>
          </w:tcPr>
          <w:p w14:paraId="204EDBC4" w14:textId="7886185C" w:rsidR="006B0073" w:rsidRPr="00507ADD" w:rsidRDefault="006B0073" w:rsidP="006B0073">
            <w:r>
              <w:rPr>
                <w:rFonts w:hint="eastAsia"/>
              </w:rPr>
              <w:t>不输入搜索框，点击搜索</w:t>
            </w:r>
          </w:p>
        </w:tc>
        <w:tc>
          <w:tcPr>
            <w:tcW w:w="6141" w:type="dxa"/>
            <w:gridSpan w:val="2"/>
            <w:tcBorders>
              <w:top w:val="single" w:sz="4" w:space="0" w:color="000000"/>
              <w:left w:val="single" w:sz="4" w:space="0" w:color="000000"/>
              <w:bottom w:val="single" w:sz="4" w:space="0" w:color="000000"/>
              <w:right w:val="single" w:sz="4" w:space="0" w:color="000000"/>
            </w:tcBorders>
          </w:tcPr>
          <w:p w14:paraId="0C51A547" w14:textId="76E78698" w:rsidR="006B0073" w:rsidRPr="00507ADD" w:rsidRDefault="006B0073" w:rsidP="006B0073">
            <w:r>
              <w:rPr>
                <w:rFonts w:hint="eastAsia"/>
              </w:rPr>
              <w:t>提示搜索关键字长度为1-20</w:t>
            </w:r>
          </w:p>
        </w:tc>
      </w:tr>
      <w:tr w:rsidR="006B0073" w:rsidRPr="00507ADD" w14:paraId="5A53DC6C" w14:textId="77777777" w:rsidTr="008A465D">
        <w:trPr>
          <w:trHeight w:val="392"/>
        </w:trPr>
        <w:tc>
          <w:tcPr>
            <w:tcW w:w="2155" w:type="dxa"/>
            <w:tcBorders>
              <w:top w:val="single" w:sz="4" w:space="0" w:color="000000"/>
              <w:left w:val="single" w:sz="4" w:space="0" w:color="000000"/>
              <w:bottom w:val="single" w:sz="4" w:space="0" w:color="000000"/>
              <w:right w:val="single" w:sz="4" w:space="0" w:color="000000"/>
            </w:tcBorders>
          </w:tcPr>
          <w:p w14:paraId="512A01CA" w14:textId="0B4B1753" w:rsidR="006B0073" w:rsidRDefault="006B0073" w:rsidP="006B0073">
            <w:r>
              <w:rPr>
                <w:rFonts w:hint="eastAsia"/>
              </w:rPr>
              <w:t>在搜索框内填入长度为21的字符串</w:t>
            </w:r>
          </w:p>
        </w:tc>
        <w:tc>
          <w:tcPr>
            <w:tcW w:w="6141" w:type="dxa"/>
            <w:gridSpan w:val="2"/>
            <w:tcBorders>
              <w:top w:val="single" w:sz="4" w:space="0" w:color="000000"/>
              <w:left w:val="single" w:sz="4" w:space="0" w:color="000000"/>
              <w:bottom w:val="single" w:sz="4" w:space="0" w:color="000000"/>
              <w:right w:val="single" w:sz="4" w:space="0" w:color="000000"/>
            </w:tcBorders>
          </w:tcPr>
          <w:p w14:paraId="5393709B" w14:textId="27E9BB52" w:rsidR="006B0073" w:rsidRDefault="006B0073" w:rsidP="006B0073">
            <w:r>
              <w:rPr>
                <w:rFonts w:hint="eastAsia"/>
              </w:rPr>
              <w:t>提示搜索关键字长度为1-20</w:t>
            </w:r>
          </w:p>
        </w:tc>
      </w:tr>
      <w:tr w:rsidR="006B0073" w:rsidRPr="00507ADD" w14:paraId="34B82872" w14:textId="77777777" w:rsidTr="008A465D">
        <w:trPr>
          <w:trHeight w:val="392"/>
        </w:trPr>
        <w:tc>
          <w:tcPr>
            <w:tcW w:w="2155" w:type="dxa"/>
            <w:tcBorders>
              <w:top w:val="single" w:sz="4" w:space="0" w:color="000000"/>
              <w:left w:val="single" w:sz="4" w:space="0" w:color="000000"/>
              <w:bottom w:val="single" w:sz="4" w:space="0" w:color="000000"/>
              <w:right w:val="single" w:sz="4" w:space="0" w:color="000000"/>
            </w:tcBorders>
          </w:tcPr>
          <w:p w14:paraId="647E2F0A" w14:textId="4CC413E7" w:rsidR="006B0073" w:rsidRDefault="006B0073" w:rsidP="006B0073">
            <w:r>
              <w:rPr>
                <w:rFonts w:hint="eastAsia"/>
              </w:rPr>
              <w:t>在搜索框内填入 软件工程</w:t>
            </w:r>
          </w:p>
        </w:tc>
        <w:tc>
          <w:tcPr>
            <w:tcW w:w="6141" w:type="dxa"/>
            <w:gridSpan w:val="2"/>
            <w:tcBorders>
              <w:top w:val="single" w:sz="4" w:space="0" w:color="000000"/>
              <w:left w:val="single" w:sz="4" w:space="0" w:color="000000"/>
              <w:bottom w:val="single" w:sz="4" w:space="0" w:color="000000"/>
              <w:right w:val="single" w:sz="4" w:space="0" w:color="000000"/>
            </w:tcBorders>
          </w:tcPr>
          <w:p w14:paraId="57DF832D" w14:textId="193C59F7" w:rsidR="006B0073" w:rsidRDefault="006B0073" w:rsidP="006B0073">
            <w:r>
              <w:rPr>
                <w:rFonts w:hint="eastAsia"/>
              </w:rPr>
              <w:t>转跳至全站搜索结果页面，下方为搜索结果列表，匹配的关键字用红色标出</w:t>
            </w:r>
          </w:p>
        </w:tc>
      </w:tr>
    </w:tbl>
    <w:p w14:paraId="4A71FBC9" w14:textId="75FE3960" w:rsidR="006B0073" w:rsidRDefault="006B0073" w:rsidP="008A465D"/>
    <w:p w14:paraId="34EBFF47" w14:textId="77777777" w:rsidR="006B0073" w:rsidRDefault="006B0073">
      <w:r>
        <w:br w:type="page"/>
      </w:r>
    </w:p>
    <w:p w14:paraId="2065A1D5" w14:textId="77777777" w:rsidR="008A465D" w:rsidRPr="008A465D" w:rsidRDefault="008A465D" w:rsidP="008A465D"/>
    <w:p w14:paraId="24C6A7E6" w14:textId="148D67E8" w:rsidR="00BE18F1" w:rsidRDefault="00BE18F1" w:rsidP="00BE18F1">
      <w:pPr>
        <w:pStyle w:val="a1"/>
      </w:pPr>
      <w:bookmarkStart w:id="1380" w:name="_Toc533356791"/>
      <w:r>
        <w:rPr>
          <w:rFonts w:hint="eastAsia"/>
        </w:rPr>
        <w:t>返回搜索结果</w:t>
      </w:r>
      <w:bookmarkEnd w:id="1380"/>
    </w:p>
    <w:tbl>
      <w:tblPr>
        <w:tblStyle w:val="14"/>
        <w:tblW w:w="8296" w:type="dxa"/>
        <w:tblLook w:val="04A0" w:firstRow="1" w:lastRow="0" w:firstColumn="1" w:lastColumn="0" w:noHBand="0" w:noVBand="1"/>
      </w:tblPr>
      <w:tblGrid>
        <w:gridCol w:w="2155"/>
        <w:gridCol w:w="1993"/>
        <w:gridCol w:w="4148"/>
      </w:tblGrid>
      <w:tr w:rsidR="00146647" w:rsidRPr="00B45E5B" w14:paraId="6D3EAA5B" w14:textId="77777777" w:rsidTr="009218D9">
        <w:tc>
          <w:tcPr>
            <w:tcW w:w="4148" w:type="dxa"/>
            <w:gridSpan w:val="2"/>
            <w:tcBorders>
              <w:top w:val="single" w:sz="4" w:space="0" w:color="000000"/>
              <w:left w:val="single" w:sz="4" w:space="0" w:color="000000"/>
              <w:bottom w:val="single" w:sz="4" w:space="0" w:color="000000"/>
              <w:right w:val="single" w:sz="4" w:space="0" w:color="000000"/>
            </w:tcBorders>
            <w:hideMark/>
          </w:tcPr>
          <w:p w14:paraId="14A7B465" w14:textId="77777777" w:rsidR="00146647" w:rsidRPr="00B45E5B" w:rsidRDefault="00146647" w:rsidP="009218D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0C0530C" w14:textId="29B3905F" w:rsidR="00146647" w:rsidRPr="00B45E5B" w:rsidRDefault="00146647" w:rsidP="009218D9">
            <w:r>
              <w:rPr>
                <w:rFonts w:hint="eastAsia"/>
              </w:rPr>
              <w:t>TC</w:t>
            </w:r>
            <w:r>
              <w:t>-</w:t>
            </w:r>
            <w:r>
              <w:rPr>
                <w:rFonts w:hint="eastAsia"/>
              </w:rPr>
              <w:t>R</w:t>
            </w:r>
            <w:r>
              <w:t>-</w:t>
            </w:r>
            <w:r>
              <w:rPr>
                <w:rFonts w:hint="eastAsia"/>
              </w:rPr>
              <w:t>51</w:t>
            </w:r>
          </w:p>
        </w:tc>
      </w:tr>
      <w:tr w:rsidR="00146647" w14:paraId="11DFF344"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181A4B57" w14:textId="77777777" w:rsidR="00146647" w:rsidRPr="00B45E5B" w:rsidRDefault="00146647" w:rsidP="009218D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3C9055F" w14:textId="4913A9BA" w:rsidR="00146647" w:rsidRDefault="006B0073" w:rsidP="009218D9">
            <w:r>
              <w:rPr>
                <w:rFonts w:hint="eastAsia"/>
              </w:rPr>
              <w:t>返回搜索结果</w:t>
            </w:r>
          </w:p>
        </w:tc>
      </w:tr>
      <w:tr w:rsidR="00146647" w14:paraId="0FDEE09A"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578444CE" w14:textId="77777777" w:rsidR="00146647" w:rsidRDefault="00146647" w:rsidP="009218D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8506928" w14:textId="24AF03E8" w:rsidR="00146647" w:rsidRDefault="006B0073" w:rsidP="009218D9">
            <w:r>
              <w:rPr>
                <w:rFonts w:hint="eastAsia"/>
              </w:rPr>
              <w:t>返回搜索结果</w:t>
            </w:r>
          </w:p>
        </w:tc>
      </w:tr>
      <w:tr w:rsidR="00146647" w14:paraId="324F18AB" w14:textId="77777777" w:rsidTr="009218D9">
        <w:tc>
          <w:tcPr>
            <w:tcW w:w="4148" w:type="dxa"/>
            <w:gridSpan w:val="2"/>
            <w:tcBorders>
              <w:top w:val="single" w:sz="4" w:space="0" w:color="000000"/>
              <w:left w:val="single" w:sz="4" w:space="0" w:color="000000"/>
              <w:bottom w:val="single" w:sz="4" w:space="0" w:color="000000"/>
              <w:right w:val="single" w:sz="4" w:space="0" w:color="000000"/>
            </w:tcBorders>
            <w:hideMark/>
          </w:tcPr>
          <w:p w14:paraId="745B28D8" w14:textId="77777777" w:rsidR="00146647" w:rsidRPr="00B45E5B" w:rsidRDefault="00146647" w:rsidP="009218D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83AC972" w14:textId="77777777" w:rsidR="00146647" w:rsidRDefault="00146647" w:rsidP="009218D9">
            <w:r>
              <w:rPr>
                <w:rFonts w:hint="eastAsia"/>
              </w:rPr>
              <w:t>注册用户</w:t>
            </w:r>
          </w:p>
        </w:tc>
      </w:tr>
      <w:tr w:rsidR="00146647" w14:paraId="20FE0B6B"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1F72346F" w14:textId="77777777" w:rsidR="00146647" w:rsidRPr="00B45E5B" w:rsidRDefault="00146647" w:rsidP="009218D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B5257C5" w14:textId="77777777" w:rsidR="00146647" w:rsidRDefault="00146647" w:rsidP="009218D9">
            <w:r>
              <w:rPr>
                <w:rFonts w:hint="eastAsia"/>
              </w:rPr>
              <w:t>黑盒测试-等价类划分/边界值法</w:t>
            </w:r>
          </w:p>
        </w:tc>
      </w:tr>
      <w:tr w:rsidR="00146647" w14:paraId="73B45170"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4D08BC3F" w14:textId="77777777" w:rsidR="00146647" w:rsidRDefault="00146647" w:rsidP="009218D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32A9573" w14:textId="48A2CA6D" w:rsidR="00146647" w:rsidRDefault="006B0073" w:rsidP="009218D9">
            <w:r>
              <w:rPr>
                <w:rFonts w:hint="eastAsia"/>
              </w:rPr>
              <w:t>论坛搜索</w:t>
            </w:r>
          </w:p>
        </w:tc>
      </w:tr>
      <w:tr w:rsidR="00146647" w14:paraId="6C4FE546"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67A52EC5" w14:textId="77777777" w:rsidR="00146647" w:rsidRDefault="00146647" w:rsidP="009218D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70029C9" w14:textId="77777777" w:rsidR="00146647" w:rsidRDefault="00146647" w:rsidP="009218D9">
            <w:r>
              <w:rPr>
                <w:rFonts w:hint="eastAsia"/>
              </w:rPr>
              <w:t>用户进入网站论坛，</w:t>
            </w:r>
          </w:p>
        </w:tc>
      </w:tr>
      <w:tr w:rsidR="00146647" w:rsidRPr="00B45E5B" w14:paraId="4BEA54D7" w14:textId="77777777" w:rsidTr="009218D9">
        <w:tc>
          <w:tcPr>
            <w:tcW w:w="4148" w:type="dxa"/>
            <w:gridSpan w:val="2"/>
            <w:tcBorders>
              <w:top w:val="single" w:sz="4" w:space="0" w:color="000000"/>
              <w:left w:val="single" w:sz="4" w:space="0" w:color="000000"/>
              <w:bottom w:val="single" w:sz="4" w:space="0" w:color="000000"/>
              <w:right w:val="single" w:sz="4" w:space="0" w:color="000000"/>
            </w:tcBorders>
            <w:hideMark/>
          </w:tcPr>
          <w:p w14:paraId="501BA5CA" w14:textId="77777777" w:rsidR="00146647" w:rsidRPr="00B45E5B" w:rsidRDefault="00146647" w:rsidP="009218D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FB41DDC" w14:textId="77777777" w:rsidR="00146647" w:rsidRPr="00B45E5B" w:rsidRDefault="00146647" w:rsidP="009218D9">
            <w:r>
              <w:rPr>
                <w:rFonts w:hint="eastAsia"/>
              </w:rPr>
              <w:t>测试用户是否能进入网站论坛，</w:t>
            </w:r>
          </w:p>
        </w:tc>
      </w:tr>
      <w:tr w:rsidR="00146647" w:rsidRPr="00507ADD" w14:paraId="78843D92" w14:textId="77777777" w:rsidTr="009218D9">
        <w:trPr>
          <w:trHeight w:val="1445"/>
        </w:trPr>
        <w:tc>
          <w:tcPr>
            <w:tcW w:w="8296" w:type="dxa"/>
            <w:gridSpan w:val="3"/>
            <w:tcBorders>
              <w:top w:val="single" w:sz="4" w:space="0" w:color="000000"/>
              <w:left w:val="single" w:sz="4" w:space="0" w:color="000000"/>
              <w:right w:val="single" w:sz="4" w:space="0" w:color="000000"/>
            </w:tcBorders>
            <w:hideMark/>
          </w:tcPr>
          <w:p w14:paraId="77C5A6BA" w14:textId="77777777" w:rsidR="00146647" w:rsidRPr="00507ADD" w:rsidRDefault="00146647" w:rsidP="009218D9">
            <w:r w:rsidRPr="00507ADD">
              <w:rPr>
                <w:rFonts w:hint="eastAsia"/>
              </w:rPr>
              <w:t>初始条件和背景：</w:t>
            </w:r>
          </w:p>
          <w:p w14:paraId="749A199D" w14:textId="77777777" w:rsidR="00146647" w:rsidRDefault="00146647" w:rsidP="009218D9">
            <w:r w:rsidRPr="00B45E5B">
              <w:rPr>
                <w:rFonts w:hint="eastAsia"/>
              </w:rPr>
              <w:t>系统</w:t>
            </w:r>
            <w:r>
              <w:rPr>
                <w:rFonts w:hint="eastAsia"/>
              </w:rPr>
              <w:t>：PC端</w:t>
            </w:r>
          </w:p>
          <w:p w14:paraId="56D5998A" w14:textId="77777777" w:rsidR="00146647" w:rsidRPr="00507ADD" w:rsidRDefault="00146647" w:rsidP="009218D9">
            <w:r>
              <w:rPr>
                <w:rFonts w:hint="eastAsia"/>
              </w:rPr>
              <w:t>浏览器：C</w:t>
            </w:r>
            <w:r>
              <w:t>hrome</w:t>
            </w:r>
          </w:p>
          <w:p w14:paraId="5B702690" w14:textId="77777777" w:rsidR="00146647" w:rsidRPr="00507ADD" w:rsidRDefault="00146647" w:rsidP="009218D9">
            <w:r w:rsidRPr="00507ADD">
              <w:rPr>
                <w:rFonts w:hint="eastAsia"/>
              </w:rPr>
              <w:t>注释</w:t>
            </w:r>
            <w:r>
              <w:rPr>
                <w:rFonts w:hint="eastAsia"/>
              </w:rPr>
              <w:t>：无</w:t>
            </w:r>
          </w:p>
        </w:tc>
      </w:tr>
      <w:tr w:rsidR="00146647" w:rsidRPr="00507ADD" w14:paraId="2692B416" w14:textId="77777777" w:rsidTr="009218D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43B1363" w14:textId="77777777" w:rsidR="00146647" w:rsidRPr="00507ADD" w:rsidRDefault="00146647" w:rsidP="009218D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9636E7E" w14:textId="77777777" w:rsidR="00146647" w:rsidRPr="00507ADD" w:rsidRDefault="00146647" w:rsidP="009218D9">
            <w:r w:rsidRPr="00507ADD">
              <w:rPr>
                <w:rFonts w:hint="eastAsia"/>
              </w:rPr>
              <w:t>预期结果</w:t>
            </w:r>
          </w:p>
        </w:tc>
      </w:tr>
      <w:tr w:rsidR="00146647" w:rsidRPr="00507ADD" w14:paraId="5F0AB25B" w14:textId="77777777" w:rsidTr="009218D9">
        <w:trPr>
          <w:trHeight w:val="392"/>
        </w:trPr>
        <w:tc>
          <w:tcPr>
            <w:tcW w:w="2155" w:type="dxa"/>
            <w:tcBorders>
              <w:top w:val="single" w:sz="4" w:space="0" w:color="000000"/>
              <w:left w:val="single" w:sz="4" w:space="0" w:color="000000"/>
              <w:bottom w:val="single" w:sz="4" w:space="0" w:color="000000"/>
              <w:right w:val="single" w:sz="4" w:space="0" w:color="000000"/>
            </w:tcBorders>
          </w:tcPr>
          <w:p w14:paraId="65138170" w14:textId="476D4C49" w:rsidR="00146647" w:rsidRPr="00507ADD" w:rsidRDefault="006B0073" w:rsidP="009218D9">
            <w:r>
              <w:rPr>
                <w:rFonts w:hint="eastAsia"/>
              </w:rPr>
              <w:t>输入合法关键字并搜索</w:t>
            </w:r>
          </w:p>
        </w:tc>
        <w:tc>
          <w:tcPr>
            <w:tcW w:w="6141" w:type="dxa"/>
            <w:gridSpan w:val="2"/>
            <w:tcBorders>
              <w:top w:val="single" w:sz="4" w:space="0" w:color="000000"/>
              <w:left w:val="single" w:sz="4" w:space="0" w:color="000000"/>
              <w:bottom w:val="single" w:sz="4" w:space="0" w:color="000000"/>
              <w:right w:val="single" w:sz="4" w:space="0" w:color="000000"/>
            </w:tcBorders>
          </w:tcPr>
          <w:p w14:paraId="38599089" w14:textId="789BB586" w:rsidR="00146647" w:rsidRPr="00507ADD" w:rsidRDefault="006B0073" w:rsidP="009218D9">
            <w:r>
              <w:rPr>
                <w:rFonts w:hint="eastAsia"/>
              </w:rPr>
              <w:t>转跳至全站搜索结果页面，下方为搜索结果列表，匹配的关键字用红色标出</w:t>
            </w:r>
          </w:p>
        </w:tc>
      </w:tr>
    </w:tbl>
    <w:p w14:paraId="0FD7F917" w14:textId="76B0A771" w:rsidR="006B0073" w:rsidRDefault="006B0073" w:rsidP="008A465D"/>
    <w:p w14:paraId="7214833F" w14:textId="77777777" w:rsidR="006B0073" w:rsidRDefault="006B0073">
      <w:r>
        <w:br w:type="page"/>
      </w:r>
    </w:p>
    <w:p w14:paraId="600D3B81" w14:textId="77777777" w:rsidR="008A465D" w:rsidRPr="008A465D" w:rsidRDefault="008A465D" w:rsidP="008A465D"/>
    <w:p w14:paraId="73036F06" w14:textId="0ADF4089" w:rsidR="00BE18F1" w:rsidRDefault="00BE18F1" w:rsidP="00BE18F1">
      <w:pPr>
        <w:pStyle w:val="a1"/>
      </w:pPr>
      <w:bookmarkStart w:id="1381" w:name="_Toc533356792"/>
      <w:r>
        <w:rPr>
          <w:rFonts w:hint="eastAsia"/>
        </w:rPr>
        <w:t>我要发贴</w:t>
      </w:r>
      <w:bookmarkEnd w:id="1381"/>
    </w:p>
    <w:tbl>
      <w:tblPr>
        <w:tblStyle w:val="14"/>
        <w:tblW w:w="8296" w:type="dxa"/>
        <w:tblLook w:val="04A0" w:firstRow="1" w:lastRow="0" w:firstColumn="1" w:lastColumn="0" w:noHBand="0" w:noVBand="1"/>
      </w:tblPr>
      <w:tblGrid>
        <w:gridCol w:w="2155"/>
        <w:gridCol w:w="1993"/>
        <w:gridCol w:w="4148"/>
      </w:tblGrid>
      <w:tr w:rsidR="00146647" w:rsidRPr="00B45E5B" w14:paraId="0587E57A" w14:textId="77777777" w:rsidTr="009218D9">
        <w:tc>
          <w:tcPr>
            <w:tcW w:w="4148" w:type="dxa"/>
            <w:gridSpan w:val="2"/>
            <w:tcBorders>
              <w:top w:val="single" w:sz="4" w:space="0" w:color="000000"/>
              <w:left w:val="single" w:sz="4" w:space="0" w:color="000000"/>
              <w:bottom w:val="single" w:sz="4" w:space="0" w:color="000000"/>
              <w:right w:val="single" w:sz="4" w:space="0" w:color="000000"/>
            </w:tcBorders>
            <w:hideMark/>
          </w:tcPr>
          <w:p w14:paraId="4FA6B6EB" w14:textId="77777777" w:rsidR="00146647" w:rsidRPr="00B45E5B" w:rsidRDefault="00146647" w:rsidP="009218D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9C429E4" w14:textId="08EF12D1" w:rsidR="00146647" w:rsidRPr="00B45E5B" w:rsidRDefault="00146647" w:rsidP="009218D9">
            <w:r>
              <w:rPr>
                <w:rFonts w:hint="eastAsia"/>
              </w:rPr>
              <w:t>TC</w:t>
            </w:r>
            <w:r>
              <w:t>-</w:t>
            </w:r>
            <w:r>
              <w:rPr>
                <w:rFonts w:hint="eastAsia"/>
              </w:rPr>
              <w:t>R</w:t>
            </w:r>
            <w:r>
              <w:t>-</w:t>
            </w:r>
            <w:r>
              <w:rPr>
                <w:rFonts w:hint="eastAsia"/>
              </w:rPr>
              <w:t>52</w:t>
            </w:r>
          </w:p>
        </w:tc>
      </w:tr>
      <w:tr w:rsidR="00146647" w14:paraId="03A1D897"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497B1E09" w14:textId="77777777" w:rsidR="00146647" w:rsidRPr="00B45E5B" w:rsidRDefault="00146647" w:rsidP="009218D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33C1943" w14:textId="578D2D2D" w:rsidR="00146647" w:rsidRDefault="006B0073" w:rsidP="009218D9">
            <w:r>
              <w:rPr>
                <w:rFonts w:hint="eastAsia"/>
              </w:rPr>
              <w:t>我要发帖</w:t>
            </w:r>
          </w:p>
        </w:tc>
      </w:tr>
      <w:tr w:rsidR="00146647" w14:paraId="6140C171"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72FEC3A3" w14:textId="77777777" w:rsidR="00146647" w:rsidRDefault="00146647" w:rsidP="009218D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2A4398E" w14:textId="23BB6BAE" w:rsidR="00146647" w:rsidRDefault="006B0073" w:rsidP="009218D9">
            <w:r>
              <w:rPr>
                <w:rFonts w:hint="eastAsia"/>
              </w:rPr>
              <w:t>我要发帖</w:t>
            </w:r>
          </w:p>
        </w:tc>
      </w:tr>
      <w:tr w:rsidR="00146647" w14:paraId="2055DAF5" w14:textId="77777777" w:rsidTr="009218D9">
        <w:tc>
          <w:tcPr>
            <w:tcW w:w="4148" w:type="dxa"/>
            <w:gridSpan w:val="2"/>
            <w:tcBorders>
              <w:top w:val="single" w:sz="4" w:space="0" w:color="000000"/>
              <w:left w:val="single" w:sz="4" w:space="0" w:color="000000"/>
              <w:bottom w:val="single" w:sz="4" w:space="0" w:color="000000"/>
              <w:right w:val="single" w:sz="4" w:space="0" w:color="000000"/>
            </w:tcBorders>
            <w:hideMark/>
          </w:tcPr>
          <w:p w14:paraId="0C4A097C" w14:textId="77777777" w:rsidR="00146647" w:rsidRPr="00B45E5B" w:rsidRDefault="00146647" w:rsidP="009218D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F5A9013" w14:textId="77777777" w:rsidR="00146647" w:rsidRDefault="00146647" w:rsidP="009218D9">
            <w:r>
              <w:rPr>
                <w:rFonts w:hint="eastAsia"/>
              </w:rPr>
              <w:t>注册用户</w:t>
            </w:r>
          </w:p>
        </w:tc>
      </w:tr>
      <w:tr w:rsidR="00146647" w14:paraId="7D4F5DA4"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18BDA95F" w14:textId="77777777" w:rsidR="00146647" w:rsidRPr="00B45E5B" w:rsidRDefault="00146647" w:rsidP="009218D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F17561D" w14:textId="77777777" w:rsidR="00146647" w:rsidRDefault="00146647" w:rsidP="009218D9">
            <w:r>
              <w:rPr>
                <w:rFonts w:hint="eastAsia"/>
              </w:rPr>
              <w:t>黑盒测试-等价类划分/边界值法</w:t>
            </w:r>
          </w:p>
        </w:tc>
      </w:tr>
      <w:tr w:rsidR="00146647" w14:paraId="3F1F1AC9"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68C844E0" w14:textId="77777777" w:rsidR="00146647" w:rsidRDefault="00146647" w:rsidP="009218D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6073F95" w14:textId="77777777" w:rsidR="00146647" w:rsidRDefault="00146647" w:rsidP="009218D9">
            <w:r>
              <w:rPr>
                <w:rFonts w:hint="eastAsia"/>
              </w:rPr>
              <w:t>访问论坛</w:t>
            </w:r>
          </w:p>
        </w:tc>
      </w:tr>
      <w:tr w:rsidR="00146647" w14:paraId="237F5B02"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27535AD3" w14:textId="77777777" w:rsidR="00146647" w:rsidRDefault="00146647" w:rsidP="009218D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3D02745" w14:textId="6BC6810C" w:rsidR="00146647" w:rsidRDefault="00146647" w:rsidP="009218D9">
            <w:r>
              <w:rPr>
                <w:rFonts w:hint="eastAsia"/>
              </w:rPr>
              <w:t>用户进入网站论坛，</w:t>
            </w:r>
            <w:r w:rsidR="006B0073">
              <w:rPr>
                <w:rFonts w:hint="eastAsia"/>
              </w:rPr>
              <w:t>并发布帖子</w:t>
            </w:r>
          </w:p>
        </w:tc>
      </w:tr>
      <w:tr w:rsidR="00146647" w:rsidRPr="00B45E5B" w14:paraId="001B84B4" w14:textId="77777777" w:rsidTr="009218D9">
        <w:tc>
          <w:tcPr>
            <w:tcW w:w="4148" w:type="dxa"/>
            <w:gridSpan w:val="2"/>
            <w:tcBorders>
              <w:top w:val="single" w:sz="4" w:space="0" w:color="000000"/>
              <w:left w:val="single" w:sz="4" w:space="0" w:color="000000"/>
              <w:bottom w:val="single" w:sz="4" w:space="0" w:color="000000"/>
              <w:right w:val="single" w:sz="4" w:space="0" w:color="000000"/>
            </w:tcBorders>
            <w:hideMark/>
          </w:tcPr>
          <w:p w14:paraId="67D32681" w14:textId="77777777" w:rsidR="00146647" w:rsidRPr="00B45E5B" w:rsidRDefault="00146647" w:rsidP="009218D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A790758" w14:textId="305B6CAD" w:rsidR="00146647" w:rsidRPr="00B45E5B" w:rsidRDefault="00146647" w:rsidP="009218D9">
            <w:r>
              <w:rPr>
                <w:rFonts w:hint="eastAsia"/>
              </w:rPr>
              <w:t>测试用户是否能进入网站论坛，</w:t>
            </w:r>
            <w:r w:rsidR="006B0073">
              <w:rPr>
                <w:rFonts w:hint="eastAsia"/>
              </w:rPr>
              <w:t>并发布帖子</w:t>
            </w:r>
          </w:p>
        </w:tc>
      </w:tr>
      <w:tr w:rsidR="00146647" w:rsidRPr="00507ADD" w14:paraId="52CBF6C3" w14:textId="77777777" w:rsidTr="009218D9">
        <w:trPr>
          <w:trHeight w:val="1445"/>
        </w:trPr>
        <w:tc>
          <w:tcPr>
            <w:tcW w:w="8296" w:type="dxa"/>
            <w:gridSpan w:val="3"/>
            <w:tcBorders>
              <w:top w:val="single" w:sz="4" w:space="0" w:color="000000"/>
              <w:left w:val="single" w:sz="4" w:space="0" w:color="000000"/>
              <w:right w:val="single" w:sz="4" w:space="0" w:color="000000"/>
            </w:tcBorders>
            <w:hideMark/>
          </w:tcPr>
          <w:p w14:paraId="3ABE96AD" w14:textId="77777777" w:rsidR="00146647" w:rsidRPr="00507ADD" w:rsidRDefault="00146647" w:rsidP="009218D9">
            <w:r w:rsidRPr="00507ADD">
              <w:rPr>
                <w:rFonts w:hint="eastAsia"/>
              </w:rPr>
              <w:t>初始条件和背景：</w:t>
            </w:r>
          </w:p>
          <w:p w14:paraId="3CA747E9" w14:textId="77777777" w:rsidR="00146647" w:rsidRDefault="00146647" w:rsidP="009218D9">
            <w:r w:rsidRPr="00B45E5B">
              <w:rPr>
                <w:rFonts w:hint="eastAsia"/>
              </w:rPr>
              <w:t>系统</w:t>
            </w:r>
            <w:r>
              <w:rPr>
                <w:rFonts w:hint="eastAsia"/>
              </w:rPr>
              <w:t>：PC端</w:t>
            </w:r>
          </w:p>
          <w:p w14:paraId="787E8E6E" w14:textId="77777777" w:rsidR="00146647" w:rsidRPr="00507ADD" w:rsidRDefault="00146647" w:rsidP="009218D9">
            <w:r>
              <w:rPr>
                <w:rFonts w:hint="eastAsia"/>
              </w:rPr>
              <w:t>浏览器：C</w:t>
            </w:r>
            <w:r>
              <w:t>hrome</w:t>
            </w:r>
          </w:p>
          <w:p w14:paraId="2A2B1B88" w14:textId="77777777" w:rsidR="00146647" w:rsidRPr="00507ADD" w:rsidRDefault="00146647" w:rsidP="009218D9">
            <w:r w:rsidRPr="00507ADD">
              <w:rPr>
                <w:rFonts w:hint="eastAsia"/>
              </w:rPr>
              <w:t>注释</w:t>
            </w:r>
            <w:r>
              <w:rPr>
                <w:rFonts w:hint="eastAsia"/>
              </w:rPr>
              <w:t>：无</w:t>
            </w:r>
          </w:p>
        </w:tc>
      </w:tr>
      <w:tr w:rsidR="00146647" w:rsidRPr="00507ADD" w14:paraId="6896322F" w14:textId="77777777" w:rsidTr="009218D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5C6862E" w14:textId="77777777" w:rsidR="00146647" w:rsidRPr="00507ADD" w:rsidRDefault="00146647" w:rsidP="009218D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C168FC4" w14:textId="77777777" w:rsidR="00146647" w:rsidRPr="00507ADD" w:rsidRDefault="00146647" w:rsidP="009218D9">
            <w:r w:rsidRPr="00507ADD">
              <w:rPr>
                <w:rFonts w:hint="eastAsia"/>
              </w:rPr>
              <w:t>预期结果</w:t>
            </w:r>
          </w:p>
        </w:tc>
      </w:tr>
      <w:tr w:rsidR="00146647" w:rsidRPr="00507ADD" w14:paraId="13076072" w14:textId="77777777" w:rsidTr="009218D9">
        <w:trPr>
          <w:trHeight w:val="392"/>
        </w:trPr>
        <w:tc>
          <w:tcPr>
            <w:tcW w:w="2155" w:type="dxa"/>
            <w:tcBorders>
              <w:top w:val="single" w:sz="4" w:space="0" w:color="000000"/>
              <w:left w:val="single" w:sz="4" w:space="0" w:color="000000"/>
              <w:bottom w:val="single" w:sz="4" w:space="0" w:color="000000"/>
              <w:right w:val="single" w:sz="4" w:space="0" w:color="000000"/>
            </w:tcBorders>
          </w:tcPr>
          <w:p w14:paraId="65102910" w14:textId="5EE51C52" w:rsidR="00146647" w:rsidRPr="00507ADD" w:rsidRDefault="006B0073" w:rsidP="009218D9">
            <w:r>
              <w:rPr>
                <w:rFonts w:hint="eastAsia"/>
              </w:rPr>
              <w:t>点击[我要发贴</w:t>
            </w:r>
            <w:r>
              <w:t>]</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8042B8C" w14:textId="7E966F94" w:rsidR="00146647" w:rsidRPr="00507ADD" w:rsidRDefault="006B0073" w:rsidP="009218D9">
            <w:r>
              <w:rPr>
                <w:rFonts w:hint="eastAsia"/>
              </w:rPr>
              <w:t>页面转调至发帖界面</w:t>
            </w:r>
          </w:p>
        </w:tc>
      </w:tr>
    </w:tbl>
    <w:p w14:paraId="31BB7720" w14:textId="42D92647" w:rsidR="006B0073" w:rsidRDefault="006B0073" w:rsidP="00146647"/>
    <w:p w14:paraId="1F9E4E08" w14:textId="77777777" w:rsidR="006B0073" w:rsidRDefault="006B0073">
      <w:r>
        <w:br w:type="page"/>
      </w:r>
    </w:p>
    <w:p w14:paraId="510B8AD0" w14:textId="77777777" w:rsidR="00146647" w:rsidRPr="00146647" w:rsidRDefault="00146647" w:rsidP="00146647"/>
    <w:p w14:paraId="536396D8" w14:textId="770E6F77" w:rsidR="00BE18F1" w:rsidRDefault="00BE18F1" w:rsidP="00BE18F1">
      <w:pPr>
        <w:pStyle w:val="a1"/>
      </w:pPr>
      <w:bookmarkStart w:id="1382" w:name="_Toc533356793"/>
      <w:r>
        <w:rPr>
          <w:rFonts w:hint="eastAsia"/>
        </w:rPr>
        <w:t>填写标题</w:t>
      </w:r>
      <w:bookmarkEnd w:id="1382"/>
    </w:p>
    <w:tbl>
      <w:tblPr>
        <w:tblStyle w:val="14"/>
        <w:tblW w:w="8296" w:type="dxa"/>
        <w:tblLook w:val="04A0" w:firstRow="1" w:lastRow="0" w:firstColumn="1" w:lastColumn="0" w:noHBand="0" w:noVBand="1"/>
      </w:tblPr>
      <w:tblGrid>
        <w:gridCol w:w="2155"/>
        <w:gridCol w:w="1993"/>
        <w:gridCol w:w="4148"/>
      </w:tblGrid>
      <w:tr w:rsidR="00146647" w:rsidRPr="00B45E5B" w14:paraId="558E7F99" w14:textId="77777777" w:rsidTr="009218D9">
        <w:tc>
          <w:tcPr>
            <w:tcW w:w="4148" w:type="dxa"/>
            <w:gridSpan w:val="2"/>
            <w:tcBorders>
              <w:top w:val="single" w:sz="4" w:space="0" w:color="000000"/>
              <w:left w:val="single" w:sz="4" w:space="0" w:color="000000"/>
              <w:bottom w:val="single" w:sz="4" w:space="0" w:color="000000"/>
              <w:right w:val="single" w:sz="4" w:space="0" w:color="000000"/>
            </w:tcBorders>
            <w:hideMark/>
          </w:tcPr>
          <w:p w14:paraId="36D2DC8C" w14:textId="77777777" w:rsidR="00146647" w:rsidRPr="00B45E5B" w:rsidRDefault="00146647" w:rsidP="009218D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263B11D" w14:textId="1981F196" w:rsidR="00146647" w:rsidRPr="00B45E5B" w:rsidRDefault="00146647" w:rsidP="009218D9">
            <w:r>
              <w:rPr>
                <w:rFonts w:hint="eastAsia"/>
              </w:rPr>
              <w:t>TC</w:t>
            </w:r>
            <w:r>
              <w:t>-</w:t>
            </w:r>
            <w:r>
              <w:rPr>
                <w:rFonts w:hint="eastAsia"/>
              </w:rPr>
              <w:t>R</w:t>
            </w:r>
            <w:r>
              <w:t>-</w:t>
            </w:r>
            <w:r>
              <w:rPr>
                <w:rFonts w:hint="eastAsia"/>
              </w:rPr>
              <w:t>53</w:t>
            </w:r>
          </w:p>
        </w:tc>
      </w:tr>
      <w:tr w:rsidR="00146647" w14:paraId="5B7DA915"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56C1F728" w14:textId="77777777" w:rsidR="00146647" w:rsidRPr="00B45E5B" w:rsidRDefault="00146647" w:rsidP="009218D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A33ACEB" w14:textId="5F2EF6D3" w:rsidR="00146647" w:rsidRDefault="006B0073" w:rsidP="009218D9">
            <w:r>
              <w:rPr>
                <w:rFonts w:hint="eastAsia"/>
              </w:rPr>
              <w:t>填写标题</w:t>
            </w:r>
          </w:p>
        </w:tc>
      </w:tr>
      <w:tr w:rsidR="00146647" w14:paraId="6C59B928"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7ECC722D" w14:textId="77777777" w:rsidR="00146647" w:rsidRDefault="00146647" w:rsidP="009218D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445299A" w14:textId="1F5C6FD8" w:rsidR="00146647" w:rsidRDefault="006B0073" w:rsidP="009218D9">
            <w:r>
              <w:rPr>
                <w:rFonts w:hint="eastAsia"/>
              </w:rPr>
              <w:t>填写标题</w:t>
            </w:r>
          </w:p>
        </w:tc>
      </w:tr>
      <w:tr w:rsidR="00146647" w14:paraId="60533C2E" w14:textId="77777777" w:rsidTr="009218D9">
        <w:tc>
          <w:tcPr>
            <w:tcW w:w="4148" w:type="dxa"/>
            <w:gridSpan w:val="2"/>
            <w:tcBorders>
              <w:top w:val="single" w:sz="4" w:space="0" w:color="000000"/>
              <w:left w:val="single" w:sz="4" w:space="0" w:color="000000"/>
              <w:bottom w:val="single" w:sz="4" w:space="0" w:color="000000"/>
              <w:right w:val="single" w:sz="4" w:space="0" w:color="000000"/>
            </w:tcBorders>
            <w:hideMark/>
          </w:tcPr>
          <w:p w14:paraId="492126EC" w14:textId="77777777" w:rsidR="00146647" w:rsidRPr="00B45E5B" w:rsidRDefault="00146647" w:rsidP="009218D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7DEFB16" w14:textId="77777777" w:rsidR="00146647" w:rsidRDefault="00146647" w:rsidP="009218D9">
            <w:r>
              <w:rPr>
                <w:rFonts w:hint="eastAsia"/>
              </w:rPr>
              <w:t>注册用户</w:t>
            </w:r>
          </w:p>
        </w:tc>
      </w:tr>
      <w:tr w:rsidR="00146647" w14:paraId="7C90390C"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74388B99" w14:textId="77777777" w:rsidR="00146647" w:rsidRPr="00B45E5B" w:rsidRDefault="00146647" w:rsidP="009218D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8505316" w14:textId="77777777" w:rsidR="00146647" w:rsidRDefault="00146647" w:rsidP="009218D9">
            <w:r>
              <w:rPr>
                <w:rFonts w:hint="eastAsia"/>
              </w:rPr>
              <w:t>黑盒测试-等价类划分/边界值法</w:t>
            </w:r>
          </w:p>
        </w:tc>
      </w:tr>
      <w:tr w:rsidR="00146647" w14:paraId="69E72DF8"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43E97B31" w14:textId="77777777" w:rsidR="00146647" w:rsidRDefault="00146647" w:rsidP="009218D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F27EE20" w14:textId="490EA043" w:rsidR="00146647" w:rsidRDefault="005E1379" w:rsidP="009218D9">
            <w:r>
              <w:rPr>
                <w:rFonts w:hint="eastAsia"/>
              </w:rPr>
              <w:t>我要发帖</w:t>
            </w:r>
          </w:p>
        </w:tc>
      </w:tr>
      <w:tr w:rsidR="00146647" w14:paraId="3768F2CA"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64DB761B" w14:textId="77777777" w:rsidR="00146647" w:rsidRDefault="00146647" w:rsidP="009218D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24EE30B" w14:textId="07F66EDC" w:rsidR="00146647" w:rsidRDefault="00146647" w:rsidP="009218D9">
            <w:r>
              <w:rPr>
                <w:rFonts w:hint="eastAsia"/>
              </w:rPr>
              <w:t>用户进入网站论坛，</w:t>
            </w:r>
            <w:r w:rsidR="006B0073">
              <w:rPr>
                <w:rFonts w:hint="eastAsia"/>
              </w:rPr>
              <w:t>点击发帖，并填写标题</w:t>
            </w:r>
          </w:p>
        </w:tc>
      </w:tr>
      <w:tr w:rsidR="00146647" w:rsidRPr="00B45E5B" w14:paraId="345A52D5" w14:textId="77777777" w:rsidTr="009218D9">
        <w:tc>
          <w:tcPr>
            <w:tcW w:w="4148" w:type="dxa"/>
            <w:gridSpan w:val="2"/>
            <w:tcBorders>
              <w:top w:val="single" w:sz="4" w:space="0" w:color="000000"/>
              <w:left w:val="single" w:sz="4" w:space="0" w:color="000000"/>
              <w:bottom w:val="single" w:sz="4" w:space="0" w:color="000000"/>
              <w:right w:val="single" w:sz="4" w:space="0" w:color="000000"/>
            </w:tcBorders>
            <w:hideMark/>
          </w:tcPr>
          <w:p w14:paraId="50370866" w14:textId="77777777" w:rsidR="00146647" w:rsidRPr="00B45E5B" w:rsidRDefault="00146647" w:rsidP="009218D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A4A02CD" w14:textId="3C4FDFCB" w:rsidR="00146647" w:rsidRPr="00B45E5B" w:rsidRDefault="00146647" w:rsidP="009218D9">
            <w:r>
              <w:rPr>
                <w:rFonts w:hint="eastAsia"/>
              </w:rPr>
              <w:t>测试用户是否能进入网站论坛，</w:t>
            </w:r>
            <w:r w:rsidR="006B0073">
              <w:rPr>
                <w:rFonts w:hint="eastAsia"/>
              </w:rPr>
              <w:t>点击我要发帖并填写标题，检测标题是否合法</w:t>
            </w:r>
          </w:p>
        </w:tc>
      </w:tr>
      <w:tr w:rsidR="00146647" w:rsidRPr="00507ADD" w14:paraId="6E2017ED" w14:textId="77777777" w:rsidTr="009218D9">
        <w:trPr>
          <w:trHeight w:val="1445"/>
        </w:trPr>
        <w:tc>
          <w:tcPr>
            <w:tcW w:w="8296" w:type="dxa"/>
            <w:gridSpan w:val="3"/>
            <w:tcBorders>
              <w:top w:val="single" w:sz="4" w:space="0" w:color="000000"/>
              <w:left w:val="single" w:sz="4" w:space="0" w:color="000000"/>
              <w:right w:val="single" w:sz="4" w:space="0" w:color="000000"/>
            </w:tcBorders>
            <w:hideMark/>
          </w:tcPr>
          <w:p w14:paraId="08287F7D" w14:textId="77777777" w:rsidR="00146647" w:rsidRPr="00507ADD" w:rsidRDefault="00146647" w:rsidP="009218D9">
            <w:r w:rsidRPr="00507ADD">
              <w:rPr>
                <w:rFonts w:hint="eastAsia"/>
              </w:rPr>
              <w:t>初始条件和背景：</w:t>
            </w:r>
          </w:p>
          <w:p w14:paraId="14AF842D" w14:textId="77777777" w:rsidR="00146647" w:rsidRDefault="00146647" w:rsidP="009218D9">
            <w:r w:rsidRPr="00B45E5B">
              <w:rPr>
                <w:rFonts w:hint="eastAsia"/>
              </w:rPr>
              <w:t>系统</w:t>
            </w:r>
            <w:r>
              <w:rPr>
                <w:rFonts w:hint="eastAsia"/>
              </w:rPr>
              <w:t>：PC端</w:t>
            </w:r>
          </w:p>
          <w:p w14:paraId="2C6E7ACE" w14:textId="77777777" w:rsidR="00146647" w:rsidRPr="00507ADD" w:rsidRDefault="00146647" w:rsidP="009218D9">
            <w:r>
              <w:rPr>
                <w:rFonts w:hint="eastAsia"/>
              </w:rPr>
              <w:t>浏览器：C</w:t>
            </w:r>
            <w:r>
              <w:t>hrome</w:t>
            </w:r>
          </w:p>
          <w:p w14:paraId="2569FD1D" w14:textId="77777777" w:rsidR="00146647" w:rsidRPr="00507ADD" w:rsidRDefault="00146647" w:rsidP="009218D9">
            <w:r w:rsidRPr="00507ADD">
              <w:rPr>
                <w:rFonts w:hint="eastAsia"/>
              </w:rPr>
              <w:t>注释</w:t>
            </w:r>
            <w:r>
              <w:rPr>
                <w:rFonts w:hint="eastAsia"/>
              </w:rPr>
              <w:t>：无</w:t>
            </w:r>
          </w:p>
        </w:tc>
      </w:tr>
      <w:tr w:rsidR="00146647" w:rsidRPr="00507ADD" w14:paraId="0A9A5B27" w14:textId="77777777" w:rsidTr="009218D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042C97F" w14:textId="77777777" w:rsidR="00146647" w:rsidRPr="00507ADD" w:rsidRDefault="00146647" w:rsidP="009218D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D38E446" w14:textId="77777777" w:rsidR="00146647" w:rsidRPr="00507ADD" w:rsidRDefault="00146647" w:rsidP="009218D9">
            <w:r w:rsidRPr="00507ADD">
              <w:rPr>
                <w:rFonts w:hint="eastAsia"/>
              </w:rPr>
              <w:t>预期结果</w:t>
            </w:r>
          </w:p>
        </w:tc>
      </w:tr>
      <w:tr w:rsidR="00146647" w:rsidRPr="00507ADD" w14:paraId="7AE6014B" w14:textId="77777777" w:rsidTr="009218D9">
        <w:trPr>
          <w:trHeight w:val="392"/>
        </w:trPr>
        <w:tc>
          <w:tcPr>
            <w:tcW w:w="2155" w:type="dxa"/>
            <w:tcBorders>
              <w:top w:val="single" w:sz="4" w:space="0" w:color="000000"/>
              <w:left w:val="single" w:sz="4" w:space="0" w:color="000000"/>
              <w:bottom w:val="single" w:sz="4" w:space="0" w:color="000000"/>
              <w:right w:val="single" w:sz="4" w:space="0" w:color="000000"/>
            </w:tcBorders>
          </w:tcPr>
          <w:p w14:paraId="5EA7953F" w14:textId="6A1F3D29" w:rsidR="00146647" w:rsidRPr="00507ADD" w:rsidRDefault="006B0073" w:rsidP="009218D9">
            <w:r>
              <w:rPr>
                <w:rFonts w:hint="eastAsia"/>
              </w:rPr>
              <w:t>输入主题：[</w:t>
            </w:r>
            <w:r>
              <w:t>]</w:t>
            </w:r>
          </w:p>
        </w:tc>
        <w:tc>
          <w:tcPr>
            <w:tcW w:w="6141" w:type="dxa"/>
            <w:gridSpan w:val="2"/>
            <w:tcBorders>
              <w:top w:val="single" w:sz="4" w:space="0" w:color="000000"/>
              <w:left w:val="single" w:sz="4" w:space="0" w:color="000000"/>
              <w:bottom w:val="single" w:sz="4" w:space="0" w:color="000000"/>
              <w:right w:val="single" w:sz="4" w:space="0" w:color="000000"/>
            </w:tcBorders>
          </w:tcPr>
          <w:p w14:paraId="5E1586EC" w14:textId="4C3638E1" w:rsidR="00146647" w:rsidRPr="00507ADD" w:rsidRDefault="006B0073" w:rsidP="009218D9">
            <w:r>
              <w:rPr>
                <w:rFonts w:hint="eastAsia"/>
              </w:rPr>
              <w:t>提示帖子主题的长度为1-20字</w:t>
            </w:r>
          </w:p>
        </w:tc>
      </w:tr>
      <w:tr w:rsidR="006B0073" w:rsidRPr="00507ADD" w14:paraId="465E8F80" w14:textId="77777777" w:rsidTr="009218D9">
        <w:trPr>
          <w:trHeight w:val="392"/>
        </w:trPr>
        <w:tc>
          <w:tcPr>
            <w:tcW w:w="2155" w:type="dxa"/>
            <w:tcBorders>
              <w:top w:val="single" w:sz="4" w:space="0" w:color="000000"/>
              <w:left w:val="single" w:sz="4" w:space="0" w:color="000000"/>
              <w:bottom w:val="single" w:sz="4" w:space="0" w:color="000000"/>
              <w:right w:val="single" w:sz="4" w:space="0" w:color="000000"/>
            </w:tcBorders>
          </w:tcPr>
          <w:p w14:paraId="034A7426" w14:textId="1391615A" w:rsidR="006B0073" w:rsidRDefault="006B0073" w:rsidP="009218D9">
            <w:r>
              <w:rPr>
                <w:rFonts w:hint="eastAsia"/>
              </w:rPr>
              <w:t>输入主题：长度为21的字符串</w:t>
            </w:r>
          </w:p>
        </w:tc>
        <w:tc>
          <w:tcPr>
            <w:tcW w:w="6141" w:type="dxa"/>
            <w:gridSpan w:val="2"/>
            <w:tcBorders>
              <w:top w:val="single" w:sz="4" w:space="0" w:color="000000"/>
              <w:left w:val="single" w:sz="4" w:space="0" w:color="000000"/>
              <w:bottom w:val="single" w:sz="4" w:space="0" w:color="000000"/>
              <w:right w:val="single" w:sz="4" w:space="0" w:color="000000"/>
            </w:tcBorders>
          </w:tcPr>
          <w:p w14:paraId="5A569352" w14:textId="3874D269" w:rsidR="006B0073" w:rsidRDefault="006B0073" w:rsidP="009218D9">
            <w:r>
              <w:rPr>
                <w:rFonts w:hint="eastAsia"/>
              </w:rPr>
              <w:t>提示帖子主题的长度为1-20字</w:t>
            </w:r>
          </w:p>
        </w:tc>
      </w:tr>
      <w:tr w:rsidR="006B0073" w:rsidRPr="00507ADD" w14:paraId="050750E0" w14:textId="77777777" w:rsidTr="009218D9">
        <w:trPr>
          <w:trHeight w:val="392"/>
        </w:trPr>
        <w:tc>
          <w:tcPr>
            <w:tcW w:w="2155" w:type="dxa"/>
            <w:tcBorders>
              <w:top w:val="single" w:sz="4" w:space="0" w:color="000000"/>
              <w:left w:val="single" w:sz="4" w:space="0" w:color="000000"/>
              <w:bottom w:val="single" w:sz="4" w:space="0" w:color="000000"/>
              <w:right w:val="single" w:sz="4" w:space="0" w:color="000000"/>
            </w:tcBorders>
          </w:tcPr>
          <w:p w14:paraId="7AA2C70A" w14:textId="05E0FB1B" w:rsidR="006B0073" w:rsidRDefault="006B0073" w:rsidP="009218D9">
            <w:r>
              <w:rPr>
                <w:rFonts w:hint="eastAsia"/>
              </w:rPr>
              <w:t>输入主题：软件工程</w:t>
            </w:r>
          </w:p>
        </w:tc>
        <w:tc>
          <w:tcPr>
            <w:tcW w:w="6141" w:type="dxa"/>
            <w:gridSpan w:val="2"/>
            <w:tcBorders>
              <w:top w:val="single" w:sz="4" w:space="0" w:color="000000"/>
              <w:left w:val="single" w:sz="4" w:space="0" w:color="000000"/>
              <w:bottom w:val="single" w:sz="4" w:space="0" w:color="000000"/>
              <w:right w:val="single" w:sz="4" w:space="0" w:color="000000"/>
            </w:tcBorders>
          </w:tcPr>
          <w:p w14:paraId="51BAC43E" w14:textId="238DC9E7" w:rsidR="006B0073" w:rsidRDefault="006B0073" w:rsidP="009218D9">
            <w:r>
              <w:rPr>
                <w:rFonts w:hint="eastAsia"/>
              </w:rPr>
              <w:t>保存成功</w:t>
            </w:r>
          </w:p>
        </w:tc>
      </w:tr>
    </w:tbl>
    <w:p w14:paraId="7FD70D61" w14:textId="1121DD53" w:rsidR="005E1379" w:rsidRDefault="005E1379" w:rsidP="00146647"/>
    <w:p w14:paraId="5B347638" w14:textId="77777777" w:rsidR="005E1379" w:rsidRDefault="005E1379">
      <w:r>
        <w:br w:type="page"/>
      </w:r>
    </w:p>
    <w:p w14:paraId="240C90F5" w14:textId="77777777" w:rsidR="00146647" w:rsidRPr="00146647" w:rsidRDefault="00146647" w:rsidP="00146647"/>
    <w:p w14:paraId="5205C917" w14:textId="527E850F" w:rsidR="00BE18F1" w:rsidRDefault="00BE18F1" w:rsidP="00BE18F1">
      <w:pPr>
        <w:pStyle w:val="a1"/>
      </w:pPr>
      <w:bookmarkStart w:id="1383" w:name="_Toc533356794"/>
      <w:r>
        <w:rPr>
          <w:rFonts w:hint="eastAsia"/>
        </w:rPr>
        <w:t>填写内容</w:t>
      </w:r>
      <w:bookmarkEnd w:id="1383"/>
    </w:p>
    <w:tbl>
      <w:tblPr>
        <w:tblStyle w:val="14"/>
        <w:tblW w:w="8296" w:type="dxa"/>
        <w:tblLook w:val="04A0" w:firstRow="1" w:lastRow="0" w:firstColumn="1" w:lastColumn="0" w:noHBand="0" w:noVBand="1"/>
      </w:tblPr>
      <w:tblGrid>
        <w:gridCol w:w="2155"/>
        <w:gridCol w:w="1993"/>
        <w:gridCol w:w="4148"/>
      </w:tblGrid>
      <w:tr w:rsidR="00146647" w:rsidRPr="00B45E5B" w14:paraId="73CD7A96" w14:textId="77777777" w:rsidTr="009218D9">
        <w:tc>
          <w:tcPr>
            <w:tcW w:w="4148" w:type="dxa"/>
            <w:gridSpan w:val="2"/>
            <w:tcBorders>
              <w:top w:val="single" w:sz="4" w:space="0" w:color="000000"/>
              <w:left w:val="single" w:sz="4" w:space="0" w:color="000000"/>
              <w:bottom w:val="single" w:sz="4" w:space="0" w:color="000000"/>
              <w:right w:val="single" w:sz="4" w:space="0" w:color="000000"/>
            </w:tcBorders>
            <w:hideMark/>
          </w:tcPr>
          <w:p w14:paraId="78E46457" w14:textId="77777777" w:rsidR="00146647" w:rsidRPr="00B45E5B" w:rsidRDefault="00146647" w:rsidP="009218D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CEA4E5F" w14:textId="53B4B596" w:rsidR="00146647" w:rsidRPr="00B45E5B" w:rsidRDefault="00146647" w:rsidP="009218D9">
            <w:r>
              <w:rPr>
                <w:rFonts w:hint="eastAsia"/>
              </w:rPr>
              <w:t>TC</w:t>
            </w:r>
            <w:r>
              <w:t>-</w:t>
            </w:r>
            <w:r>
              <w:rPr>
                <w:rFonts w:hint="eastAsia"/>
              </w:rPr>
              <w:t>R</w:t>
            </w:r>
            <w:r>
              <w:t>-</w:t>
            </w:r>
            <w:r>
              <w:rPr>
                <w:rFonts w:hint="eastAsia"/>
              </w:rPr>
              <w:t>5</w:t>
            </w:r>
            <w:r w:rsidR="005E1379">
              <w:rPr>
                <w:rFonts w:hint="eastAsia"/>
              </w:rPr>
              <w:t>4</w:t>
            </w:r>
          </w:p>
        </w:tc>
      </w:tr>
      <w:tr w:rsidR="00146647" w14:paraId="7CF179A4"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2CE4B1DF" w14:textId="77777777" w:rsidR="00146647" w:rsidRPr="00B45E5B" w:rsidRDefault="00146647" w:rsidP="009218D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C8888B5" w14:textId="26E7EA6C" w:rsidR="00146647" w:rsidRDefault="005E1379" w:rsidP="009218D9">
            <w:r>
              <w:rPr>
                <w:rFonts w:hint="eastAsia"/>
              </w:rPr>
              <w:t>填写内容</w:t>
            </w:r>
          </w:p>
        </w:tc>
      </w:tr>
      <w:tr w:rsidR="00146647" w14:paraId="0E1E5488"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56D48C60" w14:textId="77777777" w:rsidR="00146647" w:rsidRDefault="00146647" w:rsidP="009218D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31A2C32" w14:textId="1CB9579A" w:rsidR="00146647" w:rsidRDefault="005E1379" w:rsidP="009218D9">
            <w:r>
              <w:rPr>
                <w:rFonts w:hint="eastAsia"/>
              </w:rPr>
              <w:t>填写内容</w:t>
            </w:r>
          </w:p>
        </w:tc>
      </w:tr>
      <w:tr w:rsidR="00146647" w14:paraId="2E4ED90A" w14:textId="77777777" w:rsidTr="009218D9">
        <w:tc>
          <w:tcPr>
            <w:tcW w:w="4148" w:type="dxa"/>
            <w:gridSpan w:val="2"/>
            <w:tcBorders>
              <w:top w:val="single" w:sz="4" w:space="0" w:color="000000"/>
              <w:left w:val="single" w:sz="4" w:space="0" w:color="000000"/>
              <w:bottom w:val="single" w:sz="4" w:space="0" w:color="000000"/>
              <w:right w:val="single" w:sz="4" w:space="0" w:color="000000"/>
            </w:tcBorders>
            <w:hideMark/>
          </w:tcPr>
          <w:p w14:paraId="3C9D9B21" w14:textId="77777777" w:rsidR="00146647" w:rsidRPr="00B45E5B" w:rsidRDefault="00146647" w:rsidP="009218D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55523E6" w14:textId="77777777" w:rsidR="00146647" w:rsidRDefault="00146647" w:rsidP="009218D9">
            <w:r>
              <w:rPr>
                <w:rFonts w:hint="eastAsia"/>
              </w:rPr>
              <w:t>注册用户</w:t>
            </w:r>
          </w:p>
        </w:tc>
      </w:tr>
      <w:tr w:rsidR="00146647" w14:paraId="7F204D6C"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21E92E19" w14:textId="77777777" w:rsidR="00146647" w:rsidRPr="00B45E5B" w:rsidRDefault="00146647" w:rsidP="009218D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99A4A47" w14:textId="77777777" w:rsidR="00146647" w:rsidRDefault="00146647" w:rsidP="009218D9">
            <w:r>
              <w:rPr>
                <w:rFonts w:hint="eastAsia"/>
              </w:rPr>
              <w:t>黑盒测试-等价类划分/边界值法</w:t>
            </w:r>
          </w:p>
        </w:tc>
      </w:tr>
      <w:tr w:rsidR="00146647" w14:paraId="659E685C"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15471AF4" w14:textId="77777777" w:rsidR="00146647" w:rsidRDefault="00146647" w:rsidP="009218D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3E1B9B6" w14:textId="77777777" w:rsidR="00146647" w:rsidRDefault="00146647" w:rsidP="009218D9">
            <w:r>
              <w:rPr>
                <w:rFonts w:hint="eastAsia"/>
              </w:rPr>
              <w:t>访问论坛</w:t>
            </w:r>
          </w:p>
        </w:tc>
      </w:tr>
      <w:tr w:rsidR="00146647" w14:paraId="5CC870E6"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09168B2F" w14:textId="77777777" w:rsidR="00146647" w:rsidRDefault="00146647" w:rsidP="009218D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0E643EB" w14:textId="27B9DA5A" w:rsidR="00146647" w:rsidRDefault="00146647" w:rsidP="009218D9">
            <w:r>
              <w:rPr>
                <w:rFonts w:hint="eastAsia"/>
              </w:rPr>
              <w:t>用户进入网站论坛，</w:t>
            </w:r>
            <w:r w:rsidR="005E1379">
              <w:rPr>
                <w:rFonts w:hint="eastAsia"/>
              </w:rPr>
              <w:t>发布帖子时填写内容</w:t>
            </w:r>
          </w:p>
        </w:tc>
      </w:tr>
      <w:tr w:rsidR="00146647" w:rsidRPr="00B45E5B" w14:paraId="2297CC2E" w14:textId="77777777" w:rsidTr="009218D9">
        <w:tc>
          <w:tcPr>
            <w:tcW w:w="4148" w:type="dxa"/>
            <w:gridSpan w:val="2"/>
            <w:tcBorders>
              <w:top w:val="single" w:sz="4" w:space="0" w:color="000000"/>
              <w:left w:val="single" w:sz="4" w:space="0" w:color="000000"/>
              <w:bottom w:val="single" w:sz="4" w:space="0" w:color="000000"/>
              <w:right w:val="single" w:sz="4" w:space="0" w:color="000000"/>
            </w:tcBorders>
            <w:hideMark/>
          </w:tcPr>
          <w:p w14:paraId="10A0224A" w14:textId="77777777" w:rsidR="00146647" w:rsidRPr="00B45E5B" w:rsidRDefault="00146647" w:rsidP="009218D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A503896" w14:textId="5DF31A20" w:rsidR="00146647" w:rsidRPr="00B45E5B" w:rsidRDefault="00146647" w:rsidP="009218D9">
            <w:r>
              <w:rPr>
                <w:rFonts w:hint="eastAsia"/>
              </w:rPr>
              <w:t>测试用户是否能进入网站论坛，</w:t>
            </w:r>
            <w:r w:rsidR="005E1379">
              <w:rPr>
                <w:rFonts w:hint="eastAsia"/>
              </w:rPr>
              <w:t>发布帖子时填写内容</w:t>
            </w:r>
          </w:p>
        </w:tc>
      </w:tr>
      <w:tr w:rsidR="00146647" w:rsidRPr="00507ADD" w14:paraId="2EDFFEF0" w14:textId="77777777" w:rsidTr="009218D9">
        <w:trPr>
          <w:trHeight w:val="1445"/>
        </w:trPr>
        <w:tc>
          <w:tcPr>
            <w:tcW w:w="8296" w:type="dxa"/>
            <w:gridSpan w:val="3"/>
            <w:tcBorders>
              <w:top w:val="single" w:sz="4" w:space="0" w:color="000000"/>
              <w:left w:val="single" w:sz="4" w:space="0" w:color="000000"/>
              <w:right w:val="single" w:sz="4" w:space="0" w:color="000000"/>
            </w:tcBorders>
            <w:hideMark/>
          </w:tcPr>
          <w:p w14:paraId="3480B397" w14:textId="77777777" w:rsidR="00146647" w:rsidRPr="00507ADD" w:rsidRDefault="00146647" w:rsidP="009218D9">
            <w:r w:rsidRPr="00507ADD">
              <w:rPr>
                <w:rFonts w:hint="eastAsia"/>
              </w:rPr>
              <w:t>初始条件和背景：</w:t>
            </w:r>
          </w:p>
          <w:p w14:paraId="48766825" w14:textId="77777777" w:rsidR="00146647" w:rsidRDefault="00146647" w:rsidP="009218D9">
            <w:r w:rsidRPr="00B45E5B">
              <w:rPr>
                <w:rFonts w:hint="eastAsia"/>
              </w:rPr>
              <w:t>系统</w:t>
            </w:r>
            <w:r>
              <w:rPr>
                <w:rFonts w:hint="eastAsia"/>
              </w:rPr>
              <w:t>：PC端</w:t>
            </w:r>
          </w:p>
          <w:p w14:paraId="01862771" w14:textId="77777777" w:rsidR="00146647" w:rsidRPr="00507ADD" w:rsidRDefault="00146647" w:rsidP="009218D9">
            <w:r>
              <w:rPr>
                <w:rFonts w:hint="eastAsia"/>
              </w:rPr>
              <w:t>浏览器：C</w:t>
            </w:r>
            <w:r>
              <w:t>hrome</w:t>
            </w:r>
          </w:p>
          <w:p w14:paraId="12A3BEEB" w14:textId="77777777" w:rsidR="00146647" w:rsidRPr="00507ADD" w:rsidRDefault="00146647" w:rsidP="009218D9">
            <w:r w:rsidRPr="00507ADD">
              <w:rPr>
                <w:rFonts w:hint="eastAsia"/>
              </w:rPr>
              <w:t>注释</w:t>
            </w:r>
            <w:r>
              <w:rPr>
                <w:rFonts w:hint="eastAsia"/>
              </w:rPr>
              <w:t>：无</w:t>
            </w:r>
          </w:p>
        </w:tc>
      </w:tr>
      <w:tr w:rsidR="00146647" w:rsidRPr="00507ADD" w14:paraId="6ED4DC36" w14:textId="77777777" w:rsidTr="009218D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243F9B1" w14:textId="77777777" w:rsidR="00146647" w:rsidRPr="00507ADD" w:rsidRDefault="00146647" w:rsidP="009218D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4CEDBD8" w14:textId="77777777" w:rsidR="00146647" w:rsidRPr="00507ADD" w:rsidRDefault="00146647" w:rsidP="009218D9">
            <w:r w:rsidRPr="00507ADD">
              <w:rPr>
                <w:rFonts w:hint="eastAsia"/>
              </w:rPr>
              <w:t>预期结果</w:t>
            </w:r>
          </w:p>
        </w:tc>
      </w:tr>
      <w:tr w:rsidR="00146647" w:rsidRPr="00507ADD" w14:paraId="4E5620A9" w14:textId="77777777" w:rsidTr="009218D9">
        <w:trPr>
          <w:trHeight w:val="392"/>
        </w:trPr>
        <w:tc>
          <w:tcPr>
            <w:tcW w:w="2155" w:type="dxa"/>
            <w:tcBorders>
              <w:top w:val="single" w:sz="4" w:space="0" w:color="000000"/>
              <w:left w:val="single" w:sz="4" w:space="0" w:color="000000"/>
              <w:bottom w:val="single" w:sz="4" w:space="0" w:color="000000"/>
              <w:right w:val="single" w:sz="4" w:space="0" w:color="000000"/>
            </w:tcBorders>
          </w:tcPr>
          <w:p w14:paraId="7710EF49" w14:textId="7F2D3125" w:rsidR="00146647" w:rsidRPr="00507ADD" w:rsidRDefault="005E1379" w:rsidP="009218D9">
            <w:r>
              <w:rPr>
                <w:rFonts w:hint="eastAsia"/>
              </w:rPr>
              <w:t>输入内容：[</w:t>
            </w:r>
            <w:r>
              <w:t>]</w:t>
            </w:r>
          </w:p>
        </w:tc>
        <w:tc>
          <w:tcPr>
            <w:tcW w:w="6141" w:type="dxa"/>
            <w:gridSpan w:val="2"/>
            <w:tcBorders>
              <w:top w:val="single" w:sz="4" w:space="0" w:color="000000"/>
              <w:left w:val="single" w:sz="4" w:space="0" w:color="000000"/>
              <w:bottom w:val="single" w:sz="4" w:space="0" w:color="000000"/>
              <w:right w:val="single" w:sz="4" w:space="0" w:color="000000"/>
            </w:tcBorders>
          </w:tcPr>
          <w:p w14:paraId="5FB8C478" w14:textId="6D97BD29" w:rsidR="00146647" w:rsidRPr="00507ADD" w:rsidRDefault="005E1379" w:rsidP="009218D9">
            <w:r>
              <w:rPr>
                <w:rFonts w:hint="eastAsia"/>
              </w:rPr>
              <w:t>提示内容不能为空</w:t>
            </w:r>
          </w:p>
        </w:tc>
      </w:tr>
      <w:tr w:rsidR="005E1379" w:rsidRPr="00507ADD" w14:paraId="566934AA" w14:textId="77777777" w:rsidTr="009218D9">
        <w:trPr>
          <w:trHeight w:val="392"/>
        </w:trPr>
        <w:tc>
          <w:tcPr>
            <w:tcW w:w="2155" w:type="dxa"/>
            <w:tcBorders>
              <w:top w:val="single" w:sz="4" w:space="0" w:color="000000"/>
              <w:left w:val="single" w:sz="4" w:space="0" w:color="000000"/>
              <w:bottom w:val="single" w:sz="4" w:space="0" w:color="000000"/>
              <w:right w:val="single" w:sz="4" w:space="0" w:color="000000"/>
            </w:tcBorders>
          </w:tcPr>
          <w:p w14:paraId="31D8A672" w14:textId="5AD2DD93" w:rsidR="005E1379" w:rsidRDefault="005E1379" w:rsidP="009218D9">
            <w:r>
              <w:rPr>
                <w:rFonts w:hint="eastAsia"/>
              </w:rPr>
              <w:t>输入内容：长度为1001的字符串</w:t>
            </w:r>
          </w:p>
        </w:tc>
        <w:tc>
          <w:tcPr>
            <w:tcW w:w="6141" w:type="dxa"/>
            <w:gridSpan w:val="2"/>
            <w:tcBorders>
              <w:top w:val="single" w:sz="4" w:space="0" w:color="000000"/>
              <w:left w:val="single" w:sz="4" w:space="0" w:color="000000"/>
              <w:bottom w:val="single" w:sz="4" w:space="0" w:color="000000"/>
              <w:right w:val="single" w:sz="4" w:space="0" w:color="000000"/>
            </w:tcBorders>
          </w:tcPr>
          <w:p w14:paraId="5F763F59" w14:textId="495D4CDF" w:rsidR="005E1379" w:rsidRDefault="005E1379" w:rsidP="009218D9">
            <w:r>
              <w:rPr>
                <w:rFonts w:hint="eastAsia"/>
              </w:rPr>
              <w:t>帖子内容的长度限制为1</w:t>
            </w:r>
            <w:r>
              <w:t>-1000</w:t>
            </w:r>
          </w:p>
        </w:tc>
      </w:tr>
      <w:tr w:rsidR="005E1379" w:rsidRPr="00507ADD" w14:paraId="5F7772D5" w14:textId="77777777" w:rsidTr="009218D9">
        <w:trPr>
          <w:trHeight w:val="392"/>
        </w:trPr>
        <w:tc>
          <w:tcPr>
            <w:tcW w:w="2155" w:type="dxa"/>
            <w:tcBorders>
              <w:top w:val="single" w:sz="4" w:space="0" w:color="000000"/>
              <w:left w:val="single" w:sz="4" w:space="0" w:color="000000"/>
              <w:bottom w:val="single" w:sz="4" w:space="0" w:color="000000"/>
              <w:right w:val="single" w:sz="4" w:space="0" w:color="000000"/>
            </w:tcBorders>
          </w:tcPr>
          <w:p w14:paraId="346C10B9" w14:textId="3CB320FD" w:rsidR="005E1379" w:rsidRDefault="005E1379" w:rsidP="009218D9">
            <w:r>
              <w:rPr>
                <w:rFonts w:hint="eastAsia"/>
              </w:rPr>
              <w:t>输入内容：软将工程</w:t>
            </w:r>
          </w:p>
        </w:tc>
        <w:tc>
          <w:tcPr>
            <w:tcW w:w="6141" w:type="dxa"/>
            <w:gridSpan w:val="2"/>
            <w:tcBorders>
              <w:top w:val="single" w:sz="4" w:space="0" w:color="000000"/>
              <w:left w:val="single" w:sz="4" w:space="0" w:color="000000"/>
              <w:bottom w:val="single" w:sz="4" w:space="0" w:color="000000"/>
              <w:right w:val="single" w:sz="4" w:space="0" w:color="000000"/>
            </w:tcBorders>
          </w:tcPr>
          <w:p w14:paraId="30CA6452" w14:textId="0E0241EE" w:rsidR="005E1379" w:rsidRDefault="005E1379" w:rsidP="009218D9">
            <w:r>
              <w:rPr>
                <w:rFonts w:hint="eastAsia"/>
              </w:rPr>
              <w:t>保存成功</w:t>
            </w:r>
          </w:p>
        </w:tc>
      </w:tr>
    </w:tbl>
    <w:p w14:paraId="5AC37E11" w14:textId="6E4FCA78" w:rsidR="005E1379" w:rsidRDefault="005E1379" w:rsidP="00146647"/>
    <w:p w14:paraId="06174C7E" w14:textId="77777777" w:rsidR="005E1379" w:rsidRDefault="005E1379">
      <w:r>
        <w:br w:type="page"/>
      </w:r>
    </w:p>
    <w:p w14:paraId="3B315327" w14:textId="77777777" w:rsidR="00146647" w:rsidRPr="00146647" w:rsidRDefault="00146647" w:rsidP="00146647"/>
    <w:p w14:paraId="762791E7" w14:textId="4BE195D7" w:rsidR="00BE18F1" w:rsidRDefault="00BE18F1" w:rsidP="00BE18F1">
      <w:pPr>
        <w:pStyle w:val="a1"/>
      </w:pPr>
      <w:bookmarkStart w:id="1384" w:name="_Toc533356795"/>
      <w:r>
        <w:rPr>
          <w:rFonts w:hint="eastAsia"/>
        </w:rPr>
        <w:t>浏览帖子列表</w:t>
      </w:r>
      <w:bookmarkEnd w:id="1384"/>
    </w:p>
    <w:tbl>
      <w:tblPr>
        <w:tblStyle w:val="14"/>
        <w:tblW w:w="8296" w:type="dxa"/>
        <w:tblLook w:val="04A0" w:firstRow="1" w:lastRow="0" w:firstColumn="1" w:lastColumn="0" w:noHBand="0" w:noVBand="1"/>
      </w:tblPr>
      <w:tblGrid>
        <w:gridCol w:w="2155"/>
        <w:gridCol w:w="1993"/>
        <w:gridCol w:w="4148"/>
      </w:tblGrid>
      <w:tr w:rsidR="00146647" w:rsidRPr="00B45E5B" w14:paraId="789F7F6F" w14:textId="77777777" w:rsidTr="009218D9">
        <w:tc>
          <w:tcPr>
            <w:tcW w:w="4148" w:type="dxa"/>
            <w:gridSpan w:val="2"/>
            <w:tcBorders>
              <w:top w:val="single" w:sz="4" w:space="0" w:color="000000"/>
              <w:left w:val="single" w:sz="4" w:space="0" w:color="000000"/>
              <w:bottom w:val="single" w:sz="4" w:space="0" w:color="000000"/>
              <w:right w:val="single" w:sz="4" w:space="0" w:color="000000"/>
            </w:tcBorders>
            <w:hideMark/>
          </w:tcPr>
          <w:p w14:paraId="57B824C6" w14:textId="77777777" w:rsidR="00146647" w:rsidRPr="00B45E5B" w:rsidRDefault="00146647" w:rsidP="009218D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E67A130" w14:textId="3EAA6922" w:rsidR="00146647" w:rsidRPr="00B45E5B" w:rsidRDefault="00146647" w:rsidP="009218D9">
            <w:r>
              <w:rPr>
                <w:rFonts w:hint="eastAsia"/>
              </w:rPr>
              <w:t>TC</w:t>
            </w:r>
            <w:r>
              <w:t>-</w:t>
            </w:r>
            <w:r>
              <w:rPr>
                <w:rFonts w:hint="eastAsia"/>
              </w:rPr>
              <w:t>R</w:t>
            </w:r>
            <w:r>
              <w:t>-</w:t>
            </w:r>
            <w:r w:rsidR="005E1379">
              <w:rPr>
                <w:rFonts w:hint="eastAsia"/>
              </w:rPr>
              <w:t>55</w:t>
            </w:r>
          </w:p>
        </w:tc>
      </w:tr>
      <w:tr w:rsidR="00146647" w14:paraId="751A650F"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19E8ACBA" w14:textId="77777777" w:rsidR="00146647" w:rsidRPr="00B45E5B" w:rsidRDefault="00146647" w:rsidP="009218D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E372886" w14:textId="4F8174F0" w:rsidR="00146647" w:rsidRDefault="005E1379" w:rsidP="009218D9">
            <w:r>
              <w:rPr>
                <w:rFonts w:hint="eastAsia"/>
              </w:rPr>
              <w:t>浏览帖子列表</w:t>
            </w:r>
          </w:p>
        </w:tc>
      </w:tr>
      <w:tr w:rsidR="00146647" w14:paraId="377654D3"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10A3DC20" w14:textId="77777777" w:rsidR="00146647" w:rsidRDefault="00146647" w:rsidP="009218D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9406BD9" w14:textId="3AA2D325" w:rsidR="00146647" w:rsidRDefault="005E1379" w:rsidP="009218D9">
            <w:r>
              <w:rPr>
                <w:rFonts w:hint="eastAsia"/>
              </w:rPr>
              <w:t>浏览帖子列表</w:t>
            </w:r>
          </w:p>
        </w:tc>
      </w:tr>
      <w:tr w:rsidR="00146647" w14:paraId="2B8B9E9E" w14:textId="77777777" w:rsidTr="009218D9">
        <w:tc>
          <w:tcPr>
            <w:tcW w:w="4148" w:type="dxa"/>
            <w:gridSpan w:val="2"/>
            <w:tcBorders>
              <w:top w:val="single" w:sz="4" w:space="0" w:color="000000"/>
              <w:left w:val="single" w:sz="4" w:space="0" w:color="000000"/>
              <w:bottom w:val="single" w:sz="4" w:space="0" w:color="000000"/>
              <w:right w:val="single" w:sz="4" w:space="0" w:color="000000"/>
            </w:tcBorders>
            <w:hideMark/>
          </w:tcPr>
          <w:p w14:paraId="51A0F932" w14:textId="77777777" w:rsidR="00146647" w:rsidRPr="00B45E5B" w:rsidRDefault="00146647" w:rsidP="009218D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784C523" w14:textId="77777777" w:rsidR="00146647" w:rsidRDefault="00146647" w:rsidP="009218D9">
            <w:r>
              <w:rPr>
                <w:rFonts w:hint="eastAsia"/>
              </w:rPr>
              <w:t>注册用户</w:t>
            </w:r>
          </w:p>
        </w:tc>
      </w:tr>
      <w:tr w:rsidR="00146647" w14:paraId="52E2BDC5"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2650D124" w14:textId="77777777" w:rsidR="00146647" w:rsidRPr="00B45E5B" w:rsidRDefault="00146647" w:rsidP="009218D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5741F55" w14:textId="77777777" w:rsidR="00146647" w:rsidRDefault="00146647" w:rsidP="009218D9">
            <w:r>
              <w:rPr>
                <w:rFonts w:hint="eastAsia"/>
              </w:rPr>
              <w:t>黑盒测试-等价类划分/边界值法</w:t>
            </w:r>
          </w:p>
        </w:tc>
      </w:tr>
      <w:tr w:rsidR="00146647" w14:paraId="732A608F"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5F9709C1" w14:textId="77777777" w:rsidR="00146647" w:rsidRDefault="00146647" w:rsidP="009218D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05E0D20" w14:textId="77777777" w:rsidR="00146647" w:rsidRDefault="00146647" w:rsidP="009218D9">
            <w:r>
              <w:rPr>
                <w:rFonts w:hint="eastAsia"/>
              </w:rPr>
              <w:t>访问论坛</w:t>
            </w:r>
          </w:p>
        </w:tc>
      </w:tr>
      <w:tr w:rsidR="00146647" w14:paraId="7C419157"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3BC74948" w14:textId="77777777" w:rsidR="00146647" w:rsidRDefault="00146647" w:rsidP="009218D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7532865" w14:textId="1B9D62C8" w:rsidR="00146647" w:rsidRDefault="00146647" w:rsidP="009218D9">
            <w:r>
              <w:rPr>
                <w:rFonts w:hint="eastAsia"/>
              </w:rPr>
              <w:t>用户进入网站论坛，</w:t>
            </w:r>
            <w:r w:rsidR="005E1379">
              <w:rPr>
                <w:rFonts w:hint="eastAsia"/>
              </w:rPr>
              <w:t>浏览帖子列表</w:t>
            </w:r>
          </w:p>
        </w:tc>
      </w:tr>
      <w:tr w:rsidR="00146647" w:rsidRPr="00B45E5B" w14:paraId="431384E0" w14:textId="77777777" w:rsidTr="009218D9">
        <w:tc>
          <w:tcPr>
            <w:tcW w:w="4148" w:type="dxa"/>
            <w:gridSpan w:val="2"/>
            <w:tcBorders>
              <w:top w:val="single" w:sz="4" w:space="0" w:color="000000"/>
              <w:left w:val="single" w:sz="4" w:space="0" w:color="000000"/>
              <w:bottom w:val="single" w:sz="4" w:space="0" w:color="000000"/>
              <w:right w:val="single" w:sz="4" w:space="0" w:color="000000"/>
            </w:tcBorders>
            <w:hideMark/>
          </w:tcPr>
          <w:p w14:paraId="7A71B0F6" w14:textId="77777777" w:rsidR="00146647" w:rsidRPr="00B45E5B" w:rsidRDefault="00146647" w:rsidP="009218D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69EBF08" w14:textId="2A562F16" w:rsidR="00146647" w:rsidRPr="00B45E5B" w:rsidRDefault="00146647" w:rsidP="009218D9">
            <w:r>
              <w:rPr>
                <w:rFonts w:hint="eastAsia"/>
              </w:rPr>
              <w:t>测试用户是否能进入网站论坛，</w:t>
            </w:r>
            <w:r w:rsidR="005E1379">
              <w:rPr>
                <w:rFonts w:hint="eastAsia"/>
              </w:rPr>
              <w:t>浏览帖子列表</w:t>
            </w:r>
          </w:p>
        </w:tc>
      </w:tr>
      <w:tr w:rsidR="00146647" w:rsidRPr="00507ADD" w14:paraId="768617C2" w14:textId="77777777" w:rsidTr="009218D9">
        <w:trPr>
          <w:trHeight w:val="1445"/>
        </w:trPr>
        <w:tc>
          <w:tcPr>
            <w:tcW w:w="8296" w:type="dxa"/>
            <w:gridSpan w:val="3"/>
            <w:tcBorders>
              <w:top w:val="single" w:sz="4" w:space="0" w:color="000000"/>
              <w:left w:val="single" w:sz="4" w:space="0" w:color="000000"/>
              <w:right w:val="single" w:sz="4" w:space="0" w:color="000000"/>
            </w:tcBorders>
            <w:hideMark/>
          </w:tcPr>
          <w:p w14:paraId="5EDD5FA9" w14:textId="77777777" w:rsidR="00146647" w:rsidRPr="00507ADD" w:rsidRDefault="00146647" w:rsidP="009218D9">
            <w:r w:rsidRPr="00507ADD">
              <w:rPr>
                <w:rFonts w:hint="eastAsia"/>
              </w:rPr>
              <w:t>初始条件和背景：</w:t>
            </w:r>
          </w:p>
          <w:p w14:paraId="6DABD1E0" w14:textId="77777777" w:rsidR="00146647" w:rsidRDefault="00146647" w:rsidP="009218D9">
            <w:r w:rsidRPr="00B45E5B">
              <w:rPr>
                <w:rFonts w:hint="eastAsia"/>
              </w:rPr>
              <w:t>系统</w:t>
            </w:r>
            <w:r>
              <w:rPr>
                <w:rFonts w:hint="eastAsia"/>
              </w:rPr>
              <w:t>：PC端</w:t>
            </w:r>
          </w:p>
          <w:p w14:paraId="739F6566" w14:textId="77777777" w:rsidR="00146647" w:rsidRPr="00507ADD" w:rsidRDefault="00146647" w:rsidP="009218D9">
            <w:r>
              <w:rPr>
                <w:rFonts w:hint="eastAsia"/>
              </w:rPr>
              <w:t>浏览器：C</w:t>
            </w:r>
            <w:r>
              <w:t>hrome</w:t>
            </w:r>
          </w:p>
          <w:p w14:paraId="4501F0F7" w14:textId="77777777" w:rsidR="00146647" w:rsidRPr="00507ADD" w:rsidRDefault="00146647" w:rsidP="009218D9">
            <w:r w:rsidRPr="00507ADD">
              <w:rPr>
                <w:rFonts w:hint="eastAsia"/>
              </w:rPr>
              <w:t>注释</w:t>
            </w:r>
            <w:r>
              <w:rPr>
                <w:rFonts w:hint="eastAsia"/>
              </w:rPr>
              <w:t>：无</w:t>
            </w:r>
          </w:p>
        </w:tc>
      </w:tr>
      <w:tr w:rsidR="00146647" w:rsidRPr="00507ADD" w14:paraId="294BEAC5" w14:textId="77777777" w:rsidTr="009218D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14A5A20" w14:textId="77777777" w:rsidR="00146647" w:rsidRPr="00507ADD" w:rsidRDefault="00146647" w:rsidP="009218D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C703FC9" w14:textId="77777777" w:rsidR="00146647" w:rsidRPr="00507ADD" w:rsidRDefault="00146647" w:rsidP="009218D9">
            <w:r w:rsidRPr="00507ADD">
              <w:rPr>
                <w:rFonts w:hint="eastAsia"/>
              </w:rPr>
              <w:t>预期结果</w:t>
            </w:r>
          </w:p>
        </w:tc>
      </w:tr>
      <w:tr w:rsidR="00146647" w:rsidRPr="00507ADD" w14:paraId="5B9F9307" w14:textId="77777777" w:rsidTr="009218D9">
        <w:trPr>
          <w:trHeight w:val="392"/>
        </w:trPr>
        <w:tc>
          <w:tcPr>
            <w:tcW w:w="2155" w:type="dxa"/>
            <w:tcBorders>
              <w:top w:val="single" w:sz="4" w:space="0" w:color="000000"/>
              <w:left w:val="single" w:sz="4" w:space="0" w:color="000000"/>
              <w:bottom w:val="single" w:sz="4" w:space="0" w:color="000000"/>
              <w:right w:val="single" w:sz="4" w:space="0" w:color="000000"/>
            </w:tcBorders>
          </w:tcPr>
          <w:p w14:paraId="607A5F02" w14:textId="012EE6CA" w:rsidR="00146647" w:rsidRPr="00507ADD" w:rsidRDefault="005E1379" w:rsidP="009218D9">
            <w:r>
              <w:rPr>
                <w:rFonts w:hint="eastAsia"/>
              </w:rPr>
              <w:t>访问论坛</w:t>
            </w:r>
          </w:p>
        </w:tc>
        <w:tc>
          <w:tcPr>
            <w:tcW w:w="6141" w:type="dxa"/>
            <w:gridSpan w:val="2"/>
            <w:tcBorders>
              <w:top w:val="single" w:sz="4" w:space="0" w:color="000000"/>
              <w:left w:val="single" w:sz="4" w:space="0" w:color="000000"/>
              <w:bottom w:val="single" w:sz="4" w:space="0" w:color="000000"/>
              <w:right w:val="single" w:sz="4" w:space="0" w:color="000000"/>
            </w:tcBorders>
          </w:tcPr>
          <w:p w14:paraId="519BA897" w14:textId="45CFEF6C" w:rsidR="00146647" w:rsidRPr="00507ADD" w:rsidRDefault="005E1379" w:rsidP="009218D9">
            <w:r>
              <w:rPr>
                <w:rFonts w:hint="eastAsia"/>
              </w:rPr>
              <w:t>可见页面有帖子的列表，包括主题、附件、回复、作者、时间、标签（置顶/精华）</w:t>
            </w:r>
          </w:p>
        </w:tc>
      </w:tr>
    </w:tbl>
    <w:p w14:paraId="283E4621" w14:textId="78290CAF" w:rsidR="00AD7ED1" w:rsidRDefault="00AD7ED1" w:rsidP="00146647"/>
    <w:p w14:paraId="59D8933A" w14:textId="77777777" w:rsidR="00AD7ED1" w:rsidRDefault="00AD7ED1">
      <w:r>
        <w:br w:type="page"/>
      </w:r>
    </w:p>
    <w:p w14:paraId="4CE494B0" w14:textId="77777777" w:rsidR="00146647" w:rsidRPr="00AD7ED1" w:rsidRDefault="00146647" w:rsidP="00146647"/>
    <w:p w14:paraId="1B2D9D97" w14:textId="4DF59CE9" w:rsidR="00BE18F1" w:rsidRDefault="00BE18F1" w:rsidP="00BE18F1">
      <w:pPr>
        <w:pStyle w:val="a1"/>
      </w:pPr>
      <w:bookmarkStart w:id="1385" w:name="_Toc533356796"/>
      <w:r>
        <w:rPr>
          <w:rFonts w:hint="eastAsia"/>
        </w:rPr>
        <w:t>筛选精华</w:t>
      </w:r>
      <w:bookmarkEnd w:id="1385"/>
    </w:p>
    <w:tbl>
      <w:tblPr>
        <w:tblStyle w:val="14"/>
        <w:tblW w:w="8296" w:type="dxa"/>
        <w:tblLook w:val="04A0" w:firstRow="1" w:lastRow="0" w:firstColumn="1" w:lastColumn="0" w:noHBand="0" w:noVBand="1"/>
      </w:tblPr>
      <w:tblGrid>
        <w:gridCol w:w="2155"/>
        <w:gridCol w:w="1993"/>
        <w:gridCol w:w="4148"/>
      </w:tblGrid>
      <w:tr w:rsidR="00146647" w:rsidRPr="00B45E5B" w14:paraId="3BA57058" w14:textId="77777777" w:rsidTr="009218D9">
        <w:tc>
          <w:tcPr>
            <w:tcW w:w="4148" w:type="dxa"/>
            <w:gridSpan w:val="2"/>
            <w:tcBorders>
              <w:top w:val="single" w:sz="4" w:space="0" w:color="000000"/>
              <w:left w:val="single" w:sz="4" w:space="0" w:color="000000"/>
              <w:bottom w:val="single" w:sz="4" w:space="0" w:color="000000"/>
              <w:right w:val="single" w:sz="4" w:space="0" w:color="000000"/>
            </w:tcBorders>
            <w:hideMark/>
          </w:tcPr>
          <w:p w14:paraId="3A1D6AF3" w14:textId="77777777" w:rsidR="00146647" w:rsidRPr="00B45E5B" w:rsidRDefault="00146647" w:rsidP="009218D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59CCE5D" w14:textId="1AB14C36" w:rsidR="00146647" w:rsidRPr="00B45E5B" w:rsidRDefault="00146647" w:rsidP="009218D9">
            <w:r>
              <w:rPr>
                <w:rFonts w:hint="eastAsia"/>
              </w:rPr>
              <w:t>TC</w:t>
            </w:r>
            <w:r>
              <w:t>-</w:t>
            </w:r>
            <w:r>
              <w:rPr>
                <w:rFonts w:hint="eastAsia"/>
              </w:rPr>
              <w:t>R</w:t>
            </w:r>
            <w:r>
              <w:t>-</w:t>
            </w:r>
            <w:r w:rsidR="00F02C4C">
              <w:rPr>
                <w:rFonts w:hint="eastAsia"/>
              </w:rPr>
              <w:t>56</w:t>
            </w:r>
          </w:p>
        </w:tc>
      </w:tr>
      <w:tr w:rsidR="00146647" w14:paraId="54E4A9C7"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54D3C067" w14:textId="77777777" w:rsidR="00146647" w:rsidRPr="00B45E5B" w:rsidRDefault="00146647" w:rsidP="009218D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A89007D" w14:textId="3685E232" w:rsidR="00146647" w:rsidRDefault="00AD7ED1" w:rsidP="009218D9">
            <w:r>
              <w:rPr>
                <w:rFonts w:hint="eastAsia"/>
              </w:rPr>
              <w:t>筛选精华</w:t>
            </w:r>
          </w:p>
        </w:tc>
      </w:tr>
      <w:tr w:rsidR="00146647" w14:paraId="1EABFD69"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6352267C" w14:textId="77777777" w:rsidR="00146647" w:rsidRDefault="00146647" w:rsidP="009218D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19B522A" w14:textId="135F528E" w:rsidR="00146647" w:rsidRDefault="00AD7ED1" w:rsidP="009218D9">
            <w:r>
              <w:rPr>
                <w:rFonts w:hint="eastAsia"/>
              </w:rPr>
              <w:t>筛选精华</w:t>
            </w:r>
          </w:p>
        </w:tc>
      </w:tr>
      <w:tr w:rsidR="00146647" w14:paraId="75DF45D0" w14:textId="77777777" w:rsidTr="009218D9">
        <w:tc>
          <w:tcPr>
            <w:tcW w:w="4148" w:type="dxa"/>
            <w:gridSpan w:val="2"/>
            <w:tcBorders>
              <w:top w:val="single" w:sz="4" w:space="0" w:color="000000"/>
              <w:left w:val="single" w:sz="4" w:space="0" w:color="000000"/>
              <w:bottom w:val="single" w:sz="4" w:space="0" w:color="000000"/>
              <w:right w:val="single" w:sz="4" w:space="0" w:color="000000"/>
            </w:tcBorders>
            <w:hideMark/>
          </w:tcPr>
          <w:p w14:paraId="47256B0D" w14:textId="77777777" w:rsidR="00146647" w:rsidRPr="00B45E5B" w:rsidRDefault="00146647" w:rsidP="009218D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188BDA0" w14:textId="77777777" w:rsidR="00146647" w:rsidRDefault="00146647" w:rsidP="009218D9">
            <w:r>
              <w:rPr>
                <w:rFonts w:hint="eastAsia"/>
              </w:rPr>
              <w:t>注册用户</w:t>
            </w:r>
          </w:p>
        </w:tc>
      </w:tr>
      <w:tr w:rsidR="00146647" w14:paraId="5714BB45"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11864097" w14:textId="77777777" w:rsidR="00146647" w:rsidRPr="00B45E5B" w:rsidRDefault="00146647" w:rsidP="009218D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668A1D1" w14:textId="77777777" w:rsidR="00146647" w:rsidRDefault="00146647" w:rsidP="009218D9">
            <w:r>
              <w:rPr>
                <w:rFonts w:hint="eastAsia"/>
              </w:rPr>
              <w:t>黑盒测试-等价类划分/边界值法</w:t>
            </w:r>
          </w:p>
        </w:tc>
      </w:tr>
      <w:tr w:rsidR="00146647" w14:paraId="259B0983"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516138EE" w14:textId="77777777" w:rsidR="00146647" w:rsidRDefault="00146647" w:rsidP="009218D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9D1EDC3" w14:textId="77777777" w:rsidR="00146647" w:rsidRDefault="00146647" w:rsidP="009218D9">
            <w:r>
              <w:rPr>
                <w:rFonts w:hint="eastAsia"/>
              </w:rPr>
              <w:t>访问论坛</w:t>
            </w:r>
          </w:p>
        </w:tc>
      </w:tr>
      <w:tr w:rsidR="00146647" w14:paraId="14D0298A"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47C8BEDB" w14:textId="77777777" w:rsidR="00146647" w:rsidRDefault="00146647" w:rsidP="009218D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B4EB058" w14:textId="5878508F" w:rsidR="00146647" w:rsidRDefault="00146647" w:rsidP="009218D9">
            <w:r>
              <w:rPr>
                <w:rFonts w:hint="eastAsia"/>
              </w:rPr>
              <w:t>用户进入网站论坛，</w:t>
            </w:r>
            <w:r w:rsidR="00AD7ED1">
              <w:rPr>
                <w:rFonts w:hint="eastAsia"/>
              </w:rPr>
              <w:t>并筛选精华帖</w:t>
            </w:r>
          </w:p>
        </w:tc>
      </w:tr>
      <w:tr w:rsidR="00146647" w:rsidRPr="00B45E5B" w14:paraId="07E765CF" w14:textId="77777777" w:rsidTr="009218D9">
        <w:tc>
          <w:tcPr>
            <w:tcW w:w="4148" w:type="dxa"/>
            <w:gridSpan w:val="2"/>
            <w:tcBorders>
              <w:top w:val="single" w:sz="4" w:space="0" w:color="000000"/>
              <w:left w:val="single" w:sz="4" w:space="0" w:color="000000"/>
              <w:bottom w:val="single" w:sz="4" w:space="0" w:color="000000"/>
              <w:right w:val="single" w:sz="4" w:space="0" w:color="000000"/>
            </w:tcBorders>
            <w:hideMark/>
          </w:tcPr>
          <w:p w14:paraId="10D6597E" w14:textId="77777777" w:rsidR="00146647" w:rsidRPr="00B45E5B" w:rsidRDefault="00146647" w:rsidP="009218D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A33FFC2" w14:textId="08E0458B" w:rsidR="00146647" w:rsidRPr="00B45E5B" w:rsidRDefault="00146647" w:rsidP="009218D9">
            <w:r>
              <w:rPr>
                <w:rFonts w:hint="eastAsia"/>
              </w:rPr>
              <w:t>测试用户是否能进入网站论坛，</w:t>
            </w:r>
            <w:r w:rsidR="00AD7ED1">
              <w:rPr>
                <w:rFonts w:hint="eastAsia"/>
              </w:rPr>
              <w:t>并筛选精华帖</w:t>
            </w:r>
          </w:p>
        </w:tc>
      </w:tr>
      <w:tr w:rsidR="00146647" w:rsidRPr="00507ADD" w14:paraId="08BC54D4" w14:textId="77777777" w:rsidTr="009218D9">
        <w:trPr>
          <w:trHeight w:val="1445"/>
        </w:trPr>
        <w:tc>
          <w:tcPr>
            <w:tcW w:w="8296" w:type="dxa"/>
            <w:gridSpan w:val="3"/>
            <w:tcBorders>
              <w:top w:val="single" w:sz="4" w:space="0" w:color="000000"/>
              <w:left w:val="single" w:sz="4" w:space="0" w:color="000000"/>
              <w:right w:val="single" w:sz="4" w:space="0" w:color="000000"/>
            </w:tcBorders>
            <w:hideMark/>
          </w:tcPr>
          <w:p w14:paraId="53396FBE" w14:textId="77777777" w:rsidR="00146647" w:rsidRPr="00507ADD" w:rsidRDefault="00146647" w:rsidP="009218D9">
            <w:r w:rsidRPr="00507ADD">
              <w:rPr>
                <w:rFonts w:hint="eastAsia"/>
              </w:rPr>
              <w:t>初始条件和背景：</w:t>
            </w:r>
          </w:p>
          <w:p w14:paraId="5D80B90B" w14:textId="77777777" w:rsidR="00146647" w:rsidRDefault="00146647" w:rsidP="009218D9">
            <w:r w:rsidRPr="00B45E5B">
              <w:rPr>
                <w:rFonts w:hint="eastAsia"/>
              </w:rPr>
              <w:t>系统</w:t>
            </w:r>
            <w:r>
              <w:rPr>
                <w:rFonts w:hint="eastAsia"/>
              </w:rPr>
              <w:t>：PC端</w:t>
            </w:r>
          </w:p>
          <w:p w14:paraId="2E47BFDA" w14:textId="77777777" w:rsidR="00146647" w:rsidRPr="00507ADD" w:rsidRDefault="00146647" w:rsidP="009218D9">
            <w:r>
              <w:rPr>
                <w:rFonts w:hint="eastAsia"/>
              </w:rPr>
              <w:t>浏览器：C</w:t>
            </w:r>
            <w:r>
              <w:t>hrome</w:t>
            </w:r>
          </w:p>
          <w:p w14:paraId="1197D468" w14:textId="77777777" w:rsidR="00146647" w:rsidRPr="00507ADD" w:rsidRDefault="00146647" w:rsidP="009218D9">
            <w:r w:rsidRPr="00507ADD">
              <w:rPr>
                <w:rFonts w:hint="eastAsia"/>
              </w:rPr>
              <w:t>注释</w:t>
            </w:r>
            <w:r>
              <w:rPr>
                <w:rFonts w:hint="eastAsia"/>
              </w:rPr>
              <w:t>：无</w:t>
            </w:r>
          </w:p>
        </w:tc>
      </w:tr>
      <w:tr w:rsidR="00146647" w:rsidRPr="00507ADD" w14:paraId="30B7F25F" w14:textId="77777777" w:rsidTr="009218D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C0F0196" w14:textId="77777777" w:rsidR="00146647" w:rsidRPr="00507ADD" w:rsidRDefault="00146647" w:rsidP="009218D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6BCB6A7" w14:textId="77777777" w:rsidR="00146647" w:rsidRPr="00507ADD" w:rsidRDefault="00146647" w:rsidP="009218D9">
            <w:r w:rsidRPr="00507ADD">
              <w:rPr>
                <w:rFonts w:hint="eastAsia"/>
              </w:rPr>
              <w:t>预期结果</w:t>
            </w:r>
          </w:p>
        </w:tc>
      </w:tr>
      <w:tr w:rsidR="00146647" w:rsidRPr="00507ADD" w14:paraId="4F76034A" w14:textId="77777777" w:rsidTr="009218D9">
        <w:trPr>
          <w:trHeight w:val="392"/>
        </w:trPr>
        <w:tc>
          <w:tcPr>
            <w:tcW w:w="2155" w:type="dxa"/>
            <w:tcBorders>
              <w:top w:val="single" w:sz="4" w:space="0" w:color="000000"/>
              <w:left w:val="single" w:sz="4" w:space="0" w:color="000000"/>
              <w:bottom w:val="single" w:sz="4" w:space="0" w:color="000000"/>
              <w:right w:val="single" w:sz="4" w:space="0" w:color="000000"/>
            </w:tcBorders>
          </w:tcPr>
          <w:p w14:paraId="1BD9E7DA" w14:textId="74B8FF0C" w:rsidR="00146647" w:rsidRPr="00507ADD" w:rsidRDefault="00AD7ED1" w:rsidP="009218D9">
            <w:r>
              <w:rPr>
                <w:rFonts w:hint="eastAsia"/>
              </w:rPr>
              <w:t>点击帖子</w:t>
            </w:r>
            <w:r w:rsidR="00F02C4C">
              <w:rPr>
                <w:rFonts w:hint="eastAsia"/>
              </w:rPr>
              <w:t>列表上方的标签按钮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1A058A9" w14:textId="562310C0" w:rsidR="00146647" w:rsidRPr="00507ADD" w:rsidRDefault="00F02C4C" w:rsidP="009218D9">
            <w:r>
              <w:rPr>
                <w:rFonts w:hint="eastAsia"/>
              </w:rPr>
              <w:t>出现下拉菜单，包括[全部</w:t>
            </w:r>
            <w:r>
              <w:t>]</w:t>
            </w:r>
            <w:r>
              <w:rPr>
                <w:rFonts w:hint="eastAsia"/>
              </w:rPr>
              <w:t>、[置顶</w:t>
            </w:r>
            <w:r>
              <w:t>]</w:t>
            </w:r>
            <w:r>
              <w:rPr>
                <w:rFonts w:hint="eastAsia"/>
              </w:rPr>
              <w:t>、[精华</w:t>
            </w:r>
            <w:r>
              <w:t>]</w:t>
            </w:r>
          </w:p>
        </w:tc>
      </w:tr>
      <w:tr w:rsidR="00F02C4C" w:rsidRPr="00507ADD" w14:paraId="68A547D3" w14:textId="77777777" w:rsidTr="009218D9">
        <w:trPr>
          <w:trHeight w:val="392"/>
        </w:trPr>
        <w:tc>
          <w:tcPr>
            <w:tcW w:w="2155" w:type="dxa"/>
            <w:tcBorders>
              <w:top w:val="single" w:sz="4" w:space="0" w:color="000000"/>
              <w:left w:val="single" w:sz="4" w:space="0" w:color="000000"/>
              <w:bottom w:val="single" w:sz="4" w:space="0" w:color="000000"/>
              <w:right w:val="single" w:sz="4" w:space="0" w:color="000000"/>
            </w:tcBorders>
          </w:tcPr>
          <w:p w14:paraId="2FF43A26" w14:textId="10B75638" w:rsidR="00F02C4C" w:rsidRDefault="00F02C4C" w:rsidP="009218D9">
            <w:r>
              <w:rPr>
                <w:rFonts w:hint="eastAsia"/>
              </w:rPr>
              <w:t>点击精华</w:t>
            </w:r>
          </w:p>
        </w:tc>
        <w:tc>
          <w:tcPr>
            <w:tcW w:w="6141" w:type="dxa"/>
            <w:gridSpan w:val="2"/>
            <w:tcBorders>
              <w:top w:val="single" w:sz="4" w:space="0" w:color="000000"/>
              <w:left w:val="single" w:sz="4" w:space="0" w:color="000000"/>
              <w:bottom w:val="single" w:sz="4" w:space="0" w:color="000000"/>
              <w:right w:val="single" w:sz="4" w:space="0" w:color="000000"/>
            </w:tcBorders>
          </w:tcPr>
          <w:p w14:paraId="47677FF9" w14:textId="51236028" w:rsidR="00F02C4C" w:rsidRDefault="00F02C4C" w:rsidP="009218D9">
            <w:r>
              <w:rPr>
                <w:rFonts w:hint="eastAsia"/>
              </w:rPr>
              <w:t>帖子列表只剩下标签包括精华的帖子</w:t>
            </w:r>
          </w:p>
        </w:tc>
      </w:tr>
    </w:tbl>
    <w:p w14:paraId="629179EC" w14:textId="0A56B20F" w:rsidR="00F02C4C" w:rsidRDefault="00F02C4C" w:rsidP="00146647"/>
    <w:p w14:paraId="3AF99D4D" w14:textId="77777777" w:rsidR="00F02C4C" w:rsidRDefault="00F02C4C">
      <w:r>
        <w:br w:type="page"/>
      </w:r>
    </w:p>
    <w:p w14:paraId="4757B20F" w14:textId="77777777" w:rsidR="00146647" w:rsidRPr="00146647" w:rsidRDefault="00146647" w:rsidP="00146647"/>
    <w:p w14:paraId="30085C06" w14:textId="05384BCF" w:rsidR="00BE18F1" w:rsidRDefault="00BE18F1" w:rsidP="00BE18F1">
      <w:pPr>
        <w:pStyle w:val="a1"/>
      </w:pPr>
      <w:bookmarkStart w:id="1386" w:name="_Toc533356797"/>
      <w:r>
        <w:rPr>
          <w:rFonts w:hint="eastAsia"/>
        </w:rPr>
        <w:t>浏览具体帖子</w:t>
      </w:r>
      <w:bookmarkEnd w:id="1386"/>
    </w:p>
    <w:tbl>
      <w:tblPr>
        <w:tblStyle w:val="14"/>
        <w:tblW w:w="8296" w:type="dxa"/>
        <w:tblLook w:val="04A0" w:firstRow="1" w:lastRow="0" w:firstColumn="1" w:lastColumn="0" w:noHBand="0" w:noVBand="1"/>
      </w:tblPr>
      <w:tblGrid>
        <w:gridCol w:w="2155"/>
        <w:gridCol w:w="1993"/>
        <w:gridCol w:w="4148"/>
      </w:tblGrid>
      <w:tr w:rsidR="00146647" w:rsidRPr="00B45E5B" w14:paraId="426EE0DD" w14:textId="77777777" w:rsidTr="009218D9">
        <w:tc>
          <w:tcPr>
            <w:tcW w:w="4148" w:type="dxa"/>
            <w:gridSpan w:val="2"/>
            <w:tcBorders>
              <w:top w:val="single" w:sz="4" w:space="0" w:color="000000"/>
              <w:left w:val="single" w:sz="4" w:space="0" w:color="000000"/>
              <w:bottom w:val="single" w:sz="4" w:space="0" w:color="000000"/>
              <w:right w:val="single" w:sz="4" w:space="0" w:color="000000"/>
            </w:tcBorders>
            <w:hideMark/>
          </w:tcPr>
          <w:p w14:paraId="24D720D6" w14:textId="77777777" w:rsidR="00146647" w:rsidRPr="00B45E5B" w:rsidRDefault="00146647" w:rsidP="009218D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C137B52" w14:textId="2D901BB0" w:rsidR="00146647" w:rsidRPr="00B45E5B" w:rsidRDefault="00146647" w:rsidP="009218D9">
            <w:r>
              <w:rPr>
                <w:rFonts w:hint="eastAsia"/>
              </w:rPr>
              <w:t>TC</w:t>
            </w:r>
            <w:r>
              <w:t>-</w:t>
            </w:r>
            <w:r>
              <w:rPr>
                <w:rFonts w:hint="eastAsia"/>
              </w:rPr>
              <w:t>R</w:t>
            </w:r>
            <w:r>
              <w:t>-</w:t>
            </w:r>
            <w:r w:rsidR="00F02C4C">
              <w:rPr>
                <w:rFonts w:hint="eastAsia"/>
              </w:rPr>
              <w:t>57</w:t>
            </w:r>
          </w:p>
        </w:tc>
      </w:tr>
      <w:tr w:rsidR="00146647" w14:paraId="3E821129"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32B563AA" w14:textId="77777777" w:rsidR="00146647" w:rsidRPr="00B45E5B" w:rsidRDefault="00146647" w:rsidP="009218D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3BD4161" w14:textId="2BDAB795" w:rsidR="00146647" w:rsidRDefault="00F02C4C" w:rsidP="009218D9">
            <w:r>
              <w:rPr>
                <w:rFonts w:hint="eastAsia"/>
              </w:rPr>
              <w:t>浏览具体帖子</w:t>
            </w:r>
          </w:p>
        </w:tc>
      </w:tr>
      <w:tr w:rsidR="00146647" w14:paraId="7D80B41C"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1ED93387" w14:textId="77777777" w:rsidR="00146647" w:rsidRDefault="00146647" w:rsidP="009218D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D9A8F86" w14:textId="6B638FC5" w:rsidR="00146647" w:rsidRDefault="00F02C4C" w:rsidP="009218D9">
            <w:r>
              <w:rPr>
                <w:rFonts w:hint="eastAsia"/>
              </w:rPr>
              <w:t>浏览具体帖子</w:t>
            </w:r>
          </w:p>
        </w:tc>
      </w:tr>
      <w:tr w:rsidR="00146647" w14:paraId="47DAB052" w14:textId="77777777" w:rsidTr="009218D9">
        <w:tc>
          <w:tcPr>
            <w:tcW w:w="4148" w:type="dxa"/>
            <w:gridSpan w:val="2"/>
            <w:tcBorders>
              <w:top w:val="single" w:sz="4" w:space="0" w:color="000000"/>
              <w:left w:val="single" w:sz="4" w:space="0" w:color="000000"/>
              <w:bottom w:val="single" w:sz="4" w:space="0" w:color="000000"/>
              <w:right w:val="single" w:sz="4" w:space="0" w:color="000000"/>
            </w:tcBorders>
            <w:hideMark/>
          </w:tcPr>
          <w:p w14:paraId="4D8A8B5C" w14:textId="77777777" w:rsidR="00146647" w:rsidRPr="00B45E5B" w:rsidRDefault="00146647" w:rsidP="009218D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711258F" w14:textId="77777777" w:rsidR="00146647" w:rsidRDefault="00146647" w:rsidP="009218D9">
            <w:r>
              <w:rPr>
                <w:rFonts w:hint="eastAsia"/>
              </w:rPr>
              <w:t>注册用户</w:t>
            </w:r>
          </w:p>
        </w:tc>
      </w:tr>
      <w:tr w:rsidR="00146647" w14:paraId="6F9F40A1"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2BAB1DAC" w14:textId="77777777" w:rsidR="00146647" w:rsidRPr="00B45E5B" w:rsidRDefault="00146647" w:rsidP="009218D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E9E07D4" w14:textId="77777777" w:rsidR="00146647" w:rsidRDefault="00146647" w:rsidP="009218D9">
            <w:r>
              <w:rPr>
                <w:rFonts w:hint="eastAsia"/>
              </w:rPr>
              <w:t>黑盒测试-等价类划分/边界值法</w:t>
            </w:r>
          </w:p>
        </w:tc>
      </w:tr>
      <w:tr w:rsidR="00146647" w14:paraId="0B222243"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4B7F60EA" w14:textId="77777777" w:rsidR="00146647" w:rsidRDefault="00146647" w:rsidP="009218D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0B5D7BB" w14:textId="77777777" w:rsidR="00146647" w:rsidRDefault="00146647" w:rsidP="009218D9">
            <w:r>
              <w:rPr>
                <w:rFonts w:hint="eastAsia"/>
              </w:rPr>
              <w:t>访问论坛</w:t>
            </w:r>
          </w:p>
        </w:tc>
      </w:tr>
      <w:tr w:rsidR="00146647" w14:paraId="3999C01B"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37892B99" w14:textId="77777777" w:rsidR="00146647" w:rsidRDefault="00146647" w:rsidP="009218D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45A5C75" w14:textId="0F2B3545" w:rsidR="00146647" w:rsidRDefault="00146647" w:rsidP="009218D9">
            <w:r>
              <w:rPr>
                <w:rFonts w:hint="eastAsia"/>
              </w:rPr>
              <w:t>用户进入网站论坛，</w:t>
            </w:r>
            <w:r w:rsidR="00F02C4C">
              <w:rPr>
                <w:rFonts w:hint="eastAsia"/>
              </w:rPr>
              <w:t>浏览具体帖子</w:t>
            </w:r>
          </w:p>
        </w:tc>
      </w:tr>
      <w:tr w:rsidR="00146647" w:rsidRPr="00B45E5B" w14:paraId="5F477CCB" w14:textId="77777777" w:rsidTr="009218D9">
        <w:tc>
          <w:tcPr>
            <w:tcW w:w="4148" w:type="dxa"/>
            <w:gridSpan w:val="2"/>
            <w:tcBorders>
              <w:top w:val="single" w:sz="4" w:space="0" w:color="000000"/>
              <w:left w:val="single" w:sz="4" w:space="0" w:color="000000"/>
              <w:bottom w:val="single" w:sz="4" w:space="0" w:color="000000"/>
              <w:right w:val="single" w:sz="4" w:space="0" w:color="000000"/>
            </w:tcBorders>
            <w:hideMark/>
          </w:tcPr>
          <w:p w14:paraId="5A6BB036" w14:textId="77777777" w:rsidR="00146647" w:rsidRPr="00B45E5B" w:rsidRDefault="00146647" w:rsidP="009218D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053F0BD" w14:textId="336B9D0F" w:rsidR="00146647" w:rsidRPr="00B45E5B" w:rsidRDefault="00146647" w:rsidP="009218D9">
            <w:r>
              <w:rPr>
                <w:rFonts w:hint="eastAsia"/>
              </w:rPr>
              <w:t>测试用户是否能进入网站论坛，</w:t>
            </w:r>
            <w:r w:rsidR="00F02C4C">
              <w:rPr>
                <w:rFonts w:hint="eastAsia"/>
              </w:rPr>
              <w:t>浏览具体帖子</w:t>
            </w:r>
          </w:p>
        </w:tc>
      </w:tr>
      <w:tr w:rsidR="00146647" w:rsidRPr="00507ADD" w14:paraId="4AC6F949" w14:textId="77777777" w:rsidTr="009218D9">
        <w:trPr>
          <w:trHeight w:val="1445"/>
        </w:trPr>
        <w:tc>
          <w:tcPr>
            <w:tcW w:w="8296" w:type="dxa"/>
            <w:gridSpan w:val="3"/>
            <w:tcBorders>
              <w:top w:val="single" w:sz="4" w:space="0" w:color="000000"/>
              <w:left w:val="single" w:sz="4" w:space="0" w:color="000000"/>
              <w:right w:val="single" w:sz="4" w:space="0" w:color="000000"/>
            </w:tcBorders>
            <w:hideMark/>
          </w:tcPr>
          <w:p w14:paraId="548B5495" w14:textId="77777777" w:rsidR="00146647" w:rsidRPr="00507ADD" w:rsidRDefault="00146647" w:rsidP="009218D9">
            <w:r w:rsidRPr="00507ADD">
              <w:rPr>
                <w:rFonts w:hint="eastAsia"/>
              </w:rPr>
              <w:t>初始条件和背景：</w:t>
            </w:r>
          </w:p>
          <w:p w14:paraId="0038B3FF" w14:textId="77777777" w:rsidR="00146647" w:rsidRDefault="00146647" w:rsidP="009218D9">
            <w:r w:rsidRPr="00B45E5B">
              <w:rPr>
                <w:rFonts w:hint="eastAsia"/>
              </w:rPr>
              <w:t>系统</w:t>
            </w:r>
            <w:r>
              <w:rPr>
                <w:rFonts w:hint="eastAsia"/>
              </w:rPr>
              <w:t>：PC端</w:t>
            </w:r>
          </w:p>
          <w:p w14:paraId="1A5DE547" w14:textId="77777777" w:rsidR="00146647" w:rsidRPr="00507ADD" w:rsidRDefault="00146647" w:rsidP="009218D9">
            <w:r>
              <w:rPr>
                <w:rFonts w:hint="eastAsia"/>
              </w:rPr>
              <w:t>浏览器：C</w:t>
            </w:r>
            <w:r>
              <w:t>hrome</w:t>
            </w:r>
          </w:p>
          <w:p w14:paraId="1F318BA5" w14:textId="77777777" w:rsidR="00146647" w:rsidRPr="00507ADD" w:rsidRDefault="00146647" w:rsidP="009218D9">
            <w:r w:rsidRPr="00507ADD">
              <w:rPr>
                <w:rFonts w:hint="eastAsia"/>
              </w:rPr>
              <w:t>注释</w:t>
            </w:r>
            <w:r>
              <w:rPr>
                <w:rFonts w:hint="eastAsia"/>
              </w:rPr>
              <w:t>：无</w:t>
            </w:r>
          </w:p>
        </w:tc>
      </w:tr>
      <w:tr w:rsidR="00146647" w:rsidRPr="00507ADD" w14:paraId="46F8DAFD" w14:textId="77777777" w:rsidTr="009218D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E564859" w14:textId="77777777" w:rsidR="00146647" w:rsidRPr="00507ADD" w:rsidRDefault="00146647" w:rsidP="009218D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F226E93" w14:textId="77777777" w:rsidR="00146647" w:rsidRPr="00507ADD" w:rsidRDefault="00146647" w:rsidP="009218D9">
            <w:r w:rsidRPr="00507ADD">
              <w:rPr>
                <w:rFonts w:hint="eastAsia"/>
              </w:rPr>
              <w:t>预期结果</w:t>
            </w:r>
          </w:p>
        </w:tc>
      </w:tr>
      <w:tr w:rsidR="00146647" w:rsidRPr="00507ADD" w14:paraId="163389F4" w14:textId="77777777" w:rsidTr="009218D9">
        <w:trPr>
          <w:trHeight w:val="392"/>
        </w:trPr>
        <w:tc>
          <w:tcPr>
            <w:tcW w:w="2155" w:type="dxa"/>
            <w:tcBorders>
              <w:top w:val="single" w:sz="4" w:space="0" w:color="000000"/>
              <w:left w:val="single" w:sz="4" w:space="0" w:color="000000"/>
              <w:bottom w:val="single" w:sz="4" w:space="0" w:color="000000"/>
              <w:right w:val="single" w:sz="4" w:space="0" w:color="000000"/>
            </w:tcBorders>
          </w:tcPr>
          <w:p w14:paraId="53F5F0BA" w14:textId="0F77AB79" w:rsidR="00146647" w:rsidRPr="00507ADD" w:rsidRDefault="00F02C4C" w:rsidP="009218D9">
            <w:r>
              <w:rPr>
                <w:rFonts w:hint="eastAsia"/>
              </w:rPr>
              <w:t>点击帖子列表中的某个帖子的主题列</w:t>
            </w:r>
          </w:p>
        </w:tc>
        <w:tc>
          <w:tcPr>
            <w:tcW w:w="6141" w:type="dxa"/>
            <w:gridSpan w:val="2"/>
            <w:tcBorders>
              <w:top w:val="single" w:sz="4" w:space="0" w:color="000000"/>
              <w:left w:val="single" w:sz="4" w:space="0" w:color="000000"/>
              <w:bottom w:val="single" w:sz="4" w:space="0" w:color="000000"/>
              <w:right w:val="single" w:sz="4" w:space="0" w:color="000000"/>
            </w:tcBorders>
          </w:tcPr>
          <w:p w14:paraId="1D210117" w14:textId="0F184FA6" w:rsidR="00146647" w:rsidRPr="00507ADD" w:rsidRDefault="00F02C4C" w:rsidP="009218D9">
            <w:r>
              <w:rPr>
                <w:rFonts w:hint="eastAsia"/>
              </w:rPr>
              <w:t>转调至帖子详情页，页面包括主题名称、每层的头像、名称、楼数、内容、附件、举报按钮、发布时间、引用按钮</w:t>
            </w:r>
          </w:p>
        </w:tc>
      </w:tr>
    </w:tbl>
    <w:p w14:paraId="5BC0F3A1" w14:textId="0AEE80FD" w:rsidR="00F02C4C" w:rsidRDefault="00F02C4C" w:rsidP="00146647"/>
    <w:p w14:paraId="7AD70E52" w14:textId="77777777" w:rsidR="00F02C4C" w:rsidRDefault="00F02C4C">
      <w:r>
        <w:br w:type="page"/>
      </w:r>
    </w:p>
    <w:p w14:paraId="23B25188" w14:textId="77777777" w:rsidR="00146647" w:rsidRPr="00146647" w:rsidRDefault="00146647" w:rsidP="00146647"/>
    <w:p w14:paraId="2ADEAA48" w14:textId="03491D20" w:rsidR="00BE18F1" w:rsidRDefault="00BE18F1" w:rsidP="00BE18F1">
      <w:pPr>
        <w:pStyle w:val="a1"/>
      </w:pPr>
      <w:bookmarkStart w:id="1387" w:name="_Toc533356798"/>
      <w:r>
        <w:rPr>
          <w:rFonts w:hint="eastAsia"/>
        </w:rPr>
        <w:t>举报</w:t>
      </w:r>
      <w:bookmarkEnd w:id="1387"/>
    </w:p>
    <w:tbl>
      <w:tblPr>
        <w:tblStyle w:val="14"/>
        <w:tblW w:w="8296" w:type="dxa"/>
        <w:tblLook w:val="04A0" w:firstRow="1" w:lastRow="0" w:firstColumn="1" w:lastColumn="0" w:noHBand="0" w:noVBand="1"/>
      </w:tblPr>
      <w:tblGrid>
        <w:gridCol w:w="2155"/>
        <w:gridCol w:w="1993"/>
        <w:gridCol w:w="4148"/>
      </w:tblGrid>
      <w:tr w:rsidR="00146647" w:rsidRPr="00B45E5B" w14:paraId="0E3939CF" w14:textId="77777777" w:rsidTr="009218D9">
        <w:tc>
          <w:tcPr>
            <w:tcW w:w="4148" w:type="dxa"/>
            <w:gridSpan w:val="2"/>
            <w:tcBorders>
              <w:top w:val="single" w:sz="4" w:space="0" w:color="000000"/>
              <w:left w:val="single" w:sz="4" w:space="0" w:color="000000"/>
              <w:bottom w:val="single" w:sz="4" w:space="0" w:color="000000"/>
              <w:right w:val="single" w:sz="4" w:space="0" w:color="000000"/>
            </w:tcBorders>
            <w:hideMark/>
          </w:tcPr>
          <w:p w14:paraId="5F1EB10E" w14:textId="77777777" w:rsidR="00146647" w:rsidRPr="00B45E5B" w:rsidRDefault="00146647" w:rsidP="009218D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77B3F54" w14:textId="66288176" w:rsidR="00146647" w:rsidRPr="00B45E5B" w:rsidRDefault="00146647" w:rsidP="009218D9">
            <w:r>
              <w:rPr>
                <w:rFonts w:hint="eastAsia"/>
              </w:rPr>
              <w:t>TC</w:t>
            </w:r>
            <w:r>
              <w:t>-</w:t>
            </w:r>
            <w:r>
              <w:rPr>
                <w:rFonts w:hint="eastAsia"/>
              </w:rPr>
              <w:t>R</w:t>
            </w:r>
            <w:r>
              <w:t>-</w:t>
            </w:r>
            <w:r w:rsidR="00F02C4C">
              <w:rPr>
                <w:rFonts w:hint="eastAsia"/>
              </w:rPr>
              <w:t>58</w:t>
            </w:r>
          </w:p>
        </w:tc>
      </w:tr>
      <w:tr w:rsidR="00146647" w14:paraId="79C51F3B"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446B67D5" w14:textId="77777777" w:rsidR="00146647" w:rsidRPr="00B45E5B" w:rsidRDefault="00146647" w:rsidP="009218D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77B219B" w14:textId="4D7E86DF" w:rsidR="00146647" w:rsidRDefault="00F02C4C" w:rsidP="009218D9">
            <w:r>
              <w:rPr>
                <w:rFonts w:hint="eastAsia"/>
              </w:rPr>
              <w:t>举报</w:t>
            </w:r>
          </w:p>
        </w:tc>
      </w:tr>
      <w:tr w:rsidR="00146647" w14:paraId="02CEE735"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1A4C182A" w14:textId="77777777" w:rsidR="00146647" w:rsidRDefault="00146647" w:rsidP="009218D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447D54D" w14:textId="524A9206" w:rsidR="00146647" w:rsidRDefault="00F02C4C" w:rsidP="009218D9">
            <w:r>
              <w:rPr>
                <w:rFonts w:hint="eastAsia"/>
              </w:rPr>
              <w:t>举报</w:t>
            </w:r>
          </w:p>
        </w:tc>
      </w:tr>
      <w:tr w:rsidR="00146647" w14:paraId="2BCA4B85" w14:textId="77777777" w:rsidTr="009218D9">
        <w:tc>
          <w:tcPr>
            <w:tcW w:w="4148" w:type="dxa"/>
            <w:gridSpan w:val="2"/>
            <w:tcBorders>
              <w:top w:val="single" w:sz="4" w:space="0" w:color="000000"/>
              <w:left w:val="single" w:sz="4" w:space="0" w:color="000000"/>
              <w:bottom w:val="single" w:sz="4" w:space="0" w:color="000000"/>
              <w:right w:val="single" w:sz="4" w:space="0" w:color="000000"/>
            </w:tcBorders>
            <w:hideMark/>
          </w:tcPr>
          <w:p w14:paraId="56889606" w14:textId="77777777" w:rsidR="00146647" w:rsidRPr="00B45E5B" w:rsidRDefault="00146647" w:rsidP="009218D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0F03FBE" w14:textId="77777777" w:rsidR="00146647" w:rsidRDefault="00146647" w:rsidP="009218D9">
            <w:r>
              <w:rPr>
                <w:rFonts w:hint="eastAsia"/>
              </w:rPr>
              <w:t>注册用户</w:t>
            </w:r>
          </w:p>
        </w:tc>
      </w:tr>
      <w:tr w:rsidR="00146647" w14:paraId="25827B85"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0ABFEB96" w14:textId="77777777" w:rsidR="00146647" w:rsidRPr="00B45E5B" w:rsidRDefault="00146647" w:rsidP="009218D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FBD8ACB" w14:textId="77777777" w:rsidR="00146647" w:rsidRDefault="00146647" w:rsidP="009218D9">
            <w:r>
              <w:rPr>
                <w:rFonts w:hint="eastAsia"/>
              </w:rPr>
              <w:t>黑盒测试-等价类划分/边界值法</w:t>
            </w:r>
          </w:p>
        </w:tc>
      </w:tr>
      <w:tr w:rsidR="00146647" w14:paraId="36DA315B"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19C954D7" w14:textId="77777777" w:rsidR="00146647" w:rsidRDefault="00146647" w:rsidP="009218D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BC8866F" w14:textId="441532A3" w:rsidR="00146647" w:rsidRDefault="00F02C4C" w:rsidP="009218D9">
            <w:r>
              <w:rPr>
                <w:rFonts w:hint="eastAsia"/>
              </w:rPr>
              <w:t>浏览具体帖子</w:t>
            </w:r>
          </w:p>
        </w:tc>
      </w:tr>
      <w:tr w:rsidR="00146647" w14:paraId="4E9CF1F6"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6BA45283" w14:textId="77777777" w:rsidR="00146647" w:rsidRDefault="00146647" w:rsidP="009218D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9FE5F5B" w14:textId="5E203444" w:rsidR="00146647" w:rsidRDefault="00146647" w:rsidP="009218D9">
            <w:r>
              <w:rPr>
                <w:rFonts w:hint="eastAsia"/>
              </w:rPr>
              <w:t>用户进入网站论坛，</w:t>
            </w:r>
            <w:r w:rsidR="00F02C4C">
              <w:rPr>
                <w:rFonts w:hint="eastAsia"/>
              </w:rPr>
              <w:t>并浏览具体帖子时举报</w:t>
            </w:r>
          </w:p>
        </w:tc>
      </w:tr>
      <w:tr w:rsidR="00146647" w:rsidRPr="00B45E5B" w14:paraId="5449A574" w14:textId="77777777" w:rsidTr="009218D9">
        <w:tc>
          <w:tcPr>
            <w:tcW w:w="4148" w:type="dxa"/>
            <w:gridSpan w:val="2"/>
            <w:tcBorders>
              <w:top w:val="single" w:sz="4" w:space="0" w:color="000000"/>
              <w:left w:val="single" w:sz="4" w:space="0" w:color="000000"/>
              <w:bottom w:val="single" w:sz="4" w:space="0" w:color="000000"/>
              <w:right w:val="single" w:sz="4" w:space="0" w:color="000000"/>
            </w:tcBorders>
            <w:hideMark/>
          </w:tcPr>
          <w:p w14:paraId="75FB4447" w14:textId="77777777" w:rsidR="00146647" w:rsidRPr="00B45E5B" w:rsidRDefault="00146647" w:rsidP="009218D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37756CC" w14:textId="12372998" w:rsidR="00146647" w:rsidRPr="00B45E5B" w:rsidRDefault="00146647" w:rsidP="009218D9">
            <w:r>
              <w:rPr>
                <w:rFonts w:hint="eastAsia"/>
              </w:rPr>
              <w:t>测试用户是否能进入网站论坛，</w:t>
            </w:r>
            <w:r w:rsidR="00F02C4C">
              <w:rPr>
                <w:rFonts w:hint="eastAsia"/>
              </w:rPr>
              <w:t>并浏览具体帖子时举报</w:t>
            </w:r>
          </w:p>
        </w:tc>
      </w:tr>
      <w:tr w:rsidR="00146647" w:rsidRPr="00507ADD" w14:paraId="3C8F1095" w14:textId="77777777" w:rsidTr="009218D9">
        <w:trPr>
          <w:trHeight w:val="1445"/>
        </w:trPr>
        <w:tc>
          <w:tcPr>
            <w:tcW w:w="8296" w:type="dxa"/>
            <w:gridSpan w:val="3"/>
            <w:tcBorders>
              <w:top w:val="single" w:sz="4" w:space="0" w:color="000000"/>
              <w:left w:val="single" w:sz="4" w:space="0" w:color="000000"/>
              <w:right w:val="single" w:sz="4" w:space="0" w:color="000000"/>
            </w:tcBorders>
            <w:hideMark/>
          </w:tcPr>
          <w:p w14:paraId="285D28B6" w14:textId="77777777" w:rsidR="00146647" w:rsidRPr="00507ADD" w:rsidRDefault="00146647" w:rsidP="009218D9">
            <w:r w:rsidRPr="00507ADD">
              <w:rPr>
                <w:rFonts w:hint="eastAsia"/>
              </w:rPr>
              <w:t>初始条件和背景：</w:t>
            </w:r>
          </w:p>
          <w:p w14:paraId="18EF923B" w14:textId="77777777" w:rsidR="00146647" w:rsidRDefault="00146647" w:rsidP="009218D9">
            <w:r w:rsidRPr="00B45E5B">
              <w:rPr>
                <w:rFonts w:hint="eastAsia"/>
              </w:rPr>
              <w:t>系统</w:t>
            </w:r>
            <w:r>
              <w:rPr>
                <w:rFonts w:hint="eastAsia"/>
              </w:rPr>
              <w:t>：PC端</w:t>
            </w:r>
          </w:p>
          <w:p w14:paraId="39C9992E" w14:textId="77777777" w:rsidR="00146647" w:rsidRPr="00507ADD" w:rsidRDefault="00146647" w:rsidP="009218D9">
            <w:r>
              <w:rPr>
                <w:rFonts w:hint="eastAsia"/>
              </w:rPr>
              <w:t>浏览器：C</w:t>
            </w:r>
            <w:r>
              <w:t>hrome</w:t>
            </w:r>
          </w:p>
          <w:p w14:paraId="060658F3" w14:textId="77777777" w:rsidR="00146647" w:rsidRPr="00507ADD" w:rsidRDefault="00146647" w:rsidP="009218D9">
            <w:r w:rsidRPr="00507ADD">
              <w:rPr>
                <w:rFonts w:hint="eastAsia"/>
              </w:rPr>
              <w:t>注释</w:t>
            </w:r>
            <w:r>
              <w:rPr>
                <w:rFonts w:hint="eastAsia"/>
              </w:rPr>
              <w:t>：无</w:t>
            </w:r>
          </w:p>
        </w:tc>
      </w:tr>
      <w:tr w:rsidR="00146647" w:rsidRPr="00507ADD" w14:paraId="6478D260" w14:textId="77777777" w:rsidTr="009218D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77C07B5" w14:textId="77777777" w:rsidR="00146647" w:rsidRPr="00507ADD" w:rsidRDefault="00146647" w:rsidP="009218D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C4093F4" w14:textId="77777777" w:rsidR="00146647" w:rsidRPr="00507ADD" w:rsidRDefault="00146647" w:rsidP="009218D9">
            <w:r w:rsidRPr="00507ADD">
              <w:rPr>
                <w:rFonts w:hint="eastAsia"/>
              </w:rPr>
              <w:t>预期结果</w:t>
            </w:r>
          </w:p>
        </w:tc>
      </w:tr>
      <w:tr w:rsidR="00146647" w:rsidRPr="00507ADD" w14:paraId="44262D70" w14:textId="77777777" w:rsidTr="009218D9">
        <w:trPr>
          <w:trHeight w:val="392"/>
        </w:trPr>
        <w:tc>
          <w:tcPr>
            <w:tcW w:w="2155" w:type="dxa"/>
            <w:tcBorders>
              <w:top w:val="single" w:sz="4" w:space="0" w:color="000000"/>
              <w:left w:val="single" w:sz="4" w:space="0" w:color="000000"/>
              <w:bottom w:val="single" w:sz="4" w:space="0" w:color="000000"/>
              <w:right w:val="single" w:sz="4" w:space="0" w:color="000000"/>
            </w:tcBorders>
          </w:tcPr>
          <w:p w14:paraId="0A2BABCF" w14:textId="4DDD6FDE" w:rsidR="00146647" w:rsidRPr="00507ADD" w:rsidRDefault="00F02C4C" w:rsidP="009218D9">
            <w:r>
              <w:rPr>
                <w:rFonts w:hint="eastAsia"/>
              </w:rPr>
              <w:t>点击某楼层右侧举报按钮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86ACC23" w14:textId="0A406DB1" w:rsidR="00146647" w:rsidRPr="00507ADD" w:rsidRDefault="00F02C4C" w:rsidP="009218D9">
            <w:r>
              <w:rPr>
                <w:rFonts w:hint="eastAsia"/>
              </w:rPr>
              <w:t>显示举报内容已发送</w:t>
            </w:r>
          </w:p>
        </w:tc>
      </w:tr>
    </w:tbl>
    <w:p w14:paraId="26EF09FA" w14:textId="0EC083A3" w:rsidR="009218D9" w:rsidRDefault="009218D9" w:rsidP="00146647"/>
    <w:p w14:paraId="0A86BF30" w14:textId="77777777" w:rsidR="009218D9" w:rsidRDefault="009218D9">
      <w:r>
        <w:br w:type="page"/>
      </w:r>
    </w:p>
    <w:p w14:paraId="73048072" w14:textId="77777777" w:rsidR="00146647" w:rsidRPr="00146647" w:rsidRDefault="00146647" w:rsidP="00146647"/>
    <w:p w14:paraId="5525C3B3" w14:textId="67AE23B0" w:rsidR="00BE18F1" w:rsidRDefault="00BE18F1" w:rsidP="00BE18F1">
      <w:pPr>
        <w:pStyle w:val="a1"/>
      </w:pPr>
      <w:bookmarkStart w:id="1388" w:name="_Toc533356799"/>
      <w:r>
        <w:rPr>
          <w:rFonts w:hint="eastAsia"/>
        </w:rPr>
        <w:t>回帖</w:t>
      </w:r>
      <w:bookmarkEnd w:id="1388"/>
    </w:p>
    <w:tbl>
      <w:tblPr>
        <w:tblStyle w:val="14"/>
        <w:tblW w:w="8296" w:type="dxa"/>
        <w:tblLook w:val="04A0" w:firstRow="1" w:lastRow="0" w:firstColumn="1" w:lastColumn="0" w:noHBand="0" w:noVBand="1"/>
      </w:tblPr>
      <w:tblGrid>
        <w:gridCol w:w="2155"/>
        <w:gridCol w:w="1993"/>
        <w:gridCol w:w="4148"/>
      </w:tblGrid>
      <w:tr w:rsidR="00146647" w:rsidRPr="00B45E5B" w14:paraId="2A071A20" w14:textId="77777777" w:rsidTr="009218D9">
        <w:tc>
          <w:tcPr>
            <w:tcW w:w="4148" w:type="dxa"/>
            <w:gridSpan w:val="2"/>
            <w:tcBorders>
              <w:top w:val="single" w:sz="4" w:space="0" w:color="000000"/>
              <w:left w:val="single" w:sz="4" w:space="0" w:color="000000"/>
              <w:bottom w:val="single" w:sz="4" w:space="0" w:color="000000"/>
              <w:right w:val="single" w:sz="4" w:space="0" w:color="000000"/>
            </w:tcBorders>
            <w:hideMark/>
          </w:tcPr>
          <w:p w14:paraId="29A9D6E2" w14:textId="77777777" w:rsidR="00146647" w:rsidRPr="00B45E5B" w:rsidRDefault="00146647" w:rsidP="009218D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3A55DA9" w14:textId="0F77C445" w:rsidR="00146647" w:rsidRPr="00B45E5B" w:rsidRDefault="00146647" w:rsidP="009218D9">
            <w:r>
              <w:rPr>
                <w:rFonts w:hint="eastAsia"/>
              </w:rPr>
              <w:t>TC</w:t>
            </w:r>
            <w:r>
              <w:t>-</w:t>
            </w:r>
            <w:r>
              <w:rPr>
                <w:rFonts w:hint="eastAsia"/>
              </w:rPr>
              <w:t>R</w:t>
            </w:r>
            <w:r>
              <w:t>-</w:t>
            </w:r>
            <w:r w:rsidR="009218D9">
              <w:rPr>
                <w:rFonts w:hint="eastAsia"/>
              </w:rPr>
              <w:t>59</w:t>
            </w:r>
          </w:p>
        </w:tc>
      </w:tr>
      <w:tr w:rsidR="00146647" w14:paraId="6479CFD4"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6D820FAB" w14:textId="77777777" w:rsidR="00146647" w:rsidRPr="00B45E5B" w:rsidRDefault="00146647" w:rsidP="009218D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1A00F5A" w14:textId="64357D17" w:rsidR="00146647" w:rsidRDefault="009218D9" w:rsidP="009218D9">
            <w:r>
              <w:rPr>
                <w:rFonts w:hint="eastAsia"/>
              </w:rPr>
              <w:t>回帖</w:t>
            </w:r>
          </w:p>
        </w:tc>
      </w:tr>
      <w:tr w:rsidR="00146647" w14:paraId="0EF68450"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3026D394" w14:textId="77777777" w:rsidR="00146647" w:rsidRDefault="00146647" w:rsidP="009218D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C8FAD41" w14:textId="3A1686E6" w:rsidR="00146647" w:rsidRDefault="009218D9" w:rsidP="009218D9">
            <w:r>
              <w:rPr>
                <w:rFonts w:hint="eastAsia"/>
              </w:rPr>
              <w:t>回帖</w:t>
            </w:r>
          </w:p>
        </w:tc>
      </w:tr>
      <w:tr w:rsidR="00146647" w14:paraId="3273139A" w14:textId="77777777" w:rsidTr="009218D9">
        <w:tc>
          <w:tcPr>
            <w:tcW w:w="4148" w:type="dxa"/>
            <w:gridSpan w:val="2"/>
            <w:tcBorders>
              <w:top w:val="single" w:sz="4" w:space="0" w:color="000000"/>
              <w:left w:val="single" w:sz="4" w:space="0" w:color="000000"/>
              <w:bottom w:val="single" w:sz="4" w:space="0" w:color="000000"/>
              <w:right w:val="single" w:sz="4" w:space="0" w:color="000000"/>
            </w:tcBorders>
            <w:hideMark/>
          </w:tcPr>
          <w:p w14:paraId="223EA18B" w14:textId="77777777" w:rsidR="00146647" w:rsidRPr="00B45E5B" w:rsidRDefault="00146647" w:rsidP="009218D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7C818FA" w14:textId="77777777" w:rsidR="00146647" w:rsidRDefault="00146647" w:rsidP="009218D9">
            <w:r>
              <w:rPr>
                <w:rFonts w:hint="eastAsia"/>
              </w:rPr>
              <w:t>注册用户</w:t>
            </w:r>
          </w:p>
        </w:tc>
      </w:tr>
      <w:tr w:rsidR="00146647" w14:paraId="22012C82"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03C3BA30" w14:textId="77777777" w:rsidR="00146647" w:rsidRPr="00B45E5B" w:rsidRDefault="00146647" w:rsidP="009218D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6CA829B" w14:textId="77777777" w:rsidR="00146647" w:rsidRDefault="00146647" w:rsidP="009218D9">
            <w:r>
              <w:rPr>
                <w:rFonts w:hint="eastAsia"/>
              </w:rPr>
              <w:t>黑盒测试-等价类划分/边界值法</w:t>
            </w:r>
          </w:p>
        </w:tc>
      </w:tr>
      <w:tr w:rsidR="00146647" w14:paraId="6DBAC74C"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2215338C" w14:textId="77777777" w:rsidR="00146647" w:rsidRDefault="00146647" w:rsidP="009218D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2673DCE" w14:textId="77777777" w:rsidR="00146647" w:rsidRDefault="00146647" w:rsidP="009218D9">
            <w:r>
              <w:rPr>
                <w:rFonts w:hint="eastAsia"/>
              </w:rPr>
              <w:t>访问论坛</w:t>
            </w:r>
          </w:p>
        </w:tc>
      </w:tr>
      <w:tr w:rsidR="00146647" w14:paraId="0FD1445A"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317CA90B" w14:textId="77777777" w:rsidR="00146647" w:rsidRDefault="00146647" w:rsidP="009218D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66DDD58" w14:textId="508645F9" w:rsidR="00146647" w:rsidRDefault="00146647" w:rsidP="009218D9">
            <w:r>
              <w:rPr>
                <w:rFonts w:hint="eastAsia"/>
              </w:rPr>
              <w:t>用户进入网站论坛，</w:t>
            </w:r>
            <w:r w:rsidR="009218D9">
              <w:rPr>
                <w:rFonts w:hint="eastAsia"/>
              </w:rPr>
              <w:t>并回帖</w:t>
            </w:r>
          </w:p>
        </w:tc>
      </w:tr>
      <w:tr w:rsidR="00146647" w:rsidRPr="00B45E5B" w14:paraId="260A1A83" w14:textId="77777777" w:rsidTr="009218D9">
        <w:tc>
          <w:tcPr>
            <w:tcW w:w="4148" w:type="dxa"/>
            <w:gridSpan w:val="2"/>
            <w:tcBorders>
              <w:top w:val="single" w:sz="4" w:space="0" w:color="000000"/>
              <w:left w:val="single" w:sz="4" w:space="0" w:color="000000"/>
              <w:bottom w:val="single" w:sz="4" w:space="0" w:color="000000"/>
              <w:right w:val="single" w:sz="4" w:space="0" w:color="000000"/>
            </w:tcBorders>
            <w:hideMark/>
          </w:tcPr>
          <w:p w14:paraId="6A37D9D4" w14:textId="77777777" w:rsidR="00146647" w:rsidRPr="00B45E5B" w:rsidRDefault="00146647" w:rsidP="009218D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BAC8F80" w14:textId="13464E8F" w:rsidR="00146647" w:rsidRPr="00B45E5B" w:rsidRDefault="00146647" w:rsidP="009218D9">
            <w:r>
              <w:rPr>
                <w:rFonts w:hint="eastAsia"/>
              </w:rPr>
              <w:t>测试用户是否能进入网站论坛，</w:t>
            </w:r>
            <w:r w:rsidR="009218D9">
              <w:rPr>
                <w:rFonts w:hint="eastAsia"/>
              </w:rPr>
              <w:t>并回贴</w:t>
            </w:r>
          </w:p>
        </w:tc>
      </w:tr>
      <w:tr w:rsidR="00146647" w:rsidRPr="00507ADD" w14:paraId="5EACCCA5" w14:textId="77777777" w:rsidTr="009218D9">
        <w:trPr>
          <w:trHeight w:val="1445"/>
        </w:trPr>
        <w:tc>
          <w:tcPr>
            <w:tcW w:w="8296" w:type="dxa"/>
            <w:gridSpan w:val="3"/>
            <w:tcBorders>
              <w:top w:val="single" w:sz="4" w:space="0" w:color="000000"/>
              <w:left w:val="single" w:sz="4" w:space="0" w:color="000000"/>
              <w:right w:val="single" w:sz="4" w:space="0" w:color="000000"/>
            </w:tcBorders>
            <w:hideMark/>
          </w:tcPr>
          <w:p w14:paraId="6CA7D48D" w14:textId="77777777" w:rsidR="00146647" w:rsidRPr="00507ADD" w:rsidRDefault="00146647" w:rsidP="009218D9">
            <w:r w:rsidRPr="00507ADD">
              <w:rPr>
                <w:rFonts w:hint="eastAsia"/>
              </w:rPr>
              <w:t>初始条件和背景：</w:t>
            </w:r>
          </w:p>
          <w:p w14:paraId="7D921191" w14:textId="77777777" w:rsidR="00146647" w:rsidRDefault="00146647" w:rsidP="009218D9">
            <w:r w:rsidRPr="00B45E5B">
              <w:rPr>
                <w:rFonts w:hint="eastAsia"/>
              </w:rPr>
              <w:t>系统</w:t>
            </w:r>
            <w:r>
              <w:rPr>
                <w:rFonts w:hint="eastAsia"/>
              </w:rPr>
              <w:t>：PC端</w:t>
            </w:r>
          </w:p>
          <w:p w14:paraId="67B8DAB0" w14:textId="77777777" w:rsidR="00146647" w:rsidRPr="00507ADD" w:rsidRDefault="00146647" w:rsidP="009218D9">
            <w:r>
              <w:rPr>
                <w:rFonts w:hint="eastAsia"/>
              </w:rPr>
              <w:t>浏览器：C</w:t>
            </w:r>
            <w:r>
              <w:t>hrome</w:t>
            </w:r>
          </w:p>
          <w:p w14:paraId="39AA8B3F" w14:textId="77777777" w:rsidR="00146647" w:rsidRPr="00507ADD" w:rsidRDefault="00146647" w:rsidP="009218D9">
            <w:r w:rsidRPr="00507ADD">
              <w:rPr>
                <w:rFonts w:hint="eastAsia"/>
              </w:rPr>
              <w:t>注释</w:t>
            </w:r>
            <w:r>
              <w:rPr>
                <w:rFonts w:hint="eastAsia"/>
              </w:rPr>
              <w:t>：无</w:t>
            </w:r>
          </w:p>
        </w:tc>
      </w:tr>
      <w:tr w:rsidR="00146647" w:rsidRPr="00507ADD" w14:paraId="2A14B424" w14:textId="77777777" w:rsidTr="009218D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633D133" w14:textId="77777777" w:rsidR="00146647" w:rsidRPr="00507ADD" w:rsidRDefault="00146647" w:rsidP="009218D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CED63A6" w14:textId="77777777" w:rsidR="00146647" w:rsidRPr="00507ADD" w:rsidRDefault="00146647" w:rsidP="009218D9">
            <w:r w:rsidRPr="00507ADD">
              <w:rPr>
                <w:rFonts w:hint="eastAsia"/>
              </w:rPr>
              <w:t>预期结果</w:t>
            </w:r>
          </w:p>
        </w:tc>
      </w:tr>
      <w:tr w:rsidR="00146647" w:rsidRPr="00507ADD" w14:paraId="14652183" w14:textId="77777777" w:rsidTr="009218D9">
        <w:trPr>
          <w:trHeight w:val="392"/>
        </w:trPr>
        <w:tc>
          <w:tcPr>
            <w:tcW w:w="2155" w:type="dxa"/>
            <w:tcBorders>
              <w:top w:val="single" w:sz="4" w:space="0" w:color="000000"/>
              <w:left w:val="single" w:sz="4" w:space="0" w:color="000000"/>
              <w:bottom w:val="single" w:sz="4" w:space="0" w:color="000000"/>
              <w:right w:val="single" w:sz="4" w:space="0" w:color="000000"/>
            </w:tcBorders>
          </w:tcPr>
          <w:p w14:paraId="774FA4F0" w14:textId="29519E77" w:rsidR="00146647" w:rsidRPr="00507ADD" w:rsidRDefault="009218D9" w:rsidP="009218D9">
            <w:r>
              <w:rPr>
                <w:rFonts w:hint="eastAsia"/>
              </w:rPr>
              <w:t>拉至网页下方</w:t>
            </w:r>
          </w:p>
        </w:tc>
        <w:tc>
          <w:tcPr>
            <w:tcW w:w="6141" w:type="dxa"/>
            <w:gridSpan w:val="2"/>
            <w:tcBorders>
              <w:top w:val="single" w:sz="4" w:space="0" w:color="000000"/>
              <w:left w:val="single" w:sz="4" w:space="0" w:color="000000"/>
              <w:bottom w:val="single" w:sz="4" w:space="0" w:color="000000"/>
              <w:right w:val="single" w:sz="4" w:space="0" w:color="000000"/>
            </w:tcBorders>
          </w:tcPr>
          <w:p w14:paraId="45777F8D" w14:textId="10DC862F" w:rsidR="00146647" w:rsidRPr="00507ADD" w:rsidRDefault="009218D9" w:rsidP="009218D9">
            <w:r>
              <w:rPr>
                <w:rFonts w:hint="eastAsia"/>
              </w:rPr>
              <w:t>可见回复框，选择上传附件按钮、提交回复按钮</w:t>
            </w:r>
          </w:p>
        </w:tc>
      </w:tr>
      <w:tr w:rsidR="00955480" w:rsidRPr="00507ADD" w14:paraId="6455B37B" w14:textId="77777777" w:rsidTr="009218D9">
        <w:trPr>
          <w:trHeight w:val="392"/>
        </w:trPr>
        <w:tc>
          <w:tcPr>
            <w:tcW w:w="2155" w:type="dxa"/>
            <w:tcBorders>
              <w:top w:val="single" w:sz="4" w:space="0" w:color="000000"/>
              <w:left w:val="single" w:sz="4" w:space="0" w:color="000000"/>
              <w:bottom w:val="single" w:sz="4" w:space="0" w:color="000000"/>
              <w:right w:val="single" w:sz="4" w:space="0" w:color="000000"/>
            </w:tcBorders>
          </w:tcPr>
          <w:p w14:paraId="3798044B" w14:textId="7961B635" w:rsidR="00955480" w:rsidRDefault="00955480" w:rsidP="009218D9">
            <w:r>
              <w:rPr>
                <w:rFonts w:hint="eastAsia"/>
              </w:rPr>
              <w:t>填写输入内容为空，点击提交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5DE99067" w14:textId="502E1E84" w:rsidR="00955480" w:rsidRDefault="00955480" w:rsidP="009218D9">
            <w:r>
              <w:rPr>
                <w:rFonts w:hint="eastAsia"/>
              </w:rPr>
              <w:t>提示回复内容不能为空</w:t>
            </w:r>
          </w:p>
        </w:tc>
      </w:tr>
      <w:tr w:rsidR="00955480" w:rsidRPr="00507ADD" w14:paraId="3B07318A" w14:textId="77777777" w:rsidTr="009218D9">
        <w:trPr>
          <w:trHeight w:val="392"/>
        </w:trPr>
        <w:tc>
          <w:tcPr>
            <w:tcW w:w="2155" w:type="dxa"/>
            <w:tcBorders>
              <w:top w:val="single" w:sz="4" w:space="0" w:color="000000"/>
              <w:left w:val="single" w:sz="4" w:space="0" w:color="000000"/>
              <w:bottom w:val="single" w:sz="4" w:space="0" w:color="000000"/>
              <w:right w:val="single" w:sz="4" w:space="0" w:color="000000"/>
            </w:tcBorders>
          </w:tcPr>
          <w:p w14:paraId="770047EA" w14:textId="7CD50840" w:rsidR="00955480" w:rsidRDefault="00955480" w:rsidP="009218D9">
            <w:r>
              <w:rPr>
                <w:rFonts w:hint="eastAsia"/>
              </w:rPr>
              <w:t>填写输入内容长度为1001的字符串</w:t>
            </w:r>
          </w:p>
        </w:tc>
        <w:tc>
          <w:tcPr>
            <w:tcW w:w="6141" w:type="dxa"/>
            <w:gridSpan w:val="2"/>
            <w:tcBorders>
              <w:top w:val="single" w:sz="4" w:space="0" w:color="000000"/>
              <w:left w:val="single" w:sz="4" w:space="0" w:color="000000"/>
              <w:bottom w:val="single" w:sz="4" w:space="0" w:color="000000"/>
              <w:right w:val="single" w:sz="4" w:space="0" w:color="000000"/>
            </w:tcBorders>
          </w:tcPr>
          <w:p w14:paraId="60D3DE62" w14:textId="596449A8" w:rsidR="00955480" w:rsidRDefault="00837DB6" w:rsidP="009218D9">
            <w:r>
              <w:rPr>
                <w:rFonts w:hint="eastAsia"/>
              </w:rPr>
              <w:t>提示回复内容长度限制为1</w:t>
            </w:r>
            <w:r>
              <w:t>-1000</w:t>
            </w:r>
          </w:p>
        </w:tc>
      </w:tr>
      <w:tr w:rsidR="00837DB6" w:rsidRPr="00507ADD" w14:paraId="182656BB" w14:textId="77777777" w:rsidTr="009218D9">
        <w:trPr>
          <w:trHeight w:val="392"/>
        </w:trPr>
        <w:tc>
          <w:tcPr>
            <w:tcW w:w="2155" w:type="dxa"/>
            <w:tcBorders>
              <w:top w:val="single" w:sz="4" w:space="0" w:color="000000"/>
              <w:left w:val="single" w:sz="4" w:space="0" w:color="000000"/>
              <w:bottom w:val="single" w:sz="4" w:space="0" w:color="000000"/>
              <w:right w:val="single" w:sz="4" w:space="0" w:color="000000"/>
            </w:tcBorders>
          </w:tcPr>
          <w:p w14:paraId="6BC910A2" w14:textId="77777777" w:rsidR="00837DB6" w:rsidRDefault="00837DB6" w:rsidP="009218D9">
            <w:r>
              <w:rPr>
                <w:rFonts w:hint="eastAsia"/>
              </w:rPr>
              <w:t>填写内容长度为1</w:t>
            </w:r>
            <w:r>
              <w:t>-1000</w:t>
            </w:r>
            <w:r>
              <w:rPr>
                <w:rFonts w:hint="eastAsia"/>
              </w:rPr>
              <w:t>的字符串</w:t>
            </w:r>
          </w:p>
          <w:p w14:paraId="73F00FBF" w14:textId="316444BD" w:rsidR="00837DB6" w:rsidRDefault="00837DB6" w:rsidP="009218D9">
            <w:r>
              <w:rPr>
                <w:rFonts w:hint="eastAsia"/>
              </w:rPr>
              <w:t>点击提交回复</w:t>
            </w:r>
          </w:p>
        </w:tc>
        <w:tc>
          <w:tcPr>
            <w:tcW w:w="6141" w:type="dxa"/>
            <w:gridSpan w:val="2"/>
            <w:tcBorders>
              <w:top w:val="single" w:sz="4" w:space="0" w:color="000000"/>
              <w:left w:val="single" w:sz="4" w:space="0" w:color="000000"/>
              <w:bottom w:val="single" w:sz="4" w:space="0" w:color="000000"/>
              <w:right w:val="single" w:sz="4" w:space="0" w:color="000000"/>
            </w:tcBorders>
          </w:tcPr>
          <w:p w14:paraId="5B990374" w14:textId="64610CE8" w:rsidR="00837DB6" w:rsidRDefault="00837DB6" w:rsidP="009218D9">
            <w:r>
              <w:rPr>
                <w:rFonts w:hint="eastAsia"/>
              </w:rPr>
              <w:t>回复成功，楼层列表最后一层为刚刚回复的内容</w:t>
            </w:r>
          </w:p>
        </w:tc>
      </w:tr>
      <w:tr w:rsidR="00837DB6" w:rsidRPr="00507ADD" w14:paraId="3A9697F8" w14:textId="77777777" w:rsidTr="009218D9">
        <w:trPr>
          <w:trHeight w:val="392"/>
        </w:trPr>
        <w:tc>
          <w:tcPr>
            <w:tcW w:w="2155" w:type="dxa"/>
            <w:tcBorders>
              <w:top w:val="single" w:sz="4" w:space="0" w:color="000000"/>
              <w:left w:val="single" w:sz="4" w:space="0" w:color="000000"/>
              <w:bottom w:val="single" w:sz="4" w:space="0" w:color="000000"/>
              <w:right w:val="single" w:sz="4" w:space="0" w:color="000000"/>
            </w:tcBorders>
          </w:tcPr>
          <w:p w14:paraId="56763DAD" w14:textId="784B4EA3" w:rsidR="00837DB6" w:rsidRDefault="00837DB6" w:rsidP="00837DB6">
            <w:r>
              <w:rPr>
                <w:rFonts w:hint="eastAsia"/>
              </w:rPr>
              <w:t>填写内容长度为1</w:t>
            </w:r>
            <w:r>
              <w:t>-1000</w:t>
            </w:r>
            <w:r>
              <w:rPr>
                <w:rFonts w:hint="eastAsia"/>
              </w:rPr>
              <w:t>的字符串</w:t>
            </w:r>
          </w:p>
          <w:p w14:paraId="7C14C3A3" w14:textId="2BB01A03" w:rsidR="00837DB6" w:rsidRDefault="00837DB6" w:rsidP="00837DB6">
            <w:r>
              <w:rPr>
                <w:rFonts w:hint="eastAsia"/>
              </w:rPr>
              <w:t>选择上传大小为1.1GB的文件</w:t>
            </w:r>
          </w:p>
          <w:p w14:paraId="345246AB" w14:textId="1128FB9A" w:rsidR="00837DB6" w:rsidRDefault="00837DB6" w:rsidP="00837DB6">
            <w:r>
              <w:rPr>
                <w:rFonts w:hint="eastAsia"/>
              </w:rPr>
              <w:t>点击提交回复</w:t>
            </w:r>
          </w:p>
        </w:tc>
        <w:tc>
          <w:tcPr>
            <w:tcW w:w="6141" w:type="dxa"/>
            <w:gridSpan w:val="2"/>
            <w:tcBorders>
              <w:top w:val="single" w:sz="4" w:space="0" w:color="000000"/>
              <w:left w:val="single" w:sz="4" w:space="0" w:color="000000"/>
              <w:bottom w:val="single" w:sz="4" w:space="0" w:color="000000"/>
              <w:right w:val="single" w:sz="4" w:space="0" w:color="000000"/>
            </w:tcBorders>
          </w:tcPr>
          <w:p w14:paraId="536DE928" w14:textId="60F461B9" w:rsidR="00837DB6" w:rsidRDefault="00837DB6" w:rsidP="00837DB6">
            <w:r>
              <w:rPr>
                <w:rFonts w:hint="eastAsia"/>
              </w:rPr>
              <w:t>提示附件大小不得超过1GB</w:t>
            </w:r>
          </w:p>
        </w:tc>
      </w:tr>
      <w:tr w:rsidR="00837DB6" w:rsidRPr="00507ADD" w14:paraId="7CD51526" w14:textId="77777777" w:rsidTr="009218D9">
        <w:trPr>
          <w:trHeight w:val="392"/>
        </w:trPr>
        <w:tc>
          <w:tcPr>
            <w:tcW w:w="2155" w:type="dxa"/>
            <w:tcBorders>
              <w:top w:val="single" w:sz="4" w:space="0" w:color="000000"/>
              <w:left w:val="single" w:sz="4" w:space="0" w:color="000000"/>
              <w:bottom w:val="single" w:sz="4" w:space="0" w:color="000000"/>
              <w:right w:val="single" w:sz="4" w:space="0" w:color="000000"/>
            </w:tcBorders>
          </w:tcPr>
          <w:p w14:paraId="2B0B25FC" w14:textId="77777777" w:rsidR="00837DB6" w:rsidRDefault="00837DB6" w:rsidP="00837DB6">
            <w:r>
              <w:rPr>
                <w:rFonts w:hint="eastAsia"/>
              </w:rPr>
              <w:t>填写内容长度为1</w:t>
            </w:r>
            <w:r>
              <w:t>-1000</w:t>
            </w:r>
            <w:r>
              <w:rPr>
                <w:rFonts w:hint="eastAsia"/>
              </w:rPr>
              <w:t>的字符串</w:t>
            </w:r>
          </w:p>
          <w:p w14:paraId="65BCEC4B" w14:textId="3EDCCDE5" w:rsidR="00837DB6" w:rsidRDefault="00837DB6" w:rsidP="00837DB6">
            <w:r>
              <w:rPr>
                <w:rFonts w:hint="eastAsia"/>
              </w:rPr>
              <w:t>选择上传大小为1GB的文件</w:t>
            </w:r>
          </w:p>
          <w:p w14:paraId="2BC29A7A" w14:textId="1BC1D87C" w:rsidR="00837DB6" w:rsidRDefault="00837DB6" w:rsidP="00837DB6">
            <w:r>
              <w:rPr>
                <w:rFonts w:hint="eastAsia"/>
              </w:rPr>
              <w:t>点击提交回复</w:t>
            </w:r>
          </w:p>
        </w:tc>
        <w:tc>
          <w:tcPr>
            <w:tcW w:w="6141" w:type="dxa"/>
            <w:gridSpan w:val="2"/>
            <w:tcBorders>
              <w:top w:val="single" w:sz="4" w:space="0" w:color="000000"/>
              <w:left w:val="single" w:sz="4" w:space="0" w:color="000000"/>
              <w:bottom w:val="single" w:sz="4" w:space="0" w:color="000000"/>
              <w:right w:val="single" w:sz="4" w:space="0" w:color="000000"/>
            </w:tcBorders>
          </w:tcPr>
          <w:p w14:paraId="63ACF237" w14:textId="32B7035D" w:rsidR="00837DB6" w:rsidRDefault="00837DB6" w:rsidP="00837DB6">
            <w:r>
              <w:rPr>
                <w:rFonts w:hint="eastAsia"/>
              </w:rPr>
              <w:t>回复成功，并该楼层带有附件</w:t>
            </w:r>
          </w:p>
        </w:tc>
      </w:tr>
    </w:tbl>
    <w:p w14:paraId="1E9C1292" w14:textId="64830F55" w:rsidR="00A87651" w:rsidRDefault="00A87651" w:rsidP="00146647"/>
    <w:p w14:paraId="12F0285E" w14:textId="77777777" w:rsidR="00A87651" w:rsidRDefault="00A87651">
      <w:r>
        <w:br w:type="page"/>
      </w:r>
    </w:p>
    <w:p w14:paraId="5EEA7B24" w14:textId="77777777" w:rsidR="00146647" w:rsidRPr="00146647" w:rsidRDefault="00146647" w:rsidP="00146647"/>
    <w:p w14:paraId="780C1704" w14:textId="356F5B21" w:rsidR="00BE18F1" w:rsidRDefault="00BE18F1" w:rsidP="00BE18F1">
      <w:pPr>
        <w:pStyle w:val="a1"/>
      </w:pPr>
      <w:bookmarkStart w:id="1389" w:name="_Toc533356800"/>
      <w:r>
        <w:rPr>
          <w:rFonts w:hint="eastAsia"/>
        </w:rPr>
        <w:t>举报主题</w:t>
      </w:r>
      <w:bookmarkEnd w:id="1389"/>
    </w:p>
    <w:tbl>
      <w:tblPr>
        <w:tblStyle w:val="14"/>
        <w:tblW w:w="8296" w:type="dxa"/>
        <w:tblLook w:val="04A0" w:firstRow="1" w:lastRow="0" w:firstColumn="1" w:lastColumn="0" w:noHBand="0" w:noVBand="1"/>
      </w:tblPr>
      <w:tblGrid>
        <w:gridCol w:w="2155"/>
        <w:gridCol w:w="1993"/>
        <w:gridCol w:w="4148"/>
      </w:tblGrid>
      <w:tr w:rsidR="00146647" w:rsidRPr="00B45E5B" w14:paraId="77FA2CD4" w14:textId="77777777" w:rsidTr="009218D9">
        <w:tc>
          <w:tcPr>
            <w:tcW w:w="4148" w:type="dxa"/>
            <w:gridSpan w:val="2"/>
            <w:tcBorders>
              <w:top w:val="single" w:sz="4" w:space="0" w:color="000000"/>
              <w:left w:val="single" w:sz="4" w:space="0" w:color="000000"/>
              <w:bottom w:val="single" w:sz="4" w:space="0" w:color="000000"/>
              <w:right w:val="single" w:sz="4" w:space="0" w:color="000000"/>
            </w:tcBorders>
            <w:hideMark/>
          </w:tcPr>
          <w:p w14:paraId="5967F85F" w14:textId="77777777" w:rsidR="00146647" w:rsidRPr="00B45E5B" w:rsidRDefault="00146647" w:rsidP="009218D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4B03BFE" w14:textId="67B4CA3C" w:rsidR="00146647" w:rsidRPr="00B45E5B" w:rsidRDefault="00146647" w:rsidP="009218D9">
            <w:r>
              <w:rPr>
                <w:rFonts w:hint="eastAsia"/>
              </w:rPr>
              <w:t>TC</w:t>
            </w:r>
            <w:r>
              <w:t>-</w:t>
            </w:r>
            <w:r>
              <w:rPr>
                <w:rFonts w:hint="eastAsia"/>
              </w:rPr>
              <w:t>R</w:t>
            </w:r>
            <w:r>
              <w:t>-</w:t>
            </w:r>
            <w:r w:rsidR="00A87651">
              <w:rPr>
                <w:rFonts w:hint="eastAsia"/>
              </w:rPr>
              <w:t>60</w:t>
            </w:r>
          </w:p>
        </w:tc>
      </w:tr>
      <w:tr w:rsidR="00146647" w14:paraId="756C5933"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5396ABA3" w14:textId="77777777" w:rsidR="00146647" w:rsidRPr="00B45E5B" w:rsidRDefault="00146647" w:rsidP="009218D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6437856" w14:textId="2DB064D9" w:rsidR="00146647" w:rsidRDefault="00A87651" w:rsidP="009218D9">
            <w:r>
              <w:rPr>
                <w:rFonts w:hint="eastAsia"/>
              </w:rPr>
              <w:t>举报主题</w:t>
            </w:r>
          </w:p>
        </w:tc>
      </w:tr>
      <w:tr w:rsidR="00146647" w14:paraId="157A6809"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58A6F130" w14:textId="77777777" w:rsidR="00146647" w:rsidRDefault="00146647" w:rsidP="009218D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77F9B6D" w14:textId="5D7FB3BB" w:rsidR="00146647" w:rsidRDefault="00A87651" w:rsidP="009218D9">
            <w:r>
              <w:rPr>
                <w:rFonts w:hint="eastAsia"/>
              </w:rPr>
              <w:t>举报主题</w:t>
            </w:r>
          </w:p>
        </w:tc>
      </w:tr>
      <w:tr w:rsidR="00146647" w14:paraId="1087872A" w14:textId="77777777" w:rsidTr="009218D9">
        <w:tc>
          <w:tcPr>
            <w:tcW w:w="4148" w:type="dxa"/>
            <w:gridSpan w:val="2"/>
            <w:tcBorders>
              <w:top w:val="single" w:sz="4" w:space="0" w:color="000000"/>
              <w:left w:val="single" w:sz="4" w:space="0" w:color="000000"/>
              <w:bottom w:val="single" w:sz="4" w:space="0" w:color="000000"/>
              <w:right w:val="single" w:sz="4" w:space="0" w:color="000000"/>
            </w:tcBorders>
            <w:hideMark/>
          </w:tcPr>
          <w:p w14:paraId="13F5E708" w14:textId="77777777" w:rsidR="00146647" w:rsidRPr="00B45E5B" w:rsidRDefault="00146647" w:rsidP="009218D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BACD580" w14:textId="77777777" w:rsidR="00146647" w:rsidRDefault="00146647" w:rsidP="009218D9">
            <w:r>
              <w:rPr>
                <w:rFonts w:hint="eastAsia"/>
              </w:rPr>
              <w:t>注册用户</w:t>
            </w:r>
          </w:p>
        </w:tc>
      </w:tr>
      <w:tr w:rsidR="00146647" w14:paraId="7A77F2FF"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3A590CCE" w14:textId="77777777" w:rsidR="00146647" w:rsidRPr="00B45E5B" w:rsidRDefault="00146647" w:rsidP="009218D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54D1DAC" w14:textId="77777777" w:rsidR="00146647" w:rsidRDefault="00146647" w:rsidP="009218D9">
            <w:r>
              <w:rPr>
                <w:rFonts w:hint="eastAsia"/>
              </w:rPr>
              <w:t>黑盒测试-等价类划分/边界值法</w:t>
            </w:r>
          </w:p>
        </w:tc>
      </w:tr>
      <w:tr w:rsidR="00146647" w14:paraId="371B9F16"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66B22495" w14:textId="77777777" w:rsidR="00146647" w:rsidRDefault="00146647" w:rsidP="009218D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B326362" w14:textId="77777777" w:rsidR="00146647" w:rsidRDefault="00146647" w:rsidP="009218D9">
            <w:r>
              <w:rPr>
                <w:rFonts w:hint="eastAsia"/>
              </w:rPr>
              <w:t>访问论坛</w:t>
            </w:r>
          </w:p>
        </w:tc>
      </w:tr>
      <w:tr w:rsidR="00146647" w14:paraId="541E28BD"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39B2EBD4" w14:textId="77777777" w:rsidR="00146647" w:rsidRDefault="00146647" w:rsidP="009218D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00DFFE1" w14:textId="00085A8C" w:rsidR="00146647" w:rsidRDefault="00146647" w:rsidP="009218D9">
            <w:r>
              <w:rPr>
                <w:rFonts w:hint="eastAsia"/>
              </w:rPr>
              <w:t>用户进入网站论坛，</w:t>
            </w:r>
            <w:r w:rsidR="00A87651">
              <w:rPr>
                <w:rFonts w:hint="eastAsia"/>
              </w:rPr>
              <w:t>并举报某个主题帖</w:t>
            </w:r>
          </w:p>
        </w:tc>
      </w:tr>
      <w:tr w:rsidR="00146647" w:rsidRPr="00B45E5B" w14:paraId="50BA6274" w14:textId="77777777" w:rsidTr="009218D9">
        <w:tc>
          <w:tcPr>
            <w:tcW w:w="4148" w:type="dxa"/>
            <w:gridSpan w:val="2"/>
            <w:tcBorders>
              <w:top w:val="single" w:sz="4" w:space="0" w:color="000000"/>
              <w:left w:val="single" w:sz="4" w:space="0" w:color="000000"/>
              <w:bottom w:val="single" w:sz="4" w:space="0" w:color="000000"/>
              <w:right w:val="single" w:sz="4" w:space="0" w:color="000000"/>
            </w:tcBorders>
            <w:hideMark/>
          </w:tcPr>
          <w:p w14:paraId="240DB7DF" w14:textId="77777777" w:rsidR="00146647" w:rsidRPr="00B45E5B" w:rsidRDefault="00146647" w:rsidP="009218D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D53BE5A" w14:textId="46138C13" w:rsidR="00146647" w:rsidRPr="00B45E5B" w:rsidRDefault="00146647" w:rsidP="009218D9">
            <w:r>
              <w:rPr>
                <w:rFonts w:hint="eastAsia"/>
              </w:rPr>
              <w:t>测试用户是否能进入网站论坛，</w:t>
            </w:r>
            <w:r w:rsidR="00A87651">
              <w:rPr>
                <w:rFonts w:hint="eastAsia"/>
              </w:rPr>
              <w:t>并举报某个主题帖</w:t>
            </w:r>
          </w:p>
        </w:tc>
      </w:tr>
      <w:tr w:rsidR="00146647" w:rsidRPr="00507ADD" w14:paraId="7B84E171" w14:textId="77777777" w:rsidTr="009218D9">
        <w:trPr>
          <w:trHeight w:val="1445"/>
        </w:trPr>
        <w:tc>
          <w:tcPr>
            <w:tcW w:w="8296" w:type="dxa"/>
            <w:gridSpan w:val="3"/>
            <w:tcBorders>
              <w:top w:val="single" w:sz="4" w:space="0" w:color="000000"/>
              <w:left w:val="single" w:sz="4" w:space="0" w:color="000000"/>
              <w:right w:val="single" w:sz="4" w:space="0" w:color="000000"/>
            </w:tcBorders>
            <w:hideMark/>
          </w:tcPr>
          <w:p w14:paraId="195FDB3A" w14:textId="77777777" w:rsidR="00146647" w:rsidRPr="00507ADD" w:rsidRDefault="00146647" w:rsidP="009218D9">
            <w:r w:rsidRPr="00507ADD">
              <w:rPr>
                <w:rFonts w:hint="eastAsia"/>
              </w:rPr>
              <w:t>初始条件和背景：</w:t>
            </w:r>
          </w:p>
          <w:p w14:paraId="0D6A06CE" w14:textId="77777777" w:rsidR="00146647" w:rsidRDefault="00146647" w:rsidP="009218D9">
            <w:r w:rsidRPr="00B45E5B">
              <w:rPr>
                <w:rFonts w:hint="eastAsia"/>
              </w:rPr>
              <w:t>系统</w:t>
            </w:r>
            <w:r>
              <w:rPr>
                <w:rFonts w:hint="eastAsia"/>
              </w:rPr>
              <w:t>：PC端</w:t>
            </w:r>
          </w:p>
          <w:p w14:paraId="3793D24C" w14:textId="77777777" w:rsidR="00146647" w:rsidRPr="00507ADD" w:rsidRDefault="00146647" w:rsidP="009218D9">
            <w:r>
              <w:rPr>
                <w:rFonts w:hint="eastAsia"/>
              </w:rPr>
              <w:t>浏览器：C</w:t>
            </w:r>
            <w:r>
              <w:t>hrome</w:t>
            </w:r>
          </w:p>
          <w:p w14:paraId="3CF76FB2" w14:textId="77777777" w:rsidR="00146647" w:rsidRPr="00507ADD" w:rsidRDefault="00146647" w:rsidP="009218D9">
            <w:r w:rsidRPr="00507ADD">
              <w:rPr>
                <w:rFonts w:hint="eastAsia"/>
              </w:rPr>
              <w:t>注释</w:t>
            </w:r>
            <w:r>
              <w:rPr>
                <w:rFonts w:hint="eastAsia"/>
              </w:rPr>
              <w:t>：无</w:t>
            </w:r>
          </w:p>
        </w:tc>
      </w:tr>
      <w:tr w:rsidR="00146647" w:rsidRPr="00507ADD" w14:paraId="389E789D" w14:textId="77777777" w:rsidTr="009218D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3C9ADD4" w14:textId="77777777" w:rsidR="00146647" w:rsidRPr="00507ADD" w:rsidRDefault="00146647" w:rsidP="009218D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B1E6891" w14:textId="77777777" w:rsidR="00146647" w:rsidRPr="00507ADD" w:rsidRDefault="00146647" w:rsidP="009218D9">
            <w:r w:rsidRPr="00507ADD">
              <w:rPr>
                <w:rFonts w:hint="eastAsia"/>
              </w:rPr>
              <w:t>预期结果</w:t>
            </w:r>
          </w:p>
        </w:tc>
      </w:tr>
      <w:tr w:rsidR="00146647" w:rsidRPr="00507ADD" w14:paraId="6F21A637" w14:textId="77777777" w:rsidTr="009218D9">
        <w:trPr>
          <w:trHeight w:val="392"/>
        </w:trPr>
        <w:tc>
          <w:tcPr>
            <w:tcW w:w="2155" w:type="dxa"/>
            <w:tcBorders>
              <w:top w:val="single" w:sz="4" w:space="0" w:color="000000"/>
              <w:left w:val="single" w:sz="4" w:space="0" w:color="000000"/>
              <w:bottom w:val="single" w:sz="4" w:space="0" w:color="000000"/>
              <w:right w:val="single" w:sz="4" w:space="0" w:color="000000"/>
            </w:tcBorders>
          </w:tcPr>
          <w:p w14:paraId="3285F521" w14:textId="6FEA5C1A" w:rsidR="00146647" w:rsidRPr="00507ADD" w:rsidRDefault="00A87651" w:rsidP="009218D9">
            <w:r>
              <w:rPr>
                <w:rFonts w:hint="eastAsia"/>
              </w:rPr>
              <w:t>在楼主层点击举报</w:t>
            </w:r>
          </w:p>
        </w:tc>
        <w:tc>
          <w:tcPr>
            <w:tcW w:w="6141" w:type="dxa"/>
            <w:gridSpan w:val="2"/>
            <w:tcBorders>
              <w:top w:val="single" w:sz="4" w:space="0" w:color="000000"/>
              <w:left w:val="single" w:sz="4" w:space="0" w:color="000000"/>
              <w:bottom w:val="single" w:sz="4" w:space="0" w:color="000000"/>
              <w:right w:val="single" w:sz="4" w:space="0" w:color="000000"/>
            </w:tcBorders>
          </w:tcPr>
          <w:p w14:paraId="5819C183" w14:textId="6E2FCFA3" w:rsidR="00146647" w:rsidRPr="00507ADD" w:rsidRDefault="00A87651" w:rsidP="009218D9">
            <w:r>
              <w:rPr>
                <w:rFonts w:hint="eastAsia"/>
              </w:rPr>
              <w:t>显示举报信息已发送</w:t>
            </w:r>
          </w:p>
        </w:tc>
      </w:tr>
    </w:tbl>
    <w:p w14:paraId="0C07D7FC" w14:textId="6AE1F619" w:rsidR="00A87651" w:rsidRDefault="00A87651" w:rsidP="00146647"/>
    <w:p w14:paraId="79AB15B7" w14:textId="77777777" w:rsidR="00A87651" w:rsidRDefault="00A87651">
      <w:r>
        <w:br w:type="page"/>
      </w:r>
    </w:p>
    <w:p w14:paraId="098C6A98" w14:textId="77777777" w:rsidR="00146647" w:rsidRPr="00146647" w:rsidRDefault="00146647" w:rsidP="00146647"/>
    <w:p w14:paraId="4273D8CD" w14:textId="7C7E3D34" w:rsidR="00BE18F1" w:rsidRDefault="00BE18F1" w:rsidP="00BE18F1">
      <w:pPr>
        <w:pStyle w:val="a1"/>
      </w:pPr>
      <w:bookmarkStart w:id="1390" w:name="_Toc533356801"/>
      <w:r>
        <w:rPr>
          <w:rFonts w:hint="eastAsia"/>
        </w:rPr>
        <w:t>举报回复</w:t>
      </w:r>
      <w:bookmarkEnd w:id="1390"/>
    </w:p>
    <w:tbl>
      <w:tblPr>
        <w:tblStyle w:val="14"/>
        <w:tblW w:w="8296" w:type="dxa"/>
        <w:tblLook w:val="04A0" w:firstRow="1" w:lastRow="0" w:firstColumn="1" w:lastColumn="0" w:noHBand="0" w:noVBand="1"/>
      </w:tblPr>
      <w:tblGrid>
        <w:gridCol w:w="2155"/>
        <w:gridCol w:w="1993"/>
        <w:gridCol w:w="4148"/>
      </w:tblGrid>
      <w:tr w:rsidR="00146647" w:rsidRPr="00B45E5B" w14:paraId="5491326F" w14:textId="77777777" w:rsidTr="009218D9">
        <w:tc>
          <w:tcPr>
            <w:tcW w:w="4148" w:type="dxa"/>
            <w:gridSpan w:val="2"/>
            <w:tcBorders>
              <w:top w:val="single" w:sz="4" w:space="0" w:color="000000"/>
              <w:left w:val="single" w:sz="4" w:space="0" w:color="000000"/>
              <w:bottom w:val="single" w:sz="4" w:space="0" w:color="000000"/>
              <w:right w:val="single" w:sz="4" w:space="0" w:color="000000"/>
            </w:tcBorders>
            <w:hideMark/>
          </w:tcPr>
          <w:p w14:paraId="4B24BA47" w14:textId="77777777" w:rsidR="00146647" w:rsidRPr="00B45E5B" w:rsidRDefault="00146647" w:rsidP="009218D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B0B1E2B" w14:textId="3138D230" w:rsidR="00146647" w:rsidRPr="00B45E5B" w:rsidRDefault="00146647" w:rsidP="009218D9">
            <w:r>
              <w:rPr>
                <w:rFonts w:hint="eastAsia"/>
              </w:rPr>
              <w:t>TC</w:t>
            </w:r>
            <w:r>
              <w:t>-</w:t>
            </w:r>
            <w:r>
              <w:rPr>
                <w:rFonts w:hint="eastAsia"/>
              </w:rPr>
              <w:t>R</w:t>
            </w:r>
            <w:r>
              <w:t>-</w:t>
            </w:r>
            <w:r w:rsidR="00A87651">
              <w:rPr>
                <w:rFonts w:hint="eastAsia"/>
              </w:rPr>
              <w:t>61</w:t>
            </w:r>
          </w:p>
        </w:tc>
      </w:tr>
      <w:tr w:rsidR="00146647" w14:paraId="62C9758A"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6148ABDB" w14:textId="77777777" w:rsidR="00146647" w:rsidRPr="00B45E5B" w:rsidRDefault="00146647" w:rsidP="009218D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BF5E11A" w14:textId="37D6504E" w:rsidR="00146647" w:rsidRDefault="00A87651" w:rsidP="009218D9">
            <w:r>
              <w:rPr>
                <w:rFonts w:hint="eastAsia"/>
              </w:rPr>
              <w:t>举报回复</w:t>
            </w:r>
          </w:p>
        </w:tc>
      </w:tr>
      <w:tr w:rsidR="00146647" w14:paraId="608C7EC6"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65AF19D4" w14:textId="77777777" w:rsidR="00146647" w:rsidRDefault="00146647" w:rsidP="009218D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97ECD09" w14:textId="421FC6F3" w:rsidR="00146647" w:rsidRDefault="00A87651" w:rsidP="009218D9">
            <w:r>
              <w:rPr>
                <w:rFonts w:hint="eastAsia"/>
              </w:rPr>
              <w:t>举报回复</w:t>
            </w:r>
          </w:p>
        </w:tc>
      </w:tr>
      <w:tr w:rsidR="00146647" w14:paraId="7F1CED78" w14:textId="77777777" w:rsidTr="009218D9">
        <w:tc>
          <w:tcPr>
            <w:tcW w:w="4148" w:type="dxa"/>
            <w:gridSpan w:val="2"/>
            <w:tcBorders>
              <w:top w:val="single" w:sz="4" w:space="0" w:color="000000"/>
              <w:left w:val="single" w:sz="4" w:space="0" w:color="000000"/>
              <w:bottom w:val="single" w:sz="4" w:space="0" w:color="000000"/>
              <w:right w:val="single" w:sz="4" w:space="0" w:color="000000"/>
            </w:tcBorders>
            <w:hideMark/>
          </w:tcPr>
          <w:p w14:paraId="08E86E17" w14:textId="77777777" w:rsidR="00146647" w:rsidRPr="00B45E5B" w:rsidRDefault="00146647" w:rsidP="009218D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7D41B02" w14:textId="77777777" w:rsidR="00146647" w:rsidRDefault="00146647" w:rsidP="009218D9">
            <w:r>
              <w:rPr>
                <w:rFonts w:hint="eastAsia"/>
              </w:rPr>
              <w:t>注册用户</w:t>
            </w:r>
          </w:p>
        </w:tc>
      </w:tr>
      <w:tr w:rsidR="00146647" w14:paraId="3FEE3946"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13CF1B51" w14:textId="77777777" w:rsidR="00146647" w:rsidRPr="00B45E5B" w:rsidRDefault="00146647" w:rsidP="009218D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B57BCAF" w14:textId="77777777" w:rsidR="00146647" w:rsidRDefault="00146647" w:rsidP="009218D9">
            <w:r>
              <w:rPr>
                <w:rFonts w:hint="eastAsia"/>
              </w:rPr>
              <w:t>黑盒测试-等价类划分/边界值法</w:t>
            </w:r>
          </w:p>
        </w:tc>
      </w:tr>
      <w:tr w:rsidR="00146647" w14:paraId="5E027176"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31181902" w14:textId="77777777" w:rsidR="00146647" w:rsidRDefault="00146647" w:rsidP="009218D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4842EC2" w14:textId="77777777" w:rsidR="00146647" w:rsidRDefault="00146647" w:rsidP="009218D9">
            <w:r>
              <w:rPr>
                <w:rFonts w:hint="eastAsia"/>
              </w:rPr>
              <w:t>访问论坛</w:t>
            </w:r>
          </w:p>
        </w:tc>
      </w:tr>
      <w:tr w:rsidR="00146647" w14:paraId="69706AFA"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1EC7A36C" w14:textId="77777777" w:rsidR="00146647" w:rsidRDefault="00146647" w:rsidP="009218D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BD51AC2" w14:textId="6C42D5F4" w:rsidR="00146647" w:rsidRDefault="00146647" w:rsidP="009218D9">
            <w:r>
              <w:rPr>
                <w:rFonts w:hint="eastAsia"/>
              </w:rPr>
              <w:t>用户进入网站论坛，</w:t>
            </w:r>
            <w:r w:rsidR="00A87651">
              <w:rPr>
                <w:rFonts w:hint="eastAsia"/>
              </w:rPr>
              <w:t>并举报回复</w:t>
            </w:r>
          </w:p>
        </w:tc>
      </w:tr>
      <w:tr w:rsidR="00146647" w:rsidRPr="00B45E5B" w14:paraId="65324D73" w14:textId="77777777" w:rsidTr="009218D9">
        <w:tc>
          <w:tcPr>
            <w:tcW w:w="4148" w:type="dxa"/>
            <w:gridSpan w:val="2"/>
            <w:tcBorders>
              <w:top w:val="single" w:sz="4" w:space="0" w:color="000000"/>
              <w:left w:val="single" w:sz="4" w:space="0" w:color="000000"/>
              <w:bottom w:val="single" w:sz="4" w:space="0" w:color="000000"/>
              <w:right w:val="single" w:sz="4" w:space="0" w:color="000000"/>
            </w:tcBorders>
            <w:hideMark/>
          </w:tcPr>
          <w:p w14:paraId="18C4E53F" w14:textId="77777777" w:rsidR="00146647" w:rsidRPr="00B45E5B" w:rsidRDefault="00146647" w:rsidP="009218D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49B4EFE" w14:textId="501A7073" w:rsidR="00146647" w:rsidRPr="00B45E5B" w:rsidRDefault="00146647" w:rsidP="009218D9">
            <w:r>
              <w:rPr>
                <w:rFonts w:hint="eastAsia"/>
              </w:rPr>
              <w:t>测试用户是否能进入网站论坛，</w:t>
            </w:r>
            <w:r w:rsidR="00A87651">
              <w:rPr>
                <w:rFonts w:hint="eastAsia"/>
              </w:rPr>
              <w:t>并举报回复</w:t>
            </w:r>
          </w:p>
        </w:tc>
      </w:tr>
      <w:tr w:rsidR="00146647" w:rsidRPr="00507ADD" w14:paraId="3BCCE0F1" w14:textId="77777777" w:rsidTr="009218D9">
        <w:trPr>
          <w:trHeight w:val="1445"/>
        </w:trPr>
        <w:tc>
          <w:tcPr>
            <w:tcW w:w="8296" w:type="dxa"/>
            <w:gridSpan w:val="3"/>
            <w:tcBorders>
              <w:top w:val="single" w:sz="4" w:space="0" w:color="000000"/>
              <w:left w:val="single" w:sz="4" w:space="0" w:color="000000"/>
              <w:right w:val="single" w:sz="4" w:space="0" w:color="000000"/>
            </w:tcBorders>
            <w:hideMark/>
          </w:tcPr>
          <w:p w14:paraId="55D21330" w14:textId="77777777" w:rsidR="00146647" w:rsidRPr="00507ADD" w:rsidRDefault="00146647" w:rsidP="009218D9">
            <w:r w:rsidRPr="00507ADD">
              <w:rPr>
                <w:rFonts w:hint="eastAsia"/>
              </w:rPr>
              <w:t>初始条件和背景：</w:t>
            </w:r>
          </w:p>
          <w:p w14:paraId="7736ED2E" w14:textId="77777777" w:rsidR="00146647" w:rsidRDefault="00146647" w:rsidP="009218D9">
            <w:r w:rsidRPr="00B45E5B">
              <w:rPr>
                <w:rFonts w:hint="eastAsia"/>
              </w:rPr>
              <w:t>系统</w:t>
            </w:r>
            <w:r>
              <w:rPr>
                <w:rFonts w:hint="eastAsia"/>
              </w:rPr>
              <w:t>：PC端</w:t>
            </w:r>
          </w:p>
          <w:p w14:paraId="1135E843" w14:textId="77777777" w:rsidR="00146647" w:rsidRPr="00507ADD" w:rsidRDefault="00146647" w:rsidP="009218D9">
            <w:r>
              <w:rPr>
                <w:rFonts w:hint="eastAsia"/>
              </w:rPr>
              <w:t>浏览器：C</w:t>
            </w:r>
            <w:r>
              <w:t>hrome</w:t>
            </w:r>
          </w:p>
          <w:p w14:paraId="5C1C1134" w14:textId="77777777" w:rsidR="00146647" w:rsidRPr="00507ADD" w:rsidRDefault="00146647" w:rsidP="009218D9">
            <w:r w:rsidRPr="00507ADD">
              <w:rPr>
                <w:rFonts w:hint="eastAsia"/>
              </w:rPr>
              <w:t>注释</w:t>
            </w:r>
            <w:r>
              <w:rPr>
                <w:rFonts w:hint="eastAsia"/>
              </w:rPr>
              <w:t>：无</w:t>
            </w:r>
          </w:p>
        </w:tc>
      </w:tr>
      <w:tr w:rsidR="00146647" w:rsidRPr="00507ADD" w14:paraId="43AC056A" w14:textId="77777777" w:rsidTr="009218D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DDE4A5A" w14:textId="77777777" w:rsidR="00146647" w:rsidRPr="00507ADD" w:rsidRDefault="00146647" w:rsidP="009218D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3D73F81" w14:textId="77777777" w:rsidR="00146647" w:rsidRPr="00507ADD" w:rsidRDefault="00146647" w:rsidP="009218D9">
            <w:r w:rsidRPr="00507ADD">
              <w:rPr>
                <w:rFonts w:hint="eastAsia"/>
              </w:rPr>
              <w:t>预期结果</w:t>
            </w:r>
          </w:p>
        </w:tc>
      </w:tr>
      <w:tr w:rsidR="00146647" w:rsidRPr="00507ADD" w14:paraId="00D6D2DE" w14:textId="77777777" w:rsidTr="009218D9">
        <w:trPr>
          <w:trHeight w:val="392"/>
        </w:trPr>
        <w:tc>
          <w:tcPr>
            <w:tcW w:w="2155" w:type="dxa"/>
            <w:tcBorders>
              <w:top w:val="single" w:sz="4" w:space="0" w:color="000000"/>
              <w:left w:val="single" w:sz="4" w:space="0" w:color="000000"/>
              <w:bottom w:val="single" w:sz="4" w:space="0" w:color="000000"/>
              <w:right w:val="single" w:sz="4" w:space="0" w:color="000000"/>
            </w:tcBorders>
          </w:tcPr>
          <w:p w14:paraId="39588D46" w14:textId="2D420D11" w:rsidR="00146647" w:rsidRPr="00507ADD" w:rsidRDefault="00A87651" w:rsidP="009218D9">
            <w:r>
              <w:rPr>
                <w:rFonts w:hint="eastAsia"/>
              </w:rPr>
              <w:t>点击某个回复楼层右侧的举报按钮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5308123" w14:textId="569D918B" w:rsidR="00146647" w:rsidRPr="00507ADD" w:rsidRDefault="00A87651" w:rsidP="009218D9">
            <w:r>
              <w:rPr>
                <w:rFonts w:hint="eastAsia"/>
              </w:rPr>
              <w:t>提示举报信息已发送</w:t>
            </w:r>
          </w:p>
        </w:tc>
      </w:tr>
    </w:tbl>
    <w:p w14:paraId="11FEF5D2" w14:textId="1111F3EC" w:rsidR="00A87651" w:rsidRDefault="00A87651" w:rsidP="00146647"/>
    <w:p w14:paraId="78C751D7" w14:textId="77777777" w:rsidR="00A87651" w:rsidRDefault="00A87651">
      <w:r>
        <w:br w:type="page"/>
      </w:r>
    </w:p>
    <w:p w14:paraId="0DE7CF8C" w14:textId="77777777" w:rsidR="00146647" w:rsidRPr="00146647" w:rsidRDefault="00146647" w:rsidP="00146647"/>
    <w:p w14:paraId="1BB157EE" w14:textId="286BE377" w:rsidR="00BE18F1" w:rsidRDefault="00BE18F1" w:rsidP="00BE18F1">
      <w:pPr>
        <w:pStyle w:val="a1"/>
      </w:pPr>
      <w:bookmarkStart w:id="1391" w:name="_Toc533356802"/>
      <w:r>
        <w:rPr>
          <w:rFonts w:hint="eastAsia"/>
        </w:rPr>
        <w:t>帖子分页</w:t>
      </w:r>
      <w:bookmarkEnd w:id="1391"/>
    </w:p>
    <w:tbl>
      <w:tblPr>
        <w:tblStyle w:val="14"/>
        <w:tblW w:w="8296" w:type="dxa"/>
        <w:tblLook w:val="04A0" w:firstRow="1" w:lastRow="0" w:firstColumn="1" w:lastColumn="0" w:noHBand="0" w:noVBand="1"/>
      </w:tblPr>
      <w:tblGrid>
        <w:gridCol w:w="2155"/>
        <w:gridCol w:w="1993"/>
        <w:gridCol w:w="4148"/>
      </w:tblGrid>
      <w:tr w:rsidR="00146647" w:rsidRPr="00B45E5B" w14:paraId="0095BD60" w14:textId="77777777" w:rsidTr="009218D9">
        <w:tc>
          <w:tcPr>
            <w:tcW w:w="4148" w:type="dxa"/>
            <w:gridSpan w:val="2"/>
            <w:tcBorders>
              <w:top w:val="single" w:sz="4" w:space="0" w:color="000000"/>
              <w:left w:val="single" w:sz="4" w:space="0" w:color="000000"/>
              <w:bottom w:val="single" w:sz="4" w:space="0" w:color="000000"/>
              <w:right w:val="single" w:sz="4" w:space="0" w:color="000000"/>
            </w:tcBorders>
            <w:hideMark/>
          </w:tcPr>
          <w:p w14:paraId="3DEAADE8" w14:textId="77777777" w:rsidR="00146647" w:rsidRPr="00B45E5B" w:rsidRDefault="00146647" w:rsidP="009218D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F1E8308" w14:textId="4033CC1C" w:rsidR="00146647" w:rsidRPr="00B45E5B" w:rsidRDefault="00146647" w:rsidP="009218D9">
            <w:r>
              <w:rPr>
                <w:rFonts w:hint="eastAsia"/>
              </w:rPr>
              <w:t>TC</w:t>
            </w:r>
            <w:r>
              <w:t>-</w:t>
            </w:r>
            <w:r>
              <w:rPr>
                <w:rFonts w:hint="eastAsia"/>
              </w:rPr>
              <w:t>R</w:t>
            </w:r>
            <w:r>
              <w:t>-</w:t>
            </w:r>
            <w:r w:rsidR="00A87651">
              <w:rPr>
                <w:rFonts w:hint="eastAsia"/>
              </w:rPr>
              <w:t>62</w:t>
            </w:r>
          </w:p>
        </w:tc>
      </w:tr>
      <w:tr w:rsidR="00146647" w14:paraId="01AD4113"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0B8EBBE8" w14:textId="77777777" w:rsidR="00146647" w:rsidRPr="00B45E5B" w:rsidRDefault="00146647" w:rsidP="009218D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DCB7750" w14:textId="7D945548" w:rsidR="00146647" w:rsidRDefault="00A87651" w:rsidP="009218D9">
            <w:r>
              <w:rPr>
                <w:rFonts w:hint="eastAsia"/>
              </w:rPr>
              <w:t>帖子分页</w:t>
            </w:r>
          </w:p>
        </w:tc>
      </w:tr>
      <w:tr w:rsidR="00146647" w14:paraId="2B80FAAB"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6EA61B4A" w14:textId="77777777" w:rsidR="00146647" w:rsidRDefault="00146647" w:rsidP="009218D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571D839" w14:textId="040FE4A3" w:rsidR="00146647" w:rsidRDefault="00A87651" w:rsidP="009218D9">
            <w:r>
              <w:rPr>
                <w:rFonts w:hint="eastAsia"/>
              </w:rPr>
              <w:t>帖子分页</w:t>
            </w:r>
          </w:p>
        </w:tc>
      </w:tr>
      <w:tr w:rsidR="00146647" w14:paraId="4F7F45BD" w14:textId="77777777" w:rsidTr="009218D9">
        <w:tc>
          <w:tcPr>
            <w:tcW w:w="4148" w:type="dxa"/>
            <w:gridSpan w:val="2"/>
            <w:tcBorders>
              <w:top w:val="single" w:sz="4" w:space="0" w:color="000000"/>
              <w:left w:val="single" w:sz="4" w:space="0" w:color="000000"/>
              <w:bottom w:val="single" w:sz="4" w:space="0" w:color="000000"/>
              <w:right w:val="single" w:sz="4" w:space="0" w:color="000000"/>
            </w:tcBorders>
            <w:hideMark/>
          </w:tcPr>
          <w:p w14:paraId="0E1D449F" w14:textId="77777777" w:rsidR="00146647" w:rsidRPr="00B45E5B" w:rsidRDefault="00146647" w:rsidP="009218D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3DE3AB7" w14:textId="77777777" w:rsidR="00146647" w:rsidRDefault="00146647" w:rsidP="009218D9">
            <w:r>
              <w:rPr>
                <w:rFonts w:hint="eastAsia"/>
              </w:rPr>
              <w:t>注册用户</w:t>
            </w:r>
          </w:p>
        </w:tc>
      </w:tr>
      <w:tr w:rsidR="00146647" w14:paraId="525252EA"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60A33388" w14:textId="77777777" w:rsidR="00146647" w:rsidRPr="00B45E5B" w:rsidRDefault="00146647" w:rsidP="009218D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FFCDA5F" w14:textId="77777777" w:rsidR="00146647" w:rsidRDefault="00146647" w:rsidP="009218D9">
            <w:r>
              <w:rPr>
                <w:rFonts w:hint="eastAsia"/>
              </w:rPr>
              <w:t>黑盒测试-等价类划分/边界值法</w:t>
            </w:r>
          </w:p>
        </w:tc>
      </w:tr>
      <w:tr w:rsidR="00146647" w14:paraId="658521F2"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3B43C422" w14:textId="77777777" w:rsidR="00146647" w:rsidRDefault="00146647" w:rsidP="009218D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1C8201F" w14:textId="77777777" w:rsidR="00146647" w:rsidRDefault="00146647" w:rsidP="009218D9">
            <w:r>
              <w:rPr>
                <w:rFonts w:hint="eastAsia"/>
              </w:rPr>
              <w:t>访问论坛</w:t>
            </w:r>
          </w:p>
        </w:tc>
      </w:tr>
      <w:tr w:rsidR="00146647" w14:paraId="29D50ED1"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3F743534" w14:textId="77777777" w:rsidR="00146647" w:rsidRDefault="00146647" w:rsidP="009218D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829E222" w14:textId="74863630" w:rsidR="00146647" w:rsidRDefault="00146647" w:rsidP="009218D9">
            <w:r>
              <w:rPr>
                <w:rFonts w:hint="eastAsia"/>
              </w:rPr>
              <w:t>用户进入网站论坛，</w:t>
            </w:r>
            <w:r w:rsidR="00A87651">
              <w:rPr>
                <w:rFonts w:hint="eastAsia"/>
              </w:rPr>
              <w:t>帖子分页</w:t>
            </w:r>
          </w:p>
        </w:tc>
      </w:tr>
      <w:tr w:rsidR="00146647" w:rsidRPr="00B45E5B" w14:paraId="64AEB7A7" w14:textId="77777777" w:rsidTr="009218D9">
        <w:tc>
          <w:tcPr>
            <w:tcW w:w="4148" w:type="dxa"/>
            <w:gridSpan w:val="2"/>
            <w:tcBorders>
              <w:top w:val="single" w:sz="4" w:space="0" w:color="000000"/>
              <w:left w:val="single" w:sz="4" w:space="0" w:color="000000"/>
              <w:bottom w:val="single" w:sz="4" w:space="0" w:color="000000"/>
              <w:right w:val="single" w:sz="4" w:space="0" w:color="000000"/>
            </w:tcBorders>
            <w:hideMark/>
          </w:tcPr>
          <w:p w14:paraId="6DA620F2" w14:textId="77777777" w:rsidR="00146647" w:rsidRPr="00B45E5B" w:rsidRDefault="00146647" w:rsidP="009218D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94AC686" w14:textId="28A3653F" w:rsidR="00146647" w:rsidRPr="00B45E5B" w:rsidRDefault="00146647" w:rsidP="009218D9">
            <w:r>
              <w:rPr>
                <w:rFonts w:hint="eastAsia"/>
              </w:rPr>
              <w:t>测试用户是否能进入网站论坛，</w:t>
            </w:r>
            <w:r w:rsidR="00A87651">
              <w:rPr>
                <w:rFonts w:hint="eastAsia"/>
              </w:rPr>
              <w:t>帖子分页</w:t>
            </w:r>
          </w:p>
        </w:tc>
      </w:tr>
      <w:tr w:rsidR="00146647" w:rsidRPr="00507ADD" w14:paraId="000D322B" w14:textId="77777777" w:rsidTr="009218D9">
        <w:trPr>
          <w:trHeight w:val="1445"/>
        </w:trPr>
        <w:tc>
          <w:tcPr>
            <w:tcW w:w="8296" w:type="dxa"/>
            <w:gridSpan w:val="3"/>
            <w:tcBorders>
              <w:top w:val="single" w:sz="4" w:space="0" w:color="000000"/>
              <w:left w:val="single" w:sz="4" w:space="0" w:color="000000"/>
              <w:right w:val="single" w:sz="4" w:space="0" w:color="000000"/>
            </w:tcBorders>
            <w:hideMark/>
          </w:tcPr>
          <w:p w14:paraId="1DC86B9E" w14:textId="77777777" w:rsidR="00146647" w:rsidRPr="00507ADD" w:rsidRDefault="00146647" w:rsidP="009218D9">
            <w:r w:rsidRPr="00507ADD">
              <w:rPr>
                <w:rFonts w:hint="eastAsia"/>
              </w:rPr>
              <w:t>初始条件和背景：</w:t>
            </w:r>
          </w:p>
          <w:p w14:paraId="2CD56018" w14:textId="77777777" w:rsidR="00146647" w:rsidRDefault="00146647" w:rsidP="009218D9">
            <w:r w:rsidRPr="00B45E5B">
              <w:rPr>
                <w:rFonts w:hint="eastAsia"/>
              </w:rPr>
              <w:t>系统</w:t>
            </w:r>
            <w:r>
              <w:rPr>
                <w:rFonts w:hint="eastAsia"/>
              </w:rPr>
              <w:t>：PC端</w:t>
            </w:r>
          </w:p>
          <w:p w14:paraId="10D44E71" w14:textId="77777777" w:rsidR="00146647" w:rsidRPr="00507ADD" w:rsidRDefault="00146647" w:rsidP="009218D9">
            <w:r>
              <w:rPr>
                <w:rFonts w:hint="eastAsia"/>
              </w:rPr>
              <w:t>浏览器：C</w:t>
            </w:r>
            <w:r>
              <w:t>hrome</w:t>
            </w:r>
          </w:p>
          <w:p w14:paraId="3BD1F0BC" w14:textId="77777777" w:rsidR="00146647" w:rsidRPr="00507ADD" w:rsidRDefault="00146647" w:rsidP="009218D9">
            <w:r w:rsidRPr="00507ADD">
              <w:rPr>
                <w:rFonts w:hint="eastAsia"/>
              </w:rPr>
              <w:t>注释</w:t>
            </w:r>
            <w:r>
              <w:rPr>
                <w:rFonts w:hint="eastAsia"/>
              </w:rPr>
              <w:t>：无</w:t>
            </w:r>
          </w:p>
        </w:tc>
      </w:tr>
      <w:tr w:rsidR="00146647" w:rsidRPr="00507ADD" w14:paraId="3CC71531" w14:textId="77777777" w:rsidTr="009218D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54A553E" w14:textId="77777777" w:rsidR="00146647" w:rsidRPr="00507ADD" w:rsidRDefault="00146647" w:rsidP="009218D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FB4F926" w14:textId="77777777" w:rsidR="00146647" w:rsidRPr="00507ADD" w:rsidRDefault="00146647" w:rsidP="009218D9">
            <w:r w:rsidRPr="00507ADD">
              <w:rPr>
                <w:rFonts w:hint="eastAsia"/>
              </w:rPr>
              <w:t>预期结果</w:t>
            </w:r>
          </w:p>
        </w:tc>
      </w:tr>
      <w:tr w:rsidR="00A87651" w:rsidRPr="00507ADD" w14:paraId="4F7F77F5" w14:textId="77777777" w:rsidTr="009218D9">
        <w:trPr>
          <w:trHeight w:val="392"/>
        </w:trPr>
        <w:tc>
          <w:tcPr>
            <w:tcW w:w="2155" w:type="dxa"/>
            <w:tcBorders>
              <w:top w:val="single" w:sz="4" w:space="0" w:color="000000"/>
              <w:left w:val="single" w:sz="4" w:space="0" w:color="000000"/>
              <w:bottom w:val="single" w:sz="4" w:space="0" w:color="000000"/>
              <w:right w:val="single" w:sz="4" w:space="0" w:color="000000"/>
            </w:tcBorders>
          </w:tcPr>
          <w:p w14:paraId="3C84E021" w14:textId="6111BB5B" w:rsidR="00A87651" w:rsidRPr="00507ADD" w:rsidRDefault="00A87651" w:rsidP="00A87651">
            <w:r>
              <w:rPr>
                <w:rFonts w:hint="eastAsia"/>
              </w:rPr>
              <w:t>当前在第一页，点击上一页</w:t>
            </w:r>
          </w:p>
        </w:tc>
        <w:tc>
          <w:tcPr>
            <w:tcW w:w="6141" w:type="dxa"/>
            <w:gridSpan w:val="2"/>
            <w:tcBorders>
              <w:top w:val="single" w:sz="4" w:space="0" w:color="000000"/>
              <w:left w:val="single" w:sz="4" w:space="0" w:color="000000"/>
              <w:bottom w:val="single" w:sz="4" w:space="0" w:color="000000"/>
              <w:right w:val="single" w:sz="4" w:space="0" w:color="000000"/>
            </w:tcBorders>
          </w:tcPr>
          <w:p w14:paraId="509717F8" w14:textId="004D860D" w:rsidR="00A87651" w:rsidRPr="00507ADD" w:rsidRDefault="00A87651" w:rsidP="00A87651">
            <w:r>
              <w:rPr>
                <w:rFonts w:hint="eastAsia"/>
              </w:rPr>
              <w:t>上一页点击无效</w:t>
            </w:r>
          </w:p>
        </w:tc>
      </w:tr>
      <w:tr w:rsidR="00A87651" w:rsidRPr="00507ADD" w14:paraId="12CF9085" w14:textId="77777777" w:rsidTr="009218D9">
        <w:trPr>
          <w:trHeight w:val="392"/>
        </w:trPr>
        <w:tc>
          <w:tcPr>
            <w:tcW w:w="2155" w:type="dxa"/>
            <w:tcBorders>
              <w:top w:val="single" w:sz="4" w:space="0" w:color="000000"/>
              <w:left w:val="single" w:sz="4" w:space="0" w:color="000000"/>
              <w:bottom w:val="single" w:sz="4" w:space="0" w:color="000000"/>
              <w:right w:val="single" w:sz="4" w:space="0" w:color="000000"/>
            </w:tcBorders>
          </w:tcPr>
          <w:p w14:paraId="520B4CEB" w14:textId="391C5B18" w:rsidR="00A87651" w:rsidRPr="00507ADD" w:rsidRDefault="00A87651" w:rsidP="00A87651">
            <w:r>
              <w:rPr>
                <w:rFonts w:hint="eastAsia"/>
              </w:rPr>
              <w:t>当前在最后一页，点击下一页</w:t>
            </w:r>
          </w:p>
        </w:tc>
        <w:tc>
          <w:tcPr>
            <w:tcW w:w="6141" w:type="dxa"/>
            <w:gridSpan w:val="2"/>
            <w:tcBorders>
              <w:top w:val="single" w:sz="4" w:space="0" w:color="000000"/>
              <w:left w:val="single" w:sz="4" w:space="0" w:color="000000"/>
              <w:bottom w:val="single" w:sz="4" w:space="0" w:color="000000"/>
              <w:right w:val="single" w:sz="4" w:space="0" w:color="000000"/>
            </w:tcBorders>
          </w:tcPr>
          <w:p w14:paraId="1692A4F9" w14:textId="0FDF6E4E" w:rsidR="00A87651" w:rsidRPr="00507ADD" w:rsidRDefault="00A87651" w:rsidP="00A87651">
            <w:r>
              <w:rPr>
                <w:rFonts w:hint="eastAsia"/>
              </w:rPr>
              <w:t>下一页点击无效</w:t>
            </w:r>
          </w:p>
        </w:tc>
      </w:tr>
      <w:tr w:rsidR="00A87651" w:rsidRPr="00507ADD" w14:paraId="278E8431" w14:textId="77777777" w:rsidTr="009218D9">
        <w:trPr>
          <w:trHeight w:val="392"/>
        </w:trPr>
        <w:tc>
          <w:tcPr>
            <w:tcW w:w="2155" w:type="dxa"/>
            <w:tcBorders>
              <w:top w:val="single" w:sz="4" w:space="0" w:color="000000"/>
              <w:left w:val="single" w:sz="4" w:space="0" w:color="000000"/>
              <w:bottom w:val="single" w:sz="4" w:space="0" w:color="000000"/>
              <w:right w:val="single" w:sz="4" w:space="0" w:color="000000"/>
            </w:tcBorders>
          </w:tcPr>
          <w:p w14:paraId="190277B6" w14:textId="09976C3F" w:rsidR="00A87651" w:rsidRPr="00507ADD" w:rsidRDefault="00A87651" w:rsidP="00A87651">
            <w:r>
              <w:rPr>
                <w:rFonts w:hint="eastAsia"/>
              </w:rPr>
              <w:t>不在第一页，点击上一页</w:t>
            </w:r>
          </w:p>
        </w:tc>
        <w:tc>
          <w:tcPr>
            <w:tcW w:w="6141" w:type="dxa"/>
            <w:gridSpan w:val="2"/>
            <w:tcBorders>
              <w:top w:val="single" w:sz="4" w:space="0" w:color="000000"/>
              <w:left w:val="single" w:sz="4" w:space="0" w:color="000000"/>
              <w:bottom w:val="single" w:sz="4" w:space="0" w:color="000000"/>
              <w:right w:val="single" w:sz="4" w:space="0" w:color="000000"/>
            </w:tcBorders>
          </w:tcPr>
          <w:p w14:paraId="0EB742E8" w14:textId="1120726C" w:rsidR="00A87651" w:rsidRPr="00507ADD" w:rsidRDefault="00A87651" w:rsidP="00A87651">
            <w:r>
              <w:rPr>
                <w:rFonts w:hint="eastAsia"/>
              </w:rPr>
              <w:t>页面转跳至上一页</w:t>
            </w:r>
          </w:p>
        </w:tc>
      </w:tr>
      <w:tr w:rsidR="00A87651" w:rsidRPr="00507ADD" w14:paraId="66AFB079" w14:textId="77777777" w:rsidTr="009218D9">
        <w:trPr>
          <w:trHeight w:val="392"/>
        </w:trPr>
        <w:tc>
          <w:tcPr>
            <w:tcW w:w="2155" w:type="dxa"/>
            <w:tcBorders>
              <w:top w:val="single" w:sz="4" w:space="0" w:color="000000"/>
              <w:left w:val="single" w:sz="4" w:space="0" w:color="000000"/>
              <w:bottom w:val="single" w:sz="4" w:space="0" w:color="000000"/>
              <w:right w:val="single" w:sz="4" w:space="0" w:color="000000"/>
            </w:tcBorders>
          </w:tcPr>
          <w:p w14:paraId="1CC3A062" w14:textId="24D2624B" w:rsidR="00A87651" w:rsidRPr="00507ADD" w:rsidRDefault="00A87651" w:rsidP="00A87651">
            <w:r>
              <w:rPr>
                <w:rFonts w:hint="eastAsia"/>
              </w:rPr>
              <w:t>不在最后一页，点击下一页</w:t>
            </w:r>
          </w:p>
        </w:tc>
        <w:tc>
          <w:tcPr>
            <w:tcW w:w="6141" w:type="dxa"/>
            <w:gridSpan w:val="2"/>
            <w:tcBorders>
              <w:top w:val="single" w:sz="4" w:space="0" w:color="000000"/>
              <w:left w:val="single" w:sz="4" w:space="0" w:color="000000"/>
              <w:bottom w:val="single" w:sz="4" w:space="0" w:color="000000"/>
              <w:right w:val="single" w:sz="4" w:space="0" w:color="000000"/>
            </w:tcBorders>
          </w:tcPr>
          <w:p w14:paraId="17EC7E23" w14:textId="36118E8B" w:rsidR="00A87651" w:rsidRPr="00507ADD" w:rsidRDefault="00A87651" w:rsidP="00A87651">
            <w:r>
              <w:rPr>
                <w:rFonts w:hint="eastAsia"/>
              </w:rPr>
              <w:t>页面转跳至下一页</w:t>
            </w:r>
          </w:p>
        </w:tc>
      </w:tr>
    </w:tbl>
    <w:p w14:paraId="4E02241F" w14:textId="0A8B034C" w:rsidR="00425D7F" w:rsidRDefault="00425D7F" w:rsidP="00146647"/>
    <w:p w14:paraId="120A2672" w14:textId="77777777" w:rsidR="00425D7F" w:rsidRDefault="00425D7F">
      <w:r>
        <w:br w:type="page"/>
      </w:r>
    </w:p>
    <w:p w14:paraId="1EA0668D" w14:textId="77777777" w:rsidR="00146647" w:rsidRPr="00146647" w:rsidRDefault="00146647" w:rsidP="00146647"/>
    <w:p w14:paraId="08DA5650" w14:textId="35B38C54" w:rsidR="00BE18F1" w:rsidRDefault="00BE18F1" w:rsidP="00BE18F1">
      <w:pPr>
        <w:pStyle w:val="a1"/>
      </w:pPr>
      <w:bookmarkStart w:id="1392" w:name="_Toc533356803"/>
      <w:r>
        <w:rPr>
          <w:rFonts w:hint="eastAsia"/>
        </w:rPr>
        <w:t>帖子排序</w:t>
      </w:r>
      <w:bookmarkEnd w:id="1392"/>
    </w:p>
    <w:tbl>
      <w:tblPr>
        <w:tblStyle w:val="14"/>
        <w:tblW w:w="8296" w:type="dxa"/>
        <w:tblLook w:val="04A0" w:firstRow="1" w:lastRow="0" w:firstColumn="1" w:lastColumn="0" w:noHBand="0" w:noVBand="1"/>
      </w:tblPr>
      <w:tblGrid>
        <w:gridCol w:w="2155"/>
        <w:gridCol w:w="1993"/>
        <w:gridCol w:w="4148"/>
      </w:tblGrid>
      <w:tr w:rsidR="00146647" w:rsidRPr="00B45E5B" w14:paraId="11673DF2" w14:textId="77777777" w:rsidTr="009218D9">
        <w:tc>
          <w:tcPr>
            <w:tcW w:w="4148" w:type="dxa"/>
            <w:gridSpan w:val="2"/>
            <w:tcBorders>
              <w:top w:val="single" w:sz="4" w:space="0" w:color="000000"/>
              <w:left w:val="single" w:sz="4" w:space="0" w:color="000000"/>
              <w:bottom w:val="single" w:sz="4" w:space="0" w:color="000000"/>
              <w:right w:val="single" w:sz="4" w:space="0" w:color="000000"/>
            </w:tcBorders>
            <w:hideMark/>
          </w:tcPr>
          <w:p w14:paraId="66D917B3" w14:textId="77777777" w:rsidR="00146647" w:rsidRPr="00B45E5B" w:rsidRDefault="00146647" w:rsidP="009218D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16F2EE8" w14:textId="3A6466F4" w:rsidR="00146647" w:rsidRPr="00B45E5B" w:rsidRDefault="00146647" w:rsidP="009218D9">
            <w:r>
              <w:rPr>
                <w:rFonts w:hint="eastAsia"/>
              </w:rPr>
              <w:t>TC</w:t>
            </w:r>
            <w:r>
              <w:t>-</w:t>
            </w:r>
            <w:r>
              <w:rPr>
                <w:rFonts w:hint="eastAsia"/>
              </w:rPr>
              <w:t>R</w:t>
            </w:r>
            <w:r>
              <w:t>-</w:t>
            </w:r>
            <w:r w:rsidR="00425D7F">
              <w:rPr>
                <w:rFonts w:hint="eastAsia"/>
              </w:rPr>
              <w:t>63</w:t>
            </w:r>
          </w:p>
        </w:tc>
      </w:tr>
      <w:tr w:rsidR="00146647" w14:paraId="603A5C2F"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40C02137" w14:textId="77777777" w:rsidR="00146647" w:rsidRPr="00B45E5B" w:rsidRDefault="00146647" w:rsidP="009218D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5C70C94" w14:textId="3A49AF2A" w:rsidR="00146647" w:rsidRDefault="00425D7F" w:rsidP="009218D9">
            <w:r>
              <w:rPr>
                <w:rFonts w:hint="eastAsia"/>
              </w:rPr>
              <w:t>帖子排序</w:t>
            </w:r>
          </w:p>
        </w:tc>
      </w:tr>
      <w:tr w:rsidR="00146647" w14:paraId="6B60418D"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39EF6FC9" w14:textId="77777777" w:rsidR="00146647" w:rsidRDefault="00146647" w:rsidP="009218D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1A03D66" w14:textId="587F7B8F" w:rsidR="00146647" w:rsidRDefault="00425D7F" w:rsidP="009218D9">
            <w:r>
              <w:rPr>
                <w:rFonts w:hint="eastAsia"/>
              </w:rPr>
              <w:t>帖子排序</w:t>
            </w:r>
          </w:p>
        </w:tc>
      </w:tr>
      <w:tr w:rsidR="00146647" w14:paraId="2CF56318" w14:textId="77777777" w:rsidTr="009218D9">
        <w:tc>
          <w:tcPr>
            <w:tcW w:w="4148" w:type="dxa"/>
            <w:gridSpan w:val="2"/>
            <w:tcBorders>
              <w:top w:val="single" w:sz="4" w:space="0" w:color="000000"/>
              <w:left w:val="single" w:sz="4" w:space="0" w:color="000000"/>
              <w:bottom w:val="single" w:sz="4" w:space="0" w:color="000000"/>
              <w:right w:val="single" w:sz="4" w:space="0" w:color="000000"/>
            </w:tcBorders>
            <w:hideMark/>
          </w:tcPr>
          <w:p w14:paraId="66BFB3B5" w14:textId="77777777" w:rsidR="00146647" w:rsidRPr="00B45E5B" w:rsidRDefault="00146647" w:rsidP="009218D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35E1FC3" w14:textId="77777777" w:rsidR="00146647" w:rsidRDefault="00146647" w:rsidP="009218D9">
            <w:r>
              <w:rPr>
                <w:rFonts w:hint="eastAsia"/>
              </w:rPr>
              <w:t>注册用户</w:t>
            </w:r>
          </w:p>
        </w:tc>
      </w:tr>
      <w:tr w:rsidR="00146647" w14:paraId="76ADEC4A"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5CE74EBB" w14:textId="77777777" w:rsidR="00146647" w:rsidRPr="00B45E5B" w:rsidRDefault="00146647" w:rsidP="009218D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0C452EC" w14:textId="77777777" w:rsidR="00146647" w:rsidRDefault="00146647" w:rsidP="009218D9">
            <w:r>
              <w:rPr>
                <w:rFonts w:hint="eastAsia"/>
              </w:rPr>
              <w:t>黑盒测试-等价类划分/边界值法</w:t>
            </w:r>
          </w:p>
        </w:tc>
      </w:tr>
      <w:tr w:rsidR="00146647" w14:paraId="2053E1A1"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094EDACE" w14:textId="77777777" w:rsidR="00146647" w:rsidRDefault="00146647" w:rsidP="009218D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12CD77F" w14:textId="77777777" w:rsidR="00146647" w:rsidRDefault="00146647" w:rsidP="009218D9">
            <w:r>
              <w:rPr>
                <w:rFonts w:hint="eastAsia"/>
              </w:rPr>
              <w:t>访问论坛</w:t>
            </w:r>
          </w:p>
        </w:tc>
      </w:tr>
      <w:tr w:rsidR="00146647" w14:paraId="1BB4227A"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4D03A3B2" w14:textId="77777777" w:rsidR="00146647" w:rsidRDefault="00146647" w:rsidP="009218D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FABC513" w14:textId="11688A12" w:rsidR="00146647" w:rsidRDefault="00146647" w:rsidP="009218D9">
            <w:r>
              <w:rPr>
                <w:rFonts w:hint="eastAsia"/>
              </w:rPr>
              <w:t>用户进入网站论坛，</w:t>
            </w:r>
            <w:r w:rsidR="00425D7F">
              <w:rPr>
                <w:rFonts w:hint="eastAsia"/>
              </w:rPr>
              <w:t>帖子排序</w:t>
            </w:r>
          </w:p>
        </w:tc>
      </w:tr>
      <w:tr w:rsidR="00146647" w:rsidRPr="00B45E5B" w14:paraId="3ADDE449" w14:textId="77777777" w:rsidTr="009218D9">
        <w:tc>
          <w:tcPr>
            <w:tcW w:w="4148" w:type="dxa"/>
            <w:gridSpan w:val="2"/>
            <w:tcBorders>
              <w:top w:val="single" w:sz="4" w:space="0" w:color="000000"/>
              <w:left w:val="single" w:sz="4" w:space="0" w:color="000000"/>
              <w:bottom w:val="single" w:sz="4" w:space="0" w:color="000000"/>
              <w:right w:val="single" w:sz="4" w:space="0" w:color="000000"/>
            </w:tcBorders>
            <w:hideMark/>
          </w:tcPr>
          <w:p w14:paraId="689B5B1D" w14:textId="77777777" w:rsidR="00146647" w:rsidRPr="00B45E5B" w:rsidRDefault="00146647" w:rsidP="009218D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B035B9A" w14:textId="2AE755A3" w:rsidR="00146647" w:rsidRPr="00B45E5B" w:rsidRDefault="00146647" w:rsidP="009218D9">
            <w:r>
              <w:rPr>
                <w:rFonts w:hint="eastAsia"/>
              </w:rPr>
              <w:t>测试用户是否能进入网站论坛，</w:t>
            </w:r>
            <w:r w:rsidR="00425D7F">
              <w:rPr>
                <w:rFonts w:hint="eastAsia"/>
              </w:rPr>
              <w:t>帖子排序</w:t>
            </w:r>
          </w:p>
        </w:tc>
      </w:tr>
      <w:tr w:rsidR="00146647" w:rsidRPr="00507ADD" w14:paraId="1E0DF49D" w14:textId="77777777" w:rsidTr="009218D9">
        <w:trPr>
          <w:trHeight w:val="1445"/>
        </w:trPr>
        <w:tc>
          <w:tcPr>
            <w:tcW w:w="8296" w:type="dxa"/>
            <w:gridSpan w:val="3"/>
            <w:tcBorders>
              <w:top w:val="single" w:sz="4" w:space="0" w:color="000000"/>
              <w:left w:val="single" w:sz="4" w:space="0" w:color="000000"/>
              <w:right w:val="single" w:sz="4" w:space="0" w:color="000000"/>
            </w:tcBorders>
            <w:hideMark/>
          </w:tcPr>
          <w:p w14:paraId="6D8B86FA" w14:textId="77777777" w:rsidR="00146647" w:rsidRPr="00507ADD" w:rsidRDefault="00146647" w:rsidP="009218D9">
            <w:r w:rsidRPr="00507ADD">
              <w:rPr>
                <w:rFonts w:hint="eastAsia"/>
              </w:rPr>
              <w:t>初始条件和背景：</w:t>
            </w:r>
          </w:p>
          <w:p w14:paraId="1CC62972" w14:textId="77777777" w:rsidR="00146647" w:rsidRDefault="00146647" w:rsidP="009218D9">
            <w:r w:rsidRPr="00B45E5B">
              <w:rPr>
                <w:rFonts w:hint="eastAsia"/>
              </w:rPr>
              <w:t>系统</w:t>
            </w:r>
            <w:r>
              <w:rPr>
                <w:rFonts w:hint="eastAsia"/>
              </w:rPr>
              <w:t>：PC端</w:t>
            </w:r>
          </w:p>
          <w:p w14:paraId="7930C15E" w14:textId="77777777" w:rsidR="00146647" w:rsidRPr="00507ADD" w:rsidRDefault="00146647" w:rsidP="009218D9">
            <w:r>
              <w:rPr>
                <w:rFonts w:hint="eastAsia"/>
              </w:rPr>
              <w:t>浏览器：C</w:t>
            </w:r>
            <w:r>
              <w:t>hrome</w:t>
            </w:r>
          </w:p>
          <w:p w14:paraId="5E7733E0" w14:textId="77777777" w:rsidR="00146647" w:rsidRPr="00507ADD" w:rsidRDefault="00146647" w:rsidP="009218D9">
            <w:r w:rsidRPr="00507ADD">
              <w:rPr>
                <w:rFonts w:hint="eastAsia"/>
              </w:rPr>
              <w:t>注释</w:t>
            </w:r>
            <w:r>
              <w:rPr>
                <w:rFonts w:hint="eastAsia"/>
              </w:rPr>
              <w:t>：无</w:t>
            </w:r>
          </w:p>
        </w:tc>
      </w:tr>
      <w:tr w:rsidR="00146647" w:rsidRPr="00507ADD" w14:paraId="728CF529" w14:textId="77777777" w:rsidTr="009218D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86DF584" w14:textId="77777777" w:rsidR="00146647" w:rsidRPr="00507ADD" w:rsidRDefault="00146647" w:rsidP="009218D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D70918F" w14:textId="77777777" w:rsidR="00146647" w:rsidRPr="00507ADD" w:rsidRDefault="00146647" w:rsidP="009218D9">
            <w:r w:rsidRPr="00507ADD">
              <w:rPr>
                <w:rFonts w:hint="eastAsia"/>
              </w:rPr>
              <w:t>预期结果</w:t>
            </w:r>
          </w:p>
        </w:tc>
      </w:tr>
      <w:tr w:rsidR="00146647" w:rsidRPr="00507ADD" w14:paraId="7D2A446D" w14:textId="77777777" w:rsidTr="009218D9">
        <w:trPr>
          <w:trHeight w:val="392"/>
        </w:trPr>
        <w:tc>
          <w:tcPr>
            <w:tcW w:w="2155" w:type="dxa"/>
            <w:tcBorders>
              <w:top w:val="single" w:sz="4" w:space="0" w:color="000000"/>
              <w:left w:val="single" w:sz="4" w:space="0" w:color="000000"/>
              <w:bottom w:val="single" w:sz="4" w:space="0" w:color="000000"/>
              <w:right w:val="single" w:sz="4" w:space="0" w:color="000000"/>
            </w:tcBorders>
          </w:tcPr>
          <w:p w14:paraId="24A61A69" w14:textId="6153D3DD" w:rsidR="00146647" w:rsidRPr="00507ADD" w:rsidRDefault="00425D7F" w:rsidP="009218D9">
            <w:r>
              <w:rPr>
                <w:rFonts w:hint="eastAsia"/>
              </w:rPr>
              <w:t>点击列表标题[作者</w:t>
            </w:r>
            <w:r>
              <w:t>]</w:t>
            </w:r>
          </w:p>
        </w:tc>
        <w:tc>
          <w:tcPr>
            <w:tcW w:w="6141" w:type="dxa"/>
            <w:gridSpan w:val="2"/>
            <w:tcBorders>
              <w:top w:val="single" w:sz="4" w:space="0" w:color="000000"/>
              <w:left w:val="single" w:sz="4" w:space="0" w:color="000000"/>
              <w:bottom w:val="single" w:sz="4" w:space="0" w:color="000000"/>
              <w:right w:val="single" w:sz="4" w:space="0" w:color="000000"/>
            </w:tcBorders>
          </w:tcPr>
          <w:p w14:paraId="134FF302" w14:textId="68F19C5A" w:rsidR="00146647" w:rsidRPr="00507ADD" w:rsidRDefault="00425D7F" w:rsidP="009218D9">
            <w:r>
              <w:rPr>
                <w:rFonts w:hint="eastAsia"/>
              </w:rPr>
              <w:t>见测试用例按作者排序</w:t>
            </w:r>
          </w:p>
        </w:tc>
      </w:tr>
      <w:tr w:rsidR="00425D7F" w:rsidRPr="00507ADD" w14:paraId="76A09A83" w14:textId="77777777" w:rsidTr="009218D9">
        <w:trPr>
          <w:trHeight w:val="392"/>
        </w:trPr>
        <w:tc>
          <w:tcPr>
            <w:tcW w:w="2155" w:type="dxa"/>
            <w:tcBorders>
              <w:top w:val="single" w:sz="4" w:space="0" w:color="000000"/>
              <w:left w:val="single" w:sz="4" w:space="0" w:color="000000"/>
              <w:bottom w:val="single" w:sz="4" w:space="0" w:color="000000"/>
              <w:right w:val="single" w:sz="4" w:space="0" w:color="000000"/>
            </w:tcBorders>
          </w:tcPr>
          <w:p w14:paraId="15660592" w14:textId="74B18DC5" w:rsidR="00425D7F" w:rsidRDefault="00425D7F" w:rsidP="009218D9">
            <w:r>
              <w:rPr>
                <w:rFonts w:hint="eastAsia"/>
              </w:rPr>
              <w:t>点击列表标题[时间</w:t>
            </w:r>
            <w:r>
              <w:t>]</w:t>
            </w:r>
          </w:p>
        </w:tc>
        <w:tc>
          <w:tcPr>
            <w:tcW w:w="6141" w:type="dxa"/>
            <w:gridSpan w:val="2"/>
            <w:tcBorders>
              <w:top w:val="single" w:sz="4" w:space="0" w:color="000000"/>
              <w:left w:val="single" w:sz="4" w:space="0" w:color="000000"/>
              <w:bottom w:val="single" w:sz="4" w:space="0" w:color="000000"/>
              <w:right w:val="single" w:sz="4" w:space="0" w:color="000000"/>
            </w:tcBorders>
          </w:tcPr>
          <w:p w14:paraId="05F08164" w14:textId="09D12867" w:rsidR="00425D7F" w:rsidRDefault="00425D7F" w:rsidP="009218D9">
            <w:r>
              <w:rPr>
                <w:rFonts w:hint="eastAsia"/>
              </w:rPr>
              <w:t>见测试用例按时间排序</w:t>
            </w:r>
          </w:p>
        </w:tc>
      </w:tr>
    </w:tbl>
    <w:p w14:paraId="441B4FCD" w14:textId="791F85C3" w:rsidR="00425D7F" w:rsidRDefault="00425D7F" w:rsidP="00146647"/>
    <w:p w14:paraId="495B8ADE" w14:textId="77777777" w:rsidR="00425D7F" w:rsidRDefault="00425D7F">
      <w:r>
        <w:br w:type="page"/>
      </w:r>
    </w:p>
    <w:p w14:paraId="144012D7" w14:textId="77777777" w:rsidR="00146647" w:rsidRPr="00146647" w:rsidRDefault="00146647" w:rsidP="00146647"/>
    <w:p w14:paraId="1A6A4BC6" w14:textId="527DE7A0" w:rsidR="00BE18F1" w:rsidRDefault="00BE18F1" w:rsidP="00BE18F1">
      <w:pPr>
        <w:pStyle w:val="a1"/>
      </w:pPr>
      <w:bookmarkStart w:id="1393" w:name="_Toc533356804"/>
      <w:r>
        <w:rPr>
          <w:rFonts w:hint="eastAsia"/>
        </w:rPr>
        <w:t>按照作者排序</w:t>
      </w:r>
      <w:bookmarkEnd w:id="1393"/>
    </w:p>
    <w:tbl>
      <w:tblPr>
        <w:tblStyle w:val="14"/>
        <w:tblW w:w="8296" w:type="dxa"/>
        <w:tblLook w:val="04A0" w:firstRow="1" w:lastRow="0" w:firstColumn="1" w:lastColumn="0" w:noHBand="0" w:noVBand="1"/>
      </w:tblPr>
      <w:tblGrid>
        <w:gridCol w:w="2155"/>
        <w:gridCol w:w="1993"/>
        <w:gridCol w:w="4148"/>
      </w:tblGrid>
      <w:tr w:rsidR="00146647" w:rsidRPr="00B45E5B" w14:paraId="7698BA49" w14:textId="77777777" w:rsidTr="009218D9">
        <w:tc>
          <w:tcPr>
            <w:tcW w:w="4148" w:type="dxa"/>
            <w:gridSpan w:val="2"/>
            <w:tcBorders>
              <w:top w:val="single" w:sz="4" w:space="0" w:color="000000"/>
              <w:left w:val="single" w:sz="4" w:space="0" w:color="000000"/>
              <w:bottom w:val="single" w:sz="4" w:space="0" w:color="000000"/>
              <w:right w:val="single" w:sz="4" w:space="0" w:color="000000"/>
            </w:tcBorders>
            <w:hideMark/>
          </w:tcPr>
          <w:p w14:paraId="7FDBB6A5" w14:textId="77777777" w:rsidR="00146647" w:rsidRPr="00B45E5B" w:rsidRDefault="00146647" w:rsidP="009218D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AFAE7BB" w14:textId="0DCC3887" w:rsidR="00146647" w:rsidRPr="00B45E5B" w:rsidRDefault="00146647" w:rsidP="009218D9">
            <w:r>
              <w:rPr>
                <w:rFonts w:hint="eastAsia"/>
              </w:rPr>
              <w:t>TC</w:t>
            </w:r>
            <w:r>
              <w:t>-</w:t>
            </w:r>
            <w:r>
              <w:rPr>
                <w:rFonts w:hint="eastAsia"/>
              </w:rPr>
              <w:t>R</w:t>
            </w:r>
            <w:r>
              <w:t>-</w:t>
            </w:r>
            <w:r w:rsidR="00425D7F">
              <w:rPr>
                <w:rFonts w:hint="eastAsia"/>
              </w:rPr>
              <w:t>64</w:t>
            </w:r>
          </w:p>
        </w:tc>
      </w:tr>
      <w:tr w:rsidR="00146647" w14:paraId="1936B49A"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5C2F7C0D" w14:textId="77777777" w:rsidR="00146647" w:rsidRPr="00B45E5B" w:rsidRDefault="00146647" w:rsidP="009218D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4B6F08A" w14:textId="663064A3" w:rsidR="00146647" w:rsidRDefault="00425D7F" w:rsidP="009218D9">
            <w:r>
              <w:rPr>
                <w:rFonts w:hint="eastAsia"/>
              </w:rPr>
              <w:t>按照作者排序</w:t>
            </w:r>
          </w:p>
        </w:tc>
      </w:tr>
      <w:tr w:rsidR="00146647" w14:paraId="4DCA4257"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62BB42F2" w14:textId="77777777" w:rsidR="00146647" w:rsidRDefault="00146647" w:rsidP="009218D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504374C" w14:textId="4DA1C458" w:rsidR="00146647" w:rsidRDefault="00425D7F" w:rsidP="009218D9">
            <w:r>
              <w:rPr>
                <w:rFonts w:hint="eastAsia"/>
              </w:rPr>
              <w:t>按照作者排序</w:t>
            </w:r>
          </w:p>
        </w:tc>
      </w:tr>
      <w:tr w:rsidR="00146647" w14:paraId="755C889C" w14:textId="77777777" w:rsidTr="009218D9">
        <w:tc>
          <w:tcPr>
            <w:tcW w:w="4148" w:type="dxa"/>
            <w:gridSpan w:val="2"/>
            <w:tcBorders>
              <w:top w:val="single" w:sz="4" w:space="0" w:color="000000"/>
              <w:left w:val="single" w:sz="4" w:space="0" w:color="000000"/>
              <w:bottom w:val="single" w:sz="4" w:space="0" w:color="000000"/>
              <w:right w:val="single" w:sz="4" w:space="0" w:color="000000"/>
            </w:tcBorders>
            <w:hideMark/>
          </w:tcPr>
          <w:p w14:paraId="635FD460" w14:textId="77777777" w:rsidR="00146647" w:rsidRPr="00B45E5B" w:rsidRDefault="00146647" w:rsidP="009218D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E635FBB" w14:textId="77777777" w:rsidR="00146647" w:rsidRDefault="00146647" w:rsidP="009218D9">
            <w:r>
              <w:rPr>
                <w:rFonts w:hint="eastAsia"/>
              </w:rPr>
              <w:t>注册用户</w:t>
            </w:r>
          </w:p>
        </w:tc>
      </w:tr>
      <w:tr w:rsidR="00146647" w14:paraId="00E4EFD0"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79F1B64A" w14:textId="77777777" w:rsidR="00146647" w:rsidRPr="00B45E5B" w:rsidRDefault="00146647" w:rsidP="009218D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8EB2B32" w14:textId="77777777" w:rsidR="00146647" w:rsidRDefault="00146647" w:rsidP="009218D9">
            <w:r>
              <w:rPr>
                <w:rFonts w:hint="eastAsia"/>
              </w:rPr>
              <w:t>黑盒测试-等价类划分/边界值法</w:t>
            </w:r>
          </w:p>
        </w:tc>
      </w:tr>
      <w:tr w:rsidR="00146647" w14:paraId="20D3CE9F"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69D0BF73" w14:textId="77777777" w:rsidR="00146647" w:rsidRDefault="00146647" w:rsidP="009218D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84D8429" w14:textId="77777777" w:rsidR="00146647" w:rsidRDefault="00146647" w:rsidP="009218D9">
            <w:r>
              <w:rPr>
                <w:rFonts w:hint="eastAsia"/>
              </w:rPr>
              <w:t>访问论坛</w:t>
            </w:r>
          </w:p>
        </w:tc>
      </w:tr>
      <w:tr w:rsidR="00146647" w14:paraId="3B38D79D"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78AA664D" w14:textId="77777777" w:rsidR="00146647" w:rsidRDefault="00146647" w:rsidP="009218D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C238F2F" w14:textId="32545095" w:rsidR="00146647" w:rsidRDefault="00146647" w:rsidP="009218D9">
            <w:r>
              <w:rPr>
                <w:rFonts w:hint="eastAsia"/>
              </w:rPr>
              <w:t>用户进入网站论坛，</w:t>
            </w:r>
            <w:r w:rsidR="00425D7F">
              <w:rPr>
                <w:rFonts w:hint="eastAsia"/>
              </w:rPr>
              <w:t>按照作者排序</w:t>
            </w:r>
          </w:p>
        </w:tc>
      </w:tr>
      <w:tr w:rsidR="00146647" w:rsidRPr="00B45E5B" w14:paraId="47A5025C" w14:textId="77777777" w:rsidTr="009218D9">
        <w:tc>
          <w:tcPr>
            <w:tcW w:w="4148" w:type="dxa"/>
            <w:gridSpan w:val="2"/>
            <w:tcBorders>
              <w:top w:val="single" w:sz="4" w:space="0" w:color="000000"/>
              <w:left w:val="single" w:sz="4" w:space="0" w:color="000000"/>
              <w:bottom w:val="single" w:sz="4" w:space="0" w:color="000000"/>
              <w:right w:val="single" w:sz="4" w:space="0" w:color="000000"/>
            </w:tcBorders>
            <w:hideMark/>
          </w:tcPr>
          <w:p w14:paraId="0EB47E33" w14:textId="77777777" w:rsidR="00146647" w:rsidRPr="00B45E5B" w:rsidRDefault="00146647" w:rsidP="009218D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D5A2E0A" w14:textId="7B8F90B8" w:rsidR="00146647" w:rsidRPr="00B45E5B" w:rsidRDefault="00146647" w:rsidP="009218D9">
            <w:r>
              <w:rPr>
                <w:rFonts w:hint="eastAsia"/>
              </w:rPr>
              <w:t>测试用户是否能进入网站论坛，</w:t>
            </w:r>
            <w:r w:rsidR="00425D7F">
              <w:rPr>
                <w:rFonts w:hint="eastAsia"/>
              </w:rPr>
              <w:t>按照作者排序</w:t>
            </w:r>
          </w:p>
        </w:tc>
      </w:tr>
      <w:tr w:rsidR="00146647" w:rsidRPr="00507ADD" w14:paraId="27E14745" w14:textId="77777777" w:rsidTr="009218D9">
        <w:trPr>
          <w:trHeight w:val="1445"/>
        </w:trPr>
        <w:tc>
          <w:tcPr>
            <w:tcW w:w="8296" w:type="dxa"/>
            <w:gridSpan w:val="3"/>
            <w:tcBorders>
              <w:top w:val="single" w:sz="4" w:space="0" w:color="000000"/>
              <w:left w:val="single" w:sz="4" w:space="0" w:color="000000"/>
              <w:right w:val="single" w:sz="4" w:space="0" w:color="000000"/>
            </w:tcBorders>
            <w:hideMark/>
          </w:tcPr>
          <w:p w14:paraId="20585D43" w14:textId="77777777" w:rsidR="00146647" w:rsidRPr="00507ADD" w:rsidRDefault="00146647" w:rsidP="009218D9">
            <w:r w:rsidRPr="00507ADD">
              <w:rPr>
                <w:rFonts w:hint="eastAsia"/>
              </w:rPr>
              <w:t>初始条件和背景：</w:t>
            </w:r>
          </w:p>
          <w:p w14:paraId="78FEA502" w14:textId="77777777" w:rsidR="00146647" w:rsidRDefault="00146647" w:rsidP="009218D9">
            <w:r w:rsidRPr="00B45E5B">
              <w:rPr>
                <w:rFonts w:hint="eastAsia"/>
              </w:rPr>
              <w:t>系统</w:t>
            </w:r>
            <w:r>
              <w:rPr>
                <w:rFonts w:hint="eastAsia"/>
              </w:rPr>
              <w:t>：PC端</w:t>
            </w:r>
          </w:p>
          <w:p w14:paraId="5C0D3D7A" w14:textId="77777777" w:rsidR="00146647" w:rsidRPr="00507ADD" w:rsidRDefault="00146647" w:rsidP="009218D9">
            <w:r>
              <w:rPr>
                <w:rFonts w:hint="eastAsia"/>
              </w:rPr>
              <w:t>浏览器：C</w:t>
            </w:r>
            <w:r>
              <w:t>hrome</w:t>
            </w:r>
          </w:p>
          <w:p w14:paraId="02FC65FD" w14:textId="77777777" w:rsidR="00146647" w:rsidRPr="00507ADD" w:rsidRDefault="00146647" w:rsidP="009218D9">
            <w:r w:rsidRPr="00507ADD">
              <w:rPr>
                <w:rFonts w:hint="eastAsia"/>
              </w:rPr>
              <w:t>注释</w:t>
            </w:r>
            <w:r>
              <w:rPr>
                <w:rFonts w:hint="eastAsia"/>
              </w:rPr>
              <w:t>：无</w:t>
            </w:r>
          </w:p>
        </w:tc>
      </w:tr>
      <w:tr w:rsidR="00146647" w:rsidRPr="00507ADD" w14:paraId="2C8AD092" w14:textId="77777777" w:rsidTr="009218D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877E9EE" w14:textId="77777777" w:rsidR="00146647" w:rsidRPr="00507ADD" w:rsidRDefault="00146647" w:rsidP="009218D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B55FAFE" w14:textId="77777777" w:rsidR="00146647" w:rsidRPr="00507ADD" w:rsidRDefault="00146647" w:rsidP="009218D9">
            <w:r w:rsidRPr="00507ADD">
              <w:rPr>
                <w:rFonts w:hint="eastAsia"/>
              </w:rPr>
              <w:t>预期结果</w:t>
            </w:r>
          </w:p>
        </w:tc>
      </w:tr>
      <w:tr w:rsidR="00146647" w:rsidRPr="00507ADD" w14:paraId="04221787" w14:textId="77777777" w:rsidTr="009218D9">
        <w:trPr>
          <w:trHeight w:val="392"/>
        </w:trPr>
        <w:tc>
          <w:tcPr>
            <w:tcW w:w="2155" w:type="dxa"/>
            <w:tcBorders>
              <w:top w:val="single" w:sz="4" w:space="0" w:color="000000"/>
              <w:left w:val="single" w:sz="4" w:space="0" w:color="000000"/>
              <w:bottom w:val="single" w:sz="4" w:space="0" w:color="000000"/>
              <w:right w:val="single" w:sz="4" w:space="0" w:color="000000"/>
            </w:tcBorders>
          </w:tcPr>
          <w:p w14:paraId="647032E6" w14:textId="6948CE6E" w:rsidR="00146647" w:rsidRPr="00507ADD" w:rsidRDefault="00CF47CE" w:rsidP="009218D9">
            <w:r>
              <w:rPr>
                <w:rFonts w:hint="eastAsia"/>
              </w:rPr>
              <w:t>点击列标题[作者</w:t>
            </w:r>
            <w:r>
              <w:t>]</w:t>
            </w:r>
          </w:p>
        </w:tc>
        <w:tc>
          <w:tcPr>
            <w:tcW w:w="6141" w:type="dxa"/>
            <w:gridSpan w:val="2"/>
            <w:tcBorders>
              <w:top w:val="single" w:sz="4" w:space="0" w:color="000000"/>
              <w:left w:val="single" w:sz="4" w:space="0" w:color="000000"/>
              <w:bottom w:val="single" w:sz="4" w:space="0" w:color="000000"/>
              <w:right w:val="single" w:sz="4" w:space="0" w:color="000000"/>
            </w:tcBorders>
          </w:tcPr>
          <w:p w14:paraId="3F5D94CB" w14:textId="7F3E0675" w:rsidR="00146647" w:rsidRPr="00507ADD" w:rsidRDefault="00CF47CE" w:rsidP="009218D9">
            <w:r>
              <w:rPr>
                <w:rFonts w:hint="eastAsia"/>
              </w:rPr>
              <w:t>列表按照主题作者的字典序从小到大排序</w:t>
            </w:r>
          </w:p>
        </w:tc>
      </w:tr>
      <w:tr w:rsidR="00CF47CE" w:rsidRPr="00507ADD" w14:paraId="75AE06C2" w14:textId="77777777" w:rsidTr="009218D9">
        <w:trPr>
          <w:trHeight w:val="392"/>
        </w:trPr>
        <w:tc>
          <w:tcPr>
            <w:tcW w:w="2155" w:type="dxa"/>
            <w:tcBorders>
              <w:top w:val="single" w:sz="4" w:space="0" w:color="000000"/>
              <w:left w:val="single" w:sz="4" w:space="0" w:color="000000"/>
              <w:bottom w:val="single" w:sz="4" w:space="0" w:color="000000"/>
              <w:right w:val="single" w:sz="4" w:space="0" w:color="000000"/>
            </w:tcBorders>
          </w:tcPr>
          <w:p w14:paraId="60B5B063" w14:textId="453AC781" w:rsidR="00CF47CE" w:rsidRDefault="00CF47CE" w:rsidP="00CF47CE">
            <w:r>
              <w:rPr>
                <w:rFonts w:hint="eastAsia"/>
              </w:rPr>
              <w:t>再次点击列标题[作者</w:t>
            </w:r>
            <w:r>
              <w:t>]</w:t>
            </w:r>
          </w:p>
        </w:tc>
        <w:tc>
          <w:tcPr>
            <w:tcW w:w="6141" w:type="dxa"/>
            <w:gridSpan w:val="2"/>
            <w:tcBorders>
              <w:top w:val="single" w:sz="4" w:space="0" w:color="000000"/>
              <w:left w:val="single" w:sz="4" w:space="0" w:color="000000"/>
              <w:bottom w:val="single" w:sz="4" w:space="0" w:color="000000"/>
              <w:right w:val="single" w:sz="4" w:space="0" w:color="000000"/>
            </w:tcBorders>
          </w:tcPr>
          <w:p w14:paraId="353CB9BB" w14:textId="6FFB2E99" w:rsidR="00CF47CE" w:rsidRDefault="00CF47CE" w:rsidP="00CF47CE">
            <w:r>
              <w:rPr>
                <w:rFonts w:hint="eastAsia"/>
              </w:rPr>
              <w:t>列表按照主题作者的字典序从大到小排序</w:t>
            </w:r>
          </w:p>
        </w:tc>
      </w:tr>
    </w:tbl>
    <w:p w14:paraId="432BC21C" w14:textId="344BAA6A" w:rsidR="00356DF2" w:rsidRDefault="00356DF2" w:rsidP="00146647"/>
    <w:p w14:paraId="55D57E45" w14:textId="77777777" w:rsidR="00356DF2" w:rsidRDefault="00356DF2">
      <w:r>
        <w:br w:type="page"/>
      </w:r>
    </w:p>
    <w:p w14:paraId="33112881" w14:textId="77777777" w:rsidR="00146647" w:rsidRPr="00146647" w:rsidRDefault="00146647" w:rsidP="00146647"/>
    <w:p w14:paraId="07C4D39E" w14:textId="590DB019" w:rsidR="00BE18F1" w:rsidRDefault="00BE18F1" w:rsidP="00BE18F1">
      <w:pPr>
        <w:pStyle w:val="a1"/>
      </w:pPr>
      <w:bookmarkStart w:id="1394" w:name="_Toc533356805"/>
      <w:r>
        <w:rPr>
          <w:rFonts w:hint="eastAsia"/>
        </w:rPr>
        <w:t>按照时间排序</w:t>
      </w:r>
      <w:bookmarkEnd w:id="1394"/>
    </w:p>
    <w:tbl>
      <w:tblPr>
        <w:tblStyle w:val="14"/>
        <w:tblW w:w="8296" w:type="dxa"/>
        <w:tblLook w:val="04A0" w:firstRow="1" w:lastRow="0" w:firstColumn="1" w:lastColumn="0" w:noHBand="0" w:noVBand="1"/>
      </w:tblPr>
      <w:tblGrid>
        <w:gridCol w:w="2155"/>
        <w:gridCol w:w="1993"/>
        <w:gridCol w:w="4148"/>
      </w:tblGrid>
      <w:tr w:rsidR="00146647" w:rsidRPr="00B45E5B" w14:paraId="7EE9837F" w14:textId="77777777" w:rsidTr="009218D9">
        <w:tc>
          <w:tcPr>
            <w:tcW w:w="4148" w:type="dxa"/>
            <w:gridSpan w:val="2"/>
            <w:tcBorders>
              <w:top w:val="single" w:sz="4" w:space="0" w:color="000000"/>
              <w:left w:val="single" w:sz="4" w:space="0" w:color="000000"/>
              <w:bottom w:val="single" w:sz="4" w:space="0" w:color="000000"/>
              <w:right w:val="single" w:sz="4" w:space="0" w:color="000000"/>
            </w:tcBorders>
            <w:hideMark/>
          </w:tcPr>
          <w:p w14:paraId="610433D7" w14:textId="77777777" w:rsidR="00146647" w:rsidRPr="00B45E5B" w:rsidRDefault="00146647" w:rsidP="009218D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9459EC9" w14:textId="43A9AAED" w:rsidR="00146647" w:rsidRPr="00B45E5B" w:rsidRDefault="00146647" w:rsidP="009218D9">
            <w:r>
              <w:rPr>
                <w:rFonts w:hint="eastAsia"/>
              </w:rPr>
              <w:t>TC</w:t>
            </w:r>
            <w:r>
              <w:t>-</w:t>
            </w:r>
            <w:r>
              <w:rPr>
                <w:rFonts w:hint="eastAsia"/>
              </w:rPr>
              <w:t>R</w:t>
            </w:r>
            <w:r>
              <w:t>-</w:t>
            </w:r>
            <w:r w:rsidR="00FC06CB">
              <w:rPr>
                <w:rFonts w:hint="eastAsia"/>
              </w:rPr>
              <w:t>65</w:t>
            </w:r>
          </w:p>
        </w:tc>
      </w:tr>
      <w:tr w:rsidR="00146647" w14:paraId="6EF408EB"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5F66905A" w14:textId="77777777" w:rsidR="00146647" w:rsidRPr="00B45E5B" w:rsidRDefault="00146647" w:rsidP="009218D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CBCB837" w14:textId="58AC9A39" w:rsidR="00146647" w:rsidRDefault="007E6B6D" w:rsidP="009218D9">
            <w:r>
              <w:rPr>
                <w:rFonts w:hint="eastAsia"/>
              </w:rPr>
              <w:t>按照时间排序</w:t>
            </w:r>
          </w:p>
        </w:tc>
      </w:tr>
      <w:tr w:rsidR="00146647" w14:paraId="43CFA248"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230711CA" w14:textId="77777777" w:rsidR="00146647" w:rsidRDefault="00146647" w:rsidP="009218D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14233F2" w14:textId="2E912025" w:rsidR="00146647" w:rsidRDefault="007E6B6D" w:rsidP="009218D9">
            <w:r>
              <w:rPr>
                <w:rFonts w:hint="eastAsia"/>
              </w:rPr>
              <w:t>按照时间排序</w:t>
            </w:r>
          </w:p>
        </w:tc>
      </w:tr>
      <w:tr w:rsidR="00146647" w14:paraId="4C2EE4AE" w14:textId="77777777" w:rsidTr="009218D9">
        <w:tc>
          <w:tcPr>
            <w:tcW w:w="4148" w:type="dxa"/>
            <w:gridSpan w:val="2"/>
            <w:tcBorders>
              <w:top w:val="single" w:sz="4" w:space="0" w:color="000000"/>
              <w:left w:val="single" w:sz="4" w:space="0" w:color="000000"/>
              <w:bottom w:val="single" w:sz="4" w:space="0" w:color="000000"/>
              <w:right w:val="single" w:sz="4" w:space="0" w:color="000000"/>
            </w:tcBorders>
            <w:hideMark/>
          </w:tcPr>
          <w:p w14:paraId="0F91760E" w14:textId="77777777" w:rsidR="00146647" w:rsidRPr="00B45E5B" w:rsidRDefault="00146647" w:rsidP="009218D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A6ABF04" w14:textId="77777777" w:rsidR="00146647" w:rsidRDefault="00146647" w:rsidP="009218D9">
            <w:r>
              <w:rPr>
                <w:rFonts w:hint="eastAsia"/>
              </w:rPr>
              <w:t>注册用户</w:t>
            </w:r>
          </w:p>
        </w:tc>
      </w:tr>
      <w:tr w:rsidR="00146647" w14:paraId="078F2A00"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3E07B416" w14:textId="77777777" w:rsidR="00146647" w:rsidRPr="00B45E5B" w:rsidRDefault="00146647" w:rsidP="009218D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89497C5" w14:textId="77777777" w:rsidR="00146647" w:rsidRDefault="00146647" w:rsidP="009218D9">
            <w:r>
              <w:rPr>
                <w:rFonts w:hint="eastAsia"/>
              </w:rPr>
              <w:t>黑盒测试-等价类划分/边界值法</w:t>
            </w:r>
          </w:p>
        </w:tc>
      </w:tr>
      <w:tr w:rsidR="00146647" w14:paraId="130A033B"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1A4AF5C7" w14:textId="77777777" w:rsidR="00146647" w:rsidRDefault="00146647" w:rsidP="009218D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8C39A7A" w14:textId="77777777" w:rsidR="00146647" w:rsidRDefault="00146647" w:rsidP="009218D9">
            <w:r>
              <w:rPr>
                <w:rFonts w:hint="eastAsia"/>
              </w:rPr>
              <w:t>访问论坛</w:t>
            </w:r>
          </w:p>
        </w:tc>
      </w:tr>
      <w:tr w:rsidR="00146647" w14:paraId="358BDA94" w14:textId="77777777" w:rsidTr="009218D9">
        <w:tc>
          <w:tcPr>
            <w:tcW w:w="4148" w:type="dxa"/>
            <w:gridSpan w:val="2"/>
            <w:tcBorders>
              <w:top w:val="single" w:sz="4" w:space="0" w:color="000000"/>
              <w:left w:val="single" w:sz="4" w:space="0" w:color="000000"/>
              <w:bottom w:val="single" w:sz="4" w:space="0" w:color="000000"/>
              <w:right w:val="single" w:sz="4" w:space="0" w:color="000000"/>
            </w:tcBorders>
          </w:tcPr>
          <w:p w14:paraId="022A97CC" w14:textId="77777777" w:rsidR="00146647" w:rsidRDefault="00146647" w:rsidP="009218D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70E2AC7" w14:textId="77777777" w:rsidR="00146647" w:rsidRDefault="00146647" w:rsidP="009218D9">
            <w:r>
              <w:rPr>
                <w:rFonts w:hint="eastAsia"/>
              </w:rPr>
              <w:t>用户进入网站论坛，</w:t>
            </w:r>
          </w:p>
        </w:tc>
      </w:tr>
      <w:tr w:rsidR="00146647" w:rsidRPr="00B45E5B" w14:paraId="739CA9C6" w14:textId="77777777" w:rsidTr="009218D9">
        <w:tc>
          <w:tcPr>
            <w:tcW w:w="4148" w:type="dxa"/>
            <w:gridSpan w:val="2"/>
            <w:tcBorders>
              <w:top w:val="single" w:sz="4" w:space="0" w:color="000000"/>
              <w:left w:val="single" w:sz="4" w:space="0" w:color="000000"/>
              <w:bottom w:val="single" w:sz="4" w:space="0" w:color="000000"/>
              <w:right w:val="single" w:sz="4" w:space="0" w:color="000000"/>
            </w:tcBorders>
            <w:hideMark/>
          </w:tcPr>
          <w:p w14:paraId="514D38C8" w14:textId="77777777" w:rsidR="00146647" w:rsidRPr="00B45E5B" w:rsidRDefault="00146647" w:rsidP="009218D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A882268" w14:textId="77777777" w:rsidR="00146647" w:rsidRPr="00B45E5B" w:rsidRDefault="00146647" w:rsidP="009218D9">
            <w:r>
              <w:rPr>
                <w:rFonts w:hint="eastAsia"/>
              </w:rPr>
              <w:t>测试用户是否能进入网站论坛，</w:t>
            </w:r>
          </w:p>
        </w:tc>
      </w:tr>
      <w:tr w:rsidR="00146647" w:rsidRPr="00507ADD" w14:paraId="442C9E2B" w14:textId="77777777" w:rsidTr="009218D9">
        <w:trPr>
          <w:trHeight w:val="1445"/>
        </w:trPr>
        <w:tc>
          <w:tcPr>
            <w:tcW w:w="8296" w:type="dxa"/>
            <w:gridSpan w:val="3"/>
            <w:tcBorders>
              <w:top w:val="single" w:sz="4" w:space="0" w:color="000000"/>
              <w:left w:val="single" w:sz="4" w:space="0" w:color="000000"/>
              <w:right w:val="single" w:sz="4" w:space="0" w:color="000000"/>
            </w:tcBorders>
            <w:hideMark/>
          </w:tcPr>
          <w:p w14:paraId="5C2A0165" w14:textId="77777777" w:rsidR="00146647" w:rsidRPr="00507ADD" w:rsidRDefault="00146647" w:rsidP="009218D9">
            <w:r w:rsidRPr="00507ADD">
              <w:rPr>
                <w:rFonts w:hint="eastAsia"/>
              </w:rPr>
              <w:t>初始条件和背景：</w:t>
            </w:r>
          </w:p>
          <w:p w14:paraId="52847242" w14:textId="77777777" w:rsidR="00146647" w:rsidRDefault="00146647" w:rsidP="009218D9">
            <w:r w:rsidRPr="00B45E5B">
              <w:rPr>
                <w:rFonts w:hint="eastAsia"/>
              </w:rPr>
              <w:t>系统</w:t>
            </w:r>
            <w:r>
              <w:rPr>
                <w:rFonts w:hint="eastAsia"/>
              </w:rPr>
              <w:t>：PC端</w:t>
            </w:r>
          </w:p>
          <w:p w14:paraId="3E201D67" w14:textId="77777777" w:rsidR="00146647" w:rsidRPr="00507ADD" w:rsidRDefault="00146647" w:rsidP="009218D9">
            <w:r>
              <w:rPr>
                <w:rFonts w:hint="eastAsia"/>
              </w:rPr>
              <w:t>浏览器：C</w:t>
            </w:r>
            <w:r>
              <w:t>hrome</w:t>
            </w:r>
          </w:p>
          <w:p w14:paraId="7114C092" w14:textId="77777777" w:rsidR="00146647" w:rsidRPr="00507ADD" w:rsidRDefault="00146647" w:rsidP="009218D9">
            <w:r w:rsidRPr="00507ADD">
              <w:rPr>
                <w:rFonts w:hint="eastAsia"/>
              </w:rPr>
              <w:t>注释</w:t>
            </w:r>
            <w:r>
              <w:rPr>
                <w:rFonts w:hint="eastAsia"/>
              </w:rPr>
              <w:t>：无</w:t>
            </w:r>
          </w:p>
        </w:tc>
      </w:tr>
      <w:tr w:rsidR="00146647" w:rsidRPr="00507ADD" w14:paraId="2C72CD6E" w14:textId="77777777" w:rsidTr="009218D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EBCBEA5" w14:textId="77777777" w:rsidR="00146647" w:rsidRPr="00507ADD" w:rsidRDefault="00146647" w:rsidP="009218D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9EAB6C8" w14:textId="77777777" w:rsidR="00146647" w:rsidRPr="00507ADD" w:rsidRDefault="00146647" w:rsidP="009218D9">
            <w:r w:rsidRPr="00507ADD">
              <w:rPr>
                <w:rFonts w:hint="eastAsia"/>
              </w:rPr>
              <w:t>预期结果</w:t>
            </w:r>
          </w:p>
        </w:tc>
      </w:tr>
      <w:tr w:rsidR="00FC06CB" w:rsidRPr="00507ADD" w14:paraId="25798730" w14:textId="77777777" w:rsidTr="009218D9">
        <w:trPr>
          <w:trHeight w:val="392"/>
        </w:trPr>
        <w:tc>
          <w:tcPr>
            <w:tcW w:w="2155" w:type="dxa"/>
            <w:tcBorders>
              <w:top w:val="single" w:sz="4" w:space="0" w:color="000000"/>
              <w:left w:val="single" w:sz="4" w:space="0" w:color="000000"/>
              <w:bottom w:val="single" w:sz="4" w:space="0" w:color="000000"/>
              <w:right w:val="single" w:sz="4" w:space="0" w:color="000000"/>
            </w:tcBorders>
          </w:tcPr>
          <w:p w14:paraId="4B3FC655" w14:textId="6C390000" w:rsidR="00FC06CB" w:rsidRPr="00507ADD" w:rsidRDefault="00FC06CB" w:rsidP="00FC06CB">
            <w:r>
              <w:rPr>
                <w:rFonts w:hint="eastAsia"/>
              </w:rPr>
              <w:t>点击列标题[时间</w:t>
            </w:r>
            <w:r>
              <w:t>]</w:t>
            </w:r>
          </w:p>
        </w:tc>
        <w:tc>
          <w:tcPr>
            <w:tcW w:w="6141" w:type="dxa"/>
            <w:gridSpan w:val="2"/>
            <w:tcBorders>
              <w:top w:val="single" w:sz="4" w:space="0" w:color="000000"/>
              <w:left w:val="single" w:sz="4" w:space="0" w:color="000000"/>
              <w:bottom w:val="single" w:sz="4" w:space="0" w:color="000000"/>
              <w:right w:val="single" w:sz="4" w:space="0" w:color="000000"/>
            </w:tcBorders>
          </w:tcPr>
          <w:p w14:paraId="68A88EC2" w14:textId="45212E4F" w:rsidR="00FC06CB" w:rsidRPr="00507ADD" w:rsidRDefault="00FC06CB" w:rsidP="00FC06CB">
            <w:r>
              <w:rPr>
                <w:rFonts w:hint="eastAsia"/>
              </w:rPr>
              <w:t>列表按照主题发布时间从近到远排序</w:t>
            </w:r>
          </w:p>
        </w:tc>
      </w:tr>
      <w:tr w:rsidR="00FC06CB" w:rsidRPr="00507ADD" w14:paraId="65922B36" w14:textId="77777777" w:rsidTr="009218D9">
        <w:trPr>
          <w:trHeight w:val="392"/>
        </w:trPr>
        <w:tc>
          <w:tcPr>
            <w:tcW w:w="2155" w:type="dxa"/>
            <w:tcBorders>
              <w:top w:val="single" w:sz="4" w:space="0" w:color="000000"/>
              <w:left w:val="single" w:sz="4" w:space="0" w:color="000000"/>
              <w:bottom w:val="single" w:sz="4" w:space="0" w:color="000000"/>
              <w:right w:val="single" w:sz="4" w:space="0" w:color="000000"/>
            </w:tcBorders>
          </w:tcPr>
          <w:p w14:paraId="2B4362BC" w14:textId="4C093D13" w:rsidR="00FC06CB" w:rsidRPr="00507ADD" w:rsidRDefault="00FC06CB" w:rsidP="00FC06CB">
            <w:r>
              <w:rPr>
                <w:rFonts w:hint="eastAsia"/>
              </w:rPr>
              <w:t>再次点击列标题[时间</w:t>
            </w:r>
            <w:r>
              <w:t>]</w:t>
            </w:r>
          </w:p>
        </w:tc>
        <w:tc>
          <w:tcPr>
            <w:tcW w:w="6141" w:type="dxa"/>
            <w:gridSpan w:val="2"/>
            <w:tcBorders>
              <w:top w:val="single" w:sz="4" w:space="0" w:color="000000"/>
              <w:left w:val="single" w:sz="4" w:space="0" w:color="000000"/>
              <w:bottom w:val="single" w:sz="4" w:space="0" w:color="000000"/>
              <w:right w:val="single" w:sz="4" w:space="0" w:color="000000"/>
            </w:tcBorders>
          </w:tcPr>
          <w:p w14:paraId="532FA322" w14:textId="7044195A" w:rsidR="00FC06CB" w:rsidRPr="00507ADD" w:rsidRDefault="00FC06CB" w:rsidP="00FC06CB">
            <w:r>
              <w:rPr>
                <w:rFonts w:hint="eastAsia"/>
              </w:rPr>
              <w:t>列表按照主题发布时间从远到近排序</w:t>
            </w:r>
          </w:p>
        </w:tc>
      </w:tr>
    </w:tbl>
    <w:p w14:paraId="7D299967" w14:textId="5E409AFF" w:rsidR="00E91FF2" w:rsidRDefault="00E91FF2" w:rsidP="00146647"/>
    <w:p w14:paraId="6F870D56" w14:textId="77777777" w:rsidR="00E91FF2" w:rsidRDefault="00E91FF2">
      <w:r>
        <w:br w:type="page"/>
      </w:r>
    </w:p>
    <w:p w14:paraId="1E0C7065" w14:textId="77777777" w:rsidR="00146647" w:rsidRPr="00146647" w:rsidRDefault="00146647" w:rsidP="00146647"/>
    <w:p w14:paraId="658BB568" w14:textId="43B23AB0" w:rsidR="00BE18F1" w:rsidRDefault="00BE18F1" w:rsidP="00BE18F1">
      <w:pPr>
        <w:pStyle w:val="a0"/>
      </w:pPr>
      <w:bookmarkStart w:id="1395" w:name="_Toc533356806"/>
      <w:r>
        <w:rPr>
          <w:rFonts w:hint="eastAsia"/>
        </w:rPr>
        <w:t>课程</w:t>
      </w:r>
      <w:bookmarkEnd w:id="1395"/>
    </w:p>
    <w:p w14:paraId="27824795" w14:textId="0C451FF8" w:rsidR="00BE18F1" w:rsidRDefault="00BE18F1" w:rsidP="00BE18F1">
      <w:pPr>
        <w:pStyle w:val="a1"/>
      </w:pPr>
      <w:bookmarkStart w:id="1396" w:name="_Toc533356807"/>
      <w:r>
        <w:rPr>
          <w:rFonts w:hint="eastAsia"/>
        </w:rPr>
        <w:t>下载课程资料</w:t>
      </w:r>
      <w:bookmarkEnd w:id="1396"/>
    </w:p>
    <w:tbl>
      <w:tblPr>
        <w:tblStyle w:val="14"/>
        <w:tblW w:w="8296" w:type="dxa"/>
        <w:tblLook w:val="04A0" w:firstRow="1" w:lastRow="0" w:firstColumn="1" w:lastColumn="0" w:noHBand="0" w:noVBand="1"/>
      </w:tblPr>
      <w:tblGrid>
        <w:gridCol w:w="2155"/>
        <w:gridCol w:w="1993"/>
        <w:gridCol w:w="4148"/>
      </w:tblGrid>
      <w:tr w:rsidR="007E6B6D" w:rsidRPr="00B45E5B" w14:paraId="085F9082"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051FAF37" w14:textId="77777777" w:rsidR="007E6B6D" w:rsidRPr="00B45E5B" w:rsidRDefault="007E6B6D" w:rsidP="0043430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B91831C" w14:textId="02DA6504" w:rsidR="007E6B6D" w:rsidRPr="00B45E5B" w:rsidRDefault="007E6B6D" w:rsidP="00434309">
            <w:r>
              <w:rPr>
                <w:rFonts w:hint="eastAsia"/>
              </w:rPr>
              <w:t>TC</w:t>
            </w:r>
            <w:r>
              <w:t>-</w:t>
            </w:r>
            <w:r>
              <w:rPr>
                <w:rFonts w:hint="eastAsia"/>
              </w:rPr>
              <w:t>R</w:t>
            </w:r>
            <w:r>
              <w:t>-</w:t>
            </w:r>
            <w:r w:rsidR="00E03FAC">
              <w:rPr>
                <w:rFonts w:hint="eastAsia"/>
              </w:rPr>
              <w:t>66</w:t>
            </w:r>
          </w:p>
        </w:tc>
      </w:tr>
      <w:tr w:rsidR="007E6B6D" w14:paraId="083D6094"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55377BB4" w14:textId="77777777" w:rsidR="007E6B6D" w:rsidRPr="00B45E5B" w:rsidRDefault="007E6B6D" w:rsidP="0043430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C91963C" w14:textId="27541C76" w:rsidR="007E6B6D" w:rsidRDefault="001E230C" w:rsidP="00434309">
            <w:r>
              <w:rPr>
                <w:rFonts w:hint="eastAsia"/>
              </w:rPr>
              <w:t>下载课程资料</w:t>
            </w:r>
          </w:p>
        </w:tc>
      </w:tr>
      <w:tr w:rsidR="007E6B6D" w14:paraId="0525FD64"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35AECD02" w14:textId="77777777" w:rsidR="007E6B6D" w:rsidRDefault="007E6B6D" w:rsidP="0043430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DFB84E5" w14:textId="311D4BD6" w:rsidR="007E6B6D" w:rsidRDefault="001E230C" w:rsidP="00434309">
            <w:r>
              <w:rPr>
                <w:rFonts w:hint="eastAsia"/>
              </w:rPr>
              <w:t>下载课程资料</w:t>
            </w:r>
          </w:p>
        </w:tc>
      </w:tr>
      <w:tr w:rsidR="007E6B6D" w14:paraId="62E96BB6"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1D76A1A6" w14:textId="77777777" w:rsidR="007E6B6D" w:rsidRPr="00B45E5B" w:rsidRDefault="007E6B6D" w:rsidP="0043430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B24193F" w14:textId="77777777" w:rsidR="007E6B6D" w:rsidRDefault="007E6B6D" w:rsidP="00434309">
            <w:r>
              <w:rPr>
                <w:rFonts w:hint="eastAsia"/>
              </w:rPr>
              <w:t>注册用户</w:t>
            </w:r>
          </w:p>
        </w:tc>
      </w:tr>
      <w:tr w:rsidR="007E6B6D" w14:paraId="33CBF491"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2FD61FA0" w14:textId="77777777" w:rsidR="007E6B6D" w:rsidRPr="00B45E5B" w:rsidRDefault="007E6B6D" w:rsidP="0043430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488164A" w14:textId="77777777" w:rsidR="007E6B6D" w:rsidRDefault="007E6B6D" w:rsidP="00434309">
            <w:r>
              <w:rPr>
                <w:rFonts w:hint="eastAsia"/>
              </w:rPr>
              <w:t>黑盒测试-等价类划分/边界值法</w:t>
            </w:r>
          </w:p>
        </w:tc>
      </w:tr>
      <w:tr w:rsidR="007E6B6D" w14:paraId="1B64DD08"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327236CB" w14:textId="77777777" w:rsidR="007E6B6D" w:rsidRDefault="007E6B6D" w:rsidP="0043430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2ACD499" w14:textId="4A1F860F" w:rsidR="007E6B6D" w:rsidRDefault="007E6B6D" w:rsidP="00434309">
            <w:r>
              <w:rPr>
                <w:rFonts w:hint="eastAsia"/>
              </w:rPr>
              <w:t>访问</w:t>
            </w:r>
            <w:r w:rsidR="00794418">
              <w:rPr>
                <w:rFonts w:hint="eastAsia"/>
              </w:rPr>
              <w:t>具体课程</w:t>
            </w:r>
          </w:p>
        </w:tc>
      </w:tr>
      <w:tr w:rsidR="007E6B6D" w14:paraId="5F23345C"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07804185" w14:textId="77777777" w:rsidR="007E6B6D" w:rsidRDefault="007E6B6D" w:rsidP="0043430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E5E34FA" w14:textId="20E20D30" w:rsidR="007E6B6D" w:rsidRDefault="00794418" w:rsidP="00434309">
            <w:r>
              <w:rPr>
                <w:rFonts w:hint="eastAsia"/>
              </w:rPr>
              <w:t>用户访问具体课程，</w:t>
            </w:r>
            <w:r w:rsidR="001E230C">
              <w:rPr>
                <w:rFonts w:hint="eastAsia"/>
              </w:rPr>
              <w:t>下载课程资料</w:t>
            </w:r>
          </w:p>
        </w:tc>
      </w:tr>
      <w:tr w:rsidR="007E6B6D" w:rsidRPr="00B45E5B" w14:paraId="791B0A16"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649C8995" w14:textId="77777777" w:rsidR="007E6B6D" w:rsidRPr="00B45E5B" w:rsidRDefault="007E6B6D" w:rsidP="0043430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4570300" w14:textId="0A3C4298" w:rsidR="007E6B6D" w:rsidRPr="00B45E5B" w:rsidRDefault="007E6B6D" w:rsidP="00434309">
            <w:r>
              <w:rPr>
                <w:rFonts w:hint="eastAsia"/>
              </w:rPr>
              <w:t>测试</w:t>
            </w:r>
            <w:r w:rsidR="00794418">
              <w:rPr>
                <w:rFonts w:hint="eastAsia"/>
              </w:rPr>
              <w:t>用户访问具体课程，</w:t>
            </w:r>
            <w:r w:rsidR="001E230C">
              <w:rPr>
                <w:rFonts w:hint="eastAsia"/>
              </w:rPr>
              <w:t>下载课程资料</w:t>
            </w:r>
          </w:p>
        </w:tc>
      </w:tr>
      <w:tr w:rsidR="007E6B6D" w:rsidRPr="00507ADD" w14:paraId="5F3733B8" w14:textId="77777777" w:rsidTr="00434309">
        <w:trPr>
          <w:trHeight w:val="1445"/>
        </w:trPr>
        <w:tc>
          <w:tcPr>
            <w:tcW w:w="8296" w:type="dxa"/>
            <w:gridSpan w:val="3"/>
            <w:tcBorders>
              <w:top w:val="single" w:sz="4" w:space="0" w:color="000000"/>
              <w:left w:val="single" w:sz="4" w:space="0" w:color="000000"/>
              <w:right w:val="single" w:sz="4" w:space="0" w:color="000000"/>
            </w:tcBorders>
            <w:hideMark/>
          </w:tcPr>
          <w:p w14:paraId="1D5EEE32" w14:textId="77777777" w:rsidR="007E6B6D" w:rsidRPr="00507ADD" w:rsidRDefault="007E6B6D" w:rsidP="00434309">
            <w:r w:rsidRPr="00507ADD">
              <w:rPr>
                <w:rFonts w:hint="eastAsia"/>
              </w:rPr>
              <w:t>初始条件和背景：</w:t>
            </w:r>
          </w:p>
          <w:p w14:paraId="5DE4C5E9" w14:textId="77777777" w:rsidR="007E6B6D" w:rsidRDefault="007E6B6D" w:rsidP="00434309">
            <w:r w:rsidRPr="00B45E5B">
              <w:rPr>
                <w:rFonts w:hint="eastAsia"/>
              </w:rPr>
              <w:t>系统</w:t>
            </w:r>
            <w:r>
              <w:rPr>
                <w:rFonts w:hint="eastAsia"/>
              </w:rPr>
              <w:t>：PC端</w:t>
            </w:r>
          </w:p>
          <w:p w14:paraId="2C895C01" w14:textId="77777777" w:rsidR="007E6B6D" w:rsidRPr="00507ADD" w:rsidRDefault="007E6B6D" w:rsidP="00434309">
            <w:r>
              <w:rPr>
                <w:rFonts w:hint="eastAsia"/>
              </w:rPr>
              <w:t>浏览器：C</w:t>
            </w:r>
            <w:r>
              <w:t>hrome</w:t>
            </w:r>
          </w:p>
          <w:p w14:paraId="2C9B5C78" w14:textId="77777777" w:rsidR="007E6B6D" w:rsidRPr="00507ADD" w:rsidRDefault="007E6B6D" w:rsidP="00434309">
            <w:r w:rsidRPr="00507ADD">
              <w:rPr>
                <w:rFonts w:hint="eastAsia"/>
              </w:rPr>
              <w:t>注释</w:t>
            </w:r>
            <w:r>
              <w:rPr>
                <w:rFonts w:hint="eastAsia"/>
              </w:rPr>
              <w:t>：无</w:t>
            </w:r>
          </w:p>
        </w:tc>
      </w:tr>
      <w:tr w:rsidR="007E6B6D" w:rsidRPr="00507ADD" w14:paraId="244FE5AA"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3C808A9" w14:textId="77777777" w:rsidR="007E6B6D" w:rsidRPr="00507ADD" w:rsidRDefault="007E6B6D" w:rsidP="0043430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C012E0A" w14:textId="77777777" w:rsidR="007E6B6D" w:rsidRPr="00507ADD" w:rsidRDefault="007E6B6D" w:rsidP="00434309">
            <w:r w:rsidRPr="00507ADD">
              <w:rPr>
                <w:rFonts w:hint="eastAsia"/>
              </w:rPr>
              <w:t>预期结果</w:t>
            </w:r>
          </w:p>
        </w:tc>
      </w:tr>
      <w:tr w:rsidR="007E6B6D" w:rsidRPr="00507ADD" w14:paraId="54383FD2"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282A6ECB" w14:textId="4517471B" w:rsidR="007E6B6D" w:rsidRPr="00507ADD" w:rsidRDefault="001E230C" w:rsidP="00434309">
            <w:r>
              <w:rPr>
                <w:rFonts w:hint="eastAsia"/>
              </w:rPr>
              <w:t>点击课程主页中的课程资料按钮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EE938E2" w14:textId="5C0ABC98" w:rsidR="007E6B6D" w:rsidRPr="00507ADD" w:rsidRDefault="001E230C" w:rsidP="00434309">
            <w:r>
              <w:rPr>
                <w:rFonts w:hint="eastAsia"/>
              </w:rPr>
              <w:t>可见课程资料分类，每个分类中有独立的附件</w:t>
            </w:r>
          </w:p>
        </w:tc>
      </w:tr>
      <w:tr w:rsidR="007E6B6D" w:rsidRPr="00507ADD" w14:paraId="4F65D8A8"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0CF52FBD" w14:textId="76DC1D11" w:rsidR="007E6B6D" w:rsidRPr="00507ADD" w:rsidRDefault="001E230C" w:rsidP="00434309">
            <w:r>
              <w:rPr>
                <w:rFonts w:hint="eastAsia"/>
              </w:rPr>
              <w:t>点击附件</w:t>
            </w:r>
          </w:p>
        </w:tc>
        <w:tc>
          <w:tcPr>
            <w:tcW w:w="6141" w:type="dxa"/>
            <w:gridSpan w:val="2"/>
            <w:tcBorders>
              <w:top w:val="single" w:sz="4" w:space="0" w:color="000000"/>
              <w:left w:val="single" w:sz="4" w:space="0" w:color="000000"/>
              <w:bottom w:val="single" w:sz="4" w:space="0" w:color="000000"/>
              <w:right w:val="single" w:sz="4" w:space="0" w:color="000000"/>
            </w:tcBorders>
          </w:tcPr>
          <w:p w14:paraId="35350DF9" w14:textId="3284F10B" w:rsidR="007E6B6D" w:rsidRPr="00507ADD" w:rsidRDefault="001E230C" w:rsidP="00434309">
            <w:r>
              <w:rPr>
                <w:rFonts w:hint="eastAsia"/>
              </w:rPr>
              <w:t>该附件下载至本地</w:t>
            </w:r>
          </w:p>
        </w:tc>
      </w:tr>
    </w:tbl>
    <w:p w14:paraId="52E81ACD" w14:textId="7C5CF746" w:rsidR="001E230C" w:rsidRDefault="001E230C" w:rsidP="007E6B6D"/>
    <w:p w14:paraId="15872C46" w14:textId="77777777" w:rsidR="001E230C" w:rsidRDefault="001E230C">
      <w:r>
        <w:br w:type="page"/>
      </w:r>
    </w:p>
    <w:p w14:paraId="495927E9" w14:textId="77777777" w:rsidR="007E6B6D" w:rsidRPr="007E6B6D" w:rsidRDefault="007E6B6D" w:rsidP="007E6B6D"/>
    <w:p w14:paraId="7750BB83" w14:textId="27E030B1" w:rsidR="00693AA5" w:rsidRDefault="00693AA5" w:rsidP="00693AA5">
      <w:pPr>
        <w:pStyle w:val="a1"/>
      </w:pPr>
      <w:bookmarkStart w:id="1397" w:name="_Toc533356808"/>
      <w:r>
        <w:rPr>
          <w:rFonts w:hint="eastAsia"/>
        </w:rPr>
        <w:t>浏览</w:t>
      </w:r>
      <w:r w:rsidR="008539B6">
        <w:rPr>
          <w:rFonts w:hint="eastAsia"/>
        </w:rPr>
        <w:t>教师</w:t>
      </w:r>
      <w:r>
        <w:rPr>
          <w:rFonts w:hint="eastAsia"/>
        </w:rPr>
        <w:t>介绍</w:t>
      </w:r>
      <w:bookmarkEnd w:id="1397"/>
    </w:p>
    <w:tbl>
      <w:tblPr>
        <w:tblStyle w:val="14"/>
        <w:tblW w:w="8296" w:type="dxa"/>
        <w:tblLook w:val="04A0" w:firstRow="1" w:lastRow="0" w:firstColumn="1" w:lastColumn="0" w:noHBand="0" w:noVBand="1"/>
      </w:tblPr>
      <w:tblGrid>
        <w:gridCol w:w="2155"/>
        <w:gridCol w:w="1993"/>
        <w:gridCol w:w="4148"/>
      </w:tblGrid>
      <w:tr w:rsidR="002C13BB" w:rsidRPr="00B45E5B" w14:paraId="6FE227F8"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23AC1DAD" w14:textId="77777777" w:rsidR="002C13BB" w:rsidRPr="00B45E5B" w:rsidRDefault="002C13BB" w:rsidP="0043430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CFB4DBE" w14:textId="706BE112" w:rsidR="002C13BB" w:rsidRPr="00B45E5B" w:rsidRDefault="002C13BB" w:rsidP="00434309">
            <w:r>
              <w:rPr>
                <w:rFonts w:hint="eastAsia"/>
              </w:rPr>
              <w:t>TC</w:t>
            </w:r>
            <w:r>
              <w:t>-</w:t>
            </w:r>
            <w:r>
              <w:rPr>
                <w:rFonts w:hint="eastAsia"/>
              </w:rPr>
              <w:t>R</w:t>
            </w:r>
            <w:r>
              <w:t>-</w:t>
            </w:r>
            <w:r w:rsidR="00E03FAC">
              <w:rPr>
                <w:rFonts w:hint="eastAsia"/>
              </w:rPr>
              <w:t>67</w:t>
            </w:r>
          </w:p>
        </w:tc>
      </w:tr>
      <w:tr w:rsidR="002C13BB" w14:paraId="083D2DAA"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52244CE7" w14:textId="77777777" w:rsidR="002C13BB" w:rsidRPr="00B45E5B" w:rsidRDefault="002C13BB" w:rsidP="0043430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5A724D7" w14:textId="7B1435EC" w:rsidR="002C13BB" w:rsidRDefault="008D189A" w:rsidP="00434309">
            <w:r>
              <w:rPr>
                <w:rFonts w:hint="eastAsia"/>
              </w:rPr>
              <w:t>浏览</w:t>
            </w:r>
            <w:r w:rsidR="008539B6">
              <w:rPr>
                <w:rFonts w:hint="eastAsia"/>
              </w:rPr>
              <w:t>教师</w:t>
            </w:r>
            <w:r>
              <w:rPr>
                <w:rFonts w:hint="eastAsia"/>
              </w:rPr>
              <w:t>介绍</w:t>
            </w:r>
          </w:p>
        </w:tc>
      </w:tr>
      <w:tr w:rsidR="002C13BB" w14:paraId="372E4E36"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2E0D9944" w14:textId="77777777" w:rsidR="002C13BB" w:rsidRDefault="002C13BB" w:rsidP="0043430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ABD9C9E" w14:textId="5BC260AD" w:rsidR="002C13BB" w:rsidRDefault="008D189A" w:rsidP="00434309">
            <w:r>
              <w:rPr>
                <w:rFonts w:hint="eastAsia"/>
              </w:rPr>
              <w:t>浏览</w:t>
            </w:r>
            <w:r w:rsidR="008539B6">
              <w:rPr>
                <w:rFonts w:hint="eastAsia"/>
              </w:rPr>
              <w:t>教师</w:t>
            </w:r>
            <w:r>
              <w:rPr>
                <w:rFonts w:hint="eastAsia"/>
              </w:rPr>
              <w:t>介绍</w:t>
            </w:r>
          </w:p>
        </w:tc>
      </w:tr>
      <w:tr w:rsidR="002C13BB" w14:paraId="3CB3ACCA"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067B4E47" w14:textId="77777777" w:rsidR="002C13BB" w:rsidRPr="00B45E5B" w:rsidRDefault="002C13BB" w:rsidP="0043430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376B968" w14:textId="77777777" w:rsidR="002C13BB" w:rsidRDefault="002C13BB" w:rsidP="00434309">
            <w:r>
              <w:rPr>
                <w:rFonts w:hint="eastAsia"/>
              </w:rPr>
              <w:t>注册用户</w:t>
            </w:r>
          </w:p>
        </w:tc>
      </w:tr>
      <w:tr w:rsidR="002C13BB" w14:paraId="68D6D0CE"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53F88B56" w14:textId="77777777" w:rsidR="002C13BB" w:rsidRPr="00B45E5B" w:rsidRDefault="002C13BB" w:rsidP="0043430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10646CD" w14:textId="77777777" w:rsidR="002C13BB" w:rsidRDefault="002C13BB" w:rsidP="00434309">
            <w:r>
              <w:rPr>
                <w:rFonts w:hint="eastAsia"/>
              </w:rPr>
              <w:t>黑盒测试-等价类划分/边界值法</w:t>
            </w:r>
          </w:p>
        </w:tc>
      </w:tr>
      <w:tr w:rsidR="002C13BB" w14:paraId="3347E8D3"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141560BB" w14:textId="77777777" w:rsidR="002C13BB" w:rsidRDefault="002C13BB" w:rsidP="0043430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32CA879" w14:textId="77777777" w:rsidR="002C13BB" w:rsidRDefault="002C13BB" w:rsidP="00434309">
            <w:r>
              <w:rPr>
                <w:rFonts w:hint="eastAsia"/>
              </w:rPr>
              <w:t>访问具体课程</w:t>
            </w:r>
          </w:p>
        </w:tc>
      </w:tr>
      <w:tr w:rsidR="002C13BB" w14:paraId="275FE597"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68BBA956" w14:textId="77777777" w:rsidR="002C13BB" w:rsidRDefault="002C13BB" w:rsidP="0043430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25C3B69" w14:textId="71893401" w:rsidR="002C13BB" w:rsidRDefault="002C13BB" w:rsidP="00434309">
            <w:r>
              <w:rPr>
                <w:rFonts w:hint="eastAsia"/>
              </w:rPr>
              <w:t>用户访问具体课程，</w:t>
            </w:r>
            <w:r w:rsidR="008D189A">
              <w:rPr>
                <w:rFonts w:hint="eastAsia"/>
              </w:rPr>
              <w:t>浏览课程介绍</w:t>
            </w:r>
          </w:p>
        </w:tc>
      </w:tr>
      <w:tr w:rsidR="002C13BB" w:rsidRPr="00B45E5B" w14:paraId="283167DD"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24F79F69" w14:textId="77777777" w:rsidR="002C13BB" w:rsidRPr="00B45E5B" w:rsidRDefault="002C13BB" w:rsidP="0043430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AAB498C" w14:textId="54295CED" w:rsidR="002C13BB" w:rsidRPr="00B45E5B" w:rsidRDefault="002C13BB" w:rsidP="00434309">
            <w:r>
              <w:rPr>
                <w:rFonts w:hint="eastAsia"/>
              </w:rPr>
              <w:t>测试用户访问具体课程，</w:t>
            </w:r>
            <w:r w:rsidR="008D189A">
              <w:rPr>
                <w:rFonts w:hint="eastAsia"/>
              </w:rPr>
              <w:t>浏览课程介绍</w:t>
            </w:r>
          </w:p>
        </w:tc>
      </w:tr>
      <w:tr w:rsidR="002C13BB" w:rsidRPr="00507ADD" w14:paraId="2F14D90A" w14:textId="77777777" w:rsidTr="00434309">
        <w:trPr>
          <w:trHeight w:val="1445"/>
        </w:trPr>
        <w:tc>
          <w:tcPr>
            <w:tcW w:w="8296" w:type="dxa"/>
            <w:gridSpan w:val="3"/>
            <w:tcBorders>
              <w:top w:val="single" w:sz="4" w:space="0" w:color="000000"/>
              <w:left w:val="single" w:sz="4" w:space="0" w:color="000000"/>
              <w:right w:val="single" w:sz="4" w:space="0" w:color="000000"/>
            </w:tcBorders>
            <w:hideMark/>
          </w:tcPr>
          <w:p w14:paraId="0A6A4143" w14:textId="77777777" w:rsidR="002C13BB" w:rsidRPr="00507ADD" w:rsidRDefault="002C13BB" w:rsidP="00434309">
            <w:r w:rsidRPr="00507ADD">
              <w:rPr>
                <w:rFonts w:hint="eastAsia"/>
              </w:rPr>
              <w:t>初始条件和背景：</w:t>
            </w:r>
          </w:p>
          <w:p w14:paraId="29564EC1" w14:textId="77777777" w:rsidR="002C13BB" w:rsidRDefault="002C13BB" w:rsidP="00434309">
            <w:r w:rsidRPr="00B45E5B">
              <w:rPr>
                <w:rFonts w:hint="eastAsia"/>
              </w:rPr>
              <w:t>系统</w:t>
            </w:r>
            <w:r>
              <w:rPr>
                <w:rFonts w:hint="eastAsia"/>
              </w:rPr>
              <w:t>：PC端</w:t>
            </w:r>
          </w:p>
          <w:p w14:paraId="6F180A6B" w14:textId="77777777" w:rsidR="002C13BB" w:rsidRPr="00507ADD" w:rsidRDefault="002C13BB" w:rsidP="00434309">
            <w:r>
              <w:rPr>
                <w:rFonts w:hint="eastAsia"/>
              </w:rPr>
              <w:t>浏览器：C</w:t>
            </w:r>
            <w:r>
              <w:t>hrome</w:t>
            </w:r>
          </w:p>
          <w:p w14:paraId="08548F94" w14:textId="77777777" w:rsidR="002C13BB" w:rsidRPr="00507ADD" w:rsidRDefault="002C13BB" w:rsidP="00434309">
            <w:r w:rsidRPr="00507ADD">
              <w:rPr>
                <w:rFonts w:hint="eastAsia"/>
              </w:rPr>
              <w:t>注释</w:t>
            </w:r>
            <w:r>
              <w:rPr>
                <w:rFonts w:hint="eastAsia"/>
              </w:rPr>
              <w:t>：无</w:t>
            </w:r>
          </w:p>
        </w:tc>
      </w:tr>
      <w:tr w:rsidR="002C13BB" w:rsidRPr="00507ADD" w14:paraId="3193DDCA"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DD717EB" w14:textId="77777777" w:rsidR="002C13BB" w:rsidRPr="00507ADD" w:rsidRDefault="002C13BB" w:rsidP="0043430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FBD708E" w14:textId="77777777" w:rsidR="002C13BB" w:rsidRPr="00507ADD" w:rsidRDefault="002C13BB" w:rsidP="00434309">
            <w:r w:rsidRPr="00507ADD">
              <w:rPr>
                <w:rFonts w:hint="eastAsia"/>
              </w:rPr>
              <w:t>预期结果</w:t>
            </w:r>
          </w:p>
        </w:tc>
      </w:tr>
      <w:tr w:rsidR="002C13BB" w:rsidRPr="00507ADD" w14:paraId="22B42C30"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10B05EEF" w14:textId="0A6D196A" w:rsidR="002C13BB" w:rsidRPr="00507ADD" w:rsidRDefault="00A05391" w:rsidP="00434309">
            <w:r>
              <w:rPr>
                <w:rFonts w:hint="eastAsia"/>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5936B46A" w14:textId="2560B42B" w:rsidR="002C13BB" w:rsidRPr="00507ADD" w:rsidRDefault="00A05391" w:rsidP="00434309">
            <w:r>
              <w:rPr>
                <w:rFonts w:hint="eastAsia"/>
              </w:rPr>
              <w:t>可见</w:t>
            </w:r>
            <w:r w:rsidR="008539B6">
              <w:rPr>
                <w:rFonts w:hint="eastAsia"/>
              </w:rPr>
              <w:t>教师介绍按钮</w:t>
            </w:r>
          </w:p>
        </w:tc>
      </w:tr>
      <w:tr w:rsidR="002C13BB" w:rsidRPr="00507ADD" w14:paraId="1B6BE574"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750FF391" w14:textId="11D0D8D4" w:rsidR="002C13BB" w:rsidRPr="00507ADD" w:rsidRDefault="008539B6" w:rsidP="00434309">
            <w:r>
              <w:rPr>
                <w:rFonts w:hint="eastAsia"/>
              </w:rPr>
              <w:t>点击教师介绍</w:t>
            </w:r>
          </w:p>
        </w:tc>
        <w:tc>
          <w:tcPr>
            <w:tcW w:w="6141" w:type="dxa"/>
            <w:gridSpan w:val="2"/>
            <w:tcBorders>
              <w:top w:val="single" w:sz="4" w:space="0" w:color="000000"/>
              <w:left w:val="single" w:sz="4" w:space="0" w:color="000000"/>
              <w:bottom w:val="single" w:sz="4" w:space="0" w:color="000000"/>
              <w:right w:val="single" w:sz="4" w:space="0" w:color="000000"/>
            </w:tcBorders>
          </w:tcPr>
          <w:p w14:paraId="0000027B" w14:textId="1AEE1CF2" w:rsidR="002C13BB" w:rsidRPr="00507ADD" w:rsidRDefault="008539B6" w:rsidP="00434309">
            <w:r>
              <w:rPr>
                <w:rFonts w:hint="eastAsia"/>
              </w:rPr>
              <w:t>可见课程主页下部的教师介绍</w:t>
            </w:r>
          </w:p>
        </w:tc>
      </w:tr>
    </w:tbl>
    <w:p w14:paraId="7ABBC4F6" w14:textId="6889A0CA" w:rsidR="00A05391" w:rsidRDefault="00A05391" w:rsidP="002C13BB"/>
    <w:p w14:paraId="02EA557B" w14:textId="77777777" w:rsidR="00A05391" w:rsidRDefault="00A05391">
      <w:r>
        <w:br w:type="page"/>
      </w:r>
    </w:p>
    <w:p w14:paraId="1DF559FA" w14:textId="77777777" w:rsidR="002C13BB" w:rsidRPr="002C13BB" w:rsidRDefault="002C13BB" w:rsidP="002C13BB"/>
    <w:p w14:paraId="55D311A8" w14:textId="07A51190" w:rsidR="00693AA5" w:rsidRDefault="00693AA5" w:rsidP="00693AA5">
      <w:pPr>
        <w:pStyle w:val="a1"/>
      </w:pPr>
      <w:bookmarkStart w:id="1398" w:name="_Toc533356809"/>
      <w:r>
        <w:rPr>
          <w:rFonts w:hint="eastAsia"/>
        </w:rPr>
        <w:t>浏览课程预览图</w:t>
      </w:r>
      <w:bookmarkEnd w:id="1398"/>
    </w:p>
    <w:tbl>
      <w:tblPr>
        <w:tblStyle w:val="14"/>
        <w:tblW w:w="8296" w:type="dxa"/>
        <w:tblLook w:val="04A0" w:firstRow="1" w:lastRow="0" w:firstColumn="1" w:lastColumn="0" w:noHBand="0" w:noVBand="1"/>
      </w:tblPr>
      <w:tblGrid>
        <w:gridCol w:w="2155"/>
        <w:gridCol w:w="1993"/>
        <w:gridCol w:w="4148"/>
      </w:tblGrid>
      <w:tr w:rsidR="002C13BB" w:rsidRPr="00B45E5B" w14:paraId="5A61CAA3"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46C58A06" w14:textId="77777777" w:rsidR="002C13BB" w:rsidRPr="00B45E5B" w:rsidRDefault="002C13BB" w:rsidP="0043430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34CF50D" w14:textId="4842A260" w:rsidR="002C13BB" w:rsidRPr="00B45E5B" w:rsidRDefault="002C13BB" w:rsidP="00434309">
            <w:r>
              <w:rPr>
                <w:rFonts w:hint="eastAsia"/>
              </w:rPr>
              <w:t>TC</w:t>
            </w:r>
            <w:r>
              <w:t>-</w:t>
            </w:r>
            <w:r>
              <w:rPr>
                <w:rFonts w:hint="eastAsia"/>
              </w:rPr>
              <w:t>R</w:t>
            </w:r>
            <w:r>
              <w:t>-</w:t>
            </w:r>
            <w:r w:rsidR="00E03FAC">
              <w:rPr>
                <w:rFonts w:hint="eastAsia"/>
              </w:rPr>
              <w:t>68</w:t>
            </w:r>
          </w:p>
        </w:tc>
      </w:tr>
      <w:tr w:rsidR="002C13BB" w14:paraId="2FBE87A8"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74A7C406" w14:textId="77777777" w:rsidR="002C13BB" w:rsidRPr="00B45E5B" w:rsidRDefault="002C13BB" w:rsidP="0043430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3182133" w14:textId="6B3CB39E" w:rsidR="002C13BB" w:rsidRDefault="004A38D6" w:rsidP="00434309">
            <w:r>
              <w:rPr>
                <w:rFonts w:hint="eastAsia"/>
              </w:rPr>
              <w:t>浏览课程预览图</w:t>
            </w:r>
          </w:p>
        </w:tc>
      </w:tr>
      <w:tr w:rsidR="002C13BB" w14:paraId="48A475B1"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3B67019D" w14:textId="77777777" w:rsidR="002C13BB" w:rsidRDefault="002C13BB" w:rsidP="0043430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9B5A5BE" w14:textId="76AA8B47" w:rsidR="002C13BB" w:rsidRDefault="004A38D6" w:rsidP="00434309">
            <w:r>
              <w:rPr>
                <w:rFonts w:hint="eastAsia"/>
              </w:rPr>
              <w:t>浏览课程预览图</w:t>
            </w:r>
          </w:p>
        </w:tc>
      </w:tr>
      <w:tr w:rsidR="002C13BB" w14:paraId="72CA8DC1"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6843D0F4" w14:textId="77777777" w:rsidR="002C13BB" w:rsidRPr="00B45E5B" w:rsidRDefault="002C13BB" w:rsidP="0043430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CB40FB0" w14:textId="77777777" w:rsidR="002C13BB" w:rsidRDefault="002C13BB" w:rsidP="00434309">
            <w:r>
              <w:rPr>
                <w:rFonts w:hint="eastAsia"/>
              </w:rPr>
              <w:t>注册用户</w:t>
            </w:r>
          </w:p>
        </w:tc>
      </w:tr>
      <w:tr w:rsidR="002C13BB" w14:paraId="51B95F8A"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5FAD1581" w14:textId="77777777" w:rsidR="002C13BB" w:rsidRPr="00B45E5B" w:rsidRDefault="002C13BB" w:rsidP="0043430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E1EE164" w14:textId="77777777" w:rsidR="002C13BB" w:rsidRDefault="002C13BB" w:rsidP="00434309">
            <w:r>
              <w:rPr>
                <w:rFonts w:hint="eastAsia"/>
              </w:rPr>
              <w:t>黑盒测试-等价类划分/边界值法</w:t>
            </w:r>
          </w:p>
        </w:tc>
      </w:tr>
      <w:tr w:rsidR="002C13BB" w14:paraId="59D3D7BC"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4F932366" w14:textId="77777777" w:rsidR="002C13BB" w:rsidRDefault="002C13BB" w:rsidP="0043430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AC1D9F8" w14:textId="77777777" w:rsidR="002C13BB" w:rsidRDefault="002C13BB" w:rsidP="00434309">
            <w:r>
              <w:rPr>
                <w:rFonts w:hint="eastAsia"/>
              </w:rPr>
              <w:t>访问具体课程</w:t>
            </w:r>
          </w:p>
        </w:tc>
      </w:tr>
      <w:tr w:rsidR="002C13BB" w14:paraId="65032D06"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2F081C91" w14:textId="77777777" w:rsidR="002C13BB" w:rsidRDefault="002C13BB" w:rsidP="0043430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53CB546" w14:textId="1EE9D80A" w:rsidR="002C13BB" w:rsidRDefault="002C13BB" w:rsidP="00434309">
            <w:r>
              <w:rPr>
                <w:rFonts w:hint="eastAsia"/>
              </w:rPr>
              <w:t>用户访问具体课程，</w:t>
            </w:r>
            <w:r w:rsidR="004A38D6">
              <w:rPr>
                <w:rFonts w:hint="eastAsia"/>
              </w:rPr>
              <w:t>浏览课程预览图</w:t>
            </w:r>
          </w:p>
        </w:tc>
      </w:tr>
      <w:tr w:rsidR="002C13BB" w:rsidRPr="00B45E5B" w14:paraId="08A4651E"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45E31CEA" w14:textId="77777777" w:rsidR="002C13BB" w:rsidRPr="00B45E5B" w:rsidRDefault="002C13BB" w:rsidP="0043430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4D91FC4" w14:textId="5FBFF214" w:rsidR="002C13BB" w:rsidRPr="00B45E5B" w:rsidRDefault="002C13BB" w:rsidP="00434309">
            <w:r>
              <w:rPr>
                <w:rFonts w:hint="eastAsia"/>
              </w:rPr>
              <w:t>测试用户访问具体课程，</w:t>
            </w:r>
            <w:r w:rsidR="004A38D6">
              <w:rPr>
                <w:rFonts w:hint="eastAsia"/>
              </w:rPr>
              <w:t>浏览课程预览图</w:t>
            </w:r>
          </w:p>
        </w:tc>
      </w:tr>
      <w:tr w:rsidR="002C13BB" w:rsidRPr="00507ADD" w14:paraId="38F8F148" w14:textId="77777777" w:rsidTr="00434309">
        <w:trPr>
          <w:trHeight w:val="1445"/>
        </w:trPr>
        <w:tc>
          <w:tcPr>
            <w:tcW w:w="8296" w:type="dxa"/>
            <w:gridSpan w:val="3"/>
            <w:tcBorders>
              <w:top w:val="single" w:sz="4" w:space="0" w:color="000000"/>
              <w:left w:val="single" w:sz="4" w:space="0" w:color="000000"/>
              <w:right w:val="single" w:sz="4" w:space="0" w:color="000000"/>
            </w:tcBorders>
            <w:hideMark/>
          </w:tcPr>
          <w:p w14:paraId="25C7EB3E" w14:textId="77777777" w:rsidR="002C13BB" w:rsidRPr="00507ADD" w:rsidRDefault="002C13BB" w:rsidP="00434309">
            <w:r w:rsidRPr="00507ADD">
              <w:rPr>
                <w:rFonts w:hint="eastAsia"/>
              </w:rPr>
              <w:t>初始条件和背景：</w:t>
            </w:r>
          </w:p>
          <w:p w14:paraId="01987DF9" w14:textId="77777777" w:rsidR="002C13BB" w:rsidRDefault="002C13BB" w:rsidP="00434309">
            <w:r w:rsidRPr="00B45E5B">
              <w:rPr>
                <w:rFonts w:hint="eastAsia"/>
              </w:rPr>
              <w:t>系统</w:t>
            </w:r>
            <w:r>
              <w:rPr>
                <w:rFonts w:hint="eastAsia"/>
              </w:rPr>
              <w:t>：PC端</w:t>
            </w:r>
          </w:p>
          <w:p w14:paraId="522561C5" w14:textId="77777777" w:rsidR="002C13BB" w:rsidRPr="00507ADD" w:rsidRDefault="002C13BB" w:rsidP="00434309">
            <w:r>
              <w:rPr>
                <w:rFonts w:hint="eastAsia"/>
              </w:rPr>
              <w:t>浏览器：C</w:t>
            </w:r>
            <w:r>
              <w:t>hrome</w:t>
            </w:r>
          </w:p>
          <w:p w14:paraId="7F2491C3" w14:textId="77777777" w:rsidR="002C13BB" w:rsidRPr="00507ADD" w:rsidRDefault="002C13BB" w:rsidP="00434309">
            <w:r w:rsidRPr="00507ADD">
              <w:rPr>
                <w:rFonts w:hint="eastAsia"/>
              </w:rPr>
              <w:t>注释</w:t>
            </w:r>
            <w:r>
              <w:rPr>
                <w:rFonts w:hint="eastAsia"/>
              </w:rPr>
              <w:t>：无</w:t>
            </w:r>
          </w:p>
        </w:tc>
      </w:tr>
      <w:tr w:rsidR="002C13BB" w:rsidRPr="00507ADD" w14:paraId="62D0BA1E"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14D3258" w14:textId="77777777" w:rsidR="002C13BB" w:rsidRPr="00507ADD" w:rsidRDefault="002C13BB" w:rsidP="0043430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99135FB" w14:textId="77777777" w:rsidR="002C13BB" w:rsidRPr="00507ADD" w:rsidRDefault="002C13BB" w:rsidP="00434309">
            <w:r w:rsidRPr="00507ADD">
              <w:rPr>
                <w:rFonts w:hint="eastAsia"/>
              </w:rPr>
              <w:t>预期结果</w:t>
            </w:r>
          </w:p>
        </w:tc>
      </w:tr>
      <w:tr w:rsidR="002C13BB" w:rsidRPr="00507ADD" w14:paraId="25504979"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7C810C3A" w14:textId="2AEA3240" w:rsidR="002C13BB" w:rsidRPr="00507ADD" w:rsidRDefault="004A38D6" w:rsidP="00434309">
            <w:r>
              <w:rPr>
                <w:rFonts w:hint="eastAsia"/>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7DBF0C85" w14:textId="11ED26C5" w:rsidR="002C13BB" w:rsidRPr="00507ADD" w:rsidRDefault="004A38D6" w:rsidP="00434309">
            <w:r>
              <w:rPr>
                <w:rFonts w:hint="eastAsia"/>
              </w:rPr>
              <w:t>可见课程主页上方中间的课程预览图</w:t>
            </w:r>
          </w:p>
        </w:tc>
      </w:tr>
      <w:tr w:rsidR="002C13BB" w:rsidRPr="00507ADD" w14:paraId="32AF9F40"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141F63E0" w14:textId="77777777" w:rsidR="002C13BB" w:rsidRPr="00507ADD" w:rsidRDefault="002C13BB" w:rsidP="00434309"/>
        </w:tc>
        <w:tc>
          <w:tcPr>
            <w:tcW w:w="6141" w:type="dxa"/>
            <w:gridSpan w:val="2"/>
            <w:tcBorders>
              <w:top w:val="single" w:sz="4" w:space="0" w:color="000000"/>
              <w:left w:val="single" w:sz="4" w:space="0" w:color="000000"/>
              <w:bottom w:val="single" w:sz="4" w:space="0" w:color="000000"/>
              <w:right w:val="single" w:sz="4" w:space="0" w:color="000000"/>
            </w:tcBorders>
          </w:tcPr>
          <w:p w14:paraId="134755B4" w14:textId="77777777" w:rsidR="002C13BB" w:rsidRPr="00507ADD" w:rsidRDefault="002C13BB" w:rsidP="00434309"/>
        </w:tc>
      </w:tr>
    </w:tbl>
    <w:p w14:paraId="629F81F9" w14:textId="4BDE1C48" w:rsidR="004A38D6" w:rsidRDefault="004A38D6" w:rsidP="002C13BB"/>
    <w:p w14:paraId="22EFD9AA" w14:textId="77777777" w:rsidR="004A38D6" w:rsidRDefault="004A38D6">
      <w:r>
        <w:br w:type="page"/>
      </w:r>
    </w:p>
    <w:p w14:paraId="17EF2153" w14:textId="77777777" w:rsidR="002C13BB" w:rsidRPr="002C13BB" w:rsidRDefault="002C13BB" w:rsidP="002C13BB"/>
    <w:p w14:paraId="4DEB5C21" w14:textId="1955EA54" w:rsidR="00693AA5" w:rsidRDefault="00693AA5" w:rsidP="00693AA5">
      <w:pPr>
        <w:pStyle w:val="a1"/>
      </w:pPr>
      <w:bookmarkStart w:id="1399" w:name="_Toc533356810"/>
      <w:r>
        <w:rPr>
          <w:rFonts w:hint="eastAsia"/>
        </w:rPr>
        <w:t>浏览课程公告</w:t>
      </w:r>
      <w:bookmarkEnd w:id="1399"/>
    </w:p>
    <w:tbl>
      <w:tblPr>
        <w:tblStyle w:val="14"/>
        <w:tblW w:w="8296" w:type="dxa"/>
        <w:tblLook w:val="04A0" w:firstRow="1" w:lastRow="0" w:firstColumn="1" w:lastColumn="0" w:noHBand="0" w:noVBand="1"/>
      </w:tblPr>
      <w:tblGrid>
        <w:gridCol w:w="2155"/>
        <w:gridCol w:w="1993"/>
        <w:gridCol w:w="4148"/>
      </w:tblGrid>
      <w:tr w:rsidR="002C13BB" w:rsidRPr="00B45E5B" w14:paraId="66C4F6F3"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5483B8D0" w14:textId="77777777" w:rsidR="002C13BB" w:rsidRPr="00B45E5B" w:rsidRDefault="002C13BB" w:rsidP="0043430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C55E87D" w14:textId="1432E5F9" w:rsidR="002C13BB" w:rsidRPr="00B45E5B" w:rsidRDefault="002C13BB" w:rsidP="00434309">
            <w:r>
              <w:rPr>
                <w:rFonts w:hint="eastAsia"/>
              </w:rPr>
              <w:t>TC</w:t>
            </w:r>
            <w:r>
              <w:t>-</w:t>
            </w:r>
            <w:r>
              <w:rPr>
                <w:rFonts w:hint="eastAsia"/>
              </w:rPr>
              <w:t>R</w:t>
            </w:r>
            <w:r>
              <w:t>-</w:t>
            </w:r>
            <w:r w:rsidR="00E03FAC">
              <w:rPr>
                <w:rFonts w:hint="eastAsia"/>
              </w:rPr>
              <w:t>69</w:t>
            </w:r>
          </w:p>
        </w:tc>
      </w:tr>
      <w:tr w:rsidR="002C13BB" w14:paraId="6BDF0366"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2D42A591" w14:textId="77777777" w:rsidR="002C13BB" w:rsidRPr="00B45E5B" w:rsidRDefault="002C13BB" w:rsidP="0043430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0D6649E" w14:textId="24C8204C" w:rsidR="002C13BB" w:rsidRDefault="004A38D6" w:rsidP="00434309">
            <w:r>
              <w:rPr>
                <w:rFonts w:hint="eastAsia"/>
              </w:rPr>
              <w:t>浏览课程公告</w:t>
            </w:r>
          </w:p>
        </w:tc>
      </w:tr>
      <w:tr w:rsidR="002C13BB" w14:paraId="7227623C"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65923F96" w14:textId="77777777" w:rsidR="002C13BB" w:rsidRDefault="002C13BB" w:rsidP="0043430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69E4E1C" w14:textId="5C466EB2" w:rsidR="002C13BB" w:rsidRDefault="004A38D6" w:rsidP="00434309">
            <w:r>
              <w:rPr>
                <w:rFonts w:hint="eastAsia"/>
              </w:rPr>
              <w:t>浏览课程公告</w:t>
            </w:r>
          </w:p>
        </w:tc>
      </w:tr>
      <w:tr w:rsidR="002C13BB" w14:paraId="4BE54E36"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6BF07E5F" w14:textId="77777777" w:rsidR="002C13BB" w:rsidRPr="00B45E5B" w:rsidRDefault="002C13BB" w:rsidP="0043430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42CF5FB" w14:textId="77777777" w:rsidR="002C13BB" w:rsidRDefault="002C13BB" w:rsidP="00434309">
            <w:r>
              <w:rPr>
                <w:rFonts w:hint="eastAsia"/>
              </w:rPr>
              <w:t>注册用户</w:t>
            </w:r>
          </w:p>
        </w:tc>
      </w:tr>
      <w:tr w:rsidR="002C13BB" w14:paraId="1C087294"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36F65804" w14:textId="77777777" w:rsidR="002C13BB" w:rsidRPr="00B45E5B" w:rsidRDefault="002C13BB" w:rsidP="0043430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39B6899" w14:textId="77777777" w:rsidR="002C13BB" w:rsidRDefault="002C13BB" w:rsidP="00434309">
            <w:r>
              <w:rPr>
                <w:rFonts w:hint="eastAsia"/>
              </w:rPr>
              <w:t>黑盒测试-等价类划分/边界值法</w:t>
            </w:r>
          </w:p>
        </w:tc>
      </w:tr>
      <w:tr w:rsidR="002C13BB" w14:paraId="62A3CAA5"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0B2045B3" w14:textId="77777777" w:rsidR="002C13BB" w:rsidRDefault="002C13BB" w:rsidP="0043430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01EA4C3" w14:textId="77777777" w:rsidR="002C13BB" w:rsidRDefault="002C13BB" w:rsidP="00434309">
            <w:r>
              <w:rPr>
                <w:rFonts w:hint="eastAsia"/>
              </w:rPr>
              <w:t>访问具体课程</w:t>
            </w:r>
          </w:p>
        </w:tc>
      </w:tr>
      <w:tr w:rsidR="002C13BB" w14:paraId="445E3838"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40A1F4E2" w14:textId="77777777" w:rsidR="002C13BB" w:rsidRDefault="002C13BB" w:rsidP="0043430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03C4CE2" w14:textId="75FC8D9B" w:rsidR="002C13BB" w:rsidRDefault="002C13BB" w:rsidP="00434309">
            <w:r>
              <w:rPr>
                <w:rFonts w:hint="eastAsia"/>
              </w:rPr>
              <w:t>用户访问具体课程，</w:t>
            </w:r>
            <w:r w:rsidR="004A38D6">
              <w:rPr>
                <w:rFonts w:hint="eastAsia"/>
              </w:rPr>
              <w:t>浏览课程公告</w:t>
            </w:r>
          </w:p>
        </w:tc>
      </w:tr>
      <w:tr w:rsidR="002C13BB" w:rsidRPr="00B45E5B" w14:paraId="14F03C5D"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6D9F8612" w14:textId="77777777" w:rsidR="002C13BB" w:rsidRPr="00B45E5B" w:rsidRDefault="002C13BB" w:rsidP="0043430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BE7568E" w14:textId="5ACB5802" w:rsidR="002C13BB" w:rsidRPr="00B45E5B" w:rsidRDefault="002C13BB" w:rsidP="00434309">
            <w:r>
              <w:rPr>
                <w:rFonts w:hint="eastAsia"/>
              </w:rPr>
              <w:t>测试用户访问具体课程，</w:t>
            </w:r>
            <w:r w:rsidR="004A38D6">
              <w:rPr>
                <w:rFonts w:hint="eastAsia"/>
              </w:rPr>
              <w:t>浏览课程公告</w:t>
            </w:r>
          </w:p>
        </w:tc>
      </w:tr>
      <w:tr w:rsidR="002C13BB" w:rsidRPr="00507ADD" w14:paraId="741C08B3" w14:textId="77777777" w:rsidTr="00434309">
        <w:trPr>
          <w:trHeight w:val="1445"/>
        </w:trPr>
        <w:tc>
          <w:tcPr>
            <w:tcW w:w="8296" w:type="dxa"/>
            <w:gridSpan w:val="3"/>
            <w:tcBorders>
              <w:top w:val="single" w:sz="4" w:space="0" w:color="000000"/>
              <w:left w:val="single" w:sz="4" w:space="0" w:color="000000"/>
              <w:right w:val="single" w:sz="4" w:space="0" w:color="000000"/>
            </w:tcBorders>
            <w:hideMark/>
          </w:tcPr>
          <w:p w14:paraId="5F4866CB" w14:textId="77777777" w:rsidR="002C13BB" w:rsidRPr="00507ADD" w:rsidRDefault="002C13BB" w:rsidP="00434309">
            <w:r w:rsidRPr="00507ADD">
              <w:rPr>
                <w:rFonts w:hint="eastAsia"/>
              </w:rPr>
              <w:t>初始条件和背景：</w:t>
            </w:r>
          </w:p>
          <w:p w14:paraId="779C5D9F" w14:textId="77777777" w:rsidR="002C13BB" w:rsidRDefault="002C13BB" w:rsidP="00434309">
            <w:r w:rsidRPr="00B45E5B">
              <w:rPr>
                <w:rFonts w:hint="eastAsia"/>
              </w:rPr>
              <w:t>系统</w:t>
            </w:r>
            <w:r>
              <w:rPr>
                <w:rFonts w:hint="eastAsia"/>
              </w:rPr>
              <w:t>：PC端</w:t>
            </w:r>
          </w:p>
          <w:p w14:paraId="44C0A1D6" w14:textId="77777777" w:rsidR="002C13BB" w:rsidRPr="00507ADD" w:rsidRDefault="002C13BB" w:rsidP="00434309">
            <w:r>
              <w:rPr>
                <w:rFonts w:hint="eastAsia"/>
              </w:rPr>
              <w:t>浏览器：C</w:t>
            </w:r>
            <w:r>
              <w:t>hrome</w:t>
            </w:r>
          </w:p>
          <w:p w14:paraId="2D0D58FF" w14:textId="77777777" w:rsidR="002C13BB" w:rsidRPr="00507ADD" w:rsidRDefault="002C13BB" w:rsidP="00434309">
            <w:r w:rsidRPr="00507ADD">
              <w:rPr>
                <w:rFonts w:hint="eastAsia"/>
              </w:rPr>
              <w:t>注释</w:t>
            </w:r>
            <w:r>
              <w:rPr>
                <w:rFonts w:hint="eastAsia"/>
              </w:rPr>
              <w:t>：无</w:t>
            </w:r>
          </w:p>
        </w:tc>
      </w:tr>
      <w:tr w:rsidR="002C13BB" w:rsidRPr="00507ADD" w14:paraId="3FCE868A"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286A19A" w14:textId="77777777" w:rsidR="002C13BB" w:rsidRPr="00507ADD" w:rsidRDefault="002C13BB" w:rsidP="0043430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1F28469" w14:textId="77777777" w:rsidR="002C13BB" w:rsidRPr="00507ADD" w:rsidRDefault="002C13BB" w:rsidP="00434309">
            <w:r w:rsidRPr="00507ADD">
              <w:rPr>
                <w:rFonts w:hint="eastAsia"/>
              </w:rPr>
              <w:t>预期结果</w:t>
            </w:r>
          </w:p>
        </w:tc>
      </w:tr>
      <w:tr w:rsidR="002C13BB" w:rsidRPr="00507ADD" w14:paraId="64006445"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710C202A" w14:textId="509FFF16" w:rsidR="002C13BB" w:rsidRPr="00507ADD" w:rsidRDefault="004A38D6" w:rsidP="00434309">
            <w:r>
              <w:rPr>
                <w:rFonts w:hint="eastAsia"/>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793AE8C2" w14:textId="6CD5687D" w:rsidR="002C13BB" w:rsidRPr="00507ADD" w:rsidRDefault="004A38D6" w:rsidP="00434309">
            <w:r>
              <w:rPr>
                <w:rFonts w:hint="eastAsia"/>
              </w:rPr>
              <w:t>可见课程主页上方右侧课程公告</w:t>
            </w:r>
          </w:p>
        </w:tc>
      </w:tr>
      <w:tr w:rsidR="002C13BB" w:rsidRPr="00507ADD" w14:paraId="0ADF74FF"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7E138667" w14:textId="77777777" w:rsidR="002C13BB" w:rsidRPr="00507ADD" w:rsidRDefault="002C13BB" w:rsidP="00434309"/>
        </w:tc>
        <w:tc>
          <w:tcPr>
            <w:tcW w:w="6141" w:type="dxa"/>
            <w:gridSpan w:val="2"/>
            <w:tcBorders>
              <w:top w:val="single" w:sz="4" w:space="0" w:color="000000"/>
              <w:left w:val="single" w:sz="4" w:space="0" w:color="000000"/>
              <w:bottom w:val="single" w:sz="4" w:space="0" w:color="000000"/>
              <w:right w:val="single" w:sz="4" w:space="0" w:color="000000"/>
            </w:tcBorders>
          </w:tcPr>
          <w:p w14:paraId="4E18075E" w14:textId="77777777" w:rsidR="002C13BB" w:rsidRPr="00507ADD" w:rsidRDefault="002C13BB" w:rsidP="00434309"/>
        </w:tc>
      </w:tr>
    </w:tbl>
    <w:p w14:paraId="100B4F97" w14:textId="4F6BABE1" w:rsidR="004A38D6" w:rsidRDefault="004A38D6" w:rsidP="002C13BB"/>
    <w:p w14:paraId="70ADBBD0" w14:textId="77777777" w:rsidR="004A38D6" w:rsidRDefault="004A38D6">
      <w:r>
        <w:br w:type="page"/>
      </w:r>
    </w:p>
    <w:p w14:paraId="664A6759" w14:textId="77777777" w:rsidR="002C13BB" w:rsidRPr="002C13BB" w:rsidRDefault="002C13BB" w:rsidP="002C13BB"/>
    <w:p w14:paraId="19A67604" w14:textId="1869117B" w:rsidR="00693AA5" w:rsidRDefault="00693AA5" w:rsidP="00693AA5">
      <w:pPr>
        <w:pStyle w:val="a1"/>
      </w:pPr>
      <w:bookmarkStart w:id="1400" w:name="_Toc533356811"/>
      <w:r>
        <w:rPr>
          <w:rFonts w:hint="eastAsia"/>
        </w:rPr>
        <w:t>浏览置顶公告</w:t>
      </w:r>
      <w:bookmarkEnd w:id="1400"/>
    </w:p>
    <w:tbl>
      <w:tblPr>
        <w:tblStyle w:val="14"/>
        <w:tblW w:w="8296" w:type="dxa"/>
        <w:tblLook w:val="04A0" w:firstRow="1" w:lastRow="0" w:firstColumn="1" w:lastColumn="0" w:noHBand="0" w:noVBand="1"/>
      </w:tblPr>
      <w:tblGrid>
        <w:gridCol w:w="2155"/>
        <w:gridCol w:w="1993"/>
        <w:gridCol w:w="4148"/>
      </w:tblGrid>
      <w:tr w:rsidR="002C13BB" w:rsidRPr="00B45E5B" w14:paraId="174570B1"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29465F2D" w14:textId="77777777" w:rsidR="002C13BB" w:rsidRPr="00B45E5B" w:rsidRDefault="002C13BB" w:rsidP="0043430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BBE1C04" w14:textId="122F14FB" w:rsidR="002C13BB" w:rsidRPr="00B45E5B" w:rsidRDefault="002C13BB" w:rsidP="00434309">
            <w:r>
              <w:rPr>
                <w:rFonts w:hint="eastAsia"/>
              </w:rPr>
              <w:t>TC</w:t>
            </w:r>
            <w:r>
              <w:t>-</w:t>
            </w:r>
            <w:r>
              <w:rPr>
                <w:rFonts w:hint="eastAsia"/>
              </w:rPr>
              <w:t>R</w:t>
            </w:r>
            <w:r>
              <w:t>-</w:t>
            </w:r>
            <w:r w:rsidR="00E03FAC">
              <w:rPr>
                <w:rFonts w:hint="eastAsia"/>
              </w:rPr>
              <w:t>70</w:t>
            </w:r>
          </w:p>
        </w:tc>
      </w:tr>
      <w:tr w:rsidR="002C13BB" w14:paraId="7A6211F1"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5E00E25B" w14:textId="77777777" w:rsidR="002C13BB" w:rsidRPr="00B45E5B" w:rsidRDefault="002C13BB" w:rsidP="0043430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2F8B5C4" w14:textId="4692B606" w:rsidR="002C13BB" w:rsidRDefault="00434309" w:rsidP="00434309">
            <w:r>
              <w:rPr>
                <w:rFonts w:hint="eastAsia"/>
              </w:rPr>
              <w:t>浏览置顶公告</w:t>
            </w:r>
          </w:p>
        </w:tc>
      </w:tr>
      <w:tr w:rsidR="002C13BB" w14:paraId="7C9B865D"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1F57406A" w14:textId="77777777" w:rsidR="002C13BB" w:rsidRDefault="002C13BB" w:rsidP="0043430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14EF1B4" w14:textId="4165BFAA" w:rsidR="002C13BB" w:rsidRDefault="00434309" w:rsidP="00434309">
            <w:r>
              <w:rPr>
                <w:rFonts w:hint="eastAsia"/>
              </w:rPr>
              <w:t>浏览置顶公告</w:t>
            </w:r>
          </w:p>
        </w:tc>
      </w:tr>
      <w:tr w:rsidR="002C13BB" w14:paraId="4BC38BE8"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757EA747" w14:textId="77777777" w:rsidR="002C13BB" w:rsidRPr="00B45E5B" w:rsidRDefault="002C13BB" w:rsidP="0043430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6E434A0" w14:textId="77777777" w:rsidR="002C13BB" w:rsidRDefault="002C13BB" w:rsidP="00434309">
            <w:r>
              <w:rPr>
                <w:rFonts w:hint="eastAsia"/>
              </w:rPr>
              <w:t>注册用户</w:t>
            </w:r>
          </w:p>
        </w:tc>
      </w:tr>
      <w:tr w:rsidR="002C13BB" w14:paraId="5A059432"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27DB1C73" w14:textId="77777777" w:rsidR="002C13BB" w:rsidRPr="00B45E5B" w:rsidRDefault="002C13BB" w:rsidP="0043430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BDF211A" w14:textId="77777777" w:rsidR="002C13BB" w:rsidRDefault="002C13BB" w:rsidP="00434309">
            <w:r>
              <w:rPr>
                <w:rFonts w:hint="eastAsia"/>
              </w:rPr>
              <w:t>黑盒测试-等价类划分/边界值法</w:t>
            </w:r>
          </w:p>
        </w:tc>
      </w:tr>
      <w:tr w:rsidR="002C13BB" w14:paraId="4B12548C"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23133362" w14:textId="77777777" w:rsidR="002C13BB" w:rsidRDefault="002C13BB" w:rsidP="0043430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2A6FBB0" w14:textId="77777777" w:rsidR="002C13BB" w:rsidRDefault="002C13BB" w:rsidP="00434309">
            <w:r>
              <w:rPr>
                <w:rFonts w:hint="eastAsia"/>
              </w:rPr>
              <w:t>访问具体课程</w:t>
            </w:r>
          </w:p>
        </w:tc>
      </w:tr>
      <w:tr w:rsidR="002C13BB" w14:paraId="64ED28BD"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19424EE3" w14:textId="77777777" w:rsidR="002C13BB" w:rsidRDefault="002C13BB" w:rsidP="0043430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FD90DA5" w14:textId="050D5B04" w:rsidR="002C13BB" w:rsidRDefault="002C13BB" w:rsidP="00434309">
            <w:r>
              <w:rPr>
                <w:rFonts w:hint="eastAsia"/>
              </w:rPr>
              <w:t>用户访问具体课程，</w:t>
            </w:r>
            <w:r w:rsidR="00434309">
              <w:rPr>
                <w:rFonts w:hint="eastAsia"/>
              </w:rPr>
              <w:t>浏览置顶公告</w:t>
            </w:r>
          </w:p>
        </w:tc>
      </w:tr>
      <w:tr w:rsidR="002C13BB" w:rsidRPr="00B45E5B" w14:paraId="294149FA"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7940C488" w14:textId="77777777" w:rsidR="002C13BB" w:rsidRPr="00B45E5B" w:rsidRDefault="002C13BB" w:rsidP="0043430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4C0887F" w14:textId="1759FCC3" w:rsidR="002C13BB" w:rsidRPr="00B45E5B" w:rsidRDefault="002C13BB" w:rsidP="00434309">
            <w:r>
              <w:rPr>
                <w:rFonts w:hint="eastAsia"/>
              </w:rPr>
              <w:t>测试用户访问具体课程，</w:t>
            </w:r>
            <w:r w:rsidR="00434309">
              <w:rPr>
                <w:rFonts w:hint="eastAsia"/>
              </w:rPr>
              <w:t>浏览置顶公告</w:t>
            </w:r>
          </w:p>
        </w:tc>
      </w:tr>
      <w:tr w:rsidR="002C13BB" w:rsidRPr="00507ADD" w14:paraId="430D14EA" w14:textId="77777777" w:rsidTr="00434309">
        <w:trPr>
          <w:trHeight w:val="1445"/>
        </w:trPr>
        <w:tc>
          <w:tcPr>
            <w:tcW w:w="8296" w:type="dxa"/>
            <w:gridSpan w:val="3"/>
            <w:tcBorders>
              <w:top w:val="single" w:sz="4" w:space="0" w:color="000000"/>
              <w:left w:val="single" w:sz="4" w:space="0" w:color="000000"/>
              <w:right w:val="single" w:sz="4" w:space="0" w:color="000000"/>
            </w:tcBorders>
            <w:hideMark/>
          </w:tcPr>
          <w:p w14:paraId="48BFCD7E" w14:textId="77777777" w:rsidR="002C13BB" w:rsidRPr="00507ADD" w:rsidRDefault="002C13BB" w:rsidP="00434309">
            <w:r w:rsidRPr="00507ADD">
              <w:rPr>
                <w:rFonts w:hint="eastAsia"/>
              </w:rPr>
              <w:t>初始条件和背景：</w:t>
            </w:r>
          </w:p>
          <w:p w14:paraId="013B342B" w14:textId="77777777" w:rsidR="002C13BB" w:rsidRDefault="002C13BB" w:rsidP="00434309">
            <w:r w:rsidRPr="00B45E5B">
              <w:rPr>
                <w:rFonts w:hint="eastAsia"/>
              </w:rPr>
              <w:t>系统</w:t>
            </w:r>
            <w:r>
              <w:rPr>
                <w:rFonts w:hint="eastAsia"/>
              </w:rPr>
              <w:t>：PC端</w:t>
            </w:r>
          </w:p>
          <w:p w14:paraId="574CFD7B" w14:textId="77777777" w:rsidR="002C13BB" w:rsidRPr="00507ADD" w:rsidRDefault="002C13BB" w:rsidP="00434309">
            <w:r>
              <w:rPr>
                <w:rFonts w:hint="eastAsia"/>
              </w:rPr>
              <w:t>浏览器：C</w:t>
            </w:r>
            <w:r>
              <w:t>hrome</w:t>
            </w:r>
          </w:p>
          <w:p w14:paraId="3FA549CD" w14:textId="77777777" w:rsidR="002C13BB" w:rsidRPr="00507ADD" w:rsidRDefault="002C13BB" w:rsidP="00434309">
            <w:r w:rsidRPr="00507ADD">
              <w:rPr>
                <w:rFonts w:hint="eastAsia"/>
              </w:rPr>
              <w:t>注释</w:t>
            </w:r>
            <w:r>
              <w:rPr>
                <w:rFonts w:hint="eastAsia"/>
              </w:rPr>
              <w:t>：无</w:t>
            </w:r>
          </w:p>
        </w:tc>
      </w:tr>
      <w:tr w:rsidR="002C13BB" w:rsidRPr="00507ADD" w14:paraId="6D0B29AC"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7E82DDF" w14:textId="77777777" w:rsidR="002C13BB" w:rsidRPr="00507ADD" w:rsidRDefault="002C13BB" w:rsidP="0043430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134AE2F" w14:textId="77777777" w:rsidR="002C13BB" w:rsidRPr="00507ADD" w:rsidRDefault="002C13BB" w:rsidP="00434309">
            <w:r w:rsidRPr="00507ADD">
              <w:rPr>
                <w:rFonts w:hint="eastAsia"/>
              </w:rPr>
              <w:t>预期结果</w:t>
            </w:r>
          </w:p>
        </w:tc>
      </w:tr>
      <w:tr w:rsidR="002C13BB" w:rsidRPr="00507ADD" w14:paraId="550629FC"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604A9B33" w14:textId="12EC50FD" w:rsidR="002C13BB" w:rsidRPr="00507ADD" w:rsidRDefault="00434309" w:rsidP="00434309">
            <w:r>
              <w:rPr>
                <w:rFonts w:hint="eastAsia"/>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2930ED23" w14:textId="34750E1A" w:rsidR="002C13BB" w:rsidRPr="00507ADD" w:rsidRDefault="00434309" w:rsidP="00434309">
            <w:r>
              <w:rPr>
                <w:rFonts w:hint="eastAsia"/>
              </w:rPr>
              <w:t>可见右侧课程公告栏</w:t>
            </w:r>
          </w:p>
        </w:tc>
      </w:tr>
      <w:tr w:rsidR="002C13BB" w:rsidRPr="00507ADD" w14:paraId="08F17EE6"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68859351" w14:textId="3E2B6842" w:rsidR="002C13BB" w:rsidRPr="00507ADD" w:rsidRDefault="00434309" w:rsidP="00434309">
            <w:r>
              <w:rPr>
                <w:rFonts w:hint="eastAsia"/>
              </w:rPr>
              <w:t>看课程公告栏</w:t>
            </w:r>
          </w:p>
        </w:tc>
        <w:tc>
          <w:tcPr>
            <w:tcW w:w="6141" w:type="dxa"/>
            <w:gridSpan w:val="2"/>
            <w:tcBorders>
              <w:top w:val="single" w:sz="4" w:space="0" w:color="000000"/>
              <w:left w:val="single" w:sz="4" w:space="0" w:color="000000"/>
              <w:bottom w:val="single" w:sz="4" w:space="0" w:color="000000"/>
              <w:right w:val="single" w:sz="4" w:space="0" w:color="000000"/>
            </w:tcBorders>
          </w:tcPr>
          <w:p w14:paraId="67718468" w14:textId="1CCF6452" w:rsidR="002C13BB" w:rsidRPr="00507ADD" w:rsidRDefault="00434309" w:rsidP="00434309">
            <w:r>
              <w:rPr>
                <w:rFonts w:hint="eastAsia"/>
              </w:rPr>
              <w:t>可见公告栏中有置顶公告</w:t>
            </w:r>
          </w:p>
        </w:tc>
      </w:tr>
    </w:tbl>
    <w:p w14:paraId="11D06318" w14:textId="34AA1E35" w:rsidR="00434309" w:rsidRDefault="00434309" w:rsidP="002C13BB"/>
    <w:p w14:paraId="7D559D3C" w14:textId="77777777" w:rsidR="00434309" w:rsidRDefault="00434309">
      <w:r>
        <w:br w:type="page"/>
      </w:r>
    </w:p>
    <w:p w14:paraId="6A96C255" w14:textId="77777777" w:rsidR="002C13BB" w:rsidRPr="002C13BB" w:rsidRDefault="002C13BB" w:rsidP="002C13BB"/>
    <w:p w14:paraId="43F8ACB8" w14:textId="55C26D4D" w:rsidR="00693AA5" w:rsidRDefault="000A55E7" w:rsidP="00693AA5">
      <w:pPr>
        <w:pStyle w:val="a1"/>
      </w:pPr>
      <w:bookmarkStart w:id="1401" w:name="_Toc533356812"/>
      <w:r>
        <w:rPr>
          <w:rFonts w:hint="eastAsia"/>
        </w:rPr>
        <w:t>浏览课程介绍</w:t>
      </w:r>
      <w:bookmarkEnd w:id="1401"/>
    </w:p>
    <w:tbl>
      <w:tblPr>
        <w:tblStyle w:val="14"/>
        <w:tblW w:w="8296" w:type="dxa"/>
        <w:tblLook w:val="04A0" w:firstRow="1" w:lastRow="0" w:firstColumn="1" w:lastColumn="0" w:noHBand="0" w:noVBand="1"/>
      </w:tblPr>
      <w:tblGrid>
        <w:gridCol w:w="2155"/>
        <w:gridCol w:w="1993"/>
        <w:gridCol w:w="4148"/>
      </w:tblGrid>
      <w:tr w:rsidR="002C13BB" w:rsidRPr="00B45E5B" w14:paraId="63E1B5AB"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54A87FAF" w14:textId="77777777" w:rsidR="002C13BB" w:rsidRPr="00B45E5B" w:rsidRDefault="002C13BB" w:rsidP="0043430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F373463" w14:textId="45C7F642" w:rsidR="002C13BB" w:rsidRPr="00B45E5B" w:rsidRDefault="002C13BB" w:rsidP="00434309">
            <w:r>
              <w:rPr>
                <w:rFonts w:hint="eastAsia"/>
              </w:rPr>
              <w:t>TC</w:t>
            </w:r>
            <w:r>
              <w:t>-</w:t>
            </w:r>
            <w:r>
              <w:rPr>
                <w:rFonts w:hint="eastAsia"/>
              </w:rPr>
              <w:t>R</w:t>
            </w:r>
            <w:r>
              <w:t>-</w:t>
            </w:r>
            <w:r w:rsidR="00E03FAC">
              <w:rPr>
                <w:rFonts w:hint="eastAsia"/>
              </w:rPr>
              <w:t>71</w:t>
            </w:r>
          </w:p>
        </w:tc>
      </w:tr>
      <w:tr w:rsidR="008539B6" w14:paraId="5295AA46"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65035D0D" w14:textId="04F1AF39" w:rsidR="008539B6" w:rsidRPr="00B45E5B" w:rsidRDefault="008539B6" w:rsidP="008539B6">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D15A632" w14:textId="7BBAF54F" w:rsidR="008539B6" w:rsidRDefault="008539B6" w:rsidP="008539B6">
            <w:r>
              <w:rPr>
                <w:rFonts w:hint="eastAsia"/>
              </w:rPr>
              <w:t>浏览课程介绍</w:t>
            </w:r>
          </w:p>
        </w:tc>
      </w:tr>
      <w:tr w:rsidR="008539B6" w14:paraId="779B1D2D"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52B21EAA" w14:textId="1ABB89A2" w:rsidR="008539B6" w:rsidRDefault="008539B6" w:rsidP="008539B6">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64F346E" w14:textId="279BCB3E" w:rsidR="008539B6" w:rsidRDefault="008539B6" w:rsidP="008539B6">
            <w:r>
              <w:rPr>
                <w:rFonts w:hint="eastAsia"/>
              </w:rPr>
              <w:t>浏览课程介绍</w:t>
            </w:r>
          </w:p>
        </w:tc>
      </w:tr>
      <w:tr w:rsidR="008539B6" w14:paraId="4574D726"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14BB308D" w14:textId="4CC68E71" w:rsidR="008539B6" w:rsidRPr="00B45E5B" w:rsidRDefault="008539B6" w:rsidP="008539B6">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C424598" w14:textId="32DC11F3" w:rsidR="008539B6" w:rsidRDefault="008539B6" w:rsidP="008539B6">
            <w:r>
              <w:rPr>
                <w:rFonts w:hint="eastAsia"/>
              </w:rPr>
              <w:t>注册用户</w:t>
            </w:r>
          </w:p>
        </w:tc>
      </w:tr>
      <w:tr w:rsidR="008539B6" w14:paraId="1009560C"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2E6E9B42" w14:textId="5E0A0FBF" w:rsidR="008539B6" w:rsidRPr="00B45E5B" w:rsidRDefault="008539B6" w:rsidP="008539B6">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446ED45" w14:textId="18EC5284" w:rsidR="008539B6" w:rsidRDefault="008539B6" w:rsidP="008539B6">
            <w:r>
              <w:rPr>
                <w:rFonts w:hint="eastAsia"/>
              </w:rPr>
              <w:t>黑盒测试-等价类划分/边界值法</w:t>
            </w:r>
          </w:p>
        </w:tc>
      </w:tr>
      <w:tr w:rsidR="008539B6" w14:paraId="489BADFB"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5136C600" w14:textId="01B24E15" w:rsidR="008539B6" w:rsidRDefault="008539B6" w:rsidP="008539B6">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D56DE51" w14:textId="75FCA0B4" w:rsidR="008539B6" w:rsidRDefault="008539B6" w:rsidP="008539B6">
            <w:r>
              <w:rPr>
                <w:rFonts w:hint="eastAsia"/>
              </w:rPr>
              <w:t>访问具体课程</w:t>
            </w:r>
          </w:p>
        </w:tc>
      </w:tr>
      <w:tr w:rsidR="008539B6" w14:paraId="717158EC"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176E46E2" w14:textId="6A1EF04F" w:rsidR="008539B6" w:rsidRDefault="008539B6" w:rsidP="008539B6">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CA217A0" w14:textId="5B6B297D" w:rsidR="008539B6" w:rsidRDefault="008539B6" w:rsidP="008539B6">
            <w:r>
              <w:rPr>
                <w:rFonts w:hint="eastAsia"/>
              </w:rPr>
              <w:t>用户访问具体课程，浏览课程介绍</w:t>
            </w:r>
          </w:p>
        </w:tc>
      </w:tr>
      <w:tr w:rsidR="008539B6" w:rsidRPr="00B45E5B" w14:paraId="68E1D9BC"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246D430F" w14:textId="20580376" w:rsidR="008539B6" w:rsidRPr="00B45E5B" w:rsidRDefault="008539B6" w:rsidP="008539B6">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EB24A87" w14:textId="1473F178" w:rsidR="008539B6" w:rsidRPr="00B45E5B" w:rsidRDefault="008539B6" w:rsidP="008539B6">
            <w:r>
              <w:rPr>
                <w:rFonts w:hint="eastAsia"/>
              </w:rPr>
              <w:t>测试用户访问具体课程，浏览课程介绍</w:t>
            </w:r>
          </w:p>
        </w:tc>
      </w:tr>
      <w:tr w:rsidR="008539B6" w:rsidRPr="00507ADD" w14:paraId="1413D1C7" w14:textId="77777777" w:rsidTr="00434309">
        <w:trPr>
          <w:trHeight w:val="1445"/>
        </w:trPr>
        <w:tc>
          <w:tcPr>
            <w:tcW w:w="8296" w:type="dxa"/>
            <w:gridSpan w:val="3"/>
            <w:tcBorders>
              <w:top w:val="single" w:sz="4" w:space="0" w:color="000000"/>
              <w:left w:val="single" w:sz="4" w:space="0" w:color="000000"/>
              <w:right w:val="single" w:sz="4" w:space="0" w:color="000000"/>
            </w:tcBorders>
            <w:hideMark/>
          </w:tcPr>
          <w:p w14:paraId="7E23A22B" w14:textId="77777777" w:rsidR="008539B6" w:rsidRPr="00507ADD" w:rsidRDefault="008539B6" w:rsidP="008539B6">
            <w:r w:rsidRPr="00507ADD">
              <w:rPr>
                <w:rFonts w:hint="eastAsia"/>
              </w:rPr>
              <w:t>初始条件和背景：</w:t>
            </w:r>
          </w:p>
          <w:p w14:paraId="38114215" w14:textId="77777777" w:rsidR="008539B6" w:rsidRDefault="008539B6" w:rsidP="008539B6">
            <w:r w:rsidRPr="00B45E5B">
              <w:rPr>
                <w:rFonts w:hint="eastAsia"/>
              </w:rPr>
              <w:t>系统</w:t>
            </w:r>
            <w:r>
              <w:rPr>
                <w:rFonts w:hint="eastAsia"/>
              </w:rPr>
              <w:t>：PC端</w:t>
            </w:r>
          </w:p>
          <w:p w14:paraId="09210037" w14:textId="77777777" w:rsidR="008539B6" w:rsidRPr="00507ADD" w:rsidRDefault="008539B6" w:rsidP="008539B6">
            <w:r>
              <w:rPr>
                <w:rFonts w:hint="eastAsia"/>
              </w:rPr>
              <w:t>浏览器：C</w:t>
            </w:r>
            <w:r>
              <w:t>hrome</w:t>
            </w:r>
          </w:p>
          <w:p w14:paraId="15FC88AB" w14:textId="5211F6A0" w:rsidR="008539B6" w:rsidRPr="00507ADD" w:rsidRDefault="008539B6" w:rsidP="008539B6">
            <w:r w:rsidRPr="00507ADD">
              <w:rPr>
                <w:rFonts w:hint="eastAsia"/>
              </w:rPr>
              <w:t>注释</w:t>
            </w:r>
            <w:r>
              <w:rPr>
                <w:rFonts w:hint="eastAsia"/>
              </w:rPr>
              <w:t>：无</w:t>
            </w:r>
          </w:p>
        </w:tc>
      </w:tr>
      <w:tr w:rsidR="008539B6" w:rsidRPr="00507ADD" w14:paraId="4077299C"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76387F9" w14:textId="2D740D32" w:rsidR="008539B6" w:rsidRPr="00507ADD" w:rsidRDefault="008539B6" w:rsidP="008539B6">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0643CA4" w14:textId="039A8EAF" w:rsidR="008539B6" w:rsidRPr="00507ADD" w:rsidRDefault="008539B6" w:rsidP="008539B6">
            <w:r w:rsidRPr="00507ADD">
              <w:rPr>
                <w:rFonts w:hint="eastAsia"/>
              </w:rPr>
              <w:t>预期结果</w:t>
            </w:r>
          </w:p>
        </w:tc>
      </w:tr>
      <w:tr w:rsidR="008539B6" w:rsidRPr="00507ADD" w14:paraId="5CA7D7E8"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36840AD5" w14:textId="5B6072DD" w:rsidR="008539B6" w:rsidRPr="00507ADD" w:rsidRDefault="008539B6" w:rsidP="008539B6">
            <w:r>
              <w:rPr>
                <w:rFonts w:hint="eastAsia"/>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2A059F6" w14:textId="1E237755" w:rsidR="008539B6" w:rsidRPr="00507ADD" w:rsidRDefault="008539B6" w:rsidP="008539B6">
            <w:r>
              <w:rPr>
                <w:rFonts w:hint="eastAsia"/>
              </w:rPr>
              <w:t>可见课程主页上方左侧课程介绍</w:t>
            </w:r>
          </w:p>
        </w:tc>
      </w:tr>
      <w:tr w:rsidR="002C13BB" w:rsidRPr="00507ADD" w14:paraId="000DAB68"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2E12B933" w14:textId="77777777" w:rsidR="002C13BB" w:rsidRPr="00507ADD" w:rsidRDefault="002C13BB" w:rsidP="00434309"/>
        </w:tc>
        <w:tc>
          <w:tcPr>
            <w:tcW w:w="6141" w:type="dxa"/>
            <w:gridSpan w:val="2"/>
            <w:tcBorders>
              <w:top w:val="single" w:sz="4" w:space="0" w:color="000000"/>
              <w:left w:val="single" w:sz="4" w:space="0" w:color="000000"/>
              <w:bottom w:val="single" w:sz="4" w:space="0" w:color="000000"/>
              <w:right w:val="single" w:sz="4" w:space="0" w:color="000000"/>
            </w:tcBorders>
          </w:tcPr>
          <w:p w14:paraId="1F57A2CF" w14:textId="77777777" w:rsidR="002C13BB" w:rsidRPr="00507ADD" w:rsidRDefault="002C13BB" w:rsidP="00434309"/>
        </w:tc>
      </w:tr>
    </w:tbl>
    <w:p w14:paraId="1EE80548" w14:textId="683183E6" w:rsidR="00E61315" w:rsidRDefault="00E61315" w:rsidP="002C13BB"/>
    <w:p w14:paraId="4E9DF787" w14:textId="77777777" w:rsidR="00E61315" w:rsidRDefault="00E61315">
      <w:r>
        <w:br w:type="page"/>
      </w:r>
    </w:p>
    <w:p w14:paraId="070865AE" w14:textId="77777777" w:rsidR="002C13BB" w:rsidRPr="002C13BB" w:rsidRDefault="002C13BB" w:rsidP="002C13BB"/>
    <w:p w14:paraId="091B2B18" w14:textId="52C5F88D" w:rsidR="000A55E7" w:rsidRDefault="000A55E7" w:rsidP="000A55E7">
      <w:pPr>
        <w:pStyle w:val="a1"/>
      </w:pPr>
      <w:bookmarkStart w:id="1402" w:name="_Toc533356813"/>
      <w:r>
        <w:rPr>
          <w:rFonts w:hint="eastAsia"/>
        </w:rPr>
        <w:t>关注课程</w:t>
      </w:r>
      <w:bookmarkEnd w:id="1402"/>
    </w:p>
    <w:tbl>
      <w:tblPr>
        <w:tblStyle w:val="14"/>
        <w:tblW w:w="8296" w:type="dxa"/>
        <w:tblLook w:val="04A0" w:firstRow="1" w:lastRow="0" w:firstColumn="1" w:lastColumn="0" w:noHBand="0" w:noVBand="1"/>
      </w:tblPr>
      <w:tblGrid>
        <w:gridCol w:w="2155"/>
        <w:gridCol w:w="1993"/>
        <w:gridCol w:w="4148"/>
      </w:tblGrid>
      <w:tr w:rsidR="002C13BB" w:rsidRPr="00B45E5B" w14:paraId="517E59F0"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2E6C614A" w14:textId="77777777" w:rsidR="002C13BB" w:rsidRPr="00B45E5B" w:rsidRDefault="002C13BB" w:rsidP="0043430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EDD0E68" w14:textId="01504436" w:rsidR="002C13BB" w:rsidRPr="00B45E5B" w:rsidRDefault="002C13BB" w:rsidP="00434309">
            <w:r>
              <w:rPr>
                <w:rFonts w:hint="eastAsia"/>
              </w:rPr>
              <w:t>TC</w:t>
            </w:r>
            <w:r>
              <w:t>-</w:t>
            </w:r>
            <w:r>
              <w:rPr>
                <w:rFonts w:hint="eastAsia"/>
              </w:rPr>
              <w:t>R</w:t>
            </w:r>
            <w:r>
              <w:t>-</w:t>
            </w:r>
            <w:r w:rsidR="00E03FAC">
              <w:rPr>
                <w:rFonts w:hint="eastAsia"/>
              </w:rPr>
              <w:t>72</w:t>
            </w:r>
          </w:p>
        </w:tc>
      </w:tr>
      <w:tr w:rsidR="002C13BB" w14:paraId="594C69A4"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774D21D4" w14:textId="77777777" w:rsidR="002C13BB" w:rsidRPr="00B45E5B" w:rsidRDefault="002C13BB" w:rsidP="0043430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517B375" w14:textId="7252B40A" w:rsidR="002C13BB" w:rsidRDefault="00E61315" w:rsidP="00434309">
            <w:r>
              <w:rPr>
                <w:rFonts w:hint="eastAsia"/>
              </w:rPr>
              <w:t>关注课程</w:t>
            </w:r>
          </w:p>
        </w:tc>
      </w:tr>
      <w:tr w:rsidR="002C13BB" w14:paraId="47B14B21"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637DA61F" w14:textId="77777777" w:rsidR="002C13BB" w:rsidRDefault="002C13BB" w:rsidP="0043430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65AE287" w14:textId="1F28C08F" w:rsidR="002C13BB" w:rsidRDefault="00E61315" w:rsidP="00434309">
            <w:r>
              <w:rPr>
                <w:rFonts w:hint="eastAsia"/>
              </w:rPr>
              <w:t>关注课程</w:t>
            </w:r>
          </w:p>
        </w:tc>
      </w:tr>
      <w:tr w:rsidR="002C13BB" w14:paraId="40EBD29B"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779C1504" w14:textId="77777777" w:rsidR="002C13BB" w:rsidRPr="00B45E5B" w:rsidRDefault="002C13BB" w:rsidP="0043430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9DF271A" w14:textId="77777777" w:rsidR="002C13BB" w:rsidRDefault="002C13BB" w:rsidP="00434309">
            <w:r>
              <w:rPr>
                <w:rFonts w:hint="eastAsia"/>
              </w:rPr>
              <w:t>注册用户</w:t>
            </w:r>
          </w:p>
        </w:tc>
      </w:tr>
      <w:tr w:rsidR="002C13BB" w14:paraId="5DC9D6F3"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31FB6D0F" w14:textId="77777777" w:rsidR="002C13BB" w:rsidRPr="00B45E5B" w:rsidRDefault="002C13BB" w:rsidP="0043430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593AFBE" w14:textId="77777777" w:rsidR="002C13BB" w:rsidRDefault="002C13BB" w:rsidP="00434309">
            <w:r>
              <w:rPr>
                <w:rFonts w:hint="eastAsia"/>
              </w:rPr>
              <w:t>黑盒测试-等价类划分/边界值法</w:t>
            </w:r>
          </w:p>
        </w:tc>
      </w:tr>
      <w:tr w:rsidR="002C13BB" w14:paraId="27880891"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23481AB2" w14:textId="77777777" w:rsidR="002C13BB" w:rsidRDefault="002C13BB" w:rsidP="0043430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034E027" w14:textId="77777777" w:rsidR="002C13BB" w:rsidRDefault="002C13BB" w:rsidP="00434309">
            <w:r>
              <w:rPr>
                <w:rFonts w:hint="eastAsia"/>
              </w:rPr>
              <w:t>访问具体课程</w:t>
            </w:r>
          </w:p>
        </w:tc>
      </w:tr>
      <w:tr w:rsidR="002C13BB" w14:paraId="39FDAC17"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28BD78B2" w14:textId="77777777" w:rsidR="002C13BB" w:rsidRDefault="002C13BB" w:rsidP="0043430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7CC0C39" w14:textId="4B5EC854" w:rsidR="002C13BB" w:rsidRDefault="002C13BB" w:rsidP="00434309">
            <w:r>
              <w:rPr>
                <w:rFonts w:hint="eastAsia"/>
              </w:rPr>
              <w:t>用户访问具体课程，</w:t>
            </w:r>
            <w:r w:rsidR="00E61315">
              <w:rPr>
                <w:rFonts w:hint="eastAsia"/>
              </w:rPr>
              <w:t>关注课程</w:t>
            </w:r>
          </w:p>
        </w:tc>
      </w:tr>
      <w:tr w:rsidR="002C13BB" w:rsidRPr="00B45E5B" w14:paraId="7591D6FA"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53BFCFD6" w14:textId="77777777" w:rsidR="002C13BB" w:rsidRPr="00B45E5B" w:rsidRDefault="002C13BB" w:rsidP="0043430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0952AA6" w14:textId="1DA3F763" w:rsidR="002C13BB" w:rsidRPr="00B45E5B" w:rsidRDefault="002C13BB" w:rsidP="00434309">
            <w:r>
              <w:rPr>
                <w:rFonts w:hint="eastAsia"/>
              </w:rPr>
              <w:t>测试用户访问具体课程，</w:t>
            </w:r>
            <w:r w:rsidR="00E61315">
              <w:rPr>
                <w:rFonts w:hint="eastAsia"/>
              </w:rPr>
              <w:t>关注课程</w:t>
            </w:r>
          </w:p>
        </w:tc>
      </w:tr>
      <w:tr w:rsidR="002C13BB" w:rsidRPr="00507ADD" w14:paraId="54E096C8" w14:textId="77777777" w:rsidTr="00434309">
        <w:trPr>
          <w:trHeight w:val="1445"/>
        </w:trPr>
        <w:tc>
          <w:tcPr>
            <w:tcW w:w="8296" w:type="dxa"/>
            <w:gridSpan w:val="3"/>
            <w:tcBorders>
              <w:top w:val="single" w:sz="4" w:space="0" w:color="000000"/>
              <w:left w:val="single" w:sz="4" w:space="0" w:color="000000"/>
              <w:right w:val="single" w:sz="4" w:space="0" w:color="000000"/>
            </w:tcBorders>
            <w:hideMark/>
          </w:tcPr>
          <w:p w14:paraId="76F12942" w14:textId="77777777" w:rsidR="002C13BB" w:rsidRPr="00507ADD" w:rsidRDefault="002C13BB" w:rsidP="00434309">
            <w:r w:rsidRPr="00507ADD">
              <w:rPr>
                <w:rFonts w:hint="eastAsia"/>
              </w:rPr>
              <w:t>初始条件和背景：</w:t>
            </w:r>
          </w:p>
          <w:p w14:paraId="1CC8B8B2" w14:textId="77777777" w:rsidR="002C13BB" w:rsidRDefault="002C13BB" w:rsidP="00434309">
            <w:r w:rsidRPr="00B45E5B">
              <w:rPr>
                <w:rFonts w:hint="eastAsia"/>
              </w:rPr>
              <w:t>系统</w:t>
            </w:r>
            <w:r>
              <w:rPr>
                <w:rFonts w:hint="eastAsia"/>
              </w:rPr>
              <w:t>：PC端</w:t>
            </w:r>
          </w:p>
          <w:p w14:paraId="5B6257E8" w14:textId="77777777" w:rsidR="002C13BB" w:rsidRPr="00507ADD" w:rsidRDefault="002C13BB" w:rsidP="00434309">
            <w:r>
              <w:rPr>
                <w:rFonts w:hint="eastAsia"/>
              </w:rPr>
              <w:t>浏览器：C</w:t>
            </w:r>
            <w:r>
              <w:t>hrome</w:t>
            </w:r>
          </w:p>
          <w:p w14:paraId="66D357EA" w14:textId="77777777" w:rsidR="002C13BB" w:rsidRPr="00507ADD" w:rsidRDefault="002C13BB" w:rsidP="00434309">
            <w:r w:rsidRPr="00507ADD">
              <w:rPr>
                <w:rFonts w:hint="eastAsia"/>
              </w:rPr>
              <w:t>注释</w:t>
            </w:r>
            <w:r>
              <w:rPr>
                <w:rFonts w:hint="eastAsia"/>
              </w:rPr>
              <w:t>：无</w:t>
            </w:r>
          </w:p>
        </w:tc>
      </w:tr>
      <w:tr w:rsidR="002C13BB" w:rsidRPr="00507ADD" w14:paraId="4E5B2EAA"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7054A47" w14:textId="77777777" w:rsidR="002C13BB" w:rsidRPr="00507ADD" w:rsidRDefault="002C13BB" w:rsidP="0043430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0FF548B" w14:textId="77777777" w:rsidR="002C13BB" w:rsidRPr="00507ADD" w:rsidRDefault="002C13BB" w:rsidP="00434309">
            <w:r w:rsidRPr="00507ADD">
              <w:rPr>
                <w:rFonts w:hint="eastAsia"/>
              </w:rPr>
              <w:t>预期结果</w:t>
            </w:r>
          </w:p>
        </w:tc>
      </w:tr>
      <w:tr w:rsidR="002C13BB" w:rsidRPr="00507ADD" w14:paraId="008F0D59"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1B1A0541" w14:textId="6B660585" w:rsidR="002C13BB" w:rsidRPr="00507ADD" w:rsidRDefault="00E61315" w:rsidP="00434309">
            <w:r>
              <w:rPr>
                <w:rFonts w:hint="eastAsia"/>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50484BC1" w14:textId="5422F2B2" w:rsidR="002C13BB" w:rsidRPr="00507ADD" w:rsidRDefault="00E61315" w:rsidP="00434309">
            <w:r>
              <w:rPr>
                <w:rFonts w:hint="eastAsia"/>
              </w:rPr>
              <w:t>可见课程主页的课程介绍右侧有[未关注</w:t>
            </w:r>
            <w:r>
              <w:t>]</w:t>
            </w:r>
            <w:r>
              <w:rPr>
                <w:rFonts w:hint="eastAsia"/>
              </w:rPr>
              <w:t>滑动按钮</w:t>
            </w:r>
          </w:p>
        </w:tc>
      </w:tr>
      <w:tr w:rsidR="002C13BB" w:rsidRPr="00507ADD" w14:paraId="0B561695"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0AFFC7D5" w14:textId="339B3431" w:rsidR="002C13BB" w:rsidRPr="00507ADD" w:rsidRDefault="00E61315" w:rsidP="00434309">
            <w:r>
              <w:rPr>
                <w:rFonts w:hint="eastAsia"/>
              </w:rPr>
              <w:t>点击[未关注</w:t>
            </w:r>
            <w:r>
              <w:t>]</w:t>
            </w:r>
            <w:r>
              <w:rPr>
                <w:rFonts w:hint="eastAsia"/>
              </w:rPr>
              <w:t>滑动按钮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1A1E836" w14:textId="0727BC60" w:rsidR="002C13BB" w:rsidRPr="00E61315" w:rsidRDefault="00E61315" w:rsidP="00434309">
            <w:r>
              <w:t>[</w:t>
            </w:r>
            <w:r>
              <w:rPr>
                <w:rFonts w:hint="eastAsia"/>
              </w:rPr>
              <w:t>未关注</w:t>
            </w:r>
            <w:r>
              <w:t>]</w:t>
            </w:r>
            <w:r>
              <w:rPr>
                <w:rFonts w:hint="eastAsia"/>
              </w:rPr>
              <w:t>滑动按钮变为[关注</w:t>
            </w:r>
            <w:r>
              <w:t>]</w:t>
            </w:r>
            <w:r>
              <w:rPr>
                <w:rFonts w:hint="eastAsia"/>
              </w:rPr>
              <w:t>滑动按钮，关注了该课程</w:t>
            </w:r>
          </w:p>
        </w:tc>
      </w:tr>
      <w:tr w:rsidR="00E61315" w:rsidRPr="00507ADD" w14:paraId="3D72C4E1"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2F2894F5" w14:textId="58F4E0BD" w:rsidR="00E61315" w:rsidRDefault="00E61315" w:rsidP="00434309">
            <w:r>
              <w:rPr>
                <w:rFonts w:hint="eastAsia"/>
              </w:rPr>
              <w:t>点击[关注</w:t>
            </w:r>
            <w:r>
              <w:t>]</w:t>
            </w:r>
            <w:r>
              <w:rPr>
                <w:rFonts w:hint="eastAsia"/>
              </w:rPr>
              <w:t>滑动按钮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2E745EF" w14:textId="6DF5CB04" w:rsidR="00E61315" w:rsidRDefault="00E61315" w:rsidP="00434309">
            <w:r>
              <w:rPr>
                <w:rFonts w:hint="eastAsia"/>
              </w:rPr>
              <w:t>[关注</w:t>
            </w:r>
            <w:r>
              <w:t>]</w:t>
            </w:r>
            <w:r>
              <w:rPr>
                <w:rFonts w:hint="eastAsia"/>
              </w:rPr>
              <w:t>按钮变为了[未关注</w:t>
            </w:r>
            <w:r>
              <w:t>]</w:t>
            </w:r>
            <w:r>
              <w:rPr>
                <w:rFonts w:hint="eastAsia"/>
              </w:rPr>
              <w:t>按钮，取消关注了该课程</w:t>
            </w:r>
          </w:p>
        </w:tc>
      </w:tr>
    </w:tbl>
    <w:p w14:paraId="0FDD1876" w14:textId="1265E94D" w:rsidR="00E61315" w:rsidRDefault="00E61315" w:rsidP="002C13BB"/>
    <w:p w14:paraId="6AB3D901" w14:textId="77777777" w:rsidR="00E61315" w:rsidRDefault="00E61315">
      <w:r>
        <w:br w:type="page"/>
      </w:r>
    </w:p>
    <w:p w14:paraId="499FCC1A" w14:textId="77777777" w:rsidR="002C13BB" w:rsidRPr="002C13BB" w:rsidRDefault="002C13BB" w:rsidP="002C13BB"/>
    <w:p w14:paraId="0D0BDB2B" w14:textId="328819DE" w:rsidR="000A55E7" w:rsidRDefault="000A55E7" w:rsidP="000A55E7">
      <w:pPr>
        <w:pStyle w:val="a1"/>
      </w:pPr>
      <w:bookmarkStart w:id="1403" w:name="_Toc533356814"/>
      <w:r>
        <w:rPr>
          <w:rFonts w:hint="eastAsia"/>
        </w:rPr>
        <w:t>课程搜索</w:t>
      </w:r>
      <w:bookmarkEnd w:id="1403"/>
    </w:p>
    <w:tbl>
      <w:tblPr>
        <w:tblStyle w:val="14"/>
        <w:tblW w:w="8296" w:type="dxa"/>
        <w:tblLook w:val="04A0" w:firstRow="1" w:lastRow="0" w:firstColumn="1" w:lastColumn="0" w:noHBand="0" w:noVBand="1"/>
      </w:tblPr>
      <w:tblGrid>
        <w:gridCol w:w="2155"/>
        <w:gridCol w:w="1993"/>
        <w:gridCol w:w="4148"/>
      </w:tblGrid>
      <w:tr w:rsidR="002C13BB" w:rsidRPr="00B45E5B" w14:paraId="55162F50"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7D6C2E3A" w14:textId="77777777" w:rsidR="002C13BB" w:rsidRPr="00B45E5B" w:rsidRDefault="002C13BB" w:rsidP="0043430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A366D91" w14:textId="70A5B303" w:rsidR="002C13BB" w:rsidRPr="00B45E5B" w:rsidRDefault="002C13BB" w:rsidP="00434309">
            <w:r>
              <w:rPr>
                <w:rFonts w:hint="eastAsia"/>
              </w:rPr>
              <w:t>TC</w:t>
            </w:r>
            <w:r>
              <w:t>-</w:t>
            </w:r>
            <w:r>
              <w:rPr>
                <w:rFonts w:hint="eastAsia"/>
              </w:rPr>
              <w:t>R</w:t>
            </w:r>
            <w:r>
              <w:t>-</w:t>
            </w:r>
            <w:r w:rsidR="00E03FAC">
              <w:rPr>
                <w:rFonts w:hint="eastAsia"/>
              </w:rPr>
              <w:t>73</w:t>
            </w:r>
          </w:p>
        </w:tc>
      </w:tr>
      <w:tr w:rsidR="002C13BB" w14:paraId="561EC40B"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4F21EF85" w14:textId="77777777" w:rsidR="002C13BB" w:rsidRPr="00B45E5B" w:rsidRDefault="002C13BB" w:rsidP="0043430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3EEAAE3" w14:textId="5FEEA487" w:rsidR="002C13BB" w:rsidRDefault="00BC3E84" w:rsidP="00434309">
            <w:r>
              <w:rPr>
                <w:rFonts w:hint="eastAsia"/>
              </w:rPr>
              <w:t>课程搜索</w:t>
            </w:r>
          </w:p>
        </w:tc>
      </w:tr>
      <w:tr w:rsidR="002C13BB" w14:paraId="5F7EBDFE"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7553C451" w14:textId="77777777" w:rsidR="002C13BB" w:rsidRDefault="002C13BB" w:rsidP="0043430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99F4DF7" w14:textId="1A56D211" w:rsidR="002C13BB" w:rsidRDefault="00BC3E84" w:rsidP="00434309">
            <w:r>
              <w:rPr>
                <w:rFonts w:hint="eastAsia"/>
              </w:rPr>
              <w:t>课程搜索</w:t>
            </w:r>
          </w:p>
        </w:tc>
      </w:tr>
      <w:tr w:rsidR="002C13BB" w14:paraId="43D8B9F2"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1C4B9B22" w14:textId="77777777" w:rsidR="002C13BB" w:rsidRPr="00B45E5B" w:rsidRDefault="002C13BB" w:rsidP="0043430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B8B235F" w14:textId="77777777" w:rsidR="002C13BB" w:rsidRDefault="002C13BB" w:rsidP="00434309">
            <w:r>
              <w:rPr>
                <w:rFonts w:hint="eastAsia"/>
              </w:rPr>
              <w:t>注册用户</w:t>
            </w:r>
          </w:p>
        </w:tc>
      </w:tr>
      <w:tr w:rsidR="002C13BB" w14:paraId="2CD069FE"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6C6248DC" w14:textId="77777777" w:rsidR="002C13BB" w:rsidRPr="00B45E5B" w:rsidRDefault="002C13BB" w:rsidP="0043430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19218DC" w14:textId="77777777" w:rsidR="002C13BB" w:rsidRDefault="002C13BB" w:rsidP="00434309">
            <w:r>
              <w:rPr>
                <w:rFonts w:hint="eastAsia"/>
              </w:rPr>
              <w:t>黑盒测试-等价类划分/边界值法</w:t>
            </w:r>
          </w:p>
        </w:tc>
      </w:tr>
      <w:tr w:rsidR="002C13BB" w14:paraId="5B346E6F"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527F0658" w14:textId="77777777" w:rsidR="002C13BB" w:rsidRDefault="002C13BB" w:rsidP="0043430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E234C56" w14:textId="77777777" w:rsidR="002C13BB" w:rsidRDefault="002C13BB" w:rsidP="00434309">
            <w:r>
              <w:rPr>
                <w:rFonts w:hint="eastAsia"/>
              </w:rPr>
              <w:t>访问具体课程</w:t>
            </w:r>
          </w:p>
        </w:tc>
      </w:tr>
      <w:tr w:rsidR="002C13BB" w14:paraId="180FAACD"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057D8772" w14:textId="77777777" w:rsidR="002C13BB" w:rsidRDefault="002C13BB" w:rsidP="0043430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BC1E234" w14:textId="17A2EF47" w:rsidR="002C13BB" w:rsidRDefault="002C13BB" w:rsidP="00434309">
            <w:r>
              <w:rPr>
                <w:rFonts w:hint="eastAsia"/>
              </w:rPr>
              <w:t>用户访问具体课程，</w:t>
            </w:r>
            <w:r w:rsidR="00BC3E84">
              <w:rPr>
                <w:rFonts w:hint="eastAsia"/>
              </w:rPr>
              <w:t>课程搜索</w:t>
            </w:r>
          </w:p>
        </w:tc>
      </w:tr>
      <w:tr w:rsidR="002C13BB" w:rsidRPr="00B45E5B" w14:paraId="2653B752"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2C184002" w14:textId="77777777" w:rsidR="002C13BB" w:rsidRPr="00B45E5B" w:rsidRDefault="002C13BB" w:rsidP="0043430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95C55C8" w14:textId="2D4F725E" w:rsidR="002C13BB" w:rsidRPr="00B45E5B" w:rsidRDefault="002C13BB" w:rsidP="00434309">
            <w:r>
              <w:rPr>
                <w:rFonts w:hint="eastAsia"/>
              </w:rPr>
              <w:t>测试用户访问具体课程，</w:t>
            </w:r>
            <w:r w:rsidR="00BC3E84">
              <w:rPr>
                <w:rFonts w:hint="eastAsia"/>
              </w:rPr>
              <w:t>课程搜索</w:t>
            </w:r>
          </w:p>
        </w:tc>
      </w:tr>
      <w:tr w:rsidR="002C13BB" w:rsidRPr="00507ADD" w14:paraId="7C5BB9CE" w14:textId="77777777" w:rsidTr="00434309">
        <w:trPr>
          <w:trHeight w:val="1445"/>
        </w:trPr>
        <w:tc>
          <w:tcPr>
            <w:tcW w:w="8296" w:type="dxa"/>
            <w:gridSpan w:val="3"/>
            <w:tcBorders>
              <w:top w:val="single" w:sz="4" w:space="0" w:color="000000"/>
              <w:left w:val="single" w:sz="4" w:space="0" w:color="000000"/>
              <w:right w:val="single" w:sz="4" w:space="0" w:color="000000"/>
            </w:tcBorders>
            <w:hideMark/>
          </w:tcPr>
          <w:p w14:paraId="74AC7A36" w14:textId="77777777" w:rsidR="002C13BB" w:rsidRPr="00507ADD" w:rsidRDefault="002C13BB" w:rsidP="00434309">
            <w:r w:rsidRPr="00507ADD">
              <w:rPr>
                <w:rFonts w:hint="eastAsia"/>
              </w:rPr>
              <w:t>初始条件和背景：</w:t>
            </w:r>
          </w:p>
          <w:p w14:paraId="17D95704" w14:textId="77777777" w:rsidR="002C13BB" w:rsidRDefault="002C13BB" w:rsidP="00434309">
            <w:r w:rsidRPr="00B45E5B">
              <w:rPr>
                <w:rFonts w:hint="eastAsia"/>
              </w:rPr>
              <w:t>系统</w:t>
            </w:r>
            <w:r>
              <w:rPr>
                <w:rFonts w:hint="eastAsia"/>
              </w:rPr>
              <w:t>：PC端</w:t>
            </w:r>
          </w:p>
          <w:p w14:paraId="07EBEF6D" w14:textId="77777777" w:rsidR="002C13BB" w:rsidRPr="00507ADD" w:rsidRDefault="002C13BB" w:rsidP="00434309">
            <w:r>
              <w:rPr>
                <w:rFonts w:hint="eastAsia"/>
              </w:rPr>
              <w:t>浏览器：C</w:t>
            </w:r>
            <w:r>
              <w:t>hrome</w:t>
            </w:r>
          </w:p>
          <w:p w14:paraId="014CDA34" w14:textId="77777777" w:rsidR="002C13BB" w:rsidRPr="00507ADD" w:rsidRDefault="002C13BB" w:rsidP="00434309">
            <w:r w:rsidRPr="00507ADD">
              <w:rPr>
                <w:rFonts w:hint="eastAsia"/>
              </w:rPr>
              <w:t>注释</w:t>
            </w:r>
            <w:r>
              <w:rPr>
                <w:rFonts w:hint="eastAsia"/>
              </w:rPr>
              <w:t>：无</w:t>
            </w:r>
          </w:p>
        </w:tc>
      </w:tr>
      <w:tr w:rsidR="002C13BB" w:rsidRPr="00507ADD" w14:paraId="4C854311"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5F40786" w14:textId="77777777" w:rsidR="002C13BB" w:rsidRPr="00507ADD" w:rsidRDefault="002C13BB" w:rsidP="0043430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DD19671" w14:textId="77777777" w:rsidR="002C13BB" w:rsidRPr="00507ADD" w:rsidRDefault="002C13BB" w:rsidP="00434309">
            <w:r w:rsidRPr="00507ADD">
              <w:rPr>
                <w:rFonts w:hint="eastAsia"/>
              </w:rPr>
              <w:t>预期结果</w:t>
            </w:r>
          </w:p>
        </w:tc>
      </w:tr>
      <w:tr w:rsidR="002C13BB" w:rsidRPr="00507ADD" w14:paraId="69E1C3B6"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2F6AD119" w14:textId="5959A1C6" w:rsidR="002C13BB" w:rsidRPr="00507ADD" w:rsidRDefault="00BC3E84" w:rsidP="00434309">
            <w:r>
              <w:rPr>
                <w:rFonts w:hint="eastAsia"/>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2FE47178" w14:textId="47A5F671" w:rsidR="002C13BB" w:rsidRPr="00507ADD" w:rsidRDefault="00BC3E84" w:rsidP="00434309">
            <w:r>
              <w:rPr>
                <w:rFonts w:hint="eastAsia"/>
              </w:rPr>
              <w:t>可见课程主页中部导航栏课程搜索</w:t>
            </w:r>
          </w:p>
        </w:tc>
      </w:tr>
      <w:tr w:rsidR="002C13BB" w:rsidRPr="00507ADD" w14:paraId="6DC1ECA2"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151E0306" w14:textId="04FA817A" w:rsidR="002C13BB" w:rsidRPr="00507ADD" w:rsidRDefault="00BC3E84" w:rsidP="00434309">
            <w:r>
              <w:rPr>
                <w:rFonts w:hint="eastAsia"/>
              </w:rPr>
              <w:t>点击课程搜索</w:t>
            </w:r>
          </w:p>
        </w:tc>
        <w:tc>
          <w:tcPr>
            <w:tcW w:w="6141" w:type="dxa"/>
            <w:gridSpan w:val="2"/>
            <w:tcBorders>
              <w:top w:val="single" w:sz="4" w:space="0" w:color="000000"/>
              <w:left w:val="single" w:sz="4" w:space="0" w:color="000000"/>
              <w:bottom w:val="single" w:sz="4" w:space="0" w:color="000000"/>
              <w:right w:val="single" w:sz="4" w:space="0" w:color="000000"/>
            </w:tcBorders>
          </w:tcPr>
          <w:p w14:paraId="3B66B1DB" w14:textId="38787BFD" w:rsidR="002C13BB" w:rsidRPr="00507ADD" w:rsidRDefault="00BC3E84" w:rsidP="00434309">
            <w:r>
              <w:rPr>
                <w:rFonts w:hint="eastAsia"/>
              </w:rPr>
              <w:t>可见课程搜索搜索框</w:t>
            </w:r>
          </w:p>
        </w:tc>
      </w:tr>
      <w:tr w:rsidR="00BC3E84" w:rsidRPr="00507ADD" w14:paraId="68955B77"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7FCDBBBF" w14:textId="056A8F45" w:rsidR="00BC3E84" w:rsidRDefault="00BC3E84" w:rsidP="00BC3E84">
            <w:r>
              <w:rPr>
                <w:rFonts w:hint="eastAsia"/>
              </w:rPr>
              <w:t>不输入搜索框，点击搜索</w:t>
            </w:r>
          </w:p>
        </w:tc>
        <w:tc>
          <w:tcPr>
            <w:tcW w:w="6141" w:type="dxa"/>
            <w:gridSpan w:val="2"/>
            <w:tcBorders>
              <w:top w:val="single" w:sz="4" w:space="0" w:color="000000"/>
              <w:left w:val="single" w:sz="4" w:space="0" w:color="000000"/>
              <w:bottom w:val="single" w:sz="4" w:space="0" w:color="000000"/>
              <w:right w:val="single" w:sz="4" w:space="0" w:color="000000"/>
            </w:tcBorders>
          </w:tcPr>
          <w:p w14:paraId="12A89629" w14:textId="64070A34" w:rsidR="00BC3E84" w:rsidRDefault="00BC3E84" w:rsidP="00BC3E84">
            <w:r>
              <w:rPr>
                <w:rFonts w:hint="eastAsia"/>
              </w:rPr>
              <w:t>提示搜索关键字长度为1-20</w:t>
            </w:r>
          </w:p>
        </w:tc>
      </w:tr>
      <w:tr w:rsidR="00BC3E84" w:rsidRPr="00507ADD" w14:paraId="245080A3"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0D9CB3F0" w14:textId="7D1F594F" w:rsidR="00BC3E84" w:rsidRDefault="00BC3E84" w:rsidP="00BC3E84">
            <w:r>
              <w:rPr>
                <w:rFonts w:hint="eastAsia"/>
              </w:rPr>
              <w:t>在搜索框内填入长度为21的字符串</w:t>
            </w:r>
          </w:p>
        </w:tc>
        <w:tc>
          <w:tcPr>
            <w:tcW w:w="6141" w:type="dxa"/>
            <w:gridSpan w:val="2"/>
            <w:tcBorders>
              <w:top w:val="single" w:sz="4" w:space="0" w:color="000000"/>
              <w:left w:val="single" w:sz="4" w:space="0" w:color="000000"/>
              <w:bottom w:val="single" w:sz="4" w:space="0" w:color="000000"/>
              <w:right w:val="single" w:sz="4" w:space="0" w:color="000000"/>
            </w:tcBorders>
          </w:tcPr>
          <w:p w14:paraId="4FAFBF73" w14:textId="36B22589" w:rsidR="00BC3E84" w:rsidRDefault="00BC3E84" w:rsidP="00BC3E84">
            <w:r>
              <w:rPr>
                <w:rFonts w:hint="eastAsia"/>
              </w:rPr>
              <w:t>提示搜索关键字长度为1-20</w:t>
            </w:r>
          </w:p>
        </w:tc>
      </w:tr>
      <w:tr w:rsidR="00BC3E84" w:rsidRPr="00507ADD" w14:paraId="14E2AD98"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55C14485" w14:textId="6B56B9BB" w:rsidR="00BC3E84" w:rsidRDefault="00BC3E84" w:rsidP="00BC3E84">
            <w:r>
              <w:rPr>
                <w:rFonts w:hint="eastAsia"/>
              </w:rPr>
              <w:t>在搜索框内填入 软件工程</w:t>
            </w:r>
          </w:p>
        </w:tc>
        <w:tc>
          <w:tcPr>
            <w:tcW w:w="6141" w:type="dxa"/>
            <w:gridSpan w:val="2"/>
            <w:tcBorders>
              <w:top w:val="single" w:sz="4" w:space="0" w:color="000000"/>
              <w:left w:val="single" w:sz="4" w:space="0" w:color="000000"/>
              <w:bottom w:val="single" w:sz="4" w:space="0" w:color="000000"/>
              <w:right w:val="single" w:sz="4" w:space="0" w:color="000000"/>
            </w:tcBorders>
          </w:tcPr>
          <w:p w14:paraId="726E849F" w14:textId="79202747" w:rsidR="00BC3E84" w:rsidRDefault="00BC3E84" w:rsidP="00BC3E84">
            <w:r>
              <w:rPr>
                <w:rFonts w:hint="eastAsia"/>
              </w:rPr>
              <w:t>转跳至全站搜索结果页面，下方为搜索结果列表，匹配的关键字用红色标出</w:t>
            </w:r>
          </w:p>
        </w:tc>
      </w:tr>
    </w:tbl>
    <w:p w14:paraId="2A5523E7" w14:textId="1C7593F8" w:rsidR="00BC3E84" w:rsidRDefault="00BC3E84" w:rsidP="002C13BB"/>
    <w:p w14:paraId="65BA5D5E" w14:textId="77777777" w:rsidR="00BC3E84" w:rsidRDefault="00BC3E84">
      <w:r>
        <w:br w:type="page"/>
      </w:r>
    </w:p>
    <w:p w14:paraId="281DDB5F" w14:textId="77777777" w:rsidR="002C13BB" w:rsidRPr="002C13BB" w:rsidRDefault="002C13BB" w:rsidP="002C13BB"/>
    <w:p w14:paraId="1BD12AEA" w14:textId="4E3B2583" w:rsidR="000A55E7" w:rsidRDefault="000A55E7" w:rsidP="000A55E7">
      <w:pPr>
        <w:pStyle w:val="a1"/>
      </w:pPr>
      <w:bookmarkStart w:id="1404" w:name="_Toc533356815"/>
      <w:r>
        <w:rPr>
          <w:rFonts w:hint="eastAsia"/>
        </w:rPr>
        <w:t>浏览结果列表</w:t>
      </w:r>
      <w:bookmarkEnd w:id="1404"/>
    </w:p>
    <w:tbl>
      <w:tblPr>
        <w:tblStyle w:val="14"/>
        <w:tblW w:w="8296" w:type="dxa"/>
        <w:tblLook w:val="04A0" w:firstRow="1" w:lastRow="0" w:firstColumn="1" w:lastColumn="0" w:noHBand="0" w:noVBand="1"/>
      </w:tblPr>
      <w:tblGrid>
        <w:gridCol w:w="2155"/>
        <w:gridCol w:w="1993"/>
        <w:gridCol w:w="4148"/>
      </w:tblGrid>
      <w:tr w:rsidR="002C13BB" w:rsidRPr="00B45E5B" w14:paraId="5676E5F4"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1919E29F" w14:textId="77777777" w:rsidR="002C13BB" w:rsidRPr="00B45E5B" w:rsidRDefault="002C13BB" w:rsidP="0043430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117BB3E" w14:textId="781D2B6C" w:rsidR="002C13BB" w:rsidRPr="00B45E5B" w:rsidRDefault="002C13BB" w:rsidP="00434309">
            <w:r>
              <w:rPr>
                <w:rFonts w:hint="eastAsia"/>
              </w:rPr>
              <w:t>TC</w:t>
            </w:r>
            <w:r>
              <w:t>-</w:t>
            </w:r>
            <w:r>
              <w:rPr>
                <w:rFonts w:hint="eastAsia"/>
              </w:rPr>
              <w:t>R</w:t>
            </w:r>
            <w:r>
              <w:t>-</w:t>
            </w:r>
            <w:r w:rsidR="00E03FAC">
              <w:rPr>
                <w:rFonts w:hint="eastAsia"/>
              </w:rPr>
              <w:t>74</w:t>
            </w:r>
          </w:p>
        </w:tc>
      </w:tr>
      <w:tr w:rsidR="002C13BB" w14:paraId="10A2698B"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2A60B6D5" w14:textId="77777777" w:rsidR="002C13BB" w:rsidRPr="00B45E5B" w:rsidRDefault="002C13BB" w:rsidP="0043430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B52C026" w14:textId="02873F1C" w:rsidR="002C13BB" w:rsidRDefault="00BC3E84" w:rsidP="00434309">
            <w:r>
              <w:rPr>
                <w:rFonts w:hint="eastAsia"/>
              </w:rPr>
              <w:t>浏览结果列表</w:t>
            </w:r>
          </w:p>
        </w:tc>
      </w:tr>
      <w:tr w:rsidR="002C13BB" w14:paraId="2D619EBA"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41B7B703" w14:textId="77777777" w:rsidR="002C13BB" w:rsidRDefault="002C13BB" w:rsidP="0043430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FF4CCCD" w14:textId="28316276" w:rsidR="002C13BB" w:rsidRDefault="00BC3E84" w:rsidP="00434309">
            <w:r>
              <w:rPr>
                <w:rFonts w:hint="eastAsia"/>
              </w:rPr>
              <w:t>浏览结果列表</w:t>
            </w:r>
          </w:p>
        </w:tc>
      </w:tr>
      <w:tr w:rsidR="002C13BB" w14:paraId="4732F8FD"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15131FA3" w14:textId="77777777" w:rsidR="002C13BB" w:rsidRPr="00B45E5B" w:rsidRDefault="002C13BB" w:rsidP="0043430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9B1706E" w14:textId="77777777" w:rsidR="002C13BB" w:rsidRDefault="002C13BB" w:rsidP="00434309">
            <w:r>
              <w:rPr>
                <w:rFonts w:hint="eastAsia"/>
              </w:rPr>
              <w:t>注册用户</w:t>
            </w:r>
          </w:p>
        </w:tc>
      </w:tr>
      <w:tr w:rsidR="002C13BB" w14:paraId="46B1EDEE"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0986D143" w14:textId="77777777" w:rsidR="002C13BB" w:rsidRPr="00B45E5B" w:rsidRDefault="002C13BB" w:rsidP="0043430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416B888" w14:textId="77777777" w:rsidR="002C13BB" w:rsidRDefault="002C13BB" w:rsidP="00434309">
            <w:r>
              <w:rPr>
                <w:rFonts w:hint="eastAsia"/>
              </w:rPr>
              <w:t>黑盒测试-等价类划分/边界值法</w:t>
            </w:r>
          </w:p>
        </w:tc>
      </w:tr>
      <w:tr w:rsidR="002C13BB" w14:paraId="3D29CEDA"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3301A9F7" w14:textId="77777777" w:rsidR="002C13BB" w:rsidRDefault="002C13BB" w:rsidP="0043430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1E22EC9" w14:textId="77777777" w:rsidR="002C13BB" w:rsidRDefault="002C13BB" w:rsidP="00434309">
            <w:r>
              <w:rPr>
                <w:rFonts w:hint="eastAsia"/>
              </w:rPr>
              <w:t>访问具体课程</w:t>
            </w:r>
          </w:p>
        </w:tc>
      </w:tr>
      <w:tr w:rsidR="002C13BB" w14:paraId="08374C7B"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07F16860" w14:textId="77777777" w:rsidR="002C13BB" w:rsidRDefault="002C13BB" w:rsidP="0043430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33DE2EC" w14:textId="635B8D70" w:rsidR="002C13BB" w:rsidRDefault="002C13BB" w:rsidP="00434309">
            <w:r>
              <w:rPr>
                <w:rFonts w:hint="eastAsia"/>
              </w:rPr>
              <w:t>用户访问具体课程，</w:t>
            </w:r>
            <w:r w:rsidR="00BC3E84">
              <w:rPr>
                <w:rFonts w:hint="eastAsia"/>
              </w:rPr>
              <w:t>浏览结果列表</w:t>
            </w:r>
          </w:p>
        </w:tc>
      </w:tr>
      <w:tr w:rsidR="002C13BB" w:rsidRPr="00B45E5B" w14:paraId="76E05DAE"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4C7DCEDE" w14:textId="77777777" w:rsidR="002C13BB" w:rsidRPr="00B45E5B" w:rsidRDefault="002C13BB" w:rsidP="0043430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175FFBB" w14:textId="7350168E" w:rsidR="002C13BB" w:rsidRPr="00B45E5B" w:rsidRDefault="002C13BB" w:rsidP="00434309">
            <w:r>
              <w:rPr>
                <w:rFonts w:hint="eastAsia"/>
              </w:rPr>
              <w:t>测试用户访问具体课程，</w:t>
            </w:r>
            <w:r w:rsidR="00BC3E84">
              <w:rPr>
                <w:rFonts w:hint="eastAsia"/>
              </w:rPr>
              <w:t>浏览结果列表</w:t>
            </w:r>
          </w:p>
        </w:tc>
      </w:tr>
      <w:tr w:rsidR="002C13BB" w:rsidRPr="00507ADD" w14:paraId="79635FD2" w14:textId="77777777" w:rsidTr="00434309">
        <w:trPr>
          <w:trHeight w:val="1445"/>
        </w:trPr>
        <w:tc>
          <w:tcPr>
            <w:tcW w:w="8296" w:type="dxa"/>
            <w:gridSpan w:val="3"/>
            <w:tcBorders>
              <w:top w:val="single" w:sz="4" w:space="0" w:color="000000"/>
              <w:left w:val="single" w:sz="4" w:space="0" w:color="000000"/>
              <w:right w:val="single" w:sz="4" w:space="0" w:color="000000"/>
            </w:tcBorders>
            <w:hideMark/>
          </w:tcPr>
          <w:p w14:paraId="1876D79F" w14:textId="77777777" w:rsidR="002C13BB" w:rsidRPr="00507ADD" w:rsidRDefault="002C13BB" w:rsidP="00434309">
            <w:r w:rsidRPr="00507ADD">
              <w:rPr>
                <w:rFonts w:hint="eastAsia"/>
              </w:rPr>
              <w:t>初始条件和背景：</w:t>
            </w:r>
          </w:p>
          <w:p w14:paraId="223AA889" w14:textId="77777777" w:rsidR="002C13BB" w:rsidRDefault="002C13BB" w:rsidP="00434309">
            <w:r w:rsidRPr="00B45E5B">
              <w:rPr>
                <w:rFonts w:hint="eastAsia"/>
              </w:rPr>
              <w:t>系统</w:t>
            </w:r>
            <w:r>
              <w:rPr>
                <w:rFonts w:hint="eastAsia"/>
              </w:rPr>
              <w:t>：PC端</w:t>
            </w:r>
          </w:p>
          <w:p w14:paraId="3F6044F8" w14:textId="77777777" w:rsidR="002C13BB" w:rsidRPr="00507ADD" w:rsidRDefault="002C13BB" w:rsidP="00434309">
            <w:r>
              <w:rPr>
                <w:rFonts w:hint="eastAsia"/>
              </w:rPr>
              <w:t>浏览器：C</w:t>
            </w:r>
            <w:r>
              <w:t>hrome</w:t>
            </w:r>
          </w:p>
          <w:p w14:paraId="6B42B695" w14:textId="77777777" w:rsidR="002C13BB" w:rsidRPr="00507ADD" w:rsidRDefault="002C13BB" w:rsidP="00434309">
            <w:r w:rsidRPr="00507ADD">
              <w:rPr>
                <w:rFonts w:hint="eastAsia"/>
              </w:rPr>
              <w:t>注释</w:t>
            </w:r>
            <w:r>
              <w:rPr>
                <w:rFonts w:hint="eastAsia"/>
              </w:rPr>
              <w:t>：无</w:t>
            </w:r>
          </w:p>
        </w:tc>
      </w:tr>
      <w:tr w:rsidR="002C13BB" w:rsidRPr="00507ADD" w14:paraId="6FE15D1F"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45FF87E" w14:textId="77777777" w:rsidR="002C13BB" w:rsidRPr="00507ADD" w:rsidRDefault="002C13BB" w:rsidP="0043430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0CCE7B2" w14:textId="77777777" w:rsidR="002C13BB" w:rsidRPr="00507ADD" w:rsidRDefault="002C13BB" w:rsidP="00434309">
            <w:r w:rsidRPr="00507ADD">
              <w:rPr>
                <w:rFonts w:hint="eastAsia"/>
              </w:rPr>
              <w:t>预期结果</w:t>
            </w:r>
          </w:p>
        </w:tc>
      </w:tr>
      <w:tr w:rsidR="00BC3E84" w:rsidRPr="00507ADD" w14:paraId="3E84C3B5"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33BE56B6" w14:textId="1F4B7F09" w:rsidR="00BC3E84" w:rsidRPr="00507ADD" w:rsidRDefault="00BC3E84" w:rsidP="00BC3E84">
            <w:r>
              <w:rPr>
                <w:rFonts w:hint="eastAsia"/>
              </w:rPr>
              <w:t>输入合法关键字并搜索</w:t>
            </w:r>
          </w:p>
        </w:tc>
        <w:tc>
          <w:tcPr>
            <w:tcW w:w="6141" w:type="dxa"/>
            <w:gridSpan w:val="2"/>
            <w:tcBorders>
              <w:top w:val="single" w:sz="4" w:space="0" w:color="000000"/>
              <w:left w:val="single" w:sz="4" w:space="0" w:color="000000"/>
              <w:bottom w:val="single" w:sz="4" w:space="0" w:color="000000"/>
              <w:right w:val="single" w:sz="4" w:space="0" w:color="000000"/>
            </w:tcBorders>
          </w:tcPr>
          <w:p w14:paraId="2811660D" w14:textId="51AF7149" w:rsidR="00BC3E84" w:rsidRPr="00507ADD" w:rsidRDefault="00BC3E84" w:rsidP="00BC3E84">
            <w:r>
              <w:rPr>
                <w:rFonts w:hint="eastAsia"/>
              </w:rPr>
              <w:t>转跳至搜索结果页面，下方为搜索结果列表，匹配的关键字用红色标出</w:t>
            </w:r>
          </w:p>
        </w:tc>
      </w:tr>
      <w:tr w:rsidR="00BC3E84" w:rsidRPr="00507ADD" w14:paraId="504A7291"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0654DF6F" w14:textId="77777777" w:rsidR="00BC3E84" w:rsidRPr="00507ADD" w:rsidRDefault="00BC3E84" w:rsidP="00BC3E84"/>
        </w:tc>
        <w:tc>
          <w:tcPr>
            <w:tcW w:w="6141" w:type="dxa"/>
            <w:gridSpan w:val="2"/>
            <w:tcBorders>
              <w:top w:val="single" w:sz="4" w:space="0" w:color="000000"/>
              <w:left w:val="single" w:sz="4" w:space="0" w:color="000000"/>
              <w:bottom w:val="single" w:sz="4" w:space="0" w:color="000000"/>
              <w:right w:val="single" w:sz="4" w:space="0" w:color="000000"/>
            </w:tcBorders>
          </w:tcPr>
          <w:p w14:paraId="010C4F4A" w14:textId="77777777" w:rsidR="00BC3E84" w:rsidRPr="00507ADD" w:rsidRDefault="00BC3E84" w:rsidP="00BC3E84"/>
        </w:tc>
      </w:tr>
    </w:tbl>
    <w:p w14:paraId="4E1AE3E3" w14:textId="3117A3E3" w:rsidR="00BC3E84" w:rsidRDefault="00BC3E84" w:rsidP="002C13BB"/>
    <w:p w14:paraId="72F6F83B" w14:textId="77777777" w:rsidR="00BC3E84" w:rsidRDefault="00BC3E84">
      <w:r>
        <w:br w:type="page"/>
      </w:r>
    </w:p>
    <w:p w14:paraId="6B6C3419" w14:textId="77777777" w:rsidR="002C13BB" w:rsidRPr="00BC3E84" w:rsidRDefault="002C13BB" w:rsidP="002C13BB"/>
    <w:p w14:paraId="31B19EC0" w14:textId="60F7B9E0" w:rsidR="000A55E7" w:rsidRDefault="000A55E7" w:rsidP="000A55E7">
      <w:pPr>
        <w:pStyle w:val="a1"/>
      </w:pPr>
      <w:bookmarkStart w:id="1405" w:name="_Toc533356816"/>
      <w:r>
        <w:rPr>
          <w:rFonts w:hint="eastAsia"/>
        </w:rPr>
        <w:t>浏览课程链接</w:t>
      </w:r>
      <w:bookmarkEnd w:id="1405"/>
    </w:p>
    <w:tbl>
      <w:tblPr>
        <w:tblStyle w:val="14"/>
        <w:tblW w:w="8296" w:type="dxa"/>
        <w:tblLook w:val="04A0" w:firstRow="1" w:lastRow="0" w:firstColumn="1" w:lastColumn="0" w:noHBand="0" w:noVBand="1"/>
      </w:tblPr>
      <w:tblGrid>
        <w:gridCol w:w="2155"/>
        <w:gridCol w:w="1993"/>
        <w:gridCol w:w="4148"/>
      </w:tblGrid>
      <w:tr w:rsidR="002C13BB" w:rsidRPr="00B45E5B" w14:paraId="18C4323E"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29A795A3" w14:textId="77777777" w:rsidR="002C13BB" w:rsidRPr="00B45E5B" w:rsidRDefault="002C13BB" w:rsidP="0043430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D24685B" w14:textId="32FE0385" w:rsidR="002C13BB" w:rsidRPr="00B45E5B" w:rsidRDefault="002C13BB" w:rsidP="00434309">
            <w:r>
              <w:rPr>
                <w:rFonts w:hint="eastAsia"/>
              </w:rPr>
              <w:t>TC</w:t>
            </w:r>
            <w:r>
              <w:t>-</w:t>
            </w:r>
            <w:r>
              <w:rPr>
                <w:rFonts w:hint="eastAsia"/>
              </w:rPr>
              <w:t>R</w:t>
            </w:r>
            <w:r>
              <w:t>-</w:t>
            </w:r>
            <w:r w:rsidR="00E03FAC">
              <w:rPr>
                <w:rFonts w:hint="eastAsia"/>
              </w:rPr>
              <w:t>75</w:t>
            </w:r>
          </w:p>
        </w:tc>
      </w:tr>
      <w:tr w:rsidR="002C13BB" w14:paraId="042E419C"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39C83D6E" w14:textId="77777777" w:rsidR="002C13BB" w:rsidRPr="00B45E5B" w:rsidRDefault="002C13BB" w:rsidP="0043430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1E974AF" w14:textId="44F22D5A" w:rsidR="002C13BB" w:rsidRDefault="00C40009" w:rsidP="00434309">
            <w:r>
              <w:rPr>
                <w:rFonts w:hint="eastAsia"/>
              </w:rPr>
              <w:t>浏览课程链接</w:t>
            </w:r>
          </w:p>
        </w:tc>
      </w:tr>
      <w:tr w:rsidR="002C13BB" w14:paraId="6B47BC52"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7D979D97" w14:textId="77777777" w:rsidR="002C13BB" w:rsidRDefault="002C13BB" w:rsidP="0043430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C85923B" w14:textId="65A53003" w:rsidR="002C13BB" w:rsidRDefault="00C40009" w:rsidP="00434309">
            <w:r>
              <w:rPr>
                <w:rFonts w:hint="eastAsia"/>
              </w:rPr>
              <w:t>浏览课程链接</w:t>
            </w:r>
          </w:p>
        </w:tc>
      </w:tr>
      <w:tr w:rsidR="002C13BB" w14:paraId="49C0F6CE"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3A107C4B" w14:textId="77777777" w:rsidR="002C13BB" w:rsidRPr="00B45E5B" w:rsidRDefault="002C13BB" w:rsidP="0043430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57D0F4E" w14:textId="77777777" w:rsidR="002C13BB" w:rsidRDefault="002C13BB" w:rsidP="00434309">
            <w:r>
              <w:rPr>
                <w:rFonts w:hint="eastAsia"/>
              </w:rPr>
              <w:t>注册用户</w:t>
            </w:r>
          </w:p>
        </w:tc>
      </w:tr>
      <w:tr w:rsidR="002C13BB" w14:paraId="3C7DB43F"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0AC92404" w14:textId="77777777" w:rsidR="002C13BB" w:rsidRPr="00B45E5B" w:rsidRDefault="002C13BB" w:rsidP="0043430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177657F" w14:textId="77777777" w:rsidR="002C13BB" w:rsidRDefault="002C13BB" w:rsidP="00434309">
            <w:r>
              <w:rPr>
                <w:rFonts w:hint="eastAsia"/>
              </w:rPr>
              <w:t>黑盒测试-等价类划分/边界值法</w:t>
            </w:r>
          </w:p>
        </w:tc>
      </w:tr>
      <w:tr w:rsidR="002C13BB" w14:paraId="33DD8483"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3D789912" w14:textId="77777777" w:rsidR="002C13BB" w:rsidRDefault="002C13BB" w:rsidP="0043430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6952C9E" w14:textId="77777777" w:rsidR="002C13BB" w:rsidRDefault="002C13BB" w:rsidP="00434309">
            <w:r>
              <w:rPr>
                <w:rFonts w:hint="eastAsia"/>
              </w:rPr>
              <w:t>访问具体课程</w:t>
            </w:r>
          </w:p>
        </w:tc>
      </w:tr>
      <w:tr w:rsidR="002C13BB" w14:paraId="2760C73E"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54316AA2" w14:textId="77777777" w:rsidR="002C13BB" w:rsidRDefault="002C13BB" w:rsidP="0043430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6D4A8EA" w14:textId="06D7E4C2" w:rsidR="002C13BB" w:rsidRDefault="002C13BB" w:rsidP="00434309">
            <w:r>
              <w:rPr>
                <w:rFonts w:hint="eastAsia"/>
              </w:rPr>
              <w:t>用户访问具体课程，</w:t>
            </w:r>
            <w:r w:rsidR="00C40009">
              <w:rPr>
                <w:rFonts w:hint="eastAsia"/>
              </w:rPr>
              <w:t>浏览课程链接</w:t>
            </w:r>
          </w:p>
        </w:tc>
      </w:tr>
      <w:tr w:rsidR="002C13BB" w:rsidRPr="00B45E5B" w14:paraId="2E282BD4"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46C84BC5" w14:textId="77777777" w:rsidR="002C13BB" w:rsidRPr="00B45E5B" w:rsidRDefault="002C13BB" w:rsidP="0043430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D0FB1E4" w14:textId="2592E744" w:rsidR="002C13BB" w:rsidRPr="00B45E5B" w:rsidRDefault="002C13BB" w:rsidP="00434309">
            <w:r>
              <w:rPr>
                <w:rFonts w:hint="eastAsia"/>
              </w:rPr>
              <w:t>测试用户访问具体课程，</w:t>
            </w:r>
            <w:r w:rsidR="00C40009">
              <w:rPr>
                <w:rFonts w:hint="eastAsia"/>
              </w:rPr>
              <w:t>浏览课程链接</w:t>
            </w:r>
          </w:p>
        </w:tc>
      </w:tr>
      <w:tr w:rsidR="002C13BB" w:rsidRPr="00507ADD" w14:paraId="5029288F" w14:textId="77777777" w:rsidTr="00434309">
        <w:trPr>
          <w:trHeight w:val="1445"/>
        </w:trPr>
        <w:tc>
          <w:tcPr>
            <w:tcW w:w="8296" w:type="dxa"/>
            <w:gridSpan w:val="3"/>
            <w:tcBorders>
              <w:top w:val="single" w:sz="4" w:space="0" w:color="000000"/>
              <w:left w:val="single" w:sz="4" w:space="0" w:color="000000"/>
              <w:right w:val="single" w:sz="4" w:space="0" w:color="000000"/>
            </w:tcBorders>
            <w:hideMark/>
          </w:tcPr>
          <w:p w14:paraId="5626401A" w14:textId="77777777" w:rsidR="002C13BB" w:rsidRPr="00507ADD" w:rsidRDefault="002C13BB" w:rsidP="00434309">
            <w:r w:rsidRPr="00507ADD">
              <w:rPr>
                <w:rFonts w:hint="eastAsia"/>
              </w:rPr>
              <w:t>初始条件和背景：</w:t>
            </w:r>
          </w:p>
          <w:p w14:paraId="1476085B" w14:textId="77777777" w:rsidR="002C13BB" w:rsidRDefault="002C13BB" w:rsidP="00434309">
            <w:r w:rsidRPr="00B45E5B">
              <w:rPr>
                <w:rFonts w:hint="eastAsia"/>
              </w:rPr>
              <w:t>系统</w:t>
            </w:r>
            <w:r>
              <w:rPr>
                <w:rFonts w:hint="eastAsia"/>
              </w:rPr>
              <w:t>：PC端</w:t>
            </w:r>
          </w:p>
          <w:p w14:paraId="0F2B358C" w14:textId="77777777" w:rsidR="002C13BB" w:rsidRPr="00507ADD" w:rsidRDefault="002C13BB" w:rsidP="00434309">
            <w:r>
              <w:rPr>
                <w:rFonts w:hint="eastAsia"/>
              </w:rPr>
              <w:t>浏览器：C</w:t>
            </w:r>
            <w:r>
              <w:t>hrome</w:t>
            </w:r>
          </w:p>
          <w:p w14:paraId="07B1EEF7" w14:textId="77777777" w:rsidR="002C13BB" w:rsidRPr="00507ADD" w:rsidRDefault="002C13BB" w:rsidP="00434309">
            <w:r w:rsidRPr="00507ADD">
              <w:rPr>
                <w:rFonts w:hint="eastAsia"/>
              </w:rPr>
              <w:t>注释</w:t>
            </w:r>
            <w:r>
              <w:rPr>
                <w:rFonts w:hint="eastAsia"/>
              </w:rPr>
              <w:t>：无</w:t>
            </w:r>
          </w:p>
        </w:tc>
      </w:tr>
      <w:tr w:rsidR="002C13BB" w:rsidRPr="00507ADD" w14:paraId="04801911"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605E3F1" w14:textId="77777777" w:rsidR="002C13BB" w:rsidRPr="00507ADD" w:rsidRDefault="002C13BB" w:rsidP="0043430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B068744" w14:textId="77777777" w:rsidR="002C13BB" w:rsidRPr="00507ADD" w:rsidRDefault="002C13BB" w:rsidP="00434309">
            <w:r w:rsidRPr="00507ADD">
              <w:rPr>
                <w:rFonts w:hint="eastAsia"/>
              </w:rPr>
              <w:t>预期结果</w:t>
            </w:r>
          </w:p>
        </w:tc>
      </w:tr>
      <w:tr w:rsidR="00C40009" w:rsidRPr="00507ADD" w14:paraId="5E15F8D8"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414E6117" w14:textId="7AAC5A8D" w:rsidR="00C40009" w:rsidRPr="00507ADD" w:rsidRDefault="00C40009" w:rsidP="00C40009">
            <w:r>
              <w:rPr>
                <w:rFonts w:hint="eastAsia"/>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76EF86DE" w14:textId="3F360EFE" w:rsidR="00C40009" w:rsidRPr="00507ADD" w:rsidRDefault="00C40009" w:rsidP="00C40009">
            <w:r>
              <w:rPr>
                <w:rFonts w:hint="eastAsia"/>
              </w:rPr>
              <w:t>可见课程主页中部导航栏课程链接</w:t>
            </w:r>
          </w:p>
        </w:tc>
      </w:tr>
      <w:tr w:rsidR="00C40009" w:rsidRPr="00507ADD" w14:paraId="2A22C3F9"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0BF85C99" w14:textId="07C42324" w:rsidR="00C40009" w:rsidRPr="00507ADD" w:rsidRDefault="00C40009" w:rsidP="00C40009">
            <w:r>
              <w:rPr>
                <w:rFonts w:hint="eastAsia"/>
              </w:rPr>
              <w:t>点击课程链接</w:t>
            </w:r>
          </w:p>
        </w:tc>
        <w:tc>
          <w:tcPr>
            <w:tcW w:w="6141" w:type="dxa"/>
            <w:gridSpan w:val="2"/>
            <w:tcBorders>
              <w:top w:val="single" w:sz="4" w:space="0" w:color="000000"/>
              <w:left w:val="single" w:sz="4" w:space="0" w:color="000000"/>
              <w:bottom w:val="single" w:sz="4" w:space="0" w:color="000000"/>
              <w:right w:val="single" w:sz="4" w:space="0" w:color="000000"/>
            </w:tcBorders>
          </w:tcPr>
          <w:p w14:paraId="52052329" w14:textId="4DEA8CED" w:rsidR="00C40009" w:rsidRPr="00507ADD" w:rsidRDefault="00C40009" w:rsidP="00C40009">
            <w:r>
              <w:rPr>
                <w:rFonts w:hint="eastAsia"/>
              </w:rPr>
              <w:t>可见课程链接列表</w:t>
            </w:r>
          </w:p>
        </w:tc>
      </w:tr>
      <w:tr w:rsidR="00C40009" w:rsidRPr="00507ADD" w14:paraId="1003EBCC"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4233628E" w14:textId="77777777" w:rsidR="00C40009" w:rsidRDefault="00C40009" w:rsidP="00C40009"/>
        </w:tc>
        <w:tc>
          <w:tcPr>
            <w:tcW w:w="6141" w:type="dxa"/>
            <w:gridSpan w:val="2"/>
            <w:tcBorders>
              <w:top w:val="single" w:sz="4" w:space="0" w:color="000000"/>
              <w:left w:val="single" w:sz="4" w:space="0" w:color="000000"/>
              <w:bottom w:val="single" w:sz="4" w:space="0" w:color="000000"/>
              <w:right w:val="single" w:sz="4" w:space="0" w:color="000000"/>
            </w:tcBorders>
          </w:tcPr>
          <w:p w14:paraId="4858C17E" w14:textId="77777777" w:rsidR="00C40009" w:rsidRDefault="00C40009" w:rsidP="00C40009"/>
        </w:tc>
      </w:tr>
    </w:tbl>
    <w:p w14:paraId="1AA2B725" w14:textId="2261E5D9" w:rsidR="00C40009" w:rsidRDefault="00C40009" w:rsidP="002C13BB"/>
    <w:p w14:paraId="20BB700E" w14:textId="77777777" w:rsidR="00C40009" w:rsidRDefault="00C40009">
      <w:r>
        <w:br w:type="page"/>
      </w:r>
    </w:p>
    <w:p w14:paraId="253CA3BA" w14:textId="77777777" w:rsidR="002C13BB" w:rsidRPr="002C13BB" w:rsidRDefault="002C13BB" w:rsidP="002C13BB"/>
    <w:p w14:paraId="495AAD2F" w14:textId="759AB321" w:rsidR="000A55E7" w:rsidRDefault="000A55E7" w:rsidP="000A55E7">
      <w:pPr>
        <w:pStyle w:val="a1"/>
      </w:pPr>
      <w:bookmarkStart w:id="1406" w:name="_Toc533356817"/>
      <w:r>
        <w:rPr>
          <w:rFonts w:hint="eastAsia"/>
        </w:rPr>
        <w:t>访问课程链接</w:t>
      </w:r>
      <w:bookmarkEnd w:id="1406"/>
    </w:p>
    <w:tbl>
      <w:tblPr>
        <w:tblStyle w:val="14"/>
        <w:tblW w:w="8296" w:type="dxa"/>
        <w:tblLook w:val="04A0" w:firstRow="1" w:lastRow="0" w:firstColumn="1" w:lastColumn="0" w:noHBand="0" w:noVBand="1"/>
      </w:tblPr>
      <w:tblGrid>
        <w:gridCol w:w="2155"/>
        <w:gridCol w:w="1993"/>
        <w:gridCol w:w="4148"/>
      </w:tblGrid>
      <w:tr w:rsidR="002C13BB" w:rsidRPr="00B45E5B" w14:paraId="7C9771E5"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5CBFAE42" w14:textId="77777777" w:rsidR="002C13BB" w:rsidRPr="00B45E5B" w:rsidRDefault="002C13BB" w:rsidP="0043430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08D0221" w14:textId="29A19FE2" w:rsidR="002C13BB" w:rsidRPr="00B45E5B" w:rsidRDefault="002C13BB" w:rsidP="00434309">
            <w:r>
              <w:rPr>
                <w:rFonts w:hint="eastAsia"/>
              </w:rPr>
              <w:t>TC</w:t>
            </w:r>
            <w:r>
              <w:t>-</w:t>
            </w:r>
            <w:r>
              <w:rPr>
                <w:rFonts w:hint="eastAsia"/>
              </w:rPr>
              <w:t>R</w:t>
            </w:r>
            <w:r>
              <w:t>-</w:t>
            </w:r>
            <w:r w:rsidR="00E03FAC">
              <w:rPr>
                <w:rFonts w:hint="eastAsia"/>
              </w:rPr>
              <w:t>76</w:t>
            </w:r>
          </w:p>
        </w:tc>
      </w:tr>
      <w:tr w:rsidR="002C13BB" w14:paraId="762122CD"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58F94A16" w14:textId="77777777" w:rsidR="002C13BB" w:rsidRPr="00B45E5B" w:rsidRDefault="002C13BB" w:rsidP="0043430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E9C1D68" w14:textId="16884A60" w:rsidR="002C13BB" w:rsidRDefault="00C40009" w:rsidP="00434309">
            <w:r>
              <w:rPr>
                <w:rFonts w:hint="eastAsia"/>
              </w:rPr>
              <w:t>访问课程链接</w:t>
            </w:r>
          </w:p>
        </w:tc>
      </w:tr>
      <w:tr w:rsidR="002C13BB" w14:paraId="637F6497"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704114C5" w14:textId="77777777" w:rsidR="002C13BB" w:rsidRDefault="002C13BB" w:rsidP="0043430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BC6C4FA" w14:textId="2A205107" w:rsidR="002C13BB" w:rsidRDefault="00C40009" w:rsidP="00434309">
            <w:r>
              <w:rPr>
                <w:rFonts w:hint="eastAsia"/>
              </w:rPr>
              <w:t>访问课程链接</w:t>
            </w:r>
          </w:p>
        </w:tc>
      </w:tr>
      <w:tr w:rsidR="002C13BB" w14:paraId="2703C41E"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2942D06B" w14:textId="77777777" w:rsidR="002C13BB" w:rsidRPr="00B45E5B" w:rsidRDefault="002C13BB" w:rsidP="0043430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342715E" w14:textId="77777777" w:rsidR="002C13BB" w:rsidRDefault="002C13BB" w:rsidP="00434309">
            <w:r>
              <w:rPr>
                <w:rFonts w:hint="eastAsia"/>
              </w:rPr>
              <w:t>注册用户</w:t>
            </w:r>
          </w:p>
        </w:tc>
      </w:tr>
      <w:tr w:rsidR="002C13BB" w14:paraId="539E82F0"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568789BE" w14:textId="77777777" w:rsidR="002C13BB" w:rsidRPr="00B45E5B" w:rsidRDefault="002C13BB" w:rsidP="0043430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8BC1C82" w14:textId="77777777" w:rsidR="002C13BB" w:rsidRDefault="002C13BB" w:rsidP="00434309">
            <w:r>
              <w:rPr>
                <w:rFonts w:hint="eastAsia"/>
              </w:rPr>
              <w:t>黑盒测试-等价类划分/边界值法</w:t>
            </w:r>
          </w:p>
        </w:tc>
      </w:tr>
      <w:tr w:rsidR="002C13BB" w14:paraId="4C91DE01"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0312179E" w14:textId="77777777" w:rsidR="002C13BB" w:rsidRDefault="002C13BB" w:rsidP="0043430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820C77C" w14:textId="3A112B7D" w:rsidR="002C13BB" w:rsidRDefault="00C40009" w:rsidP="00434309">
            <w:r>
              <w:rPr>
                <w:rFonts w:hint="eastAsia"/>
              </w:rPr>
              <w:t>浏览课程链接</w:t>
            </w:r>
          </w:p>
        </w:tc>
      </w:tr>
      <w:tr w:rsidR="002C13BB" w14:paraId="7C783333"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12FEA3CF" w14:textId="77777777" w:rsidR="002C13BB" w:rsidRDefault="002C13BB" w:rsidP="0043430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DDEEEB3" w14:textId="2F9FBB04" w:rsidR="002C13BB" w:rsidRDefault="002C13BB" w:rsidP="00434309">
            <w:r>
              <w:rPr>
                <w:rFonts w:hint="eastAsia"/>
              </w:rPr>
              <w:t>用户访问具体课程，</w:t>
            </w:r>
            <w:r w:rsidR="00761B26">
              <w:rPr>
                <w:rFonts w:hint="eastAsia"/>
              </w:rPr>
              <w:t>访问课程链接</w:t>
            </w:r>
          </w:p>
        </w:tc>
      </w:tr>
      <w:tr w:rsidR="002C13BB" w:rsidRPr="00B45E5B" w14:paraId="13B9A624"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2A511421" w14:textId="77777777" w:rsidR="002C13BB" w:rsidRPr="00B45E5B" w:rsidRDefault="002C13BB" w:rsidP="0043430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37DFF59" w14:textId="40E2B297" w:rsidR="002C13BB" w:rsidRPr="00B45E5B" w:rsidRDefault="002C13BB" w:rsidP="00434309">
            <w:r>
              <w:rPr>
                <w:rFonts w:hint="eastAsia"/>
              </w:rPr>
              <w:t>测试用户访问具体课程，</w:t>
            </w:r>
            <w:r w:rsidR="00761B26">
              <w:rPr>
                <w:rFonts w:hint="eastAsia"/>
              </w:rPr>
              <w:t>访问课程链接</w:t>
            </w:r>
          </w:p>
        </w:tc>
      </w:tr>
      <w:tr w:rsidR="002C13BB" w:rsidRPr="00507ADD" w14:paraId="534DB1F8" w14:textId="77777777" w:rsidTr="00434309">
        <w:trPr>
          <w:trHeight w:val="1445"/>
        </w:trPr>
        <w:tc>
          <w:tcPr>
            <w:tcW w:w="8296" w:type="dxa"/>
            <w:gridSpan w:val="3"/>
            <w:tcBorders>
              <w:top w:val="single" w:sz="4" w:space="0" w:color="000000"/>
              <w:left w:val="single" w:sz="4" w:space="0" w:color="000000"/>
              <w:right w:val="single" w:sz="4" w:space="0" w:color="000000"/>
            </w:tcBorders>
            <w:hideMark/>
          </w:tcPr>
          <w:p w14:paraId="54277E61" w14:textId="77777777" w:rsidR="002C13BB" w:rsidRPr="00507ADD" w:rsidRDefault="002C13BB" w:rsidP="00434309">
            <w:r w:rsidRPr="00507ADD">
              <w:rPr>
                <w:rFonts w:hint="eastAsia"/>
              </w:rPr>
              <w:t>初始条件和背景：</w:t>
            </w:r>
          </w:p>
          <w:p w14:paraId="0A283E23" w14:textId="77777777" w:rsidR="002C13BB" w:rsidRDefault="002C13BB" w:rsidP="00434309">
            <w:r w:rsidRPr="00B45E5B">
              <w:rPr>
                <w:rFonts w:hint="eastAsia"/>
              </w:rPr>
              <w:t>系统</w:t>
            </w:r>
            <w:r>
              <w:rPr>
                <w:rFonts w:hint="eastAsia"/>
              </w:rPr>
              <w:t>：PC端</w:t>
            </w:r>
          </w:p>
          <w:p w14:paraId="44E47199" w14:textId="77777777" w:rsidR="002C13BB" w:rsidRPr="00507ADD" w:rsidRDefault="002C13BB" w:rsidP="00434309">
            <w:r>
              <w:rPr>
                <w:rFonts w:hint="eastAsia"/>
              </w:rPr>
              <w:t>浏览器：C</w:t>
            </w:r>
            <w:r>
              <w:t>hrome</w:t>
            </w:r>
          </w:p>
          <w:p w14:paraId="0AE6CCDB" w14:textId="77777777" w:rsidR="002C13BB" w:rsidRPr="00507ADD" w:rsidRDefault="002C13BB" w:rsidP="00434309">
            <w:r w:rsidRPr="00507ADD">
              <w:rPr>
                <w:rFonts w:hint="eastAsia"/>
              </w:rPr>
              <w:t>注释</w:t>
            </w:r>
            <w:r>
              <w:rPr>
                <w:rFonts w:hint="eastAsia"/>
              </w:rPr>
              <w:t>：无</w:t>
            </w:r>
          </w:p>
        </w:tc>
      </w:tr>
      <w:tr w:rsidR="002C13BB" w:rsidRPr="00507ADD" w14:paraId="2C4A369A"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6B14AB6" w14:textId="77777777" w:rsidR="002C13BB" w:rsidRPr="00507ADD" w:rsidRDefault="002C13BB" w:rsidP="0043430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A8C1D3B" w14:textId="77777777" w:rsidR="002C13BB" w:rsidRPr="00507ADD" w:rsidRDefault="002C13BB" w:rsidP="00434309">
            <w:r w:rsidRPr="00507ADD">
              <w:rPr>
                <w:rFonts w:hint="eastAsia"/>
              </w:rPr>
              <w:t>预期结果</w:t>
            </w:r>
          </w:p>
        </w:tc>
      </w:tr>
      <w:tr w:rsidR="002C13BB" w:rsidRPr="00507ADD" w14:paraId="5F3DB508"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361D8770" w14:textId="7D71D277" w:rsidR="002C13BB" w:rsidRPr="00507ADD" w:rsidRDefault="00C40009" w:rsidP="00434309">
            <w:r>
              <w:rPr>
                <w:rFonts w:hint="eastAsia"/>
              </w:rPr>
              <w:t>点击某个链接</w:t>
            </w:r>
          </w:p>
        </w:tc>
        <w:tc>
          <w:tcPr>
            <w:tcW w:w="6141" w:type="dxa"/>
            <w:gridSpan w:val="2"/>
            <w:tcBorders>
              <w:top w:val="single" w:sz="4" w:space="0" w:color="000000"/>
              <w:left w:val="single" w:sz="4" w:space="0" w:color="000000"/>
              <w:bottom w:val="single" w:sz="4" w:space="0" w:color="000000"/>
              <w:right w:val="single" w:sz="4" w:space="0" w:color="000000"/>
            </w:tcBorders>
          </w:tcPr>
          <w:p w14:paraId="25E1B732" w14:textId="58176E3E" w:rsidR="002C13BB" w:rsidRPr="00507ADD" w:rsidRDefault="00C40009" w:rsidP="00434309">
            <w:r>
              <w:rPr>
                <w:rFonts w:hint="eastAsia"/>
              </w:rPr>
              <w:t>网页弹出该链接的新页面</w:t>
            </w:r>
          </w:p>
        </w:tc>
      </w:tr>
      <w:tr w:rsidR="002C13BB" w:rsidRPr="00507ADD" w14:paraId="4DD0D183"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5D56D2C4" w14:textId="77777777" w:rsidR="002C13BB" w:rsidRPr="00507ADD" w:rsidRDefault="002C13BB" w:rsidP="00434309"/>
        </w:tc>
        <w:tc>
          <w:tcPr>
            <w:tcW w:w="6141" w:type="dxa"/>
            <w:gridSpan w:val="2"/>
            <w:tcBorders>
              <w:top w:val="single" w:sz="4" w:space="0" w:color="000000"/>
              <w:left w:val="single" w:sz="4" w:space="0" w:color="000000"/>
              <w:bottom w:val="single" w:sz="4" w:space="0" w:color="000000"/>
              <w:right w:val="single" w:sz="4" w:space="0" w:color="000000"/>
            </w:tcBorders>
          </w:tcPr>
          <w:p w14:paraId="66E08164" w14:textId="77777777" w:rsidR="002C13BB" w:rsidRPr="00507ADD" w:rsidRDefault="002C13BB" w:rsidP="00434309"/>
        </w:tc>
      </w:tr>
    </w:tbl>
    <w:p w14:paraId="4AD6F598" w14:textId="2D505BBD" w:rsidR="00C40009" w:rsidRDefault="00C40009" w:rsidP="002C13BB"/>
    <w:p w14:paraId="7EDC2205" w14:textId="77777777" w:rsidR="00C40009" w:rsidRDefault="00C40009">
      <w:r>
        <w:br w:type="page"/>
      </w:r>
    </w:p>
    <w:p w14:paraId="440C777A" w14:textId="77777777" w:rsidR="002C13BB" w:rsidRPr="002C13BB" w:rsidRDefault="002C13BB" w:rsidP="002C13BB"/>
    <w:p w14:paraId="09A162CC" w14:textId="1682755D" w:rsidR="000A55E7" w:rsidRDefault="000A55E7" w:rsidP="000A55E7">
      <w:pPr>
        <w:pStyle w:val="a1"/>
      </w:pPr>
      <w:bookmarkStart w:id="1407" w:name="_Toc533356818"/>
      <w:r>
        <w:rPr>
          <w:rFonts w:hint="eastAsia"/>
        </w:rPr>
        <w:t>课程论坛</w:t>
      </w:r>
      <w:bookmarkEnd w:id="1407"/>
    </w:p>
    <w:tbl>
      <w:tblPr>
        <w:tblStyle w:val="14"/>
        <w:tblW w:w="8296" w:type="dxa"/>
        <w:tblLook w:val="04A0" w:firstRow="1" w:lastRow="0" w:firstColumn="1" w:lastColumn="0" w:noHBand="0" w:noVBand="1"/>
      </w:tblPr>
      <w:tblGrid>
        <w:gridCol w:w="2155"/>
        <w:gridCol w:w="1993"/>
        <w:gridCol w:w="4148"/>
      </w:tblGrid>
      <w:tr w:rsidR="002C13BB" w:rsidRPr="00B45E5B" w14:paraId="50BCD571"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4168BDBF" w14:textId="77777777" w:rsidR="002C13BB" w:rsidRPr="00B45E5B" w:rsidRDefault="002C13BB" w:rsidP="0043430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A4413EA" w14:textId="4003774A" w:rsidR="002C13BB" w:rsidRPr="00B45E5B" w:rsidRDefault="002C13BB" w:rsidP="00434309">
            <w:r>
              <w:rPr>
                <w:rFonts w:hint="eastAsia"/>
              </w:rPr>
              <w:t>TC</w:t>
            </w:r>
            <w:r>
              <w:t>-</w:t>
            </w:r>
            <w:r>
              <w:rPr>
                <w:rFonts w:hint="eastAsia"/>
              </w:rPr>
              <w:t>R</w:t>
            </w:r>
            <w:r>
              <w:t>-</w:t>
            </w:r>
            <w:r w:rsidR="00E03FAC">
              <w:rPr>
                <w:rFonts w:hint="eastAsia"/>
              </w:rPr>
              <w:t>77</w:t>
            </w:r>
          </w:p>
        </w:tc>
      </w:tr>
      <w:tr w:rsidR="002C13BB" w14:paraId="2DF8E6A6"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77553D4B" w14:textId="77777777" w:rsidR="002C13BB" w:rsidRPr="00B45E5B" w:rsidRDefault="002C13BB" w:rsidP="0043430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C1D6002" w14:textId="477ED484" w:rsidR="002C13BB" w:rsidRDefault="00761B26" w:rsidP="00434309">
            <w:r>
              <w:rPr>
                <w:rFonts w:hint="eastAsia"/>
              </w:rPr>
              <w:t>课程论坛</w:t>
            </w:r>
          </w:p>
        </w:tc>
      </w:tr>
      <w:tr w:rsidR="002C13BB" w14:paraId="01B12E0F"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40B53171" w14:textId="77777777" w:rsidR="002C13BB" w:rsidRDefault="002C13BB" w:rsidP="0043430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2368C4E" w14:textId="07C4FF55" w:rsidR="002C13BB" w:rsidRDefault="00761B26" w:rsidP="00434309">
            <w:r>
              <w:rPr>
                <w:rFonts w:hint="eastAsia"/>
              </w:rPr>
              <w:t>课程论坛</w:t>
            </w:r>
          </w:p>
        </w:tc>
      </w:tr>
      <w:tr w:rsidR="002C13BB" w14:paraId="26BA04EA"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05409EE4" w14:textId="77777777" w:rsidR="002C13BB" w:rsidRPr="00B45E5B" w:rsidRDefault="002C13BB" w:rsidP="0043430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B1C461A" w14:textId="77777777" w:rsidR="002C13BB" w:rsidRDefault="002C13BB" w:rsidP="00434309">
            <w:r>
              <w:rPr>
                <w:rFonts w:hint="eastAsia"/>
              </w:rPr>
              <w:t>注册用户</w:t>
            </w:r>
          </w:p>
        </w:tc>
      </w:tr>
      <w:tr w:rsidR="002C13BB" w14:paraId="1831FE5B"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495B4AE1" w14:textId="77777777" w:rsidR="002C13BB" w:rsidRPr="00B45E5B" w:rsidRDefault="002C13BB" w:rsidP="0043430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E546EF8" w14:textId="77777777" w:rsidR="002C13BB" w:rsidRDefault="002C13BB" w:rsidP="00434309">
            <w:r>
              <w:rPr>
                <w:rFonts w:hint="eastAsia"/>
              </w:rPr>
              <w:t>黑盒测试-等价类划分/边界值法</w:t>
            </w:r>
          </w:p>
        </w:tc>
      </w:tr>
      <w:tr w:rsidR="002C13BB" w14:paraId="50FD513B"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50F7AFDD" w14:textId="77777777" w:rsidR="002C13BB" w:rsidRDefault="002C13BB" w:rsidP="0043430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922A413" w14:textId="77777777" w:rsidR="002C13BB" w:rsidRDefault="002C13BB" w:rsidP="00434309">
            <w:r>
              <w:rPr>
                <w:rFonts w:hint="eastAsia"/>
              </w:rPr>
              <w:t>访问具体课程</w:t>
            </w:r>
          </w:p>
        </w:tc>
      </w:tr>
      <w:tr w:rsidR="002C13BB" w14:paraId="4EB9E9B3"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21222698" w14:textId="77777777" w:rsidR="002C13BB" w:rsidRDefault="002C13BB" w:rsidP="0043430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62F46BF" w14:textId="4E332024" w:rsidR="002C13BB" w:rsidRDefault="002C13BB" w:rsidP="00434309">
            <w:r>
              <w:rPr>
                <w:rFonts w:hint="eastAsia"/>
              </w:rPr>
              <w:t>用户访问具体课程，</w:t>
            </w:r>
            <w:r w:rsidR="00761B26">
              <w:rPr>
                <w:rFonts w:hint="eastAsia"/>
              </w:rPr>
              <w:t>访问课程论坛</w:t>
            </w:r>
          </w:p>
        </w:tc>
      </w:tr>
      <w:tr w:rsidR="002C13BB" w:rsidRPr="00B45E5B" w14:paraId="5618666C"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4D474979" w14:textId="77777777" w:rsidR="002C13BB" w:rsidRPr="00B45E5B" w:rsidRDefault="002C13BB" w:rsidP="0043430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2DA91CE" w14:textId="6276E007" w:rsidR="002C13BB" w:rsidRPr="00B45E5B" w:rsidRDefault="002C13BB" w:rsidP="00434309">
            <w:r>
              <w:rPr>
                <w:rFonts w:hint="eastAsia"/>
              </w:rPr>
              <w:t>测试用户访问具体课程，</w:t>
            </w:r>
            <w:r w:rsidR="00761B26">
              <w:rPr>
                <w:rFonts w:hint="eastAsia"/>
              </w:rPr>
              <w:t>访问课程论坛</w:t>
            </w:r>
          </w:p>
        </w:tc>
      </w:tr>
      <w:tr w:rsidR="002C13BB" w:rsidRPr="00507ADD" w14:paraId="5AEC6B50" w14:textId="77777777" w:rsidTr="00434309">
        <w:trPr>
          <w:trHeight w:val="1445"/>
        </w:trPr>
        <w:tc>
          <w:tcPr>
            <w:tcW w:w="8296" w:type="dxa"/>
            <w:gridSpan w:val="3"/>
            <w:tcBorders>
              <w:top w:val="single" w:sz="4" w:space="0" w:color="000000"/>
              <w:left w:val="single" w:sz="4" w:space="0" w:color="000000"/>
              <w:right w:val="single" w:sz="4" w:space="0" w:color="000000"/>
            </w:tcBorders>
            <w:hideMark/>
          </w:tcPr>
          <w:p w14:paraId="011E2E3B" w14:textId="77777777" w:rsidR="002C13BB" w:rsidRPr="00507ADD" w:rsidRDefault="002C13BB" w:rsidP="00434309">
            <w:r w:rsidRPr="00507ADD">
              <w:rPr>
                <w:rFonts w:hint="eastAsia"/>
              </w:rPr>
              <w:t>初始条件和背景：</w:t>
            </w:r>
          </w:p>
          <w:p w14:paraId="7DE03D9C" w14:textId="77777777" w:rsidR="002C13BB" w:rsidRDefault="002C13BB" w:rsidP="00434309">
            <w:r w:rsidRPr="00B45E5B">
              <w:rPr>
                <w:rFonts w:hint="eastAsia"/>
              </w:rPr>
              <w:t>系统</w:t>
            </w:r>
            <w:r>
              <w:rPr>
                <w:rFonts w:hint="eastAsia"/>
              </w:rPr>
              <w:t>：PC端</w:t>
            </w:r>
          </w:p>
          <w:p w14:paraId="1EA88203" w14:textId="77777777" w:rsidR="002C13BB" w:rsidRPr="00507ADD" w:rsidRDefault="002C13BB" w:rsidP="00434309">
            <w:r>
              <w:rPr>
                <w:rFonts w:hint="eastAsia"/>
              </w:rPr>
              <w:t>浏览器：C</w:t>
            </w:r>
            <w:r>
              <w:t>hrome</w:t>
            </w:r>
          </w:p>
          <w:p w14:paraId="4190612A" w14:textId="77777777" w:rsidR="002C13BB" w:rsidRPr="00507ADD" w:rsidRDefault="002C13BB" w:rsidP="00434309">
            <w:r w:rsidRPr="00507ADD">
              <w:rPr>
                <w:rFonts w:hint="eastAsia"/>
              </w:rPr>
              <w:t>注释</w:t>
            </w:r>
            <w:r>
              <w:rPr>
                <w:rFonts w:hint="eastAsia"/>
              </w:rPr>
              <w:t>：无</w:t>
            </w:r>
          </w:p>
        </w:tc>
      </w:tr>
      <w:tr w:rsidR="002C13BB" w:rsidRPr="00507ADD" w14:paraId="65B43707"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ADDBAD9" w14:textId="77777777" w:rsidR="002C13BB" w:rsidRPr="00507ADD" w:rsidRDefault="002C13BB" w:rsidP="0043430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755E80D" w14:textId="77777777" w:rsidR="002C13BB" w:rsidRPr="00507ADD" w:rsidRDefault="002C13BB" w:rsidP="00434309">
            <w:r w:rsidRPr="00507ADD">
              <w:rPr>
                <w:rFonts w:hint="eastAsia"/>
              </w:rPr>
              <w:t>预期结果</w:t>
            </w:r>
          </w:p>
        </w:tc>
      </w:tr>
      <w:tr w:rsidR="00761B26" w:rsidRPr="00507ADD" w14:paraId="22923FB0"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4DAFEE7E" w14:textId="13531281" w:rsidR="00761B26" w:rsidRPr="00507ADD" w:rsidRDefault="00761B26" w:rsidP="00761B26">
            <w:r>
              <w:rPr>
                <w:rFonts w:hint="eastAsia"/>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715D47A4" w14:textId="74F9879F" w:rsidR="00761B26" w:rsidRPr="00507ADD" w:rsidRDefault="00761B26" w:rsidP="00761B26">
            <w:r>
              <w:rPr>
                <w:rFonts w:hint="eastAsia"/>
              </w:rPr>
              <w:t>可见课程主页中部导航栏课程链接</w:t>
            </w:r>
          </w:p>
        </w:tc>
      </w:tr>
      <w:tr w:rsidR="00761B26" w:rsidRPr="00507ADD" w14:paraId="0337515D"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5FA205FF" w14:textId="23D4D7C6" w:rsidR="00761B26" w:rsidRPr="00507ADD" w:rsidRDefault="00761B26" w:rsidP="00761B26">
            <w:r>
              <w:rPr>
                <w:rFonts w:hint="eastAsia"/>
              </w:rPr>
              <w:t>点击课程链接</w:t>
            </w:r>
          </w:p>
        </w:tc>
        <w:tc>
          <w:tcPr>
            <w:tcW w:w="6141" w:type="dxa"/>
            <w:gridSpan w:val="2"/>
            <w:tcBorders>
              <w:top w:val="single" w:sz="4" w:space="0" w:color="000000"/>
              <w:left w:val="single" w:sz="4" w:space="0" w:color="000000"/>
              <w:bottom w:val="single" w:sz="4" w:space="0" w:color="000000"/>
              <w:right w:val="single" w:sz="4" w:space="0" w:color="000000"/>
            </w:tcBorders>
          </w:tcPr>
          <w:p w14:paraId="65CCF747" w14:textId="024B486B" w:rsidR="00761B26" w:rsidRPr="00507ADD" w:rsidRDefault="00761B26" w:rsidP="00761B26">
            <w:r>
              <w:rPr>
                <w:rFonts w:hint="eastAsia"/>
              </w:rPr>
              <w:t>可见课程论坛主页</w:t>
            </w:r>
          </w:p>
        </w:tc>
      </w:tr>
      <w:tr w:rsidR="00761B26" w:rsidRPr="00507ADD" w14:paraId="67344EC7"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1969A787" w14:textId="5CE8A50E" w:rsidR="00761B26" w:rsidRDefault="00761B26" w:rsidP="00761B26">
            <w:r>
              <w:rPr>
                <w:rFonts w:hint="eastAsia"/>
              </w:rPr>
              <w:t>同网站论坛</w:t>
            </w:r>
          </w:p>
        </w:tc>
        <w:tc>
          <w:tcPr>
            <w:tcW w:w="6141" w:type="dxa"/>
            <w:gridSpan w:val="2"/>
            <w:tcBorders>
              <w:top w:val="single" w:sz="4" w:space="0" w:color="000000"/>
              <w:left w:val="single" w:sz="4" w:space="0" w:color="000000"/>
              <w:bottom w:val="single" w:sz="4" w:space="0" w:color="000000"/>
              <w:right w:val="single" w:sz="4" w:space="0" w:color="000000"/>
            </w:tcBorders>
          </w:tcPr>
          <w:p w14:paraId="054C9D1F" w14:textId="402D0D06" w:rsidR="00761B26" w:rsidRDefault="00761B26" w:rsidP="00761B26">
            <w:r>
              <w:rPr>
                <w:rFonts w:hint="eastAsia"/>
              </w:rPr>
              <w:t>同网站论坛</w:t>
            </w:r>
          </w:p>
        </w:tc>
      </w:tr>
    </w:tbl>
    <w:p w14:paraId="25DD3B7E" w14:textId="43C15E3C" w:rsidR="00761B26" w:rsidRDefault="00761B26" w:rsidP="002C13BB"/>
    <w:p w14:paraId="6C48F65E" w14:textId="77777777" w:rsidR="00761B26" w:rsidRDefault="00761B26">
      <w:r>
        <w:br w:type="page"/>
      </w:r>
    </w:p>
    <w:p w14:paraId="0CCA30DE" w14:textId="77777777" w:rsidR="002C13BB" w:rsidRPr="002C13BB" w:rsidRDefault="002C13BB" w:rsidP="002C13BB"/>
    <w:p w14:paraId="4A0EE8B2" w14:textId="14A93845" w:rsidR="000A55E7" w:rsidRDefault="000A55E7" w:rsidP="000A55E7">
      <w:pPr>
        <w:pStyle w:val="a1"/>
      </w:pPr>
      <w:bookmarkStart w:id="1408" w:name="_Toc533356819"/>
      <w:r>
        <w:rPr>
          <w:rFonts w:hint="eastAsia"/>
        </w:rPr>
        <w:t>课程答疑</w:t>
      </w:r>
      <w:bookmarkEnd w:id="1408"/>
    </w:p>
    <w:tbl>
      <w:tblPr>
        <w:tblStyle w:val="14"/>
        <w:tblW w:w="8296" w:type="dxa"/>
        <w:tblLook w:val="04A0" w:firstRow="1" w:lastRow="0" w:firstColumn="1" w:lastColumn="0" w:noHBand="0" w:noVBand="1"/>
      </w:tblPr>
      <w:tblGrid>
        <w:gridCol w:w="2155"/>
        <w:gridCol w:w="1993"/>
        <w:gridCol w:w="4148"/>
      </w:tblGrid>
      <w:tr w:rsidR="002C13BB" w:rsidRPr="00B45E5B" w14:paraId="47C5141B"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0EAC8DEE" w14:textId="77777777" w:rsidR="002C13BB" w:rsidRPr="00B45E5B" w:rsidRDefault="002C13BB" w:rsidP="0043430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CCDA1CE" w14:textId="4855B502" w:rsidR="002C13BB" w:rsidRPr="00B45E5B" w:rsidRDefault="002C13BB" w:rsidP="00434309">
            <w:r>
              <w:rPr>
                <w:rFonts w:hint="eastAsia"/>
              </w:rPr>
              <w:t>TC</w:t>
            </w:r>
            <w:r>
              <w:t>-</w:t>
            </w:r>
            <w:r>
              <w:rPr>
                <w:rFonts w:hint="eastAsia"/>
              </w:rPr>
              <w:t>R</w:t>
            </w:r>
            <w:r>
              <w:t>-</w:t>
            </w:r>
            <w:r w:rsidR="00E03FAC">
              <w:rPr>
                <w:rFonts w:hint="eastAsia"/>
              </w:rPr>
              <w:t>78</w:t>
            </w:r>
          </w:p>
        </w:tc>
      </w:tr>
      <w:tr w:rsidR="002C13BB" w14:paraId="63011536"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6EA13974" w14:textId="77777777" w:rsidR="002C13BB" w:rsidRPr="00B45E5B" w:rsidRDefault="002C13BB" w:rsidP="0043430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A261BB1" w14:textId="754B0103" w:rsidR="002C13BB" w:rsidRDefault="00761B26" w:rsidP="00434309">
            <w:r>
              <w:rPr>
                <w:rFonts w:hint="eastAsia"/>
              </w:rPr>
              <w:t>课程答疑</w:t>
            </w:r>
          </w:p>
        </w:tc>
      </w:tr>
      <w:tr w:rsidR="002C13BB" w14:paraId="478EE125"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3B97B67F" w14:textId="77777777" w:rsidR="002C13BB" w:rsidRDefault="002C13BB" w:rsidP="0043430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64105F8" w14:textId="1A43772E" w:rsidR="002C13BB" w:rsidRDefault="00761B26" w:rsidP="00434309">
            <w:r>
              <w:rPr>
                <w:rFonts w:hint="eastAsia"/>
              </w:rPr>
              <w:t>课程答疑</w:t>
            </w:r>
          </w:p>
        </w:tc>
      </w:tr>
      <w:tr w:rsidR="002C13BB" w14:paraId="20E62D52"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4F60316A" w14:textId="77777777" w:rsidR="002C13BB" w:rsidRPr="00B45E5B" w:rsidRDefault="002C13BB" w:rsidP="0043430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8549BB4" w14:textId="77777777" w:rsidR="002C13BB" w:rsidRDefault="002C13BB" w:rsidP="00434309">
            <w:r>
              <w:rPr>
                <w:rFonts w:hint="eastAsia"/>
              </w:rPr>
              <w:t>注册用户</w:t>
            </w:r>
          </w:p>
        </w:tc>
      </w:tr>
      <w:tr w:rsidR="002C13BB" w14:paraId="28295CC4"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39656FF7" w14:textId="77777777" w:rsidR="002C13BB" w:rsidRPr="00B45E5B" w:rsidRDefault="002C13BB" w:rsidP="0043430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3853405" w14:textId="77777777" w:rsidR="002C13BB" w:rsidRDefault="002C13BB" w:rsidP="00434309">
            <w:r>
              <w:rPr>
                <w:rFonts w:hint="eastAsia"/>
              </w:rPr>
              <w:t>黑盒测试-等价类划分/边界值法</w:t>
            </w:r>
          </w:p>
        </w:tc>
      </w:tr>
      <w:tr w:rsidR="002C13BB" w14:paraId="52C266DE"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55D8807A" w14:textId="77777777" w:rsidR="002C13BB" w:rsidRDefault="002C13BB" w:rsidP="0043430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DC5A7C7" w14:textId="77777777" w:rsidR="002C13BB" w:rsidRDefault="002C13BB" w:rsidP="00434309">
            <w:r>
              <w:rPr>
                <w:rFonts w:hint="eastAsia"/>
              </w:rPr>
              <w:t>访问具体课程</w:t>
            </w:r>
          </w:p>
        </w:tc>
      </w:tr>
      <w:tr w:rsidR="002C13BB" w14:paraId="53F1B3BC"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06F129F2" w14:textId="77777777" w:rsidR="002C13BB" w:rsidRDefault="002C13BB" w:rsidP="0043430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CE2CD7A" w14:textId="138446F2" w:rsidR="002C13BB" w:rsidRDefault="002C13BB" w:rsidP="00434309">
            <w:r>
              <w:rPr>
                <w:rFonts w:hint="eastAsia"/>
              </w:rPr>
              <w:t>用户访问具体课程，</w:t>
            </w:r>
            <w:r w:rsidR="001B189A">
              <w:rPr>
                <w:rFonts w:hint="eastAsia"/>
              </w:rPr>
              <w:t>访问课程答疑</w:t>
            </w:r>
          </w:p>
        </w:tc>
      </w:tr>
      <w:tr w:rsidR="002C13BB" w:rsidRPr="00B45E5B" w14:paraId="31F577F3"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7A891B38" w14:textId="77777777" w:rsidR="002C13BB" w:rsidRPr="00B45E5B" w:rsidRDefault="002C13BB" w:rsidP="0043430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8E63112" w14:textId="716E4D6C" w:rsidR="002C13BB" w:rsidRPr="00B45E5B" w:rsidRDefault="002C13BB" w:rsidP="00434309">
            <w:r>
              <w:rPr>
                <w:rFonts w:hint="eastAsia"/>
              </w:rPr>
              <w:t>测试用户访问具体课程，</w:t>
            </w:r>
            <w:r w:rsidR="001B189A">
              <w:rPr>
                <w:rFonts w:hint="eastAsia"/>
              </w:rPr>
              <w:t>访问课程答疑</w:t>
            </w:r>
          </w:p>
        </w:tc>
      </w:tr>
      <w:tr w:rsidR="002C13BB" w:rsidRPr="00507ADD" w14:paraId="15AC6901" w14:textId="77777777" w:rsidTr="00434309">
        <w:trPr>
          <w:trHeight w:val="1445"/>
        </w:trPr>
        <w:tc>
          <w:tcPr>
            <w:tcW w:w="8296" w:type="dxa"/>
            <w:gridSpan w:val="3"/>
            <w:tcBorders>
              <w:top w:val="single" w:sz="4" w:space="0" w:color="000000"/>
              <w:left w:val="single" w:sz="4" w:space="0" w:color="000000"/>
              <w:right w:val="single" w:sz="4" w:space="0" w:color="000000"/>
            </w:tcBorders>
            <w:hideMark/>
          </w:tcPr>
          <w:p w14:paraId="31077B39" w14:textId="77777777" w:rsidR="002C13BB" w:rsidRPr="00507ADD" w:rsidRDefault="002C13BB" w:rsidP="00434309">
            <w:r w:rsidRPr="00507ADD">
              <w:rPr>
                <w:rFonts w:hint="eastAsia"/>
              </w:rPr>
              <w:t>初始条件和背景：</w:t>
            </w:r>
          </w:p>
          <w:p w14:paraId="070EFA4D" w14:textId="77777777" w:rsidR="002C13BB" w:rsidRDefault="002C13BB" w:rsidP="00434309">
            <w:r w:rsidRPr="00B45E5B">
              <w:rPr>
                <w:rFonts w:hint="eastAsia"/>
              </w:rPr>
              <w:t>系统</w:t>
            </w:r>
            <w:r>
              <w:rPr>
                <w:rFonts w:hint="eastAsia"/>
              </w:rPr>
              <w:t>：PC端</w:t>
            </w:r>
          </w:p>
          <w:p w14:paraId="64A4FF1D" w14:textId="77777777" w:rsidR="002C13BB" w:rsidRPr="00507ADD" w:rsidRDefault="002C13BB" w:rsidP="00434309">
            <w:r>
              <w:rPr>
                <w:rFonts w:hint="eastAsia"/>
              </w:rPr>
              <w:t>浏览器：C</w:t>
            </w:r>
            <w:r>
              <w:t>hrome</w:t>
            </w:r>
          </w:p>
          <w:p w14:paraId="28DBDCA5" w14:textId="77777777" w:rsidR="002C13BB" w:rsidRPr="00507ADD" w:rsidRDefault="002C13BB" w:rsidP="00434309">
            <w:r w:rsidRPr="00507ADD">
              <w:rPr>
                <w:rFonts w:hint="eastAsia"/>
              </w:rPr>
              <w:t>注释</w:t>
            </w:r>
            <w:r>
              <w:rPr>
                <w:rFonts w:hint="eastAsia"/>
              </w:rPr>
              <w:t>：无</w:t>
            </w:r>
          </w:p>
        </w:tc>
      </w:tr>
      <w:tr w:rsidR="002C13BB" w:rsidRPr="00507ADD" w14:paraId="4D98BCDD"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24514A5" w14:textId="77777777" w:rsidR="002C13BB" w:rsidRPr="00507ADD" w:rsidRDefault="002C13BB" w:rsidP="0043430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F35CA24" w14:textId="77777777" w:rsidR="002C13BB" w:rsidRPr="00507ADD" w:rsidRDefault="002C13BB" w:rsidP="00434309">
            <w:r w:rsidRPr="00507ADD">
              <w:rPr>
                <w:rFonts w:hint="eastAsia"/>
              </w:rPr>
              <w:t>预期结果</w:t>
            </w:r>
          </w:p>
        </w:tc>
      </w:tr>
      <w:tr w:rsidR="002C13BB" w:rsidRPr="00507ADD" w14:paraId="0BC1D3FA"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779258CD" w14:textId="63E1E3E1" w:rsidR="002C13BB" w:rsidRPr="00507ADD" w:rsidRDefault="00947A30" w:rsidP="00434309">
            <w:r>
              <w:rPr>
                <w:rFonts w:hint="eastAsia"/>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4465AD9A" w14:textId="4CEB425F" w:rsidR="002C13BB" w:rsidRPr="00507ADD" w:rsidRDefault="00947A30" w:rsidP="00434309">
            <w:r>
              <w:rPr>
                <w:rFonts w:hint="eastAsia"/>
              </w:rPr>
              <w:t>可见网站主页中部导航栏课程答疑按钮</w:t>
            </w:r>
          </w:p>
        </w:tc>
      </w:tr>
      <w:tr w:rsidR="002C13BB" w:rsidRPr="00507ADD" w14:paraId="7C654936"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25EDC7EF" w14:textId="3FAF6E90" w:rsidR="002C13BB" w:rsidRPr="00507ADD" w:rsidRDefault="00947A30" w:rsidP="00434309">
            <w:r>
              <w:rPr>
                <w:rFonts w:hint="eastAsia"/>
              </w:rPr>
              <w:t>点击课程答疑</w:t>
            </w:r>
          </w:p>
        </w:tc>
        <w:tc>
          <w:tcPr>
            <w:tcW w:w="6141" w:type="dxa"/>
            <w:gridSpan w:val="2"/>
            <w:tcBorders>
              <w:top w:val="single" w:sz="4" w:space="0" w:color="000000"/>
              <w:left w:val="single" w:sz="4" w:space="0" w:color="000000"/>
              <w:bottom w:val="single" w:sz="4" w:space="0" w:color="000000"/>
              <w:right w:val="single" w:sz="4" w:space="0" w:color="000000"/>
            </w:tcBorders>
          </w:tcPr>
          <w:p w14:paraId="2E1BD273" w14:textId="49AB3486" w:rsidR="002C13BB" w:rsidRPr="00507ADD" w:rsidRDefault="00947A30" w:rsidP="00434309">
            <w:r>
              <w:rPr>
                <w:rFonts w:hint="eastAsia"/>
              </w:rPr>
              <w:t>正在进行中的答疑与往期答疑列表</w:t>
            </w:r>
          </w:p>
        </w:tc>
      </w:tr>
      <w:tr w:rsidR="00947A30" w:rsidRPr="00507ADD" w14:paraId="1DBA15D0"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2B8D2365" w14:textId="6907D1C6" w:rsidR="00947A30" w:rsidRDefault="00947A30" w:rsidP="00434309">
            <w:r>
              <w:rPr>
                <w:rFonts w:hint="eastAsia"/>
              </w:rPr>
              <w:t>点击往期答疑列表中的预览</w:t>
            </w:r>
          </w:p>
        </w:tc>
        <w:tc>
          <w:tcPr>
            <w:tcW w:w="6141" w:type="dxa"/>
            <w:gridSpan w:val="2"/>
            <w:tcBorders>
              <w:top w:val="single" w:sz="4" w:space="0" w:color="000000"/>
              <w:left w:val="single" w:sz="4" w:space="0" w:color="000000"/>
              <w:bottom w:val="single" w:sz="4" w:space="0" w:color="000000"/>
              <w:right w:val="single" w:sz="4" w:space="0" w:color="000000"/>
            </w:tcBorders>
          </w:tcPr>
          <w:p w14:paraId="6093B600" w14:textId="6808CE47" w:rsidR="00947A30" w:rsidRDefault="00947A30" w:rsidP="00434309">
            <w:r>
              <w:rPr>
                <w:rFonts w:hint="eastAsia"/>
              </w:rPr>
              <w:t>显示历史答疑的HMTL历史记录</w:t>
            </w:r>
          </w:p>
        </w:tc>
      </w:tr>
      <w:tr w:rsidR="00947A30" w:rsidRPr="00507ADD" w14:paraId="6A76DECC"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40DF4F7E" w14:textId="63FC7082" w:rsidR="00947A30" w:rsidRDefault="00947A30" w:rsidP="00434309">
            <w:r>
              <w:rPr>
                <w:rFonts w:hint="eastAsia"/>
              </w:rPr>
              <w:t>点击往期答疑列表中的下载</w:t>
            </w:r>
          </w:p>
        </w:tc>
        <w:tc>
          <w:tcPr>
            <w:tcW w:w="6141" w:type="dxa"/>
            <w:gridSpan w:val="2"/>
            <w:tcBorders>
              <w:top w:val="single" w:sz="4" w:space="0" w:color="000000"/>
              <w:left w:val="single" w:sz="4" w:space="0" w:color="000000"/>
              <w:bottom w:val="single" w:sz="4" w:space="0" w:color="000000"/>
              <w:right w:val="single" w:sz="4" w:space="0" w:color="000000"/>
            </w:tcBorders>
          </w:tcPr>
          <w:p w14:paraId="51F977D4" w14:textId="3040EA72" w:rsidR="00947A30" w:rsidRDefault="00947A30" w:rsidP="00434309">
            <w:r>
              <w:rPr>
                <w:rFonts w:hint="eastAsia"/>
              </w:rPr>
              <w:t>历史答疑的t</w:t>
            </w:r>
            <w:r>
              <w:t>xt</w:t>
            </w:r>
            <w:r>
              <w:rPr>
                <w:rFonts w:hint="eastAsia"/>
              </w:rPr>
              <w:t>文件以及附件压缩包被下载至本地</w:t>
            </w:r>
          </w:p>
        </w:tc>
      </w:tr>
      <w:tr w:rsidR="00947A30" w:rsidRPr="00507ADD" w14:paraId="784BC761"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17369062" w14:textId="25BC1418" w:rsidR="00947A30" w:rsidRDefault="00947A30" w:rsidP="00434309">
            <w:r>
              <w:rPr>
                <w:rFonts w:hint="eastAsia"/>
              </w:rPr>
              <w:t>点击正在进行中的答疑的进入答疑室</w:t>
            </w:r>
          </w:p>
        </w:tc>
        <w:tc>
          <w:tcPr>
            <w:tcW w:w="6141" w:type="dxa"/>
            <w:gridSpan w:val="2"/>
            <w:tcBorders>
              <w:top w:val="single" w:sz="4" w:space="0" w:color="000000"/>
              <w:left w:val="single" w:sz="4" w:space="0" w:color="000000"/>
              <w:bottom w:val="single" w:sz="4" w:space="0" w:color="000000"/>
              <w:right w:val="single" w:sz="4" w:space="0" w:color="000000"/>
            </w:tcBorders>
          </w:tcPr>
          <w:p w14:paraId="234DBCAC" w14:textId="5771899C" w:rsidR="00947A30" w:rsidRDefault="00947A30" w:rsidP="00434309">
            <w:r>
              <w:rPr>
                <w:rFonts w:hint="eastAsia"/>
              </w:rPr>
              <w:t>页面转调至正在进行的答疑，下方有文本发送框与选择上传文件、发送按钮</w:t>
            </w:r>
          </w:p>
        </w:tc>
      </w:tr>
      <w:tr w:rsidR="00947A30" w:rsidRPr="00507ADD" w14:paraId="21AF4D24"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4E7D3813" w14:textId="28F467BD" w:rsidR="00947A30" w:rsidRDefault="00947A30" w:rsidP="00434309">
            <w:r>
              <w:rPr>
                <w:rFonts w:hint="eastAsia"/>
              </w:rPr>
              <w:t>上传大于5</w:t>
            </w:r>
            <w:r>
              <w:t>GB</w:t>
            </w:r>
            <w:r>
              <w:rPr>
                <w:rFonts w:hint="eastAsia"/>
              </w:rPr>
              <w:t>的文件</w:t>
            </w:r>
          </w:p>
        </w:tc>
        <w:tc>
          <w:tcPr>
            <w:tcW w:w="6141" w:type="dxa"/>
            <w:gridSpan w:val="2"/>
            <w:tcBorders>
              <w:top w:val="single" w:sz="4" w:space="0" w:color="000000"/>
              <w:left w:val="single" w:sz="4" w:space="0" w:color="000000"/>
              <w:bottom w:val="single" w:sz="4" w:space="0" w:color="000000"/>
              <w:right w:val="single" w:sz="4" w:space="0" w:color="000000"/>
            </w:tcBorders>
          </w:tcPr>
          <w:p w14:paraId="34DD1D06" w14:textId="0346C181" w:rsidR="00947A30" w:rsidRDefault="00947A30" w:rsidP="00434309">
            <w:r>
              <w:rPr>
                <w:rFonts w:hint="eastAsia"/>
              </w:rPr>
              <w:t>提示上传文件大小不得超过5GB</w:t>
            </w:r>
          </w:p>
        </w:tc>
      </w:tr>
      <w:tr w:rsidR="00947A30" w:rsidRPr="00507ADD" w14:paraId="18B6491C"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0E0B2AA3" w14:textId="56B30FFC" w:rsidR="00947A30" w:rsidRDefault="00947A30" w:rsidP="00434309">
            <w:r>
              <w:rPr>
                <w:rFonts w:hint="eastAsia"/>
              </w:rPr>
              <w:t>上传大小小于5GB的文件</w:t>
            </w:r>
          </w:p>
        </w:tc>
        <w:tc>
          <w:tcPr>
            <w:tcW w:w="6141" w:type="dxa"/>
            <w:gridSpan w:val="2"/>
            <w:tcBorders>
              <w:top w:val="single" w:sz="4" w:space="0" w:color="000000"/>
              <w:left w:val="single" w:sz="4" w:space="0" w:color="000000"/>
              <w:bottom w:val="single" w:sz="4" w:space="0" w:color="000000"/>
              <w:right w:val="single" w:sz="4" w:space="0" w:color="000000"/>
            </w:tcBorders>
          </w:tcPr>
          <w:p w14:paraId="5D6F7A5E" w14:textId="71147AFD" w:rsidR="00947A30" w:rsidRDefault="00947A30" w:rsidP="00434309">
            <w:r>
              <w:rPr>
                <w:rFonts w:hint="eastAsia"/>
              </w:rPr>
              <w:t>上传成功</w:t>
            </w:r>
          </w:p>
        </w:tc>
      </w:tr>
      <w:tr w:rsidR="00947A30" w:rsidRPr="00507ADD" w14:paraId="5611855A"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6673437A" w14:textId="77777777" w:rsidR="00947A30" w:rsidRDefault="00947A30" w:rsidP="00434309">
            <w:r>
              <w:rPr>
                <w:rFonts w:hint="eastAsia"/>
              </w:rPr>
              <w:t>在文本框内输入长度为101的字符串</w:t>
            </w:r>
          </w:p>
          <w:p w14:paraId="048C5982" w14:textId="3B3A8602" w:rsidR="00947A30" w:rsidRDefault="00947A30" w:rsidP="00434309">
            <w:r>
              <w:rPr>
                <w:rFonts w:hint="eastAsia"/>
              </w:rPr>
              <w:t>点击发送</w:t>
            </w:r>
          </w:p>
        </w:tc>
        <w:tc>
          <w:tcPr>
            <w:tcW w:w="6141" w:type="dxa"/>
            <w:gridSpan w:val="2"/>
            <w:tcBorders>
              <w:top w:val="single" w:sz="4" w:space="0" w:color="000000"/>
              <w:left w:val="single" w:sz="4" w:space="0" w:color="000000"/>
              <w:bottom w:val="single" w:sz="4" w:space="0" w:color="000000"/>
              <w:right w:val="single" w:sz="4" w:space="0" w:color="000000"/>
            </w:tcBorders>
          </w:tcPr>
          <w:p w14:paraId="17529457" w14:textId="5C381223" w:rsidR="00947A30" w:rsidRDefault="00947A30" w:rsidP="00434309">
            <w:r>
              <w:rPr>
                <w:rFonts w:hint="eastAsia"/>
              </w:rPr>
              <w:t>提示文本长度限制为1</w:t>
            </w:r>
            <w:r>
              <w:t>-100</w:t>
            </w:r>
          </w:p>
        </w:tc>
      </w:tr>
      <w:tr w:rsidR="00947A30" w:rsidRPr="00507ADD" w14:paraId="3C3C88B3"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0F134374" w14:textId="77777777" w:rsidR="00947A30" w:rsidRDefault="00947A30" w:rsidP="00434309">
            <w:r>
              <w:rPr>
                <w:rFonts w:hint="eastAsia"/>
              </w:rPr>
              <w:t>在文本框内输入长度小于100的字符串</w:t>
            </w:r>
          </w:p>
          <w:p w14:paraId="05C8FE2C" w14:textId="7A681C4B" w:rsidR="00947A30" w:rsidRDefault="00947A30" w:rsidP="00434309">
            <w:r>
              <w:rPr>
                <w:rFonts w:hint="eastAsia"/>
              </w:rPr>
              <w:t>点击发送</w:t>
            </w:r>
          </w:p>
        </w:tc>
        <w:tc>
          <w:tcPr>
            <w:tcW w:w="6141" w:type="dxa"/>
            <w:gridSpan w:val="2"/>
            <w:tcBorders>
              <w:top w:val="single" w:sz="4" w:space="0" w:color="000000"/>
              <w:left w:val="single" w:sz="4" w:space="0" w:color="000000"/>
              <w:bottom w:val="single" w:sz="4" w:space="0" w:color="000000"/>
              <w:right w:val="single" w:sz="4" w:space="0" w:color="000000"/>
            </w:tcBorders>
          </w:tcPr>
          <w:p w14:paraId="0ACB81BB" w14:textId="2D5D4B16" w:rsidR="00947A30" w:rsidRDefault="00947A30" w:rsidP="00434309">
            <w:r>
              <w:rPr>
                <w:rFonts w:hint="eastAsia"/>
              </w:rPr>
              <w:t>发送成功</w:t>
            </w:r>
          </w:p>
        </w:tc>
      </w:tr>
      <w:tr w:rsidR="00947A30" w:rsidRPr="00507ADD" w14:paraId="1954AFCE"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0CD7B068" w14:textId="77777777" w:rsidR="00947A30" w:rsidRDefault="00947A30" w:rsidP="00434309">
            <w:r>
              <w:rPr>
                <w:rFonts w:hint="eastAsia"/>
              </w:rPr>
              <w:t>在文本框内不输入</w:t>
            </w:r>
          </w:p>
          <w:p w14:paraId="590C562F" w14:textId="0D45CE37" w:rsidR="00947A30" w:rsidRDefault="00947A30" w:rsidP="00434309">
            <w:r>
              <w:rPr>
                <w:rFonts w:hint="eastAsia"/>
              </w:rPr>
              <w:t>点击发送</w:t>
            </w:r>
          </w:p>
        </w:tc>
        <w:tc>
          <w:tcPr>
            <w:tcW w:w="6141" w:type="dxa"/>
            <w:gridSpan w:val="2"/>
            <w:tcBorders>
              <w:top w:val="single" w:sz="4" w:space="0" w:color="000000"/>
              <w:left w:val="single" w:sz="4" w:space="0" w:color="000000"/>
              <w:bottom w:val="single" w:sz="4" w:space="0" w:color="000000"/>
              <w:right w:val="single" w:sz="4" w:space="0" w:color="000000"/>
            </w:tcBorders>
          </w:tcPr>
          <w:p w14:paraId="49533CEA" w14:textId="13EB9320" w:rsidR="00947A30" w:rsidRDefault="00947A30" w:rsidP="00434309">
            <w:r>
              <w:rPr>
                <w:rFonts w:hint="eastAsia"/>
              </w:rPr>
              <w:t>提示文本不能为空</w:t>
            </w:r>
          </w:p>
        </w:tc>
      </w:tr>
      <w:tr w:rsidR="00947A30" w:rsidRPr="00507ADD" w14:paraId="3F66D39D"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7EB75D49" w14:textId="69F8ACE9" w:rsidR="00947A30" w:rsidRDefault="00947A30" w:rsidP="00434309">
            <w:r>
              <w:rPr>
                <w:rFonts w:hint="eastAsia"/>
              </w:rPr>
              <w:t>选择已经上传的文件的链接，点击发送</w:t>
            </w:r>
          </w:p>
        </w:tc>
        <w:tc>
          <w:tcPr>
            <w:tcW w:w="6141" w:type="dxa"/>
            <w:gridSpan w:val="2"/>
            <w:tcBorders>
              <w:top w:val="single" w:sz="4" w:space="0" w:color="000000"/>
              <w:left w:val="single" w:sz="4" w:space="0" w:color="000000"/>
              <w:bottom w:val="single" w:sz="4" w:space="0" w:color="000000"/>
              <w:right w:val="single" w:sz="4" w:space="0" w:color="000000"/>
            </w:tcBorders>
          </w:tcPr>
          <w:p w14:paraId="5B82AE55" w14:textId="335F5903" w:rsidR="00947A30" w:rsidRDefault="00947A30" w:rsidP="00434309">
            <w:r>
              <w:rPr>
                <w:rFonts w:hint="eastAsia"/>
              </w:rPr>
              <w:t>聊天窗口显示发送了该附件</w:t>
            </w:r>
          </w:p>
        </w:tc>
      </w:tr>
      <w:tr w:rsidR="00947A30" w:rsidRPr="00507ADD" w14:paraId="419CFBBA"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51F4C848" w14:textId="69A675F1" w:rsidR="00947A30" w:rsidRDefault="00947A30" w:rsidP="00434309">
            <w:r>
              <w:rPr>
                <w:rFonts w:hint="eastAsia"/>
              </w:rPr>
              <w:t>点击聊天窗口中的附件</w:t>
            </w:r>
          </w:p>
        </w:tc>
        <w:tc>
          <w:tcPr>
            <w:tcW w:w="6141" w:type="dxa"/>
            <w:gridSpan w:val="2"/>
            <w:tcBorders>
              <w:top w:val="single" w:sz="4" w:space="0" w:color="000000"/>
              <w:left w:val="single" w:sz="4" w:space="0" w:color="000000"/>
              <w:bottom w:val="single" w:sz="4" w:space="0" w:color="000000"/>
              <w:right w:val="single" w:sz="4" w:space="0" w:color="000000"/>
            </w:tcBorders>
          </w:tcPr>
          <w:p w14:paraId="36B4653F" w14:textId="1F1B9BAE" w:rsidR="00947A30" w:rsidRDefault="00947A30" w:rsidP="00434309">
            <w:r>
              <w:rPr>
                <w:rFonts w:hint="eastAsia"/>
              </w:rPr>
              <w:t>该附件被下载至本地</w:t>
            </w:r>
          </w:p>
        </w:tc>
      </w:tr>
    </w:tbl>
    <w:p w14:paraId="3AE05FC5" w14:textId="5CDCC141" w:rsidR="002F0367" w:rsidRDefault="002F0367" w:rsidP="002C13BB"/>
    <w:p w14:paraId="1BEED4E6" w14:textId="77777777" w:rsidR="002F0367" w:rsidRDefault="002F0367">
      <w:r>
        <w:br w:type="page"/>
      </w:r>
    </w:p>
    <w:p w14:paraId="2BB51469" w14:textId="77777777" w:rsidR="002C13BB" w:rsidRPr="002C13BB" w:rsidRDefault="002C13BB" w:rsidP="002C13BB"/>
    <w:p w14:paraId="270A522B" w14:textId="7F98FD26" w:rsidR="000A55E7" w:rsidRDefault="000A55E7" w:rsidP="000A55E7">
      <w:pPr>
        <w:pStyle w:val="a0"/>
      </w:pPr>
      <w:bookmarkStart w:id="1409" w:name="_Toc533356820"/>
      <w:r>
        <w:rPr>
          <w:rFonts w:hint="eastAsia"/>
        </w:rPr>
        <w:t>课程</w:t>
      </w:r>
      <w:r>
        <w:rPr>
          <w:rFonts w:hint="eastAsia"/>
        </w:rPr>
        <w:t>-</w:t>
      </w:r>
      <w:r>
        <w:rPr>
          <w:rFonts w:hint="eastAsia"/>
        </w:rPr>
        <w:t>教师</w:t>
      </w:r>
      <w:bookmarkEnd w:id="1409"/>
    </w:p>
    <w:p w14:paraId="2B349889" w14:textId="4522E12B" w:rsidR="000A55E7" w:rsidRDefault="000A55E7" w:rsidP="000A55E7">
      <w:pPr>
        <w:pStyle w:val="a1"/>
      </w:pPr>
      <w:bookmarkStart w:id="1410" w:name="_Toc533356821"/>
      <w:r>
        <w:rPr>
          <w:rFonts w:hint="eastAsia"/>
        </w:rPr>
        <w:t>新增课程链接</w:t>
      </w:r>
      <w:bookmarkEnd w:id="1410"/>
    </w:p>
    <w:tbl>
      <w:tblPr>
        <w:tblStyle w:val="14"/>
        <w:tblW w:w="8296" w:type="dxa"/>
        <w:tblLook w:val="04A0" w:firstRow="1" w:lastRow="0" w:firstColumn="1" w:lastColumn="0" w:noHBand="0" w:noVBand="1"/>
      </w:tblPr>
      <w:tblGrid>
        <w:gridCol w:w="2155"/>
        <w:gridCol w:w="1993"/>
        <w:gridCol w:w="4148"/>
      </w:tblGrid>
      <w:tr w:rsidR="002C13BB" w:rsidRPr="00B45E5B" w14:paraId="6DC9E310"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36C8E41D" w14:textId="77777777" w:rsidR="002C13BB" w:rsidRPr="00B45E5B" w:rsidRDefault="002C13BB" w:rsidP="0043430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3E40613" w14:textId="3C5799F8" w:rsidR="002C13BB" w:rsidRPr="00B45E5B" w:rsidRDefault="002C13BB" w:rsidP="00434309">
            <w:r>
              <w:rPr>
                <w:rFonts w:hint="eastAsia"/>
              </w:rPr>
              <w:t>TC</w:t>
            </w:r>
            <w:r>
              <w:t>-</w:t>
            </w:r>
            <w:r>
              <w:rPr>
                <w:rFonts w:hint="eastAsia"/>
              </w:rPr>
              <w:t>R</w:t>
            </w:r>
            <w:r>
              <w:t>-</w:t>
            </w:r>
            <w:r w:rsidR="00E03FAC">
              <w:rPr>
                <w:rFonts w:hint="eastAsia"/>
              </w:rPr>
              <w:t>79</w:t>
            </w:r>
          </w:p>
        </w:tc>
      </w:tr>
      <w:tr w:rsidR="002C13BB" w14:paraId="3D8DA58B"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7518C6AF" w14:textId="77777777" w:rsidR="002C13BB" w:rsidRPr="00B45E5B" w:rsidRDefault="002C13BB" w:rsidP="0043430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28B1ABD" w14:textId="59B498F3" w:rsidR="002C13BB" w:rsidRDefault="002F0367" w:rsidP="00434309">
            <w:r>
              <w:rPr>
                <w:rFonts w:hint="eastAsia"/>
              </w:rPr>
              <w:t>新增教师链接</w:t>
            </w:r>
          </w:p>
        </w:tc>
      </w:tr>
      <w:tr w:rsidR="002C13BB" w14:paraId="074AC73D"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7E149A03" w14:textId="77777777" w:rsidR="002C13BB" w:rsidRDefault="002C13BB" w:rsidP="0043430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7656118" w14:textId="28903B21" w:rsidR="002C13BB" w:rsidRDefault="002F0367" w:rsidP="00434309">
            <w:r>
              <w:rPr>
                <w:rFonts w:hint="eastAsia"/>
              </w:rPr>
              <w:t>新建教师链接</w:t>
            </w:r>
          </w:p>
        </w:tc>
      </w:tr>
      <w:tr w:rsidR="002C13BB" w14:paraId="3B20CB5C"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5ACA29D4" w14:textId="77777777" w:rsidR="002C13BB" w:rsidRPr="00B45E5B" w:rsidRDefault="002C13BB" w:rsidP="0043430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8B38C79" w14:textId="774CA85D" w:rsidR="002C13BB" w:rsidRDefault="002C13BB" w:rsidP="00434309">
            <w:r>
              <w:rPr>
                <w:rFonts w:hint="eastAsia"/>
              </w:rPr>
              <w:t>注册用户-教师</w:t>
            </w:r>
          </w:p>
        </w:tc>
      </w:tr>
      <w:tr w:rsidR="002C13BB" w14:paraId="7010D0FF"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7426543F" w14:textId="77777777" w:rsidR="002C13BB" w:rsidRPr="00B45E5B" w:rsidRDefault="002C13BB" w:rsidP="0043430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D7AEE31" w14:textId="77777777" w:rsidR="002C13BB" w:rsidRDefault="002C13BB" w:rsidP="00434309">
            <w:r>
              <w:rPr>
                <w:rFonts w:hint="eastAsia"/>
              </w:rPr>
              <w:t>黑盒测试-等价类划分/边界值法</w:t>
            </w:r>
          </w:p>
        </w:tc>
      </w:tr>
      <w:tr w:rsidR="002C13BB" w14:paraId="707ADB7D"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502EC8F0" w14:textId="77777777" w:rsidR="002C13BB" w:rsidRDefault="002C13BB" w:rsidP="0043430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DDF743C" w14:textId="77777777" w:rsidR="002C13BB" w:rsidRDefault="002C13BB" w:rsidP="00434309">
            <w:r>
              <w:rPr>
                <w:rFonts w:hint="eastAsia"/>
              </w:rPr>
              <w:t>访问具体课程</w:t>
            </w:r>
          </w:p>
        </w:tc>
      </w:tr>
      <w:tr w:rsidR="002C13BB" w14:paraId="21A4F6AB"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3443455E" w14:textId="77777777" w:rsidR="002C13BB" w:rsidRDefault="002C13BB" w:rsidP="0043430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3C903D6" w14:textId="77777777" w:rsidR="002C13BB" w:rsidRDefault="002C13BB" w:rsidP="00434309">
            <w:r>
              <w:rPr>
                <w:rFonts w:hint="eastAsia"/>
              </w:rPr>
              <w:t>用户访问具体课程，</w:t>
            </w:r>
          </w:p>
        </w:tc>
      </w:tr>
      <w:tr w:rsidR="002C13BB" w:rsidRPr="00B45E5B" w14:paraId="78D3E044"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5097D45D" w14:textId="77777777" w:rsidR="002C13BB" w:rsidRPr="00B45E5B" w:rsidRDefault="002C13BB" w:rsidP="0043430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BBAD03F" w14:textId="77777777" w:rsidR="002C13BB" w:rsidRPr="00B45E5B" w:rsidRDefault="002C13BB" w:rsidP="00434309">
            <w:r>
              <w:rPr>
                <w:rFonts w:hint="eastAsia"/>
              </w:rPr>
              <w:t>测试用户访问具体课程，</w:t>
            </w:r>
          </w:p>
        </w:tc>
      </w:tr>
      <w:tr w:rsidR="002C13BB" w:rsidRPr="00507ADD" w14:paraId="184CF3BE" w14:textId="77777777" w:rsidTr="00434309">
        <w:trPr>
          <w:trHeight w:val="1445"/>
        </w:trPr>
        <w:tc>
          <w:tcPr>
            <w:tcW w:w="8296" w:type="dxa"/>
            <w:gridSpan w:val="3"/>
            <w:tcBorders>
              <w:top w:val="single" w:sz="4" w:space="0" w:color="000000"/>
              <w:left w:val="single" w:sz="4" w:space="0" w:color="000000"/>
              <w:right w:val="single" w:sz="4" w:space="0" w:color="000000"/>
            </w:tcBorders>
            <w:hideMark/>
          </w:tcPr>
          <w:p w14:paraId="734F99BF" w14:textId="77777777" w:rsidR="002C13BB" w:rsidRPr="00507ADD" w:rsidRDefault="002C13BB" w:rsidP="00434309">
            <w:r w:rsidRPr="00507ADD">
              <w:rPr>
                <w:rFonts w:hint="eastAsia"/>
              </w:rPr>
              <w:t>初始条件和背景：</w:t>
            </w:r>
          </w:p>
          <w:p w14:paraId="4FCA16C4" w14:textId="77777777" w:rsidR="002C13BB" w:rsidRDefault="002C13BB" w:rsidP="00434309">
            <w:r w:rsidRPr="00B45E5B">
              <w:rPr>
                <w:rFonts w:hint="eastAsia"/>
              </w:rPr>
              <w:t>系统</w:t>
            </w:r>
            <w:r>
              <w:rPr>
                <w:rFonts w:hint="eastAsia"/>
              </w:rPr>
              <w:t>：PC端</w:t>
            </w:r>
          </w:p>
          <w:p w14:paraId="16D84A14" w14:textId="77777777" w:rsidR="002C13BB" w:rsidRPr="00507ADD" w:rsidRDefault="002C13BB" w:rsidP="00434309">
            <w:r>
              <w:rPr>
                <w:rFonts w:hint="eastAsia"/>
              </w:rPr>
              <w:t>浏览器：C</w:t>
            </w:r>
            <w:r>
              <w:t>hrome</w:t>
            </w:r>
          </w:p>
          <w:p w14:paraId="029E91D3" w14:textId="77777777" w:rsidR="002C13BB" w:rsidRPr="00507ADD" w:rsidRDefault="002C13BB" w:rsidP="00434309">
            <w:r w:rsidRPr="00507ADD">
              <w:rPr>
                <w:rFonts w:hint="eastAsia"/>
              </w:rPr>
              <w:t>注释</w:t>
            </w:r>
            <w:r>
              <w:rPr>
                <w:rFonts w:hint="eastAsia"/>
              </w:rPr>
              <w:t>：无</w:t>
            </w:r>
          </w:p>
        </w:tc>
      </w:tr>
      <w:tr w:rsidR="002C13BB" w:rsidRPr="00507ADD" w14:paraId="5955D8B8"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B2F7A52" w14:textId="77777777" w:rsidR="002C13BB" w:rsidRPr="00507ADD" w:rsidRDefault="002C13BB" w:rsidP="0043430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7747268" w14:textId="77777777" w:rsidR="002C13BB" w:rsidRPr="00507ADD" w:rsidRDefault="002C13BB" w:rsidP="00434309">
            <w:r w:rsidRPr="00507ADD">
              <w:rPr>
                <w:rFonts w:hint="eastAsia"/>
              </w:rPr>
              <w:t>预期结果</w:t>
            </w:r>
          </w:p>
        </w:tc>
      </w:tr>
      <w:tr w:rsidR="002C13BB" w:rsidRPr="00507ADD" w14:paraId="5157F146"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4D67FBFC" w14:textId="614735C2" w:rsidR="002C13BB" w:rsidRPr="00507ADD" w:rsidRDefault="002F0367" w:rsidP="00434309">
            <w:r>
              <w:rPr>
                <w:rFonts w:hint="eastAsia"/>
              </w:rPr>
              <w:t>点击课程链接</w:t>
            </w:r>
          </w:p>
        </w:tc>
        <w:tc>
          <w:tcPr>
            <w:tcW w:w="6141" w:type="dxa"/>
            <w:gridSpan w:val="2"/>
            <w:tcBorders>
              <w:top w:val="single" w:sz="4" w:space="0" w:color="000000"/>
              <w:left w:val="single" w:sz="4" w:space="0" w:color="000000"/>
              <w:bottom w:val="single" w:sz="4" w:space="0" w:color="000000"/>
              <w:right w:val="single" w:sz="4" w:space="0" w:color="000000"/>
            </w:tcBorders>
          </w:tcPr>
          <w:p w14:paraId="293AD707" w14:textId="74041250" w:rsidR="002C13BB" w:rsidRPr="00507ADD" w:rsidRDefault="002F0367" w:rsidP="00434309">
            <w:r>
              <w:rPr>
                <w:rFonts w:hint="eastAsia"/>
              </w:rPr>
              <w:t>课程主页下部页面转换为课程链接链表，并有新增、删除、上一页、下一页按钮。每条链接的右侧有</w:t>
            </w:r>
            <w:r w:rsidR="007D4BFF">
              <w:rPr>
                <w:rFonts w:hint="eastAsia"/>
              </w:rPr>
              <w:t>笔状按钮表示编辑、垃圾桶按钮表示删除</w:t>
            </w:r>
          </w:p>
        </w:tc>
      </w:tr>
      <w:tr w:rsidR="002C13BB" w:rsidRPr="00507ADD" w14:paraId="24A876EC"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35CFDA14" w14:textId="1F6B56F1" w:rsidR="002C13BB" w:rsidRPr="00507ADD" w:rsidRDefault="00652E32" w:rsidP="00434309">
            <w:r>
              <w:rPr>
                <w:rFonts w:hint="eastAsia"/>
              </w:rPr>
              <w:t>点击新增</w:t>
            </w:r>
          </w:p>
        </w:tc>
        <w:tc>
          <w:tcPr>
            <w:tcW w:w="6141" w:type="dxa"/>
            <w:gridSpan w:val="2"/>
            <w:tcBorders>
              <w:top w:val="single" w:sz="4" w:space="0" w:color="000000"/>
              <w:left w:val="single" w:sz="4" w:space="0" w:color="000000"/>
              <w:bottom w:val="single" w:sz="4" w:space="0" w:color="000000"/>
              <w:right w:val="single" w:sz="4" w:space="0" w:color="000000"/>
            </w:tcBorders>
          </w:tcPr>
          <w:p w14:paraId="01EE0E55" w14:textId="74BA5881" w:rsidR="002C13BB" w:rsidRPr="00507ADD" w:rsidRDefault="00652E32" w:rsidP="00434309">
            <w:r>
              <w:rPr>
                <w:rFonts w:hint="eastAsia"/>
              </w:rPr>
              <w:t>弹出新增链接悬浮窗</w:t>
            </w:r>
          </w:p>
        </w:tc>
      </w:tr>
      <w:tr w:rsidR="00652E32" w:rsidRPr="00507ADD" w14:paraId="2F6D98BA"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20CB0421" w14:textId="49ECADB9" w:rsidR="00652E32" w:rsidRDefault="00652E32" w:rsidP="00652E32">
            <w:r>
              <w:rPr>
                <w:rFonts w:hint="eastAsia"/>
              </w:rPr>
              <w:t>填写名称：</w:t>
            </w:r>
          </w:p>
        </w:tc>
        <w:tc>
          <w:tcPr>
            <w:tcW w:w="6141" w:type="dxa"/>
            <w:gridSpan w:val="2"/>
            <w:tcBorders>
              <w:top w:val="single" w:sz="4" w:space="0" w:color="000000"/>
              <w:left w:val="single" w:sz="4" w:space="0" w:color="000000"/>
              <w:bottom w:val="single" w:sz="4" w:space="0" w:color="000000"/>
              <w:right w:val="single" w:sz="4" w:space="0" w:color="000000"/>
            </w:tcBorders>
          </w:tcPr>
          <w:p w14:paraId="276A2DD9" w14:textId="17D16861" w:rsidR="00652E32" w:rsidRDefault="00652E32" w:rsidP="00652E32">
            <w:r>
              <w:rPr>
                <w:rFonts w:hint="eastAsia"/>
              </w:rPr>
              <w:t>提示链接名称的长度为1-20</w:t>
            </w:r>
          </w:p>
        </w:tc>
      </w:tr>
      <w:tr w:rsidR="00652E32" w:rsidRPr="00507ADD" w14:paraId="16B013CB"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36107310" w14:textId="579E005E" w:rsidR="00652E32" w:rsidRDefault="00652E32" w:rsidP="00652E32">
            <w:r>
              <w:rPr>
                <w:rFonts w:hint="eastAsia"/>
              </w:rPr>
              <w:t>填写名称：长度为21的字符串</w:t>
            </w:r>
          </w:p>
        </w:tc>
        <w:tc>
          <w:tcPr>
            <w:tcW w:w="6141" w:type="dxa"/>
            <w:gridSpan w:val="2"/>
            <w:tcBorders>
              <w:top w:val="single" w:sz="4" w:space="0" w:color="000000"/>
              <w:left w:val="single" w:sz="4" w:space="0" w:color="000000"/>
              <w:bottom w:val="single" w:sz="4" w:space="0" w:color="000000"/>
              <w:right w:val="single" w:sz="4" w:space="0" w:color="000000"/>
            </w:tcBorders>
          </w:tcPr>
          <w:p w14:paraId="301AFEDC" w14:textId="6380F9A7" w:rsidR="00652E32" w:rsidRDefault="00652E32" w:rsidP="00652E32">
            <w:r>
              <w:rPr>
                <w:rFonts w:hint="eastAsia"/>
              </w:rPr>
              <w:t>提示链接名称的长度为1-20</w:t>
            </w:r>
          </w:p>
        </w:tc>
      </w:tr>
      <w:tr w:rsidR="00652E32" w:rsidRPr="00507ADD" w14:paraId="655A43CA"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0746DBB9" w14:textId="65F65DE6" w:rsidR="00652E32" w:rsidRDefault="00652E32" w:rsidP="00652E32">
            <w:r>
              <w:rPr>
                <w:rFonts w:hint="eastAsia"/>
              </w:rPr>
              <w:t>填写名称：链接1</w:t>
            </w:r>
          </w:p>
        </w:tc>
        <w:tc>
          <w:tcPr>
            <w:tcW w:w="6141" w:type="dxa"/>
            <w:gridSpan w:val="2"/>
            <w:tcBorders>
              <w:top w:val="single" w:sz="4" w:space="0" w:color="000000"/>
              <w:left w:val="single" w:sz="4" w:space="0" w:color="000000"/>
              <w:bottom w:val="single" w:sz="4" w:space="0" w:color="000000"/>
              <w:right w:val="single" w:sz="4" w:space="0" w:color="000000"/>
            </w:tcBorders>
          </w:tcPr>
          <w:p w14:paraId="4468037A" w14:textId="377D1F6A" w:rsidR="00652E32" w:rsidRDefault="00652E32" w:rsidP="00652E32">
            <w:r>
              <w:rPr>
                <w:rFonts w:hint="eastAsia"/>
              </w:rPr>
              <w:t>保存成功</w:t>
            </w:r>
          </w:p>
        </w:tc>
      </w:tr>
      <w:tr w:rsidR="00652E32" w:rsidRPr="00507ADD" w14:paraId="6810CE45"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5D126266" w14:textId="53E5AD53" w:rsidR="00652E32" w:rsidRDefault="00652E32" w:rsidP="00652E32">
            <w:r>
              <w:rPr>
                <w:rFonts w:hint="eastAsia"/>
              </w:rPr>
              <w:t>填写URL：</w:t>
            </w:r>
          </w:p>
        </w:tc>
        <w:tc>
          <w:tcPr>
            <w:tcW w:w="6141" w:type="dxa"/>
            <w:gridSpan w:val="2"/>
            <w:tcBorders>
              <w:top w:val="single" w:sz="4" w:space="0" w:color="000000"/>
              <w:left w:val="single" w:sz="4" w:space="0" w:color="000000"/>
              <w:bottom w:val="single" w:sz="4" w:space="0" w:color="000000"/>
              <w:right w:val="single" w:sz="4" w:space="0" w:color="000000"/>
            </w:tcBorders>
          </w:tcPr>
          <w:p w14:paraId="2555CFC7" w14:textId="2D3738CC" w:rsidR="00652E32" w:rsidRDefault="00652E32" w:rsidP="00652E32">
            <w:r>
              <w:rPr>
                <w:rFonts w:hint="eastAsia"/>
              </w:rPr>
              <w:t>提示U</w:t>
            </w:r>
            <w:r>
              <w:t>RL</w:t>
            </w:r>
            <w:r>
              <w:rPr>
                <w:rFonts w:hint="eastAsia"/>
              </w:rPr>
              <w:t>的长度为1-</w:t>
            </w:r>
            <w:r>
              <w:t>100</w:t>
            </w:r>
          </w:p>
        </w:tc>
      </w:tr>
      <w:tr w:rsidR="00652E32" w:rsidRPr="00507ADD" w14:paraId="1AB7DDA3"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41887E87" w14:textId="3A8AB650" w:rsidR="00652E32" w:rsidRDefault="00652E32" w:rsidP="00652E32">
            <w:r>
              <w:rPr>
                <w:rFonts w:hint="eastAsia"/>
              </w:rPr>
              <w:t>填写U</w:t>
            </w:r>
            <w:r>
              <w:t>RL</w:t>
            </w:r>
            <w:r>
              <w:rPr>
                <w:rFonts w:hint="eastAsia"/>
              </w:rPr>
              <w:t>：长度为1</w:t>
            </w:r>
            <w:r>
              <w:t>01</w:t>
            </w:r>
            <w:r>
              <w:rPr>
                <w:rFonts w:hint="eastAsia"/>
              </w:rPr>
              <w:t>的字符串</w:t>
            </w:r>
          </w:p>
        </w:tc>
        <w:tc>
          <w:tcPr>
            <w:tcW w:w="6141" w:type="dxa"/>
            <w:gridSpan w:val="2"/>
            <w:tcBorders>
              <w:top w:val="single" w:sz="4" w:space="0" w:color="000000"/>
              <w:left w:val="single" w:sz="4" w:space="0" w:color="000000"/>
              <w:bottom w:val="single" w:sz="4" w:space="0" w:color="000000"/>
              <w:right w:val="single" w:sz="4" w:space="0" w:color="000000"/>
            </w:tcBorders>
          </w:tcPr>
          <w:p w14:paraId="2C6ADD48" w14:textId="7680EA7C" w:rsidR="00652E32" w:rsidRDefault="00652E32" w:rsidP="00652E32">
            <w:r>
              <w:rPr>
                <w:rFonts w:hint="eastAsia"/>
              </w:rPr>
              <w:t>提示U</w:t>
            </w:r>
            <w:r>
              <w:t>RL</w:t>
            </w:r>
            <w:r>
              <w:rPr>
                <w:rFonts w:hint="eastAsia"/>
              </w:rPr>
              <w:t>的长度为1-</w:t>
            </w:r>
            <w:r>
              <w:t>100</w:t>
            </w:r>
          </w:p>
        </w:tc>
      </w:tr>
      <w:tr w:rsidR="00652E32" w:rsidRPr="00507ADD" w14:paraId="4FA01660"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0D040373" w14:textId="4AB08591" w:rsidR="00652E32" w:rsidRDefault="00652E32" w:rsidP="00652E32">
            <w:r>
              <w:rPr>
                <w:rFonts w:hint="eastAsia"/>
              </w:rPr>
              <w:t>填写U</w:t>
            </w:r>
            <w:r>
              <w:t>RL</w:t>
            </w:r>
            <w:r>
              <w:rPr>
                <w:rFonts w:hint="eastAsia"/>
              </w:rPr>
              <w:t>：</w:t>
            </w:r>
            <w:hyperlink r:id="rId12" w:history="1">
              <w:r w:rsidRPr="003739E9">
                <w:rPr>
                  <w:rStyle w:val="aa"/>
                  <w:rFonts w:hint="eastAsia"/>
                </w:rPr>
                <w:t>www</w:t>
              </w:r>
              <w:r w:rsidRPr="003739E9">
                <w:rPr>
                  <w:rStyle w:val="aa"/>
                </w:rPr>
                <w:t>.baidu.com</w:t>
              </w:r>
            </w:hyperlink>
          </w:p>
        </w:tc>
        <w:tc>
          <w:tcPr>
            <w:tcW w:w="6141" w:type="dxa"/>
            <w:gridSpan w:val="2"/>
            <w:tcBorders>
              <w:top w:val="single" w:sz="4" w:space="0" w:color="000000"/>
              <w:left w:val="single" w:sz="4" w:space="0" w:color="000000"/>
              <w:bottom w:val="single" w:sz="4" w:space="0" w:color="000000"/>
              <w:right w:val="single" w:sz="4" w:space="0" w:color="000000"/>
            </w:tcBorders>
          </w:tcPr>
          <w:p w14:paraId="6E04F7B7" w14:textId="7100E284" w:rsidR="00652E32" w:rsidRDefault="00652E32" w:rsidP="00652E32">
            <w:r>
              <w:rPr>
                <w:rFonts w:hint="eastAsia"/>
              </w:rPr>
              <w:t>保存成功</w:t>
            </w:r>
          </w:p>
        </w:tc>
      </w:tr>
      <w:tr w:rsidR="00652E32" w:rsidRPr="00507ADD" w14:paraId="03BF1F12"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67D77C5A" w14:textId="77777777" w:rsidR="00652E32" w:rsidRDefault="00652E32" w:rsidP="00652E32"/>
        </w:tc>
        <w:tc>
          <w:tcPr>
            <w:tcW w:w="6141" w:type="dxa"/>
            <w:gridSpan w:val="2"/>
            <w:tcBorders>
              <w:top w:val="single" w:sz="4" w:space="0" w:color="000000"/>
              <w:left w:val="single" w:sz="4" w:space="0" w:color="000000"/>
              <w:bottom w:val="single" w:sz="4" w:space="0" w:color="000000"/>
              <w:right w:val="single" w:sz="4" w:space="0" w:color="000000"/>
            </w:tcBorders>
          </w:tcPr>
          <w:p w14:paraId="50CA80E1" w14:textId="77777777" w:rsidR="00652E32" w:rsidRDefault="00652E32" w:rsidP="00652E32"/>
        </w:tc>
      </w:tr>
    </w:tbl>
    <w:p w14:paraId="66250C0E" w14:textId="2A7BE236" w:rsidR="008D69E2" w:rsidRDefault="008D69E2" w:rsidP="002C13BB"/>
    <w:p w14:paraId="6DA20815" w14:textId="77777777" w:rsidR="008D69E2" w:rsidRDefault="008D69E2">
      <w:r>
        <w:br w:type="page"/>
      </w:r>
    </w:p>
    <w:p w14:paraId="127841AA" w14:textId="77777777" w:rsidR="002C13BB" w:rsidRPr="002C13BB" w:rsidRDefault="002C13BB" w:rsidP="002C13BB"/>
    <w:p w14:paraId="05BEF784" w14:textId="4AA814CC" w:rsidR="000A55E7" w:rsidRDefault="001430D0" w:rsidP="000A55E7">
      <w:pPr>
        <w:pStyle w:val="a1"/>
      </w:pPr>
      <w:bookmarkStart w:id="1411" w:name="_Toc533356822"/>
      <w:r>
        <w:rPr>
          <w:rFonts w:hint="eastAsia"/>
        </w:rPr>
        <w:t>上传课程资料</w:t>
      </w:r>
      <w:bookmarkEnd w:id="1411"/>
    </w:p>
    <w:tbl>
      <w:tblPr>
        <w:tblStyle w:val="14"/>
        <w:tblW w:w="8296" w:type="dxa"/>
        <w:tblLook w:val="04A0" w:firstRow="1" w:lastRow="0" w:firstColumn="1" w:lastColumn="0" w:noHBand="0" w:noVBand="1"/>
      </w:tblPr>
      <w:tblGrid>
        <w:gridCol w:w="2155"/>
        <w:gridCol w:w="1993"/>
        <w:gridCol w:w="4148"/>
      </w:tblGrid>
      <w:tr w:rsidR="002C13BB" w:rsidRPr="00B45E5B" w14:paraId="560D05EF"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2025E1AF" w14:textId="77777777" w:rsidR="002C13BB" w:rsidRPr="00B45E5B" w:rsidRDefault="002C13BB" w:rsidP="0043430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84FBCDB" w14:textId="5BB0CBED" w:rsidR="002C13BB" w:rsidRPr="00B45E5B" w:rsidRDefault="002C13BB" w:rsidP="00434309">
            <w:r>
              <w:rPr>
                <w:rFonts w:hint="eastAsia"/>
              </w:rPr>
              <w:t>TC</w:t>
            </w:r>
            <w:r>
              <w:t>-</w:t>
            </w:r>
            <w:r>
              <w:rPr>
                <w:rFonts w:hint="eastAsia"/>
              </w:rPr>
              <w:t>R</w:t>
            </w:r>
            <w:r>
              <w:t>-</w:t>
            </w:r>
            <w:r w:rsidR="00E03FAC">
              <w:rPr>
                <w:rFonts w:hint="eastAsia"/>
              </w:rPr>
              <w:t>80</w:t>
            </w:r>
          </w:p>
        </w:tc>
      </w:tr>
      <w:tr w:rsidR="002C13BB" w14:paraId="569C87EE"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4CA97CA3" w14:textId="77777777" w:rsidR="002C13BB" w:rsidRPr="00B45E5B" w:rsidRDefault="002C13BB" w:rsidP="0043430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D1F58C0" w14:textId="1159D032" w:rsidR="002C13BB" w:rsidRDefault="008D69E2" w:rsidP="00434309">
            <w:r>
              <w:rPr>
                <w:rFonts w:hint="eastAsia"/>
              </w:rPr>
              <w:t>上传课程资料</w:t>
            </w:r>
          </w:p>
        </w:tc>
      </w:tr>
      <w:tr w:rsidR="002C13BB" w14:paraId="31D1AF2C"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4E17888E" w14:textId="77777777" w:rsidR="002C13BB" w:rsidRDefault="002C13BB" w:rsidP="0043430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7DE9A48" w14:textId="47EC2D88" w:rsidR="002C13BB" w:rsidRDefault="008D69E2" w:rsidP="00434309">
            <w:r>
              <w:rPr>
                <w:rFonts w:hint="eastAsia"/>
              </w:rPr>
              <w:t>上传课程资料</w:t>
            </w:r>
          </w:p>
        </w:tc>
      </w:tr>
      <w:tr w:rsidR="002C13BB" w14:paraId="64110F99"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5439FDEE" w14:textId="77777777" w:rsidR="002C13BB" w:rsidRPr="00B45E5B" w:rsidRDefault="002C13BB" w:rsidP="0043430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FCF7039" w14:textId="77777777" w:rsidR="002C13BB" w:rsidRDefault="002C13BB" w:rsidP="00434309">
            <w:r>
              <w:rPr>
                <w:rFonts w:hint="eastAsia"/>
              </w:rPr>
              <w:t>注册用户-教师</w:t>
            </w:r>
          </w:p>
        </w:tc>
      </w:tr>
      <w:tr w:rsidR="002C13BB" w14:paraId="48475507"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7D905910" w14:textId="77777777" w:rsidR="002C13BB" w:rsidRPr="00B45E5B" w:rsidRDefault="002C13BB" w:rsidP="0043430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5B5BE04" w14:textId="77777777" w:rsidR="002C13BB" w:rsidRDefault="002C13BB" w:rsidP="00434309">
            <w:r>
              <w:rPr>
                <w:rFonts w:hint="eastAsia"/>
              </w:rPr>
              <w:t>黑盒测试-等价类划分/边界值法</w:t>
            </w:r>
          </w:p>
        </w:tc>
      </w:tr>
      <w:tr w:rsidR="002C13BB" w14:paraId="56DE9000"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7395C282" w14:textId="77777777" w:rsidR="002C13BB" w:rsidRDefault="002C13BB" w:rsidP="0043430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353F4AE" w14:textId="77777777" w:rsidR="002C13BB" w:rsidRDefault="002C13BB" w:rsidP="00434309">
            <w:r>
              <w:rPr>
                <w:rFonts w:hint="eastAsia"/>
              </w:rPr>
              <w:t>访问具体课程</w:t>
            </w:r>
          </w:p>
        </w:tc>
      </w:tr>
      <w:tr w:rsidR="002C13BB" w14:paraId="6562D603"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33473335" w14:textId="77777777" w:rsidR="002C13BB" w:rsidRDefault="002C13BB" w:rsidP="0043430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D843E9C" w14:textId="3EF3EADD" w:rsidR="002C13BB" w:rsidRDefault="002C13BB" w:rsidP="00434309">
            <w:r>
              <w:rPr>
                <w:rFonts w:hint="eastAsia"/>
              </w:rPr>
              <w:t>教师用户访问自己开的具体课程，</w:t>
            </w:r>
            <w:r w:rsidR="008D69E2">
              <w:rPr>
                <w:rFonts w:hint="eastAsia"/>
              </w:rPr>
              <w:t>上传课程资料</w:t>
            </w:r>
          </w:p>
        </w:tc>
      </w:tr>
      <w:tr w:rsidR="002C13BB" w:rsidRPr="00B45E5B" w14:paraId="7A084059"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1BB92E26" w14:textId="77777777" w:rsidR="002C13BB" w:rsidRPr="00B45E5B" w:rsidRDefault="002C13BB" w:rsidP="0043430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A2C215A" w14:textId="7B336E25" w:rsidR="002C13BB" w:rsidRPr="00B45E5B" w:rsidRDefault="002C13BB" w:rsidP="00434309">
            <w:r>
              <w:rPr>
                <w:rFonts w:hint="eastAsia"/>
              </w:rPr>
              <w:t>测试教师用户访问自己开的具体课程，</w:t>
            </w:r>
            <w:r w:rsidR="008D69E2">
              <w:rPr>
                <w:rFonts w:hint="eastAsia"/>
              </w:rPr>
              <w:t>上传课程资料</w:t>
            </w:r>
          </w:p>
        </w:tc>
      </w:tr>
      <w:tr w:rsidR="002C13BB" w:rsidRPr="00507ADD" w14:paraId="24DD9F32" w14:textId="77777777" w:rsidTr="00434309">
        <w:trPr>
          <w:trHeight w:val="1445"/>
        </w:trPr>
        <w:tc>
          <w:tcPr>
            <w:tcW w:w="8296" w:type="dxa"/>
            <w:gridSpan w:val="3"/>
            <w:tcBorders>
              <w:top w:val="single" w:sz="4" w:space="0" w:color="000000"/>
              <w:left w:val="single" w:sz="4" w:space="0" w:color="000000"/>
              <w:right w:val="single" w:sz="4" w:space="0" w:color="000000"/>
            </w:tcBorders>
            <w:hideMark/>
          </w:tcPr>
          <w:p w14:paraId="2999A18D" w14:textId="77777777" w:rsidR="002C13BB" w:rsidRPr="00507ADD" w:rsidRDefault="002C13BB" w:rsidP="00434309">
            <w:r w:rsidRPr="00507ADD">
              <w:rPr>
                <w:rFonts w:hint="eastAsia"/>
              </w:rPr>
              <w:t>初始条件和背景：</w:t>
            </w:r>
          </w:p>
          <w:p w14:paraId="05D76496" w14:textId="77777777" w:rsidR="002C13BB" w:rsidRDefault="002C13BB" w:rsidP="00434309">
            <w:r w:rsidRPr="00B45E5B">
              <w:rPr>
                <w:rFonts w:hint="eastAsia"/>
              </w:rPr>
              <w:t>系统</w:t>
            </w:r>
            <w:r>
              <w:rPr>
                <w:rFonts w:hint="eastAsia"/>
              </w:rPr>
              <w:t>：PC端</w:t>
            </w:r>
          </w:p>
          <w:p w14:paraId="333A711C" w14:textId="77777777" w:rsidR="002C13BB" w:rsidRPr="00507ADD" w:rsidRDefault="002C13BB" w:rsidP="00434309">
            <w:r>
              <w:rPr>
                <w:rFonts w:hint="eastAsia"/>
              </w:rPr>
              <w:t>浏览器：C</w:t>
            </w:r>
            <w:r>
              <w:t>hrome</w:t>
            </w:r>
          </w:p>
          <w:p w14:paraId="641215DD" w14:textId="77777777" w:rsidR="002C13BB" w:rsidRPr="00507ADD" w:rsidRDefault="002C13BB" w:rsidP="00434309">
            <w:r w:rsidRPr="00507ADD">
              <w:rPr>
                <w:rFonts w:hint="eastAsia"/>
              </w:rPr>
              <w:t>注释</w:t>
            </w:r>
            <w:r>
              <w:rPr>
                <w:rFonts w:hint="eastAsia"/>
              </w:rPr>
              <w:t>：无</w:t>
            </w:r>
          </w:p>
        </w:tc>
      </w:tr>
      <w:tr w:rsidR="002C13BB" w:rsidRPr="00507ADD" w14:paraId="6EA799A6"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53107D2" w14:textId="77777777" w:rsidR="002C13BB" w:rsidRPr="00507ADD" w:rsidRDefault="002C13BB" w:rsidP="0043430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505E825" w14:textId="77777777" w:rsidR="002C13BB" w:rsidRPr="00507ADD" w:rsidRDefault="002C13BB" w:rsidP="00434309">
            <w:r w:rsidRPr="00507ADD">
              <w:rPr>
                <w:rFonts w:hint="eastAsia"/>
              </w:rPr>
              <w:t>预期结果</w:t>
            </w:r>
          </w:p>
        </w:tc>
      </w:tr>
      <w:tr w:rsidR="002C13BB" w:rsidRPr="00507ADD" w14:paraId="5111C8E2"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2EBE56B6" w14:textId="65EA1F4A" w:rsidR="002C13BB" w:rsidRPr="00507ADD" w:rsidRDefault="008D69E2" w:rsidP="00434309">
            <w:r>
              <w:rPr>
                <w:rFonts w:hint="eastAsia"/>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5711630D" w14:textId="62B44621" w:rsidR="002C13BB" w:rsidRPr="00507ADD" w:rsidRDefault="008D69E2" w:rsidP="00434309">
            <w:r>
              <w:rPr>
                <w:rFonts w:hint="eastAsia"/>
              </w:rPr>
              <w:t>可见中部导航栏有课程资料按钮</w:t>
            </w:r>
          </w:p>
        </w:tc>
      </w:tr>
      <w:tr w:rsidR="002C13BB" w:rsidRPr="00507ADD" w14:paraId="2628CBD0"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325453CE" w14:textId="53A6093F" w:rsidR="002C13BB" w:rsidRPr="00507ADD" w:rsidRDefault="008D69E2" w:rsidP="00434309">
            <w:r>
              <w:rPr>
                <w:rFonts w:hint="eastAsia"/>
              </w:rPr>
              <w:t>点击课程资料</w:t>
            </w:r>
          </w:p>
        </w:tc>
        <w:tc>
          <w:tcPr>
            <w:tcW w:w="6141" w:type="dxa"/>
            <w:gridSpan w:val="2"/>
            <w:tcBorders>
              <w:top w:val="single" w:sz="4" w:space="0" w:color="000000"/>
              <w:left w:val="single" w:sz="4" w:space="0" w:color="000000"/>
              <w:bottom w:val="single" w:sz="4" w:space="0" w:color="000000"/>
              <w:right w:val="single" w:sz="4" w:space="0" w:color="000000"/>
            </w:tcBorders>
          </w:tcPr>
          <w:p w14:paraId="681FC72C" w14:textId="46D3E3E0" w:rsidR="002C13BB" w:rsidRPr="00507ADD" w:rsidRDefault="008D69E2" w:rsidP="00434309">
            <w:r>
              <w:rPr>
                <w:rFonts w:hint="eastAsia"/>
              </w:rPr>
              <w:t>主页下部变为课程列表列表，每个分类中有若干附件。列表右侧有上传资料按钮</w:t>
            </w:r>
          </w:p>
        </w:tc>
      </w:tr>
      <w:tr w:rsidR="008D69E2" w:rsidRPr="00507ADD" w14:paraId="72B73222"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0D80D36F" w14:textId="30B6A279" w:rsidR="008D69E2" w:rsidRDefault="008D69E2" w:rsidP="00434309">
            <w:r>
              <w:rPr>
                <w:rFonts w:hint="eastAsia"/>
              </w:rPr>
              <w:t>点击上传资料/点击某资料分类的编辑按钮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23BFF20" w14:textId="6DA9DA67" w:rsidR="008D69E2" w:rsidRDefault="008D69E2" w:rsidP="00434309">
            <w:r>
              <w:rPr>
                <w:rFonts w:hint="eastAsia"/>
              </w:rPr>
              <w:t>弹出上传资料悬浮窗</w:t>
            </w:r>
          </w:p>
        </w:tc>
      </w:tr>
      <w:tr w:rsidR="008D69E2" w:rsidRPr="00507ADD" w14:paraId="01B111C5"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04339D46" w14:textId="77777777" w:rsidR="008D69E2" w:rsidRDefault="008D69E2" w:rsidP="00434309">
            <w:r>
              <w:rPr>
                <w:rFonts w:hint="eastAsia"/>
              </w:rPr>
              <w:t>输入名称：</w:t>
            </w:r>
          </w:p>
          <w:p w14:paraId="4FCE88C5" w14:textId="77777777" w:rsidR="008D69E2" w:rsidRDefault="008D69E2" w:rsidP="00434309">
            <w:r>
              <w:rPr>
                <w:rFonts w:hint="eastAsia"/>
              </w:rPr>
              <w:t>上传附件：5</w:t>
            </w:r>
            <w:r>
              <w:t>MB</w:t>
            </w:r>
            <w:r>
              <w:rPr>
                <w:rFonts w:hint="eastAsia"/>
              </w:rPr>
              <w:t>的文件</w:t>
            </w:r>
          </w:p>
          <w:p w14:paraId="6180A501" w14:textId="0D5D8E51" w:rsidR="008D69E2" w:rsidRDefault="008D69E2" w:rsidP="00434309">
            <w:r>
              <w:rPr>
                <w:rFonts w:hint="eastAsia"/>
              </w:rPr>
              <w:t>点击确认上传</w:t>
            </w:r>
          </w:p>
        </w:tc>
        <w:tc>
          <w:tcPr>
            <w:tcW w:w="6141" w:type="dxa"/>
            <w:gridSpan w:val="2"/>
            <w:tcBorders>
              <w:top w:val="single" w:sz="4" w:space="0" w:color="000000"/>
              <w:left w:val="single" w:sz="4" w:space="0" w:color="000000"/>
              <w:bottom w:val="single" w:sz="4" w:space="0" w:color="000000"/>
              <w:right w:val="single" w:sz="4" w:space="0" w:color="000000"/>
            </w:tcBorders>
          </w:tcPr>
          <w:p w14:paraId="1F46FEFE" w14:textId="42C2C0CB" w:rsidR="008D69E2" w:rsidRDefault="008D69E2" w:rsidP="00434309">
            <w:r>
              <w:rPr>
                <w:rFonts w:hint="eastAsia"/>
              </w:rPr>
              <w:t>资料名称长度限制为1</w:t>
            </w:r>
            <w:r>
              <w:t>-10</w:t>
            </w:r>
          </w:p>
        </w:tc>
      </w:tr>
      <w:tr w:rsidR="008D69E2" w:rsidRPr="00507ADD" w14:paraId="132ED000"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356F39A0" w14:textId="643E6854" w:rsidR="008D69E2" w:rsidRDefault="008D69E2" w:rsidP="008D69E2">
            <w:r>
              <w:rPr>
                <w:rFonts w:hint="eastAsia"/>
              </w:rPr>
              <w:t>输入名称：视频</w:t>
            </w:r>
          </w:p>
          <w:p w14:paraId="61F2DF1B" w14:textId="77777777" w:rsidR="008D69E2" w:rsidRDefault="008D69E2" w:rsidP="008D69E2">
            <w:r>
              <w:rPr>
                <w:rFonts w:hint="eastAsia"/>
              </w:rPr>
              <w:t>上传附件：5</w:t>
            </w:r>
            <w:r>
              <w:t>MB</w:t>
            </w:r>
            <w:r>
              <w:rPr>
                <w:rFonts w:hint="eastAsia"/>
              </w:rPr>
              <w:t>的文件</w:t>
            </w:r>
          </w:p>
          <w:p w14:paraId="212FBDF2" w14:textId="64532616" w:rsidR="008D69E2" w:rsidRDefault="008D69E2" w:rsidP="008D69E2">
            <w:r>
              <w:rPr>
                <w:rFonts w:hint="eastAsia"/>
              </w:rPr>
              <w:t>点击确认上传</w:t>
            </w:r>
          </w:p>
        </w:tc>
        <w:tc>
          <w:tcPr>
            <w:tcW w:w="6141" w:type="dxa"/>
            <w:gridSpan w:val="2"/>
            <w:tcBorders>
              <w:top w:val="single" w:sz="4" w:space="0" w:color="000000"/>
              <w:left w:val="single" w:sz="4" w:space="0" w:color="000000"/>
              <w:bottom w:val="single" w:sz="4" w:space="0" w:color="000000"/>
              <w:right w:val="single" w:sz="4" w:space="0" w:color="000000"/>
            </w:tcBorders>
          </w:tcPr>
          <w:p w14:paraId="3F96B1C6" w14:textId="2F22AF37" w:rsidR="008D69E2" w:rsidRDefault="008D69E2" w:rsidP="00434309">
            <w:r>
              <w:rPr>
                <w:rFonts w:hint="eastAsia"/>
              </w:rPr>
              <w:t>上传成功</w:t>
            </w:r>
          </w:p>
        </w:tc>
      </w:tr>
      <w:tr w:rsidR="008D69E2" w:rsidRPr="00507ADD" w14:paraId="21907FB9"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69C36529" w14:textId="67BC91AD" w:rsidR="008D69E2" w:rsidRDefault="008D69E2" w:rsidP="008D69E2">
            <w:r>
              <w:rPr>
                <w:rFonts w:hint="eastAsia"/>
              </w:rPr>
              <w:t>输入名称：12345567891</w:t>
            </w:r>
          </w:p>
          <w:p w14:paraId="080CBCB3" w14:textId="77777777" w:rsidR="008D69E2" w:rsidRDefault="008D69E2" w:rsidP="008D69E2">
            <w:r>
              <w:rPr>
                <w:rFonts w:hint="eastAsia"/>
              </w:rPr>
              <w:t>上传附件：5</w:t>
            </w:r>
            <w:r>
              <w:t>MB</w:t>
            </w:r>
            <w:r>
              <w:rPr>
                <w:rFonts w:hint="eastAsia"/>
              </w:rPr>
              <w:t>的文件</w:t>
            </w:r>
          </w:p>
          <w:p w14:paraId="439562ED" w14:textId="6BAFDA98" w:rsidR="008D69E2" w:rsidRDefault="008D69E2" w:rsidP="008D69E2">
            <w:r>
              <w:rPr>
                <w:rFonts w:hint="eastAsia"/>
              </w:rPr>
              <w:t>点击确认上传</w:t>
            </w:r>
          </w:p>
        </w:tc>
        <w:tc>
          <w:tcPr>
            <w:tcW w:w="6141" w:type="dxa"/>
            <w:gridSpan w:val="2"/>
            <w:tcBorders>
              <w:top w:val="single" w:sz="4" w:space="0" w:color="000000"/>
              <w:left w:val="single" w:sz="4" w:space="0" w:color="000000"/>
              <w:bottom w:val="single" w:sz="4" w:space="0" w:color="000000"/>
              <w:right w:val="single" w:sz="4" w:space="0" w:color="000000"/>
            </w:tcBorders>
          </w:tcPr>
          <w:p w14:paraId="5500FA55" w14:textId="5461E291" w:rsidR="008D69E2" w:rsidRDefault="008D69E2" w:rsidP="008D69E2">
            <w:r>
              <w:rPr>
                <w:rFonts w:hint="eastAsia"/>
              </w:rPr>
              <w:t>资料名称长度限制为1</w:t>
            </w:r>
            <w:r>
              <w:t>-10</w:t>
            </w:r>
          </w:p>
        </w:tc>
      </w:tr>
    </w:tbl>
    <w:p w14:paraId="2D32A0AA" w14:textId="1FA8898F" w:rsidR="008D69E2" w:rsidRDefault="008D69E2" w:rsidP="002C13BB"/>
    <w:p w14:paraId="1FB206B9" w14:textId="77777777" w:rsidR="008D69E2" w:rsidRDefault="008D69E2">
      <w:r>
        <w:br w:type="page"/>
      </w:r>
    </w:p>
    <w:p w14:paraId="40FF5D3B" w14:textId="77777777" w:rsidR="002C13BB" w:rsidRPr="002C13BB" w:rsidRDefault="002C13BB" w:rsidP="002C13BB"/>
    <w:p w14:paraId="07359DB5" w14:textId="79EFBCAD" w:rsidR="001430D0" w:rsidRDefault="001430D0" w:rsidP="001430D0">
      <w:pPr>
        <w:pStyle w:val="a1"/>
      </w:pPr>
      <w:bookmarkStart w:id="1412" w:name="_Toc533356823"/>
      <w:r>
        <w:rPr>
          <w:rFonts w:hint="eastAsia"/>
        </w:rPr>
        <w:t>新建资料分类</w:t>
      </w:r>
      <w:bookmarkEnd w:id="1412"/>
    </w:p>
    <w:tbl>
      <w:tblPr>
        <w:tblStyle w:val="14"/>
        <w:tblW w:w="8296" w:type="dxa"/>
        <w:tblLook w:val="04A0" w:firstRow="1" w:lastRow="0" w:firstColumn="1" w:lastColumn="0" w:noHBand="0" w:noVBand="1"/>
      </w:tblPr>
      <w:tblGrid>
        <w:gridCol w:w="2155"/>
        <w:gridCol w:w="1993"/>
        <w:gridCol w:w="4148"/>
      </w:tblGrid>
      <w:tr w:rsidR="002C13BB" w:rsidRPr="00B45E5B" w14:paraId="3D1782FB"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70E16A64" w14:textId="77777777" w:rsidR="002C13BB" w:rsidRPr="00B45E5B" w:rsidRDefault="002C13BB" w:rsidP="0043430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2BB78D7" w14:textId="651917C7" w:rsidR="002C13BB" w:rsidRPr="00B45E5B" w:rsidRDefault="002C13BB" w:rsidP="00434309">
            <w:r>
              <w:rPr>
                <w:rFonts w:hint="eastAsia"/>
              </w:rPr>
              <w:t>TC</w:t>
            </w:r>
            <w:r>
              <w:t>-</w:t>
            </w:r>
            <w:r>
              <w:rPr>
                <w:rFonts w:hint="eastAsia"/>
              </w:rPr>
              <w:t>R</w:t>
            </w:r>
            <w:r>
              <w:t>-</w:t>
            </w:r>
            <w:r w:rsidR="00E03FAC">
              <w:rPr>
                <w:rFonts w:hint="eastAsia"/>
              </w:rPr>
              <w:t>81</w:t>
            </w:r>
          </w:p>
        </w:tc>
      </w:tr>
      <w:tr w:rsidR="002C13BB" w14:paraId="3BDBB3E4"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4A08BDD6" w14:textId="77777777" w:rsidR="002C13BB" w:rsidRPr="00B45E5B" w:rsidRDefault="002C13BB" w:rsidP="0043430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C678EBD" w14:textId="133E2571" w:rsidR="002C13BB" w:rsidRDefault="008D69E2" w:rsidP="00434309">
            <w:r>
              <w:rPr>
                <w:rFonts w:hint="eastAsia"/>
              </w:rPr>
              <w:t>新建资料分类</w:t>
            </w:r>
          </w:p>
        </w:tc>
      </w:tr>
      <w:tr w:rsidR="002C13BB" w14:paraId="7DCAF0B5"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7690F363" w14:textId="77777777" w:rsidR="002C13BB" w:rsidRDefault="002C13BB" w:rsidP="0043430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1D61AB2" w14:textId="160AAFAF" w:rsidR="002C13BB" w:rsidRDefault="008D69E2" w:rsidP="00434309">
            <w:r>
              <w:rPr>
                <w:rFonts w:hint="eastAsia"/>
              </w:rPr>
              <w:t>新建资料分类</w:t>
            </w:r>
          </w:p>
        </w:tc>
      </w:tr>
      <w:tr w:rsidR="002C13BB" w14:paraId="64A108D9"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6D814BFC" w14:textId="77777777" w:rsidR="002C13BB" w:rsidRPr="00B45E5B" w:rsidRDefault="002C13BB" w:rsidP="0043430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44CE2AF" w14:textId="77777777" w:rsidR="002C13BB" w:rsidRDefault="002C13BB" w:rsidP="00434309">
            <w:r>
              <w:rPr>
                <w:rFonts w:hint="eastAsia"/>
              </w:rPr>
              <w:t>注册用户-教师</w:t>
            </w:r>
          </w:p>
        </w:tc>
      </w:tr>
      <w:tr w:rsidR="002C13BB" w14:paraId="55B30BB8"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10DD4C4B" w14:textId="77777777" w:rsidR="002C13BB" w:rsidRPr="00B45E5B" w:rsidRDefault="002C13BB" w:rsidP="0043430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4C49C76" w14:textId="77777777" w:rsidR="002C13BB" w:rsidRDefault="002C13BB" w:rsidP="00434309">
            <w:r>
              <w:rPr>
                <w:rFonts w:hint="eastAsia"/>
              </w:rPr>
              <w:t>黑盒测试-等价类划分/边界值法</w:t>
            </w:r>
          </w:p>
        </w:tc>
      </w:tr>
      <w:tr w:rsidR="002C13BB" w14:paraId="64FA4C38"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50D57C2B" w14:textId="77777777" w:rsidR="002C13BB" w:rsidRDefault="002C13BB" w:rsidP="0043430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9094DCC" w14:textId="77777777" w:rsidR="002C13BB" w:rsidRDefault="002C13BB" w:rsidP="00434309">
            <w:r>
              <w:rPr>
                <w:rFonts w:hint="eastAsia"/>
              </w:rPr>
              <w:t>访问具体课程</w:t>
            </w:r>
          </w:p>
        </w:tc>
      </w:tr>
      <w:tr w:rsidR="002C13BB" w14:paraId="45D8A982"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714AFAA0" w14:textId="77777777" w:rsidR="002C13BB" w:rsidRDefault="002C13BB" w:rsidP="0043430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47DB6BF" w14:textId="18B34765" w:rsidR="002C13BB" w:rsidRDefault="002C13BB" w:rsidP="00434309">
            <w:r>
              <w:rPr>
                <w:rFonts w:hint="eastAsia"/>
              </w:rPr>
              <w:t>教师用户访问自己开的具体课程，</w:t>
            </w:r>
            <w:r w:rsidR="008D69E2">
              <w:rPr>
                <w:rFonts w:hint="eastAsia"/>
              </w:rPr>
              <w:t>新建资料分类</w:t>
            </w:r>
          </w:p>
        </w:tc>
      </w:tr>
      <w:tr w:rsidR="002C13BB" w:rsidRPr="00B45E5B" w14:paraId="6B17F135"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23EBBE30" w14:textId="77777777" w:rsidR="002C13BB" w:rsidRPr="00B45E5B" w:rsidRDefault="002C13BB" w:rsidP="0043430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5EC08BD" w14:textId="503D0F35" w:rsidR="002C13BB" w:rsidRPr="00B45E5B" w:rsidRDefault="002C13BB" w:rsidP="00434309">
            <w:r>
              <w:rPr>
                <w:rFonts w:hint="eastAsia"/>
              </w:rPr>
              <w:t>测试教师用户访问自己开的具体课程，</w:t>
            </w:r>
            <w:r w:rsidR="008D69E2">
              <w:rPr>
                <w:rFonts w:hint="eastAsia"/>
              </w:rPr>
              <w:t>新建资料分类</w:t>
            </w:r>
          </w:p>
        </w:tc>
      </w:tr>
      <w:tr w:rsidR="002C13BB" w:rsidRPr="00507ADD" w14:paraId="6FDC26C5" w14:textId="77777777" w:rsidTr="00434309">
        <w:trPr>
          <w:trHeight w:val="1445"/>
        </w:trPr>
        <w:tc>
          <w:tcPr>
            <w:tcW w:w="8296" w:type="dxa"/>
            <w:gridSpan w:val="3"/>
            <w:tcBorders>
              <w:top w:val="single" w:sz="4" w:space="0" w:color="000000"/>
              <w:left w:val="single" w:sz="4" w:space="0" w:color="000000"/>
              <w:right w:val="single" w:sz="4" w:space="0" w:color="000000"/>
            </w:tcBorders>
            <w:hideMark/>
          </w:tcPr>
          <w:p w14:paraId="108D6116" w14:textId="77777777" w:rsidR="002C13BB" w:rsidRPr="00507ADD" w:rsidRDefault="002C13BB" w:rsidP="00434309">
            <w:r w:rsidRPr="00507ADD">
              <w:rPr>
                <w:rFonts w:hint="eastAsia"/>
              </w:rPr>
              <w:t>初始条件和背景：</w:t>
            </w:r>
          </w:p>
          <w:p w14:paraId="1AD252F3" w14:textId="77777777" w:rsidR="002C13BB" w:rsidRDefault="002C13BB" w:rsidP="00434309">
            <w:r w:rsidRPr="00B45E5B">
              <w:rPr>
                <w:rFonts w:hint="eastAsia"/>
              </w:rPr>
              <w:t>系统</w:t>
            </w:r>
            <w:r>
              <w:rPr>
                <w:rFonts w:hint="eastAsia"/>
              </w:rPr>
              <w:t>：PC端</w:t>
            </w:r>
          </w:p>
          <w:p w14:paraId="11C4F279" w14:textId="77777777" w:rsidR="002C13BB" w:rsidRPr="00507ADD" w:rsidRDefault="002C13BB" w:rsidP="00434309">
            <w:r>
              <w:rPr>
                <w:rFonts w:hint="eastAsia"/>
              </w:rPr>
              <w:t>浏览器：C</w:t>
            </w:r>
            <w:r>
              <w:t>hrome</w:t>
            </w:r>
          </w:p>
          <w:p w14:paraId="4B96B64B" w14:textId="77777777" w:rsidR="002C13BB" w:rsidRPr="00507ADD" w:rsidRDefault="002C13BB" w:rsidP="00434309">
            <w:r w:rsidRPr="00507ADD">
              <w:rPr>
                <w:rFonts w:hint="eastAsia"/>
              </w:rPr>
              <w:t>注释</w:t>
            </w:r>
            <w:r>
              <w:rPr>
                <w:rFonts w:hint="eastAsia"/>
              </w:rPr>
              <w:t>：无</w:t>
            </w:r>
          </w:p>
        </w:tc>
      </w:tr>
      <w:tr w:rsidR="002C13BB" w:rsidRPr="00507ADD" w14:paraId="62287E3F"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BC8575D" w14:textId="77777777" w:rsidR="002C13BB" w:rsidRPr="00507ADD" w:rsidRDefault="002C13BB" w:rsidP="0043430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FCC781A" w14:textId="77777777" w:rsidR="002C13BB" w:rsidRPr="00507ADD" w:rsidRDefault="002C13BB" w:rsidP="00434309">
            <w:r w:rsidRPr="00507ADD">
              <w:rPr>
                <w:rFonts w:hint="eastAsia"/>
              </w:rPr>
              <w:t>预期结果</w:t>
            </w:r>
          </w:p>
        </w:tc>
      </w:tr>
      <w:tr w:rsidR="008D69E2" w:rsidRPr="00507ADD" w14:paraId="439C4B5B"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46801A04" w14:textId="1AD2E348" w:rsidR="008D69E2" w:rsidRPr="00507ADD" w:rsidRDefault="008D69E2" w:rsidP="008D69E2">
            <w:r>
              <w:rPr>
                <w:rFonts w:hint="eastAsia"/>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3B72F135" w14:textId="2765F682" w:rsidR="008D69E2" w:rsidRPr="00507ADD" w:rsidRDefault="008D69E2" w:rsidP="008D69E2">
            <w:r>
              <w:rPr>
                <w:rFonts w:hint="eastAsia"/>
              </w:rPr>
              <w:t>可见中部导航栏有课程资料按钮</w:t>
            </w:r>
          </w:p>
        </w:tc>
      </w:tr>
      <w:tr w:rsidR="008D69E2" w:rsidRPr="00507ADD" w14:paraId="58287199"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5E03B860" w14:textId="0DAE994B" w:rsidR="008D69E2" w:rsidRPr="00507ADD" w:rsidRDefault="008D69E2" w:rsidP="008D69E2">
            <w:r>
              <w:rPr>
                <w:rFonts w:hint="eastAsia"/>
              </w:rPr>
              <w:t>点击课程资料</w:t>
            </w:r>
          </w:p>
        </w:tc>
        <w:tc>
          <w:tcPr>
            <w:tcW w:w="6141" w:type="dxa"/>
            <w:gridSpan w:val="2"/>
            <w:tcBorders>
              <w:top w:val="single" w:sz="4" w:space="0" w:color="000000"/>
              <w:left w:val="single" w:sz="4" w:space="0" w:color="000000"/>
              <w:bottom w:val="single" w:sz="4" w:space="0" w:color="000000"/>
              <w:right w:val="single" w:sz="4" w:space="0" w:color="000000"/>
            </w:tcBorders>
          </w:tcPr>
          <w:p w14:paraId="4FC51E4E" w14:textId="7E3B9155" w:rsidR="008D69E2" w:rsidRPr="00507ADD" w:rsidRDefault="008D69E2" w:rsidP="008D69E2">
            <w:r>
              <w:rPr>
                <w:rFonts w:hint="eastAsia"/>
              </w:rPr>
              <w:t>主页下部变为课程列表列表，每个分类中有若干附件。列表右侧有上传资料按钮</w:t>
            </w:r>
          </w:p>
        </w:tc>
      </w:tr>
      <w:tr w:rsidR="008D69E2" w:rsidRPr="00507ADD" w14:paraId="269F6FFA"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3081CF84" w14:textId="4D9796C5" w:rsidR="008D69E2" w:rsidRDefault="008D69E2" w:rsidP="008D69E2">
            <w:r>
              <w:rPr>
                <w:rFonts w:hint="eastAsia"/>
              </w:rPr>
              <w:t>点击上传资料</w:t>
            </w:r>
          </w:p>
        </w:tc>
        <w:tc>
          <w:tcPr>
            <w:tcW w:w="6141" w:type="dxa"/>
            <w:gridSpan w:val="2"/>
            <w:tcBorders>
              <w:top w:val="single" w:sz="4" w:space="0" w:color="000000"/>
              <w:left w:val="single" w:sz="4" w:space="0" w:color="000000"/>
              <w:bottom w:val="single" w:sz="4" w:space="0" w:color="000000"/>
              <w:right w:val="single" w:sz="4" w:space="0" w:color="000000"/>
            </w:tcBorders>
          </w:tcPr>
          <w:p w14:paraId="7F02B9D0" w14:textId="4B7FF24F" w:rsidR="008D69E2" w:rsidRDefault="008D69E2" w:rsidP="008D69E2">
            <w:r>
              <w:rPr>
                <w:rFonts w:hint="eastAsia"/>
              </w:rPr>
              <w:t>弹出上传资料悬浮窗</w:t>
            </w:r>
          </w:p>
        </w:tc>
      </w:tr>
      <w:tr w:rsidR="008D69E2" w:rsidRPr="00507ADD" w14:paraId="7F383276"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23AF8115" w14:textId="4E3D4513" w:rsidR="008D69E2" w:rsidRDefault="008D69E2" w:rsidP="008D69E2">
            <w:r>
              <w:rPr>
                <w:rFonts w:hint="eastAsia"/>
              </w:rPr>
              <w:t>输入名称：</w:t>
            </w:r>
          </w:p>
          <w:p w14:paraId="1F964878" w14:textId="1EF7C1A5" w:rsidR="008D69E2" w:rsidRDefault="008D69E2" w:rsidP="008D69E2">
            <w:r>
              <w:rPr>
                <w:rFonts w:hint="eastAsia"/>
              </w:rPr>
              <w:t>点击确认上传</w:t>
            </w:r>
          </w:p>
        </w:tc>
        <w:tc>
          <w:tcPr>
            <w:tcW w:w="6141" w:type="dxa"/>
            <w:gridSpan w:val="2"/>
            <w:tcBorders>
              <w:top w:val="single" w:sz="4" w:space="0" w:color="000000"/>
              <w:left w:val="single" w:sz="4" w:space="0" w:color="000000"/>
              <w:bottom w:val="single" w:sz="4" w:space="0" w:color="000000"/>
              <w:right w:val="single" w:sz="4" w:space="0" w:color="000000"/>
            </w:tcBorders>
          </w:tcPr>
          <w:p w14:paraId="6366F0FE" w14:textId="21CCA791" w:rsidR="008D69E2" w:rsidRDefault="008D69E2" w:rsidP="008D69E2">
            <w:r>
              <w:rPr>
                <w:rFonts w:hint="eastAsia"/>
              </w:rPr>
              <w:t>资料名称长度限制为1</w:t>
            </w:r>
            <w:r>
              <w:t>-10</w:t>
            </w:r>
          </w:p>
        </w:tc>
      </w:tr>
      <w:tr w:rsidR="008D69E2" w:rsidRPr="00507ADD" w14:paraId="1BB9330C"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684D65EB" w14:textId="77777777" w:rsidR="008D69E2" w:rsidRDefault="008D69E2" w:rsidP="008D69E2">
            <w:r>
              <w:rPr>
                <w:rFonts w:hint="eastAsia"/>
              </w:rPr>
              <w:t>输入名称：视频</w:t>
            </w:r>
          </w:p>
          <w:p w14:paraId="73D9B501" w14:textId="293B703C" w:rsidR="008D69E2" w:rsidRDefault="008D69E2" w:rsidP="008D69E2">
            <w:r>
              <w:rPr>
                <w:rFonts w:hint="eastAsia"/>
              </w:rPr>
              <w:t>点击确认上传</w:t>
            </w:r>
          </w:p>
        </w:tc>
        <w:tc>
          <w:tcPr>
            <w:tcW w:w="6141" w:type="dxa"/>
            <w:gridSpan w:val="2"/>
            <w:tcBorders>
              <w:top w:val="single" w:sz="4" w:space="0" w:color="000000"/>
              <w:left w:val="single" w:sz="4" w:space="0" w:color="000000"/>
              <w:bottom w:val="single" w:sz="4" w:space="0" w:color="000000"/>
              <w:right w:val="single" w:sz="4" w:space="0" w:color="000000"/>
            </w:tcBorders>
          </w:tcPr>
          <w:p w14:paraId="0201D79C" w14:textId="47B8C82E" w:rsidR="008D69E2" w:rsidRDefault="00F825C5" w:rsidP="008D69E2">
            <w:r>
              <w:rPr>
                <w:rFonts w:hint="eastAsia"/>
              </w:rPr>
              <w:t>上传</w:t>
            </w:r>
            <w:r w:rsidR="008D69E2">
              <w:rPr>
                <w:rFonts w:hint="eastAsia"/>
              </w:rPr>
              <w:t>成功</w:t>
            </w:r>
          </w:p>
        </w:tc>
      </w:tr>
      <w:tr w:rsidR="008D69E2" w:rsidRPr="00507ADD" w14:paraId="718E3192"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207C58AC" w14:textId="77777777" w:rsidR="008D69E2" w:rsidRDefault="008D69E2" w:rsidP="008D69E2">
            <w:r>
              <w:rPr>
                <w:rFonts w:hint="eastAsia"/>
              </w:rPr>
              <w:t>输入名称：12345567891</w:t>
            </w:r>
          </w:p>
          <w:p w14:paraId="137A08EB" w14:textId="25C05046" w:rsidR="008D69E2" w:rsidRDefault="008D69E2" w:rsidP="008D69E2">
            <w:r>
              <w:rPr>
                <w:rFonts w:hint="eastAsia"/>
              </w:rPr>
              <w:t>点击确认上传</w:t>
            </w:r>
          </w:p>
        </w:tc>
        <w:tc>
          <w:tcPr>
            <w:tcW w:w="6141" w:type="dxa"/>
            <w:gridSpan w:val="2"/>
            <w:tcBorders>
              <w:top w:val="single" w:sz="4" w:space="0" w:color="000000"/>
              <w:left w:val="single" w:sz="4" w:space="0" w:color="000000"/>
              <w:bottom w:val="single" w:sz="4" w:space="0" w:color="000000"/>
              <w:right w:val="single" w:sz="4" w:space="0" w:color="000000"/>
            </w:tcBorders>
          </w:tcPr>
          <w:p w14:paraId="4BB4C8F5" w14:textId="5DD44912" w:rsidR="008D69E2" w:rsidRDefault="008D69E2" w:rsidP="008D69E2">
            <w:r>
              <w:rPr>
                <w:rFonts w:hint="eastAsia"/>
              </w:rPr>
              <w:t>资料名称长度限制为1</w:t>
            </w:r>
            <w:r>
              <w:t>-10</w:t>
            </w:r>
          </w:p>
        </w:tc>
      </w:tr>
    </w:tbl>
    <w:p w14:paraId="7D26274A" w14:textId="0188AFE6" w:rsidR="00376C2E" w:rsidRDefault="00376C2E" w:rsidP="002C13BB"/>
    <w:p w14:paraId="73D0C5F8" w14:textId="77777777" w:rsidR="00376C2E" w:rsidRDefault="00376C2E">
      <w:r>
        <w:br w:type="page"/>
      </w:r>
    </w:p>
    <w:p w14:paraId="30D54A1B" w14:textId="77777777" w:rsidR="002C13BB" w:rsidRPr="002C13BB" w:rsidRDefault="002C13BB" w:rsidP="002C13BB"/>
    <w:p w14:paraId="5918722A" w14:textId="59682B97" w:rsidR="001430D0" w:rsidRDefault="00547E81" w:rsidP="001430D0">
      <w:pPr>
        <w:pStyle w:val="a1"/>
      </w:pPr>
      <w:bookmarkStart w:id="1413" w:name="_Toc533356824"/>
      <w:ins w:id="1414" w:author="陈哲凡" w:date="2018-01-17T03:02:00Z">
        <w:r>
          <w:rPr>
            <w:rFonts w:hint="eastAsia"/>
          </w:rPr>
          <w:t>修改</w:t>
        </w:r>
      </w:ins>
      <w:del w:id="1415" w:author="陈哲凡" w:date="2018-01-17T03:02:00Z">
        <w:r w:rsidR="001430D0" w:rsidDel="00547E81">
          <w:rPr>
            <w:rFonts w:hint="eastAsia"/>
          </w:rPr>
          <w:delText>上传</w:delText>
        </w:r>
      </w:del>
      <w:r w:rsidR="001430D0">
        <w:rPr>
          <w:rFonts w:hint="eastAsia"/>
        </w:rPr>
        <w:t>教师介绍</w:t>
      </w:r>
      <w:bookmarkEnd w:id="1413"/>
    </w:p>
    <w:tbl>
      <w:tblPr>
        <w:tblStyle w:val="14"/>
        <w:tblW w:w="8296" w:type="dxa"/>
        <w:tblLook w:val="04A0" w:firstRow="1" w:lastRow="0" w:firstColumn="1" w:lastColumn="0" w:noHBand="0" w:noVBand="1"/>
      </w:tblPr>
      <w:tblGrid>
        <w:gridCol w:w="2155"/>
        <w:gridCol w:w="1993"/>
        <w:gridCol w:w="4148"/>
      </w:tblGrid>
      <w:tr w:rsidR="002C13BB" w:rsidRPr="00B45E5B" w14:paraId="36C27236"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1F19069D" w14:textId="77777777" w:rsidR="002C13BB" w:rsidRPr="00B45E5B" w:rsidRDefault="002C13BB" w:rsidP="0043430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E1F6DC2" w14:textId="40F21879" w:rsidR="002C13BB" w:rsidRPr="00B45E5B" w:rsidRDefault="002C13BB" w:rsidP="00434309">
            <w:r>
              <w:rPr>
                <w:rFonts w:hint="eastAsia"/>
              </w:rPr>
              <w:t>TC</w:t>
            </w:r>
            <w:r>
              <w:t>-</w:t>
            </w:r>
            <w:r>
              <w:rPr>
                <w:rFonts w:hint="eastAsia"/>
              </w:rPr>
              <w:t>R</w:t>
            </w:r>
            <w:r>
              <w:t>-</w:t>
            </w:r>
            <w:r w:rsidR="00E03FAC">
              <w:rPr>
                <w:rFonts w:hint="eastAsia"/>
              </w:rPr>
              <w:t>82</w:t>
            </w:r>
          </w:p>
        </w:tc>
      </w:tr>
      <w:tr w:rsidR="002C13BB" w14:paraId="44E03A7A"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5CA44713" w14:textId="77777777" w:rsidR="002C13BB" w:rsidRPr="00B45E5B" w:rsidRDefault="002C13BB" w:rsidP="0043430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5478C5B" w14:textId="5C88DBDB" w:rsidR="002C13BB" w:rsidRDefault="00547E81" w:rsidP="00434309">
            <w:ins w:id="1416" w:author="陈哲凡" w:date="2018-01-17T03:02:00Z">
              <w:r>
                <w:rPr>
                  <w:rFonts w:hint="eastAsia"/>
                </w:rPr>
                <w:t>修改</w:t>
              </w:r>
            </w:ins>
            <w:del w:id="1417" w:author="陈哲凡" w:date="2018-01-17T03:02:00Z">
              <w:r w:rsidR="00376C2E" w:rsidDel="00547E81">
                <w:rPr>
                  <w:rFonts w:hint="eastAsia"/>
                </w:rPr>
                <w:delText>上传</w:delText>
              </w:r>
            </w:del>
            <w:r w:rsidR="00376C2E">
              <w:rPr>
                <w:rFonts w:hint="eastAsia"/>
              </w:rPr>
              <w:t>教师介绍</w:t>
            </w:r>
          </w:p>
        </w:tc>
      </w:tr>
      <w:tr w:rsidR="002C13BB" w14:paraId="468D75C5"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693035BB" w14:textId="77777777" w:rsidR="002C13BB" w:rsidRDefault="002C13BB" w:rsidP="0043430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98A37D9" w14:textId="4E181F63" w:rsidR="002C13BB" w:rsidRDefault="00547E81" w:rsidP="00434309">
            <w:ins w:id="1418" w:author="陈哲凡" w:date="2018-01-17T03:02:00Z">
              <w:r>
                <w:rPr>
                  <w:rFonts w:hint="eastAsia"/>
                </w:rPr>
                <w:t>修改</w:t>
              </w:r>
            </w:ins>
            <w:del w:id="1419" w:author="陈哲凡" w:date="2018-01-17T03:02:00Z">
              <w:r w:rsidR="00376C2E" w:rsidDel="00547E81">
                <w:rPr>
                  <w:rFonts w:hint="eastAsia"/>
                </w:rPr>
                <w:delText>上传</w:delText>
              </w:r>
            </w:del>
            <w:r w:rsidR="00376C2E">
              <w:rPr>
                <w:rFonts w:hint="eastAsia"/>
              </w:rPr>
              <w:t>教师介绍</w:t>
            </w:r>
          </w:p>
        </w:tc>
      </w:tr>
      <w:tr w:rsidR="002C13BB" w14:paraId="4F18ABC7"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3BEBDCCF" w14:textId="77777777" w:rsidR="002C13BB" w:rsidRPr="00B45E5B" w:rsidRDefault="002C13BB" w:rsidP="0043430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282CDA9" w14:textId="77777777" w:rsidR="002C13BB" w:rsidRDefault="002C13BB" w:rsidP="00434309">
            <w:r>
              <w:rPr>
                <w:rFonts w:hint="eastAsia"/>
              </w:rPr>
              <w:t>注册用户-教师</w:t>
            </w:r>
          </w:p>
        </w:tc>
      </w:tr>
      <w:tr w:rsidR="002C13BB" w14:paraId="6B0A89C7"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0082D3E7" w14:textId="77777777" w:rsidR="002C13BB" w:rsidRPr="00B45E5B" w:rsidRDefault="002C13BB" w:rsidP="0043430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607F9E5" w14:textId="77777777" w:rsidR="002C13BB" w:rsidRDefault="002C13BB" w:rsidP="00434309">
            <w:r>
              <w:rPr>
                <w:rFonts w:hint="eastAsia"/>
              </w:rPr>
              <w:t>黑盒测试-等价类划分/边界值法</w:t>
            </w:r>
          </w:p>
        </w:tc>
      </w:tr>
      <w:tr w:rsidR="002C13BB" w14:paraId="1592988D"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0E547675" w14:textId="77777777" w:rsidR="002C13BB" w:rsidRDefault="002C13BB" w:rsidP="0043430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9510DFD" w14:textId="77777777" w:rsidR="002C13BB" w:rsidRDefault="002C13BB" w:rsidP="00434309">
            <w:r>
              <w:rPr>
                <w:rFonts w:hint="eastAsia"/>
              </w:rPr>
              <w:t>访问具体课程</w:t>
            </w:r>
          </w:p>
        </w:tc>
      </w:tr>
      <w:tr w:rsidR="002C13BB" w14:paraId="4D57E693"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33F31371" w14:textId="77777777" w:rsidR="002C13BB" w:rsidRDefault="002C13BB" w:rsidP="0043430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F3DB510" w14:textId="0738BE57" w:rsidR="002C13BB" w:rsidRDefault="002C13BB" w:rsidP="00434309">
            <w:r>
              <w:rPr>
                <w:rFonts w:hint="eastAsia"/>
              </w:rPr>
              <w:t>教师用户访问自己开的具体课程，</w:t>
            </w:r>
            <w:ins w:id="1420" w:author="陈哲凡" w:date="2018-01-17T03:02:00Z">
              <w:r w:rsidR="00547E81">
                <w:rPr>
                  <w:rFonts w:hint="eastAsia"/>
                </w:rPr>
                <w:t>修改</w:t>
              </w:r>
            </w:ins>
            <w:del w:id="1421" w:author="陈哲凡" w:date="2018-01-17T03:02:00Z">
              <w:r w:rsidR="00376C2E" w:rsidDel="00547E81">
                <w:rPr>
                  <w:rFonts w:hint="eastAsia"/>
                </w:rPr>
                <w:delText>上传</w:delText>
              </w:r>
            </w:del>
            <w:r w:rsidR="00376C2E">
              <w:rPr>
                <w:rFonts w:hint="eastAsia"/>
              </w:rPr>
              <w:t>教师介绍</w:t>
            </w:r>
          </w:p>
        </w:tc>
      </w:tr>
      <w:tr w:rsidR="002C13BB" w:rsidRPr="00B45E5B" w14:paraId="7B4FB04C"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40358558" w14:textId="77777777" w:rsidR="002C13BB" w:rsidRPr="00B45E5B" w:rsidRDefault="002C13BB" w:rsidP="0043430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049690B" w14:textId="5F6AA27F" w:rsidR="002C13BB" w:rsidRPr="00B45E5B" w:rsidRDefault="002C13BB" w:rsidP="00434309">
            <w:r>
              <w:rPr>
                <w:rFonts w:hint="eastAsia"/>
              </w:rPr>
              <w:t>测试教师用户访问自己开的具体课程，</w:t>
            </w:r>
            <w:ins w:id="1422" w:author="陈哲凡" w:date="2018-01-17T03:02:00Z">
              <w:r w:rsidR="00547E81">
                <w:rPr>
                  <w:rFonts w:hint="eastAsia"/>
                </w:rPr>
                <w:t>修改</w:t>
              </w:r>
            </w:ins>
            <w:del w:id="1423" w:author="陈哲凡" w:date="2018-01-17T03:02:00Z">
              <w:r w:rsidR="00376C2E" w:rsidDel="00547E81">
                <w:rPr>
                  <w:rFonts w:hint="eastAsia"/>
                </w:rPr>
                <w:delText>上传</w:delText>
              </w:r>
            </w:del>
            <w:r w:rsidR="00376C2E">
              <w:rPr>
                <w:rFonts w:hint="eastAsia"/>
              </w:rPr>
              <w:t>教师介绍</w:t>
            </w:r>
          </w:p>
        </w:tc>
      </w:tr>
      <w:tr w:rsidR="002C13BB" w:rsidRPr="00507ADD" w14:paraId="2B030403" w14:textId="77777777" w:rsidTr="00434309">
        <w:trPr>
          <w:trHeight w:val="1445"/>
        </w:trPr>
        <w:tc>
          <w:tcPr>
            <w:tcW w:w="8296" w:type="dxa"/>
            <w:gridSpan w:val="3"/>
            <w:tcBorders>
              <w:top w:val="single" w:sz="4" w:space="0" w:color="000000"/>
              <w:left w:val="single" w:sz="4" w:space="0" w:color="000000"/>
              <w:right w:val="single" w:sz="4" w:space="0" w:color="000000"/>
            </w:tcBorders>
            <w:hideMark/>
          </w:tcPr>
          <w:p w14:paraId="3B2B43A1" w14:textId="77777777" w:rsidR="002C13BB" w:rsidRPr="00507ADD" w:rsidRDefault="002C13BB" w:rsidP="00434309">
            <w:r w:rsidRPr="00507ADD">
              <w:rPr>
                <w:rFonts w:hint="eastAsia"/>
              </w:rPr>
              <w:t>初始条件和背景：</w:t>
            </w:r>
          </w:p>
          <w:p w14:paraId="05CE403F" w14:textId="77777777" w:rsidR="002C13BB" w:rsidRDefault="002C13BB" w:rsidP="00434309">
            <w:r w:rsidRPr="00B45E5B">
              <w:rPr>
                <w:rFonts w:hint="eastAsia"/>
              </w:rPr>
              <w:t>系统</w:t>
            </w:r>
            <w:r>
              <w:rPr>
                <w:rFonts w:hint="eastAsia"/>
              </w:rPr>
              <w:t>：PC端</w:t>
            </w:r>
          </w:p>
          <w:p w14:paraId="548372AC" w14:textId="77777777" w:rsidR="002C13BB" w:rsidRPr="00507ADD" w:rsidRDefault="002C13BB" w:rsidP="00434309">
            <w:r>
              <w:rPr>
                <w:rFonts w:hint="eastAsia"/>
              </w:rPr>
              <w:t>浏览器：C</w:t>
            </w:r>
            <w:r>
              <w:t>hrome</w:t>
            </w:r>
          </w:p>
          <w:p w14:paraId="51D31CC1" w14:textId="77777777" w:rsidR="002C13BB" w:rsidRPr="00507ADD" w:rsidRDefault="002C13BB" w:rsidP="00434309">
            <w:r w:rsidRPr="00507ADD">
              <w:rPr>
                <w:rFonts w:hint="eastAsia"/>
              </w:rPr>
              <w:t>注释</w:t>
            </w:r>
            <w:r>
              <w:rPr>
                <w:rFonts w:hint="eastAsia"/>
              </w:rPr>
              <w:t>：无</w:t>
            </w:r>
          </w:p>
        </w:tc>
      </w:tr>
      <w:tr w:rsidR="002C13BB" w:rsidRPr="00507ADD" w14:paraId="7136163B"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DBDB025" w14:textId="77777777" w:rsidR="002C13BB" w:rsidRPr="00507ADD" w:rsidRDefault="002C13BB" w:rsidP="0043430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11B591A" w14:textId="77777777" w:rsidR="002C13BB" w:rsidRPr="00507ADD" w:rsidRDefault="002C13BB" w:rsidP="00434309">
            <w:r w:rsidRPr="00507ADD">
              <w:rPr>
                <w:rFonts w:hint="eastAsia"/>
              </w:rPr>
              <w:t>预期结果</w:t>
            </w:r>
          </w:p>
        </w:tc>
      </w:tr>
      <w:tr w:rsidR="002C13BB" w:rsidRPr="00507ADD" w14:paraId="45FFCE4C"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42FFC2D4" w14:textId="307686F8" w:rsidR="002C13BB" w:rsidRPr="00507ADD" w:rsidRDefault="00376C2E" w:rsidP="00434309">
            <w:r>
              <w:rPr>
                <w:rFonts w:hint="eastAsia"/>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68E22058" w14:textId="7DBE402E" w:rsidR="002C13BB" w:rsidRPr="00507ADD" w:rsidRDefault="00DD4718" w:rsidP="00434309">
            <w:r>
              <w:rPr>
                <w:rFonts w:hint="eastAsia"/>
              </w:rPr>
              <w:t>可见中部教师介绍按钮</w:t>
            </w:r>
          </w:p>
        </w:tc>
      </w:tr>
      <w:tr w:rsidR="002C13BB" w:rsidRPr="00507ADD" w14:paraId="609ED764"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019A1CE5" w14:textId="0755808E" w:rsidR="002C13BB" w:rsidRPr="00507ADD" w:rsidRDefault="00DD4718" w:rsidP="00434309">
            <w:r>
              <w:rPr>
                <w:rFonts w:hint="eastAsia"/>
              </w:rPr>
              <w:t>点击教师介绍</w:t>
            </w:r>
          </w:p>
        </w:tc>
        <w:tc>
          <w:tcPr>
            <w:tcW w:w="6141" w:type="dxa"/>
            <w:gridSpan w:val="2"/>
            <w:tcBorders>
              <w:top w:val="single" w:sz="4" w:space="0" w:color="000000"/>
              <w:left w:val="single" w:sz="4" w:space="0" w:color="000000"/>
              <w:bottom w:val="single" w:sz="4" w:space="0" w:color="000000"/>
              <w:right w:val="single" w:sz="4" w:space="0" w:color="000000"/>
            </w:tcBorders>
          </w:tcPr>
          <w:p w14:paraId="10532428" w14:textId="61C91EC8" w:rsidR="002C13BB" w:rsidRPr="00507ADD" w:rsidRDefault="0094456D" w:rsidP="00434309">
            <w:r>
              <w:rPr>
                <w:rFonts w:hint="eastAsia"/>
              </w:rPr>
              <w:t>下方变为教师介绍页面，右侧有</w:t>
            </w:r>
            <w:del w:id="1424" w:author="陈哲凡" w:date="2018-01-17T03:03:00Z">
              <w:r w:rsidDel="00547E81">
                <w:rPr>
                  <w:rFonts w:hint="eastAsia"/>
                </w:rPr>
                <w:delText>上传HTML按钮</w:delText>
              </w:r>
            </w:del>
            <w:ins w:id="1425" w:author="陈哲凡" w:date="2018-01-17T03:03:00Z">
              <w:r w:rsidR="00547E81">
                <w:rPr>
                  <w:rFonts w:hint="eastAsia"/>
                </w:rPr>
                <w:t>修改按钮</w:t>
              </w:r>
            </w:ins>
          </w:p>
        </w:tc>
      </w:tr>
      <w:tr w:rsidR="00547E81" w:rsidRPr="00507ADD" w14:paraId="594B9BE5" w14:textId="77777777" w:rsidTr="00434309">
        <w:trPr>
          <w:trHeight w:val="392"/>
          <w:ins w:id="1426" w:author="陈哲凡" w:date="2018-01-17T03:03:00Z"/>
        </w:trPr>
        <w:tc>
          <w:tcPr>
            <w:tcW w:w="2155" w:type="dxa"/>
            <w:tcBorders>
              <w:top w:val="single" w:sz="4" w:space="0" w:color="000000"/>
              <w:left w:val="single" w:sz="4" w:space="0" w:color="000000"/>
              <w:bottom w:val="single" w:sz="4" w:space="0" w:color="000000"/>
              <w:right w:val="single" w:sz="4" w:space="0" w:color="000000"/>
            </w:tcBorders>
          </w:tcPr>
          <w:p w14:paraId="0CAE8491" w14:textId="0942308F" w:rsidR="00547E81" w:rsidRDefault="00547E81" w:rsidP="00434309">
            <w:pPr>
              <w:rPr>
                <w:ins w:id="1427" w:author="陈哲凡" w:date="2018-01-17T03:03:00Z"/>
              </w:rPr>
            </w:pPr>
            <w:ins w:id="1428" w:author="陈哲凡" w:date="2018-01-17T03:03:00Z">
              <w:r>
                <w:rPr>
                  <w:rFonts w:hint="eastAsia"/>
                </w:rPr>
                <w:t>点击修改按钮</w:t>
              </w:r>
            </w:ins>
          </w:p>
        </w:tc>
        <w:tc>
          <w:tcPr>
            <w:tcW w:w="6141" w:type="dxa"/>
            <w:gridSpan w:val="2"/>
            <w:tcBorders>
              <w:top w:val="single" w:sz="4" w:space="0" w:color="000000"/>
              <w:left w:val="single" w:sz="4" w:space="0" w:color="000000"/>
              <w:bottom w:val="single" w:sz="4" w:space="0" w:color="000000"/>
              <w:right w:val="single" w:sz="4" w:space="0" w:color="000000"/>
            </w:tcBorders>
          </w:tcPr>
          <w:p w14:paraId="1E205438" w14:textId="32A3EB29" w:rsidR="00547E81" w:rsidRDefault="00547E81" w:rsidP="00434309">
            <w:pPr>
              <w:rPr>
                <w:ins w:id="1429" w:author="陈哲凡" w:date="2018-01-17T03:03:00Z"/>
              </w:rPr>
            </w:pPr>
            <w:ins w:id="1430" w:author="陈哲凡" w:date="2018-01-17T03:03:00Z">
              <w:r>
                <w:rPr>
                  <w:rFonts w:hint="eastAsia"/>
                </w:rPr>
                <w:t>页面转跳至教师个人中心提交教师介绍HTML处</w:t>
              </w:r>
            </w:ins>
          </w:p>
        </w:tc>
      </w:tr>
      <w:tr w:rsidR="0094456D" w:rsidRPr="00507ADD" w:rsidDel="00547E81" w14:paraId="72CF5CF6" w14:textId="30C65945" w:rsidTr="00434309">
        <w:trPr>
          <w:trHeight w:val="392"/>
          <w:del w:id="1431" w:author="陈哲凡" w:date="2018-01-17T03:03:00Z"/>
        </w:trPr>
        <w:tc>
          <w:tcPr>
            <w:tcW w:w="2155" w:type="dxa"/>
            <w:tcBorders>
              <w:top w:val="single" w:sz="4" w:space="0" w:color="000000"/>
              <w:left w:val="single" w:sz="4" w:space="0" w:color="000000"/>
              <w:bottom w:val="single" w:sz="4" w:space="0" w:color="000000"/>
              <w:right w:val="single" w:sz="4" w:space="0" w:color="000000"/>
            </w:tcBorders>
          </w:tcPr>
          <w:p w14:paraId="0AA9E8BC" w14:textId="65BA9D15" w:rsidR="0094456D" w:rsidDel="00547E81" w:rsidRDefault="0094456D" w:rsidP="00434309">
            <w:pPr>
              <w:rPr>
                <w:del w:id="1432" w:author="陈哲凡" w:date="2018-01-17T03:03:00Z"/>
              </w:rPr>
            </w:pPr>
            <w:del w:id="1433" w:author="陈哲凡" w:date="2018-01-17T03:03:00Z">
              <w:r w:rsidDel="00547E81">
                <w:rPr>
                  <w:rFonts w:hint="eastAsia"/>
                </w:rPr>
                <w:delText>点击上传H</w:delText>
              </w:r>
              <w:r w:rsidDel="00547E81">
                <w:delText>MTL</w:delText>
              </w:r>
            </w:del>
          </w:p>
        </w:tc>
        <w:tc>
          <w:tcPr>
            <w:tcW w:w="6141" w:type="dxa"/>
            <w:gridSpan w:val="2"/>
            <w:tcBorders>
              <w:top w:val="single" w:sz="4" w:space="0" w:color="000000"/>
              <w:left w:val="single" w:sz="4" w:space="0" w:color="000000"/>
              <w:bottom w:val="single" w:sz="4" w:space="0" w:color="000000"/>
              <w:right w:val="single" w:sz="4" w:space="0" w:color="000000"/>
            </w:tcBorders>
          </w:tcPr>
          <w:p w14:paraId="33522E84" w14:textId="61B32604" w:rsidR="0094456D" w:rsidDel="00547E81" w:rsidRDefault="0094456D" w:rsidP="00434309">
            <w:pPr>
              <w:rPr>
                <w:del w:id="1434" w:author="陈哲凡" w:date="2018-01-17T03:03:00Z"/>
              </w:rPr>
            </w:pPr>
            <w:del w:id="1435" w:author="陈哲凡" w:date="2018-01-17T03:03:00Z">
              <w:r w:rsidDel="00547E81">
                <w:rPr>
                  <w:rFonts w:hint="eastAsia"/>
                </w:rPr>
                <w:delText>弹出上传HTML悬浮窗</w:delText>
              </w:r>
            </w:del>
          </w:p>
        </w:tc>
      </w:tr>
      <w:tr w:rsidR="0094456D" w:rsidRPr="00507ADD" w:rsidDel="00547E81" w14:paraId="10A1F5A2" w14:textId="6FA58590" w:rsidTr="00434309">
        <w:trPr>
          <w:trHeight w:val="392"/>
          <w:del w:id="1436" w:author="陈哲凡" w:date="2018-01-17T03:03:00Z"/>
        </w:trPr>
        <w:tc>
          <w:tcPr>
            <w:tcW w:w="2155" w:type="dxa"/>
            <w:tcBorders>
              <w:top w:val="single" w:sz="4" w:space="0" w:color="000000"/>
              <w:left w:val="single" w:sz="4" w:space="0" w:color="000000"/>
              <w:bottom w:val="single" w:sz="4" w:space="0" w:color="000000"/>
              <w:right w:val="single" w:sz="4" w:space="0" w:color="000000"/>
            </w:tcBorders>
          </w:tcPr>
          <w:p w14:paraId="7A6D01C2" w14:textId="56620001" w:rsidR="0094456D" w:rsidDel="00547E81" w:rsidRDefault="0094456D" w:rsidP="00434309">
            <w:pPr>
              <w:rPr>
                <w:del w:id="1437" w:author="陈哲凡" w:date="2018-01-17T03:03:00Z"/>
              </w:rPr>
            </w:pPr>
            <w:del w:id="1438" w:author="陈哲凡" w:date="2018-01-17T03:03:00Z">
              <w:r w:rsidDel="00547E81">
                <w:rPr>
                  <w:rFonts w:hint="eastAsia"/>
                </w:rPr>
                <w:delText>上传附件a</w:delText>
              </w:r>
              <w:r w:rsidDel="00547E81">
                <w:delText>.rar</w:delText>
              </w:r>
            </w:del>
          </w:p>
        </w:tc>
        <w:tc>
          <w:tcPr>
            <w:tcW w:w="6141" w:type="dxa"/>
            <w:gridSpan w:val="2"/>
            <w:tcBorders>
              <w:top w:val="single" w:sz="4" w:space="0" w:color="000000"/>
              <w:left w:val="single" w:sz="4" w:space="0" w:color="000000"/>
              <w:bottom w:val="single" w:sz="4" w:space="0" w:color="000000"/>
              <w:right w:val="single" w:sz="4" w:space="0" w:color="000000"/>
            </w:tcBorders>
          </w:tcPr>
          <w:p w14:paraId="42E97107" w14:textId="01E9566F" w:rsidR="0094456D" w:rsidDel="00547E81" w:rsidRDefault="0094456D" w:rsidP="00434309">
            <w:pPr>
              <w:rPr>
                <w:del w:id="1439" w:author="陈哲凡" w:date="2018-01-17T03:03:00Z"/>
              </w:rPr>
            </w:pPr>
            <w:del w:id="1440" w:author="陈哲凡" w:date="2018-01-17T03:03:00Z">
              <w:r w:rsidDel="00547E81">
                <w:rPr>
                  <w:rFonts w:hint="eastAsia"/>
                </w:rPr>
                <w:delText>提示必须上传H</w:delText>
              </w:r>
              <w:r w:rsidDel="00547E81">
                <w:delText>TML</w:delText>
              </w:r>
              <w:r w:rsidDel="00547E81">
                <w:rPr>
                  <w:rFonts w:hint="eastAsia"/>
                </w:rPr>
                <w:delText>文件</w:delText>
              </w:r>
            </w:del>
          </w:p>
        </w:tc>
      </w:tr>
      <w:tr w:rsidR="0094456D" w:rsidRPr="00507ADD" w:rsidDel="00547E81" w14:paraId="35AC3A4C" w14:textId="0F2B5257" w:rsidTr="00434309">
        <w:trPr>
          <w:trHeight w:val="392"/>
          <w:del w:id="1441" w:author="陈哲凡" w:date="2018-01-17T03:03:00Z"/>
        </w:trPr>
        <w:tc>
          <w:tcPr>
            <w:tcW w:w="2155" w:type="dxa"/>
            <w:tcBorders>
              <w:top w:val="single" w:sz="4" w:space="0" w:color="000000"/>
              <w:left w:val="single" w:sz="4" w:space="0" w:color="000000"/>
              <w:bottom w:val="single" w:sz="4" w:space="0" w:color="000000"/>
              <w:right w:val="single" w:sz="4" w:space="0" w:color="000000"/>
            </w:tcBorders>
          </w:tcPr>
          <w:p w14:paraId="304917C1" w14:textId="3E710247" w:rsidR="0094456D" w:rsidDel="00547E81" w:rsidRDefault="0094456D" w:rsidP="00434309">
            <w:pPr>
              <w:rPr>
                <w:del w:id="1442" w:author="陈哲凡" w:date="2018-01-17T03:03:00Z"/>
              </w:rPr>
            </w:pPr>
            <w:del w:id="1443" w:author="陈哲凡" w:date="2018-01-17T03:03:00Z">
              <w:r w:rsidDel="00547E81">
                <w:rPr>
                  <w:rFonts w:hint="eastAsia"/>
                </w:rPr>
                <w:delText>上传附件a</w:delText>
              </w:r>
              <w:r w:rsidDel="00547E81">
                <w:delText>.html</w:delText>
              </w:r>
            </w:del>
          </w:p>
        </w:tc>
        <w:tc>
          <w:tcPr>
            <w:tcW w:w="6141" w:type="dxa"/>
            <w:gridSpan w:val="2"/>
            <w:tcBorders>
              <w:top w:val="single" w:sz="4" w:space="0" w:color="000000"/>
              <w:left w:val="single" w:sz="4" w:space="0" w:color="000000"/>
              <w:bottom w:val="single" w:sz="4" w:space="0" w:color="000000"/>
              <w:right w:val="single" w:sz="4" w:space="0" w:color="000000"/>
            </w:tcBorders>
          </w:tcPr>
          <w:p w14:paraId="7F212598" w14:textId="3C07B804" w:rsidR="0094456D" w:rsidDel="00547E81" w:rsidRDefault="0094456D" w:rsidP="00434309">
            <w:pPr>
              <w:rPr>
                <w:del w:id="1444" w:author="陈哲凡" w:date="2018-01-17T03:03:00Z"/>
              </w:rPr>
            </w:pPr>
            <w:del w:id="1445" w:author="陈哲凡" w:date="2018-01-17T03:03:00Z">
              <w:r w:rsidDel="00547E81">
                <w:rPr>
                  <w:rFonts w:hint="eastAsia"/>
                </w:rPr>
                <w:delText>上传成功，教师介绍更新为上传的HTML</w:delText>
              </w:r>
            </w:del>
          </w:p>
        </w:tc>
      </w:tr>
    </w:tbl>
    <w:p w14:paraId="791F8577" w14:textId="03607B84" w:rsidR="00151C0D" w:rsidRDefault="00151C0D" w:rsidP="002C13BB"/>
    <w:p w14:paraId="276F26FC" w14:textId="77777777" w:rsidR="00151C0D" w:rsidRDefault="00151C0D">
      <w:r>
        <w:br w:type="page"/>
      </w:r>
    </w:p>
    <w:p w14:paraId="6AEF8F7C" w14:textId="77777777" w:rsidR="002C13BB" w:rsidRPr="002C13BB" w:rsidRDefault="002C13BB" w:rsidP="002C13BB"/>
    <w:p w14:paraId="0AEFC37B" w14:textId="229A6511" w:rsidR="001430D0" w:rsidRDefault="001430D0" w:rsidP="001430D0">
      <w:pPr>
        <w:pStyle w:val="a1"/>
      </w:pPr>
      <w:bookmarkStart w:id="1446" w:name="_Toc533356825"/>
      <w:r>
        <w:rPr>
          <w:rFonts w:hint="eastAsia"/>
        </w:rPr>
        <w:t>发布公告</w:t>
      </w:r>
      <w:bookmarkEnd w:id="1446"/>
    </w:p>
    <w:tbl>
      <w:tblPr>
        <w:tblStyle w:val="14"/>
        <w:tblW w:w="8296" w:type="dxa"/>
        <w:tblLook w:val="04A0" w:firstRow="1" w:lastRow="0" w:firstColumn="1" w:lastColumn="0" w:noHBand="0" w:noVBand="1"/>
      </w:tblPr>
      <w:tblGrid>
        <w:gridCol w:w="2155"/>
        <w:gridCol w:w="1993"/>
        <w:gridCol w:w="4148"/>
      </w:tblGrid>
      <w:tr w:rsidR="002C13BB" w:rsidRPr="00B45E5B" w14:paraId="21D5F959"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23F3CA97" w14:textId="77777777" w:rsidR="002C13BB" w:rsidRPr="00B45E5B" w:rsidRDefault="002C13BB" w:rsidP="0043430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AAFB595" w14:textId="3257E2E2" w:rsidR="002C13BB" w:rsidRPr="00B45E5B" w:rsidRDefault="002C13BB" w:rsidP="00434309">
            <w:r>
              <w:rPr>
                <w:rFonts w:hint="eastAsia"/>
              </w:rPr>
              <w:t>TC</w:t>
            </w:r>
            <w:r>
              <w:t>-</w:t>
            </w:r>
            <w:r>
              <w:rPr>
                <w:rFonts w:hint="eastAsia"/>
              </w:rPr>
              <w:t>R</w:t>
            </w:r>
            <w:r>
              <w:t>-</w:t>
            </w:r>
            <w:r w:rsidR="00E03FAC">
              <w:rPr>
                <w:rFonts w:hint="eastAsia"/>
              </w:rPr>
              <w:t>83</w:t>
            </w:r>
          </w:p>
        </w:tc>
      </w:tr>
      <w:tr w:rsidR="002C13BB" w14:paraId="0A1AD596"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28CB8FD1" w14:textId="77777777" w:rsidR="002C13BB" w:rsidRPr="00B45E5B" w:rsidRDefault="002C13BB" w:rsidP="0043430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4591F84" w14:textId="0D200161" w:rsidR="002C13BB" w:rsidRDefault="00151C0D" w:rsidP="00434309">
            <w:r>
              <w:rPr>
                <w:rFonts w:hint="eastAsia"/>
              </w:rPr>
              <w:t>发布公告</w:t>
            </w:r>
          </w:p>
        </w:tc>
      </w:tr>
      <w:tr w:rsidR="002C13BB" w14:paraId="053FB268"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42808BAC" w14:textId="77777777" w:rsidR="002C13BB" w:rsidRDefault="002C13BB" w:rsidP="0043430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87B1774" w14:textId="4E78C98F" w:rsidR="002C13BB" w:rsidRDefault="00151C0D" w:rsidP="00434309">
            <w:r>
              <w:rPr>
                <w:rFonts w:hint="eastAsia"/>
              </w:rPr>
              <w:t>发布公告</w:t>
            </w:r>
          </w:p>
        </w:tc>
      </w:tr>
      <w:tr w:rsidR="002C13BB" w14:paraId="0A5AF0CB"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77ABFD85" w14:textId="77777777" w:rsidR="002C13BB" w:rsidRPr="00B45E5B" w:rsidRDefault="002C13BB" w:rsidP="0043430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C29CAEF" w14:textId="77777777" w:rsidR="002C13BB" w:rsidRDefault="002C13BB" w:rsidP="00434309">
            <w:r>
              <w:rPr>
                <w:rFonts w:hint="eastAsia"/>
              </w:rPr>
              <w:t>注册用户-教师</w:t>
            </w:r>
          </w:p>
        </w:tc>
      </w:tr>
      <w:tr w:rsidR="002C13BB" w14:paraId="4912BF7E"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5DD4578A" w14:textId="77777777" w:rsidR="002C13BB" w:rsidRPr="00B45E5B" w:rsidRDefault="002C13BB" w:rsidP="0043430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62F2106" w14:textId="77777777" w:rsidR="002C13BB" w:rsidRDefault="002C13BB" w:rsidP="00434309">
            <w:r>
              <w:rPr>
                <w:rFonts w:hint="eastAsia"/>
              </w:rPr>
              <w:t>黑盒测试-等价类划分/边界值法</w:t>
            </w:r>
          </w:p>
        </w:tc>
      </w:tr>
      <w:tr w:rsidR="002C13BB" w14:paraId="5B2C2B8A"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6F491638" w14:textId="77777777" w:rsidR="002C13BB" w:rsidRDefault="002C13BB" w:rsidP="0043430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1E64D31" w14:textId="77777777" w:rsidR="002C13BB" w:rsidRDefault="002C13BB" w:rsidP="00434309">
            <w:r>
              <w:rPr>
                <w:rFonts w:hint="eastAsia"/>
              </w:rPr>
              <w:t>访问具体课程</w:t>
            </w:r>
          </w:p>
        </w:tc>
      </w:tr>
      <w:tr w:rsidR="002C13BB" w14:paraId="1C19F33D"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488F25B3" w14:textId="77777777" w:rsidR="002C13BB" w:rsidRDefault="002C13BB" w:rsidP="0043430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6A61254" w14:textId="3ED5A10F" w:rsidR="002C13BB" w:rsidRDefault="002C13BB" w:rsidP="00434309">
            <w:r>
              <w:rPr>
                <w:rFonts w:hint="eastAsia"/>
              </w:rPr>
              <w:t>教师用户访问自己开的具体课程，</w:t>
            </w:r>
            <w:r w:rsidR="00151C0D">
              <w:rPr>
                <w:rFonts w:hint="eastAsia"/>
              </w:rPr>
              <w:t>发布公告</w:t>
            </w:r>
          </w:p>
        </w:tc>
      </w:tr>
      <w:tr w:rsidR="002C13BB" w:rsidRPr="00B45E5B" w14:paraId="11F5741E"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2A953305" w14:textId="77777777" w:rsidR="002C13BB" w:rsidRPr="00B45E5B" w:rsidRDefault="002C13BB" w:rsidP="0043430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8D301B6" w14:textId="600CE2FF" w:rsidR="002C13BB" w:rsidRPr="00B45E5B" w:rsidRDefault="002C13BB" w:rsidP="00434309">
            <w:r>
              <w:rPr>
                <w:rFonts w:hint="eastAsia"/>
              </w:rPr>
              <w:t>测试教师用户访问自己开的具体课程，</w:t>
            </w:r>
            <w:r w:rsidR="00151C0D">
              <w:rPr>
                <w:rFonts w:hint="eastAsia"/>
              </w:rPr>
              <w:t>发布公告</w:t>
            </w:r>
          </w:p>
        </w:tc>
      </w:tr>
      <w:tr w:rsidR="002C13BB" w:rsidRPr="00507ADD" w14:paraId="09C7B8F1" w14:textId="77777777" w:rsidTr="00434309">
        <w:trPr>
          <w:trHeight w:val="1445"/>
        </w:trPr>
        <w:tc>
          <w:tcPr>
            <w:tcW w:w="8296" w:type="dxa"/>
            <w:gridSpan w:val="3"/>
            <w:tcBorders>
              <w:top w:val="single" w:sz="4" w:space="0" w:color="000000"/>
              <w:left w:val="single" w:sz="4" w:space="0" w:color="000000"/>
              <w:right w:val="single" w:sz="4" w:space="0" w:color="000000"/>
            </w:tcBorders>
            <w:hideMark/>
          </w:tcPr>
          <w:p w14:paraId="107463F0" w14:textId="77777777" w:rsidR="002C13BB" w:rsidRPr="00507ADD" w:rsidRDefault="002C13BB" w:rsidP="00434309">
            <w:r w:rsidRPr="00507ADD">
              <w:rPr>
                <w:rFonts w:hint="eastAsia"/>
              </w:rPr>
              <w:t>初始条件和背景：</w:t>
            </w:r>
          </w:p>
          <w:p w14:paraId="5C2ABB23" w14:textId="77777777" w:rsidR="002C13BB" w:rsidRDefault="002C13BB" w:rsidP="00434309">
            <w:r w:rsidRPr="00B45E5B">
              <w:rPr>
                <w:rFonts w:hint="eastAsia"/>
              </w:rPr>
              <w:t>系统</w:t>
            </w:r>
            <w:r>
              <w:rPr>
                <w:rFonts w:hint="eastAsia"/>
              </w:rPr>
              <w:t>：PC端</w:t>
            </w:r>
          </w:p>
          <w:p w14:paraId="6E5A1C75" w14:textId="77777777" w:rsidR="002C13BB" w:rsidRPr="00507ADD" w:rsidRDefault="002C13BB" w:rsidP="00434309">
            <w:r>
              <w:rPr>
                <w:rFonts w:hint="eastAsia"/>
              </w:rPr>
              <w:t>浏览器：C</w:t>
            </w:r>
            <w:r>
              <w:t>hrome</w:t>
            </w:r>
          </w:p>
          <w:p w14:paraId="1202A02E" w14:textId="77777777" w:rsidR="002C13BB" w:rsidRPr="00507ADD" w:rsidRDefault="002C13BB" w:rsidP="00434309">
            <w:r w:rsidRPr="00507ADD">
              <w:rPr>
                <w:rFonts w:hint="eastAsia"/>
              </w:rPr>
              <w:t>注释</w:t>
            </w:r>
            <w:r>
              <w:rPr>
                <w:rFonts w:hint="eastAsia"/>
              </w:rPr>
              <w:t>：无</w:t>
            </w:r>
          </w:p>
        </w:tc>
      </w:tr>
      <w:tr w:rsidR="002C13BB" w:rsidRPr="00507ADD" w14:paraId="3F847691"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E0E99D1" w14:textId="77777777" w:rsidR="002C13BB" w:rsidRPr="00507ADD" w:rsidRDefault="002C13BB" w:rsidP="0043430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12FBD78" w14:textId="77777777" w:rsidR="002C13BB" w:rsidRPr="00507ADD" w:rsidRDefault="002C13BB" w:rsidP="00434309">
            <w:r w:rsidRPr="00507ADD">
              <w:rPr>
                <w:rFonts w:hint="eastAsia"/>
              </w:rPr>
              <w:t>预期结果</w:t>
            </w:r>
          </w:p>
        </w:tc>
      </w:tr>
      <w:tr w:rsidR="002C13BB" w:rsidRPr="00507ADD" w14:paraId="25BA867B"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57C56793" w14:textId="29E686E7" w:rsidR="002C13BB" w:rsidRPr="00507ADD" w:rsidRDefault="00151C0D" w:rsidP="00434309">
            <w:r>
              <w:rPr>
                <w:rFonts w:hint="eastAsia"/>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4B235682" w14:textId="77936D8A" w:rsidR="002C13BB" w:rsidRPr="00507ADD" w:rsidRDefault="00151C0D" w:rsidP="00434309">
            <w:r>
              <w:rPr>
                <w:rFonts w:hint="eastAsia"/>
              </w:rPr>
              <w:t>可见课程主页上部右侧的课程公告，并有发布公告按钮</w:t>
            </w:r>
          </w:p>
        </w:tc>
      </w:tr>
      <w:tr w:rsidR="002C13BB" w:rsidRPr="00507ADD" w14:paraId="2EA5C0F2"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7FC5DA92" w14:textId="0840F2AE" w:rsidR="002C13BB" w:rsidRPr="00507ADD" w:rsidRDefault="00151C0D" w:rsidP="00434309">
            <w:r>
              <w:rPr>
                <w:rFonts w:hint="eastAsia"/>
              </w:rPr>
              <w:t>点击发布公告</w:t>
            </w:r>
          </w:p>
        </w:tc>
        <w:tc>
          <w:tcPr>
            <w:tcW w:w="6141" w:type="dxa"/>
            <w:gridSpan w:val="2"/>
            <w:tcBorders>
              <w:top w:val="single" w:sz="4" w:space="0" w:color="000000"/>
              <w:left w:val="single" w:sz="4" w:space="0" w:color="000000"/>
              <w:bottom w:val="single" w:sz="4" w:space="0" w:color="000000"/>
              <w:right w:val="single" w:sz="4" w:space="0" w:color="000000"/>
            </w:tcBorders>
          </w:tcPr>
          <w:p w14:paraId="645F1497" w14:textId="46653457" w:rsidR="002C13BB" w:rsidRPr="00507ADD" w:rsidRDefault="00151C0D" w:rsidP="00434309">
            <w:r>
              <w:rPr>
                <w:rFonts w:hint="eastAsia"/>
              </w:rPr>
              <w:t>弹出发布公告悬浮窗</w:t>
            </w:r>
          </w:p>
        </w:tc>
      </w:tr>
      <w:tr w:rsidR="00151C0D" w:rsidRPr="00507ADD" w14:paraId="13ED4D22"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185FAA2B" w14:textId="77777777" w:rsidR="00151C0D" w:rsidRDefault="00151C0D" w:rsidP="00434309">
            <w:r>
              <w:rPr>
                <w:rFonts w:hint="eastAsia"/>
              </w:rPr>
              <w:t>输入内容：</w:t>
            </w:r>
          </w:p>
          <w:p w14:paraId="395DD038" w14:textId="36FCB82A" w:rsidR="00151C0D" w:rsidRDefault="00151C0D" w:rsidP="00434309">
            <w:r>
              <w:rPr>
                <w:rFonts w:hint="eastAsia"/>
              </w:rPr>
              <w:t>点击发布</w:t>
            </w:r>
          </w:p>
        </w:tc>
        <w:tc>
          <w:tcPr>
            <w:tcW w:w="6141" w:type="dxa"/>
            <w:gridSpan w:val="2"/>
            <w:tcBorders>
              <w:top w:val="single" w:sz="4" w:space="0" w:color="000000"/>
              <w:left w:val="single" w:sz="4" w:space="0" w:color="000000"/>
              <w:bottom w:val="single" w:sz="4" w:space="0" w:color="000000"/>
              <w:right w:val="single" w:sz="4" w:space="0" w:color="000000"/>
            </w:tcBorders>
          </w:tcPr>
          <w:p w14:paraId="5F09BEE5" w14:textId="3A118946" w:rsidR="00151C0D" w:rsidRDefault="00151C0D" w:rsidP="00434309">
            <w:r>
              <w:rPr>
                <w:rFonts w:hint="eastAsia"/>
              </w:rPr>
              <w:t>提示课程公告的长度限制为1-100</w:t>
            </w:r>
          </w:p>
        </w:tc>
      </w:tr>
      <w:tr w:rsidR="00151C0D" w:rsidRPr="00507ADD" w14:paraId="2BEBE8C7"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13B60BA4" w14:textId="6A122E04" w:rsidR="00151C0D" w:rsidRDefault="00151C0D" w:rsidP="00151C0D">
            <w:r>
              <w:rPr>
                <w:rFonts w:hint="eastAsia"/>
              </w:rPr>
              <w:t>输入内容：长度大于100的字符串</w:t>
            </w:r>
          </w:p>
          <w:p w14:paraId="3064D9DE" w14:textId="49E959E9" w:rsidR="00151C0D" w:rsidRDefault="00151C0D" w:rsidP="00151C0D">
            <w:r>
              <w:rPr>
                <w:rFonts w:hint="eastAsia"/>
              </w:rPr>
              <w:t>点击发布</w:t>
            </w:r>
          </w:p>
        </w:tc>
        <w:tc>
          <w:tcPr>
            <w:tcW w:w="6141" w:type="dxa"/>
            <w:gridSpan w:val="2"/>
            <w:tcBorders>
              <w:top w:val="single" w:sz="4" w:space="0" w:color="000000"/>
              <w:left w:val="single" w:sz="4" w:space="0" w:color="000000"/>
              <w:bottom w:val="single" w:sz="4" w:space="0" w:color="000000"/>
              <w:right w:val="single" w:sz="4" w:space="0" w:color="000000"/>
            </w:tcBorders>
          </w:tcPr>
          <w:p w14:paraId="2806E780" w14:textId="182B167D" w:rsidR="00151C0D" w:rsidRDefault="00151C0D" w:rsidP="00151C0D">
            <w:r>
              <w:rPr>
                <w:rFonts w:hint="eastAsia"/>
              </w:rPr>
              <w:t>提示课程公告的长度限制为1-100</w:t>
            </w:r>
          </w:p>
        </w:tc>
      </w:tr>
      <w:tr w:rsidR="00151C0D" w:rsidRPr="00507ADD" w14:paraId="57622973"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4CCFBD3A" w14:textId="34980D8B" w:rsidR="00151C0D" w:rsidRDefault="00151C0D" w:rsidP="00151C0D">
            <w:r>
              <w:rPr>
                <w:rFonts w:hint="eastAsia"/>
              </w:rPr>
              <w:t>输入内容：今晚晚上有答疑</w:t>
            </w:r>
          </w:p>
        </w:tc>
        <w:tc>
          <w:tcPr>
            <w:tcW w:w="6141" w:type="dxa"/>
            <w:gridSpan w:val="2"/>
            <w:tcBorders>
              <w:top w:val="single" w:sz="4" w:space="0" w:color="000000"/>
              <w:left w:val="single" w:sz="4" w:space="0" w:color="000000"/>
              <w:bottom w:val="single" w:sz="4" w:space="0" w:color="000000"/>
              <w:right w:val="single" w:sz="4" w:space="0" w:color="000000"/>
            </w:tcBorders>
          </w:tcPr>
          <w:p w14:paraId="589B42E5" w14:textId="53A8AD97" w:rsidR="00151C0D" w:rsidRDefault="00151C0D" w:rsidP="00151C0D">
            <w:r>
              <w:rPr>
                <w:rFonts w:hint="eastAsia"/>
              </w:rPr>
              <w:t>发布成功，该公告显示至公告栏</w:t>
            </w:r>
          </w:p>
        </w:tc>
      </w:tr>
    </w:tbl>
    <w:p w14:paraId="1823FFA4" w14:textId="0E70A3BD" w:rsidR="00151C0D" w:rsidRDefault="00151C0D" w:rsidP="002C13BB"/>
    <w:p w14:paraId="124651AB" w14:textId="77777777" w:rsidR="00151C0D" w:rsidRDefault="00151C0D">
      <w:r>
        <w:br w:type="page"/>
      </w:r>
    </w:p>
    <w:p w14:paraId="60CF5EB1" w14:textId="77777777" w:rsidR="002C13BB" w:rsidRPr="002C13BB" w:rsidRDefault="002C13BB" w:rsidP="002C13BB"/>
    <w:p w14:paraId="03E3AB63" w14:textId="24893DB7" w:rsidR="001430D0" w:rsidRDefault="001430D0" w:rsidP="001430D0">
      <w:pPr>
        <w:pStyle w:val="a1"/>
      </w:pPr>
      <w:bookmarkStart w:id="1447" w:name="_Toc533356826"/>
      <w:r>
        <w:rPr>
          <w:rFonts w:hint="eastAsia"/>
        </w:rPr>
        <w:t>设置公告置顶</w:t>
      </w:r>
      <w:bookmarkEnd w:id="1447"/>
    </w:p>
    <w:tbl>
      <w:tblPr>
        <w:tblStyle w:val="14"/>
        <w:tblW w:w="8296" w:type="dxa"/>
        <w:tblLook w:val="04A0" w:firstRow="1" w:lastRow="0" w:firstColumn="1" w:lastColumn="0" w:noHBand="0" w:noVBand="1"/>
      </w:tblPr>
      <w:tblGrid>
        <w:gridCol w:w="2155"/>
        <w:gridCol w:w="1993"/>
        <w:gridCol w:w="4148"/>
      </w:tblGrid>
      <w:tr w:rsidR="002C13BB" w:rsidRPr="00B45E5B" w14:paraId="26B31F8D"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5DA493CD" w14:textId="77777777" w:rsidR="002C13BB" w:rsidRPr="00B45E5B" w:rsidRDefault="002C13BB" w:rsidP="0043430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DC70262" w14:textId="6F024C5F" w:rsidR="002C13BB" w:rsidRPr="00B45E5B" w:rsidRDefault="002C13BB" w:rsidP="00434309">
            <w:r>
              <w:rPr>
                <w:rFonts w:hint="eastAsia"/>
              </w:rPr>
              <w:t>TC</w:t>
            </w:r>
            <w:r>
              <w:t>-</w:t>
            </w:r>
            <w:r>
              <w:rPr>
                <w:rFonts w:hint="eastAsia"/>
              </w:rPr>
              <w:t>R</w:t>
            </w:r>
            <w:r>
              <w:t>-</w:t>
            </w:r>
            <w:r w:rsidR="00E03FAC">
              <w:rPr>
                <w:rFonts w:hint="eastAsia"/>
              </w:rPr>
              <w:t>84</w:t>
            </w:r>
          </w:p>
        </w:tc>
      </w:tr>
      <w:tr w:rsidR="002C13BB" w14:paraId="5AB6C3AE"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40CE35AC" w14:textId="77777777" w:rsidR="002C13BB" w:rsidRPr="00B45E5B" w:rsidRDefault="002C13BB" w:rsidP="0043430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1EDCBF8" w14:textId="46A576A9" w:rsidR="002C13BB" w:rsidRDefault="00863D3A" w:rsidP="00434309">
            <w:r>
              <w:rPr>
                <w:rFonts w:hint="eastAsia"/>
              </w:rPr>
              <w:t>设置公告置顶</w:t>
            </w:r>
          </w:p>
        </w:tc>
      </w:tr>
      <w:tr w:rsidR="002C13BB" w14:paraId="6401E44B"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307DDB34" w14:textId="77777777" w:rsidR="002C13BB" w:rsidRDefault="002C13BB" w:rsidP="0043430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74F306E" w14:textId="6E99EF28" w:rsidR="002C13BB" w:rsidRDefault="00863D3A" w:rsidP="00434309">
            <w:r>
              <w:rPr>
                <w:rFonts w:hint="eastAsia"/>
              </w:rPr>
              <w:t>设置公告置顶</w:t>
            </w:r>
          </w:p>
        </w:tc>
      </w:tr>
      <w:tr w:rsidR="002C13BB" w14:paraId="0F08C322"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37A00682" w14:textId="77777777" w:rsidR="002C13BB" w:rsidRPr="00B45E5B" w:rsidRDefault="002C13BB" w:rsidP="0043430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1268D55" w14:textId="77777777" w:rsidR="002C13BB" w:rsidRDefault="002C13BB" w:rsidP="00434309">
            <w:r>
              <w:rPr>
                <w:rFonts w:hint="eastAsia"/>
              </w:rPr>
              <w:t>注册用户-教师</w:t>
            </w:r>
          </w:p>
        </w:tc>
      </w:tr>
      <w:tr w:rsidR="002C13BB" w14:paraId="2E346821"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5E32AD3E" w14:textId="77777777" w:rsidR="002C13BB" w:rsidRPr="00B45E5B" w:rsidRDefault="002C13BB" w:rsidP="0043430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92CFEB6" w14:textId="77777777" w:rsidR="002C13BB" w:rsidRDefault="002C13BB" w:rsidP="00434309">
            <w:r>
              <w:rPr>
                <w:rFonts w:hint="eastAsia"/>
              </w:rPr>
              <w:t>黑盒测试-等价类划分/边界值法</w:t>
            </w:r>
          </w:p>
        </w:tc>
      </w:tr>
      <w:tr w:rsidR="002C13BB" w14:paraId="116EB745"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2B8B95ED" w14:textId="77777777" w:rsidR="002C13BB" w:rsidRDefault="002C13BB" w:rsidP="0043430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5037A11" w14:textId="77777777" w:rsidR="002C13BB" w:rsidRDefault="002C13BB" w:rsidP="00434309">
            <w:r>
              <w:rPr>
                <w:rFonts w:hint="eastAsia"/>
              </w:rPr>
              <w:t>访问具体课程</w:t>
            </w:r>
          </w:p>
        </w:tc>
      </w:tr>
      <w:tr w:rsidR="002C13BB" w14:paraId="676AD1A6"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5F79846B" w14:textId="77777777" w:rsidR="002C13BB" w:rsidRDefault="002C13BB" w:rsidP="0043430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3D9D91B" w14:textId="588F4B2F" w:rsidR="002C13BB" w:rsidRDefault="002C13BB" w:rsidP="00434309">
            <w:r>
              <w:rPr>
                <w:rFonts w:hint="eastAsia"/>
              </w:rPr>
              <w:t>教师用户访问自己开的具体课程，</w:t>
            </w:r>
            <w:r w:rsidR="00863D3A">
              <w:rPr>
                <w:rFonts w:hint="eastAsia"/>
              </w:rPr>
              <w:t>设置公告置顶</w:t>
            </w:r>
          </w:p>
        </w:tc>
      </w:tr>
      <w:tr w:rsidR="002C13BB" w:rsidRPr="00B45E5B" w14:paraId="506ABF17"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07F9BC47" w14:textId="77777777" w:rsidR="002C13BB" w:rsidRPr="00B45E5B" w:rsidRDefault="002C13BB" w:rsidP="0043430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2B8A3A5" w14:textId="35938C43" w:rsidR="002C13BB" w:rsidRPr="00B45E5B" w:rsidRDefault="002C13BB" w:rsidP="00434309">
            <w:r>
              <w:rPr>
                <w:rFonts w:hint="eastAsia"/>
              </w:rPr>
              <w:t>测试教师用户访问自己开的具体课程，</w:t>
            </w:r>
            <w:r w:rsidR="00863D3A">
              <w:rPr>
                <w:rFonts w:hint="eastAsia"/>
              </w:rPr>
              <w:t>设置公告置顶</w:t>
            </w:r>
          </w:p>
        </w:tc>
      </w:tr>
      <w:tr w:rsidR="002C13BB" w:rsidRPr="00507ADD" w14:paraId="3AC3CAC2" w14:textId="77777777" w:rsidTr="00434309">
        <w:trPr>
          <w:trHeight w:val="1445"/>
        </w:trPr>
        <w:tc>
          <w:tcPr>
            <w:tcW w:w="8296" w:type="dxa"/>
            <w:gridSpan w:val="3"/>
            <w:tcBorders>
              <w:top w:val="single" w:sz="4" w:space="0" w:color="000000"/>
              <w:left w:val="single" w:sz="4" w:space="0" w:color="000000"/>
              <w:right w:val="single" w:sz="4" w:space="0" w:color="000000"/>
            </w:tcBorders>
            <w:hideMark/>
          </w:tcPr>
          <w:p w14:paraId="2A31C081" w14:textId="77777777" w:rsidR="002C13BB" w:rsidRPr="00507ADD" w:rsidRDefault="002C13BB" w:rsidP="00434309">
            <w:r w:rsidRPr="00507ADD">
              <w:rPr>
                <w:rFonts w:hint="eastAsia"/>
              </w:rPr>
              <w:t>初始条件和背景：</w:t>
            </w:r>
          </w:p>
          <w:p w14:paraId="51B2E4F6" w14:textId="77777777" w:rsidR="002C13BB" w:rsidRDefault="002C13BB" w:rsidP="00434309">
            <w:r w:rsidRPr="00B45E5B">
              <w:rPr>
                <w:rFonts w:hint="eastAsia"/>
              </w:rPr>
              <w:t>系统</w:t>
            </w:r>
            <w:r>
              <w:rPr>
                <w:rFonts w:hint="eastAsia"/>
              </w:rPr>
              <w:t>：PC端</w:t>
            </w:r>
          </w:p>
          <w:p w14:paraId="570691E0" w14:textId="77777777" w:rsidR="002C13BB" w:rsidRPr="00507ADD" w:rsidRDefault="002C13BB" w:rsidP="00434309">
            <w:r>
              <w:rPr>
                <w:rFonts w:hint="eastAsia"/>
              </w:rPr>
              <w:t>浏览器：C</w:t>
            </w:r>
            <w:r>
              <w:t>hrome</w:t>
            </w:r>
          </w:p>
          <w:p w14:paraId="3217166B" w14:textId="77777777" w:rsidR="002C13BB" w:rsidRPr="00507ADD" w:rsidRDefault="002C13BB" w:rsidP="00434309">
            <w:r w:rsidRPr="00507ADD">
              <w:rPr>
                <w:rFonts w:hint="eastAsia"/>
              </w:rPr>
              <w:t>注释</w:t>
            </w:r>
            <w:r>
              <w:rPr>
                <w:rFonts w:hint="eastAsia"/>
              </w:rPr>
              <w:t>：无</w:t>
            </w:r>
          </w:p>
        </w:tc>
      </w:tr>
      <w:tr w:rsidR="002C13BB" w:rsidRPr="00507ADD" w14:paraId="7B3903BE"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4463DAF" w14:textId="77777777" w:rsidR="002C13BB" w:rsidRPr="00507ADD" w:rsidRDefault="002C13BB" w:rsidP="0043430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5B927D0" w14:textId="77777777" w:rsidR="002C13BB" w:rsidRPr="00507ADD" w:rsidRDefault="002C13BB" w:rsidP="00434309">
            <w:r w:rsidRPr="00507ADD">
              <w:rPr>
                <w:rFonts w:hint="eastAsia"/>
              </w:rPr>
              <w:t>预期结果</w:t>
            </w:r>
          </w:p>
        </w:tc>
      </w:tr>
      <w:tr w:rsidR="00863D3A" w:rsidRPr="00507ADD" w14:paraId="775BAC80"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55517E2B" w14:textId="67DE8333" w:rsidR="00863D3A" w:rsidRPr="00507ADD" w:rsidRDefault="00863D3A" w:rsidP="00863D3A">
            <w:r>
              <w:rPr>
                <w:rFonts w:hint="eastAsia"/>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32621210" w14:textId="51BA93CF" w:rsidR="00863D3A" w:rsidRPr="00507ADD" w:rsidRDefault="00863D3A" w:rsidP="00863D3A">
            <w:r>
              <w:rPr>
                <w:rFonts w:hint="eastAsia"/>
              </w:rPr>
              <w:t>可见课程主页上部右侧的课程公告，每条公告旁边有置顶按钮</w:t>
            </w:r>
          </w:p>
        </w:tc>
      </w:tr>
      <w:tr w:rsidR="00863D3A" w:rsidRPr="00507ADD" w14:paraId="6634A4DB"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12F5AFA7" w14:textId="3EB9739B" w:rsidR="00863D3A" w:rsidRPr="00507ADD" w:rsidRDefault="00863D3A" w:rsidP="00863D3A">
            <w:r>
              <w:rPr>
                <w:rFonts w:hint="eastAsia"/>
              </w:rPr>
              <w:t>点击置顶按钮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6604499" w14:textId="0AB56857" w:rsidR="00863D3A" w:rsidRPr="00507ADD" w:rsidRDefault="00863D3A" w:rsidP="00863D3A">
            <w:r>
              <w:rPr>
                <w:rFonts w:hint="eastAsia"/>
              </w:rPr>
              <w:t>该条公告置顶</w:t>
            </w:r>
          </w:p>
        </w:tc>
      </w:tr>
    </w:tbl>
    <w:p w14:paraId="40114B0E" w14:textId="27531C28" w:rsidR="00863D3A" w:rsidRDefault="00863D3A" w:rsidP="002C13BB"/>
    <w:p w14:paraId="3A6BEBDF" w14:textId="77777777" w:rsidR="00863D3A" w:rsidRDefault="00863D3A">
      <w:r>
        <w:br w:type="page"/>
      </w:r>
    </w:p>
    <w:p w14:paraId="00F73905" w14:textId="77777777" w:rsidR="002C13BB" w:rsidRPr="002C13BB" w:rsidRDefault="002C13BB" w:rsidP="002C13BB"/>
    <w:p w14:paraId="7B0D96B5" w14:textId="296C0653" w:rsidR="001430D0" w:rsidRDefault="001430D0" w:rsidP="001430D0">
      <w:pPr>
        <w:pStyle w:val="a1"/>
      </w:pPr>
      <w:bookmarkStart w:id="1448" w:name="_Toc533356827"/>
      <w:r>
        <w:rPr>
          <w:rFonts w:hint="eastAsia"/>
        </w:rPr>
        <w:t>上传课程预览图</w:t>
      </w:r>
      <w:bookmarkEnd w:id="1448"/>
    </w:p>
    <w:tbl>
      <w:tblPr>
        <w:tblStyle w:val="14"/>
        <w:tblW w:w="8296" w:type="dxa"/>
        <w:tblLook w:val="04A0" w:firstRow="1" w:lastRow="0" w:firstColumn="1" w:lastColumn="0" w:noHBand="0" w:noVBand="1"/>
      </w:tblPr>
      <w:tblGrid>
        <w:gridCol w:w="2155"/>
        <w:gridCol w:w="1993"/>
        <w:gridCol w:w="4148"/>
      </w:tblGrid>
      <w:tr w:rsidR="002C13BB" w:rsidRPr="00B45E5B" w14:paraId="2E84C29F"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1AF43074" w14:textId="77777777" w:rsidR="002C13BB" w:rsidRPr="00B45E5B" w:rsidRDefault="002C13BB" w:rsidP="0043430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4F38D69" w14:textId="6BA963E9" w:rsidR="002C13BB" w:rsidRPr="00B45E5B" w:rsidRDefault="002C13BB" w:rsidP="00434309">
            <w:r>
              <w:rPr>
                <w:rFonts w:hint="eastAsia"/>
              </w:rPr>
              <w:t>TC</w:t>
            </w:r>
            <w:r>
              <w:t>-</w:t>
            </w:r>
            <w:r>
              <w:rPr>
                <w:rFonts w:hint="eastAsia"/>
              </w:rPr>
              <w:t>R</w:t>
            </w:r>
            <w:r>
              <w:t>-</w:t>
            </w:r>
            <w:r w:rsidR="00E03FAC">
              <w:rPr>
                <w:rFonts w:hint="eastAsia"/>
              </w:rPr>
              <w:t>85</w:t>
            </w:r>
          </w:p>
        </w:tc>
      </w:tr>
      <w:tr w:rsidR="002C13BB" w14:paraId="49FE7511"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362B208F" w14:textId="77777777" w:rsidR="002C13BB" w:rsidRPr="00B45E5B" w:rsidRDefault="002C13BB" w:rsidP="0043430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F8CDCC6" w14:textId="10F0FB5B" w:rsidR="002C13BB" w:rsidRDefault="00863D3A" w:rsidP="00434309">
            <w:r>
              <w:rPr>
                <w:rFonts w:hint="eastAsia"/>
              </w:rPr>
              <w:t>上传课程预览图</w:t>
            </w:r>
          </w:p>
        </w:tc>
      </w:tr>
      <w:tr w:rsidR="002C13BB" w14:paraId="2384255F"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41DDDE8C" w14:textId="77777777" w:rsidR="002C13BB" w:rsidRDefault="002C13BB" w:rsidP="0043430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7AF84BC" w14:textId="4FB199B9" w:rsidR="002C13BB" w:rsidRDefault="00863D3A" w:rsidP="00434309">
            <w:r>
              <w:rPr>
                <w:rFonts w:hint="eastAsia"/>
              </w:rPr>
              <w:t>上传课程预览图</w:t>
            </w:r>
          </w:p>
        </w:tc>
      </w:tr>
      <w:tr w:rsidR="002C13BB" w14:paraId="61063B47"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1F9A77C5" w14:textId="77777777" w:rsidR="002C13BB" w:rsidRPr="00B45E5B" w:rsidRDefault="002C13BB" w:rsidP="0043430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3F17445" w14:textId="77777777" w:rsidR="002C13BB" w:rsidRDefault="002C13BB" w:rsidP="00434309">
            <w:r>
              <w:rPr>
                <w:rFonts w:hint="eastAsia"/>
              </w:rPr>
              <w:t>注册用户-教师</w:t>
            </w:r>
          </w:p>
        </w:tc>
      </w:tr>
      <w:tr w:rsidR="002C13BB" w14:paraId="20E6FECA"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471D062F" w14:textId="77777777" w:rsidR="002C13BB" w:rsidRPr="00B45E5B" w:rsidRDefault="002C13BB" w:rsidP="0043430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F83086C" w14:textId="77777777" w:rsidR="002C13BB" w:rsidRDefault="002C13BB" w:rsidP="00434309">
            <w:r>
              <w:rPr>
                <w:rFonts w:hint="eastAsia"/>
              </w:rPr>
              <w:t>黑盒测试-等价类划分/边界值法</w:t>
            </w:r>
          </w:p>
        </w:tc>
      </w:tr>
      <w:tr w:rsidR="002C13BB" w14:paraId="593D1E14"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58C93FE8" w14:textId="77777777" w:rsidR="002C13BB" w:rsidRDefault="002C13BB" w:rsidP="0043430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BA58DC9" w14:textId="77777777" w:rsidR="002C13BB" w:rsidRDefault="002C13BB" w:rsidP="00434309">
            <w:r>
              <w:rPr>
                <w:rFonts w:hint="eastAsia"/>
              </w:rPr>
              <w:t>访问具体课程</w:t>
            </w:r>
          </w:p>
        </w:tc>
      </w:tr>
      <w:tr w:rsidR="002C13BB" w14:paraId="64F45F5D"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18B7B8BD" w14:textId="77777777" w:rsidR="002C13BB" w:rsidRDefault="002C13BB" w:rsidP="0043430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B36EB79" w14:textId="4A6BD7BA" w:rsidR="002C13BB" w:rsidRDefault="002C13BB" w:rsidP="00434309">
            <w:r>
              <w:rPr>
                <w:rFonts w:hint="eastAsia"/>
              </w:rPr>
              <w:t>教师用户访问自己开的具体课程，</w:t>
            </w:r>
            <w:r w:rsidR="00863D3A">
              <w:rPr>
                <w:rFonts w:hint="eastAsia"/>
              </w:rPr>
              <w:t>上传课程预览图</w:t>
            </w:r>
          </w:p>
        </w:tc>
      </w:tr>
      <w:tr w:rsidR="002C13BB" w:rsidRPr="00B45E5B" w14:paraId="65357DF4"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0DFB6DE5" w14:textId="77777777" w:rsidR="002C13BB" w:rsidRPr="00B45E5B" w:rsidRDefault="002C13BB" w:rsidP="0043430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1B3AE61" w14:textId="7789ACD2" w:rsidR="002C13BB" w:rsidRPr="00B45E5B" w:rsidRDefault="002C13BB" w:rsidP="00434309">
            <w:r>
              <w:rPr>
                <w:rFonts w:hint="eastAsia"/>
              </w:rPr>
              <w:t>测试教师用户访问自己开的具体课程，</w:t>
            </w:r>
            <w:r w:rsidR="00863D3A">
              <w:rPr>
                <w:rFonts w:hint="eastAsia"/>
              </w:rPr>
              <w:t>上传课程预览图</w:t>
            </w:r>
          </w:p>
        </w:tc>
      </w:tr>
      <w:tr w:rsidR="002C13BB" w:rsidRPr="00507ADD" w14:paraId="1FE6EEA4" w14:textId="77777777" w:rsidTr="00434309">
        <w:trPr>
          <w:trHeight w:val="1445"/>
        </w:trPr>
        <w:tc>
          <w:tcPr>
            <w:tcW w:w="8296" w:type="dxa"/>
            <w:gridSpan w:val="3"/>
            <w:tcBorders>
              <w:top w:val="single" w:sz="4" w:space="0" w:color="000000"/>
              <w:left w:val="single" w:sz="4" w:space="0" w:color="000000"/>
              <w:right w:val="single" w:sz="4" w:space="0" w:color="000000"/>
            </w:tcBorders>
            <w:hideMark/>
          </w:tcPr>
          <w:p w14:paraId="502DD4C1" w14:textId="77777777" w:rsidR="002C13BB" w:rsidRPr="00507ADD" w:rsidRDefault="002C13BB" w:rsidP="00434309">
            <w:r w:rsidRPr="00507ADD">
              <w:rPr>
                <w:rFonts w:hint="eastAsia"/>
              </w:rPr>
              <w:t>初始条件和背景：</w:t>
            </w:r>
          </w:p>
          <w:p w14:paraId="0947DC2A" w14:textId="77777777" w:rsidR="002C13BB" w:rsidRDefault="002C13BB" w:rsidP="00434309">
            <w:r w:rsidRPr="00B45E5B">
              <w:rPr>
                <w:rFonts w:hint="eastAsia"/>
              </w:rPr>
              <w:t>系统</w:t>
            </w:r>
            <w:r>
              <w:rPr>
                <w:rFonts w:hint="eastAsia"/>
              </w:rPr>
              <w:t>：PC端</w:t>
            </w:r>
          </w:p>
          <w:p w14:paraId="24D5E7E3" w14:textId="77777777" w:rsidR="002C13BB" w:rsidRPr="00507ADD" w:rsidRDefault="002C13BB" w:rsidP="00434309">
            <w:r>
              <w:rPr>
                <w:rFonts w:hint="eastAsia"/>
              </w:rPr>
              <w:t>浏览器：C</w:t>
            </w:r>
            <w:r>
              <w:t>hrome</w:t>
            </w:r>
          </w:p>
          <w:p w14:paraId="3D2DC4E2" w14:textId="77777777" w:rsidR="002C13BB" w:rsidRPr="00507ADD" w:rsidRDefault="002C13BB" w:rsidP="00434309">
            <w:r w:rsidRPr="00507ADD">
              <w:rPr>
                <w:rFonts w:hint="eastAsia"/>
              </w:rPr>
              <w:t>注释</w:t>
            </w:r>
            <w:r>
              <w:rPr>
                <w:rFonts w:hint="eastAsia"/>
              </w:rPr>
              <w:t>：无</w:t>
            </w:r>
          </w:p>
        </w:tc>
      </w:tr>
      <w:tr w:rsidR="002C13BB" w:rsidRPr="00507ADD" w14:paraId="186266AF"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95DC990" w14:textId="77777777" w:rsidR="002C13BB" w:rsidRPr="00507ADD" w:rsidRDefault="002C13BB" w:rsidP="0043430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E0A9E2A" w14:textId="77777777" w:rsidR="002C13BB" w:rsidRPr="00507ADD" w:rsidRDefault="002C13BB" w:rsidP="00434309">
            <w:r w:rsidRPr="00507ADD">
              <w:rPr>
                <w:rFonts w:hint="eastAsia"/>
              </w:rPr>
              <w:t>预期结果</w:t>
            </w:r>
          </w:p>
        </w:tc>
      </w:tr>
      <w:tr w:rsidR="002C13BB" w:rsidRPr="00507ADD" w14:paraId="5B80388B"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120A0E9C" w14:textId="298ABFC5" w:rsidR="002C13BB" w:rsidRPr="00507ADD" w:rsidRDefault="00863D3A" w:rsidP="00434309">
            <w:r>
              <w:rPr>
                <w:rFonts w:hint="eastAsia"/>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26DF31A4" w14:textId="2BCB1620" w:rsidR="002C13BB" w:rsidRPr="00507ADD" w:rsidRDefault="00863D3A" w:rsidP="00434309">
            <w:r>
              <w:rPr>
                <w:rFonts w:hint="eastAsia"/>
              </w:rPr>
              <w:t>可见课程主页中部上方的课程预览图下方有选择文件按钮</w:t>
            </w:r>
          </w:p>
        </w:tc>
      </w:tr>
      <w:tr w:rsidR="002C13BB" w:rsidRPr="00507ADD" w14:paraId="250F229F"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61060FC6" w14:textId="5877C360" w:rsidR="002C13BB" w:rsidRPr="00507ADD" w:rsidRDefault="00863D3A" w:rsidP="00434309">
            <w:r>
              <w:rPr>
                <w:rFonts w:hint="eastAsia"/>
              </w:rPr>
              <w:t>点击选择文件</w:t>
            </w:r>
          </w:p>
        </w:tc>
        <w:tc>
          <w:tcPr>
            <w:tcW w:w="6141" w:type="dxa"/>
            <w:gridSpan w:val="2"/>
            <w:tcBorders>
              <w:top w:val="single" w:sz="4" w:space="0" w:color="000000"/>
              <w:left w:val="single" w:sz="4" w:space="0" w:color="000000"/>
              <w:bottom w:val="single" w:sz="4" w:space="0" w:color="000000"/>
              <w:right w:val="single" w:sz="4" w:space="0" w:color="000000"/>
            </w:tcBorders>
          </w:tcPr>
          <w:p w14:paraId="4098129F" w14:textId="2DEB23BC" w:rsidR="002C13BB" w:rsidRPr="00507ADD" w:rsidRDefault="00863D3A" w:rsidP="00434309">
            <w:r>
              <w:rPr>
                <w:rFonts w:hint="eastAsia"/>
              </w:rPr>
              <w:t>弹出系统选择文件窗口</w:t>
            </w:r>
          </w:p>
        </w:tc>
      </w:tr>
      <w:tr w:rsidR="00863D3A" w:rsidRPr="00507ADD" w14:paraId="122399FB"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44B06109" w14:textId="6D2F41A8" w:rsidR="00863D3A" w:rsidRDefault="00863D3A" w:rsidP="00434309">
            <w:r>
              <w:rPr>
                <w:rFonts w:hint="eastAsia"/>
              </w:rPr>
              <w:t>选择a</w:t>
            </w:r>
            <w:r>
              <w:t>.rar</w:t>
            </w:r>
            <w:r>
              <w:rPr>
                <w:rFonts w:hint="eastAsia"/>
              </w:rPr>
              <w:t>文件点击确定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3D877F18" w14:textId="0F8425F4" w:rsidR="00863D3A" w:rsidRDefault="00863D3A" w:rsidP="00434309">
            <w:r>
              <w:rPr>
                <w:rFonts w:hint="eastAsia"/>
              </w:rPr>
              <w:t>提示课程预览图必须是图片格式文件</w:t>
            </w:r>
          </w:p>
        </w:tc>
      </w:tr>
      <w:tr w:rsidR="00863D3A" w:rsidRPr="00507ADD" w14:paraId="76232C68"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10ED131D" w14:textId="7C19D8E7" w:rsidR="00863D3A" w:rsidRDefault="00863D3A" w:rsidP="00434309">
            <w:r>
              <w:rPr>
                <w:rFonts w:hint="eastAsia"/>
              </w:rPr>
              <w:t>选择a</w:t>
            </w:r>
            <w:r>
              <w:t>.jpg</w:t>
            </w:r>
            <w:r>
              <w:rPr>
                <w:rFonts w:hint="eastAsia"/>
              </w:rPr>
              <w:t>文件点击确定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7202F2A2" w14:textId="3EA3165C" w:rsidR="00863D3A" w:rsidRDefault="00863D3A" w:rsidP="00434309">
            <w:r>
              <w:rPr>
                <w:rFonts w:hint="eastAsia"/>
              </w:rPr>
              <w:t>上传成功，课程预览图变为刚刚上传的图片文件</w:t>
            </w:r>
          </w:p>
        </w:tc>
      </w:tr>
    </w:tbl>
    <w:p w14:paraId="303B6EED" w14:textId="69AF091D" w:rsidR="00391A56" w:rsidRDefault="00391A56" w:rsidP="002C13BB"/>
    <w:p w14:paraId="7AFD9471" w14:textId="77777777" w:rsidR="00391A56" w:rsidRDefault="00391A56">
      <w:r>
        <w:br w:type="page"/>
      </w:r>
    </w:p>
    <w:p w14:paraId="46F96BF2" w14:textId="77777777" w:rsidR="002C13BB" w:rsidRPr="002C13BB" w:rsidRDefault="002C13BB" w:rsidP="002C13BB"/>
    <w:p w14:paraId="0F59A147" w14:textId="0B896ABC" w:rsidR="001430D0" w:rsidRDefault="001430D0" w:rsidP="001430D0">
      <w:pPr>
        <w:pStyle w:val="a1"/>
      </w:pPr>
      <w:bookmarkStart w:id="1449" w:name="_Toc533356828"/>
      <w:r>
        <w:rPr>
          <w:rFonts w:hint="eastAsia"/>
        </w:rPr>
        <w:t>编辑介绍</w:t>
      </w:r>
      <w:bookmarkEnd w:id="1449"/>
    </w:p>
    <w:tbl>
      <w:tblPr>
        <w:tblStyle w:val="14"/>
        <w:tblW w:w="8296" w:type="dxa"/>
        <w:tblLook w:val="04A0" w:firstRow="1" w:lastRow="0" w:firstColumn="1" w:lastColumn="0" w:noHBand="0" w:noVBand="1"/>
      </w:tblPr>
      <w:tblGrid>
        <w:gridCol w:w="2155"/>
        <w:gridCol w:w="1993"/>
        <w:gridCol w:w="4148"/>
      </w:tblGrid>
      <w:tr w:rsidR="002C13BB" w:rsidRPr="00B45E5B" w14:paraId="241D47A3"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7430D8D8" w14:textId="77777777" w:rsidR="002C13BB" w:rsidRPr="00B45E5B" w:rsidRDefault="002C13BB" w:rsidP="0043430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0FBBA0D" w14:textId="5A599E11" w:rsidR="002C13BB" w:rsidRPr="00B45E5B" w:rsidRDefault="002C13BB" w:rsidP="00434309">
            <w:r>
              <w:rPr>
                <w:rFonts w:hint="eastAsia"/>
              </w:rPr>
              <w:t>TC</w:t>
            </w:r>
            <w:r>
              <w:t>-</w:t>
            </w:r>
            <w:r>
              <w:rPr>
                <w:rFonts w:hint="eastAsia"/>
              </w:rPr>
              <w:t>R</w:t>
            </w:r>
            <w:r>
              <w:t>-</w:t>
            </w:r>
            <w:r w:rsidR="00E03FAC">
              <w:rPr>
                <w:rFonts w:hint="eastAsia"/>
              </w:rPr>
              <w:t>86</w:t>
            </w:r>
          </w:p>
        </w:tc>
      </w:tr>
      <w:tr w:rsidR="002C13BB" w14:paraId="3C18B65E"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1251F390" w14:textId="77777777" w:rsidR="002C13BB" w:rsidRPr="00B45E5B" w:rsidRDefault="002C13BB" w:rsidP="0043430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CF98964" w14:textId="1D1244ED" w:rsidR="002C13BB" w:rsidRDefault="00391A56" w:rsidP="00434309">
            <w:r>
              <w:rPr>
                <w:rFonts w:hint="eastAsia"/>
              </w:rPr>
              <w:t>编辑介绍</w:t>
            </w:r>
          </w:p>
        </w:tc>
      </w:tr>
      <w:tr w:rsidR="002C13BB" w14:paraId="2E1568D4"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1B190380" w14:textId="77777777" w:rsidR="002C13BB" w:rsidRDefault="002C13BB" w:rsidP="0043430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9A806B0" w14:textId="2EE83677" w:rsidR="002C13BB" w:rsidRDefault="00391A56" w:rsidP="00434309">
            <w:r>
              <w:rPr>
                <w:rFonts w:hint="eastAsia"/>
              </w:rPr>
              <w:t>编辑介绍</w:t>
            </w:r>
          </w:p>
        </w:tc>
      </w:tr>
      <w:tr w:rsidR="002C13BB" w14:paraId="00DD1D54"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06634D28" w14:textId="77777777" w:rsidR="002C13BB" w:rsidRPr="00B45E5B" w:rsidRDefault="002C13BB" w:rsidP="0043430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A93BD97" w14:textId="77777777" w:rsidR="002C13BB" w:rsidRDefault="002C13BB" w:rsidP="00434309">
            <w:r>
              <w:rPr>
                <w:rFonts w:hint="eastAsia"/>
              </w:rPr>
              <w:t>注册用户-教师</w:t>
            </w:r>
          </w:p>
        </w:tc>
      </w:tr>
      <w:tr w:rsidR="002C13BB" w14:paraId="49C1684E"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3DBAE054" w14:textId="77777777" w:rsidR="002C13BB" w:rsidRPr="00B45E5B" w:rsidRDefault="002C13BB" w:rsidP="0043430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53CD4ED" w14:textId="77777777" w:rsidR="002C13BB" w:rsidRDefault="002C13BB" w:rsidP="00434309">
            <w:r>
              <w:rPr>
                <w:rFonts w:hint="eastAsia"/>
              </w:rPr>
              <w:t>黑盒测试-等价类划分/边界值法</w:t>
            </w:r>
          </w:p>
        </w:tc>
      </w:tr>
      <w:tr w:rsidR="002C13BB" w14:paraId="6C9E4685"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1BCB5ADF" w14:textId="77777777" w:rsidR="002C13BB" w:rsidRDefault="002C13BB" w:rsidP="0043430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369CB04" w14:textId="77777777" w:rsidR="002C13BB" w:rsidRDefault="002C13BB" w:rsidP="00434309">
            <w:r>
              <w:rPr>
                <w:rFonts w:hint="eastAsia"/>
              </w:rPr>
              <w:t>访问具体课程</w:t>
            </w:r>
          </w:p>
        </w:tc>
      </w:tr>
      <w:tr w:rsidR="002C13BB" w14:paraId="7EDC65CF"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0F045601" w14:textId="77777777" w:rsidR="002C13BB" w:rsidRDefault="002C13BB" w:rsidP="0043430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464173E" w14:textId="47A52FC4" w:rsidR="002C13BB" w:rsidRDefault="002C13BB" w:rsidP="00434309">
            <w:r>
              <w:rPr>
                <w:rFonts w:hint="eastAsia"/>
              </w:rPr>
              <w:t>教师用户访问自己开的具体课程，</w:t>
            </w:r>
            <w:r w:rsidR="00391A56">
              <w:rPr>
                <w:rFonts w:hint="eastAsia"/>
              </w:rPr>
              <w:t>编辑介绍</w:t>
            </w:r>
          </w:p>
        </w:tc>
      </w:tr>
      <w:tr w:rsidR="002C13BB" w:rsidRPr="00B45E5B" w14:paraId="04FF6B26"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683AB08E" w14:textId="77777777" w:rsidR="002C13BB" w:rsidRPr="00B45E5B" w:rsidRDefault="002C13BB" w:rsidP="0043430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E942941" w14:textId="155A81B7" w:rsidR="002C13BB" w:rsidRPr="00B45E5B" w:rsidRDefault="002C13BB" w:rsidP="00434309">
            <w:r>
              <w:rPr>
                <w:rFonts w:hint="eastAsia"/>
              </w:rPr>
              <w:t>测试教师用户访问自己开的具体课程，</w:t>
            </w:r>
            <w:r w:rsidR="00391A56">
              <w:rPr>
                <w:rFonts w:hint="eastAsia"/>
              </w:rPr>
              <w:t>编辑介绍</w:t>
            </w:r>
          </w:p>
        </w:tc>
      </w:tr>
      <w:tr w:rsidR="002C13BB" w:rsidRPr="00507ADD" w14:paraId="53DBDCE1" w14:textId="77777777" w:rsidTr="00434309">
        <w:trPr>
          <w:trHeight w:val="1445"/>
        </w:trPr>
        <w:tc>
          <w:tcPr>
            <w:tcW w:w="8296" w:type="dxa"/>
            <w:gridSpan w:val="3"/>
            <w:tcBorders>
              <w:top w:val="single" w:sz="4" w:space="0" w:color="000000"/>
              <w:left w:val="single" w:sz="4" w:space="0" w:color="000000"/>
              <w:right w:val="single" w:sz="4" w:space="0" w:color="000000"/>
            </w:tcBorders>
            <w:hideMark/>
          </w:tcPr>
          <w:p w14:paraId="55BE3DB0" w14:textId="77777777" w:rsidR="002C13BB" w:rsidRPr="00507ADD" w:rsidRDefault="002C13BB" w:rsidP="00434309">
            <w:r w:rsidRPr="00507ADD">
              <w:rPr>
                <w:rFonts w:hint="eastAsia"/>
              </w:rPr>
              <w:t>初始条件和背景：</w:t>
            </w:r>
          </w:p>
          <w:p w14:paraId="7E515B35" w14:textId="77777777" w:rsidR="002C13BB" w:rsidRDefault="002C13BB" w:rsidP="00434309">
            <w:r w:rsidRPr="00B45E5B">
              <w:rPr>
                <w:rFonts w:hint="eastAsia"/>
              </w:rPr>
              <w:t>系统</w:t>
            </w:r>
            <w:r>
              <w:rPr>
                <w:rFonts w:hint="eastAsia"/>
              </w:rPr>
              <w:t>：PC端</w:t>
            </w:r>
          </w:p>
          <w:p w14:paraId="1224EB08" w14:textId="77777777" w:rsidR="002C13BB" w:rsidRPr="00507ADD" w:rsidRDefault="002C13BB" w:rsidP="00434309">
            <w:r>
              <w:rPr>
                <w:rFonts w:hint="eastAsia"/>
              </w:rPr>
              <w:t>浏览器：C</w:t>
            </w:r>
            <w:r>
              <w:t>hrome</w:t>
            </w:r>
          </w:p>
          <w:p w14:paraId="2D593F3D" w14:textId="77777777" w:rsidR="002C13BB" w:rsidRPr="00507ADD" w:rsidRDefault="002C13BB" w:rsidP="00434309">
            <w:r w:rsidRPr="00507ADD">
              <w:rPr>
                <w:rFonts w:hint="eastAsia"/>
              </w:rPr>
              <w:t>注释</w:t>
            </w:r>
            <w:r>
              <w:rPr>
                <w:rFonts w:hint="eastAsia"/>
              </w:rPr>
              <w:t>：无</w:t>
            </w:r>
          </w:p>
        </w:tc>
      </w:tr>
      <w:tr w:rsidR="002C13BB" w:rsidRPr="00507ADD" w14:paraId="7EDB6572"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4B575C9" w14:textId="77777777" w:rsidR="002C13BB" w:rsidRPr="00507ADD" w:rsidRDefault="002C13BB" w:rsidP="0043430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07475E3" w14:textId="77777777" w:rsidR="002C13BB" w:rsidRPr="00507ADD" w:rsidRDefault="002C13BB" w:rsidP="00434309">
            <w:r w:rsidRPr="00507ADD">
              <w:rPr>
                <w:rFonts w:hint="eastAsia"/>
              </w:rPr>
              <w:t>预期结果</w:t>
            </w:r>
          </w:p>
        </w:tc>
      </w:tr>
      <w:tr w:rsidR="002C13BB" w:rsidRPr="00507ADD" w14:paraId="76A6B8BF"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41CFBA67" w14:textId="418DB21B" w:rsidR="002C13BB" w:rsidRPr="00507ADD" w:rsidRDefault="00391A56" w:rsidP="00434309">
            <w:r>
              <w:rPr>
                <w:rFonts w:hint="eastAsia"/>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592EE226" w14:textId="1F7BB2AA" w:rsidR="002C13BB" w:rsidRPr="00507ADD" w:rsidRDefault="00391A56" w:rsidP="00434309">
            <w:r>
              <w:rPr>
                <w:rFonts w:hint="eastAsia"/>
              </w:rPr>
              <w:t>可见课程主页上部左侧的课程介绍，下方有编辑介绍按钮</w:t>
            </w:r>
          </w:p>
        </w:tc>
      </w:tr>
      <w:tr w:rsidR="002C13BB" w:rsidRPr="00507ADD" w14:paraId="64DD2379"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17EB414F" w14:textId="77777777" w:rsidR="002C13BB" w:rsidRDefault="00391A56" w:rsidP="00434309">
            <w:r>
              <w:rPr>
                <w:rFonts w:hint="eastAsia"/>
              </w:rPr>
              <w:t>输入内容：</w:t>
            </w:r>
          </w:p>
          <w:p w14:paraId="750A7BA2" w14:textId="4AC572ED" w:rsidR="00391A56" w:rsidRPr="00507ADD" w:rsidRDefault="00391A56" w:rsidP="00434309">
            <w:r>
              <w:rPr>
                <w:rFonts w:hint="eastAsia"/>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2E35E69F" w14:textId="32F63511" w:rsidR="002C13BB" w:rsidRPr="00507ADD" w:rsidRDefault="00391A56" w:rsidP="00434309">
            <w:r>
              <w:rPr>
                <w:rFonts w:hint="eastAsia"/>
              </w:rPr>
              <w:t>提示内容的长度限制为1</w:t>
            </w:r>
            <w:r>
              <w:t>-100</w:t>
            </w:r>
          </w:p>
        </w:tc>
      </w:tr>
      <w:tr w:rsidR="00391A56" w:rsidRPr="00507ADD" w14:paraId="45E1138D"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6AB5B63F" w14:textId="3B192504" w:rsidR="00391A56" w:rsidRDefault="00391A56" w:rsidP="00391A56">
            <w:r>
              <w:rPr>
                <w:rFonts w:hint="eastAsia"/>
              </w:rPr>
              <w:t>输入内容：长度大于100的字符串</w:t>
            </w:r>
          </w:p>
          <w:p w14:paraId="1DB3A4E5" w14:textId="581D82CD" w:rsidR="00391A56" w:rsidRDefault="00391A56" w:rsidP="00391A56">
            <w:r>
              <w:rPr>
                <w:rFonts w:hint="eastAsia"/>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0FC9A58F" w14:textId="7F2FCC3C" w:rsidR="00391A56" w:rsidRDefault="00391A56" w:rsidP="00391A56">
            <w:r>
              <w:rPr>
                <w:rFonts w:hint="eastAsia"/>
              </w:rPr>
              <w:t>提示内容的长度限制为1</w:t>
            </w:r>
            <w:r>
              <w:t>-100</w:t>
            </w:r>
          </w:p>
        </w:tc>
      </w:tr>
      <w:tr w:rsidR="00391A56" w:rsidRPr="00507ADD" w14:paraId="54662DD3"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6AABBF98" w14:textId="173B8D21" w:rsidR="00391A56" w:rsidRDefault="00391A56" w:rsidP="00391A56">
            <w:r>
              <w:rPr>
                <w:rFonts w:hint="eastAsia"/>
              </w:rPr>
              <w:t>输入内容：test</w:t>
            </w:r>
            <w:r>
              <w:t>1</w:t>
            </w:r>
          </w:p>
          <w:p w14:paraId="0154FC62" w14:textId="59E20C60" w:rsidR="00391A56" w:rsidRDefault="00391A56" w:rsidP="00391A56">
            <w:r>
              <w:rPr>
                <w:rFonts w:hint="eastAsia"/>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3462FBE4" w14:textId="0200328B" w:rsidR="00391A56" w:rsidRDefault="00391A56" w:rsidP="00391A56">
            <w:r>
              <w:rPr>
                <w:rFonts w:hint="eastAsia"/>
              </w:rPr>
              <w:t>保存成功，课程介绍变为t</w:t>
            </w:r>
            <w:r>
              <w:t>est1</w:t>
            </w:r>
          </w:p>
        </w:tc>
      </w:tr>
    </w:tbl>
    <w:p w14:paraId="31D05D34" w14:textId="1143DC3E" w:rsidR="007C6172" w:rsidRDefault="007C6172" w:rsidP="002C13BB"/>
    <w:p w14:paraId="7364DFCE" w14:textId="77777777" w:rsidR="007C6172" w:rsidRDefault="007C6172">
      <w:r>
        <w:br w:type="page"/>
      </w:r>
    </w:p>
    <w:p w14:paraId="17F0F06A" w14:textId="77777777" w:rsidR="002C13BB" w:rsidRPr="002C13BB" w:rsidRDefault="002C13BB" w:rsidP="002C13BB"/>
    <w:p w14:paraId="045719B6" w14:textId="257FAB03" w:rsidR="001430D0" w:rsidRDefault="001430D0" w:rsidP="001430D0">
      <w:pPr>
        <w:pStyle w:val="a1"/>
      </w:pPr>
      <w:bookmarkStart w:id="1450" w:name="_Toc533356829"/>
      <w:r>
        <w:rPr>
          <w:rFonts w:hint="eastAsia"/>
        </w:rPr>
        <w:t>浏览课程链表列表</w:t>
      </w:r>
      <w:bookmarkEnd w:id="1450"/>
    </w:p>
    <w:tbl>
      <w:tblPr>
        <w:tblStyle w:val="14"/>
        <w:tblW w:w="8296" w:type="dxa"/>
        <w:tblLook w:val="04A0" w:firstRow="1" w:lastRow="0" w:firstColumn="1" w:lastColumn="0" w:noHBand="0" w:noVBand="1"/>
      </w:tblPr>
      <w:tblGrid>
        <w:gridCol w:w="2155"/>
        <w:gridCol w:w="1993"/>
        <w:gridCol w:w="4148"/>
      </w:tblGrid>
      <w:tr w:rsidR="002C13BB" w:rsidRPr="00B45E5B" w14:paraId="7C6177CE"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04589378" w14:textId="77777777" w:rsidR="002C13BB" w:rsidRPr="00B45E5B" w:rsidRDefault="002C13BB" w:rsidP="0043430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51E098E" w14:textId="0DA837A1" w:rsidR="002C13BB" w:rsidRPr="00B45E5B" w:rsidRDefault="002C13BB" w:rsidP="00434309">
            <w:r>
              <w:rPr>
                <w:rFonts w:hint="eastAsia"/>
              </w:rPr>
              <w:t>TC</w:t>
            </w:r>
            <w:r>
              <w:t>-</w:t>
            </w:r>
            <w:r>
              <w:rPr>
                <w:rFonts w:hint="eastAsia"/>
              </w:rPr>
              <w:t>R</w:t>
            </w:r>
            <w:r>
              <w:t>-</w:t>
            </w:r>
            <w:r w:rsidR="00E03FAC">
              <w:rPr>
                <w:rFonts w:hint="eastAsia"/>
              </w:rPr>
              <w:t>87</w:t>
            </w:r>
          </w:p>
        </w:tc>
      </w:tr>
      <w:tr w:rsidR="002C13BB" w14:paraId="611ED283"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423E1744" w14:textId="77777777" w:rsidR="002C13BB" w:rsidRPr="00B45E5B" w:rsidRDefault="002C13BB" w:rsidP="0043430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30F683D" w14:textId="3EC32AA2" w:rsidR="002C13BB" w:rsidRDefault="007C6172" w:rsidP="00434309">
            <w:r>
              <w:rPr>
                <w:rFonts w:hint="eastAsia"/>
              </w:rPr>
              <w:t>浏览课程链接列表</w:t>
            </w:r>
          </w:p>
        </w:tc>
      </w:tr>
      <w:tr w:rsidR="002C13BB" w14:paraId="1F3F6B77"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767ECA12" w14:textId="77777777" w:rsidR="002C13BB" w:rsidRDefault="002C13BB" w:rsidP="0043430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91B169D" w14:textId="582B323D" w:rsidR="002C13BB" w:rsidRDefault="007C6172" w:rsidP="00434309">
            <w:r>
              <w:rPr>
                <w:rFonts w:hint="eastAsia"/>
              </w:rPr>
              <w:t>浏览课程链接列表</w:t>
            </w:r>
          </w:p>
        </w:tc>
      </w:tr>
      <w:tr w:rsidR="002C13BB" w14:paraId="3F8421EE"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5F0A7365" w14:textId="77777777" w:rsidR="002C13BB" w:rsidRPr="00B45E5B" w:rsidRDefault="002C13BB" w:rsidP="0043430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EF9C841" w14:textId="77777777" w:rsidR="002C13BB" w:rsidRDefault="002C13BB" w:rsidP="00434309">
            <w:r>
              <w:rPr>
                <w:rFonts w:hint="eastAsia"/>
              </w:rPr>
              <w:t>注册用户-教师</w:t>
            </w:r>
          </w:p>
        </w:tc>
      </w:tr>
      <w:tr w:rsidR="002C13BB" w14:paraId="0E7DA8FB"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4B1689C4" w14:textId="77777777" w:rsidR="002C13BB" w:rsidRPr="00B45E5B" w:rsidRDefault="002C13BB" w:rsidP="0043430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AB00A08" w14:textId="77777777" w:rsidR="002C13BB" w:rsidRDefault="002C13BB" w:rsidP="00434309">
            <w:r>
              <w:rPr>
                <w:rFonts w:hint="eastAsia"/>
              </w:rPr>
              <w:t>黑盒测试-等价类划分/边界值法</w:t>
            </w:r>
          </w:p>
        </w:tc>
      </w:tr>
      <w:tr w:rsidR="002C13BB" w14:paraId="4C9FBDB8"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05C85105" w14:textId="77777777" w:rsidR="002C13BB" w:rsidRDefault="002C13BB" w:rsidP="0043430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0D8EA41" w14:textId="77777777" w:rsidR="002C13BB" w:rsidRDefault="002C13BB" w:rsidP="00434309">
            <w:r>
              <w:rPr>
                <w:rFonts w:hint="eastAsia"/>
              </w:rPr>
              <w:t>访问具体课程</w:t>
            </w:r>
          </w:p>
        </w:tc>
      </w:tr>
      <w:tr w:rsidR="002C13BB" w14:paraId="1A57E6E6"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273E0A4C" w14:textId="77777777" w:rsidR="002C13BB" w:rsidRDefault="002C13BB" w:rsidP="0043430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21DBFE8" w14:textId="485CCBFC" w:rsidR="002C13BB" w:rsidRDefault="002C13BB" w:rsidP="00434309">
            <w:r>
              <w:rPr>
                <w:rFonts w:hint="eastAsia"/>
              </w:rPr>
              <w:t>教师用户访问自己开的具体课程，</w:t>
            </w:r>
            <w:r w:rsidR="007C6172">
              <w:rPr>
                <w:rFonts w:hint="eastAsia"/>
              </w:rPr>
              <w:t>浏览课程链接列表</w:t>
            </w:r>
          </w:p>
        </w:tc>
      </w:tr>
      <w:tr w:rsidR="002C13BB" w:rsidRPr="00B45E5B" w14:paraId="78FCD23C"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3941C133" w14:textId="77777777" w:rsidR="002C13BB" w:rsidRPr="00B45E5B" w:rsidRDefault="002C13BB" w:rsidP="0043430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A9D8B7C" w14:textId="7829CD59" w:rsidR="002C13BB" w:rsidRPr="00B45E5B" w:rsidRDefault="002C13BB" w:rsidP="00434309">
            <w:r>
              <w:rPr>
                <w:rFonts w:hint="eastAsia"/>
              </w:rPr>
              <w:t>测试教师用户访问自己开的具体课程，</w:t>
            </w:r>
            <w:r w:rsidR="007C6172">
              <w:rPr>
                <w:rFonts w:hint="eastAsia"/>
              </w:rPr>
              <w:t>浏览课程链接列表</w:t>
            </w:r>
          </w:p>
        </w:tc>
      </w:tr>
      <w:tr w:rsidR="002C13BB" w:rsidRPr="00507ADD" w14:paraId="1966C3E3" w14:textId="77777777" w:rsidTr="00434309">
        <w:trPr>
          <w:trHeight w:val="1445"/>
        </w:trPr>
        <w:tc>
          <w:tcPr>
            <w:tcW w:w="8296" w:type="dxa"/>
            <w:gridSpan w:val="3"/>
            <w:tcBorders>
              <w:top w:val="single" w:sz="4" w:space="0" w:color="000000"/>
              <w:left w:val="single" w:sz="4" w:space="0" w:color="000000"/>
              <w:right w:val="single" w:sz="4" w:space="0" w:color="000000"/>
            </w:tcBorders>
            <w:hideMark/>
          </w:tcPr>
          <w:p w14:paraId="161A3EDC" w14:textId="77777777" w:rsidR="002C13BB" w:rsidRPr="00507ADD" w:rsidRDefault="002C13BB" w:rsidP="00434309">
            <w:r w:rsidRPr="00507ADD">
              <w:rPr>
                <w:rFonts w:hint="eastAsia"/>
              </w:rPr>
              <w:t>初始条件和背景：</w:t>
            </w:r>
          </w:p>
          <w:p w14:paraId="07EA4987" w14:textId="77777777" w:rsidR="002C13BB" w:rsidRDefault="002C13BB" w:rsidP="00434309">
            <w:r w:rsidRPr="00B45E5B">
              <w:rPr>
                <w:rFonts w:hint="eastAsia"/>
              </w:rPr>
              <w:t>系统</w:t>
            </w:r>
            <w:r>
              <w:rPr>
                <w:rFonts w:hint="eastAsia"/>
              </w:rPr>
              <w:t>：PC端</w:t>
            </w:r>
          </w:p>
          <w:p w14:paraId="42137E15" w14:textId="77777777" w:rsidR="002C13BB" w:rsidRPr="00507ADD" w:rsidRDefault="002C13BB" w:rsidP="00434309">
            <w:r>
              <w:rPr>
                <w:rFonts w:hint="eastAsia"/>
              </w:rPr>
              <w:t>浏览器：C</w:t>
            </w:r>
            <w:r>
              <w:t>hrome</w:t>
            </w:r>
          </w:p>
          <w:p w14:paraId="00D8D4C2" w14:textId="77777777" w:rsidR="002C13BB" w:rsidRPr="00507ADD" w:rsidRDefault="002C13BB" w:rsidP="00434309">
            <w:r w:rsidRPr="00507ADD">
              <w:rPr>
                <w:rFonts w:hint="eastAsia"/>
              </w:rPr>
              <w:t>注释</w:t>
            </w:r>
            <w:r>
              <w:rPr>
                <w:rFonts w:hint="eastAsia"/>
              </w:rPr>
              <w:t>：无</w:t>
            </w:r>
          </w:p>
        </w:tc>
      </w:tr>
      <w:tr w:rsidR="002C13BB" w:rsidRPr="00507ADD" w14:paraId="7DA5A916"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67591CB" w14:textId="77777777" w:rsidR="002C13BB" w:rsidRPr="00507ADD" w:rsidRDefault="002C13BB" w:rsidP="0043430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766CBD0" w14:textId="77777777" w:rsidR="002C13BB" w:rsidRPr="00507ADD" w:rsidRDefault="002C13BB" w:rsidP="00434309">
            <w:r w:rsidRPr="00507ADD">
              <w:rPr>
                <w:rFonts w:hint="eastAsia"/>
              </w:rPr>
              <w:t>预期结果</w:t>
            </w:r>
          </w:p>
        </w:tc>
      </w:tr>
      <w:tr w:rsidR="007C6172" w:rsidRPr="00507ADD" w14:paraId="45BA8CA6"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5754B444" w14:textId="26AEE627" w:rsidR="007C6172" w:rsidRPr="00507ADD" w:rsidRDefault="007C6172" w:rsidP="007C6172">
            <w:r>
              <w:rPr>
                <w:rFonts w:hint="eastAsia"/>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67947788" w14:textId="1EC039F1" w:rsidR="007C6172" w:rsidRPr="00507ADD" w:rsidRDefault="007C6172" w:rsidP="007C6172">
            <w:r>
              <w:rPr>
                <w:rFonts w:hint="eastAsia"/>
              </w:rPr>
              <w:t>可见课程主页中部导航栏课程链接</w:t>
            </w:r>
          </w:p>
        </w:tc>
      </w:tr>
      <w:tr w:rsidR="007C6172" w:rsidRPr="00507ADD" w14:paraId="23416F76"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20B299E4" w14:textId="4F7B88E0" w:rsidR="007C6172" w:rsidRPr="00507ADD" w:rsidRDefault="007C6172" w:rsidP="007C6172">
            <w:r>
              <w:rPr>
                <w:rFonts w:hint="eastAsia"/>
              </w:rPr>
              <w:t>点击课程链接</w:t>
            </w:r>
          </w:p>
        </w:tc>
        <w:tc>
          <w:tcPr>
            <w:tcW w:w="6141" w:type="dxa"/>
            <w:gridSpan w:val="2"/>
            <w:tcBorders>
              <w:top w:val="single" w:sz="4" w:space="0" w:color="000000"/>
              <w:left w:val="single" w:sz="4" w:space="0" w:color="000000"/>
              <w:bottom w:val="single" w:sz="4" w:space="0" w:color="000000"/>
              <w:right w:val="single" w:sz="4" w:space="0" w:color="000000"/>
            </w:tcBorders>
          </w:tcPr>
          <w:p w14:paraId="7EC694A5" w14:textId="513EC74D" w:rsidR="007C6172" w:rsidRPr="00507ADD" w:rsidRDefault="007C6172" w:rsidP="007C6172">
            <w:r>
              <w:rPr>
                <w:rFonts w:hint="eastAsia"/>
              </w:rPr>
              <w:t>可见课程链接列表</w:t>
            </w:r>
          </w:p>
        </w:tc>
      </w:tr>
    </w:tbl>
    <w:p w14:paraId="2DD06509" w14:textId="37885077" w:rsidR="0057628F" w:rsidRDefault="0057628F" w:rsidP="002C13BB"/>
    <w:p w14:paraId="0383C165" w14:textId="77777777" w:rsidR="0057628F" w:rsidRDefault="0057628F">
      <w:r>
        <w:br w:type="page"/>
      </w:r>
    </w:p>
    <w:p w14:paraId="352069D1" w14:textId="77777777" w:rsidR="002C13BB" w:rsidRPr="002C13BB" w:rsidRDefault="002C13BB" w:rsidP="002C13BB"/>
    <w:p w14:paraId="739C7327" w14:textId="68B137A4" w:rsidR="001430D0" w:rsidRDefault="001430D0" w:rsidP="001430D0">
      <w:pPr>
        <w:pStyle w:val="a1"/>
      </w:pPr>
      <w:bookmarkStart w:id="1451" w:name="_Toc533356830"/>
      <w:r>
        <w:rPr>
          <w:rFonts w:hint="eastAsia"/>
        </w:rPr>
        <w:t>删除课程链接</w:t>
      </w:r>
      <w:bookmarkEnd w:id="1451"/>
    </w:p>
    <w:tbl>
      <w:tblPr>
        <w:tblStyle w:val="14"/>
        <w:tblW w:w="8296" w:type="dxa"/>
        <w:tblLook w:val="04A0" w:firstRow="1" w:lastRow="0" w:firstColumn="1" w:lastColumn="0" w:noHBand="0" w:noVBand="1"/>
      </w:tblPr>
      <w:tblGrid>
        <w:gridCol w:w="2155"/>
        <w:gridCol w:w="1993"/>
        <w:gridCol w:w="4148"/>
      </w:tblGrid>
      <w:tr w:rsidR="002C13BB" w:rsidRPr="00B45E5B" w14:paraId="2521F6D3"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24C6B3E7" w14:textId="77777777" w:rsidR="002C13BB" w:rsidRPr="00B45E5B" w:rsidRDefault="002C13BB" w:rsidP="0043430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5F07769" w14:textId="4C748CF0" w:rsidR="002C13BB" w:rsidRPr="00B45E5B" w:rsidRDefault="002C13BB" w:rsidP="00434309">
            <w:r>
              <w:rPr>
                <w:rFonts w:hint="eastAsia"/>
              </w:rPr>
              <w:t>TC</w:t>
            </w:r>
            <w:r>
              <w:t>-</w:t>
            </w:r>
            <w:r>
              <w:rPr>
                <w:rFonts w:hint="eastAsia"/>
              </w:rPr>
              <w:t>R</w:t>
            </w:r>
            <w:r>
              <w:t>-</w:t>
            </w:r>
            <w:r w:rsidR="00E03FAC">
              <w:rPr>
                <w:rFonts w:hint="eastAsia"/>
              </w:rPr>
              <w:t>88</w:t>
            </w:r>
          </w:p>
        </w:tc>
      </w:tr>
      <w:tr w:rsidR="002C13BB" w14:paraId="0C5966EC"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2306C3E9" w14:textId="77777777" w:rsidR="002C13BB" w:rsidRPr="00B45E5B" w:rsidRDefault="002C13BB" w:rsidP="0043430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5969184" w14:textId="17AA5FCB" w:rsidR="002C13BB" w:rsidRDefault="008039D5" w:rsidP="00434309">
            <w:r>
              <w:rPr>
                <w:rFonts w:hint="eastAsia"/>
              </w:rPr>
              <w:t>删除课程链接</w:t>
            </w:r>
          </w:p>
        </w:tc>
      </w:tr>
      <w:tr w:rsidR="002C13BB" w14:paraId="74C83EDA"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5CCE29C6" w14:textId="77777777" w:rsidR="002C13BB" w:rsidRDefault="002C13BB" w:rsidP="0043430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C257A0D" w14:textId="1604F36B" w:rsidR="002C13BB" w:rsidRDefault="008039D5" w:rsidP="00434309">
            <w:r>
              <w:rPr>
                <w:rFonts w:hint="eastAsia"/>
              </w:rPr>
              <w:t>删除课程链接</w:t>
            </w:r>
          </w:p>
        </w:tc>
      </w:tr>
      <w:tr w:rsidR="002C13BB" w14:paraId="50B10F75"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41203465" w14:textId="77777777" w:rsidR="002C13BB" w:rsidRPr="00B45E5B" w:rsidRDefault="002C13BB" w:rsidP="0043430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B86E2A2" w14:textId="77777777" w:rsidR="002C13BB" w:rsidRDefault="002C13BB" w:rsidP="00434309">
            <w:r>
              <w:rPr>
                <w:rFonts w:hint="eastAsia"/>
              </w:rPr>
              <w:t>注册用户-教师</w:t>
            </w:r>
          </w:p>
        </w:tc>
      </w:tr>
      <w:tr w:rsidR="002C13BB" w14:paraId="1C5FE410"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33AAD498" w14:textId="77777777" w:rsidR="002C13BB" w:rsidRPr="00B45E5B" w:rsidRDefault="002C13BB" w:rsidP="0043430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BAAA3EF" w14:textId="77777777" w:rsidR="002C13BB" w:rsidRDefault="002C13BB" w:rsidP="00434309">
            <w:r>
              <w:rPr>
                <w:rFonts w:hint="eastAsia"/>
              </w:rPr>
              <w:t>黑盒测试-等价类划分/边界值法</w:t>
            </w:r>
          </w:p>
        </w:tc>
      </w:tr>
      <w:tr w:rsidR="002C13BB" w14:paraId="2D017A69"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25BD044B" w14:textId="77777777" w:rsidR="002C13BB" w:rsidRDefault="002C13BB" w:rsidP="0043430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F5A79DA" w14:textId="7A583EF6" w:rsidR="002C13BB" w:rsidRDefault="008039D5" w:rsidP="00434309">
            <w:r>
              <w:rPr>
                <w:rFonts w:hint="eastAsia"/>
              </w:rPr>
              <w:t>浏览课程链接</w:t>
            </w:r>
          </w:p>
        </w:tc>
      </w:tr>
      <w:tr w:rsidR="002C13BB" w14:paraId="707436CA"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2CC1DC4C" w14:textId="77777777" w:rsidR="002C13BB" w:rsidRDefault="002C13BB" w:rsidP="0043430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42D1465" w14:textId="0C09722B" w:rsidR="002C13BB" w:rsidRDefault="002C13BB" w:rsidP="00434309">
            <w:r>
              <w:rPr>
                <w:rFonts w:hint="eastAsia"/>
              </w:rPr>
              <w:t>教师用户访问自己开的具体课程，</w:t>
            </w:r>
            <w:r w:rsidR="008039D5">
              <w:rPr>
                <w:rFonts w:hint="eastAsia"/>
              </w:rPr>
              <w:t>删除课程链接</w:t>
            </w:r>
          </w:p>
        </w:tc>
      </w:tr>
      <w:tr w:rsidR="002C13BB" w:rsidRPr="00B45E5B" w14:paraId="3E3403E6"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3566C3E4" w14:textId="77777777" w:rsidR="002C13BB" w:rsidRPr="00B45E5B" w:rsidRDefault="002C13BB" w:rsidP="0043430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275D9DE" w14:textId="4BA8A0BA" w:rsidR="002C13BB" w:rsidRPr="00B45E5B" w:rsidRDefault="002C13BB" w:rsidP="00434309">
            <w:r>
              <w:rPr>
                <w:rFonts w:hint="eastAsia"/>
              </w:rPr>
              <w:t>测试教师用户访问自己开的具体课程，</w:t>
            </w:r>
            <w:r w:rsidR="008039D5">
              <w:rPr>
                <w:rFonts w:hint="eastAsia"/>
              </w:rPr>
              <w:t>删除课程链接</w:t>
            </w:r>
          </w:p>
        </w:tc>
      </w:tr>
      <w:tr w:rsidR="002C13BB" w:rsidRPr="00507ADD" w14:paraId="45B8481C" w14:textId="77777777" w:rsidTr="00434309">
        <w:trPr>
          <w:trHeight w:val="1445"/>
        </w:trPr>
        <w:tc>
          <w:tcPr>
            <w:tcW w:w="8296" w:type="dxa"/>
            <w:gridSpan w:val="3"/>
            <w:tcBorders>
              <w:top w:val="single" w:sz="4" w:space="0" w:color="000000"/>
              <w:left w:val="single" w:sz="4" w:space="0" w:color="000000"/>
              <w:right w:val="single" w:sz="4" w:space="0" w:color="000000"/>
            </w:tcBorders>
            <w:hideMark/>
          </w:tcPr>
          <w:p w14:paraId="6C8657C2" w14:textId="77777777" w:rsidR="002C13BB" w:rsidRPr="00507ADD" w:rsidRDefault="002C13BB" w:rsidP="00434309">
            <w:r w:rsidRPr="00507ADD">
              <w:rPr>
                <w:rFonts w:hint="eastAsia"/>
              </w:rPr>
              <w:t>初始条件和背景：</w:t>
            </w:r>
          </w:p>
          <w:p w14:paraId="78E19912" w14:textId="77777777" w:rsidR="002C13BB" w:rsidRDefault="002C13BB" w:rsidP="00434309">
            <w:r w:rsidRPr="00B45E5B">
              <w:rPr>
                <w:rFonts w:hint="eastAsia"/>
              </w:rPr>
              <w:t>系统</w:t>
            </w:r>
            <w:r>
              <w:rPr>
                <w:rFonts w:hint="eastAsia"/>
              </w:rPr>
              <w:t>：PC端</w:t>
            </w:r>
          </w:p>
          <w:p w14:paraId="01BA4174" w14:textId="77777777" w:rsidR="002C13BB" w:rsidRPr="00507ADD" w:rsidRDefault="002C13BB" w:rsidP="00434309">
            <w:r>
              <w:rPr>
                <w:rFonts w:hint="eastAsia"/>
              </w:rPr>
              <w:t>浏览器：C</w:t>
            </w:r>
            <w:r>
              <w:t>hrome</w:t>
            </w:r>
          </w:p>
          <w:p w14:paraId="616DA0A2" w14:textId="77777777" w:rsidR="002C13BB" w:rsidRPr="00507ADD" w:rsidRDefault="002C13BB" w:rsidP="00434309">
            <w:r w:rsidRPr="00507ADD">
              <w:rPr>
                <w:rFonts w:hint="eastAsia"/>
              </w:rPr>
              <w:t>注释</w:t>
            </w:r>
            <w:r>
              <w:rPr>
                <w:rFonts w:hint="eastAsia"/>
              </w:rPr>
              <w:t>：无</w:t>
            </w:r>
          </w:p>
        </w:tc>
      </w:tr>
      <w:tr w:rsidR="002C13BB" w:rsidRPr="00507ADD" w14:paraId="4827C791"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9B3422C" w14:textId="77777777" w:rsidR="002C13BB" w:rsidRPr="00507ADD" w:rsidRDefault="002C13BB" w:rsidP="0043430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CFE7051" w14:textId="77777777" w:rsidR="002C13BB" w:rsidRPr="00507ADD" w:rsidRDefault="002C13BB" w:rsidP="00434309">
            <w:r w:rsidRPr="00507ADD">
              <w:rPr>
                <w:rFonts w:hint="eastAsia"/>
              </w:rPr>
              <w:t>预期结果</w:t>
            </w:r>
          </w:p>
        </w:tc>
      </w:tr>
      <w:tr w:rsidR="008039D5" w:rsidRPr="00507ADD" w14:paraId="1F8B88E2"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391FCE22" w14:textId="7A142116" w:rsidR="008039D5" w:rsidRPr="00507ADD" w:rsidRDefault="008039D5" w:rsidP="008039D5">
            <w:r>
              <w:rPr>
                <w:rFonts w:hint="eastAsia"/>
              </w:rPr>
              <w:t>不选择链接，点击下方删除按钮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433BAA2" w14:textId="71463629" w:rsidR="008039D5" w:rsidRPr="00507ADD" w:rsidRDefault="008039D5" w:rsidP="008039D5">
            <w:r>
              <w:rPr>
                <w:rFonts w:hint="eastAsia"/>
              </w:rPr>
              <w:t>提示请选择链接</w:t>
            </w:r>
          </w:p>
        </w:tc>
      </w:tr>
      <w:tr w:rsidR="008039D5" w:rsidRPr="00507ADD" w14:paraId="5EB14E21"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0C0A998B" w14:textId="2D98B5C3" w:rsidR="008039D5" w:rsidRPr="00507ADD" w:rsidRDefault="008039D5" w:rsidP="008039D5">
            <w:r>
              <w:rPr>
                <w:rFonts w:hint="eastAsia"/>
              </w:rPr>
              <w:t>选择某些链接，点击下方删除</w:t>
            </w:r>
          </w:p>
        </w:tc>
        <w:tc>
          <w:tcPr>
            <w:tcW w:w="6141" w:type="dxa"/>
            <w:gridSpan w:val="2"/>
            <w:tcBorders>
              <w:top w:val="single" w:sz="4" w:space="0" w:color="000000"/>
              <w:left w:val="single" w:sz="4" w:space="0" w:color="000000"/>
              <w:bottom w:val="single" w:sz="4" w:space="0" w:color="000000"/>
              <w:right w:val="single" w:sz="4" w:space="0" w:color="000000"/>
            </w:tcBorders>
          </w:tcPr>
          <w:p w14:paraId="0DB11CFA" w14:textId="5681BED9" w:rsidR="008039D5" w:rsidRPr="00507ADD" w:rsidRDefault="008039D5" w:rsidP="008039D5">
            <w:r>
              <w:rPr>
                <w:rFonts w:hint="eastAsia"/>
              </w:rPr>
              <w:t>弹出删除确认窗口</w:t>
            </w:r>
          </w:p>
        </w:tc>
      </w:tr>
      <w:tr w:rsidR="008039D5" w:rsidRPr="00507ADD" w14:paraId="571CF2B8"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03FBCB9E" w14:textId="4A836FD6" w:rsidR="008039D5" w:rsidRPr="00507ADD" w:rsidRDefault="008039D5" w:rsidP="008039D5">
            <w:r>
              <w:rPr>
                <w:rFonts w:hint="eastAsia"/>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6DBF1887" w14:textId="2F6638E3" w:rsidR="008039D5" w:rsidRPr="00507ADD" w:rsidRDefault="008039D5" w:rsidP="008039D5">
            <w:r>
              <w:rPr>
                <w:rFonts w:hint="eastAsia"/>
              </w:rPr>
              <w:t>被选择的链接从链接列表中消失</w:t>
            </w:r>
          </w:p>
        </w:tc>
      </w:tr>
      <w:tr w:rsidR="008039D5" w:rsidRPr="00507ADD" w14:paraId="1278285D"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09C1A75A" w14:textId="7FA135A0" w:rsidR="008039D5" w:rsidRPr="00507ADD" w:rsidRDefault="008039D5" w:rsidP="008039D5">
            <w:r>
              <w:rPr>
                <w:rFonts w:hint="eastAsia"/>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653DE49C" w14:textId="6693412B" w:rsidR="008039D5" w:rsidRPr="00507ADD" w:rsidRDefault="008039D5" w:rsidP="008039D5">
            <w:r>
              <w:rPr>
                <w:rFonts w:hint="eastAsia"/>
              </w:rPr>
              <w:t>窗口消失，被选择的链接仍然在列表中</w:t>
            </w:r>
          </w:p>
        </w:tc>
      </w:tr>
      <w:tr w:rsidR="008039D5" w:rsidRPr="00507ADD" w14:paraId="7F13D4F8"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4706CFF1" w14:textId="3A380D2D" w:rsidR="008039D5" w:rsidRPr="00507ADD" w:rsidRDefault="008039D5" w:rsidP="008039D5">
            <w:r>
              <w:rPr>
                <w:rFonts w:hint="eastAsia"/>
              </w:rPr>
              <w:t>直接点击链接右侧垃圾桶</w:t>
            </w:r>
          </w:p>
        </w:tc>
        <w:tc>
          <w:tcPr>
            <w:tcW w:w="6141" w:type="dxa"/>
            <w:gridSpan w:val="2"/>
            <w:tcBorders>
              <w:top w:val="single" w:sz="4" w:space="0" w:color="000000"/>
              <w:left w:val="single" w:sz="4" w:space="0" w:color="000000"/>
              <w:bottom w:val="single" w:sz="4" w:space="0" w:color="000000"/>
              <w:right w:val="single" w:sz="4" w:space="0" w:color="000000"/>
            </w:tcBorders>
          </w:tcPr>
          <w:p w14:paraId="6B643A0C" w14:textId="135E492C" w:rsidR="008039D5" w:rsidRPr="00507ADD" w:rsidRDefault="008039D5" w:rsidP="008039D5">
            <w:r>
              <w:rPr>
                <w:rFonts w:hint="eastAsia"/>
              </w:rPr>
              <w:t>弹出删除确认窗口</w:t>
            </w:r>
          </w:p>
        </w:tc>
      </w:tr>
      <w:tr w:rsidR="008039D5" w:rsidRPr="00507ADD" w14:paraId="7D1F036E"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2E757EAF" w14:textId="2329DDF3" w:rsidR="008039D5" w:rsidRPr="00507ADD" w:rsidRDefault="008039D5" w:rsidP="008039D5">
            <w:r>
              <w:rPr>
                <w:rFonts w:hint="eastAsia"/>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6C89CA33" w14:textId="18347943" w:rsidR="008039D5" w:rsidRPr="00507ADD" w:rsidRDefault="008039D5" w:rsidP="008039D5">
            <w:r>
              <w:rPr>
                <w:rFonts w:hint="eastAsia"/>
              </w:rPr>
              <w:t>被选择的链接从链接列表中消失</w:t>
            </w:r>
          </w:p>
        </w:tc>
      </w:tr>
      <w:tr w:rsidR="008039D5" w:rsidRPr="00507ADD" w14:paraId="5AE8563C"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468BAAD0" w14:textId="301CCBD8" w:rsidR="008039D5" w:rsidRPr="00507ADD" w:rsidRDefault="008039D5" w:rsidP="008039D5">
            <w:r>
              <w:rPr>
                <w:rFonts w:hint="eastAsia"/>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7724D410" w14:textId="5BC4E267" w:rsidR="008039D5" w:rsidRPr="00507ADD" w:rsidRDefault="008039D5" w:rsidP="008039D5">
            <w:r>
              <w:rPr>
                <w:rFonts w:hint="eastAsia"/>
              </w:rPr>
              <w:t>窗口消失，被选择的链接仍然在列表中</w:t>
            </w:r>
          </w:p>
        </w:tc>
      </w:tr>
      <w:tr w:rsidR="008039D5" w:rsidRPr="00507ADD" w14:paraId="7B0E2FE9"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470F0A23" w14:textId="77777777" w:rsidR="008039D5" w:rsidRPr="00507ADD" w:rsidRDefault="008039D5" w:rsidP="008039D5"/>
        </w:tc>
        <w:tc>
          <w:tcPr>
            <w:tcW w:w="6141" w:type="dxa"/>
            <w:gridSpan w:val="2"/>
            <w:tcBorders>
              <w:top w:val="single" w:sz="4" w:space="0" w:color="000000"/>
              <w:left w:val="single" w:sz="4" w:space="0" w:color="000000"/>
              <w:bottom w:val="single" w:sz="4" w:space="0" w:color="000000"/>
              <w:right w:val="single" w:sz="4" w:space="0" w:color="000000"/>
            </w:tcBorders>
          </w:tcPr>
          <w:p w14:paraId="2704B7DC" w14:textId="77777777" w:rsidR="008039D5" w:rsidRPr="00507ADD" w:rsidRDefault="008039D5" w:rsidP="008039D5"/>
        </w:tc>
      </w:tr>
    </w:tbl>
    <w:p w14:paraId="71B08BA1" w14:textId="197FEBA6" w:rsidR="008039D5" w:rsidRDefault="008039D5" w:rsidP="002C13BB"/>
    <w:p w14:paraId="5B800E81" w14:textId="77777777" w:rsidR="008039D5" w:rsidRDefault="008039D5">
      <w:r>
        <w:br w:type="page"/>
      </w:r>
    </w:p>
    <w:p w14:paraId="72DCBE5D" w14:textId="77777777" w:rsidR="002C13BB" w:rsidRPr="002C13BB" w:rsidRDefault="002C13BB" w:rsidP="002C13BB"/>
    <w:p w14:paraId="18950686" w14:textId="04132ECD" w:rsidR="001430D0" w:rsidRDefault="001430D0" w:rsidP="001430D0">
      <w:pPr>
        <w:pStyle w:val="a1"/>
      </w:pPr>
      <w:bookmarkStart w:id="1452" w:name="_Toc533356831"/>
      <w:r>
        <w:rPr>
          <w:rFonts w:hint="eastAsia"/>
        </w:rPr>
        <w:t>编辑课程链接</w:t>
      </w:r>
      <w:bookmarkEnd w:id="1452"/>
    </w:p>
    <w:tbl>
      <w:tblPr>
        <w:tblStyle w:val="14"/>
        <w:tblW w:w="8296" w:type="dxa"/>
        <w:tblLook w:val="04A0" w:firstRow="1" w:lastRow="0" w:firstColumn="1" w:lastColumn="0" w:noHBand="0" w:noVBand="1"/>
      </w:tblPr>
      <w:tblGrid>
        <w:gridCol w:w="2155"/>
        <w:gridCol w:w="1993"/>
        <w:gridCol w:w="4148"/>
      </w:tblGrid>
      <w:tr w:rsidR="002C13BB" w:rsidRPr="00B45E5B" w14:paraId="47A9E2A2"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42B3ACF9" w14:textId="77777777" w:rsidR="002C13BB" w:rsidRPr="00B45E5B" w:rsidRDefault="002C13BB" w:rsidP="0043430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1FFA6AD" w14:textId="5C4382BF" w:rsidR="002C13BB" w:rsidRPr="00B45E5B" w:rsidRDefault="002C13BB" w:rsidP="00434309">
            <w:r>
              <w:rPr>
                <w:rFonts w:hint="eastAsia"/>
              </w:rPr>
              <w:t>TC</w:t>
            </w:r>
            <w:r>
              <w:t>-</w:t>
            </w:r>
            <w:r>
              <w:rPr>
                <w:rFonts w:hint="eastAsia"/>
              </w:rPr>
              <w:t>R</w:t>
            </w:r>
            <w:r>
              <w:t>-</w:t>
            </w:r>
            <w:r w:rsidR="00E03FAC">
              <w:rPr>
                <w:rFonts w:hint="eastAsia"/>
              </w:rPr>
              <w:t>89</w:t>
            </w:r>
          </w:p>
        </w:tc>
      </w:tr>
      <w:tr w:rsidR="002C13BB" w14:paraId="520A53E3"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5B684C00" w14:textId="77777777" w:rsidR="002C13BB" w:rsidRPr="00B45E5B" w:rsidRDefault="002C13BB" w:rsidP="0043430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B38831A" w14:textId="3A922730" w:rsidR="002C13BB" w:rsidRDefault="008E237F" w:rsidP="00434309">
            <w:r>
              <w:rPr>
                <w:rFonts w:hint="eastAsia"/>
              </w:rPr>
              <w:t>编辑课程链接</w:t>
            </w:r>
          </w:p>
        </w:tc>
      </w:tr>
      <w:tr w:rsidR="002C13BB" w14:paraId="246AEC9D"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71410454" w14:textId="77777777" w:rsidR="002C13BB" w:rsidRDefault="002C13BB" w:rsidP="0043430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64FF4B0" w14:textId="23CC8DAE" w:rsidR="002C13BB" w:rsidRDefault="008E237F" w:rsidP="00434309">
            <w:r>
              <w:rPr>
                <w:rFonts w:hint="eastAsia"/>
              </w:rPr>
              <w:t>编辑课程链接</w:t>
            </w:r>
          </w:p>
        </w:tc>
      </w:tr>
      <w:tr w:rsidR="002C13BB" w14:paraId="359210A3"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3504135C" w14:textId="77777777" w:rsidR="002C13BB" w:rsidRPr="00B45E5B" w:rsidRDefault="002C13BB" w:rsidP="0043430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8677F78" w14:textId="77777777" w:rsidR="002C13BB" w:rsidRDefault="002C13BB" w:rsidP="00434309">
            <w:r>
              <w:rPr>
                <w:rFonts w:hint="eastAsia"/>
              </w:rPr>
              <w:t>注册用户-教师</w:t>
            </w:r>
          </w:p>
        </w:tc>
      </w:tr>
      <w:tr w:rsidR="002C13BB" w14:paraId="6970D30A"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3F950260" w14:textId="77777777" w:rsidR="002C13BB" w:rsidRPr="00B45E5B" w:rsidRDefault="002C13BB" w:rsidP="0043430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288E973" w14:textId="77777777" w:rsidR="002C13BB" w:rsidRDefault="002C13BB" w:rsidP="00434309">
            <w:r>
              <w:rPr>
                <w:rFonts w:hint="eastAsia"/>
              </w:rPr>
              <w:t>黑盒测试-等价类划分/边界值法</w:t>
            </w:r>
          </w:p>
        </w:tc>
      </w:tr>
      <w:tr w:rsidR="002C13BB" w14:paraId="629472C9"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285D26E9" w14:textId="77777777" w:rsidR="002C13BB" w:rsidRDefault="002C13BB" w:rsidP="0043430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8AA914A" w14:textId="2FC36FF2" w:rsidR="002C13BB" w:rsidRDefault="008E237F" w:rsidP="00434309">
            <w:r>
              <w:rPr>
                <w:rFonts w:hint="eastAsia"/>
              </w:rPr>
              <w:t>浏览课程链接</w:t>
            </w:r>
          </w:p>
        </w:tc>
      </w:tr>
      <w:tr w:rsidR="002C13BB" w14:paraId="27F85408"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74047DFB" w14:textId="77777777" w:rsidR="002C13BB" w:rsidRDefault="002C13BB" w:rsidP="0043430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B61F4C7" w14:textId="1E405AF8" w:rsidR="002C13BB" w:rsidRDefault="002C13BB" w:rsidP="00434309">
            <w:r>
              <w:rPr>
                <w:rFonts w:hint="eastAsia"/>
              </w:rPr>
              <w:t>教师用户访问自己开的具体课程，</w:t>
            </w:r>
            <w:r w:rsidR="008E237F">
              <w:rPr>
                <w:rFonts w:hint="eastAsia"/>
              </w:rPr>
              <w:t>编辑课程链接</w:t>
            </w:r>
          </w:p>
        </w:tc>
      </w:tr>
      <w:tr w:rsidR="002C13BB" w:rsidRPr="00B45E5B" w14:paraId="5A6E10D9"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7CBC735F" w14:textId="77777777" w:rsidR="002C13BB" w:rsidRPr="00B45E5B" w:rsidRDefault="002C13BB" w:rsidP="0043430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4A2F3C1" w14:textId="6904D4FF" w:rsidR="002C13BB" w:rsidRPr="00B45E5B" w:rsidRDefault="002C13BB" w:rsidP="00434309">
            <w:r>
              <w:rPr>
                <w:rFonts w:hint="eastAsia"/>
              </w:rPr>
              <w:t>测试教师用户访问自己开的具体课程，</w:t>
            </w:r>
            <w:r w:rsidR="008E237F">
              <w:rPr>
                <w:rFonts w:hint="eastAsia"/>
              </w:rPr>
              <w:t>编辑课程链接</w:t>
            </w:r>
          </w:p>
        </w:tc>
      </w:tr>
      <w:tr w:rsidR="002C13BB" w:rsidRPr="00507ADD" w14:paraId="5D5EBA07" w14:textId="77777777" w:rsidTr="00434309">
        <w:trPr>
          <w:trHeight w:val="1445"/>
        </w:trPr>
        <w:tc>
          <w:tcPr>
            <w:tcW w:w="8296" w:type="dxa"/>
            <w:gridSpan w:val="3"/>
            <w:tcBorders>
              <w:top w:val="single" w:sz="4" w:space="0" w:color="000000"/>
              <w:left w:val="single" w:sz="4" w:space="0" w:color="000000"/>
              <w:right w:val="single" w:sz="4" w:space="0" w:color="000000"/>
            </w:tcBorders>
            <w:hideMark/>
          </w:tcPr>
          <w:p w14:paraId="4B893796" w14:textId="77777777" w:rsidR="002C13BB" w:rsidRPr="00507ADD" w:rsidRDefault="002C13BB" w:rsidP="00434309">
            <w:r w:rsidRPr="00507ADD">
              <w:rPr>
                <w:rFonts w:hint="eastAsia"/>
              </w:rPr>
              <w:t>初始条件和背景：</w:t>
            </w:r>
          </w:p>
          <w:p w14:paraId="6A265EC4" w14:textId="77777777" w:rsidR="002C13BB" w:rsidRDefault="002C13BB" w:rsidP="00434309">
            <w:r w:rsidRPr="00B45E5B">
              <w:rPr>
                <w:rFonts w:hint="eastAsia"/>
              </w:rPr>
              <w:t>系统</w:t>
            </w:r>
            <w:r>
              <w:rPr>
                <w:rFonts w:hint="eastAsia"/>
              </w:rPr>
              <w:t>：PC端</w:t>
            </w:r>
          </w:p>
          <w:p w14:paraId="5D0E66E8" w14:textId="77777777" w:rsidR="002C13BB" w:rsidRPr="00507ADD" w:rsidRDefault="002C13BB" w:rsidP="00434309">
            <w:r>
              <w:rPr>
                <w:rFonts w:hint="eastAsia"/>
              </w:rPr>
              <w:t>浏览器：C</w:t>
            </w:r>
            <w:r>
              <w:t>hrome</w:t>
            </w:r>
          </w:p>
          <w:p w14:paraId="0C8ECD18" w14:textId="77777777" w:rsidR="002C13BB" w:rsidRPr="00507ADD" w:rsidRDefault="002C13BB" w:rsidP="00434309">
            <w:r w:rsidRPr="00507ADD">
              <w:rPr>
                <w:rFonts w:hint="eastAsia"/>
              </w:rPr>
              <w:t>注释</w:t>
            </w:r>
            <w:r>
              <w:rPr>
                <w:rFonts w:hint="eastAsia"/>
              </w:rPr>
              <w:t>：无</w:t>
            </w:r>
          </w:p>
        </w:tc>
      </w:tr>
      <w:tr w:rsidR="002C13BB" w:rsidRPr="00507ADD" w14:paraId="27E1775E"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613941C" w14:textId="77777777" w:rsidR="002C13BB" w:rsidRPr="00507ADD" w:rsidRDefault="002C13BB" w:rsidP="0043430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825A96D" w14:textId="77777777" w:rsidR="002C13BB" w:rsidRPr="00507ADD" w:rsidRDefault="002C13BB" w:rsidP="00434309">
            <w:r w:rsidRPr="00507ADD">
              <w:rPr>
                <w:rFonts w:hint="eastAsia"/>
              </w:rPr>
              <w:t>预期结果</w:t>
            </w:r>
          </w:p>
        </w:tc>
      </w:tr>
      <w:tr w:rsidR="008E237F" w:rsidRPr="00507ADD" w14:paraId="7233131D"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0FAD108B" w14:textId="419EB1B5" w:rsidR="008E237F" w:rsidRPr="00507ADD" w:rsidRDefault="008E237F" w:rsidP="008E237F">
            <w:r>
              <w:rPr>
                <w:rFonts w:hint="eastAsia"/>
              </w:rPr>
              <w:t>点击某条链接右侧的笔状编辑按钮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D604B3B" w14:textId="00143776" w:rsidR="008E237F" w:rsidRPr="00507ADD" w:rsidRDefault="008E237F" w:rsidP="008E237F">
            <w:r>
              <w:rPr>
                <w:rFonts w:hint="eastAsia"/>
              </w:rPr>
              <w:t>弹出链接编辑窗口</w:t>
            </w:r>
          </w:p>
        </w:tc>
      </w:tr>
      <w:tr w:rsidR="008E237F" w:rsidRPr="00507ADD" w14:paraId="4006054F"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2D033F1E" w14:textId="3ABB7686" w:rsidR="008E237F" w:rsidRDefault="008E237F" w:rsidP="008E237F">
            <w:r>
              <w:rPr>
                <w:rFonts w:hint="eastAsia"/>
              </w:rPr>
              <w:t>填写URL：</w:t>
            </w:r>
          </w:p>
        </w:tc>
        <w:tc>
          <w:tcPr>
            <w:tcW w:w="6141" w:type="dxa"/>
            <w:gridSpan w:val="2"/>
            <w:tcBorders>
              <w:top w:val="single" w:sz="4" w:space="0" w:color="000000"/>
              <w:left w:val="single" w:sz="4" w:space="0" w:color="000000"/>
              <w:bottom w:val="single" w:sz="4" w:space="0" w:color="000000"/>
              <w:right w:val="single" w:sz="4" w:space="0" w:color="000000"/>
            </w:tcBorders>
          </w:tcPr>
          <w:p w14:paraId="70993152" w14:textId="44BED68F" w:rsidR="008E237F" w:rsidRDefault="008E237F" w:rsidP="008E237F">
            <w:r>
              <w:rPr>
                <w:rFonts w:hint="eastAsia"/>
              </w:rPr>
              <w:t>提示U</w:t>
            </w:r>
            <w:r>
              <w:t>RL</w:t>
            </w:r>
            <w:r>
              <w:rPr>
                <w:rFonts w:hint="eastAsia"/>
              </w:rPr>
              <w:t>的长度为1-</w:t>
            </w:r>
            <w:r>
              <w:t>100</w:t>
            </w:r>
          </w:p>
        </w:tc>
      </w:tr>
      <w:tr w:rsidR="008E237F" w:rsidRPr="00507ADD" w14:paraId="6912C935"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5F1BA648" w14:textId="683A0AA8" w:rsidR="008E237F" w:rsidRDefault="008E237F" w:rsidP="008E237F">
            <w:r>
              <w:rPr>
                <w:rFonts w:hint="eastAsia"/>
              </w:rPr>
              <w:t>填写U</w:t>
            </w:r>
            <w:r>
              <w:t>RL</w:t>
            </w:r>
            <w:r>
              <w:rPr>
                <w:rFonts w:hint="eastAsia"/>
              </w:rPr>
              <w:t>：长度为1</w:t>
            </w:r>
            <w:r>
              <w:t>01</w:t>
            </w:r>
            <w:r>
              <w:rPr>
                <w:rFonts w:hint="eastAsia"/>
              </w:rPr>
              <w:t>的字符串</w:t>
            </w:r>
          </w:p>
        </w:tc>
        <w:tc>
          <w:tcPr>
            <w:tcW w:w="6141" w:type="dxa"/>
            <w:gridSpan w:val="2"/>
            <w:tcBorders>
              <w:top w:val="single" w:sz="4" w:space="0" w:color="000000"/>
              <w:left w:val="single" w:sz="4" w:space="0" w:color="000000"/>
              <w:bottom w:val="single" w:sz="4" w:space="0" w:color="000000"/>
              <w:right w:val="single" w:sz="4" w:space="0" w:color="000000"/>
            </w:tcBorders>
          </w:tcPr>
          <w:p w14:paraId="42C70B8C" w14:textId="15B7BFA7" w:rsidR="008E237F" w:rsidRDefault="008E237F" w:rsidP="008E237F">
            <w:r>
              <w:rPr>
                <w:rFonts w:hint="eastAsia"/>
              </w:rPr>
              <w:t>提示U</w:t>
            </w:r>
            <w:r>
              <w:t>RL</w:t>
            </w:r>
            <w:r>
              <w:rPr>
                <w:rFonts w:hint="eastAsia"/>
              </w:rPr>
              <w:t>的长度为1-</w:t>
            </w:r>
            <w:r>
              <w:t>100</w:t>
            </w:r>
          </w:p>
        </w:tc>
      </w:tr>
      <w:tr w:rsidR="008E237F" w:rsidRPr="00507ADD" w14:paraId="622745EF"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0CE2F747" w14:textId="45401D5E" w:rsidR="008E237F" w:rsidRDefault="008E237F" w:rsidP="008E237F">
            <w:r>
              <w:rPr>
                <w:rFonts w:hint="eastAsia"/>
              </w:rPr>
              <w:t>填写U</w:t>
            </w:r>
            <w:r>
              <w:t>RL</w:t>
            </w:r>
            <w:r>
              <w:rPr>
                <w:rFonts w:hint="eastAsia"/>
              </w:rPr>
              <w:t>：</w:t>
            </w:r>
            <w:hyperlink r:id="rId13" w:history="1">
              <w:r w:rsidRPr="003739E9">
                <w:rPr>
                  <w:rStyle w:val="aa"/>
                  <w:rFonts w:hint="eastAsia"/>
                </w:rPr>
                <w:t>www</w:t>
              </w:r>
              <w:r w:rsidRPr="003739E9">
                <w:rPr>
                  <w:rStyle w:val="aa"/>
                </w:rPr>
                <w:t>.baidu.com</w:t>
              </w:r>
            </w:hyperlink>
          </w:p>
        </w:tc>
        <w:tc>
          <w:tcPr>
            <w:tcW w:w="6141" w:type="dxa"/>
            <w:gridSpan w:val="2"/>
            <w:tcBorders>
              <w:top w:val="single" w:sz="4" w:space="0" w:color="000000"/>
              <w:left w:val="single" w:sz="4" w:space="0" w:color="000000"/>
              <w:bottom w:val="single" w:sz="4" w:space="0" w:color="000000"/>
              <w:right w:val="single" w:sz="4" w:space="0" w:color="000000"/>
            </w:tcBorders>
          </w:tcPr>
          <w:p w14:paraId="7A3519AF" w14:textId="47B385BA" w:rsidR="008E237F" w:rsidRDefault="008E237F" w:rsidP="008E237F">
            <w:r>
              <w:rPr>
                <w:rFonts w:hint="eastAsia"/>
              </w:rPr>
              <w:t>保存成功</w:t>
            </w:r>
          </w:p>
        </w:tc>
      </w:tr>
      <w:tr w:rsidR="008E237F" w:rsidRPr="00507ADD" w14:paraId="17C8D3CA"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31A88B06" w14:textId="5491BC60" w:rsidR="008E237F" w:rsidRDefault="008E237F" w:rsidP="008E237F">
            <w:r>
              <w:rPr>
                <w:rFonts w:hint="eastAsia"/>
              </w:rPr>
              <w:t>填写名称：</w:t>
            </w:r>
          </w:p>
        </w:tc>
        <w:tc>
          <w:tcPr>
            <w:tcW w:w="6141" w:type="dxa"/>
            <w:gridSpan w:val="2"/>
            <w:tcBorders>
              <w:top w:val="single" w:sz="4" w:space="0" w:color="000000"/>
              <w:left w:val="single" w:sz="4" w:space="0" w:color="000000"/>
              <w:bottom w:val="single" w:sz="4" w:space="0" w:color="000000"/>
              <w:right w:val="single" w:sz="4" w:space="0" w:color="000000"/>
            </w:tcBorders>
          </w:tcPr>
          <w:p w14:paraId="29EA2CE3" w14:textId="75F4874A" w:rsidR="008E237F" w:rsidRDefault="008E237F" w:rsidP="008E237F">
            <w:r>
              <w:rPr>
                <w:rFonts w:hint="eastAsia"/>
              </w:rPr>
              <w:t>提示链接名称的长度为1-20</w:t>
            </w:r>
          </w:p>
        </w:tc>
      </w:tr>
      <w:tr w:rsidR="008E237F" w:rsidRPr="00507ADD" w14:paraId="2AA6A483"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116C8AF8" w14:textId="40F7089C" w:rsidR="008E237F" w:rsidRDefault="008E237F" w:rsidP="008E237F">
            <w:r>
              <w:rPr>
                <w:rFonts w:hint="eastAsia"/>
              </w:rPr>
              <w:t>填写名称：长度为21的字符串</w:t>
            </w:r>
          </w:p>
        </w:tc>
        <w:tc>
          <w:tcPr>
            <w:tcW w:w="6141" w:type="dxa"/>
            <w:gridSpan w:val="2"/>
            <w:tcBorders>
              <w:top w:val="single" w:sz="4" w:space="0" w:color="000000"/>
              <w:left w:val="single" w:sz="4" w:space="0" w:color="000000"/>
              <w:bottom w:val="single" w:sz="4" w:space="0" w:color="000000"/>
              <w:right w:val="single" w:sz="4" w:space="0" w:color="000000"/>
            </w:tcBorders>
          </w:tcPr>
          <w:p w14:paraId="0C1C098A" w14:textId="601223B5" w:rsidR="008E237F" w:rsidRDefault="008E237F" w:rsidP="008E237F">
            <w:r>
              <w:rPr>
                <w:rFonts w:hint="eastAsia"/>
              </w:rPr>
              <w:t>提示链接名称的长度为1-20</w:t>
            </w:r>
          </w:p>
        </w:tc>
      </w:tr>
      <w:tr w:rsidR="008E237F" w:rsidRPr="00507ADD" w14:paraId="0F7389A2"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550884FD" w14:textId="32F0CB32" w:rsidR="008E237F" w:rsidRDefault="008E237F" w:rsidP="008E237F">
            <w:r>
              <w:rPr>
                <w:rFonts w:hint="eastAsia"/>
              </w:rPr>
              <w:t>填写名称：链接1</w:t>
            </w:r>
          </w:p>
        </w:tc>
        <w:tc>
          <w:tcPr>
            <w:tcW w:w="6141" w:type="dxa"/>
            <w:gridSpan w:val="2"/>
            <w:tcBorders>
              <w:top w:val="single" w:sz="4" w:space="0" w:color="000000"/>
              <w:left w:val="single" w:sz="4" w:space="0" w:color="000000"/>
              <w:bottom w:val="single" w:sz="4" w:space="0" w:color="000000"/>
              <w:right w:val="single" w:sz="4" w:space="0" w:color="000000"/>
            </w:tcBorders>
          </w:tcPr>
          <w:p w14:paraId="42E2BCD8" w14:textId="5AAFFAFB" w:rsidR="008E237F" w:rsidRDefault="008E237F" w:rsidP="008E237F">
            <w:r>
              <w:rPr>
                <w:rFonts w:hint="eastAsia"/>
              </w:rPr>
              <w:t>保存成功</w:t>
            </w:r>
          </w:p>
        </w:tc>
      </w:tr>
      <w:tr w:rsidR="00B309CA" w:rsidRPr="00507ADD" w14:paraId="7941A10E"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518E376D" w14:textId="77777777" w:rsidR="00B309CA" w:rsidRDefault="00B309CA" w:rsidP="00B309CA">
            <w:r>
              <w:rPr>
                <w:rFonts w:hint="eastAsia"/>
              </w:rPr>
              <w:t>填写名称、URL</w:t>
            </w:r>
          </w:p>
          <w:p w14:paraId="39E10AF9" w14:textId="57F13C6B" w:rsidR="00B309CA" w:rsidRDefault="00B309CA" w:rsidP="00B309CA">
            <w:r>
              <w:rPr>
                <w:rFonts w:hint="eastAsia"/>
              </w:rPr>
              <w:t>点击保存</w:t>
            </w:r>
          </w:p>
        </w:tc>
        <w:tc>
          <w:tcPr>
            <w:tcW w:w="6141" w:type="dxa"/>
            <w:gridSpan w:val="2"/>
            <w:tcBorders>
              <w:top w:val="single" w:sz="4" w:space="0" w:color="000000"/>
              <w:left w:val="single" w:sz="4" w:space="0" w:color="000000"/>
              <w:bottom w:val="single" w:sz="4" w:space="0" w:color="000000"/>
              <w:right w:val="single" w:sz="4" w:space="0" w:color="000000"/>
            </w:tcBorders>
          </w:tcPr>
          <w:p w14:paraId="096EC329" w14:textId="5CA7BD52" w:rsidR="00B309CA" w:rsidRDefault="00B309CA" w:rsidP="00B309CA">
            <w:r>
              <w:rPr>
                <w:rFonts w:hint="eastAsia"/>
              </w:rPr>
              <w:t>编辑链接成功，横幅列表可见刚刚编辑的链接</w:t>
            </w:r>
          </w:p>
        </w:tc>
      </w:tr>
    </w:tbl>
    <w:p w14:paraId="6EF71AAE" w14:textId="696A9CC3" w:rsidR="009A6B83" w:rsidRDefault="009A6B83" w:rsidP="002C13BB"/>
    <w:p w14:paraId="3A0CD9F4" w14:textId="77777777" w:rsidR="009A6B83" w:rsidRDefault="009A6B83">
      <w:r>
        <w:br w:type="page"/>
      </w:r>
    </w:p>
    <w:p w14:paraId="3EEB7169" w14:textId="77777777" w:rsidR="002C13BB" w:rsidRPr="002C13BB" w:rsidRDefault="002C13BB" w:rsidP="002C13BB"/>
    <w:p w14:paraId="39ACEC44" w14:textId="42BE8112" w:rsidR="001430D0" w:rsidRDefault="001430D0" w:rsidP="001430D0">
      <w:pPr>
        <w:pStyle w:val="a1"/>
      </w:pPr>
      <w:bookmarkStart w:id="1453" w:name="_Toc533356832"/>
      <w:r>
        <w:rPr>
          <w:rFonts w:hint="eastAsia"/>
        </w:rPr>
        <w:t>课程答疑</w:t>
      </w:r>
      <w:bookmarkEnd w:id="1453"/>
    </w:p>
    <w:tbl>
      <w:tblPr>
        <w:tblStyle w:val="14"/>
        <w:tblW w:w="8296" w:type="dxa"/>
        <w:tblLook w:val="04A0" w:firstRow="1" w:lastRow="0" w:firstColumn="1" w:lastColumn="0" w:noHBand="0" w:noVBand="1"/>
      </w:tblPr>
      <w:tblGrid>
        <w:gridCol w:w="2155"/>
        <w:gridCol w:w="1993"/>
        <w:gridCol w:w="4148"/>
      </w:tblGrid>
      <w:tr w:rsidR="002C13BB" w:rsidRPr="00B45E5B" w14:paraId="6AF4C2B8"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6ECA7D51" w14:textId="77777777" w:rsidR="002C13BB" w:rsidRPr="00B45E5B" w:rsidRDefault="002C13BB" w:rsidP="0043430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93680B6" w14:textId="018B8CFD" w:rsidR="002C13BB" w:rsidRPr="00B45E5B" w:rsidRDefault="002C13BB" w:rsidP="00434309">
            <w:r>
              <w:rPr>
                <w:rFonts w:hint="eastAsia"/>
              </w:rPr>
              <w:t>TC</w:t>
            </w:r>
            <w:r>
              <w:t>-</w:t>
            </w:r>
            <w:r>
              <w:rPr>
                <w:rFonts w:hint="eastAsia"/>
              </w:rPr>
              <w:t>R</w:t>
            </w:r>
            <w:r>
              <w:t>-</w:t>
            </w:r>
            <w:r w:rsidR="00E03FAC">
              <w:rPr>
                <w:rFonts w:hint="eastAsia"/>
              </w:rPr>
              <w:t>90</w:t>
            </w:r>
          </w:p>
        </w:tc>
      </w:tr>
      <w:tr w:rsidR="002C13BB" w14:paraId="5731E136"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4ADF0FAB" w14:textId="77777777" w:rsidR="002C13BB" w:rsidRPr="00B45E5B" w:rsidRDefault="002C13BB" w:rsidP="0043430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A68F2A7" w14:textId="77777777" w:rsidR="002C13BB" w:rsidRDefault="002C13BB" w:rsidP="00434309"/>
        </w:tc>
      </w:tr>
      <w:tr w:rsidR="002C13BB" w14:paraId="58D4AD94"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2F99A7B7" w14:textId="77777777" w:rsidR="002C13BB" w:rsidRDefault="002C13BB" w:rsidP="0043430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4C3DBD1" w14:textId="77777777" w:rsidR="002C13BB" w:rsidRDefault="002C13BB" w:rsidP="00434309"/>
        </w:tc>
      </w:tr>
      <w:tr w:rsidR="002C13BB" w14:paraId="1F52DDD2"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7213D9A2" w14:textId="77777777" w:rsidR="002C13BB" w:rsidRPr="00B45E5B" w:rsidRDefault="002C13BB" w:rsidP="0043430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E911801" w14:textId="77777777" w:rsidR="002C13BB" w:rsidRDefault="002C13BB" w:rsidP="00434309">
            <w:r>
              <w:rPr>
                <w:rFonts w:hint="eastAsia"/>
              </w:rPr>
              <w:t>注册用户-教师</w:t>
            </w:r>
          </w:p>
        </w:tc>
      </w:tr>
      <w:tr w:rsidR="002C13BB" w14:paraId="3B7B244C"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491473B7" w14:textId="77777777" w:rsidR="002C13BB" w:rsidRPr="00B45E5B" w:rsidRDefault="002C13BB" w:rsidP="0043430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0A816B0" w14:textId="77777777" w:rsidR="002C13BB" w:rsidRDefault="002C13BB" w:rsidP="00434309">
            <w:r>
              <w:rPr>
                <w:rFonts w:hint="eastAsia"/>
              </w:rPr>
              <w:t>黑盒测试-等价类划分/边界值法</w:t>
            </w:r>
          </w:p>
        </w:tc>
      </w:tr>
      <w:tr w:rsidR="002C13BB" w14:paraId="36AC55D8"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7E2C4096" w14:textId="77777777" w:rsidR="002C13BB" w:rsidRDefault="002C13BB" w:rsidP="0043430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2B6B78D" w14:textId="77777777" w:rsidR="002C13BB" w:rsidRDefault="002C13BB" w:rsidP="00434309">
            <w:r>
              <w:rPr>
                <w:rFonts w:hint="eastAsia"/>
              </w:rPr>
              <w:t>访问具体课程</w:t>
            </w:r>
          </w:p>
        </w:tc>
      </w:tr>
      <w:tr w:rsidR="002C13BB" w14:paraId="2C3BCB06"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0C660D1A" w14:textId="77777777" w:rsidR="002C13BB" w:rsidRDefault="002C13BB" w:rsidP="0043430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2114974" w14:textId="77777777" w:rsidR="002C13BB" w:rsidRDefault="002C13BB" w:rsidP="00434309">
            <w:r>
              <w:rPr>
                <w:rFonts w:hint="eastAsia"/>
              </w:rPr>
              <w:t>教师用户访问自己开的具体课程，</w:t>
            </w:r>
          </w:p>
        </w:tc>
      </w:tr>
      <w:tr w:rsidR="002C13BB" w:rsidRPr="00B45E5B" w14:paraId="6EEF13AC"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0CE85D87" w14:textId="77777777" w:rsidR="002C13BB" w:rsidRPr="00B45E5B" w:rsidRDefault="002C13BB" w:rsidP="0043430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958CE4C" w14:textId="77777777" w:rsidR="002C13BB" w:rsidRPr="00B45E5B" w:rsidRDefault="002C13BB" w:rsidP="00434309">
            <w:r>
              <w:rPr>
                <w:rFonts w:hint="eastAsia"/>
              </w:rPr>
              <w:t>测试教师用户访问自己开的具体课程，</w:t>
            </w:r>
          </w:p>
        </w:tc>
      </w:tr>
      <w:tr w:rsidR="002C13BB" w:rsidRPr="00507ADD" w14:paraId="6AA28364" w14:textId="77777777" w:rsidTr="00434309">
        <w:trPr>
          <w:trHeight w:val="1445"/>
        </w:trPr>
        <w:tc>
          <w:tcPr>
            <w:tcW w:w="8296" w:type="dxa"/>
            <w:gridSpan w:val="3"/>
            <w:tcBorders>
              <w:top w:val="single" w:sz="4" w:space="0" w:color="000000"/>
              <w:left w:val="single" w:sz="4" w:space="0" w:color="000000"/>
              <w:right w:val="single" w:sz="4" w:space="0" w:color="000000"/>
            </w:tcBorders>
            <w:hideMark/>
          </w:tcPr>
          <w:p w14:paraId="64D2940F" w14:textId="77777777" w:rsidR="002C13BB" w:rsidRPr="00507ADD" w:rsidRDefault="002C13BB" w:rsidP="00434309">
            <w:r w:rsidRPr="00507ADD">
              <w:rPr>
                <w:rFonts w:hint="eastAsia"/>
              </w:rPr>
              <w:t>初始条件和背景：</w:t>
            </w:r>
          </w:p>
          <w:p w14:paraId="7D86F6E9" w14:textId="77777777" w:rsidR="002C13BB" w:rsidRDefault="002C13BB" w:rsidP="00434309">
            <w:r w:rsidRPr="00B45E5B">
              <w:rPr>
                <w:rFonts w:hint="eastAsia"/>
              </w:rPr>
              <w:t>系统</w:t>
            </w:r>
            <w:r>
              <w:rPr>
                <w:rFonts w:hint="eastAsia"/>
              </w:rPr>
              <w:t>：PC端</w:t>
            </w:r>
          </w:p>
          <w:p w14:paraId="3DBB4553" w14:textId="77777777" w:rsidR="002C13BB" w:rsidRPr="00507ADD" w:rsidRDefault="002C13BB" w:rsidP="00434309">
            <w:r>
              <w:rPr>
                <w:rFonts w:hint="eastAsia"/>
              </w:rPr>
              <w:t>浏览器：C</w:t>
            </w:r>
            <w:r>
              <w:t>hrome</w:t>
            </w:r>
          </w:p>
          <w:p w14:paraId="545F6495" w14:textId="77777777" w:rsidR="002C13BB" w:rsidRPr="00507ADD" w:rsidRDefault="002C13BB" w:rsidP="00434309">
            <w:r w:rsidRPr="00507ADD">
              <w:rPr>
                <w:rFonts w:hint="eastAsia"/>
              </w:rPr>
              <w:t>注释</w:t>
            </w:r>
            <w:r>
              <w:rPr>
                <w:rFonts w:hint="eastAsia"/>
              </w:rPr>
              <w:t>：无</w:t>
            </w:r>
          </w:p>
        </w:tc>
      </w:tr>
      <w:tr w:rsidR="002C13BB" w:rsidRPr="00507ADD" w14:paraId="5EF5794B"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797764E" w14:textId="77777777" w:rsidR="002C13BB" w:rsidRPr="00507ADD" w:rsidRDefault="002C13BB" w:rsidP="0043430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8A28C85" w14:textId="77777777" w:rsidR="002C13BB" w:rsidRPr="00507ADD" w:rsidRDefault="002C13BB" w:rsidP="00434309">
            <w:r w:rsidRPr="00507ADD">
              <w:rPr>
                <w:rFonts w:hint="eastAsia"/>
              </w:rPr>
              <w:t>预期结果</w:t>
            </w:r>
          </w:p>
        </w:tc>
      </w:tr>
      <w:tr w:rsidR="009A6B83" w:rsidRPr="00507ADD" w14:paraId="67AD7C66"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0A3B2E2E" w14:textId="5F4DF096" w:rsidR="009A6B83" w:rsidRPr="00507ADD" w:rsidRDefault="009A6B83" w:rsidP="009A6B83">
            <w:r>
              <w:rPr>
                <w:rFonts w:hint="eastAsia"/>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1B675ED3" w14:textId="4C13956A" w:rsidR="009A6B83" w:rsidRPr="00507ADD" w:rsidRDefault="009A6B83" w:rsidP="009A6B83">
            <w:r>
              <w:rPr>
                <w:rFonts w:hint="eastAsia"/>
              </w:rPr>
              <w:t>可见网站主页中部导航栏课程答疑按钮</w:t>
            </w:r>
          </w:p>
        </w:tc>
      </w:tr>
      <w:tr w:rsidR="009A6B83" w:rsidRPr="00507ADD" w14:paraId="20CD0FCD"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1A2C9C82" w14:textId="2657E511" w:rsidR="009A6B83" w:rsidRPr="00507ADD" w:rsidRDefault="009A6B83" w:rsidP="009A6B83">
            <w:r>
              <w:rPr>
                <w:rFonts w:hint="eastAsia"/>
              </w:rPr>
              <w:t>点击课程答疑</w:t>
            </w:r>
          </w:p>
        </w:tc>
        <w:tc>
          <w:tcPr>
            <w:tcW w:w="6141" w:type="dxa"/>
            <w:gridSpan w:val="2"/>
            <w:tcBorders>
              <w:top w:val="single" w:sz="4" w:space="0" w:color="000000"/>
              <w:left w:val="single" w:sz="4" w:space="0" w:color="000000"/>
              <w:bottom w:val="single" w:sz="4" w:space="0" w:color="000000"/>
              <w:right w:val="single" w:sz="4" w:space="0" w:color="000000"/>
            </w:tcBorders>
          </w:tcPr>
          <w:p w14:paraId="3C7CF4EE" w14:textId="14FB83B0" w:rsidR="009A6B83" w:rsidRPr="00507ADD" w:rsidRDefault="009A6B83" w:rsidP="009A6B83">
            <w:r>
              <w:rPr>
                <w:rFonts w:hint="eastAsia"/>
              </w:rPr>
              <w:t>正在进行中的答疑与往期答疑列表</w:t>
            </w:r>
          </w:p>
        </w:tc>
      </w:tr>
      <w:tr w:rsidR="009A6B83" w:rsidRPr="00507ADD" w14:paraId="20E94EE6"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2DBB822B" w14:textId="0FF7A77F" w:rsidR="009A6B83" w:rsidRPr="00507ADD" w:rsidRDefault="009A6B83" w:rsidP="009A6B83">
            <w:r>
              <w:rPr>
                <w:rFonts w:hint="eastAsia"/>
              </w:rPr>
              <w:t>点击往期答疑列表中的预览</w:t>
            </w:r>
          </w:p>
        </w:tc>
        <w:tc>
          <w:tcPr>
            <w:tcW w:w="6141" w:type="dxa"/>
            <w:gridSpan w:val="2"/>
            <w:tcBorders>
              <w:top w:val="single" w:sz="4" w:space="0" w:color="000000"/>
              <w:left w:val="single" w:sz="4" w:space="0" w:color="000000"/>
              <w:bottom w:val="single" w:sz="4" w:space="0" w:color="000000"/>
              <w:right w:val="single" w:sz="4" w:space="0" w:color="000000"/>
            </w:tcBorders>
          </w:tcPr>
          <w:p w14:paraId="0D7D7474" w14:textId="2AE15B3A" w:rsidR="009A6B83" w:rsidRPr="00507ADD" w:rsidRDefault="009A6B83" w:rsidP="009A6B83">
            <w:r>
              <w:rPr>
                <w:rFonts w:hint="eastAsia"/>
              </w:rPr>
              <w:t>显示历史答疑的HMTL历史记录</w:t>
            </w:r>
          </w:p>
        </w:tc>
      </w:tr>
      <w:tr w:rsidR="009A6B83" w:rsidRPr="00507ADD" w14:paraId="3B6B2356"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65F9FF59" w14:textId="22757A5E" w:rsidR="009A6B83" w:rsidRPr="00507ADD" w:rsidRDefault="009A6B83" w:rsidP="009A6B83">
            <w:r>
              <w:rPr>
                <w:rFonts w:hint="eastAsia"/>
              </w:rPr>
              <w:t>点击往期答疑列表中的下载</w:t>
            </w:r>
          </w:p>
        </w:tc>
        <w:tc>
          <w:tcPr>
            <w:tcW w:w="6141" w:type="dxa"/>
            <w:gridSpan w:val="2"/>
            <w:tcBorders>
              <w:top w:val="single" w:sz="4" w:space="0" w:color="000000"/>
              <w:left w:val="single" w:sz="4" w:space="0" w:color="000000"/>
              <w:bottom w:val="single" w:sz="4" w:space="0" w:color="000000"/>
              <w:right w:val="single" w:sz="4" w:space="0" w:color="000000"/>
            </w:tcBorders>
          </w:tcPr>
          <w:p w14:paraId="42C5DAE4" w14:textId="0FE427C4" w:rsidR="009A6B83" w:rsidRPr="00507ADD" w:rsidRDefault="009A6B83" w:rsidP="009A6B83">
            <w:r>
              <w:rPr>
                <w:rFonts w:hint="eastAsia"/>
              </w:rPr>
              <w:t>历史答疑的t</w:t>
            </w:r>
            <w:r>
              <w:t>xt</w:t>
            </w:r>
            <w:r>
              <w:rPr>
                <w:rFonts w:hint="eastAsia"/>
              </w:rPr>
              <w:t>文件以及附件压缩包被下载至本地</w:t>
            </w:r>
          </w:p>
        </w:tc>
      </w:tr>
      <w:tr w:rsidR="009A6B83" w:rsidRPr="00507ADD" w14:paraId="06F05D57"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41235545" w14:textId="3ED645D9" w:rsidR="009A6B83" w:rsidRPr="00507ADD" w:rsidRDefault="009A6B83" w:rsidP="009A6B83">
            <w:r>
              <w:rPr>
                <w:rFonts w:hint="eastAsia"/>
              </w:rPr>
              <w:t>点击正在进行中的答疑的进入答疑室</w:t>
            </w:r>
          </w:p>
        </w:tc>
        <w:tc>
          <w:tcPr>
            <w:tcW w:w="6141" w:type="dxa"/>
            <w:gridSpan w:val="2"/>
            <w:tcBorders>
              <w:top w:val="single" w:sz="4" w:space="0" w:color="000000"/>
              <w:left w:val="single" w:sz="4" w:space="0" w:color="000000"/>
              <w:bottom w:val="single" w:sz="4" w:space="0" w:color="000000"/>
              <w:right w:val="single" w:sz="4" w:space="0" w:color="000000"/>
            </w:tcBorders>
          </w:tcPr>
          <w:p w14:paraId="038B02A0" w14:textId="3D425FC9" w:rsidR="009A6B83" w:rsidRPr="00507ADD" w:rsidRDefault="009A6B83" w:rsidP="009A6B83">
            <w:r>
              <w:rPr>
                <w:rFonts w:hint="eastAsia"/>
              </w:rPr>
              <w:t>页面转调至正在进行的答疑，下方有文本发送框与选择上传文件、发送按钮</w:t>
            </w:r>
          </w:p>
        </w:tc>
      </w:tr>
      <w:tr w:rsidR="009A6B83" w:rsidRPr="00507ADD" w14:paraId="7113CF72"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3F17FD47" w14:textId="36618693" w:rsidR="009A6B83" w:rsidRPr="00507ADD" w:rsidRDefault="009A6B83" w:rsidP="009A6B83">
            <w:r>
              <w:rPr>
                <w:rFonts w:hint="eastAsia"/>
              </w:rPr>
              <w:t>上传大于5</w:t>
            </w:r>
            <w:r>
              <w:t>GB</w:t>
            </w:r>
            <w:r>
              <w:rPr>
                <w:rFonts w:hint="eastAsia"/>
              </w:rPr>
              <w:t>的文件</w:t>
            </w:r>
          </w:p>
        </w:tc>
        <w:tc>
          <w:tcPr>
            <w:tcW w:w="6141" w:type="dxa"/>
            <w:gridSpan w:val="2"/>
            <w:tcBorders>
              <w:top w:val="single" w:sz="4" w:space="0" w:color="000000"/>
              <w:left w:val="single" w:sz="4" w:space="0" w:color="000000"/>
              <w:bottom w:val="single" w:sz="4" w:space="0" w:color="000000"/>
              <w:right w:val="single" w:sz="4" w:space="0" w:color="000000"/>
            </w:tcBorders>
          </w:tcPr>
          <w:p w14:paraId="165C6177" w14:textId="56748619" w:rsidR="009A6B83" w:rsidRPr="00507ADD" w:rsidRDefault="009A6B83" w:rsidP="009A6B83">
            <w:r>
              <w:rPr>
                <w:rFonts w:hint="eastAsia"/>
              </w:rPr>
              <w:t>提示上传文件大小不得超过5GB</w:t>
            </w:r>
          </w:p>
        </w:tc>
      </w:tr>
      <w:tr w:rsidR="009A6B83" w:rsidRPr="00507ADD" w14:paraId="05623F2D"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7B80DBA3" w14:textId="4F495EF9" w:rsidR="009A6B83" w:rsidRPr="00507ADD" w:rsidRDefault="009A6B83" w:rsidP="009A6B83">
            <w:r>
              <w:rPr>
                <w:rFonts w:hint="eastAsia"/>
              </w:rPr>
              <w:t>上传大小小于5GB的文件</w:t>
            </w:r>
          </w:p>
        </w:tc>
        <w:tc>
          <w:tcPr>
            <w:tcW w:w="6141" w:type="dxa"/>
            <w:gridSpan w:val="2"/>
            <w:tcBorders>
              <w:top w:val="single" w:sz="4" w:space="0" w:color="000000"/>
              <w:left w:val="single" w:sz="4" w:space="0" w:color="000000"/>
              <w:bottom w:val="single" w:sz="4" w:space="0" w:color="000000"/>
              <w:right w:val="single" w:sz="4" w:space="0" w:color="000000"/>
            </w:tcBorders>
          </w:tcPr>
          <w:p w14:paraId="197700B1" w14:textId="4CCD53E4" w:rsidR="009A6B83" w:rsidRPr="00507ADD" w:rsidRDefault="009A6B83" w:rsidP="009A6B83">
            <w:r>
              <w:rPr>
                <w:rFonts w:hint="eastAsia"/>
              </w:rPr>
              <w:t>上传成功</w:t>
            </w:r>
          </w:p>
        </w:tc>
      </w:tr>
      <w:tr w:rsidR="009A6B83" w:rsidRPr="00507ADD" w14:paraId="2C207D99"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7C183F12" w14:textId="77777777" w:rsidR="009A6B83" w:rsidRDefault="009A6B83" w:rsidP="009A6B83">
            <w:r>
              <w:rPr>
                <w:rFonts w:hint="eastAsia"/>
              </w:rPr>
              <w:t>在文本框内输入长度为101的字符串</w:t>
            </w:r>
          </w:p>
          <w:p w14:paraId="6260A51C" w14:textId="49388F4C" w:rsidR="009A6B83" w:rsidRPr="00507ADD" w:rsidRDefault="009A6B83" w:rsidP="009A6B83">
            <w:r>
              <w:rPr>
                <w:rFonts w:hint="eastAsia"/>
              </w:rPr>
              <w:t>点击发送</w:t>
            </w:r>
          </w:p>
        </w:tc>
        <w:tc>
          <w:tcPr>
            <w:tcW w:w="6141" w:type="dxa"/>
            <w:gridSpan w:val="2"/>
            <w:tcBorders>
              <w:top w:val="single" w:sz="4" w:space="0" w:color="000000"/>
              <w:left w:val="single" w:sz="4" w:space="0" w:color="000000"/>
              <w:bottom w:val="single" w:sz="4" w:space="0" w:color="000000"/>
              <w:right w:val="single" w:sz="4" w:space="0" w:color="000000"/>
            </w:tcBorders>
          </w:tcPr>
          <w:p w14:paraId="30AB0661" w14:textId="19DE36E5" w:rsidR="009A6B83" w:rsidRPr="00507ADD" w:rsidRDefault="009A6B83" w:rsidP="009A6B83">
            <w:r>
              <w:rPr>
                <w:rFonts w:hint="eastAsia"/>
              </w:rPr>
              <w:t>提示文本长度限制为1</w:t>
            </w:r>
            <w:r>
              <w:t>-100</w:t>
            </w:r>
          </w:p>
        </w:tc>
      </w:tr>
      <w:tr w:rsidR="009A6B83" w:rsidRPr="00507ADD" w14:paraId="5947FD16"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7CECB253" w14:textId="77777777" w:rsidR="009A6B83" w:rsidRDefault="009A6B83" w:rsidP="009A6B83">
            <w:r>
              <w:rPr>
                <w:rFonts w:hint="eastAsia"/>
              </w:rPr>
              <w:t>在文本框内输入长度小于100的字符串</w:t>
            </w:r>
          </w:p>
          <w:p w14:paraId="6A0887BC" w14:textId="1F8210C4" w:rsidR="009A6B83" w:rsidRPr="00507ADD" w:rsidRDefault="009A6B83" w:rsidP="009A6B83">
            <w:r>
              <w:rPr>
                <w:rFonts w:hint="eastAsia"/>
              </w:rPr>
              <w:t>点击发送</w:t>
            </w:r>
          </w:p>
        </w:tc>
        <w:tc>
          <w:tcPr>
            <w:tcW w:w="6141" w:type="dxa"/>
            <w:gridSpan w:val="2"/>
            <w:tcBorders>
              <w:top w:val="single" w:sz="4" w:space="0" w:color="000000"/>
              <w:left w:val="single" w:sz="4" w:space="0" w:color="000000"/>
              <w:bottom w:val="single" w:sz="4" w:space="0" w:color="000000"/>
              <w:right w:val="single" w:sz="4" w:space="0" w:color="000000"/>
            </w:tcBorders>
          </w:tcPr>
          <w:p w14:paraId="644C2C2F" w14:textId="5BC9F75C" w:rsidR="009A6B83" w:rsidRPr="00507ADD" w:rsidRDefault="009A6B83" w:rsidP="009A6B83">
            <w:r>
              <w:rPr>
                <w:rFonts w:hint="eastAsia"/>
              </w:rPr>
              <w:t>发送成功</w:t>
            </w:r>
          </w:p>
        </w:tc>
      </w:tr>
      <w:tr w:rsidR="009A6B83" w:rsidRPr="00507ADD" w14:paraId="36825CC0"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6E235B30" w14:textId="77777777" w:rsidR="009A6B83" w:rsidRDefault="009A6B83" w:rsidP="009A6B83">
            <w:r>
              <w:rPr>
                <w:rFonts w:hint="eastAsia"/>
              </w:rPr>
              <w:t>在文本框内不输入</w:t>
            </w:r>
          </w:p>
          <w:p w14:paraId="30D9F2B5" w14:textId="5D6E2750" w:rsidR="009A6B83" w:rsidRPr="00507ADD" w:rsidRDefault="009A6B83" w:rsidP="009A6B83">
            <w:r>
              <w:rPr>
                <w:rFonts w:hint="eastAsia"/>
              </w:rPr>
              <w:t>点击发送</w:t>
            </w:r>
          </w:p>
        </w:tc>
        <w:tc>
          <w:tcPr>
            <w:tcW w:w="6141" w:type="dxa"/>
            <w:gridSpan w:val="2"/>
            <w:tcBorders>
              <w:top w:val="single" w:sz="4" w:space="0" w:color="000000"/>
              <w:left w:val="single" w:sz="4" w:space="0" w:color="000000"/>
              <w:bottom w:val="single" w:sz="4" w:space="0" w:color="000000"/>
              <w:right w:val="single" w:sz="4" w:space="0" w:color="000000"/>
            </w:tcBorders>
          </w:tcPr>
          <w:p w14:paraId="3440D6EF" w14:textId="65E71109" w:rsidR="009A6B83" w:rsidRPr="00507ADD" w:rsidRDefault="009A6B83" w:rsidP="009A6B83">
            <w:r>
              <w:rPr>
                <w:rFonts w:hint="eastAsia"/>
              </w:rPr>
              <w:t>提示文本不能为空</w:t>
            </w:r>
          </w:p>
        </w:tc>
      </w:tr>
      <w:tr w:rsidR="009A6B83" w:rsidRPr="00507ADD" w14:paraId="5B7779F7"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6712DA86" w14:textId="6C857277" w:rsidR="009A6B83" w:rsidRPr="00507ADD" w:rsidRDefault="009A6B83" w:rsidP="009A6B83">
            <w:r>
              <w:rPr>
                <w:rFonts w:hint="eastAsia"/>
              </w:rPr>
              <w:t>选择已经上传的文件的链接，点击发送</w:t>
            </w:r>
          </w:p>
        </w:tc>
        <w:tc>
          <w:tcPr>
            <w:tcW w:w="6141" w:type="dxa"/>
            <w:gridSpan w:val="2"/>
            <w:tcBorders>
              <w:top w:val="single" w:sz="4" w:space="0" w:color="000000"/>
              <w:left w:val="single" w:sz="4" w:space="0" w:color="000000"/>
              <w:bottom w:val="single" w:sz="4" w:space="0" w:color="000000"/>
              <w:right w:val="single" w:sz="4" w:space="0" w:color="000000"/>
            </w:tcBorders>
          </w:tcPr>
          <w:p w14:paraId="5956368C" w14:textId="56852428" w:rsidR="009A6B83" w:rsidRPr="00507ADD" w:rsidRDefault="009A6B83" w:rsidP="009A6B83">
            <w:r>
              <w:rPr>
                <w:rFonts w:hint="eastAsia"/>
              </w:rPr>
              <w:t>聊天窗口显示发送了该附件</w:t>
            </w:r>
          </w:p>
        </w:tc>
      </w:tr>
      <w:tr w:rsidR="009A6B83" w:rsidRPr="00507ADD" w14:paraId="075A8FFA"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50AE7CDF" w14:textId="4CC90625" w:rsidR="009A6B83" w:rsidRPr="00507ADD" w:rsidRDefault="009A6B83" w:rsidP="009A6B83">
            <w:r>
              <w:rPr>
                <w:rFonts w:hint="eastAsia"/>
              </w:rPr>
              <w:t>点击聊天窗口中的附件</w:t>
            </w:r>
          </w:p>
        </w:tc>
        <w:tc>
          <w:tcPr>
            <w:tcW w:w="6141" w:type="dxa"/>
            <w:gridSpan w:val="2"/>
            <w:tcBorders>
              <w:top w:val="single" w:sz="4" w:space="0" w:color="000000"/>
              <w:left w:val="single" w:sz="4" w:space="0" w:color="000000"/>
              <w:bottom w:val="single" w:sz="4" w:space="0" w:color="000000"/>
              <w:right w:val="single" w:sz="4" w:space="0" w:color="000000"/>
            </w:tcBorders>
          </w:tcPr>
          <w:p w14:paraId="50F94F0D" w14:textId="56FD9DB2" w:rsidR="009A6B83" w:rsidRPr="00507ADD" w:rsidRDefault="009A6B83" w:rsidP="009A6B83">
            <w:r>
              <w:rPr>
                <w:rFonts w:hint="eastAsia"/>
              </w:rPr>
              <w:t>该附件被下载至本地</w:t>
            </w:r>
          </w:p>
        </w:tc>
      </w:tr>
      <w:tr w:rsidR="009A6B83" w:rsidRPr="00507ADD" w14:paraId="7DE43999"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524130E4" w14:textId="77777777" w:rsidR="009A6B83" w:rsidRPr="00507ADD" w:rsidRDefault="009A6B83" w:rsidP="009A6B83"/>
        </w:tc>
        <w:tc>
          <w:tcPr>
            <w:tcW w:w="6141" w:type="dxa"/>
            <w:gridSpan w:val="2"/>
            <w:tcBorders>
              <w:top w:val="single" w:sz="4" w:space="0" w:color="000000"/>
              <w:left w:val="single" w:sz="4" w:space="0" w:color="000000"/>
              <w:bottom w:val="single" w:sz="4" w:space="0" w:color="000000"/>
              <w:right w:val="single" w:sz="4" w:space="0" w:color="000000"/>
            </w:tcBorders>
          </w:tcPr>
          <w:p w14:paraId="29FD8501" w14:textId="77777777" w:rsidR="009A6B83" w:rsidRPr="00507ADD" w:rsidRDefault="009A6B83" w:rsidP="009A6B83"/>
        </w:tc>
      </w:tr>
    </w:tbl>
    <w:tbl>
      <w:tblPr>
        <w:tblStyle w:val="110"/>
        <w:tblW w:w="8296" w:type="dxa"/>
        <w:tblLook w:val="04A0" w:firstRow="1" w:lastRow="0" w:firstColumn="1" w:lastColumn="0" w:noHBand="0" w:noVBand="1"/>
      </w:tblPr>
      <w:tblGrid>
        <w:gridCol w:w="2122"/>
        <w:gridCol w:w="6174"/>
      </w:tblGrid>
      <w:tr w:rsidR="009A6B83" w14:paraId="5118C835" w14:textId="77777777" w:rsidTr="009A6B83">
        <w:trPr>
          <w:trHeight w:val="20"/>
        </w:trPr>
        <w:tc>
          <w:tcPr>
            <w:tcW w:w="2122" w:type="dxa"/>
            <w:tcBorders>
              <w:top w:val="single" w:sz="4" w:space="0" w:color="000000"/>
              <w:left w:val="single" w:sz="4" w:space="0" w:color="000000"/>
              <w:bottom w:val="single" w:sz="4" w:space="0" w:color="000000"/>
              <w:right w:val="single" w:sz="4" w:space="0" w:color="000000"/>
            </w:tcBorders>
            <w:hideMark/>
          </w:tcPr>
          <w:p w14:paraId="1D8CB248" w14:textId="77777777" w:rsidR="009A6B83" w:rsidRDefault="009A6B83">
            <w:r>
              <w:rPr>
                <w:rFonts w:hint="eastAsia"/>
              </w:rPr>
              <w:t>点击新增答疑室</w:t>
            </w:r>
          </w:p>
        </w:tc>
        <w:tc>
          <w:tcPr>
            <w:tcW w:w="6174" w:type="dxa"/>
            <w:tcBorders>
              <w:top w:val="single" w:sz="4" w:space="0" w:color="000000"/>
              <w:left w:val="single" w:sz="4" w:space="0" w:color="000000"/>
              <w:bottom w:val="single" w:sz="4" w:space="0" w:color="000000"/>
              <w:right w:val="single" w:sz="4" w:space="0" w:color="000000"/>
            </w:tcBorders>
            <w:hideMark/>
          </w:tcPr>
          <w:p w14:paraId="39A02E30" w14:textId="77777777" w:rsidR="009A6B83" w:rsidRDefault="009A6B83">
            <w:r>
              <w:rPr>
                <w:rFonts w:hint="eastAsia"/>
              </w:rPr>
              <w:t>转跳至新增答疑页面</w:t>
            </w:r>
          </w:p>
        </w:tc>
      </w:tr>
      <w:tr w:rsidR="009A6B83" w14:paraId="06F6E504" w14:textId="77777777" w:rsidTr="009A6B83">
        <w:trPr>
          <w:trHeight w:val="20"/>
        </w:trPr>
        <w:tc>
          <w:tcPr>
            <w:tcW w:w="2122" w:type="dxa"/>
            <w:tcBorders>
              <w:top w:val="single" w:sz="4" w:space="0" w:color="000000"/>
              <w:left w:val="single" w:sz="4" w:space="0" w:color="000000"/>
              <w:bottom w:val="single" w:sz="4" w:space="0" w:color="000000"/>
              <w:right w:val="single" w:sz="4" w:space="0" w:color="000000"/>
            </w:tcBorders>
            <w:hideMark/>
          </w:tcPr>
          <w:p w14:paraId="3EC57677" w14:textId="77777777" w:rsidR="009A6B83" w:rsidRDefault="009A6B83">
            <w:r>
              <w:rPr>
                <w:rFonts w:hint="eastAsia"/>
              </w:rPr>
              <w:lastRenderedPageBreak/>
              <w:t>填写标题：</w:t>
            </w:r>
          </w:p>
          <w:p w14:paraId="385E8B92" w14:textId="77777777" w:rsidR="009A6B83" w:rsidRDefault="009A6B83">
            <w:r>
              <w:rPr>
                <w:rFonts w:hint="eastAsia"/>
              </w:rPr>
              <w:t>设定开始时间为2018年1月1日1点1分</w:t>
            </w:r>
          </w:p>
          <w:p w14:paraId="1E1D3FCD" w14:textId="77777777" w:rsidR="009A6B83" w:rsidRDefault="009A6B83">
            <w:r>
              <w:rPr>
                <w:rFonts w:hint="eastAsia"/>
              </w:rPr>
              <w:t>设定结束时间为2018年1月1日2点1分</w:t>
            </w:r>
          </w:p>
          <w:p w14:paraId="63255431" w14:textId="77777777" w:rsidR="009A6B83" w:rsidRDefault="009A6B83">
            <w:r>
              <w:rPr>
                <w:rFonts w:hint="eastAsia"/>
              </w:rPr>
              <w:t>点击确认提交</w:t>
            </w:r>
          </w:p>
        </w:tc>
        <w:tc>
          <w:tcPr>
            <w:tcW w:w="6174" w:type="dxa"/>
            <w:tcBorders>
              <w:top w:val="single" w:sz="4" w:space="0" w:color="000000"/>
              <w:left w:val="single" w:sz="4" w:space="0" w:color="000000"/>
              <w:bottom w:val="single" w:sz="4" w:space="0" w:color="000000"/>
              <w:right w:val="single" w:sz="4" w:space="0" w:color="000000"/>
            </w:tcBorders>
            <w:hideMark/>
          </w:tcPr>
          <w:p w14:paraId="2A1BC8E6" w14:textId="77777777" w:rsidR="009A6B83" w:rsidRDefault="009A6B83">
            <w:r>
              <w:rPr>
                <w:rFonts w:hint="eastAsia"/>
              </w:rPr>
              <w:t>提示标题不能为空</w:t>
            </w:r>
          </w:p>
        </w:tc>
      </w:tr>
      <w:tr w:rsidR="009A6B83" w14:paraId="4C00493F" w14:textId="77777777" w:rsidTr="009A6B83">
        <w:trPr>
          <w:trHeight w:val="20"/>
        </w:trPr>
        <w:tc>
          <w:tcPr>
            <w:tcW w:w="2122" w:type="dxa"/>
            <w:tcBorders>
              <w:top w:val="single" w:sz="4" w:space="0" w:color="000000"/>
              <w:left w:val="single" w:sz="4" w:space="0" w:color="000000"/>
              <w:bottom w:val="single" w:sz="4" w:space="0" w:color="000000"/>
              <w:right w:val="single" w:sz="4" w:space="0" w:color="000000"/>
            </w:tcBorders>
            <w:hideMark/>
          </w:tcPr>
          <w:p w14:paraId="48BC8C8A" w14:textId="77777777" w:rsidR="009A6B83" w:rsidRDefault="009A6B83">
            <w:r>
              <w:rPr>
                <w:rFonts w:hint="eastAsia"/>
              </w:rPr>
              <w:t>填写标题：test1</w:t>
            </w:r>
          </w:p>
          <w:p w14:paraId="04686BEB" w14:textId="77777777" w:rsidR="009A6B83" w:rsidRDefault="009A6B83">
            <w:r>
              <w:rPr>
                <w:rFonts w:hint="eastAsia"/>
              </w:rPr>
              <w:t>设定开始时间为2017年1月1日1点1分</w:t>
            </w:r>
          </w:p>
          <w:p w14:paraId="3500CB6C" w14:textId="77777777" w:rsidR="009A6B83" w:rsidRDefault="009A6B83">
            <w:r>
              <w:rPr>
                <w:rFonts w:hint="eastAsia"/>
              </w:rPr>
              <w:t>设定结束时间为2018年1月1日2点1分</w:t>
            </w:r>
          </w:p>
          <w:p w14:paraId="7A88B8C9" w14:textId="77777777" w:rsidR="009A6B83" w:rsidRDefault="009A6B83">
            <w:r>
              <w:rPr>
                <w:rFonts w:hint="eastAsia"/>
              </w:rPr>
              <w:t>点击确认提交</w:t>
            </w:r>
          </w:p>
        </w:tc>
        <w:tc>
          <w:tcPr>
            <w:tcW w:w="6174" w:type="dxa"/>
            <w:tcBorders>
              <w:top w:val="single" w:sz="4" w:space="0" w:color="000000"/>
              <w:left w:val="single" w:sz="4" w:space="0" w:color="000000"/>
              <w:bottom w:val="single" w:sz="4" w:space="0" w:color="000000"/>
              <w:right w:val="single" w:sz="4" w:space="0" w:color="000000"/>
            </w:tcBorders>
            <w:hideMark/>
          </w:tcPr>
          <w:p w14:paraId="6A25ECF4" w14:textId="77777777" w:rsidR="009A6B83" w:rsidRDefault="009A6B83">
            <w:r>
              <w:rPr>
                <w:rFonts w:hint="eastAsia"/>
              </w:rPr>
              <w:t>提示开始时间不能早于当前时间</w:t>
            </w:r>
          </w:p>
        </w:tc>
      </w:tr>
      <w:tr w:rsidR="009A6B83" w14:paraId="4E9E01ED" w14:textId="77777777" w:rsidTr="009A6B83">
        <w:trPr>
          <w:trHeight w:val="20"/>
        </w:trPr>
        <w:tc>
          <w:tcPr>
            <w:tcW w:w="2122" w:type="dxa"/>
            <w:tcBorders>
              <w:top w:val="single" w:sz="4" w:space="0" w:color="000000"/>
              <w:left w:val="single" w:sz="4" w:space="0" w:color="000000"/>
              <w:bottom w:val="single" w:sz="4" w:space="0" w:color="000000"/>
              <w:right w:val="single" w:sz="4" w:space="0" w:color="000000"/>
            </w:tcBorders>
            <w:hideMark/>
          </w:tcPr>
          <w:p w14:paraId="4206D259" w14:textId="77777777" w:rsidR="009A6B83" w:rsidRDefault="009A6B83">
            <w:r>
              <w:rPr>
                <w:rFonts w:hint="eastAsia"/>
              </w:rPr>
              <w:t>填写标题：test1</w:t>
            </w:r>
          </w:p>
          <w:p w14:paraId="1AC07FB8" w14:textId="77777777" w:rsidR="009A6B83" w:rsidRDefault="009A6B83">
            <w:r>
              <w:rPr>
                <w:rFonts w:hint="eastAsia"/>
              </w:rPr>
              <w:t>设定开始时间为2018年1月1日1点1分</w:t>
            </w:r>
          </w:p>
          <w:p w14:paraId="65F07216" w14:textId="77777777" w:rsidR="009A6B83" w:rsidRDefault="009A6B83">
            <w:r>
              <w:rPr>
                <w:rFonts w:hint="eastAsia"/>
              </w:rPr>
              <w:t>设定结束时间为2017年12月31日2点1分</w:t>
            </w:r>
          </w:p>
          <w:p w14:paraId="54559154" w14:textId="77777777" w:rsidR="009A6B83" w:rsidRDefault="009A6B83">
            <w:r>
              <w:rPr>
                <w:rFonts w:hint="eastAsia"/>
              </w:rPr>
              <w:t>点击确认提交</w:t>
            </w:r>
          </w:p>
        </w:tc>
        <w:tc>
          <w:tcPr>
            <w:tcW w:w="6174" w:type="dxa"/>
            <w:tcBorders>
              <w:top w:val="single" w:sz="4" w:space="0" w:color="000000"/>
              <w:left w:val="single" w:sz="4" w:space="0" w:color="000000"/>
              <w:bottom w:val="single" w:sz="4" w:space="0" w:color="000000"/>
              <w:right w:val="single" w:sz="4" w:space="0" w:color="000000"/>
            </w:tcBorders>
            <w:hideMark/>
          </w:tcPr>
          <w:p w14:paraId="71B52D76" w14:textId="77777777" w:rsidR="009A6B83" w:rsidRDefault="009A6B83">
            <w:r>
              <w:rPr>
                <w:rFonts w:hint="eastAsia"/>
              </w:rPr>
              <w:t>提示开始时间不能晚于结束时间</w:t>
            </w:r>
          </w:p>
        </w:tc>
      </w:tr>
      <w:tr w:rsidR="009A6B83" w14:paraId="24EB283F" w14:textId="77777777" w:rsidTr="009A6B83">
        <w:trPr>
          <w:trHeight w:val="20"/>
        </w:trPr>
        <w:tc>
          <w:tcPr>
            <w:tcW w:w="2122" w:type="dxa"/>
            <w:tcBorders>
              <w:top w:val="single" w:sz="4" w:space="0" w:color="000000"/>
              <w:left w:val="single" w:sz="4" w:space="0" w:color="000000"/>
              <w:bottom w:val="single" w:sz="4" w:space="0" w:color="000000"/>
              <w:right w:val="single" w:sz="4" w:space="0" w:color="000000"/>
            </w:tcBorders>
            <w:hideMark/>
          </w:tcPr>
          <w:p w14:paraId="1EBCB6E5" w14:textId="77777777" w:rsidR="009A6B83" w:rsidRDefault="009A6B83">
            <w:r>
              <w:rPr>
                <w:rFonts w:hint="eastAsia"/>
              </w:rPr>
              <w:t>填写标题：test1</w:t>
            </w:r>
          </w:p>
          <w:p w14:paraId="48C121D8" w14:textId="77777777" w:rsidR="009A6B83" w:rsidRDefault="009A6B83">
            <w:r>
              <w:rPr>
                <w:rFonts w:hint="eastAsia"/>
              </w:rPr>
              <w:t>设定开始时间为2018年1月1日1点1分</w:t>
            </w:r>
          </w:p>
          <w:p w14:paraId="343C2D37" w14:textId="77777777" w:rsidR="009A6B83" w:rsidRDefault="009A6B83">
            <w:r>
              <w:rPr>
                <w:rFonts w:hint="eastAsia"/>
              </w:rPr>
              <w:t>设定结束时间为2018年1月1日2点1分</w:t>
            </w:r>
          </w:p>
          <w:p w14:paraId="039F7758" w14:textId="77777777" w:rsidR="009A6B83" w:rsidRDefault="009A6B83">
            <w:r>
              <w:rPr>
                <w:rFonts w:hint="eastAsia"/>
              </w:rPr>
              <w:t>点击确认提交</w:t>
            </w:r>
          </w:p>
        </w:tc>
        <w:tc>
          <w:tcPr>
            <w:tcW w:w="6174" w:type="dxa"/>
            <w:tcBorders>
              <w:top w:val="single" w:sz="4" w:space="0" w:color="000000"/>
              <w:left w:val="single" w:sz="4" w:space="0" w:color="000000"/>
              <w:bottom w:val="single" w:sz="4" w:space="0" w:color="000000"/>
              <w:right w:val="single" w:sz="4" w:space="0" w:color="000000"/>
            </w:tcBorders>
            <w:hideMark/>
          </w:tcPr>
          <w:p w14:paraId="17B20EB6" w14:textId="77777777" w:rsidR="009A6B83" w:rsidRDefault="009A6B83">
            <w:r>
              <w:rPr>
                <w:rFonts w:hint="eastAsia"/>
              </w:rPr>
              <w:t>转跳至答疑列表，在列表中能看到刚刚创建的答疑。</w:t>
            </w:r>
          </w:p>
        </w:tc>
      </w:tr>
      <w:tr w:rsidR="009A6B83" w14:paraId="5B3CB9EE" w14:textId="77777777" w:rsidTr="009A6B83">
        <w:trPr>
          <w:trHeight w:val="20"/>
        </w:trPr>
        <w:tc>
          <w:tcPr>
            <w:tcW w:w="2122" w:type="dxa"/>
            <w:tcBorders>
              <w:top w:val="single" w:sz="4" w:space="0" w:color="000000"/>
              <w:left w:val="single" w:sz="4" w:space="0" w:color="000000"/>
              <w:bottom w:val="single" w:sz="4" w:space="0" w:color="000000"/>
              <w:right w:val="single" w:sz="4" w:space="0" w:color="000000"/>
            </w:tcBorders>
            <w:hideMark/>
          </w:tcPr>
          <w:p w14:paraId="6C73C157" w14:textId="77777777" w:rsidR="009A6B83" w:rsidRDefault="009A6B83">
            <w:r>
              <w:rPr>
                <w:rFonts w:hint="eastAsia"/>
              </w:rPr>
              <w:t>创建一条答疑，等待至开始时间</w:t>
            </w:r>
          </w:p>
          <w:p w14:paraId="2FCD193F" w14:textId="77777777" w:rsidR="009A6B83" w:rsidRDefault="009A6B83">
            <w:r>
              <w:rPr>
                <w:rFonts w:hint="eastAsia"/>
              </w:rPr>
              <w:t>点击新增答疑室</w:t>
            </w:r>
          </w:p>
        </w:tc>
        <w:tc>
          <w:tcPr>
            <w:tcW w:w="6174" w:type="dxa"/>
            <w:tcBorders>
              <w:top w:val="single" w:sz="4" w:space="0" w:color="000000"/>
              <w:left w:val="single" w:sz="4" w:space="0" w:color="000000"/>
              <w:bottom w:val="single" w:sz="4" w:space="0" w:color="000000"/>
              <w:right w:val="single" w:sz="4" w:space="0" w:color="000000"/>
            </w:tcBorders>
            <w:hideMark/>
          </w:tcPr>
          <w:p w14:paraId="6A4E5C6D" w14:textId="77777777" w:rsidR="009A6B83" w:rsidRDefault="009A6B83">
            <w:r>
              <w:rPr>
                <w:rFonts w:hint="eastAsia"/>
              </w:rPr>
              <w:t>提示当前已经有在进行的答疑，不能新增答疑室。</w:t>
            </w:r>
          </w:p>
        </w:tc>
      </w:tr>
      <w:tr w:rsidR="009A6B83" w14:paraId="136F4751" w14:textId="77777777" w:rsidTr="009A6B83">
        <w:trPr>
          <w:trHeight w:val="20"/>
        </w:trPr>
        <w:tc>
          <w:tcPr>
            <w:tcW w:w="2122" w:type="dxa"/>
            <w:tcBorders>
              <w:top w:val="single" w:sz="4" w:space="0" w:color="000000"/>
              <w:left w:val="single" w:sz="4" w:space="0" w:color="000000"/>
              <w:bottom w:val="single" w:sz="4" w:space="0" w:color="000000"/>
              <w:right w:val="single" w:sz="4" w:space="0" w:color="000000"/>
            </w:tcBorders>
            <w:hideMark/>
          </w:tcPr>
          <w:p w14:paraId="43B5D4B9" w14:textId="77777777" w:rsidR="009A6B83" w:rsidRDefault="009A6B83">
            <w:r>
              <w:rPr>
                <w:rFonts w:hint="eastAsia"/>
              </w:rPr>
              <w:t>在正在进行的答疑室后点击加入</w:t>
            </w:r>
          </w:p>
        </w:tc>
        <w:tc>
          <w:tcPr>
            <w:tcW w:w="6174" w:type="dxa"/>
            <w:tcBorders>
              <w:top w:val="single" w:sz="4" w:space="0" w:color="000000"/>
              <w:left w:val="single" w:sz="4" w:space="0" w:color="000000"/>
              <w:bottom w:val="single" w:sz="4" w:space="0" w:color="000000"/>
              <w:right w:val="single" w:sz="4" w:space="0" w:color="000000"/>
            </w:tcBorders>
            <w:hideMark/>
          </w:tcPr>
          <w:p w14:paraId="31AEA150" w14:textId="77777777" w:rsidR="009A6B83" w:rsidRDefault="009A6B83">
            <w:r>
              <w:rPr>
                <w:rFonts w:hint="eastAsia"/>
              </w:rPr>
              <w:t>页面转跳为答疑室答疑页面</w:t>
            </w:r>
          </w:p>
        </w:tc>
      </w:tr>
      <w:tr w:rsidR="009A6B83" w14:paraId="0236B50D" w14:textId="77777777" w:rsidTr="009A6B83">
        <w:trPr>
          <w:trHeight w:val="20"/>
        </w:trPr>
        <w:tc>
          <w:tcPr>
            <w:tcW w:w="2122" w:type="dxa"/>
            <w:tcBorders>
              <w:top w:val="single" w:sz="4" w:space="0" w:color="000000"/>
              <w:left w:val="single" w:sz="4" w:space="0" w:color="000000"/>
              <w:bottom w:val="single" w:sz="4" w:space="0" w:color="000000"/>
              <w:right w:val="single" w:sz="4" w:space="0" w:color="000000"/>
            </w:tcBorders>
            <w:hideMark/>
          </w:tcPr>
          <w:p w14:paraId="2F0FAC51" w14:textId="77777777" w:rsidR="009A6B83" w:rsidRDefault="009A6B83">
            <w:r>
              <w:rPr>
                <w:rFonts w:hint="eastAsia"/>
              </w:rPr>
              <w:t>点击延时按钮</w:t>
            </w:r>
          </w:p>
        </w:tc>
        <w:tc>
          <w:tcPr>
            <w:tcW w:w="6174" w:type="dxa"/>
            <w:tcBorders>
              <w:top w:val="single" w:sz="4" w:space="0" w:color="000000"/>
              <w:left w:val="single" w:sz="4" w:space="0" w:color="000000"/>
              <w:bottom w:val="single" w:sz="4" w:space="0" w:color="000000"/>
              <w:right w:val="single" w:sz="4" w:space="0" w:color="000000"/>
            </w:tcBorders>
            <w:hideMark/>
          </w:tcPr>
          <w:p w14:paraId="07527A9E" w14:textId="77777777" w:rsidR="009A6B83" w:rsidRDefault="009A6B83">
            <w:r>
              <w:rPr>
                <w:rFonts w:hint="eastAsia"/>
              </w:rPr>
              <w:t>剩余时间增加x</w:t>
            </w:r>
            <w:commentRangeStart w:id="1454"/>
            <w:r>
              <w:rPr>
                <w:rFonts w:hint="eastAsia"/>
              </w:rPr>
              <w:t>秒</w:t>
            </w:r>
            <w:commentRangeEnd w:id="1454"/>
            <w:r>
              <w:rPr>
                <w:rStyle w:val="af8"/>
                <w:rFonts w:ascii="Times New Roman" w:eastAsia="仿宋_GB2312" w:hAnsi="Times New Roman"/>
              </w:rPr>
              <w:commentReference w:id="1454"/>
            </w:r>
          </w:p>
        </w:tc>
      </w:tr>
      <w:tr w:rsidR="009A6B83" w14:paraId="6B42E6D9" w14:textId="77777777" w:rsidTr="009A6B83">
        <w:trPr>
          <w:trHeight w:val="20"/>
        </w:trPr>
        <w:tc>
          <w:tcPr>
            <w:tcW w:w="2122" w:type="dxa"/>
            <w:tcBorders>
              <w:top w:val="single" w:sz="4" w:space="0" w:color="000000"/>
              <w:left w:val="single" w:sz="4" w:space="0" w:color="000000"/>
              <w:bottom w:val="single" w:sz="4" w:space="0" w:color="000000"/>
              <w:right w:val="single" w:sz="4" w:space="0" w:color="000000"/>
            </w:tcBorders>
            <w:hideMark/>
          </w:tcPr>
          <w:p w14:paraId="07CC694D" w14:textId="77777777" w:rsidR="009A6B83" w:rsidRDefault="009A6B83">
            <w:r>
              <w:rPr>
                <w:rFonts w:hint="eastAsia"/>
              </w:rPr>
              <w:t>点击返回</w:t>
            </w:r>
          </w:p>
        </w:tc>
        <w:tc>
          <w:tcPr>
            <w:tcW w:w="6174" w:type="dxa"/>
            <w:tcBorders>
              <w:top w:val="single" w:sz="4" w:space="0" w:color="000000"/>
              <w:left w:val="single" w:sz="4" w:space="0" w:color="000000"/>
              <w:bottom w:val="single" w:sz="4" w:space="0" w:color="000000"/>
              <w:right w:val="single" w:sz="4" w:space="0" w:color="000000"/>
            </w:tcBorders>
            <w:hideMark/>
          </w:tcPr>
          <w:p w14:paraId="47F05D95" w14:textId="77777777" w:rsidR="009A6B83" w:rsidRDefault="009A6B83">
            <w:r>
              <w:rPr>
                <w:rFonts w:hint="eastAsia"/>
              </w:rPr>
              <w:t>返回至课程列表</w:t>
            </w:r>
          </w:p>
        </w:tc>
      </w:tr>
    </w:tbl>
    <w:p w14:paraId="216A6077" w14:textId="0EB3A3F3" w:rsidR="009A6B83" w:rsidRDefault="009A6B83" w:rsidP="002C13BB"/>
    <w:p w14:paraId="1CA556C7" w14:textId="77777777" w:rsidR="009A6B83" w:rsidRDefault="009A6B83">
      <w:r>
        <w:br w:type="page"/>
      </w:r>
    </w:p>
    <w:p w14:paraId="3C1BB9CC" w14:textId="77777777" w:rsidR="002C13BB" w:rsidRPr="002C13BB" w:rsidRDefault="002C13BB" w:rsidP="002C13BB"/>
    <w:p w14:paraId="40D211C2" w14:textId="309C5921" w:rsidR="001430D0" w:rsidRDefault="001430D0" w:rsidP="001430D0">
      <w:pPr>
        <w:pStyle w:val="a1"/>
      </w:pPr>
      <w:bookmarkStart w:id="1455" w:name="_Toc533356833"/>
      <w:r>
        <w:rPr>
          <w:rFonts w:hint="eastAsia"/>
        </w:rPr>
        <w:t>课程论坛</w:t>
      </w:r>
      <w:bookmarkEnd w:id="1455"/>
    </w:p>
    <w:tbl>
      <w:tblPr>
        <w:tblStyle w:val="14"/>
        <w:tblW w:w="8296" w:type="dxa"/>
        <w:tblLook w:val="04A0" w:firstRow="1" w:lastRow="0" w:firstColumn="1" w:lastColumn="0" w:noHBand="0" w:noVBand="1"/>
      </w:tblPr>
      <w:tblGrid>
        <w:gridCol w:w="2155"/>
        <w:gridCol w:w="1993"/>
        <w:gridCol w:w="4148"/>
      </w:tblGrid>
      <w:tr w:rsidR="002C13BB" w:rsidRPr="00B45E5B" w14:paraId="405963E7"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311CE429" w14:textId="77777777" w:rsidR="002C13BB" w:rsidRPr="00B45E5B" w:rsidRDefault="002C13BB" w:rsidP="0043430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C69C28D" w14:textId="7B151D34" w:rsidR="002C13BB" w:rsidRPr="00B45E5B" w:rsidRDefault="002C13BB" w:rsidP="00434309">
            <w:r>
              <w:rPr>
                <w:rFonts w:hint="eastAsia"/>
              </w:rPr>
              <w:t>TC</w:t>
            </w:r>
            <w:r>
              <w:t>-</w:t>
            </w:r>
            <w:r>
              <w:rPr>
                <w:rFonts w:hint="eastAsia"/>
              </w:rPr>
              <w:t>R</w:t>
            </w:r>
            <w:r>
              <w:t>-</w:t>
            </w:r>
            <w:r w:rsidR="00E03FAC">
              <w:rPr>
                <w:rFonts w:hint="eastAsia"/>
              </w:rPr>
              <w:t>91</w:t>
            </w:r>
          </w:p>
        </w:tc>
      </w:tr>
      <w:tr w:rsidR="002C13BB" w14:paraId="444D467B"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405A761A" w14:textId="77777777" w:rsidR="002C13BB" w:rsidRPr="00B45E5B" w:rsidRDefault="002C13BB" w:rsidP="0043430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9718D79" w14:textId="5AB3FD67" w:rsidR="002C13BB" w:rsidRDefault="004929B1" w:rsidP="00434309">
            <w:r>
              <w:rPr>
                <w:rFonts w:hint="eastAsia"/>
              </w:rPr>
              <w:t>课程论坛</w:t>
            </w:r>
          </w:p>
        </w:tc>
      </w:tr>
      <w:tr w:rsidR="002C13BB" w14:paraId="1B6C9371"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6395A942" w14:textId="77777777" w:rsidR="002C13BB" w:rsidRDefault="002C13BB" w:rsidP="0043430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F8B3B3D" w14:textId="1CFBDBBE" w:rsidR="002C13BB" w:rsidRDefault="004929B1" w:rsidP="00434309">
            <w:r>
              <w:rPr>
                <w:rFonts w:hint="eastAsia"/>
              </w:rPr>
              <w:t>课程论坛</w:t>
            </w:r>
          </w:p>
        </w:tc>
      </w:tr>
      <w:tr w:rsidR="002C13BB" w14:paraId="076014A0"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2F610854" w14:textId="77777777" w:rsidR="002C13BB" w:rsidRPr="00B45E5B" w:rsidRDefault="002C13BB" w:rsidP="0043430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88953C9" w14:textId="77777777" w:rsidR="002C13BB" w:rsidRDefault="002C13BB" w:rsidP="00434309">
            <w:r>
              <w:rPr>
                <w:rFonts w:hint="eastAsia"/>
              </w:rPr>
              <w:t>注册用户-教师</w:t>
            </w:r>
          </w:p>
        </w:tc>
      </w:tr>
      <w:tr w:rsidR="002C13BB" w14:paraId="378EBC7C"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0C03DFFF" w14:textId="77777777" w:rsidR="002C13BB" w:rsidRPr="00B45E5B" w:rsidRDefault="002C13BB" w:rsidP="0043430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BB4F103" w14:textId="77777777" w:rsidR="002C13BB" w:rsidRDefault="002C13BB" w:rsidP="00434309">
            <w:r>
              <w:rPr>
                <w:rFonts w:hint="eastAsia"/>
              </w:rPr>
              <w:t>黑盒测试-等价类划分/边界值法</w:t>
            </w:r>
          </w:p>
        </w:tc>
      </w:tr>
      <w:tr w:rsidR="002C13BB" w14:paraId="3D3C4D90"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79E1A3F4" w14:textId="77777777" w:rsidR="002C13BB" w:rsidRDefault="002C13BB" w:rsidP="0043430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05BCFB5" w14:textId="77777777" w:rsidR="002C13BB" w:rsidRDefault="002C13BB" w:rsidP="00434309">
            <w:r>
              <w:rPr>
                <w:rFonts w:hint="eastAsia"/>
              </w:rPr>
              <w:t>访问具体课程</w:t>
            </w:r>
          </w:p>
        </w:tc>
      </w:tr>
      <w:tr w:rsidR="002C13BB" w14:paraId="17A2B3CA" w14:textId="77777777" w:rsidTr="00434309">
        <w:tc>
          <w:tcPr>
            <w:tcW w:w="4148" w:type="dxa"/>
            <w:gridSpan w:val="2"/>
            <w:tcBorders>
              <w:top w:val="single" w:sz="4" w:space="0" w:color="000000"/>
              <w:left w:val="single" w:sz="4" w:space="0" w:color="000000"/>
              <w:bottom w:val="single" w:sz="4" w:space="0" w:color="000000"/>
              <w:right w:val="single" w:sz="4" w:space="0" w:color="000000"/>
            </w:tcBorders>
          </w:tcPr>
          <w:p w14:paraId="4D785BFD" w14:textId="77777777" w:rsidR="002C13BB" w:rsidRDefault="002C13BB" w:rsidP="0043430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D6DC81D" w14:textId="55976174" w:rsidR="002C13BB" w:rsidRDefault="002C13BB" w:rsidP="00434309">
            <w:r>
              <w:rPr>
                <w:rFonts w:hint="eastAsia"/>
              </w:rPr>
              <w:t>教师用户访问自己开的具体课程，</w:t>
            </w:r>
            <w:r w:rsidR="004929B1">
              <w:rPr>
                <w:rFonts w:hint="eastAsia"/>
              </w:rPr>
              <w:t>课程论坛</w:t>
            </w:r>
          </w:p>
        </w:tc>
      </w:tr>
      <w:tr w:rsidR="002C13BB" w:rsidRPr="00B45E5B" w14:paraId="6191270C" w14:textId="77777777" w:rsidTr="00434309">
        <w:tc>
          <w:tcPr>
            <w:tcW w:w="4148" w:type="dxa"/>
            <w:gridSpan w:val="2"/>
            <w:tcBorders>
              <w:top w:val="single" w:sz="4" w:space="0" w:color="000000"/>
              <w:left w:val="single" w:sz="4" w:space="0" w:color="000000"/>
              <w:bottom w:val="single" w:sz="4" w:space="0" w:color="000000"/>
              <w:right w:val="single" w:sz="4" w:space="0" w:color="000000"/>
            </w:tcBorders>
            <w:hideMark/>
          </w:tcPr>
          <w:p w14:paraId="57D80926" w14:textId="77777777" w:rsidR="002C13BB" w:rsidRPr="00B45E5B" w:rsidRDefault="002C13BB" w:rsidP="0043430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5E3DC8F" w14:textId="7A65BC61" w:rsidR="002C13BB" w:rsidRPr="00B45E5B" w:rsidRDefault="002C13BB" w:rsidP="00434309">
            <w:r>
              <w:rPr>
                <w:rFonts w:hint="eastAsia"/>
              </w:rPr>
              <w:t>测试教师用户访问自己开的具体课程，</w:t>
            </w:r>
            <w:r w:rsidR="004929B1">
              <w:rPr>
                <w:rFonts w:hint="eastAsia"/>
              </w:rPr>
              <w:t>课程论坛</w:t>
            </w:r>
          </w:p>
        </w:tc>
      </w:tr>
      <w:tr w:rsidR="002C13BB" w:rsidRPr="00507ADD" w14:paraId="3C3A90A9" w14:textId="77777777" w:rsidTr="00434309">
        <w:trPr>
          <w:trHeight w:val="1445"/>
        </w:trPr>
        <w:tc>
          <w:tcPr>
            <w:tcW w:w="8296" w:type="dxa"/>
            <w:gridSpan w:val="3"/>
            <w:tcBorders>
              <w:top w:val="single" w:sz="4" w:space="0" w:color="000000"/>
              <w:left w:val="single" w:sz="4" w:space="0" w:color="000000"/>
              <w:right w:val="single" w:sz="4" w:space="0" w:color="000000"/>
            </w:tcBorders>
            <w:hideMark/>
          </w:tcPr>
          <w:p w14:paraId="1893F40B" w14:textId="77777777" w:rsidR="002C13BB" w:rsidRPr="00507ADD" w:rsidRDefault="002C13BB" w:rsidP="00434309">
            <w:r w:rsidRPr="00507ADD">
              <w:rPr>
                <w:rFonts w:hint="eastAsia"/>
              </w:rPr>
              <w:t>初始条件和背景：</w:t>
            </w:r>
          </w:p>
          <w:p w14:paraId="7F06070F" w14:textId="77777777" w:rsidR="002C13BB" w:rsidRDefault="002C13BB" w:rsidP="00434309">
            <w:r w:rsidRPr="00B45E5B">
              <w:rPr>
                <w:rFonts w:hint="eastAsia"/>
              </w:rPr>
              <w:t>系统</w:t>
            </w:r>
            <w:r>
              <w:rPr>
                <w:rFonts w:hint="eastAsia"/>
              </w:rPr>
              <w:t>：PC端</w:t>
            </w:r>
          </w:p>
          <w:p w14:paraId="2549CC14" w14:textId="77777777" w:rsidR="002C13BB" w:rsidRPr="00507ADD" w:rsidRDefault="002C13BB" w:rsidP="00434309">
            <w:r>
              <w:rPr>
                <w:rFonts w:hint="eastAsia"/>
              </w:rPr>
              <w:t>浏览器：C</w:t>
            </w:r>
            <w:r>
              <w:t>hrome</w:t>
            </w:r>
          </w:p>
          <w:p w14:paraId="1B26D809" w14:textId="77777777" w:rsidR="002C13BB" w:rsidRPr="00507ADD" w:rsidRDefault="002C13BB" w:rsidP="00434309">
            <w:r w:rsidRPr="00507ADD">
              <w:rPr>
                <w:rFonts w:hint="eastAsia"/>
              </w:rPr>
              <w:t>注释</w:t>
            </w:r>
            <w:r>
              <w:rPr>
                <w:rFonts w:hint="eastAsia"/>
              </w:rPr>
              <w:t>：无</w:t>
            </w:r>
          </w:p>
        </w:tc>
      </w:tr>
      <w:tr w:rsidR="002C13BB" w:rsidRPr="00507ADD" w14:paraId="24D9DB93"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DCC707F" w14:textId="77777777" w:rsidR="002C13BB" w:rsidRPr="00507ADD" w:rsidRDefault="002C13BB" w:rsidP="0043430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7048E75" w14:textId="77777777" w:rsidR="002C13BB" w:rsidRPr="00507ADD" w:rsidRDefault="002C13BB" w:rsidP="00434309">
            <w:r w:rsidRPr="00507ADD">
              <w:rPr>
                <w:rFonts w:hint="eastAsia"/>
              </w:rPr>
              <w:t>预期结果</w:t>
            </w:r>
          </w:p>
        </w:tc>
      </w:tr>
      <w:tr w:rsidR="004929B1" w:rsidRPr="00507ADD" w14:paraId="36838775"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54C94B4D" w14:textId="7F73042D" w:rsidR="004929B1" w:rsidRPr="00507ADD" w:rsidRDefault="004929B1" w:rsidP="004929B1">
            <w:r>
              <w:rPr>
                <w:rFonts w:hint="eastAsia"/>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495AABF4" w14:textId="7A741E9E" w:rsidR="004929B1" w:rsidRPr="00507ADD" w:rsidRDefault="004929B1" w:rsidP="004929B1">
            <w:r>
              <w:rPr>
                <w:rFonts w:hint="eastAsia"/>
              </w:rPr>
              <w:t>可见课程主页中部导航栏课程链接</w:t>
            </w:r>
          </w:p>
        </w:tc>
      </w:tr>
      <w:tr w:rsidR="004929B1" w:rsidRPr="00507ADD" w14:paraId="5151CB21"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5968A73F" w14:textId="53C77F5F" w:rsidR="004929B1" w:rsidRPr="00507ADD" w:rsidRDefault="004929B1" w:rsidP="004929B1">
            <w:r>
              <w:rPr>
                <w:rFonts w:hint="eastAsia"/>
              </w:rPr>
              <w:t>点击课程链接</w:t>
            </w:r>
          </w:p>
        </w:tc>
        <w:tc>
          <w:tcPr>
            <w:tcW w:w="6141" w:type="dxa"/>
            <w:gridSpan w:val="2"/>
            <w:tcBorders>
              <w:top w:val="single" w:sz="4" w:space="0" w:color="000000"/>
              <w:left w:val="single" w:sz="4" w:space="0" w:color="000000"/>
              <w:bottom w:val="single" w:sz="4" w:space="0" w:color="000000"/>
              <w:right w:val="single" w:sz="4" w:space="0" w:color="000000"/>
            </w:tcBorders>
          </w:tcPr>
          <w:p w14:paraId="1EE4F9D9" w14:textId="276E2F9D" w:rsidR="004929B1" w:rsidRPr="00507ADD" w:rsidRDefault="004929B1" w:rsidP="004929B1">
            <w:r>
              <w:rPr>
                <w:rFonts w:hint="eastAsia"/>
              </w:rPr>
              <w:t>可见课程论坛主页</w:t>
            </w:r>
          </w:p>
        </w:tc>
      </w:tr>
      <w:tr w:rsidR="004929B1" w:rsidRPr="00507ADD" w14:paraId="657B8DAD" w14:textId="77777777" w:rsidTr="00434309">
        <w:trPr>
          <w:trHeight w:val="392"/>
        </w:trPr>
        <w:tc>
          <w:tcPr>
            <w:tcW w:w="2155" w:type="dxa"/>
            <w:tcBorders>
              <w:top w:val="single" w:sz="4" w:space="0" w:color="000000"/>
              <w:left w:val="single" w:sz="4" w:space="0" w:color="000000"/>
              <w:bottom w:val="single" w:sz="4" w:space="0" w:color="000000"/>
              <w:right w:val="single" w:sz="4" w:space="0" w:color="000000"/>
            </w:tcBorders>
          </w:tcPr>
          <w:p w14:paraId="6EF068D8" w14:textId="4925542E" w:rsidR="004929B1" w:rsidRPr="00507ADD" w:rsidRDefault="004929B1" w:rsidP="004929B1">
            <w:r>
              <w:rPr>
                <w:rFonts w:hint="eastAsia"/>
              </w:rPr>
              <w:t>同网站论坛</w:t>
            </w:r>
          </w:p>
        </w:tc>
        <w:tc>
          <w:tcPr>
            <w:tcW w:w="6141" w:type="dxa"/>
            <w:gridSpan w:val="2"/>
            <w:tcBorders>
              <w:top w:val="single" w:sz="4" w:space="0" w:color="000000"/>
              <w:left w:val="single" w:sz="4" w:space="0" w:color="000000"/>
              <w:bottom w:val="single" w:sz="4" w:space="0" w:color="000000"/>
              <w:right w:val="single" w:sz="4" w:space="0" w:color="000000"/>
            </w:tcBorders>
          </w:tcPr>
          <w:p w14:paraId="17F32267" w14:textId="381B40C1" w:rsidR="004929B1" w:rsidRPr="00507ADD" w:rsidRDefault="004929B1" w:rsidP="004929B1">
            <w:r>
              <w:rPr>
                <w:rFonts w:hint="eastAsia"/>
              </w:rPr>
              <w:t>同网站论坛</w:t>
            </w:r>
          </w:p>
        </w:tc>
      </w:tr>
    </w:tbl>
    <w:p w14:paraId="791411B0" w14:textId="331E1F8D" w:rsidR="00CB4D59" w:rsidRDefault="00CB4D59" w:rsidP="002C13BB"/>
    <w:p w14:paraId="25AD2F87" w14:textId="77777777" w:rsidR="00CB4D59" w:rsidRDefault="00CB4D59">
      <w:r>
        <w:br w:type="page"/>
      </w:r>
    </w:p>
    <w:p w14:paraId="0BBED5D6" w14:textId="77777777" w:rsidR="002C13BB" w:rsidRPr="002C13BB" w:rsidRDefault="002C13BB" w:rsidP="002C13BB"/>
    <w:p w14:paraId="018E5A05" w14:textId="6CAA1BE9" w:rsidR="001430D0" w:rsidRDefault="001430D0" w:rsidP="001430D0">
      <w:pPr>
        <w:pStyle w:val="a0"/>
      </w:pPr>
      <w:bookmarkStart w:id="1456" w:name="_Toc533356834"/>
      <w:r>
        <w:rPr>
          <w:rFonts w:hint="eastAsia"/>
        </w:rPr>
        <w:t>教师</w:t>
      </w:r>
      <w:bookmarkEnd w:id="1456"/>
    </w:p>
    <w:p w14:paraId="54FDB1D4" w14:textId="2ECDFFD1" w:rsidR="001430D0" w:rsidRDefault="001430D0" w:rsidP="001430D0">
      <w:pPr>
        <w:pStyle w:val="a1"/>
      </w:pPr>
      <w:bookmarkStart w:id="1457" w:name="_Toc533356835"/>
      <w:r>
        <w:rPr>
          <w:rFonts w:hint="eastAsia"/>
        </w:rPr>
        <w:t>浏览教师列表</w:t>
      </w:r>
      <w:bookmarkEnd w:id="1457"/>
    </w:p>
    <w:tbl>
      <w:tblPr>
        <w:tblStyle w:val="14"/>
        <w:tblW w:w="8296" w:type="dxa"/>
        <w:tblLook w:val="04A0" w:firstRow="1" w:lastRow="0" w:firstColumn="1" w:lastColumn="0" w:noHBand="0" w:noVBand="1"/>
      </w:tblPr>
      <w:tblGrid>
        <w:gridCol w:w="2155"/>
        <w:gridCol w:w="1993"/>
        <w:gridCol w:w="4148"/>
      </w:tblGrid>
      <w:tr w:rsidR="007740C5" w:rsidRPr="00B45E5B" w14:paraId="00F006D7" w14:textId="77777777" w:rsidTr="00FF0494">
        <w:tc>
          <w:tcPr>
            <w:tcW w:w="4148" w:type="dxa"/>
            <w:gridSpan w:val="2"/>
            <w:tcBorders>
              <w:top w:val="single" w:sz="4" w:space="0" w:color="000000"/>
              <w:left w:val="single" w:sz="4" w:space="0" w:color="000000"/>
              <w:bottom w:val="single" w:sz="4" w:space="0" w:color="000000"/>
              <w:right w:val="single" w:sz="4" w:space="0" w:color="000000"/>
            </w:tcBorders>
            <w:hideMark/>
          </w:tcPr>
          <w:p w14:paraId="62BD1DD9" w14:textId="77777777" w:rsidR="007740C5" w:rsidRPr="00B45E5B" w:rsidRDefault="007740C5" w:rsidP="00FF049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C2EF815" w14:textId="1F466312" w:rsidR="007740C5" w:rsidRPr="00B45E5B" w:rsidRDefault="007740C5" w:rsidP="00FF0494">
            <w:r>
              <w:rPr>
                <w:rFonts w:hint="eastAsia"/>
              </w:rPr>
              <w:t>TC</w:t>
            </w:r>
            <w:r>
              <w:t>-</w:t>
            </w:r>
            <w:r>
              <w:rPr>
                <w:rFonts w:hint="eastAsia"/>
              </w:rPr>
              <w:t>R</w:t>
            </w:r>
            <w:r>
              <w:t>-</w:t>
            </w:r>
            <w:r>
              <w:rPr>
                <w:rFonts w:hint="eastAsia"/>
              </w:rPr>
              <w:t>92</w:t>
            </w:r>
          </w:p>
        </w:tc>
      </w:tr>
      <w:tr w:rsidR="007740C5" w14:paraId="08EDEF6F" w14:textId="77777777" w:rsidTr="00FF0494">
        <w:tc>
          <w:tcPr>
            <w:tcW w:w="4148" w:type="dxa"/>
            <w:gridSpan w:val="2"/>
            <w:tcBorders>
              <w:top w:val="single" w:sz="4" w:space="0" w:color="000000"/>
              <w:left w:val="single" w:sz="4" w:space="0" w:color="000000"/>
              <w:bottom w:val="single" w:sz="4" w:space="0" w:color="000000"/>
              <w:right w:val="single" w:sz="4" w:space="0" w:color="000000"/>
            </w:tcBorders>
          </w:tcPr>
          <w:p w14:paraId="134304FB" w14:textId="77777777" w:rsidR="007740C5" w:rsidRPr="00B45E5B" w:rsidRDefault="007740C5" w:rsidP="00FF049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D22BE5F" w14:textId="19297A76" w:rsidR="007740C5" w:rsidRDefault="007740C5" w:rsidP="00FF0494">
            <w:r>
              <w:rPr>
                <w:rFonts w:hint="eastAsia"/>
              </w:rPr>
              <w:t>浏览教师列表</w:t>
            </w:r>
          </w:p>
        </w:tc>
      </w:tr>
      <w:tr w:rsidR="007740C5" w14:paraId="25F247CD" w14:textId="77777777" w:rsidTr="00FF0494">
        <w:tc>
          <w:tcPr>
            <w:tcW w:w="4148" w:type="dxa"/>
            <w:gridSpan w:val="2"/>
            <w:tcBorders>
              <w:top w:val="single" w:sz="4" w:space="0" w:color="000000"/>
              <w:left w:val="single" w:sz="4" w:space="0" w:color="000000"/>
              <w:bottom w:val="single" w:sz="4" w:space="0" w:color="000000"/>
              <w:right w:val="single" w:sz="4" w:space="0" w:color="000000"/>
            </w:tcBorders>
          </w:tcPr>
          <w:p w14:paraId="2B0737E6" w14:textId="77777777" w:rsidR="007740C5" w:rsidRDefault="007740C5" w:rsidP="00FF049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EF84816" w14:textId="25A873F1" w:rsidR="007740C5" w:rsidRDefault="007740C5" w:rsidP="00FF0494">
            <w:r>
              <w:rPr>
                <w:rFonts w:hint="eastAsia"/>
              </w:rPr>
              <w:t>浏览教师列表</w:t>
            </w:r>
          </w:p>
        </w:tc>
      </w:tr>
      <w:tr w:rsidR="007740C5" w14:paraId="70EA2561" w14:textId="77777777" w:rsidTr="00FF0494">
        <w:tc>
          <w:tcPr>
            <w:tcW w:w="4148" w:type="dxa"/>
            <w:gridSpan w:val="2"/>
            <w:tcBorders>
              <w:top w:val="single" w:sz="4" w:space="0" w:color="000000"/>
              <w:left w:val="single" w:sz="4" w:space="0" w:color="000000"/>
              <w:bottom w:val="single" w:sz="4" w:space="0" w:color="000000"/>
              <w:right w:val="single" w:sz="4" w:space="0" w:color="000000"/>
            </w:tcBorders>
            <w:hideMark/>
          </w:tcPr>
          <w:p w14:paraId="5AB9507F" w14:textId="77777777" w:rsidR="007740C5" w:rsidRPr="00B45E5B" w:rsidRDefault="007740C5" w:rsidP="00FF049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2520DDA" w14:textId="239D54AC" w:rsidR="007740C5" w:rsidRDefault="007740C5" w:rsidP="00FF0494">
            <w:r>
              <w:rPr>
                <w:rFonts w:hint="eastAsia"/>
              </w:rPr>
              <w:t>注册用户</w:t>
            </w:r>
          </w:p>
        </w:tc>
      </w:tr>
      <w:tr w:rsidR="007740C5" w14:paraId="5B9246EF" w14:textId="77777777" w:rsidTr="00FF0494">
        <w:tc>
          <w:tcPr>
            <w:tcW w:w="4148" w:type="dxa"/>
            <w:gridSpan w:val="2"/>
            <w:tcBorders>
              <w:top w:val="single" w:sz="4" w:space="0" w:color="000000"/>
              <w:left w:val="single" w:sz="4" w:space="0" w:color="000000"/>
              <w:bottom w:val="single" w:sz="4" w:space="0" w:color="000000"/>
              <w:right w:val="single" w:sz="4" w:space="0" w:color="000000"/>
            </w:tcBorders>
          </w:tcPr>
          <w:p w14:paraId="61A8FB7D" w14:textId="77777777" w:rsidR="007740C5" w:rsidRPr="00B45E5B" w:rsidRDefault="007740C5" w:rsidP="00FF049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AC4D0FD" w14:textId="77777777" w:rsidR="007740C5" w:rsidRDefault="007740C5" w:rsidP="00FF0494">
            <w:r>
              <w:rPr>
                <w:rFonts w:hint="eastAsia"/>
              </w:rPr>
              <w:t>黑盒测试-等价类划分/边界值法</w:t>
            </w:r>
          </w:p>
        </w:tc>
      </w:tr>
      <w:tr w:rsidR="007740C5" w14:paraId="44BD4BAD" w14:textId="77777777" w:rsidTr="00FF0494">
        <w:tc>
          <w:tcPr>
            <w:tcW w:w="4148" w:type="dxa"/>
            <w:gridSpan w:val="2"/>
            <w:tcBorders>
              <w:top w:val="single" w:sz="4" w:space="0" w:color="000000"/>
              <w:left w:val="single" w:sz="4" w:space="0" w:color="000000"/>
              <w:bottom w:val="single" w:sz="4" w:space="0" w:color="000000"/>
              <w:right w:val="single" w:sz="4" w:space="0" w:color="000000"/>
            </w:tcBorders>
          </w:tcPr>
          <w:p w14:paraId="15B8348A" w14:textId="77777777" w:rsidR="007740C5" w:rsidRDefault="007740C5" w:rsidP="00FF049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6C45352" w14:textId="77777777" w:rsidR="007740C5" w:rsidRDefault="007740C5" w:rsidP="00FF0494">
            <w:r>
              <w:rPr>
                <w:rFonts w:hint="eastAsia"/>
              </w:rPr>
              <w:t>访问具体课程</w:t>
            </w:r>
          </w:p>
        </w:tc>
      </w:tr>
      <w:tr w:rsidR="007740C5" w14:paraId="4D0CDB95" w14:textId="77777777" w:rsidTr="00FF0494">
        <w:tc>
          <w:tcPr>
            <w:tcW w:w="4148" w:type="dxa"/>
            <w:gridSpan w:val="2"/>
            <w:tcBorders>
              <w:top w:val="single" w:sz="4" w:space="0" w:color="000000"/>
              <w:left w:val="single" w:sz="4" w:space="0" w:color="000000"/>
              <w:bottom w:val="single" w:sz="4" w:space="0" w:color="000000"/>
              <w:right w:val="single" w:sz="4" w:space="0" w:color="000000"/>
            </w:tcBorders>
          </w:tcPr>
          <w:p w14:paraId="2D0D125A" w14:textId="77777777" w:rsidR="007740C5" w:rsidRDefault="007740C5" w:rsidP="00FF049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985CCC0" w14:textId="53B46AC7" w:rsidR="007740C5" w:rsidRDefault="007740C5" w:rsidP="00FF0494">
            <w:r>
              <w:rPr>
                <w:rFonts w:hint="eastAsia"/>
              </w:rPr>
              <w:t>用户</w:t>
            </w:r>
            <w:r w:rsidR="00CE7036">
              <w:rPr>
                <w:rFonts w:hint="eastAsia"/>
              </w:rPr>
              <w:t>从首页去浏览教师列表</w:t>
            </w:r>
          </w:p>
        </w:tc>
      </w:tr>
      <w:tr w:rsidR="007740C5" w:rsidRPr="00B45E5B" w14:paraId="7BB9A421" w14:textId="77777777" w:rsidTr="00FF0494">
        <w:tc>
          <w:tcPr>
            <w:tcW w:w="4148" w:type="dxa"/>
            <w:gridSpan w:val="2"/>
            <w:tcBorders>
              <w:top w:val="single" w:sz="4" w:space="0" w:color="000000"/>
              <w:left w:val="single" w:sz="4" w:space="0" w:color="000000"/>
              <w:bottom w:val="single" w:sz="4" w:space="0" w:color="000000"/>
              <w:right w:val="single" w:sz="4" w:space="0" w:color="000000"/>
            </w:tcBorders>
            <w:hideMark/>
          </w:tcPr>
          <w:p w14:paraId="0150CA4F" w14:textId="77777777" w:rsidR="007740C5" w:rsidRPr="00B45E5B" w:rsidRDefault="007740C5" w:rsidP="00FF049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36DF0C0" w14:textId="3D3C4967" w:rsidR="007740C5" w:rsidRPr="00B45E5B" w:rsidRDefault="007740C5" w:rsidP="00FF0494">
            <w:r>
              <w:rPr>
                <w:rFonts w:hint="eastAsia"/>
              </w:rPr>
              <w:t>测试用户</w:t>
            </w:r>
            <w:r w:rsidR="00CE7036">
              <w:rPr>
                <w:rFonts w:hint="eastAsia"/>
              </w:rPr>
              <w:t>是否能从首页去浏览教师列表</w:t>
            </w:r>
          </w:p>
        </w:tc>
      </w:tr>
      <w:tr w:rsidR="007740C5" w:rsidRPr="00507ADD" w14:paraId="7FDDBD4D" w14:textId="77777777" w:rsidTr="00FF0494">
        <w:trPr>
          <w:trHeight w:val="1445"/>
        </w:trPr>
        <w:tc>
          <w:tcPr>
            <w:tcW w:w="8296" w:type="dxa"/>
            <w:gridSpan w:val="3"/>
            <w:tcBorders>
              <w:top w:val="single" w:sz="4" w:space="0" w:color="000000"/>
              <w:left w:val="single" w:sz="4" w:space="0" w:color="000000"/>
              <w:right w:val="single" w:sz="4" w:space="0" w:color="000000"/>
            </w:tcBorders>
            <w:hideMark/>
          </w:tcPr>
          <w:p w14:paraId="1BDA7C0A" w14:textId="77777777" w:rsidR="007740C5" w:rsidRPr="00507ADD" w:rsidRDefault="007740C5" w:rsidP="00FF0494">
            <w:r w:rsidRPr="00507ADD">
              <w:rPr>
                <w:rFonts w:hint="eastAsia"/>
              </w:rPr>
              <w:t>初始条件和背景：</w:t>
            </w:r>
          </w:p>
          <w:p w14:paraId="27D55909" w14:textId="77777777" w:rsidR="007740C5" w:rsidRDefault="007740C5" w:rsidP="00FF0494">
            <w:r w:rsidRPr="00B45E5B">
              <w:rPr>
                <w:rFonts w:hint="eastAsia"/>
              </w:rPr>
              <w:t>系统</w:t>
            </w:r>
            <w:r>
              <w:rPr>
                <w:rFonts w:hint="eastAsia"/>
              </w:rPr>
              <w:t>：PC端</w:t>
            </w:r>
          </w:p>
          <w:p w14:paraId="3EC57A19" w14:textId="77777777" w:rsidR="007740C5" w:rsidRPr="00507ADD" w:rsidRDefault="007740C5" w:rsidP="00FF0494">
            <w:r>
              <w:rPr>
                <w:rFonts w:hint="eastAsia"/>
              </w:rPr>
              <w:t>浏览器：C</w:t>
            </w:r>
            <w:r>
              <w:t>hrome</w:t>
            </w:r>
          </w:p>
          <w:p w14:paraId="38E9E407" w14:textId="77777777" w:rsidR="007740C5" w:rsidRPr="00507ADD" w:rsidRDefault="007740C5" w:rsidP="00FF0494">
            <w:r w:rsidRPr="00507ADD">
              <w:rPr>
                <w:rFonts w:hint="eastAsia"/>
              </w:rPr>
              <w:t>注释</w:t>
            </w:r>
            <w:r>
              <w:rPr>
                <w:rFonts w:hint="eastAsia"/>
              </w:rPr>
              <w:t>：无</w:t>
            </w:r>
          </w:p>
        </w:tc>
      </w:tr>
      <w:tr w:rsidR="007740C5" w:rsidRPr="00507ADD" w14:paraId="4687875E" w14:textId="77777777" w:rsidTr="00FF049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8B42E3A" w14:textId="77777777" w:rsidR="007740C5" w:rsidRPr="00507ADD" w:rsidRDefault="007740C5" w:rsidP="00FF049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35E5FA2" w14:textId="77777777" w:rsidR="007740C5" w:rsidRPr="00507ADD" w:rsidRDefault="007740C5" w:rsidP="00FF0494">
            <w:r w:rsidRPr="00507ADD">
              <w:rPr>
                <w:rFonts w:hint="eastAsia"/>
              </w:rPr>
              <w:t>预期结果</w:t>
            </w:r>
          </w:p>
        </w:tc>
      </w:tr>
      <w:tr w:rsidR="007740C5" w:rsidRPr="00507ADD" w14:paraId="06EA496A" w14:textId="77777777" w:rsidTr="00FF0494">
        <w:trPr>
          <w:trHeight w:val="392"/>
        </w:trPr>
        <w:tc>
          <w:tcPr>
            <w:tcW w:w="2155" w:type="dxa"/>
            <w:tcBorders>
              <w:top w:val="single" w:sz="4" w:space="0" w:color="000000"/>
              <w:left w:val="single" w:sz="4" w:space="0" w:color="000000"/>
              <w:bottom w:val="single" w:sz="4" w:space="0" w:color="000000"/>
              <w:right w:val="single" w:sz="4" w:space="0" w:color="000000"/>
            </w:tcBorders>
          </w:tcPr>
          <w:p w14:paraId="5860FFDB" w14:textId="280DA9F2" w:rsidR="007740C5" w:rsidRPr="00507ADD" w:rsidRDefault="00990229" w:rsidP="00FF0494">
            <w:r>
              <w:rPr>
                <w:rFonts w:hint="eastAsia"/>
              </w:rPr>
              <w:t>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1C44652E" w14:textId="45237AEE" w:rsidR="007740C5" w:rsidRPr="00507ADD" w:rsidRDefault="00990229" w:rsidP="00FF0494">
            <w:r>
              <w:rPr>
                <w:rFonts w:hint="eastAsia"/>
              </w:rPr>
              <w:t>可见首页导航栏有教师按钮</w:t>
            </w:r>
          </w:p>
        </w:tc>
      </w:tr>
      <w:tr w:rsidR="007740C5" w:rsidRPr="00507ADD" w14:paraId="1E631A26" w14:textId="77777777" w:rsidTr="00FF0494">
        <w:trPr>
          <w:trHeight w:val="392"/>
        </w:trPr>
        <w:tc>
          <w:tcPr>
            <w:tcW w:w="2155" w:type="dxa"/>
            <w:tcBorders>
              <w:top w:val="single" w:sz="4" w:space="0" w:color="000000"/>
              <w:left w:val="single" w:sz="4" w:space="0" w:color="000000"/>
              <w:bottom w:val="single" w:sz="4" w:space="0" w:color="000000"/>
              <w:right w:val="single" w:sz="4" w:space="0" w:color="000000"/>
            </w:tcBorders>
          </w:tcPr>
          <w:p w14:paraId="650F27B8" w14:textId="35E005EC" w:rsidR="007740C5" w:rsidRPr="00507ADD" w:rsidRDefault="00990229" w:rsidP="00FF0494">
            <w:r>
              <w:rPr>
                <w:rFonts w:hint="eastAsia"/>
              </w:rPr>
              <w:t>点击教师</w:t>
            </w:r>
          </w:p>
        </w:tc>
        <w:tc>
          <w:tcPr>
            <w:tcW w:w="6141" w:type="dxa"/>
            <w:gridSpan w:val="2"/>
            <w:tcBorders>
              <w:top w:val="single" w:sz="4" w:space="0" w:color="000000"/>
              <w:left w:val="single" w:sz="4" w:space="0" w:color="000000"/>
              <w:bottom w:val="single" w:sz="4" w:space="0" w:color="000000"/>
              <w:right w:val="single" w:sz="4" w:space="0" w:color="000000"/>
            </w:tcBorders>
          </w:tcPr>
          <w:p w14:paraId="1173B13D" w14:textId="13193C09" w:rsidR="007740C5" w:rsidRPr="00507ADD" w:rsidRDefault="00990229" w:rsidP="00FF0494">
            <w:r>
              <w:rPr>
                <w:rFonts w:hint="eastAsia"/>
              </w:rPr>
              <w:t>进入教师页面，可见教师列表，包括每个教师的头像、姓名、联系方式</w:t>
            </w:r>
          </w:p>
        </w:tc>
      </w:tr>
      <w:tr w:rsidR="007740C5" w:rsidRPr="00507ADD" w14:paraId="6B596E65" w14:textId="77777777" w:rsidTr="00FF0494">
        <w:trPr>
          <w:trHeight w:val="392"/>
        </w:trPr>
        <w:tc>
          <w:tcPr>
            <w:tcW w:w="2155" w:type="dxa"/>
            <w:tcBorders>
              <w:top w:val="single" w:sz="4" w:space="0" w:color="000000"/>
              <w:left w:val="single" w:sz="4" w:space="0" w:color="000000"/>
              <w:bottom w:val="single" w:sz="4" w:space="0" w:color="000000"/>
              <w:right w:val="single" w:sz="4" w:space="0" w:color="000000"/>
            </w:tcBorders>
          </w:tcPr>
          <w:p w14:paraId="5AEEE4FE" w14:textId="582827A5" w:rsidR="007740C5" w:rsidRPr="00507ADD" w:rsidRDefault="007740C5" w:rsidP="00FF0494"/>
        </w:tc>
        <w:tc>
          <w:tcPr>
            <w:tcW w:w="6141" w:type="dxa"/>
            <w:gridSpan w:val="2"/>
            <w:tcBorders>
              <w:top w:val="single" w:sz="4" w:space="0" w:color="000000"/>
              <w:left w:val="single" w:sz="4" w:space="0" w:color="000000"/>
              <w:bottom w:val="single" w:sz="4" w:space="0" w:color="000000"/>
              <w:right w:val="single" w:sz="4" w:space="0" w:color="000000"/>
            </w:tcBorders>
          </w:tcPr>
          <w:p w14:paraId="19D3BF2A" w14:textId="29B6780C" w:rsidR="007740C5" w:rsidRPr="00507ADD" w:rsidRDefault="007740C5" w:rsidP="00FF0494"/>
        </w:tc>
      </w:tr>
    </w:tbl>
    <w:p w14:paraId="2FDBBC1C" w14:textId="15E5508C" w:rsidR="00990229" w:rsidRDefault="00990229" w:rsidP="007740C5"/>
    <w:p w14:paraId="194FD7F7" w14:textId="77777777" w:rsidR="00990229" w:rsidRDefault="00990229">
      <w:r>
        <w:br w:type="page"/>
      </w:r>
    </w:p>
    <w:p w14:paraId="12BA7348" w14:textId="77777777" w:rsidR="007740C5" w:rsidRPr="007740C5" w:rsidRDefault="007740C5" w:rsidP="007740C5"/>
    <w:p w14:paraId="68B64E3D" w14:textId="775DA9A0" w:rsidR="001430D0" w:rsidRDefault="001430D0" w:rsidP="001430D0">
      <w:pPr>
        <w:pStyle w:val="a1"/>
      </w:pPr>
      <w:bookmarkStart w:id="1458" w:name="_Toc533356836"/>
      <w:r>
        <w:rPr>
          <w:rFonts w:hint="eastAsia"/>
        </w:rPr>
        <w:t>访问教师开课</w:t>
      </w:r>
      <w:bookmarkEnd w:id="1458"/>
    </w:p>
    <w:tbl>
      <w:tblPr>
        <w:tblStyle w:val="14"/>
        <w:tblW w:w="8296" w:type="dxa"/>
        <w:tblLook w:val="04A0" w:firstRow="1" w:lastRow="0" w:firstColumn="1" w:lastColumn="0" w:noHBand="0" w:noVBand="1"/>
      </w:tblPr>
      <w:tblGrid>
        <w:gridCol w:w="2155"/>
        <w:gridCol w:w="1993"/>
        <w:gridCol w:w="4148"/>
      </w:tblGrid>
      <w:tr w:rsidR="00990229" w:rsidRPr="00B45E5B" w14:paraId="342F8115" w14:textId="77777777" w:rsidTr="00FF0494">
        <w:tc>
          <w:tcPr>
            <w:tcW w:w="4148" w:type="dxa"/>
            <w:gridSpan w:val="2"/>
            <w:tcBorders>
              <w:top w:val="single" w:sz="4" w:space="0" w:color="000000"/>
              <w:left w:val="single" w:sz="4" w:space="0" w:color="000000"/>
              <w:bottom w:val="single" w:sz="4" w:space="0" w:color="000000"/>
              <w:right w:val="single" w:sz="4" w:space="0" w:color="000000"/>
            </w:tcBorders>
            <w:hideMark/>
          </w:tcPr>
          <w:p w14:paraId="1246E8CC" w14:textId="2B8EB240" w:rsidR="00990229" w:rsidRPr="00B45E5B" w:rsidRDefault="00990229" w:rsidP="00990229">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55DA27D" w14:textId="205FFF51" w:rsidR="00990229" w:rsidRPr="00B45E5B" w:rsidRDefault="00990229" w:rsidP="00990229">
            <w:r>
              <w:rPr>
                <w:rFonts w:hint="eastAsia"/>
              </w:rPr>
              <w:t>TC</w:t>
            </w:r>
            <w:r>
              <w:t>-</w:t>
            </w:r>
            <w:r>
              <w:rPr>
                <w:rFonts w:hint="eastAsia"/>
              </w:rPr>
              <w:t>R</w:t>
            </w:r>
            <w:r>
              <w:t>-</w:t>
            </w:r>
            <w:r>
              <w:rPr>
                <w:rFonts w:hint="eastAsia"/>
              </w:rPr>
              <w:t>92</w:t>
            </w:r>
          </w:p>
        </w:tc>
      </w:tr>
      <w:tr w:rsidR="00990229" w14:paraId="2CB6F81C" w14:textId="77777777" w:rsidTr="00FF0494">
        <w:tc>
          <w:tcPr>
            <w:tcW w:w="4148" w:type="dxa"/>
            <w:gridSpan w:val="2"/>
            <w:tcBorders>
              <w:top w:val="single" w:sz="4" w:space="0" w:color="000000"/>
              <w:left w:val="single" w:sz="4" w:space="0" w:color="000000"/>
              <w:bottom w:val="single" w:sz="4" w:space="0" w:color="000000"/>
              <w:right w:val="single" w:sz="4" w:space="0" w:color="000000"/>
            </w:tcBorders>
          </w:tcPr>
          <w:p w14:paraId="1D77DD25" w14:textId="2FB7F7CA" w:rsidR="00990229" w:rsidRPr="00B45E5B" w:rsidRDefault="00990229" w:rsidP="00990229">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A6B981B" w14:textId="24073686" w:rsidR="00990229" w:rsidRDefault="00990229" w:rsidP="00990229">
            <w:r>
              <w:rPr>
                <w:rFonts w:hint="eastAsia"/>
              </w:rPr>
              <w:t>访问教师开课</w:t>
            </w:r>
          </w:p>
        </w:tc>
      </w:tr>
      <w:tr w:rsidR="00990229" w14:paraId="08638A43" w14:textId="77777777" w:rsidTr="00FF0494">
        <w:tc>
          <w:tcPr>
            <w:tcW w:w="4148" w:type="dxa"/>
            <w:gridSpan w:val="2"/>
            <w:tcBorders>
              <w:top w:val="single" w:sz="4" w:space="0" w:color="000000"/>
              <w:left w:val="single" w:sz="4" w:space="0" w:color="000000"/>
              <w:bottom w:val="single" w:sz="4" w:space="0" w:color="000000"/>
              <w:right w:val="single" w:sz="4" w:space="0" w:color="000000"/>
            </w:tcBorders>
          </w:tcPr>
          <w:p w14:paraId="02591BC6" w14:textId="0C4A53C0" w:rsidR="00990229" w:rsidRDefault="00990229" w:rsidP="00990229">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F8B26FD" w14:textId="22AFE01D" w:rsidR="00990229" w:rsidRDefault="00990229" w:rsidP="00990229">
            <w:r>
              <w:rPr>
                <w:rFonts w:hint="eastAsia"/>
              </w:rPr>
              <w:t>访问教师开课</w:t>
            </w:r>
          </w:p>
        </w:tc>
      </w:tr>
      <w:tr w:rsidR="00990229" w14:paraId="5FDEBC81" w14:textId="77777777" w:rsidTr="00FF0494">
        <w:tc>
          <w:tcPr>
            <w:tcW w:w="4148" w:type="dxa"/>
            <w:gridSpan w:val="2"/>
            <w:tcBorders>
              <w:top w:val="single" w:sz="4" w:space="0" w:color="000000"/>
              <w:left w:val="single" w:sz="4" w:space="0" w:color="000000"/>
              <w:bottom w:val="single" w:sz="4" w:space="0" w:color="000000"/>
              <w:right w:val="single" w:sz="4" w:space="0" w:color="000000"/>
            </w:tcBorders>
            <w:hideMark/>
          </w:tcPr>
          <w:p w14:paraId="6DBBE85B" w14:textId="3AB3C446" w:rsidR="00990229" w:rsidRPr="00B45E5B" w:rsidRDefault="00990229" w:rsidP="00990229">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CCDD7DA" w14:textId="72CAD974" w:rsidR="00990229" w:rsidRDefault="00990229" w:rsidP="00990229">
            <w:r>
              <w:rPr>
                <w:rFonts w:hint="eastAsia"/>
              </w:rPr>
              <w:t>注册用户</w:t>
            </w:r>
          </w:p>
        </w:tc>
      </w:tr>
      <w:tr w:rsidR="00990229" w14:paraId="5B3F70E7" w14:textId="77777777" w:rsidTr="00FF0494">
        <w:tc>
          <w:tcPr>
            <w:tcW w:w="4148" w:type="dxa"/>
            <w:gridSpan w:val="2"/>
            <w:tcBorders>
              <w:top w:val="single" w:sz="4" w:space="0" w:color="000000"/>
              <w:left w:val="single" w:sz="4" w:space="0" w:color="000000"/>
              <w:bottom w:val="single" w:sz="4" w:space="0" w:color="000000"/>
              <w:right w:val="single" w:sz="4" w:space="0" w:color="000000"/>
            </w:tcBorders>
          </w:tcPr>
          <w:p w14:paraId="7EF299CB" w14:textId="4076F02B" w:rsidR="00990229" w:rsidRPr="00B45E5B" w:rsidRDefault="00990229" w:rsidP="00990229">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C030765" w14:textId="4C0BA192" w:rsidR="00990229" w:rsidRDefault="00990229" w:rsidP="00990229">
            <w:r>
              <w:rPr>
                <w:rFonts w:hint="eastAsia"/>
              </w:rPr>
              <w:t>黑盒测试-等价类划分/边界值法</w:t>
            </w:r>
          </w:p>
        </w:tc>
      </w:tr>
      <w:tr w:rsidR="00990229" w14:paraId="715E8405" w14:textId="77777777" w:rsidTr="00FF0494">
        <w:tc>
          <w:tcPr>
            <w:tcW w:w="4148" w:type="dxa"/>
            <w:gridSpan w:val="2"/>
            <w:tcBorders>
              <w:top w:val="single" w:sz="4" w:space="0" w:color="000000"/>
              <w:left w:val="single" w:sz="4" w:space="0" w:color="000000"/>
              <w:bottom w:val="single" w:sz="4" w:space="0" w:color="000000"/>
              <w:right w:val="single" w:sz="4" w:space="0" w:color="000000"/>
            </w:tcBorders>
          </w:tcPr>
          <w:p w14:paraId="2BDB2523" w14:textId="0A9FAACF" w:rsidR="00990229" w:rsidRDefault="00990229" w:rsidP="00990229">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12C73AE" w14:textId="03992325" w:rsidR="00990229" w:rsidRDefault="00990229" w:rsidP="00990229">
            <w:r>
              <w:rPr>
                <w:rFonts w:hint="eastAsia"/>
              </w:rPr>
              <w:t>访问具体课程</w:t>
            </w:r>
          </w:p>
        </w:tc>
      </w:tr>
      <w:tr w:rsidR="00990229" w14:paraId="4A55F5C0" w14:textId="77777777" w:rsidTr="00FF0494">
        <w:tc>
          <w:tcPr>
            <w:tcW w:w="4148" w:type="dxa"/>
            <w:gridSpan w:val="2"/>
            <w:tcBorders>
              <w:top w:val="single" w:sz="4" w:space="0" w:color="000000"/>
              <w:left w:val="single" w:sz="4" w:space="0" w:color="000000"/>
              <w:bottom w:val="single" w:sz="4" w:space="0" w:color="000000"/>
              <w:right w:val="single" w:sz="4" w:space="0" w:color="000000"/>
            </w:tcBorders>
          </w:tcPr>
          <w:p w14:paraId="51FB9B4B" w14:textId="27B8ABC8" w:rsidR="00990229" w:rsidRDefault="00990229" w:rsidP="00990229">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C81603E" w14:textId="6EF11239" w:rsidR="00990229" w:rsidRDefault="00990229" w:rsidP="00990229">
            <w:r>
              <w:rPr>
                <w:rFonts w:hint="eastAsia"/>
              </w:rPr>
              <w:t>用户从首页去访问教师开课</w:t>
            </w:r>
          </w:p>
        </w:tc>
      </w:tr>
      <w:tr w:rsidR="00990229" w:rsidRPr="00B45E5B" w14:paraId="6EC9E1E0" w14:textId="77777777" w:rsidTr="00FF0494">
        <w:tc>
          <w:tcPr>
            <w:tcW w:w="4148" w:type="dxa"/>
            <w:gridSpan w:val="2"/>
            <w:tcBorders>
              <w:top w:val="single" w:sz="4" w:space="0" w:color="000000"/>
              <w:left w:val="single" w:sz="4" w:space="0" w:color="000000"/>
              <w:bottom w:val="single" w:sz="4" w:space="0" w:color="000000"/>
              <w:right w:val="single" w:sz="4" w:space="0" w:color="000000"/>
            </w:tcBorders>
            <w:hideMark/>
          </w:tcPr>
          <w:p w14:paraId="5EC1AEAD" w14:textId="65121B7C" w:rsidR="00990229" w:rsidRPr="00B45E5B" w:rsidRDefault="00990229" w:rsidP="00990229">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756FA37" w14:textId="70F595B2" w:rsidR="00990229" w:rsidRPr="00B45E5B" w:rsidRDefault="00990229" w:rsidP="00990229">
            <w:r>
              <w:rPr>
                <w:rFonts w:hint="eastAsia"/>
              </w:rPr>
              <w:t>测试用户是否能从首页去访问教师开课</w:t>
            </w:r>
          </w:p>
        </w:tc>
      </w:tr>
      <w:tr w:rsidR="00990229" w:rsidRPr="00507ADD" w14:paraId="7A63F068" w14:textId="77777777" w:rsidTr="00FF0494">
        <w:trPr>
          <w:trHeight w:val="1445"/>
        </w:trPr>
        <w:tc>
          <w:tcPr>
            <w:tcW w:w="8296" w:type="dxa"/>
            <w:gridSpan w:val="3"/>
            <w:tcBorders>
              <w:top w:val="single" w:sz="4" w:space="0" w:color="000000"/>
              <w:left w:val="single" w:sz="4" w:space="0" w:color="000000"/>
              <w:right w:val="single" w:sz="4" w:space="0" w:color="000000"/>
            </w:tcBorders>
            <w:hideMark/>
          </w:tcPr>
          <w:p w14:paraId="6F1A4BD8" w14:textId="77777777" w:rsidR="00990229" w:rsidRPr="00507ADD" w:rsidRDefault="00990229" w:rsidP="00990229">
            <w:r w:rsidRPr="00507ADD">
              <w:rPr>
                <w:rFonts w:hint="eastAsia"/>
              </w:rPr>
              <w:t>初始条件和背景：</w:t>
            </w:r>
          </w:p>
          <w:p w14:paraId="5EDC96C7" w14:textId="77777777" w:rsidR="00990229" w:rsidRDefault="00990229" w:rsidP="00990229">
            <w:r w:rsidRPr="00B45E5B">
              <w:rPr>
                <w:rFonts w:hint="eastAsia"/>
              </w:rPr>
              <w:t>系统</w:t>
            </w:r>
            <w:r>
              <w:rPr>
                <w:rFonts w:hint="eastAsia"/>
              </w:rPr>
              <w:t>：PC端</w:t>
            </w:r>
          </w:p>
          <w:p w14:paraId="4F912D21" w14:textId="77777777" w:rsidR="00990229" w:rsidRPr="00507ADD" w:rsidRDefault="00990229" w:rsidP="00990229">
            <w:r>
              <w:rPr>
                <w:rFonts w:hint="eastAsia"/>
              </w:rPr>
              <w:t>浏览器：C</w:t>
            </w:r>
            <w:r>
              <w:t>hrome</w:t>
            </w:r>
          </w:p>
          <w:p w14:paraId="64E68407" w14:textId="0F7D26DB" w:rsidR="00990229" w:rsidRPr="00507ADD" w:rsidRDefault="00990229" w:rsidP="00990229">
            <w:r w:rsidRPr="00507ADD">
              <w:rPr>
                <w:rFonts w:hint="eastAsia"/>
              </w:rPr>
              <w:t>注释</w:t>
            </w:r>
            <w:r>
              <w:rPr>
                <w:rFonts w:hint="eastAsia"/>
              </w:rPr>
              <w:t>：无</w:t>
            </w:r>
          </w:p>
        </w:tc>
      </w:tr>
      <w:tr w:rsidR="00990229" w:rsidRPr="00507ADD" w14:paraId="1D272B21" w14:textId="77777777" w:rsidTr="00FF049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70ACD40" w14:textId="22E02661" w:rsidR="00990229" w:rsidRPr="00507ADD" w:rsidRDefault="00990229" w:rsidP="00990229">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470F9AD" w14:textId="36C762BD" w:rsidR="00990229" w:rsidRPr="00507ADD" w:rsidRDefault="00990229" w:rsidP="00990229">
            <w:r w:rsidRPr="00507ADD">
              <w:rPr>
                <w:rFonts w:hint="eastAsia"/>
              </w:rPr>
              <w:t>预期结果</w:t>
            </w:r>
          </w:p>
        </w:tc>
      </w:tr>
      <w:tr w:rsidR="00990229" w:rsidRPr="00507ADD" w14:paraId="27C1A93B" w14:textId="77777777" w:rsidTr="00FF0494">
        <w:trPr>
          <w:trHeight w:val="392"/>
        </w:trPr>
        <w:tc>
          <w:tcPr>
            <w:tcW w:w="2155" w:type="dxa"/>
            <w:tcBorders>
              <w:top w:val="single" w:sz="4" w:space="0" w:color="000000"/>
              <w:left w:val="single" w:sz="4" w:space="0" w:color="000000"/>
              <w:bottom w:val="single" w:sz="4" w:space="0" w:color="000000"/>
              <w:right w:val="single" w:sz="4" w:space="0" w:color="000000"/>
            </w:tcBorders>
          </w:tcPr>
          <w:p w14:paraId="02AE5D32" w14:textId="0D072633" w:rsidR="00990229" w:rsidRPr="00507ADD" w:rsidRDefault="00990229" w:rsidP="00990229">
            <w:r>
              <w:rPr>
                <w:rFonts w:hint="eastAsia"/>
              </w:rPr>
              <w:t>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7639F039" w14:textId="6651288C" w:rsidR="00990229" w:rsidRPr="00507ADD" w:rsidRDefault="00990229" w:rsidP="00990229">
            <w:r>
              <w:rPr>
                <w:rFonts w:hint="eastAsia"/>
              </w:rPr>
              <w:t>可见首页导航栏有教师按钮</w:t>
            </w:r>
          </w:p>
        </w:tc>
      </w:tr>
      <w:tr w:rsidR="00990229" w:rsidRPr="00507ADD" w14:paraId="251DF6BC" w14:textId="77777777" w:rsidTr="00FF0494">
        <w:trPr>
          <w:trHeight w:val="392"/>
        </w:trPr>
        <w:tc>
          <w:tcPr>
            <w:tcW w:w="2155" w:type="dxa"/>
            <w:tcBorders>
              <w:top w:val="single" w:sz="4" w:space="0" w:color="000000"/>
              <w:left w:val="single" w:sz="4" w:space="0" w:color="000000"/>
              <w:bottom w:val="single" w:sz="4" w:space="0" w:color="000000"/>
              <w:right w:val="single" w:sz="4" w:space="0" w:color="000000"/>
            </w:tcBorders>
          </w:tcPr>
          <w:p w14:paraId="4B8603D7" w14:textId="528D81A3" w:rsidR="00990229" w:rsidRPr="00507ADD" w:rsidRDefault="00990229" w:rsidP="00990229">
            <w:r>
              <w:rPr>
                <w:rFonts w:hint="eastAsia"/>
              </w:rPr>
              <w:t>点击教师</w:t>
            </w:r>
          </w:p>
        </w:tc>
        <w:tc>
          <w:tcPr>
            <w:tcW w:w="6141" w:type="dxa"/>
            <w:gridSpan w:val="2"/>
            <w:tcBorders>
              <w:top w:val="single" w:sz="4" w:space="0" w:color="000000"/>
              <w:left w:val="single" w:sz="4" w:space="0" w:color="000000"/>
              <w:bottom w:val="single" w:sz="4" w:space="0" w:color="000000"/>
              <w:right w:val="single" w:sz="4" w:space="0" w:color="000000"/>
            </w:tcBorders>
          </w:tcPr>
          <w:p w14:paraId="6F4E2CEA" w14:textId="19B330F2" w:rsidR="00990229" w:rsidRPr="00507ADD" w:rsidRDefault="00990229" w:rsidP="00990229">
            <w:r>
              <w:rPr>
                <w:rFonts w:hint="eastAsia"/>
              </w:rPr>
              <w:t>进入教师页面，可见教师列表，包括每个教师的头像、姓名、联系方式</w:t>
            </w:r>
          </w:p>
        </w:tc>
      </w:tr>
      <w:tr w:rsidR="00990229" w:rsidRPr="00507ADD" w14:paraId="128A2785" w14:textId="77777777" w:rsidTr="00FF0494">
        <w:trPr>
          <w:trHeight w:val="392"/>
        </w:trPr>
        <w:tc>
          <w:tcPr>
            <w:tcW w:w="2155" w:type="dxa"/>
            <w:tcBorders>
              <w:top w:val="single" w:sz="4" w:space="0" w:color="000000"/>
              <w:left w:val="single" w:sz="4" w:space="0" w:color="000000"/>
              <w:bottom w:val="single" w:sz="4" w:space="0" w:color="000000"/>
              <w:right w:val="single" w:sz="4" w:space="0" w:color="000000"/>
            </w:tcBorders>
          </w:tcPr>
          <w:p w14:paraId="3AE29171" w14:textId="3BE4C616" w:rsidR="00990229" w:rsidRDefault="00990229" w:rsidP="00990229">
            <w:r>
              <w:rPr>
                <w:rFonts w:hint="eastAsia"/>
              </w:rPr>
              <w:t>点击某个教师</w:t>
            </w:r>
          </w:p>
        </w:tc>
        <w:tc>
          <w:tcPr>
            <w:tcW w:w="6141" w:type="dxa"/>
            <w:gridSpan w:val="2"/>
            <w:tcBorders>
              <w:top w:val="single" w:sz="4" w:space="0" w:color="000000"/>
              <w:left w:val="single" w:sz="4" w:space="0" w:color="000000"/>
              <w:bottom w:val="single" w:sz="4" w:space="0" w:color="000000"/>
              <w:right w:val="single" w:sz="4" w:space="0" w:color="000000"/>
            </w:tcBorders>
          </w:tcPr>
          <w:p w14:paraId="20F282A1" w14:textId="1BCAC6B5" w:rsidR="00990229" w:rsidRDefault="00990229" w:rsidP="00990229">
            <w:r>
              <w:rPr>
                <w:rFonts w:hint="eastAsia"/>
              </w:rPr>
              <w:t>出现教师详情悬浮窗，包括教师个人信息、教师介绍、所开课程</w:t>
            </w:r>
          </w:p>
        </w:tc>
      </w:tr>
      <w:tr w:rsidR="00990229" w:rsidRPr="00507ADD" w14:paraId="79266C42" w14:textId="77777777" w:rsidTr="00FF0494">
        <w:trPr>
          <w:trHeight w:val="392"/>
        </w:trPr>
        <w:tc>
          <w:tcPr>
            <w:tcW w:w="2155" w:type="dxa"/>
            <w:tcBorders>
              <w:top w:val="single" w:sz="4" w:space="0" w:color="000000"/>
              <w:left w:val="single" w:sz="4" w:space="0" w:color="000000"/>
              <w:bottom w:val="single" w:sz="4" w:space="0" w:color="000000"/>
              <w:right w:val="single" w:sz="4" w:space="0" w:color="000000"/>
            </w:tcBorders>
          </w:tcPr>
          <w:p w14:paraId="71F72A25" w14:textId="626F56D2" w:rsidR="00990229" w:rsidRDefault="00990229" w:rsidP="00990229">
            <w:r>
              <w:rPr>
                <w:rFonts w:hint="eastAsia"/>
              </w:rPr>
              <w:t>点击所开课程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3218B6B8" w14:textId="6B372BF0" w:rsidR="00990229" w:rsidRDefault="00990229" w:rsidP="00990229">
            <w:r>
              <w:rPr>
                <w:rFonts w:hint="eastAsia"/>
              </w:rPr>
              <w:t>可见教师开课</w:t>
            </w:r>
          </w:p>
        </w:tc>
      </w:tr>
    </w:tbl>
    <w:p w14:paraId="5F4149F9" w14:textId="646DF45B" w:rsidR="00747166" w:rsidRDefault="00747166" w:rsidP="007740C5"/>
    <w:p w14:paraId="69442D1C" w14:textId="77777777" w:rsidR="00747166" w:rsidRDefault="00747166">
      <w:r>
        <w:br w:type="page"/>
      </w:r>
    </w:p>
    <w:p w14:paraId="0466523F" w14:textId="77777777" w:rsidR="007740C5" w:rsidRDefault="007740C5" w:rsidP="007740C5"/>
    <w:p w14:paraId="4E927CF0" w14:textId="598CAA78" w:rsidR="00FF0494" w:rsidRDefault="00FF0494" w:rsidP="00FF0494">
      <w:pPr>
        <w:pStyle w:val="a"/>
      </w:pPr>
      <w:bookmarkStart w:id="1459" w:name="_Toc533356837"/>
      <w:r>
        <w:rPr>
          <w:rFonts w:hint="eastAsia"/>
        </w:rPr>
        <w:t>游客</w:t>
      </w:r>
      <w:bookmarkEnd w:id="1459"/>
    </w:p>
    <w:p w14:paraId="3B6CDBC3" w14:textId="73696B2D" w:rsidR="00235200" w:rsidRPr="00235200" w:rsidRDefault="00FF0494" w:rsidP="00235200">
      <w:pPr>
        <w:pStyle w:val="a0"/>
      </w:pPr>
      <w:bookmarkStart w:id="1460" w:name="_Toc533356838"/>
      <w:r>
        <w:rPr>
          <w:rFonts w:hint="eastAsia"/>
        </w:rPr>
        <w:t>首页</w:t>
      </w:r>
      <w:bookmarkEnd w:id="1460"/>
    </w:p>
    <w:p w14:paraId="1116DF5C" w14:textId="4390F1F3" w:rsidR="00FF0494" w:rsidRDefault="00FF0494" w:rsidP="00FF0494">
      <w:pPr>
        <w:pStyle w:val="a1"/>
      </w:pPr>
      <w:bookmarkStart w:id="1461" w:name="_Toc533356839"/>
      <w:r>
        <w:rPr>
          <w:rFonts w:hint="eastAsia"/>
        </w:rPr>
        <w:t>浏览全站搜索</w:t>
      </w:r>
      <w:bookmarkEnd w:id="1461"/>
    </w:p>
    <w:tbl>
      <w:tblPr>
        <w:tblStyle w:val="14"/>
        <w:tblW w:w="8296" w:type="dxa"/>
        <w:tblLook w:val="04A0" w:firstRow="1" w:lastRow="0" w:firstColumn="1" w:lastColumn="0" w:noHBand="0" w:noVBand="1"/>
      </w:tblPr>
      <w:tblGrid>
        <w:gridCol w:w="2155"/>
        <w:gridCol w:w="1993"/>
        <w:gridCol w:w="4148"/>
      </w:tblGrid>
      <w:tr w:rsidR="00235200" w:rsidRPr="00B45E5B" w14:paraId="55498795" w14:textId="77777777" w:rsidTr="00F51B8D">
        <w:tc>
          <w:tcPr>
            <w:tcW w:w="4148" w:type="dxa"/>
            <w:gridSpan w:val="2"/>
            <w:tcBorders>
              <w:top w:val="single" w:sz="4" w:space="0" w:color="000000"/>
              <w:left w:val="single" w:sz="4" w:space="0" w:color="000000"/>
              <w:bottom w:val="single" w:sz="4" w:space="0" w:color="000000"/>
              <w:right w:val="single" w:sz="4" w:space="0" w:color="000000"/>
            </w:tcBorders>
            <w:hideMark/>
          </w:tcPr>
          <w:p w14:paraId="3B3C2F59" w14:textId="77777777" w:rsidR="00235200" w:rsidRPr="00B45E5B" w:rsidRDefault="00235200" w:rsidP="00F51B8D">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EF12C9F" w14:textId="37F892E1" w:rsidR="00235200" w:rsidRPr="00B45E5B" w:rsidRDefault="00235200" w:rsidP="00F51B8D">
            <w:r>
              <w:rPr>
                <w:rFonts w:hint="eastAsia"/>
              </w:rPr>
              <w:t>TC</w:t>
            </w:r>
            <w:r>
              <w:t>-</w:t>
            </w:r>
            <w:r>
              <w:rPr>
                <w:rFonts w:hint="eastAsia"/>
              </w:rPr>
              <w:t>V</w:t>
            </w:r>
            <w:r>
              <w:t>-</w:t>
            </w:r>
            <w:r w:rsidR="00747166">
              <w:rPr>
                <w:rFonts w:hint="eastAsia"/>
              </w:rPr>
              <w:t>1</w:t>
            </w:r>
          </w:p>
        </w:tc>
      </w:tr>
      <w:tr w:rsidR="00235200" w14:paraId="35B59F8E"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00E34556" w14:textId="77777777" w:rsidR="00235200" w:rsidRPr="00B45E5B" w:rsidRDefault="00235200" w:rsidP="00F51B8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9E79E6E" w14:textId="77777777" w:rsidR="00235200" w:rsidRDefault="00235200" w:rsidP="00F51B8D">
            <w:r>
              <w:rPr>
                <w:rFonts w:hint="eastAsia"/>
              </w:rPr>
              <w:t>浏览全站搜索</w:t>
            </w:r>
          </w:p>
        </w:tc>
      </w:tr>
      <w:tr w:rsidR="00235200" w14:paraId="0740E051"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13B6D568" w14:textId="77777777" w:rsidR="00235200" w:rsidRDefault="00235200" w:rsidP="00F51B8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825A53C" w14:textId="77777777" w:rsidR="00235200" w:rsidRDefault="00235200" w:rsidP="00F51B8D">
            <w:r>
              <w:rPr>
                <w:rFonts w:hint="eastAsia"/>
              </w:rPr>
              <w:t>浏览全站搜索</w:t>
            </w:r>
          </w:p>
        </w:tc>
      </w:tr>
      <w:tr w:rsidR="00235200" w14:paraId="2BBC7EDC" w14:textId="77777777" w:rsidTr="00F51B8D">
        <w:tc>
          <w:tcPr>
            <w:tcW w:w="4148" w:type="dxa"/>
            <w:gridSpan w:val="2"/>
            <w:tcBorders>
              <w:top w:val="single" w:sz="4" w:space="0" w:color="000000"/>
              <w:left w:val="single" w:sz="4" w:space="0" w:color="000000"/>
              <w:bottom w:val="single" w:sz="4" w:space="0" w:color="000000"/>
              <w:right w:val="single" w:sz="4" w:space="0" w:color="000000"/>
            </w:tcBorders>
            <w:hideMark/>
          </w:tcPr>
          <w:p w14:paraId="5EEA3E05" w14:textId="77777777" w:rsidR="00235200" w:rsidRPr="00B45E5B" w:rsidRDefault="00235200" w:rsidP="00F51B8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B5A214D" w14:textId="5F651EF4" w:rsidR="00235200" w:rsidRDefault="00235200" w:rsidP="00F51B8D">
            <w:r>
              <w:rPr>
                <w:rFonts w:hint="eastAsia"/>
              </w:rPr>
              <w:t>游客</w:t>
            </w:r>
          </w:p>
        </w:tc>
      </w:tr>
      <w:tr w:rsidR="00235200" w14:paraId="12774120"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795B895F" w14:textId="77777777" w:rsidR="00235200" w:rsidRPr="00B45E5B" w:rsidRDefault="00235200" w:rsidP="00F51B8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7B1FE58" w14:textId="77777777" w:rsidR="00235200" w:rsidRDefault="00235200" w:rsidP="00F51B8D">
            <w:r>
              <w:rPr>
                <w:rFonts w:hint="eastAsia"/>
              </w:rPr>
              <w:t>黑盒测试</w:t>
            </w:r>
          </w:p>
        </w:tc>
      </w:tr>
      <w:tr w:rsidR="00235200" w14:paraId="5E0B1AE6"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040A2339" w14:textId="77777777" w:rsidR="00235200" w:rsidRDefault="00235200" w:rsidP="00F51B8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3F5F6D6" w14:textId="089BBE9A" w:rsidR="00235200" w:rsidRDefault="00235200" w:rsidP="00F51B8D">
            <w:r>
              <w:rPr>
                <w:rFonts w:hint="eastAsia"/>
              </w:rPr>
              <w:t>无</w:t>
            </w:r>
          </w:p>
        </w:tc>
      </w:tr>
      <w:tr w:rsidR="00235200" w14:paraId="68AEB705"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674642EF" w14:textId="69908923" w:rsidR="00235200" w:rsidRDefault="00235200" w:rsidP="00F51B8D">
            <w:r>
              <w:rPr>
                <w:rFonts w:hint="eastAsia"/>
              </w:rPr>
              <w:t>状态</w:t>
            </w:r>
          </w:p>
        </w:tc>
        <w:tc>
          <w:tcPr>
            <w:tcW w:w="4148" w:type="dxa"/>
            <w:tcBorders>
              <w:top w:val="single" w:sz="4" w:space="0" w:color="000000"/>
              <w:left w:val="single" w:sz="4" w:space="0" w:color="000000"/>
              <w:bottom w:val="single" w:sz="4" w:space="0" w:color="000000"/>
              <w:right w:val="single" w:sz="4" w:space="0" w:color="000000"/>
            </w:tcBorders>
          </w:tcPr>
          <w:p w14:paraId="0D82A989" w14:textId="2FC4040B" w:rsidR="00235200" w:rsidRDefault="00235200" w:rsidP="00F51B8D">
            <w:r>
              <w:rPr>
                <w:rFonts w:hint="eastAsia"/>
              </w:rPr>
              <w:t>未登录</w:t>
            </w:r>
          </w:p>
        </w:tc>
      </w:tr>
      <w:tr w:rsidR="00235200" w14:paraId="18F9E557"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6B13DB5E" w14:textId="77777777" w:rsidR="00235200" w:rsidRDefault="00235200" w:rsidP="00F51B8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3D3A1FA" w14:textId="6F98DC79" w:rsidR="00235200" w:rsidRDefault="00235200" w:rsidP="00F51B8D">
            <w:r>
              <w:rPr>
                <w:rFonts w:hint="eastAsia"/>
              </w:rPr>
              <w:t>游客</w:t>
            </w:r>
            <w:r w:rsidRPr="00DC3A30">
              <w:rPr>
                <w:rFonts w:hint="eastAsia"/>
              </w:rPr>
              <w:t>浏览全站搜索</w:t>
            </w:r>
          </w:p>
        </w:tc>
      </w:tr>
      <w:tr w:rsidR="00235200" w:rsidRPr="00B45E5B" w14:paraId="6A7EB1DD" w14:textId="77777777" w:rsidTr="00F51B8D">
        <w:tc>
          <w:tcPr>
            <w:tcW w:w="4148" w:type="dxa"/>
            <w:gridSpan w:val="2"/>
            <w:tcBorders>
              <w:top w:val="single" w:sz="4" w:space="0" w:color="000000"/>
              <w:left w:val="single" w:sz="4" w:space="0" w:color="000000"/>
              <w:bottom w:val="single" w:sz="4" w:space="0" w:color="000000"/>
              <w:right w:val="single" w:sz="4" w:space="0" w:color="000000"/>
            </w:tcBorders>
            <w:hideMark/>
          </w:tcPr>
          <w:p w14:paraId="45DFF546" w14:textId="77777777" w:rsidR="00235200" w:rsidRPr="00B45E5B" w:rsidRDefault="00235200" w:rsidP="00F51B8D">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BD160E3" w14:textId="5A0867C1" w:rsidR="00235200" w:rsidRPr="00B45E5B" w:rsidRDefault="00235200" w:rsidP="00F51B8D">
            <w:r>
              <w:rPr>
                <w:rFonts w:hint="eastAsia"/>
              </w:rPr>
              <w:t>测试游客是否能进入首页，</w:t>
            </w:r>
            <w:r w:rsidRPr="00DC3A30">
              <w:rPr>
                <w:rFonts w:hint="eastAsia"/>
              </w:rPr>
              <w:t>浏览全站搜索</w:t>
            </w:r>
          </w:p>
        </w:tc>
      </w:tr>
      <w:tr w:rsidR="00235200" w:rsidRPr="00507ADD" w14:paraId="3D2808BF" w14:textId="77777777" w:rsidTr="00F51B8D">
        <w:trPr>
          <w:trHeight w:val="1445"/>
        </w:trPr>
        <w:tc>
          <w:tcPr>
            <w:tcW w:w="8296" w:type="dxa"/>
            <w:gridSpan w:val="3"/>
            <w:tcBorders>
              <w:top w:val="single" w:sz="4" w:space="0" w:color="000000"/>
              <w:left w:val="single" w:sz="4" w:space="0" w:color="000000"/>
              <w:right w:val="single" w:sz="4" w:space="0" w:color="000000"/>
            </w:tcBorders>
            <w:hideMark/>
          </w:tcPr>
          <w:p w14:paraId="197A5D7B" w14:textId="77777777" w:rsidR="00235200" w:rsidRPr="00507ADD" w:rsidRDefault="00235200" w:rsidP="00F51B8D">
            <w:r w:rsidRPr="00507ADD">
              <w:rPr>
                <w:rFonts w:hint="eastAsia"/>
              </w:rPr>
              <w:t>初始条件和背景：</w:t>
            </w:r>
          </w:p>
          <w:p w14:paraId="0660E445" w14:textId="77777777" w:rsidR="00235200" w:rsidRDefault="00235200" w:rsidP="00F51B8D">
            <w:r w:rsidRPr="00B45E5B">
              <w:rPr>
                <w:rFonts w:hint="eastAsia"/>
              </w:rPr>
              <w:t>系统</w:t>
            </w:r>
            <w:r>
              <w:rPr>
                <w:rFonts w:hint="eastAsia"/>
              </w:rPr>
              <w:t>：PC端</w:t>
            </w:r>
          </w:p>
          <w:p w14:paraId="4E21E177" w14:textId="77777777" w:rsidR="00235200" w:rsidRPr="00507ADD" w:rsidRDefault="00235200" w:rsidP="00F51B8D">
            <w:r>
              <w:rPr>
                <w:rFonts w:hint="eastAsia"/>
              </w:rPr>
              <w:t>浏览器：C</w:t>
            </w:r>
            <w:r>
              <w:t>hrome</w:t>
            </w:r>
          </w:p>
          <w:p w14:paraId="04D36721" w14:textId="77777777" w:rsidR="00235200" w:rsidRPr="00507ADD" w:rsidRDefault="00235200" w:rsidP="00F51B8D">
            <w:r w:rsidRPr="00507ADD">
              <w:rPr>
                <w:rFonts w:hint="eastAsia"/>
              </w:rPr>
              <w:t>注释</w:t>
            </w:r>
            <w:r>
              <w:rPr>
                <w:rFonts w:hint="eastAsia"/>
              </w:rPr>
              <w:t>：无</w:t>
            </w:r>
          </w:p>
        </w:tc>
      </w:tr>
      <w:tr w:rsidR="00235200" w:rsidRPr="00507ADD" w14:paraId="2733410B"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3E46439" w14:textId="77777777" w:rsidR="00235200" w:rsidRPr="00507ADD" w:rsidRDefault="00235200" w:rsidP="00F51B8D">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BE5BA92" w14:textId="77777777" w:rsidR="00235200" w:rsidRPr="00507ADD" w:rsidRDefault="00235200" w:rsidP="00F51B8D">
            <w:r w:rsidRPr="00507ADD">
              <w:rPr>
                <w:rFonts w:hint="eastAsia"/>
              </w:rPr>
              <w:t>预期结果</w:t>
            </w:r>
          </w:p>
        </w:tc>
      </w:tr>
      <w:tr w:rsidR="00235200" w:rsidRPr="00507ADD" w14:paraId="0E970409"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tcPr>
          <w:p w14:paraId="7452F9D7" w14:textId="4E4578CC" w:rsidR="00235200" w:rsidRPr="00507ADD" w:rsidRDefault="00235200" w:rsidP="00F51B8D">
            <w:r>
              <w:rPr>
                <w:rFonts w:hint="eastAsia"/>
              </w:rPr>
              <w:t>游客进入首页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2E47ABD0" w14:textId="77777777" w:rsidR="00235200" w:rsidRPr="00507ADD" w:rsidRDefault="00235200" w:rsidP="00F51B8D">
            <w:r>
              <w:rPr>
                <w:rFonts w:hint="eastAsia"/>
              </w:rPr>
              <w:t>可见网页顶部有搜索框，搜索框内有灰色全站搜索字样</w:t>
            </w:r>
          </w:p>
        </w:tc>
      </w:tr>
      <w:tr w:rsidR="00235200" w:rsidDel="00810ADA" w14:paraId="77AF1204" w14:textId="21F4A4A0" w:rsidTr="00F51B8D">
        <w:trPr>
          <w:trHeight w:val="392"/>
          <w:del w:id="1462" w:author="249326630@qq.com" w:date="2018-12-23T19:37:00Z"/>
        </w:trPr>
        <w:tc>
          <w:tcPr>
            <w:tcW w:w="2155" w:type="dxa"/>
            <w:tcBorders>
              <w:top w:val="single" w:sz="4" w:space="0" w:color="000000"/>
              <w:left w:val="single" w:sz="4" w:space="0" w:color="000000"/>
              <w:bottom w:val="single" w:sz="4" w:space="0" w:color="000000"/>
              <w:right w:val="single" w:sz="4" w:space="0" w:color="000000"/>
            </w:tcBorders>
          </w:tcPr>
          <w:p w14:paraId="52828CF5" w14:textId="68E23DB7" w:rsidR="00235200" w:rsidDel="00810ADA" w:rsidRDefault="00F51B8D" w:rsidP="00F51B8D">
            <w:pPr>
              <w:rPr>
                <w:del w:id="1463" w:author="249326630@qq.com" w:date="2018-12-23T19:37:00Z"/>
              </w:rPr>
            </w:pPr>
            <w:del w:id="1464" w:author="249326630@qq.com" w:date="2018-12-23T19:37:00Z">
              <w:r w:rsidDel="00810ADA">
                <w:rPr>
                  <w:rFonts w:hint="eastAsia"/>
                </w:rPr>
                <w:delText>点击搜索框，输入搜索</w:delText>
              </w:r>
            </w:del>
          </w:p>
        </w:tc>
        <w:tc>
          <w:tcPr>
            <w:tcW w:w="6141" w:type="dxa"/>
            <w:gridSpan w:val="2"/>
            <w:tcBorders>
              <w:top w:val="single" w:sz="4" w:space="0" w:color="000000"/>
              <w:left w:val="single" w:sz="4" w:space="0" w:color="000000"/>
              <w:bottom w:val="single" w:sz="4" w:space="0" w:color="000000"/>
              <w:right w:val="single" w:sz="4" w:space="0" w:color="000000"/>
            </w:tcBorders>
          </w:tcPr>
          <w:p w14:paraId="75667BFA" w14:textId="58647BF7" w:rsidR="00235200" w:rsidDel="00810ADA" w:rsidRDefault="00F51B8D" w:rsidP="00F51B8D">
            <w:pPr>
              <w:rPr>
                <w:del w:id="1465" w:author="249326630@qq.com" w:date="2018-12-23T19:37:00Z"/>
              </w:rPr>
            </w:pPr>
            <w:del w:id="1466" w:author="249326630@qq.com" w:date="2018-12-23T19:37:00Z">
              <w:r w:rsidDel="00810ADA">
                <w:rPr>
                  <w:rFonts w:hint="eastAsia"/>
                </w:rPr>
                <w:delText>弹出登录窗口</w:delText>
              </w:r>
            </w:del>
          </w:p>
        </w:tc>
      </w:tr>
      <w:tr w:rsidR="00235200" w:rsidDel="002E1754" w14:paraId="30AAE373" w14:textId="4D6C37F3" w:rsidTr="00F51B8D">
        <w:trPr>
          <w:trHeight w:val="392"/>
          <w:del w:id="1467" w:author="249326630@qq.com" w:date="2018-12-23T19:34:00Z"/>
        </w:trPr>
        <w:tc>
          <w:tcPr>
            <w:tcW w:w="2155" w:type="dxa"/>
            <w:tcBorders>
              <w:top w:val="single" w:sz="4" w:space="0" w:color="000000"/>
              <w:left w:val="single" w:sz="4" w:space="0" w:color="000000"/>
              <w:bottom w:val="single" w:sz="4" w:space="0" w:color="000000"/>
              <w:right w:val="single" w:sz="4" w:space="0" w:color="000000"/>
            </w:tcBorders>
          </w:tcPr>
          <w:p w14:paraId="12530862" w14:textId="7DC5352F" w:rsidR="00235200" w:rsidDel="002E1754" w:rsidRDefault="00235200" w:rsidP="00F51B8D">
            <w:pPr>
              <w:rPr>
                <w:del w:id="1468" w:author="249326630@qq.com" w:date="2018-12-23T19:34:00Z"/>
              </w:rPr>
            </w:pPr>
          </w:p>
        </w:tc>
        <w:tc>
          <w:tcPr>
            <w:tcW w:w="6141" w:type="dxa"/>
            <w:gridSpan w:val="2"/>
            <w:tcBorders>
              <w:top w:val="single" w:sz="4" w:space="0" w:color="000000"/>
              <w:left w:val="single" w:sz="4" w:space="0" w:color="000000"/>
              <w:bottom w:val="single" w:sz="4" w:space="0" w:color="000000"/>
              <w:right w:val="single" w:sz="4" w:space="0" w:color="000000"/>
            </w:tcBorders>
          </w:tcPr>
          <w:p w14:paraId="167564DB" w14:textId="1196489C" w:rsidR="00235200" w:rsidDel="002E1754" w:rsidRDefault="00235200" w:rsidP="00F51B8D">
            <w:pPr>
              <w:rPr>
                <w:del w:id="1469" w:author="249326630@qq.com" w:date="2018-12-23T19:34:00Z"/>
              </w:rPr>
            </w:pPr>
          </w:p>
        </w:tc>
      </w:tr>
      <w:tr w:rsidR="00235200" w:rsidDel="002E1754" w14:paraId="5BED0CF6" w14:textId="0AE88CFE" w:rsidTr="00F51B8D">
        <w:trPr>
          <w:trHeight w:val="392"/>
          <w:del w:id="1470" w:author="249326630@qq.com" w:date="2018-12-23T19:34:00Z"/>
        </w:trPr>
        <w:tc>
          <w:tcPr>
            <w:tcW w:w="2155" w:type="dxa"/>
            <w:tcBorders>
              <w:top w:val="single" w:sz="4" w:space="0" w:color="000000"/>
              <w:left w:val="single" w:sz="4" w:space="0" w:color="000000"/>
              <w:bottom w:val="single" w:sz="4" w:space="0" w:color="000000"/>
              <w:right w:val="single" w:sz="4" w:space="0" w:color="000000"/>
            </w:tcBorders>
          </w:tcPr>
          <w:p w14:paraId="26E48DF8" w14:textId="4BAB56B8" w:rsidR="00235200" w:rsidDel="002E1754" w:rsidRDefault="00235200" w:rsidP="00F51B8D">
            <w:pPr>
              <w:rPr>
                <w:del w:id="1471" w:author="249326630@qq.com" w:date="2018-12-23T19:34:00Z"/>
              </w:rPr>
            </w:pPr>
          </w:p>
        </w:tc>
        <w:tc>
          <w:tcPr>
            <w:tcW w:w="6141" w:type="dxa"/>
            <w:gridSpan w:val="2"/>
            <w:tcBorders>
              <w:top w:val="single" w:sz="4" w:space="0" w:color="000000"/>
              <w:left w:val="single" w:sz="4" w:space="0" w:color="000000"/>
              <w:bottom w:val="single" w:sz="4" w:space="0" w:color="000000"/>
              <w:right w:val="single" w:sz="4" w:space="0" w:color="000000"/>
            </w:tcBorders>
          </w:tcPr>
          <w:p w14:paraId="292718BE" w14:textId="072AAAD6" w:rsidR="00235200" w:rsidDel="002E1754" w:rsidRDefault="00235200" w:rsidP="00F51B8D">
            <w:pPr>
              <w:rPr>
                <w:del w:id="1472" w:author="249326630@qq.com" w:date="2018-12-23T19:34:00Z"/>
              </w:rPr>
            </w:pPr>
          </w:p>
        </w:tc>
      </w:tr>
    </w:tbl>
    <w:p w14:paraId="2A9ED5D7" w14:textId="16311640" w:rsidR="00747166" w:rsidRDefault="00747166" w:rsidP="00235200"/>
    <w:p w14:paraId="742F6246" w14:textId="77777777" w:rsidR="00747166" w:rsidRDefault="00747166">
      <w:r>
        <w:br w:type="page"/>
      </w:r>
    </w:p>
    <w:p w14:paraId="40F51B9C" w14:textId="77777777" w:rsidR="00235200" w:rsidRPr="00235200" w:rsidRDefault="00235200" w:rsidP="00235200"/>
    <w:p w14:paraId="442178D3" w14:textId="7701FE95" w:rsidR="00FF0494" w:rsidRDefault="00FF0494" w:rsidP="00FF0494">
      <w:pPr>
        <w:pStyle w:val="a1"/>
      </w:pPr>
      <w:bookmarkStart w:id="1473" w:name="_Toc533356840"/>
      <w:r>
        <w:rPr>
          <w:rFonts w:hint="eastAsia"/>
        </w:rPr>
        <w:t>浏览导航栏</w:t>
      </w:r>
      <w:bookmarkEnd w:id="1473"/>
    </w:p>
    <w:tbl>
      <w:tblPr>
        <w:tblStyle w:val="14"/>
        <w:tblW w:w="8296" w:type="dxa"/>
        <w:tblLook w:val="04A0" w:firstRow="1" w:lastRow="0" w:firstColumn="1" w:lastColumn="0" w:noHBand="0" w:noVBand="1"/>
      </w:tblPr>
      <w:tblGrid>
        <w:gridCol w:w="2155"/>
        <w:gridCol w:w="1993"/>
        <w:gridCol w:w="4148"/>
      </w:tblGrid>
      <w:tr w:rsidR="00235200" w:rsidRPr="00B45E5B" w14:paraId="02DD7F1D" w14:textId="77777777" w:rsidTr="00F51B8D">
        <w:tc>
          <w:tcPr>
            <w:tcW w:w="4148" w:type="dxa"/>
            <w:gridSpan w:val="2"/>
            <w:tcBorders>
              <w:top w:val="single" w:sz="4" w:space="0" w:color="000000"/>
              <w:left w:val="single" w:sz="4" w:space="0" w:color="000000"/>
              <w:bottom w:val="single" w:sz="4" w:space="0" w:color="000000"/>
              <w:right w:val="single" w:sz="4" w:space="0" w:color="000000"/>
            </w:tcBorders>
            <w:hideMark/>
          </w:tcPr>
          <w:p w14:paraId="553D583A" w14:textId="77777777" w:rsidR="00235200" w:rsidRPr="00B45E5B" w:rsidRDefault="00235200" w:rsidP="00F51B8D">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D6E7DD1" w14:textId="2C4077AA" w:rsidR="00235200" w:rsidRPr="00B45E5B" w:rsidRDefault="00235200" w:rsidP="00F51B8D">
            <w:r>
              <w:rPr>
                <w:rFonts w:hint="eastAsia"/>
              </w:rPr>
              <w:t>TC</w:t>
            </w:r>
            <w:r>
              <w:t>-</w:t>
            </w:r>
            <w:r>
              <w:rPr>
                <w:rFonts w:hint="eastAsia"/>
              </w:rPr>
              <w:t>V</w:t>
            </w:r>
            <w:r>
              <w:t>-</w:t>
            </w:r>
            <w:r w:rsidR="00747166">
              <w:rPr>
                <w:rFonts w:hint="eastAsia"/>
              </w:rPr>
              <w:t>2</w:t>
            </w:r>
          </w:p>
        </w:tc>
      </w:tr>
      <w:tr w:rsidR="00235200" w14:paraId="151FCFD3"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06623A41" w14:textId="77777777" w:rsidR="00235200" w:rsidRPr="00B45E5B" w:rsidRDefault="00235200" w:rsidP="00F51B8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161845F" w14:textId="6A289185" w:rsidR="00235200" w:rsidRDefault="00235200" w:rsidP="00F51B8D">
            <w:r>
              <w:rPr>
                <w:rFonts w:hint="eastAsia"/>
              </w:rPr>
              <w:t>浏览导航栏</w:t>
            </w:r>
          </w:p>
        </w:tc>
      </w:tr>
      <w:tr w:rsidR="00235200" w14:paraId="29906724"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00749964" w14:textId="77777777" w:rsidR="00235200" w:rsidRDefault="00235200" w:rsidP="00F51B8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42D5130" w14:textId="35B049E5" w:rsidR="00235200" w:rsidRDefault="00235200" w:rsidP="00F51B8D">
            <w:r>
              <w:rPr>
                <w:rFonts w:hint="eastAsia"/>
              </w:rPr>
              <w:t>浏览导航栏</w:t>
            </w:r>
          </w:p>
        </w:tc>
      </w:tr>
      <w:tr w:rsidR="00235200" w14:paraId="474498CA" w14:textId="77777777" w:rsidTr="00F51B8D">
        <w:tc>
          <w:tcPr>
            <w:tcW w:w="4148" w:type="dxa"/>
            <w:gridSpan w:val="2"/>
            <w:tcBorders>
              <w:top w:val="single" w:sz="4" w:space="0" w:color="000000"/>
              <w:left w:val="single" w:sz="4" w:space="0" w:color="000000"/>
              <w:bottom w:val="single" w:sz="4" w:space="0" w:color="000000"/>
              <w:right w:val="single" w:sz="4" w:space="0" w:color="000000"/>
            </w:tcBorders>
            <w:hideMark/>
          </w:tcPr>
          <w:p w14:paraId="23D18E8D" w14:textId="77777777" w:rsidR="00235200" w:rsidRPr="00B45E5B" w:rsidRDefault="00235200" w:rsidP="00F51B8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956854C" w14:textId="77777777" w:rsidR="00235200" w:rsidRDefault="00235200" w:rsidP="00F51B8D">
            <w:r>
              <w:rPr>
                <w:rFonts w:hint="eastAsia"/>
              </w:rPr>
              <w:t>游客</w:t>
            </w:r>
          </w:p>
        </w:tc>
      </w:tr>
      <w:tr w:rsidR="00235200" w14:paraId="5DBA17D4"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2DA6519B" w14:textId="77777777" w:rsidR="00235200" w:rsidRPr="00B45E5B" w:rsidRDefault="00235200" w:rsidP="00F51B8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0956114" w14:textId="77777777" w:rsidR="00235200" w:rsidRDefault="00235200" w:rsidP="00F51B8D">
            <w:r>
              <w:rPr>
                <w:rFonts w:hint="eastAsia"/>
              </w:rPr>
              <w:t>黑盒测试</w:t>
            </w:r>
          </w:p>
        </w:tc>
      </w:tr>
      <w:tr w:rsidR="00235200" w14:paraId="5430F6CA"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4730F881" w14:textId="77777777" w:rsidR="00235200" w:rsidRDefault="00235200" w:rsidP="00F51B8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CBA5A8F" w14:textId="77777777" w:rsidR="00235200" w:rsidRDefault="00235200" w:rsidP="00F51B8D">
            <w:r>
              <w:rPr>
                <w:rFonts w:hint="eastAsia"/>
              </w:rPr>
              <w:t>无</w:t>
            </w:r>
          </w:p>
        </w:tc>
      </w:tr>
      <w:tr w:rsidR="00235200" w14:paraId="13D96483"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7578913A" w14:textId="77777777" w:rsidR="00235200" w:rsidRDefault="00235200" w:rsidP="00F51B8D">
            <w:r>
              <w:rPr>
                <w:rFonts w:hint="eastAsia"/>
              </w:rPr>
              <w:t>状态</w:t>
            </w:r>
          </w:p>
        </w:tc>
        <w:tc>
          <w:tcPr>
            <w:tcW w:w="4148" w:type="dxa"/>
            <w:tcBorders>
              <w:top w:val="single" w:sz="4" w:space="0" w:color="000000"/>
              <w:left w:val="single" w:sz="4" w:space="0" w:color="000000"/>
              <w:bottom w:val="single" w:sz="4" w:space="0" w:color="000000"/>
              <w:right w:val="single" w:sz="4" w:space="0" w:color="000000"/>
            </w:tcBorders>
          </w:tcPr>
          <w:p w14:paraId="2D6842DA" w14:textId="77777777" w:rsidR="00235200" w:rsidRDefault="00235200" w:rsidP="00F51B8D">
            <w:r>
              <w:rPr>
                <w:rFonts w:hint="eastAsia"/>
              </w:rPr>
              <w:t>未登录</w:t>
            </w:r>
          </w:p>
        </w:tc>
      </w:tr>
      <w:tr w:rsidR="00235200" w14:paraId="358FD6FF"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15F1BBBA" w14:textId="77777777" w:rsidR="00235200" w:rsidRDefault="00235200" w:rsidP="00F51B8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5BB82A4" w14:textId="3AE4CC8F" w:rsidR="00235200" w:rsidRDefault="00235200" w:rsidP="00F51B8D">
            <w:r>
              <w:rPr>
                <w:rFonts w:hint="eastAsia"/>
              </w:rPr>
              <w:t>游客浏览导航栏</w:t>
            </w:r>
          </w:p>
        </w:tc>
      </w:tr>
      <w:tr w:rsidR="00235200" w:rsidRPr="00B45E5B" w14:paraId="28CFDD3B" w14:textId="77777777" w:rsidTr="00F51B8D">
        <w:tc>
          <w:tcPr>
            <w:tcW w:w="4148" w:type="dxa"/>
            <w:gridSpan w:val="2"/>
            <w:tcBorders>
              <w:top w:val="single" w:sz="4" w:space="0" w:color="000000"/>
              <w:left w:val="single" w:sz="4" w:space="0" w:color="000000"/>
              <w:bottom w:val="single" w:sz="4" w:space="0" w:color="000000"/>
              <w:right w:val="single" w:sz="4" w:space="0" w:color="000000"/>
            </w:tcBorders>
            <w:hideMark/>
          </w:tcPr>
          <w:p w14:paraId="6A37D392" w14:textId="77777777" w:rsidR="00235200" w:rsidRPr="00B45E5B" w:rsidRDefault="00235200" w:rsidP="00F51B8D">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ABC6732" w14:textId="76A6DB02" w:rsidR="00235200" w:rsidRPr="00B45E5B" w:rsidRDefault="00235200" w:rsidP="00F51B8D">
            <w:r>
              <w:rPr>
                <w:rFonts w:hint="eastAsia"/>
              </w:rPr>
              <w:t>测试游客是否能进入首页，浏览导航栏</w:t>
            </w:r>
          </w:p>
        </w:tc>
      </w:tr>
      <w:tr w:rsidR="00235200" w:rsidRPr="00507ADD" w14:paraId="0706898F" w14:textId="77777777" w:rsidTr="00F51B8D">
        <w:trPr>
          <w:trHeight w:val="1445"/>
        </w:trPr>
        <w:tc>
          <w:tcPr>
            <w:tcW w:w="8296" w:type="dxa"/>
            <w:gridSpan w:val="3"/>
            <w:tcBorders>
              <w:top w:val="single" w:sz="4" w:space="0" w:color="000000"/>
              <w:left w:val="single" w:sz="4" w:space="0" w:color="000000"/>
              <w:right w:val="single" w:sz="4" w:space="0" w:color="000000"/>
            </w:tcBorders>
            <w:hideMark/>
          </w:tcPr>
          <w:p w14:paraId="4966E1D9" w14:textId="77777777" w:rsidR="00235200" w:rsidRPr="00507ADD" w:rsidRDefault="00235200" w:rsidP="00F51B8D">
            <w:r w:rsidRPr="00507ADD">
              <w:rPr>
                <w:rFonts w:hint="eastAsia"/>
              </w:rPr>
              <w:t>初始条件和背景：</w:t>
            </w:r>
          </w:p>
          <w:p w14:paraId="0AF30B44" w14:textId="77777777" w:rsidR="00235200" w:rsidRDefault="00235200" w:rsidP="00F51B8D">
            <w:r w:rsidRPr="00B45E5B">
              <w:rPr>
                <w:rFonts w:hint="eastAsia"/>
              </w:rPr>
              <w:t>系统</w:t>
            </w:r>
            <w:r>
              <w:rPr>
                <w:rFonts w:hint="eastAsia"/>
              </w:rPr>
              <w:t>：PC端</w:t>
            </w:r>
          </w:p>
          <w:p w14:paraId="2903E37B" w14:textId="77777777" w:rsidR="00235200" w:rsidRPr="00507ADD" w:rsidRDefault="00235200" w:rsidP="00F51B8D">
            <w:r>
              <w:rPr>
                <w:rFonts w:hint="eastAsia"/>
              </w:rPr>
              <w:t>浏览器：C</w:t>
            </w:r>
            <w:r>
              <w:t>hrome</w:t>
            </w:r>
          </w:p>
          <w:p w14:paraId="153AACDE" w14:textId="77777777" w:rsidR="00235200" w:rsidRPr="00507ADD" w:rsidRDefault="00235200" w:rsidP="00F51B8D">
            <w:r w:rsidRPr="00507ADD">
              <w:rPr>
                <w:rFonts w:hint="eastAsia"/>
              </w:rPr>
              <w:t>注释</w:t>
            </w:r>
            <w:r>
              <w:rPr>
                <w:rFonts w:hint="eastAsia"/>
              </w:rPr>
              <w:t>：无</w:t>
            </w:r>
          </w:p>
        </w:tc>
      </w:tr>
      <w:tr w:rsidR="00235200" w:rsidRPr="00507ADD" w14:paraId="69A81A37"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0D7DC50" w14:textId="77777777" w:rsidR="00235200" w:rsidRPr="00507ADD" w:rsidRDefault="00235200" w:rsidP="00F51B8D">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42BA6BB" w14:textId="77777777" w:rsidR="00235200" w:rsidRPr="00507ADD" w:rsidRDefault="00235200" w:rsidP="00F51B8D">
            <w:r w:rsidRPr="00507ADD">
              <w:rPr>
                <w:rFonts w:hint="eastAsia"/>
              </w:rPr>
              <w:t>预期结果</w:t>
            </w:r>
          </w:p>
        </w:tc>
      </w:tr>
      <w:tr w:rsidR="00235200" w:rsidRPr="00507ADD" w14:paraId="6F9D0B8B"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tcPr>
          <w:p w14:paraId="7102985A" w14:textId="398377DF" w:rsidR="00235200" w:rsidRPr="00507ADD" w:rsidRDefault="00830D54" w:rsidP="00235200">
            <w:ins w:id="1474" w:author="249326630@qq.com" w:date="2018-12-23T19:37:00Z">
              <w:r>
                <w:rPr>
                  <w:rFonts w:hint="eastAsia"/>
                </w:rPr>
                <w:t>游客</w:t>
              </w:r>
            </w:ins>
            <w:del w:id="1475" w:author="249326630@qq.com" w:date="2018-12-23T19:37:00Z">
              <w:r w:rsidR="00235200" w:rsidDel="00830D54">
                <w:rPr>
                  <w:rFonts w:hint="eastAsia"/>
                </w:rPr>
                <w:delText>用户</w:delText>
              </w:r>
            </w:del>
            <w:r w:rsidR="00235200">
              <w:rPr>
                <w:rFonts w:hint="eastAsia"/>
              </w:rPr>
              <w:t>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0B9BB5E0" w14:textId="286D46A6" w:rsidR="00235200" w:rsidRPr="00507ADD" w:rsidRDefault="00235200" w:rsidP="00810ADA">
            <w:pPr>
              <w:pPrChange w:id="1476" w:author="249326630@qq.com" w:date="2018-12-23T19:37:00Z">
                <w:pPr/>
              </w:pPrChange>
            </w:pPr>
            <w:r>
              <w:rPr>
                <w:rFonts w:hint="eastAsia"/>
              </w:rPr>
              <w:t>可见首页上方导航栏</w:t>
            </w:r>
            <w:del w:id="1477" w:author="249326630@qq.com" w:date="2018-12-23T19:37:00Z">
              <w:r w:rsidDel="00810ADA">
                <w:rPr>
                  <w:rFonts w:hint="eastAsia"/>
                </w:rPr>
                <w:delText>，包括首页、课程、教师、论坛、帮助、登录/注册</w:delText>
              </w:r>
            </w:del>
          </w:p>
        </w:tc>
      </w:tr>
      <w:tr w:rsidR="00235200" w:rsidDel="002E1754" w14:paraId="362C3816" w14:textId="2F0EF743" w:rsidTr="00F51B8D">
        <w:trPr>
          <w:trHeight w:val="392"/>
          <w:del w:id="1478" w:author="249326630@qq.com" w:date="2018-12-23T19:34:00Z"/>
        </w:trPr>
        <w:tc>
          <w:tcPr>
            <w:tcW w:w="2155" w:type="dxa"/>
            <w:tcBorders>
              <w:top w:val="single" w:sz="4" w:space="0" w:color="000000"/>
              <w:left w:val="single" w:sz="4" w:space="0" w:color="000000"/>
              <w:bottom w:val="single" w:sz="4" w:space="0" w:color="000000"/>
              <w:right w:val="single" w:sz="4" w:space="0" w:color="000000"/>
            </w:tcBorders>
          </w:tcPr>
          <w:p w14:paraId="76D0C409" w14:textId="78280520" w:rsidR="00235200" w:rsidDel="002E1754" w:rsidRDefault="00F51B8D" w:rsidP="00235200">
            <w:pPr>
              <w:rPr>
                <w:del w:id="1479" w:author="249326630@qq.com" w:date="2018-12-23T19:34:00Z"/>
              </w:rPr>
            </w:pPr>
            <w:del w:id="1480" w:author="249326630@qq.com" w:date="2018-12-23T19:34:00Z">
              <w:r w:rsidDel="002E1754">
                <w:rPr>
                  <w:rFonts w:hint="eastAsia"/>
                </w:rPr>
                <w:delText>点击导航栏</w:delText>
              </w:r>
            </w:del>
          </w:p>
        </w:tc>
        <w:tc>
          <w:tcPr>
            <w:tcW w:w="6141" w:type="dxa"/>
            <w:gridSpan w:val="2"/>
            <w:tcBorders>
              <w:top w:val="single" w:sz="4" w:space="0" w:color="000000"/>
              <w:left w:val="single" w:sz="4" w:space="0" w:color="000000"/>
              <w:bottom w:val="single" w:sz="4" w:space="0" w:color="000000"/>
              <w:right w:val="single" w:sz="4" w:space="0" w:color="000000"/>
            </w:tcBorders>
          </w:tcPr>
          <w:p w14:paraId="41FD86E1" w14:textId="3349BE1C" w:rsidR="00235200" w:rsidDel="002E1754" w:rsidRDefault="00F51B8D" w:rsidP="00235200">
            <w:pPr>
              <w:rPr>
                <w:del w:id="1481" w:author="249326630@qq.com" w:date="2018-12-23T19:34:00Z"/>
              </w:rPr>
            </w:pPr>
            <w:del w:id="1482" w:author="249326630@qq.com" w:date="2018-12-23T19:34:00Z">
              <w:r w:rsidDel="002E1754">
                <w:rPr>
                  <w:rFonts w:hint="eastAsia"/>
                </w:rPr>
                <w:delText>弹出登录窗口</w:delText>
              </w:r>
            </w:del>
          </w:p>
        </w:tc>
      </w:tr>
    </w:tbl>
    <w:p w14:paraId="22908295" w14:textId="49C48BB4" w:rsidR="00747166" w:rsidRDefault="00747166" w:rsidP="00235200"/>
    <w:p w14:paraId="143050BC" w14:textId="77777777" w:rsidR="00747166" w:rsidRDefault="00747166">
      <w:r>
        <w:br w:type="page"/>
      </w:r>
    </w:p>
    <w:p w14:paraId="7E2AC495" w14:textId="77777777" w:rsidR="00235200" w:rsidRPr="00235200" w:rsidRDefault="00235200" w:rsidP="00235200"/>
    <w:p w14:paraId="5911B4C8" w14:textId="57A66BAA" w:rsidR="00FF0494" w:rsidRDefault="00E24E3B" w:rsidP="00FF0494">
      <w:pPr>
        <w:pStyle w:val="a1"/>
      </w:pPr>
      <w:bookmarkStart w:id="1483" w:name="_Toc533356841"/>
      <w:ins w:id="1484" w:author="249326630@qq.com" w:date="2018-12-23T19:31:00Z">
        <w:r>
          <w:rPr>
            <w:rFonts w:hint="eastAsia"/>
          </w:rPr>
          <w:t>查看附近钓点</w:t>
        </w:r>
      </w:ins>
      <w:del w:id="1485" w:author="249326630@qq.com" w:date="2018-12-23T19:31:00Z">
        <w:r w:rsidR="00FF0494" w:rsidDel="00E24E3B">
          <w:rPr>
            <w:rFonts w:hint="eastAsia"/>
          </w:rPr>
          <w:delText>浏览网站介绍</w:delText>
        </w:r>
      </w:del>
      <w:bookmarkEnd w:id="1483"/>
    </w:p>
    <w:tbl>
      <w:tblPr>
        <w:tblStyle w:val="14"/>
        <w:tblW w:w="8296" w:type="dxa"/>
        <w:tblLook w:val="04A0" w:firstRow="1" w:lastRow="0" w:firstColumn="1" w:lastColumn="0" w:noHBand="0" w:noVBand="1"/>
      </w:tblPr>
      <w:tblGrid>
        <w:gridCol w:w="2155"/>
        <w:gridCol w:w="1993"/>
        <w:gridCol w:w="4148"/>
      </w:tblGrid>
      <w:tr w:rsidR="00235200" w:rsidRPr="00B45E5B" w14:paraId="2FAB3BA8" w14:textId="77777777" w:rsidTr="00F51B8D">
        <w:tc>
          <w:tcPr>
            <w:tcW w:w="4148" w:type="dxa"/>
            <w:gridSpan w:val="2"/>
            <w:tcBorders>
              <w:top w:val="single" w:sz="4" w:space="0" w:color="000000"/>
              <w:left w:val="single" w:sz="4" w:space="0" w:color="000000"/>
              <w:bottom w:val="single" w:sz="4" w:space="0" w:color="000000"/>
              <w:right w:val="single" w:sz="4" w:space="0" w:color="000000"/>
            </w:tcBorders>
            <w:hideMark/>
          </w:tcPr>
          <w:p w14:paraId="09CD42C4" w14:textId="77777777" w:rsidR="00235200" w:rsidRPr="00B45E5B" w:rsidRDefault="00235200" w:rsidP="00F51B8D">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286FD2C" w14:textId="6FC1641D" w:rsidR="00235200" w:rsidRPr="00B45E5B" w:rsidRDefault="00235200" w:rsidP="00F51B8D">
            <w:r>
              <w:rPr>
                <w:rFonts w:hint="eastAsia"/>
              </w:rPr>
              <w:t>TC</w:t>
            </w:r>
            <w:r>
              <w:t>-</w:t>
            </w:r>
            <w:r>
              <w:rPr>
                <w:rFonts w:hint="eastAsia"/>
              </w:rPr>
              <w:t>V</w:t>
            </w:r>
            <w:r>
              <w:t>-</w:t>
            </w:r>
            <w:r w:rsidR="00747166">
              <w:rPr>
                <w:rFonts w:hint="eastAsia"/>
              </w:rPr>
              <w:t>3</w:t>
            </w:r>
          </w:p>
        </w:tc>
      </w:tr>
      <w:tr w:rsidR="00235200" w14:paraId="07618560"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571C581F" w14:textId="77777777" w:rsidR="00235200" w:rsidRPr="00B45E5B" w:rsidRDefault="00235200" w:rsidP="00F51B8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56D9106" w14:textId="2BB995CF" w:rsidR="00235200" w:rsidRDefault="00A30DFD" w:rsidP="00F51B8D">
            <w:ins w:id="1486" w:author="249326630@qq.com" w:date="2018-12-23T19:31:00Z">
              <w:r>
                <w:rPr>
                  <w:rFonts w:hint="eastAsia"/>
                </w:rPr>
                <w:t>查看附近钓点</w:t>
              </w:r>
            </w:ins>
            <w:del w:id="1487" w:author="249326630@qq.com" w:date="2018-12-23T19:31:00Z">
              <w:r w:rsidR="00235200" w:rsidDel="00A30DFD">
                <w:rPr>
                  <w:rFonts w:hint="eastAsia"/>
                </w:rPr>
                <w:delText>浏览网站介绍</w:delText>
              </w:r>
            </w:del>
          </w:p>
        </w:tc>
      </w:tr>
      <w:tr w:rsidR="00235200" w14:paraId="5F411698"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43466075" w14:textId="77777777" w:rsidR="00235200" w:rsidRDefault="00235200" w:rsidP="00F51B8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DEF4543" w14:textId="00F46094" w:rsidR="00235200" w:rsidRDefault="00584179" w:rsidP="00F51B8D">
            <w:ins w:id="1488" w:author="249326630@qq.com" w:date="2018-12-23T19:32:00Z">
              <w:r>
                <w:rPr>
                  <w:rFonts w:hint="eastAsia"/>
                </w:rPr>
                <w:t>查看附近钓点</w:t>
              </w:r>
            </w:ins>
            <w:del w:id="1489" w:author="249326630@qq.com" w:date="2018-12-23T19:32:00Z">
              <w:r w:rsidR="00235200" w:rsidDel="00584179">
                <w:rPr>
                  <w:rFonts w:hint="eastAsia"/>
                </w:rPr>
                <w:delText>浏览网站介绍</w:delText>
              </w:r>
            </w:del>
          </w:p>
        </w:tc>
      </w:tr>
      <w:tr w:rsidR="00235200" w14:paraId="5C2219D2" w14:textId="77777777" w:rsidTr="00F51B8D">
        <w:tc>
          <w:tcPr>
            <w:tcW w:w="4148" w:type="dxa"/>
            <w:gridSpan w:val="2"/>
            <w:tcBorders>
              <w:top w:val="single" w:sz="4" w:space="0" w:color="000000"/>
              <w:left w:val="single" w:sz="4" w:space="0" w:color="000000"/>
              <w:bottom w:val="single" w:sz="4" w:space="0" w:color="000000"/>
              <w:right w:val="single" w:sz="4" w:space="0" w:color="000000"/>
            </w:tcBorders>
            <w:hideMark/>
          </w:tcPr>
          <w:p w14:paraId="5F0CBDC7" w14:textId="77777777" w:rsidR="00235200" w:rsidRPr="00B45E5B" w:rsidRDefault="00235200" w:rsidP="00F51B8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6D95F1A" w14:textId="77777777" w:rsidR="00235200" w:rsidRDefault="00235200" w:rsidP="00F51B8D">
            <w:r>
              <w:rPr>
                <w:rFonts w:hint="eastAsia"/>
              </w:rPr>
              <w:t>游客</w:t>
            </w:r>
          </w:p>
        </w:tc>
      </w:tr>
      <w:tr w:rsidR="00235200" w14:paraId="7FD36187"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23458208" w14:textId="77777777" w:rsidR="00235200" w:rsidRPr="00B45E5B" w:rsidRDefault="00235200" w:rsidP="00F51B8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C9A203C" w14:textId="77777777" w:rsidR="00235200" w:rsidRDefault="00235200" w:rsidP="00F51B8D">
            <w:r>
              <w:rPr>
                <w:rFonts w:hint="eastAsia"/>
              </w:rPr>
              <w:t>黑盒测试</w:t>
            </w:r>
          </w:p>
        </w:tc>
      </w:tr>
      <w:tr w:rsidR="00235200" w14:paraId="7D315DE9"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6B518009" w14:textId="77777777" w:rsidR="00235200" w:rsidRDefault="00235200" w:rsidP="00F51B8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0A9CD2F" w14:textId="77777777" w:rsidR="00235200" w:rsidRDefault="00235200" w:rsidP="00F51B8D">
            <w:r>
              <w:rPr>
                <w:rFonts w:hint="eastAsia"/>
              </w:rPr>
              <w:t>无</w:t>
            </w:r>
          </w:p>
        </w:tc>
      </w:tr>
      <w:tr w:rsidR="00235200" w14:paraId="3966A0EA"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69ECABAD" w14:textId="77777777" w:rsidR="00235200" w:rsidRDefault="00235200" w:rsidP="00F51B8D">
            <w:r>
              <w:rPr>
                <w:rFonts w:hint="eastAsia"/>
              </w:rPr>
              <w:t>状态</w:t>
            </w:r>
          </w:p>
        </w:tc>
        <w:tc>
          <w:tcPr>
            <w:tcW w:w="4148" w:type="dxa"/>
            <w:tcBorders>
              <w:top w:val="single" w:sz="4" w:space="0" w:color="000000"/>
              <w:left w:val="single" w:sz="4" w:space="0" w:color="000000"/>
              <w:bottom w:val="single" w:sz="4" w:space="0" w:color="000000"/>
              <w:right w:val="single" w:sz="4" w:space="0" w:color="000000"/>
            </w:tcBorders>
          </w:tcPr>
          <w:p w14:paraId="37830BC0" w14:textId="77777777" w:rsidR="00235200" w:rsidRDefault="00235200" w:rsidP="00F51B8D">
            <w:r>
              <w:rPr>
                <w:rFonts w:hint="eastAsia"/>
              </w:rPr>
              <w:t>未登录</w:t>
            </w:r>
          </w:p>
        </w:tc>
      </w:tr>
      <w:tr w:rsidR="00235200" w14:paraId="51C702D6"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3137F485" w14:textId="77777777" w:rsidR="00235200" w:rsidRDefault="00235200" w:rsidP="00F51B8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AAC5F0B" w14:textId="62531E50" w:rsidR="00235200" w:rsidRDefault="00235200" w:rsidP="00F51B8D">
            <w:r>
              <w:rPr>
                <w:rFonts w:hint="eastAsia"/>
              </w:rPr>
              <w:t>游客</w:t>
            </w:r>
            <w:ins w:id="1490" w:author="249326630@qq.com" w:date="2018-12-23T19:32:00Z">
              <w:r w:rsidR="00146835">
                <w:rPr>
                  <w:rFonts w:hint="eastAsia"/>
                </w:rPr>
                <w:t>查看附近钓点</w:t>
              </w:r>
            </w:ins>
            <w:del w:id="1491" w:author="249326630@qq.com" w:date="2018-12-23T19:32:00Z">
              <w:r w:rsidDel="00146835">
                <w:rPr>
                  <w:rFonts w:hint="eastAsia"/>
                </w:rPr>
                <w:delText>浏览网站介绍</w:delText>
              </w:r>
            </w:del>
          </w:p>
        </w:tc>
      </w:tr>
      <w:tr w:rsidR="00235200" w:rsidRPr="00B45E5B" w14:paraId="47A979C8" w14:textId="77777777" w:rsidTr="00F51B8D">
        <w:tc>
          <w:tcPr>
            <w:tcW w:w="4148" w:type="dxa"/>
            <w:gridSpan w:val="2"/>
            <w:tcBorders>
              <w:top w:val="single" w:sz="4" w:space="0" w:color="000000"/>
              <w:left w:val="single" w:sz="4" w:space="0" w:color="000000"/>
              <w:bottom w:val="single" w:sz="4" w:space="0" w:color="000000"/>
              <w:right w:val="single" w:sz="4" w:space="0" w:color="000000"/>
            </w:tcBorders>
            <w:hideMark/>
          </w:tcPr>
          <w:p w14:paraId="5AC49D6A" w14:textId="77777777" w:rsidR="00235200" w:rsidRPr="00B45E5B" w:rsidRDefault="00235200" w:rsidP="00F51B8D">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3D7C4E6" w14:textId="21ED55BD" w:rsidR="00235200" w:rsidRPr="00B45E5B" w:rsidRDefault="00235200" w:rsidP="00F51B8D">
            <w:r>
              <w:rPr>
                <w:rFonts w:hint="eastAsia"/>
              </w:rPr>
              <w:t>测试游客是否能</w:t>
            </w:r>
            <w:del w:id="1492" w:author="249326630@qq.com" w:date="2018-12-23T19:32:00Z">
              <w:r w:rsidDel="005609EF">
                <w:rPr>
                  <w:rFonts w:hint="eastAsia"/>
                </w:rPr>
                <w:delText>进入</w:delText>
              </w:r>
            </w:del>
            <w:ins w:id="1493" w:author="249326630@qq.com" w:date="2018-12-23T19:32:00Z">
              <w:r w:rsidR="005609EF">
                <w:rPr>
                  <w:rFonts w:hint="eastAsia"/>
                </w:rPr>
                <w:t>查看附近钓点</w:t>
              </w:r>
            </w:ins>
            <w:del w:id="1494" w:author="249326630@qq.com" w:date="2018-12-23T19:32:00Z">
              <w:r w:rsidDel="005609EF">
                <w:rPr>
                  <w:rFonts w:hint="eastAsia"/>
                </w:rPr>
                <w:delText>首页，浏览网站介绍</w:delText>
              </w:r>
            </w:del>
          </w:p>
        </w:tc>
      </w:tr>
      <w:tr w:rsidR="00235200" w:rsidRPr="00507ADD" w14:paraId="2D00FCE2" w14:textId="77777777" w:rsidTr="00F51B8D">
        <w:trPr>
          <w:trHeight w:val="1445"/>
        </w:trPr>
        <w:tc>
          <w:tcPr>
            <w:tcW w:w="8296" w:type="dxa"/>
            <w:gridSpan w:val="3"/>
            <w:tcBorders>
              <w:top w:val="single" w:sz="4" w:space="0" w:color="000000"/>
              <w:left w:val="single" w:sz="4" w:space="0" w:color="000000"/>
              <w:right w:val="single" w:sz="4" w:space="0" w:color="000000"/>
            </w:tcBorders>
            <w:hideMark/>
          </w:tcPr>
          <w:p w14:paraId="4BB1B969" w14:textId="77777777" w:rsidR="00235200" w:rsidRPr="00507ADD" w:rsidRDefault="00235200" w:rsidP="00F51B8D">
            <w:r w:rsidRPr="00507ADD">
              <w:rPr>
                <w:rFonts w:hint="eastAsia"/>
              </w:rPr>
              <w:t>初始条件和背景：</w:t>
            </w:r>
          </w:p>
          <w:p w14:paraId="7C22BD1E" w14:textId="77777777" w:rsidR="00235200" w:rsidRDefault="00235200" w:rsidP="00F51B8D">
            <w:r w:rsidRPr="00B45E5B">
              <w:rPr>
                <w:rFonts w:hint="eastAsia"/>
              </w:rPr>
              <w:t>系统</w:t>
            </w:r>
            <w:r>
              <w:rPr>
                <w:rFonts w:hint="eastAsia"/>
              </w:rPr>
              <w:t>：PC端</w:t>
            </w:r>
          </w:p>
          <w:p w14:paraId="5BBE2F25" w14:textId="77777777" w:rsidR="00235200" w:rsidRPr="00507ADD" w:rsidRDefault="00235200" w:rsidP="00F51B8D">
            <w:r>
              <w:rPr>
                <w:rFonts w:hint="eastAsia"/>
              </w:rPr>
              <w:t>浏览器：C</w:t>
            </w:r>
            <w:r>
              <w:t>hrome</w:t>
            </w:r>
          </w:p>
          <w:p w14:paraId="2A237309" w14:textId="77777777" w:rsidR="00235200" w:rsidRPr="00507ADD" w:rsidRDefault="00235200" w:rsidP="00F51B8D">
            <w:r w:rsidRPr="00507ADD">
              <w:rPr>
                <w:rFonts w:hint="eastAsia"/>
              </w:rPr>
              <w:t>注释</w:t>
            </w:r>
            <w:r>
              <w:rPr>
                <w:rFonts w:hint="eastAsia"/>
              </w:rPr>
              <w:t>：无</w:t>
            </w:r>
          </w:p>
        </w:tc>
      </w:tr>
      <w:tr w:rsidR="00235200" w:rsidRPr="00507ADD" w14:paraId="69B395A6"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9F23110" w14:textId="77777777" w:rsidR="00235200" w:rsidRPr="00507ADD" w:rsidRDefault="00235200" w:rsidP="00F51B8D">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B50E6CF" w14:textId="77777777" w:rsidR="00235200" w:rsidRPr="00507ADD" w:rsidRDefault="00235200" w:rsidP="00F51B8D">
            <w:r w:rsidRPr="00507ADD">
              <w:rPr>
                <w:rFonts w:hint="eastAsia"/>
              </w:rPr>
              <w:t>预期结果</w:t>
            </w:r>
          </w:p>
        </w:tc>
      </w:tr>
      <w:tr w:rsidR="00235200" w:rsidRPr="00507ADD" w14:paraId="54F46496"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tcPr>
          <w:p w14:paraId="2980E449" w14:textId="35BB3788" w:rsidR="00235200" w:rsidRPr="00507ADD" w:rsidRDefault="00235200" w:rsidP="00235200">
            <w:r>
              <w:rPr>
                <w:rFonts w:hint="eastAsia"/>
              </w:rPr>
              <w:t>游客进入首页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50C29C56" w14:textId="4ED83AE7" w:rsidR="00235200" w:rsidRPr="00507ADD" w:rsidRDefault="00235200" w:rsidP="0084030B">
            <w:pPr>
              <w:pPrChange w:id="1495" w:author="249326630@qq.com" w:date="2018-12-23T19:37:00Z">
                <w:pPr/>
              </w:pPrChange>
            </w:pPr>
            <w:del w:id="1496" w:author="249326630@qq.com" w:date="2018-12-23T19:32:00Z">
              <w:r w:rsidDel="008E14BF">
                <w:rPr>
                  <w:rFonts w:hint="eastAsia"/>
                </w:rPr>
                <w:delText>可见网站首页横幅的网页介</w:delText>
              </w:r>
            </w:del>
            <w:ins w:id="1497" w:author="249326630@qq.com" w:date="2018-12-23T19:33:00Z">
              <w:r w:rsidR="00042250">
                <w:rPr>
                  <w:rFonts w:hint="eastAsia"/>
                </w:rPr>
                <w:t>查看附近钓点</w:t>
              </w:r>
            </w:ins>
            <w:del w:id="1498" w:author="249326630@qq.com" w:date="2018-12-23T19:32:00Z">
              <w:r w:rsidDel="008E14BF">
                <w:rPr>
                  <w:rFonts w:hint="eastAsia"/>
                </w:rPr>
                <w:delText>绍</w:delText>
              </w:r>
            </w:del>
          </w:p>
        </w:tc>
      </w:tr>
      <w:tr w:rsidR="00235200" w:rsidDel="002E1754" w14:paraId="4377E4D8" w14:textId="0AC3BD3F" w:rsidTr="00F51B8D">
        <w:trPr>
          <w:trHeight w:val="392"/>
          <w:del w:id="1499" w:author="249326630@qq.com" w:date="2018-12-23T19:34:00Z"/>
        </w:trPr>
        <w:tc>
          <w:tcPr>
            <w:tcW w:w="2155" w:type="dxa"/>
            <w:tcBorders>
              <w:top w:val="single" w:sz="4" w:space="0" w:color="000000"/>
              <w:left w:val="single" w:sz="4" w:space="0" w:color="000000"/>
              <w:bottom w:val="single" w:sz="4" w:space="0" w:color="000000"/>
              <w:right w:val="single" w:sz="4" w:space="0" w:color="000000"/>
            </w:tcBorders>
          </w:tcPr>
          <w:p w14:paraId="3EC3A410" w14:textId="4E697871" w:rsidR="00235200" w:rsidDel="002E1754" w:rsidRDefault="00F51B8D" w:rsidP="00235200">
            <w:pPr>
              <w:rPr>
                <w:del w:id="1500" w:author="249326630@qq.com" w:date="2018-12-23T19:34:00Z"/>
              </w:rPr>
            </w:pPr>
            <w:del w:id="1501" w:author="249326630@qq.com" w:date="2018-12-23T19:34:00Z">
              <w:r w:rsidDel="002E1754">
                <w:rPr>
                  <w:rFonts w:hint="eastAsia"/>
                </w:rPr>
                <w:delText>点击网页横幅</w:delText>
              </w:r>
            </w:del>
          </w:p>
        </w:tc>
        <w:tc>
          <w:tcPr>
            <w:tcW w:w="6141" w:type="dxa"/>
            <w:gridSpan w:val="2"/>
            <w:tcBorders>
              <w:top w:val="single" w:sz="4" w:space="0" w:color="000000"/>
              <w:left w:val="single" w:sz="4" w:space="0" w:color="000000"/>
              <w:bottom w:val="single" w:sz="4" w:space="0" w:color="000000"/>
              <w:right w:val="single" w:sz="4" w:space="0" w:color="000000"/>
            </w:tcBorders>
          </w:tcPr>
          <w:p w14:paraId="7279BDEB" w14:textId="551B1364" w:rsidR="00235200" w:rsidDel="002E1754" w:rsidRDefault="00F51B8D" w:rsidP="00235200">
            <w:pPr>
              <w:rPr>
                <w:del w:id="1502" w:author="249326630@qq.com" w:date="2018-12-23T19:34:00Z"/>
              </w:rPr>
            </w:pPr>
            <w:del w:id="1503" w:author="249326630@qq.com" w:date="2018-12-23T19:34:00Z">
              <w:r w:rsidDel="002E1754">
                <w:rPr>
                  <w:rFonts w:hint="eastAsia"/>
                </w:rPr>
                <w:delText>弹出登录窗口</w:delText>
              </w:r>
            </w:del>
          </w:p>
        </w:tc>
      </w:tr>
    </w:tbl>
    <w:p w14:paraId="501F225A" w14:textId="32E44F5D" w:rsidR="00747166" w:rsidRDefault="00747166" w:rsidP="00235200"/>
    <w:p w14:paraId="7BC56B8A" w14:textId="77777777" w:rsidR="00747166" w:rsidRDefault="00747166">
      <w:r>
        <w:br w:type="page"/>
      </w:r>
    </w:p>
    <w:p w14:paraId="6F9B4649" w14:textId="77777777" w:rsidR="00235200" w:rsidRPr="00235200" w:rsidRDefault="00235200" w:rsidP="00235200"/>
    <w:p w14:paraId="21BE7B9B" w14:textId="16DEC3C8" w:rsidR="00FF0494" w:rsidRDefault="00FF0494" w:rsidP="00FF0494">
      <w:pPr>
        <w:pStyle w:val="a1"/>
      </w:pPr>
      <w:bookmarkStart w:id="1504" w:name="_Toc533356842"/>
      <w:del w:id="1505" w:author="249326630@qq.com" w:date="2018-12-23T19:35:00Z">
        <w:r w:rsidDel="002E1754">
          <w:rPr>
            <w:rFonts w:hint="eastAsia"/>
          </w:rPr>
          <w:delText>浏览新开课程</w:delText>
        </w:r>
      </w:del>
      <w:bookmarkEnd w:id="1504"/>
      <w:ins w:id="1506" w:author="249326630@qq.com" w:date="2018-12-23T19:35:00Z">
        <w:r w:rsidR="002E1754">
          <w:rPr>
            <w:rFonts w:hint="eastAsia"/>
          </w:rPr>
          <w:t>查看附近渔具店</w:t>
        </w:r>
      </w:ins>
    </w:p>
    <w:tbl>
      <w:tblPr>
        <w:tblStyle w:val="14"/>
        <w:tblW w:w="8296" w:type="dxa"/>
        <w:tblLook w:val="04A0" w:firstRow="1" w:lastRow="0" w:firstColumn="1" w:lastColumn="0" w:noHBand="0" w:noVBand="1"/>
      </w:tblPr>
      <w:tblGrid>
        <w:gridCol w:w="2155"/>
        <w:gridCol w:w="1993"/>
        <w:gridCol w:w="4148"/>
      </w:tblGrid>
      <w:tr w:rsidR="00235200" w:rsidRPr="00B45E5B" w14:paraId="15DC24F2" w14:textId="77777777" w:rsidTr="00F51B8D">
        <w:tc>
          <w:tcPr>
            <w:tcW w:w="4148" w:type="dxa"/>
            <w:gridSpan w:val="2"/>
            <w:tcBorders>
              <w:top w:val="single" w:sz="4" w:space="0" w:color="000000"/>
              <w:left w:val="single" w:sz="4" w:space="0" w:color="000000"/>
              <w:bottom w:val="single" w:sz="4" w:space="0" w:color="000000"/>
              <w:right w:val="single" w:sz="4" w:space="0" w:color="000000"/>
            </w:tcBorders>
            <w:hideMark/>
          </w:tcPr>
          <w:p w14:paraId="4F639779" w14:textId="77777777" w:rsidR="00235200" w:rsidRPr="00B45E5B" w:rsidRDefault="00235200" w:rsidP="00F51B8D">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AB6E781" w14:textId="22360655" w:rsidR="00235200" w:rsidRPr="00B45E5B" w:rsidRDefault="00235200" w:rsidP="00F51B8D">
            <w:r>
              <w:rPr>
                <w:rFonts w:hint="eastAsia"/>
              </w:rPr>
              <w:t>TC</w:t>
            </w:r>
            <w:r>
              <w:t>-</w:t>
            </w:r>
            <w:r>
              <w:rPr>
                <w:rFonts w:hint="eastAsia"/>
              </w:rPr>
              <w:t>V</w:t>
            </w:r>
            <w:r>
              <w:t>-</w:t>
            </w:r>
            <w:r w:rsidR="00747166">
              <w:rPr>
                <w:rFonts w:hint="eastAsia"/>
              </w:rPr>
              <w:t>4</w:t>
            </w:r>
          </w:p>
        </w:tc>
      </w:tr>
      <w:tr w:rsidR="00235200" w14:paraId="45A15A88"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39820CAA" w14:textId="77777777" w:rsidR="00235200" w:rsidRPr="00B45E5B" w:rsidRDefault="00235200" w:rsidP="00F51B8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D2CAACD" w14:textId="5EC986BF" w:rsidR="00235200" w:rsidRDefault="00235200" w:rsidP="00F51B8D">
            <w:del w:id="1507" w:author="249326630@qq.com" w:date="2018-12-23T19:35:00Z">
              <w:r w:rsidDel="002E1754">
                <w:rPr>
                  <w:rFonts w:hint="eastAsia"/>
                </w:rPr>
                <w:delText>浏览新开课程</w:delText>
              </w:r>
            </w:del>
            <w:ins w:id="1508" w:author="249326630@qq.com" w:date="2018-12-23T19:35:00Z">
              <w:r w:rsidR="002E1754">
                <w:rPr>
                  <w:rFonts w:hint="eastAsia"/>
                </w:rPr>
                <w:t>查看附近</w:t>
              </w:r>
              <w:r w:rsidR="009C2E65">
                <w:rPr>
                  <w:rFonts w:hint="eastAsia"/>
                </w:rPr>
                <w:t>渔具店</w:t>
              </w:r>
            </w:ins>
          </w:p>
        </w:tc>
      </w:tr>
      <w:tr w:rsidR="00235200" w14:paraId="0BE061FF"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5A1AE800" w14:textId="77777777" w:rsidR="00235200" w:rsidRDefault="00235200" w:rsidP="00F51B8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543249C" w14:textId="01C17B84" w:rsidR="00235200" w:rsidRDefault="009C2E65" w:rsidP="00F51B8D">
            <w:ins w:id="1509" w:author="249326630@qq.com" w:date="2018-12-23T19:35:00Z">
              <w:r>
                <w:rPr>
                  <w:rFonts w:hint="eastAsia"/>
                </w:rPr>
                <w:t>查看附近渔具店</w:t>
              </w:r>
            </w:ins>
            <w:del w:id="1510" w:author="249326630@qq.com" w:date="2018-12-23T19:35:00Z">
              <w:r w:rsidR="00235200" w:rsidDel="009C2E65">
                <w:rPr>
                  <w:rFonts w:hint="eastAsia"/>
                </w:rPr>
                <w:delText>浏览新开课程</w:delText>
              </w:r>
            </w:del>
          </w:p>
        </w:tc>
      </w:tr>
      <w:tr w:rsidR="00235200" w14:paraId="025F90E2" w14:textId="77777777" w:rsidTr="00F51B8D">
        <w:tc>
          <w:tcPr>
            <w:tcW w:w="4148" w:type="dxa"/>
            <w:gridSpan w:val="2"/>
            <w:tcBorders>
              <w:top w:val="single" w:sz="4" w:space="0" w:color="000000"/>
              <w:left w:val="single" w:sz="4" w:space="0" w:color="000000"/>
              <w:bottom w:val="single" w:sz="4" w:space="0" w:color="000000"/>
              <w:right w:val="single" w:sz="4" w:space="0" w:color="000000"/>
            </w:tcBorders>
            <w:hideMark/>
          </w:tcPr>
          <w:p w14:paraId="3A1C27A3" w14:textId="77777777" w:rsidR="00235200" w:rsidRPr="00B45E5B" w:rsidRDefault="00235200" w:rsidP="00F51B8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529744D" w14:textId="77777777" w:rsidR="00235200" w:rsidRDefault="00235200" w:rsidP="00F51B8D">
            <w:r>
              <w:rPr>
                <w:rFonts w:hint="eastAsia"/>
              </w:rPr>
              <w:t>游客</w:t>
            </w:r>
          </w:p>
        </w:tc>
      </w:tr>
      <w:tr w:rsidR="00235200" w14:paraId="43A76233"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2745D896" w14:textId="77777777" w:rsidR="00235200" w:rsidRPr="00B45E5B" w:rsidRDefault="00235200" w:rsidP="00F51B8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D92CBF6" w14:textId="77777777" w:rsidR="00235200" w:rsidRDefault="00235200" w:rsidP="00F51B8D">
            <w:r>
              <w:rPr>
                <w:rFonts w:hint="eastAsia"/>
              </w:rPr>
              <w:t>黑盒测试</w:t>
            </w:r>
          </w:p>
        </w:tc>
      </w:tr>
      <w:tr w:rsidR="00235200" w14:paraId="75E34C7E"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076F2376" w14:textId="77777777" w:rsidR="00235200" w:rsidRDefault="00235200" w:rsidP="00F51B8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DB00CAE" w14:textId="77777777" w:rsidR="00235200" w:rsidRDefault="00235200" w:rsidP="00F51B8D">
            <w:r>
              <w:rPr>
                <w:rFonts w:hint="eastAsia"/>
              </w:rPr>
              <w:t>无</w:t>
            </w:r>
          </w:p>
        </w:tc>
      </w:tr>
      <w:tr w:rsidR="00235200" w14:paraId="1E1D3A2F"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2BFA8372" w14:textId="77777777" w:rsidR="00235200" w:rsidRDefault="00235200" w:rsidP="00F51B8D">
            <w:r>
              <w:rPr>
                <w:rFonts w:hint="eastAsia"/>
              </w:rPr>
              <w:t>状态</w:t>
            </w:r>
          </w:p>
        </w:tc>
        <w:tc>
          <w:tcPr>
            <w:tcW w:w="4148" w:type="dxa"/>
            <w:tcBorders>
              <w:top w:val="single" w:sz="4" w:space="0" w:color="000000"/>
              <w:left w:val="single" w:sz="4" w:space="0" w:color="000000"/>
              <w:bottom w:val="single" w:sz="4" w:space="0" w:color="000000"/>
              <w:right w:val="single" w:sz="4" w:space="0" w:color="000000"/>
            </w:tcBorders>
          </w:tcPr>
          <w:p w14:paraId="4491880D" w14:textId="77777777" w:rsidR="00235200" w:rsidRDefault="00235200" w:rsidP="00F51B8D">
            <w:r>
              <w:rPr>
                <w:rFonts w:hint="eastAsia"/>
              </w:rPr>
              <w:t>未登录</w:t>
            </w:r>
          </w:p>
        </w:tc>
      </w:tr>
      <w:tr w:rsidR="00235200" w14:paraId="47DB419F"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624DE048" w14:textId="77777777" w:rsidR="00235200" w:rsidRDefault="00235200" w:rsidP="00F51B8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0A227BC" w14:textId="1898CE1E" w:rsidR="00235200" w:rsidRDefault="009C2E65" w:rsidP="00F51B8D">
            <w:ins w:id="1511" w:author="249326630@qq.com" w:date="2018-12-23T19:35:00Z">
              <w:r>
                <w:rPr>
                  <w:rFonts w:hint="eastAsia"/>
                </w:rPr>
                <w:t>查看附近渔具店</w:t>
              </w:r>
            </w:ins>
            <w:del w:id="1512" w:author="249326630@qq.com" w:date="2018-12-23T19:35:00Z">
              <w:r w:rsidR="00235200" w:rsidDel="009C2E65">
                <w:rPr>
                  <w:rFonts w:hint="eastAsia"/>
                </w:rPr>
                <w:delText>游客浏览新开课程</w:delText>
              </w:r>
            </w:del>
          </w:p>
        </w:tc>
      </w:tr>
      <w:tr w:rsidR="00235200" w:rsidRPr="00B45E5B" w14:paraId="754675E4" w14:textId="77777777" w:rsidTr="00F51B8D">
        <w:tc>
          <w:tcPr>
            <w:tcW w:w="4148" w:type="dxa"/>
            <w:gridSpan w:val="2"/>
            <w:tcBorders>
              <w:top w:val="single" w:sz="4" w:space="0" w:color="000000"/>
              <w:left w:val="single" w:sz="4" w:space="0" w:color="000000"/>
              <w:bottom w:val="single" w:sz="4" w:space="0" w:color="000000"/>
              <w:right w:val="single" w:sz="4" w:space="0" w:color="000000"/>
            </w:tcBorders>
            <w:hideMark/>
          </w:tcPr>
          <w:p w14:paraId="417140EF" w14:textId="77777777" w:rsidR="00235200" w:rsidRPr="00B45E5B" w:rsidRDefault="00235200" w:rsidP="00F51B8D">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0D4F84D" w14:textId="74548AD8" w:rsidR="00235200" w:rsidRPr="00B45E5B" w:rsidRDefault="00235200" w:rsidP="00F51B8D">
            <w:r>
              <w:rPr>
                <w:rFonts w:hint="eastAsia"/>
              </w:rPr>
              <w:t>测试游客是否能</w:t>
            </w:r>
            <w:ins w:id="1513" w:author="249326630@qq.com" w:date="2018-12-23T19:35:00Z">
              <w:r w:rsidR="009C2E65">
                <w:rPr>
                  <w:rFonts w:hint="eastAsia"/>
                </w:rPr>
                <w:t>查看附近渔具店</w:t>
              </w:r>
            </w:ins>
            <w:del w:id="1514" w:author="249326630@qq.com" w:date="2018-12-23T19:35:00Z">
              <w:r w:rsidDel="009C2E65">
                <w:rPr>
                  <w:rFonts w:hint="eastAsia"/>
                </w:rPr>
                <w:delText>进入首页，浏览新开课程</w:delText>
              </w:r>
            </w:del>
          </w:p>
        </w:tc>
      </w:tr>
      <w:tr w:rsidR="00235200" w:rsidRPr="00507ADD" w14:paraId="55A6FF3C" w14:textId="77777777" w:rsidTr="00F51B8D">
        <w:trPr>
          <w:trHeight w:val="1445"/>
        </w:trPr>
        <w:tc>
          <w:tcPr>
            <w:tcW w:w="8296" w:type="dxa"/>
            <w:gridSpan w:val="3"/>
            <w:tcBorders>
              <w:top w:val="single" w:sz="4" w:space="0" w:color="000000"/>
              <w:left w:val="single" w:sz="4" w:space="0" w:color="000000"/>
              <w:right w:val="single" w:sz="4" w:space="0" w:color="000000"/>
            </w:tcBorders>
            <w:hideMark/>
          </w:tcPr>
          <w:p w14:paraId="2B259674" w14:textId="77777777" w:rsidR="00235200" w:rsidRPr="00507ADD" w:rsidRDefault="00235200" w:rsidP="00F51B8D">
            <w:r w:rsidRPr="00507ADD">
              <w:rPr>
                <w:rFonts w:hint="eastAsia"/>
              </w:rPr>
              <w:t>初始条件和背景：</w:t>
            </w:r>
          </w:p>
          <w:p w14:paraId="5C09A5E6" w14:textId="77777777" w:rsidR="00235200" w:rsidRDefault="00235200" w:rsidP="00F51B8D">
            <w:r w:rsidRPr="00B45E5B">
              <w:rPr>
                <w:rFonts w:hint="eastAsia"/>
              </w:rPr>
              <w:t>系统</w:t>
            </w:r>
            <w:r>
              <w:rPr>
                <w:rFonts w:hint="eastAsia"/>
              </w:rPr>
              <w:t>：PC端</w:t>
            </w:r>
          </w:p>
          <w:p w14:paraId="792E4683" w14:textId="77777777" w:rsidR="00235200" w:rsidRPr="00507ADD" w:rsidRDefault="00235200" w:rsidP="00F51B8D">
            <w:r>
              <w:rPr>
                <w:rFonts w:hint="eastAsia"/>
              </w:rPr>
              <w:t>浏览器：C</w:t>
            </w:r>
            <w:r>
              <w:t>hrome</w:t>
            </w:r>
          </w:p>
          <w:p w14:paraId="7F54073F" w14:textId="77777777" w:rsidR="00235200" w:rsidRPr="00507ADD" w:rsidRDefault="00235200" w:rsidP="00F51B8D">
            <w:r w:rsidRPr="00507ADD">
              <w:rPr>
                <w:rFonts w:hint="eastAsia"/>
              </w:rPr>
              <w:t>注释</w:t>
            </w:r>
            <w:r>
              <w:rPr>
                <w:rFonts w:hint="eastAsia"/>
              </w:rPr>
              <w:t>：无</w:t>
            </w:r>
          </w:p>
        </w:tc>
      </w:tr>
      <w:tr w:rsidR="00235200" w:rsidRPr="00507ADD" w14:paraId="4B22B275"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29A8AAD" w14:textId="77777777" w:rsidR="00235200" w:rsidRPr="00507ADD" w:rsidRDefault="00235200" w:rsidP="00F51B8D">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DC6B535" w14:textId="77777777" w:rsidR="00235200" w:rsidRPr="00507ADD" w:rsidRDefault="00235200" w:rsidP="00F51B8D">
            <w:r w:rsidRPr="00507ADD">
              <w:rPr>
                <w:rFonts w:hint="eastAsia"/>
              </w:rPr>
              <w:t>预期结果</w:t>
            </w:r>
          </w:p>
        </w:tc>
      </w:tr>
      <w:tr w:rsidR="00F51B8D" w:rsidRPr="00507ADD" w14:paraId="3A261C52"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tcPr>
          <w:p w14:paraId="0D251B2F" w14:textId="3FF47833" w:rsidR="00F51B8D" w:rsidRPr="00507ADD" w:rsidRDefault="00F51B8D" w:rsidP="00F51B8D">
            <w:r>
              <w:rPr>
                <w:rFonts w:hint="eastAsia"/>
              </w:rPr>
              <w:t>游客进入首页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63908408" w14:textId="64BDF1F9" w:rsidR="00F51B8D" w:rsidRPr="00507ADD" w:rsidRDefault="0084030B" w:rsidP="00F51B8D">
            <w:ins w:id="1515" w:author="249326630@qq.com" w:date="2018-12-23T19:37:00Z">
              <w:r>
                <w:rPr>
                  <w:rFonts w:hint="eastAsia"/>
                </w:rPr>
                <w:t>查看附近渔具店</w:t>
              </w:r>
            </w:ins>
            <w:del w:id="1516" w:author="249326630@qq.com" w:date="2018-12-23T19:37:00Z">
              <w:r w:rsidR="00F51B8D" w:rsidDel="0084030B">
                <w:rPr>
                  <w:rFonts w:hint="eastAsia"/>
                </w:rPr>
                <w:delText>可见横幅中的新开课程</w:delText>
              </w:r>
            </w:del>
          </w:p>
        </w:tc>
      </w:tr>
      <w:tr w:rsidR="00F51B8D" w:rsidDel="00D7180C" w14:paraId="78A0C1F2" w14:textId="4ED966AD" w:rsidTr="00F51B8D">
        <w:trPr>
          <w:trHeight w:val="392"/>
          <w:del w:id="1517" w:author="249326630@qq.com" w:date="2018-12-23T19:36:00Z"/>
        </w:trPr>
        <w:tc>
          <w:tcPr>
            <w:tcW w:w="2155" w:type="dxa"/>
            <w:tcBorders>
              <w:top w:val="single" w:sz="4" w:space="0" w:color="000000"/>
              <w:left w:val="single" w:sz="4" w:space="0" w:color="000000"/>
              <w:bottom w:val="single" w:sz="4" w:space="0" w:color="000000"/>
              <w:right w:val="single" w:sz="4" w:space="0" w:color="000000"/>
            </w:tcBorders>
          </w:tcPr>
          <w:p w14:paraId="63194177" w14:textId="339E0F98" w:rsidR="00F51B8D" w:rsidDel="00D7180C" w:rsidRDefault="00F51B8D" w:rsidP="00F51B8D">
            <w:pPr>
              <w:rPr>
                <w:del w:id="1518" w:author="249326630@qq.com" w:date="2018-12-23T19:36:00Z"/>
              </w:rPr>
            </w:pPr>
            <w:del w:id="1519" w:author="249326630@qq.com" w:date="2018-12-23T19:36:00Z">
              <w:r w:rsidDel="00D7180C">
                <w:rPr>
                  <w:rFonts w:hint="eastAsia"/>
                </w:rPr>
                <w:delText>点击新开课程</w:delText>
              </w:r>
            </w:del>
          </w:p>
        </w:tc>
        <w:tc>
          <w:tcPr>
            <w:tcW w:w="6141" w:type="dxa"/>
            <w:gridSpan w:val="2"/>
            <w:tcBorders>
              <w:top w:val="single" w:sz="4" w:space="0" w:color="000000"/>
              <w:left w:val="single" w:sz="4" w:space="0" w:color="000000"/>
              <w:bottom w:val="single" w:sz="4" w:space="0" w:color="000000"/>
              <w:right w:val="single" w:sz="4" w:space="0" w:color="000000"/>
            </w:tcBorders>
          </w:tcPr>
          <w:p w14:paraId="5AF15D9A" w14:textId="281F2BA0" w:rsidR="00F51B8D" w:rsidDel="00D7180C" w:rsidRDefault="00F51B8D" w:rsidP="00F51B8D">
            <w:pPr>
              <w:rPr>
                <w:del w:id="1520" w:author="249326630@qq.com" w:date="2018-12-23T19:36:00Z"/>
              </w:rPr>
            </w:pPr>
            <w:del w:id="1521" w:author="249326630@qq.com" w:date="2018-12-23T19:36:00Z">
              <w:r w:rsidDel="00D7180C">
                <w:rPr>
                  <w:rFonts w:hint="eastAsia"/>
                </w:rPr>
                <w:delText>弹出登录窗口</w:delText>
              </w:r>
            </w:del>
          </w:p>
        </w:tc>
      </w:tr>
    </w:tbl>
    <w:p w14:paraId="59987E87" w14:textId="15852ED9" w:rsidR="00747166" w:rsidRDefault="00747166" w:rsidP="00235200"/>
    <w:p w14:paraId="3162F281" w14:textId="77777777" w:rsidR="00747166" w:rsidRDefault="00747166">
      <w:r>
        <w:br w:type="page"/>
      </w:r>
    </w:p>
    <w:p w14:paraId="7F0FA04A" w14:textId="77777777" w:rsidR="00235200" w:rsidRPr="00235200" w:rsidRDefault="00235200" w:rsidP="00235200"/>
    <w:p w14:paraId="1F3CD0CF" w14:textId="49CA7F95" w:rsidR="00FF0494" w:rsidRDefault="00FF0494" w:rsidP="00FF0494">
      <w:pPr>
        <w:pStyle w:val="a1"/>
      </w:pPr>
      <w:bookmarkStart w:id="1522" w:name="_Toc533356843"/>
      <w:del w:id="1523" w:author="249326630@qq.com" w:date="2018-12-23T19:36:00Z">
        <w:r w:rsidDel="00D7180C">
          <w:rPr>
            <w:rFonts w:hint="eastAsia"/>
          </w:rPr>
          <w:delText>浏览友情链接</w:delText>
        </w:r>
      </w:del>
      <w:bookmarkEnd w:id="1522"/>
      <w:ins w:id="1524" w:author="249326630@qq.com" w:date="2018-12-23T19:36:00Z">
        <w:r w:rsidR="00D7180C">
          <w:rPr>
            <w:rFonts w:hint="eastAsia"/>
          </w:rPr>
          <w:t>查看附近渔友</w:t>
        </w:r>
      </w:ins>
    </w:p>
    <w:tbl>
      <w:tblPr>
        <w:tblStyle w:val="14"/>
        <w:tblW w:w="8296" w:type="dxa"/>
        <w:tblLook w:val="04A0" w:firstRow="1" w:lastRow="0" w:firstColumn="1" w:lastColumn="0" w:noHBand="0" w:noVBand="1"/>
      </w:tblPr>
      <w:tblGrid>
        <w:gridCol w:w="2155"/>
        <w:gridCol w:w="1993"/>
        <w:gridCol w:w="4148"/>
      </w:tblGrid>
      <w:tr w:rsidR="00235200" w:rsidRPr="00B45E5B" w14:paraId="3DF8A4AD" w14:textId="77777777" w:rsidTr="00F51B8D">
        <w:tc>
          <w:tcPr>
            <w:tcW w:w="4148" w:type="dxa"/>
            <w:gridSpan w:val="2"/>
            <w:tcBorders>
              <w:top w:val="single" w:sz="4" w:space="0" w:color="000000"/>
              <w:left w:val="single" w:sz="4" w:space="0" w:color="000000"/>
              <w:bottom w:val="single" w:sz="4" w:space="0" w:color="000000"/>
              <w:right w:val="single" w:sz="4" w:space="0" w:color="000000"/>
            </w:tcBorders>
            <w:hideMark/>
          </w:tcPr>
          <w:p w14:paraId="00B63002" w14:textId="77777777" w:rsidR="00235200" w:rsidRPr="00B45E5B" w:rsidRDefault="00235200" w:rsidP="00F51B8D">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85C74C5" w14:textId="5049CDBA" w:rsidR="00235200" w:rsidRPr="00B45E5B" w:rsidRDefault="00235200" w:rsidP="00F51B8D">
            <w:r>
              <w:rPr>
                <w:rFonts w:hint="eastAsia"/>
              </w:rPr>
              <w:t>TC</w:t>
            </w:r>
            <w:r>
              <w:t>-</w:t>
            </w:r>
            <w:r>
              <w:rPr>
                <w:rFonts w:hint="eastAsia"/>
              </w:rPr>
              <w:t>V</w:t>
            </w:r>
            <w:r>
              <w:t>-</w:t>
            </w:r>
            <w:r w:rsidR="00747166">
              <w:rPr>
                <w:rFonts w:hint="eastAsia"/>
              </w:rPr>
              <w:t>5</w:t>
            </w:r>
          </w:p>
        </w:tc>
      </w:tr>
      <w:tr w:rsidR="00235200" w14:paraId="01D96FEF"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06D25080" w14:textId="77777777" w:rsidR="00235200" w:rsidRPr="00B45E5B" w:rsidRDefault="00235200" w:rsidP="00F51B8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D66F532" w14:textId="48A2343C" w:rsidR="00235200" w:rsidRDefault="00F51B8D" w:rsidP="00F51B8D">
            <w:del w:id="1525" w:author="249326630@qq.com" w:date="2018-12-23T19:36:00Z">
              <w:r w:rsidDel="00D7180C">
                <w:rPr>
                  <w:rFonts w:hint="eastAsia"/>
                </w:rPr>
                <w:delText>浏览友情链接</w:delText>
              </w:r>
            </w:del>
            <w:ins w:id="1526" w:author="249326630@qq.com" w:date="2018-12-23T19:36:00Z">
              <w:r w:rsidR="00D7180C">
                <w:rPr>
                  <w:rFonts w:hint="eastAsia"/>
                </w:rPr>
                <w:t>查看附近渔友</w:t>
              </w:r>
            </w:ins>
          </w:p>
        </w:tc>
      </w:tr>
      <w:tr w:rsidR="00235200" w14:paraId="05FFB5AC"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0DA7E577" w14:textId="77777777" w:rsidR="00235200" w:rsidRDefault="00235200" w:rsidP="00F51B8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D1ABE33" w14:textId="26DCA309" w:rsidR="00235200" w:rsidRDefault="00804D6C" w:rsidP="00F51B8D">
            <w:ins w:id="1527" w:author="249326630@qq.com" w:date="2018-12-23T19:36:00Z">
              <w:r>
                <w:rPr>
                  <w:rFonts w:hint="eastAsia"/>
                </w:rPr>
                <w:t>查看附近渔友</w:t>
              </w:r>
            </w:ins>
            <w:del w:id="1528" w:author="249326630@qq.com" w:date="2018-12-23T19:36:00Z">
              <w:r w:rsidR="00F51B8D" w:rsidDel="00804D6C">
                <w:rPr>
                  <w:rFonts w:hint="eastAsia"/>
                </w:rPr>
                <w:delText>浏览友情链接</w:delText>
              </w:r>
            </w:del>
          </w:p>
        </w:tc>
      </w:tr>
      <w:tr w:rsidR="00235200" w14:paraId="7D7AD0BE" w14:textId="77777777" w:rsidTr="00F51B8D">
        <w:tc>
          <w:tcPr>
            <w:tcW w:w="4148" w:type="dxa"/>
            <w:gridSpan w:val="2"/>
            <w:tcBorders>
              <w:top w:val="single" w:sz="4" w:space="0" w:color="000000"/>
              <w:left w:val="single" w:sz="4" w:space="0" w:color="000000"/>
              <w:bottom w:val="single" w:sz="4" w:space="0" w:color="000000"/>
              <w:right w:val="single" w:sz="4" w:space="0" w:color="000000"/>
            </w:tcBorders>
            <w:hideMark/>
          </w:tcPr>
          <w:p w14:paraId="3DE946CD" w14:textId="77777777" w:rsidR="00235200" w:rsidRPr="00B45E5B" w:rsidRDefault="00235200" w:rsidP="00F51B8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94DEC9B" w14:textId="77777777" w:rsidR="00235200" w:rsidRDefault="00235200" w:rsidP="00F51B8D">
            <w:r>
              <w:rPr>
                <w:rFonts w:hint="eastAsia"/>
              </w:rPr>
              <w:t>游客</w:t>
            </w:r>
          </w:p>
        </w:tc>
      </w:tr>
      <w:tr w:rsidR="00235200" w14:paraId="2DEB3DC8"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6BA71271" w14:textId="77777777" w:rsidR="00235200" w:rsidRPr="00B45E5B" w:rsidRDefault="00235200" w:rsidP="00F51B8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37B57FD" w14:textId="77777777" w:rsidR="00235200" w:rsidRDefault="00235200" w:rsidP="00F51B8D">
            <w:r>
              <w:rPr>
                <w:rFonts w:hint="eastAsia"/>
              </w:rPr>
              <w:t>黑盒测试</w:t>
            </w:r>
          </w:p>
        </w:tc>
      </w:tr>
      <w:tr w:rsidR="00235200" w14:paraId="0AE23C23"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34ADF654" w14:textId="77777777" w:rsidR="00235200" w:rsidRDefault="00235200" w:rsidP="00F51B8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0CFB1BC" w14:textId="77777777" w:rsidR="00235200" w:rsidRDefault="00235200" w:rsidP="00F51B8D">
            <w:r>
              <w:rPr>
                <w:rFonts w:hint="eastAsia"/>
              </w:rPr>
              <w:t>无</w:t>
            </w:r>
          </w:p>
        </w:tc>
      </w:tr>
      <w:tr w:rsidR="00235200" w14:paraId="12E1050A"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2429BF17" w14:textId="77777777" w:rsidR="00235200" w:rsidRDefault="00235200" w:rsidP="00F51B8D">
            <w:r>
              <w:rPr>
                <w:rFonts w:hint="eastAsia"/>
              </w:rPr>
              <w:t>状态</w:t>
            </w:r>
          </w:p>
        </w:tc>
        <w:tc>
          <w:tcPr>
            <w:tcW w:w="4148" w:type="dxa"/>
            <w:tcBorders>
              <w:top w:val="single" w:sz="4" w:space="0" w:color="000000"/>
              <w:left w:val="single" w:sz="4" w:space="0" w:color="000000"/>
              <w:bottom w:val="single" w:sz="4" w:space="0" w:color="000000"/>
              <w:right w:val="single" w:sz="4" w:space="0" w:color="000000"/>
            </w:tcBorders>
          </w:tcPr>
          <w:p w14:paraId="7094ADEB" w14:textId="77777777" w:rsidR="00235200" w:rsidRDefault="00235200" w:rsidP="00F51B8D">
            <w:r>
              <w:rPr>
                <w:rFonts w:hint="eastAsia"/>
              </w:rPr>
              <w:t>未登录</w:t>
            </w:r>
          </w:p>
        </w:tc>
      </w:tr>
      <w:tr w:rsidR="00235200" w14:paraId="090C9124"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5D8AFD10" w14:textId="77777777" w:rsidR="00235200" w:rsidRDefault="00235200" w:rsidP="00F51B8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81B4400" w14:textId="79EDAC76" w:rsidR="00235200" w:rsidRDefault="00235200" w:rsidP="00F51B8D">
            <w:r>
              <w:rPr>
                <w:rFonts w:hint="eastAsia"/>
              </w:rPr>
              <w:t>游客</w:t>
            </w:r>
            <w:ins w:id="1529" w:author="249326630@qq.com" w:date="2018-12-23T19:36:00Z">
              <w:r w:rsidR="00804D6C">
                <w:rPr>
                  <w:rFonts w:hint="eastAsia"/>
                </w:rPr>
                <w:t>查看附近渔友</w:t>
              </w:r>
            </w:ins>
            <w:del w:id="1530" w:author="249326630@qq.com" w:date="2018-12-23T19:36:00Z">
              <w:r w:rsidR="00F51B8D" w:rsidDel="00804D6C">
                <w:rPr>
                  <w:rFonts w:hint="eastAsia"/>
                </w:rPr>
                <w:delText>浏览友情链接</w:delText>
              </w:r>
            </w:del>
          </w:p>
        </w:tc>
      </w:tr>
      <w:tr w:rsidR="00235200" w:rsidRPr="00B45E5B" w14:paraId="5F8EC1B8" w14:textId="77777777" w:rsidTr="00F51B8D">
        <w:tc>
          <w:tcPr>
            <w:tcW w:w="4148" w:type="dxa"/>
            <w:gridSpan w:val="2"/>
            <w:tcBorders>
              <w:top w:val="single" w:sz="4" w:space="0" w:color="000000"/>
              <w:left w:val="single" w:sz="4" w:space="0" w:color="000000"/>
              <w:bottom w:val="single" w:sz="4" w:space="0" w:color="000000"/>
              <w:right w:val="single" w:sz="4" w:space="0" w:color="000000"/>
            </w:tcBorders>
            <w:hideMark/>
          </w:tcPr>
          <w:p w14:paraId="4228BD16" w14:textId="77777777" w:rsidR="00235200" w:rsidRPr="00B45E5B" w:rsidRDefault="00235200" w:rsidP="00F51B8D">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FEAD8DF" w14:textId="0707373A" w:rsidR="00235200" w:rsidRPr="00B45E5B" w:rsidRDefault="00235200" w:rsidP="00F51B8D">
            <w:r>
              <w:rPr>
                <w:rFonts w:hint="eastAsia"/>
              </w:rPr>
              <w:t>测试游客是否能</w:t>
            </w:r>
            <w:ins w:id="1531" w:author="249326630@qq.com" w:date="2018-12-23T19:36:00Z">
              <w:r w:rsidR="00804D6C">
                <w:rPr>
                  <w:rFonts w:hint="eastAsia"/>
                </w:rPr>
                <w:t>查看附近渔友</w:t>
              </w:r>
            </w:ins>
            <w:del w:id="1532" w:author="249326630@qq.com" w:date="2018-12-23T19:36:00Z">
              <w:r w:rsidDel="00804D6C">
                <w:rPr>
                  <w:rFonts w:hint="eastAsia"/>
                </w:rPr>
                <w:delText>进入首页，</w:delText>
              </w:r>
              <w:r w:rsidR="00F51B8D" w:rsidDel="00804D6C">
                <w:rPr>
                  <w:rFonts w:hint="eastAsia"/>
                </w:rPr>
                <w:delText>浏览友情链接</w:delText>
              </w:r>
            </w:del>
          </w:p>
        </w:tc>
      </w:tr>
      <w:tr w:rsidR="00235200" w:rsidRPr="00507ADD" w14:paraId="42C6581E" w14:textId="77777777" w:rsidTr="00F51B8D">
        <w:trPr>
          <w:trHeight w:val="1445"/>
        </w:trPr>
        <w:tc>
          <w:tcPr>
            <w:tcW w:w="8296" w:type="dxa"/>
            <w:gridSpan w:val="3"/>
            <w:tcBorders>
              <w:top w:val="single" w:sz="4" w:space="0" w:color="000000"/>
              <w:left w:val="single" w:sz="4" w:space="0" w:color="000000"/>
              <w:right w:val="single" w:sz="4" w:space="0" w:color="000000"/>
            </w:tcBorders>
            <w:hideMark/>
          </w:tcPr>
          <w:p w14:paraId="02AAA077" w14:textId="77777777" w:rsidR="00235200" w:rsidRPr="00507ADD" w:rsidRDefault="00235200" w:rsidP="00F51B8D">
            <w:r w:rsidRPr="00507ADD">
              <w:rPr>
                <w:rFonts w:hint="eastAsia"/>
              </w:rPr>
              <w:t>初始条件和背景：</w:t>
            </w:r>
          </w:p>
          <w:p w14:paraId="66DAA8EE" w14:textId="77777777" w:rsidR="00235200" w:rsidRDefault="00235200" w:rsidP="00F51B8D">
            <w:r w:rsidRPr="00B45E5B">
              <w:rPr>
                <w:rFonts w:hint="eastAsia"/>
              </w:rPr>
              <w:t>系统</w:t>
            </w:r>
            <w:r>
              <w:rPr>
                <w:rFonts w:hint="eastAsia"/>
              </w:rPr>
              <w:t>：PC端</w:t>
            </w:r>
          </w:p>
          <w:p w14:paraId="6D8F990A" w14:textId="77777777" w:rsidR="00235200" w:rsidRPr="00507ADD" w:rsidRDefault="00235200" w:rsidP="00F51B8D">
            <w:r>
              <w:rPr>
                <w:rFonts w:hint="eastAsia"/>
              </w:rPr>
              <w:t>浏览器：C</w:t>
            </w:r>
            <w:r>
              <w:t>hrome</w:t>
            </w:r>
          </w:p>
          <w:p w14:paraId="38EEF8AA" w14:textId="77777777" w:rsidR="00235200" w:rsidRPr="00507ADD" w:rsidRDefault="00235200" w:rsidP="00F51B8D">
            <w:r w:rsidRPr="00507ADD">
              <w:rPr>
                <w:rFonts w:hint="eastAsia"/>
              </w:rPr>
              <w:t>注释</w:t>
            </w:r>
            <w:r>
              <w:rPr>
                <w:rFonts w:hint="eastAsia"/>
              </w:rPr>
              <w:t>：无</w:t>
            </w:r>
          </w:p>
        </w:tc>
      </w:tr>
      <w:tr w:rsidR="00235200" w:rsidRPr="00507ADD" w14:paraId="29B668DF"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E2F3FE1" w14:textId="77777777" w:rsidR="00235200" w:rsidRPr="00507ADD" w:rsidRDefault="00235200" w:rsidP="00F51B8D">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5B2716F" w14:textId="77777777" w:rsidR="00235200" w:rsidRPr="00507ADD" w:rsidRDefault="00235200" w:rsidP="00F51B8D">
            <w:r w:rsidRPr="00507ADD">
              <w:rPr>
                <w:rFonts w:hint="eastAsia"/>
              </w:rPr>
              <w:t>预期结果</w:t>
            </w:r>
          </w:p>
        </w:tc>
      </w:tr>
      <w:tr w:rsidR="00235200" w:rsidRPr="00507ADD" w14:paraId="3A09B207"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tcPr>
          <w:p w14:paraId="55E1F9AB" w14:textId="6AB63988" w:rsidR="00235200" w:rsidRPr="00507ADD" w:rsidRDefault="00F51B8D" w:rsidP="00F51B8D">
            <w:r>
              <w:rPr>
                <w:rFonts w:hint="eastAsia"/>
              </w:rPr>
              <w:t>游客进入首页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5933F9F9" w14:textId="520A9A58" w:rsidR="00235200" w:rsidRPr="00507ADD" w:rsidRDefault="0003251D" w:rsidP="00F51B8D">
            <w:ins w:id="1533" w:author="249326630@qq.com" w:date="2018-12-23T19:38:00Z">
              <w:r>
                <w:rPr>
                  <w:rFonts w:hint="eastAsia"/>
                </w:rPr>
                <w:t>查看附近渔友</w:t>
              </w:r>
            </w:ins>
            <w:del w:id="1534" w:author="249326630@qq.com" w:date="2018-12-23T19:38:00Z">
              <w:r w:rsidR="00F51B8D" w:rsidDel="0003251D">
                <w:rPr>
                  <w:rFonts w:hint="eastAsia"/>
                </w:rPr>
                <w:delText>可见网页下方友情链接</w:delText>
              </w:r>
            </w:del>
          </w:p>
        </w:tc>
      </w:tr>
      <w:tr w:rsidR="00235200" w:rsidDel="0003251D" w14:paraId="10FB0AC8" w14:textId="04F44C7D" w:rsidTr="00F51B8D">
        <w:trPr>
          <w:trHeight w:val="392"/>
          <w:del w:id="1535" w:author="249326630@qq.com" w:date="2018-12-23T19:38:00Z"/>
        </w:trPr>
        <w:tc>
          <w:tcPr>
            <w:tcW w:w="2155" w:type="dxa"/>
            <w:tcBorders>
              <w:top w:val="single" w:sz="4" w:space="0" w:color="000000"/>
              <w:left w:val="single" w:sz="4" w:space="0" w:color="000000"/>
              <w:bottom w:val="single" w:sz="4" w:space="0" w:color="000000"/>
              <w:right w:val="single" w:sz="4" w:space="0" w:color="000000"/>
            </w:tcBorders>
          </w:tcPr>
          <w:p w14:paraId="20FF97F4" w14:textId="600B9625" w:rsidR="00235200" w:rsidDel="0003251D" w:rsidRDefault="00F51B8D" w:rsidP="00F51B8D">
            <w:pPr>
              <w:rPr>
                <w:del w:id="1536" w:author="249326630@qq.com" w:date="2018-12-23T19:38:00Z"/>
              </w:rPr>
            </w:pPr>
            <w:del w:id="1537" w:author="249326630@qq.com" w:date="2018-12-23T19:38:00Z">
              <w:r w:rsidDel="0003251D">
                <w:rPr>
                  <w:rFonts w:hint="eastAsia"/>
                </w:rPr>
                <w:delText>点击友情链接</w:delText>
              </w:r>
            </w:del>
          </w:p>
        </w:tc>
        <w:tc>
          <w:tcPr>
            <w:tcW w:w="6141" w:type="dxa"/>
            <w:gridSpan w:val="2"/>
            <w:tcBorders>
              <w:top w:val="single" w:sz="4" w:space="0" w:color="000000"/>
              <w:left w:val="single" w:sz="4" w:space="0" w:color="000000"/>
              <w:bottom w:val="single" w:sz="4" w:space="0" w:color="000000"/>
              <w:right w:val="single" w:sz="4" w:space="0" w:color="000000"/>
            </w:tcBorders>
          </w:tcPr>
          <w:p w14:paraId="08752437" w14:textId="0C64754A" w:rsidR="00235200" w:rsidDel="0003251D" w:rsidRDefault="00F51B8D" w:rsidP="00F51B8D">
            <w:pPr>
              <w:rPr>
                <w:del w:id="1538" w:author="249326630@qq.com" w:date="2018-12-23T19:38:00Z"/>
              </w:rPr>
            </w:pPr>
            <w:del w:id="1539" w:author="249326630@qq.com" w:date="2018-12-23T19:38:00Z">
              <w:r w:rsidDel="0003251D">
                <w:rPr>
                  <w:rFonts w:hint="eastAsia"/>
                </w:rPr>
                <w:delText>弹出登录窗口</w:delText>
              </w:r>
            </w:del>
          </w:p>
        </w:tc>
      </w:tr>
    </w:tbl>
    <w:p w14:paraId="614EDBE6" w14:textId="3804335D" w:rsidR="00747166" w:rsidRDefault="00747166" w:rsidP="00235200"/>
    <w:p w14:paraId="14335679" w14:textId="77777777" w:rsidR="00747166" w:rsidRDefault="00747166">
      <w:r>
        <w:br w:type="page"/>
      </w:r>
    </w:p>
    <w:p w14:paraId="6E4068DF" w14:textId="77777777" w:rsidR="00235200" w:rsidRPr="00235200" w:rsidRDefault="00235200" w:rsidP="00235200"/>
    <w:p w14:paraId="52449321" w14:textId="7D1990AC" w:rsidR="00FF0494" w:rsidRDefault="00FF0494" w:rsidP="00FF0494">
      <w:pPr>
        <w:pStyle w:val="a1"/>
      </w:pPr>
      <w:bookmarkStart w:id="1540" w:name="_Toc533356844"/>
      <w:del w:id="1541" w:author="249326630@qq.com" w:date="2018-12-23T19:38:00Z">
        <w:r w:rsidDel="00DC2AF6">
          <w:rPr>
            <w:rFonts w:hint="eastAsia"/>
          </w:rPr>
          <w:delText>登录/注册</w:delText>
        </w:r>
      </w:del>
      <w:bookmarkEnd w:id="1540"/>
      <w:ins w:id="1542" w:author="249326630@qq.com" w:date="2018-12-23T19:38:00Z">
        <w:r w:rsidR="00DC2AF6">
          <w:rPr>
            <w:rFonts w:hint="eastAsia"/>
          </w:rPr>
          <w:t>登陆</w:t>
        </w:r>
      </w:ins>
    </w:p>
    <w:tbl>
      <w:tblPr>
        <w:tblStyle w:val="14"/>
        <w:tblW w:w="8296" w:type="dxa"/>
        <w:tblLook w:val="04A0" w:firstRow="1" w:lastRow="0" w:firstColumn="1" w:lastColumn="0" w:noHBand="0" w:noVBand="1"/>
      </w:tblPr>
      <w:tblGrid>
        <w:gridCol w:w="2155"/>
        <w:gridCol w:w="1993"/>
        <w:gridCol w:w="4148"/>
      </w:tblGrid>
      <w:tr w:rsidR="00235200" w:rsidRPr="00B45E5B" w14:paraId="5693A9AA" w14:textId="77777777" w:rsidTr="00F51B8D">
        <w:tc>
          <w:tcPr>
            <w:tcW w:w="4148" w:type="dxa"/>
            <w:gridSpan w:val="2"/>
            <w:tcBorders>
              <w:top w:val="single" w:sz="4" w:space="0" w:color="000000"/>
              <w:left w:val="single" w:sz="4" w:space="0" w:color="000000"/>
              <w:bottom w:val="single" w:sz="4" w:space="0" w:color="000000"/>
              <w:right w:val="single" w:sz="4" w:space="0" w:color="000000"/>
            </w:tcBorders>
            <w:hideMark/>
          </w:tcPr>
          <w:p w14:paraId="11B6A507" w14:textId="77777777" w:rsidR="00235200" w:rsidRPr="00B45E5B" w:rsidRDefault="00235200" w:rsidP="00F51B8D">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6E5BD16" w14:textId="37098BC9" w:rsidR="00235200" w:rsidRPr="00B45E5B" w:rsidRDefault="00235200" w:rsidP="00F51B8D">
            <w:r>
              <w:rPr>
                <w:rFonts w:hint="eastAsia"/>
              </w:rPr>
              <w:t>TC</w:t>
            </w:r>
            <w:r>
              <w:t>-</w:t>
            </w:r>
            <w:r>
              <w:rPr>
                <w:rFonts w:hint="eastAsia"/>
              </w:rPr>
              <w:t>V</w:t>
            </w:r>
            <w:r>
              <w:t>-</w:t>
            </w:r>
            <w:r w:rsidR="00747166">
              <w:rPr>
                <w:rFonts w:hint="eastAsia"/>
              </w:rPr>
              <w:t>6</w:t>
            </w:r>
          </w:p>
        </w:tc>
      </w:tr>
      <w:tr w:rsidR="00235200" w14:paraId="125A4944"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79E0D331" w14:textId="77777777" w:rsidR="00235200" w:rsidRPr="00B45E5B" w:rsidRDefault="00235200" w:rsidP="00F51B8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1130958" w14:textId="7663C7FD" w:rsidR="00235200" w:rsidRDefault="00F51B8D" w:rsidP="00F51B8D">
            <w:r>
              <w:rPr>
                <w:rFonts w:hint="eastAsia"/>
              </w:rPr>
              <w:t>登录</w:t>
            </w:r>
            <w:del w:id="1543" w:author="249326630@qq.com" w:date="2018-12-23T19:39:00Z">
              <w:r w:rsidDel="00DC2AF6">
                <w:rPr>
                  <w:rFonts w:hint="eastAsia"/>
                </w:rPr>
                <w:delText>/注册</w:delText>
              </w:r>
            </w:del>
          </w:p>
        </w:tc>
      </w:tr>
      <w:tr w:rsidR="00235200" w14:paraId="74104EA3"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2CB97671" w14:textId="77777777" w:rsidR="00235200" w:rsidRDefault="00235200" w:rsidP="00F51B8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201A47E" w14:textId="7C8DBDFC" w:rsidR="00235200" w:rsidRDefault="00F51B8D" w:rsidP="00F51B8D">
            <w:r>
              <w:rPr>
                <w:rFonts w:hint="eastAsia"/>
              </w:rPr>
              <w:t>登录</w:t>
            </w:r>
            <w:del w:id="1544" w:author="249326630@qq.com" w:date="2018-12-23T19:39:00Z">
              <w:r w:rsidDel="00DC2AF6">
                <w:rPr>
                  <w:rFonts w:hint="eastAsia"/>
                </w:rPr>
                <w:delText>/注册</w:delText>
              </w:r>
            </w:del>
          </w:p>
        </w:tc>
      </w:tr>
      <w:tr w:rsidR="00235200" w14:paraId="283B3EE7" w14:textId="77777777" w:rsidTr="00F51B8D">
        <w:tc>
          <w:tcPr>
            <w:tcW w:w="4148" w:type="dxa"/>
            <w:gridSpan w:val="2"/>
            <w:tcBorders>
              <w:top w:val="single" w:sz="4" w:space="0" w:color="000000"/>
              <w:left w:val="single" w:sz="4" w:space="0" w:color="000000"/>
              <w:bottom w:val="single" w:sz="4" w:space="0" w:color="000000"/>
              <w:right w:val="single" w:sz="4" w:space="0" w:color="000000"/>
            </w:tcBorders>
            <w:hideMark/>
          </w:tcPr>
          <w:p w14:paraId="30A5AD64" w14:textId="77777777" w:rsidR="00235200" w:rsidRPr="00B45E5B" w:rsidRDefault="00235200" w:rsidP="00F51B8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EF997A3" w14:textId="77777777" w:rsidR="00235200" w:rsidRDefault="00235200" w:rsidP="00F51B8D">
            <w:r>
              <w:rPr>
                <w:rFonts w:hint="eastAsia"/>
              </w:rPr>
              <w:t>游客</w:t>
            </w:r>
          </w:p>
        </w:tc>
      </w:tr>
      <w:tr w:rsidR="00235200" w14:paraId="013E73F1"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03E8F2F9" w14:textId="77777777" w:rsidR="00235200" w:rsidRPr="00B45E5B" w:rsidRDefault="00235200" w:rsidP="00F51B8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ABDDFC6" w14:textId="77777777" w:rsidR="00235200" w:rsidRDefault="00235200" w:rsidP="00F51B8D">
            <w:r>
              <w:rPr>
                <w:rFonts w:hint="eastAsia"/>
              </w:rPr>
              <w:t>黑盒测试</w:t>
            </w:r>
          </w:p>
        </w:tc>
      </w:tr>
      <w:tr w:rsidR="00235200" w14:paraId="18BFC28C"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53F2A331" w14:textId="77777777" w:rsidR="00235200" w:rsidRDefault="00235200" w:rsidP="00F51B8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E6B62F3" w14:textId="77777777" w:rsidR="00235200" w:rsidRDefault="00235200" w:rsidP="00F51B8D">
            <w:r>
              <w:rPr>
                <w:rFonts w:hint="eastAsia"/>
              </w:rPr>
              <w:t>无</w:t>
            </w:r>
          </w:p>
        </w:tc>
      </w:tr>
      <w:tr w:rsidR="00235200" w14:paraId="747AB791"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0F97262A" w14:textId="77777777" w:rsidR="00235200" w:rsidRDefault="00235200" w:rsidP="00F51B8D">
            <w:r>
              <w:rPr>
                <w:rFonts w:hint="eastAsia"/>
              </w:rPr>
              <w:t>状态</w:t>
            </w:r>
          </w:p>
        </w:tc>
        <w:tc>
          <w:tcPr>
            <w:tcW w:w="4148" w:type="dxa"/>
            <w:tcBorders>
              <w:top w:val="single" w:sz="4" w:space="0" w:color="000000"/>
              <w:left w:val="single" w:sz="4" w:space="0" w:color="000000"/>
              <w:bottom w:val="single" w:sz="4" w:space="0" w:color="000000"/>
              <w:right w:val="single" w:sz="4" w:space="0" w:color="000000"/>
            </w:tcBorders>
          </w:tcPr>
          <w:p w14:paraId="349FE0AA" w14:textId="77777777" w:rsidR="00235200" w:rsidRDefault="00235200" w:rsidP="00F51B8D">
            <w:r>
              <w:rPr>
                <w:rFonts w:hint="eastAsia"/>
              </w:rPr>
              <w:t>未登录</w:t>
            </w:r>
          </w:p>
        </w:tc>
      </w:tr>
      <w:tr w:rsidR="00235200" w14:paraId="5ACCC034"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22E11F67" w14:textId="77777777" w:rsidR="00235200" w:rsidRDefault="00235200" w:rsidP="00F51B8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17E7149" w14:textId="62BE4F6C" w:rsidR="00235200" w:rsidRDefault="00235200" w:rsidP="00F51B8D">
            <w:r>
              <w:rPr>
                <w:rFonts w:hint="eastAsia"/>
              </w:rPr>
              <w:t>游客</w:t>
            </w:r>
            <w:r w:rsidR="00B50483">
              <w:rPr>
                <w:rFonts w:hint="eastAsia"/>
              </w:rPr>
              <w:t>登录</w:t>
            </w:r>
            <w:del w:id="1545" w:author="249326630@qq.com" w:date="2018-12-23T19:39:00Z">
              <w:r w:rsidR="00B50483" w:rsidDel="00DC2AF6">
                <w:rPr>
                  <w:rFonts w:hint="eastAsia"/>
                </w:rPr>
                <w:delText>/注册</w:delText>
              </w:r>
            </w:del>
          </w:p>
        </w:tc>
      </w:tr>
      <w:tr w:rsidR="00235200" w:rsidRPr="00B45E5B" w14:paraId="7A2481BD" w14:textId="77777777" w:rsidTr="00F51B8D">
        <w:tc>
          <w:tcPr>
            <w:tcW w:w="4148" w:type="dxa"/>
            <w:gridSpan w:val="2"/>
            <w:tcBorders>
              <w:top w:val="single" w:sz="4" w:space="0" w:color="000000"/>
              <w:left w:val="single" w:sz="4" w:space="0" w:color="000000"/>
              <w:bottom w:val="single" w:sz="4" w:space="0" w:color="000000"/>
              <w:right w:val="single" w:sz="4" w:space="0" w:color="000000"/>
            </w:tcBorders>
            <w:hideMark/>
          </w:tcPr>
          <w:p w14:paraId="7BF67E0D" w14:textId="77777777" w:rsidR="00235200" w:rsidRPr="00B45E5B" w:rsidRDefault="00235200" w:rsidP="00F51B8D">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A4EBFE5" w14:textId="2ABE8EFD" w:rsidR="00235200" w:rsidRPr="00B45E5B" w:rsidRDefault="00235200" w:rsidP="00F51B8D">
            <w:r>
              <w:rPr>
                <w:rFonts w:hint="eastAsia"/>
              </w:rPr>
              <w:t>测试游客是否能进入首页，</w:t>
            </w:r>
            <w:r w:rsidR="00B50483">
              <w:rPr>
                <w:rFonts w:hint="eastAsia"/>
              </w:rPr>
              <w:t>并登录</w:t>
            </w:r>
            <w:del w:id="1546" w:author="249326630@qq.com" w:date="2018-12-23T19:39:00Z">
              <w:r w:rsidR="00B50483" w:rsidDel="00DC2AF6">
                <w:rPr>
                  <w:rFonts w:hint="eastAsia"/>
                </w:rPr>
                <w:delText>/注册</w:delText>
              </w:r>
            </w:del>
          </w:p>
        </w:tc>
      </w:tr>
      <w:tr w:rsidR="00235200" w:rsidRPr="00507ADD" w14:paraId="0007162A" w14:textId="77777777" w:rsidTr="00F51B8D">
        <w:trPr>
          <w:trHeight w:val="1445"/>
        </w:trPr>
        <w:tc>
          <w:tcPr>
            <w:tcW w:w="8296" w:type="dxa"/>
            <w:gridSpan w:val="3"/>
            <w:tcBorders>
              <w:top w:val="single" w:sz="4" w:space="0" w:color="000000"/>
              <w:left w:val="single" w:sz="4" w:space="0" w:color="000000"/>
              <w:right w:val="single" w:sz="4" w:space="0" w:color="000000"/>
            </w:tcBorders>
            <w:hideMark/>
          </w:tcPr>
          <w:p w14:paraId="65922FC9" w14:textId="77777777" w:rsidR="00235200" w:rsidRPr="00507ADD" w:rsidRDefault="00235200" w:rsidP="00F51B8D">
            <w:r w:rsidRPr="00507ADD">
              <w:rPr>
                <w:rFonts w:hint="eastAsia"/>
              </w:rPr>
              <w:t>初始条件和背景：</w:t>
            </w:r>
          </w:p>
          <w:p w14:paraId="3440233D" w14:textId="77777777" w:rsidR="00235200" w:rsidRDefault="00235200" w:rsidP="00F51B8D">
            <w:r w:rsidRPr="00B45E5B">
              <w:rPr>
                <w:rFonts w:hint="eastAsia"/>
              </w:rPr>
              <w:t>系统</w:t>
            </w:r>
            <w:r>
              <w:rPr>
                <w:rFonts w:hint="eastAsia"/>
              </w:rPr>
              <w:t>：PC端</w:t>
            </w:r>
          </w:p>
          <w:p w14:paraId="1B94A03F" w14:textId="77777777" w:rsidR="00235200" w:rsidRPr="00507ADD" w:rsidRDefault="00235200" w:rsidP="00F51B8D">
            <w:r>
              <w:rPr>
                <w:rFonts w:hint="eastAsia"/>
              </w:rPr>
              <w:t>浏览器：C</w:t>
            </w:r>
            <w:r>
              <w:t>hrome</w:t>
            </w:r>
          </w:p>
          <w:p w14:paraId="2FD4567F" w14:textId="77777777" w:rsidR="00235200" w:rsidRPr="00507ADD" w:rsidRDefault="00235200" w:rsidP="00F51B8D">
            <w:r w:rsidRPr="00507ADD">
              <w:rPr>
                <w:rFonts w:hint="eastAsia"/>
              </w:rPr>
              <w:t>注释</w:t>
            </w:r>
            <w:r>
              <w:rPr>
                <w:rFonts w:hint="eastAsia"/>
              </w:rPr>
              <w:t>：无</w:t>
            </w:r>
          </w:p>
        </w:tc>
      </w:tr>
      <w:tr w:rsidR="00235200" w:rsidRPr="00507ADD" w14:paraId="4A4D2E8F"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AE9FC6F" w14:textId="77777777" w:rsidR="00235200" w:rsidRPr="00507ADD" w:rsidRDefault="00235200" w:rsidP="00F51B8D">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D860A7C" w14:textId="77777777" w:rsidR="00235200" w:rsidRPr="00507ADD" w:rsidRDefault="00235200" w:rsidP="00F51B8D">
            <w:r w:rsidRPr="00507ADD">
              <w:rPr>
                <w:rFonts w:hint="eastAsia"/>
              </w:rPr>
              <w:t>预期结果</w:t>
            </w:r>
          </w:p>
        </w:tc>
      </w:tr>
      <w:tr w:rsidR="00235200" w:rsidRPr="00507ADD" w14:paraId="164B6239"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tcPr>
          <w:p w14:paraId="0DFFF300" w14:textId="7F85B729" w:rsidR="00235200" w:rsidRPr="00507ADD" w:rsidRDefault="00F51B8D" w:rsidP="00F51B8D">
            <w:r>
              <w:rPr>
                <w:rFonts w:hint="eastAsia"/>
              </w:rPr>
              <w:t>游客进入首页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2F1A12AE" w14:textId="6F8149C0" w:rsidR="00235200" w:rsidRPr="00507ADD" w:rsidRDefault="00C641E5" w:rsidP="00F51B8D">
            <w:ins w:id="1547" w:author="249326630@qq.com" w:date="2018-12-23T19:40:00Z">
              <w:r>
                <w:rPr>
                  <w:rFonts w:hint="eastAsia"/>
                </w:rPr>
                <w:t>点击个人中心</w:t>
              </w:r>
            </w:ins>
            <w:del w:id="1548" w:author="249326630@qq.com" w:date="2018-12-23T19:40:00Z">
              <w:r w:rsidR="00F51B8D" w:rsidDel="00C641E5">
                <w:rPr>
                  <w:rFonts w:hint="eastAsia"/>
                </w:rPr>
                <w:delText>可见右上角的登录/注册按钮</w:delText>
              </w:r>
            </w:del>
          </w:p>
        </w:tc>
      </w:tr>
      <w:tr w:rsidR="00235200" w14:paraId="61809E7C"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tcPr>
          <w:p w14:paraId="6503E358" w14:textId="702DBBC1" w:rsidR="00235200" w:rsidRDefault="00F51B8D" w:rsidP="00F51B8D">
            <w:r>
              <w:rPr>
                <w:rFonts w:hint="eastAsia"/>
              </w:rPr>
              <w:t>点击登录</w:t>
            </w:r>
            <w:del w:id="1549" w:author="249326630@qq.com" w:date="2018-12-23T19:40:00Z">
              <w:r w:rsidDel="00C641E5">
                <w:rPr>
                  <w:rFonts w:hint="eastAsia"/>
                </w:rPr>
                <w:delText>/注册</w:delText>
              </w:r>
            </w:del>
          </w:p>
        </w:tc>
        <w:tc>
          <w:tcPr>
            <w:tcW w:w="6141" w:type="dxa"/>
            <w:gridSpan w:val="2"/>
            <w:tcBorders>
              <w:top w:val="single" w:sz="4" w:space="0" w:color="000000"/>
              <w:left w:val="single" w:sz="4" w:space="0" w:color="000000"/>
              <w:bottom w:val="single" w:sz="4" w:space="0" w:color="000000"/>
              <w:right w:val="single" w:sz="4" w:space="0" w:color="000000"/>
            </w:tcBorders>
          </w:tcPr>
          <w:p w14:paraId="6135A17A" w14:textId="090B158E" w:rsidR="00235200" w:rsidRDefault="00F51B8D" w:rsidP="00F51B8D">
            <w:r>
              <w:rPr>
                <w:rFonts w:hint="eastAsia"/>
              </w:rPr>
              <w:t>可见[输入登录账号</w:t>
            </w:r>
            <w:r>
              <w:t>]</w:t>
            </w:r>
            <w:r>
              <w:rPr>
                <w:rFonts w:hint="eastAsia"/>
              </w:rPr>
              <w:t>、[输入密码</w:t>
            </w:r>
            <w:r>
              <w:t>]</w:t>
            </w:r>
            <w:r>
              <w:rPr>
                <w:rFonts w:hint="eastAsia"/>
              </w:rPr>
              <w:t>、[忘记密码</w:t>
            </w:r>
            <w:r>
              <w:t>]</w:t>
            </w:r>
            <w:r>
              <w:rPr>
                <w:rFonts w:hint="eastAsia"/>
              </w:rPr>
              <w:t>、[登录</w:t>
            </w:r>
            <w:r>
              <w:t>]</w:t>
            </w:r>
            <w:r>
              <w:rPr>
                <w:rFonts w:hint="eastAsia"/>
              </w:rPr>
              <w:t>、[创建账号</w:t>
            </w:r>
            <w:r>
              <w:t>]</w:t>
            </w:r>
          </w:p>
        </w:tc>
      </w:tr>
      <w:tr w:rsidR="00B50483" w14:paraId="3021C0AA"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tcPr>
          <w:p w14:paraId="42068220" w14:textId="5D63800C" w:rsidR="00B50483" w:rsidRDefault="00B50483" w:rsidP="00F51B8D">
            <w:r>
              <w:rPr>
                <w:rFonts w:hint="eastAsia"/>
              </w:rPr>
              <w:t>点击创建账号</w:t>
            </w:r>
          </w:p>
        </w:tc>
        <w:tc>
          <w:tcPr>
            <w:tcW w:w="6141" w:type="dxa"/>
            <w:gridSpan w:val="2"/>
            <w:tcBorders>
              <w:top w:val="single" w:sz="4" w:space="0" w:color="000000"/>
              <w:left w:val="single" w:sz="4" w:space="0" w:color="000000"/>
              <w:bottom w:val="single" w:sz="4" w:space="0" w:color="000000"/>
              <w:right w:val="single" w:sz="4" w:space="0" w:color="000000"/>
            </w:tcBorders>
          </w:tcPr>
          <w:p w14:paraId="0EBAD248" w14:textId="39A382F0" w:rsidR="00B50483" w:rsidRDefault="00B50483" w:rsidP="00F51B8D">
            <w:r>
              <w:rPr>
                <w:rFonts w:hint="eastAsia"/>
              </w:rPr>
              <w:t>见创建账号测试用例</w:t>
            </w:r>
          </w:p>
        </w:tc>
      </w:tr>
      <w:tr w:rsidR="00B50483" w14:paraId="6E3B455D"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tcPr>
          <w:p w14:paraId="1976CB6D" w14:textId="080C25E9" w:rsidR="00B50483" w:rsidRDefault="00B50483" w:rsidP="00F51B8D">
            <w:r>
              <w:rPr>
                <w:rFonts w:hint="eastAsia"/>
              </w:rPr>
              <w:t>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7D66DD0D" w14:textId="68B3270F" w:rsidR="00B50483" w:rsidRDefault="00B50483" w:rsidP="00F51B8D">
            <w:r>
              <w:rPr>
                <w:rFonts w:hint="eastAsia"/>
              </w:rPr>
              <w:t>见登录（注册用户）测试用例（此时参与者的身份因为创建了账号，由游客转变为了注册用户）</w:t>
            </w:r>
          </w:p>
        </w:tc>
      </w:tr>
      <w:tr w:rsidR="00020B0C" w14:paraId="618E7DAC" w14:textId="77777777" w:rsidTr="00F51B8D">
        <w:trPr>
          <w:trHeight w:val="392"/>
          <w:ins w:id="1550" w:author="249326630@qq.com" w:date="2018-12-23T19:47:00Z"/>
        </w:trPr>
        <w:tc>
          <w:tcPr>
            <w:tcW w:w="2155" w:type="dxa"/>
            <w:tcBorders>
              <w:top w:val="single" w:sz="4" w:space="0" w:color="000000"/>
              <w:left w:val="single" w:sz="4" w:space="0" w:color="000000"/>
              <w:bottom w:val="single" w:sz="4" w:space="0" w:color="000000"/>
              <w:right w:val="single" w:sz="4" w:space="0" w:color="000000"/>
            </w:tcBorders>
          </w:tcPr>
          <w:p w14:paraId="62792C40" w14:textId="5B50F87F" w:rsidR="00020B0C" w:rsidRDefault="00020B0C" w:rsidP="00F51B8D">
            <w:pPr>
              <w:rPr>
                <w:ins w:id="1551" w:author="249326630@qq.com" w:date="2018-12-23T19:47:00Z"/>
                <w:rFonts w:hint="eastAsia"/>
              </w:rPr>
            </w:pPr>
            <w:ins w:id="1552" w:author="249326630@qq.com" w:date="2018-12-23T19:47:00Z">
              <w:r>
                <w:rPr>
                  <w:rFonts w:hint="eastAsia"/>
                </w:rPr>
                <w:t>输入数据库中有的账号/密码</w:t>
              </w:r>
            </w:ins>
          </w:p>
        </w:tc>
        <w:tc>
          <w:tcPr>
            <w:tcW w:w="6141" w:type="dxa"/>
            <w:gridSpan w:val="2"/>
            <w:tcBorders>
              <w:top w:val="single" w:sz="4" w:space="0" w:color="000000"/>
              <w:left w:val="single" w:sz="4" w:space="0" w:color="000000"/>
              <w:bottom w:val="single" w:sz="4" w:space="0" w:color="000000"/>
              <w:right w:val="single" w:sz="4" w:space="0" w:color="000000"/>
            </w:tcBorders>
          </w:tcPr>
          <w:p w14:paraId="5DA36CB7" w14:textId="6DC3DDCD" w:rsidR="00020B0C" w:rsidRDefault="00020B0C" w:rsidP="00F51B8D">
            <w:pPr>
              <w:rPr>
                <w:ins w:id="1553" w:author="249326630@qq.com" w:date="2018-12-23T19:47:00Z"/>
                <w:rFonts w:hint="eastAsia"/>
              </w:rPr>
            </w:pPr>
            <w:ins w:id="1554" w:author="249326630@qq.com" w:date="2018-12-23T19:47:00Z">
              <w:r>
                <w:rPr>
                  <w:rFonts w:hint="eastAsia"/>
                </w:rPr>
                <w:t>输出“登陆成功</w:t>
              </w:r>
              <w:r>
                <w:t>”</w:t>
              </w:r>
            </w:ins>
          </w:p>
        </w:tc>
      </w:tr>
      <w:tr w:rsidR="00020B0C" w14:paraId="681ABA8A" w14:textId="77777777" w:rsidTr="00F51B8D">
        <w:trPr>
          <w:trHeight w:val="392"/>
          <w:ins w:id="1555" w:author="249326630@qq.com" w:date="2018-12-23T19:47:00Z"/>
        </w:trPr>
        <w:tc>
          <w:tcPr>
            <w:tcW w:w="2155" w:type="dxa"/>
            <w:tcBorders>
              <w:top w:val="single" w:sz="4" w:space="0" w:color="000000"/>
              <w:left w:val="single" w:sz="4" w:space="0" w:color="000000"/>
              <w:bottom w:val="single" w:sz="4" w:space="0" w:color="000000"/>
              <w:right w:val="single" w:sz="4" w:space="0" w:color="000000"/>
            </w:tcBorders>
          </w:tcPr>
          <w:p w14:paraId="5F6A626F" w14:textId="531181E1" w:rsidR="00020B0C" w:rsidRDefault="00020B0C" w:rsidP="00F51B8D">
            <w:pPr>
              <w:rPr>
                <w:ins w:id="1556" w:author="249326630@qq.com" w:date="2018-12-23T19:47:00Z"/>
                <w:rFonts w:hint="eastAsia"/>
              </w:rPr>
            </w:pPr>
            <w:ins w:id="1557" w:author="249326630@qq.com" w:date="2018-12-23T19:47:00Z">
              <w:r>
                <w:rPr>
                  <w:rFonts w:hint="eastAsia"/>
                </w:rPr>
                <w:t>输入数据库中有的账号，密码不</w:t>
              </w:r>
            </w:ins>
            <w:ins w:id="1558" w:author="249326630@qq.com" w:date="2018-12-23T19:48:00Z">
              <w:r>
                <w:rPr>
                  <w:rFonts w:hint="eastAsia"/>
                </w:rPr>
                <w:t>正确</w:t>
              </w:r>
            </w:ins>
          </w:p>
        </w:tc>
        <w:tc>
          <w:tcPr>
            <w:tcW w:w="6141" w:type="dxa"/>
            <w:gridSpan w:val="2"/>
            <w:tcBorders>
              <w:top w:val="single" w:sz="4" w:space="0" w:color="000000"/>
              <w:left w:val="single" w:sz="4" w:space="0" w:color="000000"/>
              <w:bottom w:val="single" w:sz="4" w:space="0" w:color="000000"/>
              <w:right w:val="single" w:sz="4" w:space="0" w:color="000000"/>
            </w:tcBorders>
          </w:tcPr>
          <w:p w14:paraId="0F4F1664" w14:textId="767A4345" w:rsidR="00020B0C" w:rsidRDefault="00020B0C" w:rsidP="00F51B8D">
            <w:pPr>
              <w:rPr>
                <w:ins w:id="1559" w:author="249326630@qq.com" w:date="2018-12-23T19:47:00Z"/>
                <w:rFonts w:hint="eastAsia"/>
              </w:rPr>
            </w:pPr>
            <w:ins w:id="1560" w:author="249326630@qq.com" w:date="2018-12-23T19:48:00Z">
              <w:r>
                <w:rPr>
                  <w:rFonts w:hint="eastAsia"/>
                </w:rPr>
                <w:t>输出“</w:t>
              </w:r>
              <w:r>
                <w:rPr>
                  <w:rFonts w:hint="eastAsia"/>
                </w:rPr>
                <w:t>密码错误</w:t>
              </w:r>
              <w:r>
                <w:t>”</w:t>
              </w:r>
            </w:ins>
          </w:p>
        </w:tc>
      </w:tr>
      <w:tr w:rsidR="00020B0C" w14:paraId="527E40AB" w14:textId="77777777" w:rsidTr="00F51B8D">
        <w:trPr>
          <w:trHeight w:val="392"/>
          <w:ins w:id="1561" w:author="249326630@qq.com" w:date="2018-12-23T19:47:00Z"/>
        </w:trPr>
        <w:tc>
          <w:tcPr>
            <w:tcW w:w="2155" w:type="dxa"/>
            <w:tcBorders>
              <w:top w:val="single" w:sz="4" w:space="0" w:color="000000"/>
              <w:left w:val="single" w:sz="4" w:space="0" w:color="000000"/>
              <w:bottom w:val="single" w:sz="4" w:space="0" w:color="000000"/>
              <w:right w:val="single" w:sz="4" w:space="0" w:color="000000"/>
            </w:tcBorders>
          </w:tcPr>
          <w:p w14:paraId="2C75F3A5" w14:textId="7A45BC1C" w:rsidR="00020B0C" w:rsidRDefault="00020B0C" w:rsidP="00F51B8D">
            <w:pPr>
              <w:rPr>
                <w:ins w:id="1562" w:author="249326630@qq.com" w:date="2018-12-23T19:47:00Z"/>
                <w:rFonts w:hint="eastAsia"/>
              </w:rPr>
            </w:pPr>
            <w:ins w:id="1563" w:author="249326630@qq.com" w:date="2018-12-23T19:48:00Z">
              <w:r>
                <w:rPr>
                  <w:rFonts w:hint="eastAsia"/>
                </w:rPr>
                <w:t>输入数据库中</w:t>
              </w:r>
              <w:r>
                <w:rPr>
                  <w:rFonts w:hint="eastAsia"/>
                </w:rPr>
                <w:t>没</w:t>
              </w:r>
              <w:r>
                <w:rPr>
                  <w:rFonts w:hint="eastAsia"/>
                </w:rPr>
                <w:t>有的账号</w:t>
              </w:r>
            </w:ins>
          </w:p>
        </w:tc>
        <w:tc>
          <w:tcPr>
            <w:tcW w:w="6141" w:type="dxa"/>
            <w:gridSpan w:val="2"/>
            <w:tcBorders>
              <w:top w:val="single" w:sz="4" w:space="0" w:color="000000"/>
              <w:left w:val="single" w:sz="4" w:space="0" w:color="000000"/>
              <w:bottom w:val="single" w:sz="4" w:space="0" w:color="000000"/>
              <w:right w:val="single" w:sz="4" w:space="0" w:color="000000"/>
            </w:tcBorders>
          </w:tcPr>
          <w:p w14:paraId="4410C5BA" w14:textId="161B40E2" w:rsidR="00020B0C" w:rsidRDefault="00736818" w:rsidP="00F51B8D">
            <w:pPr>
              <w:rPr>
                <w:ins w:id="1564" w:author="249326630@qq.com" w:date="2018-12-23T19:47:00Z"/>
                <w:rFonts w:hint="eastAsia"/>
              </w:rPr>
            </w:pPr>
            <w:ins w:id="1565" w:author="249326630@qq.com" w:date="2018-12-23T19:48:00Z">
              <w:r>
                <w:rPr>
                  <w:rFonts w:hint="eastAsia"/>
                </w:rPr>
                <w:t>输出“</w:t>
              </w:r>
              <w:r>
                <w:rPr>
                  <w:rFonts w:hint="eastAsia"/>
                </w:rPr>
                <w:t>用户不存在</w:t>
              </w:r>
              <w:r>
                <w:t>”</w:t>
              </w:r>
            </w:ins>
          </w:p>
        </w:tc>
      </w:tr>
    </w:tbl>
    <w:p w14:paraId="4A95106E" w14:textId="102A7AA6" w:rsidR="00747166" w:rsidRDefault="00747166" w:rsidP="00235200"/>
    <w:p w14:paraId="48AFF165" w14:textId="77777777" w:rsidR="00747166" w:rsidRDefault="00747166">
      <w:r>
        <w:br w:type="page"/>
      </w:r>
    </w:p>
    <w:p w14:paraId="0B7B3199" w14:textId="77777777" w:rsidR="00235200" w:rsidRPr="00235200" w:rsidRDefault="00235200" w:rsidP="00235200"/>
    <w:p w14:paraId="67A05539" w14:textId="36156F41" w:rsidR="00FF0494" w:rsidRDefault="004C2772" w:rsidP="00FF0494">
      <w:pPr>
        <w:pStyle w:val="a1"/>
      </w:pPr>
      <w:bookmarkStart w:id="1566" w:name="_Toc533356845"/>
      <w:ins w:id="1567" w:author="249326630@qq.com" w:date="2018-12-23T19:40:00Z">
        <w:r>
          <w:rPr>
            <w:rFonts w:hint="eastAsia"/>
          </w:rPr>
          <w:t>查看钓点天气</w:t>
        </w:r>
      </w:ins>
      <w:del w:id="1568" w:author="249326630@qq.com" w:date="2018-12-23T19:40:00Z">
        <w:r w:rsidR="00FF0494" w:rsidDel="004C2772">
          <w:rPr>
            <w:rFonts w:hint="eastAsia"/>
          </w:rPr>
          <w:delText>创建账号</w:delText>
        </w:r>
      </w:del>
      <w:bookmarkEnd w:id="1566"/>
    </w:p>
    <w:tbl>
      <w:tblPr>
        <w:tblStyle w:val="14"/>
        <w:tblW w:w="8296" w:type="dxa"/>
        <w:tblLook w:val="04A0" w:firstRow="1" w:lastRow="0" w:firstColumn="1" w:lastColumn="0" w:noHBand="0" w:noVBand="1"/>
      </w:tblPr>
      <w:tblGrid>
        <w:gridCol w:w="2155"/>
        <w:gridCol w:w="1993"/>
        <w:gridCol w:w="4148"/>
      </w:tblGrid>
      <w:tr w:rsidR="00235200" w:rsidRPr="00B45E5B" w14:paraId="69912D8A" w14:textId="77777777" w:rsidTr="00F51B8D">
        <w:tc>
          <w:tcPr>
            <w:tcW w:w="4148" w:type="dxa"/>
            <w:gridSpan w:val="2"/>
            <w:tcBorders>
              <w:top w:val="single" w:sz="4" w:space="0" w:color="000000"/>
              <w:left w:val="single" w:sz="4" w:space="0" w:color="000000"/>
              <w:bottom w:val="single" w:sz="4" w:space="0" w:color="000000"/>
              <w:right w:val="single" w:sz="4" w:space="0" w:color="000000"/>
            </w:tcBorders>
            <w:hideMark/>
          </w:tcPr>
          <w:p w14:paraId="7C08A708" w14:textId="77777777" w:rsidR="00235200" w:rsidRPr="00B45E5B" w:rsidRDefault="00235200" w:rsidP="00F51B8D">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2FCDC02" w14:textId="1C0B3DC7" w:rsidR="00235200" w:rsidRPr="00B45E5B" w:rsidRDefault="00235200" w:rsidP="00F51B8D">
            <w:r>
              <w:rPr>
                <w:rFonts w:hint="eastAsia"/>
              </w:rPr>
              <w:t>TC</w:t>
            </w:r>
            <w:r>
              <w:t>-</w:t>
            </w:r>
            <w:r>
              <w:rPr>
                <w:rFonts w:hint="eastAsia"/>
              </w:rPr>
              <w:t>V</w:t>
            </w:r>
            <w:r>
              <w:t>-</w:t>
            </w:r>
            <w:r w:rsidR="00747166">
              <w:rPr>
                <w:rFonts w:hint="eastAsia"/>
              </w:rPr>
              <w:t>7</w:t>
            </w:r>
          </w:p>
        </w:tc>
      </w:tr>
      <w:tr w:rsidR="00235200" w14:paraId="679E1351"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018CE7DF" w14:textId="77777777" w:rsidR="00235200" w:rsidRPr="00B45E5B" w:rsidRDefault="00235200" w:rsidP="00F51B8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5A7F63C" w14:textId="097495EC" w:rsidR="00235200" w:rsidRDefault="004C2772" w:rsidP="00F51B8D">
            <w:ins w:id="1569" w:author="249326630@qq.com" w:date="2018-12-23T19:40:00Z">
              <w:r>
                <w:rPr>
                  <w:rFonts w:hint="eastAsia"/>
                </w:rPr>
                <w:t>查看钓点天气</w:t>
              </w:r>
            </w:ins>
            <w:del w:id="1570" w:author="249326630@qq.com" w:date="2018-12-23T19:40:00Z">
              <w:r w:rsidR="00B50483" w:rsidDel="004C2772">
                <w:rPr>
                  <w:rFonts w:hint="eastAsia"/>
                </w:rPr>
                <w:delText>创建账号</w:delText>
              </w:r>
            </w:del>
          </w:p>
        </w:tc>
      </w:tr>
      <w:tr w:rsidR="00235200" w14:paraId="08343134"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3658069F" w14:textId="77777777" w:rsidR="00235200" w:rsidRDefault="00235200" w:rsidP="00F51B8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A02CB0A" w14:textId="52D2A7F4" w:rsidR="00235200" w:rsidRDefault="004C2772" w:rsidP="00F51B8D">
            <w:ins w:id="1571" w:author="249326630@qq.com" w:date="2018-12-23T19:40:00Z">
              <w:r>
                <w:rPr>
                  <w:rFonts w:hint="eastAsia"/>
                </w:rPr>
                <w:t>查看钓点天气</w:t>
              </w:r>
            </w:ins>
            <w:del w:id="1572" w:author="249326630@qq.com" w:date="2018-12-23T19:40:00Z">
              <w:r w:rsidR="00B50483" w:rsidDel="004C2772">
                <w:rPr>
                  <w:rFonts w:hint="eastAsia"/>
                </w:rPr>
                <w:delText>创建账号</w:delText>
              </w:r>
            </w:del>
          </w:p>
        </w:tc>
      </w:tr>
      <w:tr w:rsidR="00235200" w14:paraId="4A6AA0E0" w14:textId="77777777" w:rsidTr="00F51B8D">
        <w:tc>
          <w:tcPr>
            <w:tcW w:w="4148" w:type="dxa"/>
            <w:gridSpan w:val="2"/>
            <w:tcBorders>
              <w:top w:val="single" w:sz="4" w:space="0" w:color="000000"/>
              <w:left w:val="single" w:sz="4" w:space="0" w:color="000000"/>
              <w:bottom w:val="single" w:sz="4" w:space="0" w:color="000000"/>
              <w:right w:val="single" w:sz="4" w:space="0" w:color="000000"/>
            </w:tcBorders>
            <w:hideMark/>
          </w:tcPr>
          <w:p w14:paraId="555040F3" w14:textId="77777777" w:rsidR="00235200" w:rsidRPr="00B45E5B" w:rsidRDefault="00235200" w:rsidP="00F51B8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2D898CD" w14:textId="77777777" w:rsidR="00235200" w:rsidRDefault="00235200" w:rsidP="00F51B8D">
            <w:r>
              <w:rPr>
                <w:rFonts w:hint="eastAsia"/>
              </w:rPr>
              <w:t>游客</w:t>
            </w:r>
          </w:p>
        </w:tc>
      </w:tr>
      <w:tr w:rsidR="00235200" w14:paraId="1BDAE768"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77AA9840" w14:textId="77777777" w:rsidR="00235200" w:rsidRPr="00B45E5B" w:rsidRDefault="00235200" w:rsidP="00F51B8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69FCF27" w14:textId="77777777" w:rsidR="00235200" w:rsidRDefault="00235200" w:rsidP="00F51B8D">
            <w:r>
              <w:rPr>
                <w:rFonts w:hint="eastAsia"/>
              </w:rPr>
              <w:t>黑盒测试</w:t>
            </w:r>
          </w:p>
        </w:tc>
      </w:tr>
      <w:tr w:rsidR="00235200" w14:paraId="268D4B21"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37EC4B43" w14:textId="77777777" w:rsidR="00235200" w:rsidRDefault="00235200" w:rsidP="00F51B8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F1011F1" w14:textId="77777777" w:rsidR="00235200" w:rsidRDefault="00235200" w:rsidP="00F51B8D">
            <w:r>
              <w:rPr>
                <w:rFonts w:hint="eastAsia"/>
              </w:rPr>
              <w:t>无</w:t>
            </w:r>
          </w:p>
        </w:tc>
      </w:tr>
      <w:tr w:rsidR="00235200" w14:paraId="32E70A62"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1587FF24" w14:textId="77777777" w:rsidR="00235200" w:rsidRDefault="00235200" w:rsidP="00F51B8D">
            <w:r>
              <w:rPr>
                <w:rFonts w:hint="eastAsia"/>
              </w:rPr>
              <w:t>状态</w:t>
            </w:r>
          </w:p>
        </w:tc>
        <w:tc>
          <w:tcPr>
            <w:tcW w:w="4148" w:type="dxa"/>
            <w:tcBorders>
              <w:top w:val="single" w:sz="4" w:space="0" w:color="000000"/>
              <w:left w:val="single" w:sz="4" w:space="0" w:color="000000"/>
              <w:bottom w:val="single" w:sz="4" w:space="0" w:color="000000"/>
              <w:right w:val="single" w:sz="4" w:space="0" w:color="000000"/>
            </w:tcBorders>
          </w:tcPr>
          <w:p w14:paraId="1D53CCDD" w14:textId="77777777" w:rsidR="00235200" w:rsidRDefault="00235200" w:rsidP="00F51B8D">
            <w:r>
              <w:rPr>
                <w:rFonts w:hint="eastAsia"/>
              </w:rPr>
              <w:t>未登录</w:t>
            </w:r>
          </w:p>
        </w:tc>
      </w:tr>
      <w:tr w:rsidR="00235200" w14:paraId="4608E5DE"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6486321B" w14:textId="77777777" w:rsidR="00235200" w:rsidRDefault="00235200" w:rsidP="00F51B8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B3D3437" w14:textId="2E067F33" w:rsidR="00235200" w:rsidRDefault="00235200" w:rsidP="00F51B8D">
            <w:r>
              <w:rPr>
                <w:rFonts w:hint="eastAsia"/>
              </w:rPr>
              <w:t>游客</w:t>
            </w:r>
            <w:ins w:id="1573" w:author="249326630@qq.com" w:date="2018-12-23T19:41:00Z">
              <w:r w:rsidR="001F65D9">
                <w:rPr>
                  <w:rFonts w:hint="eastAsia"/>
                </w:rPr>
                <w:t>查看钓点天气</w:t>
              </w:r>
            </w:ins>
            <w:del w:id="1574" w:author="249326630@qq.com" w:date="2018-12-23T19:41:00Z">
              <w:r w:rsidR="00B50483" w:rsidDel="001F65D9">
                <w:rPr>
                  <w:rFonts w:hint="eastAsia"/>
                </w:rPr>
                <w:delText>创建账号</w:delText>
              </w:r>
            </w:del>
          </w:p>
        </w:tc>
      </w:tr>
      <w:tr w:rsidR="00235200" w:rsidRPr="00B45E5B" w14:paraId="58D46B4A" w14:textId="77777777" w:rsidTr="00F51B8D">
        <w:tc>
          <w:tcPr>
            <w:tcW w:w="4148" w:type="dxa"/>
            <w:gridSpan w:val="2"/>
            <w:tcBorders>
              <w:top w:val="single" w:sz="4" w:space="0" w:color="000000"/>
              <w:left w:val="single" w:sz="4" w:space="0" w:color="000000"/>
              <w:bottom w:val="single" w:sz="4" w:space="0" w:color="000000"/>
              <w:right w:val="single" w:sz="4" w:space="0" w:color="000000"/>
            </w:tcBorders>
            <w:hideMark/>
          </w:tcPr>
          <w:p w14:paraId="5E673EDA" w14:textId="77777777" w:rsidR="00235200" w:rsidRPr="00B45E5B" w:rsidRDefault="00235200" w:rsidP="00F51B8D">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9E31CCB" w14:textId="282D90CD" w:rsidR="00235200" w:rsidRPr="00B45E5B" w:rsidRDefault="00235200" w:rsidP="00F51B8D">
            <w:r>
              <w:rPr>
                <w:rFonts w:hint="eastAsia"/>
              </w:rPr>
              <w:t>测试游客是否能</w:t>
            </w:r>
            <w:ins w:id="1575" w:author="249326630@qq.com" w:date="2018-12-23T19:41:00Z">
              <w:r w:rsidR="001F65D9">
                <w:rPr>
                  <w:rFonts w:hint="eastAsia"/>
                </w:rPr>
                <w:t>查看钓点天气</w:t>
              </w:r>
            </w:ins>
            <w:del w:id="1576" w:author="249326630@qq.com" w:date="2018-12-23T19:41:00Z">
              <w:r w:rsidDel="001F65D9">
                <w:rPr>
                  <w:rFonts w:hint="eastAsia"/>
                </w:rPr>
                <w:delText>进入首页，</w:delText>
              </w:r>
              <w:r w:rsidR="00B50483" w:rsidDel="001F65D9">
                <w:rPr>
                  <w:rFonts w:hint="eastAsia"/>
                </w:rPr>
                <w:delText>创建账号</w:delText>
              </w:r>
            </w:del>
          </w:p>
        </w:tc>
      </w:tr>
      <w:tr w:rsidR="00235200" w:rsidRPr="00507ADD" w14:paraId="25D950BC" w14:textId="77777777" w:rsidTr="00F51B8D">
        <w:trPr>
          <w:trHeight w:val="1445"/>
        </w:trPr>
        <w:tc>
          <w:tcPr>
            <w:tcW w:w="8296" w:type="dxa"/>
            <w:gridSpan w:val="3"/>
            <w:tcBorders>
              <w:top w:val="single" w:sz="4" w:space="0" w:color="000000"/>
              <w:left w:val="single" w:sz="4" w:space="0" w:color="000000"/>
              <w:right w:val="single" w:sz="4" w:space="0" w:color="000000"/>
            </w:tcBorders>
            <w:hideMark/>
          </w:tcPr>
          <w:p w14:paraId="6824E406" w14:textId="77777777" w:rsidR="00235200" w:rsidRPr="00507ADD" w:rsidRDefault="00235200" w:rsidP="00F51B8D">
            <w:r w:rsidRPr="00507ADD">
              <w:rPr>
                <w:rFonts w:hint="eastAsia"/>
              </w:rPr>
              <w:t>初始条件和背景：</w:t>
            </w:r>
          </w:p>
          <w:p w14:paraId="6A4CBAD4" w14:textId="77777777" w:rsidR="00235200" w:rsidRDefault="00235200" w:rsidP="00F51B8D">
            <w:r w:rsidRPr="00B45E5B">
              <w:rPr>
                <w:rFonts w:hint="eastAsia"/>
              </w:rPr>
              <w:t>系统</w:t>
            </w:r>
            <w:r>
              <w:rPr>
                <w:rFonts w:hint="eastAsia"/>
              </w:rPr>
              <w:t>：PC端</w:t>
            </w:r>
          </w:p>
          <w:p w14:paraId="1CA85280" w14:textId="77777777" w:rsidR="00235200" w:rsidRPr="00507ADD" w:rsidRDefault="00235200" w:rsidP="00F51B8D">
            <w:r>
              <w:rPr>
                <w:rFonts w:hint="eastAsia"/>
              </w:rPr>
              <w:t>浏览器：C</w:t>
            </w:r>
            <w:r>
              <w:t>hrome</w:t>
            </w:r>
          </w:p>
          <w:p w14:paraId="0071B92B" w14:textId="77777777" w:rsidR="00235200" w:rsidRPr="00507ADD" w:rsidRDefault="00235200" w:rsidP="00F51B8D">
            <w:r w:rsidRPr="00507ADD">
              <w:rPr>
                <w:rFonts w:hint="eastAsia"/>
              </w:rPr>
              <w:t>注释</w:t>
            </w:r>
            <w:r>
              <w:rPr>
                <w:rFonts w:hint="eastAsia"/>
              </w:rPr>
              <w:t>：无</w:t>
            </w:r>
          </w:p>
        </w:tc>
      </w:tr>
      <w:tr w:rsidR="00235200" w:rsidRPr="00507ADD" w14:paraId="35E098E4"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CFAF2EC" w14:textId="77777777" w:rsidR="00235200" w:rsidRPr="00507ADD" w:rsidRDefault="00235200" w:rsidP="00F51B8D">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24616AB" w14:textId="77777777" w:rsidR="00235200" w:rsidRPr="00507ADD" w:rsidRDefault="00235200" w:rsidP="00F51B8D">
            <w:r w:rsidRPr="00507ADD">
              <w:rPr>
                <w:rFonts w:hint="eastAsia"/>
              </w:rPr>
              <w:t>预期结果</w:t>
            </w:r>
          </w:p>
        </w:tc>
      </w:tr>
      <w:tr w:rsidR="00235200" w:rsidRPr="00507ADD" w14:paraId="49B0A977"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tcPr>
          <w:p w14:paraId="0456413E" w14:textId="35DC5C56" w:rsidR="00235200" w:rsidRPr="00507ADD" w:rsidRDefault="00B50483" w:rsidP="00F51B8D">
            <w:del w:id="1577" w:author="249326630@qq.com" w:date="2018-12-23T19:41:00Z">
              <w:r w:rsidDel="00721BE2">
                <w:rPr>
                  <w:rFonts w:hint="eastAsia"/>
                </w:rPr>
                <w:delText>设置登录密码</w:delText>
              </w:r>
            </w:del>
            <w:ins w:id="1578" w:author="249326630@qq.com" w:date="2018-12-23T19:41:00Z">
              <w:r w:rsidR="00721BE2">
                <w:rPr>
                  <w:rFonts w:hint="eastAsia"/>
                </w:rPr>
                <w:t>游客进入首页</w:t>
              </w:r>
            </w:ins>
          </w:p>
        </w:tc>
        <w:tc>
          <w:tcPr>
            <w:tcW w:w="6141" w:type="dxa"/>
            <w:gridSpan w:val="2"/>
            <w:tcBorders>
              <w:top w:val="single" w:sz="4" w:space="0" w:color="000000"/>
              <w:left w:val="single" w:sz="4" w:space="0" w:color="000000"/>
              <w:bottom w:val="single" w:sz="4" w:space="0" w:color="000000"/>
              <w:right w:val="single" w:sz="4" w:space="0" w:color="000000"/>
            </w:tcBorders>
          </w:tcPr>
          <w:p w14:paraId="7C1195E7" w14:textId="29370B77" w:rsidR="00235200" w:rsidRPr="00507ADD" w:rsidRDefault="00B50483" w:rsidP="00F51B8D">
            <w:del w:id="1579" w:author="249326630@qq.com" w:date="2018-12-23T19:41:00Z">
              <w:r w:rsidDel="00721BE2">
                <w:rPr>
                  <w:rFonts w:hint="eastAsia"/>
                </w:rPr>
                <w:delText>见设置密码测试用例</w:delText>
              </w:r>
            </w:del>
            <w:ins w:id="1580" w:author="249326630@qq.com" w:date="2018-12-23T19:41:00Z">
              <w:r w:rsidR="00721BE2">
                <w:rPr>
                  <w:rFonts w:hint="eastAsia"/>
                </w:rPr>
                <w:t>查看钓点天气</w:t>
              </w:r>
            </w:ins>
          </w:p>
        </w:tc>
      </w:tr>
      <w:tr w:rsidR="00235200" w:rsidDel="00E625CF" w14:paraId="79E47862" w14:textId="475E8EB4" w:rsidTr="00F51B8D">
        <w:trPr>
          <w:trHeight w:val="392"/>
          <w:del w:id="1581" w:author="249326630@qq.com" w:date="2018-12-23T19:41:00Z"/>
        </w:trPr>
        <w:tc>
          <w:tcPr>
            <w:tcW w:w="2155" w:type="dxa"/>
            <w:tcBorders>
              <w:top w:val="single" w:sz="4" w:space="0" w:color="000000"/>
              <w:left w:val="single" w:sz="4" w:space="0" w:color="000000"/>
              <w:bottom w:val="single" w:sz="4" w:space="0" w:color="000000"/>
              <w:right w:val="single" w:sz="4" w:space="0" w:color="000000"/>
            </w:tcBorders>
          </w:tcPr>
          <w:p w14:paraId="19621F76" w14:textId="6B15B428" w:rsidR="00235200" w:rsidDel="00E625CF" w:rsidRDefault="00B50483" w:rsidP="00F51B8D">
            <w:pPr>
              <w:rPr>
                <w:del w:id="1582" w:author="249326630@qq.com" w:date="2018-12-23T19:41:00Z"/>
              </w:rPr>
            </w:pPr>
            <w:del w:id="1583" w:author="249326630@qq.com" w:date="2018-12-23T19:41:00Z">
              <w:r w:rsidDel="00E625CF">
                <w:rPr>
                  <w:rFonts w:hint="eastAsia"/>
                </w:rPr>
                <w:delText>确认登录密码</w:delText>
              </w:r>
            </w:del>
          </w:p>
        </w:tc>
        <w:tc>
          <w:tcPr>
            <w:tcW w:w="6141" w:type="dxa"/>
            <w:gridSpan w:val="2"/>
            <w:tcBorders>
              <w:top w:val="single" w:sz="4" w:space="0" w:color="000000"/>
              <w:left w:val="single" w:sz="4" w:space="0" w:color="000000"/>
              <w:bottom w:val="single" w:sz="4" w:space="0" w:color="000000"/>
              <w:right w:val="single" w:sz="4" w:space="0" w:color="000000"/>
            </w:tcBorders>
          </w:tcPr>
          <w:p w14:paraId="645DB48D" w14:textId="4615A4C2" w:rsidR="00235200" w:rsidDel="00E625CF" w:rsidRDefault="00B50483" w:rsidP="00F51B8D">
            <w:pPr>
              <w:rPr>
                <w:del w:id="1584" w:author="249326630@qq.com" w:date="2018-12-23T19:41:00Z"/>
              </w:rPr>
            </w:pPr>
            <w:del w:id="1585" w:author="249326630@qq.com" w:date="2018-12-23T19:41:00Z">
              <w:r w:rsidDel="00E625CF">
                <w:rPr>
                  <w:rFonts w:hint="eastAsia"/>
                </w:rPr>
                <w:delText>见确认密码测试用例</w:delText>
              </w:r>
            </w:del>
          </w:p>
        </w:tc>
      </w:tr>
      <w:tr w:rsidR="00B50483" w:rsidDel="00E625CF" w14:paraId="6C7E5848" w14:textId="6AD46A07" w:rsidTr="00F51B8D">
        <w:trPr>
          <w:trHeight w:val="392"/>
          <w:del w:id="1586" w:author="249326630@qq.com" w:date="2018-12-23T19:41:00Z"/>
        </w:trPr>
        <w:tc>
          <w:tcPr>
            <w:tcW w:w="2155" w:type="dxa"/>
            <w:tcBorders>
              <w:top w:val="single" w:sz="4" w:space="0" w:color="000000"/>
              <w:left w:val="single" w:sz="4" w:space="0" w:color="000000"/>
              <w:bottom w:val="single" w:sz="4" w:space="0" w:color="000000"/>
              <w:right w:val="single" w:sz="4" w:space="0" w:color="000000"/>
            </w:tcBorders>
          </w:tcPr>
          <w:p w14:paraId="488C5C53" w14:textId="2A01847B" w:rsidR="00B50483" w:rsidDel="00E625CF" w:rsidRDefault="00B50483" w:rsidP="00F51B8D">
            <w:pPr>
              <w:rPr>
                <w:del w:id="1587" w:author="249326630@qq.com" w:date="2018-12-23T19:41:00Z"/>
              </w:rPr>
            </w:pPr>
            <w:del w:id="1588" w:author="249326630@qq.com" w:date="2018-12-23T19:41:00Z">
              <w:r w:rsidDel="00E625CF">
                <w:rPr>
                  <w:rFonts w:hint="eastAsia"/>
                </w:rPr>
                <w:delText>上传手持证件照</w:delText>
              </w:r>
            </w:del>
          </w:p>
        </w:tc>
        <w:tc>
          <w:tcPr>
            <w:tcW w:w="6141" w:type="dxa"/>
            <w:gridSpan w:val="2"/>
            <w:tcBorders>
              <w:top w:val="single" w:sz="4" w:space="0" w:color="000000"/>
              <w:left w:val="single" w:sz="4" w:space="0" w:color="000000"/>
              <w:bottom w:val="single" w:sz="4" w:space="0" w:color="000000"/>
              <w:right w:val="single" w:sz="4" w:space="0" w:color="000000"/>
            </w:tcBorders>
          </w:tcPr>
          <w:p w14:paraId="4BBEA9A1" w14:textId="2D5D2EAD" w:rsidR="00B50483" w:rsidDel="00E625CF" w:rsidRDefault="00B50483" w:rsidP="00F51B8D">
            <w:pPr>
              <w:rPr>
                <w:del w:id="1589" w:author="249326630@qq.com" w:date="2018-12-23T19:41:00Z"/>
              </w:rPr>
            </w:pPr>
            <w:del w:id="1590" w:author="249326630@qq.com" w:date="2018-12-23T19:41:00Z">
              <w:r w:rsidDel="00E625CF">
                <w:rPr>
                  <w:rFonts w:hint="eastAsia"/>
                </w:rPr>
                <w:delText>见上传手持证件照测试用例</w:delText>
              </w:r>
            </w:del>
          </w:p>
        </w:tc>
      </w:tr>
      <w:tr w:rsidR="00B50483" w:rsidDel="00E625CF" w14:paraId="03C8464A" w14:textId="45604A55" w:rsidTr="00F51B8D">
        <w:trPr>
          <w:trHeight w:val="392"/>
          <w:del w:id="1591" w:author="249326630@qq.com" w:date="2018-12-23T19:41:00Z"/>
        </w:trPr>
        <w:tc>
          <w:tcPr>
            <w:tcW w:w="2155" w:type="dxa"/>
            <w:tcBorders>
              <w:top w:val="single" w:sz="4" w:space="0" w:color="000000"/>
              <w:left w:val="single" w:sz="4" w:space="0" w:color="000000"/>
              <w:bottom w:val="single" w:sz="4" w:space="0" w:color="000000"/>
              <w:right w:val="single" w:sz="4" w:space="0" w:color="000000"/>
            </w:tcBorders>
          </w:tcPr>
          <w:p w14:paraId="7D3C3A30" w14:textId="4B8B645C" w:rsidR="00B50483" w:rsidDel="00E625CF" w:rsidRDefault="00B50483" w:rsidP="00F51B8D">
            <w:pPr>
              <w:rPr>
                <w:del w:id="1592" w:author="249326630@qq.com" w:date="2018-12-23T19:41:00Z"/>
              </w:rPr>
            </w:pPr>
            <w:del w:id="1593" w:author="249326630@qq.com" w:date="2018-12-23T19:41:00Z">
              <w:r w:rsidDel="00E625CF">
                <w:rPr>
                  <w:rFonts w:hint="eastAsia"/>
                </w:rPr>
                <w:delText>输入证件号码</w:delText>
              </w:r>
            </w:del>
          </w:p>
        </w:tc>
        <w:tc>
          <w:tcPr>
            <w:tcW w:w="6141" w:type="dxa"/>
            <w:gridSpan w:val="2"/>
            <w:tcBorders>
              <w:top w:val="single" w:sz="4" w:space="0" w:color="000000"/>
              <w:left w:val="single" w:sz="4" w:space="0" w:color="000000"/>
              <w:bottom w:val="single" w:sz="4" w:space="0" w:color="000000"/>
              <w:right w:val="single" w:sz="4" w:space="0" w:color="000000"/>
            </w:tcBorders>
          </w:tcPr>
          <w:p w14:paraId="0A915075" w14:textId="3FD0B944" w:rsidR="00B50483" w:rsidDel="00E625CF" w:rsidRDefault="00B50483" w:rsidP="00F51B8D">
            <w:pPr>
              <w:rPr>
                <w:del w:id="1594" w:author="249326630@qq.com" w:date="2018-12-23T19:41:00Z"/>
              </w:rPr>
            </w:pPr>
            <w:del w:id="1595" w:author="249326630@qq.com" w:date="2018-12-23T19:41:00Z">
              <w:r w:rsidDel="00E625CF">
                <w:rPr>
                  <w:rFonts w:hint="eastAsia"/>
                </w:rPr>
                <w:delText>见输入证件号码测试用例</w:delText>
              </w:r>
            </w:del>
          </w:p>
        </w:tc>
      </w:tr>
      <w:tr w:rsidR="00B50483" w:rsidDel="00E625CF" w14:paraId="1AB387B2" w14:textId="7B207F36" w:rsidTr="00F51B8D">
        <w:trPr>
          <w:trHeight w:val="392"/>
          <w:del w:id="1596" w:author="249326630@qq.com" w:date="2018-12-23T19:41:00Z"/>
        </w:trPr>
        <w:tc>
          <w:tcPr>
            <w:tcW w:w="2155" w:type="dxa"/>
            <w:tcBorders>
              <w:top w:val="single" w:sz="4" w:space="0" w:color="000000"/>
              <w:left w:val="single" w:sz="4" w:space="0" w:color="000000"/>
              <w:bottom w:val="single" w:sz="4" w:space="0" w:color="000000"/>
              <w:right w:val="single" w:sz="4" w:space="0" w:color="000000"/>
            </w:tcBorders>
          </w:tcPr>
          <w:p w14:paraId="290EAC54" w14:textId="04A0A045" w:rsidR="00B50483" w:rsidDel="00E625CF" w:rsidRDefault="00B50483" w:rsidP="00F51B8D">
            <w:pPr>
              <w:rPr>
                <w:del w:id="1597" w:author="249326630@qq.com" w:date="2018-12-23T19:41:00Z"/>
              </w:rPr>
            </w:pPr>
            <w:del w:id="1598" w:author="249326630@qq.com" w:date="2018-12-23T19:41:00Z">
              <w:r w:rsidDel="00E625CF">
                <w:rPr>
                  <w:rFonts w:hint="eastAsia"/>
                </w:rPr>
                <w:delText>选择证件种类</w:delText>
              </w:r>
            </w:del>
          </w:p>
        </w:tc>
        <w:tc>
          <w:tcPr>
            <w:tcW w:w="6141" w:type="dxa"/>
            <w:gridSpan w:val="2"/>
            <w:tcBorders>
              <w:top w:val="single" w:sz="4" w:space="0" w:color="000000"/>
              <w:left w:val="single" w:sz="4" w:space="0" w:color="000000"/>
              <w:bottom w:val="single" w:sz="4" w:space="0" w:color="000000"/>
              <w:right w:val="single" w:sz="4" w:space="0" w:color="000000"/>
            </w:tcBorders>
          </w:tcPr>
          <w:p w14:paraId="32F5CC83" w14:textId="76D24150" w:rsidR="00B50483" w:rsidDel="00E625CF" w:rsidRDefault="00B50483" w:rsidP="00F51B8D">
            <w:pPr>
              <w:rPr>
                <w:del w:id="1599" w:author="249326630@qq.com" w:date="2018-12-23T19:41:00Z"/>
              </w:rPr>
            </w:pPr>
            <w:del w:id="1600" w:author="249326630@qq.com" w:date="2018-12-23T19:41:00Z">
              <w:r w:rsidDel="00E625CF">
                <w:rPr>
                  <w:rFonts w:hint="eastAsia"/>
                </w:rPr>
                <w:delText>见选择证件种类测试用例</w:delText>
              </w:r>
            </w:del>
          </w:p>
        </w:tc>
      </w:tr>
      <w:tr w:rsidR="00B50483" w:rsidDel="00E625CF" w14:paraId="4F2ACD63" w14:textId="626C1B6A" w:rsidTr="00F51B8D">
        <w:trPr>
          <w:trHeight w:val="392"/>
          <w:del w:id="1601" w:author="249326630@qq.com" w:date="2018-12-23T19:41:00Z"/>
        </w:trPr>
        <w:tc>
          <w:tcPr>
            <w:tcW w:w="2155" w:type="dxa"/>
            <w:tcBorders>
              <w:top w:val="single" w:sz="4" w:space="0" w:color="000000"/>
              <w:left w:val="single" w:sz="4" w:space="0" w:color="000000"/>
              <w:bottom w:val="single" w:sz="4" w:space="0" w:color="000000"/>
              <w:right w:val="single" w:sz="4" w:space="0" w:color="000000"/>
            </w:tcBorders>
          </w:tcPr>
          <w:p w14:paraId="61D0F226" w14:textId="7FC84D8C" w:rsidR="00B50483" w:rsidDel="00E625CF" w:rsidRDefault="00B50483" w:rsidP="00F51B8D">
            <w:pPr>
              <w:rPr>
                <w:del w:id="1602" w:author="249326630@qq.com" w:date="2018-12-23T19:41:00Z"/>
              </w:rPr>
            </w:pPr>
            <w:del w:id="1603" w:author="249326630@qq.com" w:date="2018-12-23T19:41:00Z">
              <w:r w:rsidDel="00E625CF">
                <w:rPr>
                  <w:rFonts w:hint="eastAsia"/>
                </w:rPr>
                <w:delText>输入真实姓名</w:delText>
              </w:r>
            </w:del>
          </w:p>
        </w:tc>
        <w:tc>
          <w:tcPr>
            <w:tcW w:w="6141" w:type="dxa"/>
            <w:gridSpan w:val="2"/>
            <w:tcBorders>
              <w:top w:val="single" w:sz="4" w:space="0" w:color="000000"/>
              <w:left w:val="single" w:sz="4" w:space="0" w:color="000000"/>
              <w:bottom w:val="single" w:sz="4" w:space="0" w:color="000000"/>
              <w:right w:val="single" w:sz="4" w:space="0" w:color="000000"/>
            </w:tcBorders>
          </w:tcPr>
          <w:p w14:paraId="27E67532" w14:textId="2A92F274" w:rsidR="00B50483" w:rsidDel="00E625CF" w:rsidRDefault="00B50483" w:rsidP="00F51B8D">
            <w:pPr>
              <w:rPr>
                <w:del w:id="1604" w:author="249326630@qq.com" w:date="2018-12-23T19:41:00Z"/>
              </w:rPr>
            </w:pPr>
            <w:del w:id="1605" w:author="249326630@qq.com" w:date="2018-12-23T19:41:00Z">
              <w:r w:rsidDel="00E625CF">
                <w:rPr>
                  <w:rFonts w:hint="eastAsia"/>
                </w:rPr>
                <w:delText>见输入真实姓名测试用例</w:delText>
              </w:r>
            </w:del>
          </w:p>
        </w:tc>
      </w:tr>
      <w:tr w:rsidR="00B50483" w:rsidDel="00E625CF" w14:paraId="792D5816" w14:textId="12A97871" w:rsidTr="00F51B8D">
        <w:trPr>
          <w:trHeight w:val="392"/>
          <w:del w:id="1606" w:author="249326630@qq.com" w:date="2018-12-23T19:41:00Z"/>
        </w:trPr>
        <w:tc>
          <w:tcPr>
            <w:tcW w:w="2155" w:type="dxa"/>
            <w:tcBorders>
              <w:top w:val="single" w:sz="4" w:space="0" w:color="000000"/>
              <w:left w:val="single" w:sz="4" w:space="0" w:color="000000"/>
              <w:bottom w:val="single" w:sz="4" w:space="0" w:color="000000"/>
              <w:right w:val="single" w:sz="4" w:space="0" w:color="000000"/>
            </w:tcBorders>
          </w:tcPr>
          <w:p w14:paraId="579D31BC" w14:textId="75455B5D" w:rsidR="00B50483" w:rsidDel="00E625CF" w:rsidRDefault="00B50483" w:rsidP="00F51B8D">
            <w:pPr>
              <w:rPr>
                <w:del w:id="1607" w:author="249326630@qq.com" w:date="2018-12-23T19:41:00Z"/>
              </w:rPr>
            </w:pPr>
            <w:del w:id="1608" w:author="249326630@qq.com" w:date="2018-12-23T19:41:00Z">
              <w:r w:rsidDel="00E625CF">
                <w:rPr>
                  <w:rFonts w:hint="eastAsia"/>
                </w:rPr>
                <w:delText>输入联系方式</w:delText>
              </w:r>
            </w:del>
          </w:p>
        </w:tc>
        <w:tc>
          <w:tcPr>
            <w:tcW w:w="6141" w:type="dxa"/>
            <w:gridSpan w:val="2"/>
            <w:tcBorders>
              <w:top w:val="single" w:sz="4" w:space="0" w:color="000000"/>
              <w:left w:val="single" w:sz="4" w:space="0" w:color="000000"/>
              <w:bottom w:val="single" w:sz="4" w:space="0" w:color="000000"/>
              <w:right w:val="single" w:sz="4" w:space="0" w:color="000000"/>
            </w:tcBorders>
          </w:tcPr>
          <w:p w14:paraId="4489E545" w14:textId="1C30AEAA" w:rsidR="00B50483" w:rsidDel="00E625CF" w:rsidRDefault="00B50483" w:rsidP="00F51B8D">
            <w:pPr>
              <w:rPr>
                <w:del w:id="1609" w:author="249326630@qq.com" w:date="2018-12-23T19:41:00Z"/>
              </w:rPr>
            </w:pPr>
            <w:del w:id="1610" w:author="249326630@qq.com" w:date="2018-12-23T19:41:00Z">
              <w:r w:rsidDel="00E625CF">
                <w:rPr>
                  <w:rFonts w:hint="eastAsia"/>
                </w:rPr>
                <w:delText>见输入联系方式测试用例</w:delText>
              </w:r>
            </w:del>
          </w:p>
        </w:tc>
      </w:tr>
      <w:tr w:rsidR="00B50483" w:rsidDel="00E625CF" w14:paraId="5970041A" w14:textId="3A51FD2E" w:rsidTr="00F51B8D">
        <w:trPr>
          <w:trHeight w:val="392"/>
          <w:del w:id="1611" w:author="249326630@qq.com" w:date="2018-12-23T19:41:00Z"/>
        </w:trPr>
        <w:tc>
          <w:tcPr>
            <w:tcW w:w="2155" w:type="dxa"/>
            <w:tcBorders>
              <w:top w:val="single" w:sz="4" w:space="0" w:color="000000"/>
              <w:left w:val="single" w:sz="4" w:space="0" w:color="000000"/>
              <w:bottom w:val="single" w:sz="4" w:space="0" w:color="000000"/>
              <w:right w:val="single" w:sz="4" w:space="0" w:color="000000"/>
            </w:tcBorders>
          </w:tcPr>
          <w:p w14:paraId="731DEB1F" w14:textId="2A6B0E31" w:rsidR="00B50483" w:rsidDel="00E625CF" w:rsidRDefault="00B50483" w:rsidP="00F51B8D">
            <w:pPr>
              <w:rPr>
                <w:del w:id="1612" w:author="249326630@qq.com" w:date="2018-12-23T19:41:00Z"/>
              </w:rPr>
            </w:pPr>
            <w:del w:id="1613" w:author="249326630@qq.com" w:date="2018-12-23T19:41:00Z">
              <w:r w:rsidDel="00E625CF">
                <w:rPr>
                  <w:rFonts w:hint="eastAsia"/>
                </w:rPr>
                <w:delText>选择一个问题</w:delText>
              </w:r>
            </w:del>
          </w:p>
        </w:tc>
        <w:tc>
          <w:tcPr>
            <w:tcW w:w="6141" w:type="dxa"/>
            <w:gridSpan w:val="2"/>
            <w:tcBorders>
              <w:top w:val="single" w:sz="4" w:space="0" w:color="000000"/>
              <w:left w:val="single" w:sz="4" w:space="0" w:color="000000"/>
              <w:bottom w:val="single" w:sz="4" w:space="0" w:color="000000"/>
              <w:right w:val="single" w:sz="4" w:space="0" w:color="000000"/>
            </w:tcBorders>
          </w:tcPr>
          <w:p w14:paraId="5DD1ECA3" w14:textId="371BA33C" w:rsidR="00B50483" w:rsidDel="00E625CF" w:rsidRDefault="00B50483" w:rsidP="00F51B8D">
            <w:pPr>
              <w:rPr>
                <w:del w:id="1614" w:author="249326630@qq.com" w:date="2018-12-23T19:41:00Z"/>
              </w:rPr>
            </w:pPr>
            <w:del w:id="1615" w:author="249326630@qq.com" w:date="2018-12-23T19:41:00Z">
              <w:r w:rsidDel="00E625CF">
                <w:rPr>
                  <w:rFonts w:hint="eastAsia"/>
                </w:rPr>
                <w:delText>见选择一个问题测试用例</w:delText>
              </w:r>
            </w:del>
          </w:p>
        </w:tc>
      </w:tr>
      <w:tr w:rsidR="00B50483" w:rsidDel="00E625CF" w14:paraId="6095C314" w14:textId="0ECD3095" w:rsidTr="00F51B8D">
        <w:trPr>
          <w:trHeight w:val="392"/>
          <w:del w:id="1616" w:author="249326630@qq.com" w:date="2018-12-23T19:41:00Z"/>
        </w:trPr>
        <w:tc>
          <w:tcPr>
            <w:tcW w:w="2155" w:type="dxa"/>
            <w:tcBorders>
              <w:top w:val="single" w:sz="4" w:space="0" w:color="000000"/>
              <w:left w:val="single" w:sz="4" w:space="0" w:color="000000"/>
              <w:bottom w:val="single" w:sz="4" w:space="0" w:color="000000"/>
              <w:right w:val="single" w:sz="4" w:space="0" w:color="000000"/>
            </w:tcBorders>
          </w:tcPr>
          <w:p w14:paraId="256614DA" w14:textId="71970154" w:rsidR="00B50483" w:rsidDel="00E625CF" w:rsidRDefault="00B50483" w:rsidP="00F51B8D">
            <w:pPr>
              <w:rPr>
                <w:del w:id="1617" w:author="249326630@qq.com" w:date="2018-12-23T19:41:00Z"/>
              </w:rPr>
            </w:pPr>
            <w:del w:id="1618" w:author="249326630@qq.com" w:date="2018-12-23T19:41:00Z">
              <w:r w:rsidDel="00E625CF">
                <w:rPr>
                  <w:rFonts w:hint="eastAsia"/>
                </w:rPr>
                <w:delText>输入问题答案</w:delText>
              </w:r>
            </w:del>
          </w:p>
        </w:tc>
        <w:tc>
          <w:tcPr>
            <w:tcW w:w="6141" w:type="dxa"/>
            <w:gridSpan w:val="2"/>
            <w:tcBorders>
              <w:top w:val="single" w:sz="4" w:space="0" w:color="000000"/>
              <w:left w:val="single" w:sz="4" w:space="0" w:color="000000"/>
              <w:bottom w:val="single" w:sz="4" w:space="0" w:color="000000"/>
              <w:right w:val="single" w:sz="4" w:space="0" w:color="000000"/>
            </w:tcBorders>
          </w:tcPr>
          <w:p w14:paraId="583ABDF2" w14:textId="26B1D1DF" w:rsidR="00B50483" w:rsidDel="00E625CF" w:rsidRDefault="00B50483" w:rsidP="00F51B8D">
            <w:pPr>
              <w:rPr>
                <w:del w:id="1619" w:author="249326630@qq.com" w:date="2018-12-23T19:41:00Z"/>
              </w:rPr>
            </w:pPr>
            <w:del w:id="1620" w:author="249326630@qq.com" w:date="2018-12-23T19:41:00Z">
              <w:r w:rsidDel="00E625CF">
                <w:rPr>
                  <w:rFonts w:hint="eastAsia"/>
                </w:rPr>
                <w:delText>见输入问题答案测试用例</w:delText>
              </w:r>
            </w:del>
          </w:p>
        </w:tc>
      </w:tr>
    </w:tbl>
    <w:p w14:paraId="186B9172" w14:textId="488C9D50" w:rsidR="00747166" w:rsidRDefault="00747166" w:rsidP="00235200"/>
    <w:p w14:paraId="557BDF00" w14:textId="77777777" w:rsidR="00747166" w:rsidRDefault="00747166">
      <w:r>
        <w:br w:type="page"/>
      </w:r>
    </w:p>
    <w:p w14:paraId="3242D25A" w14:textId="77777777" w:rsidR="00235200" w:rsidRPr="00235200" w:rsidRDefault="00235200" w:rsidP="00235200"/>
    <w:p w14:paraId="61F06C30" w14:textId="010C7B92" w:rsidR="00FF0494" w:rsidRDefault="004B5B15" w:rsidP="00FF0494">
      <w:pPr>
        <w:pStyle w:val="a1"/>
      </w:pPr>
      <w:bookmarkStart w:id="1621" w:name="_Toc533356846"/>
      <w:ins w:id="1622" w:author="249326630@qq.com" w:date="2018-12-23T19:42:00Z">
        <w:r>
          <w:rPr>
            <w:rFonts w:hint="eastAsia"/>
          </w:rPr>
          <w:t>查看钓点信息</w:t>
        </w:r>
      </w:ins>
      <w:del w:id="1623" w:author="249326630@qq.com" w:date="2018-12-23T19:42:00Z">
        <w:r w:rsidR="00235200" w:rsidDel="004B5B15">
          <w:rPr>
            <w:rFonts w:hint="eastAsia"/>
          </w:rPr>
          <w:delText>设置登录密码</w:delText>
        </w:r>
      </w:del>
      <w:bookmarkEnd w:id="1621"/>
    </w:p>
    <w:tbl>
      <w:tblPr>
        <w:tblStyle w:val="14"/>
        <w:tblW w:w="8296" w:type="dxa"/>
        <w:tblLook w:val="04A0" w:firstRow="1" w:lastRow="0" w:firstColumn="1" w:lastColumn="0" w:noHBand="0" w:noVBand="1"/>
        <w:tblPrChange w:id="1624" w:author="249326630@qq.com" w:date="2018-12-23T19:42:00Z">
          <w:tblPr>
            <w:tblStyle w:val="14"/>
            <w:tblW w:w="8296" w:type="dxa"/>
            <w:tblLook w:val="04A0" w:firstRow="1" w:lastRow="0" w:firstColumn="1" w:lastColumn="0" w:noHBand="0" w:noVBand="1"/>
          </w:tblPr>
        </w:tblPrChange>
      </w:tblPr>
      <w:tblGrid>
        <w:gridCol w:w="2916"/>
        <w:gridCol w:w="1719"/>
        <w:gridCol w:w="3661"/>
        <w:tblGridChange w:id="1625">
          <w:tblGrid>
            <w:gridCol w:w="2916"/>
            <w:gridCol w:w="1719"/>
            <w:gridCol w:w="3661"/>
          </w:tblGrid>
        </w:tblGridChange>
      </w:tblGrid>
      <w:tr w:rsidR="00E27973" w:rsidRPr="00B45E5B" w14:paraId="39E6AC28" w14:textId="77777777" w:rsidTr="00C762FA">
        <w:tc>
          <w:tcPr>
            <w:tcW w:w="4635" w:type="dxa"/>
            <w:gridSpan w:val="2"/>
            <w:tcBorders>
              <w:top w:val="single" w:sz="4" w:space="0" w:color="000000"/>
              <w:left w:val="single" w:sz="4" w:space="0" w:color="000000"/>
              <w:bottom w:val="single" w:sz="4" w:space="0" w:color="000000"/>
              <w:right w:val="single" w:sz="4" w:space="0" w:color="000000"/>
            </w:tcBorders>
            <w:hideMark/>
            <w:tcPrChange w:id="1626" w:author="249326630@qq.com" w:date="2018-12-23T19:42:00Z">
              <w:tcPr>
                <w:tcW w:w="4148" w:type="dxa"/>
                <w:gridSpan w:val="2"/>
                <w:tcBorders>
                  <w:top w:val="single" w:sz="4" w:space="0" w:color="000000"/>
                  <w:left w:val="single" w:sz="4" w:space="0" w:color="000000"/>
                  <w:bottom w:val="single" w:sz="4" w:space="0" w:color="000000"/>
                  <w:right w:val="single" w:sz="4" w:space="0" w:color="000000"/>
                </w:tcBorders>
                <w:hideMark/>
              </w:tcPr>
            </w:tcPrChange>
          </w:tcPr>
          <w:p w14:paraId="33A8A7E9" w14:textId="77777777" w:rsidR="00235200" w:rsidRPr="00B45E5B" w:rsidRDefault="00235200" w:rsidP="00F51B8D">
            <w:r w:rsidRPr="00B45E5B">
              <w:rPr>
                <w:rFonts w:hint="eastAsia"/>
              </w:rPr>
              <w:t>测试用例编号</w:t>
            </w:r>
          </w:p>
        </w:tc>
        <w:tc>
          <w:tcPr>
            <w:tcW w:w="3661" w:type="dxa"/>
            <w:tcBorders>
              <w:top w:val="single" w:sz="4" w:space="0" w:color="000000"/>
              <w:left w:val="single" w:sz="4" w:space="0" w:color="000000"/>
              <w:bottom w:val="single" w:sz="4" w:space="0" w:color="000000"/>
              <w:right w:val="single" w:sz="4" w:space="0" w:color="000000"/>
            </w:tcBorders>
            <w:tcPrChange w:id="1627" w:author="249326630@qq.com" w:date="2018-12-23T19:42:00Z">
              <w:tcPr>
                <w:tcW w:w="4148" w:type="dxa"/>
                <w:tcBorders>
                  <w:top w:val="single" w:sz="4" w:space="0" w:color="000000"/>
                  <w:left w:val="single" w:sz="4" w:space="0" w:color="000000"/>
                  <w:bottom w:val="single" w:sz="4" w:space="0" w:color="000000"/>
                  <w:right w:val="single" w:sz="4" w:space="0" w:color="000000"/>
                </w:tcBorders>
              </w:tcPr>
            </w:tcPrChange>
          </w:tcPr>
          <w:p w14:paraId="683E5242" w14:textId="179C6F23" w:rsidR="00235200" w:rsidRPr="00B45E5B" w:rsidRDefault="00235200" w:rsidP="00F51B8D">
            <w:r>
              <w:rPr>
                <w:rFonts w:hint="eastAsia"/>
              </w:rPr>
              <w:t>TC</w:t>
            </w:r>
            <w:r>
              <w:t>-</w:t>
            </w:r>
            <w:r>
              <w:rPr>
                <w:rFonts w:hint="eastAsia"/>
              </w:rPr>
              <w:t>V</w:t>
            </w:r>
            <w:r>
              <w:t>-</w:t>
            </w:r>
            <w:r w:rsidR="00747166">
              <w:rPr>
                <w:rFonts w:hint="eastAsia"/>
              </w:rPr>
              <w:t>8</w:t>
            </w:r>
          </w:p>
        </w:tc>
      </w:tr>
      <w:tr w:rsidR="00E27973" w14:paraId="0EA01D07" w14:textId="77777777" w:rsidTr="00C762FA">
        <w:tc>
          <w:tcPr>
            <w:tcW w:w="4635" w:type="dxa"/>
            <w:gridSpan w:val="2"/>
            <w:tcBorders>
              <w:top w:val="single" w:sz="4" w:space="0" w:color="000000"/>
              <w:left w:val="single" w:sz="4" w:space="0" w:color="000000"/>
              <w:bottom w:val="single" w:sz="4" w:space="0" w:color="000000"/>
              <w:right w:val="single" w:sz="4" w:space="0" w:color="000000"/>
            </w:tcBorders>
            <w:tcPrChange w:id="1628" w:author="249326630@qq.com" w:date="2018-12-23T19:42:00Z">
              <w:tcPr>
                <w:tcW w:w="4148" w:type="dxa"/>
                <w:gridSpan w:val="2"/>
                <w:tcBorders>
                  <w:top w:val="single" w:sz="4" w:space="0" w:color="000000"/>
                  <w:left w:val="single" w:sz="4" w:space="0" w:color="000000"/>
                  <w:bottom w:val="single" w:sz="4" w:space="0" w:color="000000"/>
                  <w:right w:val="single" w:sz="4" w:space="0" w:color="000000"/>
                </w:tcBorders>
              </w:tcPr>
            </w:tcPrChange>
          </w:tcPr>
          <w:p w14:paraId="61674FDF" w14:textId="77777777" w:rsidR="00235200" w:rsidRPr="00B45E5B" w:rsidRDefault="00235200" w:rsidP="00F51B8D">
            <w:r>
              <w:rPr>
                <w:rFonts w:hint="eastAsia"/>
              </w:rPr>
              <w:t>测试用例名称</w:t>
            </w:r>
          </w:p>
        </w:tc>
        <w:tc>
          <w:tcPr>
            <w:tcW w:w="3661" w:type="dxa"/>
            <w:tcBorders>
              <w:top w:val="single" w:sz="4" w:space="0" w:color="000000"/>
              <w:left w:val="single" w:sz="4" w:space="0" w:color="000000"/>
              <w:bottom w:val="single" w:sz="4" w:space="0" w:color="000000"/>
              <w:right w:val="single" w:sz="4" w:space="0" w:color="000000"/>
            </w:tcBorders>
            <w:tcPrChange w:id="1629" w:author="249326630@qq.com" w:date="2018-12-23T19:42:00Z">
              <w:tcPr>
                <w:tcW w:w="4148" w:type="dxa"/>
                <w:tcBorders>
                  <w:top w:val="single" w:sz="4" w:space="0" w:color="000000"/>
                  <w:left w:val="single" w:sz="4" w:space="0" w:color="000000"/>
                  <w:bottom w:val="single" w:sz="4" w:space="0" w:color="000000"/>
                  <w:right w:val="single" w:sz="4" w:space="0" w:color="000000"/>
                </w:tcBorders>
              </w:tcPr>
            </w:tcPrChange>
          </w:tcPr>
          <w:p w14:paraId="537019F1" w14:textId="287E04EA" w:rsidR="00235200" w:rsidRDefault="004B5B15" w:rsidP="00F51B8D">
            <w:ins w:id="1630" w:author="249326630@qq.com" w:date="2018-12-23T19:42:00Z">
              <w:r>
                <w:rPr>
                  <w:rFonts w:hint="eastAsia"/>
                </w:rPr>
                <w:t>查看钓点信息</w:t>
              </w:r>
            </w:ins>
            <w:del w:id="1631" w:author="249326630@qq.com" w:date="2018-12-23T19:42:00Z">
              <w:r w:rsidR="00E27973" w:rsidDel="004B5B15">
                <w:rPr>
                  <w:rFonts w:hint="eastAsia"/>
                </w:rPr>
                <w:delText>设置登录密码</w:delText>
              </w:r>
            </w:del>
          </w:p>
        </w:tc>
      </w:tr>
      <w:tr w:rsidR="00E27973" w14:paraId="6B952691" w14:textId="77777777" w:rsidTr="00C762FA">
        <w:tc>
          <w:tcPr>
            <w:tcW w:w="4635" w:type="dxa"/>
            <w:gridSpan w:val="2"/>
            <w:tcBorders>
              <w:top w:val="single" w:sz="4" w:space="0" w:color="000000"/>
              <w:left w:val="single" w:sz="4" w:space="0" w:color="000000"/>
              <w:bottom w:val="single" w:sz="4" w:space="0" w:color="000000"/>
              <w:right w:val="single" w:sz="4" w:space="0" w:color="000000"/>
            </w:tcBorders>
            <w:tcPrChange w:id="1632" w:author="249326630@qq.com" w:date="2018-12-23T19:42:00Z">
              <w:tcPr>
                <w:tcW w:w="4148" w:type="dxa"/>
                <w:gridSpan w:val="2"/>
                <w:tcBorders>
                  <w:top w:val="single" w:sz="4" w:space="0" w:color="000000"/>
                  <w:left w:val="single" w:sz="4" w:space="0" w:color="000000"/>
                  <w:bottom w:val="single" w:sz="4" w:space="0" w:color="000000"/>
                  <w:right w:val="single" w:sz="4" w:space="0" w:color="000000"/>
                </w:tcBorders>
              </w:tcPr>
            </w:tcPrChange>
          </w:tcPr>
          <w:p w14:paraId="2F864D4A" w14:textId="77777777" w:rsidR="00235200" w:rsidRDefault="00235200" w:rsidP="00F51B8D">
            <w:r>
              <w:rPr>
                <w:rFonts w:hint="eastAsia"/>
              </w:rPr>
              <w:t>用例来源</w:t>
            </w:r>
          </w:p>
        </w:tc>
        <w:tc>
          <w:tcPr>
            <w:tcW w:w="3661" w:type="dxa"/>
            <w:tcBorders>
              <w:top w:val="single" w:sz="4" w:space="0" w:color="000000"/>
              <w:left w:val="single" w:sz="4" w:space="0" w:color="000000"/>
              <w:bottom w:val="single" w:sz="4" w:space="0" w:color="000000"/>
              <w:right w:val="single" w:sz="4" w:space="0" w:color="000000"/>
            </w:tcBorders>
            <w:tcPrChange w:id="1633" w:author="249326630@qq.com" w:date="2018-12-23T19:42:00Z">
              <w:tcPr>
                <w:tcW w:w="4148" w:type="dxa"/>
                <w:tcBorders>
                  <w:top w:val="single" w:sz="4" w:space="0" w:color="000000"/>
                  <w:left w:val="single" w:sz="4" w:space="0" w:color="000000"/>
                  <w:bottom w:val="single" w:sz="4" w:space="0" w:color="000000"/>
                  <w:right w:val="single" w:sz="4" w:space="0" w:color="000000"/>
                </w:tcBorders>
              </w:tcPr>
            </w:tcPrChange>
          </w:tcPr>
          <w:p w14:paraId="4E4FEF1E" w14:textId="51E18DAA" w:rsidR="00235200" w:rsidRDefault="004B5B15" w:rsidP="00F51B8D">
            <w:ins w:id="1634" w:author="249326630@qq.com" w:date="2018-12-23T19:42:00Z">
              <w:r>
                <w:rPr>
                  <w:rFonts w:hint="eastAsia"/>
                </w:rPr>
                <w:t>查看钓点信息</w:t>
              </w:r>
            </w:ins>
            <w:del w:id="1635" w:author="249326630@qq.com" w:date="2018-12-23T19:42:00Z">
              <w:r w:rsidR="00E27973" w:rsidDel="004B5B15">
                <w:rPr>
                  <w:rFonts w:hint="eastAsia"/>
                </w:rPr>
                <w:delText>设置登录密码</w:delText>
              </w:r>
            </w:del>
          </w:p>
        </w:tc>
      </w:tr>
      <w:tr w:rsidR="00E27973" w14:paraId="7F7B002B" w14:textId="77777777" w:rsidTr="00C762FA">
        <w:tc>
          <w:tcPr>
            <w:tcW w:w="4635" w:type="dxa"/>
            <w:gridSpan w:val="2"/>
            <w:tcBorders>
              <w:top w:val="single" w:sz="4" w:space="0" w:color="000000"/>
              <w:left w:val="single" w:sz="4" w:space="0" w:color="000000"/>
              <w:bottom w:val="single" w:sz="4" w:space="0" w:color="000000"/>
              <w:right w:val="single" w:sz="4" w:space="0" w:color="000000"/>
            </w:tcBorders>
            <w:hideMark/>
            <w:tcPrChange w:id="1636" w:author="249326630@qq.com" w:date="2018-12-23T19:42:00Z">
              <w:tcPr>
                <w:tcW w:w="4148" w:type="dxa"/>
                <w:gridSpan w:val="2"/>
                <w:tcBorders>
                  <w:top w:val="single" w:sz="4" w:space="0" w:color="000000"/>
                  <w:left w:val="single" w:sz="4" w:space="0" w:color="000000"/>
                  <w:bottom w:val="single" w:sz="4" w:space="0" w:color="000000"/>
                  <w:right w:val="single" w:sz="4" w:space="0" w:color="000000"/>
                </w:tcBorders>
                <w:hideMark/>
              </w:tcPr>
            </w:tcPrChange>
          </w:tcPr>
          <w:p w14:paraId="53F56C41" w14:textId="77777777" w:rsidR="00235200" w:rsidRPr="00B45E5B" w:rsidRDefault="00235200" w:rsidP="00F51B8D">
            <w:r>
              <w:rPr>
                <w:rFonts w:hint="eastAsia"/>
              </w:rPr>
              <w:t>参与者</w:t>
            </w:r>
          </w:p>
        </w:tc>
        <w:tc>
          <w:tcPr>
            <w:tcW w:w="3661" w:type="dxa"/>
            <w:tcBorders>
              <w:top w:val="single" w:sz="4" w:space="0" w:color="000000"/>
              <w:left w:val="single" w:sz="4" w:space="0" w:color="000000"/>
              <w:bottom w:val="single" w:sz="4" w:space="0" w:color="000000"/>
              <w:right w:val="single" w:sz="4" w:space="0" w:color="000000"/>
            </w:tcBorders>
            <w:tcPrChange w:id="1637" w:author="249326630@qq.com" w:date="2018-12-23T19:42:00Z">
              <w:tcPr>
                <w:tcW w:w="4148" w:type="dxa"/>
                <w:tcBorders>
                  <w:top w:val="single" w:sz="4" w:space="0" w:color="000000"/>
                  <w:left w:val="single" w:sz="4" w:space="0" w:color="000000"/>
                  <w:bottom w:val="single" w:sz="4" w:space="0" w:color="000000"/>
                  <w:right w:val="single" w:sz="4" w:space="0" w:color="000000"/>
                </w:tcBorders>
              </w:tcPr>
            </w:tcPrChange>
          </w:tcPr>
          <w:p w14:paraId="0946E2E4" w14:textId="77777777" w:rsidR="00235200" w:rsidRDefault="00235200" w:rsidP="00F51B8D">
            <w:r>
              <w:rPr>
                <w:rFonts w:hint="eastAsia"/>
              </w:rPr>
              <w:t>游客</w:t>
            </w:r>
          </w:p>
        </w:tc>
      </w:tr>
      <w:tr w:rsidR="00E27973" w14:paraId="102ACA4A" w14:textId="77777777" w:rsidTr="00C762FA">
        <w:tc>
          <w:tcPr>
            <w:tcW w:w="4635" w:type="dxa"/>
            <w:gridSpan w:val="2"/>
            <w:tcBorders>
              <w:top w:val="single" w:sz="4" w:space="0" w:color="000000"/>
              <w:left w:val="single" w:sz="4" w:space="0" w:color="000000"/>
              <w:bottom w:val="single" w:sz="4" w:space="0" w:color="000000"/>
              <w:right w:val="single" w:sz="4" w:space="0" w:color="000000"/>
            </w:tcBorders>
            <w:tcPrChange w:id="1638" w:author="249326630@qq.com" w:date="2018-12-23T19:42:00Z">
              <w:tcPr>
                <w:tcW w:w="4148" w:type="dxa"/>
                <w:gridSpan w:val="2"/>
                <w:tcBorders>
                  <w:top w:val="single" w:sz="4" w:space="0" w:color="000000"/>
                  <w:left w:val="single" w:sz="4" w:space="0" w:color="000000"/>
                  <w:bottom w:val="single" w:sz="4" w:space="0" w:color="000000"/>
                  <w:right w:val="single" w:sz="4" w:space="0" w:color="000000"/>
                </w:tcBorders>
              </w:tcPr>
            </w:tcPrChange>
          </w:tcPr>
          <w:p w14:paraId="2CC26C6E" w14:textId="77777777" w:rsidR="00235200" w:rsidRPr="00B45E5B" w:rsidRDefault="00235200" w:rsidP="00F51B8D">
            <w:r>
              <w:rPr>
                <w:rFonts w:hint="eastAsia"/>
              </w:rPr>
              <w:t>测试方法</w:t>
            </w:r>
          </w:p>
        </w:tc>
        <w:tc>
          <w:tcPr>
            <w:tcW w:w="3661" w:type="dxa"/>
            <w:tcBorders>
              <w:top w:val="single" w:sz="4" w:space="0" w:color="000000"/>
              <w:left w:val="single" w:sz="4" w:space="0" w:color="000000"/>
              <w:bottom w:val="single" w:sz="4" w:space="0" w:color="000000"/>
              <w:right w:val="single" w:sz="4" w:space="0" w:color="000000"/>
            </w:tcBorders>
            <w:tcPrChange w:id="1639" w:author="249326630@qq.com" w:date="2018-12-23T19:42:00Z">
              <w:tcPr>
                <w:tcW w:w="4148" w:type="dxa"/>
                <w:tcBorders>
                  <w:top w:val="single" w:sz="4" w:space="0" w:color="000000"/>
                  <w:left w:val="single" w:sz="4" w:space="0" w:color="000000"/>
                  <w:bottom w:val="single" w:sz="4" w:space="0" w:color="000000"/>
                  <w:right w:val="single" w:sz="4" w:space="0" w:color="000000"/>
                </w:tcBorders>
              </w:tcPr>
            </w:tcPrChange>
          </w:tcPr>
          <w:p w14:paraId="39C686B6" w14:textId="1A349A04" w:rsidR="00235200" w:rsidRDefault="00235200" w:rsidP="00564C72">
            <w:pPr>
              <w:pPrChange w:id="1640" w:author="249326630@qq.com" w:date="2018-12-23T19:42:00Z">
                <w:pPr/>
              </w:pPrChange>
            </w:pPr>
            <w:r>
              <w:rPr>
                <w:rFonts w:hint="eastAsia"/>
              </w:rPr>
              <w:t>黑盒测试</w:t>
            </w:r>
            <w:del w:id="1641" w:author="249326630@qq.com" w:date="2018-12-23T19:42:00Z">
              <w:r w:rsidR="00E27973" w:rsidDel="00564C72">
                <w:rPr>
                  <w:rFonts w:hint="eastAsia"/>
                </w:rPr>
                <w:delText>-等价类划分、边界值</w:delText>
              </w:r>
            </w:del>
          </w:p>
        </w:tc>
      </w:tr>
      <w:tr w:rsidR="00E27973" w14:paraId="333E4F73" w14:textId="77777777" w:rsidTr="00C762FA">
        <w:tc>
          <w:tcPr>
            <w:tcW w:w="4635" w:type="dxa"/>
            <w:gridSpan w:val="2"/>
            <w:tcBorders>
              <w:top w:val="single" w:sz="4" w:space="0" w:color="000000"/>
              <w:left w:val="single" w:sz="4" w:space="0" w:color="000000"/>
              <w:bottom w:val="single" w:sz="4" w:space="0" w:color="000000"/>
              <w:right w:val="single" w:sz="4" w:space="0" w:color="000000"/>
            </w:tcBorders>
            <w:tcPrChange w:id="1642" w:author="249326630@qq.com" w:date="2018-12-23T19:42:00Z">
              <w:tcPr>
                <w:tcW w:w="4148" w:type="dxa"/>
                <w:gridSpan w:val="2"/>
                <w:tcBorders>
                  <w:top w:val="single" w:sz="4" w:space="0" w:color="000000"/>
                  <w:left w:val="single" w:sz="4" w:space="0" w:color="000000"/>
                  <w:bottom w:val="single" w:sz="4" w:space="0" w:color="000000"/>
                  <w:right w:val="single" w:sz="4" w:space="0" w:color="000000"/>
                </w:tcBorders>
              </w:tcPr>
            </w:tcPrChange>
          </w:tcPr>
          <w:p w14:paraId="549F2803" w14:textId="77777777" w:rsidR="00235200" w:rsidRDefault="00235200" w:rsidP="00F51B8D">
            <w:r>
              <w:rPr>
                <w:rFonts w:hint="eastAsia"/>
              </w:rPr>
              <w:t>前置条件</w:t>
            </w:r>
          </w:p>
        </w:tc>
        <w:tc>
          <w:tcPr>
            <w:tcW w:w="3661" w:type="dxa"/>
            <w:tcBorders>
              <w:top w:val="single" w:sz="4" w:space="0" w:color="000000"/>
              <w:left w:val="single" w:sz="4" w:space="0" w:color="000000"/>
              <w:bottom w:val="single" w:sz="4" w:space="0" w:color="000000"/>
              <w:right w:val="single" w:sz="4" w:space="0" w:color="000000"/>
            </w:tcBorders>
            <w:tcPrChange w:id="1643" w:author="249326630@qq.com" w:date="2018-12-23T19:42:00Z">
              <w:tcPr>
                <w:tcW w:w="4148" w:type="dxa"/>
                <w:tcBorders>
                  <w:top w:val="single" w:sz="4" w:space="0" w:color="000000"/>
                  <w:left w:val="single" w:sz="4" w:space="0" w:color="000000"/>
                  <w:bottom w:val="single" w:sz="4" w:space="0" w:color="000000"/>
                  <w:right w:val="single" w:sz="4" w:space="0" w:color="000000"/>
                </w:tcBorders>
              </w:tcPr>
            </w:tcPrChange>
          </w:tcPr>
          <w:p w14:paraId="78CEDE97" w14:textId="77777777" w:rsidR="00235200" w:rsidRDefault="00235200" w:rsidP="00F51B8D">
            <w:r>
              <w:rPr>
                <w:rFonts w:hint="eastAsia"/>
              </w:rPr>
              <w:t>无</w:t>
            </w:r>
          </w:p>
        </w:tc>
      </w:tr>
      <w:tr w:rsidR="00E27973" w14:paraId="22EED7A5" w14:textId="77777777" w:rsidTr="00C762FA">
        <w:tc>
          <w:tcPr>
            <w:tcW w:w="4635" w:type="dxa"/>
            <w:gridSpan w:val="2"/>
            <w:tcBorders>
              <w:top w:val="single" w:sz="4" w:space="0" w:color="000000"/>
              <w:left w:val="single" w:sz="4" w:space="0" w:color="000000"/>
              <w:bottom w:val="single" w:sz="4" w:space="0" w:color="000000"/>
              <w:right w:val="single" w:sz="4" w:space="0" w:color="000000"/>
            </w:tcBorders>
            <w:tcPrChange w:id="1644" w:author="249326630@qq.com" w:date="2018-12-23T19:42:00Z">
              <w:tcPr>
                <w:tcW w:w="4148" w:type="dxa"/>
                <w:gridSpan w:val="2"/>
                <w:tcBorders>
                  <w:top w:val="single" w:sz="4" w:space="0" w:color="000000"/>
                  <w:left w:val="single" w:sz="4" w:space="0" w:color="000000"/>
                  <w:bottom w:val="single" w:sz="4" w:space="0" w:color="000000"/>
                  <w:right w:val="single" w:sz="4" w:space="0" w:color="000000"/>
                </w:tcBorders>
              </w:tcPr>
            </w:tcPrChange>
          </w:tcPr>
          <w:p w14:paraId="787ACDB5" w14:textId="77777777" w:rsidR="00235200" w:rsidRDefault="00235200" w:rsidP="00F51B8D">
            <w:r>
              <w:rPr>
                <w:rFonts w:hint="eastAsia"/>
              </w:rPr>
              <w:t>状态</w:t>
            </w:r>
          </w:p>
        </w:tc>
        <w:tc>
          <w:tcPr>
            <w:tcW w:w="3661" w:type="dxa"/>
            <w:tcBorders>
              <w:top w:val="single" w:sz="4" w:space="0" w:color="000000"/>
              <w:left w:val="single" w:sz="4" w:space="0" w:color="000000"/>
              <w:bottom w:val="single" w:sz="4" w:space="0" w:color="000000"/>
              <w:right w:val="single" w:sz="4" w:space="0" w:color="000000"/>
            </w:tcBorders>
            <w:tcPrChange w:id="1645" w:author="249326630@qq.com" w:date="2018-12-23T19:42:00Z">
              <w:tcPr>
                <w:tcW w:w="4148" w:type="dxa"/>
                <w:tcBorders>
                  <w:top w:val="single" w:sz="4" w:space="0" w:color="000000"/>
                  <w:left w:val="single" w:sz="4" w:space="0" w:color="000000"/>
                  <w:bottom w:val="single" w:sz="4" w:space="0" w:color="000000"/>
                  <w:right w:val="single" w:sz="4" w:space="0" w:color="000000"/>
                </w:tcBorders>
              </w:tcPr>
            </w:tcPrChange>
          </w:tcPr>
          <w:p w14:paraId="1A329E47" w14:textId="77777777" w:rsidR="00235200" w:rsidRDefault="00235200" w:rsidP="00F51B8D">
            <w:r>
              <w:rPr>
                <w:rFonts w:hint="eastAsia"/>
              </w:rPr>
              <w:t>未登录</w:t>
            </w:r>
          </w:p>
        </w:tc>
      </w:tr>
      <w:tr w:rsidR="00E27973" w14:paraId="4D821D52" w14:textId="77777777" w:rsidTr="00C762FA">
        <w:tc>
          <w:tcPr>
            <w:tcW w:w="4635" w:type="dxa"/>
            <w:gridSpan w:val="2"/>
            <w:tcBorders>
              <w:top w:val="single" w:sz="4" w:space="0" w:color="000000"/>
              <w:left w:val="single" w:sz="4" w:space="0" w:color="000000"/>
              <w:bottom w:val="single" w:sz="4" w:space="0" w:color="000000"/>
              <w:right w:val="single" w:sz="4" w:space="0" w:color="000000"/>
            </w:tcBorders>
            <w:tcPrChange w:id="1646" w:author="249326630@qq.com" w:date="2018-12-23T19:42:00Z">
              <w:tcPr>
                <w:tcW w:w="4148" w:type="dxa"/>
                <w:gridSpan w:val="2"/>
                <w:tcBorders>
                  <w:top w:val="single" w:sz="4" w:space="0" w:color="000000"/>
                  <w:left w:val="single" w:sz="4" w:space="0" w:color="000000"/>
                  <w:bottom w:val="single" w:sz="4" w:space="0" w:color="000000"/>
                  <w:right w:val="single" w:sz="4" w:space="0" w:color="000000"/>
                </w:tcBorders>
              </w:tcPr>
            </w:tcPrChange>
          </w:tcPr>
          <w:p w14:paraId="3FD3A437" w14:textId="77777777" w:rsidR="00235200" w:rsidRDefault="00235200" w:rsidP="00F51B8D">
            <w:r>
              <w:rPr>
                <w:rFonts w:hint="eastAsia"/>
              </w:rPr>
              <w:t>场景</w:t>
            </w:r>
          </w:p>
        </w:tc>
        <w:tc>
          <w:tcPr>
            <w:tcW w:w="3661" w:type="dxa"/>
            <w:tcBorders>
              <w:top w:val="single" w:sz="4" w:space="0" w:color="000000"/>
              <w:left w:val="single" w:sz="4" w:space="0" w:color="000000"/>
              <w:bottom w:val="single" w:sz="4" w:space="0" w:color="000000"/>
              <w:right w:val="single" w:sz="4" w:space="0" w:color="000000"/>
            </w:tcBorders>
            <w:tcPrChange w:id="1647" w:author="249326630@qq.com" w:date="2018-12-23T19:42:00Z">
              <w:tcPr>
                <w:tcW w:w="4148" w:type="dxa"/>
                <w:tcBorders>
                  <w:top w:val="single" w:sz="4" w:space="0" w:color="000000"/>
                  <w:left w:val="single" w:sz="4" w:space="0" w:color="000000"/>
                  <w:bottom w:val="single" w:sz="4" w:space="0" w:color="000000"/>
                  <w:right w:val="single" w:sz="4" w:space="0" w:color="000000"/>
                </w:tcBorders>
              </w:tcPr>
            </w:tcPrChange>
          </w:tcPr>
          <w:p w14:paraId="354FB290" w14:textId="63873136" w:rsidR="00235200" w:rsidRDefault="00235200" w:rsidP="00F51B8D">
            <w:r>
              <w:rPr>
                <w:rFonts w:hint="eastAsia"/>
              </w:rPr>
              <w:t>游客</w:t>
            </w:r>
            <w:ins w:id="1648" w:author="249326630@qq.com" w:date="2018-12-23T19:42:00Z">
              <w:r w:rsidR="001B36D8">
                <w:rPr>
                  <w:rFonts w:hint="eastAsia"/>
                </w:rPr>
                <w:t>查看钓点信息</w:t>
              </w:r>
            </w:ins>
            <w:del w:id="1649" w:author="249326630@qq.com" w:date="2018-12-23T19:42:00Z">
              <w:r w:rsidR="00E27973" w:rsidDel="001B36D8">
                <w:rPr>
                  <w:rFonts w:hint="eastAsia"/>
                </w:rPr>
                <w:delText>设置登录密码</w:delText>
              </w:r>
            </w:del>
          </w:p>
        </w:tc>
      </w:tr>
      <w:tr w:rsidR="00E27973" w:rsidRPr="00B45E5B" w14:paraId="1C4CCA5B" w14:textId="77777777" w:rsidTr="00C762FA">
        <w:tc>
          <w:tcPr>
            <w:tcW w:w="4635" w:type="dxa"/>
            <w:gridSpan w:val="2"/>
            <w:tcBorders>
              <w:top w:val="single" w:sz="4" w:space="0" w:color="000000"/>
              <w:left w:val="single" w:sz="4" w:space="0" w:color="000000"/>
              <w:bottom w:val="single" w:sz="4" w:space="0" w:color="000000"/>
              <w:right w:val="single" w:sz="4" w:space="0" w:color="000000"/>
            </w:tcBorders>
            <w:hideMark/>
            <w:tcPrChange w:id="1650" w:author="249326630@qq.com" w:date="2018-12-23T19:42:00Z">
              <w:tcPr>
                <w:tcW w:w="4148" w:type="dxa"/>
                <w:gridSpan w:val="2"/>
                <w:tcBorders>
                  <w:top w:val="single" w:sz="4" w:space="0" w:color="000000"/>
                  <w:left w:val="single" w:sz="4" w:space="0" w:color="000000"/>
                  <w:bottom w:val="single" w:sz="4" w:space="0" w:color="000000"/>
                  <w:right w:val="single" w:sz="4" w:space="0" w:color="000000"/>
                </w:tcBorders>
                <w:hideMark/>
              </w:tcPr>
            </w:tcPrChange>
          </w:tcPr>
          <w:p w14:paraId="13ABB8EB" w14:textId="77777777" w:rsidR="00235200" w:rsidRPr="00B45E5B" w:rsidRDefault="00235200" w:rsidP="00F51B8D">
            <w:r w:rsidRPr="00B45E5B">
              <w:rPr>
                <w:rFonts w:hint="eastAsia"/>
              </w:rPr>
              <w:t>测试目的</w:t>
            </w:r>
          </w:p>
        </w:tc>
        <w:tc>
          <w:tcPr>
            <w:tcW w:w="3661" w:type="dxa"/>
            <w:tcBorders>
              <w:top w:val="single" w:sz="4" w:space="0" w:color="000000"/>
              <w:left w:val="single" w:sz="4" w:space="0" w:color="000000"/>
              <w:bottom w:val="single" w:sz="4" w:space="0" w:color="000000"/>
              <w:right w:val="single" w:sz="4" w:space="0" w:color="000000"/>
            </w:tcBorders>
            <w:tcPrChange w:id="1651" w:author="249326630@qq.com" w:date="2018-12-23T19:42:00Z">
              <w:tcPr>
                <w:tcW w:w="4148" w:type="dxa"/>
                <w:tcBorders>
                  <w:top w:val="single" w:sz="4" w:space="0" w:color="000000"/>
                  <w:left w:val="single" w:sz="4" w:space="0" w:color="000000"/>
                  <w:bottom w:val="single" w:sz="4" w:space="0" w:color="000000"/>
                  <w:right w:val="single" w:sz="4" w:space="0" w:color="000000"/>
                </w:tcBorders>
              </w:tcPr>
            </w:tcPrChange>
          </w:tcPr>
          <w:p w14:paraId="3DE1D8F3" w14:textId="7B2BDD67" w:rsidR="00235200" w:rsidRPr="00B45E5B" w:rsidRDefault="00235200" w:rsidP="00F51B8D">
            <w:r>
              <w:rPr>
                <w:rFonts w:hint="eastAsia"/>
              </w:rPr>
              <w:t>测试游客是否能</w:t>
            </w:r>
            <w:ins w:id="1652" w:author="249326630@qq.com" w:date="2018-12-23T19:42:00Z">
              <w:r w:rsidR="001B36D8">
                <w:rPr>
                  <w:rFonts w:hint="eastAsia"/>
                </w:rPr>
                <w:t>查看钓点信息</w:t>
              </w:r>
            </w:ins>
            <w:del w:id="1653" w:author="249326630@qq.com" w:date="2018-12-23T19:42:00Z">
              <w:r w:rsidDel="001B36D8">
                <w:rPr>
                  <w:rFonts w:hint="eastAsia"/>
                </w:rPr>
                <w:delText>进入首页，</w:delText>
              </w:r>
              <w:r w:rsidR="00E27973" w:rsidDel="001B36D8">
                <w:rPr>
                  <w:rFonts w:hint="eastAsia"/>
                </w:rPr>
                <w:delText>设置登录密码</w:delText>
              </w:r>
            </w:del>
          </w:p>
        </w:tc>
      </w:tr>
      <w:tr w:rsidR="00235200" w:rsidRPr="00507ADD" w14:paraId="20DB8CBF" w14:textId="77777777" w:rsidTr="00F51B8D">
        <w:trPr>
          <w:trHeight w:val="1445"/>
        </w:trPr>
        <w:tc>
          <w:tcPr>
            <w:tcW w:w="8296" w:type="dxa"/>
            <w:gridSpan w:val="3"/>
            <w:tcBorders>
              <w:top w:val="single" w:sz="4" w:space="0" w:color="000000"/>
              <w:left w:val="single" w:sz="4" w:space="0" w:color="000000"/>
              <w:right w:val="single" w:sz="4" w:space="0" w:color="000000"/>
            </w:tcBorders>
            <w:hideMark/>
          </w:tcPr>
          <w:p w14:paraId="48FBC400" w14:textId="77777777" w:rsidR="00235200" w:rsidRPr="00507ADD" w:rsidRDefault="00235200" w:rsidP="00F51B8D">
            <w:r w:rsidRPr="00507ADD">
              <w:rPr>
                <w:rFonts w:hint="eastAsia"/>
              </w:rPr>
              <w:t>初始条件和背景：</w:t>
            </w:r>
          </w:p>
          <w:p w14:paraId="7D9AFDA7" w14:textId="77777777" w:rsidR="00235200" w:rsidRDefault="00235200" w:rsidP="00F51B8D">
            <w:r w:rsidRPr="00B45E5B">
              <w:rPr>
                <w:rFonts w:hint="eastAsia"/>
              </w:rPr>
              <w:t>系统</w:t>
            </w:r>
            <w:r>
              <w:rPr>
                <w:rFonts w:hint="eastAsia"/>
              </w:rPr>
              <w:t>：PC端</w:t>
            </w:r>
          </w:p>
          <w:p w14:paraId="3E01DEB6" w14:textId="77777777" w:rsidR="00235200" w:rsidRPr="00507ADD" w:rsidRDefault="00235200" w:rsidP="00F51B8D">
            <w:r>
              <w:rPr>
                <w:rFonts w:hint="eastAsia"/>
              </w:rPr>
              <w:t>浏览器：C</w:t>
            </w:r>
            <w:r>
              <w:t>hrome</w:t>
            </w:r>
          </w:p>
          <w:p w14:paraId="68C9CD72" w14:textId="77777777" w:rsidR="00235200" w:rsidRPr="00507ADD" w:rsidRDefault="00235200" w:rsidP="00F51B8D">
            <w:r w:rsidRPr="00507ADD">
              <w:rPr>
                <w:rFonts w:hint="eastAsia"/>
              </w:rPr>
              <w:t>注释</w:t>
            </w:r>
            <w:r>
              <w:rPr>
                <w:rFonts w:hint="eastAsia"/>
              </w:rPr>
              <w:t>：无</w:t>
            </w:r>
          </w:p>
        </w:tc>
      </w:tr>
      <w:tr w:rsidR="00235200" w:rsidRPr="00507ADD" w14:paraId="23A89F9E" w14:textId="77777777" w:rsidTr="00C762FA">
        <w:trPr>
          <w:trHeight w:val="392"/>
          <w:trPrChange w:id="1654" w:author="249326630@qq.com" w:date="2018-12-23T19:42:00Z">
            <w:trPr>
              <w:trHeight w:val="392"/>
            </w:trPr>
          </w:trPrChange>
        </w:trPr>
        <w:tc>
          <w:tcPr>
            <w:tcW w:w="2916" w:type="dxa"/>
            <w:tcBorders>
              <w:top w:val="single" w:sz="4" w:space="0" w:color="000000"/>
              <w:left w:val="single" w:sz="4" w:space="0" w:color="000000"/>
              <w:bottom w:val="single" w:sz="4" w:space="0" w:color="000000"/>
              <w:right w:val="single" w:sz="4" w:space="0" w:color="000000"/>
            </w:tcBorders>
            <w:hideMark/>
            <w:tcPrChange w:id="1655" w:author="249326630@qq.com" w:date="2018-12-23T19:42:00Z">
              <w:tcPr>
                <w:tcW w:w="2155" w:type="dxa"/>
                <w:tcBorders>
                  <w:top w:val="single" w:sz="4" w:space="0" w:color="000000"/>
                  <w:left w:val="single" w:sz="4" w:space="0" w:color="000000"/>
                  <w:bottom w:val="single" w:sz="4" w:space="0" w:color="000000"/>
                  <w:right w:val="single" w:sz="4" w:space="0" w:color="000000"/>
                </w:tcBorders>
                <w:hideMark/>
              </w:tcPr>
            </w:tcPrChange>
          </w:tcPr>
          <w:p w14:paraId="21B3384E" w14:textId="77777777" w:rsidR="00235200" w:rsidRPr="00507ADD" w:rsidRDefault="00235200" w:rsidP="00F51B8D">
            <w:r w:rsidRPr="00507ADD">
              <w:rPr>
                <w:rFonts w:hint="eastAsia"/>
              </w:rPr>
              <w:t>操作步骤</w:t>
            </w:r>
          </w:p>
        </w:tc>
        <w:tc>
          <w:tcPr>
            <w:tcW w:w="5380" w:type="dxa"/>
            <w:gridSpan w:val="2"/>
            <w:tcBorders>
              <w:top w:val="single" w:sz="4" w:space="0" w:color="000000"/>
              <w:left w:val="single" w:sz="4" w:space="0" w:color="000000"/>
              <w:bottom w:val="single" w:sz="4" w:space="0" w:color="000000"/>
              <w:right w:val="single" w:sz="4" w:space="0" w:color="000000"/>
            </w:tcBorders>
            <w:hideMark/>
            <w:tcPrChange w:id="1656" w:author="249326630@qq.com" w:date="2018-12-23T19:42:00Z">
              <w:tcPr>
                <w:tcW w:w="6141" w:type="dxa"/>
                <w:gridSpan w:val="2"/>
                <w:tcBorders>
                  <w:top w:val="single" w:sz="4" w:space="0" w:color="000000"/>
                  <w:left w:val="single" w:sz="4" w:space="0" w:color="000000"/>
                  <w:bottom w:val="single" w:sz="4" w:space="0" w:color="000000"/>
                  <w:right w:val="single" w:sz="4" w:space="0" w:color="000000"/>
                </w:tcBorders>
                <w:hideMark/>
              </w:tcPr>
            </w:tcPrChange>
          </w:tcPr>
          <w:p w14:paraId="7383D5A9" w14:textId="77777777" w:rsidR="00235200" w:rsidRPr="00507ADD" w:rsidRDefault="00235200" w:rsidP="00F51B8D">
            <w:r w:rsidRPr="00507ADD">
              <w:rPr>
                <w:rFonts w:hint="eastAsia"/>
              </w:rPr>
              <w:t>预期结果</w:t>
            </w:r>
          </w:p>
        </w:tc>
      </w:tr>
      <w:tr w:rsidR="00235200" w:rsidRPr="00507ADD" w14:paraId="2E79FBB5" w14:textId="77777777" w:rsidTr="00C762FA">
        <w:trPr>
          <w:trHeight w:val="392"/>
          <w:trPrChange w:id="1657" w:author="249326630@qq.com" w:date="2018-12-23T19:42:00Z">
            <w:trPr>
              <w:trHeight w:val="392"/>
            </w:trPr>
          </w:trPrChange>
        </w:trPr>
        <w:tc>
          <w:tcPr>
            <w:tcW w:w="2916" w:type="dxa"/>
            <w:tcBorders>
              <w:top w:val="single" w:sz="4" w:space="0" w:color="000000"/>
              <w:left w:val="single" w:sz="4" w:space="0" w:color="000000"/>
              <w:bottom w:val="single" w:sz="4" w:space="0" w:color="000000"/>
              <w:right w:val="single" w:sz="4" w:space="0" w:color="000000"/>
            </w:tcBorders>
            <w:tcPrChange w:id="1658" w:author="249326630@qq.com" w:date="2018-12-23T19:42:00Z">
              <w:tcPr>
                <w:tcW w:w="2155" w:type="dxa"/>
                <w:tcBorders>
                  <w:top w:val="single" w:sz="4" w:space="0" w:color="000000"/>
                  <w:left w:val="single" w:sz="4" w:space="0" w:color="000000"/>
                  <w:bottom w:val="single" w:sz="4" w:space="0" w:color="000000"/>
                  <w:right w:val="single" w:sz="4" w:space="0" w:color="000000"/>
                </w:tcBorders>
              </w:tcPr>
            </w:tcPrChange>
          </w:tcPr>
          <w:p w14:paraId="1700478B" w14:textId="0F23861A" w:rsidR="00235200" w:rsidRPr="00507ADD" w:rsidRDefault="00E27973" w:rsidP="00F51B8D">
            <w:del w:id="1659" w:author="249326630@qq.com" w:date="2018-12-23T19:44:00Z">
              <w:r w:rsidDel="00C762FA">
                <w:rPr>
                  <w:rFonts w:hint="eastAsia"/>
                </w:rPr>
                <w:delText>输入密码</w:delText>
              </w:r>
            </w:del>
            <w:ins w:id="1660" w:author="249326630@qq.com" w:date="2018-12-23T19:44:00Z">
              <w:r w:rsidR="00C762FA">
                <w:rPr>
                  <w:rFonts w:hint="eastAsia"/>
                </w:rPr>
                <w:t>游客进入首页</w:t>
              </w:r>
            </w:ins>
            <w:del w:id="1661" w:author="249326630@qq.com" w:date="2018-12-23T19:44:00Z">
              <w:r w:rsidDel="00C762FA">
                <w:rPr>
                  <w:rFonts w:hint="eastAsia"/>
                </w:rPr>
                <w:delText>[]</w:delText>
              </w:r>
            </w:del>
          </w:p>
        </w:tc>
        <w:tc>
          <w:tcPr>
            <w:tcW w:w="5380" w:type="dxa"/>
            <w:gridSpan w:val="2"/>
            <w:tcBorders>
              <w:top w:val="single" w:sz="4" w:space="0" w:color="000000"/>
              <w:left w:val="single" w:sz="4" w:space="0" w:color="000000"/>
              <w:bottom w:val="single" w:sz="4" w:space="0" w:color="000000"/>
              <w:right w:val="single" w:sz="4" w:space="0" w:color="000000"/>
            </w:tcBorders>
            <w:tcPrChange w:id="1662" w:author="249326630@qq.com" w:date="2018-12-23T19:42:00Z">
              <w:tcPr>
                <w:tcW w:w="6141" w:type="dxa"/>
                <w:gridSpan w:val="2"/>
                <w:tcBorders>
                  <w:top w:val="single" w:sz="4" w:space="0" w:color="000000"/>
                  <w:left w:val="single" w:sz="4" w:space="0" w:color="000000"/>
                  <w:bottom w:val="single" w:sz="4" w:space="0" w:color="000000"/>
                  <w:right w:val="single" w:sz="4" w:space="0" w:color="000000"/>
                </w:tcBorders>
              </w:tcPr>
            </w:tcPrChange>
          </w:tcPr>
          <w:p w14:paraId="00C55C7E" w14:textId="22B7622C" w:rsidR="00235200" w:rsidRPr="00507ADD" w:rsidRDefault="00E27973" w:rsidP="00F51B8D">
            <w:del w:id="1663" w:author="249326630@qq.com" w:date="2018-12-23T19:44:00Z">
              <w:r w:rsidDel="00E62101">
                <w:rPr>
                  <w:rFonts w:hint="eastAsia"/>
                </w:rPr>
                <w:delText>提示密码长度限制为6-20位</w:delText>
              </w:r>
            </w:del>
            <w:ins w:id="1664" w:author="249326630@qq.com" w:date="2018-12-23T19:44:00Z">
              <w:r w:rsidR="00E62101">
                <w:rPr>
                  <w:rFonts w:hint="eastAsia"/>
                </w:rPr>
                <w:t>查看钓点信息</w:t>
              </w:r>
            </w:ins>
          </w:p>
        </w:tc>
      </w:tr>
      <w:tr w:rsidR="00235200" w:rsidDel="00C762FA" w14:paraId="24F34EFF" w14:textId="623746F5" w:rsidTr="00C762FA">
        <w:trPr>
          <w:trHeight w:val="392"/>
          <w:del w:id="1665" w:author="249326630@qq.com" w:date="2018-12-23T19:42:00Z"/>
          <w:trPrChange w:id="1666" w:author="249326630@qq.com" w:date="2018-12-23T19:42:00Z">
            <w:trPr>
              <w:trHeight w:val="392"/>
            </w:trPr>
          </w:trPrChange>
        </w:trPr>
        <w:tc>
          <w:tcPr>
            <w:tcW w:w="2916" w:type="dxa"/>
            <w:tcBorders>
              <w:top w:val="single" w:sz="4" w:space="0" w:color="000000"/>
              <w:left w:val="single" w:sz="4" w:space="0" w:color="000000"/>
              <w:bottom w:val="single" w:sz="4" w:space="0" w:color="000000"/>
              <w:right w:val="single" w:sz="4" w:space="0" w:color="000000"/>
            </w:tcBorders>
            <w:tcPrChange w:id="1667" w:author="249326630@qq.com" w:date="2018-12-23T19:42:00Z">
              <w:tcPr>
                <w:tcW w:w="2155" w:type="dxa"/>
                <w:tcBorders>
                  <w:top w:val="single" w:sz="4" w:space="0" w:color="000000"/>
                  <w:left w:val="single" w:sz="4" w:space="0" w:color="000000"/>
                  <w:bottom w:val="single" w:sz="4" w:space="0" w:color="000000"/>
                  <w:right w:val="single" w:sz="4" w:space="0" w:color="000000"/>
                </w:tcBorders>
              </w:tcPr>
            </w:tcPrChange>
          </w:tcPr>
          <w:p w14:paraId="18BA0F7F" w14:textId="2C8049E1" w:rsidR="00235200" w:rsidDel="00C762FA" w:rsidRDefault="00E27973" w:rsidP="00F51B8D">
            <w:pPr>
              <w:rPr>
                <w:del w:id="1668" w:author="249326630@qq.com" w:date="2018-12-23T19:42:00Z"/>
              </w:rPr>
            </w:pPr>
            <w:del w:id="1669" w:author="249326630@qq.com" w:date="2018-12-23T19:42:00Z">
              <w:r w:rsidDel="00C762FA">
                <w:rPr>
                  <w:rFonts w:hint="eastAsia"/>
                </w:rPr>
                <w:delText>输入密码[</w:delText>
              </w:r>
              <w:r w:rsidDel="00C762FA">
                <w:delText>12345]</w:delText>
              </w:r>
            </w:del>
          </w:p>
        </w:tc>
        <w:tc>
          <w:tcPr>
            <w:tcW w:w="5380" w:type="dxa"/>
            <w:gridSpan w:val="2"/>
            <w:tcBorders>
              <w:top w:val="single" w:sz="4" w:space="0" w:color="000000"/>
              <w:left w:val="single" w:sz="4" w:space="0" w:color="000000"/>
              <w:bottom w:val="single" w:sz="4" w:space="0" w:color="000000"/>
              <w:right w:val="single" w:sz="4" w:space="0" w:color="000000"/>
            </w:tcBorders>
            <w:tcPrChange w:id="1670" w:author="249326630@qq.com" w:date="2018-12-23T19:42:00Z">
              <w:tcPr>
                <w:tcW w:w="6141" w:type="dxa"/>
                <w:gridSpan w:val="2"/>
                <w:tcBorders>
                  <w:top w:val="single" w:sz="4" w:space="0" w:color="000000"/>
                  <w:left w:val="single" w:sz="4" w:space="0" w:color="000000"/>
                  <w:bottom w:val="single" w:sz="4" w:space="0" w:color="000000"/>
                  <w:right w:val="single" w:sz="4" w:space="0" w:color="000000"/>
                </w:tcBorders>
              </w:tcPr>
            </w:tcPrChange>
          </w:tcPr>
          <w:p w14:paraId="34F137B8" w14:textId="7A7128CD" w:rsidR="00235200" w:rsidDel="00C762FA" w:rsidRDefault="00E27973" w:rsidP="00F51B8D">
            <w:pPr>
              <w:rPr>
                <w:del w:id="1671" w:author="249326630@qq.com" w:date="2018-12-23T19:42:00Z"/>
              </w:rPr>
            </w:pPr>
            <w:del w:id="1672" w:author="249326630@qq.com" w:date="2018-12-23T19:42:00Z">
              <w:r w:rsidDel="00C762FA">
                <w:rPr>
                  <w:rFonts w:hint="eastAsia"/>
                </w:rPr>
                <w:delText>提示密码长度限制为6-20位</w:delText>
              </w:r>
            </w:del>
          </w:p>
        </w:tc>
      </w:tr>
      <w:tr w:rsidR="00E27973" w:rsidDel="00C762FA" w14:paraId="42C1C99E" w14:textId="625CB86E" w:rsidTr="00C762FA">
        <w:trPr>
          <w:trHeight w:val="392"/>
          <w:del w:id="1673" w:author="249326630@qq.com" w:date="2018-12-23T19:42:00Z"/>
          <w:trPrChange w:id="1674" w:author="249326630@qq.com" w:date="2018-12-23T19:42:00Z">
            <w:trPr>
              <w:trHeight w:val="392"/>
            </w:trPr>
          </w:trPrChange>
        </w:trPr>
        <w:tc>
          <w:tcPr>
            <w:tcW w:w="2916" w:type="dxa"/>
            <w:tcBorders>
              <w:top w:val="single" w:sz="4" w:space="0" w:color="000000"/>
              <w:left w:val="single" w:sz="4" w:space="0" w:color="000000"/>
              <w:bottom w:val="single" w:sz="4" w:space="0" w:color="000000"/>
              <w:right w:val="single" w:sz="4" w:space="0" w:color="000000"/>
            </w:tcBorders>
            <w:tcPrChange w:id="1675" w:author="249326630@qq.com" w:date="2018-12-23T19:42:00Z">
              <w:tcPr>
                <w:tcW w:w="2155" w:type="dxa"/>
                <w:tcBorders>
                  <w:top w:val="single" w:sz="4" w:space="0" w:color="000000"/>
                  <w:left w:val="single" w:sz="4" w:space="0" w:color="000000"/>
                  <w:bottom w:val="single" w:sz="4" w:space="0" w:color="000000"/>
                  <w:right w:val="single" w:sz="4" w:space="0" w:color="000000"/>
                </w:tcBorders>
              </w:tcPr>
            </w:tcPrChange>
          </w:tcPr>
          <w:p w14:paraId="5841912E" w14:textId="0FC1DDA1" w:rsidR="00E27973" w:rsidDel="00C762FA" w:rsidRDefault="00E27973" w:rsidP="00F51B8D">
            <w:pPr>
              <w:rPr>
                <w:del w:id="1676" w:author="249326630@qq.com" w:date="2018-12-23T19:42:00Z"/>
              </w:rPr>
            </w:pPr>
            <w:del w:id="1677" w:author="249326630@qq.com" w:date="2018-12-23T19:42:00Z">
              <w:r w:rsidDel="00C762FA">
                <w:rPr>
                  <w:rFonts w:hint="eastAsia"/>
                </w:rPr>
                <w:delText>输入密码[</w:delText>
              </w:r>
              <w:r w:rsidDel="00C762FA">
                <w:delText>!!!!!!]</w:delText>
              </w:r>
            </w:del>
          </w:p>
        </w:tc>
        <w:tc>
          <w:tcPr>
            <w:tcW w:w="5380" w:type="dxa"/>
            <w:gridSpan w:val="2"/>
            <w:tcBorders>
              <w:top w:val="single" w:sz="4" w:space="0" w:color="000000"/>
              <w:left w:val="single" w:sz="4" w:space="0" w:color="000000"/>
              <w:bottom w:val="single" w:sz="4" w:space="0" w:color="000000"/>
              <w:right w:val="single" w:sz="4" w:space="0" w:color="000000"/>
            </w:tcBorders>
            <w:tcPrChange w:id="1678" w:author="249326630@qq.com" w:date="2018-12-23T19:42:00Z">
              <w:tcPr>
                <w:tcW w:w="6141" w:type="dxa"/>
                <w:gridSpan w:val="2"/>
                <w:tcBorders>
                  <w:top w:val="single" w:sz="4" w:space="0" w:color="000000"/>
                  <w:left w:val="single" w:sz="4" w:space="0" w:color="000000"/>
                  <w:bottom w:val="single" w:sz="4" w:space="0" w:color="000000"/>
                  <w:right w:val="single" w:sz="4" w:space="0" w:color="000000"/>
                </w:tcBorders>
              </w:tcPr>
            </w:tcPrChange>
          </w:tcPr>
          <w:p w14:paraId="666B7058" w14:textId="50FF0481" w:rsidR="00E27973" w:rsidDel="00C762FA" w:rsidRDefault="00E27973" w:rsidP="00F51B8D">
            <w:pPr>
              <w:rPr>
                <w:del w:id="1679" w:author="249326630@qq.com" w:date="2018-12-23T19:42:00Z"/>
              </w:rPr>
            </w:pPr>
            <w:del w:id="1680" w:author="249326630@qq.com" w:date="2018-12-23T19:42:00Z">
              <w:r w:rsidDel="00C762FA">
                <w:rPr>
                  <w:rFonts w:hint="eastAsia"/>
                </w:rPr>
                <w:delText>提示密码只能由大小写字母与数字组成</w:delText>
              </w:r>
            </w:del>
          </w:p>
        </w:tc>
      </w:tr>
      <w:tr w:rsidR="00E27973" w:rsidDel="00C762FA" w14:paraId="0BB91478" w14:textId="6DB4082D" w:rsidTr="00C762FA">
        <w:trPr>
          <w:trHeight w:val="392"/>
          <w:del w:id="1681" w:author="249326630@qq.com" w:date="2018-12-23T19:42:00Z"/>
          <w:trPrChange w:id="1682" w:author="249326630@qq.com" w:date="2018-12-23T19:42:00Z">
            <w:trPr>
              <w:trHeight w:val="392"/>
            </w:trPr>
          </w:trPrChange>
        </w:trPr>
        <w:tc>
          <w:tcPr>
            <w:tcW w:w="2916" w:type="dxa"/>
            <w:tcBorders>
              <w:top w:val="single" w:sz="4" w:space="0" w:color="000000"/>
              <w:left w:val="single" w:sz="4" w:space="0" w:color="000000"/>
              <w:bottom w:val="single" w:sz="4" w:space="0" w:color="000000"/>
              <w:right w:val="single" w:sz="4" w:space="0" w:color="000000"/>
            </w:tcBorders>
            <w:tcPrChange w:id="1683" w:author="249326630@qq.com" w:date="2018-12-23T19:42:00Z">
              <w:tcPr>
                <w:tcW w:w="2155" w:type="dxa"/>
                <w:tcBorders>
                  <w:top w:val="single" w:sz="4" w:space="0" w:color="000000"/>
                  <w:left w:val="single" w:sz="4" w:space="0" w:color="000000"/>
                  <w:bottom w:val="single" w:sz="4" w:space="0" w:color="000000"/>
                  <w:right w:val="single" w:sz="4" w:space="0" w:color="000000"/>
                </w:tcBorders>
              </w:tcPr>
            </w:tcPrChange>
          </w:tcPr>
          <w:p w14:paraId="0304074A" w14:textId="67E7E3EA" w:rsidR="00E27973" w:rsidDel="00C762FA" w:rsidRDefault="00E27973" w:rsidP="00F51B8D">
            <w:pPr>
              <w:rPr>
                <w:del w:id="1684" w:author="249326630@qq.com" w:date="2018-12-23T19:42:00Z"/>
              </w:rPr>
            </w:pPr>
            <w:del w:id="1685" w:author="249326630@qq.com" w:date="2018-12-23T19:42:00Z">
              <w:r w:rsidDel="00C762FA">
                <w:rPr>
                  <w:rFonts w:hint="eastAsia"/>
                </w:rPr>
                <w:delText>输入密码[</w:delText>
              </w:r>
              <w:r w:rsidDel="00C762FA">
                <w:delText>1234512345123451234512345]</w:delText>
              </w:r>
            </w:del>
          </w:p>
        </w:tc>
        <w:tc>
          <w:tcPr>
            <w:tcW w:w="5380" w:type="dxa"/>
            <w:gridSpan w:val="2"/>
            <w:tcBorders>
              <w:top w:val="single" w:sz="4" w:space="0" w:color="000000"/>
              <w:left w:val="single" w:sz="4" w:space="0" w:color="000000"/>
              <w:bottom w:val="single" w:sz="4" w:space="0" w:color="000000"/>
              <w:right w:val="single" w:sz="4" w:space="0" w:color="000000"/>
            </w:tcBorders>
            <w:tcPrChange w:id="1686" w:author="249326630@qq.com" w:date="2018-12-23T19:42:00Z">
              <w:tcPr>
                <w:tcW w:w="6141" w:type="dxa"/>
                <w:gridSpan w:val="2"/>
                <w:tcBorders>
                  <w:top w:val="single" w:sz="4" w:space="0" w:color="000000"/>
                  <w:left w:val="single" w:sz="4" w:space="0" w:color="000000"/>
                  <w:bottom w:val="single" w:sz="4" w:space="0" w:color="000000"/>
                  <w:right w:val="single" w:sz="4" w:space="0" w:color="000000"/>
                </w:tcBorders>
              </w:tcPr>
            </w:tcPrChange>
          </w:tcPr>
          <w:p w14:paraId="4C9859C7" w14:textId="69654925" w:rsidR="00E27973" w:rsidDel="00C762FA" w:rsidRDefault="00E27973" w:rsidP="00F51B8D">
            <w:pPr>
              <w:rPr>
                <w:del w:id="1687" w:author="249326630@qq.com" w:date="2018-12-23T19:42:00Z"/>
              </w:rPr>
            </w:pPr>
            <w:del w:id="1688" w:author="249326630@qq.com" w:date="2018-12-23T19:42:00Z">
              <w:r w:rsidDel="00C762FA">
                <w:rPr>
                  <w:rFonts w:hint="eastAsia"/>
                </w:rPr>
                <w:delText>提示密码长度限制位6</w:delText>
              </w:r>
              <w:r w:rsidDel="00C762FA">
                <w:delText>-20</w:delText>
              </w:r>
              <w:r w:rsidDel="00C762FA">
                <w:rPr>
                  <w:rFonts w:hint="eastAsia"/>
                </w:rPr>
                <w:delText>位</w:delText>
              </w:r>
            </w:del>
          </w:p>
        </w:tc>
      </w:tr>
      <w:tr w:rsidR="00E27973" w:rsidDel="00C762FA" w14:paraId="6420B1A4" w14:textId="041FBE47" w:rsidTr="00C762FA">
        <w:trPr>
          <w:trHeight w:val="392"/>
          <w:del w:id="1689" w:author="249326630@qq.com" w:date="2018-12-23T19:42:00Z"/>
          <w:trPrChange w:id="1690" w:author="249326630@qq.com" w:date="2018-12-23T19:42:00Z">
            <w:trPr>
              <w:trHeight w:val="392"/>
            </w:trPr>
          </w:trPrChange>
        </w:trPr>
        <w:tc>
          <w:tcPr>
            <w:tcW w:w="2916" w:type="dxa"/>
            <w:tcBorders>
              <w:top w:val="single" w:sz="4" w:space="0" w:color="000000"/>
              <w:left w:val="single" w:sz="4" w:space="0" w:color="000000"/>
              <w:bottom w:val="single" w:sz="4" w:space="0" w:color="000000"/>
              <w:right w:val="single" w:sz="4" w:space="0" w:color="000000"/>
            </w:tcBorders>
            <w:tcPrChange w:id="1691" w:author="249326630@qq.com" w:date="2018-12-23T19:42:00Z">
              <w:tcPr>
                <w:tcW w:w="2155" w:type="dxa"/>
                <w:tcBorders>
                  <w:top w:val="single" w:sz="4" w:space="0" w:color="000000"/>
                  <w:left w:val="single" w:sz="4" w:space="0" w:color="000000"/>
                  <w:bottom w:val="single" w:sz="4" w:space="0" w:color="000000"/>
                  <w:right w:val="single" w:sz="4" w:space="0" w:color="000000"/>
                </w:tcBorders>
              </w:tcPr>
            </w:tcPrChange>
          </w:tcPr>
          <w:p w14:paraId="31F4227A" w14:textId="2704EFC8" w:rsidR="00E27973" w:rsidDel="00C762FA" w:rsidRDefault="00E27973" w:rsidP="00F51B8D">
            <w:pPr>
              <w:rPr>
                <w:del w:id="1692" w:author="249326630@qq.com" w:date="2018-12-23T19:42:00Z"/>
              </w:rPr>
            </w:pPr>
            <w:del w:id="1693" w:author="249326630@qq.com" w:date="2018-12-23T19:42:00Z">
              <w:r w:rsidDel="00C762FA">
                <w:rPr>
                  <w:rFonts w:hint="eastAsia"/>
                </w:rPr>
                <w:delText>输入密码[</w:delText>
              </w:r>
              <w:r w:rsidDel="00C762FA">
                <w:delText>123454]</w:delText>
              </w:r>
            </w:del>
          </w:p>
        </w:tc>
        <w:tc>
          <w:tcPr>
            <w:tcW w:w="5380" w:type="dxa"/>
            <w:gridSpan w:val="2"/>
            <w:tcBorders>
              <w:top w:val="single" w:sz="4" w:space="0" w:color="000000"/>
              <w:left w:val="single" w:sz="4" w:space="0" w:color="000000"/>
              <w:bottom w:val="single" w:sz="4" w:space="0" w:color="000000"/>
              <w:right w:val="single" w:sz="4" w:space="0" w:color="000000"/>
            </w:tcBorders>
            <w:tcPrChange w:id="1694" w:author="249326630@qq.com" w:date="2018-12-23T19:42:00Z">
              <w:tcPr>
                <w:tcW w:w="6141" w:type="dxa"/>
                <w:gridSpan w:val="2"/>
                <w:tcBorders>
                  <w:top w:val="single" w:sz="4" w:space="0" w:color="000000"/>
                  <w:left w:val="single" w:sz="4" w:space="0" w:color="000000"/>
                  <w:bottom w:val="single" w:sz="4" w:space="0" w:color="000000"/>
                  <w:right w:val="single" w:sz="4" w:space="0" w:color="000000"/>
                </w:tcBorders>
              </w:tcPr>
            </w:tcPrChange>
          </w:tcPr>
          <w:p w14:paraId="7DDB60E2" w14:textId="6C975188" w:rsidR="00E27973" w:rsidDel="00C762FA" w:rsidRDefault="00E27973" w:rsidP="00F51B8D">
            <w:pPr>
              <w:rPr>
                <w:del w:id="1695" w:author="249326630@qq.com" w:date="2018-12-23T19:42:00Z"/>
              </w:rPr>
            </w:pPr>
            <w:del w:id="1696" w:author="249326630@qq.com" w:date="2018-12-23T19:42:00Z">
              <w:r w:rsidDel="00C762FA">
                <w:rPr>
                  <w:rFonts w:hint="eastAsia"/>
                </w:rPr>
                <w:delText>保存成功</w:delText>
              </w:r>
            </w:del>
          </w:p>
        </w:tc>
      </w:tr>
    </w:tbl>
    <w:p w14:paraId="1BC0C6D4" w14:textId="0A48D6A6" w:rsidR="00747166" w:rsidRDefault="00747166" w:rsidP="00235200"/>
    <w:p w14:paraId="275F54B4" w14:textId="77777777" w:rsidR="00747166" w:rsidRDefault="00747166">
      <w:r>
        <w:br w:type="page"/>
      </w:r>
    </w:p>
    <w:p w14:paraId="0CF41150" w14:textId="77777777" w:rsidR="00235200" w:rsidRPr="00235200" w:rsidRDefault="00235200" w:rsidP="00235200"/>
    <w:p w14:paraId="3A8CEA9B" w14:textId="4C83AC57" w:rsidR="00235200" w:rsidRDefault="009066F8" w:rsidP="00235200">
      <w:pPr>
        <w:pStyle w:val="a1"/>
      </w:pPr>
      <w:bookmarkStart w:id="1697" w:name="_Toc533356847"/>
      <w:ins w:id="1698" w:author="249326630@qq.com" w:date="2018-12-23T19:44:00Z">
        <w:r>
          <w:rPr>
            <w:rFonts w:hint="eastAsia"/>
          </w:rPr>
          <w:t>搜索钓点</w:t>
        </w:r>
      </w:ins>
      <w:del w:id="1699" w:author="249326630@qq.com" w:date="2018-12-23T19:44:00Z">
        <w:r w:rsidR="00235200" w:rsidDel="009066F8">
          <w:rPr>
            <w:rFonts w:hint="eastAsia"/>
          </w:rPr>
          <w:delText>确认登录密码</w:delText>
        </w:r>
      </w:del>
      <w:bookmarkEnd w:id="1697"/>
    </w:p>
    <w:tbl>
      <w:tblPr>
        <w:tblStyle w:val="14"/>
        <w:tblW w:w="8296" w:type="dxa"/>
        <w:tblLook w:val="04A0" w:firstRow="1" w:lastRow="0" w:firstColumn="1" w:lastColumn="0" w:noHBand="0" w:noVBand="1"/>
      </w:tblPr>
      <w:tblGrid>
        <w:gridCol w:w="2155"/>
        <w:gridCol w:w="1993"/>
        <w:gridCol w:w="4148"/>
      </w:tblGrid>
      <w:tr w:rsidR="00235200" w:rsidRPr="00B45E5B" w14:paraId="6340C323" w14:textId="77777777" w:rsidTr="00F51B8D">
        <w:tc>
          <w:tcPr>
            <w:tcW w:w="4148" w:type="dxa"/>
            <w:gridSpan w:val="2"/>
            <w:tcBorders>
              <w:top w:val="single" w:sz="4" w:space="0" w:color="000000"/>
              <w:left w:val="single" w:sz="4" w:space="0" w:color="000000"/>
              <w:bottom w:val="single" w:sz="4" w:space="0" w:color="000000"/>
              <w:right w:val="single" w:sz="4" w:space="0" w:color="000000"/>
            </w:tcBorders>
            <w:hideMark/>
          </w:tcPr>
          <w:p w14:paraId="484D3B37" w14:textId="77777777" w:rsidR="00235200" w:rsidRPr="00B45E5B" w:rsidRDefault="00235200" w:rsidP="00F51B8D">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5E592E2" w14:textId="186C5915" w:rsidR="00235200" w:rsidRPr="00B45E5B" w:rsidRDefault="00235200" w:rsidP="00F51B8D">
            <w:r>
              <w:rPr>
                <w:rFonts w:hint="eastAsia"/>
              </w:rPr>
              <w:t>TC</w:t>
            </w:r>
            <w:r>
              <w:t>-</w:t>
            </w:r>
            <w:r>
              <w:rPr>
                <w:rFonts w:hint="eastAsia"/>
              </w:rPr>
              <w:t>V</w:t>
            </w:r>
            <w:r>
              <w:t>-</w:t>
            </w:r>
            <w:r w:rsidR="00747166">
              <w:rPr>
                <w:rFonts w:hint="eastAsia"/>
              </w:rPr>
              <w:t>9</w:t>
            </w:r>
          </w:p>
        </w:tc>
      </w:tr>
      <w:tr w:rsidR="00235200" w14:paraId="385D508D"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468B0A27" w14:textId="77777777" w:rsidR="00235200" w:rsidRPr="00B45E5B" w:rsidRDefault="00235200" w:rsidP="00F51B8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F115E58" w14:textId="13CDB777" w:rsidR="00235200" w:rsidRDefault="009066F8" w:rsidP="00F51B8D">
            <w:ins w:id="1700" w:author="249326630@qq.com" w:date="2018-12-23T19:44:00Z">
              <w:r>
                <w:rPr>
                  <w:rFonts w:hint="eastAsia"/>
                </w:rPr>
                <w:t>搜索钓点</w:t>
              </w:r>
            </w:ins>
            <w:del w:id="1701" w:author="249326630@qq.com" w:date="2018-12-23T19:44:00Z">
              <w:r w:rsidR="00E27973" w:rsidDel="009066F8">
                <w:rPr>
                  <w:rFonts w:hint="eastAsia"/>
                </w:rPr>
                <w:delText>确认登录密码</w:delText>
              </w:r>
            </w:del>
          </w:p>
        </w:tc>
      </w:tr>
      <w:tr w:rsidR="00235200" w14:paraId="7A3ACB66"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6EE8115A" w14:textId="77777777" w:rsidR="00235200" w:rsidRDefault="00235200" w:rsidP="00F51B8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7EEAB9F" w14:textId="781064A1" w:rsidR="00235200" w:rsidRDefault="009066F8" w:rsidP="00F51B8D">
            <w:ins w:id="1702" w:author="249326630@qq.com" w:date="2018-12-23T19:45:00Z">
              <w:r>
                <w:rPr>
                  <w:rFonts w:hint="eastAsia"/>
                </w:rPr>
                <w:t>搜索钓点</w:t>
              </w:r>
            </w:ins>
            <w:del w:id="1703" w:author="249326630@qq.com" w:date="2018-12-23T19:45:00Z">
              <w:r w:rsidR="00E27973" w:rsidDel="009066F8">
                <w:rPr>
                  <w:rFonts w:hint="eastAsia"/>
                </w:rPr>
                <w:delText>确认登录密码</w:delText>
              </w:r>
            </w:del>
          </w:p>
        </w:tc>
      </w:tr>
      <w:tr w:rsidR="00235200" w14:paraId="4F5A471B" w14:textId="77777777" w:rsidTr="00F51B8D">
        <w:tc>
          <w:tcPr>
            <w:tcW w:w="4148" w:type="dxa"/>
            <w:gridSpan w:val="2"/>
            <w:tcBorders>
              <w:top w:val="single" w:sz="4" w:space="0" w:color="000000"/>
              <w:left w:val="single" w:sz="4" w:space="0" w:color="000000"/>
              <w:bottom w:val="single" w:sz="4" w:space="0" w:color="000000"/>
              <w:right w:val="single" w:sz="4" w:space="0" w:color="000000"/>
            </w:tcBorders>
            <w:hideMark/>
          </w:tcPr>
          <w:p w14:paraId="3C9A03B0" w14:textId="77777777" w:rsidR="00235200" w:rsidRPr="00B45E5B" w:rsidRDefault="00235200" w:rsidP="00F51B8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B8C45AF" w14:textId="77777777" w:rsidR="00235200" w:rsidRDefault="00235200" w:rsidP="00F51B8D">
            <w:r>
              <w:rPr>
                <w:rFonts w:hint="eastAsia"/>
              </w:rPr>
              <w:t>游客</w:t>
            </w:r>
          </w:p>
        </w:tc>
      </w:tr>
      <w:tr w:rsidR="00235200" w14:paraId="1E52A356"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5566AC73" w14:textId="77777777" w:rsidR="00235200" w:rsidRPr="00B45E5B" w:rsidRDefault="00235200" w:rsidP="00F51B8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EF2A938" w14:textId="25F5CD83" w:rsidR="00235200" w:rsidRDefault="00E27973" w:rsidP="009066F8">
            <w:pPr>
              <w:pPrChange w:id="1704" w:author="249326630@qq.com" w:date="2018-12-23T19:45:00Z">
                <w:pPr/>
              </w:pPrChange>
            </w:pPr>
            <w:r>
              <w:rPr>
                <w:rFonts w:hint="eastAsia"/>
              </w:rPr>
              <w:t>黑盒测试</w:t>
            </w:r>
            <w:del w:id="1705" w:author="249326630@qq.com" w:date="2018-12-23T19:45:00Z">
              <w:r w:rsidDel="009066F8">
                <w:rPr>
                  <w:rFonts w:hint="eastAsia"/>
                </w:rPr>
                <w:delText>-等价类划分、边界值</w:delText>
              </w:r>
            </w:del>
          </w:p>
        </w:tc>
      </w:tr>
      <w:tr w:rsidR="00235200" w14:paraId="379CC3ED"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6350D37C" w14:textId="77777777" w:rsidR="00235200" w:rsidRDefault="00235200" w:rsidP="00F51B8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ECE338F" w14:textId="77777777" w:rsidR="00235200" w:rsidRDefault="00235200" w:rsidP="00F51B8D">
            <w:r>
              <w:rPr>
                <w:rFonts w:hint="eastAsia"/>
              </w:rPr>
              <w:t>无</w:t>
            </w:r>
          </w:p>
        </w:tc>
      </w:tr>
      <w:tr w:rsidR="00235200" w14:paraId="780FA824"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14151FCF" w14:textId="77777777" w:rsidR="00235200" w:rsidRDefault="00235200" w:rsidP="00F51B8D">
            <w:r>
              <w:rPr>
                <w:rFonts w:hint="eastAsia"/>
              </w:rPr>
              <w:t>状态</w:t>
            </w:r>
          </w:p>
        </w:tc>
        <w:tc>
          <w:tcPr>
            <w:tcW w:w="4148" w:type="dxa"/>
            <w:tcBorders>
              <w:top w:val="single" w:sz="4" w:space="0" w:color="000000"/>
              <w:left w:val="single" w:sz="4" w:space="0" w:color="000000"/>
              <w:bottom w:val="single" w:sz="4" w:space="0" w:color="000000"/>
              <w:right w:val="single" w:sz="4" w:space="0" w:color="000000"/>
            </w:tcBorders>
          </w:tcPr>
          <w:p w14:paraId="09721155" w14:textId="77777777" w:rsidR="00235200" w:rsidRDefault="00235200" w:rsidP="00F51B8D">
            <w:r>
              <w:rPr>
                <w:rFonts w:hint="eastAsia"/>
              </w:rPr>
              <w:t>未登录</w:t>
            </w:r>
          </w:p>
        </w:tc>
      </w:tr>
      <w:tr w:rsidR="00235200" w14:paraId="325E4351"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0BB26B1C" w14:textId="77777777" w:rsidR="00235200" w:rsidRDefault="00235200" w:rsidP="00F51B8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6C3D8BA" w14:textId="0A88BDBB" w:rsidR="00235200" w:rsidRDefault="00235200" w:rsidP="00F51B8D">
            <w:r>
              <w:rPr>
                <w:rFonts w:hint="eastAsia"/>
              </w:rPr>
              <w:t>游客</w:t>
            </w:r>
            <w:ins w:id="1706" w:author="249326630@qq.com" w:date="2018-12-23T19:45:00Z">
              <w:r w:rsidR="009066F8">
                <w:rPr>
                  <w:rFonts w:hint="eastAsia"/>
                </w:rPr>
                <w:t>搜索钓点</w:t>
              </w:r>
            </w:ins>
            <w:del w:id="1707" w:author="249326630@qq.com" w:date="2018-12-23T19:45:00Z">
              <w:r w:rsidR="00E27973" w:rsidDel="009066F8">
                <w:rPr>
                  <w:rFonts w:hint="eastAsia"/>
                </w:rPr>
                <w:delText>确认登录密码</w:delText>
              </w:r>
            </w:del>
          </w:p>
        </w:tc>
      </w:tr>
      <w:tr w:rsidR="00235200" w:rsidRPr="00B45E5B" w14:paraId="22681B1D" w14:textId="77777777" w:rsidTr="00F51B8D">
        <w:tc>
          <w:tcPr>
            <w:tcW w:w="4148" w:type="dxa"/>
            <w:gridSpan w:val="2"/>
            <w:tcBorders>
              <w:top w:val="single" w:sz="4" w:space="0" w:color="000000"/>
              <w:left w:val="single" w:sz="4" w:space="0" w:color="000000"/>
              <w:bottom w:val="single" w:sz="4" w:space="0" w:color="000000"/>
              <w:right w:val="single" w:sz="4" w:space="0" w:color="000000"/>
            </w:tcBorders>
            <w:hideMark/>
          </w:tcPr>
          <w:p w14:paraId="65495BE8" w14:textId="77777777" w:rsidR="00235200" w:rsidRPr="00B45E5B" w:rsidRDefault="00235200" w:rsidP="00F51B8D">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A57B92F" w14:textId="16DFFC83" w:rsidR="00235200" w:rsidRPr="00B45E5B" w:rsidRDefault="00235200" w:rsidP="00F51B8D">
            <w:r>
              <w:rPr>
                <w:rFonts w:hint="eastAsia"/>
              </w:rPr>
              <w:t>测试游客是否能</w:t>
            </w:r>
            <w:ins w:id="1708" w:author="249326630@qq.com" w:date="2018-12-23T19:45:00Z">
              <w:r w:rsidR="009066F8">
                <w:rPr>
                  <w:rFonts w:hint="eastAsia"/>
                </w:rPr>
                <w:t>搜索钓点</w:t>
              </w:r>
            </w:ins>
            <w:del w:id="1709" w:author="249326630@qq.com" w:date="2018-12-23T19:45:00Z">
              <w:r w:rsidDel="009066F8">
                <w:rPr>
                  <w:rFonts w:hint="eastAsia"/>
                </w:rPr>
                <w:delText>进入首页，</w:delText>
              </w:r>
              <w:r w:rsidR="00E27973" w:rsidDel="009066F8">
                <w:rPr>
                  <w:rFonts w:hint="eastAsia"/>
                </w:rPr>
                <w:delText>确认登录密码</w:delText>
              </w:r>
            </w:del>
          </w:p>
        </w:tc>
      </w:tr>
      <w:tr w:rsidR="00235200" w:rsidRPr="00507ADD" w14:paraId="3834049B" w14:textId="77777777" w:rsidTr="00F51B8D">
        <w:trPr>
          <w:trHeight w:val="1445"/>
        </w:trPr>
        <w:tc>
          <w:tcPr>
            <w:tcW w:w="8296" w:type="dxa"/>
            <w:gridSpan w:val="3"/>
            <w:tcBorders>
              <w:top w:val="single" w:sz="4" w:space="0" w:color="000000"/>
              <w:left w:val="single" w:sz="4" w:space="0" w:color="000000"/>
              <w:right w:val="single" w:sz="4" w:space="0" w:color="000000"/>
            </w:tcBorders>
            <w:hideMark/>
          </w:tcPr>
          <w:p w14:paraId="0EE4F59D" w14:textId="77777777" w:rsidR="00235200" w:rsidRPr="00507ADD" w:rsidRDefault="00235200" w:rsidP="00F51B8D">
            <w:r w:rsidRPr="00507ADD">
              <w:rPr>
                <w:rFonts w:hint="eastAsia"/>
              </w:rPr>
              <w:t>初始条件和背景：</w:t>
            </w:r>
          </w:p>
          <w:p w14:paraId="00AF45DB" w14:textId="77777777" w:rsidR="00235200" w:rsidRDefault="00235200" w:rsidP="00F51B8D">
            <w:r w:rsidRPr="00B45E5B">
              <w:rPr>
                <w:rFonts w:hint="eastAsia"/>
              </w:rPr>
              <w:t>系统</w:t>
            </w:r>
            <w:r>
              <w:rPr>
                <w:rFonts w:hint="eastAsia"/>
              </w:rPr>
              <w:t>：PC端</w:t>
            </w:r>
          </w:p>
          <w:p w14:paraId="5F17906A" w14:textId="77777777" w:rsidR="00235200" w:rsidRPr="00507ADD" w:rsidRDefault="00235200" w:rsidP="00F51B8D">
            <w:r>
              <w:rPr>
                <w:rFonts w:hint="eastAsia"/>
              </w:rPr>
              <w:t>浏览器：C</w:t>
            </w:r>
            <w:r>
              <w:t>hrome</w:t>
            </w:r>
          </w:p>
          <w:p w14:paraId="260C12A5" w14:textId="77777777" w:rsidR="00235200" w:rsidRPr="00507ADD" w:rsidRDefault="00235200" w:rsidP="00F51B8D">
            <w:r w:rsidRPr="00507ADD">
              <w:rPr>
                <w:rFonts w:hint="eastAsia"/>
              </w:rPr>
              <w:t>注释</w:t>
            </w:r>
            <w:r>
              <w:rPr>
                <w:rFonts w:hint="eastAsia"/>
              </w:rPr>
              <w:t>：无</w:t>
            </w:r>
          </w:p>
        </w:tc>
      </w:tr>
      <w:tr w:rsidR="00235200" w:rsidRPr="00507ADD" w14:paraId="3E24CC61"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EA17EC8" w14:textId="77777777" w:rsidR="00235200" w:rsidRPr="00507ADD" w:rsidRDefault="00235200" w:rsidP="00F51B8D">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4899BA4" w14:textId="77777777" w:rsidR="00235200" w:rsidRPr="00507ADD" w:rsidRDefault="00235200" w:rsidP="00F51B8D">
            <w:r w:rsidRPr="00507ADD">
              <w:rPr>
                <w:rFonts w:hint="eastAsia"/>
              </w:rPr>
              <w:t>预期结果</w:t>
            </w:r>
          </w:p>
        </w:tc>
      </w:tr>
      <w:tr w:rsidR="00235200" w:rsidRPr="00507ADD" w14:paraId="4EC83CE1"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tcPr>
          <w:p w14:paraId="537E2286" w14:textId="17181551" w:rsidR="00235200" w:rsidDel="009066F8" w:rsidRDefault="00E27973" w:rsidP="00F51B8D">
            <w:pPr>
              <w:rPr>
                <w:del w:id="1710" w:author="249326630@qq.com" w:date="2018-12-23T19:46:00Z"/>
                <w:rFonts w:hint="eastAsia"/>
              </w:rPr>
            </w:pPr>
            <w:del w:id="1711" w:author="249326630@qq.com" w:date="2018-12-23T19:46:00Z">
              <w:r w:rsidDel="009066F8">
                <w:rPr>
                  <w:rFonts w:hint="eastAsia"/>
                </w:rPr>
                <w:delText>设置密码为[123456]</w:delText>
              </w:r>
            </w:del>
          </w:p>
          <w:p w14:paraId="24C16B00" w14:textId="795806E9" w:rsidR="00E27973" w:rsidRPr="00507ADD" w:rsidRDefault="00E27973" w:rsidP="00F51B8D">
            <w:del w:id="1712" w:author="249326630@qq.com" w:date="2018-12-23T19:46:00Z">
              <w:r w:rsidDel="009066F8">
                <w:rPr>
                  <w:rFonts w:hint="eastAsia"/>
                </w:rPr>
                <w:delText>确认密码为[123456]</w:delText>
              </w:r>
            </w:del>
            <w:ins w:id="1713" w:author="249326630@qq.com" w:date="2018-12-23T19:46:00Z">
              <w:r w:rsidR="009066F8">
                <w:rPr>
                  <w:rFonts w:hint="eastAsia"/>
                </w:rPr>
                <w:t>游客点击导航栏</w:t>
              </w:r>
            </w:ins>
          </w:p>
        </w:tc>
        <w:tc>
          <w:tcPr>
            <w:tcW w:w="6141" w:type="dxa"/>
            <w:gridSpan w:val="2"/>
            <w:tcBorders>
              <w:top w:val="single" w:sz="4" w:space="0" w:color="000000"/>
              <w:left w:val="single" w:sz="4" w:space="0" w:color="000000"/>
              <w:bottom w:val="single" w:sz="4" w:space="0" w:color="000000"/>
              <w:right w:val="single" w:sz="4" w:space="0" w:color="000000"/>
            </w:tcBorders>
          </w:tcPr>
          <w:p w14:paraId="2B329699" w14:textId="2D1C8F8A" w:rsidR="00235200" w:rsidRPr="00507ADD" w:rsidRDefault="009066F8" w:rsidP="00F51B8D">
            <w:ins w:id="1714" w:author="249326630@qq.com" w:date="2018-12-23T19:46:00Z">
              <w:r>
                <w:rPr>
                  <w:rFonts w:hint="eastAsia"/>
                </w:rPr>
                <w:t>搜索钓点</w:t>
              </w:r>
            </w:ins>
            <w:del w:id="1715" w:author="249326630@qq.com" w:date="2018-12-23T19:46:00Z">
              <w:r w:rsidR="00E27973" w:rsidDel="009066F8">
                <w:rPr>
                  <w:rFonts w:hint="eastAsia"/>
                </w:rPr>
                <w:delText>保存成功</w:delText>
              </w:r>
            </w:del>
          </w:p>
        </w:tc>
      </w:tr>
      <w:tr w:rsidR="00A46269" w:rsidRPr="00507ADD" w14:paraId="409C3BB0" w14:textId="77777777" w:rsidTr="00F51B8D">
        <w:trPr>
          <w:trHeight w:val="392"/>
          <w:ins w:id="1716" w:author="249326630@qq.com" w:date="2018-12-23T19:51:00Z"/>
        </w:trPr>
        <w:tc>
          <w:tcPr>
            <w:tcW w:w="2155" w:type="dxa"/>
            <w:tcBorders>
              <w:top w:val="single" w:sz="4" w:space="0" w:color="000000"/>
              <w:left w:val="single" w:sz="4" w:space="0" w:color="000000"/>
              <w:bottom w:val="single" w:sz="4" w:space="0" w:color="000000"/>
              <w:right w:val="single" w:sz="4" w:space="0" w:color="000000"/>
            </w:tcBorders>
          </w:tcPr>
          <w:p w14:paraId="1D705FDD" w14:textId="0196ADF0" w:rsidR="00A46269" w:rsidDel="009066F8" w:rsidRDefault="00A46269" w:rsidP="00F51B8D">
            <w:pPr>
              <w:rPr>
                <w:ins w:id="1717" w:author="249326630@qq.com" w:date="2018-12-23T19:51:00Z"/>
                <w:rFonts w:hint="eastAsia"/>
              </w:rPr>
            </w:pPr>
            <w:ins w:id="1718" w:author="249326630@qq.com" w:date="2018-12-23T19:51:00Z">
              <w:r>
                <w:rPr>
                  <w:rFonts w:hint="eastAsia"/>
                </w:rPr>
                <w:t>输入数据库中有的钓点</w:t>
              </w:r>
            </w:ins>
          </w:p>
        </w:tc>
        <w:tc>
          <w:tcPr>
            <w:tcW w:w="6141" w:type="dxa"/>
            <w:gridSpan w:val="2"/>
            <w:tcBorders>
              <w:top w:val="single" w:sz="4" w:space="0" w:color="000000"/>
              <w:left w:val="single" w:sz="4" w:space="0" w:color="000000"/>
              <w:bottom w:val="single" w:sz="4" w:space="0" w:color="000000"/>
              <w:right w:val="single" w:sz="4" w:space="0" w:color="000000"/>
            </w:tcBorders>
          </w:tcPr>
          <w:p w14:paraId="7B1A7234" w14:textId="145500D2" w:rsidR="00A46269" w:rsidRDefault="00A46269" w:rsidP="00F51B8D">
            <w:pPr>
              <w:rPr>
                <w:ins w:id="1719" w:author="249326630@qq.com" w:date="2018-12-23T19:51:00Z"/>
                <w:rFonts w:hint="eastAsia"/>
              </w:rPr>
            </w:pPr>
            <w:ins w:id="1720" w:author="249326630@qq.com" w:date="2018-12-23T19:51:00Z">
              <w:r>
                <w:rPr>
                  <w:rFonts w:hint="eastAsia"/>
                </w:rPr>
                <w:t>输出该钓点信息</w:t>
              </w:r>
            </w:ins>
          </w:p>
        </w:tc>
      </w:tr>
      <w:tr w:rsidR="00A46269" w:rsidRPr="00507ADD" w14:paraId="14E47195" w14:textId="77777777" w:rsidTr="00F51B8D">
        <w:trPr>
          <w:trHeight w:val="392"/>
          <w:ins w:id="1721" w:author="249326630@qq.com" w:date="2018-12-23T19:51:00Z"/>
        </w:trPr>
        <w:tc>
          <w:tcPr>
            <w:tcW w:w="2155" w:type="dxa"/>
            <w:tcBorders>
              <w:top w:val="single" w:sz="4" w:space="0" w:color="000000"/>
              <w:left w:val="single" w:sz="4" w:space="0" w:color="000000"/>
              <w:bottom w:val="single" w:sz="4" w:space="0" w:color="000000"/>
              <w:right w:val="single" w:sz="4" w:space="0" w:color="000000"/>
            </w:tcBorders>
          </w:tcPr>
          <w:p w14:paraId="01E8A607" w14:textId="0ECE7527" w:rsidR="00A46269" w:rsidDel="009066F8" w:rsidRDefault="00A46269" w:rsidP="00F51B8D">
            <w:pPr>
              <w:rPr>
                <w:ins w:id="1722" w:author="249326630@qq.com" w:date="2018-12-23T19:51:00Z"/>
                <w:rFonts w:hint="eastAsia"/>
              </w:rPr>
            </w:pPr>
            <w:ins w:id="1723" w:author="249326630@qq.com" w:date="2018-12-23T19:51:00Z">
              <w:r>
                <w:rPr>
                  <w:rFonts w:hint="eastAsia"/>
                </w:rPr>
                <w:t>输入数据库中</w:t>
              </w:r>
              <w:r>
                <w:rPr>
                  <w:rFonts w:hint="eastAsia"/>
                </w:rPr>
                <w:t>没</w:t>
              </w:r>
              <w:r>
                <w:rPr>
                  <w:rFonts w:hint="eastAsia"/>
                </w:rPr>
                <w:t>有的钓点</w:t>
              </w:r>
            </w:ins>
          </w:p>
        </w:tc>
        <w:tc>
          <w:tcPr>
            <w:tcW w:w="6141" w:type="dxa"/>
            <w:gridSpan w:val="2"/>
            <w:tcBorders>
              <w:top w:val="single" w:sz="4" w:space="0" w:color="000000"/>
              <w:left w:val="single" w:sz="4" w:space="0" w:color="000000"/>
              <w:bottom w:val="single" w:sz="4" w:space="0" w:color="000000"/>
              <w:right w:val="single" w:sz="4" w:space="0" w:color="000000"/>
            </w:tcBorders>
          </w:tcPr>
          <w:p w14:paraId="5536082C" w14:textId="6FAFBEC6" w:rsidR="00A46269" w:rsidRDefault="00A46269" w:rsidP="00F51B8D">
            <w:pPr>
              <w:rPr>
                <w:ins w:id="1724" w:author="249326630@qq.com" w:date="2018-12-23T19:51:00Z"/>
                <w:rFonts w:hint="eastAsia"/>
              </w:rPr>
            </w:pPr>
            <w:ins w:id="1725" w:author="249326630@qq.com" w:date="2018-12-23T19:51:00Z">
              <w:r>
                <w:rPr>
                  <w:rFonts w:hint="eastAsia"/>
                </w:rPr>
                <w:t>提示</w:t>
              </w:r>
              <w:r>
                <w:rPr>
                  <w:rFonts w:hint="eastAsia"/>
                </w:rPr>
                <w:t>“</w:t>
              </w:r>
            </w:ins>
            <w:ins w:id="1726" w:author="249326630@qq.com" w:date="2018-12-23T19:53:00Z">
              <w:r w:rsidR="00EC7096">
                <w:rPr>
                  <w:rFonts w:hint="eastAsia"/>
                </w:rPr>
                <w:t>无该</w:t>
              </w:r>
              <w:r w:rsidR="00EC7096">
                <w:rPr>
                  <w:rFonts w:hint="eastAsia"/>
                </w:rPr>
                <w:t>地点/人</w:t>
              </w:r>
            </w:ins>
            <w:ins w:id="1727" w:author="249326630@qq.com" w:date="2018-12-23T19:51:00Z">
              <w:r>
                <w:rPr>
                  <w:rFonts w:hint="eastAsia"/>
                </w:rPr>
                <w:t>”</w:t>
              </w:r>
            </w:ins>
          </w:p>
        </w:tc>
      </w:tr>
      <w:tr w:rsidR="00235200" w:rsidDel="009066F8" w14:paraId="265B3FAC" w14:textId="12B4703C" w:rsidTr="00F51B8D">
        <w:trPr>
          <w:trHeight w:val="392"/>
          <w:del w:id="1728" w:author="249326630@qq.com" w:date="2018-12-23T19:46:00Z"/>
        </w:trPr>
        <w:tc>
          <w:tcPr>
            <w:tcW w:w="2155" w:type="dxa"/>
            <w:tcBorders>
              <w:top w:val="single" w:sz="4" w:space="0" w:color="000000"/>
              <w:left w:val="single" w:sz="4" w:space="0" w:color="000000"/>
              <w:bottom w:val="single" w:sz="4" w:space="0" w:color="000000"/>
              <w:right w:val="single" w:sz="4" w:space="0" w:color="000000"/>
            </w:tcBorders>
          </w:tcPr>
          <w:p w14:paraId="69A6468F" w14:textId="15E81073" w:rsidR="00235200" w:rsidDel="009066F8" w:rsidRDefault="00E27973" w:rsidP="00F51B8D">
            <w:pPr>
              <w:rPr>
                <w:del w:id="1729" w:author="249326630@qq.com" w:date="2018-12-23T19:46:00Z"/>
              </w:rPr>
            </w:pPr>
            <w:del w:id="1730" w:author="249326630@qq.com" w:date="2018-12-23T19:46:00Z">
              <w:r w:rsidDel="009066F8">
                <w:rPr>
                  <w:rFonts w:hint="eastAsia"/>
                </w:rPr>
                <w:delText>设置密码为[</w:delText>
              </w:r>
              <w:r w:rsidDel="009066F8">
                <w:delText>123456]</w:delText>
              </w:r>
            </w:del>
          </w:p>
          <w:p w14:paraId="72D460A6" w14:textId="64105914" w:rsidR="00E27973" w:rsidDel="009066F8" w:rsidRDefault="00E27973" w:rsidP="00F51B8D">
            <w:pPr>
              <w:rPr>
                <w:del w:id="1731" w:author="249326630@qq.com" w:date="2018-12-23T19:46:00Z"/>
              </w:rPr>
            </w:pPr>
            <w:del w:id="1732" w:author="249326630@qq.com" w:date="2018-12-23T19:46:00Z">
              <w:r w:rsidDel="009066F8">
                <w:rPr>
                  <w:rFonts w:hint="eastAsia"/>
                </w:rPr>
                <w:delText>确认密码为[</w:delText>
              </w:r>
              <w:r w:rsidDel="009066F8">
                <w:delText>]</w:delText>
              </w:r>
            </w:del>
          </w:p>
        </w:tc>
        <w:tc>
          <w:tcPr>
            <w:tcW w:w="6141" w:type="dxa"/>
            <w:gridSpan w:val="2"/>
            <w:tcBorders>
              <w:top w:val="single" w:sz="4" w:space="0" w:color="000000"/>
              <w:left w:val="single" w:sz="4" w:space="0" w:color="000000"/>
              <w:bottom w:val="single" w:sz="4" w:space="0" w:color="000000"/>
              <w:right w:val="single" w:sz="4" w:space="0" w:color="000000"/>
            </w:tcBorders>
          </w:tcPr>
          <w:p w14:paraId="588CA322" w14:textId="53DE501E" w:rsidR="00235200" w:rsidDel="009066F8" w:rsidRDefault="00E27973" w:rsidP="00F51B8D">
            <w:pPr>
              <w:rPr>
                <w:del w:id="1733" w:author="249326630@qq.com" w:date="2018-12-23T19:46:00Z"/>
              </w:rPr>
            </w:pPr>
            <w:del w:id="1734" w:author="249326630@qq.com" w:date="2018-12-23T19:46:00Z">
              <w:r w:rsidDel="009066F8">
                <w:rPr>
                  <w:rFonts w:hint="eastAsia"/>
                </w:rPr>
                <w:delText>提示与设置的登录密码不同</w:delText>
              </w:r>
            </w:del>
          </w:p>
        </w:tc>
      </w:tr>
      <w:tr w:rsidR="00E27973" w:rsidDel="009066F8" w14:paraId="2DE40E95" w14:textId="63546BF8" w:rsidTr="00F51B8D">
        <w:trPr>
          <w:trHeight w:val="392"/>
          <w:del w:id="1735" w:author="249326630@qq.com" w:date="2018-12-23T19:46:00Z"/>
        </w:trPr>
        <w:tc>
          <w:tcPr>
            <w:tcW w:w="2155" w:type="dxa"/>
            <w:tcBorders>
              <w:top w:val="single" w:sz="4" w:space="0" w:color="000000"/>
              <w:left w:val="single" w:sz="4" w:space="0" w:color="000000"/>
              <w:bottom w:val="single" w:sz="4" w:space="0" w:color="000000"/>
              <w:right w:val="single" w:sz="4" w:space="0" w:color="000000"/>
            </w:tcBorders>
          </w:tcPr>
          <w:p w14:paraId="783B96EF" w14:textId="1F1D4392" w:rsidR="00E27973" w:rsidDel="009066F8" w:rsidRDefault="00E27973" w:rsidP="00F51B8D">
            <w:pPr>
              <w:rPr>
                <w:del w:id="1736" w:author="249326630@qq.com" w:date="2018-12-23T19:46:00Z"/>
              </w:rPr>
            </w:pPr>
            <w:del w:id="1737" w:author="249326630@qq.com" w:date="2018-12-23T19:46:00Z">
              <w:r w:rsidDel="009066F8">
                <w:rPr>
                  <w:rFonts w:hint="eastAsia"/>
                </w:rPr>
                <w:delText>设置密码为[</w:delText>
              </w:r>
              <w:r w:rsidDel="009066F8">
                <w:delText>123456]</w:delText>
              </w:r>
            </w:del>
          </w:p>
          <w:p w14:paraId="63AC5834" w14:textId="04AEA439" w:rsidR="00E27973" w:rsidDel="009066F8" w:rsidRDefault="00E27973" w:rsidP="00F51B8D">
            <w:pPr>
              <w:rPr>
                <w:del w:id="1738" w:author="249326630@qq.com" w:date="2018-12-23T19:46:00Z"/>
              </w:rPr>
            </w:pPr>
            <w:del w:id="1739" w:author="249326630@qq.com" w:date="2018-12-23T19:46:00Z">
              <w:r w:rsidDel="009066F8">
                <w:rPr>
                  <w:rFonts w:hint="eastAsia"/>
                </w:rPr>
                <w:delText>确认密码为[！！！</w:delText>
              </w:r>
              <w:r w:rsidDel="009066F8">
                <w:delText>]</w:delText>
              </w:r>
            </w:del>
          </w:p>
        </w:tc>
        <w:tc>
          <w:tcPr>
            <w:tcW w:w="6141" w:type="dxa"/>
            <w:gridSpan w:val="2"/>
            <w:tcBorders>
              <w:top w:val="single" w:sz="4" w:space="0" w:color="000000"/>
              <w:left w:val="single" w:sz="4" w:space="0" w:color="000000"/>
              <w:bottom w:val="single" w:sz="4" w:space="0" w:color="000000"/>
              <w:right w:val="single" w:sz="4" w:space="0" w:color="000000"/>
            </w:tcBorders>
          </w:tcPr>
          <w:p w14:paraId="65C0BB73" w14:textId="13209081" w:rsidR="00E27973" w:rsidDel="009066F8" w:rsidRDefault="00E27973" w:rsidP="00F51B8D">
            <w:pPr>
              <w:rPr>
                <w:del w:id="1740" w:author="249326630@qq.com" w:date="2018-12-23T19:46:00Z"/>
              </w:rPr>
            </w:pPr>
            <w:del w:id="1741" w:author="249326630@qq.com" w:date="2018-12-23T19:46:00Z">
              <w:r w:rsidDel="009066F8">
                <w:rPr>
                  <w:rFonts w:hint="eastAsia"/>
                </w:rPr>
                <w:delText>提示与设置的登录密码不同</w:delText>
              </w:r>
            </w:del>
          </w:p>
        </w:tc>
      </w:tr>
      <w:tr w:rsidR="00E27973" w:rsidDel="009066F8" w14:paraId="1AC11E09" w14:textId="68523B15" w:rsidTr="00F51B8D">
        <w:trPr>
          <w:trHeight w:val="392"/>
          <w:del w:id="1742" w:author="249326630@qq.com" w:date="2018-12-23T19:46:00Z"/>
        </w:trPr>
        <w:tc>
          <w:tcPr>
            <w:tcW w:w="2155" w:type="dxa"/>
            <w:tcBorders>
              <w:top w:val="single" w:sz="4" w:space="0" w:color="000000"/>
              <w:left w:val="single" w:sz="4" w:space="0" w:color="000000"/>
              <w:bottom w:val="single" w:sz="4" w:space="0" w:color="000000"/>
              <w:right w:val="single" w:sz="4" w:space="0" w:color="000000"/>
            </w:tcBorders>
          </w:tcPr>
          <w:p w14:paraId="760DB04D" w14:textId="6FA6026C" w:rsidR="00E27973" w:rsidDel="009066F8" w:rsidRDefault="00E27973" w:rsidP="00F51B8D">
            <w:pPr>
              <w:rPr>
                <w:del w:id="1743" w:author="249326630@qq.com" w:date="2018-12-23T19:46:00Z"/>
              </w:rPr>
            </w:pPr>
            <w:del w:id="1744" w:author="249326630@qq.com" w:date="2018-12-23T19:46:00Z">
              <w:r w:rsidDel="009066F8">
                <w:rPr>
                  <w:rFonts w:hint="eastAsia"/>
                </w:rPr>
                <w:delText>设置密码为[</w:delText>
              </w:r>
              <w:r w:rsidDel="009066F8">
                <w:delText>123456]</w:delText>
              </w:r>
            </w:del>
          </w:p>
          <w:p w14:paraId="56F7DE0F" w14:textId="1748E115" w:rsidR="00E27973" w:rsidDel="009066F8" w:rsidRDefault="00E27973" w:rsidP="00F51B8D">
            <w:pPr>
              <w:rPr>
                <w:del w:id="1745" w:author="249326630@qq.com" w:date="2018-12-23T19:46:00Z"/>
              </w:rPr>
            </w:pPr>
            <w:del w:id="1746" w:author="249326630@qq.com" w:date="2018-12-23T19:46:00Z">
              <w:r w:rsidDel="009066F8">
                <w:rPr>
                  <w:rFonts w:hint="eastAsia"/>
                </w:rPr>
                <w:delText>确认密码为[</w:delText>
              </w:r>
              <w:r w:rsidDel="009066F8">
                <w:delText>123457]</w:delText>
              </w:r>
            </w:del>
          </w:p>
        </w:tc>
        <w:tc>
          <w:tcPr>
            <w:tcW w:w="6141" w:type="dxa"/>
            <w:gridSpan w:val="2"/>
            <w:tcBorders>
              <w:top w:val="single" w:sz="4" w:space="0" w:color="000000"/>
              <w:left w:val="single" w:sz="4" w:space="0" w:color="000000"/>
              <w:bottom w:val="single" w:sz="4" w:space="0" w:color="000000"/>
              <w:right w:val="single" w:sz="4" w:space="0" w:color="000000"/>
            </w:tcBorders>
          </w:tcPr>
          <w:p w14:paraId="7E0ED9A9" w14:textId="423E3A60" w:rsidR="00E27973" w:rsidDel="009066F8" w:rsidRDefault="00E27973" w:rsidP="00F51B8D">
            <w:pPr>
              <w:rPr>
                <w:del w:id="1747" w:author="249326630@qq.com" w:date="2018-12-23T19:46:00Z"/>
              </w:rPr>
            </w:pPr>
            <w:del w:id="1748" w:author="249326630@qq.com" w:date="2018-12-23T19:46:00Z">
              <w:r w:rsidDel="009066F8">
                <w:rPr>
                  <w:rFonts w:hint="eastAsia"/>
                </w:rPr>
                <w:delText>提示与设置的登录密码不同</w:delText>
              </w:r>
            </w:del>
          </w:p>
        </w:tc>
      </w:tr>
    </w:tbl>
    <w:p w14:paraId="4A7E64C4" w14:textId="7E749E38" w:rsidR="00747166" w:rsidRDefault="00747166" w:rsidP="00235200"/>
    <w:p w14:paraId="5AE6BA36" w14:textId="77777777" w:rsidR="00747166" w:rsidRDefault="00747166">
      <w:r>
        <w:br w:type="page"/>
      </w:r>
    </w:p>
    <w:p w14:paraId="7AF4051A" w14:textId="77777777" w:rsidR="00235200" w:rsidRPr="00235200" w:rsidRDefault="00235200" w:rsidP="00235200"/>
    <w:p w14:paraId="7D277054" w14:textId="60D2DF40" w:rsidR="00235200" w:rsidRDefault="0064337A" w:rsidP="00235200">
      <w:pPr>
        <w:pStyle w:val="a1"/>
      </w:pPr>
      <w:bookmarkStart w:id="1749" w:name="_Toc533356848"/>
      <w:ins w:id="1750" w:author="249326630@qq.com" w:date="2018-12-23T19:48:00Z">
        <w:r>
          <w:rPr>
            <w:rFonts w:hint="eastAsia"/>
          </w:rPr>
          <w:t>搜索渔具店</w:t>
        </w:r>
      </w:ins>
      <w:del w:id="1751" w:author="249326630@qq.com" w:date="2018-12-23T19:48:00Z">
        <w:r w:rsidR="00235200" w:rsidDel="0064337A">
          <w:rPr>
            <w:rFonts w:hint="eastAsia"/>
          </w:rPr>
          <w:delText>上传手持证件照</w:delText>
        </w:r>
      </w:del>
      <w:bookmarkEnd w:id="1749"/>
    </w:p>
    <w:tbl>
      <w:tblPr>
        <w:tblStyle w:val="14"/>
        <w:tblW w:w="8296" w:type="dxa"/>
        <w:tblLook w:val="04A0" w:firstRow="1" w:lastRow="0" w:firstColumn="1" w:lastColumn="0" w:noHBand="0" w:noVBand="1"/>
      </w:tblPr>
      <w:tblGrid>
        <w:gridCol w:w="2155"/>
        <w:gridCol w:w="1993"/>
        <w:gridCol w:w="4148"/>
      </w:tblGrid>
      <w:tr w:rsidR="00235200" w:rsidRPr="00B45E5B" w14:paraId="00664433" w14:textId="77777777" w:rsidTr="00F51B8D">
        <w:tc>
          <w:tcPr>
            <w:tcW w:w="4148" w:type="dxa"/>
            <w:gridSpan w:val="2"/>
            <w:tcBorders>
              <w:top w:val="single" w:sz="4" w:space="0" w:color="000000"/>
              <w:left w:val="single" w:sz="4" w:space="0" w:color="000000"/>
              <w:bottom w:val="single" w:sz="4" w:space="0" w:color="000000"/>
              <w:right w:val="single" w:sz="4" w:space="0" w:color="000000"/>
            </w:tcBorders>
            <w:hideMark/>
          </w:tcPr>
          <w:p w14:paraId="505DD875" w14:textId="77777777" w:rsidR="00235200" w:rsidRPr="00B45E5B" w:rsidRDefault="00235200" w:rsidP="00F51B8D">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B45D0C1" w14:textId="51C3C236" w:rsidR="00235200" w:rsidRPr="00B45E5B" w:rsidRDefault="00235200" w:rsidP="00F51B8D">
            <w:r>
              <w:rPr>
                <w:rFonts w:hint="eastAsia"/>
              </w:rPr>
              <w:t>TC</w:t>
            </w:r>
            <w:r>
              <w:t>-</w:t>
            </w:r>
            <w:r>
              <w:rPr>
                <w:rFonts w:hint="eastAsia"/>
              </w:rPr>
              <w:t>V</w:t>
            </w:r>
            <w:r>
              <w:t>-</w:t>
            </w:r>
            <w:r w:rsidR="00747166">
              <w:rPr>
                <w:rFonts w:hint="eastAsia"/>
              </w:rPr>
              <w:t>10</w:t>
            </w:r>
          </w:p>
        </w:tc>
      </w:tr>
      <w:tr w:rsidR="00235200" w14:paraId="05C957B3"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6E5301F6" w14:textId="77777777" w:rsidR="00235200" w:rsidRPr="00B45E5B" w:rsidRDefault="00235200" w:rsidP="00F51B8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17F255F" w14:textId="737A0CA1" w:rsidR="00235200" w:rsidRDefault="0064337A" w:rsidP="00F51B8D">
            <w:ins w:id="1752" w:author="249326630@qq.com" w:date="2018-12-23T19:48:00Z">
              <w:r>
                <w:rPr>
                  <w:rFonts w:hint="eastAsia"/>
                </w:rPr>
                <w:t>搜索渔具店</w:t>
              </w:r>
            </w:ins>
            <w:del w:id="1753" w:author="249326630@qq.com" w:date="2018-12-23T19:48:00Z">
              <w:r w:rsidR="00E27973" w:rsidDel="0064337A">
                <w:rPr>
                  <w:rFonts w:hint="eastAsia"/>
                </w:rPr>
                <w:delText>上传手持证件照</w:delText>
              </w:r>
            </w:del>
          </w:p>
        </w:tc>
      </w:tr>
      <w:tr w:rsidR="00235200" w14:paraId="7C2AFD8E"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18362B9F" w14:textId="77777777" w:rsidR="00235200" w:rsidRDefault="00235200" w:rsidP="00F51B8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1343D92" w14:textId="5018D167" w:rsidR="00235200" w:rsidRDefault="0064337A" w:rsidP="00F51B8D">
            <w:ins w:id="1754" w:author="249326630@qq.com" w:date="2018-12-23T19:49:00Z">
              <w:r>
                <w:rPr>
                  <w:rFonts w:hint="eastAsia"/>
                </w:rPr>
                <w:t>搜索渔具店</w:t>
              </w:r>
            </w:ins>
            <w:del w:id="1755" w:author="249326630@qq.com" w:date="2018-12-23T19:49:00Z">
              <w:r w:rsidR="00E27973" w:rsidDel="0064337A">
                <w:rPr>
                  <w:rFonts w:hint="eastAsia"/>
                </w:rPr>
                <w:delText>上传手持证件照</w:delText>
              </w:r>
            </w:del>
          </w:p>
        </w:tc>
      </w:tr>
      <w:tr w:rsidR="00235200" w14:paraId="77C5BCB9" w14:textId="77777777" w:rsidTr="00F51B8D">
        <w:tc>
          <w:tcPr>
            <w:tcW w:w="4148" w:type="dxa"/>
            <w:gridSpan w:val="2"/>
            <w:tcBorders>
              <w:top w:val="single" w:sz="4" w:space="0" w:color="000000"/>
              <w:left w:val="single" w:sz="4" w:space="0" w:color="000000"/>
              <w:bottom w:val="single" w:sz="4" w:space="0" w:color="000000"/>
              <w:right w:val="single" w:sz="4" w:space="0" w:color="000000"/>
            </w:tcBorders>
            <w:hideMark/>
          </w:tcPr>
          <w:p w14:paraId="184E3C2E" w14:textId="77777777" w:rsidR="00235200" w:rsidRPr="00B45E5B" w:rsidRDefault="00235200" w:rsidP="00F51B8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C67737A" w14:textId="77777777" w:rsidR="00235200" w:rsidRDefault="00235200" w:rsidP="00F51B8D">
            <w:r>
              <w:rPr>
                <w:rFonts w:hint="eastAsia"/>
              </w:rPr>
              <w:t>游客</w:t>
            </w:r>
          </w:p>
        </w:tc>
      </w:tr>
      <w:tr w:rsidR="00235200" w14:paraId="403AE91B"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77E60841" w14:textId="77777777" w:rsidR="00235200" w:rsidRPr="00B45E5B" w:rsidRDefault="00235200" w:rsidP="00F51B8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ED799FA" w14:textId="09EF3E16" w:rsidR="00235200" w:rsidRDefault="00E27973" w:rsidP="0064337A">
            <w:pPr>
              <w:pPrChange w:id="1756" w:author="249326630@qq.com" w:date="2018-12-23T19:49:00Z">
                <w:pPr/>
              </w:pPrChange>
            </w:pPr>
            <w:r>
              <w:rPr>
                <w:rFonts w:hint="eastAsia"/>
              </w:rPr>
              <w:t>黑盒测试</w:t>
            </w:r>
            <w:del w:id="1757" w:author="249326630@qq.com" w:date="2018-12-23T19:49:00Z">
              <w:r w:rsidDel="0064337A">
                <w:rPr>
                  <w:rFonts w:hint="eastAsia"/>
                </w:rPr>
                <w:delText>-等价类划分、边界值</w:delText>
              </w:r>
            </w:del>
          </w:p>
        </w:tc>
      </w:tr>
      <w:tr w:rsidR="00235200" w14:paraId="68C1293A"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2F0D901E" w14:textId="77777777" w:rsidR="00235200" w:rsidRDefault="00235200" w:rsidP="00F51B8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65EAA89" w14:textId="77777777" w:rsidR="00235200" w:rsidRDefault="00235200" w:rsidP="00F51B8D">
            <w:r>
              <w:rPr>
                <w:rFonts w:hint="eastAsia"/>
              </w:rPr>
              <w:t>无</w:t>
            </w:r>
          </w:p>
        </w:tc>
      </w:tr>
      <w:tr w:rsidR="00235200" w14:paraId="66B44CDA"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55577FA5" w14:textId="77777777" w:rsidR="00235200" w:rsidRDefault="00235200" w:rsidP="00F51B8D">
            <w:r>
              <w:rPr>
                <w:rFonts w:hint="eastAsia"/>
              </w:rPr>
              <w:t>状态</w:t>
            </w:r>
          </w:p>
        </w:tc>
        <w:tc>
          <w:tcPr>
            <w:tcW w:w="4148" w:type="dxa"/>
            <w:tcBorders>
              <w:top w:val="single" w:sz="4" w:space="0" w:color="000000"/>
              <w:left w:val="single" w:sz="4" w:space="0" w:color="000000"/>
              <w:bottom w:val="single" w:sz="4" w:space="0" w:color="000000"/>
              <w:right w:val="single" w:sz="4" w:space="0" w:color="000000"/>
            </w:tcBorders>
          </w:tcPr>
          <w:p w14:paraId="18C8B429" w14:textId="77777777" w:rsidR="00235200" w:rsidRDefault="00235200" w:rsidP="00F51B8D">
            <w:r>
              <w:rPr>
                <w:rFonts w:hint="eastAsia"/>
              </w:rPr>
              <w:t>未登录</w:t>
            </w:r>
          </w:p>
        </w:tc>
      </w:tr>
      <w:tr w:rsidR="00235200" w14:paraId="32BE8E11"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2DF53DBC" w14:textId="77777777" w:rsidR="00235200" w:rsidRDefault="00235200" w:rsidP="00F51B8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44E1669" w14:textId="2487690E" w:rsidR="00235200" w:rsidRDefault="00235200" w:rsidP="00F51B8D">
            <w:r>
              <w:rPr>
                <w:rFonts w:hint="eastAsia"/>
              </w:rPr>
              <w:t>游客</w:t>
            </w:r>
            <w:ins w:id="1758" w:author="249326630@qq.com" w:date="2018-12-23T19:49:00Z">
              <w:r w:rsidR="0064337A">
                <w:rPr>
                  <w:rFonts w:hint="eastAsia"/>
                </w:rPr>
                <w:t>搜索渔具店</w:t>
              </w:r>
            </w:ins>
            <w:del w:id="1759" w:author="249326630@qq.com" w:date="2018-12-23T19:49:00Z">
              <w:r w:rsidR="00E27973" w:rsidDel="0064337A">
                <w:rPr>
                  <w:rFonts w:hint="eastAsia"/>
                </w:rPr>
                <w:delText>上传手持证件照</w:delText>
              </w:r>
            </w:del>
          </w:p>
        </w:tc>
      </w:tr>
      <w:tr w:rsidR="00235200" w:rsidRPr="00B45E5B" w14:paraId="7BAA3F80" w14:textId="77777777" w:rsidTr="00F51B8D">
        <w:tc>
          <w:tcPr>
            <w:tcW w:w="4148" w:type="dxa"/>
            <w:gridSpan w:val="2"/>
            <w:tcBorders>
              <w:top w:val="single" w:sz="4" w:space="0" w:color="000000"/>
              <w:left w:val="single" w:sz="4" w:space="0" w:color="000000"/>
              <w:bottom w:val="single" w:sz="4" w:space="0" w:color="000000"/>
              <w:right w:val="single" w:sz="4" w:space="0" w:color="000000"/>
            </w:tcBorders>
            <w:hideMark/>
          </w:tcPr>
          <w:p w14:paraId="535CE66F" w14:textId="77777777" w:rsidR="00235200" w:rsidRPr="00B45E5B" w:rsidRDefault="00235200" w:rsidP="00F51B8D">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E011C5F" w14:textId="0E530E95" w:rsidR="00235200" w:rsidRPr="00B45E5B" w:rsidRDefault="00235200" w:rsidP="00F51B8D">
            <w:r>
              <w:rPr>
                <w:rFonts w:hint="eastAsia"/>
              </w:rPr>
              <w:t>测试游客是否能</w:t>
            </w:r>
            <w:ins w:id="1760" w:author="249326630@qq.com" w:date="2018-12-23T19:49:00Z">
              <w:r w:rsidR="0064337A">
                <w:rPr>
                  <w:rFonts w:hint="eastAsia"/>
                </w:rPr>
                <w:t>搜索渔具店</w:t>
              </w:r>
            </w:ins>
            <w:del w:id="1761" w:author="249326630@qq.com" w:date="2018-12-23T19:49:00Z">
              <w:r w:rsidDel="0064337A">
                <w:rPr>
                  <w:rFonts w:hint="eastAsia"/>
                </w:rPr>
                <w:delText>进入首页，</w:delText>
              </w:r>
              <w:r w:rsidR="00E27973" w:rsidDel="0064337A">
                <w:rPr>
                  <w:rFonts w:hint="eastAsia"/>
                </w:rPr>
                <w:delText>游客上传手持证件照</w:delText>
              </w:r>
            </w:del>
          </w:p>
        </w:tc>
      </w:tr>
      <w:tr w:rsidR="00235200" w:rsidRPr="00507ADD" w14:paraId="16B38BE2" w14:textId="77777777" w:rsidTr="00F51B8D">
        <w:trPr>
          <w:trHeight w:val="1445"/>
        </w:trPr>
        <w:tc>
          <w:tcPr>
            <w:tcW w:w="8296" w:type="dxa"/>
            <w:gridSpan w:val="3"/>
            <w:tcBorders>
              <w:top w:val="single" w:sz="4" w:space="0" w:color="000000"/>
              <w:left w:val="single" w:sz="4" w:space="0" w:color="000000"/>
              <w:right w:val="single" w:sz="4" w:space="0" w:color="000000"/>
            </w:tcBorders>
            <w:hideMark/>
          </w:tcPr>
          <w:p w14:paraId="4D530D48" w14:textId="77777777" w:rsidR="00235200" w:rsidRPr="00507ADD" w:rsidRDefault="00235200" w:rsidP="00F51B8D">
            <w:r w:rsidRPr="00507ADD">
              <w:rPr>
                <w:rFonts w:hint="eastAsia"/>
              </w:rPr>
              <w:t>初始条件和背景：</w:t>
            </w:r>
          </w:p>
          <w:p w14:paraId="06315FB2" w14:textId="77777777" w:rsidR="00235200" w:rsidRDefault="00235200" w:rsidP="00F51B8D">
            <w:r w:rsidRPr="00B45E5B">
              <w:rPr>
                <w:rFonts w:hint="eastAsia"/>
              </w:rPr>
              <w:t>系统</w:t>
            </w:r>
            <w:r>
              <w:rPr>
                <w:rFonts w:hint="eastAsia"/>
              </w:rPr>
              <w:t>：PC端</w:t>
            </w:r>
          </w:p>
          <w:p w14:paraId="2F30EFA7" w14:textId="77777777" w:rsidR="00235200" w:rsidRPr="00507ADD" w:rsidRDefault="00235200" w:rsidP="00F51B8D">
            <w:r>
              <w:rPr>
                <w:rFonts w:hint="eastAsia"/>
              </w:rPr>
              <w:t>浏览器：C</w:t>
            </w:r>
            <w:r>
              <w:t>hrome</w:t>
            </w:r>
          </w:p>
          <w:p w14:paraId="0366B828" w14:textId="77777777" w:rsidR="00235200" w:rsidRPr="00507ADD" w:rsidRDefault="00235200" w:rsidP="00F51B8D">
            <w:r w:rsidRPr="00507ADD">
              <w:rPr>
                <w:rFonts w:hint="eastAsia"/>
              </w:rPr>
              <w:t>注释</w:t>
            </w:r>
            <w:r>
              <w:rPr>
                <w:rFonts w:hint="eastAsia"/>
              </w:rPr>
              <w:t>：无</w:t>
            </w:r>
          </w:p>
        </w:tc>
      </w:tr>
      <w:tr w:rsidR="00235200" w:rsidRPr="00507ADD" w14:paraId="359A52B6"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10A1D2B" w14:textId="77777777" w:rsidR="00235200" w:rsidRPr="00507ADD" w:rsidRDefault="00235200" w:rsidP="00F51B8D">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C0DB9B5" w14:textId="77777777" w:rsidR="00235200" w:rsidRPr="00507ADD" w:rsidRDefault="00235200" w:rsidP="00F51B8D">
            <w:r w:rsidRPr="00507ADD">
              <w:rPr>
                <w:rFonts w:hint="eastAsia"/>
              </w:rPr>
              <w:t>预期结果</w:t>
            </w:r>
          </w:p>
        </w:tc>
      </w:tr>
      <w:tr w:rsidR="00235200" w:rsidRPr="00507ADD" w14:paraId="58300381"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tcPr>
          <w:p w14:paraId="7C63DC2B" w14:textId="692EF7B8" w:rsidR="00235200" w:rsidRPr="00507ADD" w:rsidRDefault="00E27973" w:rsidP="00F51B8D">
            <w:del w:id="1762" w:author="249326630@qq.com" w:date="2018-12-23T19:49:00Z">
              <w:r w:rsidDel="00C426C6">
                <w:rPr>
                  <w:rFonts w:hint="eastAsia"/>
                </w:rPr>
                <w:delText>未上传文件</w:delText>
              </w:r>
            </w:del>
            <w:ins w:id="1763" w:author="249326630@qq.com" w:date="2018-12-23T19:49:00Z">
              <w:r w:rsidR="00C426C6">
                <w:rPr>
                  <w:rFonts w:hint="eastAsia"/>
                </w:rPr>
                <w:t>游客点击导航栏</w:t>
              </w:r>
            </w:ins>
          </w:p>
        </w:tc>
        <w:tc>
          <w:tcPr>
            <w:tcW w:w="6141" w:type="dxa"/>
            <w:gridSpan w:val="2"/>
            <w:tcBorders>
              <w:top w:val="single" w:sz="4" w:space="0" w:color="000000"/>
              <w:left w:val="single" w:sz="4" w:space="0" w:color="000000"/>
              <w:bottom w:val="single" w:sz="4" w:space="0" w:color="000000"/>
              <w:right w:val="single" w:sz="4" w:space="0" w:color="000000"/>
            </w:tcBorders>
          </w:tcPr>
          <w:p w14:paraId="1E024579" w14:textId="215D7AF4" w:rsidR="00235200" w:rsidRPr="00507ADD" w:rsidRDefault="00E27973" w:rsidP="00F51B8D">
            <w:del w:id="1764" w:author="249326630@qq.com" w:date="2018-12-23T19:49:00Z">
              <w:r w:rsidDel="00C426C6">
                <w:rPr>
                  <w:rFonts w:hint="eastAsia"/>
                </w:rPr>
                <w:delText>提示请上传手持证件照</w:delText>
              </w:r>
            </w:del>
            <w:ins w:id="1765" w:author="249326630@qq.com" w:date="2018-12-23T19:49:00Z">
              <w:r w:rsidR="00C426C6">
                <w:rPr>
                  <w:rFonts w:hint="eastAsia"/>
                </w:rPr>
                <w:t>搜索渔具店</w:t>
              </w:r>
            </w:ins>
          </w:p>
        </w:tc>
      </w:tr>
      <w:tr w:rsidR="00A46269" w:rsidRPr="00507ADD" w14:paraId="4219FD53" w14:textId="77777777" w:rsidTr="00F51B8D">
        <w:trPr>
          <w:trHeight w:val="392"/>
          <w:ins w:id="1766" w:author="249326630@qq.com" w:date="2018-12-23T19:52:00Z"/>
        </w:trPr>
        <w:tc>
          <w:tcPr>
            <w:tcW w:w="2155" w:type="dxa"/>
            <w:tcBorders>
              <w:top w:val="single" w:sz="4" w:space="0" w:color="000000"/>
              <w:left w:val="single" w:sz="4" w:space="0" w:color="000000"/>
              <w:bottom w:val="single" w:sz="4" w:space="0" w:color="000000"/>
              <w:right w:val="single" w:sz="4" w:space="0" w:color="000000"/>
            </w:tcBorders>
          </w:tcPr>
          <w:p w14:paraId="79380CC4" w14:textId="006B0947" w:rsidR="00A46269" w:rsidDel="00C426C6" w:rsidRDefault="00A46269" w:rsidP="00A46269">
            <w:pPr>
              <w:rPr>
                <w:ins w:id="1767" w:author="249326630@qq.com" w:date="2018-12-23T19:52:00Z"/>
                <w:rFonts w:hint="eastAsia"/>
              </w:rPr>
            </w:pPr>
            <w:ins w:id="1768" w:author="249326630@qq.com" w:date="2018-12-23T19:52:00Z">
              <w:r>
                <w:rPr>
                  <w:rFonts w:hint="eastAsia"/>
                </w:rPr>
                <w:t>输入数据库中有的</w:t>
              </w:r>
              <w:r>
                <w:rPr>
                  <w:rFonts w:hint="eastAsia"/>
                </w:rPr>
                <w:t>渔具店</w:t>
              </w:r>
            </w:ins>
          </w:p>
        </w:tc>
        <w:tc>
          <w:tcPr>
            <w:tcW w:w="6141" w:type="dxa"/>
            <w:gridSpan w:val="2"/>
            <w:tcBorders>
              <w:top w:val="single" w:sz="4" w:space="0" w:color="000000"/>
              <w:left w:val="single" w:sz="4" w:space="0" w:color="000000"/>
              <w:bottom w:val="single" w:sz="4" w:space="0" w:color="000000"/>
              <w:right w:val="single" w:sz="4" w:space="0" w:color="000000"/>
            </w:tcBorders>
          </w:tcPr>
          <w:p w14:paraId="764EA4ED" w14:textId="2B64AD50" w:rsidR="00A46269" w:rsidDel="00C426C6" w:rsidRDefault="00A46269" w:rsidP="00A46269">
            <w:pPr>
              <w:rPr>
                <w:ins w:id="1769" w:author="249326630@qq.com" w:date="2018-12-23T19:52:00Z"/>
                <w:rFonts w:hint="eastAsia"/>
              </w:rPr>
            </w:pPr>
            <w:ins w:id="1770" w:author="249326630@qq.com" w:date="2018-12-23T19:52:00Z">
              <w:r>
                <w:rPr>
                  <w:rFonts w:hint="eastAsia"/>
                </w:rPr>
                <w:t>输出该</w:t>
              </w:r>
              <w:r>
                <w:rPr>
                  <w:rFonts w:hint="eastAsia"/>
                </w:rPr>
                <w:t>渔具店</w:t>
              </w:r>
              <w:r>
                <w:rPr>
                  <w:rFonts w:hint="eastAsia"/>
                </w:rPr>
                <w:t>信息</w:t>
              </w:r>
            </w:ins>
          </w:p>
        </w:tc>
      </w:tr>
      <w:tr w:rsidR="00A46269" w:rsidRPr="00507ADD" w14:paraId="5F19CC4E" w14:textId="77777777" w:rsidTr="00F51B8D">
        <w:trPr>
          <w:trHeight w:val="392"/>
          <w:ins w:id="1771" w:author="249326630@qq.com" w:date="2018-12-23T19:52:00Z"/>
        </w:trPr>
        <w:tc>
          <w:tcPr>
            <w:tcW w:w="2155" w:type="dxa"/>
            <w:tcBorders>
              <w:top w:val="single" w:sz="4" w:space="0" w:color="000000"/>
              <w:left w:val="single" w:sz="4" w:space="0" w:color="000000"/>
              <w:bottom w:val="single" w:sz="4" w:space="0" w:color="000000"/>
              <w:right w:val="single" w:sz="4" w:space="0" w:color="000000"/>
            </w:tcBorders>
          </w:tcPr>
          <w:p w14:paraId="52B4AFB8" w14:textId="7DC36BA1" w:rsidR="00A46269" w:rsidDel="00C426C6" w:rsidRDefault="00A46269" w:rsidP="00A46269">
            <w:pPr>
              <w:rPr>
                <w:ins w:id="1772" w:author="249326630@qq.com" w:date="2018-12-23T19:52:00Z"/>
                <w:rFonts w:hint="eastAsia"/>
              </w:rPr>
            </w:pPr>
            <w:ins w:id="1773" w:author="249326630@qq.com" w:date="2018-12-23T19:52:00Z">
              <w:r>
                <w:rPr>
                  <w:rFonts w:hint="eastAsia"/>
                </w:rPr>
                <w:t>输入数据库中没有的</w:t>
              </w:r>
              <w:r>
                <w:rPr>
                  <w:rFonts w:hint="eastAsia"/>
                </w:rPr>
                <w:t>渔具店</w:t>
              </w:r>
            </w:ins>
          </w:p>
        </w:tc>
        <w:tc>
          <w:tcPr>
            <w:tcW w:w="6141" w:type="dxa"/>
            <w:gridSpan w:val="2"/>
            <w:tcBorders>
              <w:top w:val="single" w:sz="4" w:space="0" w:color="000000"/>
              <w:left w:val="single" w:sz="4" w:space="0" w:color="000000"/>
              <w:bottom w:val="single" w:sz="4" w:space="0" w:color="000000"/>
              <w:right w:val="single" w:sz="4" w:space="0" w:color="000000"/>
            </w:tcBorders>
          </w:tcPr>
          <w:p w14:paraId="78C600CE" w14:textId="6F1D10D3" w:rsidR="00A46269" w:rsidDel="00C426C6" w:rsidRDefault="00A46269" w:rsidP="00A46269">
            <w:pPr>
              <w:rPr>
                <w:ins w:id="1774" w:author="249326630@qq.com" w:date="2018-12-23T19:52:00Z"/>
                <w:rFonts w:hint="eastAsia"/>
              </w:rPr>
            </w:pPr>
            <w:ins w:id="1775" w:author="249326630@qq.com" w:date="2018-12-23T19:52:00Z">
              <w:r>
                <w:rPr>
                  <w:rFonts w:hint="eastAsia"/>
                </w:rPr>
                <w:t>提示“</w:t>
              </w:r>
            </w:ins>
            <w:ins w:id="1776" w:author="249326630@qq.com" w:date="2018-12-23T19:53:00Z">
              <w:r w:rsidR="00EC7096">
                <w:rPr>
                  <w:rFonts w:hint="eastAsia"/>
                </w:rPr>
                <w:t>无该</w:t>
              </w:r>
              <w:r w:rsidR="00EC7096">
                <w:rPr>
                  <w:rFonts w:hint="eastAsia"/>
                </w:rPr>
                <w:t>地点/人</w:t>
              </w:r>
            </w:ins>
            <w:ins w:id="1777" w:author="249326630@qq.com" w:date="2018-12-23T19:52:00Z">
              <w:r>
                <w:rPr>
                  <w:rFonts w:hint="eastAsia"/>
                </w:rPr>
                <w:t>”</w:t>
              </w:r>
            </w:ins>
          </w:p>
        </w:tc>
      </w:tr>
      <w:tr w:rsidR="00A46269" w:rsidDel="0072385D" w14:paraId="1C4A0272" w14:textId="2370D183" w:rsidTr="00F51B8D">
        <w:trPr>
          <w:trHeight w:val="392"/>
          <w:del w:id="1778" w:author="249326630@qq.com" w:date="2018-12-23T19:49:00Z"/>
        </w:trPr>
        <w:tc>
          <w:tcPr>
            <w:tcW w:w="2155" w:type="dxa"/>
            <w:tcBorders>
              <w:top w:val="single" w:sz="4" w:space="0" w:color="000000"/>
              <w:left w:val="single" w:sz="4" w:space="0" w:color="000000"/>
              <w:bottom w:val="single" w:sz="4" w:space="0" w:color="000000"/>
              <w:right w:val="single" w:sz="4" w:space="0" w:color="000000"/>
            </w:tcBorders>
          </w:tcPr>
          <w:p w14:paraId="45034FD1" w14:textId="1DCD3979" w:rsidR="00A46269" w:rsidDel="0072385D" w:rsidRDefault="00A46269" w:rsidP="00A46269">
            <w:pPr>
              <w:rPr>
                <w:del w:id="1779" w:author="249326630@qq.com" w:date="2018-12-23T19:49:00Z"/>
              </w:rPr>
            </w:pPr>
            <w:del w:id="1780" w:author="249326630@qq.com" w:date="2018-12-23T19:49:00Z">
              <w:r w:rsidDel="0072385D">
                <w:rPr>
                  <w:rFonts w:hint="eastAsia"/>
                </w:rPr>
                <w:delText>上传文件[</w:delText>
              </w:r>
              <w:r w:rsidDel="0072385D">
                <w:delText>a.rar]</w:delText>
              </w:r>
            </w:del>
          </w:p>
        </w:tc>
        <w:tc>
          <w:tcPr>
            <w:tcW w:w="6141" w:type="dxa"/>
            <w:gridSpan w:val="2"/>
            <w:tcBorders>
              <w:top w:val="single" w:sz="4" w:space="0" w:color="000000"/>
              <w:left w:val="single" w:sz="4" w:space="0" w:color="000000"/>
              <w:bottom w:val="single" w:sz="4" w:space="0" w:color="000000"/>
              <w:right w:val="single" w:sz="4" w:space="0" w:color="000000"/>
            </w:tcBorders>
          </w:tcPr>
          <w:p w14:paraId="2B19EA9B" w14:textId="7D9DA285" w:rsidR="00A46269" w:rsidDel="0072385D" w:rsidRDefault="00A46269" w:rsidP="00A46269">
            <w:pPr>
              <w:rPr>
                <w:del w:id="1781" w:author="249326630@qq.com" w:date="2018-12-23T19:49:00Z"/>
              </w:rPr>
            </w:pPr>
            <w:del w:id="1782" w:author="249326630@qq.com" w:date="2018-12-23T19:49:00Z">
              <w:r w:rsidDel="0072385D">
                <w:rPr>
                  <w:rFonts w:hint="eastAsia"/>
                </w:rPr>
                <w:delText>提示请上传图片格式的手持证件照文件</w:delText>
              </w:r>
            </w:del>
          </w:p>
        </w:tc>
      </w:tr>
      <w:tr w:rsidR="00A46269" w:rsidDel="0072385D" w14:paraId="3D26C9B8" w14:textId="67FC02AC" w:rsidTr="00F51B8D">
        <w:trPr>
          <w:trHeight w:val="392"/>
          <w:del w:id="1783" w:author="249326630@qq.com" w:date="2018-12-23T19:49:00Z"/>
        </w:trPr>
        <w:tc>
          <w:tcPr>
            <w:tcW w:w="2155" w:type="dxa"/>
            <w:tcBorders>
              <w:top w:val="single" w:sz="4" w:space="0" w:color="000000"/>
              <w:left w:val="single" w:sz="4" w:space="0" w:color="000000"/>
              <w:bottom w:val="single" w:sz="4" w:space="0" w:color="000000"/>
              <w:right w:val="single" w:sz="4" w:space="0" w:color="000000"/>
            </w:tcBorders>
          </w:tcPr>
          <w:p w14:paraId="3E8F8D47" w14:textId="1FB4106C" w:rsidR="00A46269" w:rsidDel="0072385D" w:rsidRDefault="00A46269" w:rsidP="00A46269">
            <w:pPr>
              <w:rPr>
                <w:del w:id="1784" w:author="249326630@qq.com" w:date="2018-12-23T19:49:00Z"/>
              </w:rPr>
            </w:pPr>
            <w:del w:id="1785" w:author="249326630@qq.com" w:date="2018-12-23T19:49:00Z">
              <w:r w:rsidDel="0072385D">
                <w:rPr>
                  <w:rFonts w:hint="eastAsia"/>
                </w:rPr>
                <w:delText>上传文件[</w:delText>
              </w:r>
              <w:r w:rsidDel="0072385D">
                <w:delText>a.jpg]</w:delText>
              </w:r>
            </w:del>
          </w:p>
        </w:tc>
        <w:tc>
          <w:tcPr>
            <w:tcW w:w="6141" w:type="dxa"/>
            <w:gridSpan w:val="2"/>
            <w:tcBorders>
              <w:top w:val="single" w:sz="4" w:space="0" w:color="000000"/>
              <w:left w:val="single" w:sz="4" w:space="0" w:color="000000"/>
              <w:bottom w:val="single" w:sz="4" w:space="0" w:color="000000"/>
              <w:right w:val="single" w:sz="4" w:space="0" w:color="000000"/>
            </w:tcBorders>
          </w:tcPr>
          <w:p w14:paraId="242BBE0D" w14:textId="05FD7847" w:rsidR="00A46269" w:rsidDel="0072385D" w:rsidRDefault="00A46269" w:rsidP="00A46269">
            <w:pPr>
              <w:rPr>
                <w:del w:id="1786" w:author="249326630@qq.com" w:date="2018-12-23T19:49:00Z"/>
              </w:rPr>
            </w:pPr>
            <w:del w:id="1787" w:author="249326630@qq.com" w:date="2018-12-23T19:49:00Z">
              <w:r w:rsidDel="0072385D">
                <w:rPr>
                  <w:rFonts w:hint="eastAsia"/>
                </w:rPr>
                <w:delText>上传成功</w:delText>
              </w:r>
            </w:del>
          </w:p>
        </w:tc>
      </w:tr>
    </w:tbl>
    <w:p w14:paraId="4AC4255E" w14:textId="19FDFEE7" w:rsidR="00747166" w:rsidRDefault="00747166" w:rsidP="00235200"/>
    <w:p w14:paraId="4028A302" w14:textId="77777777" w:rsidR="00747166" w:rsidRDefault="00747166">
      <w:r>
        <w:br w:type="page"/>
      </w:r>
    </w:p>
    <w:p w14:paraId="5C35E0CD" w14:textId="77777777" w:rsidR="00235200" w:rsidRPr="00235200" w:rsidRDefault="00235200" w:rsidP="00235200"/>
    <w:p w14:paraId="45A64C81" w14:textId="2182ECA5" w:rsidR="00235200" w:rsidRDefault="00235200" w:rsidP="00235200">
      <w:pPr>
        <w:pStyle w:val="a1"/>
      </w:pPr>
      <w:bookmarkStart w:id="1788" w:name="_Toc533356849"/>
      <w:del w:id="1789" w:author="249326630@qq.com" w:date="2018-12-23T19:50:00Z">
        <w:r w:rsidDel="00D574C6">
          <w:rPr>
            <w:rFonts w:hint="eastAsia"/>
          </w:rPr>
          <w:delText>输入证件号码</w:delText>
        </w:r>
      </w:del>
      <w:bookmarkEnd w:id="1788"/>
      <w:ins w:id="1790" w:author="249326630@qq.com" w:date="2018-12-23T19:50:00Z">
        <w:r w:rsidR="00D574C6">
          <w:rPr>
            <w:rFonts w:hint="eastAsia"/>
          </w:rPr>
          <w:t>搜索渔友</w:t>
        </w:r>
      </w:ins>
    </w:p>
    <w:tbl>
      <w:tblPr>
        <w:tblStyle w:val="14"/>
        <w:tblW w:w="8296" w:type="dxa"/>
        <w:tblLook w:val="04A0" w:firstRow="1" w:lastRow="0" w:firstColumn="1" w:lastColumn="0" w:noHBand="0" w:noVBand="1"/>
      </w:tblPr>
      <w:tblGrid>
        <w:gridCol w:w="2216"/>
        <w:gridCol w:w="1971"/>
        <w:gridCol w:w="4109"/>
      </w:tblGrid>
      <w:tr w:rsidR="00235200" w:rsidRPr="00B45E5B" w14:paraId="0459456A" w14:textId="77777777" w:rsidTr="00467F96">
        <w:tc>
          <w:tcPr>
            <w:tcW w:w="4187" w:type="dxa"/>
            <w:gridSpan w:val="2"/>
            <w:tcBorders>
              <w:top w:val="single" w:sz="4" w:space="0" w:color="000000"/>
              <w:left w:val="single" w:sz="4" w:space="0" w:color="000000"/>
              <w:bottom w:val="single" w:sz="4" w:space="0" w:color="000000"/>
              <w:right w:val="single" w:sz="4" w:space="0" w:color="000000"/>
            </w:tcBorders>
            <w:hideMark/>
          </w:tcPr>
          <w:p w14:paraId="2897E603" w14:textId="77777777" w:rsidR="00235200" w:rsidRPr="00B45E5B" w:rsidRDefault="00235200" w:rsidP="00F51B8D">
            <w:r w:rsidRPr="00B45E5B">
              <w:rPr>
                <w:rFonts w:hint="eastAsia"/>
              </w:rPr>
              <w:t>测试用例编号</w:t>
            </w:r>
          </w:p>
        </w:tc>
        <w:tc>
          <w:tcPr>
            <w:tcW w:w="4109" w:type="dxa"/>
            <w:tcBorders>
              <w:top w:val="single" w:sz="4" w:space="0" w:color="000000"/>
              <w:left w:val="single" w:sz="4" w:space="0" w:color="000000"/>
              <w:bottom w:val="single" w:sz="4" w:space="0" w:color="000000"/>
              <w:right w:val="single" w:sz="4" w:space="0" w:color="000000"/>
            </w:tcBorders>
          </w:tcPr>
          <w:p w14:paraId="665FCD71" w14:textId="4CF75C31" w:rsidR="00235200" w:rsidRPr="00B45E5B" w:rsidRDefault="00235200" w:rsidP="00F51B8D">
            <w:r>
              <w:rPr>
                <w:rFonts w:hint="eastAsia"/>
              </w:rPr>
              <w:t>TC</w:t>
            </w:r>
            <w:r>
              <w:t>-</w:t>
            </w:r>
            <w:r>
              <w:rPr>
                <w:rFonts w:hint="eastAsia"/>
              </w:rPr>
              <w:t>V</w:t>
            </w:r>
            <w:r>
              <w:t>-</w:t>
            </w:r>
            <w:r w:rsidR="00747166">
              <w:rPr>
                <w:rFonts w:hint="eastAsia"/>
              </w:rPr>
              <w:t>11</w:t>
            </w:r>
          </w:p>
        </w:tc>
      </w:tr>
      <w:tr w:rsidR="00235200" w14:paraId="41545E95" w14:textId="77777777" w:rsidTr="00467F96">
        <w:tc>
          <w:tcPr>
            <w:tcW w:w="4187" w:type="dxa"/>
            <w:gridSpan w:val="2"/>
            <w:tcBorders>
              <w:top w:val="single" w:sz="4" w:space="0" w:color="000000"/>
              <w:left w:val="single" w:sz="4" w:space="0" w:color="000000"/>
              <w:bottom w:val="single" w:sz="4" w:space="0" w:color="000000"/>
              <w:right w:val="single" w:sz="4" w:space="0" w:color="000000"/>
            </w:tcBorders>
          </w:tcPr>
          <w:p w14:paraId="6FC8B36B" w14:textId="77777777" w:rsidR="00235200" w:rsidRPr="00B45E5B" w:rsidRDefault="00235200" w:rsidP="00F51B8D">
            <w:r>
              <w:rPr>
                <w:rFonts w:hint="eastAsia"/>
              </w:rPr>
              <w:t>测试用例名称</w:t>
            </w:r>
          </w:p>
        </w:tc>
        <w:tc>
          <w:tcPr>
            <w:tcW w:w="4109" w:type="dxa"/>
            <w:tcBorders>
              <w:top w:val="single" w:sz="4" w:space="0" w:color="000000"/>
              <w:left w:val="single" w:sz="4" w:space="0" w:color="000000"/>
              <w:bottom w:val="single" w:sz="4" w:space="0" w:color="000000"/>
              <w:right w:val="single" w:sz="4" w:space="0" w:color="000000"/>
            </w:tcBorders>
          </w:tcPr>
          <w:p w14:paraId="01980DC1" w14:textId="2A9D8B55" w:rsidR="00235200" w:rsidRDefault="00E27973" w:rsidP="00F51B8D">
            <w:del w:id="1791" w:author="249326630@qq.com" w:date="2018-12-23T19:50:00Z">
              <w:r w:rsidDel="00D574C6">
                <w:rPr>
                  <w:rFonts w:hint="eastAsia"/>
                </w:rPr>
                <w:delText>输入证件号码</w:delText>
              </w:r>
            </w:del>
            <w:ins w:id="1792" w:author="249326630@qq.com" w:date="2018-12-23T19:50:00Z">
              <w:r w:rsidR="00D574C6">
                <w:rPr>
                  <w:rFonts w:hint="eastAsia"/>
                </w:rPr>
                <w:t>搜索渔友</w:t>
              </w:r>
            </w:ins>
          </w:p>
        </w:tc>
      </w:tr>
      <w:tr w:rsidR="00235200" w14:paraId="240ECAFC" w14:textId="77777777" w:rsidTr="00467F96">
        <w:tc>
          <w:tcPr>
            <w:tcW w:w="4187" w:type="dxa"/>
            <w:gridSpan w:val="2"/>
            <w:tcBorders>
              <w:top w:val="single" w:sz="4" w:space="0" w:color="000000"/>
              <w:left w:val="single" w:sz="4" w:space="0" w:color="000000"/>
              <w:bottom w:val="single" w:sz="4" w:space="0" w:color="000000"/>
              <w:right w:val="single" w:sz="4" w:space="0" w:color="000000"/>
            </w:tcBorders>
          </w:tcPr>
          <w:p w14:paraId="5CBD602E" w14:textId="77777777" w:rsidR="00235200" w:rsidRDefault="00235200" w:rsidP="00F51B8D">
            <w:r>
              <w:rPr>
                <w:rFonts w:hint="eastAsia"/>
              </w:rPr>
              <w:t>用例来源</w:t>
            </w:r>
          </w:p>
        </w:tc>
        <w:tc>
          <w:tcPr>
            <w:tcW w:w="4109" w:type="dxa"/>
            <w:tcBorders>
              <w:top w:val="single" w:sz="4" w:space="0" w:color="000000"/>
              <w:left w:val="single" w:sz="4" w:space="0" w:color="000000"/>
              <w:bottom w:val="single" w:sz="4" w:space="0" w:color="000000"/>
              <w:right w:val="single" w:sz="4" w:space="0" w:color="000000"/>
            </w:tcBorders>
          </w:tcPr>
          <w:p w14:paraId="681FB926" w14:textId="73C414DF" w:rsidR="00235200" w:rsidRDefault="00D574C6" w:rsidP="00F51B8D">
            <w:ins w:id="1793" w:author="249326630@qq.com" w:date="2018-12-23T19:50:00Z">
              <w:r>
                <w:rPr>
                  <w:rFonts w:hint="eastAsia"/>
                </w:rPr>
                <w:t>搜索渔友</w:t>
              </w:r>
            </w:ins>
            <w:del w:id="1794" w:author="249326630@qq.com" w:date="2018-12-23T19:50:00Z">
              <w:r w:rsidR="00E27973" w:rsidDel="00D574C6">
                <w:rPr>
                  <w:rFonts w:hint="eastAsia"/>
                </w:rPr>
                <w:delText>输入证件号码</w:delText>
              </w:r>
            </w:del>
          </w:p>
        </w:tc>
      </w:tr>
      <w:tr w:rsidR="00235200" w14:paraId="5C1A22CE" w14:textId="77777777" w:rsidTr="00467F96">
        <w:tc>
          <w:tcPr>
            <w:tcW w:w="4187" w:type="dxa"/>
            <w:gridSpan w:val="2"/>
            <w:tcBorders>
              <w:top w:val="single" w:sz="4" w:space="0" w:color="000000"/>
              <w:left w:val="single" w:sz="4" w:space="0" w:color="000000"/>
              <w:bottom w:val="single" w:sz="4" w:space="0" w:color="000000"/>
              <w:right w:val="single" w:sz="4" w:space="0" w:color="000000"/>
            </w:tcBorders>
            <w:hideMark/>
          </w:tcPr>
          <w:p w14:paraId="668DF9C4" w14:textId="77777777" w:rsidR="00235200" w:rsidRPr="00B45E5B" w:rsidRDefault="00235200" w:rsidP="00F51B8D">
            <w:r>
              <w:rPr>
                <w:rFonts w:hint="eastAsia"/>
              </w:rPr>
              <w:t>参与者</w:t>
            </w:r>
          </w:p>
        </w:tc>
        <w:tc>
          <w:tcPr>
            <w:tcW w:w="4109" w:type="dxa"/>
            <w:tcBorders>
              <w:top w:val="single" w:sz="4" w:space="0" w:color="000000"/>
              <w:left w:val="single" w:sz="4" w:space="0" w:color="000000"/>
              <w:bottom w:val="single" w:sz="4" w:space="0" w:color="000000"/>
              <w:right w:val="single" w:sz="4" w:space="0" w:color="000000"/>
            </w:tcBorders>
          </w:tcPr>
          <w:p w14:paraId="6FB3B455" w14:textId="77777777" w:rsidR="00235200" w:rsidRDefault="00235200" w:rsidP="00F51B8D">
            <w:r>
              <w:rPr>
                <w:rFonts w:hint="eastAsia"/>
              </w:rPr>
              <w:t>游客</w:t>
            </w:r>
          </w:p>
        </w:tc>
      </w:tr>
      <w:tr w:rsidR="00235200" w14:paraId="753F519A" w14:textId="77777777" w:rsidTr="00467F96">
        <w:tc>
          <w:tcPr>
            <w:tcW w:w="4187" w:type="dxa"/>
            <w:gridSpan w:val="2"/>
            <w:tcBorders>
              <w:top w:val="single" w:sz="4" w:space="0" w:color="000000"/>
              <w:left w:val="single" w:sz="4" w:space="0" w:color="000000"/>
              <w:bottom w:val="single" w:sz="4" w:space="0" w:color="000000"/>
              <w:right w:val="single" w:sz="4" w:space="0" w:color="000000"/>
            </w:tcBorders>
          </w:tcPr>
          <w:p w14:paraId="71B61179" w14:textId="77777777" w:rsidR="00235200" w:rsidRPr="00B45E5B" w:rsidRDefault="00235200" w:rsidP="00F51B8D">
            <w:r>
              <w:rPr>
                <w:rFonts w:hint="eastAsia"/>
              </w:rPr>
              <w:t>测试方法</w:t>
            </w:r>
          </w:p>
        </w:tc>
        <w:tc>
          <w:tcPr>
            <w:tcW w:w="4109" w:type="dxa"/>
            <w:tcBorders>
              <w:top w:val="single" w:sz="4" w:space="0" w:color="000000"/>
              <w:left w:val="single" w:sz="4" w:space="0" w:color="000000"/>
              <w:bottom w:val="single" w:sz="4" w:space="0" w:color="000000"/>
              <w:right w:val="single" w:sz="4" w:space="0" w:color="000000"/>
            </w:tcBorders>
          </w:tcPr>
          <w:p w14:paraId="70C94A96" w14:textId="75DE7B8B" w:rsidR="00235200" w:rsidRDefault="00E27973" w:rsidP="00D574C6">
            <w:pPr>
              <w:pPrChange w:id="1795" w:author="249326630@qq.com" w:date="2018-12-23T19:50:00Z">
                <w:pPr/>
              </w:pPrChange>
            </w:pPr>
            <w:r>
              <w:rPr>
                <w:rFonts w:hint="eastAsia"/>
              </w:rPr>
              <w:t>黑盒测试</w:t>
            </w:r>
            <w:del w:id="1796" w:author="249326630@qq.com" w:date="2018-12-23T19:50:00Z">
              <w:r w:rsidDel="00D574C6">
                <w:rPr>
                  <w:rFonts w:hint="eastAsia"/>
                </w:rPr>
                <w:delText>-等价类划分、边界值</w:delText>
              </w:r>
            </w:del>
          </w:p>
        </w:tc>
      </w:tr>
      <w:tr w:rsidR="00235200" w14:paraId="65B606D4" w14:textId="77777777" w:rsidTr="00467F96">
        <w:tc>
          <w:tcPr>
            <w:tcW w:w="4187" w:type="dxa"/>
            <w:gridSpan w:val="2"/>
            <w:tcBorders>
              <w:top w:val="single" w:sz="4" w:space="0" w:color="000000"/>
              <w:left w:val="single" w:sz="4" w:space="0" w:color="000000"/>
              <w:bottom w:val="single" w:sz="4" w:space="0" w:color="000000"/>
              <w:right w:val="single" w:sz="4" w:space="0" w:color="000000"/>
            </w:tcBorders>
          </w:tcPr>
          <w:p w14:paraId="192A7D8E" w14:textId="77777777" w:rsidR="00235200" w:rsidRDefault="00235200" w:rsidP="00F51B8D">
            <w:r>
              <w:rPr>
                <w:rFonts w:hint="eastAsia"/>
              </w:rPr>
              <w:t>前置条件</w:t>
            </w:r>
          </w:p>
        </w:tc>
        <w:tc>
          <w:tcPr>
            <w:tcW w:w="4109" w:type="dxa"/>
            <w:tcBorders>
              <w:top w:val="single" w:sz="4" w:space="0" w:color="000000"/>
              <w:left w:val="single" w:sz="4" w:space="0" w:color="000000"/>
              <w:bottom w:val="single" w:sz="4" w:space="0" w:color="000000"/>
              <w:right w:val="single" w:sz="4" w:space="0" w:color="000000"/>
            </w:tcBorders>
          </w:tcPr>
          <w:p w14:paraId="0E1F66C3" w14:textId="77777777" w:rsidR="00235200" w:rsidRDefault="00235200" w:rsidP="00F51B8D">
            <w:r>
              <w:rPr>
                <w:rFonts w:hint="eastAsia"/>
              </w:rPr>
              <w:t>无</w:t>
            </w:r>
          </w:p>
        </w:tc>
      </w:tr>
      <w:tr w:rsidR="00235200" w14:paraId="41D5B90B" w14:textId="77777777" w:rsidTr="00467F96">
        <w:tc>
          <w:tcPr>
            <w:tcW w:w="4187" w:type="dxa"/>
            <w:gridSpan w:val="2"/>
            <w:tcBorders>
              <w:top w:val="single" w:sz="4" w:space="0" w:color="000000"/>
              <w:left w:val="single" w:sz="4" w:space="0" w:color="000000"/>
              <w:bottom w:val="single" w:sz="4" w:space="0" w:color="000000"/>
              <w:right w:val="single" w:sz="4" w:space="0" w:color="000000"/>
            </w:tcBorders>
          </w:tcPr>
          <w:p w14:paraId="1330D181" w14:textId="77777777" w:rsidR="00235200" w:rsidRDefault="00235200" w:rsidP="00F51B8D">
            <w:r>
              <w:rPr>
                <w:rFonts w:hint="eastAsia"/>
              </w:rPr>
              <w:t>状态</w:t>
            </w:r>
          </w:p>
        </w:tc>
        <w:tc>
          <w:tcPr>
            <w:tcW w:w="4109" w:type="dxa"/>
            <w:tcBorders>
              <w:top w:val="single" w:sz="4" w:space="0" w:color="000000"/>
              <w:left w:val="single" w:sz="4" w:space="0" w:color="000000"/>
              <w:bottom w:val="single" w:sz="4" w:space="0" w:color="000000"/>
              <w:right w:val="single" w:sz="4" w:space="0" w:color="000000"/>
            </w:tcBorders>
          </w:tcPr>
          <w:p w14:paraId="52E1F736" w14:textId="77777777" w:rsidR="00235200" w:rsidRDefault="00235200" w:rsidP="00F51B8D">
            <w:r>
              <w:rPr>
                <w:rFonts w:hint="eastAsia"/>
              </w:rPr>
              <w:t>未登录</w:t>
            </w:r>
          </w:p>
        </w:tc>
      </w:tr>
      <w:tr w:rsidR="00235200" w14:paraId="5898A3F3" w14:textId="77777777" w:rsidTr="00467F96">
        <w:tc>
          <w:tcPr>
            <w:tcW w:w="4187" w:type="dxa"/>
            <w:gridSpan w:val="2"/>
            <w:tcBorders>
              <w:top w:val="single" w:sz="4" w:space="0" w:color="000000"/>
              <w:left w:val="single" w:sz="4" w:space="0" w:color="000000"/>
              <w:bottom w:val="single" w:sz="4" w:space="0" w:color="000000"/>
              <w:right w:val="single" w:sz="4" w:space="0" w:color="000000"/>
            </w:tcBorders>
          </w:tcPr>
          <w:p w14:paraId="3F28C073" w14:textId="77777777" w:rsidR="00235200" w:rsidRDefault="00235200" w:rsidP="00F51B8D">
            <w:r>
              <w:rPr>
                <w:rFonts w:hint="eastAsia"/>
              </w:rPr>
              <w:t>场景</w:t>
            </w:r>
          </w:p>
        </w:tc>
        <w:tc>
          <w:tcPr>
            <w:tcW w:w="4109" w:type="dxa"/>
            <w:tcBorders>
              <w:top w:val="single" w:sz="4" w:space="0" w:color="000000"/>
              <w:left w:val="single" w:sz="4" w:space="0" w:color="000000"/>
              <w:bottom w:val="single" w:sz="4" w:space="0" w:color="000000"/>
              <w:right w:val="single" w:sz="4" w:space="0" w:color="000000"/>
            </w:tcBorders>
          </w:tcPr>
          <w:p w14:paraId="196BD35F" w14:textId="59F8F22B" w:rsidR="00235200" w:rsidRDefault="00235200" w:rsidP="00F51B8D">
            <w:r>
              <w:rPr>
                <w:rFonts w:hint="eastAsia"/>
              </w:rPr>
              <w:t>游客</w:t>
            </w:r>
            <w:ins w:id="1797" w:author="249326630@qq.com" w:date="2018-12-23T19:50:00Z">
              <w:r w:rsidR="00D574C6">
                <w:rPr>
                  <w:rFonts w:hint="eastAsia"/>
                </w:rPr>
                <w:t>搜索渔友</w:t>
              </w:r>
            </w:ins>
            <w:del w:id="1798" w:author="249326630@qq.com" w:date="2018-12-23T19:50:00Z">
              <w:r w:rsidR="00E27973" w:rsidDel="00D574C6">
                <w:rPr>
                  <w:rFonts w:hint="eastAsia"/>
                </w:rPr>
                <w:delText>输入证件号码</w:delText>
              </w:r>
            </w:del>
          </w:p>
        </w:tc>
      </w:tr>
      <w:tr w:rsidR="00235200" w:rsidRPr="00B45E5B" w14:paraId="503709C5" w14:textId="77777777" w:rsidTr="00467F96">
        <w:tc>
          <w:tcPr>
            <w:tcW w:w="4187" w:type="dxa"/>
            <w:gridSpan w:val="2"/>
            <w:tcBorders>
              <w:top w:val="single" w:sz="4" w:space="0" w:color="000000"/>
              <w:left w:val="single" w:sz="4" w:space="0" w:color="000000"/>
              <w:bottom w:val="single" w:sz="4" w:space="0" w:color="000000"/>
              <w:right w:val="single" w:sz="4" w:space="0" w:color="000000"/>
            </w:tcBorders>
            <w:hideMark/>
          </w:tcPr>
          <w:p w14:paraId="72D68335" w14:textId="77777777" w:rsidR="00235200" w:rsidRPr="00B45E5B" w:rsidRDefault="00235200" w:rsidP="00F51B8D">
            <w:r w:rsidRPr="00B45E5B">
              <w:rPr>
                <w:rFonts w:hint="eastAsia"/>
              </w:rPr>
              <w:t>测试目的</w:t>
            </w:r>
          </w:p>
        </w:tc>
        <w:tc>
          <w:tcPr>
            <w:tcW w:w="4109" w:type="dxa"/>
            <w:tcBorders>
              <w:top w:val="single" w:sz="4" w:space="0" w:color="000000"/>
              <w:left w:val="single" w:sz="4" w:space="0" w:color="000000"/>
              <w:bottom w:val="single" w:sz="4" w:space="0" w:color="000000"/>
              <w:right w:val="single" w:sz="4" w:space="0" w:color="000000"/>
            </w:tcBorders>
          </w:tcPr>
          <w:p w14:paraId="2A74719B" w14:textId="0850E6CC" w:rsidR="00235200" w:rsidRPr="00B45E5B" w:rsidRDefault="00235200" w:rsidP="00F51B8D">
            <w:r>
              <w:rPr>
                <w:rFonts w:hint="eastAsia"/>
              </w:rPr>
              <w:t>测试游客是否能</w:t>
            </w:r>
            <w:ins w:id="1799" w:author="249326630@qq.com" w:date="2018-12-23T19:50:00Z">
              <w:r w:rsidR="00D574C6">
                <w:rPr>
                  <w:rFonts w:hint="eastAsia"/>
                </w:rPr>
                <w:t>搜索渔友</w:t>
              </w:r>
            </w:ins>
            <w:del w:id="1800" w:author="249326630@qq.com" w:date="2018-12-23T19:50:00Z">
              <w:r w:rsidDel="00D574C6">
                <w:rPr>
                  <w:rFonts w:hint="eastAsia"/>
                </w:rPr>
                <w:delText>进入首页，</w:delText>
              </w:r>
              <w:r w:rsidR="00E27973" w:rsidDel="00D574C6">
                <w:rPr>
                  <w:rFonts w:hint="eastAsia"/>
                </w:rPr>
                <w:delText>输入证件号码</w:delText>
              </w:r>
            </w:del>
          </w:p>
        </w:tc>
      </w:tr>
      <w:tr w:rsidR="00235200" w:rsidRPr="00507ADD" w14:paraId="0DF00261" w14:textId="77777777" w:rsidTr="00F51B8D">
        <w:trPr>
          <w:trHeight w:val="1445"/>
        </w:trPr>
        <w:tc>
          <w:tcPr>
            <w:tcW w:w="8296" w:type="dxa"/>
            <w:gridSpan w:val="3"/>
            <w:tcBorders>
              <w:top w:val="single" w:sz="4" w:space="0" w:color="000000"/>
              <w:left w:val="single" w:sz="4" w:space="0" w:color="000000"/>
              <w:right w:val="single" w:sz="4" w:space="0" w:color="000000"/>
            </w:tcBorders>
            <w:hideMark/>
          </w:tcPr>
          <w:p w14:paraId="6A7EA8D3" w14:textId="77777777" w:rsidR="00235200" w:rsidRPr="00507ADD" w:rsidRDefault="00235200" w:rsidP="00F51B8D">
            <w:r w:rsidRPr="00507ADD">
              <w:rPr>
                <w:rFonts w:hint="eastAsia"/>
              </w:rPr>
              <w:t>初始条件和背景：</w:t>
            </w:r>
          </w:p>
          <w:p w14:paraId="181F93D3" w14:textId="77777777" w:rsidR="00235200" w:rsidRDefault="00235200" w:rsidP="00F51B8D">
            <w:r w:rsidRPr="00B45E5B">
              <w:rPr>
                <w:rFonts w:hint="eastAsia"/>
              </w:rPr>
              <w:t>系统</w:t>
            </w:r>
            <w:r>
              <w:rPr>
                <w:rFonts w:hint="eastAsia"/>
              </w:rPr>
              <w:t>：PC端</w:t>
            </w:r>
          </w:p>
          <w:p w14:paraId="0E76D215" w14:textId="77777777" w:rsidR="00235200" w:rsidRPr="00507ADD" w:rsidRDefault="00235200" w:rsidP="00F51B8D">
            <w:r>
              <w:rPr>
                <w:rFonts w:hint="eastAsia"/>
              </w:rPr>
              <w:t>浏览器：C</w:t>
            </w:r>
            <w:r>
              <w:t>hrome</w:t>
            </w:r>
          </w:p>
          <w:p w14:paraId="7F662D97" w14:textId="77777777" w:rsidR="00235200" w:rsidRPr="00507ADD" w:rsidRDefault="00235200" w:rsidP="00F51B8D">
            <w:r w:rsidRPr="00507ADD">
              <w:rPr>
                <w:rFonts w:hint="eastAsia"/>
              </w:rPr>
              <w:t>注释</w:t>
            </w:r>
            <w:r>
              <w:rPr>
                <w:rFonts w:hint="eastAsia"/>
              </w:rPr>
              <w:t>：无</w:t>
            </w:r>
          </w:p>
        </w:tc>
      </w:tr>
      <w:tr w:rsidR="00235200" w:rsidRPr="00507ADD" w14:paraId="3039702F" w14:textId="77777777" w:rsidTr="00467F96">
        <w:trPr>
          <w:trHeight w:val="392"/>
        </w:trPr>
        <w:tc>
          <w:tcPr>
            <w:tcW w:w="2216" w:type="dxa"/>
            <w:tcBorders>
              <w:top w:val="single" w:sz="4" w:space="0" w:color="000000"/>
              <w:left w:val="single" w:sz="4" w:space="0" w:color="000000"/>
              <w:bottom w:val="single" w:sz="4" w:space="0" w:color="000000"/>
              <w:right w:val="single" w:sz="4" w:space="0" w:color="000000"/>
            </w:tcBorders>
            <w:hideMark/>
          </w:tcPr>
          <w:p w14:paraId="4B97F4EA" w14:textId="77777777" w:rsidR="00235200" w:rsidRPr="00507ADD" w:rsidRDefault="00235200" w:rsidP="00F51B8D">
            <w:r w:rsidRPr="00507ADD">
              <w:rPr>
                <w:rFonts w:hint="eastAsia"/>
              </w:rPr>
              <w:t>操作步骤</w:t>
            </w:r>
          </w:p>
        </w:tc>
        <w:tc>
          <w:tcPr>
            <w:tcW w:w="6080" w:type="dxa"/>
            <w:gridSpan w:val="2"/>
            <w:tcBorders>
              <w:top w:val="single" w:sz="4" w:space="0" w:color="000000"/>
              <w:left w:val="single" w:sz="4" w:space="0" w:color="000000"/>
              <w:bottom w:val="single" w:sz="4" w:space="0" w:color="000000"/>
              <w:right w:val="single" w:sz="4" w:space="0" w:color="000000"/>
            </w:tcBorders>
            <w:hideMark/>
          </w:tcPr>
          <w:p w14:paraId="1F9B9F42" w14:textId="77777777" w:rsidR="00235200" w:rsidRPr="00507ADD" w:rsidRDefault="00235200" w:rsidP="00F51B8D">
            <w:r w:rsidRPr="00507ADD">
              <w:rPr>
                <w:rFonts w:hint="eastAsia"/>
              </w:rPr>
              <w:t>预期结果</w:t>
            </w:r>
          </w:p>
        </w:tc>
      </w:tr>
      <w:tr w:rsidR="00235200" w:rsidRPr="00507ADD" w14:paraId="50057AAB" w14:textId="77777777" w:rsidTr="00467F96">
        <w:trPr>
          <w:trHeight w:val="392"/>
        </w:trPr>
        <w:tc>
          <w:tcPr>
            <w:tcW w:w="2216" w:type="dxa"/>
            <w:tcBorders>
              <w:top w:val="single" w:sz="4" w:space="0" w:color="000000"/>
              <w:left w:val="single" w:sz="4" w:space="0" w:color="000000"/>
              <w:bottom w:val="single" w:sz="4" w:space="0" w:color="000000"/>
              <w:right w:val="single" w:sz="4" w:space="0" w:color="000000"/>
            </w:tcBorders>
          </w:tcPr>
          <w:p w14:paraId="1ABB72DD" w14:textId="55176B1D" w:rsidR="00235200" w:rsidDel="00D574C6" w:rsidRDefault="00E27973" w:rsidP="00F51B8D">
            <w:pPr>
              <w:rPr>
                <w:del w:id="1801" w:author="249326630@qq.com" w:date="2018-12-23T19:50:00Z"/>
                <w:rFonts w:hint="eastAsia"/>
              </w:rPr>
            </w:pPr>
            <w:del w:id="1802" w:author="249326630@qq.com" w:date="2018-12-23T19:50:00Z">
              <w:r w:rsidDel="00D574C6">
                <w:rPr>
                  <w:rFonts w:hint="eastAsia"/>
                </w:rPr>
                <w:delText>选择的证件种类为[身份证]</w:delText>
              </w:r>
            </w:del>
          </w:p>
          <w:p w14:paraId="56A98741" w14:textId="08CD1914" w:rsidR="00467F96" w:rsidDel="00D574C6" w:rsidRDefault="00467F96" w:rsidP="00F51B8D">
            <w:pPr>
              <w:rPr>
                <w:del w:id="1803" w:author="249326630@qq.com" w:date="2018-12-23T19:50:00Z"/>
                <w:rFonts w:hint="eastAsia"/>
              </w:rPr>
            </w:pPr>
            <w:del w:id="1804" w:author="249326630@qq.com" w:date="2018-12-23T19:50:00Z">
              <w:r w:rsidDel="00D574C6">
                <w:rPr>
                  <w:rFonts w:hint="eastAsia"/>
                </w:rPr>
                <w:delText>数据库中不存在[330104199611281234]</w:delText>
              </w:r>
            </w:del>
          </w:p>
          <w:p w14:paraId="3419E443" w14:textId="41EB9CFF" w:rsidR="00467F96" w:rsidDel="00D574C6" w:rsidRDefault="00467F96" w:rsidP="00F51B8D">
            <w:pPr>
              <w:rPr>
                <w:del w:id="1805" w:author="249326630@qq.com" w:date="2018-12-23T19:50:00Z"/>
                <w:rFonts w:hint="eastAsia"/>
              </w:rPr>
            </w:pPr>
            <w:del w:id="1806" w:author="249326630@qq.com" w:date="2018-12-23T19:50:00Z">
              <w:r w:rsidDel="00D574C6">
                <w:rPr>
                  <w:rFonts w:hint="eastAsia"/>
                </w:rPr>
                <w:delText>输入证件号码</w:delText>
              </w:r>
            </w:del>
          </w:p>
          <w:p w14:paraId="2691804F" w14:textId="0A9FAB68" w:rsidR="00E27973" w:rsidRPr="00507ADD" w:rsidRDefault="00E27973" w:rsidP="00F51B8D">
            <w:del w:id="1807" w:author="249326630@qq.com" w:date="2018-12-23T19:50:00Z">
              <w:r w:rsidDel="00D574C6">
                <w:rPr>
                  <w:rFonts w:hint="eastAsia"/>
                </w:rPr>
                <w:delText>[330104199611281234]</w:delText>
              </w:r>
            </w:del>
            <w:ins w:id="1808" w:author="249326630@qq.com" w:date="2018-12-23T19:50:00Z">
              <w:r w:rsidR="00D574C6">
                <w:rPr>
                  <w:rFonts w:hint="eastAsia"/>
                </w:rPr>
                <w:t>游客点击导航栏</w:t>
              </w:r>
            </w:ins>
          </w:p>
        </w:tc>
        <w:tc>
          <w:tcPr>
            <w:tcW w:w="6080" w:type="dxa"/>
            <w:gridSpan w:val="2"/>
            <w:tcBorders>
              <w:top w:val="single" w:sz="4" w:space="0" w:color="000000"/>
              <w:left w:val="single" w:sz="4" w:space="0" w:color="000000"/>
              <w:bottom w:val="single" w:sz="4" w:space="0" w:color="000000"/>
              <w:right w:val="single" w:sz="4" w:space="0" w:color="000000"/>
            </w:tcBorders>
          </w:tcPr>
          <w:p w14:paraId="36F42A3F" w14:textId="61B61C7F" w:rsidR="00235200" w:rsidRPr="00507ADD" w:rsidRDefault="00D574C6" w:rsidP="00F51B8D">
            <w:ins w:id="1809" w:author="249326630@qq.com" w:date="2018-12-23T19:50:00Z">
              <w:r>
                <w:rPr>
                  <w:rFonts w:hint="eastAsia"/>
                </w:rPr>
                <w:t>搜索渔友</w:t>
              </w:r>
            </w:ins>
            <w:del w:id="1810" w:author="249326630@qq.com" w:date="2018-12-23T19:50:00Z">
              <w:r w:rsidR="00467F96" w:rsidDel="00D574C6">
                <w:rPr>
                  <w:rFonts w:hint="eastAsia"/>
                </w:rPr>
                <w:delText>保存成功</w:delText>
              </w:r>
            </w:del>
          </w:p>
        </w:tc>
      </w:tr>
      <w:tr w:rsidR="00EC7096" w:rsidRPr="00507ADD" w14:paraId="70238107" w14:textId="77777777" w:rsidTr="00467F96">
        <w:trPr>
          <w:trHeight w:val="392"/>
          <w:ins w:id="1811" w:author="249326630@qq.com" w:date="2018-12-23T19:52:00Z"/>
        </w:trPr>
        <w:tc>
          <w:tcPr>
            <w:tcW w:w="2216" w:type="dxa"/>
            <w:tcBorders>
              <w:top w:val="single" w:sz="4" w:space="0" w:color="000000"/>
              <w:left w:val="single" w:sz="4" w:space="0" w:color="000000"/>
              <w:bottom w:val="single" w:sz="4" w:space="0" w:color="000000"/>
              <w:right w:val="single" w:sz="4" w:space="0" w:color="000000"/>
            </w:tcBorders>
          </w:tcPr>
          <w:p w14:paraId="0BCB0121" w14:textId="3D51FEBC" w:rsidR="00EC7096" w:rsidDel="00D574C6" w:rsidRDefault="00EC7096" w:rsidP="00EC7096">
            <w:pPr>
              <w:rPr>
                <w:ins w:id="1812" w:author="249326630@qq.com" w:date="2018-12-23T19:52:00Z"/>
                <w:rFonts w:hint="eastAsia"/>
              </w:rPr>
            </w:pPr>
            <w:ins w:id="1813" w:author="249326630@qq.com" w:date="2018-12-23T19:52:00Z">
              <w:r>
                <w:rPr>
                  <w:rFonts w:hint="eastAsia"/>
                </w:rPr>
                <w:t>输入数据库中有的</w:t>
              </w:r>
              <w:r>
                <w:rPr>
                  <w:rFonts w:hint="eastAsia"/>
                </w:rPr>
                <w:t>渔友</w:t>
              </w:r>
            </w:ins>
          </w:p>
        </w:tc>
        <w:tc>
          <w:tcPr>
            <w:tcW w:w="6080" w:type="dxa"/>
            <w:gridSpan w:val="2"/>
            <w:tcBorders>
              <w:top w:val="single" w:sz="4" w:space="0" w:color="000000"/>
              <w:left w:val="single" w:sz="4" w:space="0" w:color="000000"/>
              <w:bottom w:val="single" w:sz="4" w:space="0" w:color="000000"/>
              <w:right w:val="single" w:sz="4" w:space="0" w:color="000000"/>
            </w:tcBorders>
          </w:tcPr>
          <w:p w14:paraId="05F70265" w14:textId="78D4D5C7" w:rsidR="00EC7096" w:rsidRDefault="00EC7096" w:rsidP="00EC7096">
            <w:pPr>
              <w:rPr>
                <w:ins w:id="1814" w:author="249326630@qq.com" w:date="2018-12-23T19:52:00Z"/>
                <w:rFonts w:hint="eastAsia"/>
              </w:rPr>
            </w:pPr>
            <w:ins w:id="1815" w:author="249326630@qq.com" w:date="2018-12-23T19:52:00Z">
              <w:r>
                <w:rPr>
                  <w:rFonts w:hint="eastAsia"/>
                </w:rPr>
                <w:t>输出该</w:t>
              </w:r>
              <w:r>
                <w:rPr>
                  <w:rFonts w:hint="eastAsia"/>
                </w:rPr>
                <w:t>渔友</w:t>
              </w:r>
              <w:r>
                <w:rPr>
                  <w:rFonts w:hint="eastAsia"/>
                </w:rPr>
                <w:t>信息</w:t>
              </w:r>
            </w:ins>
          </w:p>
        </w:tc>
      </w:tr>
      <w:tr w:rsidR="00EC7096" w:rsidRPr="00507ADD" w14:paraId="17CC83E5" w14:textId="77777777" w:rsidTr="00467F96">
        <w:trPr>
          <w:trHeight w:val="392"/>
          <w:ins w:id="1816" w:author="249326630@qq.com" w:date="2018-12-23T19:52:00Z"/>
        </w:trPr>
        <w:tc>
          <w:tcPr>
            <w:tcW w:w="2216" w:type="dxa"/>
            <w:tcBorders>
              <w:top w:val="single" w:sz="4" w:space="0" w:color="000000"/>
              <w:left w:val="single" w:sz="4" w:space="0" w:color="000000"/>
              <w:bottom w:val="single" w:sz="4" w:space="0" w:color="000000"/>
              <w:right w:val="single" w:sz="4" w:space="0" w:color="000000"/>
            </w:tcBorders>
          </w:tcPr>
          <w:p w14:paraId="3860807A" w14:textId="3894DBB1" w:rsidR="00EC7096" w:rsidDel="00D574C6" w:rsidRDefault="00EC7096" w:rsidP="00EC7096">
            <w:pPr>
              <w:rPr>
                <w:ins w:id="1817" w:author="249326630@qq.com" w:date="2018-12-23T19:52:00Z"/>
                <w:rFonts w:hint="eastAsia"/>
              </w:rPr>
            </w:pPr>
            <w:ins w:id="1818" w:author="249326630@qq.com" w:date="2018-12-23T19:52:00Z">
              <w:r>
                <w:rPr>
                  <w:rFonts w:hint="eastAsia"/>
                </w:rPr>
                <w:t>输入数据库中没有的</w:t>
              </w:r>
              <w:r>
                <w:rPr>
                  <w:rFonts w:hint="eastAsia"/>
                </w:rPr>
                <w:t>渔友</w:t>
              </w:r>
            </w:ins>
          </w:p>
        </w:tc>
        <w:tc>
          <w:tcPr>
            <w:tcW w:w="6080" w:type="dxa"/>
            <w:gridSpan w:val="2"/>
            <w:tcBorders>
              <w:top w:val="single" w:sz="4" w:space="0" w:color="000000"/>
              <w:left w:val="single" w:sz="4" w:space="0" w:color="000000"/>
              <w:bottom w:val="single" w:sz="4" w:space="0" w:color="000000"/>
              <w:right w:val="single" w:sz="4" w:space="0" w:color="000000"/>
            </w:tcBorders>
          </w:tcPr>
          <w:p w14:paraId="692DA980" w14:textId="6835071E" w:rsidR="00EC7096" w:rsidRDefault="00EC7096" w:rsidP="00EC7096">
            <w:pPr>
              <w:rPr>
                <w:ins w:id="1819" w:author="249326630@qq.com" w:date="2018-12-23T19:52:00Z"/>
                <w:rFonts w:hint="eastAsia"/>
              </w:rPr>
            </w:pPr>
            <w:ins w:id="1820" w:author="249326630@qq.com" w:date="2018-12-23T19:52:00Z">
              <w:r>
                <w:rPr>
                  <w:rFonts w:hint="eastAsia"/>
                </w:rPr>
                <w:t>提示“无该</w:t>
              </w:r>
            </w:ins>
            <w:ins w:id="1821" w:author="249326630@qq.com" w:date="2018-12-23T19:53:00Z">
              <w:r>
                <w:rPr>
                  <w:rFonts w:hint="eastAsia"/>
                </w:rPr>
                <w:t>地点/人</w:t>
              </w:r>
            </w:ins>
            <w:ins w:id="1822" w:author="249326630@qq.com" w:date="2018-12-23T19:52:00Z">
              <w:r>
                <w:rPr>
                  <w:rFonts w:hint="eastAsia"/>
                </w:rPr>
                <w:t>”</w:t>
              </w:r>
            </w:ins>
          </w:p>
        </w:tc>
      </w:tr>
      <w:tr w:rsidR="00EC7096" w:rsidRPr="00507ADD" w:rsidDel="00D574C6" w14:paraId="000BEAC0" w14:textId="1CA4EEAB" w:rsidTr="00467F96">
        <w:trPr>
          <w:trHeight w:val="392"/>
          <w:del w:id="1823" w:author="249326630@qq.com" w:date="2018-12-23T19:50:00Z"/>
        </w:trPr>
        <w:tc>
          <w:tcPr>
            <w:tcW w:w="2216" w:type="dxa"/>
            <w:tcBorders>
              <w:top w:val="single" w:sz="4" w:space="0" w:color="000000"/>
              <w:left w:val="single" w:sz="4" w:space="0" w:color="000000"/>
              <w:bottom w:val="single" w:sz="4" w:space="0" w:color="000000"/>
              <w:right w:val="single" w:sz="4" w:space="0" w:color="000000"/>
            </w:tcBorders>
          </w:tcPr>
          <w:p w14:paraId="6F23003D" w14:textId="12DA9449" w:rsidR="00EC7096" w:rsidDel="00D574C6" w:rsidRDefault="00EC7096" w:rsidP="00EC7096">
            <w:pPr>
              <w:rPr>
                <w:del w:id="1824" w:author="249326630@qq.com" w:date="2018-12-23T19:50:00Z"/>
              </w:rPr>
            </w:pPr>
            <w:del w:id="1825" w:author="249326630@qq.com" w:date="2018-12-23T19:50:00Z">
              <w:r w:rsidDel="00D574C6">
                <w:rPr>
                  <w:rFonts w:hint="eastAsia"/>
                </w:rPr>
                <w:delText>选择的证件种类为[身份证</w:delText>
              </w:r>
              <w:r w:rsidDel="00D574C6">
                <w:delText>]</w:delText>
              </w:r>
            </w:del>
          </w:p>
          <w:p w14:paraId="2CCD27F6" w14:textId="6BD1DD77" w:rsidR="00EC7096" w:rsidDel="00D574C6" w:rsidRDefault="00EC7096" w:rsidP="00EC7096">
            <w:pPr>
              <w:rPr>
                <w:del w:id="1826" w:author="249326630@qq.com" w:date="2018-12-23T19:50:00Z"/>
              </w:rPr>
            </w:pPr>
            <w:del w:id="1827" w:author="249326630@qq.com" w:date="2018-12-23T19:50:00Z">
              <w:r w:rsidDel="00D574C6">
                <w:rPr>
                  <w:rFonts w:hint="eastAsia"/>
                </w:rPr>
                <w:delText>数据库中存在[</w:delText>
              </w:r>
              <w:r w:rsidDel="00D574C6">
                <w:delText>330104199611281234]</w:delText>
              </w:r>
            </w:del>
          </w:p>
          <w:p w14:paraId="5582CF53" w14:textId="0151D75B" w:rsidR="00EC7096" w:rsidDel="00D574C6" w:rsidRDefault="00EC7096" w:rsidP="00EC7096">
            <w:pPr>
              <w:rPr>
                <w:del w:id="1828" w:author="249326630@qq.com" w:date="2018-12-23T19:50:00Z"/>
              </w:rPr>
            </w:pPr>
            <w:del w:id="1829" w:author="249326630@qq.com" w:date="2018-12-23T19:50:00Z">
              <w:r w:rsidDel="00D574C6">
                <w:rPr>
                  <w:rFonts w:hint="eastAsia"/>
                </w:rPr>
                <w:delText>输入证件号码</w:delText>
              </w:r>
            </w:del>
          </w:p>
          <w:p w14:paraId="4E5AD707" w14:textId="3C9B4D9D" w:rsidR="00EC7096" w:rsidDel="00D574C6" w:rsidRDefault="00EC7096" w:rsidP="00EC7096">
            <w:pPr>
              <w:rPr>
                <w:del w:id="1830" w:author="249326630@qq.com" w:date="2018-12-23T19:50:00Z"/>
              </w:rPr>
            </w:pPr>
            <w:del w:id="1831" w:author="249326630@qq.com" w:date="2018-12-23T19:50:00Z">
              <w:r w:rsidDel="00D574C6">
                <w:rPr>
                  <w:rFonts w:hint="eastAsia"/>
                </w:rPr>
                <w:delText>[</w:delText>
              </w:r>
              <w:r w:rsidDel="00D574C6">
                <w:delText>330104199611281234]</w:delText>
              </w:r>
            </w:del>
          </w:p>
        </w:tc>
        <w:tc>
          <w:tcPr>
            <w:tcW w:w="6080" w:type="dxa"/>
            <w:gridSpan w:val="2"/>
            <w:tcBorders>
              <w:top w:val="single" w:sz="4" w:space="0" w:color="000000"/>
              <w:left w:val="single" w:sz="4" w:space="0" w:color="000000"/>
              <w:bottom w:val="single" w:sz="4" w:space="0" w:color="000000"/>
              <w:right w:val="single" w:sz="4" w:space="0" w:color="000000"/>
            </w:tcBorders>
          </w:tcPr>
          <w:p w14:paraId="0DF80CB3" w14:textId="0C7C6E6C" w:rsidR="00EC7096" w:rsidDel="00D574C6" w:rsidRDefault="00EC7096" w:rsidP="00EC7096">
            <w:pPr>
              <w:rPr>
                <w:del w:id="1832" w:author="249326630@qq.com" w:date="2018-12-23T19:50:00Z"/>
              </w:rPr>
            </w:pPr>
            <w:del w:id="1833" w:author="249326630@qq.com" w:date="2018-12-23T19:50:00Z">
              <w:r w:rsidDel="00D574C6">
                <w:rPr>
                  <w:rFonts w:hint="eastAsia"/>
                </w:rPr>
                <w:delText>该证件号已经被注册，如有疑问请联系管理员</w:delText>
              </w:r>
            </w:del>
          </w:p>
        </w:tc>
      </w:tr>
      <w:tr w:rsidR="00EC7096" w:rsidDel="00D574C6" w14:paraId="56B0CA5D" w14:textId="5E7F05CA" w:rsidTr="00467F96">
        <w:trPr>
          <w:trHeight w:val="392"/>
          <w:del w:id="1834" w:author="249326630@qq.com" w:date="2018-12-23T19:50:00Z"/>
        </w:trPr>
        <w:tc>
          <w:tcPr>
            <w:tcW w:w="2216" w:type="dxa"/>
            <w:tcBorders>
              <w:top w:val="single" w:sz="4" w:space="0" w:color="000000"/>
              <w:left w:val="single" w:sz="4" w:space="0" w:color="000000"/>
              <w:bottom w:val="single" w:sz="4" w:space="0" w:color="000000"/>
              <w:right w:val="single" w:sz="4" w:space="0" w:color="000000"/>
            </w:tcBorders>
          </w:tcPr>
          <w:p w14:paraId="50E1BF77" w14:textId="6DF6B437" w:rsidR="00EC7096" w:rsidDel="00D574C6" w:rsidRDefault="00EC7096" w:rsidP="00EC7096">
            <w:pPr>
              <w:rPr>
                <w:del w:id="1835" w:author="249326630@qq.com" w:date="2018-12-23T19:50:00Z"/>
              </w:rPr>
            </w:pPr>
            <w:del w:id="1836" w:author="249326630@qq.com" w:date="2018-12-23T19:50:00Z">
              <w:r w:rsidDel="00D574C6">
                <w:rPr>
                  <w:rFonts w:hint="eastAsia"/>
                </w:rPr>
                <w:delText>选择的证件种类为[身份证</w:delText>
              </w:r>
              <w:r w:rsidDel="00D574C6">
                <w:delText>]</w:delText>
              </w:r>
            </w:del>
          </w:p>
          <w:p w14:paraId="7D3FCC68" w14:textId="0CDAC77E" w:rsidR="00EC7096" w:rsidDel="00D574C6" w:rsidRDefault="00EC7096" w:rsidP="00EC7096">
            <w:pPr>
              <w:rPr>
                <w:del w:id="1837" w:author="249326630@qq.com" w:date="2018-12-23T19:50:00Z"/>
              </w:rPr>
            </w:pPr>
            <w:del w:id="1838" w:author="249326630@qq.com" w:date="2018-12-23T19:50:00Z">
              <w:r w:rsidDel="00D574C6">
                <w:rPr>
                  <w:rFonts w:hint="eastAsia"/>
                </w:rPr>
                <w:delText>输入证件号码[</w:delText>
              </w:r>
              <w:r w:rsidDel="00D574C6">
                <w:delText>33010419961128134]</w:delText>
              </w:r>
            </w:del>
          </w:p>
        </w:tc>
        <w:tc>
          <w:tcPr>
            <w:tcW w:w="6080" w:type="dxa"/>
            <w:gridSpan w:val="2"/>
            <w:tcBorders>
              <w:top w:val="single" w:sz="4" w:space="0" w:color="000000"/>
              <w:left w:val="single" w:sz="4" w:space="0" w:color="000000"/>
              <w:bottom w:val="single" w:sz="4" w:space="0" w:color="000000"/>
              <w:right w:val="single" w:sz="4" w:space="0" w:color="000000"/>
            </w:tcBorders>
          </w:tcPr>
          <w:p w14:paraId="1391AD44" w14:textId="1A9197F3" w:rsidR="00EC7096" w:rsidDel="00D574C6" w:rsidRDefault="00EC7096" w:rsidP="00EC7096">
            <w:pPr>
              <w:rPr>
                <w:del w:id="1839" w:author="249326630@qq.com" w:date="2018-12-23T19:50:00Z"/>
              </w:rPr>
            </w:pPr>
            <w:del w:id="1840" w:author="249326630@qq.com" w:date="2018-12-23T19:50:00Z">
              <w:r w:rsidDel="00D574C6">
                <w:rPr>
                  <w:rFonts w:hint="eastAsia"/>
                </w:rPr>
                <w:delText>请输入18位身份证</w:delText>
              </w:r>
            </w:del>
          </w:p>
        </w:tc>
      </w:tr>
      <w:tr w:rsidR="00EC7096" w:rsidDel="00D574C6" w14:paraId="78E7A4CC" w14:textId="04E84F84" w:rsidTr="00467F96">
        <w:trPr>
          <w:trHeight w:val="392"/>
          <w:del w:id="1841" w:author="249326630@qq.com" w:date="2018-12-23T19:50:00Z"/>
        </w:trPr>
        <w:tc>
          <w:tcPr>
            <w:tcW w:w="2216" w:type="dxa"/>
            <w:tcBorders>
              <w:top w:val="single" w:sz="4" w:space="0" w:color="000000"/>
              <w:left w:val="single" w:sz="4" w:space="0" w:color="000000"/>
              <w:bottom w:val="single" w:sz="4" w:space="0" w:color="000000"/>
              <w:right w:val="single" w:sz="4" w:space="0" w:color="000000"/>
            </w:tcBorders>
          </w:tcPr>
          <w:p w14:paraId="7ED58748" w14:textId="6E056D78" w:rsidR="00EC7096" w:rsidDel="00D574C6" w:rsidRDefault="00EC7096" w:rsidP="00EC7096">
            <w:pPr>
              <w:rPr>
                <w:del w:id="1842" w:author="249326630@qq.com" w:date="2018-12-23T19:50:00Z"/>
              </w:rPr>
            </w:pPr>
            <w:del w:id="1843" w:author="249326630@qq.com" w:date="2018-12-23T19:50:00Z">
              <w:r w:rsidDel="00D574C6">
                <w:rPr>
                  <w:rFonts w:hint="eastAsia"/>
                </w:rPr>
                <w:delText>选择的证件种类为[身份证</w:delText>
              </w:r>
              <w:r w:rsidDel="00D574C6">
                <w:delText>]</w:delText>
              </w:r>
            </w:del>
          </w:p>
          <w:p w14:paraId="285EF07C" w14:textId="1745ACDC" w:rsidR="00EC7096" w:rsidDel="00D574C6" w:rsidRDefault="00EC7096" w:rsidP="00EC7096">
            <w:pPr>
              <w:rPr>
                <w:del w:id="1844" w:author="249326630@qq.com" w:date="2018-12-23T19:50:00Z"/>
              </w:rPr>
            </w:pPr>
            <w:del w:id="1845" w:author="249326630@qq.com" w:date="2018-12-23T19:50:00Z">
              <w:r w:rsidDel="00D574C6">
                <w:rPr>
                  <w:rFonts w:hint="eastAsia"/>
                </w:rPr>
                <w:delText>输入证件号码[</w:delText>
              </w:r>
              <w:r w:rsidDel="00D574C6">
                <w:delText>]</w:delText>
              </w:r>
            </w:del>
          </w:p>
        </w:tc>
        <w:tc>
          <w:tcPr>
            <w:tcW w:w="6080" w:type="dxa"/>
            <w:gridSpan w:val="2"/>
            <w:tcBorders>
              <w:top w:val="single" w:sz="4" w:space="0" w:color="000000"/>
              <w:left w:val="single" w:sz="4" w:space="0" w:color="000000"/>
              <w:bottom w:val="single" w:sz="4" w:space="0" w:color="000000"/>
              <w:right w:val="single" w:sz="4" w:space="0" w:color="000000"/>
            </w:tcBorders>
          </w:tcPr>
          <w:p w14:paraId="5D3C99DD" w14:textId="1F89CF74" w:rsidR="00EC7096" w:rsidDel="00D574C6" w:rsidRDefault="00EC7096" w:rsidP="00EC7096">
            <w:pPr>
              <w:rPr>
                <w:del w:id="1846" w:author="249326630@qq.com" w:date="2018-12-23T19:50:00Z"/>
              </w:rPr>
            </w:pPr>
            <w:del w:id="1847" w:author="249326630@qq.com" w:date="2018-12-23T19:50:00Z">
              <w:r w:rsidDel="00D574C6">
                <w:rPr>
                  <w:rFonts w:hint="eastAsia"/>
                </w:rPr>
                <w:delText>请输入18位身份证</w:delText>
              </w:r>
            </w:del>
          </w:p>
        </w:tc>
      </w:tr>
      <w:tr w:rsidR="00EC7096" w:rsidDel="00D574C6" w14:paraId="35BF538F" w14:textId="7C181221" w:rsidTr="00467F96">
        <w:trPr>
          <w:trHeight w:val="392"/>
          <w:del w:id="1848" w:author="249326630@qq.com" w:date="2018-12-23T19:50:00Z"/>
        </w:trPr>
        <w:tc>
          <w:tcPr>
            <w:tcW w:w="2216" w:type="dxa"/>
            <w:tcBorders>
              <w:top w:val="single" w:sz="4" w:space="0" w:color="000000"/>
              <w:left w:val="single" w:sz="4" w:space="0" w:color="000000"/>
              <w:bottom w:val="single" w:sz="4" w:space="0" w:color="000000"/>
              <w:right w:val="single" w:sz="4" w:space="0" w:color="000000"/>
            </w:tcBorders>
          </w:tcPr>
          <w:p w14:paraId="667B093A" w14:textId="2BBC8FA4" w:rsidR="00EC7096" w:rsidDel="00D574C6" w:rsidRDefault="00EC7096" w:rsidP="00EC7096">
            <w:pPr>
              <w:rPr>
                <w:del w:id="1849" w:author="249326630@qq.com" w:date="2018-12-23T19:50:00Z"/>
              </w:rPr>
            </w:pPr>
            <w:del w:id="1850" w:author="249326630@qq.com" w:date="2018-12-23T19:50:00Z">
              <w:r w:rsidDel="00D574C6">
                <w:rPr>
                  <w:rFonts w:hint="eastAsia"/>
                </w:rPr>
                <w:delText>选择的证件种类位[其他证件</w:delText>
              </w:r>
              <w:r w:rsidDel="00D574C6">
                <w:delText>]</w:delText>
              </w:r>
            </w:del>
          </w:p>
          <w:p w14:paraId="254B455B" w14:textId="0609095F" w:rsidR="00EC7096" w:rsidDel="00D574C6" w:rsidRDefault="00EC7096" w:rsidP="00EC7096">
            <w:pPr>
              <w:rPr>
                <w:del w:id="1851" w:author="249326630@qq.com" w:date="2018-12-23T19:50:00Z"/>
              </w:rPr>
            </w:pPr>
            <w:del w:id="1852" w:author="249326630@qq.com" w:date="2018-12-23T19:50:00Z">
              <w:r w:rsidDel="00D574C6">
                <w:rPr>
                  <w:rFonts w:hint="eastAsia"/>
                </w:rPr>
                <w:delText>输入证件号码[</w:delText>
              </w:r>
              <w:r w:rsidDel="00D574C6">
                <w:delText>]</w:delText>
              </w:r>
            </w:del>
          </w:p>
        </w:tc>
        <w:tc>
          <w:tcPr>
            <w:tcW w:w="6080" w:type="dxa"/>
            <w:gridSpan w:val="2"/>
            <w:tcBorders>
              <w:top w:val="single" w:sz="4" w:space="0" w:color="000000"/>
              <w:left w:val="single" w:sz="4" w:space="0" w:color="000000"/>
              <w:bottom w:val="single" w:sz="4" w:space="0" w:color="000000"/>
              <w:right w:val="single" w:sz="4" w:space="0" w:color="000000"/>
            </w:tcBorders>
          </w:tcPr>
          <w:p w14:paraId="53B083DB" w14:textId="2B9B339F" w:rsidR="00EC7096" w:rsidRPr="00467F96" w:rsidDel="00D574C6" w:rsidRDefault="00EC7096" w:rsidP="00EC7096">
            <w:pPr>
              <w:rPr>
                <w:del w:id="1853" w:author="249326630@qq.com" w:date="2018-12-23T19:50:00Z"/>
              </w:rPr>
            </w:pPr>
            <w:del w:id="1854" w:author="249326630@qq.com" w:date="2018-12-23T19:50:00Z">
              <w:r w:rsidDel="00D574C6">
                <w:rPr>
                  <w:rFonts w:hint="eastAsia"/>
                </w:rPr>
                <w:delText>其他证件的长度限制位至少6位</w:delText>
              </w:r>
            </w:del>
          </w:p>
        </w:tc>
      </w:tr>
      <w:tr w:rsidR="00EC7096" w:rsidDel="00D574C6" w14:paraId="0CA25B3F" w14:textId="6A649833" w:rsidTr="00467F96">
        <w:trPr>
          <w:trHeight w:val="392"/>
          <w:del w:id="1855" w:author="249326630@qq.com" w:date="2018-12-23T19:50:00Z"/>
        </w:trPr>
        <w:tc>
          <w:tcPr>
            <w:tcW w:w="2216" w:type="dxa"/>
            <w:tcBorders>
              <w:top w:val="single" w:sz="4" w:space="0" w:color="000000"/>
              <w:left w:val="single" w:sz="4" w:space="0" w:color="000000"/>
              <w:bottom w:val="single" w:sz="4" w:space="0" w:color="000000"/>
              <w:right w:val="single" w:sz="4" w:space="0" w:color="000000"/>
            </w:tcBorders>
          </w:tcPr>
          <w:p w14:paraId="6141CE4E" w14:textId="710B0C77" w:rsidR="00EC7096" w:rsidDel="00D574C6" w:rsidRDefault="00EC7096" w:rsidP="00EC7096">
            <w:pPr>
              <w:rPr>
                <w:del w:id="1856" w:author="249326630@qq.com" w:date="2018-12-23T19:50:00Z"/>
              </w:rPr>
            </w:pPr>
            <w:del w:id="1857" w:author="249326630@qq.com" w:date="2018-12-23T19:50:00Z">
              <w:r w:rsidDel="00D574C6">
                <w:rPr>
                  <w:rFonts w:hint="eastAsia"/>
                </w:rPr>
                <w:delText>选择的证件种类位[其他证件</w:delText>
              </w:r>
              <w:r w:rsidDel="00D574C6">
                <w:delText>]</w:delText>
              </w:r>
            </w:del>
          </w:p>
          <w:p w14:paraId="2F4A09D2" w14:textId="27C9D13A" w:rsidR="00EC7096" w:rsidDel="00D574C6" w:rsidRDefault="00EC7096" w:rsidP="00EC7096">
            <w:pPr>
              <w:rPr>
                <w:del w:id="1858" w:author="249326630@qq.com" w:date="2018-12-23T19:50:00Z"/>
              </w:rPr>
            </w:pPr>
            <w:del w:id="1859" w:author="249326630@qq.com" w:date="2018-12-23T19:50:00Z">
              <w:r w:rsidDel="00D574C6">
                <w:rPr>
                  <w:rFonts w:hint="eastAsia"/>
                </w:rPr>
                <w:delText>输入证件号码[12345</w:delText>
              </w:r>
              <w:r w:rsidDel="00D574C6">
                <w:delText>]</w:delText>
              </w:r>
            </w:del>
          </w:p>
        </w:tc>
        <w:tc>
          <w:tcPr>
            <w:tcW w:w="6080" w:type="dxa"/>
            <w:gridSpan w:val="2"/>
            <w:tcBorders>
              <w:top w:val="single" w:sz="4" w:space="0" w:color="000000"/>
              <w:left w:val="single" w:sz="4" w:space="0" w:color="000000"/>
              <w:bottom w:val="single" w:sz="4" w:space="0" w:color="000000"/>
              <w:right w:val="single" w:sz="4" w:space="0" w:color="000000"/>
            </w:tcBorders>
          </w:tcPr>
          <w:p w14:paraId="46678692" w14:textId="1042B69E" w:rsidR="00EC7096" w:rsidDel="00D574C6" w:rsidRDefault="00EC7096" w:rsidP="00EC7096">
            <w:pPr>
              <w:rPr>
                <w:del w:id="1860" w:author="249326630@qq.com" w:date="2018-12-23T19:50:00Z"/>
              </w:rPr>
            </w:pPr>
            <w:del w:id="1861" w:author="249326630@qq.com" w:date="2018-12-23T19:50:00Z">
              <w:r w:rsidDel="00D574C6">
                <w:rPr>
                  <w:rFonts w:hint="eastAsia"/>
                </w:rPr>
                <w:delText>其他证件的长度限制位至少6位</w:delText>
              </w:r>
            </w:del>
          </w:p>
        </w:tc>
      </w:tr>
      <w:tr w:rsidR="00EC7096" w:rsidDel="00D574C6" w14:paraId="35E0BF16" w14:textId="56A32CD0" w:rsidTr="00467F96">
        <w:trPr>
          <w:trHeight w:val="392"/>
          <w:del w:id="1862" w:author="249326630@qq.com" w:date="2018-12-23T19:50:00Z"/>
        </w:trPr>
        <w:tc>
          <w:tcPr>
            <w:tcW w:w="2216" w:type="dxa"/>
            <w:tcBorders>
              <w:top w:val="single" w:sz="4" w:space="0" w:color="000000"/>
              <w:left w:val="single" w:sz="4" w:space="0" w:color="000000"/>
              <w:bottom w:val="single" w:sz="4" w:space="0" w:color="000000"/>
              <w:right w:val="single" w:sz="4" w:space="0" w:color="000000"/>
            </w:tcBorders>
          </w:tcPr>
          <w:p w14:paraId="1B6A03EB" w14:textId="77C85E4A" w:rsidR="00EC7096" w:rsidDel="00D574C6" w:rsidRDefault="00EC7096" w:rsidP="00EC7096">
            <w:pPr>
              <w:rPr>
                <w:del w:id="1863" w:author="249326630@qq.com" w:date="2018-12-23T19:50:00Z"/>
              </w:rPr>
            </w:pPr>
            <w:del w:id="1864" w:author="249326630@qq.com" w:date="2018-12-23T19:50:00Z">
              <w:r w:rsidDel="00D574C6">
                <w:rPr>
                  <w:rFonts w:hint="eastAsia"/>
                </w:rPr>
                <w:delText>选择的证件种类位[其他证件</w:delText>
              </w:r>
              <w:r w:rsidDel="00D574C6">
                <w:delText>]</w:delText>
              </w:r>
            </w:del>
          </w:p>
          <w:p w14:paraId="42765BB1" w14:textId="020805CB" w:rsidR="00EC7096" w:rsidDel="00D574C6" w:rsidRDefault="00EC7096" w:rsidP="00EC7096">
            <w:pPr>
              <w:rPr>
                <w:del w:id="1865" w:author="249326630@qq.com" w:date="2018-12-23T19:50:00Z"/>
              </w:rPr>
            </w:pPr>
            <w:del w:id="1866" w:author="249326630@qq.com" w:date="2018-12-23T19:50:00Z">
              <w:r w:rsidDel="00D574C6">
                <w:rPr>
                  <w:rFonts w:hint="eastAsia"/>
                </w:rPr>
                <w:delText>数据库中不存在[</w:delText>
              </w:r>
              <w:r w:rsidDel="00D574C6">
                <w:delText>123456]</w:delText>
              </w:r>
            </w:del>
          </w:p>
          <w:p w14:paraId="7109C6A3" w14:textId="1B158FC9" w:rsidR="00EC7096" w:rsidDel="00D574C6" w:rsidRDefault="00EC7096" w:rsidP="00EC7096">
            <w:pPr>
              <w:rPr>
                <w:del w:id="1867" w:author="249326630@qq.com" w:date="2018-12-23T19:50:00Z"/>
              </w:rPr>
            </w:pPr>
            <w:del w:id="1868" w:author="249326630@qq.com" w:date="2018-12-23T19:50:00Z">
              <w:r w:rsidDel="00D574C6">
                <w:rPr>
                  <w:rFonts w:hint="eastAsia"/>
                </w:rPr>
                <w:delText>输入证件号码[123456</w:delText>
              </w:r>
              <w:r w:rsidDel="00D574C6">
                <w:delText>]</w:delText>
              </w:r>
            </w:del>
          </w:p>
        </w:tc>
        <w:tc>
          <w:tcPr>
            <w:tcW w:w="6080" w:type="dxa"/>
            <w:gridSpan w:val="2"/>
            <w:tcBorders>
              <w:top w:val="single" w:sz="4" w:space="0" w:color="000000"/>
              <w:left w:val="single" w:sz="4" w:space="0" w:color="000000"/>
              <w:bottom w:val="single" w:sz="4" w:space="0" w:color="000000"/>
              <w:right w:val="single" w:sz="4" w:space="0" w:color="000000"/>
            </w:tcBorders>
          </w:tcPr>
          <w:p w14:paraId="1F164EFB" w14:textId="34059EA0" w:rsidR="00EC7096" w:rsidDel="00D574C6" w:rsidRDefault="00EC7096" w:rsidP="00EC7096">
            <w:pPr>
              <w:rPr>
                <w:del w:id="1869" w:author="249326630@qq.com" w:date="2018-12-23T19:50:00Z"/>
              </w:rPr>
            </w:pPr>
            <w:del w:id="1870" w:author="249326630@qq.com" w:date="2018-12-23T19:50:00Z">
              <w:r w:rsidDel="00D574C6">
                <w:rPr>
                  <w:rFonts w:hint="eastAsia"/>
                </w:rPr>
                <w:delText>保存成功</w:delText>
              </w:r>
            </w:del>
          </w:p>
        </w:tc>
      </w:tr>
      <w:tr w:rsidR="00EC7096" w:rsidDel="00D574C6" w14:paraId="0143A049" w14:textId="6C5E3CA2" w:rsidTr="00467F96">
        <w:trPr>
          <w:trHeight w:val="392"/>
          <w:del w:id="1871" w:author="249326630@qq.com" w:date="2018-12-23T19:50:00Z"/>
        </w:trPr>
        <w:tc>
          <w:tcPr>
            <w:tcW w:w="2216" w:type="dxa"/>
            <w:tcBorders>
              <w:top w:val="single" w:sz="4" w:space="0" w:color="000000"/>
              <w:left w:val="single" w:sz="4" w:space="0" w:color="000000"/>
              <w:bottom w:val="single" w:sz="4" w:space="0" w:color="000000"/>
              <w:right w:val="single" w:sz="4" w:space="0" w:color="000000"/>
            </w:tcBorders>
          </w:tcPr>
          <w:p w14:paraId="7A0C0BA1" w14:textId="1628920A" w:rsidR="00EC7096" w:rsidDel="00D574C6" w:rsidRDefault="00EC7096" w:rsidP="00EC7096">
            <w:pPr>
              <w:rPr>
                <w:del w:id="1872" w:author="249326630@qq.com" w:date="2018-12-23T19:50:00Z"/>
              </w:rPr>
            </w:pPr>
            <w:del w:id="1873" w:author="249326630@qq.com" w:date="2018-12-23T19:50:00Z">
              <w:r w:rsidDel="00D574C6">
                <w:rPr>
                  <w:rFonts w:hint="eastAsia"/>
                </w:rPr>
                <w:delText>选择的证件种类位[其他证件</w:delText>
              </w:r>
              <w:r w:rsidDel="00D574C6">
                <w:delText>]</w:delText>
              </w:r>
            </w:del>
          </w:p>
          <w:p w14:paraId="3B2719D9" w14:textId="4DAB3D1E" w:rsidR="00EC7096" w:rsidDel="00D574C6" w:rsidRDefault="00EC7096" w:rsidP="00EC7096">
            <w:pPr>
              <w:rPr>
                <w:del w:id="1874" w:author="249326630@qq.com" w:date="2018-12-23T19:50:00Z"/>
              </w:rPr>
            </w:pPr>
            <w:del w:id="1875" w:author="249326630@qq.com" w:date="2018-12-23T19:50:00Z">
              <w:r w:rsidDel="00D574C6">
                <w:rPr>
                  <w:rFonts w:hint="eastAsia"/>
                </w:rPr>
                <w:delText>数据库中存在[</w:delText>
              </w:r>
              <w:r w:rsidDel="00D574C6">
                <w:delText>123456]</w:delText>
              </w:r>
            </w:del>
          </w:p>
          <w:p w14:paraId="2DF3312C" w14:textId="7DBE7476" w:rsidR="00EC7096" w:rsidDel="00D574C6" w:rsidRDefault="00EC7096" w:rsidP="00EC7096">
            <w:pPr>
              <w:rPr>
                <w:del w:id="1876" w:author="249326630@qq.com" w:date="2018-12-23T19:50:00Z"/>
              </w:rPr>
            </w:pPr>
            <w:del w:id="1877" w:author="249326630@qq.com" w:date="2018-12-23T19:50:00Z">
              <w:r w:rsidDel="00D574C6">
                <w:rPr>
                  <w:rFonts w:hint="eastAsia"/>
                </w:rPr>
                <w:delText>输入证件号码[123456</w:delText>
              </w:r>
              <w:r w:rsidDel="00D574C6">
                <w:delText>]</w:delText>
              </w:r>
            </w:del>
          </w:p>
        </w:tc>
        <w:tc>
          <w:tcPr>
            <w:tcW w:w="6080" w:type="dxa"/>
            <w:gridSpan w:val="2"/>
            <w:tcBorders>
              <w:top w:val="single" w:sz="4" w:space="0" w:color="000000"/>
              <w:left w:val="single" w:sz="4" w:space="0" w:color="000000"/>
              <w:bottom w:val="single" w:sz="4" w:space="0" w:color="000000"/>
              <w:right w:val="single" w:sz="4" w:space="0" w:color="000000"/>
            </w:tcBorders>
          </w:tcPr>
          <w:p w14:paraId="65B2390D" w14:textId="67561486" w:rsidR="00EC7096" w:rsidDel="00D574C6" w:rsidRDefault="00EC7096" w:rsidP="00EC7096">
            <w:pPr>
              <w:rPr>
                <w:del w:id="1878" w:author="249326630@qq.com" w:date="2018-12-23T19:50:00Z"/>
              </w:rPr>
            </w:pPr>
            <w:del w:id="1879" w:author="249326630@qq.com" w:date="2018-12-23T19:50:00Z">
              <w:r w:rsidDel="00D574C6">
                <w:rPr>
                  <w:rFonts w:hint="eastAsia"/>
                </w:rPr>
                <w:delText>该证件号已经被注册，如有疑问请联系管理员</w:delText>
              </w:r>
            </w:del>
          </w:p>
        </w:tc>
      </w:tr>
    </w:tbl>
    <w:p w14:paraId="55E76F4B" w14:textId="50AAC8B5" w:rsidR="00747166" w:rsidRDefault="00747166" w:rsidP="00235200"/>
    <w:p w14:paraId="42E29920" w14:textId="77777777" w:rsidR="00747166" w:rsidRDefault="00747166">
      <w:r>
        <w:br w:type="page"/>
      </w:r>
    </w:p>
    <w:p w14:paraId="05D17CBB" w14:textId="77777777" w:rsidR="00235200" w:rsidRPr="00235200" w:rsidRDefault="00235200" w:rsidP="00235200"/>
    <w:p w14:paraId="6B0F1348" w14:textId="57438893" w:rsidR="00235200" w:rsidRDefault="003274C1" w:rsidP="00235200">
      <w:pPr>
        <w:pStyle w:val="a1"/>
      </w:pPr>
      <w:bookmarkStart w:id="1880" w:name="_Toc533356850"/>
      <w:ins w:id="1881" w:author="249326630@qq.com" w:date="2018-12-23T19:53:00Z">
        <w:r>
          <w:rPr>
            <w:rFonts w:hint="eastAsia"/>
          </w:rPr>
          <w:t>注册</w:t>
        </w:r>
      </w:ins>
      <w:del w:id="1882" w:author="249326630@qq.com" w:date="2018-12-23T19:53:00Z">
        <w:r w:rsidR="00235200" w:rsidDel="003274C1">
          <w:rPr>
            <w:rFonts w:hint="eastAsia"/>
          </w:rPr>
          <w:delText>选择证件种类</w:delText>
        </w:r>
      </w:del>
      <w:bookmarkEnd w:id="1880"/>
    </w:p>
    <w:tbl>
      <w:tblPr>
        <w:tblStyle w:val="14"/>
        <w:tblW w:w="8296" w:type="dxa"/>
        <w:tblLook w:val="04A0" w:firstRow="1" w:lastRow="0" w:firstColumn="1" w:lastColumn="0" w:noHBand="0" w:noVBand="1"/>
        <w:tblPrChange w:id="1883" w:author="249326630@qq.com" w:date="2018-12-23T19:58:00Z">
          <w:tblPr>
            <w:tblStyle w:val="14"/>
            <w:tblW w:w="8296" w:type="dxa"/>
            <w:tblLook w:val="04A0" w:firstRow="1" w:lastRow="0" w:firstColumn="1" w:lastColumn="0" w:noHBand="0" w:noVBand="1"/>
          </w:tblPr>
        </w:tblPrChange>
      </w:tblPr>
      <w:tblGrid>
        <w:gridCol w:w="2916"/>
        <w:gridCol w:w="1719"/>
        <w:gridCol w:w="3661"/>
        <w:tblGridChange w:id="1884">
          <w:tblGrid>
            <w:gridCol w:w="2916"/>
            <w:gridCol w:w="1719"/>
            <w:gridCol w:w="3661"/>
          </w:tblGrid>
        </w:tblGridChange>
      </w:tblGrid>
      <w:tr w:rsidR="00233532" w:rsidRPr="00B45E5B" w14:paraId="1DD239B9" w14:textId="77777777" w:rsidTr="00883433">
        <w:trPr>
          <w:ins w:id="1885" w:author="249326630@qq.com" w:date="2018-12-23T19:53:00Z"/>
        </w:trPr>
        <w:tc>
          <w:tcPr>
            <w:tcW w:w="4635" w:type="dxa"/>
            <w:gridSpan w:val="2"/>
            <w:tcBorders>
              <w:top w:val="single" w:sz="4" w:space="0" w:color="000000"/>
              <w:left w:val="single" w:sz="4" w:space="0" w:color="000000"/>
              <w:bottom w:val="single" w:sz="4" w:space="0" w:color="000000"/>
              <w:right w:val="single" w:sz="4" w:space="0" w:color="000000"/>
            </w:tcBorders>
            <w:hideMark/>
            <w:tcPrChange w:id="1886" w:author="249326630@qq.com" w:date="2018-12-23T19:58:00Z">
              <w:tcPr>
                <w:tcW w:w="4148" w:type="dxa"/>
                <w:gridSpan w:val="2"/>
                <w:tcBorders>
                  <w:top w:val="single" w:sz="4" w:space="0" w:color="000000"/>
                  <w:left w:val="single" w:sz="4" w:space="0" w:color="000000"/>
                  <w:bottom w:val="single" w:sz="4" w:space="0" w:color="000000"/>
                  <w:right w:val="single" w:sz="4" w:space="0" w:color="000000"/>
                </w:tcBorders>
                <w:hideMark/>
              </w:tcPr>
            </w:tcPrChange>
          </w:tcPr>
          <w:p w14:paraId="2F9ECEF3" w14:textId="77777777" w:rsidR="00233532" w:rsidRPr="00B45E5B" w:rsidRDefault="00233532" w:rsidP="004E08C5">
            <w:pPr>
              <w:rPr>
                <w:ins w:id="1887" w:author="249326630@qq.com" w:date="2018-12-23T19:53:00Z"/>
              </w:rPr>
            </w:pPr>
            <w:ins w:id="1888" w:author="249326630@qq.com" w:date="2018-12-23T19:53:00Z">
              <w:r w:rsidRPr="00B45E5B">
                <w:rPr>
                  <w:rFonts w:hint="eastAsia"/>
                </w:rPr>
                <w:t>测试用例编号</w:t>
              </w:r>
            </w:ins>
          </w:p>
        </w:tc>
        <w:tc>
          <w:tcPr>
            <w:tcW w:w="3661" w:type="dxa"/>
            <w:tcBorders>
              <w:top w:val="single" w:sz="4" w:space="0" w:color="000000"/>
              <w:left w:val="single" w:sz="4" w:space="0" w:color="000000"/>
              <w:bottom w:val="single" w:sz="4" w:space="0" w:color="000000"/>
              <w:right w:val="single" w:sz="4" w:space="0" w:color="000000"/>
            </w:tcBorders>
            <w:tcPrChange w:id="1889" w:author="249326630@qq.com" w:date="2018-12-23T19:58:00Z">
              <w:tcPr>
                <w:tcW w:w="4148" w:type="dxa"/>
                <w:tcBorders>
                  <w:top w:val="single" w:sz="4" w:space="0" w:color="000000"/>
                  <w:left w:val="single" w:sz="4" w:space="0" w:color="000000"/>
                  <w:bottom w:val="single" w:sz="4" w:space="0" w:color="000000"/>
                  <w:right w:val="single" w:sz="4" w:space="0" w:color="000000"/>
                </w:tcBorders>
              </w:tcPr>
            </w:tcPrChange>
          </w:tcPr>
          <w:p w14:paraId="7A760CB3" w14:textId="77777777" w:rsidR="00233532" w:rsidRPr="00B45E5B" w:rsidRDefault="00233532" w:rsidP="004E08C5">
            <w:pPr>
              <w:rPr>
                <w:ins w:id="1890" w:author="249326630@qq.com" w:date="2018-12-23T19:53:00Z"/>
              </w:rPr>
            </w:pPr>
            <w:ins w:id="1891" w:author="249326630@qq.com" w:date="2018-12-23T19:53:00Z">
              <w:r>
                <w:rPr>
                  <w:rFonts w:hint="eastAsia"/>
                </w:rPr>
                <w:t>TC</w:t>
              </w:r>
              <w:r>
                <w:t>-</w:t>
              </w:r>
              <w:r>
                <w:rPr>
                  <w:rFonts w:hint="eastAsia"/>
                </w:rPr>
                <w:t>V</w:t>
              </w:r>
              <w:r>
                <w:t>-</w:t>
              </w:r>
              <w:r>
                <w:rPr>
                  <w:rFonts w:hint="eastAsia"/>
                </w:rPr>
                <w:t>6</w:t>
              </w:r>
            </w:ins>
          </w:p>
        </w:tc>
      </w:tr>
      <w:tr w:rsidR="00233532" w14:paraId="0DD18609" w14:textId="77777777" w:rsidTr="00883433">
        <w:trPr>
          <w:ins w:id="1892" w:author="249326630@qq.com" w:date="2018-12-23T19:53:00Z"/>
        </w:trPr>
        <w:tc>
          <w:tcPr>
            <w:tcW w:w="4635" w:type="dxa"/>
            <w:gridSpan w:val="2"/>
            <w:tcBorders>
              <w:top w:val="single" w:sz="4" w:space="0" w:color="000000"/>
              <w:left w:val="single" w:sz="4" w:space="0" w:color="000000"/>
              <w:bottom w:val="single" w:sz="4" w:space="0" w:color="000000"/>
              <w:right w:val="single" w:sz="4" w:space="0" w:color="000000"/>
            </w:tcBorders>
            <w:tcPrChange w:id="1893" w:author="249326630@qq.com" w:date="2018-12-23T19:58:00Z">
              <w:tcPr>
                <w:tcW w:w="4148" w:type="dxa"/>
                <w:gridSpan w:val="2"/>
                <w:tcBorders>
                  <w:top w:val="single" w:sz="4" w:space="0" w:color="000000"/>
                  <w:left w:val="single" w:sz="4" w:space="0" w:color="000000"/>
                  <w:bottom w:val="single" w:sz="4" w:space="0" w:color="000000"/>
                  <w:right w:val="single" w:sz="4" w:space="0" w:color="000000"/>
                </w:tcBorders>
              </w:tcPr>
            </w:tcPrChange>
          </w:tcPr>
          <w:p w14:paraId="24FD2A14" w14:textId="77777777" w:rsidR="00233532" w:rsidRPr="00B45E5B" w:rsidRDefault="00233532" w:rsidP="004E08C5">
            <w:pPr>
              <w:rPr>
                <w:ins w:id="1894" w:author="249326630@qq.com" w:date="2018-12-23T19:53:00Z"/>
              </w:rPr>
            </w:pPr>
            <w:ins w:id="1895" w:author="249326630@qq.com" w:date="2018-12-23T19:53:00Z">
              <w:r>
                <w:rPr>
                  <w:rFonts w:hint="eastAsia"/>
                </w:rPr>
                <w:t>测试用例名称</w:t>
              </w:r>
            </w:ins>
          </w:p>
        </w:tc>
        <w:tc>
          <w:tcPr>
            <w:tcW w:w="3661" w:type="dxa"/>
            <w:tcBorders>
              <w:top w:val="single" w:sz="4" w:space="0" w:color="000000"/>
              <w:left w:val="single" w:sz="4" w:space="0" w:color="000000"/>
              <w:bottom w:val="single" w:sz="4" w:space="0" w:color="000000"/>
              <w:right w:val="single" w:sz="4" w:space="0" w:color="000000"/>
            </w:tcBorders>
            <w:tcPrChange w:id="1896" w:author="249326630@qq.com" w:date="2018-12-23T19:58:00Z">
              <w:tcPr>
                <w:tcW w:w="4148" w:type="dxa"/>
                <w:tcBorders>
                  <w:top w:val="single" w:sz="4" w:space="0" w:color="000000"/>
                  <w:left w:val="single" w:sz="4" w:space="0" w:color="000000"/>
                  <w:bottom w:val="single" w:sz="4" w:space="0" w:color="000000"/>
                  <w:right w:val="single" w:sz="4" w:space="0" w:color="000000"/>
                </w:tcBorders>
              </w:tcPr>
            </w:tcPrChange>
          </w:tcPr>
          <w:p w14:paraId="1F43F9C4" w14:textId="09183266" w:rsidR="00233532" w:rsidRDefault="00233532" w:rsidP="004E08C5">
            <w:pPr>
              <w:rPr>
                <w:ins w:id="1897" w:author="249326630@qq.com" w:date="2018-12-23T19:53:00Z"/>
              </w:rPr>
            </w:pPr>
            <w:ins w:id="1898" w:author="249326630@qq.com" w:date="2018-12-23T19:53:00Z">
              <w:r>
                <w:rPr>
                  <w:rFonts w:hint="eastAsia"/>
                </w:rPr>
                <w:t>注册</w:t>
              </w:r>
            </w:ins>
          </w:p>
        </w:tc>
      </w:tr>
      <w:tr w:rsidR="00233532" w14:paraId="011FED8B" w14:textId="77777777" w:rsidTr="00883433">
        <w:trPr>
          <w:ins w:id="1899" w:author="249326630@qq.com" w:date="2018-12-23T19:53:00Z"/>
        </w:trPr>
        <w:tc>
          <w:tcPr>
            <w:tcW w:w="4635" w:type="dxa"/>
            <w:gridSpan w:val="2"/>
            <w:tcBorders>
              <w:top w:val="single" w:sz="4" w:space="0" w:color="000000"/>
              <w:left w:val="single" w:sz="4" w:space="0" w:color="000000"/>
              <w:bottom w:val="single" w:sz="4" w:space="0" w:color="000000"/>
              <w:right w:val="single" w:sz="4" w:space="0" w:color="000000"/>
            </w:tcBorders>
            <w:tcPrChange w:id="1900" w:author="249326630@qq.com" w:date="2018-12-23T19:58:00Z">
              <w:tcPr>
                <w:tcW w:w="4148" w:type="dxa"/>
                <w:gridSpan w:val="2"/>
                <w:tcBorders>
                  <w:top w:val="single" w:sz="4" w:space="0" w:color="000000"/>
                  <w:left w:val="single" w:sz="4" w:space="0" w:color="000000"/>
                  <w:bottom w:val="single" w:sz="4" w:space="0" w:color="000000"/>
                  <w:right w:val="single" w:sz="4" w:space="0" w:color="000000"/>
                </w:tcBorders>
              </w:tcPr>
            </w:tcPrChange>
          </w:tcPr>
          <w:p w14:paraId="3A0FB2BB" w14:textId="77777777" w:rsidR="00233532" w:rsidRDefault="00233532" w:rsidP="004E08C5">
            <w:pPr>
              <w:rPr>
                <w:ins w:id="1901" w:author="249326630@qq.com" w:date="2018-12-23T19:53:00Z"/>
              </w:rPr>
            </w:pPr>
            <w:ins w:id="1902" w:author="249326630@qq.com" w:date="2018-12-23T19:53:00Z">
              <w:r>
                <w:rPr>
                  <w:rFonts w:hint="eastAsia"/>
                </w:rPr>
                <w:t>用例来源</w:t>
              </w:r>
            </w:ins>
          </w:p>
        </w:tc>
        <w:tc>
          <w:tcPr>
            <w:tcW w:w="3661" w:type="dxa"/>
            <w:tcBorders>
              <w:top w:val="single" w:sz="4" w:space="0" w:color="000000"/>
              <w:left w:val="single" w:sz="4" w:space="0" w:color="000000"/>
              <w:bottom w:val="single" w:sz="4" w:space="0" w:color="000000"/>
              <w:right w:val="single" w:sz="4" w:space="0" w:color="000000"/>
            </w:tcBorders>
            <w:tcPrChange w:id="1903" w:author="249326630@qq.com" w:date="2018-12-23T19:58:00Z">
              <w:tcPr>
                <w:tcW w:w="4148" w:type="dxa"/>
                <w:tcBorders>
                  <w:top w:val="single" w:sz="4" w:space="0" w:color="000000"/>
                  <w:left w:val="single" w:sz="4" w:space="0" w:color="000000"/>
                  <w:bottom w:val="single" w:sz="4" w:space="0" w:color="000000"/>
                  <w:right w:val="single" w:sz="4" w:space="0" w:color="000000"/>
                </w:tcBorders>
              </w:tcPr>
            </w:tcPrChange>
          </w:tcPr>
          <w:p w14:paraId="074870E6" w14:textId="3AEE99CB" w:rsidR="00233532" w:rsidRDefault="00233532" w:rsidP="004E08C5">
            <w:pPr>
              <w:rPr>
                <w:ins w:id="1904" w:author="249326630@qq.com" w:date="2018-12-23T19:53:00Z"/>
              </w:rPr>
            </w:pPr>
            <w:ins w:id="1905" w:author="249326630@qq.com" w:date="2018-12-23T19:54:00Z">
              <w:r>
                <w:rPr>
                  <w:rFonts w:hint="eastAsia"/>
                </w:rPr>
                <w:t>注册</w:t>
              </w:r>
            </w:ins>
          </w:p>
        </w:tc>
      </w:tr>
      <w:tr w:rsidR="00233532" w14:paraId="5524304E" w14:textId="77777777" w:rsidTr="00883433">
        <w:trPr>
          <w:ins w:id="1906" w:author="249326630@qq.com" w:date="2018-12-23T19:53:00Z"/>
        </w:trPr>
        <w:tc>
          <w:tcPr>
            <w:tcW w:w="4635" w:type="dxa"/>
            <w:gridSpan w:val="2"/>
            <w:tcBorders>
              <w:top w:val="single" w:sz="4" w:space="0" w:color="000000"/>
              <w:left w:val="single" w:sz="4" w:space="0" w:color="000000"/>
              <w:bottom w:val="single" w:sz="4" w:space="0" w:color="000000"/>
              <w:right w:val="single" w:sz="4" w:space="0" w:color="000000"/>
            </w:tcBorders>
            <w:hideMark/>
            <w:tcPrChange w:id="1907" w:author="249326630@qq.com" w:date="2018-12-23T19:58:00Z">
              <w:tcPr>
                <w:tcW w:w="4148" w:type="dxa"/>
                <w:gridSpan w:val="2"/>
                <w:tcBorders>
                  <w:top w:val="single" w:sz="4" w:space="0" w:color="000000"/>
                  <w:left w:val="single" w:sz="4" w:space="0" w:color="000000"/>
                  <w:bottom w:val="single" w:sz="4" w:space="0" w:color="000000"/>
                  <w:right w:val="single" w:sz="4" w:space="0" w:color="000000"/>
                </w:tcBorders>
                <w:hideMark/>
              </w:tcPr>
            </w:tcPrChange>
          </w:tcPr>
          <w:p w14:paraId="40E893A3" w14:textId="77777777" w:rsidR="00233532" w:rsidRPr="00B45E5B" w:rsidRDefault="00233532" w:rsidP="004E08C5">
            <w:pPr>
              <w:rPr>
                <w:ins w:id="1908" w:author="249326630@qq.com" w:date="2018-12-23T19:53:00Z"/>
              </w:rPr>
            </w:pPr>
            <w:ins w:id="1909" w:author="249326630@qq.com" w:date="2018-12-23T19:53:00Z">
              <w:r>
                <w:rPr>
                  <w:rFonts w:hint="eastAsia"/>
                </w:rPr>
                <w:t>参与者</w:t>
              </w:r>
            </w:ins>
          </w:p>
        </w:tc>
        <w:tc>
          <w:tcPr>
            <w:tcW w:w="3661" w:type="dxa"/>
            <w:tcBorders>
              <w:top w:val="single" w:sz="4" w:space="0" w:color="000000"/>
              <w:left w:val="single" w:sz="4" w:space="0" w:color="000000"/>
              <w:bottom w:val="single" w:sz="4" w:space="0" w:color="000000"/>
              <w:right w:val="single" w:sz="4" w:space="0" w:color="000000"/>
            </w:tcBorders>
            <w:tcPrChange w:id="1910" w:author="249326630@qq.com" w:date="2018-12-23T19:58:00Z">
              <w:tcPr>
                <w:tcW w:w="4148" w:type="dxa"/>
                <w:tcBorders>
                  <w:top w:val="single" w:sz="4" w:space="0" w:color="000000"/>
                  <w:left w:val="single" w:sz="4" w:space="0" w:color="000000"/>
                  <w:bottom w:val="single" w:sz="4" w:space="0" w:color="000000"/>
                  <w:right w:val="single" w:sz="4" w:space="0" w:color="000000"/>
                </w:tcBorders>
              </w:tcPr>
            </w:tcPrChange>
          </w:tcPr>
          <w:p w14:paraId="35749927" w14:textId="77777777" w:rsidR="00233532" w:rsidRDefault="00233532" w:rsidP="004E08C5">
            <w:pPr>
              <w:rPr>
                <w:ins w:id="1911" w:author="249326630@qq.com" w:date="2018-12-23T19:53:00Z"/>
              </w:rPr>
            </w:pPr>
            <w:ins w:id="1912" w:author="249326630@qq.com" w:date="2018-12-23T19:53:00Z">
              <w:r>
                <w:rPr>
                  <w:rFonts w:hint="eastAsia"/>
                </w:rPr>
                <w:t>游客</w:t>
              </w:r>
            </w:ins>
          </w:p>
        </w:tc>
      </w:tr>
      <w:tr w:rsidR="00233532" w14:paraId="0EAF4134" w14:textId="77777777" w:rsidTr="00883433">
        <w:trPr>
          <w:ins w:id="1913" w:author="249326630@qq.com" w:date="2018-12-23T19:53:00Z"/>
        </w:trPr>
        <w:tc>
          <w:tcPr>
            <w:tcW w:w="4635" w:type="dxa"/>
            <w:gridSpan w:val="2"/>
            <w:tcBorders>
              <w:top w:val="single" w:sz="4" w:space="0" w:color="000000"/>
              <w:left w:val="single" w:sz="4" w:space="0" w:color="000000"/>
              <w:bottom w:val="single" w:sz="4" w:space="0" w:color="000000"/>
              <w:right w:val="single" w:sz="4" w:space="0" w:color="000000"/>
            </w:tcBorders>
            <w:tcPrChange w:id="1914" w:author="249326630@qq.com" w:date="2018-12-23T19:58:00Z">
              <w:tcPr>
                <w:tcW w:w="4148" w:type="dxa"/>
                <w:gridSpan w:val="2"/>
                <w:tcBorders>
                  <w:top w:val="single" w:sz="4" w:space="0" w:color="000000"/>
                  <w:left w:val="single" w:sz="4" w:space="0" w:color="000000"/>
                  <w:bottom w:val="single" w:sz="4" w:space="0" w:color="000000"/>
                  <w:right w:val="single" w:sz="4" w:space="0" w:color="000000"/>
                </w:tcBorders>
              </w:tcPr>
            </w:tcPrChange>
          </w:tcPr>
          <w:p w14:paraId="685DF095" w14:textId="77777777" w:rsidR="00233532" w:rsidRPr="00B45E5B" w:rsidRDefault="00233532" w:rsidP="004E08C5">
            <w:pPr>
              <w:rPr>
                <w:ins w:id="1915" w:author="249326630@qq.com" w:date="2018-12-23T19:53:00Z"/>
              </w:rPr>
            </w:pPr>
            <w:ins w:id="1916" w:author="249326630@qq.com" w:date="2018-12-23T19:53:00Z">
              <w:r>
                <w:rPr>
                  <w:rFonts w:hint="eastAsia"/>
                </w:rPr>
                <w:t>测试方法</w:t>
              </w:r>
            </w:ins>
          </w:p>
        </w:tc>
        <w:tc>
          <w:tcPr>
            <w:tcW w:w="3661" w:type="dxa"/>
            <w:tcBorders>
              <w:top w:val="single" w:sz="4" w:space="0" w:color="000000"/>
              <w:left w:val="single" w:sz="4" w:space="0" w:color="000000"/>
              <w:bottom w:val="single" w:sz="4" w:space="0" w:color="000000"/>
              <w:right w:val="single" w:sz="4" w:space="0" w:color="000000"/>
            </w:tcBorders>
            <w:tcPrChange w:id="1917" w:author="249326630@qq.com" w:date="2018-12-23T19:58:00Z">
              <w:tcPr>
                <w:tcW w:w="4148" w:type="dxa"/>
                <w:tcBorders>
                  <w:top w:val="single" w:sz="4" w:space="0" w:color="000000"/>
                  <w:left w:val="single" w:sz="4" w:space="0" w:color="000000"/>
                  <w:bottom w:val="single" w:sz="4" w:space="0" w:color="000000"/>
                  <w:right w:val="single" w:sz="4" w:space="0" w:color="000000"/>
                </w:tcBorders>
              </w:tcPr>
            </w:tcPrChange>
          </w:tcPr>
          <w:p w14:paraId="76E37292" w14:textId="77777777" w:rsidR="00233532" w:rsidRDefault="00233532" w:rsidP="004E08C5">
            <w:pPr>
              <w:rPr>
                <w:ins w:id="1918" w:author="249326630@qq.com" w:date="2018-12-23T19:53:00Z"/>
              </w:rPr>
            </w:pPr>
            <w:ins w:id="1919" w:author="249326630@qq.com" w:date="2018-12-23T19:53:00Z">
              <w:r>
                <w:rPr>
                  <w:rFonts w:hint="eastAsia"/>
                </w:rPr>
                <w:t>黑盒测试</w:t>
              </w:r>
            </w:ins>
          </w:p>
        </w:tc>
      </w:tr>
      <w:tr w:rsidR="00233532" w14:paraId="32D09288" w14:textId="77777777" w:rsidTr="00883433">
        <w:trPr>
          <w:ins w:id="1920" w:author="249326630@qq.com" w:date="2018-12-23T19:53:00Z"/>
        </w:trPr>
        <w:tc>
          <w:tcPr>
            <w:tcW w:w="4635" w:type="dxa"/>
            <w:gridSpan w:val="2"/>
            <w:tcBorders>
              <w:top w:val="single" w:sz="4" w:space="0" w:color="000000"/>
              <w:left w:val="single" w:sz="4" w:space="0" w:color="000000"/>
              <w:bottom w:val="single" w:sz="4" w:space="0" w:color="000000"/>
              <w:right w:val="single" w:sz="4" w:space="0" w:color="000000"/>
            </w:tcBorders>
            <w:tcPrChange w:id="1921" w:author="249326630@qq.com" w:date="2018-12-23T19:58:00Z">
              <w:tcPr>
                <w:tcW w:w="4148" w:type="dxa"/>
                <w:gridSpan w:val="2"/>
                <w:tcBorders>
                  <w:top w:val="single" w:sz="4" w:space="0" w:color="000000"/>
                  <w:left w:val="single" w:sz="4" w:space="0" w:color="000000"/>
                  <w:bottom w:val="single" w:sz="4" w:space="0" w:color="000000"/>
                  <w:right w:val="single" w:sz="4" w:space="0" w:color="000000"/>
                </w:tcBorders>
              </w:tcPr>
            </w:tcPrChange>
          </w:tcPr>
          <w:p w14:paraId="74652C99" w14:textId="77777777" w:rsidR="00233532" w:rsidRDefault="00233532" w:rsidP="004E08C5">
            <w:pPr>
              <w:rPr>
                <w:ins w:id="1922" w:author="249326630@qq.com" w:date="2018-12-23T19:53:00Z"/>
              </w:rPr>
            </w:pPr>
            <w:ins w:id="1923" w:author="249326630@qq.com" w:date="2018-12-23T19:53:00Z">
              <w:r>
                <w:rPr>
                  <w:rFonts w:hint="eastAsia"/>
                </w:rPr>
                <w:t>前置条件</w:t>
              </w:r>
            </w:ins>
          </w:p>
        </w:tc>
        <w:tc>
          <w:tcPr>
            <w:tcW w:w="3661" w:type="dxa"/>
            <w:tcBorders>
              <w:top w:val="single" w:sz="4" w:space="0" w:color="000000"/>
              <w:left w:val="single" w:sz="4" w:space="0" w:color="000000"/>
              <w:bottom w:val="single" w:sz="4" w:space="0" w:color="000000"/>
              <w:right w:val="single" w:sz="4" w:space="0" w:color="000000"/>
            </w:tcBorders>
            <w:tcPrChange w:id="1924" w:author="249326630@qq.com" w:date="2018-12-23T19:58:00Z">
              <w:tcPr>
                <w:tcW w:w="4148" w:type="dxa"/>
                <w:tcBorders>
                  <w:top w:val="single" w:sz="4" w:space="0" w:color="000000"/>
                  <w:left w:val="single" w:sz="4" w:space="0" w:color="000000"/>
                  <w:bottom w:val="single" w:sz="4" w:space="0" w:color="000000"/>
                  <w:right w:val="single" w:sz="4" w:space="0" w:color="000000"/>
                </w:tcBorders>
              </w:tcPr>
            </w:tcPrChange>
          </w:tcPr>
          <w:p w14:paraId="686CD913" w14:textId="77777777" w:rsidR="00233532" w:rsidRDefault="00233532" w:rsidP="004E08C5">
            <w:pPr>
              <w:rPr>
                <w:ins w:id="1925" w:author="249326630@qq.com" w:date="2018-12-23T19:53:00Z"/>
              </w:rPr>
            </w:pPr>
            <w:ins w:id="1926" w:author="249326630@qq.com" w:date="2018-12-23T19:53:00Z">
              <w:r>
                <w:rPr>
                  <w:rFonts w:hint="eastAsia"/>
                </w:rPr>
                <w:t>无</w:t>
              </w:r>
            </w:ins>
          </w:p>
        </w:tc>
      </w:tr>
      <w:tr w:rsidR="00233532" w14:paraId="62D36F82" w14:textId="77777777" w:rsidTr="00883433">
        <w:trPr>
          <w:ins w:id="1927" w:author="249326630@qq.com" w:date="2018-12-23T19:53:00Z"/>
        </w:trPr>
        <w:tc>
          <w:tcPr>
            <w:tcW w:w="4635" w:type="dxa"/>
            <w:gridSpan w:val="2"/>
            <w:tcBorders>
              <w:top w:val="single" w:sz="4" w:space="0" w:color="000000"/>
              <w:left w:val="single" w:sz="4" w:space="0" w:color="000000"/>
              <w:bottom w:val="single" w:sz="4" w:space="0" w:color="000000"/>
              <w:right w:val="single" w:sz="4" w:space="0" w:color="000000"/>
            </w:tcBorders>
            <w:tcPrChange w:id="1928" w:author="249326630@qq.com" w:date="2018-12-23T19:58:00Z">
              <w:tcPr>
                <w:tcW w:w="4148" w:type="dxa"/>
                <w:gridSpan w:val="2"/>
                <w:tcBorders>
                  <w:top w:val="single" w:sz="4" w:space="0" w:color="000000"/>
                  <w:left w:val="single" w:sz="4" w:space="0" w:color="000000"/>
                  <w:bottom w:val="single" w:sz="4" w:space="0" w:color="000000"/>
                  <w:right w:val="single" w:sz="4" w:space="0" w:color="000000"/>
                </w:tcBorders>
              </w:tcPr>
            </w:tcPrChange>
          </w:tcPr>
          <w:p w14:paraId="06924314" w14:textId="77777777" w:rsidR="00233532" w:rsidRDefault="00233532" w:rsidP="004E08C5">
            <w:pPr>
              <w:rPr>
                <w:ins w:id="1929" w:author="249326630@qq.com" w:date="2018-12-23T19:53:00Z"/>
              </w:rPr>
            </w:pPr>
            <w:ins w:id="1930" w:author="249326630@qq.com" w:date="2018-12-23T19:53:00Z">
              <w:r>
                <w:rPr>
                  <w:rFonts w:hint="eastAsia"/>
                </w:rPr>
                <w:t>状态</w:t>
              </w:r>
            </w:ins>
          </w:p>
        </w:tc>
        <w:tc>
          <w:tcPr>
            <w:tcW w:w="3661" w:type="dxa"/>
            <w:tcBorders>
              <w:top w:val="single" w:sz="4" w:space="0" w:color="000000"/>
              <w:left w:val="single" w:sz="4" w:space="0" w:color="000000"/>
              <w:bottom w:val="single" w:sz="4" w:space="0" w:color="000000"/>
              <w:right w:val="single" w:sz="4" w:space="0" w:color="000000"/>
            </w:tcBorders>
            <w:tcPrChange w:id="1931" w:author="249326630@qq.com" w:date="2018-12-23T19:58:00Z">
              <w:tcPr>
                <w:tcW w:w="4148" w:type="dxa"/>
                <w:tcBorders>
                  <w:top w:val="single" w:sz="4" w:space="0" w:color="000000"/>
                  <w:left w:val="single" w:sz="4" w:space="0" w:color="000000"/>
                  <w:bottom w:val="single" w:sz="4" w:space="0" w:color="000000"/>
                  <w:right w:val="single" w:sz="4" w:space="0" w:color="000000"/>
                </w:tcBorders>
              </w:tcPr>
            </w:tcPrChange>
          </w:tcPr>
          <w:p w14:paraId="3423F74F" w14:textId="77777777" w:rsidR="00233532" w:rsidRDefault="00233532" w:rsidP="004E08C5">
            <w:pPr>
              <w:rPr>
                <w:ins w:id="1932" w:author="249326630@qq.com" w:date="2018-12-23T19:53:00Z"/>
              </w:rPr>
            </w:pPr>
            <w:ins w:id="1933" w:author="249326630@qq.com" w:date="2018-12-23T19:53:00Z">
              <w:r>
                <w:rPr>
                  <w:rFonts w:hint="eastAsia"/>
                </w:rPr>
                <w:t>未登录</w:t>
              </w:r>
            </w:ins>
          </w:p>
        </w:tc>
      </w:tr>
      <w:tr w:rsidR="00233532" w14:paraId="39DCC00B" w14:textId="77777777" w:rsidTr="00883433">
        <w:trPr>
          <w:ins w:id="1934" w:author="249326630@qq.com" w:date="2018-12-23T19:53:00Z"/>
        </w:trPr>
        <w:tc>
          <w:tcPr>
            <w:tcW w:w="4635" w:type="dxa"/>
            <w:gridSpan w:val="2"/>
            <w:tcBorders>
              <w:top w:val="single" w:sz="4" w:space="0" w:color="000000"/>
              <w:left w:val="single" w:sz="4" w:space="0" w:color="000000"/>
              <w:bottom w:val="single" w:sz="4" w:space="0" w:color="000000"/>
              <w:right w:val="single" w:sz="4" w:space="0" w:color="000000"/>
            </w:tcBorders>
            <w:tcPrChange w:id="1935" w:author="249326630@qq.com" w:date="2018-12-23T19:58:00Z">
              <w:tcPr>
                <w:tcW w:w="4148" w:type="dxa"/>
                <w:gridSpan w:val="2"/>
                <w:tcBorders>
                  <w:top w:val="single" w:sz="4" w:space="0" w:color="000000"/>
                  <w:left w:val="single" w:sz="4" w:space="0" w:color="000000"/>
                  <w:bottom w:val="single" w:sz="4" w:space="0" w:color="000000"/>
                  <w:right w:val="single" w:sz="4" w:space="0" w:color="000000"/>
                </w:tcBorders>
              </w:tcPr>
            </w:tcPrChange>
          </w:tcPr>
          <w:p w14:paraId="6469B7F3" w14:textId="77777777" w:rsidR="00233532" w:rsidRDefault="00233532" w:rsidP="004E08C5">
            <w:pPr>
              <w:rPr>
                <w:ins w:id="1936" w:author="249326630@qq.com" w:date="2018-12-23T19:53:00Z"/>
              </w:rPr>
            </w:pPr>
            <w:ins w:id="1937" w:author="249326630@qq.com" w:date="2018-12-23T19:53:00Z">
              <w:r>
                <w:rPr>
                  <w:rFonts w:hint="eastAsia"/>
                </w:rPr>
                <w:t>场景</w:t>
              </w:r>
            </w:ins>
          </w:p>
        </w:tc>
        <w:tc>
          <w:tcPr>
            <w:tcW w:w="3661" w:type="dxa"/>
            <w:tcBorders>
              <w:top w:val="single" w:sz="4" w:space="0" w:color="000000"/>
              <w:left w:val="single" w:sz="4" w:space="0" w:color="000000"/>
              <w:bottom w:val="single" w:sz="4" w:space="0" w:color="000000"/>
              <w:right w:val="single" w:sz="4" w:space="0" w:color="000000"/>
            </w:tcBorders>
            <w:tcPrChange w:id="1938" w:author="249326630@qq.com" w:date="2018-12-23T19:58:00Z">
              <w:tcPr>
                <w:tcW w:w="4148" w:type="dxa"/>
                <w:tcBorders>
                  <w:top w:val="single" w:sz="4" w:space="0" w:color="000000"/>
                  <w:left w:val="single" w:sz="4" w:space="0" w:color="000000"/>
                  <w:bottom w:val="single" w:sz="4" w:space="0" w:color="000000"/>
                  <w:right w:val="single" w:sz="4" w:space="0" w:color="000000"/>
                </w:tcBorders>
              </w:tcPr>
            </w:tcPrChange>
          </w:tcPr>
          <w:p w14:paraId="46C2CA6E" w14:textId="4C7CFD63" w:rsidR="00233532" w:rsidRDefault="00233532" w:rsidP="004E08C5">
            <w:pPr>
              <w:rPr>
                <w:ins w:id="1939" w:author="249326630@qq.com" w:date="2018-12-23T19:53:00Z"/>
              </w:rPr>
            </w:pPr>
            <w:ins w:id="1940" w:author="249326630@qq.com" w:date="2018-12-23T19:53:00Z">
              <w:r>
                <w:rPr>
                  <w:rFonts w:hint="eastAsia"/>
                </w:rPr>
                <w:t>游客</w:t>
              </w:r>
            </w:ins>
            <w:ins w:id="1941" w:author="249326630@qq.com" w:date="2018-12-23T19:54:00Z">
              <w:r>
                <w:rPr>
                  <w:rFonts w:hint="eastAsia"/>
                </w:rPr>
                <w:t>注册</w:t>
              </w:r>
            </w:ins>
          </w:p>
        </w:tc>
      </w:tr>
      <w:tr w:rsidR="00233532" w:rsidRPr="00B45E5B" w14:paraId="6BD670E8" w14:textId="77777777" w:rsidTr="00883433">
        <w:trPr>
          <w:ins w:id="1942" w:author="249326630@qq.com" w:date="2018-12-23T19:53:00Z"/>
        </w:trPr>
        <w:tc>
          <w:tcPr>
            <w:tcW w:w="4635" w:type="dxa"/>
            <w:gridSpan w:val="2"/>
            <w:tcBorders>
              <w:top w:val="single" w:sz="4" w:space="0" w:color="000000"/>
              <w:left w:val="single" w:sz="4" w:space="0" w:color="000000"/>
              <w:bottom w:val="single" w:sz="4" w:space="0" w:color="000000"/>
              <w:right w:val="single" w:sz="4" w:space="0" w:color="000000"/>
            </w:tcBorders>
            <w:hideMark/>
            <w:tcPrChange w:id="1943" w:author="249326630@qq.com" w:date="2018-12-23T19:58:00Z">
              <w:tcPr>
                <w:tcW w:w="4148" w:type="dxa"/>
                <w:gridSpan w:val="2"/>
                <w:tcBorders>
                  <w:top w:val="single" w:sz="4" w:space="0" w:color="000000"/>
                  <w:left w:val="single" w:sz="4" w:space="0" w:color="000000"/>
                  <w:bottom w:val="single" w:sz="4" w:space="0" w:color="000000"/>
                  <w:right w:val="single" w:sz="4" w:space="0" w:color="000000"/>
                </w:tcBorders>
                <w:hideMark/>
              </w:tcPr>
            </w:tcPrChange>
          </w:tcPr>
          <w:p w14:paraId="64C036EB" w14:textId="77777777" w:rsidR="00233532" w:rsidRPr="00B45E5B" w:rsidRDefault="00233532" w:rsidP="004E08C5">
            <w:pPr>
              <w:rPr>
                <w:ins w:id="1944" w:author="249326630@qq.com" w:date="2018-12-23T19:53:00Z"/>
              </w:rPr>
            </w:pPr>
            <w:ins w:id="1945" w:author="249326630@qq.com" w:date="2018-12-23T19:53:00Z">
              <w:r w:rsidRPr="00B45E5B">
                <w:rPr>
                  <w:rFonts w:hint="eastAsia"/>
                </w:rPr>
                <w:t>测试目的</w:t>
              </w:r>
            </w:ins>
          </w:p>
        </w:tc>
        <w:tc>
          <w:tcPr>
            <w:tcW w:w="3661" w:type="dxa"/>
            <w:tcBorders>
              <w:top w:val="single" w:sz="4" w:space="0" w:color="000000"/>
              <w:left w:val="single" w:sz="4" w:space="0" w:color="000000"/>
              <w:bottom w:val="single" w:sz="4" w:space="0" w:color="000000"/>
              <w:right w:val="single" w:sz="4" w:space="0" w:color="000000"/>
            </w:tcBorders>
            <w:tcPrChange w:id="1946" w:author="249326630@qq.com" w:date="2018-12-23T19:58:00Z">
              <w:tcPr>
                <w:tcW w:w="4148" w:type="dxa"/>
                <w:tcBorders>
                  <w:top w:val="single" w:sz="4" w:space="0" w:color="000000"/>
                  <w:left w:val="single" w:sz="4" w:space="0" w:color="000000"/>
                  <w:bottom w:val="single" w:sz="4" w:space="0" w:color="000000"/>
                  <w:right w:val="single" w:sz="4" w:space="0" w:color="000000"/>
                </w:tcBorders>
              </w:tcPr>
            </w:tcPrChange>
          </w:tcPr>
          <w:p w14:paraId="3D07B5CE" w14:textId="195B56F4" w:rsidR="00233532" w:rsidRPr="00B45E5B" w:rsidRDefault="00233532" w:rsidP="004E08C5">
            <w:pPr>
              <w:rPr>
                <w:ins w:id="1947" w:author="249326630@qq.com" w:date="2018-12-23T19:53:00Z"/>
              </w:rPr>
            </w:pPr>
            <w:ins w:id="1948" w:author="249326630@qq.com" w:date="2018-12-23T19:53:00Z">
              <w:r>
                <w:rPr>
                  <w:rFonts w:hint="eastAsia"/>
                </w:rPr>
                <w:t>测试游客是否能进入首页，并</w:t>
              </w:r>
            </w:ins>
            <w:ins w:id="1949" w:author="249326630@qq.com" w:date="2018-12-23T19:54:00Z">
              <w:r>
                <w:rPr>
                  <w:rFonts w:hint="eastAsia"/>
                </w:rPr>
                <w:t>注册</w:t>
              </w:r>
            </w:ins>
          </w:p>
        </w:tc>
      </w:tr>
      <w:tr w:rsidR="00233532" w:rsidRPr="00507ADD" w14:paraId="416B6250" w14:textId="77777777" w:rsidTr="004E08C5">
        <w:trPr>
          <w:trHeight w:val="1445"/>
          <w:ins w:id="1950" w:author="249326630@qq.com" w:date="2018-12-23T19:53:00Z"/>
        </w:trPr>
        <w:tc>
          <w:tcPr>
            <w:tcW w:w="8296" w:type="dxa"/>
            <w:gridSpan w:val="3"/>
            <w:tcBorders>
              <w:top w:val="single" w:sz="4" w:space="0" w:color="000000"/>
              <w:left w:val="single" w:sz="4" w:space="0" w:color="000000"/>
              <w:right w:val="single" w:sz="4" w:space="0" w:color="000000"/>
            </w:tcBorders>
            <w:hideMark/>
          </w:tcPr>
          <w:p w14:paraId="1CB662A7" w14:textId="77777777" w:rsidR="00233532" w:rsidRPr="00507ADD" w:rsidRDefault="00233532" w:rsidP="004E08C5">
            <w:pPr>
              <w:rPr>
                <w:ins w:id="1951" w:author="249326630@qq.com" w:date="2018-12-23T19:53:00Z"/>
              </w:rPr>
            </w:pPr>
            <w:ins w:id="1952" w:author="249326630@qq.com" w:date="2018-12-23T19:53:00Z">
              <w:r w:rsidRPr="00507ADD">
                <w:rPr>
                  <w:rFonts w:hint="eastAsia"/>
                </w:rPr>
                <w:t>初始条件和背景：</w:t>
              </w:r>
            </w:ins>
          </w:p>
          <w:p w14:paraId="1BF36993" w14:textId="77777777" w:rsidR="00233532" w:rsidRDefault="00233532" w:rsidP="004E08C5">
            <w:pPr>
              <w:rPr>
                <w:ins w:id="1953" w:author="249326630@qq.com" w:date="2018-12-23T19:53:00Z"/>
              </w:rPr>
            </w:pPr>
            <w:ins w:id="1954" w:author="249326630@qq.com" w:date="2018-12-23T19:53:00Z">
              <w:r w:rsidRPr="00B45E5B">
                <w:rPr>
                  <w:rFonts w:hint="eastAsia"/>
                </w:rPr>
                <w:t>系统</w:t>
              </w:r>
              <w:r>
                <w:rPr>
                  <w:rFonts w:hint="eastAsia"/>
                </w:rPr>
                <w:t>：PC端</w:t>
              </w:r>
            </w:ins>
          </w:p>
          <w:p w14:paraId="6425FC20" w14:textId="77777777" w:rsidR="00233532" w:rsidRPr="00507ADD" w:rsidRDefault="00233532" w:rsidP="004E08C5">
            <w:pPr>
              <w:rPr>
                <w:ins w:id="1955" w:author="249326630@qq.com" w:date="2018-12-23T19:53:00Z"/>
              </w:rPr>
            </w:pPr>
            <w:ins w:id="1956" w:author="249326630@qq.com" w:date="2018-12-23T19:53:00Z">
              <w:r>
                <w:rPr>
                  <w:rFonts w:hint="eastAsia"/>
                </w:rPr>
                <w:t>浏览器：C</w:t>
              </w:r>
              <w:r>
                <w:t>hrome</w:t>
              </w:r>
            </w:ins>
          </w:p>
          <w:p w14:paraId="20463BA8" w14:textId="77777777" w:rsidR="00233532" w:rsidRPr="00507ADD" w:rsidRDefault="00233532" w:rsidP="004E08C5">
            <w:pPr>
              <w:rPr>
                <w:ins w:id="1957" w:author="249326630@qq.com" w:date="2018-12-23T19:53:00Z"/>
              </w:rPr>
            </w:pPr>
            <w:ins w:id="1958" w:author="249326630@qq.com" w:date="2018-12-23T19:53:00Z">
              <w:r w:rsidRPr="00507ADD">
                <w:rPr>
                  <w:rFonts w:hint="eastAsia"/>
                </w:rPr>
                <w:t>注释</w:t>
              </w:r>
              <w:r>
                <w:rPr>
                  <w:rFonts w:hint="eastAsia"/>
                </w:rPr>
                <w:t>：无</w:t>
              </w:r>
            </w:ins>
          </w:p>
        </w:tc>
      </w:tr>
      <w:tr w:rsidR="00233532" w:rsidRPr="00507ADD" w14:paraId="4F5BFC08" w14:textId="77777777" w:rsidTr="00883433">
        <w:trPr>
          <w:trHeight w:val="392"/>
          <w:ins w:id="1959" w:author="249326630@qq.com" w:date="2018-12-23T19:53:00Z"/>
          <w:trPrChange w:id="1960" w:author="249326630@qq.com" w:date="2018-12-23T19:58:00Z">
            <w:trPr>
              <w:trHeight w:val="392"/>
            </w:trPr>
          </w:trPrChange>
        </w:trPr>
        <w:tc>
          <w:tcPr>
            <w:tcW w:w="2916" w:type="dxa"/>
            <w:tcBorders>
              <w:top w:val="single" w:sz="4" w:space="0" w:color="000000"/>
              <w:left w:val="single" w:sz="4" w:space="0" w:color="000000"/>
              <w:bottom w:val="single" w:sz="4" w:space="0" w:color="000000"/>
              <w:right w:val="single" w:sz="4" w:space="0" w:color="000000"/>
            </w:tcBorders>
            <w:hideMark/>
            <w:tcPrChange w:id="1961" w:author="249326630@qq.com" w:date="2018-12-23T19:58:00Z">
              <w:tcPr>
                <w:tcW w:w="2155" w:type="dxa"/>
                <w:tcBorders>
                  <w:top w:val="single" w:sz="4" w:space="0" w:color="000000"/>
                  <w:left w:val="single" w:sz="4" w:space="0" w:color="000000"/>
                  <w:bottom w:val="single" w:sz="4" w:space="0" w:color="000000"/>
                  <w:right w:val="single" w:sz="4" w:space="0" w:color="000000"/>
                </w:tcBorders>
                <w:hideMark/>
              </w:tcPr>
            </w:tcPrChange>
          </w:tcPr>
          <w:p w14:paraId="4FA77F70" w14:textId="77777777" w:rsidR="00233532" w:rsidRPr="00507ADD" w:rsidRDefault="00233532" w:rsidP="004E08C5">
            <w:pPr>
              <w:rPr>
                <w:ins w:id="1962" w:author="249326630@qq.com" w:date="2018-12-23T19:53:00Z"/>
              </w:rPr>
            </w:pPr>
            <w:ins w:id="1963" w:author="249326630@qq.com" w:date="2018-12-23T19:53:00Z">
              <w:r w:rsidRPr="00507ADD">
                <w:rPr>
                  <w:rFonts w:hint="eastAsia"/>
                </w:rPr>
                <w:t>操作步骤</w:t>
              </w:r>
            </w:ins>
          </w:p>
        </w:tc>
        <w:tc>
          <w:tcPr>
            <w:tcW w:w="5380" w:type="dxa"/>
            <w:gridSpan w:val="2"/>
            <w:tcBorders>
              <w:top w:val="single" w:sz="4" w:space="0" w:color="000000"/>
              <w:left w:val="single" w:sz="4" w:space="0" w:color="000000"/>
              <w:bottom w:val="single" w:sz="4" w:space="0" w:color="000000"/>
              <w:right w:val="single" w:sz="4" w:space="0" w:color="000000"/>
            </w:tcBorders>
            <w:hideMark/>
            <w:tcPrChange w:id="1964" w:author="249326630@qq.com" w:date="2018-12-23T19:58:00Z">
              <w:tcPr>
                <w:tcW w:w="6141" w:type="dxa"/>
                <w:gridSpan w:val="2"/>
                <w:tcBorders>
                  <w:top w:val="single" w:sz="4" w:space="0" w:color="000000"/>
                  <w:left w:val="single" w:sz="4" w:space="0" w:color="000000"/>
                  <w:bottom w:val="single" w:sz="4" w:space="0" w:color="000000"/>
                  <w:right w:val="single" w:sz="4" w:space="0" w:color="000000"/>
                </w:tcBorders>
                <w:hideMark/>
              </w:tcPr>
            </w:tcPrChange>
          </w:tcPr>
          <w:p w14:paraId="67D0C680" w14:textId="77777777" w:rsidR="00233532" w:rsidRPr="00507ADD" w:rsidRDefault="00233532" w:rsidP="004E08C5">
            <w:pPr>
              <w:rPr>
                <w:ins w:id="1965" w:author="249326630@qq.com" w:date="2018-12-23T19:53:00Z"/>
              </w:rPr>
            </w:pPr>
            <w:ins w:id="1966" w:author="249326630@qq.com" w:date="2018-12-23T19:53:00Z">
              <w:r w:rsidRPr="00507ADD">
                <w:rPr>
                  <w:rFonts w:hint="eastAsia"/>
                </w:rPr>
                <w:t>预期结果</w:t>
              </w:r>
            </w:ins>
          </w:p>
        </w:tc>
      </w:tr>
      <w:tr w:rsidR="00233532" w:rsidRPr="00507ADD" w14:paraId="53C9D2B5" w14:textId="77777777" w:rsidTr="00883433">
        <w:trPr>
          <w:trHeight w:val="392"/>
          <w:ins w:id="1967" w:author="249326630@qq.com" w:date="2018-12-23T19:53:00Z"/>
          <w:trPrChange w:id="1968" w:author="249326630@qq.com" w:date="2018-12-23T19:58:00Z">
            <w:trPr>
              <w:trHeight w:val="392"/>
            </w:trPr>
          </w:trPrChange>
        </w:trPr>
        <w:tc>
          <w:tcPr>
            <w:tcW w:w="2916" w:type="dxa"/>
            <w:tcBorders>
              <w:top w:val="single" w:sz="4" w:space="0" w:color="000000"/>
              <w:left w:val="single" w:sz="4" w:space="0" w:color="000000"/>
              <w:bottom w:val="single" w:sz="4" w:space="0" w:color="000000"/>
              <w:right w:val="single" w:sz="4" w:space="0" w:color="000000"/>
            </w:tcBorders>
            <w:tcPrChange w:id="1969" w:author="249326630@qq.com" w:date="2018-12-23T19:58:00Z">
              <w:tcPr>
                <w:tcW w:w="2155" w:type="dxa"/>
                <w:tcBorders>
                  <w:top w:val="single" w:sz="4" w:space="0" w:color="000000"/>
                  <w:left w:val="single" w:sz="4" w:space="0" w:color="000000"/>
                  <w:bottom w:val="single" w:sz="4" w:space="0" w:color="000000"/>
                  <w:right w:val="single" w:sz="4" w:space="0" w:color="000000"/>
                </w:tcBorders>
              </w:tcPr>
            </w:tcPrChange>
          </w:tcPr>
          <w:p w14:paraId="16E0AF74" w14:textId="77777777" w:rsidR="00233532" w:rsidRPr="00507ADD" w:rsidRDefault="00233532" w:rsidP="004E08C5">
            <w:pPr>
              <w:rPr>
                <w:ins w:id="1970" w:author="249326630@qq.com" w:date="2018-12-23T19:53:00Z"/>
              </w:rPr>
            </w:pPr>
            <w:ins w:id="1971" w:author="249326630@qq.com" w:date="2018-12-23T19:53:00Z">
              <w:r>
                <w:rPr>
                  <w:rFonts w:hint="eastAsia"/>
                </w:rPr>
                <w:t>游客进入首页</w:t>
              </w:r>
            </w:ins>
          </w:p>
        </w:tc>
        <w:tc>
          <w:tcPr>
            <w:tcW w:w="5380" w:type="dxa"/>
            <w:gridSpan w:val="2"/>
            <w:tcBorders>
              <w:top w:val="single" w:sz="4" w:space="0" w:color="000000"/>
              <w:left w:val="single" w:sz="4" w:space="0" w:color="000000"/>
              <w:bottom w:val="single" w:sz="4" w:space="0" w:color="000000"/>
              <w:right w:val="single" w:sz="4" w:space="0" w:color="000000"/>
            </w:tcBorders>
            <w:tcPrChange w:id="1972" w:author="249326630@qq.com" w:date="2018-12-23T19:58:00Z">
              <w:tcPr>
                <w:tcW w:w="6141" w:type="dxa"/>
                <w:gridSpan w:val="2"/>
                <w:tcBorders>
                  <w:top w:val="single" w:sz="4" w:space="0" w:color="000000"/>
                  <w:left w:val="single" w:sz="4" w:space="0" w:color="000000"/>
                  <w:bottom w:val="single" w:sz="4" w:space="0" w:color="000000"/>
                  <w:right w:val="single" w:sz="4" w:space="0" w:color="000000"/>
                </w:tcBorders>
              </w:tcPr>
            </w:tcPrChange>
          </w:tcPr>
          <w:p w14:paraId="44B7A1DF" w14:textId="77777777" w:rsidR="00233532" w:rsidRPr="00507ADD" w:rsidRDefault="00233532" w:rsidP="004E08C5">
            <w:pPr>
              <w:rPr>
                <w:ins w:id="1973" w:author="249326630@qq.com" w:date="2018-12-23T19:53:00Z"/>
              </w:rPr>
            </w:pPr>
            <w:ins w:id="1974" w:author="249326630@qq.com" w:date="2018-12-23T19:53:00Z">
              <w:r>
                <w:rPr>
                  <w:rFonts w:hint="eastAsia"/>
                </w:rPr>
                <w:t>点击个人中心</w:t>
              </w:r>
            </w:ins>
          </w:p>
        </w:tc>
      </w:tr>
      <w:tr w:rsidR="00233532" w14:paraId="7D50D27A" w14:textId="77777777" w:rsidTr="00883433">
        <w:trPr>
          <w:trHeight w:val="392"/>
          <w:ins w:id="1975" w:author="249326630@qq.com" w:date="2018-12-23T19:53:00Z"/>
          <w:trPrChange w:id="1976" w:author="249326630@qq.com" w:date="2018-12-23T19:58:00Z">
            <w:trPr>
              <w:trHeight w:val="392"/>
            </w:trPr>
          </w:trPrChange>
        </w:trPr>
        <w:tc>
          <w:tcPr>
            <w:tcW w:w="2916" w:type="dxa"/>
            <w:tcBorders>
              <w:top w:val="single" w:sz="4" w:space="0" w:color="000000"/>
              <w:left w:val="single" w:sz="4" w:space="0" w:color="000000"/>
              <w:bottom w:val="single" w:sz="4" w:space="0" w:color="000000"/>
              <w:right w:val="single" w:sz="4" w:space="0" w:color="000000"/>
            </w:tcBorders>
            <w:tcPrChange w:id="1977" w:author="249326630@qq.com" w:date="2018-12-23T19:58:00Z">
              <w:tcPr>
                <w:tcW w:w="2155" w:type="dxa"/>
                <w:tcBorders>
                  <w:top w:val="single" w:sz="4" w:space="0" w:color="000000"/>
                  <w:left w:val="single" w:sz="4" w:space="0" w:color="000000"/>
                  <w:bottom w:val="single" w:sz="4" w:space="0" w:color="000000"/>
                  <w:right w:val="single" w:sz="4" w:space="0" w:color="000000"/>
                </w:tcBorders>
              </w:tcPr>
            </w:tcPrChange>
          </w:tcPr>
          <w:p w14:paraId="00A55CC6" w14:textId="77777777" w:rsidR="00233532" w:rsidRDefault="00233532" w:rsidP="004E08C5">
            <w:pPr>
              <w:rPr>
                <w:ins w:id="1978" w:author="249326630@qq.com" w:date="2018-12-23T19:53:00Z"/>
              </w:rPr>
            </w:pPr>
            <w:ins w:id="1979" w:author="249326630@qq.com" w:date="2018-12-23T19:53:00Z">
              <w:r>
                <w:rPr>
                  <w:rFonts w:hint="eastAsia"/>
                </w:rPr>
                <w:t>点击登录</w:t>
              </w:r>
            </w:ins>
          </w:p>
        </w:tc>
        <w:tc>
          <w:tcPr>
            <w:tcW w:w="5380" w:type="dxa"/>
            <w:gridSpan w:val="2"/>
            <w:tcBorders>
              <w:top w:val="single" w:sz="4" w:space="0" w:color="000000"/>
              <w:left w:val="single" w:sz="4" w:space="0" w:color="000000"/>
              <w:bottom w:val="single" w:sz="4" w:space="0" w:color="000000"/>
              <w:right w:val="single" w:sz="4" w:space="0" w:color="000000"/>
            </w:tcBorders>
            <w:tcPrChange w:id="1980" w:author="249326630@qq.com" w:date="2018-12-23T19:58:00Z">
              <w:tcPr>
                <w:tcW w:w="6141" w:type="dxa"/>
                <w:gridSpan w:val="2"/>
                <w:tcBorders>
                  <w:top w:val="single" w:sz="4" w:space="0" w:color="000000"/>
                  <w:left w:val="single" w:sz="4" w:space="0" w:color="000000"/>
                  <w:bottom w:val="single" w:sz="4" w:space="0" w:color="000000"/>
                  <w:right w:val="single" w:sz="4" w:space="0" w:color="000000"/>
                </w:tcBorders>
              </w:tcPr>
            </w:tcPrChange>
          </w:tcPr>
          <w:p w14:paraId="62E4C46F" w14:textId="77777777" w:rsidR="00233532" w:rsidRDefault="00233532" w:rsidP="004E08C5">
            <w:pPr>
              <w:rPr>
                <w:ins w:id="1981" w:author="249326630@qq.com" w:date="2018-12-23T19:53:00Z"/>
              </w:rPr>
            </w:pPr>
            <w:ins w:id="1982" w:author="249326630@qq.com" w:date="2018-12-23T19:53:00Z">
              <w:r>
                <w:rPr>
                  <w:rFonts w:hint="eastAsia"/>
                </w:rPr>
                <w:t>可见[输入登录账号</w:t>
              </w:r>
              <w:r>
                <w:t>]</w:t>
              </w:r>
              <w:r>
                <w:rPr>
                  <w:rFonts w:hint="eastAsia"/>
                </w:rPr>
                <w:t>、[输入密码</w:t>
              </w:r>
              <w:r>
                <w:t>]</w:t>
              </w:r>
              <w:r>
                <w:rPr>
                  <w:rFonts w:hint="eastAsia"/>
                </w:rPr>
                <w:t>、[忘记密码</w:t>
              </w:r>
              <w:r>
                <w:t>]</w:t>
              </w:r>
              <w:r>
                <w:rPr>
                  <w:rFonts w:hint="eastAsia"/>
                </w:rPr>
                <w:t>、[登录</w:t>
              </w:r>
              <w:r>
                <w:t>]</w:t>
              </w:r>
              <w:r>
                <w:rPr>
                  <w:rFonts w:hint="eastAsia"/>
                </w:rPr>
                <w:t>、[创建账号</w:t>
              </w:r>
              <w:r>
                <w:t>]</w:t>
              </w:r>
            </w:ins>
          </w:p>
        </w:tc>
      </w:tr>
      <w:tr w:rsidR="00233532" w14:paraId="4B9F226E" w14:textId="77777777" w:rsidTr="00883433">
        <w:trPr>
          <w:trHeight w:val="392"/>
          <w:ins w:id="1983" w:author="249326630@qq.com" w:date="2018-12-23T19:53:00Z"/>
          <w:trPrChange w:id="1984" w:author="249326630@qq.com" w:date="2018-12-23T19:58:00Z">
            <w:trPr>
              <w:trHeight w:val="392"/>
            </w:trPr>
          </w:trPrChange>
        </w:trPr>
        <w:tc>
          <w:tcPr>
            <w:tcW w:w="2916" w:type="dxa"/>
            <w:tcBorders>
              <w:top w:val="single" w:sz="4" w:space="0" w:color="000000"/>
              <w:left w:val="single" w:sz="4" w:space="0" w:color="000000"/>
              <w:bottom w:val="single" w:sz="4" w:space="0" w:color="000000"/>
              <w:right w:val="single" w:sz="4" w:space="0" w:color="000000"/>
            </w:tcBorders>
            <w:tcPrChange w:id="1985" w:author="249326630@qq.com" w:date="2018-12-23T19:58:00Z">
              <w:tcPr>
                <w:tcW w:w="2155" w:type="dxa"/>
                <w:tcBorders>
                  <w:top w:val="single" w:sz="4" w:space="0" w:color="000000"/>
                  <w:left w:val="single" w:sz="4" w:space="0" w:color="000000"/>
                  <w:bottom w:val="single" w:sz="4" w:space="0" w:color="000000"/>
                  <w:right w:val="single" w:sz="4" w:space="0" w:color="000000"/>
                </w:tcBorders>
              </w:tcPr>
            </w:tcPrChange>
          </w:tcPr>
          <w:p w14:paraId="20A79D2A" w14:textId="77777777" w:rsidR="00233532" w:rsidRDefault="00233532" w:rsidP="004E08C5">
            <w:pPr>
              <w:rPr>
                <w:ins w:id="1986" w:author="249326630@qq.com" w:date="2018-12-23T19:53:00Z"/>
              </w:rPr>
            </w:pPr>
            <w:ins w:id="1987" w:author="249326630@qq.com" w:date="2018-12-23T19:53:00Z">
              <w:r>
                <w:rPr>
                  <w:rFonts w:hint="eastAsia"/>
                </w:rPr>
                <w:t>点击创建账号</w:t>
              </w:r>
            </w:ins>
          </w:p>
        </w:tc>
        <w:tc>
          <w:tcPr>
            <w:tcW w:w="5380" w:type="dxa"/>
            <w:gridSpan w:val="2"/>
            <w:tcBorders>
              <w:top w:val="single" w:sz="4" w:space="0" w:color="000000"/>
              <w:left w:val="single" w:sz="4" w:space="0" w:color="000000"/>
              <w:bottom w:val="single" w:sz="4" w:space="0" w:color="000000"/>
              <w:right w:val="single" w:sz="4" w:space="0" w:color="000000"/>
            </w:tcBorders>
            <w:tcPrChange w:id="1988" w:author="249326630@qq.com" w:date="2018-12-23T19:58:00Z">
              <w:tcPr>
                <w:tcW w:w="6141" w:type="dxa"/>
                <w:gridSpan w:val="2"/>
                <w:tcBorders>
                  <w:top w:val="single" w:sz="4" w:space="0" w:color="000000"/>
                  <w:left w:val="single" w:sz="4" w:space="0" w:color="000000"/>
                  <w:bottom w:val="single" w:sz="4" w:space="0" w:color="000000"/>
                  <w:right w:val="single" w:sz="4" w:space="0" w:color="000000"/>
                </w:tcBorders>
              </w:tcPr>
            </w:tcPrChange>
          </w:tcPr>
          <w:p w14:paraId="59451E10" w14:textId="77777777" w:rsidR="00233532" w:rsidRDefault="00233532" w:rsidP="004E08C5">
            <w:pPr>
              <w:rPr>
                <w:ins w:id="1989" w:author="249326630@qq.com" w:date="2018-12-23T19:53:00Z"/>
              </w:rPr>
            </w:pPr>
            <w:ins w:id="1990" w:author="249326630@qq.com" w:date="2018-12-23T19:53:00Z">
              <w:r>
                <w:rPr>
                  <w:rFonts w:hint="eastAsia"/>
                </w:rPr>
                <w:t>见创建账号测试用例</w:t>
              </w:r>
            </w:ins>
          </w:p>
        </w:tc>
      </w:tr>
      <w:tr w:rsidR="00233532" w14:paraId="543C1EFD" w14:textId="77777777" w:rsidTr="00883433">
        <w:trPr>
          <w:trHeight w:val="392"/>
          <w:ins w:id="1991" w:author="249326630@qq.com" w:date="2018-12-23T19:53:00Z"/>
          <w:trPrChange w:id="1992" w:author="249326630@qq.com" w:date="2018-12-23T19:58:00Z">
            <w:trPr>
              <w:trHeight w:val="392"/>
            </w:trPr>
          </w:trPrChange>
        </w:trPr>
        <w:tc>
          <w:tcPr>
            <w:tcW w:w="2916" w:type="dxa"/>
            <w:tcBorders>
              <w:top w:val="single" w:sz="4" w:space="0" w:color="000000"/>
              <w:left w:val="single" w:sz="4" w:space="0" w:color="000000"/>
              <w:bottom w:val="single" w:sz="4" w:space="0" w:color="000000"/>
              <w:right w:val="single" w:sz="4" w:space="0" w:color="000000"/>
            </w:tcBorders>
            <w:tcPrChange w:id="1993" w:author="249326630@qq.com" w:date="2018-12-23T19:58:00Z">
              <w:tcPr>
                <w:tcW w:w="2155" w:type="dxa"/>
                <w:tcBorders>
                  <w:top w:val="single" w:sz="4" w:space="0" w:color="000000"/>
                  <w:left w:val="single" w:sz="4" w:space="0" w:color="000000"/>
                  <w:bottom w:val="single" w:sz="4" w:space="0" w:color="000000"/>
                  <w:right w:val="single" w:sz="4" w:space="0" w:color="000000"/>
                </w:tcBorders>
              </w:tcPr>
            </w:tcPrChange>
          </w:tcPr>
          <w:p w14:paraId="78C4102B" w14:textId="12E1A161" w:rsidR="00233532" w:rsidRDefault="00233532" w:rsidP="00233532">
            <w:pPr>
              <w:rPr>
                <w:ins w:id="1994" w:author="249326630@qq.com" w:date="2018-12-23T19:53:00Z"/>
                <w:rFonts w:hint="eastAsia"/>
              </w:rPr>
              <w:pPrChange w:id="1995" w:author="249326630@qq.com" w:date="2018-12-23T19:54:00Z">
                <w:pPr/>
              </w:pPrChange>
            </w:pPr>
            <w:ins w:id="1996" w:author="249326630@qq.com" w:date="2018-12-23T19:53:00Z">
              <w:r>
                <w:rPr>
                  <w:rFonts w:hint="eastAsia"/>
                </w:rPr>
                <w:t>输入</w:t>
              </w:r>
            </w:ins>
            <w:ins w:id="1997" w:author="249326630@qq.com" w:date="2018-12-23T19:55:00Z">
              <w:r w:rsidR="005F2F32">
                <w:rPr>
                  <w:rFonts w:hint="eastAsia"/>
                </w:rPr>
                <w:t>用户名“123456”密码“123456”</w:t>
              </w:r>
            </w:ins>
          </w:p>
        </w:tc>
        <w:tc>
          <w:tcPr>
            <w:tcW w:w="5380" w:type="dxa"/>
            <w:gridSpan w:val="2"/>
            <w:tcBorders>
              <w:top w:val="single" w:sz="4" w:space="0" w:color="000000"/>
              <w:left w:val="single" w:sz="4" w:space="0" w:color="000000"/>
              <w:bottom w:val="single" w:sz="4" w:space="0" w:color="000000"/>
              <w:right w:val="single" w:sz="4" w:space="0" w:color="000000"/>
            </w:tcBorders>
            <w:tcPrChange w:id="1998" w:author="249326630@qq.com" w:date="2018-12-23T19:58:00Z">
              <w:tcPr>
                <w:tcW w:w="6141" w:type="dxa"/>
                <w:gridSpan w:val="2"/>
                <w:tcBorders>
                  <w:top w:val="single" w:sz="4" w:space="0" w:color="000000"/>
                  <w:left w:val="single" w:sz="4" w:space="0" w:color="000000"/>
                  <w:bottom w:val="single" w:sz="4" w:space="0" w:color="000000"/>
                  <w:right w:val="single" w:sz="4" w:space="0" w:color="000000"/>
                </w:tcBorders>
              </w:tcPr>
            </w:tcPrChange>
          </w:tcPr>
          <w:p w14:paraId="14AD37A3" w14:textId="6F95A0C5" w:rsidR="00233532" w:rsidRDefault="00233532" w:rsidP="004E08C5">
            <w:pPr>
              <w:rPr>
                <w:ins w:id="1999" w:author="249326630@qq.com" w:date="2018-12-23T19:53:00Z"/>
                <w:rFonts w:hint="eastAsia"/>
              </w:rPr>
            </w:pPr>
            <w:ins w:id="2000" w:author="249326630@qq.com" w:date="2018-12-23T19:53:00Z">
              <w:r>
                <w:rPr>
                  <w:rFonts w:hint="eastAsia"/>
                </w:rPr>
                <w:t>输出“</w:t>
              </w:r>
            </w:ins>
            <w:ins w:id="2001" w:author="249326630@qq.com" w:date="2018-12-23T19:54:00Z">
              <w:r>
                <w:rPr>
                  <w:rFonts w:hint="eastAsia"/>
                </w:rPr>
                <w:t>注册</w:t>
              </w:r>
            </w:ins>
            <w:ins w:id="2002" w:author="249326630@qq.com" w:date="2018-12-23T19:53:00Z">
              <w:r>
                <w:rPr>
                  <w:rFonts w:hint="eastAsia"/>
                </w:rPr>
                <w:t>成功</w:t>
              </w:r>
              <w:r>
                <w:t>”</w:t>
              </w:r>
            </w:ins>
          </w:p>
        </w:tc>
      </w:tr>
      <w:tr w:rsidR="00233532" w14:paraId="20FCD6FB" w14:textId="77777777" w:rsidTr="00883433">
        <w:trPr>
          <w:trHeight w:val="392"/>
          <w:ins w:id="2003" w:author="249326630@qq.com" w:date="2018-12-23T19:53:00Z"/>
          <w:trPrChange w:id="2004" w:author="249326630@qq.com" w:date="2018-12-23T19:58:00Z">
            <w:trPr>
              <w:trHeight w:val="392"/>
            </w:trPr>
          </w:trPrChange>
        </w:trPr>
        <w:tc>
          <w:tcPr>
            <w:tcW w:w="2916" w:type="dxa"/>
            <w:tcBorders>
              <w:top w:val="single" w:sz="4" w:space="0" w:color="000000"/>
              <w:left w:val="single" w:sz="4" w:space="0" w:color="000000"/>
              <w:bottom w:val="single" w:sz="4" w:space="0" w:color="000000"/>
              <w:right w:val="single" w:sz="4" w:space="0" w:color="000000"/>
            </w:tcBorders>
            <w:tcPrChange w:id="2005" w:author="249326630@qq.com" w:date="2018-12-23T19:58:00Z">
              <w:tcPr>
                <w:tcW w:w="2155" w:type="dxa"/>
                <w:tcBorders>
                  <w:top w:val="single" w:sz="4" w:space="0" w:color="000000"/>
                  <w:left w:val="single" w:sz="4" w:space="0" w:color="000000"/>
                  <w:bottom w:val="single" w:sz="4" w:space="0" w:color="000000"/>
                  <w:right w:val="single" w:sz="4" w:space="0" w:color="000000"/>
                </w:tcBorders>
              </w:tcPr>
            </w:tcPrChange>
          </w:tcPr>
          <w:p w14:paraId="217DA149" w14:textId="2360939F" w:rsidR="00233532" w:rsidRDefault="00596BCD" w:rsidP="004E08C5">
            <w:pPr>
              <w:rPr>
                <w:ins w:id="2006" w:author="249326630@qq.com" w:date="2018-12-23T19:53:00Z"/>
                <w:rFonts w:hint="eastAsia"/>
              </w:rPr>
            </w:pPr>
            <w:ins w:id="2007" w:author="249326630@qq.com" w:date="2018-12-23T19:56:00Z">
              <w:r>
                <w:rPr>
                  <w:rFonts w:hint="eastAsia"/>
                </w:rPr>
                <w:t>输入用户名“123456</w:t>
              </w:r>
              <w:r>
                <w:rPr>
                  <w:rFonts w:hint="eastAsia"/>
                </w:rPr>
                <w:t>7890123466</w:t>
              </w:r>
              <w:r>
                <w:rPr>
                  <w:rFonts w:hint="eastAsia"/>
                </w:rPr>
                <w:t>”密码“123456”</w:t>
              </w:r>
            </w:ins>
          </w:p>
        </w:tc>
        <w:tc>
          <w:tcPr>
            <w:tcW w:w="5380" w:type="dxa"/>
            <w:gridSpan w:val="2"/>
            <w:tcBorders>
              <w:top w:val="single" w:sz="4" w:space="0" w:color="000000"/>
              <w:left w:val="single" w:sz="4" w:space="0" w:color="000000"/>
              <w:bottom w:val="single" w:sz="4" w:space="0" w:color="000000"/>
              <w:right w:val="single" w:sz="4" w:space="0" w:color="000000"/>
            </w:tcBorders>
            <w:tcPrChange w:id="2008" w:author="249326630@qq.com" w:date="2018-12-23T19:58:00Z">
              <w:tcPr>
                <w:tcW w:w="6141" w:type="dxa"/>
                <w:gridSpan w:val="2"/>
                <w:tcBorders>
                  <w:top w:val="single" w:sz="4" w:space="0" w:color="000000"/>
                  <w:left w:val="single" w:sz="4" w:space="0" w:color="000000"/>
                  <w:bottom w:val="single" w:sz="4" w:space="0" w:color="000000"/>
                  <w:right w:val="single" w:sz="4" w:space="0" w:color="000000"/>
                </w:tcBorders>
              </w:tcPr>
            </w:tcPrChange>
          </w:tcPr>
          <w:p w14:paraId="6BA12B09" w14:textId="32726F43" w:rsidR="00233532" w:rsidRDefault="00233532" w:rsidP="004E08C5">
            <w:pPr>
              <w:rPr>
                <w:ins w:id="2009" w:author="249326630@qq.com" w:date="2018-12-23T19:53:00Z"/>
                <w:rFonts w:hint="eastAsia"/>
              </w:rPr>
            </w:pPr>
            <w:ins w:id="2010" w:author="249326630@qq.com" w:date="2018-12-23T19:53:00Z">
              <w:r>
                <w:rPr>
                  <w:rFonts w:hint="eastAsia"/>
                </w:rPr>
                <w:t>输出“</w:t>
              </w:r>
            </w:ins>
            <w:ins w:id="2011" w:author="249326630@qq.com" w:date="2018-12-23T19:54:00Z">
              <w:r>
                <w:rPr>
                  <w:rFonts w:hint="eastAsia"/>
                </w:rPr>
                <w:t>用户名</w:t>
              </w:r>
            </w:ins>
            <w:ins w:id="2012" w:author="249326630@qq.com" w:date="2018-12-23T19:55:00Z">
              <w:r>
                <w:rPr>
                  <w:rFonts w:hint="eastAsia"/>
                </w:rPr>
                <w:t>长度/标识不符合要求</w:t>
              </w:r>
            </w:ins>
            <w:ins w:id="2013" w:author="249326630@qq.com" w:date="2018-12-23T19:53:00Z">
              <w:r>
                <w:t>”</w:t>
              </w:r>
            </w:ins>
          </w:p>
        </w:tc>
      </w:tr>
      <w:tr w:rsidR="00233532" w14:paraId="52B79353" w14:textId="77777777" w:rsidTr="00883433">
        <w:trPr>
          <w:trHeight w:val="392"/>
          <w:ins w:id="2014" w:author="249326630@qq.com" w:date="2018-12-23T19:53:00Z"/>
          <w:trPrChange w:id="2015" w:author="249326630@qq.com" w:date="2018-12-23T19:58:00Z">
            <w:trPr>
              <w:trHeight w:val="392"/>
            </w:trPr>
          </w:trPrChange>
        </w:trPr>
        <w:tc>
          <w:tcPr>
            <w:tcW w:w="2916" w:type="dxa"/>
            <w:tcBorders>
              <w:top w:val="single" w:sz="4" w:space="0" w:color="000000"/>
              <w:left w:val="single" w:sz="4" w:space="0" w:color="000000"/>
              <w:bottom w:val="single" w:sz="4" w:space="0" w:color="000000"/>
              <w:right w:val="single" w:sz="4" w:space="0" w:color="000000"/>
            </w:tcBorders>
            <w:tcPrChange w:id="2016" w:author="249326630@qq.com" w:date="2018-12-23T19:58:00Z">
              <w:tcPr>
                <w:tcW w:w="2155" w:type="dxa"/>
                <w:tcBorders>
                  <w:top w:val="single" w:sz="4" w:space="0" w:color="000000"/>
                  <w:left w:val="single" w:sz="4" w:space="0" w:color="000000"/>
                  <w:bottom w:val="single" w:sz="4" w:space="0" w:color="000000"/>
                  <w:right w:val="single" w:sz="4" w:space="0" w:color="000000"/>
                </w:tcBorders>
              </w:tcPr>
            </w:tcPrChange>
          </w:tcPr>
          <w:p w14:paraId="1ED02571" w14:textId="377367B0" w:rsidR="00233532" w:rsidRDefault="00596BCD" w:rsidP="004E08C5">
            <w:pPr>
              <w:rPr>
                <w:ins w:id="2017" w:author="249326630@qq.com" w:date="2018-12-23T19:53:00Z"/>
                <w:rFonts w:hint="eastAsia"/>
              </w:rPr>
            </w:pPr>
            <w:ins w:id="2018" w:author="249326630@qq.com" w:date="2018-12-23T19:56:00Z">
              <w:r>
                <w:rPr>
                  <w:rFonts w:hint="eastAsia"/>
                </w:rPr>
                <w:t>输入用户名“123”密码“123456”</w:t>
              </w:r>
            </w:ins>
          </w:p>
        </w:tc>
        <w:tc>
          <w:tcPr>
            <w:tcW w:w="5380" w:type="dxa"/>
            <w:gridSpan w:val="2"/>
            <w:tcBorders>
              <w:top w:val="single" w:sz="4" w:space="0" w:color="000000"/>
              <w:left w:val="single" w:sz="4" w:space="0" w:color="000000"/>
              <w:bottom w:val="single" w:sz="4" w:space="0" w:color="000000"/>
              <w:right w:val="single" w:sz="4" w:space="0" w:color="000000"/>
            </w:tcBorders>
            <w:tcPrChange w:id="2019" w:author="249326630@qq.com" w:date="2018-12-23T19:58:00Z">
              <w:tcPr>
                <w:tcW w:w="6141" w:type="dxa"/>
                <w:gridSpan w:val="2"/>
                <w:tcBorders>
                  <w:top w:val="single" w:sz="4" w:space="0" w:color="000000"/>
                  <w:left w:val="single" w:sz="4" w:space="0" w:color="000000"/>
                  <w:bottom w:val="single" w:sz="4" w:space="0" w:color="000000"/>
                  <w:right w:val="single" w:sz="4" w:space="0" w:color="000000"/>
                </w:tcBorders>
              </w:tcPr>
            </w:tcPrChange>
          </w:tcPr>
          <w:p w14:paraId="323913C1" w14:textId="6A463CD0" w:rsidR="00233532" w:rsidRDefault="00596BCD" w:rsidP="004E08C5">
            <w:pPr>
              <w:rPr>
                <w:ins w:id="2020" w:author="249326630@qq.com" w:date="2018-12-23T19:53:00Z"/>
                <w:rFonts w:hint="eastAsia"/>
              </w:rPr>
            </w:pPr>
            <w:ins w:id="2021" w:author="249326630@qq.com" w:date="2018-12-23T19:56:00Z">
              <w:r>
                <w:rPr>
                  <w:rFonts w:hint="eastAsia"/>
                </w:rPr>
                <w:t>输出“用户名长度/标识不符合要求</w:t>
              </w:r>
              <w:r>
                <w:t>”</w:t>
              </w:r>
            </w:ins>
          </w:p>
        </w:tc>
      </w:tr>
      <w:tr w:rsidR="00511170" w14:paraId="67A62FE4" w14:textId="77777777" w:rsidTr="00883433">
        <w:trPr>
          <w:trHeight w:val="392"/>
          <w:ins w:id="2022" w:author="249326630@qq.com" w:date="2018-12-23T19:56:00Z"/>
          <w:trPrChange w:id="2023" w:author="249326630@qq.com" w:date="2018-12-23T19:58:00Z">
            <w:trPr>
              <w:trHeight w:val="392"/>
            </w:trPr>
          </w:trPrChange>
        </w:trPr>
        <w:tc>
          <w:tcPr>
            <w:tcW w:w="2916" w:type="dxa"/>
            <w:tcBorders>
              <w:top w:val="single" w:sz="4" w:space="0" w:color="000000"/>
              <w:left w:val="single" w:sz="4" w:space="0" w:color="000000"/>
              <w:bottom w:val="single" w:sz="4" w:space="0" w:color="000000"/>
              <w:right w:val="single" w:sz="4" w:space="0" w:color="000000"/>
            </w:tcBorders>
            <w:tcPrChange w:id="2024" w:author="249326630@qq.com" w:date="2018-12-23T19:58:00Z">
              <w:tcPr>
                <w:tcW w:w="2155" w:type="dxa"/>
                <w:tcBorders>
                  <w:top w:val="single" w:sz="4" w:space="0" w:color="000000"/>
                  <w:left w:val="single" w:sz="4" w:space="0" w:color="000000"/>
                  <w:bottom w:val="single" w:sz="4" w:space="0" w:color="000000"/>
                  <w:right w:val="single" w:sz="4" w:space="0" w:color="000000"/>
                </w:tcBorders>
              </w:tcPr>
            </w:tcPrChange>
          </w:tcPr>
          <w:p w14:paraId="64274FF3" w14:textId="50C654D7" w:rsidR="00511170" w:rsidRDefault="00511170" w:rsidP="004E08C5">
            <w:pPr>
              <w:rPr>
                <w:ins w:id="2025" w:author="249326630@qq.com" w:date="2018-12-23T19:56:00Z"/>
                <w:rFonts w:hint="eastAsia"/>
              </w:rPr>
            </w:pPr>
            <w:ins w:id="2026" w:author="249326630@qq.com" w:date="2018-12-23T19:56:00Z">
              <w:r>
                <w:rPr>
                  <w:rFonts w:hint="eastAsia"/>
                </w:rPr>
                <w:t>输入用户名“123</w:t>
              </w:r>
              <w:r>
                <w:rPr>
                  <w:rFonts w:hint="eastAsia"/>
                </w:rPr>
                <w:t>456</w:t>
              </w:r>
            </w:ins>
            <w:ins w:id="2027" w:author="249326630@qq.com" w:date="2018-12-23T19:57:00Z">
              <w:r>
                <w:rPr>
                  <w:rFonts w:hint="eastAsia"/>
                </w:rPr>
                <w:t>@</w:t>
              </w:r>
            </w:ins>
            <w:ins w:id="2028" w:author="249326630@qq.com" w:date="2018-12-23T19:56:00Z">
              <w:r>
                <w:rPr>
                  <w:rFonts w:hint="eastAsia"/>
                </w:rPr>
                <w:t>”密码“123456”</w:t>
              </w:r>
            </w:ins>
          </w:p>
        </w:tc>
        <w:tc>
          <w:tcPr>
            <w:tcW w:w="5380" w:type="dxa"/>
            <w:gridSpan w:val="2"/>
            <w:tcBorders>
              <w:top w:val="single" w:sz="4" w:space="0" w:color="000000"/>
              <w:left w:val="single" w:sz="4" w:space="0" w:color="000000"/>
              <w:bottom w:val="single" w:sz="4" w:space="0" w:color="000000"/>
              <w:right w:val="single" w:sz="4" w:space="0" w:color="000000"/>
            </w:tcBorders>
            <w:tcPrChange w:id="2029" w:author="249326630@qq.com" w:date="2018-12-23T19:58:00Z">
              <w:tcPr>
                <w:tcW w:w="6141" w:type="dxa"/>
                <w:gridSpan w:val="2"/>
                <w:tcBorders>
                  <w:top w:val="single" w:sz="4" w:space="0" w:color="000000"/>
                  <w:left w:val="single" w:sz="4" w:space="0" w:color="000000"/>
                  <w:bottom w:val="single" w:sz="4" w:space="0" w:color="000000"/>
                  <w:right w:val="single" w:sz="4" w:space="0" w:color="000000"/>
                </w:tcBorders>
              </w:tcPr>
            </w:tcPrChange>
          </w:tcPr>
          <w:p w14:paraId="53330726" w14:textId="556EA1A7" w:rsidR="00511170" w:rsidRDefault="00511170" w:rsidP="004E08C5">
            <w:pPr>
              <w:rPr>
                <w:ins w:id="2030" w:author="249326630@qq.com" w:date="2018-12-23T19:56:00Z"/>
                <w:rFonts w:hint="eastAsia"/>
              </w:rPr>
            </w:pPr>
            <w:ins w:id="2031" w:author="249326630@qq.com" w:date="2018-12-23T19:57:00Z">
              <w:r>
                <w:rPr>
                  <w:rFonts w:hint="eastAsia"/>
                </w:rPr>
                <w:t>输出“用户名长度/标识不符合要求</w:t>
              </w:r>
              <w:r>
                <w:t>”</w:t>
              </w:r>
            </w:ins>
          </w:p>
        </w:tc>
      </w:tr>
      <w:tr w:rsidR="00511170" w14:paraId="6671B225" w14:textId="77777777" w:rsidTr="00883433">
        <w:trPr>
          <w:trHeight w:val="392"/>
          <w:ins w:id="2032" w:author="249326630@qq.com" w:date="2018-12-23T19:56:00Z"/>
          <w:trPrChange w:id="2033" w:author="249326630@qq.com" w:date="2018-12-23T19:58:00Z">
            <w:trPr>
              <w:trHeight w:val="392"/>
            </w:trPr>
          </w:trPrChange>
        </w:trPr>
        <w:tc>
          <w:tcPr>
            <w:tcW w:w="2916" w:type="dxa"/>
            <w:tcBorders>
              <w:top w:val="single" w:sz="4" w:space="0" w:color="000000"/>
              <w:left w:val="single" w:sz="4" w:space="0" w:color="000000"/>
              <w:bottom w:val="single" w:sz="4" w:space="0" w:color="000000"/>
              <w:right w:val="single" w:sz="4" w:space="0" w:color="000000"/>
            </w:tcBorders>
            <w:tcPrChange w:id="2034" w:author="249326630@qq.com" w:date="2018-12-23T19:58:00Z">
              <w:tcPr>
                <w:tcW w:w="2155" w:type="dxa"/>
                <w:tcBorders>
                  <w:top w:val="single" w:sz="4" w:space="0" w:color="000000"/>
                  <w:left w:val="single" w:sz="4" w:space="0" w:color="000000"/>
                  <w:bottom w:val="single" w:sz="4" w:space="0" w:color="000000"/>
                  <w:right w:val="single" w:sz="4" w:space="0" w:color="000000"/>
                </w:tcBorders>
              </w:tcPr>
            </w:tcPrChange>
          </w:tcPr>
          <w:p w14:paraId="4BCDEBA4" w14:textId="3C513ED6" w:rsidR="00511170" w:rsidRDefault="00407673" w:rsidP="004E08C5">
            <w:pPr>
              <w:rPr>
                <w:ins w:id="2035" w:author="249326630@qq.com" w:date="2018-12-23T19:56:00Z"/>
                <w:rFonts w:hint="eastAsia"/>
              </w:rPr>
            </w:pPr>
            <w:ins w:id="2036" w:author="249326630@qq.com" w:date="2018-12-23T19:57:00Z">
              <w:r>
                <w:rPr>
                  <w:rFonts w:hint="eastAsia"/>
                </w:rPr>
                <w:t>输入用户名“123456”密码“123456</w:t>
              </w:r>
              <w:r>
                <w:rPr>
                  <w:rFonts w:hint="eastAsia"/>
                </w:rPr>
                <w:t>26783452257658654</w:t>
              </w:r>
              <w:r>
                <w:rPr>
                  <w:rFonts w:hint="eastAsia"/>
                </w:rPr>
                <w:t>”</w:t>
              </w:r>
            </w:ins>
          </w:p>
        </w:tc>
        <w:tc>
          <w:tcPr>
            <w:tcW w:w="5380" w:type="dxa"/>
            <w:gridSpan w:val="2"/>
            <w:tcBorders>
              <w:top w:val="single" w:sz="4" w:space="0" w:color="000000"/>
              <w:left w:val="single" w:sz="4" w:space="0" w:color="000000"/>
              <w:bottom w:val="single" w:sz="4" w:space="0" w:color="000000"/>
              <w:right w:val="single" w:sz="4" w:space="0" w:color="000000"/>
            </w:tcBorders>
            <w:tcPrChange w:id="2037" w:author="249326630@qq.com" w:date="2018-12-23T19:58:00Z">
              <w:tcPr>
                <w:tcW w:w="6141" w:type="dxa"/>
                <w:gridSpan w:val="2"/>
                <w:tcBorders>
                  <w:top w:val="single" w:sz="4" w:space="0" w:color="000000"/>
                  <w:left w:val="single" w:sz="4" w:space="0" w:color="000000"/>
                  <w:bottom w:val="single" w:sz="4" w:space="0" w:color="000000"/>
                  <w:right w:val="single" w:sz="4" w:space="0" w:color="000000"/>
                </w:tcBorders>
              </w:tcPr>
            </w:tcPrChange>
          </w:tcPr>
          <w:p w14:paraId="35D5CEF7" w14:textId="44464455" w:rsidR="00511170" w:rsidRDefault="006D70EA" w:rsidP="004E08C5">
            <w:pPr>
              <w:rPr>
                <w:ins w:id="2038" w:author="249326630@qq.com" w:date="2018-12-23T19:56:00Z"/>
                <w:rFonts w:hint="eastAsia"/>
              </w:rPr>
            </w:pPr>
            <w:ins w:id="2039" w:author="249326630@qq.com" w:date="2018-12-23T19:57:00Z">
              <w:r>
                <w:rPr>
                  <w:rFonts w:hint="eastAsia"/>
                </w:rPr>
                <w:t>输出“</w:t>
              </w:r>
              <w:r>
                <w:rPr>
                  <w:rFonts w:hint="eastAsia"/>
                </w:rPr>
                <w:t>密码</w:t>
              </w:r>
              <w:r>
                <w:rPr>
                  <w:rFonts w:hint="eastAsia"/>
                </w:rPr>
                <w:t>长度/标识不符合要求</w:t>
              </w:r>
              <w:r>
                <w:t>”</w:t>
              </w:r>
            </w:ins>
          </w:p>
        </w:tc>
      </w:tr>
      <w:tr w:rsidR="00511170" w14:paraId="3167F8ED" w14:textId="77777777" w:rsidTr="00883433">
        <w:trPr>
          <w:trHeight w:val="392"/>
          <w:ins w:id="2040" w:author="249326630@qq.com" w:date="2018-12-23T19:56:00Z"/>
          <w:trPrChange w:id="2041" w:author="249326630@qq.com" w:date="2018-12-23T19:58:00Z">
            <w:trPr>
              <w:trHeight w:val="392"/>
            </w:trPr>
          </w:trPrChange>
        </w:trPr>
        <w:tc>
          <w:tcPr>
            <w:tcW w:w="2916" w:type="dxa"/>
            <w:tcBorders>
              <w:top w:val="single" w:sz="4" w:space="0" w:color="000000"/>
              <w:left w:val="single" w:sz="4" w:space="0" w:color="000000"/>
              <w:bottom w:val="single" w:sz="4" w:space="0" w:color="000000"/>
              <w:right w:val="single" w:sz="4" w:space="0" w:color="000000"/>
            </w:tcBorders>
            <w:tcPrChange w:id="2042" w:author="249326630@qq.com" w:date="2018-12-23T19:58:00Z">
              <w:tcPr>
                <w:tcW w:w="2155" w:type="dxa"/>
                <w:tcBorders>
                  <w:top w:val="single" w:sz="4" w:space="0" w:color="000000"/>
                  <w:left w:val="single" w:sz="4" w:space="0" w:color="000000"/>
                  <w:bottom w:val="single" w:sz="4" w:space="0" w:color="000000"/>
                  <w:right w:val="single" w:sz="4" w:space="0" w:color="000000"/>
                </w:tcBorders>
              </w:tcPr>
            </w:tcPrChange>
          </w:tcPr>
          <w:p w14:paraId="71AAA27A" w14:textId="59741B2B" w:rsidR="00511170" w:rsidRDefault="006D70EA" w:rsidP="006D70EA">
            <w:pPr>
              <w:rPr>
                <w:ins w:id="2043" w:author="249326630@qq.com" w:date="2018-12-23T19:56:00Z"/>
                <w:rFonts w:hint="eastAsia"/>
              </w:rPr>
              <w:pPrChange w:id="2044" w:author="249326630@qq.com" w:date="2018-12-23T19:58:00Z">
                <w:pPr/>
              </w:pPrChange>
            </w:pPr>
            <w:ins w:id="2045" w:author="249326630@qq.com" w:date="2018-12-23T19:57:00Z">
              <w:r>
                <w:rPr>
                  <w:rFonts w:hint="eastAsia"/>
                </w:rPr>
                <w:t>输入用户名“123456”密码“123”</w:t>
              </w:r>
            </w:ins>
          </w:p>
        </w:tc>
        <w:tc>
          <w:tcPr>
            <w:tcW w:w="5380" w:type="dxa"/>
            <w:gridSpan w:val="2"/>
            <w:tcBorders>
              <w:top w:val="single" w:sz="4" w:space="0" w:color="000000"/>
              <w:left w:val="single" w:sz="4" w:space="0" w:color="000000"/>
              <w:bottom w:val="single" w:sz="4" w:space="0" w:color="000000"/>
              <w:right w:val="single" w:sz="4" w:space="0" w:color="000000"/>
            </w:tcBorders>
            <w:tcPrChange w:id="2046" w:author="249326630@qq.com" w:date="2018-12-23T19:58:00Z">
              <w:tcPr>
                <w:tcW w:w="6141" w:type="dxa"/>
                <w:gridSpan w:val="2"/>
                <w:tcBorders>
                  <w:top w:val="single" w:sz="4" w:space="0" w:color="000000"/>
                  <w:left w:val="single" w:sz="4" w:space="0" w:color="000000"/>
                  <w:bottom w:val="single" w:sz="4" w:space="0" w:color="000000"/>
                  <w:right w:val="single" w:sz="4" w:space="0" w:color="000000"/>
                </w:tcBorders>
              </w:tcPr>
            </w:tcPrChange>
          </w:tcPr>
          <w:p w14:paraId="3A2826DF" w14:textId="704EDC15" w:rsidR="00511170" w:rsidRDefault="006D70EA" w:rsidP="004E08C5">
            <w:pPr>
              <w:rPr>
                <w:ins w:id="2047" w:author="249326630@qq.com" w:date="2018-12-23T19:56:00Z"/>
                <w:rFonts w:hint="eastAsia"/>
              </w:rPr>
            </w:pPr>
            <w:ins w:id="2048" w:author="249326630@qq.com" w:date="2018-12-23T19:58:00Z">
              <w:r>
                <w:rPr>
                  <w:rFonts w:hint="eastAsia"/>
                </w:rPr>
                <w:t>输出“密码长度/标识不符合要求</w:t>
              </w:r>
              <w:r>
                <w:t>”</w:t>
              </w:r>
            </w:ins>
          </w:p>
        </w:tc>
      </w:tr>
      <w:tr w:rsidR="00511170" w14:paraId="7A3FA7D9" w14:textId="77777777" w:rsidTr="00883433">
        <w:trPr>
          <w:trHeight w:val="392"/>
          <w:ins w:id="2049" w:author="249326630@qq.com" w:date="2018-12-23T19:56:00Z"/>
          <w:trPrChange w:id="2050" w:author="249326630@qq.com" w:date="2018-12-23T19:58:00Z">
            <w:trPr>
              <w:trHeight w:val="392"/>
            </w:trPr>
          </w:trPrChange>
        </w:trPr>
        <w:tc>
          <w:tcPr>
            <w:tcW w:w="2916" w:type="dxa"/>
            <w:tcBorders>
              <w:top w:val="single" w:sz="4" w:space="0" w:color="000000"/>
              <w:left w:val="single" w:sz="4" w:space="0" w:color="000000"/>
              <w:bottom w:val="single" w:sz="4" w:space="0" w:color="000000"/>
              <w:right w:val="single" w:sz="4" w:space="0" w:color="000000"/>
            </w:tcBorders>
            <w:tcPrChange w:id="2051" w:author="249326630@qq.com" w:date="2018-12-23T19:58:00Z">
              <w:tcPr>
                <w:tcW w:w="2155" w:type="dxa"/>
                <w:tcBorders>
                  <w:top w:val="single" w:sz="4" w:space="0" w:color="000000"/>
                  <w:left w:val="single" w:sz="4" w:space="0" w:color="000000"/>
                  <w:bottom w:val="single" w:sz="4" w:space="0" w:color="000000"/>
                  <w:right w:val="single" w:sz="4" w:space="0" w:color="000000"/>
                </w:tcBorders>
              </w:tcPr>
            </w:tcPrChange>
          </w:tcPr>
          <w:p w14:paraId="44C56CAA" w14:textId="28C81067" w:rsidR="00511170" w:rsidRDefault="006D70EA" w:rsidP="004E08C5">
            <w:pPr>
              <w:rPr>
                <w:ins w:id="2052" w:author="249326630@qq.com" w:date="2018-12-23T19:56:00Z"/>
                <w:rFonts w:hint="eastAsia"/>
              </w:rPr>
            </w:pPr>
            <w:ins w:id="2053" w:author="249326630@qq.com" w:date="2018-12-23T19:58:00Z">
              <w:r>
                <w:rPr>
                  <w:rFonts w:hint="eastAsia"/>
                </w:rPr>
                <w:t>输入用户名“123456”密码“123</w:t>
              </w:r>
              <w:r>
                <w:rPr>
                  <w:rFonts w:hint="eastAsia"/>
                </w:rPr>
                <w:t>456！</w:t>
              </w:r>
              <w:r>
                <w:rPr>
                  <w:rFonts w:hint="eastAsia"/>
                </w:rPr>
                <w:t>”</w:t>
              </w:r>
            </w:ins>
          </w:p>
        </w:tc>
        <w:tc>
          <w:tcPr>
            <w:tcW w:w="5380" w:type="dxa"/>
            <w:gridSpan w:val="2"/>
            <w:tcBorders>
              <w:top w:val="single" w:sz="4" w:space="0" w:color="000000"/>
              <w:left w:val="single" w:sz="4" w:space="0" w:color="000000"/>
              <w:bottom w:val="single" w:sz="4" w:space="0" w:color="000000"/>
              <w:right w:val="single" w:sz="4" w:space="0" w:color="000000"/>
            </w:tcBorders>
            <w:tcPrChange w:id="2054" w:author="249326630@qq.com" w:date="2018-12-23T19:58:00Z">
              <w:tcPr>
                <w:tcW w:w="6141" w:type="dxa"/>
                <w:gridSpan w:val="2"/>
                <w:tcBorders>
                  <w:top w:val="single" w:sz="4" w:space="0" w:color="000000"/>
                  <w:left w:val="single" w:sz="4" w:space="0" w:color="000000"/>
                  <w:bottom w:val="single" w:sz="4" w:space="0" w:color="000000"/>
                  <w:right w:val="single" w:sz="4" w:space="0" w:color="000000"/>
                </w:tcBorders>
              </w:tcPr>
            </w:tcPrChange>
          </w:tcPr>
          <w:p w14:paraId="64E68315" w14:textId="625C4AB2" w:rsidR="00511170" w:rsidRDefault="006D70EA" w:rsidP="004E08C5">
            <w:pPr>
              <w:rPr>
                <w:ins w:id="2055" w:author="249326630@qq.com" w:date="2018-12-23T19:56:00Z"/>
                <w:rFonts w:hint="eastAsia"/>
              </w:rPr>
            </w:pPr>
            <w:ins w:id="2056" w:author="249326630@qq.com" w:date="2018-12-23T19:58:00Z">
              <w:r>
                <w:rPr>
                  <w:rFonts w:hint="eastAsia"/>
                </w:rPr>
                <w:t>输出“密码长度/标识不符合要求</w:t>
              </w:r>
              <w:r>
                <w:t>”</w:t>
              </w:r>
            </w:ins>
          </w:p>
        </w:tc>
      </w:tr>
    </w:tbl>
    <w:p w14:paraId="4D6F910E" w14:textId="3FA5EAA2" w:rsidR="00747166" w:rsidRDefault="00747166" w:rsidP="00235200"/>
    <w:p w14:paraId="5B272FE0" w14:textId="77777777" w:rsidR="00747166" w:rsidRDefault="00747166">
      <w:r>
        <w:br w:type="page"/>
      </w:r>
    </w:p>
    <w:p w14:paraId="63188B53" w14:textId="77777777" w:rsidR="00235200" w:rsidRPr="00235200" w:rsidRDefault="00235200" w:rsidP="00235200"/>
    <w:p w14:paraId="0C029D68" w14:textId="2E937438" w:rsidR="00235200" w:rsidRDefault="00A00AB0" w:rsidP="00235200">
      <w:pPr>
        <w:pStyle w:val="a1"/>
      </w:pPr>
      <w:bookmarkStart w:id="2057" w:name="_Toc533356851"/>
      <w:ins w:id="2058" w:author="249326630@qq.com" w:date="2018-12-23T19:59:00Z">
        <w:r>
          <w:rPr>
            <w:rFonts w:hint="eastAsia"/>
          </w:rPr>
          <w:t>地点收藏</w:t>
        </w:r>
      </w:ins>
      <w:del w:id="2059" w:author="249326630@qq.com" w:date="2018-12-23T19:59:00Z">
        <w:r w:rsidR="00235200" w:rsidDel="00A00AB0">
          <w:rPr>
            <w:rFonts w:hint="eastAsia"/>
          </w:rPr>
          <w:delText>输入真实姓名</w:delText>
        </w:r>
      </w:del>
      <w:bookmarkEnd w:id="2057"/>
    </w:p>
    <w:tbl>
      <w:tblPr>
        <w:tblStyle w:val="14"/>
        <w:tblW w:w="8296" w:type="dxa"/>
        <w:tblLook w:val="04A0" w:firstRow="1" w:lastRow="0" w:firstColumn="1" w:lastColumn="0" w:noHBand="0" w:noVBand="1"/>
      </w:tblPr>
      <w:tblGrid>
        <w:gridCol w:w="2155"/>
        <w:gridCol w:w="1993"/>
        <w:gridCol w:w="4148"/>
      </w:tblGrid>
      <w:tr w:rsidR="00235200" w:rsidRPr="00B45E5B" w14:paraId="31C8C3AB" w14:textId="77777777" w:rsidTr="00F51B8D">
        <w:tc>
          <w:tcPr>
            <w:tcW w:w="4148" w:type="dxa"/>
            <w:gridSpan w:val="2"/>
            <w:tcBorders>
              <w:top w:val="single" w:sz="4" w:space="0" w:color="000000"/>
              <w:left w:val="single" w:sz="4" w:space="0" w:color="000000"/>
              <w:bottom w:val="single" w:sz="4" w:space="0" w:color="000000"/>
              <w:right w:val="single" w:sz="4" w:space="0" w:color="000000"/>
            </w:tcBorders>
            <w:hideMark/>
          </w:tcPr>
          <w:p w14:paraId="275624E0" w14:textId="77777777" w:rsidR="00235200" w:rsidRPr="00B45E5B" w:rsidRDefault="00235200" w:rsidP="00F51B8D">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ED162D1" w14:textId="5A704F88" w:rsidR="00235200" w:rsidRPr="00B45E5B" w:rsidRDefault="00235200" w:rsidP="00F51B8D">
            <w:r>
              <w:rPr>
                <w:rFonts w:hint="eastAsia"/>
              </w:rPr>
              <w:t>TC</w:t>
            </w:r>
            <w:r>
              <w:t>-</w:t>
            </w:r>
            <w:r>
              <w:rPr>
                <w:rFonts w:hint="eastAsia"/>
              </w:rPr>
              <w:t>V</w:t>
            </w:r>
            <w:r>
              <w:t>-</w:t>
            </w:r>
            <w:r w:rsidR="00747166">
              <w:rPr>
                <w:rFonts w:hint="eastAsia"/>
              </w:rPr>
              <w:t>13</w:t>
            </w:r>
          </w:p>
        </w:tc>
      </w:tr>
      <w:tr w:rsidR="00235200" w14:paraId="7DCD72D3"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7E07457E" w14:textId="77777777" w:rsidR="00235200" w:rsidRPr="00B45E5B" w:rsidRDefault="00235200" w:rsidP="00F51B8D">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801F2D3" w14:textId="44986DEE" w:rsidR="00235200" w:rsidRDefault="00A00AB0" w:rsidP="00F51B8D">
            <w:ins w:id="2060" w:author="249326630@qq.com" w:date="2018-12-23T19:59:00Z">
              <w:r>
                <w:rPr>
                  <w:rFonts w:hint="eastAsia"/>
                </w:rPr>
                <w:t>地点收藏</w:t>
              </w:r>
            </w:ins>
            <w:del w:id="2061" w:author="249326630@qq.com" w:date="2018-12-23T19:59:00Z">
              <w:r w:rsidR="0026714F" w:rsidDel="00A00AB0">
                <w:rPr>
                  <w:rFonts w:hint="eastAsia"/>
                </w:rPr>
                <w:delText>输入真实姓名</w:delText>
              </w:r>
            </w:del>
          </w:p>
        </w:tc>
      </w:tr>
      <w:tr w:rsidR="00235200" w14:paraId="13422E07"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4DBAF154" w14:textId="77777777" w:rsidR="00235200" w:rsidRDefault="00235200" w:rsidP="00F51B8D">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7C8F3EB" w14:textId="7A2A4CAE" w:rsidR="00235200" w:rsidRDefault="00A00AB0" w:rsidP="00F51B8D">
            <w:ins w:id="2062" w:author="249326630@qq.com" w:date="2018-12-23T19:59:00Z">
              <w:r>
                <w:rPr>
                  <w:rFonts w:hint="eastAsia"/>
                </w:rPr>
                <w:t>地点收藏</w:t>
              </w:r>
            </w:ins>
            <w:del w:id="2063" w:author="249326630@qq.com" w:date="2018-12-23T19:59:00Z">
              <w:r w:rsidR="0026714F" w:rsidDel="00A00AB0">
                <w:rPr>
                  <w:rFonts w:hint="eastAsia"/>
                </w:rPr>
                <w:delText>输入真实姓名</w:delText>
              </w:r>
            </w:del>
          </w:p>
        </w:tc>
      </w:tr>
      <w:tr w:rsidR="00235200" w14:paraId="0710C2A7" w14:textId="77777777" w:rsidTr="00F51B8D">
        <w:tc>
          <w:tcPr>
            <w:tcW w:w="4148" w:type="dxa"/>
            <w:gridSpan w:val="2"/>
            <w:tcBorders>
              <w:top w:val="single" w:sz="4" w:space="0" w:color="000000"/>
              <w:left w:val="single" w:sz="4" w:space="0" w:color="000000"/>
              <w:bottom w:val="single" w:sz="4" w:space="0" w:color="000000"/>
              <w:right w:val="single" w:sz="4" w:space="0" w:color="000000"/>
            </w:tcBorders>
            <w:hideMark/>
          </w:tcPr>
          <w:p w14:paraId="6CEC8A19" w14:textId="77777777" w:rsidR="00235200" w:rsidRPr="00B45E5B" w:rsidRDefault="00235200" w:rsidP="00F51B8D">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97ACCD4" w14:textId="77777777" w:rsidR="00235200" w:rsidRDefault="00235200" w:rsidP="00F51B8D">
            <w:r>
              <w:rPr>
                <w:rFonts w:hint="eastAsia"/>
              </w:rPr>
              <w:t>游客</w:t>
            </w:r>
          </w:p>
        </w:tc>
      </w:tr>
      <w:tr w:rsidR="00235200" w14:paraId="28FD8EF8"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290827C8" w14:textId="77777777" w:rsidR="00235200" w:rsidRPr="00B45E5B" w:rsidRDefault="00235200" w:rsidP="00F51B8D">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8EAF674" w14:textId="42871F1F" w:rsidR="00235200" w:rsidRDefault="00E27973" w:rsidP="00A00AB0">
            <w:pPr>
              <w:pPrChange w:id="2064" w:author="249326630@qq.com" w:date="2018-12-23T19:59:00Z">
                <w:pPr/>
              </w:pPrChange>
            </w:pPr>
            <w:r>
              <w:rPr>
                <w:rFonts w:hint="eastAsia"/>
              </w:rPr>
              <w:t>黑盒测试</w:t>
            </w:r>
            <w:del w:id="2065" w:author="249326630@qq.com" w:date="2018-12-23T19:59:00Z">
              <w:r w:rsidDel="00A00AB0">
                <w:rPr>
                  <w:rFonts w:hint="eastAsia"/>
                </w:rPr>
                <w:delText>-等价类划分、边界值</w:delText>
              </w:r>
            </w:del>
          </w:p>
        </w:tc>
      </w:tr>
      <w:tr w:rsidR="00235200" w14:paraId="0C7C47B3"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226276DE" w14:textId="77777777" w:rsidR="00235200" w:rsidRDefault="00235200" w:rsidP="00F51B8D">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676F405" w14:textId="77777777" w:rsidR="00235200" w:rsidRDefault="00235200" w:rsidP="00F51B8D">
            <w:r>
              <w:rPr>
                <w:rFonts w:hint="eastAsia"/>
              </w:rPr>
              <w:t>无</w:t>
            </w:r>
          </w:p>
        </w:tc>
      </w:tr>
      <w:tr w:rsidR="00235200" w14:paraId="102FAB0E"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16D75660" w14:textId="77777777" w:rsidR="00235200" w:rsidRDefault="00235200" w:rsidP="00F51B8D">
            <w:r>
              <w:rPr>
                <w:rFonts w:hint="eastAsia"/>
              </w:rPr>
              <w:t>状态</w:t>
            </w:r>
          </w:p>
        </w:tc>
        <w:tc>
          <w:tcPr>
            <w:tcW w:w="4148" w:type="dxa"/>
            <w:tcBorders>
              <w:top w:val="single" w:sz="4" w:space="0" w:color="000000"/>
              <w:left w:val="single" w:sz="4" w:space="0" w:color="000000"/>
              <w:bottom w:val="single" w:sz="4" w:space="0" w:color="000000"/>
              <w:right w:val="single" w:sz="4" w:space="0" w:color="000000"/>
            </w:tcBorders>
          </w:tcPr>
          <w:p w14:paraId="5E196B21" w14:textId="77777777" w:rsidR="00235200" w:rsidRDefault="00235200" w:rsidP="00F51B8D">
            <w:r>
              <w:rPr>
                <w:rFonts w:hint="eastAsia"/>
              </w:rPr>
              <w:t>未登录</w:t>
            </w:r>
          </w:p>
        </w:tc>
      </w:tr>
      <w:tr w:rsidR="00235200" w14:paraId="2B32225A" w14:textId="77777777" w:rsidTr="00F51B8D">
        <w:tc>
          <w:tcPr>
            <w:tcW w:w="4148" w:type="dxa"/>
            <w:gridSpan w:val="2"/>
            <w:tcBorders>
              <w:top w:val="single" w:sz="4" w:space="0" w:color="000000"/>
              <w:left w:val="single" w:sz="4" w:space="0" w:color="000000"/>
              <w:bottom w:val="single" w:sz="4" w:space="0" w:color="000000"/>
              <w:right w:val="single" w:sz="4" w:space="0" w:color="000000"/>
            </w:tcBorders>
          </w:tcPr>
          <w:p w14:paraId="0FC1F84E" w14:textId="77777777" w:rsidR="00235200" w:rsidRDefault="00235200" w:rsidP="00F51B8D">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F5F6F00" w14:textId="1B582FA1" w:rsidR="00235200" w:rsidRDefault="00235200" w:rsidP="00F51B8D">
            <w:r>
              <w:rPr>
                <w:rFonts w:hint="eastAsia"/>
              </w:rPr>
              <w:t>游客</w:t>
            </w:r>
            <w:ins w:id="2066" w:author="249326630@qq.com" w:date="2018-12-23T19:59:00Z">
              <w:r w:rsidR="00A00AB0">
                <w:rPr>
                  <w:rFonts w:hint="eastAsia"/>
                </w:rPr>
                <w:t>地点收藏</w:t>
              </w:r>
            </w:ins>
            <w:del w:id="2067" w:author="249326630@qq.com" w:date="2018-12-23T19:59:00Z">
              <w:r w:rsidR="0026714F" w:rsidDel="00A00AB0">
                <w:rPr>
                  <w:rFonts w:hint="eastAsia"/>
                </w:rPr>
                <w:delText>输入真实姓名</w:delText>
              </w:r>
            </w:del>
          </w:p>
        </w:tc>
      </w:tr>
      <w:tr w:rsidR="00235200" w:rsidRPr="00B45E5B" w14:paraId="1CA9376A" w14:textId="77777777" w:rsidTr="00F51B8D">
        <w:tc>
          <w:tcPr>
            <w:tcW w:w="4148" w:type="dxa"/>
            <w:gridSpan w:val="2"/>
            <w:tcBorders>
              <w:top w:val="single" w:sz="4" w:space="0" w:color="000000"/>
              <w:left w:val="single" w:sz="4" w:space="0" w:color="000000"/>
              <w:bottom w:val="single" w:sz="4" w:space="0" w:color="000000"/>
              <w:right w:val="single" w:sz="4" w:space="0" w:color="000000"/>
            </w:tcBorders>
            <w:hideMark/>
          </w:tcPr>
          <w:p w14:paraId="3D5C97E2" w14:textId="77777777" w:rsidR="00235200" w:rsidRPr="00B45E5B" w:rsidRDefault="00235200" w:rsidP="00F51B8D">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43B93FE" w14:textId="6341762E" w:rsidR="00235200" w:rsidRPr="00B45E5B" w:rsidRDefault="00235200" w:rsidP="00F51B8D">
            <w:r>
              <w:rPr>
                <w:rFonts w:hint="eastAsia"/>
              </w:rPr>
              <w:t>测试游客是否能</w:t>
            </w:r>
            <w:ins w:id="2068" w:author="249326630@qq.com" w:date="2018-12-23T19:59:00Z">
              <w:r w:rsidR="00A00AB0">
                <w:rPr>
                  <w:rFonts w:hint="eastAsia"/>
                </w:rPr>
                <w:t>地点收藏</w:t>
              </w:r>
            </w:ins>
            <w:del w:id="2069" w:author="249326630@qq.com" w:date="2018-12-23T19:59:00Z">
              <w:r w:rsidDel="00A00AB0">
                <w:rPr>
                  <w:rFonts w:hint="eastAsia"/>
                </w:rPr>
                <w:delText>进入首页，</w:delText>
              </w:r>
              <w:r w:rsidR="0026714F" w:rsidDel="00A00AB0">
                <w:rPr>
                  <w:rFonts w:hint="eastAsia"/>
                </w:rPr>
                <w:delText>输入真实姓名</w:delText>
              </w:r>
            </w:del>
          </w:p>
        </w:tc>
      </w:tr>
      <w:tr w:rsidR="00235200" w:rsidRPr="00507ADD" w14:paraId="3B5FB3F2" w14:textId="77777777" w:rsidTr="00F51B8D">
        <w:trPr>
          <w:trHeight w:val="1445"/>
        </w:trPr>
        <w:tc>
          <w:tcPr>
            <w:tcW w:w="8296" w:type="dxa"/>
            <w:gridSpan w:val="3"/>
            <w:tcBorders>
              <w:top w:val="single" w:sz="4" w:space="0" w:color="000000"/>
              <w:left w:val="single" w:sz="4" w:space="0" w:color="000000"/>
              <w:right w:val="single" w:sz="4" w:space="0" w:color="000000"/>
            </w:tcBorders>
            <w:hideMark/>
          </w:tcPr>
          <w:p w14:paraId="22BFA391" w14:textId="77777777" w:rsidR="00235200" w:rsidRPr="00507ADD" w:rsidRDefault="00235200" w:rsidP="00F51B8D">
            <w:r w:rsidRPr="00507ADD">
              <w:rPr>
                <w:rFonts w:hint="eastAsia"/>
              </w:rPr>
              <w:t>初始条件和背景：</w:t>
            </w:r>
          </w:p>
          <w:p w14:paraId="2CF2C526" w14:textId="77777777" w:rsidR="00235200" w:rsidRDefault="00235200" w:rsidP="00F51B8D">
            <w:r w:rsidRPr="00B45E5B">
              <w:rPr>
                <w:rFonts w:hint="eastAsia"/>
              </w:rPr>
              <w:t>系统</w:t>
            </w:r>
            <w:r>
              <w:rPr>
                <w:rFonts w:hint="eastAsia"/>
              </w:rPr>
              <w:t>：PC端</w:t>
            </w:r>
          </w:p>
          <w:p w14:paraId="7882039D" w14:textId="77777777" w:rsidR="00235200" w:rsidRPr="00507ADD" w:rsidRDefault="00235200" w:rsidP="00F51B8D">
            <w:r>
              <w:rPr>
                <w:rFonts w:hint="eastAsia"/>
              </w:rPr>
              <w:t>浏览器：C</w:t>
            </w:r>
            <w:r>
              <w:t>hrome</w:t>
            </w:r>
          </w:p>
          <w:p w14:paraId="2ED1A2CF" w14:textId="77777777" w:rsidR="00235200" w:rsidRPr="00507ADD" w:rsidRDefault="00235200" w:rsidP="00F51B8D">
            <w:r w:rsidRPr="00507ADD">
              <w:rPr>
                <w:rFonts w:hint="eastAsia"/>
              </w:rPr>
              <w:t>注释</w:t>
            </w:r>
            <w:r>
              <w:rPr>
                <w:rFonts w:hint="eastAsia"/>
              </w:rPr>
              <w:t>：无</w:t>
            </w:r>
          </w:p>
        </w:tc>
      </w:tr>
      <w:tr w:rsidR="00235200" w:rsidRPr="00507ADD" w14:paraId="62945B01"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1870F19" w14:textId="77777777" w:rsidR="00235200" w:rsidRPr="00507ADD" w:rsidRDefault="00235200" w:rsidP="00F51B8D">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55B172A" w14:textId="77777777" w:rsidR="00235200" w:rsidRPr="00507ADD" w:rsidRDefault="00235200" w:rsidP="00F51B8D">
            <w:r w:rsidRPr="00507ADD">
              <w:rPr>
                <w:rFonts w:hint="eastAsia"/>
              </w:rPr>
              <w:t>预期结果</w:t>
            </w:r>
          </w:p>
        </w:tc>
      </w:tr>
      <w:tr w:rsidR="00235200" w:rsidRPr="00507ADD" w14:paraId="27332FDF"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tcPr>
          <w:p w14:paraId="707430C4" w14:textId="5948F3D2" w:rsidR="00235200" w:rsidRPr="00507ADD" w:rsidRDefault="0026714F" w:rsidP="00F51B8D">
            <w:del w:id="2070" w:author="249326630@qq.com" w:date="2018-12-23T20:00:00Z">
              <w:r w:rsidDel="00D726ED">
                <w:rPr>
                  <w:rFonts w:hint="eastAsia"/>
                </w:rPr>
                <w:delText>输入真实姓名[啊啊啊啊啊啊啊啊啊啊啊]</w:delText>
              </w:r>
            </w:del>
            <w:ins w:id="2071" w:author="249326630@qq.com" w:date="2018-12-23T20:00:00Z">
              <w:r w:rsidR="00D726ED">
                <w:rPr>
                  <w:rFonts w:hint="eastAsia"/>
                </w:rPr>
                <w:t>点击</w:t>
              </w:r>
              <w:r w:rsidR="00725B0A">
                <w:rPr>
                  <w:rFonts w:hint="eastAsia"/>
                </w:rPr>
                <w:t>地点</w:t>
              </w:r>
            </w:ins>
          </w:p>
        </w:tc>
        <w:tc>
          <w:tcPr>
            <w:tcW w:w="6141" w:type="dxa"/>
            <w:gridSpan w:val="2"/>
            <w:tcBorders>
              <w:top w:val="single" w:sz="4" w:space="0" w:color="000000"/>
              <w:left w:val="single" w:sz="4" w:space="0" w:color="000000"/>
              <w:bottom w:val="single" w:sz="4" w:space="0" w:color="000000"/>
              <w:right w:val="single" w:sz="4" w:space="0" w:color="000000"/>
            </w:tcBorders>
          </w:tcPr>
          <w:p w14:paraId="347FD5A0" w14:textId="0C393A18" w:rsidR="00235200" w:rsidRPr="00507ADD" w:rsidRDefault="0026714F" w:rsidP="00F51B8D">
            <w:del w:id="2072" w:author="249326630@qq.com" w:date="2018-12-23T20:00:00Z">
              <w:r w:rsidDel="00725B0A">
                <w:rPr>
                  <w:rFonts w:hint="eastAsia"/>
                </w:rPr>
                <w:delText>提示真实姓名长度位</w:delText>
              </w:r>
              <w:r w:rsidR="00521E37" w:rsidDel="00725B0A">
                <w:rPr>
                  <w:rFonts w:hint="eastAsia"/>
                </w:rPr>
                <w:delText>1-</w:delText>
              </w:r>
              <w:r w:rsidDel="00725B0A">
                <w:rPr>
                  <w:rFonts w:hint="eastAsia"/>
                </w:rPr>
                <w:delText>20字符（一个中文占两个字符）</w:delText>
              </w:r>
            </w:del>
            <w:ins w:id="2073" w:author="249326630@qq.com" w:date="2018-12-23T20:00:00Z">
              <w:r w:rsidR="00725B0A">
                <w:rPr>
                  <w:rFonts w:hint="eastAsia"/>
                </w:rPr>
                <w:t>弹出地点详细信息</w:t>
              </w:r>
            </w:ins>
          </w:p>
        </w:tc>
      </w:tr>
      <w:tr w:rsidR="00235200" w14:paraId="76DDEEB5" w14:textId="77777777" w:rsidTr="00F51B8D">
        <w:trPr>
          <w:trHeight w:val="392"/>
        </w:trPr>
        <w:tc>
          <w:tcPr>
            <w:tcW w:w="2155" w:type="dxa"/>
            <w:tcBorders>
              <w:top w:val="single" w:sz="4" w:space="0" w:color="000000"/>
              <w:left w:val="single" w:sz="4" w:space="0" w:color="000000"/>
              <w:bottom w:val="single" w:sz="4" w:space="0" w:color="000000"/>
              <w:right w:val="single" w:sz="4" w:space="0" w:color="000000"/>
            </w:tcBorders>
          </w:tcPr>
          <w:p w14:paraId="71C04232" w14:textId="488EB4A3" w:rsidR="00235200" w:rsidRDefault="0026714F" w:rsidP="00F51B8D">
            <w:del w:id="2074" w:author="249326630@qq.com" w:date="2018-12-23T20:00:00Z">
              <w:r w:rsidDel="00725B0A">
                <w:rPr>
                  <w:rFonts w:hint="eastAsia"/>
                </w:rPr>
                <w:delText>输入真实姓名[aaaaaaaaaa aaaaaaaaaaa]</w:delText>
              </w:r>
            </w:del>
            <w:ins w:id="2075" w:author="249326630@qq.com" w:date="2018-12-23T20:01:00Z">
              <w:r w:rsidR="00725B0A">
                <w:rPr>
                  <w:rFonts w:hint="eastAsia"/>
                </w:rPr>
                <w:t>点击我的收藏</w:t>
              </w:r>
            </w:ins>
          </w:p>
        </w:tc>
        <w:tc>
          <w:tcPr>
            <w:tcW w:w="6141" w:type="dxa"/>
            <w:gridSpan w:val="2"/>
            <w:tcBorders>
              <w:top w:val="single" w:sz="4" w:space="0" w:color="000000"/>
              <w:left w:val="single" w:sz="4" w:space="0" w:color="000000"/>
              <w:bottom w:val="single" w:sz="4" w:space="0" w:color="000000"/>
              <w:right w:val="single" w:sz="4" w:space="0" w:color="000000"/>
            </w:tcBorders>
          </w:tcPr>
          <w:p w14:paraId="77B85D3D" w14:textId="2B4C9DC6" w:rsidR="00235200" w:rsidRPr="0026714F" w:rsidRDefault="00725B0A" w:rsidP="00F51B8D">
            <w:ins w:id="2076" w:author="249326630@qq.com" w:date="2018-12-23T20:01:00Z">
              <w:r>
                <w:rPr>
                  <w:rFonts w:hint="eastAsia"/>
                </w:rPr>
                <w:t>提示“收藏成功”</w:t>
              </w:r>
            </w:ins>
            <w:del w:id="2077" w:author="249326630@qq.com" w:date="2018-12-23T20:01:00Z">
              <w:r w:rsidR="0026714F" w:rsidDel="00725B0A">
                <w:rPr>
                  <w:rFonts w:hint="eastAsia"/>
                </w:rPr>
                <w:delText>提示真实姓名长度位</w:delText>
              </w:r>
              <w:r w:rsidR="00521E37" w:rsidDel="00725B0A">
                <w:rPr>
                  <w:rFonts w:hint="eastAsia"/>
                </w:rPr>
                <w:delText>1-</w:delText>
              </w:r>
              <w:r w:rsidR="0026714F" w:rsidDel="00725B0A">
                <w:rPr>
                  <w:rFonts w:hint="eastAsia"/>
                </w:rPr>
                <w:delText>20字符（一个中文占两个字符）</w:delText>
              </w:r>
            </w:del>
          </w:p>
        </w:tc>
      </w:tr>
      <w:tr w:rsidR="0026714F" w:rsidDel="00D726ED" w14:paraId="719B7DCC" w14:textId="4D81D332" w:rsidTr="00F51B8D">
        <w:trPr>
          <w:trHeight w:val="392"/>
          <w:del w:id="2078" w:author="249326630@qq.com" w:date="2018-12-23T20:00:00Z"/>
        </w:trPr>
        <w:tc>
          <w:tcPr>
            <w:tcW w:w="2155" w:type="dxa"/>
            <w:tcBorders>
              <w:top w:val="single" w:sz="4" w:space="0" w:color="000000"/>
              <w:left w:val="single" w:sz="4" w:space="0" w:color="000000"/>
              <w:bottom w:val="single" w:sz="4" w:space="0" w:color="000000"/>
              <w:right w:val="single" w:sz="4" w:space="0" w:color="000000"/>
            </w:tcBorders>
          </w:tcPr>
          <w:p w14:paraId="5EB462DC" w14:textId="4738DD44" w:rsidR="0026714F" w:rsidDel="00D726ED" w:rsidRDefault="00521E37" w:rsidP="00F51B8D">
            <w:pPr>
              <w:rPr>
                <w:del w:id="2079" w:author="249326630@qq.com" w:date="2018-12-23T20:00:00Z"/>
              </w:rPr>
            </w:pPr>
            <w:del w:id="2080" w:author="249326630@qq.com" w:date="2018-12-23T20:00:00Z">
              <w:r w:rsidDel="00D726ED">
                <w:rPr>
                  <w:rFonts w:hint="eastAsia"/>
                </w:rPr>
                <w:delText>输入真实姓名[陈哲凡</w:delText>
              </w:r>
              <w:r w:rsidDel="00D726ED">
                <w:delText>]</w:delText>
              </w:r>
            </w:del>
          </w:p>
        </w:tc>
        <w:tc>
          <w:tcPr>
            <w:tcW w:w="6141" w:type="dxa"/>
            <w:gridSpan w:val="2"/>
            <w:tcBorders>
              <w:top w:val="single" w:sz="4" w:space="0" w:color="000000"/>
              <w:left w:val="single" w:sz="4" w:space="0" w:color="000000"/>
              <w:bottom w:val="single" w:sz="4" w:space="0" w:color="000000"/>
              <w:right w:val="single" w:sz="4" w:space="0" w:color="000000"/>
            </w:tcBorders>
          </w:tcPr>
          <w:p w14:paraId="49418516" w14:textId="287FE506" w:rsidR="0026714F" w:rsidDel="00D726ED" w:rsidRDefault="00521E37" w:rsidP="00F51B8D">
            <w:pPr>
              <w:rPr>
                <w:del w:id="2081" w:author="249326630@qq.com" w:date="2018-12-23T20:00:00Z"/>
              </w:rPr>
            </w:pPr>
            <w:del w:id="2082" w:author="249326630@qq.com" w:date="2018-12-23T20:00:00Z">
              <w:r w:rsidDel="00D726ED">
                <w:rPr>
                  <w:rFonts w:hint="eastAsia"/>
                </w:rPr>
                <w:delText>保存成功</w:delText>
              </w:r>
            </w:del>
          </w:p>
        </w:tc>
      </w:tr>
      <w:tr w:rsidR="00521E37" w:rsidDel="00D726ED" w14:paraId="3075D48A" w14:textId="556F4D08" w:rsidTr="00F51B8D">
        <w:trPr>
          <w:trHeight w:val="392"/>
          <w:del w:id="2083" w:author="249326630@qq.com" w:date="2018-12-23T20:00:00Z"/>
        </w:trPr>
        <w:tc>
          <w:tcPr>
            <w:tcW w:w="2155" w:type="dxa"/>
            <w:tcBorders>
              <w:top w:val="single" w:sz="4" w:space="0" w:color="000000"/>
              <w:left w:val="single" w:sz="4" w:space="0" w:color="000000"/>
              <w:bottom w:val="single" w:sz="4" w:space="0" w:color="000000"/>
              <w:right w:val="single" w:sz="4" w:space="0" w:color="000000"/>
            </w:tcBorders>
          </w:tcPr>
          <w:p w14:paraId="4581E386" w14:textId="207D2800" w:rsidR="00521E37" w:rsidDel="00D726ED" w:rsidRDefault="00521E37" w:rsidP="00521E37">
            <w:pPr>
              <w:rPr>
                <w:del w:id="2084" w:author="249326630@qq.com" w:date="2018-12-23T20:00:00Z"/>
              </w:rPr>
            </w:pPr>
            <w:del w:id="2085" w:author="249326630@qq.com" w:date="2018-12-23T20:00:00Z">
              <w:r w:rsidDel="00D726ED">
                <w:rPr>
                  <w:rFonts w:hint="eastAsia"/>
                </w:rPr>
                <w:delText>输入真实姓名[</w:delText>
              </w:r>
              <w:r w:rsidDel="00D726ED">
                <w:delText>]</w:delText>
              </w:r>
            </w:del>
          </w:p>
        </w:tc>
        <w:tc>
          <w:tcPr>
            <w:tcW w:w="6141" w:type="dxa"/>
            <w:gridSpan w:val="2"/>
            <w:tcBorders>
              <w:top w:val="single" w:sz="4" w:space="0" w:color="000000"/>
              <w:left w:val="single" w:sz="4" w:space="0" w:color="000000"/>
              <w:bottom w:val="single" w:sz="4" w:space="0" w:color="000000"/>
              <w:right w:val="single" w:sz="4" w:space="0" w:color="000000"/>
            </w:tcBorders>
          </w:tcPr>
          <w:p w14:paraId="23027601" w14:textId="6C1AA66B" w:rsidR="00521E37" w:rsidDel="00D726ED" w:rsidRDefault="00521E37" w:rsidP="00521E37">
            <w:pPr>
              <w:rPr>
                <w:del w:id="2086" w:author="249326630@qq.com" w:date="2018-12-23T20:00:00Z"/>
              </w:rPr>
            </w:pPr>
            <w:del w:id="2087" w:author="249326630@qq.com" w:date="2018-12-23T20:00:00Z">
              <w:r w:rsidDel="00D726ED">
                <w:rPr>
                  <w:rFonts w:hint="eastAsia"/>
                </w:rPr>
                <w:delText>提示真实姓名长度位1-20字符（一个中文占两个字符）</w:delText>
              </w:r>
            </w:del>
          </w:p>
        </w:tc>
      </w:tr>
    </w:tbl>
    <w:p w14:paraId="3254891D" w14:textId="5198C58B" w:rsidR="00747166" w:rsidRDefault="00747166" w:rsidP="00235200"/>
    <w:p w14:paraId="6CDF3F7C" w14:textId="77777777" w:rsidR="00747166" w:rsidRDefault="00747166">
      <w:r>
        <w:br w:type="page"/>
      </w:r>
    </w:p>
    <w:p w14:paraId="42C66EE3" w14:textId="77777777" w:rsidR="00235200" w:rsidRPr="00235200" w:rsidRDefault="00235200" w:rsidP="00235200"/>
    <w:p w14:paraId="5B511023" w14:textId="50746690" w:rsidR="00235200" w:rsidRDefault="00235200" w:rsidP="00235200">
      <w:pPr>
        <w:pStyle w:val="a1"/>
      </w:pPr>
      <w:bookmarkStart w:id="2088" w:name="_Toc533356852"/>
      <w:del w:id="2089" w:author="249326630@qq.com" w:date="2018-12-23T20:01:00Z">
        <w:r w:rsidDel="008A18D3">
          <w:rPr>
            <w:rFonts w:hint="eastAsia"/>
          </w:rPr>
          <w:delText>输入联系方式</w:delText>
        </w:r>
      </w:del>
      <w:bookmarkEnd w:id="2088"/>
      <w:ins w:id="2090" w:author="249326630@qq.com" w:date="2018-12-23T20:01:00Z">
        <w:r w:rsidR="008A18D3">
          <w:rPr>
            <w:rFonts w:hint="eastAsia"/>
          </w:rPr>
          <w:t>地点分享</w:t>
        </w:r>
      </w:ins>
    </w:p>
    <w:tbl>
      <w:tblPr>
        <w:tblStyle w:val="14"/>
        <w:tblW w:w="8296" w:type="dxa"/>
        <w:tblLook w:val="04A0" w:firstRow="1" w:lastRow="0" w:firstColumn="1" w:lastColumn="0" w:noHBand="0" w:noVBand="1"/>
      </w:tblPr>
      <w:tblGrid>
        <w:gridCol w:w="2155"/>
        <w:gridCol w:w="1993"/>
        <w:gridCol w:w="4148"/>
      </w:tblGrid>
      <w:tr w:rsidR="008A18D3" w:rsidRPr="00B45E5B" w14:paraId="4A0EA6E6" w14:textId="77777777" w:rsidTr="004E08C5">
        <w:trPr>
          <w:ins w:id="2091" w:author="249326630@qq.com" w:date="2018-12-23T20:01:00Z"/>
        </w:trPr>
        <w:tc>
          <w:tcPr>
            <w:tcW w:w="4148" w:type="dxa"/>
            <w:gridSpan w:val="2"/>
            <w:tcBorders>
              <w:top w:val="single" w:sz="4" w:space="0" w:color="000000"/>
              <w:left w:val="single" w:sz="4" w:space="0" w:color="000000"/>
              <w:bottom w:val="single" w:sz="4" w:space="0" w:color="000000"/>
              <w:right w:val="single" w:sz="4" w:space="0" w:color="000000"/>
            </w:tcBorders>
            <w:hideMark/>
          </w:tcPr>
          <w:p w14:paraId="0B489E8B" w14:textId="77777777" w:rsidR="008A18D3" w:rsidRPr="00B45E5B" w:rsidRDefault="008A18D3" w:rsidP="004E08C5">
            <w:pPr>
              <w:rPr>
                <w:ins w:id="2092" w:author="249326630@qq.com" w:date="2018-12-23T20:01:00Z"/>
              </w:rPr>
            </w:pPr>
            <w:ins w:id="2093" w:author="249326630@qq.com" w:date="2018-12-23T20:01:00Z">
              <w:r w:rsidRPr="00B45E5B">
                <w:rPr>
                  <w:rFonts w:hint="eastAsia"/>
                </w:rPr>
                <w:t>测试用例编号</w:t>
              </w:r>
            </w:ins>
          </w:p>
        </w:tc>
        <w:tc>
          <w:tcPr>
            <w:tcW w:w="4148" w:type="dxa"/>
            <w:tcBorders>
              <w:top w:val="single" w:sz="4" w:space="0" w:color="000000"/>
              <w:left w:val="single" w:sz="4" w:space="0" w:color="000000"/>
              <w:bottom w:val="single" w:sz="4" w:space="0" w:color="000000"/>
              <w:right w:val="single" w:sz="4" w:space="0" w:color="000000"/>
            </w:tcBorders>
          </w:tcPr>
          <w:p w14:paraId="7BF6E726" w14:textId="77777777" w:rsidR="008A18D3" w:rsidRPr="00B45E5B" w:rsidRDefault="008A18D3" w:rsidP="004E08C5">
            <w:pPr>
              <w:rPr>
                <w:ins w:id="2094" w:author="249326630@qq.com" w:date="2018-12-23T20:01:00Z"/>
              </w:rPr>
            </w:pPr>
            <w:ins w:id="2095" w:author="249326630@qq.com" w:date="2018-12-23T20:01:00Z">
              <w:r>
                <w:rPr>
                  <w:rFonts w:hint="eastAsia"/>
                </w:rPr>
                <w:t>TC</w:t>
              </w:r>
              <w:r>
                <w:t>-</w:t>
              </w:r>
              <w:r>
                <w:rPr>
                  <w:rFonts w:hint="eastAsia"/>
                </w:rPr>
                <w:t>V</w:t>
              </w:r>
              <w:r>
                <w:t>-</w:t>
              </w:r>
              <w:r>
                <w:rPr>
                  <w:rFonts w:hint="eastAsia"/>
                </w:rPr>
                <w:t>13</w:t>
              </w:r>
            </w:ins>
          </w:p>
        </w:tc>
      </w:tr>
      <w:tr w:rsidR="008A18D3" w14:paraId="5565A14B" w14:textId="77777777" w:rsidTr="004E08C5">
        <w:trPr>
          <w:ins w:id="2096" w:author="249326630@qq.com" w:date="2018-12-23T20:01:00Z"/>
        </w:trPr>
        <w:tc>
          <w:tcPr>
            <w:tcW w:w="4148" w:type="dxa"/>
            <w:gridSpan w:val="2"/>
            <w:tcBorders>
              <w:top w:val="single" w:sz="4" w:space="0" w:color="000000"/>
              <w:left w:val="single" w:sz="4" w:space="0" w:color="000000"/>
              <w:bottom w:val="single" w:sz="4" w:space="0" w:color="000000"/>
              <w:right w:val="single" w:sz="4" w:space="0" w:color="000000"/>
            </w:tcBorders>
          </w:tcPr>
          <w:p w14:paraId="2F259667" w14:textId="77777777" w:rsidR="008A18D3" w:rsidRPr="00B45E5B" w:rsidRDefault="008A18D3" w:rsidP="004E08C5">
            <w:pPr>
              <w:rPr>
                <w:ins w:id="2097" w:author="249326630@qq.com" w:date="2018-12-23T20:01:00Z"/>
              </w:rPr>
            </w:pPr>
            <w:ins w:id="2098" w:author="249326630@qq.com" w:date="2018-12-23T20:01:00Z">
              <w:r>
                <w:rPr>
                  <w:rFonts w:hint="eastAsia"/>
                </w:rPr>
                <w:t>测试用例名称</w:t>
              </w:r>
            </w:ins>
          </w:p>
        </w:tc>
        <w:tc>
          <w:tcPr>
            <w:tcW w:w="4148" w:type="dxa"/>
            <w:tcBorders>
              <w:top w:val="single" w:sz="4" w:space="0" w:color="000000"/>
              <w:left w:val="single" w:sz="4" w:space="0" w:color="000000"/>
              <w:bottom w:val="single" w:sz="4" w:space="0" w:color="000000"/>
              <w:right w:val="single" w:sz="4" w:space="0" w:color="000000"/>
            </w:tcBorders>
          </w:tcPr>
          <w:p w14:paraId="5007C6E2" w14:textId="4B0AD883" w:rsidR="008A18D3" w:rsidRDefault="008A18D3" w:rsidP="004E08C5">
            <w:pPr>
              <w:rPr>
                <w:ins w:id="2099" w:author="249326630@qq.com" w:date="2018-12-23T20:01:00Z"/>
              </w:rPr>
            </w:pPr>
            <w:ins w:id="2100" w:author="249326630@qq.com" w:date="2018-12-23T20:01:00Z">
              <w:r>
                <w:rPr>
                  <w:rFonts w:hint="eastAsia"/>
                </w:rPr>
                <w:t>地点分享</w:t>
              </w:r>
            </w:ins>
          </w:p>
        </w:tc>
      </w:tr>
      <w:tr w:rsidR="008A18D3" w14:paraId="2FF554BD" w14:textId="77777777" w:rsidTr="004E08C5">
        <w:trPr>
          <w:ins w:id="2101" w:author="249326630@qq.com" w:date="2018-12-23T20:01:00Z"/>
        </w:trPr>
        <w:tc>
          <w:tcPr>
            <w:tcW w:w="4148" w:type="dxa"/>
            <w:gridSpan w:val="2"/>
            <w:tcBorders>
              <w:top w:val="single" w:sz="4" w:space="0" w:color="000000"/>
              <w:left w:val="single" w:sz="4" w:space="0" w:color="000000"/>
              <w:bottom w:val="single" w:sz="4" w:space="0" w:color="000000"/>
              <w:right w:val="single" w:sz="4" w:space="0" w:color="000000"/>
            </w:tcBorders>
          </w:tcPr>
          <w:p w14:paraId="36E9A83E" w14:textId="77777777" w:rsidR="008A18D3" w:rsidRDefault="008A18D3" w:rsidP="004E08C5">
            <w:pPr>
              <w:rPr>
                <w:ins w:id="2102" w:author="249326630@qq.com" w:date="2018-12-23T20:01:00Z"/>
              </w:rPr>
            </w:pPr>
            <w:ins w:id="2103" w:author="249326630@qq.com" w:date="2018-12-23T20:01:00Z">
              <w:r>
                <w:rPr>
                  <w:rFonts w:hint="eastAsia"/>
                </w:rPr>
                <w:t>用例来源</w:t>
              </w:r>
            </w:ins>
          </w:p>
        </w:tc>
        <w:tc>
          <w:tcPr>
            <w:tcW w:w="4148" w:type="dxa"/>
            <w:tcBorders>
              <w:top w:val="single" w:sz="4" w:space="0" w:color="000000"/>
              <w:left w:val="single" w:sz="4" w:space="0" w:color="000000"/>
              <w:bottom w:val="single" w:sz="4" w:space="0" w:color="000000"/>
              <w:right w:val="single" w:sz="4" w:space="0" w:color="000000"/>
            </w:tcBorders>
          </w:tcPr>
          <w:p w14:paraId="3CE81EE0" w14:textId="3A4605ED" w:rsidR="008A18D3" w:rsidRDefault="008A18D3" w:rsidP="004E08C5">
            <w:pPr>
              <w:rPr>
                <w:ins w:id="2104" w:author="249326630@qq.com" w:date="2018-12-23T20:01:00Z"/>
              </w:rPr>
            </w:pPr>
            <w:ins w:id="2105" w:author="249326630@qq.com" w:date="2018-12-23T20:01:00Z">
              <w:r>
                <w:rPr>
                  <w:rFonts w:hint="eastAsia"/>
                </w:rPr>
                <w:t>地点</w:t>
              </w:r>
              <w:r>
                <w:rPr>
                  <w:rFonts w:hint="eastAsia"/>
                </w:rPr>
                <w:t>分享</w:t>
              </w:r>
            </w:ins>
          </w:p>
        </w:tc>
      </w:tr>
      <w:tr w:rsidR="008A18D3" w14:paraId="0CC28335" w14:textId="77777777" w:rsidTr="004E08C5">
        <w:trPr>
          <w:ins w:id="2106" w:author="249326630@qq.com" w:date="2018-12-23T20:01:00Z"/>
        </w:trPr>
        <w:tc>
          <w:tcPr>
            <w:tcW w:w="4148" w:type="dxa"/>
            <w:gridSpan w:val="2"/>
            <w:tcBorders>
              <w:top w:val="single" w:sz="4" w:space="0" w:color="000000"/>
              <w:left w:val="single" w:sz="4" w:space="0" w:color="000000"/>
              <w:bottom w:val="single" w:sz="4" w:space="0" w:color="000000"/>
              <w:right w:val="single" w:sz="4" w:space="0" w:color="000000"/>
            </w:tcBorders>
            <w:hideMark/>
          </w:tcPr>
          <w:p w14:paraId="71C09692" w14:textId="77777777" w:rsidR="008A18D3" w:rsidRPr="00B45E5B" w:rsidRDefault="008A18D3" w:rsidP="004E08C5">
            <w:pPr>
              <w:rPr>
                <w:ins w:id="2107" w:author="249326630@qq.com" w:date="2018-12-23T20:01:00Z"/>
              </w:rPr>
            </w:pPr>
            <w:ins w:id="2108" w:author="249326630@qq.com" w:date="2018-12-23T20:01:00Z">
              <w:r>
                <w:rPr>
                  <w:rFonts w:hint="eastAsia"/>
                </w:rPr>
                <w:t>参与者</w:t>
              </w:r>
            </w:ins>
          </w:p>
        </w:tc>
        <w:tc>
          <w:tcPr>
            <w:tcW w:w="4148" w:type="dxa"/>
            <w:tcBorders>
              <w:top w:val="single" w:sz="4" w:space="0" w:color="000000"/>
              <w:left w:val="single" w:sz="4" w:space="0" w:color="000000"/>
              <w:bottom w:val="single" w:sz="4" w:space="0" w:color="000000"/>
              <w:right w:val="single" w:sz="4" w:space="0" w:color="000000"/>
            </w:tcBorders>
          </w:tcPr>
          <w:p w14:paraId="045D5CEC" w14:textId="77777777" w:rsidR="008A18D3" w:rsidRDefault="008A18D3" w:rsidP="004E08C5">
            <w:pPr>
              <w:rPr>
                <w:ins w:id="2109" w:author="249326630@qq.com" w:date="2018-12-23T20:01:00Z"/>
              </w:rPr>
            </w:pPr>
            <w:ins w:id="2110" w:author="249326630@qq.com" w:date="2018-12-23T20:01:00Z">
              <w:r>
                <w:rPr>
                  <w:rFonts w:hint="eastAsia"/>
                </w:rPr>
                <w:t>游客</w:t>
              </w:r>
            </w:ins>
          </w:p>
        </w:tc>
      </w:tr>
      <w:tr w:rsidR="008A18D3" w14:paraId="4B26EDE0" w14:textId="77777777" w:rsidTr="004E08C5">
        <w:trPr>
          <w:ins w:id="2111" w:author="249326630@qq.com" w:date="2018-12-23T20:01:00Z"/>
        </w:trPr>
        <w:tc>
          <w:tcPr>
            <w:tcW w:w="4148" w:type="dxa"/>
            <w:gridSpan w:val="2"/>
            <w:tcBorders>
              <w:top w:val="single" w:sz="4" w:space="0" w:color="000000"/>
              <w:left w:val="single" w:sz="4" w:space="0" w:color="000000"/>
              <w:bottom w:val="single" w:sz="4" w:space="0" w:color="000000"/>
              <w:right w:val="single" w:sz="4" w:space="0" w:color="000000"/>
            </w:tcBorders>
          </w:tcPr>
          <w:p w14:paraId="1D3047F2" w14:textId="77777777" w:rsidR="008A18D3" w:rsidRPr="00B45E5B" w:rsidRDefault="008A18D3" w:rsidP="004E08C5">
            <w:pPr>
              <w:rPr>
                <w:ins w:id="2112" w:author="249326630@qq.com" w:date="2018-12-23T20:01:00Z"/>
              </w:rPr>
            </w:pPr>
            <w:ins w:id="2113" w:author="249326630@qq.com" w:date="2018-12-23T20:01:00Z">
              <w:r>
                <w:rPr>
                  <w:rFonts w:hint="eastAsia"/>
                </w:rPr>
                <w:t>测试方法</w:t>
              </w:r>
            </w:ins>
          </w:p>
        </w:tc>
        <w:tc>
          <w:tcPr>
            <w:tcW w:w="4148" w:type="dxa"/>
            <w:tcBorders>
              <w:top w:val="single" w:sz="4" w:space="0" w:color="000000"/>
              <w:left w:val="single" w:sz="4" w:space="0" w:color="000000"/>
              <w:bottom w:val="single" w:sz="4" w:space="0" w:color="000000"/>
              <w:right w:val="single" w:sz="4" w:space="0" w:color="000000"/>
            </w:tcBorders>
          </w:tcPr>
          <w:p w14:paraId="6044D186" w14:textId="77777777" w:rsidR="008A18D3" w:rsidRDefault="008A18D3" w:rsidP="004E08C5">
            <w:pPr>
              <w:rPr>
                <w:ins w:id="2114" w:author="249326630@qq.com" w:date="2018-12-23T20:01:00Z"/>
              </w:rPr>
            </w:pPr>
            <w:ins w:id="2115" w:author="249326630@qq.com" w:date="2018-12-23T20:01:00Z">
              <w:r>
                <w:rPr>
                  <w:rFonts w:hint="eastAsia"/>
                </w:rPr>
                <w:t>黑盒测试</w:t>
              </w:r>
            </w:ins>
          </w:p>
        </w:tc>
      </w:tr>
      <w:tr w:rsidR="008A18D3" w14:paraId="7C172EDF" w14:textId="77777777" w:rsidTr="004E08C5">
        <w:trPr>
          <w:ins w:id="2116" w:author="249326630@qq.com" w:date="2018-12-23T20:01:00Z"/>
        </w:trPr>
        <w:tc>
          <w:tcPr>
            <w:tcW w:w="4148" w:type="dxa"/>
            <w:gridSpan w:val="2"/>
            <w:tcBorders>
              <w:top w:val="single" w:sz="4" w:space="0" w:color="000000"/>
              <w:left w:val="single" w:sz="4" w:space="0" w:color="000000"/>
              <w:bottom w:val="single" w:sz="4" w:space="0" w:color="000000"/>
              <w:right w:val="single" w:sz="4" w:space="0" w:color="000000"/>
            </w:tcBorders>
          </w:tcPr>
          <w:p w14:paraId="2F808F4E" w14:textId="77777777" w:rsidR="008A18D3" w:rsidRDefault="008A18D3" w:rsidP="004E08C5">
            <w:pPr>
              <w:rPr>
                <w:ins w:id="2117" w:author="249326630@qq.com" w:date="2018-12-23T20:01:00Z"/>
              </w:rPr>
            </w:pPr>
            <w:ins w:id="2118" w:author="249326630@qq.com" w:date="2018-12-23T20:01:00Z">
              <w:r>
                <w:rPr>
                  <w:rFonts w:hint="eastAsia"/>
                </w:rPr>
                <w:t>前置条件</w:t>
              </w:r>
            </w:ins>
          </w:p>
        </w:tc>
        <w:tc>
          <w:tcPr>
            <w:tcW w:w="4148" w:type="dxa"/>
            <w:tcBorders>
              <w:top w:val="single" w:sz="4" w:space="0" w:color="000000"/>
              <w:left w:val="single" w:sz="4" w:space="0" w:color="000000"/>
              <w:bottom w:val="single" w:sz="4" w:space="0" w:color="000000"/>
              <w:right w:val="single" w:sz="4" w:space="0" w:color="000000"/>
            </w:tcBorders>
          </w:tcPr>
          <w:p w14:paraId="72067082" w14:textId="77777777" w:rsidR="008A18D3" w:rsidRDefault="008A18D3" w:rsidP="004E08C5">
            <w:pPr>
              <w:rPr>
                <w:ins w:id="2119" w:author="249326630@qq.com" w:date="2018-12-23T20:01:00Z"/>
              </w:rPr>
            </w:pPr>
            <w:ins w:id="2120" w:author="249326630@qq.com" w:date="2018-12-23T20:01:00Z">
              <w:r>
                <w:rPr>
                  <w:rFonts w:hint="eastAsia"/>
                </w:rPr>
                <w:t>无</w:t>
              </w:r>
            </w:ins>
          </w:p>
        </w:tc>
      </w:tr>
      <w:tr w:rsidR="008A18D3" w14:paraId="5638B7D6" w14:textId="77777777" w:rsidTr="004E08C5">
        <w:trPr>
          <w:ins w:id="2121" w:author="249326630@qq.com" w:date="2018-12-23T20:01:00Z"/>
        </w:trPr>
        <w:tc>
          <w:tcPr>
            <w:tcW w:w="4148" w:type="dxa"/>
            <w:gridSpan w:val="2"/>
            <w:tcBorders>
              <w:top w:val="single" w:sz="4" w:space="0" w:color="000000"/>
              <w:left w:val="single" w:sz="4" w:space="0" w:color="000000"/>
              <w:bottom w:val="single" w:sz="4" w:space="0" w:color="000000"/>
              <w:right w:val="single" w:sz="4" w:space="0" w:color="000000"/>
            </w:tcBorders>
          </w:tcPr>
          <w:p w14:paraId="206E26C3" w14:textId="77777777" w:rsidR="008A18D3" w:rsidRDefault="008A18D3" w:rsidP="004E08C5">
            <w:pPr>
              <w:rPr>
                <w:ins w:id="2122" w:author="249326630@qq.com" w:date="2018-12-23T20:01:00Z"/>
              </w:rPr>
            </w:pPr>
            <w:ins w:id="2123" w:author="249326630@qq.com" w:date="2018-12-23T20:01:00Z">
              <w:r>
                <w:rPr>
                  <w:rFonts w:hint="eastAsia"/>
                </w:rPr>
                <w:t>状态</w:t>
              </w:r>
            </w:ins>
          </w:p>
        </w:tc>
        <w:tc>
          <w:tcPr>
            <w:tcW w:w="4148" w:type="dxa"/>
            <w:tcBorders>
              <w:top w:val="single" w:sz="4" w:space="0" w:color="000000"/>
              <w:left w:val="single" w:sz="4" w:space="0" w:color="000000"/>
              <w:bottom w:val="single" w:sz="4" w:space="0" w:color="000000"/>
              <w:right w:val="single" w:sz="4" w:space="0" w:color="000000"/>
            </w:tcBorders>
          </w:tcPr>
          <w:p w14:paraId="3CD1C328" w14:textId="77777777" w:rsidR="008A18D3" w:rsidRDefault="008A18D3" w:rsidP="004E08C5">
            <w:pPr>
              <w:rPr>
                <w:ins w:id="2124" w:author="249326630@qq.com" w:date="2018-12-23T20:01:00Z"/>
              </w:rPr>
            </w:pPr>
            <w:ins w:id="2125" w:author="249326630@qq.com" w:date="2018-12-23T20:01:00Z">
              <w:r>
                <w:rPr>
                  <w:rFonts w:hint="eastAsia"/>
                </w:rPr>
                <w:t>未登录</w:t>
              </w:r>
            </w:ins>
          </w:p>
        </w:tc>
      </w:tr>
      <w:tr w:rsidR="008A18D3" w14:paraId="4247475E" w14:textId="77777777" w:rsidTr="004E08C5">
        <w:trPr>
          <w:ins w:id="2126" w:author="249326630@qq.com" w:date="2018-12-23T20:01:00Z"/>
        </w:trPr>
        <w:tc>
          <w:tcPr>
            <w:tcW w:w="4148" w:type="dxa"/>
            <w:gridSpan w:val="2"/>
            <w:tcBorders>
              <w:top w:val="single" w:sz="4" w:space="0" w:color="000000"/>
              <w:left w:val="single" w:sz="4" w:space="0" w:color="000000"/>
              <w:bottom w:val="single" w:sz="4" w:space="0" w:color="000000"/>
              <w:right w:val="single" w:sz="4" w:space="0" w:color="000000"/>
            </w:tcBorders>
          </w:tcPr>
          <w:p w14:paraId="58F17292" w14:textId="77777777" w:rsidR="008A18D3" w:rsidRDefault="008A18D3" w:rsidP="004E08C5">
            <w:pPr>
              <w:rPr>
                <w:ins w:id="2127" w:author="249326630@qq.com" w:date="2018-12-23T20:01:00Z"/>
              </w:rPr>
            </w:pPr>
            <w:ins w:id="2128" w:author="249326630@qq.com" w:date="2018-12-23T20:01:00Z">
              <w:r>
                <w:rPr>
                  <w:rFonts w:hint="eastAsia"/>
                </w:rPr>
                <w:t>场景</w:t>
              </w:r>
            </w:ins>
          </w:p>
        </w:tc>
        <w:tc>
          <w:tcPr>
            <w:tcW w:w="4148" w:type="dxa"/>
            <w:tcBorders>
              <w:top w:val="single" w:sz="4" w:space="0" w:color="000000"/>
              <w:left w:val="single" w:sz="4" w:space="0" w:color="000000"/>
              <w:bottom w:val="single" w:sz="4" w:space="0" w:color="000000"/>
              <w:right w:val="single" w:sz="4" w:space="0" w:color="000000"/>
            </w:tcBorders>
          </w:tcPr>
          <w:p w14:paraId="41C51F1C" w14:textId="77BEC7C5" w:rsidR="008A18D3" w:rsidRDefault="008A18D3" w:rsidP="004E08C5">
            <w:pPr>
              <w:rPr>
                <w:ins w:id="2129" w:author="249326630@qq.com" w:date="2018-12-23T20:01:00Z"/>
              </w:rPr>
            </w:pPr>
            <w:ins w:id="2130" w:author="249326630@qq.com" w:date="2018-12-23T20:01:00Z">
              <w:r>
                <w:rPr>
                  <w:rFonts w:hint="eastAsia"/>
                </w:rPr>
                <w:t>游客</w:t>
              </w:r>
              <w:r>
                <w:rPr>
                  <w:rFonts w:hint="eastAsia"/>
                </w:rPr>
                <w:t>地点</w:t>
              </w:r>
              <w:r>
                <w:rPr>
                  <w:rFonts w:hint="eastAsia"/>
                </w:rPr>
                <w:t>分享</w:t>
              </w:r>
            </w:ins>
          </w:p>
        </w:tc>
      </w:tr>
      <w:tr w:rsidR="008A18D3" w:rsidRPr="00B45E5B" w14:paraId="4A5D29FA" w14:textId="77777777" w:rsidTr="004E08C5">
        <w:trPr>
          <w:ins w:id="2131" w:author="249326630@qq.com" w:date="2018-12-23T20:01:00Z"/>
        </w:trPr>
        <w:tc>
          <w:tcPr>
            <w:tcW w:w="4148" w:type="dxa"/>
            <w:gridSpan w:val="2"/>
            <w:tcBorders>
              <w:top w:val="single" w:sz="4" w:space="0" w:color="000000"/>
              <w:left w:val="single" w:sz="4" w:space="0" w:color="000000"/>
              <w:bottom w:val="single" w:sz="4" w:space="0" w:color="000000"/>
              <w:right w:val="single" w:sz="4" w:space="0" w:color="000000"/>
            </w:tcBorders>
            <w:hideMark/>
          </w:tcPr>
          <w:p w14:paraId="4389C4F4" w14:textId="77777777" w:rsidR="008A18D3" w:rsidRPr="00B45E5B" w:rsidRDefault="008A18D3" w:rsidP="004E08C5">
            <w:pPr>
              <w:rPr>
                <w:ins w:id="2132" w:author="249326630@qq.com" w:date="2018-12-23T20:01:00Z"/>
              </w:rPr>
            </w:pPr>
            <w:ins w:id="2133" w:author="249326630@qq.com" w:date="2018-12-23T20:01:00Z">
              <w:r w:rsidRPr="00B45E5B">
                <w:rPr>
                  <w:rFonts w:hint="eastAsia"/>
                </w:rPr>
                <w:t>测试目的</w:t>
              </w:r>
            </w:ins>
          </w:p>
        </w:tc>
        <w:tc>
          <w:tcPr>
            <w:tcW w:w="4148" w:type="dxa"/>
            <w:tcBorders>
              <w:top w:val="single" w:sz="4" w:space="0" w:color="000000"/>
              <w:left w:val="single" w:sz="4" w:space="0" w:color="000000"/>
              <w:bottom w:val="single" w:sz="4" w:space="0" w:color="000000"/>
              <w:right w:val="single" w:sz="4" w:space="0" w:color="000000"/>
            </w:tcBorders>
          </w:tcPr>
          <w:p w14:paraId="17559C62" w14:textId="68C721DB" w:rsidR="008A18D3" w:rsidRPr="00B45E5B" w:rsidRDefault="008A18D3" w:rsidP="004E08C5">
            <w:pPr>
              <w:rPr>
                <w:ins w:id="2134" w:author="249326630@qq.com" w:date="2018-12-23T20:01:00Z"/>
              </w:rPr>
            </w:pPr>
            <w:ins w:id="2135" w:author="249326630@qq.com" w:date="2018-12-23T20:01:00Z">
              <w:r>
                <w:rPr>
                  <w:rFonts w:hint="eastAsia"/>
                </w:rPr>
                <w:t>测试游客是否能分享</w:t>
              </w:r>
            </w:ins>
          </w:p>
        </w:tc>
      </w:tr>
      <w:tr w:rsidR="008A18D3" w:rsidRPr="00507ADD" w14:paraId="67956E15" w14:textId="77777777" w:rsidTr="004E08C5">
        <w:trPr>
          <w:trHeight w:val="1445"/>
          <w:ins w:id="2136" w:author="249326630@qq.com" w:date="2018-12-23T20:01:00Z"/>
        </w:trPr>
        <w:tc>
          <w:tcPr>
            <w:tcW w:w="8296" w:type="dxa"/>
            <w:gridSpan w:val="3"/>
            <w:tcBorders>
              <w:top w:val="single" w:sz="4" w:space="0" w:color="000000"/>
              <w:left w:val="single" w:sz="4" w:space="0" w:color="000000"/>
              <w:right w:val="single" w:sz="4" w:space="0" w:color="000000"/>
            </w:tcBorders>
            <w:hideMark/>
          </w:tcPr>
          <w:p w14:paraId="73203582" w14:textId="77777777" w:rsidR="008A18D3" w:rsidRPr="00507ADD" w:rsidRDefault="008A18D3" w:rsidP="004E08C5">
            <w:pPr>
              <w:rPr>
                <w:ins w:id="2137" w:author="249326630@qq.com" w:date="2018-12-23T20:01:00Z"/>
              </w:rPr>
            </w:pPr>
            <w:ins w:id="2138" w:author="249326630@qq.com" w:date="2018-12-23T20:01:00Z">
              <w:r w:rsidRPr="00507ADD">
                <w:rPr>
                  <w:rFonts w:hint="eastAsia"/>
                </w:rPr>
                <w:t>初始条件和背景：</w:t>
              </w:r>
            </w:ins>
          </w:p>
          <w:p w14:paraId="35B1A653" w14:textId="77777777" w:rsidR="008A18D3" w:rsidRDefault="008A18D3" w:rsidP="004E08C5">
            <w:pPr>
              <w:rPr>
                <w:ins w:id="2139" w:author="249326630@qq.com" w:date="2018-12-23T20:01:00Z"/>
              </w:rPr>
            </w:pPr>
            <w:ins w:id="2140" w:author="249326630@qq.com" w:date="2018-12-23T20:01:00Z">
              <w:r w:rsidRPr="00B45E5B">
                <w:rPr>
                  <w:rFonts w:hint="eastAsia"/>
                </w:rPr>
                <w:t>系统</w:t>
              </w:r>
              <w:r>
                <w:rPr>
                  <w:rFonts w:hint="eastAsia"/>
                </w:rPr>
                <w:t>：PC端</w:t>
              </w:r>
            </w:ins>
          </w:p>
          <w:p w14:paraId="7B469FC8" w14:textId="77777777" w:rsidR="008A18D3" w:rsidRPr="00507ADD" w:rsidRDefault="008A18D3" w:rsidP="004E08C5">
            <w:pPr>
              <w:rPr>
                <w:ins w:id="2141" w:author="249326630@qq.com" w:date="2018-12-23T20:01:00Z"/>
              </w:rPr>
            </w:pPr>
            <w:ins w:id="2142" w:author="249326630@qq.com" w:date="2018-12-23T20:01:00Z">
              <w:r>
                <w:rPr>
                  <w:rFonts w:hint="eastAsia"/>
                </w:rPr>
                <w:t>浏览器：C</w:t>
              </w:r>
              <w:r>
                <w:t>hrome</w:t>
              </w:r>
            </w:ins>
          </w:p>
          <w:p w14:paraId="5F6CAF7E" w14:textId="77777777" w:rsidR="008A18D3" w:rsidRPr="00507ADD" w:rsidRDefault="008A18D3" w:rsidP="004E08C5">
            <w:pPr>
              <w:rPr>
                <w:ins w:id="2143" w:author="249326630@qq.com" w:date="2018-12-23T20:01:00Z"/>
              </w:rPr>
            </w:pPr>
            <w:ins w:id="2144" w:author="249326630@qq.com" w:date="2018-12-23T20:01:00Z">
              <w:r w:rsidRPr="00507ADD">
                <w:rPr>
                  <w:rFonts w:hint="eastAsia"/>
                </w:rPr>
                <w:t>注释</w:t>
              </w:r>
              <w:r>
                <w:rPr>
                  <w:rFonts w:hint="eastAsia"/>
                </w:rPr>
                <w:t>：无</w:t>
              </w:r>
            </w:ins>
          </w:p>
        </w:tc>
      </w:tr>
      <w:tr w:rsidR="008A18D3" w:rsidRPr="00507ADD" w14:paraId="121D01D5" w14:textId="77777777" w:rsidTr="004E08C5">
        <w:trPr>
          <w:trHeight w:val="392"/>
          <w:ins w:id="2145" w:author="249326630@qq.com" w:date="2018-12-23T20:01:00Z"/>
        </w:trPr>
        <w:tc>
          <w:tcPr>
            <w:tcW w:w="2155" w:type="dxa"/>
            <w:tcBorders>
              <w:top w:val="single" w:sz="4" w:space="0" w:color="000000"/>
              <w:left w:val="single" w:sz="4" w:space="0" w:color="000000"/>
              <w:bottom w:val="single" w:sz="4" w:space="0" w:color="000000"/>
              <w:right w:val="single" w:sz="4" w:space="0" w:color="000000"/>
            </w:tcBorders>
            <w:hideMark/>
          </w:tcPr>
          <w:p w14:paraId="6AACF863" w14:textId="77777777" w:rsidR="008A18D3" w:rsidRPr="00507ADD" w:rsidRDefault="008A18D3" w:rsidP="004E08C5">
            <w:pPr>
              <w:rPr>
                <w:ins w:id="2146" w:author="249326630@qq.com" w:date="2018-12-23T20:01:00Z"/>
              </w:rPr>
            </w:pPr>
            <w:ins w:id="2147" w:author="249326630@qq.com" w:date="2018-12-23T20:01:00Z">
              <w:r w:rsidRPr="00507ADD">
                <w:rPr>
                  <w:rFonts w:hint="eastAsia"/>
                </w:rPr>
                <w:t>操作步骤</w:t>
              </w:r>
            </w:ins>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8C1E93A" w14:textId="77777777" w:rsidR="008A18D3" w:rsidRPr="00507ADD" w:rsidRDefault="008A18D3" w:rsidP="004E08C5">
            <w:pPr>
              <w:rPr>
                <w:ins w:id="2148" w:author="249326630@qq.com" w:date="2018-12-23T20:01:00Z"/>
              </w:rPr>
            </w:pPr>
            <w:ins w:id="2149" w:author="249326630@qq.com" w:date="2018-12-23T20:01:00Z">
              <w:r w:rsidRPr="00507ADD">
                <w:rPr>
                  <w:rFonts w:hint="eastAsia"/>
                </w:rPr>
                <w:t>预期结果</w:t>
              </w:r>
            </w:ins>
          </w:p>
        </w:tc>
      </w:tr>
      <w:tr w:rsidR="008A18D3" w:rsidRPr="00507ADD" w14:paraId="7AE38699" w14:textId="77777777" w:rsidTr="004E08C5">
        <w:trPr>
          <w:trHeight w:val="392"/>
          <w:ins w:id="2150" w:author="249326630@qq.com" w:date="2018-12-23T20:01:00Z"/>
        </w:trPr>
        <w:tc>
          <w:tcPr>
            <w:tcW w:w="2155" w:type="dxa"/>
            <w:tcBorders>
              <w:top w:val="single" w:sz="4" w:space="0" w:color="000000"/>
              <w:left w:val="single" w:sz="4" w:space="0" w:color="000000"/>
              <w:bottom w:val="single" w:sz="4" w:space="0" w:color="000000"/>
              <w:right w:val="single" w:sz="4" w:space="0" w:color="000000"/>
            </w:tcBorders>
          </w:tcPr>
          <w:p w14:paraId="7DDBFED9" w14:textId="77777777" w:rsidR="008A18D3" w:rsidRPr="00507ADD" w:rsidRDefault="008A18D3" w:rsidP="004E08C5">
            <w:pPr>
              <w:rPr>
                <w:ins w:id="2151" w:author="249326630@qq.com" w:date="2018-12-23T20:01:00Z"/>
              </w:rPr>
            </w:pPr>
            <w:ins w:id="2152" w:author="249326630@qq.com" w:date="2018-12-23T20:01:00Z">
              <w:r>
                <w:rPr>
                  <w:rFonts w:hint="eastAsia"/>
                </w:rPr>
                <w:t>点击地点</w:t>
              </w:r>
            </w:ins>
          </w:p>
        </w:tc>
        <w:tc>
          <w:tcPr>
            <w:tcW w:w="6141" w:type="dxa"/>
            <w:gridSpan w:val="2"/>
            <w:tcBorders>
              <w:top w:val="single" w:sz="4" w:space="0" w:color="000000"/>
              <w:left w:val="single" w:sz="4" w:space="0" w:color="000000"/>
              <w:bottom w:val="single" w:sz="4" w:space="0" w:color="000000"/>
              <w:right w:val="single" w:sz="4" w:space="0" w:color="000000"/>
            </w:tcBorders>
          </w:tcPr>
          <w:p w14:paraId="7BCCCD0E" w14:textId="77777777" w:rsidR="008A18D3" w:rsidRPr="00507ADD" w:rsidRDefault="008A18D3" w:rsidP="004E08C5">
            <w:pPr>
              <w:rPr>
                <w:ins w:id="2153" w:author="249326630@qq.com" w:date="2018-12-23T20:01:00Z"/>
              </w:rPr>
            </w:pPr>
            <w:ins w:id="2154" w:author="249326630@qq.com" w:date="2018-12-23T20:01:00Z">
              <w:r>
                <w:rPr>
                  <w:rFonts w:hint="eastAsia"/>
                </w:rPr>
                <w:t>弹出地点详细信息</w:t>
              </w:r>
            </w:ins>
          </w:p>
        </w:tc>
      </w:tr>
      <w:tr w:rsidR="008A18D3" w:rsidRPr="0026714F" w14:paraId="7DAF512C" w14:textId="77777777" w:rsidTr="004E08C5">
        <w:trPr>
          <w:trHeight w:val="392"/>
          <w:ins w:id="2155" w:author="249326630@qq.com" w:date="2018-12-23T20:01:00Z"/>
        </w:trPr>
        <w:tc>
          <w:tcPr>
            <w:tcW w:w="2155" w:type="dxa"/>
            <w:tcBorders>
              <w:top w:val="single" w:sz="4" w:space="0" w:color="000000"/>
              <w:left w:val="single" w:sz="4" w:space="0" w:color="000000"/>
              <w:bottom w:val="single" w:sz="4" w:space="0" w:color="000000"/>
              <w:right w:val="single" w:sz="4" w:space="0" w:color="000000"/>
            </w:tcBorders>
          </w:tcPr>
          <w:p w14:paraId="05AF86CF" w14:textId="319E0E67" w:rsidR="008A18D3" w:rsidRDefault="008A18D3" w:rsidP="004E08C5">
            <w:pPr>
              <w:rPr>
                <w:ins w:id="2156" w:author="249326630@qq.com" w:date="2018-12-23T20:01:00Z"/>
              </w:rPr>
            </w:pPr>
            <w:ins w:id="2157" w:author="249326630@qq.com" w:date="2018-12-23T20:01:00Z">
              <w:r>
                <w:rPr>
                  <w:rFonts w:hint="eastAsia"/>
                </w:rPr>
                <w:t>点击</w:t>
              </w:r>
            </w:ins>
            <w:ins w:id="2158" w:author="249326630@qq.com" w:date="2018-12-23T20:02:00Z">
              <w:r w:rsidR="00715E1F">
                <w:rPr>
                  <w:rFonts w:hint="eastAsia"/>
                </w:rPr>
                <w:t>右上角分享</w:t>
              </w:r>
            </w:ins>
          </w:p>
        </w:tc>
        <w:tc>
          <w:tcPr>
            <w:tcW w:w="6141" w:type="dxa"/>
            <w:gridSpan w:val="2"/>
            <w:tcBorders>
              <w:top w:val="single" w:sz="4" w:space="0" w:color="000000"/>
              <w:left w:val="single" w:sz="4" w:space="0" w:color="000000"/>
              <w:bottom w:val="single" w:sz="4" w:space="0" w:color="000000"/>
              <w:right w:val="single" w:sz="4" w:space="0" w:color="000000"/>
            </w:tcBorders>
          </w:tcPr>
          <w:p w14:paraId="39D363FA" w14:textId="437621B0" w:rsidR="008A18D3" w:rsidRPr="0026714F" w:rsidRDefault="00715E1F" w:rsidP="004E08C5">
            <w:pPr>
              <w:rPr>
                <w:ins w:id="2159" w:author="249326630@qq.com" w:date="2018-12-23T20:01:00Z"/>
                <w:rFonts w:hint="eastAsia"/>
              </w:rPr>
            </w:pPr>
            <w:ins w:id="2160" w:author="249326630@qq.com" w:date="2018-12-23T20:02:00Z">
              <w:r>
                <w:rPr>
                  <w:rFonts w:hint="eastAsia"/>
                </w:rPr>
                <w:t>弹出</w:t>
              </w:r>
            </w:ins>
            <w:ins w:id="2161" w:author="249326630@qq.com" w:date="2018-12-23T20:03:00Z">
              <w:r>
                <w:rPr>
                  <w:rFonts w:hint="eastAsia"/>
                </w:rPr>
                <w:t>三个分享软件：Q</w:t>
              </w:r>
              <w:r>
                <w:t>Q,</w:t>
              </w:r>
              <w:r>
                <w:rPr>
                  <w:rFonts w:hint="eastAsia"/>
                </w:rPr>
                <w:t>微信，微博</w:t>
              </w:r>
            </w:ins>
          </w:p>
        </w:tc>
      </w:tr>
    </w:tbl>
    <w:p w14:paraId="271819A6" w14:textId="5AE659BA" w:rsidR="00747166" w:rsidRDefault="00747166" w:rsidP="00235200"/>
    <w:p w14:paraId="520D0D5C" w14:textId="77777777" w:rsidR="00747166" w:rsidRDefault="00747166">
      <w:r>
        <w:br w:type="page"/>
      </w:r>
    </w:p>
    <w:p w14:paraId="6AA1C3ED" w14:textId="77777777" w:rsidR="00235200" w:rsidRPr="00235200" w:rsidRDefault="00235200" w:rsidP="00235200"/>
    <w:p w14:paraId="6275CC17" w14:textId="7BC08EEA" w:rsidR="00235200" w:rsidDel="00371E64" w:rsidRDefault="00235200" w:rsidP="00371E64">
      <w:pPr>
        <w:pStyle w:val="a1"/>
        <w:rPr>
          <w:del w:id="2162" w:author="249326630@qq.com" w:date="2018-12-23T20:04:00Z"/>
        </w:rPr>
        <w:pPrChange w:id="2163" w:author="249326630@qq.com" w:date="2018-12-23T20:04:00Z">
          <w:pPr>
            <w:pStyle w:val="a1"/>
          </w:pPr>
        </w:pPrChange>
      </w:pPr>
      <w:bookmarkStart w:id="2164" w:name="_Toc533356853"/>
      <w:del w:id="2165" w:author="249326630@qq.com" w:date="2018-12-23T20:04:00Z">
        <w:r w:rsidDel="00371E64">
          <w:rPr>
            <w:rFonts w:hint="eastAsia"/>
          </w:rPr>
          <w:delText>选择一个问题</w:delText>
        </w:r>
        <w:bookmarkEnd w:id="2164"/>
      </w:del>
    </w:p>
    <w:tbl>
      <w:tblPr>
        <w:tblStyle w:val="14"/>
        <w:tblW w:w="8296" w:type="dxa"/>
        <w:tblLook w:val="04A0" w:firstRow="1" w:lastRow="0" w:firstColumn="1" w:lastColumn="0" w:noHBand="0" w:noVBand="1"/>
      </w:tblPr>
      <w:tblGrid>
        <w:gridCol w:w="2155"/>
        <w:gridCol w:w="1993"/>
        <w:gridCol w:w="4148"/>
      </w:tblGrid>
      <w:tr w:rsidR="00235200" w:rsidRPr="00B45E5B" w:rsidDel="00371E64" w14:paraId="2EA43363" w14:textId="07E82418" w:rsidTr="00F51B8D">
        <w:trPr>
          <w:del w:id="2166" w:author="249326630@qq.com" w:date="2018-12-23T20:04:00Z"/>
        </w:trPr>
        <w:tc>
          <w:tcPr>
            <w:tcW w:w="4148" w:type="dxa"/>
            <w:gridSpan w:val="2"/>
            <w:tcBorders>
              <w:top w:val="single" w:sz="4" w:space="0" w:color="000000"/>
              <w:left w:val="single" w:sz="4" w:space="0" w:color="000000"/>
              <w:bottom w:val="single" w:sz="4" w:space="0" w:color="000000"/>
              <w:right w:val="single" w:sz="4" w:space="0" w:color="000000"/>
            </w:tcBorders>
            <w:hideMark/>
          </w:tcPr>
          <w:p w14:paraId="484AA3AC" w14:textId="13465EC8" w:rsidR="00235200" w:rsidRPr="00B45E5B" w:rsidDel="00371E64" w:rsidRDefault="00235200" w:rsidP="00371E64">
            <w:pPr>
              <w:numPr>
                <w:ilvl w:val="2"/>
                <w:numId w:val="9"/>
              </w:numPr>
              <w:outlineLvl w:val="2"/>
              <w:rPr>
                <w:del w:id="2167" w:author="249326630@qq.com" w:date="2018-12-23T20:04:00Z"/>
              </w:rPr>
              <w:pPrChange w:id="2168" w:author="249326630@qq.com" w:date="2018-12-23T20:04:00Z">
                <w:pPr/>
              </w:pPrChange>
            </w:pPr>
            <w:del w:id="2169" w:author="249326630@qq.com" w:date="2018-12-23T20:04:00Z">
              <w:r w:rsidRPr="00B45E5B" w:rsidDel="00371E64">
                <w:rPr>
                  <w:rFonts w:hint="eastAsia"/>
                </w:rPr>
                <w:delText>测试用例编号</w:delText>
              </w:r>
            </w:del>
          </w:p>
        </w:tc>
        <w:tc>
          <w:tcPr>
            <w:tcW w:w="4148" w:type="dxa"/>
            <w:tcBorders>
              <w:top w:val="single" w:sz="4" w:space="0" w:color="000000"/>
              <w:left w:val="single" w:sz="4" w:space="0" w:color="000000"/>
              <w:bottom w:val="single" w:sz="4" w:space="0" w:color="000000"/>
              <w:right w:val="single" w:sz="4" w:space="0" w:color="000000"/>
            </w:tcBorders>
          </w:tcPr>
          <w:p w14:paraId="7275DCCA" w14:textId="34A3B875" w:rsidR="00235200" w:rsidRPr="00B45E5B" w:rsidDel="00371E64" w:rsidRDefault="00235200" w:rsidP="00371E64">
            <w:pPr>
              <w:numPr>
                <w:ilvl w:val="2"/>
                <w:numId w:val="9"/>
              </w:numPr>
              <w:outlineLvl w:val="2"/>
              <w:rPr>
                <w:del w:id="2170" w:author="249326630@qq.com" w:date="2018-12-23T20:04:00Z"/>
              </w:rPr>
              <w:pPrChange w:id="2171" w:author="249326630@qq.com" w:date="2018-12-23T20:04:00Z">
                <w:pPr/>
              </w:pPrChange>
            </w:pPr>
            <w:del w:id="2172" w:author="249326630@qq.com" w:date="2018-12-23T20:04:00Z">
              <w:r w:rsidDel="00371E64">
                <w:rPr>
                  <w:rFonts w:hint="eastAsia"/>
                </w:rPr>
                <w:delText>TC</w:delText>
              </w:r>
              <w:r w:rsidDel="00371E64">
                <w:delText>-</w:delText>
              </w:r>
              <w:r w:rsidDel="00371E64">
                <w:rPr>
                  <w:rFonts w:hint="eastAsia"/>
                </w:rPr>
                <w:delText>V</w:delText>
              </w:r>
              <w:r w:rsidDel="00371E64">
                <w:delText>-</w:delText>
              </w:r>
              <w:r w:rsidR="00747166" w:rsidDel="00371E64">
                <w:rPr>
                  <w:rFonts w:hint="eastAsia"/>
                </w:rPr>
                <w:delText>15</w:delText>
              </w:r>
            </w:del>
          </w:p>
        </w:tc>
      </w:tr>
      <w:tr w:rsidR="00235200" w:rsidDel="00371E64" w14:paraId="2A2F5270" w14:textId="3B5EF943" w:rsidTr="00F51B8D">
        <w:trPr>
          <w:del w:id="2173" w:author="249326630@qq.com" w:date="2018-12-23T20:04:00Z"/>
        </w:trPr>
        <w:tc>
          <w:tcPr>
            <w:tcW w:w="4148" w:type="dxa"/>
            <w:gridSpan w:val="2"/>
            <w:tcBorders>
              <w:top w:val="single" w:sz="4" w:space="0" w:color="000000"/>
              <w:left w:val="single" w:sz="4" w:space="0" w:color="000000"/>
              <w:bottom w:val="single" w:sz="4" w:space="0" w:color="000000"/>
              <w:right w:val="single" w:sz="4" w:space="0" w:color="000000"/>
            </w:tcBorders>
          </w:tcPr>
          <w:p w14:paraId="6C541622" w14:textId="4E347A71" w:rsidR="00235200" w:rsidRPr="00B45E5B" w:rsidDel="00371E64" w:rsidRDefault="00235200" w:rsidP="00371E64">
            <w:pPr>
              <w:numPr>
                <w:ilvl w:val="2"/>
                <w:numId w:val="9"/>
              </w:numPr>
              <w:outlineLvl w:val="2"/>
              <w:rPr>
                <w:del w:id="2174" w:author="249326630@qq.com" w:date="2018-12-23T20:04:00Z"/>
              </w:rPr>
              <w:pPrChange w:id="2175" w:author="249326630@qq.com" w:date="2018-12-23T20:04:00Z">
                <w:pPr/>
              </w:pPrChange>
            </w:pPr>
            <w:del w:id="2176" w:author="249326630@qq.com" w:date="2018-12-23T20:04:00Z">
              <w:r w:rsidDel="00371E64">
                <w:rPr>
                  <w:rFonts w:hint="eastAsia"/>
                </w:rPr>
                <w:delText>测试用例名称</w:delText>
              </w:r>
            </w:del>
          </w:p>
        </w:tc>
        <w:tc>
          <w:tcPr>
            <w:tcW w:w="4148" w:type="dxa"/>
            <w:tcBorders>
              <w:top w:val="single" w:sz="4" w:space="0" w:color="000000"/>
              <w:left w:val="single" w:sz="4" w:space="0" w:color="000000"/>
              <w:bottom w:val="single" w:sz="4" w:space="0" w:color="000000"/>
              <w:right w:val="single" w:sz="4" w:space="0" w:color="000000"/>
            </w:tcBorders>
          </w:tcPr>
          <w:p w14:paraId="70E206E4" w14:textId="0ACB7BF4" w:rsidR="00235200" w:rsidDel="00371E64" w:rsidRDefault="00EB4F41" w:rsidP="00371E64">
            <w:pPr>
              <w:numPr>
                <w:ilvl w:val="2"/>
                <w:numId w:val="9"/>
              </w:numPr>
              <w:outlineLvl w:val="2"/>
              <w:rPr>
                <w:del w:id="2177" w:author="249326630@qq.com" w:date="2018-12-23T20:04:00Z"/>
              </w:rPr>
              <w:pPrChange w:id="2178" w:author="249326630@qq.com" w:date="2018-12-23T20:04:00Z">
                <w:pPr/>
              </w:pPrChange>
            </w:pPr>
            <w:del w:id="2179" w:author="249326630@qq.com" w:date="2018-12-23T20:04:00Z">
              <w:r w:rsidDel="00371E64">
                <w:rPr>
                  <w:rFonts w:hint="eastAsia"/>
                </w:rPr>
                <w:delText>选择一个问题</w:delText>
              </w:r>
            </w:del>
          </w:p>
        </w:tc>
      </w:tr>
      <w:tr w:rsidR="00235200" w:rsidDel="00371E64" w14:paraId="344B10F4" w14:textId="1BF27E1C" w:rsidTr="00F51B8D">
        <w:trPr>
          <w:del w:id="2180" w:author="249326630@qq.com" w:date="2018-12-23T20:04:00Z"/>
        </w:trPr>
        <w:tc>
          <w:tcPr>
            <w:tcW w:w="4148" w:type="dxa"/>
            <w:gridSpan w:val="2"/>
            <w:tcBorders>
              <w:top w:val="single" w:sz="4" w:space="0" w:color="000000"/>
              <w:left w:val="single" w:sz="4" w:space="0" w:color="000000"/>
              <w:bottom w:val="single" w:sz="4" w:space="0" w:color="000000"/>
              <w:right w:val="single" w:sz="4" w:space="0" w:color="000000"/>
            </w:tcBorders>
          </w:tcPr>
          <w:p w14:paraId="747A6508" w14:textId="58CE8076" w:rsidR="00235200" w:rsidDel="00371E64" w:rsidRDefault="00235200" w:rsidP="00371E64">
            <w:pPr>
              <w:numPr>
                <w:ilvl w:val="2"/>
                <w:numId w:val="9"/>
              </w:numPr>
              <w:outlineLvl w:val="2"/>
              <w:rPr>
                <w:del w:id="2181" w:author="249326630@qq.com" w:date="2018-12-23T20:04:00Z"/>
              </w:rPr>
              <w:pPrChange w:id="2182" w:author="249326630@qq.com" w:date="2018-12-23T20:04:00Z">
                <w:pPr/>
              </w:pPrChange>
            </w:pPr>
            <w:del w:id="2183" w:author="249326630@qq.com" w:date="2018-12-23T20:04:00Z">
              <w:r w:rsidDel="00371E64">
                <w:rPr>
                  <w:rFonts w:hint="eastAsia"/>
                </w:rPr>
                <w:delText>用例来源</w:delText>
              </w:r>
            </w:del>
          </w:p>
        </w:tc>
        <w:tc>
          <w:tcPr>
            <w:tcW w:w="4148" w:type="dxa"/>
            <w:tcBorders>
              <w:top w:val="single" w:sz="4" w:space="0" w:color="000000"/>
              <w:left w:val="single" w:sz="4" w:space="0" w:color="000000"/>
              <w:bottom w:val="single" w:sz="4" w:space="0" w:color="000000"/>
              <w:right w:val="single" w:sz="4" w:space="0" w:color="000000"/>
            </w:tcBorders>
          </w:tcPr>
          <w:p w14:paraId="1682D5A6" w14:textId="2EEED873" w:rsidR="00235200" w:rsidDel="00371E64" w:rsidRDefault="00EB4F41" w:rsidP="00371E64">
            <w:pPr>
              <w:numPr>
                <w:ilvl w:val="2"/>
                <w:numId w:val="9"/>
              </w:numPr>
              <w:outlineLvl w:val="2"/>
              <w:rPr>
                <w:del w:id="2184" w:author="249326630@qq.com" w:date="2018-12-23T20:04:00Z"/>
              </w:rPr>
              <w:pPrChange w:id="2185" w:author="249326630@qq.com" w:date="2018-12-23T20:04:00Z">
                <w:pPr/>
              </w:pPrChange>
            </w:pPr>
            <w:del w:id="2186" w:author="249326630@qq.com" w:date="2018-12-23T20:04:00Z">
              <w:r w:rsidDel="00371E64">
                <w:rPr>
                  <w:rFonts w:hint="eastAsia"/>
                </w:rPr>
                <w:delText>选择一个问题</w:delText>
              </w:r>
            </w:del>
          </w:p>
        </w:tc>
      </w:tr>
      <w:tr w:rsidR="00235200" w:rsidDel="00371E64" w14:paraId="63CE0FBF" w14:textId="5D284698" w:rsidTr="00F51B8D">
        <w:trPr>
          <w:del w:id="2187" w:author="249326630@qq.com" w:date="2018-12-23T20:04:00Z"/>
        </w:trPr>
        <w:tc>
          <w:tcPr>
            <w:tcW w:w="4148" w:type="dxa"/>
            <w:gridSpan w:val="2"/>
            <w:tcBorders>
              <w:top w:val="single" w:sz="4" w:space="0" w:color="000000"/>
              <w:left w:val="single" w:sz="4" w:space="0" w:color="000000"/>
              <w:bottom w:val="single" w:sz="4" w:space="0" w:color="000000"/>
              <w:right w:val="single" w:sz="4" w:space="0" w:color="000000"/>
            </w:tcBorders>
            <w:hideMark/>
          </w:tcPr>
          <w:p w14:paraId="3ED63DB4" w14:textId="6DC5C48F" w:rsidR="00235200" w:rsidRPr="00B45E5B" w:rsidDel="00371E64" w:rsidRDefault="00235200" w:rsidP="00371E64">
            <w:pPr>
              <w:numPr>
                <w:ilvl w:val="2"/>
                <w:numId w:val="9"/>
              </w:numPr>
              <w:outlineLvl w:val="2"/>
              <w:rPr>
                <w:del w:id="2188" w:author="249326630@qq.com" w:date="2018-12-23T20:04:00Z"/>
              </w:rPr>
              <w:pPrChange w:id="2189" w:author="249326630@qq.com" w:date="2018-12-23T20:04:00Z">
                <w:pPr/>
              </w:pPrChange>
            </w:pPr>
            <w:del w:id="2190" w:author="249326630@qq.com" w:date="2018-12-23T20:04:00Z">
              <w:r w:rsidDel="00371E64">
                <w:rPr>
                  <w:rFonts w:hint="eastAsia"/>
                </w:rPr>
                <w:delText>参与者</w:delText>
              </w:r>
            </w:del>
          </w:p>
        </w:tc>
        <w:tc>
          <w:tcPr>
            <w:tcW w:w="4148" w:type="dxa"/>
            <w:tcBorders>
              <w:top w:val="single" w:sz="4" w:space="0" w:color="000000"/>
              <w:left w:val="single" w:sz="4" w:space="0" w:color="000000"/>
              <w:bottom w:val="single" w:sz="4" w:space="0" w:color="000000"/>
              <w:right w:val="single" w:sz="4" w:space="0" w:color="000000"/>
            </w:tcBorders>
          </w:tcPr>
          <w:p w14:paraId="3C09ECCC" w14:textId="319FDE84" w:rsidR="00235200" w:rsidDel="00371E64" w:rsidRDefault="00235200" w:rsidP="00371E64">
            <w:pPr>
              <w:numPr>
                <w:ilvl w:val="2"/>
                <w:numId w:val="9"/>
              </w:numPr>
              <w:outlineLvl w:val="2"/>
              <w:rPr>
                <w:del w:id="2191" w:author="249326630@qq.com" w:date="2018-12-23T20:04:00Z"/>
              </w:rPr>
              <w:pPrChange w:id="2192" w:author="249326630@qq.com" w:date="2018-12-23T20:04:00Z">
                <w:pPr/>
              </w:pPrChange>
            </w:pPr>
            <w:del w:id="2193" w:author="249326630@qq.com" w:date="2018-12-23T20:04:00Z">
              <w:r w:rsidDel="00371E64">
                <w:rPr>
                  <w:rFonts w:hint="eastAsia"/>
                </w:rPr>
                <w:delText>游客</w:delText>
              </w:r>
            </w:del>
          </w:p>
        </w:tc>
      </w:tr>
      <w:tr w:rsidR="00235200" w:rsidDel="00371E64" w14:paraId="0069AA02" w14:textId="2A8BBECF" w:rsidTr="00F51B8D">
        <w:trPr>
          <w:del w:id="2194" w:author="249326630@qq.com" w:date="2018-12-23T20:04:00Z"/>
        </w:trPr>
        <w:tc>
          <w:tcPr>
            <w:tcW w:w="4148" w:type="dxa"/>
            <w:gridSpan w:val="2"/>
            <w:tcBorders>
              <w:top w:val="single" w:sz="4" w:space="0" w:color="000000"/>
              <w:left w:val="single" w:sz="4" w:space="0" w:color="000000"/>
              <w:bottom w:val="single" w:sz="4" w:space="0" w:color="000000"/>
              <w:right w:val="single" w:sz="4" w:space="0" w:color="000000"/>
            </w:tcBorders>
          </w:tcPr>
          <w:p w14:paraId="733EF0B8" w14:textId="5A842C02" w:rsidR="00235200" w:rsidRPr="00B45E5B" w:rsidDel="00371E64" w:rsidRDefault="00235200" w:rsidP="00371E64">
            <w:pPr>
              <w:numPr>
                <w:ilvl w:val="2"/>
                <w:numId w:val="9"/>
              </w:numPr>
              <w:outlineLvl w:val="2"/>
              <w:rPr>
                <w:del w:id="2195" w:author="249326630@qq.com" w:date="2018-12-23T20:04:00Z"/>
              </w:rPr>
              <w:pPrChange w:id="2196" w:author="249326630@qq.com" w:date="2018-12-23T20:04:00Z">
                <w:pPr/>
              </w:pPrChange>
            </w:pPr>
            <w:del w:id="2197" w:author="249326630@qq.com" w:date="2018-12-23T20:04:00Z">
              <w:r w:rsidDel="00371E64">
                <w:rPr>
                  <w:rFonts w:hint="eastAsia"/>
                </w:rPr>
                <w:delText>测试方法</w:delText>
              </w:r>
            </w:del>
          </w:p>
        </w:tc>
        <w:tc>
          <w:tcPr>
            <w:tcW w:w="4148" w:type="dxa"/>
            <w:tcBorders>
              <w:top w:val="single" w:sz="4" w:space="0" w:color="000000"/>
              <w:left w:val="single" w:sz="4" w:space="0" w:color="000000"/>
              <w:bottom w:val="single" w:sz="4" w:space="0" w:color="000000"/>
              <w:right w:val="single" w:sz="4" w:space="0" w:color="000000"/>
            </w:tcBorders>
          </w:tcPr>
          <w:p w14:paraId="50A5B6FB" w14:textId="618E48CD" w:rsidR="00235200" w:rsidDel="00371E64" w:rsidRDefault="00E27973" w:rsidP="00371E64">
            <w:pPr>
              <w:numPr>
                <w:ilvl w:val="2"/>
                <w:numId w:val="9"/>
              </w:numPr>
              <w:outlineLvl w:val="2"/>
              <w:rPr>
                <w:del w:id="2198" w:author="249326630@qq.com" w:date="2018-12-23T20:04:00Z"/>
              </w:rPr>
              <w:pPrChange w:id="2199" w:author="249326630@qq.com" w:date="2018-12-23T20:04:00Z">
                <w:pPr/>
              </w:pPrChange>
            </w:pPr>
            <w:del w:id="2200" w:author="249326630@qq.com" w:date="2018-12-23T20:04:00Z">
              <w:r w:rsidDel="00371E64">
                <w:rPr>
                  <w:rFonts w:hint="eastAsia"/>
                </w:rPr>
                <w:delText>黑盒测试-等价类划分、边界值</w:delText>
              </w:r>
            </w:del>
          </w:p>
        </w:tc>
      </w:tr>
      <w:tr w:rsidR="00235200" w:rsidDel="00371E64" w14:paraId="0C139BF5" w14:textId="47E1DF74" w:rsidTr="00F51B8D">
        <w:trPr>
          <w:del w:id="2201" w:author="249326630@qq.com" w:date="2018-12-23T20:04:00Z"/>
        </w:trPr>
        <w:tc>
          <w:tcPr>
            <w:tcW w:w="4148" w:type="dxa"/>
            <w:gridSpan w:val="2"/>
            <w:tcBorders>
              <w:top w:val="single" w:sz="4" w:space="0" w:color="000000"/>
              <w:left w:val="single" w:sz="4" w:space="0" w:color="000000"/>
              <w:bottom w:val="single" w:sz="4" w:space="0" w:color="000000"/>
              <w:right w:val="single" w:sz="4" w:space="0" w:color="000000"/>
            </w:tcBorders>
          </w:tcPr>
          <w:p w14:paraId="70ABB4A3" w14:textId="5047B720" w:rsidR="00235200" w:rsidDel="00371E64" w:rsidRDefault="00235200" w:rsidP="00371E64">
            <w:pPr>
              <w:numPr>
                <w:ilvl w:val="2"/>
                <w:numId w:val="9"/>
              </w:numPr>
              <w:outlineLvl w:val="2"/>
              <w:rPr>
                <w:del w:id="2202" w:author="249326630@qq.com" w:date="2018-12-23T20:04:00Z"/>
              </w:rPr>
              <w:pPrChange w:id="2203" w:author="249326630@qq.com" w:date="2018-12-23T20:04:00Z">
                <w:pPr/>
              </w:pPrChange>
            </w:pPr>
            <w:del w:id="2204" w:author="249326630@qq.com" w:date="2018-12-23T20:04:00Z">
              <w:r w:rsidDel="00371E64">
                <w:rPr>
                  <w:rFonts w:hint="eastAsia"/>
                </w:rPr>
                <w:delText>前置条件</w:delText>
              </w:r>
            </w:del>
          </w:p>
        </w:tc>
        <w:tc>
          <w:tcPr>
            <w:tcW w:w="4148" w:type="dxa"/>
            <w:tcBorders>
              <w:top w:val="single" w:sz="4" w:space="0" w:color="000000"/>
              <w:left w:val="single" w:sz="4" w:space="0" w:color="000000"/>
              <w:bottom w:val="single" w:sz="4" w:space="0" w:color="000000"/>
              <w:right w:val="single" w:sz="4" w:space="0" w:color="000000"/>
            </w:tcBorders>
          </w:tcPr>
          <w:p w14:paraId="063DCDFA" w14:textId="14101427" w:rsidR="00235200" w:rsidDel="00371E64" w:rsidRDefault="00235200" w:rsidP="00371E64">
            <w:pPr>
              <w:numPr>
                <w:ilvl w:val="2"/>
                <w:numId w:val="9"/>
              </w:numPr>
              <w:outlineLvl w:val="2"/>
              <w:rPr>
                <w:del w:id="2205" w:author="249326630@qq.com" w:date="2018-12-23T20:04:00Z"/>
              </w:rPr>
              <w:pPrChange w:id="2206" w:author="249326630@qq.com" w:date="2018-12-23T20:04:00Z">
                <w:pPr/>
              </w:pPrChange>
            </w:pPr>
            <w:del w:id="2207" w:author="249326630@qq.com" w:date="2018-12-23T20:04:00Z">
              <w:r w:rsidDel="00371E64">
                <w:rPr>
                  <w:rFonts w:hint="eastAsia"/>
                </w:rPr>
                <w:delText>无</w:delText>
              </w:r>
            </w:del>
          </w:p>
        </w:tc>
      </w:tr>
      <w:tr w:rsidR="00235200" w:rsidDel="00371E64" w14:paraId="4E901836" w14:textId="71558204" w:rsidTr="00F51B8D">
        <w:trPr>
          <w:del w:id="2208" w:author="249326630@qq.com" w:date="2018-12-23T20:04:00Z"/>
        </w:trPr>
        <w:tc>
          <w:tcPr>
            <w:tcW w:w="4148" w:type="dxa"/>
            <w:gridSpan w:val="2"/>
            <w:tcBorders>
              <w:top w:val="single" w:sz="4" w:space="0" w:color="000000"/>
              <w:left w:val="single" w:sz="4" w:space="0" w:color="000000"/>
              <w:bottom w:val="single" w:sz="4" w:space="0" w:color="000000"/>
              <w:right w:val="single" w:sz="4" w:space="0" w:color="000000"/>
            </w:tcBorders>
          </w:tcPr>
          <w:p w14:paraId="6752B8F4" w14:textId="0591AD5C" w:rsidR="00235200" w:rsidDel="00371E64" w:rsidRDefault="00235200" w:rsidP="00371E64">
            <w:pPr>
              <w:numPr>
                <w:ilvl w:val="2"/>
                <w:numId w:val="9"/>
              </w:numPr>
              <w:outlineLvl w:val="2"/>
              <w:rPr>
                <w:del w:id="2209" w:author="249326630@qq.com" w:date="2018-12-23T20:04:00Z"/>
              </w:rPr>
              <w:pPrChange w:id="2210" w:author="249326630@qq.com" w:date="2018-12-23T20:04:00Z">
                <w:pPr/>
              </w:pPrChange>
            </w:pPr>
            <w:del w:id="2211" w:author="249326630@qq.com" w:date="2018-12-23T20:04:00Z">
              <w:r w:rsidDel="00371E64">
                <w:rPr>
                  <w:rFonts w:hint="eastAsia"/>
                </w:rPr>
                <w:delText>状态</w:delText>
              </w:r>
            </w:del>
          </w:p>
        </w:tc>
        <w:tc>
          <w:tcPr>
            <w:tcW w:w="4148" w:type="dxa"/>
            <w:tcBorders>
              <w:top w:val="single" w:sz="4" w:space="0" w:color="000000"/>
              <w:left w:val="single" w:sz="4" w:space="0" w:color="000000"/>
              <w:bottom w:val="single" w:sz="4" w:space="0" w:color="000000"/>
              <w:right w:val="single" w:sz="4" w:space="0" w:color="000000"/>
            </w:tcBorders>
          </w:tcPr>
          <w:p w14:paraId="6B8E5642" w14:textId="5FEBBA43" w:rsidR="00235200" w:rsidDel="00371E64" w:rsidRDefault="00235200" w:rsidP="00371E64">
            <w:pPr>
              <w:numPr>
                <w:ilvl w:val="2"/>
                <w:numId w:val="9"/>
              </w:numPr>
              <w:outlineLvl w:val="2"/>
              <w:rPr>
                <w:del w:id="2212" w:author="249326630@qq.com" w:date="2018-12-23T20:04:00Z"/>
              </w:rPr>
              <w:pPrChange w:id="2213" w:author="249326630@qq.com" w:date="2018-12-23T20:04:00Z">
                <w:pPr/>
              </w:pPrChange>
            </w:pPr>
            <w:del w:id="2214" w:author="249326630@qq.com" w:date="2018-12-23T20:04:00Z">
              <w:r w:rsidDel="00371E64">
                <w:rPr>
                  <w:rFonts w:hint="eastAsia"/>
                </w:rPr>
                <w:delText>未登录</w:delText>
              </w:r>
            </w:del>
          </w:p>
        </w:tc>
      </w:tr>
      <w:tr w:rsidR="00235200" w:rsidDel="00371E64" w14:paraId="7382FF4F" w14:textId="3531DB59" w:rsidTr="00F51B8D">
        <w:trPr>
          <w:del w:id="2215" w:author="249326630@qq.com" w:date="2018-12-23T20:04:00Z"/>
        </w:trPr>
        <w:tc>
          <w:tcPr>
            <w:tcW w:w="4148" w:type="dxa"/>
            <w:gridSpan w:val="2"/>
            <w:tcBorders>
              <w:top w:val="single" w:sz="4" w:space="0" w:color="000000"/>
              <w:left w:val="single" w:sz="4" w:space="0" w:color="000000"/>
              <w:bottom w:val="single" w:sz="4" w:space="0" w:color="000000"/>
              <w:right w:val="single" w:sz="4" w:space="0" w:color="000000"/>
            </w:tcBorders>
          </w:tcPr>
          <w:p w14:paraId="08FDC1BD" w14:textId="0BF5A7B8" w:rsidR="00235200" w:rsidDel="00371E64" w:rsidRDefault="00235200" w:rsidP="00371E64">
            <w:pPr>
              <w:numPr>
                <w:ilvl w:val="2"/>
                <w:numId w:val="9"/>
              </w:numPr>
              <w:outlineLvl w:val="2"/>
              <w:rPr>
                <w:del w:id="2216" w:author="249326630@qq.com" w:date="2018-12-23T20:04:00Z"/>
              </w:rPr>
              <w:pPrChange w:id="2217" w:author="249326630@qq.com" w:date="2018-12-23T20:04:00Z">
                <w:pPr/>
              </w:pPrChange>
            </w:pPr>
            <w:del w:id="2218" w:author="249326630@qq.com" w:date="2018-12-23T20:04:00Z">
              <w:r w:rsidDel="00371E64">
                <w:rPr>
                  <w:rFonts w:hint="eastAsia"/>
                </w:rPr>
                <w:delText>场景</w:delText>
              </w:r>
            </w:del>
          </w:p>
        </w:tc>
        <w:tc>
          <w:tcPr>
            <w:tcW w:w="4148" w:type="dxa"/>
            <w:tcBorders>
              <w:top w:val="single" w:sz="4" w:space="0" w:color="000000"/>
              <w:left w:val="single" w:sz="4" w:space="0" w:color="000000"/>
              <w:bottom w:val="single" w:sz="4" w:space="0" w:color="000000"/>
              <w:right w:val="single" w:sz="4" w:space="0" w:color="000000"/>
            </w:tcBorders>
          </w:tcPr>
          <w:p w14:paraId="09FE1547" w14:textId="2AEBDAB3" w:rsidR="00235200" w:rsidDel="00371E64" w:rsidRDefault="00235200" w:rsidP="00371E64">
            <w:pPr>
              <w:numPr>
                <w:ilvl w:val="2"/>
                <w:numId w:val="9"/>
              </w:numPr>
              <w:outlineLvl w:val="2"/>
              <w:rPr>
                <w:del w:id="2219" w:author="249326630@qq.com" w:date="2018-12-23T20:04:00Z"/>
              </w:rPr>
              <w:pPrChange w:id="2220" w:author="249326630@qq.com" w:date="2018-12-23T20:04:00Z">
                <w:pPr/>
              </w:pPrChange>
            </w:pPr>
            <w:del w:id="2221" w:author="249326630@qq.com" w:date="2018-12-23T20:04:00Z">
              <w:r w:rsidDel="00371E64">
                <w:rPr>
                  <w:rFonts w:hint="eastAsia"/>
                </w:rPr>
                <w:delText>游客</w:delText>
              </w:r>
              <w:r w:rsidR="00EB4F41" w:rsidDel="00371E64">
                <w:rPr>
                  <w:rFonts w:hint="eastAsia"/>
                </w:rPr>
                <w:delText>选择一个问题</w:delText>
              </w:r>
            </w:del>
          </w:p>
        </w:tc>
      </w:tr>
      <w:tr w:rsidR="00235200" w:rsidRPr="00B45E5B" w:rsidDel="00371E64" w14:paraId="7C967001" w14:textId="7B4CE4AA" w:rsidTr="00F51B8D">
        <w:trPr>
          <w:del w:id="2222" w:author="249326630@qq.com" w:date="2018-12-23T20:04:00Z"/>
        </w:trPr>
        <w:tc>
          <w:tcPr>
            <w:tcW w:w="4148" w:type="dxa"/>
            <w:gridSpan w:val="2"/>
            <w:tcBorders>
              <w:top w:val="single" w:sz="4" w:space="0" w:color="000000"/>
              <w:left w:val="single" w:sz="4" w:space="0" w:color="000000"/>
              <w:bottom w:val="single" w:sz="4" w:space="0" w:color="000000"/>
              <w:right w:val="single" w:sz="4" w:space="0" w:color="000000"/>
            </w:tcBorders>
            <w:hideMark/>
          </w:tcPr>
          <w:p w14:paraId="03897496" w14:textId="4A3AFE51" w:rsidR="00235200" w:rsidRPr="00B45E5B" w:rsidDel="00371E64" w:rsidRDefault="00235200" w:rsidP="00371E64">
            <w:pPr>
              <w:numPr>
                <w:ilvl w:val="2"/>
                <w:numId w:val="9"/>
              </w:numPr>
              <w:outlineLvl w:val="2"/>
              <w:rPr>
                <w:del w:id="2223" w:author="249326630@qq.com" w:date="2018-12-23T20:04:00Z"/>
              </w:rPr>
              <w:pPrChange w:id="2224" w:author="249326630@qq.com" w:date="2018-12-23T20:04:00Z">
                <w:pPr/>
              </w:pPrChange>
            </w:pPr>
            <w:del w:id="2225" w:author="249326630@qq.com" w:date="2018-12-23T20:04:00Z">
              <w:r w:rsidRPr="00B45E5B" w:rsidDel="00371E64">
                <w:rPr>
                  <w:rFonts w:hint="eastAsia"/>
                </w:rPr>
                <w:delText>测试目的</w:delText>
              </w:r>
            </w:del>
          </w:p>
        </w:tc>
        <w:tc>
          <w:tcPr>
            <w:tcW w:w="4148" w:type="dxa"/>
            <w:tcBorders>
              <w:top w:val="single" w:sz="4" w:space="0" w:color="000000"/>
              <w:left w:val="single" w:sz="4" w:space="0" w:color="000000"/>
              <w:bottom w:val="single" w:sz="4" w:space="0" w:color="000000"/>
              <w:right w:val="single" w:sz="4" w:space="0" w:color="000000"/>
            </w:tcBorders>
          </w:tcPr>
          <w:p w14:paraId="4B4A4DC6" w14:textId="4A5007ED" w:rsidR="00235200" w:rsidRPr="00B45E5B" w:rsidDel="00371E64" w:rsidRDefault="00235200" w:rsidP="00371E64">
            <w:pPr>
              <w:numPr>
                <w:ilvl w:val="2"/>
                <w:numId w:val="9"/>
              </w:numPr>
              <w:outlineLvl w:val="2"/>
              <w:rPr>
                <w:del w:id="2226" w:author="249326630@qq.com" w:date="2018-12-23T20:04:00Z"/>
              </w:rPr>
              <w:pPrChange w:id="2227" w:author="249326630@qq.com" w:date="2018-12-23T20:04:00Z">
                <w:pPr/>
              </w:pPrChange>
            </w:pPr>
            <w:del w:id="2228" w:author="249326630@qq.com" w:date="2018-12-23T20:04:00Z">
              <w:r w:rsidDel="00371E64">
                <w:rPr>
                  <w:rFonts w:hint="eastAsia"/>
                </w:rPr>
                <w:delText>测试游客是否能进入首页，</w:delText>
              </w:r>
              <w:r w:rsidR="00EB4F41" w:rsidDel="00371E64">
                <w:rPr>
                  <w:rFonts w:hint="eastAsia"/>
                </w:rPr>
                <w:delText>选择一个问题</w:delText>
              </w:r>
            </w:del>
          </w:p>
        </w:tc>
      </w:tr>
      <w:tr w:rsidR="00235200" w:rsidRPr="00507ADD" w:rsidDel="00371E64" w14:paraId="3548D105" w14:textId="401D66BC" w:rsidTr="00F51B8D">
        <w:trPr>
          <w:trHeight w:val="1445"/>
          <w:del w:id="2229" w:author="249326630@qq.com" w:date="2018-12-23T20:04:00Z"/>
        </w:trPr>
        <w:tc>
          <w:tcPr>
            <w:tcW w:w="8296" w:type="dxa"/>
            <w:gridSpan w:val="3"/>
            <w:tcBorders>
              <w:top w:val="single" w:sz="4" w:space="0" w:color="000000"/>
              <w:left w:val="single" w:sz="4" w:space="0" w:color="000000"/>
              <w:right w:val="single" w:sz="4" w:space="0" w:color="000000"/>
            </w:tcBorders>
            <w:hideMark/>
          </w:tcPr>
          <w:p w14:paraId="3253D6B7" w14:textId="5E0585D7" w:rsidR="00235200" w:rsidRPr="00507ADD" w:rsidDel="00371E64" w:rsidRDefault="00235200" w:rsidP="00371E64">
            <w:pPr>
              <w:numPr>
                <w:ilvl w:val="2"/>
                <w:numId w:val="9"/>
              </w:numPr>
              <w:outlineLvl w:val="2"/>
              <w:rPr>
                <w:del w:id="2230" w:author="249326630@qq.com" w:date="2018-12-23T20:04:00Z"/>
              </w:rPr>
              <w:pPrChange w:id="2231" w:author="249326630@qq.com" w:date="2018-12-23T20:04:00Z">
                <w:pPr/>
              </w:pPrChange>
            </w:pPr>
            <w:del w:id="2232" w:author="249326630@qq.com" w:date="2018-12-23T20:04:00Z">
              <w:r w:rsidRPr="00507ADD" w:rsidDel="00371E64">
                <w:rPr>
                  <w:rFonts w:hint="eastAsia"/>
                </w:rPr>
                <w:delText>初始条件和背景：</w:delText>
              </w:r>
            </w:del>
          </w:p>
          <w:p w14:paraId="55610A2A" w14:textId="7E8647E4" w:rsidR="00235200" w:rsidDel="00371E64" w:rsidRDefault="00235200" w:rsidP="00371E64">
            <w:pPr>
              <w:numPr>
                <w:ilvl w:val="2"/>
                <w:numId w:val="9"/>
              </w:numPr>
              <w:outlineLvl w:val="2"/>
              <w:rPr>
                <w:del w:id="2233" w:author="249326630@qq.com" w:date="2018-12-23T20:04:00Z"/>
              </w:rPr>
              <w:pPrChange w:id="2234" w:author="249326630@qq.com" w:date="2018-12-23T20:04:00Z">
                <w:pPr/>
              </w:pPrChange>
            </w:pPr>
            <w:del w:id="2235" w:author="249326630@qq.com" w:date="2018-12-23T20:04:00Z">
              <w:r w:rsidRPr="00B45E5B" w:rsidDel="00371E64">
                <w:rPr>
                  <w:rFonts w:hint="eastAsia"/>
                </w:rPr>
                <w:delText>系统</w:delText>
              </w:r>
              <w:r w:rsidDel="00371E64">
                <w:rPr>
                  <w:rFonts w:hint="eastAsia"/>
                </w:rPr>
                <w:delText>：PC端</w:delText>
              </w:r>
            </w:del>
          </w:p>
          <w:p w14:paraId="06CFC561" w14:textId="12B82546" w:rsidR="00235200" w:rsidRPr="00507ADD" w:rsidDel="00371E64" w:rsidRDefault="00235200" w:rsidP="00371E64">
            <w:pPr>
              <w:numPr>
                <w:ilvl w:val="2"/>
                <w:numId w:val="9"/>
              </w:numPr>
              <w:outlineLvl w:val="2"/>
              <w:rPr>
                <w:del w:id="2236" w:author="249326630@qq.com" w:date="2018-12-23T20:04:00Z"/>
              </w:rPr>
              <w:pPrChange w:id="2237" w:author="249326630@qq.com" w:date="2018-12-23T20:04:00Z">
                <w:pPr/>
              </w:pPrChange>
            </w:pPr>
            <w:del w:id="2238" w:author="249326630@qq.com" w:date="2018-12-23T20:04:00Z">
              <w:r w:rsidDel="00371E64">
                <w:rPr>
                  <w:rFonts w:hint="eastAsia"/>
                </w:rPr>
                <w:delText>浏览器：C</w:delText>
              </w:r>
              <w:r w:rsidDel="00371E64">
                <w:delText>hrome</w:delText>
              </w:r>
            </w:del>
          </w:p>
          <w:p w14:paraId="6BD3BEBA" w14:textId="633695CB" w:rsidR="00235200" w:rsidRPr="00507ADD" w:rsidDel="00371E64" w:rsidRDefault="00235200" w:rsidP="00371E64">
            <w:pPr>
              <w:numPr>
                <w:ilvl w:val="2"/>
                <w:numId w:val="9"/>
              </w:numPr>
              <w:outlineLvl w:val="2"/>
              <w:rPr>
                <w:del w:id="2239" w:author="249326630@qq.com" w:date="2018-12-23T20:04:00Z"/>
              </w:rPr>
              <w:pPrChange w:id="2240" w:author="249326630@qq.com" w:date="2018-12-23T20:04:00Z">
                <w:pPr/>
              </w:pPrChange>
            </w:pPr>
            <w:del w:id="2241" w:author="249326630@qq.com" w:date="2018-12-23T20:04:00Z">
              <w:r w:rsidRPr="00507ADD" w:rsidDel="00371E64">
                <w:rPr>
                  <w:rFonts w:hint="eastAsia"/>
                </w:rPr>
                <w:delText>注释</w:delText>
              </w:r>
              <w:r w:rsidDel="00371E64">
                <w:rPr>
                  <w:rFonts w:hint="eastAsia"/>
                </w:rPr>
                <w:delText>：无</w:delText>
              </w:r>
            </w:del>
          </w:p>
        </w:tc>
      </w:tr>
      <w:tr w:rsidR="00235200" w:rsidRPr="00507ADD" w:rsidDel="00371E64" w14:paraId="49487415" w14:textId="30AA9BB0" w:rsidTr="00F51B8D">
        <w:trPr>
          <w:trHeight w:val="392"/>
          <w:del w:id="2242" w:author="249326630@qq.com" w:date="2018-12-23T20:04:00Z"/>
        </w:trPr>
        <w:tc>
          <w:tcPr>
            <w:tcW w:w="2155" w:type="dxa"/>
            <w:tcBorders>
              <w:top w:val="single" w:sz="4" w:space="0" w:color="000000"/>
              <w:left w:val="single" w:sz="4" w:space="0" w:color="000000"/>
              <w:bottom w:val="single" w:sz="4" w:space="0" w:color="000000"/>
              <w:right w:val="single" w:sz="4" w:space="0" w:color="000000"/>
            </w:tcBorders>
            <w:hideMark/>
          </w:tcPr>
          <w:p w14:paraId="45877293" w14:textId="361DAA6E" w:rsidR="00235200" w:rsidRPr="00507ADD" w:rsidDel="00371E64" w:rsidRDefault="00235200" w:rsidP="00371E64">
            <w:pPr>
              <w:numPr>
                <w:ilvl w:val="2"/>
                <w:numId w:val="9"/>
              </w:numPr>
              <w:outlineLvl w:val="2"/>
              <w:rPr>
                <w:del w:id="2243" w:author="249326630@qq.com" w:date="2018-12-23T20:04:00Z"/>
              </w:rPr>
              <w:pPrChange w:id="2244" w:author="249326630@qq.com" w:date="2018-12-23T20:04:00Z">
                <w:pPr/>
              </w:pPrChange>
            </w:pPr>
            <w:del w:id="2245" w:author="249326630@qq.com" w:date="2018-12-23T20:04:00Z">
              <w:r w:rsidRPr="00507ADD" w:rsidDel="00371E64">
                <w:rPr>
                  <w:rFonts w:hint="eastAsia"/>
                </w:rPr>
                <w:delText>操作步骤</w:delText>
              </w:r>
            </w:del>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8434F5C" w14:textId="079D17E7" w:rsidR="00235200" w:rsidRPr="00507ADD" w:rsidDel="00371E64" w:rsidRDefault="00235200" w:rsidP="00371E64">
            <w:pPr>
              <w:numPr>
                <w:ilvl w:val="2"/>
                <w:numId w:val="9"/>
              </w:numPr>
              <w:outlineLvl w:val="2"/>
              <w:rPr>
                <w:del w:id="2246" w:author="249326630@qq.com" w:date="2018-12-23T20:04:00Z"/>
              </w:rPr>
              <w:pPrChange w:id="2247" w:author="249326630@qq.com" w:date="2018-12-23T20:04:00Z">
                <w:pPr/>
              </w:pPrChange>
            </w:pPr>
            <w:del w:id="2248" w:author="249326630@qq.com" w:date="2018-12-23T20:04:00Z">
              <w:r w:rsidRPr="00507ADD" w:rsidDel="00371E64">
                <w:rPr>
                  <w:rFonts w:hint="eastAsia"/>
                </w:rPr>
                <w:delText>预期结果</w:delText>
              </w:r>
            </w:del>
          </w:p>
        </w:tc>
      </w:tr>
      <w:tr w:rsidR="00235200" w:rsidRPr="00507ADD" w:rsidDel="00371E64" w14:paraId="141F5D81" w14:textId="6DE08272" w:rsidTr="00F51B8D">
        <w:trPr>
          <w:trHeight w:val="392"/>
          <w:del w:id="2249" w:author="249326630@qq.com" w:date="2018-12-23T20:04:00Z"/>
        </w:trPr>
        <w:tc>
          <w:tcPr>
            <w:tcW w:w="2155" w:type="dxa"/>
            <w:tcBorders>
              <w:top w:val="single" w:sz="4" w:space="0" w:color="000000"/>
              <w:left w:val="single" w:sz="4" w:space="0" w:color="000000"/>
              <w:bottom w:val="single" w:sz="4" w:space="0" w:color="000000"/>
              <w:right w:val="single" w:sz="4" w:space="0" w:color="000000"/>
            </w:tcBorders>
          </w:tcPr>
          <w:p w14:paraId="7B9A269D" w14:textId="02897260" w:rsidR="00235200" w:rsidRPr="00507ADD" w:rsidDel="00371E64" w:rsidRDefault="00EB4F41" w:rsidP="00371E64">
            <w:pPr>
              <w:numPr>
                <w:ilvl w:val="2"/>
                <w:numId w:val="9"/>
              </w:numPr>
              <w:outlineLvl w:val="2"/>
              <w:rPr>
                <w:del w:id="2250" w:author="249326630@qq.com" w:date="2018-12-23T20:04:00Z"/>
              </w:rPr>
              <w:pPrChange w:id="2251" w:author="249326630@qq.com" w:date="2018-12-23T20:04:00Z">
                <w:pPr/>
              </w:pPrChange>
            </w:pPr>
            <w:del w:id="2252" w:author="249326630@qq.com" w:date="2018-12-23T20:04:00Z">
              <w:r w:rsidDel="00371E64">
                <w:rPr>
                  <w:rFonts w:hint="eastAsia"/>
                </w:rPr>
                <w:delText>点击[问题</w:delText>
              </w:r>
              <w:r w:rsidDel="00371E64">
                <w:delText>]</w:delText>
              </w:r>
            </w:del>
          </w:p>
        </w:tc>
        <w:tc>
          <w:tcPr>
            <w:tcW w:w="6141" w:type="dxa"/>
            <w:gridSpan w:val="2"/>
            <w:tcBorders>
              <w:top w:val="single" w:sz="4" w:space="0" w:color="000000"/>
              <w:left w:val="single" w:sz="4" w:space="0" w:color="000000"/>
              <w:bottom w:val="single" w:sz="4" w:space="0" w:color="000000"/>
              <w:right w:val="single" w:sz="4" w:space="0" w:color="000000"/>
            </w:tcBorders>
          </w:tcPr>
          <w:p w14:paraId="63C83ED5" w14:textId="70E07474" w:rsidR="00235200" w:rsidRPr="00507ADD" w:rsidDel="00371E64" w:rsidRDefault="00EB4F41" w:rsidP="00371E64">
            <w:pPr>
              <w:numPr>
                <w:ilvl w:val="2"/>
                <w:numId w:val="9"/>
              </w:numPr>
              <w:outlineLvl w:val="2"/>
              <w:rPr>
                <w:del w:id="2253" w:author="249326630@qq.com" w:date="2018-12-23T20:04:00Z"/>
              </w:rPr>
              <w:pPrChange w:id="2254" w:author="249326630@qq.com" w:date="2018-12-23T20:04:00Z">
                <w:pPr/>
              </w:pPrChange>
            </w:pPr>
            <w:del w:id="2255" w:author="249326630@qq.com" w:date="2018-12-23T20:04:00Z">
              <w:r w:rsidDel="00371E64">
                <w:rPr>
                  <w:rFonts w:hint="eastAsia"/>
                </w:rPr>
                <w:delText>出现下拉框，选项位{你上学的第一个城市，你最喜欢的老师，你成绩最好的学科}</w:delText>
              </w:r>
            </w:del>
          </w:p>
        </w:tc>
      </w:tr>
      <w:tr w:rsidR="00235200" w:rsidDel="00371E64" w14:paraId="7171E52B" w14:textId="131A518C" w:rsidTr="00F51B8D">
        <w:trPr>
          <w:trHeight w:val="392"/>
          <w:del w:id="2256" w:author="249326630@qq.com" w:date="2018-12-23T20:04:00Z"/>
        </w:trPr>
        <w:tc>
          <w:tcPr>
            <w:tcW w:w="2155" w:type="dxa"/>
            <w:tcBorders>
              <w:top w:val="single" w:sz="4" w:space="0" w:color="000000"/>
              <w:left w:val="single" w:sz="4" w:space="0" w:color="000000"/>
              <w:bottom w:val="single" w:sz="4" w:space="0" w:color="000000"/>
              <w:right w:val="single" w:sz="4" w:space="0" w:color="000000"/>
            </w:tcBorders>
          </w:tcPr>
          <w:p w14:paraId="1252D577" w14:textId="75DE44A7" w:rsidR="00235200" w:rsidRPr="00EB4F41" w:rsidDel="00371E64" w:rsidRDefault="00EB4F41" w:rsidP="00371E64">
            <w:pPr>
              <w:numPr>
                <w:ilvl w:val="2"/>
                <w:numId w:val="9"/>
              </w:numPr>
              <w:outlineLvl w:val="2"/>
              <w:rPr>
                <w:del w:id="2257" w:author="249326630@qq.com" w:date="2018-12-23T20:04:00Z"/>
              </w:rPr>
              <w:pPrChange w:id="2258" w:author="249326630@qq.com" w:date="2018-12-23T20:04:00Z">
                <w:pPr/>
              </w:pPrChange>
            </w:pPr>
            <w:del w:id="2259" w:author="249326630@qq.com" w:date="2018-12-23T20:04:00Z">
              <w:r w:rsidDel="00371E64">
                <w:rPr>
                  <w:rFonts w:hint="eastAsia"/>
                </w:rPr>
                <w:delText>点击[你上学的第一个城市</w:delText>
              </w:r>
              <w:r w:rsidDel="00371E64">
                <w:delText>]</w:delText>
              </w:r>
            </w:del>
          </w:p>
        </w:tc>
        <w:tc>
          <w:tcPr>
            <w:tcW w:w="6141" w:type="dxa"/>
            <w:gridSpan w:val="2"/>
            <w:tcBorders>
              <w:top w:val="single" w:sz="4" w:space="0" w:color="000000"/>
              <w:left w:val="single" w:sz="4" w:space="0" w:color="000000"/>
              <w:bottom w:val="single" w:sz="4" w:space="0" w:color="000000"/>
              <w:right w:val="single" w:sz="4" w:space="0" w:color="000000"/>
            </w:tcBorders>
          </w:tcPr>
          <w:p w14:paraId="0ED3E12B" w14:textId="608CC2CE" w:rsidR="00235200" w:rsidDel="00371E64" w:rsidRDefault="00EB4F41" w:rsidP="00371E64">
            <w:pPr>
              <w:numPr>
                <w:ilvl w:val="2"/>
                <w:numId w:val="9"/>
              </w:numPr>
              <w:outlineLvl w:val="2"/>
              <w:rPr>
                <w:del w:id="2260" w:author="249326630@qq.com" w:date="2018-12-23T20:04:00Z"/>
              </w:rPr>
              <w:pPrChange w:id="2261" w:author="249326630@qq.com" w:date="2018-12-23T20:04:00Z">
                <w:pPr/>
              </w:pPrChange>
            </w:pPr>
            <w:del w:id="2262" w:author="249326630@qq.com" w:date="2018-12-23T20:04:00Z">
              <w:r w:rsidDel="00371E64">
                <w:rPr>
                  <w:rFonts w:hint="eastAsia"/>
                </w:rPr>
                <w:delText>问题变为[你上学的第一个城市</w:delText>
              </w:r>
              <w:r w:rsidDel="00371E64">
                <w:delText>]</w:delText>
              </w:r>
            </w:del>
          </w:p>
        </w:tc>
      </w:tr>
      <w:tr w:rsidR="00EB4F41" w:rsidDel="00371E64" w14:paraId="0B7C64D7" w14:textId="75009F2B" w:rsidTr="00F51B8D">
        <w:trPr>
          <w:trHeight w:val="392"/>
          <w:del w:id="2263" w:author="249326630@qq.com" w:date="2018-12-23T20:04:00Z"/>
        </w:trPr>
        <w:tc>
          <w:tcPr>
            <w:tcW w:w="2155" w:type="dxa"/>
            <w:tcBorders>
              <w:top w:val="single" w:sz="4" w:space="0" w:color="000000"/>
              <w:left w:val="single" w:sz="4" w:space="0" w:color="000000"/>
              <w:bottom w:val="single" w:sz="4" w:space="0" w:color="000000"/>
              <w:right w:val="single" w:sz="4" w:space="0" w:color="000000"/>
            </w:tcBorders>
          </w:tcPr>
          <w:p w14:paraId="0AE75941" w14:textId="5218C4D5" w:rsidR="00EB4F41" w:rsidDel="00371E64" w:rsidRDefault="00EB4F41" w:rsidP="00371E64">
            <w:pPr>
              <w:numPr>
                <w:ilvl w:val="2"/>
                <w:numId w:val="9"/>
              </w:numPr>
              <w:outlineLvl w:val="2"/>
              <w:rPr>
                <w:del w:id="2264" w:author="249326630@qq.com" w:date="2018-12-23T20:04:00Z"/>
              </w:rPr>
              <w:pPrChange w:id="2265" w:author="249326630@qq.com" w:date="2018-12-23T20:04:00Z">
                <w:pPr/>
              </w:pPrChange>
            </w:pPr>
            <w:del w:id="2266" w:author="249326630@qq.com" w:date="2018-12-23T20:04:00Z">
              <w:r w:rsidDel="00371E64">
                <w:rPr>
                  <w:rFonts w:hint="eastAsia"/>
                </w:rPr>
                <w:delText>点击[你最喜欢的老师</w:delText>
              </w:r>
              <w:r w:rsidDel="00371E64">
                <w:delText>]</w:delText>
              </w:r>
            </w:del>
          </w:p>
        </w:tc>
        <w:tc>
          <w:tcPr>
            <w:tcW w:w="6141" w:type="dxa"/>
            <w:gridSpan w:val="2"/>
            <w:tcBorders>
              <w:top w:val="single" w:sz="4" w:space="0" w:color="000000"/>
              <w:left w:val="single" w:sz="4" w:space="0" w:color="000000"/>
              <w:bottom w:val="single" w:sz="4" w:space="0" w:color="000000"/>
              <w:right w:val="single" w:sz="4" w:space="0" w:color="000000"/>
            </w:tcBorders>
          </w:tcPr>
          <w:p w14:paraId="6857CDBB" w14:textId="1B53B2D7" w:rsidR="00EB4F41" w:rsidDel="00371E64" w:rsidRDefault="00EB4F41" w:rsidP="00371E64">
            <w:pPr>
              <w:numPr>
                <w:ilvl w:val="2"/>
                <w:numId w:val="9"/>
              </w:numPr>
              <w:outlineLvl w:val="2"/>
              <w:rPr>
                <w:del w:id="2267" w:author="249326630@qq.com" w:date="2018-12-23T20:04:00Z"/>
              </w:rPr>
              <w:pPrChange w:id="2268" w:author="249326630@qq.com" w:date="2018-12-23T20:04:00Z">
                <w:pPr/>
              </w:pPrChange>
            </w:pPr>
            <w:del w:id="2269" w:author="249326630@qq.com" w:date="2018-12-23T20:04:00Z">
              <w:r w:rsidDel="00371E64">
                <w:rPr>
                  <w:rFonts w:hint="eastAsia"/>
                </w:rPr>
                <w:delText>问题变为[你最喜欢的老师</w:delText>
              </w:r>
              <w:r w:rsidDel="00371E64">
                <w:delText>]</w:delText>
              </w:r>
            </w:del>
          </w:p>
        </w:tc>
      </w:tr>
      <w:tr w:rsidR="00EB4F41" w:rsidDel="00371E64" w14:paraId="6CEED584" w14:textId="53E6EB9C" w:rsidTr="00F51B8D">
        <w:trPr>
          <w:trHeight w:val="392"/>
          <w:del w:id="2270" w:author="249326630@qq.com" w:date="2018-12-23T20:04:00Z"/>
        </w:trPr>
        <w:tc>
          <w:tcPr>
            <w:tcW w:w="2155" w:type="dxa"/>
            <w:tcBorders>
              <w:top w:val="single" w:sz="4" w:space="0" w:color="000000"/>
              <w:left w:val="single" w:sz="4" w:space="0" w:color="000000"/>
              <w:bottom w:val="single" w:sz="4" w:space="0" w:color="000000"/>
              <w:right w:val="single" w:sz="4" w:space="0" w:color="000000"/>
            </w:tcBorders>
          </w:tcPr>
          <w:p w14:paraId="4E8AA3B0" w14:textId="0415E35C" w:rsidR="00EB4F41" w:rsidDel="00371E64" w:rsidRDefault="00EB4F41" w:rsidP="00371E64">
            <w:pPr>
              <w:numPr>
                <w:ilvl w:val="2"/>
                <w:numId w:val="9"/>
              </w:numPr>
              <w:outlineLvl w:val="2"/>
              <w:rPr>
                <w:del w:id="2271" w:author="249326630@qq.com" w:date="2018-12-23T20:04:00Z"/>
              </w:rPr>
              <w:pPrChange w:id="2272" w:author="249326630@qq.com" w:date="2018-12-23T20:04:00Z">
                <w:pPr/>
              </w:pPrChange>
            </w:pPr>
            <w:del w:id="2273" w:author="249326630@qq.com" w:date="2018-12-23T20:04:00Z">
              <w:r w:rsidDel="00371E64">
                <w:rPr>
                  <w:rFonts w:hint="eastAsia"/>
                </w:rPr>
                <w:delText>点击[你成绩最好的学科</w:delText>
              </w:r>
              <w:r w:rsidDel="00371E64">
                <w:delText>]</w:delText>
              </w:r>
            </w:del>
          </w:p>
        </w:tc>
        <w:tc>
          <w:tcPr>
            <w:tcW w:w="6141" w:type="dxa"/>
            <w:gridSpan w:val="2"/>
            <w:tcBorders>
              <w:top w:val="single" w:sz="4" w:space="0" w:color="000000"/>
              <w:left w:val="single" w:sz="4" w:space="0" w:color="000000"/>
              <w:bottom w:val="single" w:sz="4" w:space="0" w:color="000000"/>
              <w:right w:val="single" w:sz="4" w:space="0" w:color="000000"/>
            </w:tcBorders>
          </w:tcPr>
          <w:p w14:paraId="37B66FE1" w14:textId="33A8202B" w:rsidR="00EB4F41" w:rsidDel="00371E64" w:rsidRDefault="00EB4F41" w:rsidP="00371E64">
            <w:pPr>
              <w:numPr>
                <w:ilvl w:val="2"/>
                <w:numId w:val="9"/>
              </w:numPr>
              <w:outlineLvl w:val="2"/>
              <w:rPr>
                <w:del w:id="2274" w:author="249326630@qq.com" w:date="2018-12-23T20:04:00Z"/>
              </w:rPr>
              <w:pPrChange w:id="2275" w:author="249326630@qq.com" w:date="2018-12-23T20:04:00Z">
                <w:pPr/>
              </w:pPrChange>
            </w:pPr>
            <w:del w:id="2276" w:author="249326630@qq.com" w:date="2018-12-23T20:04:00Z">
              <w:r w:rsidDel="00371E64">
                <w:rPr>
                  <w:rFonts w:hint="eastAsia"/>
                </w:rPr>
                <w:delText>问题变为[你成绩最好的学科</w:delText>
              </w:r>
              <w:r w:rsidDel="00371E64">
                <w:delText>]</w:delText>
              </w:r>
            </w:del>
          </w:p>
        </w:tc>
      </w:tr>
      <w:tr w:rsidR="00EB4F41" w:rsidDel="00371E64" w14:paraId="3BE647F0" w14:textId="027EA550" w:rsidTr="00F51B8D">
        <w:trPr>
          <w:trHeight w:val="392"/>
          <w:del w:id="2277" w:author="249326630@qq.com" w:date="2018-12-23T20:04:00Z"/>
        </w:trPr>
        <w:tc>
          <w:tcPr>
            <w:tcW w:w="2155" w:type="dxa"/>
            <w:tcBorders>
              <w:top w:val="single" w:sz="4" w:space="0" w:color="000000"/>
              <w:left w:val="single" w:sz="4" w:space="0" w:color="000000"/>
              <w:bottom w:val="single" w:sz="4" w:space="0" w:color="000000"/>
              <w:right w:val="single" w:sz="4" w:space="0" w:color="000000"/>
            </w:tcBorders>
          </w:tcPr>
          <w:p w14:paraId="3C747CAE" w14:textId="5CE99F47" w:rsidR="00EB4F41" w:rsidDel="00371E64" w:rsidRDefault="00EB4F41" w:rsidP="00371E64">
            <w:pPr>
              <w:numPr>
                <w:ilvl w:val="2"/>
                <w:numId w:val="9"/>
              </w:numPr>
              <w:outlineLvl w:val="2"/>
              <w:rPr>
                <w:del w:id="2278" w:author="249326630@qq.com" w:date="2018-12-23T20:04:00Z"/>
              </w:rPr>
              <w:pPrChange w:id="2279" w:author="249326630@qq.com" w:date="2018-12-23T20:04:00Z">
                <w:pPr/>
              </w:pPrChange>
            </w:pPr>
          </w:p>
        </w:tc>
        <w:tc>
          <w:tcPr>
            <w:tcW w:w="6141" w:type="dxa"/>
            <w:gridSpan w:val="2"/>
            <w:tcBorders>
              <w:top w:val="single" w:sz="4" w:space="0" w:color="000000"/>
              <w:left w:val="single" w:sz="4" w:space="0" w:color="000000"/>
              <w:bottom w:val="single" w:sz="4" w:space="0" w:color="000000"/>
              <w:right w:val="single" w:sz="4" w:space="0" w:color="000000"/>
            </w:tcBorders>
          </w:tcPr>
          <w:p w14:paraId="5BE0032A" w14:textId="09905E4F" w:rsidR="00EB4F41" w:rsidDel="00371E64" w:rsidRDefault="00EB4F41" w:rsidP="00371E64">
            <w:pPr>
              <w:numPr>
                <w:ilvl w:val="2"/>
                <w:numId w:val="9"/>
              </w:numPr>
              <w:outlineLvl w:val="2"/>
              <w:rPr>
                <w:del w:id="2280" w:author="249326630@qq.com" w:date="2018-12-23T20:04:00Z"/>
              </w:rPr>
              <w:pPrChange w:id="2281" w:author="249326630@qq.com" w:date="2018-12-23T20:04:00Z">
                <w:pPr/>
              </w:pPrChange>
            </w:pPr>
          </w:p>
        </w:tc>
      </w:tr>
    </w:tbl>
    <w:p w14:paraId="69CC9A42" w14:textId="4F98B2C5" w:rsidR="00747166" w:rsidDel="00371E64" w:rsidRDefault="00747166" w:rsidP="00371E64">
      <w:pPr>
        <w:numPr>
          <w:ilvl w:val="2"/>
          <w:numId w:val="9"/>
        </w:numPr>
        <w:outlineLvl w:val="2"/>
        <w:rPr>
          <w:del w:id="2282" w:author="249326630@qq.com" w:date="2018-12-23T20:04:00Z"/>
        </w:rPr>
        <w:pPrChange w:id="2283" w:author="249326630@qq.com" w:date="2018-12-23T20:04:00Z">
          <w:pPr/>
        </w:pPrChange>
      </w:pPr>
    </w:p>
    <w:p w14:paraId="76580CEC" w14:textId="300F1F10" w:rsidR="00747166" w:rsidDel="00371E64" w:rsidRDefault="00747166" w:rsidP="00371E64">
      <w:pPr>
        <w:numPr>
          <w:ilvl w:val="2"/>
          <w:numId w:val="9"/>
        </w:numPr>
        <w:outlineLvl w:val="2"/>
        <w:rPr>
          <w:del w:id="2284" w:author="249326630@qq.com" w:date="2018-12-23T20:04:00Z"/>
        </w:rPr>
        <w:pPrChange w:id="2285" w:author="249326630@qq.com" w:date="2018-12-23T20:04:00Z">
          <w:pPr/>
        </w:pPrChange>
      </w:pPr>
      <w:del w:id="2286" w:author="249326630@qq.com" w:date="2018-12-23T20:04:00Z">
        <w:r w:rsidDel="00371E64">
          <w:br w:type="page"/>
        </w:r>
      </w:del>
    </w:p>
    <w:p w14:paraId="10DA80CD" w14:textId="4F277E15" w:rsidR="00235200" w:rsidRPr="00235200" w:rsidDel="00371E64" w:rsidRDefault="00235200" w:rsidP="00371E64">
      <w:pPr>
        <w:numPr>
          <w:ilvl w:val="2"/>
          <w:numId w:val="9"/>
        </w:numPr>
        <w:outlineLvl w:val="2"/>
        <w:rPr>
          <w:del w:id="2287" w:author="249326630@qq.com" w:date="2018-12-23T20:04:00Z"/>
        </w:rPr>
        <w:pPrChange w:id="2288" w:author="249326630@qq.com" w:date="2018-12-23T20:04:00Z">
          <w:pPr/>
        </w:pPrChange>
      </w:pPr>
    </w:p>
    <w:p w14:paraId="023FC84A" w14:textId="1E2131AB" w:rsidR="00235200" w:rsidDel="00371E64" w:rsidRDefault="00235200" w:rsidP="00371E64">
      <w:pPr>
        <w:pStyle w:val="a1"/>
        <w:rPr>
          <w:del w:id="2289" w:author="249326630@qq.com" w:date="2018-12-23T20:04:00Z"/>
        </w:rPr>
        <w:pPrChange w:id="2290" w:author="249326630@qq.com" w:date="2018-12-23T20:04:00Z">
          <w:pPr>
            <w:pStyle w:val="a1"/>
          </w:pPr>
        </w:pPrChange>
      </w:pPr>
      <w:bookmarkStart w:id="2291" w:name="_Toc533356854"/>
      <w:del w:id="2292" w:author="249326630@qq.com" w:date="2018-12-23T20:04:00Z">
        <w:r w:rsidDel="00371E64">
          <w:rPr>
            <w:rFonts w:hint="eastAsia"/>
          </w:rPr>
          <w:delText>输入问题答案</w:delText>
        </w:r>
        <w:bookmarkEnd w:id="2291"/>
      </w:del>
    </w:p>
    <w:tbl>
      <w:tblPr>
        <w:tblStyle w:val="14"/>
        <w:tblW w:w="8296" w:type="dxa"/>
        <w:tblLook w:val="04A0" w:firstRow="1" w:lastRow="0" w:firstColumn="1" w:lastColumn="0" w:noHBand="0" w:noVBand="1"/>
      </w:tblPr>
      <w:tblGrid>
        <w:gridCol w:w="2916"/>
        <w:gridCol w:w="1719"/>
        <w:gridCol w:w="3661"/>
      </w:tblGrid>
      <w:tr w:rsidR="00235200" w:rsidRPr="00B45E5B" w:rsidDel="00371E64" w14:paraId="0C6FAEE2" w14:textId="4866E73E" w:rsidTr="00F51B8D">
        <w:trPr>
          <w:del w:id="2293" w:author="249326630@qq.com" w:date="2018-12-23T20:04:00Z"/>
        </w:trPr>
        <w:tc>
          <w:tcPr>
            <w:tcW w:w="4148" w:type="dxa"/>
            <w:gridSpan w:val="2"/>
            <w:tcBorders>
              <w:top w:val="single" w:sz="4" w:space="0" w:color="000000"/>
              <w:left w:val="single" w:sz="4" w:space="0" w:color="000000"/>
              <w:bottom w:val="single" w:sz="4" w:space="0" w:color="000000"/>
              <w:right w:val="single" w:sz="4" w:space="0" w:color="000000"/>
            </w:tcBorders>
            <w:hideMark/>
          </w:tcPr>
          <w:p w14:paraId="725314E6" w14:textId="69A5B630" w:rsidR="00235200" w:rsidRPr="00B45E5B" w:rsidDel="00371E64" w:rsidRDefault="00235200" w:rsidP="00371E64">
            <w:pPr>
              <w:numPr>
                <w:ilvl w:val="2"/>
                <w:numId w:val="9"/>
              </w:numPr>
              <w:outlineLvl w:val="2"/>
              <w:rPr>
                <w:del w:id="2294" w:author="249326630@qq.com" w:date="2018-12-23T20:04:00Z"/>
              </w:rPr>
              <w:pPrChange w:id="2295" w:author="249326630@qq.com" w:date="2018-12-23T20:04:00Z">
                <w:pPr/>
              </w:pPrChange>
            </w:pPr>
            <w:del w:id="2296" w:author="249326630@qq.com" w:date="2018-12-23T20:04:00Z">
              <w:r w:rsidRPr="00B45E5B" w:rsidDel="00371E64">
                <w:rPr>
                  <w:rFonts w:hint="eastAsia"/>
                </w:rPr>
                <w:delText>测试用例编号</w:delText>
              </w:r>
            </w:del>
          </w:p>
        </w:tc>
        <w:tc>
          <w:tcPr>
            <w:tcW w:w="4148" w:type="dxa"/>
            <w:tcBorders>
              <w:top w:val="single" w:sz="4" w:space="0" w:color="000000"/>
              <w:left w:val="single" w:sz="4" w:space="0" w:color="000000"/>
              <w:bottom w:val="single" w:sz="4" w:space="0" w:color="000000"/>
              <w:right w:val="single" w:sz="4" w:space="0" w:color="000000"/>
            </w:tcBorders>
          </w:tcPr>
          <w:p w14:paraId="7855BE3A" w14:textId="6D35EA35" w:rsidR="00235200" w:rsidRPr="00B45E5B" w:rsidDel="00371E64" w:rsidRDefault="00235200" w:rsidP="00371E64">
            <w:pPr>
              <w:numPr>
                <w:ilvl w:val="2"/>
                <w:numId w:val="9"/>
              </w:numPr>
              <w:outlineLvl w:val="2"/>
              <w:rPr>
                <w:del w:id="2297" w:author="249326630@qq.com" w:date="2018-12-23T20:04:00Z"/>
              </w:rPr>
              <w:pPrChange w:id="2298" w:author="249326630@qq.com" w:date="2018-12-23T20:04:00Z">
                <w:pPr/>
              </w:pPrChange>
            </w:pPr>
            <w:del w:id="2299" w:author="249326630@qq.com" w:date="2018-12-23T20:04:00Z">
              <w:r w:rsidDel="00371E64">
                <w:rPr>
                  <w:rFonts w:hint="eastAsia"/>
                </w:rPr>
                <w:delText>TC</w:delText>
              </w:r>
              <w:r w:rsidDel="00371E64">
                <w:delText>-</w:delText>
              </w:r>
              <w:r w:rsidDel="00371E64">
                <w:rPr>
                  <w:rFonts w:hint="eastAsia"/>
                </w:rPr>
                <w:delText>V</w:delText>
              </w:r>
              <w:r w:rsidDel="00371E64">
                <w:delText>-</w:delText>
              </w:r>
              <w:r w:rsidR="00747166" w:rsidDel="00371E64">
                <w:rPr>
                  <w:rFonts w:hint="eastAsia"/>
                </w:rPr>
                <w:delText>16</w:delText>
              </w:r>
            </w:del>
          </w:p>
        </w:tc>
      </w:tr>
      <w:tr w:rsidR="00235200" w:rsidDel="00371E64" w14:paraId="2F1FD326" w14:textId="14DEAA93" w:rsidTr="00F51B8D">
        <w:trPr>
          <w:del w:id="2300" w:author="249326630@qq.com" w:date="2018-12-23T20:04:00Z"/>
        </w:trPr>
        <w:tc>
          <w:tcPr>
            <w:tcW w:w="4148" w:type="dxa"/>
            <w:gridSpan w:val="2"/>
            <w:tcBorders>
              <w:top w:val="single" w:sz="4" w:space="0" w:color="000000"/>
              <w:left w:val="single" w:sz="4" w:space="0" w:color="000000"/>
              <w:bottom w:val="single" w:sz="4" w:space="0" w:color="000000"/>
              <w:right w:val="single" w:sz="4" w:space="0" w:color="000000"/>
            </w:tcBorders>
          </w:tcPr>
          <w:p w14:paraId="3394D8A9" w14:textId="66DCA88F" w:rsidR="00235200" w:rsidRPr="00B45E5B" w:rsidDel="00371E64" w:rsidRDefault="00235200" w:rsidP="00371E64">
            <w:pPr>
              <w:numPr>
                <w:ilvl w:val="2"/>
                <w:numId w:val="9"/>
              </w:numPr>
              <w:outlineLvl w:val="2"/>
              <w:rPr>
                <w:del w:id="2301" w:author="249326630@qq.com" w:date="2018-12-23T20:04:00Z"/>
              </w:rPr>
              <w:pPrChange w:id="2302" w:author="249326630@qq.com" w:date="2018-12-23T20:04:00Z">
                <w:pPr/>
              </w:pPrChange>
            </w:pPr>
            <w:del w:id="2303" w:author="249326630@qq.com" w:date="2018-12-23T20:04:00Z">
              <w:r w:rsidDel="00371E64">
                <w:rPr>
                  <w:rFonts w:hint="eastAsia"/>
                </w:rPr>
                <w:delText>测试用例名称</w:delText>
              </w:r>
            </w:del>
          </w:p>
        </w:tc>
        <w:tc>
          <w:tcPr>
            <w:tcW w:w="4148" w:type="dxa"/>
            <w:tcBorders>
              <w:top w:val="single" w:sz="4" w:space="0" w:color="000000"/>
              <w:left w:val="single" w:sz="4" w:space="0" w:color="000000"/>
              <w:bottom w:val="single" w:sz="4" w:space="0" w:color="000000"/>
              <w:right w:val="single" w:sz="4" w:space="0" w:color="000000"/>
            </w:tcBorders>
          </w:tcPr>
          <w:p w14:paraId="7048ACF3" w14:textId="110C0313" w:rsidR="00235200" w:rsidDel="00371E64" w:rsidRDefault="00EB4F41" w:rsidP="00371E64">
            <w:pPr>
              <w:numPr>
                <w:ilvl w:val="2"/>
                <w:numId w:val="9"/>
              </w:numPr>
              <w:outlineLvl w:val="2"/>
              <w:rPr>
                <w:del w:id="2304" w:author="249326630@qq.com" w:date="2018-12-23T20:04:00Z"/>
              </w:rPr>
              <w:pPrChange w:id="2305" w:author="249326630@qq.com" w:date="2018-12-23T20:04:00Z">
                <w:pPr/>
              </w:pPrChange>
            </w:pPr>
            <w:del w:id="2306" w:author="249326630@qq.com" w:date="2018-12-23T20:04:00Z">
              <w:r w:rsidDel="00371E64">
                <w:rPr>
                  <w:rFonts w:hint="eastAsia"/>
                </w:rPr>
                <w:delText>输入问题答案</w:delText>
              </w:r>
            </w:del>
          </w:p>
        </w:tc>
      </w:tr>
      <w:tr w:rsidR="00235200" w:rsidDel="00371E64" w14:paraId="049B6995" w14:textId="02BB88D4" w:rsidTr="00F51B8D">
        <w:trPr>
          <w:del w:id="2307" w:author="249326630@qq.com" w:date="2018-12-23T20:04:00Z"/>
        </w:trPr>
        <w:tc>
          <w:tcPr>
            <w:tcW w:w="4148" w:type="dxa"/>
            <w:gridSpan w:val="2"/>
            <w:tcBorders>
              <w:top w:val="single" w:sz="4" w:space="0" w:color="000000"/>
              <w:left w:val="single" w:sz="4" w:space="0" w:color="000000"/>
              <w:bottom w:val="single" w:sz="4" w:space="0" w:color="000000"/>
              <w:right w:val="single" w:sz="4" w:space="0" w:color="000000"/>
            </w:tcBorders>
          </w:tcPr>
          <w:p w14:paraId="72F42FCB" w14:textId="3C08268A" w:rsidR="00235200" w:rsidDel="00371E64" w:rsidRDefault="00235200" w:rsidP="00371E64">
            <w:pPr>
              <w:numPr>
                <w:ilvl w:val="2"/>
                <w:numId w:val="9"/>
              </w:numPr>
              <w:outlineLvl w:val="2"/>
              <w:rPr>
                <w:del w:id="2308" w:author="249326630@qq.com" w:date="2018-12-23T20:04:00Z"/>
              </w:rPr>
              <w:pPrChange w:id="2309" w:author="249326630@qq.com" w:date="2018-12-23T20:04:00Z">
                <w:pPr/>
              </w:pPrChange>
            </w:pPr>
            <w:del w:id="2310" w:author="249326630@qq.com" w:date="2018-12-23T20:04:00Z">
              <w:r w:rsidDel="00371E64">
                <w:rPr>
                  <w:rFonts w:hint="eastAsia"/>
                </w:rPr>
                <w:delText>用例来源</w:delText>
              </w:r>
            </w:del>
          </w:p>
        </w:tc>
        <w:tc>
          <w:tcPr>
            <w:tcW w:w="4148" w:type="dxa"/>
            <w:tcBorders>
              <w:top w:val="single" w:sz="4" w:space="0" w:color="000000"/>
              <w:left w:val="single" w:sz="4" w:space="0" w:color="000000"/>
              <w:bottom w:val="single" w:sz="4" w:space="0" w:color="000000"/>
              <w:right w:val="single" w:sz="4" w:space="0" w:color="000000"/>
            </w:tcBorders>
          </w:tcPr>
          <w:p w14:paraId="1CDA7A88" w14:textId="6EC47B4F" w:rsidR="00235200" w:rsidDel="00371E64" w:rsidRDefault="00EB4F41" w:rsidP="00371E64">
            <w:pPr>
              <w:numPr>
                <w:ilvl w:val="2"/>
                <w:numId w:val="9"/>
              </w:numPr>
              <w:outlineLvl w:val="2"/>
              <w:rPr>
                <w:del w:id="2311" w:author="249326630@qq.com" w:date="2018-12-23T20:04:00Z"/>
              </w:rPr>
              <w:pPrChange w:id="2312" w:author="249326630@qq.com" w:date="2018-12-23T20:04:00Z">
                <w:pPr/>
              </w:pPrChange>
            </w:pPr>
            <w:del w:id="2313" w:author="249326630@qq.com" w:date="2018-12-23T20:04:00Z">
              <w:r w:rsidDel="00371E64">
                <w:rPr>
                  <w:rFonts w:hint="eastAsia"/>
                </w:rPr>
                <w:delText>输入问题答案</w:delText>
              </w:r>
            </w:del>
          </w:p>
        </w:tc>
      </w:tr>
      <w:tr w:rsidR="00235200" w:rsidDel="00371E64" w14:paraId="30981551" w14:textId="06DBD647" w:rsidTr="00F51B8D">
        <w:trPr>
          <w:del w:id="2314" w:author="249326630@qq.com" w:date="2018-12-23T20:04:00Z"/>
        </w:trPr>
        <w:tc>
          <w:tcPr>
            <w:tcW w:w="4148" w:type="dxa"/>
            <w:gridSpan w:val="2"/>
            <w:tcBorders>
              <w:top w:val="single" w:sz="4" w:space="0" w:color="000000"/>
              <w:left w:val="single" w:sz="4" w:space="0" w:color="000000"/>
              <w:bottom w:val="single" w:sz="4" w:space="0" w:color="000000"/>
              <w:right w:val="single" w:sz="4" w:space="0" w:color="000000"/>
            </w:tcBorders>
            <w:hideMark/>
          </w:tcPr>
          <w:p w14:paraId="592E391E" w14:textId="24051BBA" w:rsidR="00235200" w:rsidRPr="00B45E5B" w:rsidDel="00371E64" w:rsidRDefault="00235200" w:rsidP="00371E64">
            <w:pPr>
              <w:numPr>
                <w:ilvl w:val="2"/>
                <w:numId w:val="9"/>
              </w:numPr>
              <w:outlineLvl w:val="2"/>
              <w:rPr>
                <w:del w:id="2315" w:author="249326630@qq.com" w:date="2018-12-23T20:04:00Z"/>
              </w:rPr>
              <w:pPrChange w:id="2316" w:author="249326630@qq.com" w:date="2018-12-23T20:04:00Z">
                <w:pPr/>
              </w:pPrChange>
            </w:pPr>
            <w:del w:id="2317" w:author="249326630@qq.com" w:date="2018-12-23T20:04:00Z">
              <w:r w:rsidDel="00371E64">
                <w:rPr>
                  <w:rFonts w:hint="eastAsia"/>
                </w:rPr>
                <w:delText>参与者</w:delText>
              </w:r>
            </w:del>
          </w:p>
        </w:tc>
        <w:tc>
          <w:tcPr>
            <w:tcW w:w="4148" w:type="dxa"/>
            <w:tcBorders>
              <w:top w:val="single" w:sz="4" w:space="0" w:color="000000"/>
              <w:left w:val="single" w:sz="4" w:space="0" w:color="000000"/>
              <w:bottom w:val="single" w:sz="4" w:space="0" w:color="000000"/>
              <w:right w:val="single" w:sz="4" w:space="0" w:color="000000"/>
            </w:tcBorders>
          </w:tcPr>
          <w:p w14:paraId="5D521262" w14:textId="333B5941" w:rsidR="00235200" w:rsidDel="00371E64" w:rsidRDefault="00235200" w:rsidP="00371E64">
            <w:pPr>
              <w:numPr>
                <w:ilvl w:val="2"/>
                <w:numId w:val="9"/>
              </w:numPr>
              <w:outlineLvl w:val="2"/>
              <w:rPr>
                <w:del w:id="2318" w:author="249326630@qq.com" w:date="2018-12-23T20:04:00Z"/>
              </w:rPr>
              <w:pPrChange w:id="2319" w:author="249326630@qq.com" w:date="2018-12-23T20:04:00Z">
                <w:pPr/>
              </w:pPrChange>
            </w:pPr>
            <w:del w:id="2320" w:author="249326630@qq.com" w:date="2018-12-23T20:04:00Z">
              <w:r w:rsidDel="00371E64">
                <w:rPr>
                  <w:rFonts w:hint="eastAsia"/>
                </w:rPr>
                <w:delText>游客</w:delText>
              </w:r>
            </w:del>
          </w:p>
        </w:tc>
      </w:tr>
      <w:tr w:rsidR="00235200" w:rsidDel="00371E64" w14:paraId="3CECB9E0" w14:textId="4BD26DAF" w:rsidTr="00F51B8D">
        <w:trPr>
          <w:del w:id="2321" w:author="249326630@qq.com" w:date="2018-12-23T20:04:00Z"/>
        </w:trPr>
        <w:tc>
          <w:tcPr>
            <w:tcW w:w="4148" w:type="dxa"/>
            <w:gridSpan w:val="2"/>
            <w:tcBorders>
              <w:top w:val="single" w:sz="4" w:space="0" w:color="000000"/>
              <w:left w:val="single" w:sz="4" w:space="0" w:color="000000"/>
              <w:bottom w:val="single" w:sz="4" w:space="0" w:color="000000"/>
              <w:right w:val="single" w:sz="4" w:space="0" w:color="000000"/>
            </w:tcBorders>
          </w:tcPr>
          <w:p w14:paraId="5576847D" w14:textId="43346851" w:rsidR="00235200" w:rsidRPr="00B45E5B" w:rsidDel="00371E64" w:rsidRDefault="00235200" w:rsidP="00371E64">
            <w:pPr>
              <w:numPr>
                <w:ilvl w:val="2"/>
                <w:numId w:val="9"/>
              </w:numPr>
              <w:outlineLvl w:val="2"/>
              <w:rPr>
                <w:del w:id="2322" w:author="249326630@qq.com" w:date="2018-12-23T20:04:00Z"/>
              </w:rPr>
              <w:pPrChange w:id="2323" w:author="249326630@qq.com" w:date="2018-12-23T20:04:00Z">
                <w:pPr/>
              </w:pPrChange>
            </w:pPr>
            <w:del w:id="2324" w:author="249326630@qq.com" w:date="2018-12-23T20:04:00Z">
              <w:r w:rsidDel="00371E64">
                <w:rPr>
                  <w:rFonts w:hint="eastAsia"/>
                </w:rPr>
                <w:delText>测试方法</w:delText>
              </w:r>
            </w:del>
          </w:p>
        </w:tc>
        <w:tc>
          <w:tcPr>
            <w:tcW w:w="4148" w:type="dxa"/>
            <w:tcBorders>
              <w:top w:val="single" w:sz="4" w:space="0" w:color="000000"/>
              <w:left w:val="single" w:sz="4" w:space="0" w:color="000000"/>
              <w:bottom w:val="single" w:sz="4" w:space="0" w:color="000000"/>
              <w:right w:val="single" w:sz="4" w:space="0" w:color="000000"/>
            </w:tcBorders>
          </w:tcPr>
          <w:p w14:paraId="3EC594DD" w14:textId="7FB131DA" w:rsidR="00235200" w:rsidDel="00371E64" w:rsidRDefault="00E27973" w:rsidP="00371E64">
            <w:pPr>
              <w:numPr>
                <w:ilvl w:val="2"/>
                <w:numId w:val="9"/>
              </w:numPr>
              <w:outlineLvl w:val="2"/>
              <w:rPr>
                <w:del w:id="2325" w:author="249326630@qq.com" w:date="2018-12-23T20:04:00Z"/>
              </w:rPr>
              <w:pPrChange w:id="2326" w:author="249326630@qq.com" w:date="2018-12-23T20:04:00Z">
                <w:pPr/>
              </w:pPrChange>
            </w:pPr>
            <w:del w:id="2327" w:author="249326630@qq.com" w:date="2018-12-23T20:04:00Z">
              <w:r w:rsidDel="00371E64">
                <w:rPr>
                  <w:rFonts w:hint="eastAsia"/>
                </w:rPr>
                <w:delText>黑盒测试-等价类划分、边界值</w:delText>
              </w:r>
            </w:del>
          </w:p>
        </w:tc>
      </w:tr>
      <w:tr w:rsidR="00235200" w:rsidDel="00371E64" w14:paraId="25348225" w14:textId="69D7D3C2" w:rsidTr="00F51B8D">
        <w:trPr>
          <w:del w:id="2328" w:author="249326630@qq.com" w:date="2018-12-23T20:04:00Z"/>
        </w:trPr>
        <w:tc>
          <w:tcPr>
            <w:tcW w:w="4148" w:type="dxa"/>
            <w:gridSpan w:val="2"/>
            <w:tcBorders>
              <w:top w:val="single" w:sz="4" w:space="0" w:color="000000"/>
              <w:left w:val="single" w:sz="4" w:space="0" w:color="000000"/>
              <w:bottom w:val="single" w:sz="4" w:space="0" w:color="000000"/>
              <w:right w:val="single" w:sz="4" w:space="0" w:color="000000"/>
            </w:tcBorders>
          </w:tcPr>
          <w:p w14:paraId="60A3AD2D" w14:textId="79BD3C97" w:rsidR="00235200" w:rsidDel="00371E64" w:rsidRDefault="00235200" w:rsidP="00371E64">
            <w:pPr>
              <w:numPr>
                <w:ilvl w:val="2"/>
                <w:numId w:val="9"/>
              </w:numPr>
              <w:outlineLvl w:val="2"/>
              <w:rPr>
                <w:del w:id="2329" w:author="249326630@qq.com" w:date="2018-12-23T20:04:00Z"/>
              </w:rPr>
              <w:pPrChange w:id="2330" w:author="249326630@qq.com" w:date="2018-12-23T20:04:00Z">
                <w:pPr/>
              </w:pPrChange>
            </w:pPr>
            <w:del w:id="2331" w:author="249326630@qq.com" w:date="2018-12-23T20:04:00Z">
              <w:r w:rsidDel="00371E64">
                <w:rPr>
                  <w:rFonts w:hint="eastAsia"/>
                </w:rPr>
                <w:delText>前置条件</w:delText>
              </w:r>
            </w:del>
          </w:p>
        </w:tc>
        <w:tc>
          <w:tcPr>
            <w:tcW w:w="4148" w:type="dxa"/>
            <w:tcBorders>
              <w:top w:val="single" w:sz="4" w:space="0" w:color="000000"/>
              <w:left w:val="single" w:sz="4" w:space="0" w:color="000000"/>
              <w:bottom w:val="single" w:sz="4" w:space="0" w:color="000000"/>
              <w:right w:val="single" w:sz="4" w:space="0" w:color="000000"/>
            </w:tcBorders>
          </w:tcPr>
          <w:p w14:paraId="02377948" w14:textId="51815647" w:rsidR="00235200" w:rsidDel="00371E64" w:rsidRDefault="00235200" w:rsidP="00371E64">
            <w:pPr>
              <w:numPr>
                <w:ilvl w:val="2"/>
                <w:numId w:val="9"/>
              </w:numPr>
              <w:outlineLvl w:val="2"/>
              <w:rPr>
                <w:del w:id="2332" w:author="249326630@qq.com" w:date="2018-12-23T20:04:00Z"/>
              </w:rPr>
              <w:pPrChange w:id="2333" w:author="249326630@qq.com" w:date="2018-12-23T20:04:00Z">
                <w:pPr/>
              </w:pPrChange>
            </w:pPr>
            <w:del w:id="2334" w:author="249326630@qq.com" w:date="2018-12-23T20:04:00Z">
              <w:r w:rsidDel="00371E64">
                <w:rPr>
                  <w:rFonts w:hint="eastAsia"/>
                </w:rPr>
                <w:delText>无</w:delText>
              </w:r>
            </w:del>
          </w:p>
        </w:tc>
      </w:tr>
      <w:tr w:rsidR="00235200" w:rsidDel="00371E64" w14:paraId="4B6F5B09" w14:textId="029BC9DC" w:rsidTr="00F51B8D">
        <w:trPr>
          <w:del w:id="2335" w:author="249326630@qq.com" w:date="2018-12-23T20:04:00Z"/>
        </w:trPr>
        <w:tc>
          <w:tcPr>
            <w:tcW w:w="4148" w:type="dxa"/>
            <w:gridSpan w:val="2"/>
            <w:tcBorders>
              <w:top w:val="single" w:sz="4" w:space="0" w:color="000000"/>
              <w:left w:val="single" w:sz="4" w:space="0" w:color="000000"/>
              <w:bottom w:val="single" w:sz="4" w:space="0" w:color="000000"/>
              <w:right w:val="single" w:sz="4" w:space="0" w:color="000000"/>
            </w:tcBorders>
          </w:tcPr>
          <w:p w14:paraId="6A7187C1" w14:textId="122CA9DE" w:rsidR="00235200" w:rsidDel="00371E64" w:rsidRDefault="00235200" w:rsidP="00371E64">
            <w:pPr>
              <w:numPr>
                <w:ilvl w:val="2"/>
                <w:numId w:val="9"/>
              </w:numPr>
              <w:outlineLvl w:val="2"/>
              <w:rPr>
                <w:del w:id="2336" w:author="249326630@qq.com" w:date="2018-12-23T20:04:00Z"/>
              </w:rPr>
              <w:pPrChange w:id="2337" w:author="249326630@qq.com" w:date="2018-12-23T20:04:00Z">
                <w:pPr/>
              </w:pPrChange>
            </w:pPr>
            <w:del w:id="2338" w:author="249326630@qq.com" w:date="2018-12-23T20:04:00Z">
              <w:r w:rsidDel="00371E64">
                <w:rPr>
                  <w:rFonts w:hint="eastAsia"/>
                </w:rPr>
                <w:delText>状态</w:delText>
              </w:r>
            </w:del>
          </w:p>
        </w:tc>
        <w:tc>
          <w:tcPr>
            <w:tcW w:w="4148" w:type="dxa"/>
            <w:tcBorders>
              <w:top w:val="single" w:sz="4" w:space="0" w:color="000000"/>
              <w:left w:val="single" w:sz="4" w:space="0" w:color="000000"/>
              <w:bottom w:val="single" w:sz="4" w:space="0" w:color="000000"/>
              <w:right w:val="single" w:sz="4" w:space="0" w:color="000000"/>
            </w:tcBorders>
          </w:tcPr>
          <w:p w14:paraId="2071DE71" w14:textId="218190C6" w:rsidR="00235200" w:rsidDel="00371E64" w:rsidRDefault="00235200" w:rsidP="00371E64">
            <w:pPr>
              <w:numPr>
                <w:ilvl w:val="2"/>
                <w:numId w:val="9"/>
              </w:numPr>
              <w:outlineLvl w:val="2"/>
              <w:rPr>
                <w:del w:id="2339" w:author="249326630@qq.com" w:date="2018-12-23T20:04:00Z"/>
              </w:rPr>
              <w:pPrChange w:id="2340" w:author="249326630@qq.com" w:date="2018-12-23T20:04:00Z">
                <w:pPr/>
              </w:pPrChange>
            </w:pPr>
            <w:del w:id="2341" w:author="249326630@qq.com" w:date="2018-12-23T20:04:00Z">
              <w:r w:rsidDel="00371E64">
                <w:rPr>
                  <w:rFonts w:hint="eastAsia"/>
                </w:rPr>
                <w:delText>未登录</w:delText>
              </w:r>
            </w:del>
          </w:p>
        </w:tc>
      </w:tr>
      <w:tr w:rsidR="00235200" w:rsidDel="00371E64" w14:paraId="09E98053" w14:textId="18B4E541" w:rsidTr="00F51B8D">
        <w:trPr>
          <w:del w:id="2342" w:author="249326630@qq.com" w:date="2018-12-23T20:04:00Z"/>
        </w:trPr>
        <w:tc>
          <w:tcPr>
            <w:tcW w:w="4148" w:type="dxa"/>
            <w:gridSpan w:val="2"/>
            <w:tcBorders>
              <w:top w:val="single" w:sz="4" w:space="0" w:color="000000"/>
              <w:left w:val="single" w:sz="4" w:space="0" w:color="000000"/>
              <w:bottom w:val="single" w:sz="4" w:space="0" w:color="000000"/>
              <w:right w:val="single" w:sz="4" w:space="0" w:color="000000"/>
            </w:tcBorders>
          </w:tcPr>
          <w:p w14:paraId="0A0434C6" w14:textId="484110F0" w:rsidR="00235200" w:rsidDel="00371E64" w:rsidRDefault="00235200" w:rsidP="00371E64">
            <w:pPr>
              <w:numPr>
                <w:ilvl w:val="2"/>
                <w:numId w:val="9"/>
              </w:numPr>
              <w:outlineLvl w:val="2"/>
              <w:rPr>
                <w:del w:id="2343" w:author="249326630@qq.com" w:date="2018-12-23T20:04:00Z"/>
              </w:rPr>
              <w:pPrChange w:id="2344" w:author="249326630@qq.com" w:date="2018-12-23T20:04:00Z">
                <w:pPr/>
              </w:pPrChange>
            </w:pPr>
            <w:del w:id="2345" w:author="249326630@qq.com" w:date="2018-12-23T20:04:00Z">
              <w:r w:rsidDel="00371E64">
                <w:rPr>
                  <w:rFonts w:hint="eastAsia"/>
                </w:rPr>
                <w:delText>场景</w:delText>
              </w:r>
            </w:del>
          </w:p>
        </w:tc>
        <w:tc>
          <w:tcPr>
            <w:tcW w:w="4148" w:type="dxa"/>
            <w:tcBorders>
              <w:top w:val="single" w:sz="4" w:space="0" w:color="000000"/>
              <w:left w:val="single" w:sz="4" w:space="0" w:color="000000"/>
              <w:bottom w:val="single" w:sz="4" w:space="0" w:color="000000"/>
              <w:right w:val="single" w:sz="4" w:space="0" w:color="000000"/>
            </w:tcBorders>
          </w:tcPr>
          <w:p w14:paraId="5E6954DD" w14:textId="5070F6B2" w:rsidR="00235200" w:rsidDel="00371E64" w:rsidRDefault="00235200" w:rsidP="00371E64">
            <w:pPr>
              <w:numPr>
                <w:ilvl w:val="2"/>
                <w:numId w:val="9"/>
              </w:numPr>
              <w:outlineLvl w:val="2"/>
              <w:rPr>
                <w:del w:id="2346" w:author="249326630@qq.com" w:date="2018-12-23T20:04:00Z"/>
              </w:rPr>
              <w:pPrChange w:id="2347" w:author="249326630@qq.com" w:date="2018-12-23T20:04:00Z">
                <w:pPr/>
              </w:pPrChange>
            </w:pPr>
            <w:del w:id="2348" w:author="249326630@qq.com" w:date="2018-12-23T20:04:00Z">
              <w:r w:rsidDel="00371E64">
                <w:rPr>
                  <w:rFonts w:hint="eastAsia"/>
                </w:rPr>
                <w:delText>游客</w:delText>
              </w:r>
              <w:r w:rsidR="00EB4F41" w:rsidDel="00371E64">
                <w:rPr>
                  <w:rFonts w:hint="eastAsia"/>
                </w:rPr>
                <w:delText>输入问题答案</w:delText>
              </w:r>
            </w:del>
          </w:p>
        </w:tc>
      </w:tr>
      <w:tr w:rsidR="00235200" w:rsidRPr="00B45E5B" w:rsidDel="00371E64" w14:paraId="77C73394" w14:textId="6446FA97" w:rsidTr="00F51B8D">
        <w:trPr>
          <w:del w:id="2349" w:author="249326630@qq.com" w:date="2018-12-23T20:04:00Z"/>
        </w:trPr>
        <w:tc>
          <w:tcPr>
            <w:tcW w:w="4148" w:type="dxa"/>
            <w:gridSpan w:val="2"/>
            <w:tcBorders>
              <w:top w:val="single" w:sz="4" w:space="0" w:color="000000"/>
              <w:left w:val="single" w:sz="4" w:space="0" w:color="000000"/>
              <w:bottom w:val="single" w:sz="4" w:space="0" w:color="000000"/>
              <w:right w:val="single" w:sz="4" w:space="0" w:color="000000"/>
            </w:tcBorders>
            <w:hideMark/>
          </w:tcPr>
          <w:p w14:paraId="5DECA20E" w14:textId="188E5611" w:rsidR="00235200" w:rsidRPr="00B45E5B" w:rsidDel="00371E64" w:rsidRDefault="00235200" w:rsidP="00371E64">
            <w:pPr>
              <w:numPr>
                <w:ilvl w:val="2"/>
                <w:numId w:val="9"/>
              </w:numPr>
              <w:outlineLvl w:val="2"/>
              <w:rPr>
                <w:del w:id="2350" w:author="249326630@qq.com" w:date="2018-12-23T20:04:00Z"/>
              </w:rPr>
              <w:pPrChange w:id="2351" w:author="249326630@qq.com" w:date="2018-12-23T20:04:00Z">
                <w:pPr/>
              </w:pPrChange>
            </w:pPr>
            <w:del w:id="2352" w:author="249326630@qq.com" w:date="2018-12-23T20:04:00Z">
              <w:r w:rsidRPr="00B45E5B" w:rsidDel="00371E64">
                <w:rPr>
                  <w:rFonts w:hint="eastAsia"/>
                </w:rPr>
                <w:delText>测试目的</w:delText>
              </w:r>
            </w:del>
          </w:p>
        </w:tc>
        <w:tc>
          <w:tcPr>
            <w:tcW w:w="4148" w:type="dxa"/>
            <w:tcBorders>
              <w:top w:val="single" w:sz="4" w:space="0" w:color="000000"/>
              <w:left w:val="single" w:sz="4" w:space="0" w:color="000000"/>
              <w:bottom w:val="single" w:sz="4" w:space="0" w:color="000000"/>
              <w:right w:val="single" w:sz="4" w:space="0" w:color="000000"/>
            </w:tcBorders>
          </w:tcPr>
          <w:p w14:paraId="5A11CBE0" w14:textId="67954362" w:rsidR="00235200" w:rsidRPr="00B45E5B" w:rsidDel="00371E64" w:rsidRDefault="00235200" w:rsidP="00371E64">
            <w:pPr>
              <w:numPr>
                <w:ilvl w:val="2"/>
                <w:numId w:val="9"/>
              </w:numPr>
              <w:outlineLvl w:val="2"/>
              <w:rPr>
                <w:del w:id="2353" w:author="249326630@qq.com" w:date="2018-12-23T20:04:00Z"/>
              </w:rPr>
              <w:pPrChange w:id="2354" w:author="249326630@qq.com" w:date="2018-12-23T20:04:00Z">
                <w:pPr/>
              </w:pPrChange>
            </w:pPr>
            <w:del w:id="2355" w:author="249326630@qq.com" w:date="2018-12-23T20:04:00Z">
              <w:r w:rsidDel="00371E64">
                <w:rPr>
                  <w:rFonts w:hint="eastAsia"/>
                </w:rPr>
                <w:delText>测试游客是否能进入首页，</w:delText>
              </w:r>
              <w:r w:rsidR="00EB4F41" w:rsidDel="00371E64">
                <w:rPr>
                  <w:rFonts w:hint="eastAsia"/>
                </w:rPr>
                <w:delText>输入问题答案</w:delText>
              </w:r>
            </w:del>
          </w:p>
        </w:tc>
      </w:tr>
      <w:tr w:rsidR="00235200" w:rsidRPr="00507ADD" w:rsidDel="00371E64" w14:paraId="095B696F" w14:textId="6B12C38F" w:rsidTr="00F51B8D">
        <w:trPr>
          <w:trHeight w:val="1445"/>
          <w:del w:id="2356" w:author="249326630@qq.com" w:date="2018-12-23T20:04:00Z"/>
        </w:trPr>
        <w:tc>
          <w:tcPr>
            <w:tcW w:w="8296" w:type="dxa"/>
            <w:gridSpan w:val="3"/>
            <w:tcBorders>
              <w:top w:val="single" w:sz="4" w:space="0" w:color="000000"/>
              <w:left w:val="single" w:sz="4" w:space="0" w:color="000000"/>
              <w:right w:val="single" w:sz="4" w:space="0" w:color="000000"/>
            </w:tcBorders>
            <w:hideMark/>
          </w:tcPr>
          <w:p w14:paraId="3012A17D" w14:textId="647B8E70" w:rsidR="00235200" w:rsidRPr="00507ADD" w:rsidDel="00371E64" w:rsidRDefault="00235200" w:rsidP="00371E64">
            <w:pPr>
              <w:numPr>
                <w:ilvl w:val="2"/>
                <w:numId w:val="9"/>
              </w:numPr>
              <w:outlineLvl w:val="2"/>
              <w:rPr>
                <w:del w:id="2357" w:author="249326630@qq.com" w:date="2018-12-23T20:04:00Z"/>
              </w:rPr>
              <w:pPrChange w:id="2358" w:author="249326630@qq.com" w:date="2018-12-23T20:04:00Z">
                <w:pPr/>
              </w:pPrChange>
            </w:pPr>
            <w:del w:id="2359" w:author="249326630@qq.com" w:date="2018-12-23T20:04:00Z">
              <w:r w:rsidRPr="00507ADD" w:rsidDel="00371E64">
                <w:rPr>
                  <w:rFonts w:hint="eastAsia"/>
                </w:rPr>
                <w:delText>初始条件和背景：</w:delText>
              </w:r>
            </w:del>
          </w:p>
          <w:p w14:paraId="55CA0177" w14:textId="18E233D7" w:rsidR="00235200" w:rsidDel="00371E64" w:rsidRDefault="00235200" w:rsidP="00371E64">
            <w:pPr>
              <w:numPr>
                <w:ilvl w:val="2"/>
                <w:numId w:val="9"/>
              </w:numPr>
              <w:outlineLvl w:val="2"/>
              <w:rPr>
                <w:del w:id="2360" w:author="249326630@qq.com" w:date="2018-12-23T20:04:00Z"/>
              </w:rPr>
              <w:pPrChange w:id="2361" w:author="249326630@qq.com" w:date="2018-12-23T20:04:00Z">
                <w:pPr/>
              </w:pPrChange>
            </w:pPr>
            <w:del w:id="2362" w:author="249326630@qq.com" w:date="2018-12-23T20:04:00Z">
              <w:r w:rsidRPr="00B45E5B" w:rsidDel="00371E64">
                <w:rPr>
                  <w:rFonts w:hint="eastAsia"/>
                </w:rPr>
                <w:delText>系统</w:delText>
              </w:r>
              <w:r w:rsidDel="00371E64">
                <w:rPr>
                  <w:rFonts w:hint="eastAsia"/>
                </w:rPr>
                <w:delText>：PC端</w:delText>
              </w:r>
            </w:del>
          </w:p>
          <w:p w14:paraId="41A70FE4" w14:textId="0448029E" w:rsidR="00235200" w:rsidRPr="00507ADD" w:rsidDel="00371E64" w:rsidRDefault="00235200" w:rsidP="00371E64">
            <w:pPr>
              <w:numPr>
                <w:ilvl w:val="2"/>
                <w:numId w:val="9"/>
              </w:numPr>
              <w:outlineLvl w:val="2"/>
              <w:rPr>
                <w:del w:id="2363" w:author="249326630@qq.com" w:date="2018-12-23T20:04:00Z"/>
              </w:rPr>
              <w:pPrChange w:id="2364" w:author="249326630@qq.com" w:date="2018-12-23T20:04:00Z">
                <w:pPr/>
              </w:pPrChange>
            </w:pPr>
            <w:del w:id="2365" w:author="249326630@qq.com" w:date="2018-12-23T20:04:00Z">
              <w:r w:rsidDel="00371E64">
                <w:rPr>
                  <w:rFonts w:hint="eastAsia"/>
                </w:rPr>
                <w:delText>浏览器：C</w:delText>
              </w:r>
              <w:r w:rsidDel="00371E64">
                <w:delText>hrome</w:delText>
              </w:r>
            </w:del>
          </w:p>
          <w:p w14:paraId="4119799E" w14:textId="07BFFB27" w:rsidR="00235200" w:rsidRPr="00507ADD" w:rsidDel="00371E64" w:rsidRDefault="00235200" w:rsidP="00371E64">
            <w:pPr>
              <w:numPr>
                <w:ilvl w:val="2"/>
                <w:numId w:val="9"/>
              </w:numPr>
              <w:outlineLvl w:val="2"/>
              <w:rPr>
                <w:del w:id="2366" w:author="249326630@qq.com" w:date="2018-12-23T20:04:00Z"/>
              </w:rPr>
              <w:pPrChange w:id="2367" w:author="249326630@qq.com" w:date="2018-12-23T20:04:00Z">
                <w:pPr/>
              </w:pPrChange>
            </w:pPr>
            <w:del w:id="2368" w:author="249326630@qq.com" w:date="2018-12-23T20:04:00Z">
              <w:r w:rsidRPr="00507ADD" w:rsidDel="00371E64">
                <w:rPr>
                  <w:rFonts w:hint="eastAsia"/>
                </w:rPr>
                <w:delText>注释</w:delText>
              </w:r>
              <w:r w:rsidDel="00371E64">
                <w:rPr>
                  <w:rFonts w:hint="eastAsia"/>
                </w:rPr>
                <w:delText>：无</w:delText>
              </w:r>
            </w:del>
          </w:p>
        </w:tc>
      </w:tr>
      <w:tr w:rsidR="00235200" w:rsidRPr="00507ADD" w:rsidDel="00371E64" w14:paraId="047AADE7" w14:textId="2ABF55D4" w:rsidTr="00F51B8D">
        <w:trPr>
          <w:trHeight w:val="392"/>
          <w:del w:id="2369" w:author="249326630@qq.com" w:date="2018-12-23T20:04:00Z"/>
        </w:trPr>
        <w:tc>
          <w:tcPr>
            <w:tcW w:w="2155" w:type="dxa"/>
            <w:tcBorders>
              <w:top w:val="single" w:sz="4" w:space="0" w:color="000000"/>
              <w:left w:val="single" w:sz="4" w:space="0" w:color="000000"/>
              <w:bottom w:val="single" w:sz="4" w:space="0" w:color="000000"/>
              <w:right w:val="single" w:sz="4" w:space="0" w:color="000000"/>
            </w:tcBorders>
            <w:hideMark/>
          </w:tcPr>
          <w:p w14:paraId="12E8824C" w14:textId="782B227C" w:rsidR="00235200" w:rsidRPr="00507ADD" w:rsidDel="00371E64" w:rsidRDefault="00235200" w:rsidP="00371E64">
            <w:pPr>
              <w:numPr>
                <w:ilvl w:val="2"/>
                <w:numId w:val="9"/>
              </w:numPr>
              <w:outlineLvl w:val="2"/>
              <w:rPr>
                <w:del w:id="2370" w:author="249326630@qq.com" w:date="2018-12-23T20:04:00Z"/>
              </w:rPr>
              <w:pPrChange w:id="2371" w:author="249326630@qq.com" w:date="2018-12-23T20:04:00Z">
                <w:pPr/>
              </w:pPrChange>
            </w:pPr>
            <w:del w:id="2372" w:author="249326630@qq.com" w:date="2018-12-23T20:04:00Z">
              <w:r w:rsidRPr="00507ADD" w:rsidDel="00371E64">
                <w:rPr>
                  <w:rFonts w:hint="eastAsia"/>
                </w:rPr>
                <w:delText>操作步骤</w:delText>
              </w:r>
            </w:del>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CDB4F35" w14:textId="35E19935" w:rsidR="00235200" w:rsidRPr="00507ADD" w:rsidDel="00371E64" w:rsidRDefault="00235200" w:rsidP="00371E64">
            <w:pPr>
              <w:numPr>
                <w:ilvl w:val="2"/>
                <w:numId w:val="9"/>
              </w:numPr>
              <w:outlineLvl w:val="2"/>
              <w:rPr>
                <w:del w:id="2373" w:author="249326630@qq.com" w:date="2018-12-23T20:04:00Z"/>
              </w:rPr>
              <w:pPrChange w:id="2374" w:author="249326630@qq.com" w:date="2018-12-23T20:04:00Z">
                <w:pPr/>
              </w:pPrChange>
            </w:pPr>
            <w:del w:id="2375" w:author="249326630@qq.com" w:date="2018-12-23T20:04:00Z">
              <w:r w:rsidRPr="00507ADD" w:rsidDel="00371E64">
                <w:rPr>
                  <w:rFonts w:hint="eastAsia"/>
                </w:rPr>
                <w:delText>预期结果</w:delText>
              </w:r>
            </w:del>
          </w:p>
        </w:tc>
      </w:tr>
      <w:tr w:rsidR="00235200" w:rsidRPr="00507ADD" w:rsidDel="00371E64" w14:paraId="5352BD53" w14:textId="5AB59DE0" w:rsidTr="00F51B8D">
        <w:trPr>
          <w:trHeight w:val="392"/>
          <w:del w:id="2376" w:author="249326630@qq.com" w:date="2018-12-23T20:04:00Z"/>
        </w:trPr>
        <w:tc>
          <w:tcPr>
            <w:tcW w:w="2155" w:type="dxa"/>
            <w:tcBorders>
              <w:top w:val="single" w:sz="4" w:space="0" w:color="000000"/>
              <w:left w:val="single" w:sz="4" w:space="0" w:color="000000"/>
              <w:bottom w:val="single" w:sz="4" w:space="0" w:color="000000"/>
              <w:right w:val="single" w:sz="4" w:space="0" w:color="000000"/>
            </w:tcBorders>
          </w:tcPr>
          <w:p w14:paraId="716E1DF4" w14:textId="492828BD" w:rsidR="00235200" w:rsidRPr="00507ADD" w:rsidDel="00371E64" w:rsidRDefault="00EB4F41" w:rsidP="00371E64">
            <w:pPr>
              <w:numPr>
                <w:ilvl w:val="2"/>
                <w:numId w:val="9"/>
              </w:numPr>
              <w:outlineLvl w:val="2"/>
              <w:rPr>
                <w:del w:id="2377" w:author="249326630@qq.com" w:date="2018-12-23T20:04:00Z"/>
              </w:rPr>
              <w:pPrChange w:id="2378" w:author="249326630@qq.com" w:date="2018-12-23T20:04:00Z">
                <w:pPr/>
              </w:pPrChange>
            </w:pPr>
            <w:del w:id="2379" w:author="249326630@qq.com" w:date="2018-12-23T20:04:00Z">
              <w:r w:rsidDel="00371E64">
                <w:rPr>
                  <w:rFonts w:hint="eastAsia"/>
                </w:rPr>
                <w:delText>输入答案[</w:delText>
              </w:r>
              <w:r w:rsidDel="00371E64">
                <w:delText>]</w:delText>
              </w:r>
            </w:del>
          </w:p>
        </w:tc>
        <w:tc>
          <w:tcPr>
            <w:tcW w:w="6141" w:type="dxa"/>
            <w:gridSpan w:val="2"/>
            <w:tcBorders>
              <w:top w:val="single" w:sz="4" w:space="0" w:color="000000"/>
              <w:left w:val="single" w:sz="4" w:space="0" w:color="000000"/>
              <w:bottom w:val="single" w:sz="4" w:space="0" w:color="000000"/>
              <w:right w:val="single" w:sz="4" w:space="0" w:color="000000"/>
            </w:tcBorders>
          </w:tcPr>
          <w:p w14:paraId="28800BD5" w14:textId="42087D24" w:rsidR="00235200" w:rsidRPr="00507ADD" w:rsidDel="00371E64" w:rsidRDefault="00EB4F41" w:rsidP="00371E64">
            <w:pPr>
              <w:numPr>
                <w:ilvl w:val="2"/>
                <w:numId w:val="9"/>
              </w:numPr>
              <w:outlineLvl w:val="2"/>
              <w:rPr>
                <w:del w:id="2380" w:author="249326630@qq.com" w:date="2018-12-23T20:04:00Z"/>
              </w:rPr>
              <w:pPrChange w:id="2381" w:author="249326630@qq.com" w:date="2018-12-23T20:04:00Z">
                <w:pPr/>
              </w:pPrChange>
            </w:pPr>
            <w:del w:id="2382" w:author="249326630@qq.com" w:date="2018-12-23T20:04:00Z">
              <w:r w:rsidDel="00371E64">
                <w:rPr>
                  <w:rFonts w:hint="eastAsia"/>
                </w:rPr>
                <w:delText>提示答案的</w:delText>
              </w:r>
              <w:r w:rsidR="00694005" w:rsidDel="00371E64">
                <w:rPr>
                  <w:rFonts w:hint="eastAsia"/>
                </w:rPr>
                <w:delText>长度位20字符</w:delText>
              </w:r>
              <w:r w:rsidR="00F3390F" w:rsidDel="00371E64">
                <w:rPr>
                  <w:rFonts w:hint="eastAsia"/>
                </w:rPr>
                <w:delText>（一个中文占2字符）</w:delText>
              </w:r>
            </w:del>
          </w:p>
        </w:tc>
      </w:tr>
      <w:tr w:rsidR="00235200" w:rsidDel="00371E64" w14:paraId="4AD1FE0A" w14:textId="526741F4" w:rsidTr="00F51B8D">
        <w:trPr>
          <w:trHeight w:val="392"/>
          <w:del w:id="2383" w:author="249326630@qq.com" w:date="2018-12-23T20:04:00Z"/>
        </w:trPr>
        <w:tc>
          <w:tcPr>
            <w:tcW w:w="2155" w:type="dxa"/>
            <w:tcBorders>
              <w:top w:val="single" w:sz="4" w:space="0" w:color="000000"/>
              <w:left w:val="single" w:sz="4" w:space="0" w:color="000000"/>
              <w:bottom w:val="single" w:sz="4" w:space="0" w:color="000000"/>
              <w:right w:val="single" w:sz="4" w:space="0" w:color="000000"/>
            </w:tcBorders>
          </w:tcPr>
          <w:p w14:paraId="2835F5EA" w14:textId="47E1371C" w:rsidR="00235200" w:rsidDel="00371E64" w:rsidRDefault="00F3390F" w:rsidP="00371E64">
            <w:pPr>
              <w:numPr>
                <w:ilvl w:val="2"/>
                <w:numId w:val="9"/>
              </w:numPr>
              <w:outlineLvl w:val="2"/>
              <w:rPr>
                <w:del w:id="2384" w:author="249326630@qq.com" w:date="2018-12-23T20:04:00Z"/>
              </w:rPr>
              <w:pPrChange w:id="2385" w:author="249326630@qq.com" w:date="2018-12-23T20:04:00Z">
                <w:pPr/>
              </w:pPrChange>
            </w:pPr>
            <w:del w:id="2386" w:author="249326630@qq.com" w:date="2018-12-23T20:04:00Z">
              <w:r w:rsidDel="00371E64">
                <w:rPr>
                  <w:rFonts w:hint="eastAsia"/>
                </w:rPr>
                <w:delText>输入答案[</w:delText>
              </w:r>
              <w:r w:rsidDel="00371E64">
                <w:delText>1234512345123451234512345]</w:delText>
              </w:r>
            </w:del>
          </w:p>
        </w:tc>
        <w:tc>
          <w:tcPr>
            <w:tcW w:w="6141" w:type="dxa"/>
            <w:gridSpan w:val="2"/>
            <w:tcBorders>
              <w:top w:val="single" w:sz="4" w:space="0" w:color="000000"/>
              <w:left w:val="single" w:sz="4" w:space="0" w:color="000000"/>
              <w:bottom w:val="single" w:sz="4" w:space="0" w:color="000000"/>
              <w:right w:val="single" w:sz="4" w:space="0" w:color="000000"/>
            </w:tcBorders>
          </w:tcPr>
          <w:p w14:paraId="3927E6E7" w14:textId="041FC8CE" w:rsidR="00235200" w:rsidDel="00371E64" w:rsidRDefault="00F3390F" w:rsidP="00371E64">
            <w:pPr>
              <w:numPr>
                <w:ilvl w:val="2"/>
                <w:numId w:val="9"/>
              </w:numPr>
              <w:outlineLvl w:val="2"/>
              <w:rPr>
                <w:del w:id="2387" w:author="249326630@qq.com" w:date="2018-12-23T20:04:00Z"/>
              </w:rPr>
              <w:pPrChange w:id="2388" w:author="249326630@qq.com" w:date="2018-12-23T20:04:00Z">
                <w:pPr/>
              </w:pPrChange>
            </w:pPr>
            <w:del w:id="2389" w:author="249326630@qq.com" w:date="2018-12-23T20:04:00Z">
              <w:r w:rsidDel="00371E64">
                <w:rPr>
                  <w:rFonts w:hint="eastAsia"/>
                </w:rPr>
                <w:delText>提示答案的长度位20字符（一个中文占2字符）</w:delText>
              </w:r>
            </w:del>
          </w:p>
        </w:tc>
      </w:tr>
      <w:tr w:rsidR="00F3390F" w:rsidDel="00371E64" w14:paraId="2AA3580C" w14:textId="09FD1747" w:rsidTr="00F51B8D">
        <w:trPr>
          <w:trHeight w:val="392"/>
          <w:del w:id="2390" w:author="249326630@qq.com" w:date="2018-12-23T20:04:00Z"/>
        </w:trPr>
        <w:tc>
          <w:tcPr>
            <w:tcW w:w="2155" w:type="dxa"/>
            <w:tcBorders>
              <w:top w:val="single" w:sz="4" w:space="0" w:color="000000"/>
              <w:left w:val="single" w:sz="4" w:space="0" w:color="000000"/>
              <w:bottom w:val="single" w:sz="4" w:space="0" w:color="000000"/>
              <w:right w:val="single" w:sz="4" w:space="0" w:color="000000"/>
            </w:tcBorders>
          </w:tcPr>
          <w:p w14:paraId="4ABC211C" w14:textId="0526E9A7" w:rsidR="00F3390F" w:rsidDel="00371E64" w:rsidRDefault="00F3390F" w:rsidP="00371E64">
            <w:pPr>
              <w:numPr>
                <w:ilvl w:val="2"/>
                <w:numId w:val="9"/>
              </w:numPr>
              <w:outlineLvl w:val="2"/>
              <w:rPr>
                <w:del w:id="2391" w:author="249326630@qq.com" w:date="2018-12-23T20:04:00Z"/>
              </w:rPr>
              <w:pPrChange w:id="2392" w:author="249326630@qq.com" w:date="2018-12-23T20:04:00Z">
                <w:pPr/>
              </w:pPrChange>
            </w:pPr>
            <w:del w:id="2393" w:author="249326630@qq.com" w:date="2018-12-23T20:04:00Z">
              <w:r w:rsidDel="00371E64">
                <w:rPr>
                  <w:rFonts w:hint="eastAsia"/>
                </w:rPr>
                <w:delText>输入答案[啊啊啊啊啊啊啊啊啊啊啊</w:delText>
              </w:r>
              <w:r w:rsidDel="00371E64">
                <w:delText>]</w:delText>
              </w:r>
            </w:del>
          </w:p>
        </w:tc>
        <w:tc>
          <w:tcPr>
            <w:tcW w:w="6141" w:type="dxa"/>
            <w:gridSpan w:val="2"/>
            <w:tcBorders>
              <w:top w:val="single" w:sz="4" w:space="0" w:color="000000"/>
              <w:left w:val="single" w:sz="4" w:space="0" w:color="000000"/>
              <w:bottom w:val="single" w:sz="4" w:space="0" w:color="000000"/>
              <w:right w:val="single" w:sz="4" w:space="0" w:color="000000"/>
            </w:tcBorders>
          </w:tcPr>
          <w:p w14:paraId="2E4F1347" w14:textId="13499C47" w:rsidR="00F3390F" w:rsidDel="00371E64" w:rsidRDefault="00F3390F" w:rsidP="00371E64">
            <w:pPr>
              <w:numPr>
                <w:ilvl w:val="2"/>
                <w:numId w:val="9"/>
              </w:numPr>
              <w:outlineLvl w:val="2"/>
              <w:rPr>
                <w:del w:id="2394" w:author="249326630@qq.com" w:date="2018-12-23T20:04:00Z"/>
              </w:rPr>
              <w:pPrChange w:id="2395" w:author="249326630@qq.com" w:date="2018-12-23T20:04:00Z">
                <w:pPr/>
              </w:pPrChange>
            </w:pPr>
            <w:del w:id="2396" w:author="249326630@qq.com" w:date="2018-12-23T20:04:00Z">
              <w:r w:rsidDel="00371E64">
                <w:rPr>
                  <w:rFonts w:hint="eastAsia"/>
                </w:rPr>
                <w:delText>提示答案的长度位20字符（一个中文占2字符）</w:delText>
              </w:r>
            </w:del>
          </w:p>
        </w:tc>
      </w:tr>
      <w:tr w:rsidR="00F3390F" w:rsidDel="00371E64" w14:paraId="28CAFA4B" w14:textId="388D2309" w:rsidTr="00F51B8D">
        <w:trPr>
          <w:trHeight w:val="392"/>
          <w:del w:id="2397" w:author="249326630@qq.com" w:date="2018-12-23T20:04:00Z"/>
        </w:trPr>
        <w:tc>
          <w:tcPr>
            <w:tcW w:w="2155" w:type="dxa"/>
            <w:tcBorders>
              <w:top w:val="single" w:sz="4" w:space="0" w:color="000000"/>
              <w:left w:val="single" w:sz="4" w:space="0" w:color="000000"/>
              <w:bottom w:val="single" w:sz="4" w:space="0" w:color="000000"/>
              <w:right w:val="single" w:sz="4" w:space="0" w:color="000000"/>
            </w:tcBorders>
          </w:tcPr>
          <w:p w14:paraId="58EEDA00" w14:textId="01155C8E" w:rsidR="00F3390F" w:rsidDel="00371E64" w:rsidRDefault="00F3390F" w:rsidP="00371E64">
            <w:pPr>
              <w:numPr>
                <w:ilvl w:val="2"/>
                <w:numId w:val="9"/>
              </w:numPr>
              <w:outlineLvl w:val="2"/>
              <w:rPr>
                <w:del w:id="2398" w:author="249326630@qq.com" w:date="2018-12-23T20:04:00Z"/>
              </w:rPr>
              <w:pPrChange w:id="2399" w:author="249326630@qq.com" w:date="2018-12-23T20:04:00Z">
                <w:pPr/>
              </w:pPrChange>
            </w:pPr>
            <w:del w:id="2400" w:author="249326630@qq.com" w:date="2018-12-23T20:04:00Z">
              <w:r w:rsidDel="00371E64">
                <w:rPr>
                  <w:rFonts w:hint="eastAsia"/>
                </w:rPr>
                <w:delText>输入答案[哈哈哈</w:delText>
              </w:r>
              <w:r w:rsidDel="00371E64">
                <w:delText>]</w:delText>
              </w:r>
            </w:del>
          </w:p>
        </w:tc>
        <w:tc>
          <w:tcPr>
            <w:tcW w:w="6141" w:type="dxa"/>
            <w:gridSpan w:val="2"/>
            <w:tcBorders>
              <w:top w:val="single" w:sz="4" w:space="0" w:color="000000"/>
              <w:left w:val="single" w:sz="4" w:space="0" w:color="000000"/>
              <w:bottom w:val="single" w:sz="4" w:space="0" w:color="000000"/>
              <w:right w:val="single" w:sz="4" w:space="0" w:color="000000"/>
            </w:tcBorders>
          </w:tcPr>
          <w:p w14:paraId="5E2E143B" w14:textId="45ADD33A" w:rsidR="00F3390F" w:rsidDel="00371E64" w:rsidRDefault="00F3390F" w:rsidP="00371E64">
            <w:pPr>
              <w:numPr>
                <w:ilvl w:val="2"/>
                <w:numId w:val="9"/>
              </w:numPr>
              <w:outlineLvl w:val="2"/>
              <w:rPr>
                <w:del w:id="2401" w:author="249326630@qq.com" w:date="2018-12-23T20:04:00Z"/>
              </w:rPr>
              <w:pPrChange w:id="2402" w:author="249326630@qq.com" w:date="2018-12-23T20:04:00Z">
                <w:pPr/>
              </w:pPrChange>
            </w:pPr>
            <w:del w:id="2403" w:author="249326630@qq.com" w:date="2018-12-23T20:04:00Z">
              <w:r w:rsidDel="00371E64">
                <w:rPr>
                  <w:rFonts w:hint="eastAsia"/>
                </w:rPr>
                <w:delText>保存成功</w:delText>
              </w:r>
            </w:del>
          </w:p>
        </w:tc>
      </w:tr>
    </w:tbl>
    <w:p w14:paraId="5C0AFB47" w14:textId="77777777" w:rsidR="00FF0494" w:rsidRPr="00FF0494" w:rsidRDefault="00FF0494" w:rsidP="00371E64">
      <w:pPr>
        <w:outlineLvl w:val="2"/>
        <w:rPr>
          <w:rFonts w:hint="eastAsia"/>
        </w:rPr>
        <w:pPrChange w:id="2404" w:author="249326630@qq.com" w:date="2018-12-23T20:04:00Z">
          <w:pPr/>
        </w:pPrChange>
      </w:pPr>
    </w:p>
    <w:sectPr w:rsidR="00FF0494" w:rsidRPr="00FF0494" w:rsidSect="005F0667">
      <w:headerReference w:type="even" r:id="rId14"/>
      <w:headerReference w:type="default" r:id="rId15"/>
      <w:footerReference w:type="default" r:id="rId16"/>
      <w:headerReference w:type="first" r:id="rId17"/>
      <w:pgSz w:w="11906" w:h="16838"/>
      <w:pgMar w:top="1440" w:right="1800" w:bottom="1440" w:left="1800" w:header="851" w:footer="992" w:gutter="0"/>
      <w:pgNumType w:start="1"/>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281" w:author="陈哲凡" w:date="2017-12-21T23:54:00Z" w:initials="陈哲凡">
    <w:p w14:paraId="7300CBBB" w14:textId="2245DF37" w:rsidR="00DC2AF6" w:rsidRDefault="00DC2AF6">
      <w:pPr>
        <w:pStyle w:val="af6"/>
      </w:pPr>
      <w:r>
        <w:rPr>
          <w:rStyle w:val="af8"/>
        </w:rPr>
        <w:annotationRef/>
      </w:r>
      <w:r>
        <w:rPr>
          <w:rFonts w:hint="eastAsia"/>
        </w:rPr>
        <w:t>此处用例已删除</w:t>
      </w:r>
    </w:p>
  </w:comment>
  <w:comment w:id="1288" w:author="陈哲凡" w:date="2017-12-22T00:29:00Z" w:initials="陈哲凡">
    <w:p w14:paraId="600935CB" w14:textId="18D17AAB" w:rsidR="00DC2AF6" w:rsidRDefault="00DC2AF6">
      <w:pPr>
        <w:pStyle w:val="af6"/>
      </w:pPr>
      <w:r>
        <w:rPr>
          <w:rStyle w:val="af8"/>
        </w:rPr>
        <w:annotationRef/>
      </w:r>
      <w:r>
        <w:rPr>
          <w:rFonts w:hint="eastAsia"/>
        </w:rPr>
        <w:t>这里界面还有没做</w:t>
      </w:r>
    </w:p>
  </w:comment>
  <w:comment w:id="1289" w:author="陈哲凡" w:date="2017-12-22T00:29:00Z" w:initials="陈哲凡">
    <w:p w14:paraId="1630A997" w14:textId="45594CD9" w:rsidR="00DC2AF6" w:rsidRDefault="00DC2AF6">
      <w:pPr>
        <w:pStyle w:val="af6"/>
      </w:pPr>
      <w:r>
        <w:rPr>
          <w:rStyle w:val="af8"/>
        </w:rPr>
        <w:annotationRef/>
      </w:r>
      <w:r>
        <w:rPr>
          <w:rFonts w:hint="eastAsia"/>
        </w:rPr>
        <w:t>一个固定的密码。还没有确定</w:t>
      </w:r>
    </w:p>
  </w:comment>
  <w:comment w:id="1290" w:author="陈哲凡" w:date="2017-12-22T00:53:00Z" w:initials="陈哲凡">
    <w:p w14:paraId="4BE2D79B" w14:textId="12CB3DA7" w:rsidR="00DC2AF6" w:rsidRDefault="00DC2AF6">
      <w:pPr>
        <w:pStyle w:val="af6"/>
      </w:pPr>
      <w:r>
        <w:rPr>
          <w:rStyle w:val="af8"/>
        </w:rPr>
        <w:annotationRef/>
      </w:r>
      <w:r>
        <w:rPr>
          <w:rFonts w:hint="eastAsia"/>
        </w:rPr>
        <w:t>删除了输入手机号的用例</w:t>
      </w:r>
    </w:p>
  </w:comment>
  <w:comment w:id="1454" w:author="陈哲凡" w:date="2017-12-09T16:24:00Z" w:initials="陈哲凡">
    <w:p w14:paraId="009EF990" w14:textId="77777777" w:rsidR="00DC2AF6" w:rsidRDefault="00DC2AF6" w:rsidP="009A6B83">
      <w:pPr>
        <w:pStyle w:val="af6"/>
        <w:ind w:firstLine="360"/>
      </w:pPr>
      <w:r>
        <w:rPr>
          <w:rStyle w:val="af8"/>
        </w:rPr>
        <w:annotationRef/>
      </w:r>
      <w:r>
        <w:rPr>
          <w:rFonts w:hint="eastAsia"/>
        </w:rPr>
        <w:t>增加几秒？</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300CBBB" w15:done="0"/>
  <w15:commentEx w15:paraId="600935CB" w15:done="0"/>
  <w15:commentEx w15:paraId="1630A997" w15:done="0"/>
  <w15:commentEx w15:paraId="4BE2D79B" w15:done="0"/>
  <w15:commentEx w15:paraId="009EF99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00CBBB" w16cid:durableId="1DE6C853"/>
  <w16cid:commentId w16cid:paraId="600935CB" w16cid:durableId="1DE6D06B"/>
  <w16cid:commentId w16cid:paraId="1630A997" w16cid:durableId="1DE6D05C"/>
  <w16cid:commentId w16cid:paraId="4BE2D79B" w16cid:durableId="1DE6D619"/>
  <w16cid:commentId w16cid:paraId="009EF990" w16cid:durableId="1DE957E7"/>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5D83D4" w14:textId="77777777" w:rsidR="00FF3D2E" w:rsidRDefault="00FF3D2E" w:rsidP="00835DF5">
      <w:r>
        <w:separator/>
      </w:r>
    </w:p>
  </w:endnote>
  <w:endnote w:type="continuationSeparator" w:id="0">
    <w:p w14:paraId="1CAC733C" w14:textId="77777777" w:rsidR="00FF3D2E" w:rsidRDefault="00FF3D2E" w:rsidP="00835D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MS Mincho">
    <w:altName w:val="ＭＳ 明朝"/>
    <w:panose1 w:val="02020609040205080304"/>
    <w:charset w:val="80"/>
    <w:family w:val="modern"/>
    <w:pitch w:val="fixed"/>
    <w:sig w:usb0="A00002BF" w:usb1="68C7FCFB" w:usb2="00000010"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0231345"/>
      <w:docPartObj>
        <w:docPartGallery w:val="Page Numbers (Bottom of Page)"/>
        <w:docPartUnique/>
      </w:docPartObj>
    </w:sdtPr>
    <w:sdtContent>
      <w:sdt>
        <w:sdtPr>
          <w:id w:val="-1705238520"/>
          <w:docPartObj>
            <w:docPartGallery w:val="Page Numbers (Top of Page)"/>
            <w:docPartUnique/>
          </w:docPartObj>
        </w:sdtPr>
        <w:sdtContent>
          <w:p w14:paraId="3FD0D552" w14:textId="3AD2FF95" w:rsidR="00DC2AF6" w:rsidRDefault="00DC2AF6" w:rsidP="005F0667">
            <w:pPr>
              <w:jc w:val="center"/>
            </w:pPr>
            <w:r w:rsidRPr="005F0667">
              <w:rPr>
                <w:lang w:val="zh-CN"/>
              </w:rPr>
              <w:t xml:space="preserve"> </w:t>
            </w:r>
            <w:r w:rsidRPr="005F0667">
              <w:rPr>
                <w:b/>
                <w:bCs/>
              </w:rPr>
              <w:fldChar w:fldCharType="begin"/>
            </w:r>
            <w:r w:rsidRPr="005F0667">
              <w:rPr>
                <w:b/>
                <w:bCs/>
              </w:rPr>
              <w:instrText>PAGE</w:instrText>
            </w:r>
            <w:r w:rsidRPr="005F0667">
              <w:rPr>
                <w:b/>
                <w:bCs/>
              </w:rPr>
              <w:fldChar w:fldCharType="separate"/>
            </w:r>
            <w:r w:rsidR="007A0E2C">
              <w:rPr>
                <w:b/>
                <w:bCs/>
                <w:noProof/>
              </w:rPr>
              <w:t>2</w:t>
            </w:r>
            <w:r w:rsidRPr="005F0667">
              <w:rPr>
                <w:b/>
                <w:bCs/>
              </w:rPr>
              <w:fldChar w:fldCharType="end"/>
            </w:r>
            <w:r w:rsidRPr="005F0667">
              <w:rPr>
                <w:lang w:val="zh-CN"/>
              </w:rPr>
              <w:t xml:space="preserve"> / </w:t>
            </w:r>
            <w:r w:rsidRPr="005F0667">
              <w:rPr>
                <w:b/>
                <w:bCs/>
              </w:rPr>
              <w:fldChar w:fldCharType="begin"/>
            </w:r>
            <w:r w:rsidRPr="005F0667">
              <w:rPr>
                <w:b/>
                <w:bCs/>
              </w:rPr>
              <w:instrText>NUMPAGES</w:instrText>
            </w:r>
            <w:r w:rsidRPr="005F0667">
              <w:rPr>
                <w:b/>
                <w:bCs/>
              </w:rPr>
              <w:fldChar w:fldCharType="separate"/>
            </w:r>
            <w:r w:rsidR="007A0E2C">
              <w:rPr>
                <w:b/>
                <w:bCs/>
                <w:noProof/>
              </w:rPr>
              <w:t>187</w:t>
            </w:r>
            <w:r w:rsidRPr="005F0667">
              <w:rPr>
                <w:b/>
                <w:bCs/>
              </w:rPr>
              <w:fldChar w:fldCharType="end"/>
            </w:r>
          </w:p>
        </w:sdtContent>
      </w:sdt>
    </w:sdtContent>
  </w:sdt>
  <w:p w14:paraId="49947471" w14:textId="77777777" w:rsidR="00DC2AF6" w:rsidRDefault="00DC2AF6"/>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35014C" w14:textId="77777777" w:rsidR="00FF3D2E" w:rsidRDefault="00FF3D2E" w:rsidP="00835DF5">
      <w:r>
        <w:separator/>
      </w:r>
    </w:p>
  </w:footnote>
  <w:footnote w:type="continuationSeparator" w:id="0">
    <w:p w14:paraId="0A583658" w14:textId="77777777" w:rsidR="00FF3D2E" w:rsidRDefault="00FF3D2E" w:rsidP="00835D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34ABA7" w14:textId="77777777" w:rsidR="00DC2AF6" w:rsidRDefault="00DC2AF6">
    <w:r>
      <w:rPr>
        <w:noProof/>
      </w:rPr>
      <w:pict w14:anchorId="7D6686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8" o:spid="_x0000_s2063" type="#_x0000_t75" style="position:absolute;margin-left:0;margin-top:0;width:399.75pt;height:399.75pt;z-index:-251657216;mso-position-horizontal:center;mso-position-horizontal-relative:margin;mso-position-vertical:center;mso-position-vertical-relative:margin" o:allowincell="f">
          <v:imagedata r:id="rId1" o:title="TIM图片2017101410513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2B3160" w14:textId="77777777" w:rsidR="00DC2AF6" w:rsidRDefault="00DC2AF6">
    <w:r>
      <w:rPr>
        <w:noProof/>
      </w:rPr>
      <w:pict w14:anchorId="6139AA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9" o:spid="_x0000_s2064" type="#_x0000_t75" style="position:absolute;margin-left:0;margin-top:0;width:399.75pt;height:399.75pt;z-index:-251656192;mso-position-horizontal:center;mso-position-horizontal-relative:margin;mso-position-vertical:center;mso-position-vertical-relative:margin" o:allowincell="f">
          <v:imagedata r:id="rId1" o:title="TIM图片20171014105131" gain="19661f" blacklevel="22938f"/>
          <w10:wrap anchorx="margin" anchory="margin"/>
        </v:shape>
      </w:pict>
    </w:r>
    <w:r>
      <w:rPr>
        <w:rFonts w:hint="eastAsia"/>
      </w:rPr>
      <w:t>PRD-2017-G01</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4573966"/>
      <w:docPartObj>
        <w:docPartGallery w:val="Watermarks"/>
        <w:docPartUnique/>
      </w:docPartObj>
    </w:sdtPr>
    <w:sdtContent>
      <w:p w14:paraId="4F1133E6" w14:textId="77777777" w:rsidR="00DC2AF6" w:rsidRDefault="00DC2AF6">
        <w:r>
          <w:rPr>
            <w:noProof/>
          </w:rPr>
          <w:pict w14:anchorId="7C52D6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7" o:spid="_x0000_s2062" type="#_x0000_t75" style="position:absolute;margin-left:0;margin-top:0;width:399.75pt;height:399.75pt;z-index:-251658240;mso-position-horizontal:center;mso-position-horizontal-relative:margin;mso-position-vertical:center;mso-position-vertical-relative:margin" o:allowincell="f">
              <v:imagedata r:id="rId1" o:title="TIM图片20171014105131" gain="19661f" blacklevel="22938f"/>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8"/>
    <w:multiLevelType w:val="multilevel"/>
    <w:tmpl w:val="B0A2D784"/>
    <w:lvl w:ilvl="0">
      <w:start w:val="1"/>
      <w:numFmt w:val="decimal"/>
      <w:lvlText w:val="%1."/>
      <w:lvlJc w:val="left"/>
      <w:pPr>
        <w:tabs>
          <w:tab w:val="num" w:pos="432"/>
        </w:tabs>
        <w:ind w:left="432" w:hanging="432"/>
      </w:pPr>
      <w:rPr>
        <w:rFonts w:ascii="Times New Roman" w:hAnsi="Times New Roman" w:cs="Times New Roman" w:hint="default"/>
      </w:rPr>
    </w:lvl>
    <w:lvl w:ilvl="1">
      <w:start w:val="1"/>
      <w:numFmt w:val="decimal"/>
      <w:lvlText w:val="%1.%2."/>
      <w:lvlJc w:val="left"/>
      <w:pPr>
        <w:tabs>
          <w:tab w:val="num" w:pos="576"/>
        </w:tabs>
        <w:ind w:left="576" w:hanging="576"/>
      </w:pPr>
      <w:rPr>
        <w:rFonts w:ascii="Times New Roman" w:hAnsi="Times New Roman" w:cs="Times New Roman" w:hint="default"/>
        <w:sz w:val="30"/>
        <w:szCs w:val="30"/>
      </w:rPr>
    </w:lvl>
    <w:lvl w:ilvl="2">
      <w:start w:val="1"/>
      <w:numFmt w:val="decimal"/>
      <w:lvlText w:val="%1.%2.%3."/>
      <w:lvlJc w:val="left"/>
      <w:pPr>
        <w:tabs>
          <w:tab w:val="num" w:pos="108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21502E9B"/>
    <w:multiLevelType w:val="hybridMultilevel"/>
    <w:tmpl w:val="65A4D9F4"/>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2" w15:restartNumberingAfterBreak="0">
    <w:nsid w:val="246905F9"/>
    <w:multiLevelType w:val="hybridMultilevel"/>
    <w:tmpl w:val="903018DE"/>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3" w15:restartNumberingAfterBreak="0">
    <w:nsid w:val="46101738"/>
    <w:multiLevelType w:val="hybridMultilevel"/>
    <w:tmpl w:val="F1CE0A16"/>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4" w15:restartNumberingAfterBreak="0">
    <w:nsid w:val="54E64099"/>
    <w:multiLevelType w:val="multilevel"/>
    <w:tmpl w:val="0BDA020E"/>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5" w15:restartNumberingAfterBreak="0">
    <w:nsid w:val="6A394B86"/>
    <w:multiLevelType w:val="hybridMultilevel"/>
    <w:tmpl w:val="435EFD9C"/>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num w:numId="1">
    <w:abstractNumId w:val="0"/>
  </w:num>
  <w:num w:numId="2">
    <w:abstractNumId w:val="1"/>
  </w:num>
  <w:num w:numId="3">
    <w:abstractNumId w:val="3"/>
  </w:num>
  <w:num w:numId="4">
    <w:abstractNumId w:val="2"/>
  </w:num>
  <w:num w:numId="5">
    <w:abstractNumId w:val="5"/>
  </w:num>
  <w:num w:numId="6">
    <w:abstractNumId w:val="4"/>
  </w:num>
  <w:num w:numId="7">
    <w:abstractNumId w:val="4"/>
  </w:num>
  <w:num w:numId="8">
    <w:abstractNumId w:val="4"/>
  </w:num>
  <w:num w:numId="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陈哲凡">
    <w15:presenceInfo w15:providerId="Windows Live" w15:userId="3352ef18ebb44832"/>
  </w15:person>
  <w15:person w15:author="249326630@qq.com">
    <w15:presenceInfo w15:providerId="Windows Live" w15:userId="e56d96d7b1120a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0" w:nlCheck="1" w:checkStyle="0"/>
  <w:activeWritingStyle w:appName="MSWord" w:lang="zh-CN" w:vendorID="64" w:dllVersion="131077" w:nlCheck="1" w:checkStyle="1"/>
  <w:activeWritingStyle w:appName="MSWord" w:lang="en-US" w:vendorID="64" w:dllVersion="131078" w:nlCheck="1" w:checkStyle="0"/>
  <w:attachedTemplate r:id="rId1"/>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6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606"/>
    <w:rsid w:val="00012038"/>
    <w:rsid w:val="000167D4"/>
    <w:rsid w:val="000174BE"/>
    <w:rsid w:val="00020B0C"/>
    <w:rsid w:val="00021BB3"/>
    <w:rsid w:val="00022829"/>
    <w:rsid w:val="00030AA1"/>
    <w:rsid w:val="0003251D"/>
    <w:rsid w:val="0003331D"/>
    <w:rsid w:val="00037DFF"/>
    <w:rsid w:val="00042250"/>
    <w:rsid w:val="0005232B"/>
    <w:rsid w:val="00053F72"/>
    <w:rsid w:val="000560CD"/>
    <w:rsid w:val="00063612"/>
    <w:rsid w:val="00066E51"/>
    <w:rsid w:val="00070B94"/>
    <w:rsid w:val="00080AA6"/>
    <w:rsid w:val="00093A7E"/>
    <w:rsid w:val="0009507A"/>
    <w:rsid w:val="000A1A2D"/>
    <w:rsid w:val="000A55E7"/>
    <w:rsid w:val="000B168C"/>
    <w:rsid w:val="000B26A2"/>
    <w:rsid w:val="000B396D"/>
    <w:rsid w:val="000B6421"/>
    <w:rsid w:val="000C7FF5"/>
    <w:rsid w:val="000D39D7"/>
    <w:rsid w:val="000E699F"/>
    <w:rsid w:val="000F1CBD"/>
    <w:rsid w:val="000F66E3"/>
    <w:rsid w:val="001173D3"/>
    <w:rsid w:val="001347FA"/>
    <w:rsid w:val="00142401"/>
    <w:rsid w:val="001430D0"/>
    <w:rsid w:val="00146647"/>
    <w:rsid w:val="00146835"/>
    <w:rsid w:val="00151C0D"/>
    <w:rsid w:val="001522CA"/>
    <w:rsid w:val="001571C9"/>
    <w:rsid w:val="001577A4"/>
    <w:rsid w:val="00164536"/>
    <w:rsid w:val="00166599"/>
    <w:rsid w:val="001702F0"/>
    <w:rsid w:val="00172CD5"/>
    <w:rsid w:val="001731A6"/>
    <w:rsid w:val="00174D05"/>
    <w:rsid w:val="0018304A"/>
    <w:rsid w:val="00184D9A"/>
    <w:rsid w:val="001963F8"/>
    <w:rsid w:val="001A15F9"/>
    <w:rsid w:val="001A3E8F"/>
    <w:rsid w:val="001A7610"/>
    <w:rsid w:val="001B189A"/>
    <w:rsid w:val="001B367C"/>
    <w:rsid w:val="001B36D8"/>
    <w:rsid w:val="001B700D"/>
    <w:rsid w:val="001C3A7B"/>
    <w:rsid w:val="001D5335"/>
    <w:rsid w:val="001E230C"/>
    <w:rsid w:val="001E3AEE"/>
    <w:rsid w:val="001E439E"/>
    <w:rsid w:val="001F14BD"/>
    <w:rsid w:val="001F5EEA"/>
    <w:rsid w:val="001F642F"/>
    <w:rsid w:val="001F65D9"/>
    <w:rsid w:val="00224619"/>
    <w:rsid w:val="00224BB1"/>
    <w:rsid w:val="00233532"/>
    <w:rsid w:val="00235200"/>
    <w:rsid w:val="00255676"/>
    <w:rsid w:val="0026714F"/>
    <w:rsid w:val="00285089"/>
    <w:rsid w:val="00285AC1"/>
    <w:rsid w:val="002952B8"/>
    <w:rsid w:val="002956B7"/>
    <w:rsid w:val="002A03D6"/>
    <w:rsid w:val="002A4476"/>
    <w:rsid w:val="002B2881"/>
    <w:rsid w:val="002B4698"/>
    <w:rsid w:val="002B6F87"/>
    <w:rsid w:val="002C13BB"/>
    <w:rsid w:val="002E1754"/>
    <w:rsid w:val="002E4292"/>
    <w:rsid w:val="002E5A13"/>
    <w:rsid w:val="002E7385"/>
    <w:rsid w:val="002F0367"/>
    <w:rsid w:val="00301575"/>
    <w:rsid w:val="00304998"/>
    <w:rsid w:val="003148B1"/>
    <w:rsid w:val="00316E99"/>
    <w:rsid w:val="00326FD8"/>
    <w:rsid w:val="003274C1"/>
    <w:rsid w:val="00327EBB"/>
    <w:rsid w:val="00356804"/>
    <w:rsid w:val="00356DF2"/>
    <w:rsid w:val="00361F76"/>
    <w:rsid w:val="00362F5F"/>
    <w:rsid w:val="0036328B"/>
    <w:rsid w:val="00364443"/>
    <w:rsid w:val="0037058C"/>
    <w:rsid w:val="00371E64"/>
    <w:rsid w:val="00376C2E"/>
    <w:rsid w:val="003812B5"/>
    <w:rsid w:val="00382677"/>
    <w:rsid w:val="003827B4"/>
    <w:rsid w:val="00391A56"/>
    <w:rsid w:val="0039648E"/>
    <w:rsid w:val="003A5F27"/>
    <w:rsid w:val="003B54DA"/>
    <w:rsid w:val="003B6ECA"/>
    <w:rsid w:val="003B7700"/>
    <w:rsid w:val="003C428E"/>
    <w:rsid w:val="003D1684"/>
    <w:rsid w:val="003D4F06"/>
    <w:rsid w:val="003E4B8C"/>
    <w:rsid w:val="003E5C53"/>
    <w:rsid w:val="003F3569"/>
    <w:rsid w:val="00400198"/>
    <w:rsid w:val="00401016"/>
    <w:rsid w:val="00407673"/>
    <w:rsid w:val="00407BBF"/>
    <w:rsid w:val="00417967"/>
    <w:rsid w:val="004206CE"/>
    <w:rsid w:val="00421976"/>
    <w:rsid w:val="00425D7F"/>
    <w:rsid w:val="00433DBE"/>
    <w:rsid w:val="00434309"/>
    <w:rsid w:val="00436CFF"/>
    <w:rsid w:val="00440FAC"/>
    <w:rsid w:val="004410F5"/>
    <w:rsid w:val="004478D5"/>
    <w:rsid w:val="00454BD1"/>
    <w:rsid w:val="00461422"/>
    <w:rsid w:val="004627CC"/>
    <w:rsid w:val="00462B9D"/>
    <w:rsid w:val="0046483C"/>
    <w:rsid w:val="00467F96"/>
    <w:rsid w:val="004817AB"/>
    <w:rsid w:val="00482525"/>
    <w:rsid w:val="00491820"/>
    <w:rsid w:val="004929B1"/>
    <w:rsid w:val="004945A0"/>
    <w:rsid w:val="004A38D6"/>
    <w:rsid w:val="004A51CE"/>
    <w:rsid w:val="004B0B7B"/>
    <w:rsid w:val="004B5B15"/>
    <w:rsid w:val="004C2772"/>
    <w:rsid w:val="004D5C9D"/>
    <w:rsid w:val="004E422C"/>
    <w:rsid w:val="004F18EA"/>
    <w:rsid w:val="004F2316"/>
    <w:rsid w:val="004F2D4B"/>
    <w:rsid w:val="004F3722"/>
    <w:rsid w:val="00507ADD"/>
    <w:rsid w:val="00511170"/>
    <w:rsid w:val="00513781"/>
    <w:rsid w:val="00513F78"/>
    <w:rsid w:val="00515D2B"/>
    <w:rsid w:val="00521E37"/>
    <w:rsid w:val="00525084"/>
    <w:rsid w:val="005266A5"/>
    <w:rsid w:val="00531D78"/>
    <w:rsid w:val="00541D36"/>
    <w:rsid w:val="00547E81"/>
    <w:rsid w:val="00552AB3"/>
    <w:rsid w:val="00555B7B"/>
    <w:rsid w:val="00557325"/>
    <w:rsid w:val="005609EF"/>
    <w:rsid w:val="00564C72"/>
    <w:rsid w:val="00565424"/>
    <w:rsid w:val="0057628F"/>
    <w:rsid w:val="00577C3A"/>
    <w:rsid w:val="00584179"/>
    <w:rsid w:val="005941A6"/>
    <w:rsid w:val="00596BCD"/>
    <w:rsid w:val="00597442"/>
    <w:rsid w:val="005A624A"/>
    <w:rsid w:val="005A7A78"/>
    <w:rsid w:val="005B12AA"/>
    <w:rsid w:val="005B2AB8"/>
    <w:rsid w:val="005E1379"/>
    <w:rsid w:val="005E65E6"/>
    <w:rsid w:val="005F01E4"/>
    <w:rsid w:val="005F0667"/>
    <w:rsid w:val="005F2F32"/>
    <w:rsid w:val="005F4FA5"/>
    <w:rsid w:val="00607C91"/>
    <w:rsid w:val="006143BB"/>
    <w:rsid w:val="00614D4E"/>
    <w:rsid w:val="006157A5"/>
    <w:rsid w:val="006251A3"/>
    <w:rsid w:val="00630978"/>
    <w:rsid w:val="00636AED"/>
    <w:rsid w:val="00637ACB"/>
    <w:rsid w:val="0064337A"/>
    <w:rsid w:val="006460BA"/>
    <w:rsid w:val="00652E32"/>
    <w:rsid w:val="006611DF"/>
    <w:rsid w:val="00670BDA"/>
    <w:rsid w:val="006766D8"/>
    <w:rsid w:val="00677F8B"/>
    <w:rsid w:val="00681513"/>
    <w:rsid w:val="0068797E"/>
    <w:rsid w:val="00693AA5"/>
    <w:rsid w:val="00694005"/>
    <w:rsid w:val="006A4270"/>
    <w:rsid w:val="006B0073"/>
    <w:rsid w:val="006B05A6"/>
    <w:rsid w:val="006C657F"/>
    <w:rsid w:val="006D4E8F"/>
    <w:rsid w:val="006D70EA"/>
    <w:rsid w:val="006F3CD2"/>
    <w:rsid w:val="00700EB7"/>
    <w:rsid w:val="00715E1F"/>
    <w:rsid w:val="007176C2"/>
    <w:rsid w:val="00721721"/>
    <w:rsid w:val="00721BE2"/>
    <w:rsid w:val="0072385D"/>
    <w:rsid w:val="00723C94"/>
    <w:rsid w:val="00725B0A"/>
    <w:rsid w:val="007359D4"/>
    <w:rsid w:val="00736818"/>
    <w:rsid w:val="00747166"/>
    <w:rsid w:val="00752B54"/>
    <w:rsid w:val="00755F89"/>
    <w:rsid w:val="00761B26"/>
    <w:rsid w:val="0076408F"/>
    <w:rsid w:val="00765D93"/>
    <w:rsid w:val="007663B9"/>
    <w:rsid w:val="007740C5"/>
    <w:rsid w:val="00777E8E"/>
    <w:rsid w:val="00782648"/>
    <w:rsid w:val="0078663B"/>
    <w:rsid w:val="0079339F"/>
    <w:rsid w:val="00794418"/>
    <w:rsid w:val="00794DE3"/>
    <w:rsid w:val="007A0E2C"/>
    <w:rsid w:val="007A63DB"/>
    <w:rsid w:val="007B049C"/>
    <w:rsid w:val="007B20DD"/>
    <w:rsid w:val="007C3C28"/>
    <w:rsid w:val="007C6172"/>
    <w:rsid w:val="007C7886"/>
    <w:rsid w:val="007C7AE0"/>
    <w:rsid w:val="007D29CE"/>
    <w:rsid w:val="007D4BFF"/>
    <w:rsid w:val="007E6B6D"/>
    <w:rsid w:val="008039D5"/>
    <w:rsid w:val="00804D6C"/>
    <w:rsid w:val="00810ADA"/>
    <w:rsid w:val="00815781"/>
    <w:rsid w:val="00825B64"/>
    <w:rsid w:val="00830431"/>
    <w:rsid w:val="00830C5B"/>
    <w:rsid w:val="00830D54"/>
    <w:rsid w:val="008356A7"/>
    <w:rsid w:val="00835DF5"/>
    <w:rsid w:val="00837DB6"/>
    <w:rsid w:val="0084030B"/>
    <w:rsid w:val="00840978"/>
    <w:rsid w:val="00842899"/>
    <w:rsid w:val="008539B6"/>
    <w:rsid w:val="00854EB9"/>
    <w:rsid w:val="00856341"/>
    <w:rsid w:val="00863D3A"/>
    <w:rsid w:val="00880300"/>
    <w:rsid w:val="00881CF0"/>
    <w:rsid w:val="00883433"/>
    <w:rsid w:val="00884E04"/>
    <w:rsid w:val="008910D3"/>
    <w:rsid w:val="008A01B8"/>
    <w:rsid w:val="008A118E"/>
    <w:rsid w:val="008A18D3"/>
    <w:rsid w:val="008A3201"/>
    <w:rsid w:val="008A465D"/>
    <w:rsid w:val="008B4D44"/>
    <w:rsid w:val="008B72B1"/>
    <w:rsid w:val="008B7492"/>
    <w:rsid w:val="008C0340"/>
    <w:rsid w:val="008C03A4"/>
    <w:rsid w:val="008C5872"/>
    <w:rsid w:val="008D189A"/>
    <w:rsid w:val="008D69E2"/>
    <w:rsid w:val="008E14BF"/>
    <w:rsid w:val="008E237F"/>
    <w:rsid w:val="008E4D57"/>
    <w:rsid w:val="008F5560"/>
    <w:rsid w:val="00905897"/>
    <w:rsid w:val="009066F8"/>
    <w:rsid w:val="00906A58"/>
    <w:rsid w:val="00920C00"/>
    <w:rsid w:val="00920D25"/>
    <w:rsid w:val="009218D9"/>
    <w:rsid w:val="00934A41"/>
    <w:rsid w:val="009411B5"/>
    <w:rsid w:val="0094456D"/>
    <w:rsid w:val="00945961"/>
    <w:rsid w:val="0094649D"/>
    <w:rsid w:val="009468B2"/>
    <w:rsid w:val="00947A30"/>
    <w:rsid w:val="00953FE9"/>
    <w:rsid w:val="00955480"/>
    <w:rsid w:val="00961E82"/>
    <w:rsid w:val="00975EE6"/>
    <w:rsid w:val="00985A1A"/>
    <w:rsid w:val="00990229"/>
    <w:rsid w:val="009A6B83"/>
    <w:rsid w:val="009B1DA6"/>
    <w:rsid w:val="009C2E65"/>
    <w:rsid w:val="009D5B37"/>
    <w:rsid w:val="009D6DD4"/>
    <w:rsid w:val="009D70F6"/>
    <w:rsid w:val="009E184D"/>
    <w:rsid w:val="009E189C"/>
    <w:rsid w:val="009E62B2"/>
    <w:rsid w:val="00A00AB0"/>
    <w:rsid w:val="00A05391"/>
    <w:rsid w:val="00A10999"/>
    <w:rsid w:val="00A208AF"/>
    <w:rsid w:val="00A25D2E"/>
    <w:rsid w:val="00A27F79"/>
    <w:rsid w:val="00A30DFD"/>
    <w:rsid w:val="00A33425"/>
    <w:rsid w:val="00A4380E"/>
    <w:rsid w:val="00A46269"/>
    <w:rsid w:val="00A4707C"/>
    <w:rsid w:val="00A51AA3"/>
    <w:rsid w:val="00A56074"/>
    <w:rsid w:val="00A5735D"/>
    <w:rsid w:val="00A7516D"/>
    <w:rsid w:val="00A765C5"/>
    <w:rsid w:val="00A806A9"/>
    <w:rsid w:val="00A83C56"/>
    <w:rsid w:val="00A87651"/>
    <w:rsid w:val="00A9048E"/>
    <w:rsid w:val="00A9241E"/>
    <w:rsid w:val="00A9446F"/>
    <w:rsid w:val="00AA0481"/>
    <w:rsid w:val="00AA0F3A"/>
    <w:rsid w:val="00AB2438"/>
    <w:rsid w:val="00AB4E1D"/>
    <w:rsid w:val="00AC33A8"/>
    <w:rsid w:val="00AD5224"/>
    <w:rsid w:val="00AD7ED1"/>
    <w:rsid w:val="00AE450B"/>
    <w:rsid w:val="00AF0421"/>
    <w:rsid w:val="00AF1869"/>
    <w:rsid w:val="00AF39F4"/>
    <w:rsid w:val="00AF536A"/>
    <w:rsid w:val="00AF644D"/>
    <w:rsid w:val="00AF7701"/>
    <w:rsid w:val="00B00B13"/>
    <w:rsid w:val="00B050F5"/>
    <w:rsid w:val="00B12D6F"/>
    <w:rsid w:val="00B20ABB"/>
    <w:rsid w:val="00B24CE5"/>
    <w:rsid w:val="00B309CA"/>
    <w:rsid w:val="00B34F79"/>
    <w:rsid w:val="00B50483"/>
    <w:rsid w:val="00B53A36"/>
    <w:rsid w:val="00B630EF"/>
    <w:rsid w:val="00B70946"/>
    <w:rsid w:val="00B80256"/>
    <w:rsid w:val="00B813E5"/>
    <w:rsid w:val="00B81D37"/>
    <w:rsid w:val="00B9211D"/>
    <w:rsid w:val="00BA04C2"/>
    <w:rsid w:val="00BA31BB"/>
    <w:rsid w:val="00BB05BD"/>
    <w:rsid w:val="00BB0680"/>
    <w:rsid w:val="00BB4F1F"/>
    <w:rsid w:val="00BB7D70"/>
    <w:rsid w:val="00BC33EC"/>
    <w:rsid w:val="00BC3E84"/>
    <w:rsid w:val="00BC4278"/>
    <w:rsid w:val="00BC4EC8"/>
    <w:rsid w:val="00BC6D25"/>
    <w:rsid w:val="00BD413D"/>
    <w:rsid w:val="00BD5B0D"/>
    <w:rsid w:val="00BE129B"/>
    <w:rsid w:val="00BE18F1"/>
    <w:rsid w:val="00BE1A0B"/>
    <w:rsid w:val="00C038E1"/>
    <w:rsid w:val="00C36AFF"/>
    <w:rsid w:val="00C40009"/>
    <w:rsid w:val="00C4119C"/>
    <w:rsid w:val="00C426C6"/>
    <w:rsid w:val="00C522FC"/>
    <w:rsid w:val="00C606AA"/>
    <w:rsid w:val="00C641E5"/>
    <w:rsid w:val="00C762FA"/>
    <w:rsid w:val="00C763DA"/>
    <w:rsid w:val="00C85692"/>
    <w:rsid w:val="00C8657D"/>
    <w:rsid w:val="00C93538"/>
    <w:rsid w:val="00CA2516"/>
    <w:rsid w:val="00CA3E2C"/>
    <w:rsid w:val="00CB1A08"/>
    <w:rsid w:val="00CB4D59"/>
    <w:rsid w:val="00CB77D0"/>
    <w:rsid w:val="00CC05CB"/>
    <w:rsid w:val="00CD3A71"/>
    <w:rsid w:val="00CE2E60"/>
    <w:rsid w:val="00CE345C"/>
    <w:rsid w:val="00CE3475"/>
    <w:rsid w:val="00CE7036"/>
    <w:rsid w:val="00CF35C5"/>
    <w:rsid w:val="00CF47CE"/>
    <w:rsid w:val="00D07292"/>
    <w:rsid w:val="00D11494"/>
    <w:rsid w:val="00D239D7"/>
    <w:rsid w:val="00D42F2F"/>
    <w:rsid w:val="00D4684D"/>
    <w:rsid w:val="00D574C6"/>
    <w:rsid w:val="00D636BC"/>
    <w:rsid w:val="00D63E8F"/>
    <w:rsid w:val="00D66B4C"/>
    <w:rsid w:val="00D7180C"/>
    <w:rsid w:val="00D726ED"/>
    <w:rsid w:val="00D72E8D"/>
    <w:rsid w:val="00D76606"/>
    <w:rsid w:val="00D80E45"/>
    <w:rsid w:val="00DA34AF"/>
    <w:rsid w:val="00DB2AF9"/>
    <w:rsid w:val="00DC1C10"/>
    <w:rsid w:val="00DC2AF6"/>
    <w:rsid w:val="00DC2FD2"/>
    <w:rsid w:val="00DC369E"/>
    <w:rsid w:val="00DC3A30"/>
    <w:rsid w:val="00DC6D3C"/>
    <w:rsid w:val="00DD26D3"/>
    <w:rsid w:val="00DD4562"/>
    <w:rsid w:val="00DD4718"/>
    <w:rsid w:val="00DD7E70"/>
    <w:rsid w:val="00DF0733"/>
    <w:rsid w:val="00DF1EDB"/>
    <w:rsid w:val="00DF2C2E"/>
    <w:rsid w:val="00E03FAC"/>
    <w:rsid w:val="00E03FD4"/>
    <w:rsid w:val="00E10549"/>
    <w:rsid w:val="00E10989"/>
    <w:rsid w:val="00E24E3B"/>
    <w:rsid w:val="00E2563E"/>
    <w:rsid w:val="00E265D1"/>
    <w:rsid w:val="00E27973"/>
    <w:rsid w:val="00E327BF"/>
    <w:rsid w:val="00E44E10"/>
    <w:rsid w:val="00E47912"/>
    <w:rsid w:val="00E60E38"/>
    <w:rsid w:val="00E61315"/>
    <w:rsid w:val="00E62101"/>
    <w:rsid w:val="00E624FA"/>
    <w:rsid w:val="00E625CF"/>
    <w:rsid w:val="00E75B09"/>
    <w:rsid w:val="00E91FF2"/>
    <w:rsid w:val="00E96E52"/>
    <w:rsid w:val="00EA0F7B"/>
    <w:rsid w:val="00EA598D"/>
    <w:rsid w:val="00EB2069"/>
    <w:rsid w:val="00EB4F41"/>
    <w:rsid w:val="00EB631F"/>
    <w:rsid w:val="00EC59C0"/>
    <w:rsid w:val="00EC7096"/>
    <w:rsid w:val="00ED491A"/>
    <w:rsid w:val="00ED7A21"/>
    <w:rsid w:val="00EE3EC2"/>
    <w:rsid w:val="00EE7206"/>
    <w:rsid w:val="00EF188F"/>
    <w:rsid w:val="00EF3FEF"/>
    <w:rsid w:val="00EF4E34"/>
    <w:rsid w:val="00F0058F"/>
    <w:rsid w:val="00F02C4C"/>
    <w:rsid w:val="00F038B2"/>
    <w:rsid w:val="00F072BD"/>
    <w:rsid w:val="00F2050D"/>
    <w:rsid w:val="00F20BBF"/>
    <w:rsid w:val="00F275CC"/>
    <w:rsid w:val="00F3390F"/>
    <w:rsid w:val="00F51B8D"/>
    <w:rsid w:val="00F52AE7"/>
    <w:rsid w:val="00F5436F"/>
    <w:rsid w:val="00F62C12"/>
    <w:rsid w:val="00F639F5"/>
    <w:rsid w:val="00F73FA5"/>
    <w:rsid w:val="00F74B2D"/>
    <w:rsid w:val="00F74B37"/>
    <w:rsid w:val="00F74B9B"/>
    <w:rsid w:val="00F8053F"/>
    <w:rsid w:val="00F825C5"/>
    <w:rsid w:val="00F91688"/>
    <w:rsid w:val="00F925FC"/>
    <w:rsid w:val="00F92891"/>
    <w:rsid w:val="00F968F9"/>
    <w:rsid w:val="00FA3587"/>
    <w:rsid w:val="00FC06CB"/>
    <w:rsid w:val="00FC0A3F"/>
    <w:rsid w:val="00FC6871"/>
    <w:rsid w:val="00FD700D"/>
    <w:rsid w:val="00FD714F"/>
    <w:rsid w:val="00FF0494"/>
    <w:rsid w:val="00FF3D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4:docId w14:val="7BDF927D"/>
  <w15:chartTrackingRefBased/>
  <w15:docId w15:val="{2BAD9C8F-2C4C-445D-9A17-C0E02F653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8A465D"/>
    <w:rPr>
      <w:rFonts w:ascii="宋体" w:eastAsia="宋体" w:hAnsi="宋体" w:cs="宋体"/>
      <w:kern w:val="0"/>
    </w:rPr>
  </w:style>
  <w:style w:type="paragraph" w:styleId="1">
    <w:name w:val="heading 1"/>
    <w:basedOn w:val="a3"/>
    <w:next w:val="a3"/>
    <w:link w:val="10"/>
    <w:uiPriority w:val="9"/>
    <w:qFormat/>
    <w:rsid w:val="0076408F"/>
    <w:pPr>
      <w:keepNext/>
      <w:keepLines/>
      <w:spacing w:before="240"/>
      <w:outlineLvl w:val="0"/>
    </w:pPr>
    <w:rPr>
      <w:rFonts w:ascii="Calibri Light" w:hAnsi="Calibri Light" w:cs="Times New Roman"/>
      <w:b/>
      <w:sz w:val="44"/>
      <w:szCs w:val="32"/>
    </w:rPr>
  </w:style>
  <w:style w:type="paragraph" w:styleId="2">
    <w:name w:val="heading 2"/>
    <w:basedOn w:val="a3"/>
    <w:next w:val="a3"/>
    <w:link w:val="20"/>
    <w:uiPriority w:val="9"/>
    <w:unhideWhenUsed/>
    <w:qFormat/>
    <w:rsid w:val="0076408F"/>
    <w:pPr>
      <w:keepNext/>
      <w:keepLines/>
      <w:spacing w:before="40"/>
      <w:outlineLvl w:val="1"/>
    </w:pPr>
    <w:rPr>
      <w:rFonts w:ascii="Calibri Light" w:hAnsi="Calibri Light" w:cs="Times New Roman"/>
      <w:b/>
      <w:sz w:val="32"/>
      <w:szCs w:val="28"/>
    </w:rPr>
  </w:style>
  <w:style w:type="paragraph" w:styleId="3">
    <w:name w:val="heading 3"/>
    <w:basedOn w:val="a3"/>
    <w:next w:val="a3"/>
    <w:link w:val="30"/>
    <w:uiPriority w:val="9"/>
    <w:unhideWhenUsed/>
    <w:qFormat/>
    <w:rsid w:val="0076408F"/>
    <w:pPr>
      <w:keepNext/>
      <w:keepLines/>
      <w:spacing w:before="40"/>
      <w:outlineLvl w:val="2"/>
    </w:pPr>
    <w:rPr>
      <w:rFonts w:ascii="Calibri Light" w:hAnsi="Calibri Light" w:cs="Times New Roman"/>
      <w:b/>
      <w:sz w:val="28"/>
      <w:szCs w:val="24"/>
    </w:rPr>
  </w:style>
  <w:style w:type="paragraph" w:styleId="4">
    <w:name w:val="heading 4"/>
    <w:basedOn w:val="a3"/>
    <w:next w:val="a3"/>
    <w:link w:val="40"/>
    <w:uiPriority w:val="9"/>
    <w:unhideWhenUsed/>
    <w:qFormat/>
    <w:rsid w:val="0076408F"/>
    <w:pPr>
      <w:keepNext/>
      <w:keepLines/>
      <w:spacing w:before="40"/>
      <w:outlineLvl w:val="3"/>
    </w:pPr>
    <w:rPr>
      <w:rFonts w:ascii="Calibri Light" w:hAnsi="Calibri Light" w:cs="Times New Roman"/>
      <w:b/>
      <w:iCs/>
    </w:rPr>
  </w:style>
  <w:style w:type="paragraph" w:styleId="5">
    <w:name w:val="heading 5"/>
    <w:basedOn w:val="a3"/>
    <w:next w:val="a3"/>
    <w:link w:val="50"/>
    <w:uiPriority w:val="9"/>
    <w:unhideWhenUsed/>
    <w:qFormat/>
    <w:rsid w:val="0076408F"/>
    <w:pPr>
      <w:keepNext/>
      <w:keepLines/>
      <w:spacing w:before="40"/>
      <w:outlineLvl w:val="4"/>
    </w:pPr>
    <w:rPr>
      <w:rFonts w:ascii="Calibri Light" w:hAnsi="Calibri Light" w:cs="Times New Roman"/>
      <w:color w:val="2E74B5"/>
    </w:rPr>
  </w:style>
  <w:style w:type="paragraph" w:styleId="6">
    <w:name w:val="heading 6"/>
    <w:basedOn w:val="a3"/>
    <w:next w:val="a3"/>
    <w:link w:val="60"/>
    <w:uiPriority w:val="9"/>
    <w:unhideWhenUsed/>
    <w:qFormat/>
    <w:rsid w:val="0076408F"/>
    <w:pPr>
      <w:keepNext/>
      <w:keepLines/>
      <w:spacing w:before="40"/>
      <w:outlineLvl w:val="5"/>
    </w:pPr>
    <w:rPr>
      <w:rFonts w:ascii="Calibri Light" w:hAnsi="Calibri Light" w:cs="Times New Roman"/>
      <w:color w:val="1F4E79"/>
    </w:rPr>
  </w:style>
  <w:style w:type="paragraph" w:styleId="7">
    <w:name w:val="heading 7"/>
    <w:basedOn w:val="a3"/>
    <w:next w:val="a3"/>
    <w:link w:val="70"/>
    <w:uiPriority w:val="9"/>
    <w:unhideWhenUsed/>
    <w:qFormat/>
    <w:rsid w:val="0076408F"/>
    <w:pPr>
      <w:keepNext/>
      <w:keepLines/>
      <w:spacing w:before="40"/>
      <w:outlineLvl w:val="6"/>
    </w:pPr>
    <w:rPr>
      <w:rFonts w:ascii="Calibri Light" w:hAnsi="Calibri Light" w:cs="Times New Roman"/>
      <w:i/>
      <w:iCs/>
      <w:color w:val="1F4E79"/>
    </w:rPr>
  </w:style>
  <w:style w:type="paragraph" w:styleId="8">
    <w:name w:val="heading 8"/>
    <w:basedOn w:val="a3"/>
    <w:next w:val="a3"/>
    <w:link w:val="80"/>
    <w:uiPriority w:val="9"/>
    <w:unhideWhenUsed/>
    <w:qFormat/>
    <w:rsid w:val="0076408F"/>
    <w:pPr>
      <w:keepNext/>
      <w:keepLines/>
      <w:spacing w:before="40"/>
      <w:outlineLvl w:val="7"/>
    </w:pPr>
    <w:rPr>
      <w:rFonts w:ascii="Calibri Light" w:hAnsi="Calibri Light" w:cs="Times New Roman"/>
      <w:color w:val="262626"/>
      <w:szCs w:val="21"/>
    </w:rPr>
  </w:style>
  <w:style w:type="paragraph" w:styleId="9">
    <w:name w:val="heading 9"/>
    <w:basedOn w:val="a3"/>
    <w:next w:val="a3"/>
    <w:link w:val="90"/>
    <w:uiPriority w:val="9"/>
    <w:unhideWhenUsed/>
    <w:qFormat/>
    <w:rsid w:val="0076408F"/>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Style2">
    <w:name w:val="_Style 2"/>
    <w:basedOn w:val="a3"/>
    <w:next w:val="a3"/>
    <w:uiPriority w:val="34"/>
    <w:qFormat/>
    <w:rsid w:val="0076408F"/>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rsid w:val="0076408F"/>
    <w:pPr>
      <w:ind w:firstLineChars="200" w:firstLine="420"/>
    </w:pPr>
    <w:rPr>
      <w:rFonts w:ascii="等线" w:eastAsia="等线" w:hAnsi="等线" w:cs="Times New Roman"/>
      <w:kern w:val="2"/>
      <w:sz w:val="18"/>
      <w:szCs w:val="18"/>
    </w:rPr>
  </w:style>
  <w:style w:type="paragraph" w:customStyle="1" w:styleId="Default">
    <w:name w:val="Default"/>
    <w:rsid w:val="0076408F"/>
    <w:pPr>
      <w:widowControl w:val="0"/>
      <w:autoSpaceDE w:val="0"/>
      <w:autoSpaceDN w:val="0"/>
      <w:adjustRightInd w:val="0"/>
      <w:spacing w:after="160" w:line="259" w:lineRule="auto"/>
    </w:pPr>
    <w:rPr>
      <w:rFonts w:ascii="Times New Roman" w:eastAsia="宋体" w:hAnsi="Times New Roman" w:cs="Times New Roman"/>
      <w:color w:val="000000"/>
      <w:kern w:val="0"/>
      <w:sz w:val="24"/>
      <w:szCs w:val="24"/>
    </w:rPr>
  </w:style>
  <w:style w:type="paragraph" w:styleId="TOC">
    <w:name w:val="TOC Heading"/>
    <w:basedOn w:val="1"/>
    <w:next w:val="a3"/>
    <w:uiPriority w:val="39"/>
    <w:unhideWhenUsed/>
    <w:qFormat/>
    <w:rsid w:val="0076408F"/>
    <w:pPr>
      <w:spacing w:before="340" w:after="330" w:line="578" w:lineRule="auto"/>
      <w:outlineLvl w:val="9"/>
    </w:pPr>
    <w:rPr>
      <w:rFonts w:ascii="宋体" w:hAnsi="宋体" w:cs="宋体"/>
      <w:bCs/>
      <w:kern w:val="44"/>
      <w:szCs w:val="44"/>
    </w:rPr>
  </w:style>
  <w:style w:type="paragraph" w:styleId="a7">
    <w:name w:val="Title"/>
    <w:basedOn w:val="a3"/>
    <w:next w:val="a3"/>
    <w:link w:val="a8"/>
    <w:uiPriority w:val="10"/>
    <w:qFormat/>
    <w:rsid w:val="0076408F"/>
    <w:pPr>
      <w:spacing w:line="720" w:lineRule="auto"/>
      <w:contextualSpacing/>
      <w:jc w:val="center"/>
      <w:textAlignment w:val="center"/>
    </w:pPr>
    <w:rPr>
      <w:rFonts w:ascii="Calibri Light" w:hAnsi="Calibri Light" w:cs="Times New Roman"/>
      <w:b/>
      <w:spacing w:val="-10"/>
      <w:sz w:val="44"/>
      <w:szCs w:val="56"/>
    </w:rPr>
  </w:style>
  <w:style w:type="character" w:customStyle="1" w:styleId="10">
    <w:name w:val="标题 1 字符"/>
    <w:link w:val="1"/>
    <w:uiPriority w:val="9"/>
    <w:rsid w:val="0076408F"/>
    <w:rPr>
      <w:rFonts w:ascii="Calibri Light" w:eastAsia="宋体" w:hAnsi="Calibri Light" w:cs="Times New Roman"/>
      <w:b/>
      <w:kern w:val="0"/>
      <w:sz w:val="44"/>
      <w:szCs w:val="32"/>
    </w:rPr>
  </w:style>
  <w:style w:type="character" w:customStyle="1" w:styleId="20">
    <w:name w:val="标题 2 字符"/>
    <w:link w:val="2"/>
    <w:uiPriority w:val="9"/>
    <w:rsid w:val="0076408F"/>
    <w:rPr>
      <w:rFonts w:ascii="Calibri Light" w:eastAsia="宋体" w:hAnsi="Calibri Light" w:cs="Times New Roman"/>
      <w:b/>
      <w:kern w:val="0"/>
      <w:sz w:val="32"/>
      <w:szCs w:val="28"/>
    </w:rPr>
  </w:style>
  <w:style w:type="character" w:customStyle="1" w:styleId="a8">
    <w:name w:val="标题 字符"/>
    <w:link w:val="a7"/>
    <w:uiPriority w:val="10"/>
    <w:rsid w:val="0076408F"/>
    <w:rPr>
      <w:rFonts w:ascii="Calibri Light" w:eastAsia="宋体" w:hAnsi="Calibri Light" w:cs="Times New Roman"/>
      <w:b/>
      <w:spacing w:val="-10"/>
      <w:kern w:val="0"/>
      <w:sz w:val="44"/>
      <w:szCs w:val="56"/>
    </w:rPr>
  </w:style>
  <w:style w:type="character" w:customStyle="1" w:styleId="30">
    <w:name w:val="标题 3 字符"/>
    <w:link w:val="3"/>
    <w:uiPriority w:val="9"/>
    <w:rsid w:val="0076408F"/>
    <w:rPr>
      <w:rFonts w:ascii="Calibri Light" w:eastAsia="宋体" w:hAnsi="Calibri Light" w:cs="Times New Roman"/>
      <w:b/>
      <w:kern w:val="0"/>
      <w:sz w:val="28"/>
      <w:szCs w:val="24"/>
    </w:rPr>
  </w:style>
  <w:style w:type="character" w:customStyle="1" w:styleId="40">
    <w:name w:val="标题 4 字符"/>
    <w:link w:val="4"/>
    <w:uiPriority w:val="9"/>
    <w:rsid w:val="0076408F"/>
    <w:rPr>
      <w:rFonts w:ascii="Calibri Light" w:eastAsia="宋体" w:hAnsi="Calibri Light" w:cs="Times New Roman"/>
      <w:b/>
      <w:iCs/>
      <w:kern w:val="0"/>
    </w:rPr>
  </w:style>
  <w:style w:type="character" w:customStyle="1" w:styleId="50">
    <w:name w:val="标题 5 字符"/>
    <w:link w:val="5"/>
    <w:uiPriority w:val="9"/>
    <w:rsid w:val="0076408F"/>
    <w:rPr>
      <w:rFonts w:ascii="Calibri Light" w:eastAsia="宋体" w:hAnsi="Calibri Light" w:cs="Times New Roman"/>
      <w:color w:val="2E74B5"/>
      <w:kern w:val="0"/>
    </w:rPr>
  </w:style>
  <w:style w:type="character" w:customStyle="1" w:styleId="60">
    <w:name w:val="标题 6 字符"/>
    <w:link w:val="6"/>
    <w:uiPriority w:val="9"/>
    <w:rsid w:val="0076408F"/>
    <w:rPr>
      <w:rFonts w:ascii="Calibri Light" w:eastAsia="宋体" w:hAnsi="Calibri Light" w:cs="Times New Roman"/>
      <w:color w:val="1F4E79"/>
      <w:kern w:val="0"/>
    </w:rPr>
  </w:style>
  <w:style w:type="character" w:customStyle="1" w:styleId="70">
    <w:name w:val="标题 7 字符"/>
    <w:link w:val="7"/>
    <w:uiPriority w:val="9"/>
    <w:rsid w:val="0076408F"/>
    <w:rPr>
      <w:rFonts w:ascii="Calibri Light" w:eastAsia="宋体" w:hAnsi="Calibri Light" w:cs="Times New Roman"/>
      <w:i/>
      <w:iCs/>
      <w:color w:val="1F4E79"/>
      <w:kern w:val="0"/>
    </w:rPr>
  </w:style>
  <w:style w:type="character" w:customStyle="1" w:styleId="80">
    <w:name w:val="标题 8 字符"/>
    <w:link w:val="8"/>
    <w:uiPriority w:val="9"/>
    <w:rsid w:val="0076408F"/>
    <w:rPr>
      <w:rFonts w:ascii="Calibri Light" w:eastAsia="宋体" w:hAnsi="Calibri Light" w:cs="Times New Roman"/>
      <w:color w:val="262626"/>
      <w:kern w:val="0"/>
      <w:szCs w:val="21"/>
    </w:rPr>
  </w:style>
  <w:style w:type="character" w:customStyle="1" w:styleId="90">
    <w:name w:val="标题 9 字符"/>
    <w:link w:val="9"/>
    <w:uiPriority w:val="9"/>
    <w:rsid w:val="0076408F"/>
    <w:rPr>
      <w:rFonts w:ascii="Calibri Light" w:eastAsia="宋体" w:hAnsi="Calibri Light" w:cs="Times New Roman"/>
      <w:i/>
      <w:iCs/>
      <w:color w:val="262626"/>
      <w:kern w:val="0"/>
      <w:szCs w:val="21"/>
    </w:rPr>
  </w:style>
  <w:style w:type="paragraph" w:customStyle="1" w:styleId="a9">
    <w:name w:val="表格"/>
    <w:rsid w:val="0076408F"/>
    <w:rPr>
      <w:rFonts w:ascii="Times New Roman" w:eastAsia="宋体" w:hAnsi="Times New Roman" w:cs="Times New Roman"/>
      <w:b/>
      <w:kern w:val="0"/>
      <w:szCs w:val="20"/>
    </w:rPr>
  </w:style>
  <w:style w:type="character" w:styleId="aa">
    <w:name w:val="Hyperlink"/>
    <w:basedOn w:val="a4"/>
    <w:uiPriority w:val="99"/>
    <w:unhideWhenUsed/>
    <w:rsid w:val="0076408F"/>
    <w:rPr>
      <w:color w:val="0000FF"/>
      <w:u w:val="single"/>
    </w:rPr>
  </w:style>
  <w:style w:type="paragraph" w:styleId="ab">
    <w:name w:val="Plain Text"/>
    <w:basedOn w:val="a3"/>
    <w:link w:val="ac"/>
    <w:uiPriority w:val="99"/>
    <w:unhideWhenUsed/>
    <w:rsid w:val="0076408F"/>
    <w:pPr>
      <w:widowControl w:val="0"/>
      <w:spacing w:line="276" w:lineRule="auto"/>
      <w:jc w:val="both"/>
    </w:pPr>
    <w:rPr>
      <w:rFonts w:asciiTheme="minorEastAsia" w:eastAsiaTheme="minorEastAsia" w:hAnsi="Courier New" w:cs="Courier New"/>
      <w:color w:val="000000" w:themeColor="text1"/>
      <w:kern w:val="2"/>
    </w:rPr>
  </w:style>
  <w:style w:type="character" w:customStyle="1" w:styleId="ac">
    <w:name w:val="纯文本 字符"/>
    <w:basedOn w:val="a4"/>
    <w:link w:val="ab"/>
    <w:uiPriority w:val="99"/>
    <w:rsid w:val="0076408F"/>
    <w:rPr>
      <w:rFonts w:asciiTheme="minorEastAsia" w:hAnsi="Courier New" w:cs="Courier New"/>
      <w:color w:val="000000" w:themeColor="text1"/>
    </w:rPr>
  </w:style>
  <w:style w:type="paragraph" w:customStyle="1" w:styleId="a">
    <w:name w:val="一级标题"/>
    <w:next w:val="a3"/>
    <w:link w:val="ad"/>
    <w:autoRedefine/>
    <w:qFormat/>
    <w:rsid w:val="00D76606"/>
    <w:pPr>
      <w:numPr>
        <w:numId w:val="9"/>
      </w:numPr>
      <w:outlineLvl w:val="0"/>
    </w:pPr>
    <w:rPr>
      <w:rFonts w:eastAsia="宋体"/>
      <w:b/>
      <w:color w:val="000000" w:themeColor="text1"/>
      <w:sz w:val="32"/>
    </w:rPr>
  </w:style>
  <w:style w:type="character" w:customStyle="1" w:styleId="ad">
    <w:name w:val="一级标题 字符"/>
    <w:basedOn w:val="a4"/>
    <w:link w:val="a"/>
    <w:rsid w:val="00D76606"/>
    <w:rPr>
      <w:rFonts w:eastAsia="宋体"/>
      <w:b/>
      <w:color w:val="000000" w:themeColor="text1"/>
      <w:sz w:val="32"/>
    </w:rPr>
  </w:style>
  <w:style w:type="paragraph" w:customStyle="1" w:styleId="a0">
    <w:name w:val="二级标题"/>
    <w:basedOn w:val="a"/>
    <w:next w:val="a3"/>
    <w:link w:val="ae"/>
    <w:autoRedefine/>
    <w:qFormat/>
    <w:rsid w:val="001430D0"/>
    <w:pPr>
      <w:numPr>
        <w:ilvl w:val="1"/>
      </w:numPr>
      <w:outlineLvl w:val="1"/>
    </w:pPr>
    <w:rPr>
      <w:sz w:val="30"/>
    </w:rPr>
  </w:style>
  <w:style w:type="character" w:customStyle="1" w:styleId="ae">
    <w:name w:val="二级标题 字符"/>
    <w:basedOn w:val="a4"/>
    <w:link w:val="a0"/>
    <w:rsid w:val="001430D0"/>
    <w:rPr>
      <w:rFonts w:eastAsia="宋体"/>
      <w:b/>
      <w:color w:val="000000" w:themeColor="text1"/>
      <w:sz w:val="30"/>
    </w:rPr>
  </w:style>
  <w:style w:type="character" w:styleId="af">
    <w:name w:val="FollowedHyperlink"/>
    <w:basedOn w:val="a4"/>
    <w:uiPriority w:val="99"/>
    <w:unhideWhenUsed/>
    <w:rsid w:val="0076408F"/>
    <w:rPr>
      <w:color w:val="800080"/>
      <w:u w:val="single"/>
    </w:rPr>
  </w:style>
  <w:style w:type="paragraph" w:styleId="af0">
    <w:name w:val="Subtitle"/>
    <w:basedOn w:val="a7"/>
    <w:next w:val="a3"/>
    <w:link w:val="af1"/>
    <w:uiPriority w:val="11"/>
    <w:qFormat/>
    <w:rsid w:val="0076408F"/>
    <w:pPr>
      <w:numPr>
        <w:ilvl w:val="1"/>
      </w:numPr>
    </w:pPr>
    <w:rPr>
      <w:spacing w:val="15"/>
      <w:sz w:val="32"/>
    </w:rPr>
  </w:style>
  <w:style w:type="character" w:customStyle="1" w:styleId="af1">
    <w:name w:val="副标题 字符"/>
    <w:link w:val="af0"/>
    <w:uiPriority w:val="11"/>
    <w:rsid w:val="0076408F"/>
    <w:rPr>
      <w:rFonts w:ascii="Calibri Light" w:eastAsia="宋体" w:hAnsi="Calibri Light" w:cs="Times New Roman"/>
      <w:b/>
      <w:spacing w:val="15"/>
      <w:kern w:val="0"/>
      <w:sz w:val="32"/>
      <w:szCs w:val="56"/>
    </w:rPr>
  </w:style>
  <w:style w:type="paragraph" w:styleId="af2">
    <w:name w:val="List"/>
    <w:basedOn w:val="a3"/>
    <w:rsid w:val="0076408F"/>
    <w:pPr>
      <w:spacing w:beforeLines="50" w:before="50" w:afterLines="50" w:after="50"/>
      <w:ind w:left="200" w:hangingChars="200" w:hanging="200"/>
    </w:pPr>
    <w:rPr>
      <w:rFonts w:ascii="Times New Roman" w:hAnsi="Times New Roman"/>
      <w:szCs w:val="24"/>
    </w:rPr>
  </w:style>
  <w:style w:type="paragraph" w:styleId="af3">
    <w:name w:val="List Paragraph"/>
    <w:basedOn w:val="a3"/>
    <w:uiPriority w:val="34"/>
    <w:qFormat/>
    <w:rsid w:val="0076408F"/>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1">
    <w:name w:val="列出段落1"/>
    <w:basedOn w:val="a3"/>
    <w:uiPriority w:val="34"/>
    <w:rsid w:val="0076408F"/>
    <w:pPr>
      <w:ind w:firstLineChars="200" w:firstLine="420"/>
    </w:pPr>
  </w:style>
  <w:style w:type="paragraph" w:styleId="12">
    <w:name w:val="toc 1"/>
    <w:basedOn w:val="a3"/>
    <w:next w:val="a3"/>
    <w:uiPriority w:val="39"/>
    <w:unhideWhenUsed/>
    <w:rsid w:val="0076408F"/>
  </w:style>
  <w:style w:type="paragraph" w:styleId="21">
    <w:name w:val="toc 2"/>
    <w:basedOn w:val="a3"/>
    <w:next w:val="a3"/>
    <w:uiPriority w:val="39"/>
    <w:rsid w:val="0076408F"/>
    <w:pPr>
      <w:ind w:leftChars="200" w:left="420"/>
    </w:pPr>
  </w:style>
  <w:style w:type="paragraph" w:styleId="31">
    <w:name w:val="toc 3"/>
    <w:basedOn w:val="a3"/>
    <w:next w:val="a3"/>
    <w:uiPriority w:val="39"/>
    <w:rsid w:val="0076408F"/>
    <w:pPr>
      <w:ind w:leftChars="400" w:left="840"/>
    </w:pPr>
  </w:style>
  <w:style w:type="paragraph" w:styleId="41">
    <w:name w:val="toc 4"/>
    <w:basedOn w:val="a3"/>
    <w:next w:val="a3"/>
    <w:uiPriority w:val="39"/>
    <w:unhideWhenUsed/>
    <w:rsid w:val="0076408F"/>
    <w:pPr>
      <w:ind w:leftChars="600" w:left="1260"/>
    </w:pPr>
  </w:style>
  <w:style w:type="paragraph" w:styleId="51">
    <w:name w:val="toc 5"/>
    <w:basedOn w:val="a3"/>
    <w:next w:val="a3"/>
    <w:uiPriority w:val="39"/>
    <w:unhideWhenUsed/>
    <w:rsid w:val="0076408F"/>
    <w:pPr>
      <w:ind w:leftChars="800" w:left="1680"/>
    </w:pPr>
  </w:style>
  <w:style w:type="paragraph" w:styleId="61">
    <w:name w:val="toc 6"/>
    <w:basedOn w:val="a3"/>
    <w:next w:val="a3"/>
    <w:uiPriority w:val="39"/>
    <w:unhideWhenUsed/>
    <w:rsid w:val="0076408F"/>
    <w:pPr>
      <w:ind w:leftChars="1000" w:left="2100"/>
    </w:pPr>
  </w:style>
  <w:style w:type="paragraph" w:styleId="71">
    <w:name w:val="toc 7"/>
    <w:basedOn w:val="a3"/>
    <w:next w:val="a3"/>
    <w:uiPriority w:val="39"/>
    <w:unhideWhenUsed/>
    <w:rsid w:val="0076408F"/>
    <w:pPr>
      <w:ind w:leftChars="1200" w:left="2520"/>
    </w:pPr>
  </w:style>
  <w:style w:type="paragraph" w:styleId="81">
    <w:name w:val="toc 8"/>
    <w:basedOn w:val="a3"/>
    <w:next w:val="a3"/>
    <w:uiPriority w:val="39"/>
    <w:unhideWhenUsed/>
    <w:rsid w:val="0076408F"/>
    <w:pPr>
      <w:ind w:leftChars="1400" w:left="2940"/>
    </w:pPr>
  </w:style>
  <w:style w:type="paragraph" w:styleId="91">
    <w:name w:val="toc 9"/>
    <w:basedOn w:val="a3"/>
    <w:next w:val="a3"/>
    <w:uiPriority w:val="39"/>
    <w:unhideWhenUsed/>
    <w:rsid w:val="0076408F"/>
    <w:pPr>
      <w:ind w:leftChars="1600" w:left="3360"/>
    </w:pPr>
  </w:style>
  <w:style w:type="paragraph" w:styleId="af4">
    <w:name w:val="Balloon Text"/>
    <w:basedOn w:val="a3"/>
    <w:link w:val="af5"/>
    <w:uiPriority w:val="99"/>
    <w:unhideWhenUsed/>
    <w:rsid w:val="0076408F"/>
    <w:rPr>
      <w:sz w:val="18"/>
      <w:szCs w:val="18"/>
    </w:rPr>
  </w:style>
  <w:style w:type="character" w:customStyle="1" w:styleId="af5">
    <w:name w:val="批注框文本 字符"/>
    <w:link w:val="af4"/>
    <w:uiPriority w:val="99"/>
    <w:rsid w:val="0076408F"/>
    <w:rPr>
      <w:rFonts w:ascii="宋体" w:eastAsia="宋体" w:hAnsi="宋体" w:cs="宋体"/>
      <w:kern w:val="0"/>
      <w:sz w:val="18"/>
      <w:szCs w:val="18"/>
    </w:rPr>
  </w:style>
  <w:style w:type="paragraph" w:styleId="af6">
    <w:name w:val="annotation text"/>
    <w:basedOn w:val="a3"/>
    <w:link w:val="af7"/>
    <w:uiPriority w:val="99"/>
    <w:unhideWhenUsed/>
    <w:rsid w:val="0076408F"/>
    <w:pPr>
      <w:spacing w:line="360" w:lineRule="auto"/>
    </w:pPr>
    <w:rPr>
      <w:rFonts w:ascii="Times New Roman" w:eastAsia="仿宋_GB2312" w:hAnsi="Times New Roman"/>
      <w:sz w:val="24"/>
      <w:szCs w:val="24"/>
    </w:rPr>
  </w:style>
  <w:style w:type="character" w:customStyle="1" w:styleId="af7">
    <w:name w:val="批注文字 字符"/>
    <w:link w:val="af6"/>
    <w:uiPriority w:val="99"/>
    <w:rsid w:val="0076408F"/>
    <w:rPr>
      <w:rFonts w:ascii="Times New Roman" w:eastAsia="仿宋_GB2312" w:hAnsi="Times New Roman" w:cs="宋体"/>
      <w:kern w:val="0"/>
      <w:sz w:val="24"/>
      <w:szCs w:val="24"/>
    </w:rPr>
  </w:style>
  <w:style w:type="character" w:styleId="af8">
    <w:name w:val="annotation reference"/>
    <w:uiPriority w:val="99"/>
    <w:unhideWhenUsed/>
    <w:rsid w:val="0076408F"/>
    <w:rPr>
      <w:sz w:val="21"/>
      <w:szCs w:val="21"/>
    </w:rPr>
  </w:style>
  <w:style w:type="paragraph" w:styleId="af9">
    <w:name w:val="Normal (Web)"/>
    <w:basedOn w:val="a3"/>
    <w:uiPriority w:val="99"/>
    <w:unhideWhenUsed/>
    <w:rsid w:val="0076408F"/>
    <w:pPr>
      <w:spacing w:before="100" w:beforeAutospacing="1" w:after="100" w:afterAutospacing="1" w:line="276" w:lineRule="auto"/>
    </w:pPr>
    <w:rPr>
      <w:color w:val="000000" w:themeColor="text1"/>
      <w:sz w:val="24"/>
      <w:szCs w:val="24"/>
    </w:rPr>
  </w:style>
  <w:style w:type="character" w:styleId="afa">
    <w:name w:val="Emphasis"/>
    <w:uiPriority w:val="20"/>
    <w:qFormat/>
    <w:rsid w:val="0076408F"/>
    <w:rPr>
      <w:i/>
      <w:iCs/>
      <w:color w:val="auto"/>
    </w:rPr>
  </w:style>
  <w:style w:type="paragraph" w:styleId="afb">
    <w:name w:val="Date"/>
    <w:basedOn w:val="a3"/>
    <w:next w:val="a3"/>
    <w:link w:val="afc"/>
    <w:uiPriority w:val="99"/>
    <w:unhideWhenUsed/>
    <w:rsid w:val="0076408F"/>
    <w:pPr>
      <w:widowControl w:val="0"/>
      <w:spacing w:line="276" w:lineRule="auto"/>
      <w:ind w:leftChars="2500" w:left="100"/>
      <w:jc w:val="both"/>
    </w:pPr>
    <w:rPr>
      <w:rFonts w:asciiTheme="minorHAnsi" w:hAnsiTheme="minorHAnsi" w:cstheme="minorBidi"/>
      <w:color w:val="000000" w:themeColor="text1"/>
      <w:kern w:val="2"/>
    </w:rPr>
  </w:style>
  <w:style w:type="character" w:customStyle="1" w:styleId="afc">
    <w:name w:val="日期 字符"/>
    <w:basedOn w:val="a4"/>
    <w:link w:val="afb"/>
    <w:uiPriority w:val="99"/>
    <w:rsid w:val="0076408F"/>
    <w:rPr>
      <w:rFonts w:eastAsia="宋体"/>
      <w:color w:val="000000" w:themeColor="text1"/>
    </w:rPr>
  </w:style>
  <w:style w:type="paragraph" w:customStyle="1" w:styleId="a1">
    <w:name w:val="三级标题"/>
    <w:basedOn w:val="a0"/>
    <w:next w:val="a3"/>
    <w:link w:val="afd"/>
    <w:autoRedefine/>
    <w:qFormat/>
    <w:rsid w:val="00BE18F1"/>
    <w:pPr>
      <w:numPr>
        <w:ilvl w:val="2"/>
      </w:numPr>
      <w:outlineLvl w:val="2"/>
    </w:pPr>
    <w:rPr>
      <w:rFonts w:ascii="宋体" w:hAnsi="宋体"/>
      <w:noProof/>
      <w:sz w:val="28"/>
    </w:rPr>
  </w:style>
  <w:style w:type="character" w:customStyle="1" w:styleId="afd">
    <w:name w:val="三级标题 字符"/>
    <w:basedOn w:val="a4"/>
    <w:link w:val="a1"/>
    <w:rsid w:val="00BE18F1"/>
    <w:rPr>
      <w:rFonts w:ascii="宋体" w:eastAsia="宋体" w:hAnsi="宋体"/>
      <w:b/>
      <w:noProof/>
      <w:color w:val="000000" w:themeColor="text1"/>
      <w:sz w:val="28"/>
    </w:rPr>
  </w:style>
  <w:style w:type="paragraph" w:customStyle="1" w:styleId="a2">
    <w:name w:val="四级标题"/>
    <w:basedOn w:val="a1"/>
    <w:next w:val="a3"/>
    <w:link w:val="afe"/>
    <w:qFormat/>
    <w:rsid w:val="00D76606"/>
    <w:pPr>
      <w:numPr>
        <w:ilvl w:val="3"/>
      </w:numPr>
      <w:outlineLvl w:val="3"/>
    </w:pPr>
    <w:rPr>
      <w:sz w:val="24"/>
    </w:rPr>
  </w:style>
  <w:style w:type="character" w:customStyle="1" w:styleId="afe">
    <w:name w:val="四级标题 字符"/>
    <w:basedOn w:val="afd"/>
    <w:link w:val="a2"/>
    <w:rsid w:val="00D76606"/>
    <w:rPr>
      <w:rFonts w:ascii="宋体" w:eastAsia="宋体" w:hAnsi="宋体"/>
      <w:b/>
      <w:noProof/>
      <w:color w:val="000000" w:themeColor="text1"/>
      <w:sz w:val="24"/>
    </w:rPr>
  </w:style>
  <w:style w:type="paragraph" w:styleId="aff">
    <w:name w:val="caption"/>
    <w:basedOn w:val="a3"/>
    <w:next w:val="a3"/>
    <w:uiPriority w:val="35"/>
    <w:unhideWhenUsed/>
    <w:qFormat/>
    <w:rsid w:val="0076408F"/>
    <w:pPr>
      <w:spacing w:after="200"/>
    </w:pPr>
    <w:rPr>
      <w:iCs/>
      <w:sz w:val="18"/>
      <w:szCs w:val="18"/>
    </w:rPr>
  </w:style>
  <w:style w:type="paragraph" w:styleId="aff0">
    <w:name w:val="table of figures"/>
    <w:basedOn w:val="a3"/>
    <w:next w:val="a3"/>
    <w:uiPriority w:val="99"/>
    <w:rsid w:val="0076408F"/>
    <w:pPr>
      <w:ind w:leftChars="200" w:left="200" w:hangingChars="200" w:hanging="200"/>
    </w:pPr>
  </w:style>
  <w:style w:type="table" w:styleId="aff1">
    <w:name w:val="Table Grid"/>
    <w:basedOn w:val="a5"/>
    <w:qFormat/>
    <w:rsid w:val="0076408F"/>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2">
    <w:name w:val="No Spacing"/>
    <w:uiPriority w:val="1"/>
    <w:qFormat/>
    <w:rsid w:val="0076408F"/>
    <w:pPr>
      <w:widowControl w:val="0"/>
      <w:jc w:val="both"/>
    </w:pPr>
    <w:rPr>
      <w:rFonts w:eastAsia="宋体"/>
      <w:color w:val="000000" w:themeColor="text1"/>
    </w:rPr>
  </w:style>
  <w:style w:type="paragraph" w:customStyle="1" w:styleId="13">
    <w:name w:val="无间隔1"/>
    <w:uiPriority w:val="1"/>
    <w:qFormat/>
    <w:rsid w:val="0076408F"/>
    <w:pPr>
      <w:widowControl w:val="0"/>
      <w:jc w:val="both"/>
    </w:pPr>
    <w:rPr>
      <w:rFonts w:eastAsia="宋体"/>
      <w:color w:val="000000" w:themeColor="text1"/>
    </w:rPr>
  </w:style>
  <w:style w:type="paragraph" w:customStyle="1" w:styleId="aff3">
    <w:name w:val="小四正文"/>
    <w:basedOn w:val="ab"/>
    <w:rsid w:val="0076408F"/>
    <w:pPr>
      <w:spacing w:line="400" w:lineRule="exact"/>
      <w:ind w:firstLineChars="200" w:firstLine="200"/>
    </w:pPr>
    <w:rPr>
      <w:rFonts w:ascii="Times New Roman" w:eastAsia="宋体" w:hAnsi="Times New Roman" w:cs="宋体"/>
      <w:color w:val="auto"/>
      <w:sz w:val="24"/>
      <w:szCs w:val="21"/>
    </w:rPr>
  </w:style>
  <w:style w:type="character" w:styleId="aff4">
    <w:name w:val="Strong"/>
    <w:uiPriority w:val="22"/>
    <w:qFormat/>
    <w:rsid w:val="0076408F"/>
    <w:rPr>
      <w:b/>
      <w:bCs/>
      <w:color w:val="auto"/>
    </w:rPr>
  </w:style>
  <w:style w:type="paragraph" w:styleId="aff5">
    <w:name w:val="footer"/>
    <w:basedOn w:val="a3"/>
    <w:link w:val="aff6"/>
    <w:uiPriority w:val="99"/>
    <w:unhideWhenUsed/>
    <w:qFormat/>
    <w:rsid w:val="0076408F"/>
    <w:pPr>
      <w:tabs>
        <w:tab w:val="center" w:pos="4153"/>
        <w:tab w:val="right" w:pos="8306"/>
      </w:tabs>
      <w:snapToGrid w:val="0"/>
      <w:ind w:leftChars="500" w:left="500"/>
    </w:pPr>
    <w:rPr>
      <w:sz w:val="16"/>
      <w:szCs w:val="18"/>
    </w:rPr>
  </w:style>
  <w:style w:type="character" w:customStyle="1" w:styleId="aff6">
    <w:name w:val="页脚 字符"/>
    <w:link w:val="aff5"/>
    <w:uiPriority w:val="99"/>
    <w:rsid w:val="0076408F"/>
    <w:rPr>
      <w:rFonts w:ascii="宋体" w:eastAsia="宋体" w:hAnsi="宋体" w:cs="宋体"/>
      <w:kern w:val="0"/>
      <w:sz w:val="16"/>
      <w:szCs w:val="18"/>
    </w:rPr>
  </w:style>
  <w:style w:type="character" w:styleId="aff7">
    <w:name w:val="page number"/>
    <w:basedOn w:val="a4"/>
    <w:uiPriority w:val="99"/>
    <w:unhideWhenUsed/>
    <w:rsid w:val="0076408F"/>
    <w:rPr>
      <w:rFonts w:ascii="Times New Roman" w:eastAsia="宋体" w:hAnsi="Times New Roman"/>
      <w:sz w:val="16"/>
    </w:rPr>
  </w:style>
  <w:style w:type="paragraph" w:styleId="aff8">
    <w:name w:val="header"/>
    <w:basedOn w:val="a3"/>
    <w:link w:val="aff9"/>
    <w:unhideWhenUsed/>
    <w:qFormat/>
    <w:rsid w:val="0076408F"/>
    <w:pPr>
      <w:pBdr>
        <w:bottom w:val="single" w:sz="6" w:space="1" w:color="auto"/>
      </w:pBdr>
      <w:tabs>
        <w:tab w:val="center" w:pos="4153"/>
        <w:tab w:val="right" w:pos="8306"/>
      </w:tabs>
      <w:snapToGrid w:val="0"/>
      <w:jc w:val="center"/>
    </w:pPr>
    <w:rPr>
      <w:sz w:val="16"/>
      <w:szCs w:val="18"/>
    </w:rPr>
  </w:style>
  <w:style w:type="character" w:customStyle="1" w:styleId="aff9">
    <w:name w:val="页眉 字符"/>
    <w:link w:val="aff8"/>
    <w:rsid w:val="0076408F"/>
    <w:rPr>
      <w:rFonts w:ascii="宋体" w:eastAsia="宋体" w:hAnsi="宋体" w:cs="宋体"/>
      <w:kern w:val="0"/>
      <w:sz w:val="16"/>
      <w:szCs w:val="18"/>
    </w:rPr>
  </w:style>
  <w:style w:type="paragraph" w:customStyle="1" w:styleId="affa">
    <w:name w:val="引用标志"/>
    <w:basedOn w:val="a3"/>
    <w:next w:val="a3"/>
    <w:rsid w:val="0076408F"/>
  </w:style>
  <w:style w:type="paragraph" w:styleId="affb">
    <w:name w:val="Normal Indent"/>
    <w:basedOn w:val="a3"/>
    <w:uiPriority w:val="99"/>
    <w:unhideWhenUsed/>
    <w:rsid w:val="0076408F"/>
    <w:pPr>
      <w:ind w:firstLineChars="200" w:firstLine="420"/>
    </w:pPr>
    <w:rPr>
      <w:kern w:val="2"/>
    </w:rPr>
  </w:style>
  <w:style w:type="paragraph" w:styleId="affc">
    <w:name w:val="Body Text"/>
    <w:basedOn w:val="a3"/>
    <w:link w:val="affd"/>
    <w:rsid w:val="0076408F"/>
    <w:pPr>
      <w:widowControl w:val="0"/>
      <w:spacing w:after="120"/>
      <w:jc w:val="both"/>
    </w:pPr>
    <w:rPr>
      <w:rFonts w:ascii="Times New Roman" w:hAnsi="Times New Roman" w:cs="Times New Roman"/>
      <w:kern w:val="2"/>
      <w:szCs w:val="20"/>
    </w:rPr>
  </w:style>
  <w:style w:type="character" w:customStyle="1" w:styleId="affd">
    <w:name w:val="正文文本 字符"/>
    <w:basedOn w:val="a4"/>
    <w:link w:val="affc"/>
    <w:rsid w:val="0076408F"/>
    <w:rPr>
      <w:rFonts w:ascii="Times New Roman" w:eastAsia="宋体" w:hAnsi="Times New Roman" w:cs="Times New Roman"/>
      <w:szCs w:val="20"/>
    </w:rPr>
  </w:style>
  <w:style w:type="table" w:customStyle="1" w:styleId="14">
    <w:name w:val="网格型1"/>
    <w:basedOn w:val="a5"/>
    <w:next w:val="aff1"/>
    <w:qFormat/>
    <w:rsid w:val="00507ADD"/>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UnresolvedMention">
    <w:name w:val="Unresolved Mention"/>
    <w:basedOn w:val="a4"/>
    <w:uiPriority w:val="99"/>
    <w:rsid w:val="00636AED"/>
    <w:rPr>
      <w:color w:val="808080"/>
      <w:shd w:val="clear" w:color="auto" w:fill="E6E6E6"/>
    </w:rPr>
  </w:style>
  <w:style w:type="paragraph" w:styleId="affe">
    <w:name w:val="annotation subject"/>
    <w:basedOn w:val="af6"/>
    <w:next w:val="af6"/>
    <w:link w:val="afff"/>
    <w:uiPriority w:val="99"/>
    <w:semiHidden/>
    <w:unhideWhenUsed/>
    <w:rsid w:val="003C428E"/>
    <w:pPr>
      <w:spacing w:line="240" w:lineRule="auto"/>
    </w:pPr>
    <w:rPr>
      <w:rFonts w:ascii="宋体" w:eastAsia="宋体" w:hAnsi="宋体"/>
      <w:b/>
      <w:bCs/>
      <w:sz w:val="21"/>
      <w:szCs w:val="22"/>
    </w:rPr>
  </w:style>
  <w:style w:type="character" w:customStyle="1" w:styleId="afff">
    <w:name w:val="批注主题 字符"/>
    <w:basedOn w:val="af7"/>
    <w:link w:val="affe"/>
    <w:uiPriority w:val="99"/>
    <w:semiHidden/>
    <w:rsid w:val="003C428E"/>
    <w:rPr>
      <w:rFonts w:ascii="宋体" w:eastAsia="宋体" w:hAnsi="宋体" w:cs="宋体"/>
      <w:b/>
      <w:bCs/>
      <w:kern w:val="0"/>
      <w:sz w:val="24"/>
      <w:szCs w:val="24"/>
    </w:rPr>
  </w:style>
  <w:style w:type="table" w:customStyle="1" w:styleId="110">
    <w:name w:val="网格型11"/>
    <w:basedOn w:val="a5"/>
    <w:qFormat/>
    <w:rsid w:val="009A6B83"/>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f0">
    <w:name w:val="Revision"/>
    <w:hidden/>
    <w:uiPriority w:val="99"/>
    <w:semiHidden/>
    <w:rsid w:val="00AF644D"/>
    <w:rPr>
      <w:rFonts w:ascii="宋体" w:eastAsia="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479241">
      <w:bodyDiv w:val="1"/>
      <w:marLeft w:val="0"/>
      <w:marRight w:val="0"/>
      <w:marTop w:val="0"/>
      <w:marBottom w:val="0"/>
      <w:divBdr>
        <w:top w:val="none" w:sz="0" w:space="0" w:color="auto"/>
        <w:left w:val="none" w:sz="0" w:space="0" w:color="auto"/>
        <w:bottom w:val="none" w:sz="0" w:space="0" w:color="auto"/>
        <w:right w:val="none" w:sz="0" w:space="0" w:color="auto"/>
      </w:divBdr>
    </w:div>
    <w:div w:id="609431041">
      <w:bodyDiv w:val="1"/>
      <w:marLeft w:val="0"/>
      <w:marRight w:val="0"/>
      <w:marTop w:val="0"/>
      <w:marBottom w:val="0"/>
      <w:divBdr>
        <w:top w:val="none" w:sz="0" w:space="0" w:color="auto"/>
        <w:left w:val="none" w:sz="0" w:space="0" w:color="auto"/>
        <w:bottom w:val="none" w:sz="0" w:space="0" w:color="auto"/>
        <w:right w:val="none" w:sz="0" w:space="0" w:color="auto"/>
      </w:divBdr>
    </w:div>
    <w:div w:id="120822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baidu.com" TargetMode="External"/><Relationship Id="rId18" Type="http://schemas.openxmlformats.org/officeDocument/2006/relationships/fontTable" Target="fontTable.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hyperlink" Target="http://www.baidu.com"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www.baidu.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C3B3B-A858-475A-BD59-566F18180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PRD-2017-G01-文档编写说明.dotm</Template>
  <TotalTime>66</TotalTime>
  <Pages>187</Pages>
  <Words>10441</Words>
  <Characters>59516</Characters>
  <Application>Microsoft Office Word</Application>
  <DocSecurity>0</DocSecurity>
  <Lines>495</Lines>
  <Paragraphs>139</Paragraphs>
  <ScaleCrop>false</ScaleCrop>
  <Company/>
  <LinksUpToDate>false</LinksUpToDate>
  <CharactersWithSpaces>69818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PLANE</dc:creator>
  <cp:keywords/>
  <dc:description/>
  <cp:lastModifiedBy>249326630@qq.com</cp:lastModifiedBy>
  <cp:revision>217</cp:revision>
  <dcterms:created xsi:type="dcterms:W3CDTF">2017-10-25T10:15:00Z</dcterms:created>
  <dcterms:modified xsi:type="dcterms:W3CDTF">2018-12-23T12:05:00Z</dcterms:modified>
</cp:coreProperties>
</file>