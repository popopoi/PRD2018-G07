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PRD2018-G07-REPP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eastAsia="zh-CN"/>
              </w:rPr>
            </w:pPr>
            <w:r>
              <w:rPr>
                <w:rFonts w:hint="eastAsia"/>
                <w:szCs w:val="21"/>
              </w:rPr>
              <w:t>0.</w:t>
            </w:r>
            <w:r>
              <w:rPr>
                <w:rFonts w:hint="eastAsia"/>
                <w:szCs w:val="21"/>
                <w:lang w:val="en-US" w:eastAsia="zh-CN"/>
              </w:rPr>
              <w:t>6</w:t>
            </w:r>
            <w:r>
              <w:rPr>
                <w:rFonts w:hint="eastAsia"/>
                <w:szCs w:val="21"/>
              </w:rPr>
              <w:t>.</w:t>
            </w:r>
            <w:r>
              <w:rPr>
                <w:rFonts w:hint="eastAsia"/>
                <w:szCs w:val="21"/>
                <w:lang w:val="en-US" w:eastAsia="zh-CN"/>
              </w:rPr>
              <w:t>1</w:t>
            </w:r>
            <w:bookmarkStart w:id="250" w:name="_GoBack"/>
            <w:bookmarkEnd w:id="25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rPr>
              <w:t>2018.11.</w:t>
            </w:r>
            <w:r>
              <w:rPr>
                <w:rFonts w:hint="eastAsia"/>
                <w:szCs w:val="21"/>
                <w:lang w:val="en-US" w:eastAsia="zh-CN"/>
              </w:rPr>
              <w:t>29</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需求</w:t>
      </w:r>
      <w:r>
        <w:rPr>
          <w:rFonts w:ascii="Calibri Light" w:hAnsi="Calibri Light" w:cs="Times New Roman"/>
          <w:b/>
          <w:spacing w:val="15"/>
          <w:sz w:val="32"/>
          <w:szCs w:val="56"/>
        </w:rPr>
        <w:t>工程项目计划</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ascii="Calibri Light" w:hAnsi="Calibri Light" w:cs="Times New Roman"/>
          <w:b/>
          <w:spacing w:val="15"/>
          <w:sz w:val="32"/>
          <w:szCs w:val="56"/>
        </w:rPr>
      </w:pPr>
      <w:bookmarkStart w:id="0" w:name="_Toc466020645"/>
      <w:bookmarkStart w:id="1" w:name="_Toc12861"/>
      <w:bookmarkStart w:id="2" w:name="_Toc466742046"/>
      <w:bookmarkStart w:id="3" w:name="_Toc27132"/>
      <w:bookmarkStart w:id="4" w:name="_Toc495739754"/>
      <w:bookmarkStart w:id="5" w:name="_Toc446076693"/>
      <w:bookmarkStart w:id="6" w:name="_Toc496719355"/>
      <w:bookmarkStart w:id="7" w:name="_Toc447553497"/>
      <w:bookmarkStart w:id="8" w:name="_Toc60"/>
    </w:p>
    <w:p>
      <w:pPr>
        <w:keepNext/>
        <w:keepLines/>
        <w:spacing w:before="340" w:after="330" w:line="578" w:lineRule="auto"/>
        <w:outlineLvl w:val="0"/>
        <w:rPr>
          <w:rFonts w:ascii="Times New Roman" w:hAnsi="Times New Roman" w:cs="Times New Roman"/>
          <w:b/>
          <w:bCs/>
          <w:kern w:val="44"/>
          <w:sz w:val="44"/>
          <w:szCs w:val="44"/>
        </w:rPr>
      </w:pPr>
    </w:p>
    <w:p>
      <w:pPr>
        <w:keepNext/>
        <w:keepLines/>
        <w:spacing w:before="340" w:after="330" w:line="578" w:lineRule="auto"/>
        <w:outlineLvl w:val="0"/>
        <w:rPr>
          <w:rFonts w:ascii="Times New Roman" w:hAnsi="Times New Roman" w:cs="Times New Roman"/>
          <w:b/>
          <w:bCs/>
          <w:kern w:val="44"/>
          <w:sz w:val="44"/>
          <w:szCs w:val="44"/>
        </w:rPr>
      </w:pPr>
    </w:p>
    <w:p/>
    <w:p>
      <w:pPr>
        <w:keepNext/>
        <w:keepLines/>
        <w:spacing w:before="340" w:after="330" w:line="578" w:lineRule="auto"/>
        <w:jc w:val="center"/>
        <w:outlineLvl w:val="0"/>
        <w:rPr>
          <w:rFonts w:ascii="Times New Roman" w:hAnsi="Times New Roman" w:cs="Times New Roman"/>
          <w:b/>
          <w:bCs/>
          <w:kern w:val="44"/>
          <w:sz w:val="44"/>
          <w:szCs w:val="44"/>
        </w:rPr>
      </w:pPr>
      <w:bookmarkStart w:id="9" w:name="_Toc13542"/>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0.1.0</w:t>
            </w:r>
          </w:p>
        </w:tc>
        <w:tc>
          <w:tcPr>
            <w:tcW w:w="1704" w:type="dxa"/>
          </w:tcPr>
          <w:p>
            <w:pPr>
              <w:rPr>
                <w:szCs w:val="21"/>
              </w:rPr>
            </w:pPr>
            <w:r>
              <w:rPr>
                <w:rFonts w:hint="eastAsia"/>
                <w:szCs w:val="21"/>
              </w:rPr>
              <w:t>G07</w:t>
            </w:r>
          </w:p>
        </w:tc>
        <w:tc>
          <w:tcPr>
            <w:tcW w:w="1930" w:type="dxa"/>
          </w:tcPr>
          <w:p>
            <w:pPr>
              <w:rPr>
                <w:szCs w:val="21"/>
              </w:rPr>
            </w:pPr>
            <w:r>
              <w:rPr>
                <w:rFonts w:hint="eastAsia"/>
                <w:szCs w:val="21"/>
              </w:rPr>
              <w:t>无</w:t>
            </w:r>
          </w:p>
        </w:tc>
        <w:tc>
          <w:tcPr>
            <w:tcW w:w="1671" w:type="dxa"/>
          </w:tcPr>
          <w:p>
            <w:pPr>
              <w:rPr>
                <w:szCs w:val="21"/>
              </w:rPr>
            </w:pPr>
            <w:r>
              <w:rPr>
                <w:rFonts w:hint="eastAsia"/>
                <w:szCs w:val="21"/>
              </w:rPr>
              <w:t>2018.9.28—2018.9.29</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0.2.0</w:t>
            </w:r>
          </w:p>
        </w:tc>
        <w:tc>
          <w:tcPr>
            <w:tcW w:w="1704" w:type="dxa"/>
          </w:tcPr>
          <w:p>
            <w:pPr>
              <w:rPr>
                <w:szCs w:val="21"/>
              </w:rPr>
            </w:pPr>
            <w:r>
              <w:rPr>
                <w:rFonts w:hint="eastAsia"/>
                <w:szCs w:val="21"/>
              </w:rPr>
              <w:t>林翼力，赵伟宏</w:t>
            </w:r>
          </w:p>
        </w:tc>
        <w:tc>
          <w:tcPr>
            <w:tcW w:w="1930" w:type="dxa"/>
          </w:tcPr>
          <w:p>
            <w:pPr>
              <w:rPr>
                <w:szCs w:val="21"/>
              </w:rPr>
            </w:pPr>
            <w:r>
              <w:rPr>
                <w:rFonts w:hint="eastAsia"/>
                <w:szCs w:val="21"/>
              </w:rPr>
              <w:t>陈帆</w:t>
            </w:r>
          </w:p>
        </w:tc>
        <w:tc>
          <w:tcPr>
            <w:tcW w:w="1671" w:type="dxa"/>
          </w:tcPr>
          <w:p>
            <w:pPr>
              <w:rPr>
                <w:szCs w:val="21"/>
              </w:rPr>
            </w:pPr>
            <w:r>
              <w:rPr>
                <w:rFonts w:hint="eastAsia"/>
                <w:szCs w:val="21"/>
              </w:rPr>
              <w:t>2018.10.13—2018.10.13</w:t>
            </w:r>
          </w:p>
        </w:tc>
        <w:tc>
          <w:tcPr>
            <w:tcW w:w="1672" w:type="dxa"/>
          </w:tcPr>
          <w:p>
            <w:pPr>
              <w:rPr>
                <w:szCs w:val="21"/>
              </w:rPr>
            </w:pPr>
            <w:r>
              <w:rPr>
                <w:rFonts w:hint="eastAsia"/>
                <w:szCs w:val="21"/>
              </w:rPr>
              <w:t>在一些细节上的修改，并适当增加了一些内容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0.3.0</w:t>
            </w:r>
          </w:p>
        </w:tc>
        <w:tc>
          <w:tcPr>
            <w:tcW w:w="1704" w:type="dxa"/>
          </w:tcPr>
          <w:p>
            <w:pPr>
              <w:rPr>
                <w:szCs w:val="21"/>
              </w:rPr>
            </w:pPr>
            <w:r>
              <w:rPr>
                <w:rFonts w:hint="eastAsia"/>
                <w:szCs w:val="21"/>
              </w:rPr>
              <w:t>林翼力、赵伟宏、陈帆</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2018.10．17-2018.10.18</w:t>
            </w:r>
          </w:p>
        </w:tc>
        <w:tc>
          <w:tcPr>
            <w:tcW w:w="1672"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0.4.0</w:t>
            </w:r>
          </w:p>
        </w:tc>
        <w:tc>
          <w:tcPr>
            <w:tcW w:w="1704" w:type="dxa"/>
          </w:tcPr>
          <w:p>
            <w:pPr>
              <w:rPr>
                <w:szCs w:val="21"/>
              </w:rPr>
            </w:pPr>
            <w:r>
              <w:rPr>
                <w:rFonts w:hint="eastAsia"/>
                <w:szCs w:val="21"/>
              </w:rPr>
              <w:t>赵伟宏，张荣阳，刘浥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2018.10．27-2018.10.28</w:t>
            </w:r>
          </w:p>
        </w:tc>
        <w:tc>
          <w:tcPr>
            <w:tcW w:w="1672" w:type="dxa"/>
          </w:tcPr>
          <w:p>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Pr>
                <w:rFonts w:hint="eastAsia"/>
                <w:szCs w:val="21"/>
              </w:rPr>
              <w:t>，</w:t>
            </w:r>
            <w:r>
              <w:rPr>
                <w:szCs w:val="21"/>
              </w:rPr>
              <w:t>项目质量管理</w:t>
            </w:r>
            <w:r>
              <w:rPr>
                <w:rFonts w:hint="eastAsia"/>
                <w:szCs w:val="21"/>
              </w:rPr>
              <w:t>，</w:t>
            </w:r>
            <w:r>
              <w:rPr>
                <w:szCs w:val="21"/>
              </w:rPr>
              <w:t>项目资源管理</w:t>
            </w:r>
          </w:p>
          <w:p>
            <w:pPr>
              <w:rPr>
                <w:szCs w:val="21"/>
              </w:rPr>
            </w:pPr>
            <w:r>
              <w:rPr>
                <w:rFonts w:hint="eastAsia"/>
                <w:szCs w:val="21"/>
              </w:rPr>
              <w:t>张：更新里程碑，完善项目范围管理，项目进度管理</w:t>
            </w:r>
          </w:p>
          <w:p>
            <w:pPr>
              <w:rPr>
                <w:szCs w:val="21"/>
              </w:rPr>
            </w:pPr>
            <w:r>
              <w:rPr>
                <w:rFonts w:hint="eastAsia"/>
                <w:szCs w:val="21"/>
              </w:rPr>
              <w:t>刘：修改了一些描述语言语法错误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0.5.0</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2018.11.2-2018.11.3</w:t>
            </w:r>
          </w:p>
        </w:tc>
        <w:tc>
          <w:tcPr>
            <w:tcW w:w="1672" w:type="dxa"/>
          </w:tcPr>
          <w:p>
            <w:pPr>
              <w:rPr>
                <w:szCs w:val="21"/>
              </w:rPr>
            </w:pPr>
            <w:r>
              <w:rPr>
                <w:rFonts w:hint="eastAsia"/>
                <w:szCs w:val="21"/>
              </w:rPr>
              <w:t>修改了员工时薪，确定了服务开始时间和最短持续时间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0.5.1</w:t>
            </w:r>
          </w:p>
        </w:tc>
        <w:tc>
          <w:tcPr>
            <w:tcW w:w="1704" w:type="dxa"/>
          </w:tcPr>
          <w:p>
            <w:pPr>
              <w:rPr>
                <w:szCs w:val="21"/>
              </w:rPr>
            </w:pPr>
            <w:r>
              <w:rPr>
                <w:rFonts w:hint="eastAsia"/>
                <w:szCs w:val="21"/>
              </w:rPr>
              <w:t>陈帆</w:t>
            </w:r>
          </w:p>
        </w:tc>
        <w:tc>
          <w:tcPr>
            <w:tcW w:w="1930" w:type="dxa"/>
          </w:tcPr>
          <w:p>
            <w:pPr>
              <w:rPr>
                <w:szCs w:val="21"/>
              </w:rPr>
            </w:pPr>
            <w:r>
              <w:rPr>
                <w:rFonts w:hint="eastAsia"/>
                <w:szCs w:val="21"/>
              </w:rPr>
              <w:t>赵伟宏</w:t>
            </w:r>
          </w:p>
        </w:tc>
        <w:tc>
          <w:tcPr>
            <w:tcW w:w="1671" w:type="dxa"/>
          </w:tcPr>
          <w:p>
            <w:pPr>
              <w:rPr>
                <w:szCs w:val="21"/>
              </w:rPr>
            </w:pPr>
            <w:r>
              <w:rPr>
                <w:rFonts w:hint="eastAsia"/>
                <w:szCs w:val="21"/>
              </w:rPr>
              <w:t>2018.11.11-2018.11.11</w:t>
            </w:r>
          </w:p>
        </w:tc>
        <w:tc>
          <w:tcPr>
            <w:tcW w:w="1672" w:type="dxa"/>
          </w:tcPr>
          <w:p>
            <w:pPr>
              <w:rPr>
                <w:szCs w:val="21"/>
              </w:rPr>
            </w:pPr>
            <w:r>
              <w:rPr>
                <w:rFonts w:hint="eastAsia"/>
                <w:szCs w:val="21"/>
              </w:rPr>
              <w:t>修改9.1.1，更新9.1.2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0.5.2</w:t>
            </w:r>
          </w:p>
        </w:tc>
        <w:tc>
          <w:tcPr>
            <w:tcW w:w="1704" w:type="dxa"/>
          </w:tcPr>
          <w:p>
            <w:pPr>
              <w:rPr>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更新了WBS图</w:t>
            </w:r>
          </w:p>
          <w:p>
            <w:pPr>
              <w:rPr>
                <w:szCs w:val="21"/>
              </w:rPr>
            </w:pPr>
            <w:r>
              <w:rPr>
                <w:rFonts w:hint="eastAsia"/>
                <w:szCs w:val="21"/>
              </w:rPr>
              <w:t>修改了干系人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0.5.3</w:t>
            </w:r>
          </w:p>
        </w:tc>
        <w:tc>
          <w:tcPr>
            <w:tcW w:w="1704" w:type="dxa"/>
            <w:vAlign w:val="top"/>
          </w:tcPr>
          <w:p>
            <w:pPr>
              <w:rPr>
                <w:rFonts w:hint="eastAsia"/>
                <w:szCs w:val="21"/>
              </w:rPr>
            </w:pPr>
            <w:r>
              <w:rPr>
                <w:rFonts w:hint="eastAsia"/>
                <w:szCs w:val="21"/>
              </w:rPr>
              <w:t>赵伟宏</w:t>
            </w:r>
          </w:p>
        </w:tc>
        <w:tc>
          <w:tcPr>
            <w:tcW w:w="1930" w:type="dxa"/>
            <w:vAlign w:val="top"/>
          </w:tcPr>
          <w:p>
            <w:pPr>
              <w:rPr>
                <w:rFonts w:hint="eastAsia"/>
                <w:szCs w:val="21"/>
              </w:rPr>
            </w:pPr>
            <w:r>
              <w:rPr>
                <w:rFonts w:hint="eastAsia"/>
                <w:szCs w:val="21"/>
              </w:rPr>
              <w:t>张荣阳</w:t>
            </w:r>
          </w:p>
        </w:tc>
        <w:tc>
          <w:tcPr>
            <w:tcW w:w="1671" w:type="dxa"/>
            <w:vAlign w:val="top"/>
          </w:tcPr>
          <w:p>
            <w:pPr>
              <w:rPr>
                <w:rFonts w:hint="eastAsia"/>
                <w:szCs w:val="21"/>
              </w:rPr>
            </w:pPr>
            <w:r>
              <w:rPr>
                <w:rFonts w:hint="eastAsia"/>
                <w:szCs w:val="21"/>
              </w:rPr>
              <w:t>2018.11.23-2018.11.23</w:t>
            </w:r>
          </w:p>
        </w:tc>
        <w:tc>
          <w:tcPr>
            <w:tcW w:w="1672" w:type="dxa"/>
            <w:vAlign w:val="top"/>
          </w:tcPr>
          <w:p>
            <w:pPr>
              <w:rPr>
                <w:rFonts w:hint="eastAsia"/>
                <w:szCs w:val="21"/>
              </w:rPr>
            </w:pPr>
            <w:r>
              <w:rPr>
                <w:rFonts w:hint="eastAsia"/>
                <w:szCs w:val="21"/>
              </w:rPr>
              <w:t>修改项目背景描述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eastAsia="zh-CN"/>
              </w:rPr>
            </w:pPr>
            <w:r>
              <w:rPr>
                <w:rFonts w:hint="eastAsia"/>
                <w:szCs w:val="21"/>
              </w:rPr>
              <w:t>0.5.</w:t>
            </w:r>
            <w:r>
              <w:rPr>
                <w:rFonts w:hint="eastAsia"/>
                <w:szCs w:val="21"/>
                <w:lang w:val="en-US" w:eastAsia="zh-CN"/>
              </w:rPr>
              <w:t>4</w:t>
            </w:r>
          </w:p>
        </w:tc>
        <w:tc>
          <w:tcPr>
            <w:tcW w:w="1704" w:type="dxa"/>
          </w:tcPr>
          <w:p>
            <w:pPr>
              <w:rPr>
                <w:szCs w:val="21"/>
              </w:rPr>
            </w:pPr>
            <w:r>
              <w:rPr>
                <w:rFonts w:hint="eastAsia"/>
                <w:szCs w:val="21"/>
              </w:rPr>
              <w:t>张荣阳</w:t>
            </w:r>
          </w:p>
        </w:tc>
        <w:tc>
          <w:tcPr>
            <w:tcW w:w="1930" w:type="dxa"/>
          </w:tcPr>
          <w:p>
            <w:pPr>
              <w:rPr>
                <w:szCs w:val="21"/>
              </w:rPr>
            </w:pPr>
            <w:r>
              <w:rPr>
                <w:rFonts w:hint="eastAsia"/>
                <w:szCs w:val="21"/>
              </w:rPr>
              <w:t>无</w:t>
            </w:r>
          </w:p>
        </w:tc>
        <w:tc>
          <w:tcPr>
            <w:tcW w:w="1671" w:type="dxa"/>
          </w:tcPr>
          <w:p>
            <w:pPr>
              <w:rPr>
                <w:szCs w:val="21"/>
              </w:rPr>
            </w:pPr>
            <w:r>
              <w:rPr>
                <w:rFonts w:hint="eastAsia"/>
                <w:szCs w:val="21"/>
              </w:rPr>
              <w:t>2018.11.23-2018.11.23</w:t>
            </w:r>
          </w:p>
        </w:tc>
        <w:tc>
          <w:tcPr>
            <w:tcW w:w="1672" w:type="dxa"/>
          </w:tcPr>
          <w:p>
            <w:pPr>
              <w:rPr>
                <w:szCs w:val="21"/>
              </w:rPr>
            </w:pPr>
            <w:r>
              <w:rPr>
                <w:rFonts w:hint="eastAsia"/>
                <w:szCs w:val="21"/>
              </w:rPr>
              <w:t>修订风险管理计划以及质量管理计划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rPr>
            </w:pPr>
            <w:r>
              <w:rPr>
                <w:rFonts w:hint="eastAsia"/>
                <w:szCs w:val="21"/>
              </w:rPr>
              <w:t>0.5.5</w:t>
            </w:r>
          </w:p>
        </w:tc>
        <w:tc>
          <w:tcPr>
            <w:tcW w:w="1704" w:type="dxa"/>
            <w:vAlign w:val="top"/>
          </w:tcPr>
          <w:p>
            <w:pPr>
              <w:rPr>
                <w:rFonts w:hint="eastAsia"/>
                <w:szCs w:val="21"/>
              </w:rPr>
            </w:pPr>
            <w:r>
              <w:rPr>
                <w:rFonts w:hint="eastAsia"/>
                <w:szCs w:val="21"/>
              </w:rPr>
              <w:t>林翼力</w:t>
            </w:r>
          </w:p>
        </w:tc>
        <w:tc>
          <w:tcPr>
            <w:tcW w:w="1930" w:type="dxa"/>
            <w:vAlign w:val="top"/>
          </w:tcPr>
          <w:p>
            <w:pPr>
              <w:rPr>
                <w:rFonts w:hint="eastAsia" w:eastAsia="宋体"/>
                <w:szCs w:val="21"/>
                <w:lang w:val="en-US" w:eastAsia="zh-CN"/>
              </w:rPr>
            </w:pPr>
            <w:r>
              <w:rPr>
                <w:rFonts w:hint="eastAsia"/>
                <w:szCs w:val="21"/>
                <w:lang w:val="en-US" w:eastAsia="zh-CN"/>
              </w:rPr>
              <w:t>无</w:t>
            </w:r>
          </w:p>
        </w:tc>
        <w:tc>
          <w:tcPr>
            <w:tcW w:w="1671" w:type="dxa"/>
            <w:vAlign w:val="top"/>
          </w:tcPr>
          <w:p>
            <w:pPr>
              <w:rPr>
                <w:rFonts w:hint="eastAsia"/>
                <w:szCs w:val="21"/>
              </w:rPr>
            </w:pPr>
            <w:r>
              <w:rPr>
                <w:rFonts w:hint="eastAsia"/>
                <w:szCs w:val="21"/>
              </w:rPr>
              <w:t>2018.11.25-2018.11.25</w:t>
            </w:r>
          </w:p>
        </w:tc>
        <w:tc>
          <w:tcPr>
            <w:tcW w:w="1672" w:type="dxa"/>
            <w:vAlign w:val="top"/>
          </w:tcPr>
          <w:p>
            <w:pPr>
              <w:rPr>
                <w:rFonts w:hint="eastAsia"/>
                <w:szCs w:val="21"/>
              </w:rPr>
            </w:pPr>
            <w:r>
              <w:rPr>
                <w:rFonts w:hint="eastAsia"/>
                <w:szCs w:val="21"/>
              </w:rPr>
              <w:t>修订预算表以及采购内容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0.6.0</w:t>
            </w:r>
          </w:p>
        </w:tc>
        <w:tc>
          <w:tcPr>
            <w:tcW w:w="1704" w:type="dxa"/>
          </w:tcPr>
          <w:p>
            <w:pPr>
              <w:rPr>
                <w:rFonts w:hint="eastAsia"/>
                <w:szCs w:val="21"/>
              </w:rPr>
            </w:pPr>
            <w:r>
              <w:rPr>
                <w:rFonts w:hint="eastAsia"/>
                <w:szCs w:val="21"/>
              </w:rPr>
              <w:t>刘浥</w:t>
            </w:r>
          </w:p>
        </w:tc>
        <w:tc>
          <w:tcPr>
            <w:tcW w:w="1930" w:type="dxa"/>
          </w:tcPr>
          <w:p>
            <w:pPr>
              <w:rPr>
                <w:szCs w:val="21"/>
              </w:rPr>
            </w:pPr>
            <w:r>
              <w:rPr>
                <w:rFonts w:hint="eastAsia"/>
                <w:szCs w:val="21"/>
              </w:rPr>
              <w:t>无</w:t>
            </w:r>
          </w:p>
        </w:tc>
        <w:tc>
          <w:tcPr>
            <w:tcW w:w="1671" w:type="dxa"/>
          </w:tcPr>
          <w:p>
            <w:pPr>
              <w:rPr>
                <w:rFonts w:hint="eastAsia" w:eastAsia="宋体"/>
                <w:szCs w:val="21"/>
                <w:lang w:val="en-US" w:eastAsia="zh-CN"/>
              </w:rPr>
            </w:pPr>
            <w:r>
              <w:rPr>
                <w:rFonts w:hint="eastAsia"/>
                <w:szCs w:val="21"/>
                <w:lang w:val="en-US" w:eastAsia="zh-CN"/>
              </w:rPr>
              <w:t>2018.11.28-2018.11.28</w:t>
            </w:r>
          </w:p>
        </w:tc>
        <w:tc>
          <w:tcPr>
            <w:tcW w:w="1672" w:type="dxa"/>
          </w:tcPr>
          <w:p>
            <w:pPr>
              <w:rPr>
                <w:rFonts w:hint="eastAsia" w:eastAsia="宋体"/>
                <w:szCs w:val="21"/>
                <w:lang w:val="en-US" w:eastAsia="zh-CN"/>
              </w:rPr>
            </w:pPr>
            <w:r>
              <w:rPr>
                <w:rFonts w:hint="eastAsia"/>
                <w:szCs w:val="21"/>
                <w:lang w:val="en-US" w:eastAsia="zh-CN"/>
              </w:rPr>
              <w:t>修改了预算，修改了系统支持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0.6.1</w:t>
            </w:r>
          </w:p>
        </w:tc>
        <w:tc>
          <w:tcPr>
            <w:tcW w:w="1704" w:type="dxa"/>
          </w:tcPr>
          <w:p>
            <w:pPr>
              <w:rPr>
                <w:rFonts w:hint="eastAsia" w:eastAsia="宋体"/>
                <w:szCs w:val="21"/>
                <w:lang w:val="en-US" w:eastAsia="zh-CN"/>
              </w:rPr>
            </w:pPr>
            <w:r>
              <w:rPr>
                <w:rFonts w:hint="eastAsia"/>
                <w:szCs w:val="21"/>
                <w:lang w:val="en-US" w:eastAsia="zh-CN"/>
              </w:rPr>
              <w:t>张荣阳</w:t>
            </w:r>
          </w:p>
        </w:tc>
        <w:tc>
          <w:tcPr>
            <w:tcW w:w="1930" w:type="dxa"/>
          </w:tcPr>
          <w:p>
            <w:pPr>
              <w:rPr>
                <w:rFonts w:hint="eastAsia" w:eastAsia="宋体"/>
                <w:szCs w:val="21"/>
                <w:lang w:val="en-US" w:eastAsia="zh-CN"/>
              </w:rPr>
            </w:pPr>
            <w:r>
              <w:rPr>
                <w:rFonts w:hint="eastAsia"/>
                <w:szCs w:val="21"/>
                <w:lang w:val="en-US" w:eastAsia="zh-CN"/>
              </w:rPr>
              <w:t>无</w:t>
            </w:r>
          </w:p>
        </w:tc>
        <w:tc>
          <w:tcPr>
            <w:tcW w:w="1671" w:type="dxa"/>
          </w:tcPr>
          <w:p>
            <w:pPr>
              <w:rPr>
                <w:rFonts w:hint="eastAsia"/>
                <w:szCs w:val="21"/>
                <w:lang w:val="en-US" w:eastAsia="zh-CN"/>
              </w:rPr>
            </w:pPr>
            <w:r>
              <w:rPr>
                <w:rFonts w:hint="eastAsia"/>
                <w:szCs w:val="21"/>
                <w:lang w:val="en-US" w:eastAsia="zh-CN"/>
              </w:rPr>
              <w:t>2018.12.2-2018.12.2</w:t>
            </w:r>
          </w:p>
        </w:tc>
        <w:tc>
          <w:tcPr>
            <w:tcW w:w="1672" w:type="dxa"/>
          </w:tcPr>
          <w:p>
            <w:pPr>
              <w:rPr>
                <w:rFonts w:hint="eastAsia"/>
                <w:szCs w:val="21"/>
                <w:lang w:val="en-US" w:eastAsia="zh-CN"/>
              </w:rPr>
            </w:pPr>
            <w:r>
              <w:rPr>
                <w:rFonts w:hint="eastAsia"/>
                <w:szCs w:val="21"/>
                <w:lang w:val="en-US" w:eastAsia="zh-CN"/>
              </w:rPr>
              <w:t>删除与需求工程无关内容</w:t>
            </w:r>
          </w:p>
        </w:tc>
      </w:tr>
    </w:tbl>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EndPr>
        <w:rPr>
          <w:lang w:val="zh-CN"/>
        </w:rPr>
      </w:sdtEndPr>
      <w:sdtContent>
        <w:p>
          <w:pPr>
            <w:jc w:val="center"/>
          </w:pPr>
          <w: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"_Toc13542"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_Toc13542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"_Toc29712" </w:instrText>
          </w:r>
          <w:r>
            <w:fldChar w:fldCharType="separate"/>
          </w:r>
          <w:r>
            <w:rPr>
              <w:rFonts w:hint="eastAsia"/>
            </w:rPr>
            <w:t>1 引言</w:t>
          </w:r>
          <w:r>
            <w:tab/>
          </w:r>
          <w:r>
            <w:fldChar w:fldCharType="begin"/>
          </w:r>
          <w:r>
            <w:instrText xml:space="preserve"> PAGEREF _Toc29712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"_Toc629" </w:instrText>
          </w:r>
          <w:r>
            <w:fldChar w:fldCharType="separate"/>
          </w:r>
          <w:r>
            <w:rPr>
              <w:rFonts w:hint="eastAsia"/>
              <w:szCs w:val="32"/>
            </w:rPr>
            <w:t xml:space="preserve">1.1 </w:t>
          </w:r>
          <w:r>
            <w:rPr>
              <w:rFonts w:hint="eastAsia"/>
            </w:rPr>
            <w:t>编写</w:t>
          </w:r>
          <w:r>
            <w:t>目的</w:t>
          </w:r>
          <w:r>
            <w:tab/>
          </w:r>
          <w:r>
            <w:fldChar w:fldCharType="begin"/>
          </w:r>
          <w:r>
            <w:instrText xml:space="preserve"> PAGEREF _Toc629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"_Toc32332" </w:instrText>
          </w:r>
          <w:r>
            <w:fldChar w:fldCharType="separate"/>
          </w:r>
          <w:r>
            <w:rPr>
              <w:rFonts w:hint="eastAsia"/>
              <w:szCs w:val="32"/>
            </w:rPr>
            <w:t xml:space="preserve">1.2 </w:t>
          </w:r>
          <w:r>
            <w:rPr>
              <w:rFonts w:hint="eastAsia"/>
            </w:rPr>
            <w:t>业务</w:t>
          </w:r>
          <w:r>
            <w:t>需求</w:t>
          </w:r>
          <w:r>
            <w:tab/>
          </w:r>
          <w:r>
            <w:fldChar w:fldCharType="begin"/>
          </w:r>
          <w:r>
            <w:instrText xml:space="preserve"> PAGEREF _Toc32332 </w:instrText>
          </w:r>
          <w:r>
            <w:fldChar w:fldCharType="separate"/>
          </w:r>
          <w:r>
            <w:t>6</w:t>
          </w:r>
          <w:r>
            <w:fldChar w:fldCharType="end"/>
          </w:r>
          <w:r>
            <w:fldChar w:fldCharType="end"/>
          </w:r>
        </w:p>
        <w:p>
          <w:pPr>
            <w:pStyle w:val="31"/>
            <w:tabs>
              <w:tab w:val="right" w:leader="dot" w:pos="8306"/>
            </w:tabs>
          </w:pPr>
          <w:r>
            <w:fldChar w:fldCharType="begin"/>
          </w:r>
          <w:r>
            <w:instrText xml:space="preserve"> HYPERLINK \l "_Toc13728" </w:instrText>
          </w:r>
          <w:r>
            <w:fldChar w:fldCharType="separate"/>
          </w:r>
          <w:r>
            <w:rPr>
              <w:rFonts w:hint="eastAsia"/>
              <w:szCs w:val="32"/>
            </w:rPr>
            <w:t xml:space="preserve">1.3 </w:t>
          </w:r>
          <w:r>
            <w:rPr>
              <w:rFonts w:hint="eastAsia"/>
            </w:rPr>
            <w:t>背景</w:t>
          </w:r>
          <w:r>
            <w:tab/>
          </w:r>
          <w:r>
            <w:fldChar w:fldCharType="begin"/>
          </w:r>
          <w:r>
            <w:instrText xml:space="preserve"> PAGEREF _Toc13728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rPr>
              <w:rFonts w:hint="eastAsia"/>
            </w:rPr>
            <w:t>1.3.1 软件系统名称</w:t>
          </w:r>
          <w:r>
            <w:tab/>
          </w:r>
          <w:r>
            <w:fldChar w:fldCharType="begin"/>
          </w:r>
          <w:r>
            <w:instrText xml:space="preserve"> PAGEREF _Toc28486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"_Toc17122" </w:instrText>
          </w:r>
          <w:r>
            <w:fldChar w:fldCharType="separate"/>
          </w:r>
          <w:r>
            <w:rPr>
              <w:rFonts w:hint="eastAsia"/>
            </w:rPr>
            <w:t>1.3.2 任务提出者</w:t>
          </w:r>
          <w:r>
            <w:tab/>
          </w:r>
          <w:r>
            <w:fldChar w:fldCharType="begin"/>
          </w:r>
          <w:r>
            <w:instrText xml:space="preserve"> PAGEREF _Toc17122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"_Toc10264" </w:instrText>
          </w:r>
          <w:r>
            <w:fldChar w:fldCharType="separate"/>
          </w:r>
          <w:r>
            <w:rPr>
              <w:rFonts w:hint="eastAsia"/>
            </w:rPr>
            <w:t>1.3.3 开发团队</w:t>
          </w:r>
          <w:r>
            <w:tab/>
          </w:r>
          <w:r>
            <w:fldChar w:fldCharType="begin"/>
          </w:r>
          <w:r>
            <w:instrText xml:space="preserve"> PAGEREF _Toc10264 </w:instrText>
          </w:r>
          <w:r>
            <w:fldChar w:fldCharType="separate"/>
          </w:r>
          <w:r>
            <w:t>7</w:t>
          </w:r>
          <w:r>
            <w:fldChar w:fldCharType="end"/>
          </w:r>
          <w:r>
            <w:fldChar w:fldCharType="end"/>
          </w:r>
        </w:p>
        <w:p>
          <w:pPr>
            <w:pStyle w:val="17"/>
            <w:tabs>
              <w:tab w:val="right" w:leader="dot" w:pos="8306"/>
            </w:tabs>
          </w:pPr>
          <w:r>
            <w:fldChar w:fldCharType="begin"/>
          </w:r>
          <w:r>
            <w:instrText xml:space="preserve"> HYPERLINK \l "_Toc29513" </w:instrText>
          </w:r>
          <w:r>
            <w:fldChar w:fldCharType="separate"/>
          </w:r>
          <w:r>
            <w:rPr>
              <w:rFonts w:hint="eastAsia"/>
            </w:rPr>
            <w:t>1.3.4 项目用户</w:t>
          </w:r>
          <w:r>
            <w:tab/>
          </w:r>
          <w:r>
            <w:fldChar w:fldCharType="begin"/>
          </w:r>
          <w:r>
            <w:instrText xml:space="preserve"> PAGEREF _Toc29513 </w:instrText>
          </w:r>
          <w:r>
            <w:fldChar w:fldCharType="separate"/>
          </w:r>
          <w:r>
            <w:t>7</w:t>
          </w:r>
          <w:r>
            <w:fldChar w:fldCharType="end"/>
          </w:r>
          <w:r>
            <w:fldChar w:fldCharType="end"/>
          </w:r>
        </w:p>
        <w:p>
          <w:pPr>
            <w:pStyle w:val="31"/>
            <w:tabs>
              <w:tab w:val="right" w:leader="dot" w:pos="8306"/>
            </w:tabs>
          </w:pPr>
          <w:r>
            <w:fldChar w:fldCharType="begin"/>
          </w:r>
          <w:r>
            <w:instrText xml:space="preserve"> HYPERLINK \l "_Toc4207" </w:instrText>
          </w:r>
          <w:r>
            <w:fldChar w:fldCharType="separate"/>
          </w:r>
          <w:r>
            <w:rPr>
              <w:rFonts w:hint="eastAsia"/>
              <w:szCs w:val="32"/>
            </w:rPr>
            <w:t xml:space="preserve">1.4 </w:t>
          </w:r>
          <w:r>
            <w:rPr>
              <w:rFonts w:hint="eastAsia"/>
            </w:rPr>
            <w:t>业务</w:t>
          </w:r>
          <w:r>
            <w:t>目标</w:t>
          </w:r>
          <w:r>
            <w:tab/>
          </w:r>
          <w:r>
            <w:fldChar w:fldCharType="begin"/>
          </w:r>
          <w:r>
            <w:instrText xml:space="preserve"> PAGEREF _Toc4207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"_Toc12095" </w:instrText>
          </w:r>
          <w:r>
            <w:fldChar w:fldCharType="separate"/>
          </w:r>
          <w:r>
            <w:rPr>
              <w:rFonts w:hint="eastAsia"/>
              <w:szCs w:val="32"/>
            </w:rPr>
            <w:t xml:space="preserve">1.5 </w:t>
          </w:r>
          <w:r>
            <w:rPr>
              <w:rFonts w:hint="eastAsia"/>
            </w:rPr>
            <w:t>参考</w:t>
          </w:r>
          <w:r>
            <w:t>资料</w:t>
          </w:r>
          <w:r>
            <w:tab/>
          </w:r>
          <w:r>
            <w:fldChar w:fldCharType="begin"/>
          </w:r>
          <w:r>
            <w:instrText xml:space="preserve"> PAGEREF _Toc12095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"_Toc22710" </w:instrText>
          </w:r>
          <w:r>
            <w:fldChar w:fldCharType="separate"/>
          </w:r>
          <w:r>
            <w:rPr>
              <w:rFonts w:hint="eastAsia"/>
            </w:rPr>
            <w:t>2 项目</w:t>
          </w:r>
          <w:r>
            <w:t>概述</w:t>
          </w:r>
          <w:r>
            <w:tab/>
          </w:r>
          <w:r>
            <w:fldChar w:fldCharType="begin"/>
          </w:r>
          <w:r>
            <w:instrText xml:space="preserve"> PAGEREF _Toc22710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"_Toc20615" </w:instrText>
          </w:r>
          <w:r>
            <w:fldChar w:fldCharType="separate"/>
          </w:r>
          <w:r>
            <w:rPr>
              <w:rFonts w:hint="eastAsia"/>
              <w:szCs w:val="32"/>
            </w:rPr>
            <w:t xml:space="preserve">2.1 </w:t>
          </w:r>
          <w:r>
            <w:rPr>
              <w:rFonts w:hint="eastAsia"/>
            </w:rPr>
            <w:t>项目</w:t>
          </w:r>
          <w:r>
            <w:t>基本信息</w:t>
          </w:r>
          <w:r>
            <w:tab/>
          </w:r>
          <w:r>
            <w:fldChar w:fldCharType="begin"/>
          </w:r>
          <w:r>
            <w:instrText xml:space="preserve"> PAGEREF _Toc20615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"_Toc15012" </w:instrText>
          </w:r>
          <w:r>
            <w:fldChar w:fldCharType="separate"/>
          </w:r>
          <w:r>
            <w:rPr>
              <w:rFonts w:hint="eastAsia"/>
              <w:szCs w:val="32"/>
            </w:rPr>
            <w:t xml:space="preserve">2.2 </w:t>
          </w:r>
          <w:r>
            <w:rPr>
              <w:rFonts w:hint="eastAsia"/>
            </w:rPr>
            <w:t>工作</w:t>
          </w:r>
          <w:r>
            <w:t>内容</w:t>
          </w:r>
          <w:r>
            <w:tab/>
          </w:r>
          <w:r>
            <w:fldChar w:fldCharType="begin"/>
          </w:r>
          <w:r>
            <w:instrText xml:space="preserve"> PAGEREF _Toc15012 </w:instrText>
          </w:r>
          <w:r>
            <w:fldChar w:fldCharType="separate"/>
          </w:r>
          <w:r>
            <w:t>8</w:t>
          </w:r>
          <w:r>
            <w:fldChar w:fldCharType="end"/>
          </w:r>
          <w:r>
            <w:fldChar w:fldCharType="end"/>
          </w:r>
        </w:p>
        <w:p>
          <w:pPr>
            <w:pStyle w:val="31"/>
            <w:tabs>
              <w:tab w:val="right" w:leader="dot" w:pos="8306"/>
            </w:tabs>
          </w:pPr>
          <w:r>
            <w:fldChar w:fldCharType="begin"/>
          </w:r>
          <w:r>
            <w:instrText xml:space="preserve"> HYPERLINK \l "_Toc15633" </w:instrText>
          </w:r>
          <w:r>
            <w:fldChar w:fldCharType="separate"/>
          </w:r>
          <w:r>
            <w:rPr>
              <w:rFonts w:hint="eastAsia"/>
              <w:szCs w:val="32"/>
            </w:rPr>
            <w:t xml:space="preserve">2.3 </w:t>
          </w:r>
          <w:r>
            <w:rPr>
              <w:rFonts w:hint="eastAsia"/>
            </w:rPr>
            <w:t>开发</w:t>
          </w:r>
          <w:r>
            <w:t>人员</w:t>
          </w:r>
          <w:r>
            <w:tab/>
          </w:r>
          <w:r>
            <w:fldChar w:fldCharType="begin"/>
          </w:r>
          <w:r>
            <w:instrText xml:space="preserve"> PAGEREF _Toc15633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"_Toc4910" </w:instrText>
          </w:r>
          <w:r>
            <w:fldChar w:fldCharType="separate"/>
          </w:r>
          <w:r>
            <w:rPr>
              <w:rFonts w:hint="eastAsia"/>
              <w:szCs w:val="32"/>
            </w:rPr>
            <w:t xml:space="preserve">2.4 </w:t>
          </w:r>
          <w:r>
            <w:rPr>
              <w:rFonts w:hint="eastAsia"/>
            </w:rPr>
            <w:t>用户</w:t>
          </w:r>
          <w:r>
            <w:tab/>
          </w:r>
          <w:r>
            <w:fldChar w:fldCharType="begin"/>
          </w:r>
          <w:r>
            <w:instrText xml:space="preserve"> PAGEREF _Toc4910 </w:instrText>
          </w:r>
          <w:r>
            <w:fldChar w:fldCharType="separate"/>
          </w:r>
          <w:r>
            <w:t>9</w:t>
          </w:r>
          <w:r>
            <w:fldChar w:fldCharType="end"/>
          </w:r>
          <w:r>
            <w:fldChar w:fldCharType="end"/>
          </w:r>
        </w:p>
        <w:p>
          <w:pPr>
            <w:pStyle w:val="31"/>
            <w:tabs>
              <w:tab w:val="right" w:leader="dot" w:pos="8306"/>
            </w:tabs>
          </w:pPr>
          <w:r>
            <w:fldChar w:fldCharType="begin"/>
          </w:r>
          <w:r>
            <w:instrText xml:space="preserve"> HYPERLINK \l "_Toc22939" </w:instrText>
          </w:r>
          <w:r>
            <w:fldChar w:fldCharType="separate"/>
          </w:r>
          <w:r>
            <w:rPr>
              <w:rFonts w:hint="eastAsia"/>
              <w:szCs w:val="32"/>
            </w:rPr>
            <w:t xml:space="preserve">2.5 </w:t>
          </w:r>
          <w:r>
            <w:rPr>
              <w:rFonts w:hint="eastAsia"/>
            </w:rPr>
            <w:t>产品</w:t>
          </w:r>
          <w:r>
            <w:tab/>
          </w:r>
          <w:r>
            <w:fldChar w:fldCharType="begin"/>
          </w:r>
          <w:r>
            <w:instrText xml:space="preserve"> PAGEREF _Toc22939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"_Toc18739" </w:instrText>
          </w:r>
          <w:r>
            <w:fldChar w:fldCharType="separate"/>
          </w:r>
          <w:r>
            <w:rPr>
              <w:rFonts w:hint="eastAsia"/>
            </w:rPr>
            <w:t>2.5.1 需要移交的用户文件</w:t>
          </w:r>
          <w:r>
            <w:tab/>
          </w:r>
          <w:r>
            <w:fldChar w:fldCharType="begin"/>
          </w:r>
          <w:r>
            <w:instrText xml:space="preserve"> PAGEREF _Toc18739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"_Toc6717" </w:instrText>
          </w:r>
          <w:r>
            <w:fldChar w:fldCharType="separate"/>
          </w:r>
          <w:r>
            <w:rPr>
              <w:rFonts w:hint="eastAsia"/>
            </w:rPr>
            <w:t>2.5.2 服务</w:t>
          </w:r>
          <w:r>
            <w:tab/>
          </w:r>
          <w:r>
            <w:fldChar w:fldCharType="begin"/>
          </w:r>
          <w:r>
            <w:instrText xml:space="preserve"> PAGEREF _Toc6717 </w:instrText>
          </w:r>
          <w:r>
            <w:fldChar w:fldCharType="separate"/>
          </w:r>
          <w:r>
            <w:t>9</w:t>
          </w:r>
          <w:r>
            <w:fldChar w:fldCharType="end"/>
          </w:r>
          <w:r>
            <w:fldChar w:fldCharType="end"/>
          </w:r>
        </w:p>
        <w:p>
          <w:pPr>
            <w:pStyle w:val="17"/>
            <w:tabs>
              <w:tab w:val="right" w:leader="dot" w:pos="8306"/>
            </w:tabs>
          </w:pPr>
          <w:r>
            <w:fldChar w:fldCharType="begin"/>
          </w:r>
          <w:r>
            <w:instrText xml:space="preserve"> HYPERLINK \l "_Toc20058" </w:instrText>
          </w:r>
          <w:r>
            <w:fldChar w:fldCharType="separate"/>
          </w:r>
          <w:r>
            <w:rPr>
              <w:rFonts w:hint="eastAsia"/>
            </w:rPr>
            <w:t>2.5.3 非移交产品</w:t>
          </w:r>
          <w:r>
            <w:tab/>
          </w:r>
          <w:r>
            <w:fldChar w:fldCharType="begin"/>
          </w:r>
          <w:r>
            <w:instrText xml:space="preserve"> PAGEREF _Toc20058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"_Toc26692" </w:instrText>
          </w:r>
          <w:r>
            <w:fldChar w:fldCharType="separate"/>
          </w:r>
          <w:r>
            <w:rPr>
              <w:rFonts w:hint="eastAsia"/>
              <w:szCs w:val="32"/>
            </w:rPr>
            <w:t xml:space="preserve">2.6 </w:t>
          </w:r>
          <w:r>
            <w:rPr>
              <w:rFonts w:hint="eastAsia"/>
            </w:rPr>
            <w:t>验收</w:t>
          </w:r>
          <w:r>
            <w:t>标准</w:t>
          </w:r>
          <w:r>
            <w:tab/>
          </w:r>
          <w:r>
            <w:fldChar w:fldCharType="begin"/>
          </w:r>
          <w:r>
            <w:instrText xml:space="preserve"> PAGEREF _Toc26692 </w:instrText>
          </w:r>
          <w:r>
            <w:fldChar w:fldCharType="separate"/>
          </w:r>
          <w:r>
            <w:t>10</w:t>
          </w:r>
          <w:r>
            <w:fldChar w:fldCharType="end"/>
          </w:r>
          <w:r>
            <w:fldChar w:fldCharType="end"/>
          </w:r>
        </w:p>
        <w:p>
          <w:pPr>
            <w:pStyle w:val="24"/>
            <w:tabs>
              <w:tab w:val="right" w:leader="dot" w:pos="8306"/>
            </w:tabs>
          </w:pPr>
          <w:r>
            <w:fldChar w:fldCharType="begin"/>
          </w:r>
          <w:r>
            <w:instrText xml:space="preserve"> HYPERLINK \l "_Toc13299" </w:instrText>
          </w:r>
          <w:r>
            <w:fldChar w:fldCharType="separate"/>
          </w:r>
          <w:r>
            <w:rPr>
              <w:rFonts w:hint="eastAsia"/>
            </w:rPr>
            <w:t>3 实施</w:t>
          </w:r>
          <w:r>
            <w:t>计划</w:t>
          </w:r>
          <w:r>
            <w:tab/>
          </w:r>
          <w:r>
            <w:fldChar w:fldCharType="begin"/>
          </w:r>
          <w:r>
            <w:instrText xml:space="preserve"> PAGEREF _Toc13299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"_Toc4114" </w:instrText>
          </w:r>
          <w:r>
            <w:fldChar w:fldCharType="separate"/>
          </w:r>
          <w:r>
            <w:rPr>
              <w:rFonts w:hint="eastAsia"/>
              <w:szCs w:val="32"/>
            </w:rPr>
            <w:t xml:space="preserve">3.1 </w:t>
          </w:r>
          <w:r>
            <w:rPr>
              <w:rFonts w:hint="eastAsia"/>
            </w:rPr>
            <w:t>工作任务的分解与人员分工</w:t>
          </w:r>
          <w:r>
            <w:tab/>
          </w:r>
          <w:r>
            <w:fldChar w:fldCharType="begin"/>
          </w:r>
          <w:r>
            <w:instrText xml:space="preserve"> PAGEREF _Toc4114 </w:instrText>
          </w:r>
          <w:r>
            <w:fldChar w:fldCharType="separate"/>
          </w:r>
          <w:r>
            <w:t>10</w:t>
          </w:r>
          <w:r>
            <w:fldChar w:fldCharType="end"/>
          </w:r>
          <w:r>
            <w:fldChar w:fldCharType="end"/>
          </w:r>
        </w:p>
        <w:p>
          <w:pPr>
            <w:pStyle w:val="31"/>
            <w:tabs>
              <w:tab w:val="right" w:leader="dot" w:pos="8306"/>
            </w:tabs>
          </w:pPr>
          <w:r>
            <w:fldChar w:fldCharType="begin"/>
          </w:r>
          <w:r>
            <w:instrText xml:space="preserve"> HYPERLINK \l "_Toc23520" </w:instrText>
          </w:r>
          <w:r>
            <w:fldChar w:fldCharType="separate"/>
          </w:r>
          <w:r>
            <w:rPr>
              <w:rFonts w:hint="eastAsia"/>
              <w:szCs w:val="32"/>
            </w:rPr>
            <w:t xml:space="preserve">3.2 </w:t>
          </w:r>
          <w:r>
            <w:rPr>
              <w:rFonts w:hint="eastAsia"/>
            </w:rPr>
            <w:t>接口人员</w:t>
          </w:r>
          <w:r>
            <w:tab/>
          </w:r>
          <w:r>
            <w:fldChar w:fldCharType="begin"/>
          </w:r>
          <w:r>
            <w:instrText xml:space="preserve"> PAGEREF _Toc23520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"_Toc16096" </w:instrText>
          </w:r>
          <w:r>
            <w:fldChar w:fldCharType="separate"/>
          </w:r>
          <w:r>
            <w:rPr>
              <w:rFonts w:hint="eastAsia"/>
              <w:szCs w:val="32"/>
            </w:rPr>
            <w:t xml:space="preserve">3.3 </w:t>
          </w:r>
          <w:r>
            <w:rPr>
              <w:rFonts w:hint="eastAsia"/>
            </w:rPr>
            <w:t>进度</w:t>
          </w:r>
          <w:r>
            <w:tab/>
          </w:r>
          <w:r>
            <w:fldChar w:fldCharType="begin"/>
          </w:r>
          <w:r>
            <w:instrText xml:space="preserve"> PAGEREF _Toc16096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"_Toc19924" </w:instrText>
          </w:r>
          <w:r>
            <w:fldChar w:fldCharType="separate"/>
          </w:r>
          <w:r>
            <w:rPr>
              <w:rFonts w:hint="eastAsia"/>
              <w:szCs w:val="32"/>
            </w:rPr>
            <w:t xml:space="preserve">3.4 </w:t>
          </w:r>
          <w:r>
            <w:rPr>
              <w:rFonts w:hint="eastAsia"/>
            </w:rPr>
            <w:t>预算</w:t>
          </w:r>
          <w:r>
            <w:tab/>
          </w:r>
          <w:r>
            <w:fldChar w:fldCharType="begin"/>
          </w:r>
          <w:r>
            <w:instrText xml:space="preserve"> PAGEREF _Toc19924 </w:instrText>
          </w:r>
          <w:r>
            <w:fldChar w:fldCharType="separate"/>
          </w:r>
          <w:r>
            <w:t>11</w:t>
          </w:r>
          <w:r>
            <w:fldChar w:fldCharType="end"/>
          </w:r>
          <w:r>
            <w:fldChar w:fldCharType="end"/>
          </w:r>
        </w:p>
        <w:p>
          <w:pPr>
            <w:pStyle w:val="31"/>
            <w:tabs>
              <w:tab w:val="right" w:leader="dot" w:pos="8306"/>
            </w:tabs>
          </w:pPr>
          <w:r>
            <w:fldChar w:fldCharType="begin"/>
          </w:r>
          <w:r>
            <w:instrText xml:space="preserve"> HYPERLINK \l "_Toc6026" </w:instrText>
          </w:r>
          <w:r>
            <w:fldChar w:fldCharType="separate"/>
          </w:r>
          <w:r>
            <w:rPr>
              <w:rFonts w:hint="eastAsia"/>
              <w:szCs w:val="32"/>
            </w:rPr>
            <w:t xml:space="preserve">3.5 </w:t>
          </w:r>
          <w:r>
            <w:rPr>
              <w:rFonts w:hint="eastAsia"/>
            </w:rPr>
            <w:t>关键问题</w:t>
          </w:r>
          <w:r>
            <w:tab/>
          </w:r>
          <w:r>
            <w:fldChar w:fldCharType="begin"/>
          </w:r>
          <w:r>
            <w:instrText xml:space="preserve"> PAGEREF _Toc6026 </w:instrText>
          </w:r>
          <w:r>
            <w:fldChar w:fldCharType="separate"/>
          </w:r>
          <w:r>
            <w:t>12</w:t>
          </w:r>
          <w:r>
            <w:fldChar w:fldCharType="end"/>
          </w:r>
          <w:r>
            <w:fldChar w:fldCharType="end"/>
          </w:r>
        </w:p>
        <w:p>
          <w:pPr>
            <w:pStyle w:val="24"/>
            <w:tabs>
              <w:tab w:val="right" w:leader="dot" w:pos="8306"/>
            </w:tabs>
          </w:pPr>
          <w:r>
            <w:fldChar w:fldCharType="begin"/>
          </w:r>
          <w:r>
            <w:instrText xml:space="preserve"> HYPERLINK \l "_Toc15204" </w:instrText>
          </w:r>
          <w:r>
            <w:fldChar w:fldCharType="separate"/>
          </w:r>
          <w:r>
            <w:rPr>
              <w:rFonts w:hint="eastAsia"/>
            </w:rPr>
            <w:t>4 支持</w:t>
          </w:r>
          <w:r>
            <w:t>条件</w:t>
          </w:r>
          <w:r>
            <w:tab/>
          </w:r>
          <w:r>
            <w:fldChar w:fldCharType="begin"/>
          </w:r>
          <w:r>
            <w:instrText xml:space="preserve"> PAGEREF _Toc15204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"_Toc24277" </w:instrText>
          </w:r>
          <w:r>
            <w:fldChar w:fldCharType="separate"/>
          </w:r>
          <w:r>
            <w:rPr>
              <w:rFonts w:hint="eastAsia"/>
              <w:szCs w:val="32"/>
            </w:rPr>
            <w:t xml:space="preserve">4.1 </w:t>
          </w:r>
          <w:r>
            <w:rPr>
              <w:rFonts w:hint="eastAsia"/>
            </w:rPr>
            <w:t>计算机系统支持</w:t>
          </w:r>
          <w:r>
            <w:tab/>
          </w:r>
          <w:r>
            <w:fldChar w:fldCharType="begin"/>
          </w:r>
          <w:r>
            <w:instrText xml:space="preserve"> PAGEREF _Toc24277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"_Toc20922" </w:instrText>
          </w:r>
          <w:r>
            <w:fldChar w:fldCharType="separate"/>
          </w:r>
          <w:r>
            <w:rPr>
              <w:rFonts w:hint="eastAsia"/>
              <w:szCs w:val="32"/>
            </w:rPr>
            <w:t xml:space="preserve">4.2 </w:t>
          </w:r>
          <w:r>
            <w:rPr>
              <w:rFonts w:hint="eastAsia"/>
            </w:rPr>
            <w:t>需由用户承担的工作</w:t>
          </w:r>
          <w:r>
            <w:tab/>
          </w:r>
          <w:r>
            <w:fldChar w:fldCharType="begin"/>
          </w:r>
          <w:r>
            <w:instrText xml:space="preserve"> PAGEREF _Toc20922 </w:instrText>
          </w:r>
          <w:r>
            <w:fldChar w:fldCharType="separate"/>
          </w:r>
          <w:r>
            <w:t>15</w:t>
          </w:r>
          <w:r>
            <w:fldChar w:fldCharType="end"/>
          </w:r>
          <w:r>
            <w:fldChar w:fldCharType="end"/>
          </w:r>
        </w:p>
        <w:p>
          <w:pPr>
            <w:pStyle w:val="31"/>
            <w:tabs>
              <w:tab w:val="right" w:leader="dot" w:pos="8306"/>
            </w:tabs>
          </w:pPr>
          <w:r>
            <w:fldChar w:fldCharType="begin"/>
          </w:r>
          <w:r>
            <w:instrText xml:space="preserve"> HYPERLINK \l "_Toc717" </w:instrText>
          </w:r>
          <w:r>
            <w:fldChar w:fldCharType="separate"/>
          </w:r>
          <w:r>
            <w:rPr>
              <w:rFonts w:hint="eastAsia"/>
              <w:szCs w:val="32"/>
            </w:rPr>
            <w:t xml:space="preserve">4.3 </w:t>
          </w:r>
          <w:r>
            <w:rPr>
              <w:rFonts w:hint="eastAsia"/>
            </w:rPr>
            <w:t>外界提供条件</w:t>
          </w:r>
          <w:r>
            <w:tab/>
          </w:r>
          <w:r>
            <w:fldChar w:fldCharType="begin"/>
          </w:r>
          <w:r>
            <w:instrText xml:space="preserve"> PAGEREF _Toc717 </w:instrText>
          </w:r>
          <w:r>
            <w:fldChar w:fldCharType="separate"/>
          </w:r>
          <w:r>
            <w:t>16</w:t>
          </w:r>
          <w:r>
            <w:fldChar w:fldCharType="end"/>
          </w:r>
          <w:r>
            <w:fldChar w:fldCharType="end"/>
          </w:r>
        </w:p>
        <w:p>
          <w:pPr>
            <w:pStyle w:val="24"/>
            <w:tabs>
              <w:tab w:val="right" w:leader="dot" w:pos="8306"/>
            </w:tabs>
          </w:pPr>
          <w:r>
            <w:fldChar w:fldCharType="begin"/>
          </w:r>
          <w:r>
            <w:instrText xml:space="preserve"> HYPERLINK \l "_Toc11771" </w:instrText>
          </w:r>
          <w:r>
            <w:fldChar w:fldCharType="separate"/>
          </w:r>
          <w:r>
            <w:rPr>
              <w:rFonts w:hint="eastAsia"/>
            </w:rPr>
            <w:t>5 项目整合管理</w:t>
          </w:r>
          <w:r>
            <w:tab/>
          </w:r>
          <w:r>
            <w:fldChar w:fldCharType="begin"/>
          </w:r>
          <w:r>
            <w:instrText xml:space="preserve"> PAGEREF _Toc11771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"_Toc7727" </w:instrText>
          </w:r>
          <w:r>
            <w:fldChar w:fldCharType="separate"/>
          </w:r>
          <w:r>
            <w:rPr>
              <w:rFonts w:hint="eastAsia"/>
              <w:szCs w:val="32"/>
            </w:rPr>
            <w:t>5.1 制定项目章程</w:t>
          </w:r>
          <w:r>
            <w:tab/>
          </w:r>
          <w:r>
            <w:fldChar w:fldCharType="begin"/>
          </w:r>
          <w:r>
            <w:instrText xml:space="preserve"> PAGEREF _Toc7727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"_Toc12684" </w:instrText>
          </w:r>
          <w:r>
            <w:fldChar w:fldCharType="separate"/>
          </w:r>
          <w:r>
            <w:rPr>
              <w:rFonts w:hint="eastAsia"/>
              <w:szCs w:val="32"/>
            </w:rPr>
            <w:t xml:space="preserve">5.2 </w:t>
          </w:r>
          <w:r>
            <w:rPr>
              <w:szCs w:val="32"/>
            </w:rPr>
            <w:t>制定项目管理计划</w:t>
          </w:r>
          <w:r>
            <w:tab/>
          </w:r>
          <w:r>
            <w:fldChar w:fldCharType="begin"/>
          </w:r>
          <w:r>
            <w:instrText xml:space="preserve"> PAGEREF _Toc12684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"_Toc24567" </w:instrText>
          </w:r>
          <w:r>
            <w:fldChar w:fldCharType="separate"/>
          </w:r>
          <w:r>
            <w:rPr>
              <w:rFonts w:hint="eastAsia"/>
              <w:szCs w:val="32"/>
            </w:rPr>
            <w:t xml:space="preserve">5.3 </w:t>
          </w:r>
          <w:r>
            <w:t>指导与管理项目工作</w:t>
          </w:r>
          <w:r>
            <w:tab/>
          </w:r>
          <w:r>
            <w:fldChar w:fldCharType="begin"/>
          </w:r>
          <w:r>
            <w:instrText xml:space="preserve"> PAGEREF _Toc24567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"_Toc7650" </w:instrText>
          </w:r>
          <w:r>
            <w:fldChar w:fldCharType="separate"/>
          </w:r>
          <w:r>
            <w:rPr>
              <w:rFonts w:hint="eastAsia"/>
            </w:rPr>
            <w:t>5.3.1 可交付成果</w:t>
          </w:r>
          <w:r>
            <w:tab/>
          </w:r>
          <w:r>
            <w:fldChar w:fldCharType="begin"/>
          </w:r>
          <w:r>
            <w:instrText xml:space="preserve"> PAGEREF _Toc7650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"_Toc16523" </w:instrText>
          </w:r>
          <w:r>
            <w:fldChar w:fldCharType="separate"/>
          </w:r>
          <w:r>
            <w:rPr>
              <w:rFonts w:hint="eastAsia"/>
            </w:rPr>
            <w:t>5.3.2 工作绩效数据</w:t>
          </w:r>
          <w:r>
            <w:tab/>
          </w:r>
          <w:r>
            <w:fldChar w:fldCharType="begin"/>
          </w:r>
          <w:r>
            <w:instrText xml:space="preserve"> PAGEREF _Toc16523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"_Toc23431" </w:instrText>
          </w:r>
          <w:r>
            <w:fldChar w:fldCharType="separate"/>
          </w:r>
          <w:r>
            <w:rPr>
              <w:rFonts w:hint="eastAsia"/>
            </w:rPr>
            <w:t>5.3.3 问题日志</w:t>
          </w:r>
          <w:r>
            <w:tab/>
          </w:r>
          <w:r>
            <w:fldChar w:fldCharType="begin"/>
          </w:r>
          <w:r>
            <w:instrText xml:space="preserve"> PAGEREF _Toc23431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"_Toc31003" </w:instrText>
          </w:r>
          <w:r>
            <w:fldChar w:fldCharType="separate"/>
          </w:r>
          <w:r>
            <w:rPr>
              <w:rFonts w:hint="eastAsia"/>
            </w:rPr>
            <w:t>5.3.4 变更请求</w:t>
          </w:r>
          <w:r>
            <w:tab/>
          </w:r>
          <w:r>
            <w:fldChar w:fldCharType="begin"/>
          </w:r>
          <w:r>
            <w:instrText xml:space="preserve"> PAGEREF _Toc31003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"_Toc11888" </w:instrText>
          </w:r>
          <w:r>
            <w:fldChar w:fldCharType="separate"/>
          </w:r>
          <w:r>
            <w:rPr>
              <w:rFonts w:hint="eastAsia"/>
              <w:szCs w:val="32"/>
            </w:rPr>
            <w:t xml:space="preserve">5.4 </w:t>
          </w:r>
          <w:r>
            <w:t>管理项目知识</w:t>
          </w:r>
          <w:r>
            <w:tab/>
          </w:r>
          <w:r>
            <w:fldChar w:fldCharType="begin"/>
          </w:r>
          <w:r>
            <w:instrText xml:space="preserve"> PAGEREF _Toc11888 </w:instrText>
          </w:r>
          <w:r>
            <w:fldChar w:fldCharType="separate"/>
          </w:r>
          <w:r>
            <w:t>16</w:t>
          </w:r>
          <w:r>
            <w:fldChar w:fldCharType="end"/>
          </w:r>
          <w:r>
            <w:fldChar w:fldCharType="end"/>
          </w:r>
        </w:p>
        <w:p>
          <w:pPr>
            <w:pStyle w:val="31"/>
            <w:tabs>
              <w:tab w:val="right" w:leader="dot" w:pos="8306"/>
            </w:tabs>
          </w:pPr>
          <w:r>
            <w:fldChar w:fldCharType="begin"/>
          </w:r>
          <w:r>
            <w:instrText xml:space="preserve"> HYPERLINK \l "_Toc5939" </w:instrText>
          </w:r>
          <w:r>
            <w:fldChar w:fldCharType="separate"/>
          </w:r>
          <w:r>
            <w:rPr>
              <w:rFonts w:hint="eastAsia"/>
              <w:szCs w:val="32"/>
            </w:rPr>
            <w:t xml:space="preserve">5.5 </w:t>
          </w:r>
          <w:r>
            <w:t>监控项目工作</w:t>
          </w:r>
          <w:r>
            <w:tab/>
          </w:r>
          <w:r>
            <w:fldChar w:fldCharType="begin"/>
          </w:r>
          <w:r>
            <w:instrText xml:space="preserve"> PAGEREF _Toc5939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"_Toc27097" </w:instrText>
          </w:r>
          <w:r>
            <w:fldChar w:fldCharType="separate"/>
          </w:r>
          <w:r>
            <w:rPr>
              <w:rFonts w:hint="eastAsia"/>
            </w:rPr>
            <w:t>5.5.1 工作绩效报告</w:t>
          </w:r>
          <w:r>
            <w:tab/>
          </w:r>
          <w:r>
            <w:fldChar w:fldCharType="begin"/>
          </w:r>
          <w:r>
            <w:instrText xml:space="preserve"> PAGEREF _Toc27097 </w:instrText>
          </w:r>
          <w:r>
            <w:fldChar w:fldCharType="separate"/>
          </w:r>
          <w:r>
            <w:t>16</w:t>
          </w:r>
          <w:r>
            <w:fldChar w:fldCharType="end"/>
          </w:r>
          <w:r>
            <w:fldChar w:fldCharType="end"/>
          </w:r>
        </w:p>
        <w:p>
          <w:pPr>
            <w:pStyle w:val="17"/>
            <w:tabs>
              <w:tab w:val="right" w:leader="dot" w:pos="8306"/>
            </w:tabs>
          </w:pPr>
          <w:r>
            <w:fldChar w:fldCharType="begin"/>
          </w:r>
          <w:r>
            <w:instrText xml:space="preserve"> HYPERLINK \l "_Toc5512" </w:instrText>
          </w:r>
          <w:r>
            <w:fldChar w:fldCharType="separate"/>
          </w:r>
          <w:r>
            <w:rPr>
              <w:rFonts w:hint="eastAsia"/>
            </w:rPr>
            <w:t>5.5.2 变更请求</w:t>
          </w:r>
          <w:r>
            <w:tab/>
          </w:r>
          <w:r>
            <w:fldChar w:fldCharType="begin"/>
          </w:r>
          <w:r>
            <w:instrText xml:space="preserve"> PAGEREF _Toc5512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"_Toc2121" </w:instrText>
          </w:r>
          <w:r>
            <w:fldChar w:fldCharType="separate"/>
          </w:r>
          <w:r>
            <w:rPr>
              <w:rFonts w:hint="eastAsia"/>
              <w:szCs w:val="32"/>
            </w:rPr>
            <w:t xml:space="preserve">5.6 </w:t>
          </w:r>
          <w:r>
            <w:t>实施整体变更控制</w:t>
          </w:r>
          <w:r>
            <w:tab/>
          </w:r>
          <w:r>
            <w:fldChar w:fldCharType="begin"/>
          </w:r>
          <w:r>
            <w:instrText xml:space="preserve"> PAGEREF _Toc2121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"_Toc27786" </w:instrText>
          </w:r>
          <w:r>
            <w:fldChar w:fldCharType="separate"/>
          </w:r>
          <w:r>
            <w:rPr>
              <w:rFonts w:hint="eastAsia"/>
              <w:szCs w:val="32"/>
            </w:rPr>
            <w:t xml:space="preserve">5.7 </w:t>
          </w:r>
          <w:r>
            <w:t>结束项目或阶段</w:t>
          </w:r>
          <w:r>
            <w:tab/>
          </w:r>
          <w:r>
            <w:fldChar w:fldCharType="begin"/>
          </w:r>
          <w:r>
            <w:instrText xml:space="preserve"> PAGEREF _Toc27786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"_Toc28779" </w:instrText>
          </w:r>
          <w:r>
            <w:fldChar w:fldCharType="separate"/>
          </w:r>
          <w:r>
            <w:rPr>
              <w:rFonts w:hint="eastAsia"/>
            </w:rPr>
            <w:t xml:space="preserve">5.7.1 </w:t>
          </w:r>
          <w:r>
            <w:t>项目文件更新</w:t>
          </w:r>
          <w:r>
            <w:tab/>
          </w:r>
          <w:r>
            <w:fldChar w:fldCharType="begin"/>
          </w:r>
          <w:r>
            <w:instrText xml:space="preserve"> PAGEREF _Toc28779 </w:instrText>
          </w:r>
          <w:r>
            <w:fldChar w:fldCharType="separate"/>
          </w:r>
          <w:r>
            <w:t>17</w:t>
          </w:r>
          <w:r>
            <w:fldChar w:fldCharType="end"/>
          </w:r>
          <w:r>
            <w:fldChar w:fldCharType="end"/>
          </w:r>
        </w:p>
        <w:p>
          <w:pPr>
            <w:pStyle w:val="17"/>
            <w:tabs>
              <w:tab w:val="right" w:leader="dot" w:pos="8306"/>
            </w:tabs>
          </w:pPr>
          <w:r>
            <w:fldChar w:fldCharType="begin"/>
          </w:r>
          <w:r>
            <w:instrText xml:space="preserve"> HYPERLINK \l "_Toc24651" </w:instrText>
          </w:r>
          <w:r>
            <w:fldChar w:fldCharType="separate"/>
          </w:r>
          <w:r>
            <w:rPr>
              <w:rFonts w:hint="eastAsia"/>
            </w:rPr>
            <w:t>5.7.2 最终产品、服务或成果移交</w:t>
          </w:r>
          <w:r>
            <w:tab/>
          </w:r>
          <w:r>
            <w:fldChar w:fldCharType="begin"/>
          </w:r>
          <w:r>
            <w:instrText xml:space="preserve"> PAGEREF _Toc24651 </w:instrText>
          </w:r>
          <w:r>
            <w:fldChar w:fldCharType="separate"/>
          </w:r>
          <w:r>
            <w:t>17</w:t>
          </w:r>
          <w:r>
            <w:fldChar w:fldCharType="end"/>
          </w:r>
          <w:r>
            <w:fldChar w:fldCharType="end"/>
          </w:r>
        </w:p>
        <w:p>
          <w:pPr>
            <w:pStyle w:val="24"/>
            <w:tabs>
              <w:tab w:val="right" w:leader="dot" w:pos="8306"/>
            </w:tabs>
          </w:pPr>
          <w:r>
            <w:fldChar w:fldCharType="begin"/>
          </w:r>
          <w:r>
            <w:instrText xml:space="preserve"> HYPERLINK \l "_Toc13781" </w:instrText>
          </w:r>
          <w:r>
            <w:fldChar w:fldCharType="separate"/>
          </w:r>
          <w:r>
            <w:rPr>
              <w:rFonts w:hint="eastAsia"/>
            </w:rPr>
            <w:t>6 项目范围管理</w:t>
          </w:r>
          <w:r>
            <w:tab/>
          </w:r>
          <w:r>
            <w:fldChar w:fldCharType="begin"/>
          </w:r>
          <w:r>
            <w:instrText xml:space="preserve"> PAGEREF _Toc13781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"_Toc16043" </w:instrText>
          </w:r>
          <w:r>
            <w:fldChar w:fldCharType="separate"/>
          </w:r>
          <w:r>
            <w:rPr>
              <w:rFonts w:hint="eastAsia" w:cstheme="minorBidi"/>
              <w:kern w:val="2"/>
              <w:szCs w:val="32"/>
            </w:rPr>
            <w:t xml:space="preserve">6.1 </w:t>
          </w:r>
          <w:r>
            <w:rPr>
              <w:rFonts w:asciiTheme="minorHAnsi" w:hAnsiTheme="minorHAnsi" w:cstheme="minorBidi"/>
              <w:kern w:val="2"/>
            </w:rPr>
            <w:t>规划范围管理</w:t>
          </w:r>
          <w:r>
            <w:tab/>
          </w:r>
          <w:r>
            <w:fldChar w:fldCharType="begin"/>
          </w:r>
          <w:r>
            <w:instrText xml:space="preserve"> PAGEREF _Toc16043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"_Toc23806" </w:instrText>
          </w:r>
          <w:r>
            <w:fldChar w:fldCharType="separate"/>
          </w:r>
          <w:r>
            <w:rPr>
              <w:rFonts w:hint="eastAsia" w:cstheme="minorBidi"/>
              <w:kern w:val="2"/>
              <w:szCs w:val="32"/>
            </w:rPr>
            <w:t xml:space="preserve">6.2 </w:t>
          </w:r>
          <w:r>
            <w:rPr>
              <w:rFonts w:asciiTheme="minorHAnsi" w:hAnsiTheme="minorHAnsi" w:cstheme="minorBidi"/>
              <w:kern w:val="2"/>
            </w:rPr>
            <w:t>收集需求</w:t>
          </w:r>
          <w:r>
            <w:tab/>
          </w:r>
          <w:r>
            <w:fldChar w:fldCharType="begin"/>
          </w:r>
          <w:r>
            <w:instrText xml:space="preserve"> PAGEREF _Toc23806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"_Toc6133" </w:instrText>
          </w:r>
          <w:r>
            <w:fldChar w:fldCharType="separate"/>
          </w:r>
          <w:r>
            <w:rPr>
              <w:rFonts w:hint="eastAsia" w:cstheme="minorBidi"/>
              <w:kern w:val="2"/>
              <w:szCs w:val="32"/>
            </w:rPr>
            <w:t xml:space="preserve">6.3 </w:t>
          </w:r>
          <w:r>
            <w:rPr>
              <w:rFonts w:asciiTheme="minorHAnsi" w:hAnsiTheme="minorHAnsi" w:cstheme="minorBidi"/>
              <w:kern w:val="2"/>
            </w:rPr>
            <w:t>定义范围</w:t>
          </w:r>
          <w:r>
            <w:tab/>
          </w:r>
          <w:r>
            <w:fldChar w:fldCharType="begin"/>
          </w:r>
          <w:r>
            <w:instrText xml:space="preserve"> PAGEREF _Toc6133 </w:instrText>
          </w:r>
          <w:r>
            <w:fldChar w:fldCharType="separate"/>
          </w:r>
          <w:r>
            <w:t>17</w:t>
          </w:r>
          <w:r>
            <w:fldChar w:fldCharType="end"/>
          </w:r>
          <w:r>
            <w:fldChar w:fldCharType="end"/>
          </w:r>
        </w:p>
        <w:p>
          <w:pPr>
            <w:pStyle w:val="31"/>
            <w:tabs>
              <w:tab w:val="right" w:leader="dot" w:pos="8306"/>
            </w:tabs>
          </w:pPr>
          <w:r>
            <w:fldChar w:fldCharType="begin"/>
          </w:r>
          <w:r>
            <w:instrText xml:space="preserve"> HYPERLINK \l "_Toc9200" </w:instrText>
          </w:r>
          <w:r>
            <w:fldChar w:fldCharType="separate"/>
          </w:r>
          <w:r>
            <w:rPr>
              <w:rFonts w:hint="eastAsia" w:cstheme="minorBidi"/>
              <w:kern w:val="2"/>
              <w:szCs w:val="32"/>
            </w:rPr>
            <w:t xml:space="preserve">6.4 </w:t>
          </w:r>
          <w:r>
            <w:rPr>
              <w:rFonts w:asciiTheme="minorHAnsi" w:hAnsiTheme="minorHAnsi" w:cstheme="minorBidi"/>
              <w:kern w:val="2"/>
            </w:rPr>
            <w:t>创建 WBS</w:t>
          </w:r>
          <w:r>
            <w:tab/>
          </w:r>
          <w:r>
            <w:fldChar w:fldCharType="begin"/>
          </w:r>
          <w:r>
            <w:instrText xml:space="preserve"> PAGEREF _Toc9200 </w:instrText>
          </w:r>
          <w:r>
            <w:fldChar w:fldCharType="separate"/>
          </w:r>
          <w:r>
            <w:t>18</w:t>
          </w:r>
          <w:r>
            <w:fldChar w:fldCharType="end"/>
          </w:r>
          <w:r>
            <w:fldChar w:fldCharType="end"/>
          </w:r>
        </w:p>
        <w:p>
          <w:pPr>
            <w:pStyle w:val="31"/>
            <w:tabs>
              <w:tab w:val="right" w:leader="dot" w:pos="8306"/>
            </w:tabs>
          </w:pPr>
          <w:r>
            <w:fldChar w:fldCharType="begin"/>
          </w:r>
          <w:r>
            <w:instrText xml:space="preserve"> HYPERLINK \l "_Toc3405" </w:instrText>
          </w:r>
          <w:r>
            <w:fldChar w:fldCharType="separate"/>
          </w:r>
          <w:r>
            <w:rPr>
              <w:rFonts w:hint="eastAsia" w:cstheme="minorBidi"/>
              <w:kern w:val="2"/>
              <w:szCs w:val="32"/>
            </w:rPr>
            <w:t xml:space="preserve">6.5 </w:t>
          </w:r>
          <w:r>
            <w:rPr>
              <w:rFonts w:asciiTheme="minorHAnsi" w:hAnsiTheme="minorHAnsi" w:cstheme="minorBidi"/>
              <w:kern w:val="2"/>
            </w:rPr>
            <w:t>确认范围</w:t>
          </w:r>
          <w:r>
            <w:tab/>
          </w:r>
          <w:r>
            <w:fldChar w:fldCharType="begin"/>
          </w:r>
          <w:r>
            <w:instrText xml:space="preserve"> PAGEREF _Toc3405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"_Toc7545" </w:instrText>
          </w:r>
          <w:r>
            <w:fldChar w:fldCharType="separate"/>
          </w:r>
          <w:r>
            <w:rPr>
              <w:rFonts w:hint="eastAsia" w:cstheme="minorBidi"/>
              <w:kern w:val="2"/>
              <w:szCs w:val="32"/>
            </w:rPr>
            <w:t xml:space="preserve">6.6 </w:t>
          </w:r>
          <w:r>
            <w:rPr>
              <w:rFonts w:asciiTheme="minorHAnsi" w:hAnsiTheme="minorHAnsi" w:cstheme="minorBidi"/>
              <w:kern w:val="2"/>
            </w:rPr>
            <w:t>控制范围</w:t>
          </w:r>
          <w:r>
            <w:tab/>
          </w:r>
          <w:r>
            <w:fldChar w:fldCharType="begin"/>
          </w:r>
          <w:r>
            <w:instrText xml:space="preserve"> PAGEREF _Toc7545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"_Toc27550" </w:instrText>
          </w:r>
          <w:r>
            <w:fldChar w:fldCharType="separate"/>
          </w:r>
          <w:r>
            <w:rPr>
              <w:rFonts w:hint="eastAsia"/>
            </w:rPr>
            <w:t>7 项目进度管理</w:t>
          </w:r>
          <w:r>
            <w:tab/>
          </w:r>
          <w:r>
            <w:fldChar w:fldCharType="begin"/>
          </w:r>
          <w:r>
            <w:instrText xml:space="preserve"> PAGEREF _Toc27550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"_Toc6883" </w:instrText>
          </w:r>
          <w:r>
            <w:fldChar w:fldCharType="separate"/>
          </w:r>
          <w:r>
            <w:rPr>
              <w:rFonts w:hint="eastAsia"/>
              <w:szCs w:val="32"/>
            </w:rPr>
            <w:t xml:space="preserve">7.1 </w:t>
          </w:r>
          <w:r>
            <w:t>规划进度管理</w:t>
          </w:r>
          <w:r>
            <w:tab/>
          </w:r>
          <w:r>
            <w:fldChar w:fldCharType="begin"/>
          </w:r>
          <w:r>
            <w:instrText xml:space="preserve"> PAGEREF _Toc6883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"_Toc16106" </w:instrText>
          </w:r>
          <w:r>
            <w:fldChar w:fldCharType="separate"/>
          </w:r>
          <w:r>
            <w:rPr>
              <w:rFonts w:hint="eastAsia"/>
              <w:szCs w:val="32"/>
            </w:rPr>
            <w:t xml:space="preserve">7.2 </w:t>
          </w:r>
          <w:r>
            <w:t>定义活动</w:t>
          </w:r>
          <w:r>
            <w:tab/>
          </w:r>
          <w:r>
            <w:fldChar w:fldCharType="begin"/>
          </w:r>
          <w:r>
            <w:instrText xml:space="preserve"> PAGEREF _Toc16106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"_Toc129" </w:instrText>
          </w:r>
          <w:r>
            <w:fldChar w:fldCharType="separate"/>
          </w:r>
          <w:r>
            <w:rPr>
              <w:rFonts w:hint="eastAsia"/>
              <w:szCs w:val="32"/>
            </w:rPr>
            <w:t xml:space="preserve">7.3 </w:t>
          </w:r>
          <w:r>
            <w:t>排列活动顺序</w:t>
          </w:r>
          <w:r>
            <w:tab/>
          </w:r>
          <w:r>
            <w:fldChar w:fldCharType="begin"/>
          </w:r>
          <w:r>
            <w:instrText xml:space="preserve"> PAGEREF _Toc129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"_Toc10537" </w:instrText>
          </w:r>
          <w:r>
            <w:fldChar w:fldCharType="separate"/>
          </w:r>
          <w:r>
            <w:rPr>
              <w:rFonts w:hint="eastAsia"/>
              <w:szCs w:val="32"/>
            </w:rPr>
            <w:t xml:space="preserve">7.4 </w:t>
          </w:r>
          <w:r>
            <w:rPr>
              <w:rFonts w:hint="eastAsia"/>
            </w:rPr>
            <w:t>组织过程资产</w:t>
          </w:r>
          <w:r>
            <w:t>估算活动持续时间</w:t>
          </w:r>
          <w:r>
            <w:tab/>
          </w:r>
          <w:r>
            <w:fldChar w:fldCharType="begin"/>
          </w:r>
          <w:r>
            <w:instrText xml:space="preserve"> PAGEREF _Toc10537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"_Toc17299" </w:instrText>
          </w:r>
          <w:r>
            <w:fldChar w:fldCharType="separate"/>
          </w:r>
          <w:r>
            <w:rPr>
              <w:rFonts w:hint="eastAsia"/>
              <w:szCs w:val="32"/>
            </w:rPr>
            <w:t xml:space="preserve">7.5 </w:t>
          </w:r>
          <w:r>
            <w:t>制定进度计划</w:t>
          </w:r>
          <w:r>
            <w:tab/>
          </w:r>
          <w:r>
            <w:fldChar w:fldCharType="begin"/>
          </w:r>
          <w:r>
            <w:instrText xml:space="preserve"> PAGEREF _Toc17299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"_Toc24864" </w:instrText>
          </w:r>
          <w:r>
            <w:fldChar w:fldCharType="separate"/>
          </w:r>
          <w:r>
            <w:rPr>
              <w:rFonts w:hint="eastAsia"/>
              <w:szCs w:val="32"/>
            </w:rPr>
            <w:t xml:space="preserve">7.6 </w:t>
          </w:r>
          <w:r>
            <w:t>控制进度</w:t>
          </w:r>
          <w:r>
            <w:tab/>
          </w:r>
          <w:r>
            <w:fldChar w:fldCharType="begin"/>
          </w:r>
          <w:r>
            <w:instrText xml:space="preserve"> PAGEREF _Toc24864 </w:instrText>
          </w:r>
          <w:r>
            <w:fldChar w:fldCharType="separate"/>
          </w:r>
          <w:r>
            <w:t>19</w:t>
          </w:r>
          <w:r>
            <w:fldChar w:fldCharType="end"/>
          </w:r>
          <w:r>
            <w:fldChar w:fldCharType="end"/>
          </w:r>
        </w:p>
        <w:p>
          <w:pPr>
            <w:pStyle w:val="24"/>
            <w:tabs>
              <w:tab w:val="right" w:leader="dot" w:pos="8306"/>
            </w:tabs>
          </w:pPr>
          <w:r>
            <w:fldChar w:fldCharType="begin"/>
          </w:r>
          <w:r>
            <w:instrText xml:space="preserve"> HYPERLINK \l "_Toc1099" </w:instrText>
          </w:r>
          <w:r>
            <w:fldChar w:fldCharType="separate"/>
          </w:r>
          <w:r>
            <w:rPr>
              <w:rFonts w:hint="eastAsia"/>
            </w:rPr>
            <w:t>8 项目质量管理</w:t>
          </w:r>
          <w:r>
            <w:tab/>
          </w:r>
          <w:r>
            <w:fldChar w:fldCharType="begin"/>
          </w:r>
          <w:r>
            <w:instrText xml:space="preserve"> PAGEREF _Toc1099 </w:instrText>
          </w:r>
          <w:r>
            <w:fldChar w:fldCharType="separate"/>
          </w:r>
          <w:r>
            <w:t>19</w:t>
          </w:r>
          <w:r>
            <w:fldChar w:fldCharType="end"/>
          </w:r>
          <w:r>
            <w:fldChar w:fldCharType="end"/>
          </w:r>
        </w:p>
        <w:p>
          <w:pPr>
            <w:pStyle w:val="31"/>
            <w:tabs>
              <w:tab w:val="right" w:leader="dot" w:pos="8306"/>
            </w:tabs>
          </w:pPr>
          <w:r>
            <w:fldChar w:fldCharType="begin"/>
          </w:r>
          <w:r>
            <w:instrText xml:space="preserve"> HYPERLINK \l "_Toc8394" </w:instrText>
          </w:r>
          <w:r>
            <w:fldChar w:fldCharType="separate"/>
          </w:r>
          <w:r>
            <w:rPr>
              <w:rFonts w:hint="eastAsia"/>
              <w:szCs w:val="32"/>
            </w:rPr>
            <w:t xml:space="preserve">8.1 </w:t>
          </w:r>
          <w:r>
            <w:rPr>
              <w:rFonts w:hint="eastAsia"/>
            </w:rPr>
            <w:t>规划质量管理</w:t>
          </w:r>
          <w:r>
            <w:tab/>
          </w:r>
          <w:r>
            <w:fldChar w:fldCharType="begin"/>
          </w:r>
          <w:r>
            <w:instrText xml:space="preserve"> PAGEREF _Toc8394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"_Toc3321" </w:instrText>
          </w:r>
          <w:r>
            <w:fldChar w:fldCharType="separate"/>
          </w:r>
          <w:r>
            <w:rPr>
              <w:rFonts w:hint="eastAsia"/>
            </w:rPr>
            <w:t xml:space="preserve">8.1.1 </w:t>
          </w:r>
          <w:r>
            <w:t>质量管理计划</w:t>
          </w:r>
          <w:r>
            <w:tab/>
          </w:r>
          <w:r>
            <w:fldChar w:fldCharType="begin"/>
          </w:r>
          <w:r>
            <w:instrText xml:space="preserve"> PAGEREF _Toc3321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"_Toc18519" </w:instrText>
          </w:r>
          <w:r>
            <w:fldChar w:fldCharType="separate"/>
          </w:r>
          <w:r>
            <w:rPr>
              <w:rFonts w:hint="eastAsia"/>
            </w:rPr>
            <w:t>8.1.2 质量测量指标</w:t>
          </w:r>
          <w:r>
            <w:tab/>
          </w:r>
          <w:r>
            <w:fldChar w:fldCharType="begin"/>
          </w:r>
          <w:r>
            <w:instrText xml:space="preserve"> PAGEREF _Toc18519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"_Toc1966" </w:instrText>
          </w:r>
          <w:r>
            <w:fldChar w:fldCharType="separate"/>
          </w:r>
          <w:r>
            <w:rPr>
              <w:rFonts w:hint="eastAsia"/>
              <w:szCs w:val="32"/>
            </w:rPr>
            <w:t xml:space="preserve">8.2 </w:t>
          </w:r>
          <w:r>
            <w:t>管理质量</w:t>
          </w:r>
          <w:r>
            <w:tab/>
          </w:r>
          <w:r>
            <w:fldChar w:fldCharType="begin"/>
          </w:r>
          <w:r>
            <w:instrText xml:space="preserve"> PAGEREF _Toc1966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"_Toc25030" </w:instrText>
          </w:r>
          <w:r>
            <w:fldChar w:fldCharType="separate"/>
          </w:r>
          <w:r>
            <w:rPr>
              <w:rFonts w:hint="eastAsia"/>
            </w:rPr>
            <w:t>8.2.1 绩效测量规则</w:t>
          </w:r>
          <w:r>
            <w:tab/>
          </w:r>
          <w:r>
            <w:fldChar w:fldCharType="begin"/>
          </w:r>
          <w:r>
            <w:instrText xml:space="preserve"> PAGEREF _Toc25030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"_Toc1490" </w:instrText>
          </w:r>
          <w:r>
            <w:fldChar w:fldCharType="separate"/>
          </w:r>
          <w:r>
            <w:rPr>
              <w:rFonts w:hint="eastAsia"/>
              <w:szCs w:val="32"/>
            </w:rPr>
            <w:t xml:space="preserve">8.3 </w:t>
          </w:r>
          <w:r>
            <w:t>控制质量</w:t>
          </w:r>
          <w:r>
            <w:tab/>
          </w:r>
          <w:r>
            <w:fldChar w:fldCharType="begin"/>
          </w:r>
          <w:r>
            <w:instrText xml:space="preserve"> PAGEREF _Toc1490 </w:instrText>
          </w:r>
          <w:r>
            <w:fldChar w:fldCharType="separate"/>
          </w:r>
          <w:r>
            <w:t>20</w:t>
          </w:r>
          <w:r>
            <w:fldChar w:fldCharType="end"/>
          </w:r>
          <w:r>
            <w:fldChar w:fldCharType="end"/>
          </w:r>
        </w:p>
        <w:p>
          <w:pPr>
            <w:pStyle w:val="24"/>
            <w:tabs>
              <w:tab w:val="right" w:leader="dot" w:pos="8306"/>
            </w:tabs>
          </w:pPr>
          <w:r>
            <w:fldChar w:fldCharType="begin"/>
          </w:r>
          <w:r>
            <w:instrText xml:space="preserve"> HYPERLINK \l "_Toc21156" </w:instrText>
          </w:r>
          <w:r>
            <w:fldChar w:fldCharType="separate"/>
          </w:r>
          <w:r>
            <w:rPr>
              <w:rFonts w:hint="eastAsia"/>
            </w:rPr>
            <w:t>9 项目资源管理</w:t>
          </w:r>
          <w:r>
            <w:tab/>
          </w:r>
          <w:r>
            <w:fldChar w:fldCharType="begin"/>
          </w:r>
          <w:r>
            <w:instrText xml:space="preserve"> PAGEREF _Toc21156 </w:instrText>
          </w:r>
          <w:r>
            <w:fldChar w:fldCharType="separate"/>
          </w:r>
          <w:r>
            <w:t>20</w:t>
          </w:r>
          <w:r>
            <w:fldChar w:fldCharType="end"/>
          </w:r>
          <w:r>
            <w:fldChar w:fldCharType="end"/>
          </w:r>
        </w:p>
        <w:p>
          <w:pPr>
            <w:pStyle w:val="31"/>
            <w:tabs>
              <w:tab w:val="right" w:leader="dot" w:pos="8306"/>
            </w:tabs>
          </w:pPr>
          <w:r>
            <w:fldChar w:fldCharType="begin"/>
          </w:r>
          <w:r>
            <w:instrText xml:space="preserve"> HYPERLINK \l "_Toc4477" </w:instrText>
          </w:r>
          <w:r>
            <w:fldChar w:fldCharType="separate"/>
          </w:r>
          <w:r>
            <w:rPr>
              <w:rFonts w:hint="eastAsia"/>
              <w:szCs w:val="32"/>
            </w:rPr>
            <w:t xml:space="preserve">9.1 </w:t>
          </w:r>
          <w:r>
            <w:rPr>
              <w:rFonts w:hint="eastAsia"/>
            </w:rPr>
            <w:t>规划资源管理</w:t>
          </w:r>
          <w:r>
            <w:tab/>
          </w:r>
          <w:r>
            <w:fldChar w:fldCharType="begin"/>
          </w:r>
          <w:r>
            <w:instrText xml:space="preserve"> PAGEREF _Toc4477 </w:instrText>
          </w:r>
          <w:r>
            <w:fldChar w:fldCharType="separate"/>
          </w:r>
          <w:r>
            <w:t>20</w:t>
          </w:r>
          <w:r>
            <w:fldChar w:fldCharType="end"/>
          </w:r>
          <w:r>
            <w:fldChar w:fldCharType="end"/>
          </w:r>
        </w:p>
        <w:p>
          <w:pPr>
            <w:pStyle w:val="17"/>
            <w:tabs>
              <w:tab w:val="right" w:leader="dot" w:pos="8306"/>
            </w:tabs>
          </w:pPr>
          <w:r>
            <w:fldChar w:fldCharType="begin"/>
          </w:r>
          <w:r>
            <w:instrText xml:space="preserve"> HYPERLINK \l "_Toc13434" </w:instrText>
          </w:r>
          <w:r>
            <w:fldChar w:fldCharType="separate"/>
          </w:r>
          <w:r>
            <w:rPr>
              <w:rFonts w:hint="eastAsia"/>
            </w:rPr>
            <w:t>9.1.1 角色与职责</w:t>
          </w:r>
          <w:r>
            <w:tab/>
          </w:r>
          <w:r>
            <w:fldChar w:fldCharType="begin"/>
          </w:r>
          <w:r>
            <w:instrText xml:space="preserve"> PAGEREF _Toc13434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"_Toc32408" </w:instrText>
          </w:r>
          <w:r>
            <w:fldChar w:fldCharType="separate"/>
          </w:r>
          <w:r>
            <w:rPr>
              <w:rFonts w:hint="eastAsia"/>
            </w:rPr>
            <w:t xml:space="preserve">9.1.2 </w:t>
          </w:r>
          <w:r>
            <w:t>项目组织结构</w:t>
          </w:r>
          <w:r>
            <w:rPr>
              <w:rFonts w:hint="eastAsia"/>
            </w:rPr>
            <w:t>（OBS）</w:t>
          </w:r>
          <w:r>
            <w:tab/>
          </w:r>
          <w:r>
            <w:fldChar w:fldCharType="begin"/>
          </w:r>
          <w:r>
            <w:instrText xml:space="preserve"> PAGEREF _Toc32408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"_Toc20973" </w:instrText>
          </w:r>
          <w:r>
            <w:fldChar w:fldCharType="separate"/>
          </w:r>
          <w:r>
            <w:rPr>
              <w:rFonts w:hint="eastAsia"/>
            </w:rPr>
            <w:t xml:space="preserve">9.1.3 </w:t>
          </w:r>
          <w:r>
            <w:t>人员配备管理计划</w:t>
          </w:r>
          <w:r>
            <w:tab/>
          </w:r>
          <w:r>
            <w:fldChar w:fldCharType="begin"/>
          </w:r>
          <w:r>
            <w:instrText xml:space="preserve"> PAGEREF _Toc20973 </w:instrText>
          </w:r>
          <w:r>
            <w:fldChar w:fldCharType="separate"/>
          </w:r>
          <w:r>
            <w:t>26</w:t>
          </w:r>
          <w:r>
            <w:fldChar w:fldCharType="end"/>
          </w:r>
          <w:r>
            <w:fldChar w:fldCharType="end"/>
          </w:r>
        </w:p>
        <w:p>
          <w:pPr>
            <w:pStyle w:val="31"/>
            <w:tabs>
              <w:tab w:val="right" w:leader="dot" w:pos="8306"/>
            </w:tabs>
          </w:pPr>
          <w:r>
            <w:fldChar w:fldCharType="begin"/>
          </w:r>
          <w:r>
            <w:instrText xml:space="preserve"> HYPERLINK \l "_Toc8723" </w:instrText>
          </w:r>
          <w:r>
            <w:fldChar w:fldCharType="separate"/>
          </w:r>
          <w:r>
            <w:rPr>
              <w:rFonts w:hint="eastAsia"/>
              <w:szCs w:val="32"/>
            </w:rPr>
            <w:t xml:space="preserve">9.2 </w:t>
          </w:r>
          <w:r>
            <w:t>估算活动资源</w:t>
          </w:r>
          <w:r>
            <w:tab/>
          </w:r>
          <w:r>
            <w:fldChar w:fldCharType="begin"/>
          </w:r>
          <w:r>
            <w:instrText xml:space="preserve"> PAGEREF _Toc8723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"_Toc30111" </w:instrText>
          </w:r>
          <w:r>
            <w:fldChar w:fldCharType="separate"/>
          </w:r>
          <w:r>
            <w:rPr>
              <w:rFonts w:hint="eastAsia"/>
            </w:rPr>
            <w:t>9.2.1 数据分析</w:t>
          </w:r>
          <w:r>
            <w:tab/>
          </w:r>
          <w:r>
            <w:fldChar w:fldCharType="begin"/>
          </w:r>
          <w:r>
            <w:instrText xml:space="preserve"> PAGEREF _Toc30111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"_Toc1968" </w:instrText>
          </w:r>
          <w:r>
            <w:fldChar w:fldCharType="separate"/>
          </w:r>
          <w:r>
            <w:rPr>
              <w:rFonts w:hint="eastAsia"/>
            </w:rPr>
            <w:t xml:space="preserve">9.2.2 </w:t>
          </w:r>
          <w:r>
            <w:t>会议</w:t>
          </w:r>
          <w:r>
            <w:tab/>
          </w:r>
          <w:r>
            <w:fldChar w:fldCharType="begin"/>
          </w:r>
          <w:r>
            <w:instrText xml:space="preserve"> PAGEREF _Toc1968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"_Toc24910" </w:instrText>
          </w:r>
          <w:r>
            <w:fldChar w:fldCharType="separate"/>
          </w:r>
          <w:r>
            <w:rPr>
              <w:rFonts w:hint="eastAsia"/>
              <w:szCs w:val="32"/>
            </w:rPr>
            <w:t xml:space="preserve">9.3 </w:t>
          </w:r>
          <w:r>
            <w:t>获取资源</w:t>
          </w:r>
          <w:r>
            <w:tab/>
          </w:r>
          <w:r>
            <w:fldChar w:fldCharType="begin"/>
          </w:r>
          <w:r>
            <w:instrText xml:space="preserve"> PAGEREF _Toc24910 </w:instrText>
          </w:r>
          <w:r>
            <w:fldChar w:fldCharType="separate"/>
          </w:r>
          <w:r>
            <w:t>27</w:t>
          </w:r>
          <w:r>
            <w:fldChar w:fldCharType="end"/>
          </w:r>
          <w:r>
            <w:fldChar w:fldCharType="end"/>
          </w:r>
        </w:p>
        <w:p>
          <w:pPr>
            <w:pStyle w:val="31"/>
            <w:tabs>
              <w:tab w:val="right" w:leader="dot" w:pos="8306"/>
            </w:tabs>
          </w:pPr>
          <w:r>
            <w:fldChar w:fldCharType="begin"/>
          </w:r>
          <w:r>
            <w:instrText xml:space="preserve"> HYPERLINK \l "_Toc17199" </w:instrText>
          </w:r>
          <w:r>
            <w:fldChar w:fldCharType="separate"/>
          </w:r>
          <w:r>
            <w:rPr>
              <w:rFonts w:hint="eastAsia"/>
              <w:szCs w:val="32"/>
            </w:rPr>
            <w:t xml:space="preserve">9.4 </w:t>
          </w:r>
          <w:r>
            <w:t>建设团队</w:t>
          </w:r>
          <w:r>
            <w:tab/>
          </w:r>
          <w:r>
            <w:fldChar w:fldCharType="begin"/>
          </w:r>
          <w:r>
            <w:instrText xml:space="preserve"> PAGEREF _Toc17199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"_Toc14028" </w:instrText>
          </w:r>
          <w:r>
            <w:fldChar w:fldCharType="separate"/>
          </w:r>
          <w:r>
            <w:rPr>
              <w:rFonts w:hint="eastAsia"/>
            </w:rPr>
            <w:t xml:space="preserve">9.4.1 </w:t>
          </w:r>
          <w:r>
            <w:t>团队绩效评价</w:t>
          </w:r>
          <w:r>
            <w:tab/>
          </w:r>
          <w:r>
            <w:fldChar w:fldCharType="begin"/>
          </w:r>
          <w:r>
            <w:instrText xml:space="preserve"> PAGEREF _Toc14028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"_Toc8165" </w:instrText>
          </w:r>
          <w:r>
            <w:fldChar w:fldCharType="separate"/>
          </w:r>
          <w:r>
            <w:rPr>
              <w:rFonts w:hint="eastAsia"/>
              <w:szCs w:val="32"/>
            </w:rPr>
            <w:t xml:space="preserve">9.5 </w:t>
          </w:r>
          <w:r>
            <w:t>管理团队</w:t>
          </w:r>
          <w:r>
            <w:tab/>
          </w:r>
          <w:r>
            <w:fldChar w:fldCharType="begin"/>
          </w:r>
          <w:r>
            <w:instrText xml:space="preserve"> PAGEREF _Toc8165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"_Toc10684" </w:instrText>
          </w:r>
          <w:r>
            <w:fldChar w:fldCharType="separate"/>
          </w:r>
          <w:r>
            <w:rPr>
              <w:rFonts w:hint="eastAsia"/>
              <w:szCs w:val="32"/>
            </w:rPr>
            <w:t xml:space="preserve">9.6 </w:t>
          </w:r>
          <w:r>
            <w:t>控制资源</w:t>
          </w:r>
          <w:r>
            <w:tab/>
          </w:r>
          <w:r>
            <w:fldChar w:fldCharType="begin"/>
          </w:r>
          <w:r>
            <w:instrText xml:space="preserve"> PAGEREF _Toc10684 </w:instrText>
          </w:r>
          <w:r>
            <w:fldChar w:fldCharType="separate"/>
          </w:r>
          <w:r>
            <w:t>28</w:t>
          </w:r>
          <w:r>
            <w:fldChar w:fldCharType="end"/>
          </w:r>
          <w:r>
            <w:fldChar w:fldCharType="end"/>
          </w:r>
        </w:p>
        <w:p>
          <w:pPr>
            <w:pStyle w:val="24"/>
            <w:tabs>
              <w:tab w:val="right" w:leader="dot" w:pos="8306"/>
            </w:tabs>
          </w:pPr>
          <w:r>
            <w:fldChar w:fldCharType="begin"/>
          </w:r>
          <w:r>
            <w:instrText xml:space="preserve"> HYPERLINK \l "_Toc18947" </w:instrText>
          </w:r>
          <w:r>
            <w:fldChar w:fldCharType="separate"/>
          </w:r>
          <w:r>
            <w:rPr>
              <w:rFonts w:hint="eastAsia"/>
            </w:rPr>
            <w:t xml:space="preserve">10 </w:t>
          </w:r>
          <w:r>
            <w:t>沟通管理计划</w:t>
          </w:r>
          <w:r>
            <w:tab/>
          </w:r>
          <w:r>
            <w:fldChar w:fldCharType="begin"/>
          </w:r>
          <w:r>
            <w:instrText xml:space="preserve"> PAGEREF _Toc18947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"_Toc18492" </w:instrText>
          </w:r>
          <w:r>
            <w:fldChar w:fldCharType="separate"/>
          </w:r>
          <w:r>
            <w:rPr>
              <w:rFonts w:hint="eastAsia"/>
              <w:szCs w:val="32"/>
            </w:rPr>
            <w:t xml:space="preserve">10.1 </w:t>
          </w:r>
          <w:r>
            <w:t>干系人手册</w:t>
          </w:r>
          <w:r>
            <w:tab/>
          </w:r>
          <w:r>
            <w:fldChar w:fldCharType="begin"/>
          </w:r>
          <w:r>
            <w:instrText xml:space="preserve"> PAGEREF _Toc18492 </w:instrText>
          </w:r>
          <w:r>
            <w:fldChar w:fldCharType="separate"/>
          </w:r>
          <w:r>
            <w:t>28</w:t>
          </w:r>
          <w:r>
            <w:fldChar w:fldCharType="end"/>
          </w:r>
          <w:r>
            <w:fldChar w:fldCharType="end"/>
          </w:r>
        </w:p>
        <w:p>
          <w:pPr>
            <w:pStyle w:val="31"/>
            <w:tabs>
              <w:tab w:val="right" w:leader="dot" w:pos="8306"/>
            </w:tabs>
          </w:pPr>
          <w:r>
            <w:fldChar w:fldCharType="begin"/>
          </w:r>
          <w:r>
            <w:instrText xml:space="preserve"> HYPERLINK \l "_Toc10005" </w:instrText>
          </w:r>
          <w:r>
            <w:fldChar w:fldCharType="separate"/>
          </w:r>
          <w:r>
            <w:rPr>
              <w:rFonts w:hint="eastAsia"/>
              <w:szCs w:val="32"/>
            </w:rPr>
            <w:t xml:space="preserve">10.2 </w:t>
          </w:r>
          <w:r>
            <w:t>对外沟通形式</w:t>
          </w:r>
          <w:r>
            <w:tab/>
          </w:r>
          <w:r>
            <w:fldChar w:fldCharType="begin"/>
          </w:r>
          <w:r>
            <w:instrText xml:space="preserve"> PAGEREF _Toc10005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"_Toc23016" </w:instrText>
          </w:r>
          <w:r>
            <w:fldChar w:fldCharType="separate"/>
          </w:r>
          <w:r>
            <w:rPr>
              <w:rFonts w:hint="eastAsia"/>
            </w:rPr>
            <w:t xml:space="preserve">10.2.1 </w:t>
          </w:r>
          <w:r>
            <w:t>正式沟通计划</w:t>
          </w:r>
          <w:r>
            <w:tab/>
          </w:r>
          <w:r>
            <w:fldChar w:fldCharType="begin"/>
          </w:r>
          <w:r>
            <w:instrText xml:space="preserve"> PAGEREF _Toc23016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"_Toc32647" </w:instrText>
          </w:r>
          <w:r>
            <w:fldChar w:fldCharType="separate"/>
          </w:r>
          <w:r>
            <w:rPr>
              <w:rFonts w:hint="eastAsia"/>
            </w:rPr>
            <w:t xml:space="preserve">10.2.2 </w:t>
          </w:r>
          <w:r>
            <w:t>非正式沟通计划</w:t>
          </w:r>
          <w:r>
            <w:tab/>
          </w:r>
          <w:r>
            <w:fldChar w:fldCharType="begin"/>
          </w:r>
          <w:r>
            <w:instrText xml:space="preserve"> PAGEREF _Toc32647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"_Toc4050" </w:instrText>
          </w:r>
          <w:r>
            <w:fldChar w:fldCharType="separate"/>
          </w:r>
          <w:r>
            <w:rPr>
              <w:rFonts w:hint="eastAsia"/>
            </w:rPr>
            <w:t xml:space="preserve">10.2.3 </w:t>
          </w:r>
          <w:r>
            <w:t>特殊沟通计划</w:t>
          </w:r>
          <w:r>
            <w:tab/>
          </w:r>
          <w:r>
            <w:fldChar w:fldCharType="begin"/>
          </w:r>
          <w:r>
            <w:instrText xml:space="preserve"> PAGEREF _Toc4050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"_Toc26922" </w:instrText>
          </w:r>
          <w:r>
            <w:fldChar w:fldCharType="separate"/>
          </w:r>
          <w:r>
            <w:rPr>
              <w:rFonts w:hint="eastAsia"/>
              <w:szCs w:val="32"/>
            </w:rPr>
            <w:t xml:space="preserve">10.3 </w:t>
          </w:r>
          <w:r>
            <w:t>限制沟通因素</w:t>
          </w:r>
          <w:r>
            <w:tab/>
          </w:r>
          <w:r>
            <w:fldChar w:fldCharType="begin"/>
          </w:r>
          <w:r>
            <w:instrText xml:space="preserve"> PAGEREF _Toc26922 </w:instrText>
          </w:r>
          <w:r>
            <w:fldChar w:fldCharType="separate"/>
          </w:r>
          <w:r>
            <w:t>29</w:t>
          </w:r>
          <w:r>
            <w:fldChar w:fldCharType="end"/>
          </w:r>
          <w:r>
            <w:fldChar w:fldCharType="end"/>
          </w:r>
        </w:p>
        <w:p>
          <w:pPr>
            <w:pStyle w:val="24"/>
            <w:tabs>
              <w:tab w:val="right" w:leader="dot" w:pos="8306"/>
            </w:tabs>
          </w:pPr>
          <w:r>
            <w:fldChar w:fldCharType="begin"/>
          </w:r>
          <w:r>
            <w:instrText xml:space="preserve"> HYPERLINK \l "_Toc21862" </w:instrText>
          </w:r>
          <w:r>
            <w:fldChar w:fldCharType="separate"/>
          </w:r>
          <w:r>
            <w:rPr>
              <w:rFonts w:hint="eastAsia"/>
            </w:rPr>
            <w:t xml:space="preserve">11 </w:t>
          </w:r>
          <w:r>
            <w:t>风险管理计划</w:t>
          </w:r>
          <w:r>
            <w:tab/>
          </w:r>
          <w:r>
            <w:fldChar w:fldCharType="begin"/>
          </w:r>
          <w:r>
            <w:instrText xml:space="preserve"> PAGEREF _Toc21862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"_Toc8979" </w:instrText>
          </w:r>
          <w:r>
            <w:fldChar w:fldCharType="separate"/>
          </w:r>
          <w:r>
            <w:rPr>
              <w:rFonts w:hint="eastAsia"/>
              <w:szCs w:val="32"/>
            </w:rPr>
            <w:t xml:space="preserve">11.1 </w:t>
          </w:r>
          <w:r>
            <w:t>项目风险类别定义</w:t>
          </w:r>
          <w:r>
            <w:tab/>
          </w:r>
          <w:r>
            <w:fldChar w:fldCharType="begin"/>
          </w:r>
          <w:r>
            <w:instrText xml:space="preserve"> PAGEREF _Toc8979 </w:instrText>
          </w:r>
          <w:r>
            <w:fldChar w:fldCharType="separate"/>
          </w:r>
          <w:r>
            <w:t>29</w:t>
          </w:r>
          <w:r>
            <w:fldChar w:fldCharType="end"/>
          </w:r>
          <w:r>
            <w:fldChar w:fldCharType="end"/>
          </w:r>
        </w:p>
        <w:p>
          <w:pPr>
            <w:pStyle w:val="31"/>
            <w:tabs>
              <w:tab w:val="right" w:leader="dot" w:pos="8306"/>
            </w:tabs>
          </w:pPr>
          <w:r>
            <w:fldChar w:fldCharType="begin"/>
          </w:r>
          <w:r>
            <w:instrText xml:space="preserve"> HYPERLINK \l "_Toc20826" </w:instrText>
          </w:r>
          <w:r>
            <w:fldChar w:fldCharType="separate"/>
          </w:r>
          <w:r>
            <w:rPr>
              <w:rFonts w:hint="eastAsia"/>
              <w:szCs w:val="32"/>
            </w:rPr>
            <w:t xml:space="preserve">11.2 </w:t>
          </w:r>
          <w:r>
            <w:t>项目风险概率和影响定义</w:t>
          </w:r>
          <w:r>
            <w:tab/>
          </w:r>
          <w:r>
            <w:fldChar w:fldCharType="begin"/>
          </w:r>
          <w:r>
            <w:instrText xml:space="preserve"> PAGEREF _Toc20826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"_Toc21836" </w:instrText>
          </w:r>
          <w:r>
            <w:fldChar w:fldCharType="separate"/>
          </w:r>
          <w:r>
            <w:rPr>
              <w:rFonts w:hint="eastAsia"/>
              <w:szCs w:val="32"/>
            </w:rPr>
            <w:t xml:space="preserve">11.3 </w:t>
          </w:r>
          <w:r>
            <w:t>项目风险状态定义</w:t>
          </w:r>
          <w:r>
            <w:tab/>
          </w:r>
          <w:r>
            <w:fldChar w:fldCharType="begin"/>
          </w:r>
          <w:r>
            <w:instrText xml:space="preserve"> PAGEREF _Toc21836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"_Toc24335" </w:instrText>
          </w:r>
          <w:r>
            <w:fldChar w:fldCharType="separate"/>
          </w:r>
          <w:r>
            <w:rPr>
              <w:rFonts w:hint="eastAsia"/>
              <w:szCs w:val="32"/>
            </w:rPr>
            <w:t xml:space="preserve">11.4 </w:t>
          </w:r>
          <w:r>
            <w:t>风险评估</w:t>
          </w:r>
          <w:r>
            <w:tab/>
          </w:r>
          <w:r>
            <w:fldChar w:fldCharType="begin"/>
          </w:r>
          <w:r>
            <w:instrText xml:space="preserve"> PAGEREF _Toc24335 </w:instrText>
          </w:r>
          <w:r>
            <w:fldChar w:fldCharType="separate"/>
          </w:r>
          <w:r>
            <w:t>30</w:t>
          </w:r>
          <w:r>
            <w:fldChar w:fldCharType="end"/>
          </w:r>
          <w:r>
            <w:fldChar w:fldCharType="end"/>
          </w:r>
        </w:p>
        <w:p>
          <w:pPr>
            <w:pStyle w:val="31"/>
            <w:tabs>
              <w:tab w:val="right" w:leader="dot" w:pos="8306"/>
            </w:tabs>
          </w:pPr>
          <w:r>
            <w:fldChar w:fldCharType="begin"/>
          </w:r>
          <w:r>
            <w:instrText xml:space="preserve"> HYPERLINK \l "_Toc31533" </w:instrText>
          </w:r>
          <w:r>
            <w:fldChar w:fldCharType="separate"/>
          </w:r>
          <w:r>
            <w:rPr>
              <w:rFonts w:hint="eastAsia"/>
              <w:szCs w:val="32"/>
            </w:rPr>
            <w:t xml:space="preserve">11.5 </w:t>
          </w:r>
          <w:r>
            <w:t>风险控制</w:t>
          </w:r>
          <w:r>
            <w:tab/>
          </w:r>
          <w:r>
            <w:fldChar w:fldCharType="begin"/>
          </w:r>
          <w:r>
            <w:instrText xml:space="preserve"> PAGEREF _Toc31533 </w:instrText>
          </w:r>
          <w:r>
            <w:fldChar w:fldCharType="separate"/>
          </w:r>
          <w:r>
            <w:t>31</w:t>
          </w:r>
          <w:r>
            <w:fldChar w:fldCharType="end"/>
          </w:r>
          <w:r>
            <w:fldChar w:fldCharType="end"/>
          </w:r>
        </w:p>
        <w:p>
          <w:pPr>
            <w:pStyle w:val="24"/>
            <w:tabs>
              <w:tab w:val="right" w:leader="dot" w:pos="8306"/>
            </w:tabs>
          </w:pPr>
          <w:r>
            <w:fldChar w:fldCharType="begin"/>
          </w:r>
          <w:r>
            <w:instrText xml:space="preserve"> HYPERLINK \l "_Toc19474" </w:instrText>
          </w:r>
          <w:r>
            <w:fldChar w:fldCharType="separate"/>
          </w:r>
          <w:r>
            <w:rPr>
              <w:rFonts w:hint="eastAsia"/>
            </w:rPr>
            <w:t xml:space="preserve">12 </w:t>
          </w:r>
          <w:r>
            <w:t>配置系统管理</w:t>
          </w:r>
          <w:r>
            <w:tab/>
          </w:r>
          <w:r>
            <w:fldChar w:fldCharType="begin"/>
          </w:r>
          <w:r>
            <w:instrText xml:space="preserve"> PAGEREF _Toc19474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"_Toc13654" </w:instrText>
          </w:r>
          <w:r>
            <w:fldChar w:fldCharType="separate"/>
          </w:r>
          <w:r>
            <w:rPr>
              <w:rFonts w:hint="eastAsia"/>
            </w:rPr>
            <w:t>12.1.1 配置项</w:t>
          </w:r>
          <w:r>
            <w:tab/>
          </w:r>
          <w:r>
            <w:fldChar w:fldCharType="begin"/>
          </w:r>
          <w:r>
            <w:instrText xml:space="preserve"> PAGEREF _Toc13654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"_Toc17060" </w:instrText>
          </w:r>
          <w:r>
            <w:fldChar w:fldCharType="separate"/>
          </w:r>
          <w:r>
            <w:rPr>
              <w:rFonts w:hint="eastAsia"/>
            </w:rPr>
            <w:t>12.1.2 配置命名</w:t>
          </w:r>
          <w:r>
            <w:tab/>
          </w:r>
          <w:r>
            <w:fldChar w:fldCharType="begin"/>
          </w:r>
          <w:r>
            <w:instrText xml:space="preserve"> PAGEREF _Toc17060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"_Toc26784" </w:instrText>
          </w:r>
          <w:r>
            <w:fldChar w:fldCharType="separate"/>
          </w:r>
          <w:r>
            <w:rPr>
              <w:rFonts w:hint="eastAsia"/>
            </w:rPr>
            <w:t>12.1.3 标识代号</w:t>
          </w:r>
          <w:r>
            <w:tab/>
          </w:r>
          <w:r>
            <w:fldChar w:fldCharType="begin"/>
          </w:r>
          <w:r>
            <w:instrText xml:space="preserve"> PAGEREF _Toc26784 </w:instrText>
          </w:r>
          <w:r>
            <w:fldChar w:fldCharType="separate"/>
          </w:r>
          <w:r>
            <w:t>32</w:t>
          </w:r>
          <w:r>
            <w:fldChar w:fldCharType="end"/>
          </w:r>
          <w:r>
            <w:fldChar w:fldCharType="end"/>
          </w:r>
        </w:p>
        <w:p>
          <w:pPr>
            <w:pStyle w:val="31"/>
            <w:tabs>
              <w:tab w:val="right" w:leader="dot" w:pos="8306"/>
            </w:tabs>
          </w:pPr>
          <w:r>
            <w:fldChar w:fldCharType="begin"/>
          </w:r>
          <w:r>
            <w:instrText xml:space="preserve"> HYPERLINK \l "_Toc20841" </w:instrText>
          </w:r>
          <w:r>
            <w:fldChar w:fldCharType="separate"/>
          </w:r>
          <w:r>
            <w:rPr>
              <w:rFonts w:hint="eastAsia"/>
              <w:szCs w:val="32"/>
            </w:rPr>
            <w:t xml:space="preserve">12.2 </w:t>
          </w:r>
          <w:r>
            <w:t>版本管理</w:t>
          </w:r>
          <w:r>
            <w:tab/>
          </w:r>
          <w:r>
            <w:fldChar w:fldCharType="begin"/>
          </w:r>
          <w:r>
            <w:instrText xml:space="preserve"> PAGEREF _Toc20841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"_Toc31110" </w:instrText>
          </w:r>
          <w:r>
            <w:fldChar w:fldCharType="separate"/>
          </w:r>
          <w:r>
            <w:rPr>
              <w:rFonts w:hint="eastAsia"/>
            </w:rPr>
            <w:t>12.2.1 版本格式</w:t>
          </w:r>
          <w:r>
            <w:tab/>
          </w:r>
          <w:r>
            <w:fldChar w:fldCharType="begin"/>
          </w:r>
          <w:r>
            <w:instrText xml:space="preserve"> PAGEREF _Toc31110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"_Toc16820" </w:instrText>
          </w:r>
          <w:r>
            <w:fldChar w:fldCharType="separate"/>
          </w:r>
          <w:r>
            <w:rPr>
              <w:rFonts w:hint="eastAsia"/>
            </w:rPr>
            <w:t>12.2.2 版本更新</w:t>
          </w:r>
          <w:r>
            <w:tab/>
          </w:r>
          <w:r>
            <w:fldChar w:fldCharType="begin"/>
          </w:r>
          <w:r>
            <w:instrText xml:space="preserve"> PAGEREF _Toc16820 </w:instrText>
          </w:r>
          <w:r>
            <w:fldChar w:fldCharType="separate"/>
          </w:r>
          <w:r>
            <w:t>33</w:t>
          </w:r>
          <w:r>
            <w:fldChar w:fldCharType="end"/>
          </w:r>
          <w:r>
            <w:fldChar w:fldCharType="end"/>
          </w:r>
        </w:p>
        <w:p>
          <w:pPr>
            <w:pStyle w:val="31"/>
            <w:tabs>
              <w:tab w:val="right" w:leader="dot" w:pos="8306"/>
            </w:tabs>
          </w:pPr>
          <w:r>
            <w:fldChar w:fldCharType="begin"/>
          </w:r>
          <w:r>
            <w:instrText xml:space="preserve"> HYPERLINK \l "_Toc12238" </w:instrText>
          </w:r>
          <w:r>
            <w:fldChar w:fldCharType="separate"/>
          </w:r>
          <w:r>
            <w:rPr>
              <w:rFonts w:hint="eastAsia"/>
              <w:szCs w:val="32"/>
            </w:rPr>
            <w:t xml:space="preserve">12.3 </w:t>
          </w:r>
          <w:r>
            <w:t>Git</w:t>
          </w:r>
          <w:r>
            <w:rPr>
              <w:rFonts w:hint="eastAsia"/>
            </w:rPr>
            <w:t>使用策略</w:t>
          </w:r>
          <w:r>
            <w:tab/>
          </w:r>
          <w:r>
            <w:fldChar w:fldCharType="begin"/>
          </w:r>
          <w:r>
            <w:instrText xml:space="preserve"> PAGEREF _Toc12238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"_Toc14598" </w:instrText>
          </w:r>
          <w:r>
            <w:fldChar w:fldCharType="separate"/>
          </w:r>
          <w:r>
            <w:rPr>
              <w:rFonts w:hint="eastAsia"/>
            </w:rPr>
            <w:t>12.3.1 基础知识</w:t>
          </w:r>
          <w:r>
            <w:tab/>
          </w:r>
          <w:r>
            <w:fldChar w:fldCharType="begin"/>
          </w:r>
          <w:r>
            <w:instrText xml:space="preserve"> PAGEREF _Toc14598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"_Toc27768" </w:instrText>
          </w:r>
          <w:r>
            <w:fldChar w:fldCharType="separate"/>
          </w:r>
          <w:r>
            <w:rPr>
              <w:rFonts w:hint="eastAsia"/>
            </w:rPr>
            <w:t>12.3.2 注意点</w:t>
          </w:r>
          <w:r>
            <w:tab/>
          </w:r>
          <w:r>
            <w:fldChar w:fldCharType="begin"/>
          </w:r>
          <w:r>
            <w:instrText xml:space="preserve"> PAGEREF _Toc27768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"_Toc18367" </w:instrText>
          </w:r>
          <w:r>
            <w:fldChar w:fldCharType="separate"/>
          </w:r>
          <w:r>
            <w:rPr>
              <w:rFonts w:hint="eastAsia"/>
            </w:rPr>
            <w:t>12.3.3 使用场景</w:t>
          </w:r>
          <w:r>
            <w:tab/>
          </w:r>
          <w:r>
            <w:fldChar w:fldCharType="begin"/>
          </w:r>
          <w:r>
            <w:instrText xml:space="preserve"> PAGEREF _Toc18367 </w:instrText>
          </w:r>
          <w:r>
            <w:fldChar w:fldCharType="separate"/>
          </w:r>
          <w:r>
            <w:t>34</w:t>
          </w:r>
          <w:r>
            <w:fldChar w:fldCharType="end"/>
          </w:r>
          <w:r>
            <w:fldChar w:fldCharType="end"/>
          </w:r>
        </w:p>
        <w:p>
          <w:pPr>
            <w:pStyle w:val="24"/>
            <w:tabs>
              <w:tab w:val="right" w:leader="dot" w:pos="8306"/>
            </w:tabs>
          </w:pPr>
          <w:r>
            <w:fldChar w:fldCharType="begin"/>
          </w:r>
          <w:r>
            <w:instrText xml:space="preserve"> HYPERLINK \l "_Toc27718" </w:instrText>
          </w:r>
          <w:r>
            <w:fldChar w:fldCharType="separate"/>
          </w:r>
          <w:r>
            <w:rPr>
              <w:rFonts w:hint="eastAsia"/>
            </w:rPr>
            <w:t xml:space="preserve">13 </w:t>
          </w:r>
          <w:r>
            <w:t>成本管理计划</w:t>
          </w:r>
          <w:r>
            <w:tab/>
          </w:r>
          <w:r>
            <w:fldChar w:fldCharType="begin"/>
          </w:r>
          <w:r>
            <w:instrText xml:space="preserve"> PAGEREF _Toc27718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"_Toc22028" </w:instrText>
          </w:r>
          <w:r>
            <w:fldChar w:fldCharType="separate"/>
          </w:r>
          <w:r>
            <w:rPr>
              <w:rFonts w:hint="eastAsia"/>
              <w:szCs w:val="32"/>
            </w:rPr>
            <w:t xml:space="preserve">13.1 </w:t>
          </w:r>
          <w:r>
            <w:t>成本估计</w:t>
          </w:r>
          <w:r>
            <w:tab/>
          </w:r>
          <w:r>
            <w:fldChar w:fldCharType="begin"/>
          </w:r>
          <w:r>
            <w:instrText xml:space="preserve"> PAGEREF _Toc22028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"_Toc25429" </w:instrText>
          </w:r>
          <w:r>
            <w:fldChar w:fldCharType="separate"/>
          </w:r>
          <w:r>
            <w:rPr>
              <w:rFonts w:hint="eastAsia"/>
            </w:rPr>
            <w:t xml:space="preserve">13.1.1 </w:t>
          </w:r>
          <w:r>
            <w:t>计量单位</w:t>
          </w:r>
          <w:r>
            <w:tab/>
          </w:r>
          <w:r>
            <w:fldChar w:fldCharType="begin"/>
          </w:r>
          <w:r>
            <w:instrText xml:space="preserve"> PAGEREF _Toc25429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"_Toc10651" </w:instrText>
          </w:r>
          <w:r>
            <w:fldChar w:fldCharType="separate"/>
          </w:r>
          <w:r>
            <w:rPr>
              <w:rFonts w:hint="eastAsia"/>
            </w:rPr>
            <w:t xml:space="preserve">13.1.2 </w:t>
          </w:r>
          <w:r>
            <w:t>精确度</w:t>
          </w:r>
          <w:r>
            <w:tab/>
          </w:r>
          <w:r>
            <w:fldChar w:fldCharType="begin"/>
          </w:r>
          <w:r>
            <w:instrText xml:space="preserve"> PAGEREF _Toc10651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"_Toc25241" </w:instrText>
          </w:r>
          <w:r>
            <w:fldChar w:fldCharType="separate"/>
          </w:r>
          <w:r>
            <w:rPr>
              <w:rFonts w:hint="eastAsia"/>
            </w:rPr>
            <w:t xml:space="preserve">13.1.3 </w:t>
          </w:r>
          <w:r>
            <w:t>准确度</w:t>
          </w:r>
          <w:r>
            <w:tab/>
          </w:r>
          <w:r>
            <w:fldChar w:fldCharType="begin"/>
          </w:r>
          <w:r>
            <w:instrText xml:space="preserve"> PAGEREF _Toc25241 </w:instrText>
          </w:r>
          <w:r>
            <w:fldChar w:fldCharType="separate"/>
          </w:r>
          <w:r>
            <w:t>35</w:t>
          </w:r>
          <w:r>
            <w:fldChar w:fldCharType="end"/>
          </w:r>
          <w:r>
            <w:fldChar w:fldCharType="end"/>
          </w:r>
        </w:p>
        <w:p>
          <w:pPr>
            <w:pStyle w:val="31"/>
            <w:tabs>
              <w:tab w:val="right" w:leader="dot" w:pos="8306"/>
            </w:tabs>
          </w:pPr>
          <w:r>
            <w:fldChar w:fldCharType="begin"/>
          </w:r>
          <w:r>
            <w:instrText xml:space="preserve"> HYPERLINK \l "_Toc20893" </w:instrText>
          </w:r>
          <w:r>
            <w:fldChar w:fldCharType="separate"/>
          </w:r>
          <w:r>
            <w:rPr>
              <w:rFonts w:hint="eastAsia"/>
              <w:szCs w:val="32"/>
            </w:rPr>
            <w:t xml:space="preserve">13.2 </w:t>
          </w:r>
          <w:r>
            <w:rPr>
              <w:rFonts w:hint="eastAsia"/>
            </w:rPr>
            <w:t>制定预算</w:t>
          </w:r>
          <w:r>
            <w:tab/>
          </w:r>
          <w:r>
            <w:fldChar w:fldCharType="begin"/>
          </w:r>
          <w:r>
            <w:instrText xml:space="preserve"> PAGEREF _Toc20893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"_Toc15944" </w:instrText>
          </w:r>
          <w:r>
            <w:fldChar w:fldCharType="separate"/>
          </w:r>
          <w:r>
            <w:rPr>
              <w:rFonts w:hint="eastAsia"/>
            </w:rPr>
            <w:t>13.2.1 员工</w:t>
          </w:r>
          <w:r>
            <w:t>时薪</w:t>
          </w:r>
          <w:r>
            <w:tab/>
          </w:r>
          <w:r>
            <w:fldChar w:fldCharType="begin"/>
          </w:r>
          <w:r>
            <w:instrText xml:space="preserve"> PAGEREF _Toc15944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"_Toc29719" </w:instrText>
          </w:r>
          <w:r>
            <w:fldChar w:fldCharType="separate"/>
          </w:r>
          <w:r>
            <w:rPr>
              <w:rFonts w:hint="eastAsia"/>
            </w:rPr>
            <w:t>13.2.2 预算</w:t>
          </w:r>
          <w:r>
            <w:tab/>
          </w:r>
          <w:r>
            <w:fldChar w:fldCharType="begin"/>
          </w:r>
          <w:r>
            <w:instrText xml:space="preserve"> PAGEREF _Toc29719 </w:instrText>
          </w:r>
          <w:r>
            <w:fldChar w:fldCharType="separate"/>
          </w:r>
          <w:r>
            <w:t>35</w:t>
          </w:r>
          <w:r>
            <w:fldChar w:fldCharType="end"/>
          </w:r>
          <w:r>
            <w:fldChar w:fldCharType="end"/>
          </w:r>
        </w:p>
        <w:p>
          <w:pPr>
            <w:pStyle w:val="24"/>
            <w:tabs>
              <w:tab w:val="right" w:leader="dot" w:pos="8306"/>
            </w:tabs>
          </w:pPr>
          <w:r>
            <w:fldChar w:fldCharType="begin"/>
          </w:r>
          <w:r>
            <w:instrText xml:space="preserve"> HYPERLINK \l "_Toc9322" </w:instrText>
          </w:r>
          <w:r>
            <w:fldChar w:fldCharType="separate"/>
          </w:r>
          <w:r>
            <w:rPr>
              <w:rFonts w:hint="eastAsia"/>
            </w:rPr>
            <w:t>14 采购</w:t>
          </w:r>
          <w:r>
            <w:t>管理计划</w:t>
          </w:r>
          <w:r>
            <w:tab/>
          </w:r>
          <w:r>
            <w:fldChar w:fldCharType="begin"/>
          </w:r>
          <w:r>
            <w:instrText xml:space="preserve"> PAGEREF _Toc9322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"_Toc3741" </w:instrText>
          </w:r>
          <w:r>
            <w:fldChar w:fldCharType="separate"/>
          </w:r>
          <w:r>
            <w:rPr>
              <w:rFonts w:hint="eastAsia"/>
              <w:szCs w:val="32"/>
            </w:rPr>
            <w:t xml:space="preserve">14.1 </w:t>
          </w:r>
          <w:r>
            <w:rPr>
              <w:rFonts w:hint="eastAsia"/>
            </w:rPr>
            <w:t>采购内容</w:t>
          </w:r>
          <w:r>
            <w:tab/>
          </w:r>
          <w:r>
            <w:fldChar w:fldCharType="begin"/>
          </w:r>
          <w:r>
            <w:instrText xml:space="preserve"> PAGEREF _Toc3741 </w:instrText>
          </w:r>
          <w:r>
            <w:fldChar w:fldCharType="separate"/>
          </w:r>
          <w:r>
            <w:t>36</w:t>
          </w:r>
          <w:r>
            <w:fldChar w:fldCharType="end"/>
          </w:r>
          <w:r>
            <w:fldChar w:fldCharType="end"/>
          </w:r>
        </w:p>
        <w:p>
          <w:pPr>
            <w:pStyle w:val="31"/>
            <w:tabs>
              <w:tab w:val="right" w:leader="dot" w:pos="8306"/>
            </w:tabs>
          </w:pPr>
          <w:r>
            <w:fldChar w:fldCharType="begin"/>
          </w:r>
          <w:r>
            <w:instrText xml:space="preserve"> HYPERLINK \l "_Toc19761" </w:instrText>
          </w:r>
          <w:r>
            <w:fldChar w:fldCharType="separate"/>
          </w:r>
          <w:r>
            <w:rPr>
              <w:rFonts w:hint="eastAsia"/>
              <w:szCs w:val="32"/>
            </w:rPr>
            <w:t xml:space="preserve">14.2 </w:t>
          </w:r>
          <w:r>
            <w:rPr>
              <w:rFonts w:hint="eastAsia"/>
            </w:rPr>
            <w:t>采购</w:t>
          </w:r>
          <w:r>
            <w:t>计划的关键因素</w:t>
          </w:r>
          <w:r>
            <w:tab/>
          </w:r>
          <w:r>
            <w:fldChar w:fldCharType="begin"/>
          </w:r>
          <w:r>
            <w:instrText xml:space="preserve"> PAGEREF _Toc19761 </w:instrText>
          </w:r>
          <w:r>
            <w:fldChar w:fldCharType="separate"/>
          </w:r>
          <w:r>
            <w:t>36</w:t>
          </w:r>
          <w:r>
            <w:fldChar w:fldCharType="end"/>
          </w:r>
          <w: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59"/>
      </w:pPr>
      <w:bookmarkStart w:id="10" w:name="_Toc29712"/>
      <w:r>
        <w:rPr>
          <w:rFonts w:hint="eastAsia"/>
        </w:rPr>
        <w:t>引言</w:t>
      </w:r>
      <w:bookmarkEnd w:id="10"/>
    </w:p>
    <w:p>
      <w:pPr>
        <w:pStyle w:val="61"/>
      </w:pPr>
      <w:bookmarkStart w:id="11" w:name="_Toc629"/>
      <w:r>
        <w:rPr>
          <w:rFonts w:hint="eastAsia"/>
        </w:rPr>
        <w:t>编写</w:t>
      </w:r>
      <w:r>
        <w:t>目的</w:t>
      </w:r>
      <w:bookmarkEnd w:id="11"/>
    </w:p>
    <w:p>
      <w:pPr>
        <w:ind w:firstLine="420"/>
      </w:pPr>
      <w:r>
        <w:rPr>
          <w:rFonts w:hint="eastAsia"/>
        </w:rPr>
        <w:t>为热爱钓鱼的朋友们设计一款属于他们呢自己的软件，让热爱钓鱼的渔友也能有一个自己的社交圈，能够在这款</w:t>
      </w:r>
      <w:r>
        <w:t>APP中互相交流、分享收获、共同出行、查出附近的能钓鱼的地点、查找出附近在钓鱼的渔友等，为渔友提供一个方便的平台</w:t>
      </w:r>
      <w:r>
        <w:tab/>
      </w:r>
      <w:r>
        <w:t>。</w:t>
      </w:r>
    </w:p>
    <w:p>
      <w:pPr>
        <w:ind w:firstLine="420"/>
      </w:pPr>
    </w:p>
    <w:p>
      <w:pPr>
        <w:pStyle w:val="61"/>
      </w:pPr>
      <w:bookmarkStart w:id="12" w:name="_Toc32332"/>
      <w:r>
        <w:rPr>
          <w:rFonts w:hint="eastAsia"/>
        </w:rPr>
        <w:t>业务</w:t>
      </w:r>
      <w:r>
        <w:t>需求</w:t>
      </w:r>
      <w:bookmarkEnd w:id="12"/>
    </w:p>
    <w:p>
      <w:pPr>
        <w:ind w:firstLine="420"/>
      </w:pPr>
      <w:r>
        <w:rPr>
          <w:rFonts w:hint="eastAsia"/>
        </w:rPr>
        <w:t>在该</w:t>
      </w:r>
      <w:r>
        <w:t>APP中给出钓点发现，能够在地图中标记钓点的功能，还有能在附近发现钓友，还能够在渔友圈中分享出这次的钓鱼地点，钓鱼收获，评论等，也可以加渔友为好友，然后通过好友后能进行聊天</w:t>
      </w:r>
      <w:r>
        <w:rPr>
          <w:rFonts w:hint="eastAsia"/>
          <w:lang w:eastAsia="zh-CN"/>
        </w:rPr>
        <w:t>，</w:t>
      </w:r>
      <w:r>
        <w:rPr>
          <w:rFonts w:hint="eastAsia"/>
          <w:lang w:val="en-US" w:eastAsia="zh-CN"/>
        </w:rPr>
        <w:t>能够发起并组织钓鱼活动并选择活动地点</w:t>
      </w:r>
      <w:r>
        <w:t>。</w:t>
      </w:r>
    </w:p>
    <w:p>
      <w:pPr>
        <w:pStyle w:val="61"/>
      </w:pPr>
      <w:r>
        <w:rPr>
          <w:rFonts w:hint="eastAsia"/>
        </w:rPr>
        <w:t xml:space="preserve"> </w:t>
      </w:r>
      <w:bookmarkStart w:id="13" w:name="_Toc13728"/>
      <w:r>
        <w:rPr>
          <w:rFonts w:hint="eastAsia"/>
        </w:rPr>
        <w:t>背景</w:t>
      </w:r>
      <w:bookmarkEnd w:id="13"/>
    </w:p>
    <w:p>
      <w:pPr>
        <w:ind w:firstLine="420"/>
      </w:pPr>
      <w:r>
        <w:rPr>
          <w:rFonts w:hint="eastAsia"/>
        </w:rPr>
        <w:t>对于广大钓鱼发烧友们来说，现在的一些钓鱼类</w:t>
      </w:r>
      <w:r>
        <w:t>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p>
    <w:p/>
    <w:p>
      <w:pPr>
        <w:pStyle w:val="69"/>
      </w:pPr>
      <w:bookmarkStart w:id="14" w:name="_Toc28486"/>
      <w:bookmarkStart w:id="15" w:name="_Toc496746332"/>
      <w:r>
        <w:rPr>
          <w:rFonts w:hint="eastAsia"/>
        </w:rPr>
        <w:t>软件系统名称</w:t>
      </w:r>
      <w:bookmarkEnd w:id="14"/>
      <w:bookmarkEnd w:id="15"/>
      <w:bookmarkStart w:id="16" w:name="_Toc496746333"/>
    </w:p>
    <w:p>
      <w:pPr>
        <w:ind w:left="992"/>
      </w:pPr>
      <w:r>
        <w:rPr>
          <w:rFonts w:hint="eastAsia"/>
        </w:rPr>
        <w:t>渔乐生活</w:t>
      </w:r>
    </w:p>
    <w:p>
      <w:pPr>
        <w:pStyle w:val="69"/>
      </w:pPr>
      <w:bookmarkStart w:id="17" w:name="_Toc17122"/>
      <w:r>
        <w:rPr>
          <w:rFonts w:hint="eastAsia"/>
        </w:rPr>
        <w:t>任务提出者</w:t>
      </w:r>
      <w:bookmarkEnd w:id="16"/>
      <w:bookmarkEnd w:id="17"/>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1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130" w:type="dxa"/>
            <w:shd w:val="clear" w:color="auto" w:fill="BDD6EE" w:themeFill="accent1" w:themeFillTint="66"/>
          </w:tcPr>
          <w:p>
            <w:pPr>
              <w:ind w:firstLine="422"/>
              <w:rPr>
                <w:b/>
              </w:rPr>
            </w:pPr>
            <w:r>
              <w:rPr>
                <w:rFonts w:hint="eastAsia"/>
                <w:b/>
              </w:rPr>
              <w:t>邮箱</w:t>
            </w:r>
          </w:p>
        </w:tc>
        <w:tc>
          <w:tcPr>
            <w:tcW w:w="2130"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130"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130"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侯宏仑</w:t>
            </w:r>
          </w:p>
        </w:tc>
        <w:tc>
          <w:tcPr>
            <w:tcW w:w="2592" w:type="dxa"/>
            <w:shd w:val="clear" w:color="auto" w:fill="auto"/>
          </w:tcPr>
          <w:p>
            <w:pPr>
              <w:ind w:firstLine="420"/>
            </w:pPr>
            <w:r>
              <w:rPr>
                <w:rFonts w:hint="eastAsia"/>
              </w:rPr>
              <w:t>13071858629</w:t>
            </w:r>
          </w:p>
        </w:tc>
        <w:tc>
          <w:tcPr>
            <w:tcW w:w="2130" w:type="dxa"/>
            <w:shd w:val="clear" w:color="auto" w:fill="auto"/>
          </w:tcPr>
          <w:p>
            <w:r>
              <w:fldChar w:fldCharType="begin"/>
            </w:r>
            <w:r>
              <w:instrText xml:space="preserve"> HYPERLINK "mailto:houhl@zucc.edu.cn" </w:instrText>
            </w:r>
            <w:r>
              <w:fldChar w:fldCharType="separate"/>
            </w:r>
            <w:r>
              <w:t>houhl@</w:t>
            </w:r>
            <w:r>
              <w:rPr>
                <w:rFonts w:hint="eastAsia"/>
              </w:rPr>
              <w:t>zucc</w:t>
            </w:r>
            <w:r>
              <w:t>.edu.cn</w:t>
            </w:r>
            <w:r>
              <w:fldChar w:fldCharType="end"/>
            </w:r>
          </w:p>
        </w:tc>
        <w:tc>
          <w:tcPr>
            <w:tcW w:w="2130" w:type="dxa"/>
            <w:shd w:val="clear" w:color="auto" w:fill="auto"/>
          </w:tcPr>
          <w:p>
            <w:pPr>
              <w:ind w:firstLine="420"/>
            </w:pPr>
            <w:r>
              <w:rPr>
                <w:rFonts w:hint="eastAsia"/>
              </w:rPr>
              <w:t>理四501</w:t>
            </w:r>
          </w:p>
        </w:tc>
      </w:tr>
    </w:tbl>
    <w:p>
      <w:pPr>
        <w:ind w:firstLine="422"/>
        <w:rPr>
          <w:b/>
        </w:rPr>
      </w:pPr>
    </w:p>
    <w:p>
      <w:pPr>
        <w:pStyle w:val="69"/>
      </w:pPr>
      <w:bookmarkStart w:id="18" w:name="_Toc496746334"/>
      <w:bookmarkStart w:id="19" w:name="_Toc10264"/>
      <w:r>
        <w:rPr>
          <w:rFonts w:hint="eastAsia"/>
        </w:rPr>
        <w:t>开发团队</w:t>
      </w:r>
      <w:bookmarkEnd w:id="18"/>
      <w:bookmarkEnd w:id="19"/>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Pr>
        <w:pStyle w:val="69"/>
      </w:pPr>
      <w:bookmarkStart w:id="20" w:name="_Toc496746335"/>
      <w:bookmarkStart w:id="21" w:name="_Toc29513"/>
      <w:r>
        <w:rPr>
          <w:rFonts w:hint="eastAsia"/>
        </w:rPr>
        <w:t>项目用户</w:t>
      </w:r>
      <w:bookmarkEnd w:id="20"/>
      <w:bookmarkEnd w:id="21"/>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ind w:firstLine="422"/>
              <w:rPr>
                <w:b/>
              </w:rPr>
            </w:pPr>
            <w:r>
              <w:rPr>
                <w:rFonts w:hint="eastAsia"/>
                <w:b/>
              </w:rPr>
              <w:t>用户群分类</w:t>
            </w:r>
          </w:p>
        </w:tc>
        <w:tc>
          <w:tcPr>
            <w:tcW w:w="1934" w:type="dxa"/>
            <w:shd w:val="clear" w:color="auto" w:fill="BDD6EE" w:themeFill="accent1" w:themeFillTint="66"/>
            <w:vAlign w:val="center"/>
          </w:tcPr>
          <w:p>
            <w:pPr>
              <w:ind w:firstLine="422"/>
              <w:rPr>
                <w:b/>
              </w:rPr>
            </w:pPr>
            <w:r>
              <w:rPr>
                <w:rFonts w:hint="eastAsia"/>
                <w:b/>
              </w:rPr>
              <w:t>用户角色</w:t>
            </w:r>
          </w:p>
        </w:tc>
        <w:tc>
          <w:tcPr>
            <w:tcW w:w="4298" w:type="dxa"/>
            <w:shd w:val="clear" w:color="auto" w:fill="BDD6EE" w:themeFill="accent1" w:themeFillTint="66"/>
            <w:vAlign w:val="center"/>
          </w:tcPr>
          <w:p>
            <w:pPr>
              <w:ind w:firstLine="422"/>
              <w:rPr>
                <w:b/>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ind w:firstLine="420"/>
              <w:rPr>
                <w:szCs w:val="21"/>
                <w:lang w:val="zh-CN"/>
              </w:rPr>
            </w:pPr>
            <w:r>
              <w:rPr>
                <w:rFonts w:hint="eastAsia"/>
                <w:szCs w:val="21"/>
                <w:lang w:val="zh-CN"/>
              </w:rPr>
              <w:t>客户</w:t>
            </w:r>
          </w:p>
        </w:tc>
        <w:tc>
          <w:tcPr>
            <w:tcW w:w="1934" w:type="dxa"/>
            <w:shd w:val="clear" w:color="auto" w:fill="auto"/>
            <w:vAlign w:val="center"/>
          </w:tcPr>
          <w:p>
            <w:pPr>
              <w:ind w:firstLine="420"/>
              <w:rPr>
                <w:szCs w:val="21"/>
                <w:lang w:val="zh-CN"/>
              </w:rPr>
            </w:pPr>
            <w:r>
              <w:rPr>
                <w:rFonts w:hint="eastAsia"/>
                <w:szCs w:val="21"/>
                <w:lang w:val="zh-CN"/>
              </w:rPr>
              <w:t>项目发起人</w:t>
            </w:r>
          </w:p>
        </w:tc>
        <w:tc>
          <w:tcPr>
            <w:tcW w:w="4298" w:type="dxa"/>
            <w:shd w:val="clear" w:color="auto" w:fill="auto"/>
            <w:vAlign w:val="center"/>
          </w:tcPr>
          <w:p>
            <w:pPr>
              <w:ind w:firstLine="420"/>
              <w:rPr>
                <w:szCs w:val="21"/>
                <w:lang w:val="zh-CN"/>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0" w:hRule="atLeast"/>
        </w:trPr>
        <w:tc>
          <w:tcPr>
            <w:tcW w:w="1927" w:type="dxa"/>
            <w:vMerge w:val="restart"/>
            <w:shd w:val="clear" w:color="auto" w:fill="auto"/>
            <w:vAlign w:val="center"/>
          </w:tcPr>
          <w:p>
            <w:pPr>
              <w:ind w:firstLine="420"/>
              <w:rPr>
                <w:szCs w:val="21"/>
                <w:lang w:val="zh-CN"/>
              </w:rPr>
            </w:pPr>
            <w:r>
              <w:rPr>
                <w:rFonts w:hint="eastAsia"/>
                <w:szCs w:val="21"/>
                <w:lang w:val="zh-CN"/>
              </w:rPr>
              <w:t>直接用户</w:t>
            </w:r>
          </w:p>
        </w:tc>
        <w:tc>
          <w:tcPr>
            <w:tcW w:w="1934" w:type="dxa"/>
            <w:shd w:val="clear" w:color="auto" w:fill="auto"/>
            <w:vAlign w:val="center"/>
          </w:tcPr>
          <w:p>
            <w:pPr>
              <w:ind w:firstLine="420"/>
              <w:rPr>
                <w:szCs w:val="21"/>
              </w:rPr>
            </w:pPr>
            <w:r>
              <w:rPr>
                <w:rFonts w:hint="eastAsia"/>
                <w:szCs w:val="21"/>
              </w:rPr>
              <w:t>渔友</w:t>
            </w:r>
          </w:p>
        </w:tc>
        <w:tc>
          <w:tcPr>
            <w:tcW w:w="4298" w:type="dxa"/>
            <w:shd w:val="clear" w:color="auto" w:fill="auto"/>
            <w:vAlign w:val="center"/>
          </w:tcPr>
          <w:p>
            <w:pPr>
              <w:ind w:firstLine="420"/>
              <w:rPr>
                <w:szCs w:val="21"/>
              </w:rPr>
            </w:pPr>
            <w:r>
              <w:rPr>
                <w:rFonts w:hint="eastAsia"/>
                <w:szCs w:val="21"/>
              </w:rPr>
              <w:t>钓鱼爱好者</w:t>
            </w:r>
            <w:r>
              <w:rPr>
                <w:rFonts w:hint="eastAsia"/>
                <w:szCs w:val="21"/>
              </w:rPr>
              <w:br w:type="textWrapping"/>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管理员</w:t>
            </w:r>
          </w:p>
        </w:tc>
        <w:tc>
          <w:tcPr>
            <w:tcW w:w="4298" w:type="dxa"/>
            <w:shd w:val="clear" w:color="auto" w:fill="auto"/>
            <w:vAlign w:val="center"/>
          </w:tcPr>
          <w:p>
            <w:pPr>
              <w:ind w:firstLine="420"/>
              <w:rPr>
                <w:szCs w:val="21"/>
                <w:lang w:val="zh-CN"/>
              </w:rPr>
            </w:pPr>
            <w:r>
              <w:rPr>
                <w:rFonts w:hint="eastAsia"/>
                <w:szCs w:val="21"/>
                <w:lang w:val="zh-CN"/>
              </w:rPr>
              <w:t>负责网站后台维护，主内、内容审核以及身份认证的工作人员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ind w:firstLine="420"/>
              <w:rPr>
                <w:szCs w:val="21"/>
                <w:lang w:val="zh-CN"/>
              </w:rPr>
            </w:pPr>
          </w:p>
        </w:tc>
        <w:tc>
          <w:tcPr>
            <w:tcW w:w="1934" w:type="dxa"/>
            <w:shd w:val="clear" w:color="auto" w:fill="auto"/>
            <w:vAlign w:val="center"/>
          </w:tcPr>
          <w:p>
            <w:pPr>
              <w:ind w:firstLine="420"/>
              <w:rPr>
                <w:szCs w:val="21"/>
                <w:lang w:val="zh-CN"/>
              </w:rPr>
            </w:pPr>
            <w:r>
              <w:rPr>
                <w:rFonts w:hint="eastAsia"/>
                <w:szCs w:val="21"/>
                <w:lang w:val="zh-CN"/>
              </w:rPr>
              <w:t>游客</w:t>
            </w:r>
          </w:p>
        </w:tc>
        <w:tc>
          <w:tcPr>
            <w:tcW w:w="4298" w:type="dxa"/>
            <w:shd w:val="clear" w:color="auto" w:fill="auto"/>
            <w:vAlign w:val="center"/>
          </w:tcPr>
          <w:p>
            <w:pPr>
              <w:ind w:firstLine="420"/>
              <w:rPr>
                <w:szCs w:val="21"/>
                <w:lang w:val="zh-CN"/>
              </w:rPr>
            </w:pPr>
            <w:r>
              <w:rPr>
                <w:rFonts w:hint="eastAsia"/>
                <w:szCs w:val="21"/>
                <w:lang w:val="zh-CN"/>
              </w:rPr>
              <w:t>未注册的网站浏览者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927" w:type="dxa"/>
            <w:shd w:val="clear" w:color="auto" w:fill="auto"/>
            <w:vAlign w:val="center"/>
          </w:tcPr>
          <w:p>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pPr>
              <w:ind w:firstLine="420"/>
              <w:rPr>
                <w:szCs w:val="21"/>
                <w:lang w:val="zh-CN"/>
              </w:rPr>
            </w:pPr>
            <w:r>
              <w:rPr>
                <w:rFonts w:hint="eastAsia"/>
                <w:szCs w:val="21"/>
                <w:lang w:val="zh-CN"/>
              </w:rPr>
              <w:t>？</w:t>
            </w:r>
          </w:p>
        </w:tc>
        <w:tc>
          <w:tcPr>
            <w:tcW w:w="4298" w:type="dxa"/>
            <w:shd w:val="clear" w:color="auto" w:fill="auto"/>
            <w:vAlign w:val="center"/>
          </w:tcPr>
          <w:p>
            <w:pPr>
              <w:ind w:firstLine="420"/>
              <w:rPr>
                <w:szCs w:val="21"/>
                <w:lang w:val="zh-CN"/>
              </w:rPr>
            </w:pPr>
            <w:r>
              <w:rPr>
                <w:rFonts w:hint="eastAsia"/>
                <w:szCs w:val="21"/>
                <w:lang w:val="zh-CN"/>
              </w:rPr>
              <w:t>？</w:t>
            </w:r>
          </w:p>
        </w:tc>
      </w:tr>
    </w:tbl>
    <w:p/>
    <w:p>
      <w:pPr>
        <w:pStyle w:val="61"/>
      </w:pPr>
      <w:bookmarkStart w:id="22" w:name="_Toc4207"/>
      <w:r>
        <w:rPr>
          <w:rFonts w:hint="eastAsia"/>
        </w:rPr>
        <w:t>业务</w:t>
      </w:r>
      <w:r>
        <w:t>目标</w:t>
      </w:r>
      <w:bookmarkEnd w:id="22"/>
    </w:p>
    <w:p>
      <w:r>
        <w:rPr>
          <w:rFonts w:hint="eastAsia"/>
        </w:rPr>
        <w:t>设计出一款能让渔友使用的</w:t>
      </w:r>
      <w:r>
        <w:t>app，设计出一款能让渔友使用的app，他们能通过</w:t>
      </w:r>
      <w:r>
        <w:rPr>
          <w:rFonts w:hint="eastAsia"/>
        </w:rPr>
        <w:t>查看地图来获取或者分享钓点，也能通过钓鱼交友模块约认识的钓友一起钓鱼，能通过加好友来进行聊天，然后在渔友圈进行分享自己的动态，包括钓点、收获等。</w:t>
      </w:r>
    </w:p>
    <w:p/>
    <w:p>
      <w:pPr>
        <w:pStyle w:val="61"/>
      </w:pPr>
      <w:bookmarkStart w:id="23" w:name="_Toc12095"/>
      <w:r>
        <w:rPr>
          <w:rFonts w:hint="eastAsia"/>
        </w:rPr>
        <w:t>参考</w:t>
      </w:r>
      <w:r>
        <w:t>资料</w:t>
      </w:r>
      <w:bookmarkEnd w:id="23"/>
    </w:p>
    <w:p>
      <w:r>
        <w:t>[1] 项目管理知识体系指南（PMBOK 指南)/项目管理协会</w:t>
      </w:r>
      <w:r>
        <w:rPr>
          <w:rFonts w:hint="eastAsia"/>
        </w:rPr>
        <w:t xml:space="preserve"> 第六版</w:t>
      </w:r>
    </w:p>
    <w:p>
      <w:r>
        <w:t>[2] 软件项目管理（原书第8版） [Software Project Management Eighth Edition]</w:t>
      </w:r>
    </w:p>
    <w:p>
      <w:r>
        <w:t xml:space="preserve">[3] 张海藩,牟永敏.软件工程导论（第六版） </w:t>
      </w:r>
    </w:p>
    <w:p>
      <w:r>
        <w:t>[4] GB</w:t>
      </w:r>
      <w:r>
        <w:rPr>
          <w:rFonts w:hint="eastAsia"/>
        </w:rPr>
        <w:t>/</w:t>
      </w:r>
      <w:r>
        <w:t>T</w:t>
      </w:r>
      <w:r>
        <w:rPr>
          <w:rFonts w:hint="eastAsia"/>
        </w:rPr>
        <w:t xml:space="preserve"> </w:t>
      </w:r>
      <w:r>
        <w:t>8567-2006.国标《计算机软件文档编制规范》</w:t>
      </w:r>
    </w:p>
    <w:p>
      <w:r>
        <w:t>[5] GB/T</w:t>
      </w:r>
      <w:r>
        <w:rPr>
          <w:rFonts w:hint="eastAsia"/>
        </w:rPr>
        <w:t xml:space="preserve"> </w:t>
      </w:r>
      <w:r>
        <w:t>19000—2008/ISO9000.国标《质量管理体系基础和术语》</w:t>
      </w:r>
    </w:p>
    <w:p>
      <w:r>
        <w:t>[6] PRD2018-G07-</w:t>
      </w:r>
      <w:r>
        <w:rPr>
          <w:rFonts w:hint="eastAsia"/>
        </w:rPr>
        <w:t>项目计划</w:t>
      </w:r>
    </w:p>
    <w:p>
      <w:r>
        <w:t>[7] 软件需求（第3版）[Software Requirements]</w:t>
      </w:r>
    </w:p>
    <w:p/>
    <w:p>
      <w:pPr>
        <w:pStyle w:val="59"/>
      </w:pPr>
      <w:bookmarkStart w:id="24" w:name="_Toc22710"/>
      <w:r>
        <w:rPr>
          <w:rFonts w:hint="eastAsia"/>
        </w:rPr>
        <w:t>项目</w:t>
      </w:r>
      <w:r>
        <w:t>概述</w:t>
      </w:r>
      <w:bookmarkEnd w:id="24"/>
    </w:p>
    <w:p>
      <w:pPr>
        <w:pStyle w:val="61"/>
      </w:pPr>
      <w:bookmarkStart w:id="25" w:name="_Toc20615"/>
      <w:r>
        <w:rPr>
          <w:rFonts w:hint="eastAsia"/>
        </w:rPr>
        <w:t>项目</w:t>
      </w:r>
      <w:r>
        <w:t>基本信息</w:t>
      </w:r>
      <w:bookmarkEnd w:id="25"/>
    </w:p>
    <w:p>
      <w:pPr>
        <w:ind w:left="420" w:firstLine="289"/>
      </w:pPr>
      <w:r>
        <w:rPr>
          <w:rFonts w:hint="eastAsia"/>
        </w:rPr>
        <w:t>渔乐生活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pPr>
        <w:pStyle w:val="61"/>
      </w:pPr>
      <w:bookmarkStart w:id="26" w:name="_Toc15012"/>
      <w:r>
        <w:rPr>
          <w:rFonts w:hint="eastAsia"/>
        </w:rPr>
        <w:t>工作</w:t>
      </w:r>
      <w:r>
        <w:t>内容</w:t>
      </w:r>
      <w:bookmarkEnd w:id="26"/>
    </w:p>
    <w:p/>
    <w:tbl>
      <w:tblPr>
        <w:tblStyle w:val="41"/>
        <w:tblW w:w="7103"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09"/>
        <w:gridCol w:w="3544"/>
        <w:gridCol w:w="1432"/>
        <w:gridCol w:w="1418"/>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w:t>
            </w:r>
          </w:p>
        </w:tc>
        <w:tc>
          <w:tcPr>
            <w:tcW w:w="3544"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vAlign w:val="center"/>
          </w:tcPr>
          <w:p>
            <w:pPr>
              <w:jc w:val="center"/>
              <w:rPr>
                <w:b/>
                <w:szCs w:val="21"/>
              </w:rPr>
            </w:pPr>
            <w:r>
              <w:rPr>
                <w:rFonts w:hint="eastAsia"/>
                <w:b/>
                <w:szCs w:val="21"/>
              </w:rPr>
              <w:t>需提交文件</w:t>
            </w:r>
          </w:p>
        </w:tc>
        <w:tc>
          <w:tcPr>
            <w:tcW w:w="1432"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里程碑时间</w:t>
            </w:r>
          </w:p>
        </w:tc>
        <w:tc>
          <w:tcPr>
            <w:tcW w:w="1418" w:type="dxa"/>
            <w:tcBorders>
              <w:top w:val="single" w:color="B1BBCC" w:sz="4" w:space="0"/>
              <w:left w:val="single" w:color="B1BBCC" w:sz="4" w:space="0"/>
              <w:bottom w:val="single" w:color="B1BBCC" w:sz="4" w:space="0"/>
              <w:right w:val="single" w:color="B1BBCC" w:sz="4" w:space="0"/>
            </w:tcBorders>
            <w:shd w:val="clear" w:color="auto" w:fill="BDD6EE" w:themeFill="accent1" w:themeFillTint="66"/>
          </w:tcPr>
          <w:p>
            <w:pPr>
              <w:jc w:val="center"/>
              <w:rPr>
                <w:b/>
                <w:szCs w:val="21"/>
              </w:rPr>
            </w:pPr>
            <w:r>
              <w:rPr>
                <w:rFonts w:hint="eastAsia"/>
                <w:b/>
                <w:szCs w:val="21"/>
              </w:rPr>
              <w:t>管理人</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M0</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项目可行性报告,需求工程计划</w:t>
            </w:r>
            <w:r>
              <w:rPr>
                <w:szCs w:val="21"/>
              </w:rPr>
              <w:t>-</w:t>
            </w:r>
            <w:r>
              <w:rPr>
                <w:rFonts w:hint="eastAsia"/>
                <w:szCs w:val="21"/>
              </w:rPr>
              <w:t>初步</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2018.10.10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bCs/>
                <w:color w:val="000000"/>
                <w:szCs w:val="21"/>
              </w:rPr>
              <w:t>张</w:t>
            </w:r>
            <w:r>
              <w:rPr>
                <w:rFonts w:hint="eastAsia"/>
                <w:bCs/>
                <w:color w:val="000000"/>
                <w:szCs w:val="21"/>
              </w:rPr>
              <w:t>，</w:t>
            </w:r>
            <w:r>
              <w:rPr>
                <w:bCs/>
                <w:color w:val="000000"/>
                <w:szCs w:val="21"/>
              </w:rPr>
              <w:t>陈</w:t>
            </w:r>
            <w:r>
              <w:rPr>
                <w:rFonts w:hint="eastAsia"/>
                <w:bCs/>
                <w:color w:val="000000"/>
                <w:szCs w:val="21"/>
              </w:rPr>
              <w:t>，</w:t>
            </w:r>
            <w:r>
              <w:rPr>
                <w:bCs/>
                <w:color w:val="000000"/>
                <w:szCs w:val="21"/>
              </w:rPr>
              <w:t>刘</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M1</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项目章程、项目总体计划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t>2018.10.20</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spacing w:line="480" w:lineRule="auto"/>
              <w:jc w:val="center"/>
              <w:rPr>
                <w:bCs/>
                <w:color w:val="000000"/>
                <w:szCs w:val="21"/>
              </w:rPr>
            </w:pPr>
            <w:r>
              <w:rPr>
                <w:bCs/>
                <w:color w:val="000000"/>
                <w:szCs w:val="21"/>
              </w:rPr>
              <w:t>赵</w:t>
            </w:r>
            <w:r>
              <w:rPr>
                <w:rFonts w:hint="eastAsia"/>
                <w:bCs/>
                <w:color w:val="000000"/>
                <w:szCs w:val="21"/>
              </w:rPr>
              <w:t>，</w:t>
            </w:r>
            <w:r>
              <w:rPr>
                <w:bCs/>
                <w:color w:val="000000"/>
                <w:szCs w:val="21"/>
              </w:rPr>
              <w:t>刘</w:t>
            </w:r>
            <w:r>
              <w:rPr>
                <w:rFonts w:hint="eastAsia"/>
                <w:bCs/>
                <w:color w:val="000000"/>
                <w:szCs w:val="21"/>
              </w:rPr>
              <w:t>/张，陈</w:t>
            </w:r>
            <w:r>
              <w:rPr>
                <w:bCs/>
                <w:color w:val="000000"/>
                <w:szCs w:val="21"/>
              </w:rPr>
              <w:t xml:space="preserve"> </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M2</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质量</w:t>
            </w:r>
            <w:r>
              <w:rPr>
                <w:szCs w:val="21"/>
              </w:rPr>
              <w:t>保证计划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陈，林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szCs w:val="21"/>
              </w:rPr>
            </w:pPr>
            <w:r>
              <w:rPr>
                <w:rFonts w:hint="eastAsia"/>
                <w:bCs/>
                <w:color w:val="000000"/>
                <w:szCs w:val="21"/>
              </w:rPr>
              <w:t>M3</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szCs w:val="21"/>
              </w:rPr>
              <w:t>需求工程计划</w:t>
            </w:r>
            <w:r>
              <w:rPr>
                <w:szCs w:val="21"/>
              </w:rPr>
              <w:t>-成稿</w:t>
            </w:r>
            <w:r>
              <w:rPr>
                <w:rFonts w:hint="eastAsia"/>
                <w:szCs w:val="21"/>
              </w:rPr>
              <w:t>+</w:t>
            </w:r>
            <w:r>
              <w:rPr>
                <w:szCs w:val="21"/>
              </w:rPr>
              <w:t>评审</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rPr>
              <w:t>2018.10.27</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张</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M4</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szCs w:val="21"/>
              </w:rPr>
            </w:pPr>
            <w:r>
              <w:rPr>
                <w:rFonts w:hint="eastAsia"/>
                <w:bCs/>
                <w:color w:val="000000"/>
                <w:szCs w:val="21"/>
              </w:rPr>
              <w:t>软件需求规格说明书</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lang w:val="en-US" w:eastAsia="zh-CN"/>
              </w:rPr>
              <w:t>2018.12.05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赵</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vAlign w:val="center"/>
          </w:tcPr>
          <w:p>
            <w:pPr>
              <w:jc w:val="center"/>
              <w:rPr>
                <w:bCs/>
                <w:color w:val="000000"/>
                <w:szCs w:val="21"/>
              </w:rPr>
            </w:pPr>
            <w:r>
              <w:rPr>
                <w:rFonts w:hint="eastAsia"/>
                <w:bCs/>
                <w:color w:val="000000"/>
                <w:szCs w:val="21"/>
              </w:rPr>
              <w:t>M5</w:t>
            </w:r>
          </w:p>
        </w:tc>
        <w:tc>
          <w:tcPr>
            <w:tcW w:w="3544"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bCs/>
                <w:color w:val="000000"/>
                <w:szCs w:val="21"/>
              </w:rPr>
            </w:pPr>
            <w:r>
              <w:rPr>
                <w:rFonts w:hint="eastAsia"/>
                <w:bCs/>
                <w:color w:val="000000"/>
                <w:szCs w:val="21"/>
              </w:rPr>
              <w:t>软件需求变更文档、</w:t>
            </w:r>
          </w:p>
          <w:p>
            <w:pPr>
              <w:rPr>
                <w:bCs/>
                <w:color w:val="000000"/>
                <w:szCs w:val="21"/>
              </w:rPr>
            </w:pPr>
            <w:r>
              <w:rPr>
                <w:rFonts w:hint="eastAsia"/>
                <w:bCs/>
                <w:color w:val="000000"/>
                <w:szCs w:val="21"/>
              </w:rPr>
              <w:t>系统设计与实现计划</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val="en-US" w:eastAsia="zh-CN"/>
              </w:rPr>
            </w:pPr>
            <w:r>
              <w:rPr>
                <w:rFonts w:hint="eastAsia"/>
                <w:lang w:val="en-US" w:eastAsia="zh-CN"/>
              </w:rPr>
              <w:t>2018.12.19</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709" w:type="dxa"/>
            <w:tcBorders>
              <w:top w:val="single" w:color="B1BBCC" w:sz="4" w:space="0"/>
              <w:left w:val="single" w:color="B1BBCC" w:sz="4" w:space="0"/>
              <w:bottom w:val="single" w:color="B1BBCC" w:sz="4" w:space="0"/>
              <w:right w:val="single" w:color="B1BBCC" w:sz="4" w:space="0"/>
            </w:tcBorders>
            <w:shd w:val="clear" w:color="auto" w:fill="FFFFFF"/>
          </w:tcPr>
          <w:p>
            <w:pPr>
              <w:jc w:val="center"/>
              <w:rPr>
                <w:rFonts w:hint="eastAsia" w:eastAsia="宋体"/>
                <w:bCs/>
                <w:color w:val="000000"/>
                <w:szCs w:val="21"/>
                <w:lang w:eastAsia="zh-CN"/>
              </w:rPr>
            </w:pPr>
            <w:r>
              <w:rPr>
                <w:rFonts w:hint="eastAsia"/>
                <w:bCs/>
                <w:color w:val="000000"/>
                <w:szCs w:val="21"/>
              </w:rPr>
              <w:t>M</w:t>
            </w:r>
            <w:r>
              <w:rPr>
                <w:rFonts w:hint="eastAsia"/>
                <w:bCs/>
                <w:color w:val="000000"/>
                <w:szCs w:val="21"/>
                <w:lang w:val="en-US" w:eastAsia="zh-CN"/>
              </w:rPr>
              <w:t>6</w:t>
            </w:r>
          </w:p>
        </w:tc>
        <w:tc>
          <w:tcPr>
            <w:tcW w:w="3544" w:type="dxa"/>
            <w:tcBorders>
              <w:top w:val="single" w:color="B1BBCC" w:sz="4" w:space="0"/>
              <w:left w:val="single" w:color="B1BBCC" w:sz="4" w:space="0"/>
              <w:bottom w:val="single" w:color="B1BBCC" w:sz="4" w:space="0"/>
              <w:right w:val="single" w:color="B1BBCC" w:sz="4" w:space="0"/>
            </w:tcBorders>
            <w:shd w:val="clear" w:color="auto" w:fill="FFFFFF"/>
          </w:tcPr>
          <w:p>
            <w:pPr>
              <w:rPr>
                <w:bCs/>
                <w:color w:val="000000"/>
                <w:szCs w:val="21"/>
              </w:rPr>
            </w:pPr>
            <w:r>
              <w:rPr>
                <w:rFonts w:hint="eastAsia"/>
                <w:bCs/>
                <w:color w:val="000000"/>
                <w:szCs w:val="21"/>
              </w:rPr>
              <w:t>项目总结报告</w:t>
            </w:r>
          </w:p>
        </w:tc>
        <w:tc>
          <w:tcPr>
            <w:tcW w:w="1432"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t>2019.01.15</w:t>
            </w:r>
          </w:p>
        </w:tc>
        <w:tc>
          <w:tcPr>
            <w:tcW w:w="1418" w:type="dxa"/>
            <w:tcBorders>
              <w:top w:val="single" w:color="B1BBCC" w:sz="4" w:space="0"/>
              <w:left w:val="single" w:color="B1BBCC" w:sz="4" w:space="0"/>
              <w:bottom w:val="single" w:color="B1BBCC" w:sz="4" w:space="0"/>
              <w:right w:val="single" w:color="B1BBCC" w:sz="4" w:space="0"/>
            </w:tcBorders>
            <w:shd w:val="clear" w:color="auto" w:fill="FFFFFF"/>
          </w:tcPr>
          <w:p>
            <w:pPr>
              <w:jc w:val="center"/>
              <w:rPr>
                <w:bCs/>
                <w:color w:val="000000"/>
                <w:szCs w:val="21"/>
              </w:rPr>
            </w:pPr>
            <w:r>
              <w:rPr>
                <w:rFonts w:hint="eastAsia"/>
                <w:bCs/>
                <w:color w:val="000000"/>
                <w:szCs w:val="21"/>
              </w:rPr>
              <w:t>All</w:t>
            </w:r>
          </w:p>
        </w:tc>
      </w:tr>
    </w:tbl>
    <w:p/>
    <w:p/>
    <w:p/>
    <w:p/>
    <w:p/>
    <w:p>
      <w:pPr>
        <w:pStyle w:val="61"/>
      </w:pPr>
      <w:bookmarkStart w:id="27" w:name="_Toc15633"/>
      <w:r>
        <w:rPr>
          <w:rFonts w:hint="eastAsia"/>
        </w:rPr>
        <w:t>开发</w:t>
      </w:r>
      <w:r>
        <w:t>人员</w:t>
      </w:r>
      <w:bookmarkEnd w:id="27"/>
    </w:p>
    <w:tbl>
      <w:tblPr>
        <w:tblStyle w:val="41"/>
        <w:tblW w:w="8789" w:type="dxa"/>
        <w:tblInd w:w="-4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46"/>
        <w:gridCol w:w="1288"/>
        <w:gridCol w:w="1596"/>
        <w:gridCol w:w="2538"/>
        <w:gridCol w:w="16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姓名</w:t>
            </w:r>
          </w:p>
        </w:tc>
        <w:tc>
          <w:tcPr>
            <w:tcW w:w="1288"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角色</w:t>
            </w:r>
          </w:p>
        </w:tc>
        <w:tc>
          <w:tcPr>
            <w:tcW w:w="1596"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联系电话</w:t>
            </w:r>
          </w:p>
        </w:tc>
        <w:tc>
          <w:tcPr>
            <w:tcW w:w="2538" w:type="dxa"/>
            <w:shd w:val="clear" w:color="auto" w:fill="BDD6EE"/>
          </w:tcPr>
          <w:p>
            <w:pPr>
              <w:ind w:firstLine="422"/>
              <w:rPr>
                <w:rFonts w:ascii="Times New Roman" w:hAnsi="Times New Roman" w:cs="Times New Roman"/>
                <w:b/>
                <w:szCs w:val="24"/>
              </w:rPr>
            </w:pPr>
            <w:r>
              <w:rPr>
                <w:rFonts w:hint="eastAsia"/>
                <w:b/>
              </w:rPr>
              <w:t>邮箱</w:t>
            </w:r>
          </w:p>
        </w:tc>
        <w:tc>
          <w:tcPr>
            <w:tcW w:w="1621" w:type="dxa"/>
            <w:shd w:val="clear" w:color="auto" w:fill="BDD6EE"/>
          </w:tcPr>
          <w:p>
            <w:pPr>
              <w:rPr>
                <w:rFonts w:ascii="Times New Roman" w:hAnsi="Times New Roman" w:cs="Times New Roman"/>
                <w:b/>
                <w:szCs w:val="24"/>
              </w:rPr>
            </w:pPr>
            <w:r>
              <w:rPr>
                <w:rFonts w:hint="eastAsia" w:ascii="Times New Roman" w:hAnsi="Times New Roman" w:cs="Times New Roman"/>
                <w:b/>
                <w:szCs w:val="24"/>
              </w:rPr>
              <w:t>技术</w:t>
            </w:r>
            <w:r>
              <w:rPr>
                <w:rFonts w:ascii="Times New Roman" w:hAnsi="Times New Roman" w:cs="Times New Roman"/>
                <w:b/>
                <w:szCs w:val="24"/>
              </w:rPr>
              <w:t>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张荣阳</w:t>
            </w:r>
          </w:p>
        </w:tc>
        <w:tc>
          <w:tcPr>
            <w:tcW w:w="1288" w:type="dxa"/>
          </w:tcPr>
          <w:p>
            <w:pPr>
              <w:rPr>
                <w:rFonts w:ascii="Times New Roman" w:hAnsi="Times New Roman" w:cs="Times New Roman"/>
                <w:szCs w:val="24"/>
              </w:rPr>
            </w:pPr>
            <w:r>
              <w:rPr>
                <w:rFonts w:hint="eastAsia" w:ascii="Times New Roman" w:hAnsi="Times New Roman" w:cs="Times New Roman"/>
                <w:szCs w:val="24"/>
              </w:rPr>
              <w:t>项目</w:t>
            </w:r>
            <w:r>
              <w:rPr>
                <w:rFonts w:ascii="Times New Roman" w:hAnsi="Times New Roman" w:cs="Times New Roman"/>
                <w:szCs w:val="24"/>
              </w:rPr>
              <w:t>经理</w:t>
            </w:r>
          </w:p>
        </w:tc>
        <w:tc>
          <w:tcPr>
            <w:tcW w:w="1596" w:type="dxa"/>
          </w:tcPr>
          <w:p>
            <w:pPr>
              <w:rPr>
                <w:rFonts w:ascii="Times New Roman" w:hAnsi="Times New Roman" w:cs="Times New Roman"/>
                <w:szCs w:val="24"/>
              </w:rPr>
            </w:pPr>
            <w:r>
              <w:rPr>
                <w:rFonts w:hint="eastAsia"/>
              </w:rPr>
              <w:t>13372536516</w:t>
            </w:r>
          </w:p>
        </w:tc>
        <w:tc>
          <w:tcPr>
            <w:tcW w:w="2538" w:type="dxa"/>
          </w:tcPr>
          <w:p>
            <w:pPr>
              <w:rPr>
                <w:rFonts w:ascii="Times New Roman" w:hAnsi="Times New Roman" w:cs="Times New Roman"/>
                <w:szCs w:val="24"/>
              </w:rPr>
            </w:pPr>
            <w:r>
              <w:rPr>
                <w:rFonts w:hint="eastAsia"/>
              </w:rPr>
              <w:t>31601376</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r>
              <w:rPr>
                <w:rFonts w:hint="eastAsia" w:ascii="Times New Roman" w:hAnsi="Times New Roman" w:cs="Times New Roman"/>
                <w:szCs w:val="21"/>
              </w:rPr>
              <w:t>，A</w:t>
            </w:r>
            <w:r>
              <w:rPr>
                <w:rFonts w:ascii="Times New Roman" w:hAnsi="Times New Roman" w:cs="Times New Roman"/>
                <w:szCs w:val="21"/>
              </w:rPr>
              <w:t>xureRP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hAnsi="Times New Roman"/>
                <w:sz w:val="24"/>
                <w:szCs w:val="24"/>
              </w:rPr>
            </w:pPr>
            <w:r>
              <w:rPr>
                <w:rFonts w:hint="eastAsia" w:ascii="Times New Roman" w:hAnsi="Times New Roman" w:cs="Times New Roman"/>
                <w:szCs w:val="24"/>
              </w:rPr>
              <w:t>赵伟宏</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13588151048</w:t>
            </w:r>
          </w:p>
        </w:tc>
        <w:tc>
          <w:tcPr>
            <w:tcW w:w="2538" w:type="dxa"/>
          </w:tcPr>
          <w:p>
            <w:pPr>
              <w:rPr>
                <w:rFonts w:ascii="Times New Roman" w:hAnsi="Times New Roman" w:cs="Times New Roman"/>
                <w:szCs w:val="24"/>
              </w:rPr>
            </w:pPr>
            <w:r>
              <w:rPr>
                <w:rFonts w:hint="eastAsia"/>
              </w:rPr>
              <w:t>31601378</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G</w:t>
            </w:r>
            <w:r>
              <w:rPr>
                <w:rFonts w:ascii="Times New Roman" w:hAnsi="Times New Roman" w:cs="Times New Roman"/>
                <w:szCs w:val="21"/>
              </w:rPr>
              <w:t>IT,JAVA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林翼力</w:t>
            </w:r>
          </w:p>
        </w:tc>
        <w:tc>
          <w:tcPr>
            <w:tcW w:w="1288" w:type="dxa"/>
          </w:tcPr>
          <w:p>
            <w:pPr>
              <w:rPr>
                <w:rFonts w:ascii="Times New Roman" w:hAnsi="Times New Roman" w:cs="Times New Roman"/>
                <w:szCs w:val="24"/>
              </w:rPr>
            </w:pPr>
            <w:r>
              <w:rPr>
                <w:rFonts w:hint="eastAsia" w:ascii="Times New Roman" w:hAnsi="Times New Roman" w:cs="Times New Roman"/>
                <w:szCs w:val="24"/>
              </w:rPr>
              <w:t>组员</w:t>
            </w:r>
          </w:p>
        </w:tc>
        <w:tc>
          <w:tcPr>
            <w:tcW w:w="1596" w:type="dxa"/>
          </w:tcPr>
          <w:p>
            <w:pPr>
              <w:rPr>
                <w:rFonts w:ascii="Times New Roman" w:hAnsi="Times New Roman" w:cs="Times New Roman"/>
                <w:szCs w:val="24"/>
              </w:rPr>
            </w:pPr>
            <w:r>
              <w:rPr>
                <w:rFonts w:hint="eastAsia"/>
              </w:rPr>
              <w:t>13588759320</w:t>
            </w:r>
          </w:p>
        </w:tc>
        <w:tc>
          <w:tcPr>
            <w:tcW w:w="2538" w:type="dxa"/>
          </w:tcPr>
          <w:p>
            <w:pPr>
              <w:rPr>
                <w:rFonts w:ascii="Times New Roman" w:hAnsi="Times New Roman" w:cs="Times New Roman"/>
                <w:szCs w:val="24"/>
              </w:rPr>
            </w:pPr>
            <w:r>
              <w:rPr>
                <w:rFonts w:hint="eastAsia"/>
              </w:rPr>
              <w:t>31601355</w:t>
            </w:r>
            <w:r>
              <w:t>@stu.zucc.edu.cn</w:t>
            </w:r>
          </w:p>
        </w:tc>
        <w:tc>
          <w:tcPr>
            <w:tcW w:w="1621" w:type="dxa"/>
          </w:tcPr>
          <w:p>
            <w:pPr>
              <w:rPr>
                <w:rFonts w:ascii="Times New Roman" w:hAnsi="Times New Roman" w:cs="Times New Roman"/>
                <w:szCs w:val="21"/>
              </w:rPr>
            </w:pPr>
            <w:r>
              <w:rPr>
                <w:rFonts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刘浥</w:t>
            </w:r>
          </w:p>
        </w:tc>
        <w:tc>
          <w:tcPr>
            <w:tcW w:w="1288" w:type="dxa"/>
          </w:tcPr>
          <w:p>
            <w:pPr>
              <w:rPr>
                <w:rFonts w:ascii="Times New Roman" w:hAnsi="Times New Roman" w:cs="Times New Roman"/>
                <w:szCs w:val="24"/>
              </w:rPr>
            </w:pPr>
            <w:r>
              <w:rPr>
                <w:rFonts w:hint="eastAsia" w:ascii="Times New Roman" w:hAnsi="Times New Roman" w:cs="Times New Roman"/>
                <w:szCs w:val="24"/>
              </w:rPr>
              <w:t>配置</w:t>
            </w:r>
            <w:r>
              <w:rPr>
                <w:rFonts w:ascii="Times New Roman" w:hAnsi="Times New Roman" w:cs="Times New Roman"/>
                <w:szCs w:val="24"/>
              </w:rPr>
              <w:t>管理员</w:t>
            </w:r>
          </w:p>
        </w:tc>
        <w:tc>
          <w:tcPr>
            <w:tcW w:w="1596" w:type="dxa"/>
          </w:tcPr>
          <w:p>
            <w:pPr>
              <w:rPr>
                <w:rFonts w:ascii="Times New Roman" w:hAnsi="Times New Roman" w:cs="Times New Roman"/>
                <w:szCs w:val="24"/>
              </w:rPr>
            </w:pPr>
            <w:r>
              <w:rPr>
                <w:rFonts w:hint="eastAsia"/>
              </w:rPr>
              <w:t>13588742787</w:t>
            </w:r>
          </w:p>
        </w:tc>
        <w:tc>
          <w:tcPr>
            <w:tcW w:w="2538" w:type="dxa"/>
          </w:tcPr>
          <w:p>
            <w:pPr>
              <w:rPr>
                <w:rFonts w:ascii="Times New Roman" w:hAnsi="Times New Roman" w:cs="Times New Roman"/>
                <w:szCs w:val="24"/>
              </w:rPr>
            </w:pPr>
            <w:r>
              <w:rPr>
                <w:rFonts w:hint="eastAsia"/>
              </w:rPr>
              <w:t>31601356</w:t>
            </w:r>
            <w:r>
              <w:t>@stu.zucc.edu.cn</w:t>
            </w:r>
          </w:p>
        </w:tc>
        <w:tc>
          <w:tcPr>
            <w:tcW w:w="1621" w:type="dxa"/>
          </w:tcPr>
          <w:p>
            <w:pPr>
              <w:rPr>
                <w:rFonts w:ascii="Times New Roman" w:hAnsi="Times New Roman" w:cs="Times New Roman"/>
                <w:szCs w:val="21"/>
              </w:rPr>
            </w:pPr>
            <w:r>
              <w:rPr>
                <w:rFonts w:hint="eastAsia" w:ascii="Times New Roman" w:hAnsi="Times New Roman" w:cs="Times New Roman"/>
                <w:szCs w:val="21"/>
              </w:rPr>
              <w:t>Java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46" w:type="dxa"/>
          </w:tcPr>
          <w:p>
            <w:pPr>
              <w:rPr>
                <w:rFonts w:ascii="Times New Roman" w:hAnsi="Times New Roman" w:cs="Times New Roman"/>
                <w:szCs w:val="24"/>
              </w:rPr>
            </w:pPr>
            <w:r>
              <w:rPr>
                <w:rFonts w:hint="eastAsia" w:ascii="Times New Roman" w:hAnsi="Times New Roman" w:cs="Times New Roman"/>
                <w:szCs w:val="24"/>
              </w:rPr>
              <w:t>陈帆</w:t>
            </w:r>
          </w:p>
        </w:tc>
        <w:tc>
          <w:tcPr>
            <w:tcW w:w="1288" w:type="dxa"/>
          </w:tcPr>
          <w:p>
            <w:pPr>
              <w:rPr>
                <w:rFonts w:ascii="Times New Roman" w:hAnsi="Times New Roman" w:cs="Times New Roman"/>
                <w:szCs w:val="24"/>
              </w:rPr>
            </w:pPr>
            <w:r>
              <w:rPr>
                <w:rFonts w:hint="eastAsia" w:ascii="Times New Roman" w:hAnsi="Times New Roman" w:cs="Times New Roman"/>
                <w:szCs w:val="24"/>
              </w:rPr>
              <w:t>会议</w:t>
            </w:r>
            <w:r>
              <w:rPr>
                <w:rFonts w:ascii="Times New Roman" w:hAnsi="Times New Roman" w:cs="Times New Roman"/>
                <w:szCs w:val="24"/>
              </w:rPr>
              <w:t>记录员</w:t>
            </w:r>
          </w:p>
        </w:tc>
        <w:tc>
          <w:tcPr>
            <w:tcW w:w="1596" w:type="dxa"/>
          </w:tcPr>
          <w:p>
            <w:pPr>
              <w:rPr>
                <w:rFonts w:ascii="Times New Roman" w:hAnsi="Times New Roman" w:cs="Times New Roman"/>
                <w:szCs w:val="24"/>
              </w:rPr>
            </w:pPr>
            <w:r>
              <w:rPr>
                <w:rFonts w:hint="eastAsia"/>
              </w:rPr>
              <w:t>17195864903</w:t>
            </w:r>
          </w:p>
        </w:tc>
        <w:tc>
          <w:tcPr>
            <w:tcW w:w="2538" w:type="dxa"/>
          </w:tcPr>
          <w:p>
            <w:pPr>
              <w:rPr>
                <w:rFonts w:ascii="Times New Roman" w:hAnsi="Times New Roman" w:cs="Times New Roman"/>
                <w:szCs w:val="24"/>
              </w:rPr>
            </w:pPr>
            <w:r>
              <w:rPr>
                <w:rFonts w:hint="eastAsia"/>
              </w:rPr>
              <w:t>31601345@stu</w:t>
            </w:r>
            <w:r>
              <w:t>.zucc.edu.cn</w:t>
            </w:r>
          </w:p>
        </w:tc>
        <w:tc>
          <w:tcPr>
            <w:tcW w:w="1621" w:type="dxa"/>
          </w:tcPr>
          <w:p>
            <w:pPr>
              <w:rPr>
                <w:rFonts w:ascii="Times New Roman" w:hAnsi="Times New Roman" w:cs="Times New Roman"/>
                <w:szCs w:val="21"/>
              </w:rPr>
            </w:pPr>
            <w:r>
              <w:rPr>
                <w:rFonts w:hint="eastAsia" w:ascii="Times New Roman" w:hAnsi="Times New Roman" w:cs="Times New Roman"/>
                <w:szCs w:val="21"/>
              </w:rPr>
              <w:t>WEB，</w:t>
            </w:r>
            <w:r>
              <w:rPr>
                <w:rFonts w:ascii="Times New Roman" w:hAnsi="Times New Roman" w:cs="Times New Roman"/>
                <w:szCs w:val="21"/>
              </w:rPr>
              <w:t>java</w:t>
            </w:r>
          </w:p>
        </w:tc>
      </w:tr>
    </w:tbl>
    <w:p/>
    <w:p>
      <w:pPr>
        <w:pStyle w:val="61"/>
      </w:pPr>
      <w:bookmarkStart w:id="28" w:name="_Toc4910"/>
      <w:r>
        <w:rPr>
          <w:rFonts w:hint="eastAsia"/>
        </w:rPr>
        <w:t>用户</w:t>
      </w:r>
      <w:bookmarkEnd w:id="28"/>
    </w:p>
    <w:p>
      <w:pPr>
        <w:pStyle w:val="64"/>
        <w:numPr>
          <w:ilvl w:val="0"/>
          <w:numId w:val="2"/>
        </w:numPr>
        <w:ind w:firstLineChars="0"/>
      </w:pPr>
      <w:r>
        <w:rPr>
          <w:rFonts w:hint="eastAsia"/>
        </w:rPr>
        <w:t>软件项目需求管理老师杨枨老师，项目管理课程老师侯宏仑老师</w:t>
      </w:r>
    </w:p>
    <w:p>
      <w:r>
        <w:rPr>
          <w:rFonts w:hint="eastAsia"/>
        </w:rPr>
        <w:t>2、学习课程的学生</w:t>
      </w:r>
    </w:p>
    <w:p>
      <w:r>
        <w:rPr>
          <w:rFonts w:hint="eastAsia"/>
        </w:rPr>
        <w:t>3、感兴趣的</w:t>
      </w:r>
      <w:r>
        <w:t>渔友</w:t>
      </w:r>
    </w:p>
    <w:p/>
    <w:p/>
    <w:p/>
    <w:tbl>
      <w:tblPr>
        <w:tblStyle w:val="42"/>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shd w:val="clear" w:color="auto" w:fill="BDD6EE" w:themeFill="accent1" w:themeFillTint="66"/>
          </w:tcPr>
          <w:p>
            <w:pPr>
              <w:widowControl w:val="0"/>
              <w:jc w:val="center"/>
              <w:rPr>
                <w:rFonts w:cs="Times New Roman" w:asciiTheme="minorHAnsi" w:hAnsiTheme="minorHAnsi" w:eastAsiaTheme="minorEastAsia"/>
                <w:b/>
                <w:kern w:val="2"/>
                <w:sz w:val="20"/>
                <w:szCs w:val="21"/>
              </w:rPr>
            </w:pPr>
            <w:r>
              <w:rPr>
                <w:rFonts w:hint="eastAsia" w:cs="Times New Roman" w:asciiTheme="minorHAnsi" w:hAnsiTheme="minorHAnsi" w:eastAsiaTheme="minorEastAsia"/>
                <w:b/>
                <w:kern w:val="2"/>
                <w:sz w:val="20"/>
                <w:szCs w:val="21"/>
              </w:rPr>
              <w:t>文档输出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项目章程、总体项目计划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755" w:type="dxa"/>
            <w:tcBorders>
              <w:top w:val="single" w:color="auto" w:sz="4" w:space="0"/>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eastAsiaTheme="minorEastAsia"/>
                <w:kern w:val="2"/>
                <w:sz w:val="20"/>
                <w:szCs w:val="21"/>
              </w:rPr>
              <w:t>系统设计计划、质量保证计划、编码与系统实现计划、测试计划、系统维护计划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755" w:type="dxa"/>
            <w:tcBorders>
              <w:bottom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755" w:type="dxa"/>
            <w:tcBorders>
              <w:top w:val="single" w:color="auto" w:sz="4" w:space="0"/>
            </w:tcBorders>
          </w:tcPr>
          <w:p>
            <w:pPr>
              <w:widowControl w:val="0"/>
              <w:jc w:val="both"/>
              <w:rPr>
                <w:rFonts w:cs="Times New Roman" w:hAnsiTheme="minorHAnsi"/>
                <w:kern w:val="2"/>
                <w:sz w:val="20"/>
                <w:szCs w:val="21"/>
              </w:rPr>
            </w:pPr>
            <w:r>
              <w:rPr>
                <w:rFonts w:hint="eastAsia" w:cs="Times New Roman" w:eastAsiaTheme="minorEastAsia"/>
                <w:kern w:val="2"/>
                <w:sz w:val="20"/>
                <w:szCs w:val="21"/>
              </w:rPr>
              <w:t>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hAnsiTheme="minorHAnsi"/>
                <w:kern w:val="2"/>
                <w:sz w:val="20"/>
                <w:szCs w:val="21"/>
              </w:rPr>
            </w:pPr>
            <w:r>
              <w:rPr>
                <w:rFonts w:hint="eastAsia" w:cs="Times New Roman" w:asciiTheme="minorHAnsi" w:hAnsiTheme="minorHAnsi" w:eastAsiaTheme="minorEastAsia"/>
                <w:kern w:val="2"/>
                <w:sz w:val="20"/>
                <w:szCs w:val="20"/>
              </w:rPr>
              <w:t>软件需求变更文档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755" w:type="dxa"/>
          </w:tcPr>
          <w:p>
            <w:pPr>
              <w:widowControl w:val="0"/>
              <w:jc w:val="both"/>
              <w:rPr>
                <w:rFonts w:cs="Times New Roman" w:asciiTheme="minorHAnsi" w:hAnsiTheme="minorHAnsi" w:eastAsiaTheme="minorEastAsia"/>
                <w:kern w:val="2"/>
                <w:sz w:val="20"/>
                <w:szCs w:val="21"/>
              </w:rPr>
            </w:pPr>
            <w:r>
              <w:rPr>
                <w:rFonts w:hint="eastAsia" w:cs="Times New Roman" w:eastAsiaTheme="minorEastAsia"/>
                <w:kern w:val="2"/>
                <w:sz w:val="20"/>
                <w:szCs w:val="21"/>
              </w:rPr>
              <w:t>工程部署计划、培训计划、</w:t>
            </w:r>
            <w:r>
              <w:rPr>
                <w:rFonts w:hint="eastAsia" w:cs="Times New Roman" w:asciiTheme="minorHAnsi" w:hAnsiTheme="minorHAnsi" w:eastAsiaTheme="minorEastAsia"/>
                <w:kern w:val="2"/>
                <w:sz w:val="20"/>
                <w:szCs w:val="21"/>
              </w:rPr>
              <w:t>项目总结报告</w:t>
            </w:r>
          </w:p>
        </w:tc>
      </w:tr>
    </w:tbl>
    <w:p/>
    <w:p>
      <w:pPr>
        <w:pStyle w:val="61"/>
      </w:pPr>
      <w:bookmarkStart w:id="29" w:name="_Toc22939"/>
      <w:r>
        <w:rPr>
          <w:rFonts w:hint="eastAsia"/>
        </w:rPr>
        <w:t>产品</w:t>
      </w:r>
      <w:bookmarkEnd w:id="29"/>
    </w:p>
    <w:p>
      <w:pPr>
        <w:pStyle w:val="69"/>
      </w:pPr>
      <w:bookmarkStart w:id="30" w:name="_Toc18739"/>
      <w:r>
        <w:rPr>
          <w:rFonts w:hint="eastAsia"/>
        </w:rPr>
        <w:t>需要移交的用户文件</w:t>
      </w:r>
      <w:bookmarkEnd w:id="30"/>
    </w:p>
    <w:p/>
    <w:p>
      <w:pPr>
        <w:pStyle w:val="69"/>
      </w:pPr>
      <w:bookmarkStart w:id="31" w:name="_Toc6717"/>
      <w:r>
        <w:rPr>
          <w:rFonts w:hint="eastAsia"/>
        </w:rPr>
        <w:t>服务</w:t>
      </w:r>
      <w:bookmarkEnd w:id="3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服务名</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开始时间</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最短服务期限</w:t>
            </w:r>
          </w:p>
        </w:tc>
        <w:tc>
          <w:tcPr>
            <w:tcW w:w="2074" w:type="dxa"/>
            <w:shd w:val="clear" w:color="auto" w:fill="BDD6EE" w:themeFill="accent1" w:themeFillTint="66"/>
          </w:tcPr>
          <w:p>
            <w:pPr>
              <w:widowControl w:val="0"/>
              <w:jc w:val="both"/>
              <w:rPr>
                <w:rFonts w:cs="Times New Roman" w:asciiTheme="minorHAnsi" w:hAnsiTheme="minorHAnsi" w:eastAsiaTheme="minorEastAsia"/>
                <w:b/>
                <w:kern w:val="2"/>
                <w:sz w:val="20"/>
                <w:szCs w:val="24"/>
              </w:rPr>
            </w:pPr>
            <w:r>
              <w:rPr>
                <w:rFonts w:hint="eastAsia" w:cs="Times New Roman" w:asciiTheme="minorHAnsi" w:hAnsiTheme="minorHAnsi" w:eastAsiaTheme="minorEastAsia"/>
                <w:b/>
                <w:kern w:val="2"/>
                <w:sz w:val="20"/>
                <w:szCs w:val="24"/>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相关人员培训</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2018-9-14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3个月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设备安装部署</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2018-10-14</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运维</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2018-12-15</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1个月</w:t>
            </w:r>
          </w:p>
        </w:tc>
        <w:tc>
          <w:tcPr>
            <w:tcW w:w="2074" w:type="dxa"/>
          </w:tcPr>
          <w:p>
            <w:pPr>
              <w:widowControl w:val="0"/>
              <w:jc w:val="both"/>
              <w:rPr>
                <w:rFonts w:cs="Times New Roman" w:asciiTheme="minorHAnsi" w:hAnsiTheme="minorHAnsi" w:eastAsiaTheme="minorEastAsia"/>
                <w:kern w:val="2"/>
                <w:sz w:val="20"/>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反馈调研</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2018-12-31</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一周</w:t>
            </w:r>
          </w:p>
        </w:tc>
        <w:tc>
          <w:tcPr>
            <w:tcW w:w="2074" w:type="dxa"/>
          </w:tcPr>
          <w:p>
            <w:pPr>
              <w:widowControl w:val="0"/>
              <w:jc w:val="both"/>
              <w:rPr>
                <w:rFonts w:cs="Times New Roman" w:asciiTheme="minorHAnsi" w:hAnsiTheme="minorHAnsi" w:eastAsiaTheme="minorEastAsia"/>
                <w:kern w:val="2"/>
                <w:sz w:val="20"/>
                <w:szCs w:val="24"/>
              </w:rPr>
            </w:pPr>
            <w:r>
              <w:rPr>
                <w:rFonts w:hint="eastAsia" w:cs="Times New Roman" w:asciiTheme="minorHAnsi" w:hAnsiTheme="minorHAnsi" w:eastAsiaTheme="minorEastAsia"/>
                <w:kern w:val="2"/>
                <w:sz w:val="20"/>
                <w:szCs w:val="24"/>
              </w:rPr>
              <w:t>根据运维服务开始时间决定</w:t>
            </w:r>
          </w:p>
        </w:tc>
      </w:tr>
    </w:tbl>
    <w:p/>
    <w:p/>
    <w:p/>
    <w:p>
      <w:pPr>
        <w:pStyle w:val="69"/>
      </w:pPr>
      <w:bookmarkStart w:id="32" w:name="_Toc20058"/>
      <w:r>
        <w:rPr>
          <w:rFonts w:hint="eastAsia"/>
        </w:rPr>
        <w:t>非移交产品</w:t>
      </w:r>
      <w:bookmarkEnd w:id="32"/>
    </w:p>
    <w:tbl>
      <w:tblPr>
        <w:tblStyle w:val="80"/>
        <w:tblW w:w="85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shd w:val="clear" w:color="auto" w:fill="BDD6EE" w:themeFill="accent1" w:themeFillTint="66"/>
          </w:tcPr>
          <w:p>
            <w:pPr>
              <w:ind w:firstLine="422"/>
              <w:jc w:val="center"/>
              <w:rPr>
                <w:b/>
                <w:szCs w:val="21"/>
              </w:rPr>
            </w:pPr>
            <w:r>
              <w:rPr>
                <w:rFonts w:hint="eastAsia"/>
                <w:b/>
                <w:bCs/>
                <w:szCs w:val="21"/>
              </w:rPr>
              <w:t>非移交的产品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bottom w:val="single" w:color="auto" w:sz="4" w:space="0"/>
            </w:tcBorders>
          </w:tcPr>
          <w:p>
            <w:pPr>
              <w:rPr>
                <w:szCs w:val="21"/>
              </w:rPr>
            </w:pPr>
            <w:r>
              <w:rPr>
                <w:rFonts w:hint="eastAsia"/>
                <w:szCs w:val="21"/>
              </w:rPr>
              <w:t>文档编写说明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pPr>
              <w:rPr>
                <w:szCs w:val="21"/>
              </w:rPr>
            </w:pPr>
            <w:r>
              <w:rPr>
                <w:rFonts w:hint="eastAsia"/>
                <w:szCs w:val="21"/>
              </w:rPr>
              <w:t>置管理说明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50" w:hRule="atLeast"/>
        </w:trPr>
        <w:tc>
          <w:tcPr>
            <w:tcW w:w="8500" w:type="dxa"/>
            <w:tcBorders>
              <w:top w:val="single" w:color="auto" w:sz="4" w:space="0"/>
              <w:bottom w:val="single" w:color="auto" w:sz="4" w:space="0"/>
            </w:tcBorders>
          </w:tcPr>
          <w:p>
            <w:pPr>
              <w:rPr>
                <w:szCs w:val="21"/>
              </w:rPr>
            </w:pPr>
            <w:r>
              <w:rPr>
                <w:rFonts w:hint="eastAsia"/>
                <w:szCs w:val="21"/>
              </w:rPr>
              <w:t>项目可行性报告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 w:hRule="atLeast"/>
        </w:trPr>
        <w:tc>
          <w:tcPr>
            <w:tcW w:w="8500" w:type="dxa"/>
            <w:tcBorders>
              <w:top w:val="single" w:color="auto" w:sz="4" w:space="0"/>
              <w:bottom w:val="single" w:color="auto" w:sz="4" w:space="0"/>
            </w:tcBorders>
          </w:tcPr>
          <w:p>
            <w:pPr>
              <w:rPr>
                <w:szCs w:val="21"/>
              </w:rPr>
            </w:pPr>
            <w:r>
              <w:rPr>
                <w:rFonts w:hint="eastAsia"/>
                <w:szCs w:val="21"/>
              </w:rPr>
              <w:t>需求开发计划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质量保证计划、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8500" w:type="dxa"/>
            <w:tcBorders>
              <w:bottom w:val="single" w:color="auto" w:sz="4" w:space="0"/>
            </w:tcBorders>
          </w:tcPr>
          <w:p>
            <w:pPr>
              <w:rPr>
                <w:szCs w:val="21"/>
              </w:rPr>
            </w:pPr>
            <w:r>
              <w:rPr>
                <w:rFonts w:hint="eastAsia"/>
                <w:szCs w:val="21"/>
              </w:rPr>
              <w:t>概要设计说明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5" w:hRule="atLeast"/>
        </w:trPr>
        <w:tc>
          <w:tcPr>
            <w:tcW w:w="8500" w:type="dxa"/>
            <w:tcBorders>
              <w:top w:val="single" w:color="auto" w:sz="4" w:space="0"/>
            </w:tcBorders>
          </w:tcPr>
          <w:p>
            <w:pPr>
              <w:rPr>
                <w:szCs w:val="21"/>
              </w:rPr>
            </w:pPr>
            <w:r>
              <w:rPr>
                <w:rFonts w:hint="eastAsia"/>
                <w:szCs w:val="21"/>
              </w:rPr>
              <w:t>测试计划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bottom w:val="single" w:color="auto" w:sz="4" w:space="0"/>
            </w:tcBorders>
          </w:tcPr>
          <w:p>
            <w:pPr>
              <w:rPr>
                <w:szCs w:val="21"/>
              </w:rPr>
            </w:pPr>
            <w:r>
              <w:rPr>
                <w:rFonts w:hint="eastAsia"/>
                <w:szCs w:val="21"/>
              </w:rPr>
              <w:t>系统维护计划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 w:hRule="atLeast"/>
        </w:trPr>
        <w:tc>
          <w:tcPr>
            <w:tcW w:w="8500" w:type="dxa"/>
            <w:tcBorders>
              <w:top w:val="single" w:color="auto" w:sz="4" w:space="0"/>
              <w:bottom w:val="single" w:color="auto" w:sz="4" w:space="0"/>
            </w:tcBorders>
          </w:tcPr>
          <w:p>
            <w:r>
              <w:rPr>
                <w:rFonts w:hint="eastAsia"/>
                <w:szCs w:val="21"/>
              </w:rPr>
              <w:t>系统设计计划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5" w:hRule="atLeast"/>
        </w:trPr>
        <w:tc>
          <w:tcPr>
            <w:tcW w:w="8500" w:type="dxa"/>
            <w:tcBorders>
              <w:top w:val="single" w:color="auto" w:sz="4" w:space="0"/>
              <w:bottom w:val="single" w:color="auto" w:sz="4" w:space="0"/>
            </w:tcBorders>
          </w:tcPr>
          <w:p>
            <w:r>
              <w:rPr>
                <w:rFonts w:hint="eastAsia"/>
                <w:szCs w:val="21"/>
              </w:rPr>
              <w:t>编码与系统实现计划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8" w:hRule="atLeast"/>
        </w:trPr>
        <w:tc>
          <w:tcPr>
            <w:tcW w:w="8500" w:type="dxa"/>
            <w:tcBorders>
              <w:top w:val="single" w:color="auto" w:sz="4" w:space="0"/>
            </w:tcBorders>
          </w:tcPr>
          <w:p>
            <w:r>
              <w:rPr>
                <w:rFonts w:hint="eastAsia"/>
                <w:szCs w:val="21"/>
              </w:rPr>
              <w:t>工程部署计划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0" w:type="dxa"/>
          </w:tcPr>
          <w:p>
            <w:pPr>
              <w:rPr>
                <w:szCs w:val="21"/>
              </w:rPr>
            </w:pPr>
            <w:r>
              <w:rPr>
                <w:rFonts w:hint="eastAsia"/>
                <w:szCs w:val="21"/>
              </w:rPr>
              <w:t>项目总结报告</w:t>
            </w:r>
          </w:p>
        </w:tc>
      </w:tr>
    </w:tbl>
    <w:p/>
    <w:p/>
    <w:p>
      <w:pPr>
        <w:pStyle w:val="61"/>
      </w:pPr>
      <w:bookmarkStart w:id="33" w:name="_Toc26692"/>
      <w:r>
        <w:rPr>
          <w:rFonts w:hint="eastAsia"/>
        </w:rPr>
        <w:t>验收</w:t>
      </w:r>
      <w:r>
        <w:t>标准</w:t>
      </w:r>
      <w:bookmarkEnd w:id="33"/>
    </w:p>
    <w:p>
      <w:pPr>
        <w:ind w:firstLine="420"/>
      </w:pPr>
      <w:r>
        <w:rPr>
          <w:rFonts w:hint="eastAsia" w:ascii="Times New Roman" w:hAnsi="Times New Roman" w:cs="Times New Roman"/>
          <w:szCs w:val="24"/>
        </w:rPr>
        <w:t>完成</w:t>
      </w:r>
      <w:r>
        <w:rPr>
          <w:rFonts w:ascii="Times New Roman" w:hAnsi="Times New Roman" w:cs="Times New Roman"/>
          <w:szCs w:val="24"/>
        </w:rPr>
        <w:t>“</w:t>
      </w:r>
      <w:r>
        <w:rPr>
          <w:rFonts w:hint="eastAsia" w:ascii="Times New Roman" w:hAnsi="Times New Roman" w:cs="Times New Roman"/>
          <w:szCs w:val="24"/>
        </w:rPr>
        <w:t>渔乐生活APP”项目各种</w:t>
      </w:r>
      <w:r>
        <w:rPr>
          <w:rFonts w:ascii="Times New Roman" w:hAnsi="Times New Roman" w:cs="Times New Roman"/>
          <w:szCs w:val="24"/>
        </w:rPr>
        <w:t>必要性文档编写</w:t>
      </w:r>
      <w:r>
        <w:rPr>
          <w:rFonts w:hint="eastAsia" w:ascii="Times New Roman" w:hAnsi="Times New Roman" w:cs="Times New Roman"/>
          <w:szCs w:val="24"/>
        </w:rPr>
        <w:t>，合理安排</w:t>
      </w:r>
      <w:r>
        <w:rPr>
          <w:rFonts w:ascii="Times New Roman" w:hAnsi="Times New Roman" w:cs="Times New Roman"/>
          <w:szCs w:val="24"/>
        </w:rPr>
        <w:t>各成员的工作，听取指导老师以及各种用户的意见和建议</w:t>
      </w:r>
      <w:r>
        <w:rPr>
          <w:rFonts w:hint="eastAsia" w:ascii="Times New Roman" w:hAnsi="Times New Roman" w:cs="Times New Roman"/>
          <w:szCs w:val="24"/>
        </w:rPr>
        <w:t>，</w:t>
      </w:r>
      <w:r>
        <w:rPr>
          <w:rFonts w:ascii="Times New Roman" w:hAnsi="Times New Roman" w:cs="Times New Roman"/>
          <w:szCs w:val="24"/>
        </w:rPr>
        <w:t>总结归纳，完成各个阶段的文档编写</w:t>
      </w:r>
      <w:r>
        <w:rPr>
          <w:rFonts w:hint="eastAsia" w:ascii="Times New Roman" w:hAnsi="Times New Roman" w:cs="Times New Roman"/>
          <w:szCs w:val="24"/>
        </w:rPr>
        <w:t>，并将必要的功能全部实现出来</w:t>
      </w:r>
      <w:r>
        <w:rPr>
          <w:rFonts w:ascii="Times New Roman" w:hAnsi="Times New Roman" w:cs="Times New Roman"/>
          <w:szCs w:val="24"/>
        </w:rPr>
        <w:t>。</w:t>
      </w:r>
    </w:p>
    <w:p>
      <w:pPr>
        <w:pStyle w:val="59"/>
      </w:pPr>
      <w:bookmarkStart w:id="34" w:name="_Toc13299"/>
      <w:r>
        <w:rPr>
          <w:rFonts w:hint="eastAsia"/>
        </w:rPr>
        <w:t>实施</w:t>
      </w:r>
      <w:r>
        <w:t>计划</w:t>
      </w:r>
      <w:bookmarkEnd w:id="34"/>
    </w:p>
    <w:p>
      <w:pPr>
        <w:pStyle w:val="61"/>
      </w:pPr>
      <w:bookmarkStart w:id="35" w:name="_Toc495757981"/>
      <w:bookmarkStart w:id="36" w:name="_Toc496746350"/>
      <w:bookmarkStart w:id="37" w:name="_Toc521309544"/>
      <w:bookmarkStart w:id="38" w:name="_Toc495758668"/>
      <w:bookmarkStart w:id="39" w:name="_Toc4114"/>
      <w:r>
        <w:rPr>
          <w:rFonts w:hint="eastAsia"/>
        </w:rPr>
        <w:t>工作任务的分解与人员分工</w:t>
      </w:r>
      <w:bookmarkEnd w:id="35"/>
      <w:bookmarkEnd w:id="36"/>
      <w:bookmarkEnd w:id="37"/>
      <w:bookmarkEnd w:id="38"/>
      <w:bookmarkEnd w:id="39"/>
    </w:p>
    <w:tbl>
      <w:tblPr>
        <w:tblStyle w:val="41"/>
        <w:tblW w:w="822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3119"/>
        <w:gridCol w:w="1705"/>
        <w:gridCol w:w="3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BDD6EE" w:themeFill="accent1" w:themeFillTint="66"/>
            <w:vAlign w:val="center"/>
          </w:tcPr>
          <w:p>
            <w:pPr>
              <w:rPr>
                <w:b/>
              </w:rPr>
            </w:pPr>
            <w:r>
              <w:rPr>
                <w:rFonts w:hint="eastAsia"/>
                <w:b/>
              </w:rPr>
              <w:t>任务名称</w:t>
            </w:r>
          </w:p>
        </w:tc>
        <w:tc>
          <w:tcPr>
            <w:tcW w:w="1705" w:type="dxa"/>
            <w:shd w:val="clear" w:color="auto" w:fill="BDD6EE" w:themeFill="accent1" w:themeFillTint="66"/>
          </w:tcPr>
          <w:p>
            <w:pPr>
              <w:rPr>
                <w:b/>
              </w:rPr>
            </w:pPr>
            <w:r>
              <w:rPr>
                <w:rFonts w:hint="eastAsia"/>
                <w:b/>
              </w:rPr>
              <w:t>负责人</w:t>
            </w:r>
          </w:p>
        </w:tc>
        <w:tc>
          <w:tcPr>
            <w:tcW w:w="3398" w:type="dxa"/>
            <w:shd w:val="clear" w:color="auto" w:fill="BDD6EE" w:themeFill="accent1" w:themeFillTint="66"/>
          </w:tcPr>
          <w:p>
            <w:pPr>
              <w:rPr>
                <w:b/>
              </w:rPr>
            </w:pPr>
            <w:r>
              <w:rPr>
                <w:rFonts w:hint="eastAsia"/>
                <w:b/>
              </w:rPr>
              <w:t>参与</w:t>
            </w:r>
            <w:r>
              <w:rPr>
                <w:b/>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获取需求</w:t>
            </w:r>
          </w:p>
        </w:tc>
        <w:tc>
          <w:tcPr>
            <w:tcW w:w="1705" w:type="dxa"/>
            <w:vMerge w:val="restart"/>
            <w:shd w:val="clear" w:color="auto" w:fill="FFFFFF"/>
            <w:vAlign w:val="center"/>
          </w:tcPr>
          <w:p>
            <w:pPr>
              <w:jc w:val="center"/>
            </w:pPr>
            <w:r>
              <w:rPr>
                <w:rFonts w:hint="eastAsia" w:ascii="等线" w:hAnsi="等线" w:eastAsia="等线"/>
                <w:b/>
                <w:bCs/>
                <w:color w:val="000000"/>
                <w:sz w:val="22"/>
              </w:rPr>
              <w:t>张荣阳</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编写项目视图与范围</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用户群分类</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选择产品代表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61" w:hRule="atLeast"/>
        </w:trPr>
        <w:tc>
          <w:tcPr>
            <w:tcW w:w="3119" w:type="dxa"/>
            <w:shd w:val="clear" w:color="auto" w:fill="FFFFFF"/>
            <w:vAlign w:val="center"/>
          </w:tcPr>
          <w:p>
            <w:pPr>
              <w:ind w:firstLine="420" w:firstLineChars="200"/>
            </w:pPr>
            <w:r>
              <w:rPr>
                <w:rFonts w:hint="eastAsia"/>
              </w:rPr>
              <w:t>确定使用实例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172" w:hRule="atLeast"/>
        </w:trPr>
        <w:tc>
          <w:tcPr>
            <w:tcW w:w="3119" w:type="dxa"/>
            <w:shd w:val="clear" w:color="auto" w:fill="FFFFFF"/>
            <w:vAlign w:val="center"/>
          </w:tcPr>
          <w:p>
            <w:pPr>
              <w:ind w:firstLine="420" w:firstLineChars="200"/>
            </w:pPr>
            <w:r>
              <w:rPr>
                <w:rFonts w:hint="eastAsia"/>
              </w:rPr>
              <w:t>召开</w:t>
            </w:r>
            <w:r>
              <w:t>应用程序开发联系会议</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需求访谈</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分析用户工作流程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确定质量属性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检查问题报告</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需求重用</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需求分析</w:t>
            </w:r>
          </w:p>
        </w:tc>
        <w:tc>
          <w:tcPr>
            <w:tcW w:w="1705" w:type="dxa"/>
            <w:vMerge w:val="restart"/>
            <w:shd w:val="clear" w:color="auto" w:fill="FFFFFF"/>
            <w:vAlign w:val="center"/>
          </w:tcPr>
          <w:p>
            <w:pPr>
              <w:jc w:val="center"/>
            </w:pPr>
            <w:r>
              <w:rPr>
                <w:rFonts w:hint="eastAsia" w:ascii="等线" w:hAnsi="等线" w:eastAsia="等线"/>
                <w:b/>
                <w:bCs/>
                <w:color w:val="000000"/>
                <w:sz w:val="22"/>
              </w:rPr>
              <w:t>赵伟宏</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绘制关联图</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创建开发原型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分析可行性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确定需求优先级</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为需求建立模型</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编写数据字典</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应用质量功能调配</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需求规格说明</w:t>
            </w:r>
          </w:p>
        </w:tc>
        <w:tc>
          <w:tcPr>
            <w:tcW w:w="1705" w:type="dxa"/>
            <w:vMerge w:val="restart"/>
            <w:shd w:val="clear" w:color="auto" w:fill="FFFFFF"/>
            <w:vAlign w:val="center"/>
          </w:tcPr>
          <w:p>
            <w:pPr>
              <w:jc w:val="center"/>
            </w:pPr>
            <w:r>
              <w:rPr>
                <w:rFonts w:hint="eastAsia" w:ascii="等线" w:hAnsi="等线" w:eastAsia="等线"/>
                <w:b/>
                <w:bCs/>
                <w:color w:val="000000"/>
                <w:sz w:val="22"/>
              </w:rPr>
              <w:t>林翼力</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采用软件需求规格说明模板</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指明需求来源</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为每一项需求注上标号</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记录业务规范</w:t>
            </w:r>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bookmarkStart w:id="40" w:name="OLE_LINK3"/>
            <w:r>
              <w:rPr>
                <w:rFonts w:hint="eastAsia"/>
              </w:rPr>
              <w:t>创建需求跟踪能力矩阵</w:t>
            </w:r>
            <w:bookmarkEnd w:id="40"/>
          </w:p>
        </w:tc>
        <w:tc>
          <w:tcPr>
            <w:tcW w:w="1705" w:type="dxa"/>
            <w:vMerge w:val="continue"/>
            <w:shd w:val="clear" w:color="auto" w:fill="FFFFFF"/>
          </w:tcPr>
          <w:p/>
        </w:tc>
        <w:tc>
          <w:tcPr>
            <w:tcW w:w="3398" w:type="dxa"/>
            <w:vMerge w:val="continue"/>
            <w:shd w:val="clear" w:color="auto" w:fill="FFFFFF"/>
            <w:vAlign w:val="center"/>
          </w:tcPr>
          <w:p>
            <w:pPr>
              <w:jc w:val="cente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rPr>
                <w:b/>
              </w:rPr>
            </w:pPr>
            <w:r>
              <w:rPr>
                <w:rFonts w:hint="eastAsia"/>
                <w:b/>
              </w:rPr>
              <w:t>需求规格审核</w:t>
            </w:r>
          </w:p>
        </w:tc>
        <w:tc>
          <w:tcPr>
            <w:tcW w:w="1705" w:type="dxa"/>
            <w:vMerge w:val="restart"/>
            <w:shd w:val="clear" w:color="auto" w:fill="FFFFFF"/>
            <w:vAlign w:val="center"/>
          </w:tcPr>
          <w:p>
            <w:pPr>
              <w:jc w:val="center"/>
            </w:pPr>
            <w:r>
              <w:rPr>
                <w:rFonts w:hint="eastAsia" w:ascii="等线" w:hAnsi="等线" w:eastAsia="等线"/>
                <w:b/>
                <w:bCs/>
                <w:color w:val="000000"/>
                <w:sz w:val="22"/>
              </w:rPr>
              <w:t>刘浥</w:t>
            </w:r>
          </w:p>
        </w:tc>
        <w:tc>
          <w:tcPr>
            <w:tcW w:w="3398" w:type="dxa"/>
            <w:vMerge w:val="restart"/>
            <w:shd w:val="clear" w:color="auto" w:fill="FFFFFF"/>
            <w:vAlign w:val="center"/>
          </w:tcPr>
          <w:p>
            <w:pPr>
              <w:jc w:val="center"/>
              <w:rPr>
                <w:rFonts w:ascii="等线" w:hAnsi="等线" w:eastAsia="等线"/>
                <w:b/>
                <w:bCs/>
                <w:color w:val="000000"/>
                <w:sz w:val="22"/>
              </w:rPr>
            </w:pPr>
            <w:r>
              <w:rPr>
                <w:rFonts w:hint="eastAsia" w:ascii="等线" w:hAnsi="等线" w:eastAsia="等线"/>
                <w:b/>
                <w:bCs/>
                <w:color w:val="000000"/>
                <w:sz w:val="22"/>
              </w:rPr>
              <w:t>张荣阳，赵伟宏，林翼力，刘浥，陈帆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编写测试用例</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编写用户手册</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确定合格的标准</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c>
          <w:tcPr>
            <w:tcW w:w="3119" w:type="dxa"/>
            <w:shd w:val="clear" w:color="auto" w:fill="FFFFFF"/>
            <w:vAlign w:val="center"/>
          </w:tcPr>
          <w:p>
            <w:pPr>
              <w:ind w:firstLine="420" w:firstLineChars="200"/>
            </w:pPr>
            <w:r>
              <w:rPr>
                <w:rFonts w:hint="eastAsia"/>
              </w:rPr>
              <w:t>审查需求文档</w:t>
            </w:r>
          </w:p>
        </w:tc>
        <w:tc>
          <w:tcPr>
            <w:tcW w:w="1705" w:type="dxa"/>
            <w:vMerge w:val="continue"/>
            <w:shd w:val="clear" w:color="auto" w:fill="FFFFFF"/>
          </w:tcPr>
          <w:p/>
        </w:tc>
        <w:tc>
          <w:tcPr>
            <w:tcW w:w="3398" w:type="dxa"/>
            <w:vMerge w:val="continue"/>
            <w:shd w:val="clear" w:color="auto" w:fill="FFFFFF"/>
          </w:tcPr>
          <w:p>
            <w:pPr>
              <w:rPr>
                <w:rFonts w:ascii="等线" w:hAnsi="等线" w:eastAsia="等线"/>
                <w:color w:val="000000"/>
                <w:sz w:val="22"/>
              </w:rPr>
            </w:pPr>
          </w:p>
        </w:tc>
      </w:tr>
    </w:tbl>
    <w:p>
      <w:pPr>
        <w:ind w:firstLine="210" w:firstLineChars="100"/>
        <w:rPr>
          <w:rFonts w:ascii="Times New Roman" w:hAnsi="Times New Roman" w:cs="Times New Roman"/>
          <w:i/>
          <w:szCs w:val="24"/>
          <w:u w:val="single"/>
        </w:rPr>
      </w:pPr>
    </w:p>
    <w:p>
      <w:pPr>
        <w:ind w:firstLine="210" w:firstLineChars="100"/>
        <w:rPr>
          <w:rFonts w:ascii="Times New Roman" w:hAnsi="Times New Roman" w:cs="Times New Roman"/>
          <w:szCs w:val="21"/>
        </w:rPr>
      </w:pPr>
    </w:p>
    <w:p>
      <w:pPr>
        <w:pStyle w:val="61"/>
      </w:pPr>
      <w:bookmarkStart w:id="41" w:name="_Toc496746351"/>
      <w:bookmarkStart w:id="42" w:name="_Toc521309545"/>
      <w:bookmarkStart w:id="43" w:name="_Toc23520"/>
      <w:bookmarkStart w:id="44" w:name="_Toc495758669"/>
      <w:bookmarkStart w:id="45" w:name="_Toc495757982"/>
      <w:r>
        <w:rPr>
          <w:rFonts w:hint="eastAsia"/>
        </w:rPr>
        <w:t>接口人员</w:t>
      </w:r>
      <w:bookmarkEnd w:id="41"/>
      <w:bookmarkEnd w:id="42"/>
      <w:bookmarkEnd w:id="43"/>
      <w:bookmarkEnd w:id="44"/>
      <w:bookmarkEnd w:id="45"/>
    </w:p>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5"/>
        <w:gridCol w:w="1451"/>
        <w:gridCol w:w="2001"/>
        <w:gridCol w:w="1308"/>
        <w:gridCol w:w="19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2" w:hRule="atLeast"/>
        </w:trPr>
        <w:tc>
          <w:tcPr>
            <w:tcW w:w="1555" w:type="dxa"/>
            <w:vMerge w:val="restart"/>
            <w:shd w:val="clear" w:color="auto" w:fill="BDD6EE"/>
          </w:tcPr>
          <w:p>
            <w:pPr>
              <w:ind w:firstLine="422"/>
              <w:jc w:val="center"/>
              <w:rPr>
                <w:b/>
              </w:rPr>
            </w:pPr>
            <w:bookmarkStart w:id="46" w:name="_Toc495758670"/>
            <w:bookmarkStart w:id="47" w:name="_Toc521309546"/>
            <w:bookmarkStart w:id="48" w:name="_Toc495757983"/>
            <w:r>
              <w:rPr>
                <w:rFonts w:hint="eastAsia"/>
                <w:b/>
              </w:rPr>
              <w:t>姓名</w:t>
            </w:r>
          </w:p>
        </w:tc>
        <w:tc>
          <w:tcPr>
            <w:tcW w:w="4760" w:type="dxa"/>
            <w:gridSpan w:val="3"/>
            <w:tcBorders>
              <w:bottom w:val="single" w:color="auto" w:sz="4" w:space="0"/>
            </w:tcBorders>
            <w:shd w:val="clear" w:color="auto" w:fill="BDD6EE"/>
          </w:tcPr>
          <w:p>
            <w:pPr>
              <w:ind w:firstLine="422"/>
              <w:jc w:val="center"/>
              <w:rPr>
                <w:b/>
              </w:rPr>
            </w:pPr>
            <w:r>
              <w:rPr>
                <w:rFonts w:hint="eastAsia"/>
                <w:b/>
              </w:rPr>
              <w:t>联系方式</w:t>
            </w:r>
          </w:p>
        </w:tc>
        <w:tc>
          <w:tcPr>
            <w:tcW w:w="1981" w:type="dxa"/>
            <w:vMerge w:val="restart"/>
            <w:shd w:val="clear" w:color="auto" w:fill="BDD6EE"/>
          </w:tcPr>
          <w:p>
            <w:pPr>
              <w:ind w:firstLine="422"/>
              <w:rPr>
                <w:b/>
              </w:rPr>
            </w:pPr>
            <w:r>
              <w:rPr>
                <w:rFonts w:hint="eastAsia"/>
                <w:b/>
              </w:rPr>
              <w:t>接口联系</w:t>
            </w:r>
            <w:r>
              <w:rPr>
                <w:b/>
              </w:rPr>
              <w:t>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7" w:hRule="atLeast"/>
        </w:trPr>
        <w:tc>
          <w:tcPr>
            <w:tcW w:w="1555" w:type="dxa"/>
            <w:vMerge w:val="continue"/>
            <w:shd w:val="clear" w:color="auto" w:fill="BDD6EE"/>
          </w:tcPr>
          <w:p>
            <w:pPr>
              <w:ind w:firstLine="422"/>
              <w:jc w:val="center"/>
              <w:rPr>
                <w:b/>
              </w:rPr>
            </w:pPr>
          </w:p>
        </w:tc>
        <w:tc>
          <w:tcPr>
            <w:tcW w:w="1451" w:type="dxa"/>
            <w:tcBorders>
              <w:top w:val="single" w:color="auto" w:sz="4" w:space="0"/>
            </w:tcBorders>
            <w:shd w:val="clear" w:color="auto" w:fill="BDD6EE"/>
          </w:tcPr>
          <w:p>
            <w:pPr>
              <w:rPr>
                <w:b/>
              </w:rPr>
            </w:pPr>
            <w:r>
              <w:rPr>
                <w:rFonts w:hint="eastAsia"/>
                <w:b/>
              </w:rPr>
              <w:t>联系电话</w:t>
            </w:r>
          </w:p>
        </w:tc>
        <w:tc>
          <w:tcPr>
            <w:tcW w:w="2001" w:type="dxa"/>
            <w:tcBorders>
              <w:top w:val="single" w:color="auto" w:sz="4" w:space="0"/>
            </w:tcBorders>
            <w:shd w:val="clear" w:color="auto" w:fill="BDD6EE"/>
          </w:tcPr>
          <w:p>
            <w:pPr>
              <w:ind w:firstLine="422"/>
              <w:rPr>
                <w:b/>
              </w:rPr>
            </w:pPr>
            <w:r>
              <w:rPr>
                <w:rFonts w:hint="eastAsia"/>
                <w:b/>
              </w:rPr>
              <w:t>邮箱</w:t>
            </w:r>
          </w:p>
        </w:tc>
        <w:tc>
          <w:tcPr>
            <w:tcW w:w="1308" w:type="dxa"/>
            <w:tcBorders>
              <w:top w:val="single" w:color="auto" w:sz="4" w:space="0"/>
            </w:tcBorders>
            <w:shd w:val="clear" w:color="auto" w:fill="BDD6EE"/>
          </w:tcPr>
          <w:p>
            <w:r>
              <w:rPr>
                <w:rFonts w:hint="eastAsia"/>
                <w:b/>
              </w:rPr>
              <w:t>地址</w:t>
            </w:r>
          </w:p>
        </w:tc>
        <w:tc>
          <w:tcPr>
            <w:tcW w:w="1981" w:type="dxa"/>
            <w:vMerge w:val="continue"/>
            <w:shd w:val="clear" w:color="auto" w:fill="BDD6EE"/>
          </w:tcPr>
          <w:p>
            <w:pPr>
              <w:ind w:firstLine="422"/>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3" w:hRule="atLeast"/>
        </w:trPr>
        <w:tc>
          <w:tcPr>
            <w:tcW w:w="1555" w:type="dxa"/>
          </w:tcPr>
          <w:p>
            <w:pPr>
              <w:ind w:firstLine="420"/>
              <w:jc w:val="center"/>
            </w:pPr>
            <w:r>
              <w:rPr>
                <w:rFonts w:hint="eastAsia"/>
              </w:rPr>
              <w:t>杨枨</w:t>
            </w:r>
          </w:p>
        </w:tc>
        <w:tc>
          <w:tcPr>
            <w:tcW w:w="1451" w:type="dxa"/>
          </w:tcPr>
          <w:p>
            <w:r>
              <w:t>13357102333</w:t>
            </w:r>
          </w:p>
        </w:tc>
        <w:tc>
          <w:tcPr>
            <w:tcW w:w="2001" w:type="dxa"/>
          </w:tcPr>
          <w:p>
            <w:pPr>
              <w:jc w:val="center"/>
            </w:pPr>
            <w:r>
              <w:fldChar w:fldCharType="begin"/>
            </w:r>
            <w:r>
              <w:instrText xml:space="preserve"> HYPERLINK "mailto:yangc@zucc.edu.cn" </w:instrText>
            </w:r>
            <w:r>
              <w:fldChar w:fldCharType="separate"/>
            </w:r>
            <w:r>
              <w:t>yangc@zucc.edu.cn</w:t>
            </w:r>
            <w:r>
              <w:fldChar w:fldCharType="end"/>
            </w:r>
          </w:p>
        </w:tc>
        <w:tc>
          <w:tcPr>
            <w:tcW w:w="1308" w:type="dxa"/>
          </w:tcPr>
          <w:p>
            <w:r>
              <w:rPr>
                <w:rFonts w:hint="eastAsia"/>
              </w:rPr>
              <w:t>理四</w:t>
            </w:r>
            <w:r>
              <w:t>504</w:t>
            </w:r>
          </w:p>
        </w:tc>
        <w:tc>
          <w:tcPr>
            <w:tcW w:w="1981" w:type="dxa"/>
          </w:tcPr>
          <w:p>
            <w:pPr>
              <w:ind w:firstLine="420"/>
            </w:pPr>
            <w:r>
              <w:rPr>
                <w:rFonts w:hint="eastAsia"/>
              </w:rPr>
              <w:t>张荣阳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4" w:hRule="atLeast"/>
        </w:trPr>
        <w:tc>
          <w:tcPr>
            <w:tcW w:w="1555" w:type="dxa"/>
          </w:tcPr>
          <w:p>
            <w:pPr>
              <w:ind w:firstLine="420"/>
              <w:jc w:val="center"/>
            </w:pPr>
            <w:r>
              <w:rPr>
                <w:rFonts w:hint="eastAsia"/>
              </w:rPr>
              <w:t>侯宏仑</w:t>
            </w:r>
          </w:p>
        </w:tc>
        <w:tc>
          <w:tcPr>
            <w:tcW w:w="1451" w:type="dxa"/>
          </w:tcPr>
          <w:p>
            <w:r>
              <w:t>13071858629</w:t>
            </w:r>
          </w:p>
        </w:tc>
        <w:tc>
          <w:tcPr>
            <w:tcW w:w="2001" w:type="dxa"/>
          </w:tcPr>
          <w:p>
            <w:pPr>
              <w:jc w:val="center"/>
            </w:pPr>
            <w:r>
              <w:fldChar w:fldCharType="begin"/>
            </w:r>
            <w:r>
              <w:instrText xml:space="preserve"> HYPERLINK "mailto:houhl@zucc.edu.cn" </w:instrText>
            </w:r>
            <w:r>
              <w:fldChar w:fldCharType="separate"/>
            </w:r>
            <w:r>
              <w:t>houhl@zucc.edu.cn</w:t>
            </w:r>
            <w:r>
              <w:fldChar w:fldCharType="end"/>
            </w:r>
          </w:p>
        </w:tc>
        <w:tc>
          <w:tcPr>
            <w:tcW w:w="1308" w:type="dxa"/>
          </w:tcPr>
          <w:p>
            <w:r>
              <w:rPr>
                <w:rFonts w:hint="eastAsia"/>
              </w:rPr>
              <w:t>理四</w:t>
            </w:r>
            <w:r>
              <w:t>501</w:t>
            </w:r>
          </w:p>
        </w:tc>
        <w:tc>
          <w:tcPr>
            <w:tcW w:w="1981" w:type="dxa"/>
          </w:tcPr>
          <w:p>
            <w:pPr>
              <w:ind w:firstLine="420"/>
            </w:pPr>
            <w:r>
              <w:rPr>
                <w:rFonts w:hint="eastAsia"/>
              </w:rPr>
              <w:t>张荣阳</w:t>
            </w:r>
          </w:p>
        </w:tc>
      </w:tr>
    </w:tbl>
    <w:p>
      <w:pPr>
        <w:pStyle w:val="61"/>
      </w:pPr>
      <w:r>
        <w:rPr>
          <w:rFonts w:hint="eastAsia"/>
        </w:rPr>
        <w:t xml:space="preserve"> </w:t>
      </w:r>
      <w:bookmarkStart w:id="49" w:name="_Toc496746352"/>
      <w:bookmarkStart w:id="50" w:name="_Toc16096"/>
      <w:r>
        <w:rPr>
          <w:rFonts w:hint="eastAsia"/>
        </w:rPr>
        <w:t>进度</w:t>
      </w:r>
      <w:bookmarkEnd w:id="46"/>
      <w:bookmarkEnd w:id="47"/>
      <w:bookmarkEnd w:id="48"/>
      <w:bookmarkEnd w:id="49"/>
      <w:bookmarkEnd w:id="50"/>
    </w:p>
    <w:p>
      <w:pPr>
        <w:rPr>
          <w:rFonts w:ascii="Times New Roman" w:hAnsi="Times New Roman" w:cs="Times New Roman"/>
          <w:szCs w:val="24"/>
        </w:rPr>
      </w:pPr>
      <w:r>
        <w:rPr>
          <w:rFonts w:hint="eastAsia" w:ascii="Times New Roman" w:hAnsi="Times New Roman" w:cs="Times New Roman"/>
          <w:szCs w:val="24"/>
        </w:rPr>
        <w:t>详见《</w:t>
      </w:r>
      <w:r>
        <w:rPr>
          <w:rFonts w:ascii="Times New Roman" w:hAnsi="Times New Roman" w:cs="Times New Roman"/>
          <w:szCs w:val="24"/>
        </w:rPr>
        <w:t>PRD-201</w:t>
      </w:r>
      <w:r>
        <w:rPr>
          <w:rFonts w:hint="eastAsia" w:ascii="Times New Roman" w:hAnsi="Times New Roman" w:cs="Times New Roman"/>
          <w:szCs w:val="24"/>
        </w:rPr>
        <w:t>8</w:t>
      </w:r>
      <w:r>
        <w:rPr>
          <w:rFonts w:ascii="Times New Roman" w:hAnsi="Times New Roman" w:cs="Times New Roman"/>
          <w:szCs w:val="24"/>
        </w:rPr>
        <w:t>-G0</w:t>
      </w:r>
      <w:r>
        <w:rPr>
          <w:rFonts w:hint="eastAsia" w:ascii="Times New Roman" w:hAnsi="Times New Roman" w:cs="Times New Roman"/>
          <w:szCs w:val="24"/>
        </w:rPr>
        <w:t>7</w:t>
      </w:r>
      <w:r>
        <w:rPr>
          <w:rFonts w:ascii="Times New Roman" w:hAnsi="Times New Roman" w:cs="Times New Roman"/>
          <w:szCs w:val="24"/>
        </w:rPr>
        <w:t>-GANT</w:t>
      </w:r>
      <w:r>
        <w:rPr>
          <w:rFonts w:hint="eastAsia" w:ascii="Times New Roman" w:hAnsi="Times New Roman" w:cs="Times New Roman"/>
          <w:szCs w:val="24"/>
        </w:rPr>
        <w:t>T》</w:t>
      </w:r>
    </w:p>
    <w:p>
      <w:pPr>
        <w:rPr>
          <w:rFonts w:ascii="Times New Roman" w:hAnsi="Times New Roman" w:cs="Times New Roman"/>
          <w:szCs w:val="24"/>
        </w:rPr>
      </w:pPr>
    </w:p>
    <w:p>
      <w:pPr>
        <w:pStyle w:val="61"/>
      </w:pPr>
      <w:bookmarkStart w:id="51" w:name="_Toc521309547"/>
      <w:bookmarkStart w:id="52" w:name="_Toc19924"/>
      <w:bookmarkStart w:id="53" w:name="_Toc495757984"/>
      <w:bookmarkStart w:id="54" w:name="_Toc496746353"/>
      <w:bookmarkStart w:id="55" w:name="_Toc495758671"/>
      <w:r>
        <w:rPr>
          <w:rFonts w:hint="eastAsia"/>
        </w:rPr>
        <w:t>预算</w:t>
      </w:r>
      <w:bookmarkEnd w:id="51"/>
      <w:bookmarkEnd w:id="52"/>
      <w:bookmarkEnd w:id="53"/>
      <w:bookmarkEnd w:id="54"/>
      <w:bookmarkEnd w:id="55"/>
    </w:p>
    <w:p>
      <w:pPr>
        <w:rPr>
          <w:rFonts w:ascii="Times New Roman" w:hAnsi="Times New Roman" w:cs="Times New Roman"/>
          <w:szCs w:val="24"/>
        </w:rPr>
      </w:pPr>
      <w:r>
        <w:rPr>
          <w:rFonts w:hint="eastAsia" w:ascii="Times New Roman" w:hAnsi="Times New Roman" w:cs="Times New Roman"/>
          <w:szCs w:val="24"/>
        </w:rPr>
        <w:t xml:space="preserve"> </w:t>
      </w:r>
    </w:p>
    <w:p>
      <w:pPr>
        <w:rPr>
          <w:rFonts w:ascii="Times New Roman" w:hAnsi="Times New Roman" w:cs="Times New Roman"/>
          <w:szCs w:val="24"/>
        </w:rPr>
      </w:pPr>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186"/>
        <w:gridCol w:w="3180"/>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777"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18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186"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18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300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186"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kern w:val="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186" w:type="dxa"/>
            <w:tcBorders>
              <w:top w:val="nil"/>
              <w:left w:val="nil"/>
              <w:bottom w:val="single" w:color="auto" w:sz="4" w:space="0"/>
              <w:right w:val="single" w:color="auto" w:sz="4" w:space="0"/>
            </w:tcBorders>
            <w:shd w:val="clear" w:color="auto" w:fill="auto"/>
            <w:vAlign w:val="center"/>
          </w:tcPr>
          <w:p>
            <w:pPr>
              <w:jc w:val="center"/>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18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tbl>
    <w:p>
      <w:pPr>
        <w:rPr>
          <w:rFonts w:ascii="Times New Roman" w:hAnsi="Times New Roman" w:cs="Times New Roman"/>
          <w:szCs w:val="24"/>
        </w:rPr>
      </w:pPr>
    </w:p>
    <w:p>
      <w:pPr>
        <w:rPr>
          <w:rFonts w:ascii="Times New Roman" w:hAnsi="Times New Roman" w:cs="Times New Roman"/>
          <w:szCs w:val="24"/>
        </w:rPr>
      </w:pPr>
    </w:p>
    <w:p>
      <w:pPr>
        <w:pStyle w:val="61"/>
      </w:pPr>
      <w:bookmarkStart w:id="56" w:name="_Toc495758672"/>
      <w:bookmarkStart w:id="57" w:name="_Toc495757985"/>
      <w:bookmarkStart w:id="58" w:name="_Toc6026"/>
      <w:bookmarkStart w:id="59" w:name="_Toc496746354"/>
      <w:bookmarkStart w:id="60" w:name="_Toc521309548"/>
      <w:r>
        <w:rPr>
          <w:rFonts w:hint="eastAsia"/>
        </w:rPr>
        <w:t>关键问题</w:t>
      </w:r>
      <w:bookmarkEnd w:id="56"/>
      <w:bookmarkEnd w:id="57"/>
      <w:bookmarkEnd w:id="58"/>
      <w:bookmarkEnd w:id="59"/>
      <w:bookmarkEnd w:id="60"/>
    </w:p>
    <w:p>
      <w:pPr>
        <w:rPr>
          <w:rFonts w:ascii="Times New Roman" w:hAnsi="Times New Roman" w:cs="Times New Roman"/>
          <w:szCs w:val="24"/>
        </w:rPr>
      </w:pP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7"/>
        <w:gridCol w:w="1157"/>
        <w:gridCol w:w="1157"/>
        <w:gridCol w:w="1371"/>
        <w:gridCol w:w="1157"/>
        <w:gridCol w:w="1157"/>
        <w:gridCol w:w="1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BDD6EE" w:themeFill="accent1" w:themeFillTint="66"/>
          </w:tcPr>
          <w:p>
            <w:pPr>
              <w:ind w:firstLine="422"/>
              <w:rPr>
                <w:b/>
              </w:rPr>
            </w:pPr>
            <w:r>
              <w:rPr>
                <w:rFonts w:hint="eastAsia"/>
                <w:b/>
              </w:rPr>
              <w:t>风险介绍</w:t>
            </w:r>
          </w:p>
        </w:tc>
        <w:tc>
          <w:tcPr>
            <w:tcW w:w="1157" w:type="dxa"/>
            <w:shd w:val="clear" w:color="auto" w:fill="BDD6EE" w:themeFill="accent1" w:themeFillTint="66"/>
          </w:tcPr>
          <w:p>
            <w:pPr>
              <w:ind w:firstLine="422"/>
            </w:pPr>
            <w:r>
              <w:rPr>
                <w:rFonts w:hint="eastAsia"/>
                <w:b/>
              </w:rPr>
              <w:t>风险类型</w:t>
            </w:r>
          </w:p>
        </w:tc>
        <w:tc>
          <w:tcPr>
            <w:tcW w:w="1157" w:type="dxa"/>
            <w:shd w:val="clear" w:color="auto" w:fill="BDD6EE" w:themeFill="accent1" w:themeFillTint="66"/>
          </w:tcPr>
          <w:p>
            <w:pPr>
              <w:ind w:firstLine="422"/>
            </w:pPr>
            <w:r>
              <w:rPr>
                <w:rFonts w:hint="eastAsia"/>
                <w:b/>
              </w:rPr>
              <w:t>应对优先级</w:t>
            </w:r>
          </w:p>
        </w:tc>
        <w:tc>
          <w:tcPr>
            <w:tcW w:w="1371" w:type="dxa"/>
            <w:shd w:val="clear" w:color="auto" w:fill="BDD6EE" w:themeFill="accent1" w:themeFillTint="66"/>
          </w:tcPr>
          <w:p>
            <w:pPr>
              <w:ind w:firstLine="422"/>
            </w:pPr>
            <w:r>
              <w:rPr>
                <w:rFonts w:hint="eastAsia"/>
                <w:b/>
              </w:rPr>
              <w:t>应对措施</w:t>
            </w:r>
          </w:p>
        </w:tc>
        <w:tc>
          <w:tcPr>
            <w:tcW w:w="1157" w:type="dxa"/>
            <w:shd w:val="clear" w:color="auto" w:fill="BDD6EE" w:themeFill="accent1" w:themeFillTint="66"/>
          </w:tcPr>
          <w:p>
            <w:pPr>
              <w:ind w:firstLine="422"/>
            </w:pPr>
            <w:r>
              <w:rPr>
                <w:rFonts w:hint="eastAsia"/>
                <w:b/>
              </w:rPr>
              <w:t>影响等级</w:t>
            </w:r>
          </w:p>
        </w:tc>
        <w:tc>
          <w:tcPr>
            <w:tcW w:w="1157" w:type="dxa"/>
            <w:shd w:val="clear" w:color="auto" w:fill="BDD6EE" w:themeFill="accent1" w:themeFillTint="66"/>
          </w:tcPr>
          <w:p>
            <w:pPr>
              <w:ind w:firstLine="422"/>
              <w:rPr>
                <w:b/>
              </w:rPr>
            </w:pPr>
            <w:r>
              <w:rPr>
                <w:rFonts w:hint="eastAsia"/>
                <w:b/>
              </w:rPr>
              <w:t>可能性等级</w:t>
            </w:r>
          </w:p>
        </w:tc>
        <w:tc>
          <w:tcPr>
            <w:tcW w:w="1130" w:type="dxa"/>
            <w:shd w:val="clear" w:color="auto" w:fill="BDD6EE" w:themeFill="accent1" w:themeFillTint="66"/>
          </w:tcPr>
          <w:p>
            <w:pPr>
              <w:ind w:firstLine="422"/>
              <w:rPr>
                <w:b/>
              </w:rPr>
            </w:pPr>
            <w:r>
              <w:rPr>
                <w:rFonts w:hint="eastAsia"/>
                <w:b/>
              </w:rPr>
              <w:t>风险</w:t>
            </w:r>
            <w:r>
              <w:rPr>
                <w:b/>
              </w:rPr>
              <w:t>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成员因故请假</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提前改变任务的分配，他人顶上</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项目成员不能实现项目</w:t>
            </w:r>
          </w:p>
        </w:tc>
        <w:tc>
          <w:tcPr>
            <w:tcW w:w="1157" w:type="dxa"/>
            <w:shd w:val="clear" w:color="auto" w:fill="auto"/>
          </w:tcPr>
          <w:p>
            <w:r>
              <w:rPr>
                <w:rFonts w:hint="eastAsia"/>
              </w:rPr>
              <w:t>技术</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制定培训计划</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G</w:t>
            </w:r>
            <w:r>
              <w:t>it</w:t>
            </w:r>
            <w:r>
              <w:rPr>
                <w:rFonts w:hint="eastAsia"/>
              </w:rPr>
              <w:t>远端仓库崩溃</w:t>
            </w:r>
          </w:p>
        </w:tc>
        <w:tc>
          <w:tcPr>
            <w:tcW w:w="1157" w:type="dxa"/>
            <w:shd w:val="clear" w:color="auto" w:fill="auto"/>
          </w:tcPr>
          <w:p>
            <w:r>
              <w:rPr>
                <w:rFonts w:hint="eastAsia"/>
              </w:rPr>
              <w:t>TBD</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及时发现，用本地版本去创建新的远端仓库</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与干系人联系邮件发送内容、格式错误</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提前D</w:t>
            </w:r>
            <w:r>
              <w:t>eadline</w:t>
            </w:r>
            <w:r>
              <w:rPr>
                <w:rFonts w:hint="eastAsia"/>
              </w:rPr>
              <w:t>发邮件，抄送组员，即使发现错误并修正</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w:t>
            </w:r>
          </w:p>
        </w:tc>
        <w:tc>
          <w:tcPr>
            <w:tcW w:w="1130" w:type="dxa"/>
            <w:shd w:val="clear" w:color="auto" w:fill="auto"/>
          </w:tcPr>
          <w:p>
            <w:pPr>
              <w:ind w:firstLine="420"/>
            </w:pPr>
            <w:r>
              <w:rPr>
                <w:rFonts w:hint="eastAsia"/>
              </w:rPr>
              <w:t>R4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67" w:type="dxa"/>
            <w:shd w:val="clear" w:color="auto" w:fill="auto"/>
          </w:tcPr>
          <w:p>
            <w:pPr>
              <w:ind w:firstLine="420"/>
            </w:pPr>
            <w:r>
              <w:rPr>
                <w:rFonts w:hint="eastAsia"/>
              </w:rPr>
              <w:t>项目文件结构不符合要求</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配置管理员修改文件结构</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79" w:hRule="atLeast"/>
        </w:trPr>
        <w:tc>
          <w:tcPr>
            <w:tcW w:w="1167" w:type="dxa"/>
            <w:shd w:val="clear" w:color="auto" w:fill="auto"/>
          </w:tcPr>
          <w:p>
            <w:pPr>
              <w:ind w:firstLine="420"/>
            </w:pPr>
            <w:r>
              <w:rPr>
                <w:rFonts w:hint="eastAsia"/>
              </w:rPr>
              <w:t>对接下来的计划和任务定义不够充分明确</w:t>
            </w:r>
          </w:p>
        </w:tc>
        <w:tc>
          <w:tcPr>
            <w:tcW w:w="1157" w:type="dxa"/>
            <w:shd w:val="clear" w:color="auto" w:fill="auto"/>
          </w:tcPr>
          <w:p>
            <w:r>
              <w:rPr>
                <w:rFonts w:hint="eastAsia"/>
              </w:rPr>
              <w:t>任务</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找任务发布者（老师）明确任务，并制定一周的计划，每个组员都要有事可做</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90" w:hRule="atLeast"/>
        </w:trPr>
        <w:tc>
          <w:tcPr>
            <w:tcW w:w="1167" w:type="dxa"/>
            <w:shd w:val="clear" w:color="auto" w:fill="auto"/>
          </w:tcPr>
          <w:p>
            <w:pPr>
              <w:ind w:firstLine="420"/>
            </w:pPr>
            <w:r>
              <w:rPr>
                <w:rFonts w:hint="eastAsia"/>
              </w:rPr>
              <w:t>组内信息回复的实时性</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组内QQ群的信息要经常看，也要记得回复</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88" w:hRule="atLeast"/>
        </w:trPr>
        <w:tc>
          <w:tcPr>
            <w:tcW w:w="1167" w:type="dxa"/>
            <w:shd w:val="clear" w:color="auto" w:fill="auto"/>
          </w:tcPr>
          <w:p>
            <w:pPr>
              <w:ind w:firstLine="420"/>
            </w:pPr>
            <w:r>
              <w:rPr>
                <w:rFonts w:hint="eastAsia"/>
              </w:rPr>
              <w:t>敏捷开发经验不足</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去找标杆</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791" w:hRule="atLeast"/>
        </w:trPr>
        <w:tc>
          <w:tcPr>
            <w:tcW w:w="1167" w:type="dxa"/>
            <w:shd w:val="clear" w:color="auto" w:fill="auto"/>
          </w:tcPr>
          <w:p>
            <w:pPr>
              <w:ind w:firstLine="420"/>
            </w:pPr>
            <w:r>
              <w:rPr>
                <w:rFonts w:hint="eastAsia"/>
              </w:rPr>
              <w:t>成员空余时间有不确定性</w:t>
            </w:r>
          </w:p>
        </w:tc>
        <w:tc>
          <w:tcPr>
            <w:tcW w:w="1157" w:type="dxa"/>
            <w:shd w:val="clear" w:color="auto" w:fill="auto"/>
          </w:tcPr>
          <w:p>
            <w:r>
              <w:t>参</w:t>
            </w:r>
            <w:r>
              <w:rPr>
                <w:rFonts w:hint="eastAsia"/>
              </w:rPr>
              <w:t>与</w:t>
            </w:r>
            <w: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在开会说明接下来一周的行程，提前请假，安排工作表</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7" w:hRule="atLeast"/>
        </w:trPr>
        <w:tc>
          <w:tcPr>
            <w:tcW w:w="1167" w:type="dxa"/>
            <w:shd w:val="clear" w:color="auto" w:fill="auto"/>
          </w:tcPr>
          <w:p>
            <w:pPr>
              <w:ind w:firstLine="420"/>
            </w:pPr>
            <w:r>
              <w:rPr>
                <w:rFonts w:hint="eastAsia"/>
              </w:rPr>
              <w:t>团队成员的能力（包括业务能力和技术能力）和素质，对项目的进展、项目的质量具有很大的影响</w:t>
            </w:r>
          </w:p>
        </w:tc>
        <w:tc>
          <w:tcPr>
            <w:tcW w:w="1157" w:type="dxa"/>
            <w:shd w:val="clear" w:color="auto" w:fill="auto"/>
          </w:tcPr>
          <w:p>
            <w:r>
              <w:rPr>
                <w:rFonts w:hint="eastAsia"/>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在用人之前先选对人、开展有针对性的培训、将合适的人安排到合适的岗位上</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87" w:hRule="atLeast"/>
        </w:trPr>
        <w:tc>
          <w:tcPr>
            <w:tcW w:w="1167" w:type="dxa"/>
            <w:shd w:val="clear" w:color="auto" w:fill="auto"/>
          </w:tcPr>
          <w:p>
            <w:pPr>
              <w:ind w:firstLine="420"/>
            </w:pPr>
            <w:r>
              <w:rPr>
                <w:rFonts w:hint="eastAsia"/>
              </w:rPr>
              <w:t>团队成员是否能齐心协力为项目的共同目标服务</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项目在建设之初项目经理就需要将项目目标、工作任务等和项目成员沟通清楚，采用公平、公正、公开的绩效考评制度</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中等</w:t>
            </w:r>
          </w:p>
        </w:tc>
        <w:tc>
          <w:tcPr>
            <w:tcW w:w="1130" w:type="dxa"/>
            <w:shd w:val="clear" w:color="auto" w:fill="auto"/>
          </w:tcPr>
          <w:p>
            <w:pPr>
              <w:ind w:firstLine="420"/>
            </w:pPr>
            <w:r>
              <w:rPr>
                <w:rFonts w:hint="eastAsia"/>
              </w:rPr>
              <w:t>R11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73" w:hRule="atLeast"/>
        </w:trPr>
        <w:tc>
          <w:tcPr>
            <w:tcW w:w="1167" w:type="dxa"/>
            <w:shd w:val="clear" w:color="auto" w:fill="auto"/>
          </w:tcPr>
          <w:p>
            <w:pPr>
              <w:ind w:firstLine="420"/>
            </w:pPr>
            <w:r>
              <w:rPr>
                <w:rFonts w:hint="eastAsia"/>
              </w:rPr>
              <w:t>管理工具、开发工具、测试工具等是否能及时到位、到位的工具版本是否符合项目要求</w:t>
            </w:r>
          </w:p>
        </w:tc>
        <w:tc>
          <w:tcPr>
            <w:tcW w:w="1157" w:type="dxa"/>
            <w:shd w:val="clear" w:color="auto" w:fill="auto"/>
          </w:tcPr>
          <w:p>
            <w:pPr>
              <w:ind w:firstLine="422"/>
              <w:rPr>
                <w:b/>
              </w:rPr>
            </w:pPr>
            <w:r>
              <w:rPr>
                <w:rFonts w:hint="eastAsia"/>
                <w:b/>
              </w:rPr>
              <w:t>工具</w:t>
            </w:r>
          </w:p>
        </w:tc>
        <w:tc>
          <w:tcPr>
            <w:tcW w:w="1157" w:type="dxa"/>
            <w:shd w:val="clear" w:color="auto" w:fill="auto"/>
          </w:tcPr>
          <w:p>
            <w:pPr>
              <w:ind w:firstLine="420"/>
            </w:pPr>
            <w:r>
              <w:rPr>
                <w:rFonts w:hint="eastAsia"/>
              </w:rPr>
              <w:t>低</w:t>
            </w:r>
          </w:p>
        </w:tc>
        <w:tc>
          <w:tcPr>
            <w:tcW w:w="1371" w:type="dxa"/>
            <w:shd w:val="clear" w:color="auto" w:fill="auto"/>
          </w:tcPr>
          <w:p>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060" w:hRule="atLeast"/>
        </w:trPr>
        <w:tc>
          <w:tcPr>
            <w:tcW w:w="1167" w:type="dxa"/>
            <w:shd w:val="clear" w:color="auto" w:fill="auto"/>
          </w:tcPr>
          <w:p>
            <w:pPr>
              <w:ind w:firstLine="420"/>
            </w:pPr>
            <w:r>
              <w:rPr>
                <w:rFonts w:hint="eastAsia"/>
              </w:rPr>
              <w:t>对方法、工具和技术理解的不够</w:t>
            </w:r>
          </w:p>
        </w:tc>
        <w:tc>
          <w:tcPr>
            <w:tcW w:w="1157" w:type="dxa"/>
            <w:shd w:val="clear" w:color="auto" w:fill="auto"/>
          </w:tcPr>
          <w:p>
            <w:pPr>
              <w:ind w:firstLine="422"/>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每个人熟悉一种工具（①林：</w:t>
            </w:r>
          </w:p>
          <w:p>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pPr>
              <w:ind w:firstLine="420"/>
            </w:pPr>
            <w:r>
              <w:rPr>
                <w:rFonts w:hint="eastAsia"/>
              </w:rPr>
              <w:t>；⑤陈：</w:t>
            </w:r>
            <w:r>
              <w:t xml:space="preserve"> </w:t>
            </w:r>
          </w:p>
          <w:p>
            <w:pPr>
              <w:ind w:firstLine="420"/>
            </w:pPr>
            <w:r>
              <w:t>git</w:t>
            </w:r>
            <w:r>
              <w:rPr>
                <w:rFonts w:hint="eastAsia"/>
              </w:rPr>
              <w:t>）</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显著</w:t>
            </w:r>
          </w:p>
        </w:tc>
        <w:tc>
          <w:tcPr>
            <w:tcW w:w="1130" w:type="dxa"/>
            <w:shd w:val="clear" w:color="auto" w:fill="auto"/>
          </w:tcPr>
          <w:p>
            <w:pPr>
              <w:ind w:firstLine="420"/>
            </w:pPr>
            <w:r>
              <w:rPr>
                <w:rFonts w:hint="eastAsia"/>
              </w:rPr>
              <w:t>R13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界面</w:t>
            </w:r>
            <w:r>
              <w:t>原型不被用户认可</w:t>
            </w:r>
          </w:p>
        </w:tc>
        <w:tc>
          <w:tcPr>
            <w:tcW w:w="1157" w:type="dxa"/>
            <w:shd w:val="clear" w:color="auto" w:fill="auto"/>
          </w:tcPr>
          <w:p>
            <w:pPr>
              <w:rPr>
                <w:b/>
              </w:rPr>
            </w:pPr>
            <w:r>
              <w:rPr>
                <w:rFonts w:hint="eastAsia"/>
                <w:b/>
              </w:rPr>
              <w:t>参与</w:t>
            </w:r>
            <w:r>
              <w:rPr>
                <w:b/>
              </w:rPr>
              <w:t>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生病请假或者其他方式离开工作岗位</w:t>
            </w:r>
          </w:p>
        </w:tc>
        <w:tc>
          <w:tcPr>
            <w:tcW w:w="1157" w:type="dxa"/>
            <w:shd w:val="clear" w:color="auto" w:fill="auto"/>
          </w:tcPr>
          <w:p>
            <w:pPr>
              <w:ind w:firstLine="198" w:firstLineChars="94"/>
              <w:rPr>
                <w:b/>
              </w:rPr>
            </w:pPr>
            <w:r>
              <w:rPr>
                <w:rFonts w:hint="eastAsia"/>
                <w:b/>
              </w:rPr>
              <w:t>结构</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设置</w:t>
            </w:r>
            <w:r>
              <w:t>替补人员</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电脑</w:t>
            </w:r>
            <w:r>
              <w:t>硬件不稳定造</w:t>
            </w:r>
            <w:r>
              <w:rPr>
                <w:rFonts w:hint="eastAsia"/>
              </w:rPr>
              <w:t>成</w:t>
            </w:r>
            <w:r>
              <w:t>文档丢失</w:t>
            </w:r>
          </w:p>
        </w:tc>
        <w:tc>
          <w:tcPr>
            <w:tcW w:w="1157" w:type="dxa"/>
            <w:shd w:val="clear" w:color="auto" w:fill="auto"/>
          </w:tcPr>
          <w:p>
            <w:pPr>
              <w:rPr>
                <w:b/>
              </w:rPr>
            </w:pPr>
            <w:r>
              <w:rPr>
                <w:rFonts w:hint="eastAsia"/>
                <w:b/>
              </w:rPr>
              <w:t>技术</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巧用GIT</w:t>
            </w:r>
            <w:r>
              <w:t>HUB</w:t>
            </w:r>
            <w:r>
              <w:rPr>
                <w:rFonts w:hint="eastAsia"/>
              </w:rPr>
              <w:t>，</w:t>
            </w:r>
            <w:r>
              <w:t>qq,</w:t>
            </w:r>
            <w:r>
              <w:rPr>
                <w:rFonts w:hint="eastAsia"/>
              </w:rPr>
              <w:t>百度</w:t>
            </w:r>
            <w:r>
              <w:t>网盘等工具</w:t>
            </w:r>
          </w:p>
        </w:tc>
        <w:tc>
          <w:tcPr>
            <w:tcW w:w="1157" w:type="dxa"/>
            <w:shd w:val="clear" w:color="auto" w:fill="auto"/>
          </w:tcPr>
          <w:p>
            <w:pPr>
              <w:ind w:firstLine="420"/>
            </w:pPr>
            <w:r>
              <w:rPr>
                <w:rFonts w:hint="eastAsia"/>
              </w:rPr>
              <w:t>中</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组员</w:t>
            </w:r>
            <w:r>
              <w:t>考评不公平造成内部矛盾</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中</w:t>
            </w:r>
          </w:p>
        </w:tc>
        <w:tc>
          <w:tcPr>
            <w:tcW w:w="1371" w:type="dxa"/>
            <w:shd w:val="clear" w:color="auto" w:fill="auto"/>
          </w:tcPr>
          <w:p>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pPr>
              <w:ind w:firstLine="420"/>
            </w:pPr>
            <w:r>
              <w:rPr>
                <w:rFonts w:hint="eastAsia"/>
              </w:rPr>
              <w:t>低</w:t>
            </w:r>
          </w:p>
        </w:tc>
        <w:tc>
          <w:tcPr>
            <w:tcW w:w="1157" w:type="dxa"/>
            <w:shd w:val="clear" w:color="auto" w:fill="auto"/>
          </w:tcPr>
          <w:p>
            <w:pPr>
              <w:ind w:firstLine="420"/>
            </w:pPr>
            <w:r>
              <w:rPr>
                <w:rFonts w:hint="eastAsia"/>
              </w:rPr>
              <w:t>高</w:t>
            </w:r>
          </w:p>
        </w:tc>
        <w:tc>
          <w:tcPr>
            <w:tcW w:w="1130" w:type="dxa"/>
            <w:shd w:val="clear" w:color="auto" w:fill="auto"/>
          </w:tcPr>
          <w:p>
            <w:pPr>
              <w:ind w:firstLine="420"/>
            </w:pPr>
            <w:r>
              <w:rPr>
                <w:rFonts w:hint="eastAsia"/>
              </w:rPr>
              <w:t>R17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76" w:hRule="atLeast"/>
        </w:trPr>
        <w:tc>
          <w:tcPr>
            <w:tcW w:w="1167" w:type="dxa"/>
            <w:shd w:val="clear" w:color="auto" w:fill="auto"/>
          </w:tcPr>
          <w:p>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pPr>
              <w:rPr>
                <w:b/>
              </w:rPr>
            </w:pPr>
            <w:r>
              <w:rPr>
                <w:rFonts w:hint="eastAsia"/>
                <w:b/>
              </w:rPr>
              <w:t>参与者</w:t>
            </w:r>
          </w:p>
        </w:tc>
        <w:tc>
          <w:tcPr>
            <w:tcW w:w="1157" w:type="dxa"/>
            <w:shd w:val="clear" w:color="auto" w:fill="auto"/>
          </w:tcPr>
          <w:p>
            <w:pPr>
              <w:ind w:firstLine="420"/>
            </w:pPr>
            <w:r>
              <w:rPr>
                <w:rFonts w:hint="eastAsia"/>
              </w:rPr>
              <w:t>高</w:t>
            </w:r>
          </w:p>
        </w:tc>
        <w:tc>
          <w:tcPr>
            <w:tcW w:w="1371" w:type="dxa"/>
            <w:shd w:val="clear" w:color="auto" w:fill="auto"/>
          </w:tcPr>
          <w:p>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pPr>
              <w:ind w:firstLine="420"/>
            </w:pPr>
            <w:r>
              <w:rPr>
                <w:rFonts w:hint="eastAsia"/>
              </w:rPr>
              <w:t>高</w:t>
            </w:r>
          </w:p>
        </w:tc>
        <w:tc>
          <w:tcPr>
            <w:tcW w:w="1157" w:type="dxa"/>
            <w:shd w:val="clear" w:color="auto" w:fill="auto"/>
          </w:tcPr>
          <w:p>
            <w:pPr>
              <w:ind w:firstLine="420"/>
            </w:pPr>
            <w:r>
              <w:rPr>
                <w:rFonts w:hint="eastAsia"/>
              </w:rPr>
              <w:t>低</w:t>
            </w:r>
          </w:p>
        </w:tc>
        <w:tc>
          <w:tcPr>
            <w:tcW w:w="1130" w:type="dxa"/>
            <w:shd w:val="clear" w:color="auto" w:fill="auto"/>
          </w:tcPr>
          <w:p>
            <w:pPr>
              <w:ind w:firstLine="420"/>
            </w:pPr>
            <w:r>
              <w:rPr>
                <w:rFonts w:hint="eastAsia"/>
              </w:rPr>
              <w:t>R18</w:t>
            </w:r>
          </w:p>
        </w:tc>
      </w:tr>
    </w:tbl>
    <w:p>
      <w:pPr>
        <w:rPr>
          <w:rFonts w:ascii="Times New Roman" w:hAnsi="Times New Roman" w:cs="Times New Roman"/>
          <w:szCs w:val="24"/>
        </w:rPr>
      </w:pPr>
    </w:p>
    <w:p>
      <w:pPr>
        <w:pStyle w:val="59"/>
      </w:pPr>
      <w:bookmarkStart w:id="61" w:name="_Toc15204"/>
      <w:r>
        <w:rPr>
          <w:rFonts w:hint="eastAsia"/>
        </w:rPr>
        <w:t>支持</w:t>
      </w:r>
      <w:r>
        <w:t>条件</w:t>
      </w:r>
      <w:bookmarkEnd w:id="61"/>
    </w:p>
    <w:p>
      <w:pPr>
        <w:pStyle w:val="61"/>
      </w:pPr>
      <w:bookmarkStart w:id="62" w:name="_Toc521309550"/>
      <w:bookmarkStart w:id="63" w:name="_Toc496746356"/>
      <w:bookmarkStart w:id="64" w:name="_Toc24277"/>
      <w:bookmarkStart w:id="65" w:name="_Toc495757987"/>
      <w:bookmarkStart w:id="66" w:name="_Toc495758674"/>
      <w:r>
        <w:rPr>
          <w:rFonts w:hint="eastAsia"/>
        </w:rPr>
        <w:t>计算机系统支持</w:t>
      </w:r>
      <w:bookmarkEnd w:id="62"/>
      <w:bookmarkEnd w:id="63"/>
      <w:bookmarkEnd w:id="64"/>
      <w:bookmarkEnd w:id="65"/>
      <w:bookmarkEnd w:id="66"/>
    </w:p>
    <w:p>
      <w:pPr>
        <w:numPr>
          <w:ilvl w:val="0"/>
          <w:numId w:val="3"/>
        </w:numPr>
        <w:rPr>
          <w:rFonts w:ascii="Times New Roman" w:hAnsi="Times New Roman" w:cs="Times New Roman"/>
          <w:szCs w:val="24"/>
        </w:rPr>
      </w:pPr>
      <w:bookmarkStart w:id="67" w:name="_Toc496746357"/>
      <w:bookmarkStart w:id="68" w:name="_Toc495758675"/>
      <w:bookmarkStart w:id="69" w:name="_Toc495757988"/>
      <w:bookmarkStart w:id="70" w:name="_Toc521309551"/>
      <w:r>
        <w:rPr>
          <w:rFonts w:cs="Times New Roman"/>
          <w:szCs w:val="24"/>
        </w:rPr>
        <w:t>W</w:t>
      </w:r>
      <w:r>
        <w:rPr>
          <w:rFonts w:hint="eastAsia" w:cs="Times New Roman"/>
          <w:szCs w:val="24"/>
        </w:rPr>
        <w:t>in</w:t>
      </w:r>
      <w:r>
        <w:rPr>
          <w:rFonts w:cs="Times New Roman"/>
          <w:szCs w:val="24"/>
        </w:rPr>
        <w:t xml:space="preserve"> </w:t>
      </w:r>
      <w:r>
        <w:rPr>
          <w:rFonts w:hint="eastAsia" w:cs="Times New Roman"/>
          <w:szCs w:val="24"/>
        </w:rPr>
        <w:t>7</w:t>
      </w:r>
      <w:r>
        <w:rPr>
          <w:rFonts w:hint="eastAsia" w:cs="Times New Roman"/>
          <w:szCs w:val="24"/>
          <w:lang w:val="en-US" w:eastAsia="zh-CN"/>
        </w:rPr>
        <w:t>/</w:t>
      </w:r>
      <w:r>
        <w:rPr>
          <w:rFonts w:hint="eastAsia" w:cs="Times New Roman"/>
          <w:szCs w:val="24"/>
        </w:rPr>
        <w:t>10</w:t>
      </w:r>
      <w:r>
        <w:rPr>
          <w:rFonts w:cs="Times New Roman"/>
          <w:szCs w:val="24"/>
        </w:rPr>
        <w:t xml:space="preserve"> </w:t>
      </w:r>
      <w:r>
        <w:rPr>
          <w:rFonts w:hint="eastAsia" w:cs="Times New Roman"/>
          <w:szCs w:val="24"/>
        </w:rPr>
        <w:t>操作系统电脑 （已配置）</w:t>
      </w:r>
    </w:p>
    <w:p>
      <w:pPr>
        <w:numPr>
          <w:ilvl w:val="0"/>
          <w:numId w:val="3"/>
        </w:numPr>
        <w:rPr>
          <w:rFonts w:ascii="Times New Roman" w:hAnsi="Times New Roman" w:cs="Times New Roman"/>
          <w:szCs w:val="24"/>
        </w:rPr>
      </w:pPr>
      <w:r>
        <w:rPr>
          <w:rFonts w:cs="Times New Roman"/>
          <w:szCs w:val="24"/>
        </w:rPr>
        <w:t>E</w:t>
      </w:r>
      <w:r>
        <w:rPr>
          <w:rFonts w:hint="eastAsia" w:cs="Times New Roman"/>
          <w:szCs w:val="24"/>
        </w:rPr>
        <w:t>clipce</w:t>
      </w:r>
      <w:r>
        <w:rPr>
          <w:rFonts w:cs="Times New Roman"/>
          <w:szCs w:val="24"/>
        </w:rPr>
        <w:t xml:space="preserve"> J</w:t>
      </w:r>
      <w:r>
        <w:rPr>
          <w:rFonts w:hint="eastAsia" w:cs="Times New Roman"/>
          <w:szCs w:val="24"/>
        </w:rPr>
        <w:t>2</w:t>
      </w:r>
      <w:r>
        <w:rPr>
          <w:rFonts w:cs="Times New Roman"/>
          <w:szCs w:val="24"/>
        </w:rPr>
        <w:t xml:space="preserve">EE </w:t>
      </w:r>
      <w:r>
        <w:rPr>
          <w:rFonts w:hint="eastAsia" w:cs="Times New Roman"/>
          <w:szCs w:val="24"/>
        </w:rPr>
        <w:t>开发环境 （已配置）</w:t>
      </w:r>
    </w:p>
    <w:p>
      <w:pPr>
        <w:numPr>
          <w:ilvl w:val="0"/>
          <w:numId w:val="3"/>
        </w:numPr>
        <w:rPr>
          <w:rFonts w:ascii="Times New Roman" w:hAnsi="Times New Roman" w:cs="Times New Roman"/>
          <w:szCs w:val="24"/>
        </w:rPr>
      </w:pPr>
      <w:r>
        <w:rPr>
          <w:rFonts w:hint="eastAsia" w:cs="Times New Roman"/>
          <w:szCs w:val="24"/>
        </w:rPr>
        <w:t>Office</w:t>
      </w:r>
      <w:r>
        <w:rPr>
          <w:rFonts w:cs="Times New Roman"/>
          <w:szCs w:val="24"/>
        </w:rPr>
        <w:t xml:space="preserve"> T</w:t>
      </w:r>
      <w:r>
        <w:rPr>
          <w:rFonts w:hint="eastAsia" w:cs="Times New Roman"/>
          <w:szCs w:val="24"/>
        </w:rPr>
        <w:t>ools</w:t>
      </w:r>
      <w:r>
        <w:rPr>
          <w:rFonts w:cs="Times New Roman"/>
          <w:szCs w:val="24"/>
        </w:rPr>
        <w:t xml:space="preserve"> </w:t>
      </w:r>
      <w:r>
        <w:rPr>
          <w:rFonts w:hint="eastAsia" w:cs="Times New Roman"/>
          <w:szCs w:val="24"/>
        </w:rPr>
        <w:t>系列软件 （已配置）</w:t>
      </w:r>
    </w:p>
    <w:p>
      <w:pPr>
        <w:numPr>
          <w:ilvl w:val="0"/>
          <w:numId w:val="3"/>
        </w:numPr>
        <w:rPr>
          <w:rFonts w:ascii="Times New Roman" w:hAnsi="Times New Roman" w:cs="Times New Roman"/>
          <w:szCs w:val="24"/>
        </w:rPr>
      </w:pPr>
      <w:r>
        <w:rPr>
          <w:rFonts w:hint="eastAsia" w:cs="Times New Roman"/>
          <w:szCs w:val="24"/>
        </w:rPr>
        <w:t>高性能服务器 （未配置）</w:t>
      </w:r>
      <w:r>
        <w:rPr>
          <w:rFonts w:cs="Times New Roman"/>
          <w:szCs w:val="24"/>
        </w:rPr>
        <w:t xml:space="preserve"> </w:t>
      </w:r>
      <w:r>
        <w:rPr>
          <w:rFonts w:hint="eastAsia" w:cs="Times New Roman"/>
          <w:szCs w:val="24"/>
        </w:rPr>
        <w:t>在需求之后购置</w:t>
      </w:r>
    </w:p>
    <w:p>
      <w:pPr>
        <w:numPr>
          <w:ilvl w:val="0"/>
          <w:numId w:val="3"/>
        </w:numPr>
        <w:rPr>
          <w:rFonts w:ascii="Times New Roman" w:hAnsi="Times New Roman" w:cs="Times New Roman"/>
          <w:szCs w:val="24"/>
        </w:rPr>
      </w:pPr>
      <w:r>
        <w:rPr>
          <w:rFonts w:hint="eastAsia" w:cs="Times New Roman"/>
          <w:szCs w:val="24"/>
        </w:rPr>
        <w:t>MySQL</w:t>
      </w:r>
      <w:r>
        <w:rPr>
          <w:rFonts w:cs="Times New Roman"/>
          <w:szCs w:val="24"/>
        </w:rPr>
        <w:t xml:space="preserve"> </w:t>
      </w:r>
      <w:r>
        <w:rPr>
          <w:rFonts w:hint="eastAsia" w:cs="Times New Roman"/>
          <w:szCs w:val="24"/>
        </w:rPr>
        <w:t>数据库软件 （未配置） 在配置服务器之后安装</w:t>
      </w:r>
    </w:p>
    <w:p>
      <w:pPr>
        <w:numPr>
          <w:ilvl w:val="0"/>
          <w:numId w:val="3"/>
        </w:numPr>
        <w:rPr>
          <w:rFonts w:ascii="Times New Roman" w:hAnsi="Times New Roman" w:cs="Times New Roman"/>
          <w:szCs w:val="24"/>
        </w:rPr>
      </w:pPr>
      <w:r>
        <w:rPr>
          <w:rFonts w:hint="eastAsia" w:cs="Times New Roman"/>
          <w:szCs w:val="24"/>
        </w:rPr>
        <w:t>Photoshop</w:t>
      </w:r>
      <w:r>
        <w:rPr>
          <w:rFonts w:cs="Times New Roman"/>
          <w:szCs w:val="24"/>
        </w:rPr>
        <w:t xml:space="preserve"> </w:t>
      </w:r>
      <w:r>
        <w:rPr>
          <w:rFonts w:hint="eastAsia" w:cs="Times New Roman"/>
          <w:szCs w:val="24"/>
        </w:rPr>
        <w:t>制图软件 （已配置）</w:t>
      </w:r>
    </w:p>
    <w:p>
      <w:pPr>
        <w:numPr>
          <w:ilvl w:val="0"/>
          <w:numId w:val="3"/>
        </w:numPr>
        <w:rPr>
          <w:rFonts w:ascii="Times New Roman" w:hAnsi="Times New Roman" w:cs="Times New Roman"/>
          <w:szCs w:val="24"/>
        </w:rPr>
      </w:pPr>
      <w:r>
        <w:rPr>
          <w:rFonts w:hint="eastAsia" w:cs="Times New Roman"/>
          <w:szCs w:val="24"/>
        </w:rPr>
        <w:t>W</w:t>
      </w:r>
      <w:r>
        <w:rPr>
          <w:rFonts w:cs="Times New Roman"/>
          <w:szCs w:val="24"/>
        </w:rPr>
        <w:t xml:space="preserve">ebStorm </w:t>
      </w:r>
      <w:r>
        <w:rPr>
          <w:rFonts w:hint="eastAsia" w:cs="Times New Roman"/>
          <w:szCs w:val="24"/>
        </w:rPr>
        <w:t>前端开发软件 （已配置）</w:t>
      </w:r>
    </w:p>
    <w:p>
      <w:pPr>
        <w:numPr>
          <w:ilvl w:val="0"/>
          <w:numId w:val="3"/>
        </w:numPr>
        <w:rPr>
          <w:rFonts w:ascii="Times New Roman" w:hAnsi="Times New Roman" w:cs="Times New Roman"/>
          <w:szCs w:val="24"/>
        </w:rPr>
      </w:pPr>
      <w:r>
        <w:rPr>
          <w:rFonts w:hint="eastAsia" w:cs="Times New Roman"/>
          <w:szCs w:val="24"/>
        </w:rPr>
        <w:t>S</w:t>
      </w:r>
      <w:r>
        <w:rPr>
          <w:rFonts w:cs="Times New Roman"/>
          <w:szCs w:val="24"/>
        </w:rPr>
        <w:t>ouceT</w:t>
      </w:r>
      <w:r>
        <w:rPr>
          <w:rFonts w:hint="eastAsia" w:cs="Times New Roman"/>
          <w:szCs w:val="24"/>
        </w:rPr>
        <w:t>ree</w:t>
      </w:r>
      <w:r>
        <w:rPr>
          <w:rFonts w:cs="Times New Roman"/>
          <w:szCs w:val="24"/>
        </w:rPr>
        <w:t xml:space="preserve"> </w:t>
      </w:r>
      <w:r>
        <w:rPr>
          <w:rFonts w:hint="eastAsia" w:cs="Times New Roman"/>
          <w:szCs w:val="24"/>
        </w:rPr>
        <w:t>配置管理软件 （已配置）</w:t>
      </w:r>
    </w:p>
    <w:p>
      <w:pPr>
        <w:numPr>
          <w:ilvl w:val="0"/>
          <w:numId w:val="3"/>
        </w:numPr>
        <w:rPr>
          <w:rFonts w:ascii="Times New Roman" w:hAnsi="Times New Roman" w:cs="Times New Roman"/>
          <w:szCs w:val="24"/>
        </w:rPr>
      </w:pPr>
      <w:r>
        <w:rPr>
          <w:rFonts w:hint="eastAsia" w:cs="Times New Roman"/>
          <w:szCs w:val="24"/>
        </w:rPr>
        <w:t>Andrdroid stdio（已配置）</w:t>
      </w:r>
    </w:p>
    <w:p>
      <w:pPr>
        <w:numPr>
          <w:ilvl w:val="0"/>
          <w:numId w:val="3"/>
        </w:numPr>
        <w:rPr>
          <w:rFonts w:ascii="Times New Roman" w:hAnsi="Times New Roman" w:cs="Times New Roman"/>
          <w:szCs w:val="24"/>
        </w:rPr>
      </w:pPr>
      <w:r>
        <w:rPr>
          <w:rFonts w:hint="eastAsia" w:cs="Times New Roman"/>
          <w:szCs w:val="24"/>
        </w:rPr>
        <w:t>Axure</w:t>
      </w:r>
      <w:r>
        <w:rPr>
          <w:rFonts w:cs="Times New Roman"/>
          <w:szCs w:val="24"/>
        </w:rPr>
        <w:t xml:space="preserve"> RP </w:t>
      </w:r>
      <w:r>
        <w:rPr>
          <w:rFonts w:hint="eastAsia" w:cs="Times New Roman"/>
          <w:szCs w:val="24"/>
        </w:rPr>
        <w:t>界面原型制作工具</w:t>
      </w:r>
      <w:r>
        <w:rPr>
          <w:rFonts w:cs="Times New Roman"/>
          <w:szCs w:val="24"/>
        </w:rPr>
        <w:t>(</w:t>
      </w:r>
      <w:r>
        <w:rPr>
          <w:rFonts w:hint="eastAsia" w:cs="Times New Roman"/>
          <w:szCs w:val="24"/>
        </w:rPr>
        <w:t>已配置</w:t>
      </w:r>
      <w:r>
        <w:rPr>
          <w:rFonts w:cs="Times New Roman"/>
          <w:szCs w:val="24"/>
        </w:rPr>
        <w:t>)</w:t>
      </w:r>
    </w:p>
    <w:p>
      <w:pPr>
        <w:numPr>
          <w:ilvl w:val="0"/>
          <w:numId w:val="3"/>
        </w:numPr>
        <w:rPr>
          <w:rFonts w:ascii="Times New Roman" w:hAnsi="Times New Roman" w:cs="Times New Roman"/>
          <w:szCs w:val="24"/>
        </w:rPr>
      </w:pPr>
      <w:r>
        <w:rPr>
          <w:rFonts w:hint="eastAsia" w:ascii="Times New Roman" w:hAnsi="Times New Roman" w:cs="Times New Roman"/>
          <w:szCs w:val="24"/>
        </w:rPr>
        <w:t>墨刀</w:t>
      </w:r>
      <w:r>
        <w:rPr>
          <w:rFonts w:ascii="Times New Roman" w:hAnsi="Times New Roman" w:cs="Times New Roman"/>
          <w:szCs w:val="24"/>
        </w:rPr>
        <w:t>（</w:t>
      </w:r>
      <w:r>
        <w:rPr>
          <w:rFonts w:hint="eastAsia" w:ascii="Times New Roman" w:hAnsi="Times New Roman" w:cs="Times New Roman"/>
          <w:szCs w:val="24"/>
        </w:rPr>
        <w:t>MOCKINGBOT</w:t>
      </w:r>
      <w:r>
        <w:rPr>
          <w:rFonts w:ascii="Times New Roman" w:hAnsi="Times New Roman" w:cs="Times New Roman"/>
          <w:szCs w:val="24"/>
        </w:rPr>
        <w:t>）</w:t>
      </w:r>
      <w:r>
        <w:rPr>
          <w:rFonts w:hint="eastAsia" w:ascii="Times New Roman" w:hAnsi="Times New Roman" w:cs="Times New Roman"/>
          <w:szCs w:val="24"/>
        </w:rPr>
        <w:t>(已配置)</w:t>
      </w:r>
    </w:p>
    <w:p>
      <w:pPr>
        <w:numPr>
          <w:ilvl w:val="0"/>
          <w:numId w:val="3"/>
        </w:numPr>
        <w:rPr>
          <w:rFonts w:ascii="Times New Roman" w:hAnsi="Times New Roman" w:cs="Times New Roman"/>
          <w:szCs w:val="24"/>
        </w:rPr>
      </w:pPr>
      <w:bookmarkStart w:id="71" w:name="_Toc20922"/>
      <w:r>
        <w:rPr>
          <w:rFonts w:hint="eastAsia" w:ascii="Times New Roman" w:hAnsi="Times New Roman" w:cs="Times New Roman"/>
          <w:szCs w:val="24"/>
          <w:lang w:val="en-US" w:eastAsia="zh-CN"/>
        </w:rPr>
        <w:t>Rational Software Architect（已配置）</w:t>
      </w:r>
    </w:p>
    <w:p>
      <w:pPr>
        <w:pStyle w:val="61"/>
      </w:pPr>
      <w:r>
        <w:rPr>
          <w:rFonts w:hint="eastAsia"/>
        </w:rPr>
        <w:t>需由用户承担的工作</w:t>
      </w:r>
      <w:bookmarkEnd w:id="67"/>
      <w:bookmarkEnd w:id="68"/>
      <w:bookmarkEnd w:id="69"/>
      <w:bookmarkEnd w:id="70"/>
      <w:bookmarkEnd w:id="71"/>
    </w:p>
    <w:p>
      <w:pPr>
        <w:numPr>
          <w:ilvl w:val="0"/>
          <w:numId w:val="4"/>
        </w:numPr>
        <w:rPr>
          <w:rFonts w:ascii="Times New Roman" w:hAnsi="Times New Roman" w:cs="Times New Roman"/>
          <w:szCs w:val="24"/>
        </w:rPr>
      </w:pPr>
      <w:r>
        <w:rPr>
          <w:rFonts w:hint="eastAsia" w:ascii="Times New Roman" w:hAnsi="Times New Roman" w:cs="Times New Roman"/>
          <w:szCs w:val="24"/>
        </w:rPr>
        <w:t>用户需要与开发人员有多次需求访谈 （待定）</w:t>
      </w:r>
    </w:p>
    <w:p>
      <w:pPr>
        <w:numPr>
          <w:ilvl w:val="0"/>
          <w:numId w:val="4"/>
        </w:numPr>
        <w:rPr>
          <w:rFonts w:ascii="Times New Roman" w:hAnsi="Times New Roman" w:cs="Times New Roman"/>
          <w:szCs w:val="24"/>
        </w:rPr>
      </w:pPr>
      <w:r>
        <w:rPr>
          <w:rFonts w:hint="eastAsia" w:ascii="Times New Roman" w:hAnsi="Times New Roman" w:cs="Times New Roman"/>
          <w:szCs w:val="24"/>
        </w:rPr>
        <w:t>用户需提供软件开发的各项经费 （目前由小组内部承担）</w:t>
      </w:r>
    </w:p>
    <w:p>
      <w:pPr>
        <w:numPr>
          <w:ilvl w:val="0"/>
          <w:numId w:val="4"/>
        </w:numPr>
        <w:rPr>
          <w:rFonts w:ascii="Times New Roman" w:hAnsi="Times New Roman" w:cs="Times New Roman"/>
          <w:szCs w:val="24"/>
        </w:rPr>
      </w:pPr>
      <w:r>
        <w:rPr>
          <w:rFonts w:hint="eastAsia" w:ascii="Times New Roman" w:hAnsi="Times New Roman" w:cs="Times New Roman"/>
          <w:szCs w:val="24"/>
        </w:rPr>
        <w:t>用户需在短时间内正确的回答开发人员起初的问题</w:t>
      </w:r>
    </w:p>
    <w:p>
      <w:pPr>
        <w:numPr>
          <w:ilvl w:val="0"/>
          <w:numId w:val="4"/>
        </w:numPr>
        <w:rPr>
          <w:rFonts w:ascii="Times New Roman" w:hAnsi="Times New Roman" w:cs="Times New Roman"/>
          <w:szCs w:val="24"/>
        </w:rPr>
      </w:pPr>
      <w:r>
        <w:rPr>
          <w:rFonts w:hint="eastAsia" w:ascii="Times New Roman" w:hAnsi="Times New Roman" w:cs="Times New Roman"/>
          <w:szCs w:val="24"/>
        </w:rPr>
        <w:t>在发生变更的时候，即时通知开发人员</w:t>
      </w:r>
    </w:p>
    <w:p>
      <w:pPr>
        <w:numPr>
          <w:ilvl w:val="0"/>
          <w:numId w:val="4"/>
        </w:numPr>
        <w:rPr>
          <w:rFonts w:ascii="Times New Roman" w:hAnsi="Times New Roman" w:cs="Times New Roman"/>
          <w:szCs w:val="24"/>
        </w:rPr>
      </w:pPr>
      <w:r>
        <w:rPr>
          <w:rFonts w:hint="eastAsia" w:ascii="Times New Roman" w:hAnsi="Times New Roman" w:cs="Times New Roman"/>
          <w:szCs w:val="24"/>
        </w:rPr>
        <w:t>用户需积极配合开发人员的工作，并且保持联系</w:t>
      </w:r>
    </w:p>
    <w:p>
      <w:pPr>
        <w:pStyle w:val="61"/>
      </w:pPr>
      <w:bookmarkStart w:id="72" w:name="_Toc496746358"/>
      <w:bookmarkStart w:id="73" w:name="_Toc521309552"/>
      <w:bookmarkStart w:id="74" w:name="_Toc495758676"/>
      <w:bookmarkStart w:id="75" w:name="_Toc717"/>
      <w:bookmarkStart w:id="76" w:name="_Toc495757989"/>
      <w:r>
        <w:rPr>
          <w:rFonts w:hint="eastAsia"/>
        </w:rPr>
        <w:t>外界提供条件</w:t>
      </w:r>
      <w:bookmarkEnd w:id="72"/>
      <w:bookmarkEnd w:id="73"/>
      <w:bookmarkEnd w:id="74"/>
      <w:bookmarkEnd w:id="75"/>
      <w:bookmarkEnd w:id="76"/>
    </w:p>
    <w:p>
      <w:r>
        <w:rPr>
          <w:rFonts w:hint="eastAsia" w:ascii="Times New Roman" w:hAnsi="Times New Roman" w:cs="Times New Roman"/>
          <w:szCs w:val="24"/>
        </w:rPr>
        <w:tab/>
      </w:r>
      <w:r>
        <w:rPr>
          <w:rFonts w:hint="eastAsia"/>
        </w:rPr>
        <w:t>运行环境：</w:t>
      </w:r>
    </w:p>
    <w:p>
      <w:pPr>
        <w:rPr>
          <w:rFonts w:ascii="Times New Roman" w:hAnsi="Times New Roman" w:cs="Times New Roman"/>
          <w:szCs w:val="24"/>
        </w:rPr>
      </w:pPr>
      <w:r>
        <w:rPr>
          <w:rFonts w:hint="eastAsia" w:ascii="Times New Roman" w:hAnsi="Times New Roman" w:cs="Times New Roman"/>
          <w:szCs w:val="24"/>
        </w:rPr>
        <w:t>个人手机（仅限安卓端）</w:t>
      </w:r>
    </w:p>
    <w:p>
      <w:pPr>
        <w:rPr>
          <w:rFonts w:ascii="Times New Roman" w:hAnsi="Times New Roman" w:cs="Times New Roman"/>
          <w:szCs w:val="24"/>
        </w:rPr>
      </w:pPr>
    </w:p>
    <w:p>
      <w:pPr>
        <w:pStyle w:val="59"/>
      </w:pPr>
      <w:bookmarkStart w:id="77" w:name="_Toc11771"/>
      <w:r>
        <w:rPr>
          <w:rFonts w:hint="eastAsia"/>
        </w:rPr>
        <w:t>项目整合管理</w:t>
      </w:r>
      <w:bookmarkEnd w:id="77"/>
    </w:p>
    <w:p/>
    <w:p>
      <w:pPr>
        <w:pStyle w:val="61"/>
      </w:pPr>
      <w:bookmarkStart w:id="78" w:name="_Toc7727"/>
      <w:r>
        <w:rPr>
          <w:rStyle w:val="62"/>
          <w:rFonts w:hint="eastAsia"/>
          <w:b/>
          <w:sz w:val="32"/>
          <w:szCs w:val="32"/>
        </w:rPr>
        <w:t>制定项目章程</w:t>
      </w:r>
      <w:bookmarkEnd w:id="78"/>
      <w:r>
        <w:t xml:space="preserve"> </w:t>
      </w:r>
    </w:p>
    <w:p>
      <w:r>
        <w:t>编写一份正式批准项目并授权项目经理在项目活动中使用组织资源的文</w:t>
      </w:r>
      <w:r>
        <w:rPr>
          <w:rFonts w:hint="eastAsia"/>
        </w:rPr>
        <w:t>件的过程。</w:t>
      </w:r>
    </w:p>
    <w:p>
      <w:r>
        <w:rPr>
          <w:rFonts w:hint="eastAsia"/>
        </w:rPr>
        <w:t>详见《PRD2018-G07-项目章程》。</w:t>
      </w:r>
    </w:p>
    <w:p>
      <w:pPr>
        <w:pStyle w:val="61"/>
        <w:rPr>
          <w:rFonts w:ascii="宋体" w:hAnsi="宋体"/>
          <w:b w:val="0"/>
          <w:sz w:val="21"/>
          <w:szCs w:val="21"/>
        </w:rPr>
      </w:pPr>
      <w:bookmarkStart w:id="79" w:name="_Toc12684"/>
      <w:r>
        <w:rPr>
          <w:rStyle w:val="62"/>
          <w:b/>
          <w:sz w:val="32"/>
          <w:szCs w:val="32"/>
        </w:rPr>
        <w:t>制定项目管理计划</w:t>
      </w:r>
      <w:bookmarkEnd w:id="79"/>
      <w:r>
        <w:t xml:space="preserve"> </w:t>
      </w:r>
    </w:p>
    <w:p>
      <w:r>
        <w:t>定义、准备和协调项目计划的所有组成部分，并把它们整合为一份综合项</w:t>
      </w:r>
      <w:r>
        <w:rPr>
          <w:rFonts w:hint="eastAsia"/>
        </w:rPr>
        <w:t>目管理计划的过程。</w:t>
      </w:r>
    </w:p>
    <w:p>
      <w:pPr>
        <w:rPr>
          <w:b/>
        </w:rPr>
      </w:pPr>
      <w:r>
        <w:rPr>
          <w:rFonts w:hint="eastAsia"/>
        </w:rPr>
        <w:t>详见[项目计划→子计划]文件夹。</w:t>
      </w:r>
    </w:p>
    <w:p>
      <w:pPr>
        <w:pStyle w:val="61"/>
      </w:pPr>
      <w:bookmarkStart w:id="80" w:name="_Toc24567"/>
      <w:r>
        <w:t>指导与管理项目工作</w:t>
      </w:r>
      <w:bookmarkEnd w:id="80"/>
    </w:p>
    <w:p>
      <w:r>
        <w:t>为实现项目目标而领导和执行项目管理计划中所确定的工作，并实施已</w:t>
      </w:r>
      <w:r>
        <w:rPr>
          <w:rFonts w:hint="eastAsia"/>
        </w:rPr>
        <w:t>批准变更的过程。</w:t>
      </w:r>
    </w:p>
    <w:p>
      <w:pPr>
        <w:pStyle w:val="69"/>
      </w:pPr>
      <w:bookmarkStart w:id="81" w:name="_Toc7650"/>
      <w:r>
        <w:rPr>
          <w:rFonts w:hint="eastAsia"/>
        </w:rPr>
        <w:t>可交付成果</w:t>
      </w:r>
      <w:bookmarkEnd w:id="81"/>
    </w:p>
    <w:p>
      <w:r>
        <w:rPr>
          <w:rFonts w:hint="eastAsia"/>
        </w:rPr>
        <w:t>详见《PRD2018-G07-项目章程》的2.2可交付成果。</w:t>
      </w:r>
    </w:p>
    <w:p>
      <w:pPr>
        <w:pStyle w:val="69"/>
      </w:pPr>
      <w:bookmarkStart w:id="82" w:name="_Toc16523"/>
      <w:r>
        <w:rPr>
          <w:rFonts w:hint="eastAsia"/>
        </w:rPr>
        <w:t>工作绩效数据</w:t>
      </w:r>
      <w:bookmarkEnd w:id="82"/>
    </w:p>
    <w:p>
      <w:r>
        <w:rPr>
          <w:rFonts w:hint="eastAsia"/>
        </w:rPr>
        <w:t>详见《PRD2018-G07-gantt图》。</w:t>
      </w:r>
    </w:p>
    <w:p>
      <w:pPr>
        <w:pStyle w:val="69"/>
      </w:pPr>
      <w:bookmarkStart w:id="83" w:name="_Toc23431"/>
      <w:r>
        <w:rPr>
          <w:rFonts w:hint="eastAsia"/>
        </w:rPr>
        <w:t>问题日志</w:t>
      </w:r>
      <w:bookmarkEnd w:id="83"/>
    </w:p>
    <w:p>
      <w:r>
        <w:rPr>
          <w:rFonts w:hint="eastAsia"/>
        </w:rPr>
        <w:t>详见《</w:t>
      </w:r>
      <w:r>
        <w:t>PRD2018-G07-</w:t>
      </w:r>
      <w:r>
        <w:rPr>
          <w:rFonts w:hint="eastAsia"/>
        </w:rPr>
        <w:t>需求管理计划</w:t>
      </w:r>
      <w:r>
        <w:t>》</w:t>
      </w:r>
      <w:r>
        <w:rPr>
          <w:rFonts w:hint="eastAsia"/>
        </w:rPr>
        <w:t>（暂无）</w:t>
      </w:r>
      <w:r>
        <w:t>。</w:t>
      </w:r>
    </w:p>
    <w:p>
      <w:pPr>
        <w:pStyle w:val="69"/>
      </w:pPr>
      <w:bookmarkStart w:id="84" w:name="_Toc31003"/>
      <w:r>
        <w:rPr>
          <w:rFonts w:hint="eastAsia"/>
        </w:rPr>
        <w:t>变更请求</w:t>
      </w:r>
      <w:bookmarkEnd w:id="84"/>
    </w:p>
    <w:p>
      <w:r>
        <w:t>由客户或小组成员提出</w:t>
      </w:r>
      <w:r>
        <w:rPr>
          <w:rFonts w:hint="eastAsia"/>
        </w:rPr>
        <w:t>，</w:t>
      </w:r>
      <w:r>
        <w:t>经小组讨论得出一致意见后</w:t>
      </w:r>
      <w:r>
        <w:rPr>
          <w:rFonts w:hint="eastAsia"/>
        </w:rPr>
        <w:t>，</w:t>
      </w:r>
      <w:r>
        <w:t>项目经理进行最终决定</w:t>
      </w:r>
      <w:r>
        <w:rPr>
          <w:rFonts w:hint="eastAsia"/>
        </w:rPr>
        <w:t>。</w:t>
      </w:r>
    </w:p>
    <w:p>
      <w:pPr>
        <w:pStyle w:val="61"/>
      </w:pPr>
      <w:bookmarkStart w:id="85" w:name="_Toc11888"/>
      <w:r>
        <w:t>管理项目知识</w:t>
      </w:r>
      <w:bookmarkEnd w:id="85"/>
    </w:p>
    <w:p>
      <w:r>
        <w:t>使用现有知识并生成新知识，以实现项目目标，并且帮助组织学习的过程。</w:t>
      </w:r>
    </w:p>
    <w:p>
      <w:r>
        <w:rPr>
          <w:rFonts w:hint="eastAsia"/>
        </w:rPr>
        <w:t>组员根据项目培训计划及实际情况进行学习，</w:t>
      </w:r>
      <w:r>
        <w:t>以实现项目目标</w:t>
      </w:r>
      <w:r>
        <w:rPr>
          <w:rFonts w:hint="eastAsia"/>
        </w:rPr>
        <w:t>。</w:t>
      </w:r>
    </w:p>
    <w:p/>
    <w:p>
      <w:pPr>
        <w:pStyle w:val="61"/>
      </w:pPr>
      <w:bookmarkStart w:id="86" w:name="_Toc5939"/>
      <w:r>
        <w:t>监控项目工作</w:t>
      </w:r>
      <w:bookmarkEnd w:id="86"/>
    </w:p>
    <w:p>
      <w:r>
        <w:t>跟踪、审查和报告整体项目进展，以实现项目管理计划中确定的绩效目</w:t>
      </w:r>
      <w:r>
        <w:rPr>
          <w:rFonts w:hint="eastAsia"/>
        </w:rPr>
        <w:t>标的过程。</w:t>
      </w:r>
    </w:p>
    <w:p>
      <w:pPr>
        <w:pStyle w:val="69"/>
      </w:pPr>
      <w:bookmarkStart w:id="87" w:name="_Toc27097"/>
      <w:r>
        <w:rPr>
          <w:rFonts w:hint="eastAsia"/>
        </w:rPr>
        <w:t>工作绩效报告</w:t>
      </w:r>
      <w:bookmarkEnd w:id="87"/>
    </w:p>
    <w:p>
      <w:r>
        <w:rPr>
          <w:rFonts w:hint="eastAsia"/>
        </w:rPr>
        <w:t>详见《xx-G07小组绩效评价》（xx为日期）。</w:t>
      </w:r>
    </w:p>
    <w:p>
      <w:pPr>
        <w:pStyle w:val="69"/>
      </w:pPr>
      <w:bookmarkStart w:id="88" w:name="_Toc5512"/>
      <w:r>
        <w:rPr>
          <w:rFonts w:hint="eastAsia"/>
        </w:rPr>
        <w:t>变更请求</w:t>
      </w:r>
      <w:bookmarkEnd w:id="88"/>
    </w:p>
    <w:p>
      <w:r>
        <w:rPr>
          <w:rFonts w:hint="eastAsia"/>
        </w:rPr>
        <w:t>见5.3.4。</w:t>
      </w:r>
    </w:p>
    <w:p/>
    <w:p>
      <w:pPr>
        <w:pStyle w:val="61"/>
      </w:pPr>
      <w:bookmarkStart w:id="89" w:name="_Toc2121"/>
      <w:r>
        <w:t>实施整体变更控制</w:t>
      </w:r>
      <w:bookmarkEnd w:id="89"/>
    </w:p>
    <w:p>
      <w:r>
        <w:t>审查所有变更请求，批准变更，管理对可交付成果、组织过程资产、</w:t>
      </w:r>
      <w:r>
        <w:rPr>
          <w:rFonts w:hint="eastAsia"/>
        </w:rPr>
        <w:t>项目文件和项目管理计划的变更，并对变更处理结果进行沟通的过程。</w:t>
      </w:r>
    </w:p>
    <w:p>
      <w:r>
        <w:rPr>
          <w:rFonts w:hint="eastAsia"/>
        </w:rPr>
        <w:t>详见《</w:t>
      </w:r>
      <w:r>
        <w:t>PRD2018-G07-需求变更报告》（暂无）。</w:t>
      </w:r>
    </w:p>
    <w:p/>
    <w:p/>
    <w:p>
      <w:pPr>
        <w:pStyle w:val="61"/>
      </w:pPr>
      <w:bookmarkStart w:id="90" w:name="_Toc27786"/>
      <w:r>
        <w:t>结束项目或阶段</w:t>
      </w:r>
      <w:bookmarkEnd w:id="90"/>
    </w:p>
    <w:p>
      <w:r>
        <w:t>终结项目、阶段或合同的所有活动的过程。</w:t>
      </w:r>
    </w:p>
    <w:p>
      <w:pPr>
        <w:pStyle w:val="69"/>
      </w:pPr>
      <w:bookmarkStart w:id="91" w:name="_Toc28779"/>
      <w:r>
        <w:t>项目文件更新</w:t>
      </w:r>
      <w:bookmarkEnd w:id="91"/>
    </w:p>
    <w:p>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pPr>
        <w:pStyle w:val="69"/>
      </w:pPr>
      <w:bookmarkStart w:id="92" w:name="_Toc24651"/>
      <w:r>
        <w:rPr>
          <w:rFonts w:hint="eastAsia"/>
        </w:rPr>
        <w:t>最终产品、服务或成果移交</w:t>
      </w:r>
      <w:bookmarkEnd w:id="92"/>
    </w:p>
    <w:p>
      <w:r>
        <w:rPr>
          <w:rFonts w:hint="eastAsia"/>
        </w:rPr>
        <w:t>项目交付的产品、服务或成果可转交给另一团队或组织，并由其在整个生命周期中进行运营、</w:t>
      </w:r>
    </w:p>
    <w:p>
      <w:r>
        <w:rPr>
          <w:rFonts w:hint="eastAsia"/>
        </w:rPr>
        <w:t>维护和支持。本输出所指的正是把项目交付的最终产品、服务或成果（对于阶段收尾，则是所在阶段的中间产品、服务或成果）从一个团队转交到另一个团队。</w:t>
      </w:r>
    </w:p>
    <w:p/>
    <w:p/>
    <w:p>
      <w:pPr>
        <w:pStyle w:val="59"/>
      </w:pPr>
      <w:bookmarkStart w:id="93" w:name="_Toc13781"/>
      <w:r>
        <w:rPr>
          <w:rFonts w:hint="eastAsia"/>
        </w:rPr>
        <w:t>项目范围管理</w:t>
      </w:r>
      <w:bookmarkEnd w:id="93"/>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4" w:name="_Toc1838"/>
      <w:bookmarkStart w:id="95" w:name="_Toc16043"/>
      <w:r>
        <w:rPr>
          <w:rFonts w:asciiTheme="minorHAnsi" w:hAnsiTheme="minorHAnsi" w:cstheme="minorBidi"/>
          <w:b/>
          <w:color w:val="141414" w:themeColor="text1"/>
          <w:kern w:val="2"/>
          <w:sz w:val="30"/>
          <w14:textFill>
            <w14:solidFill>
              <w14:schemeClr w14:val="tx1"/>
            </w14:solidFill>
          </w14:textFill>
        </w:rPr>
        <w:t>规划范围管理</w:t>
      </w:r>
      <w:bookmarkEnd w:id="94"/>
      <w:bookmarkEnd w:id="95"/>
    </w:p>
    <w:p>
      <w:r>
        <w:rPr>
          <w:rFonts w:hint="eastAsia"/>
        </w:rPr>
        <w:t>项目章程</w:t>
      </w:r>
    </w:p>
    <w:p>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6" w:name="_Toc7561"/>
      <w:bookmarkStart w:id="97" w:name="_Toc23806"/>
      <w:r>
        <w:rPr>
          <w:rFonts w:asciiTheme="minorHAnsi" w:hAnsiTheme="minorHAnsi" w:cstheme="minorBidi"/>
          <w:b/>
          <w:color w:val="141414" w:themeColor="text1"/>
          <w:kern w:val="2"/>
          <w:sz w:val="30"/>
          <w14:textFill>
            <w14:solidFill>
              <w14:schemeClr w14:val="tx1"/>
            </w14:solidFill>
          </w14:textFill>
        </w:rPr>
        <w:t>收集需求</w:t>
      </w:r>
      <w:bookmarkEnd w:id="96"/>
      <w:bookmarkEnd w:id="97"/>
    </w:p>
    <w:p>
      <w:r>
        <w:t>收集需求是一个长期的、渐进明细的过程。但基本的需求，应在定义项目详细范围之前完成。</w:t>
      </w:r>
      <w:r>
        <w:rPr>
          <w:rFonts w:hint="eastAsia"/>
        </w:rPr>
        <w:t>以</w:t>
      </w:r>
      <w:r>
        <w:t>项目章程为输入通过访谈、小组焦点会议，引导式研讨会、群体创新技术、群体决策技术、问卷调查、观察、原型法来完成。</w:t>
      </w:r>
      <w:r>
        <w:rPr>
          <w:rFonts w:hint="eastAsia"/>
        </w:rPr>
        <w:t>输出</w:t>
      </w:r>
      <w:r>
        <w:t>《需求分析说明书》</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98" w:name="_Toc24593"/>
      <w:bookmarkStart w:id="99" w:name="_Toc6133"/>
      <w:r>
        <w:rPr>
          <w:rFonts w:asciiTheme="minorHAnsi" w:hAnsiTheme="minorHAnsi" w:cstheme="minorBidi"/>
          <w:b/>
          <w:color w:val="141414" w:themeColor="text1"/>
          <w:kern w:val="2"/>
          <w:sz w:val="30"/>
          <w14:textFill>
            <w14:solidFill>
              <w14:schemeClr w14:val="tx1"/>
            </w14:solidFill>
          </w14:textFill>
        </w:rPr>
        <w:t>定义范围</w:t>
      </w:r>
      <w:bookmarkEnd w:id="98"/>
      <w:bookmarkEnd w:id="99"/>
    </w:p>
    <w:tbl>
      <w:tblPr>
        <w:tblStyle w:val="8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2765"/>
        <w:gridCol w:w="27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shd w:val="clear" w:color="auto" w:fill="BDD6EE" w:themeFill="accent1" w:themeFillTint="66"/>
          </w:tcPr>
          <w:p>
            <w:pPr>
              <w:jc w:val="center"/>
              <w:rPr>
                <w:b/>
                <w:sz w:val="20"/>
                <w:szCs w:val="20"/>
              </w:rPr>
            </w:pPr>
            <w:bookmarkStart w:id="100" w:name="_Toc9826"/>
            <w:r>
              <w:rPr>
                <w:rFonts w:hint="eastAsia"/>
                <w:b/>
                <w:sz w:val="20"/>
                <w:szCs w:val="20"/>
              </w:rPr>
              <w:t>项目</w:t>
            </w:r>
            <w:r>
              <w:rPr>
                <w:b/>
                <w:sz w:val="20"/>
                <w:szCs w:val="20"/>
              </w:rPr>
              <w:t>主要工作</w:t>
            </w:r>
          </w:p>
        </w:tc>
        <w:tc>
          <w:tcPr>
            <w:tcW w:w="2765" w:type="dxa"/>
            <w:shd w:val="clear" w:color="auto" w:fill="BDD6EE" w:themeFill="accent1" w:themeFillTint="66"/>
          </w:tcPr>
          <w:p>
            <w:pPr>
              <w:jc w:val="center"/>
              <w:rPr>
                <w:b/>
                <w:sz w:val="20"/>
                <w:szCs w:val="20"/>
              </w:rPr>
            </w:pPr>
            <w:r>
              <w:rPr>
                <w:rFonts w:hint="eastAsia"/>
                <w:b/>
                <w:sz w:val="20"/>
                <w:szCs w:val="20"/>
              </w:rPr>
              <w:t>工作</w:t>
            </w:r>
            <w:r>
              <w:rPr>
                <w:b/>
                <w:sz w:val="20"/>
                <w:szCs w:val="20"/>
              </w:rPr>
              <w:t>目标</w:t>
            </w:r>
          </w:p>
        </w:tc>
        <w:tc>
          <w:tcPr>
            <w:tcW w:w="2766" w:type="dxa"/>
            <w:shd w:val="clear" w:color="auto" w:fill="BDD6EE" w:themeFill="accent1" w:themeFillTint="66"/>
          </w:tcPr>
          <w:p>
            <w:pPr>
              <w:jc w:val="center"/>
              <w:rPr>
                <w:b/>
                <w:sz w:val="20"/>
                <w:szCs w:val="20"/>
              </w:rPr>
            </w:pPr>
            <w:r>
              <w:rPr>
                <w:rFonts w:hint="eastAsia"/>
                <w:b/>
                <w:sz w:val="20"/>
                <w:szCs w:val="20"/>
              </w:rPr>
              <w:t>检验</w:t>
            </w:r>
            <w:r>
              <w:rPr>
                <w:b/>
                <w:sz w:val="20"/>
                <w:szCs w:val="20"/>
              </w:rPr>
              <w:t>标准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765" w:type="dxa"/>
          </w:tcPr>
          <w:p>
            <w:pPr>
              <w:rPr>
                <w:sz w:val="20"/>
                <w:szCs w:val="20"/>
              </w:rPr>
            </w:pPr>
            <w:r>
              <w:rPr>
                <w:rFonts w:hint="eastAsia"/>
                <w:sz w:val="20"/>
                <w:szCs w:val="20"/>
              </w:rPr>
              <w:t>需求工程项目准备</w:t>
            </w:r>
          </w:p>
        </w:tc>
        <w:tc>
          <w:tcPr>
            <w:tcW w:w="2765" w:type="dxa"/>
          </w:tcPr>
          <w:p>
            <w:pPr>
              <w:rPr>
                <w:sz w:val="20"/>
                <w:szCs w:val="20"/>
              </w:rPr>
            </w:pPr>
            <w:r>
              <w:rPr>
                <w:rFonts w:hint="eastAsia"/>
                <w:sz w:val="20"/>
                <w:szCs w:val="20"/>
              </w:rPr>
              <w:t>基础</w:t>
            </w:r>
            <w:r>
              <w:rPr>
                <w:sz w:val="20"/>
                <w:szCs w:val="20"/>
              </w:rPr>
              <w:t>设施筹备</w:t>
            </w:r>
          </w:p>
        </w:tc>
        <w:tc>
          <w:tcPr>
            <w:tcW w:w="2766"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制定</w:t>
            </w:r>
            <w:r>
              <w:rPr>
                <w:sz w:val="20"/>
                <w:szCs w:val="20"/>
              </w:rPr>
              <w:t>需求工程项目计划</w:t>
            </w:r>
          </w:p>
        </w:tc>
        <w:tc>
          <w:tcPr>
            <w:tcW w:w="2765" w:type="dxa"/>
          </w:tcPr>
          <w:p>
            <w:pPr>
              <w:rPr>
                <w:sz w:val="20"/>
                <w:szCs w:val="20"/>
              </w:rPr>
            </w:pPr>
            <w:r>
              <w:rPr>
                <w:rFonts w:hint="eastAsia"/>
                <w:sz w:val="20"/>
                <w:szCs w:val="20"/>
              </w:rPr>
              <w:t>得到需求工程计划初稿</w:t>
            </w:r>
          </w:p>
        </w:tc>
        <w:tc>
          <w:tcPr>
            <w:tcW w:w="2766" w:type="dxa"/>
          </w:tcPr>
          <w:p>
            <w:pPr>
              <w:rPr>
                <w:sz w:val="20"/>
                <w:szCs w:val="20"/>
              </w:rPr>
            </w:pPr>
            <w:r>
              <w:rPr>
                <w:rFonts w:hint="eastAsia"/>
                <w:sz w:val="20"/>
                <w:szCs w:val="20"/>
              </w:rPr>
              <w:t>能否得到初步的需求工程计划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修改</w:t>
            </w:r>
            <w:r>
              <w:rPr>
                <w:sz w:val="20"/>
                <w:szCs w:val="20"/>
              </w:rPr>
              <w:t>需求工程项目计划</w:t>
            </w:r>
          </w:p>
        </w:tc>
        <w:tc>
          <w:tcPr>
            <w:tcW w:w="2765" w:type="dxa"/>
          </w:tcPr>
          <w:p>
            <w:pPr>
              <w:rPr>
                <w:sz w:val="20"/>
                <w:szCs w:val="20"/>
              </w:rPr>
            </w:pPr>
            <w:r>
              <w:rPr>
                <w:rFonts w:hint="eastAsia"/>
                <w:sz w:val="20"/>
                <w:szCs w:val="20"/>
              </w:rPr>
              <w:t>正式</w:t>
            </w:r>
            <w:r>
              <w:rPr>
                <w:sz w:val="20"/>
                <w:szCs w:val="20"/>
              </w:rPr>
              <w:t>发行需求工程项目计划</w:t>
            </w:r>
            <w:r>
              <w:rPr>
                <w:rFonts w:hint="eastAsia"/>
                <w:sz w:val="20"/>
                <w:szCs w:val="20"/>
              </w:rPr>
              <w:t>并</w:t>
            </w:r>
            <w:r>
              <w:rPr>
                <w:sz w:val="20"/>
                <w:szCs w:val="20"/>
              </w:rPr>
              <w:t>开始执行</w:t>
            </w:r>
          </w:p>
        </w:tc>
        <w:tc>
          <w:tcPr>
            <w:tcW w:w="2766" w:type="dxa"/>
          </w:tcPr>
          <w:p>
            <w:pPr>
              <w:rPr>
                <w:sz w:val="20"/>
                <w:szCs w:val="20"/>
              </w:rPr>
            </w:pPr>
            <w:r>
              <w:rPr>
                <w:rFonts w:hint="eastAsia"/>
                <w:sz w:val="20"/>
                <w:szCs w:val="20"/>
              </w:rPr>
              <w:t>能否</w:t>
            </w:r>
            <w:r>
              <w:rPr>
                <w:sz w:val="20"/>
                <w:szCs w:val="20"/>
              </w:rPr>
              <w:t>得到修改版的需求工程计划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需求获取</w:t>
            </w:r>
          </w:p>
        </w:tc>
        <w:tc>
          <w:tcPr>
            <w:tcW w:w="2765" w:type="dxa"/>
          </w:tcPr>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范围和</w:t>
            </w:r>
            <w:r>
              <w:rPr>
                <w:rFonts w:hint="eastAsia" w:asciiTheme="minorHAnsi" w:hAnsiTheme="minorHAnsi" w:cstheme="minorBidi"/>
                <w:color w:val="141414" w:themeColor="text1"/>
                <w:kern w:val="2"/>
                <w:sz w:val="20"/>
                <w:szCs w:val="20"/>
                <w14:textFill>
                  <w14:solidFill>
                    <w14:schemeClr w14:val="tx1"/>
                  </w14:solidFill>
                </w14:textFill>
              </w:rPr>
              <w:t>限制</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确定</w:t>
            </w:r>
            <w:r>
              <w:rPr>
                <w:rFonts w:asciiTheme="minorHAnsi" w:hAnsiTheme="minorHAnsi" w:cstheme="minorBidi"/>
                <w:color w:val="141414" w:themeColor="text1"/>
                <w:kern w:val="2"/>
                <w:sz w:val="20"/>
                <w:szCs w:val="20"/>
                <w14:textFill>
                  <w14:solidFill>
                    <w14:schemeClr w14:val="tx1"/>
                  </w14:solidFill>
                </w14:textFill>
              </w:rPr>
              <w:t>需求开发过程</w:t>
            </w:r>
          </w:p>
          <w:p>
            <w:pPr>
              <w:widowControl w:val="0"/>
              <w:numPr>
                <w:ilvl w:val="0"/>
                <w:numId w:val="5"/>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w:t>
            </w:r>
            <w:r>
              <w:rPr>
                <w:rFonts w:asciiTheme="minorHAnsi" w:hAnsiTheme="minorHAnsi" w:cstheme="minorBidi"/>
                <w:color w:val="141414" w:themeColor="text1"/>
                <w:kern w:val="2"/>
                <w:sz w:val="20"/>
                <w:szCs w:val="20"/>
                <w14:textFill>
                  <w14:solidFill>
                    <w14:schemeClr w14:val="tx1"/>
                  </w14:solidFill>
                </w14:textFill>
              </w:rPr>
              <w:t>核心</w:t>
            </w:r>
            <w:r>
              <w:rPr>
                <w:rFonts w:hint="eastAsia" w:asciiTheme="minorHAnsi" w:hAnsiTheme="minorHAnsi" w:cstheme="minorBidi"/>
                <w:color w:val="141414" w:themeColor="text1"/>
                <w:kern w:val="2"/>
                <w:sz w:val="20"/>
                <w:szCs w:val="20"/>
                <w14:textFill>
                  <w14:solidFill>
                    <w14:schemeClr w14:val="tx1"/>
                  </w14:solidFill>
                </w14:textFill>
              </w:rPr>
              <w:t>队伍</w:t>
            </w:r>
          </w:p>
        </w:tc>
        <w:tc>
          <w:tcPr>
            <w:tcW w:w="2766" w:type="dxa"/>
          </w:tcPr>
          <w:p>
            <w:pPr>
              <w:rPr>
                <w:sz w:val="20"/>
                <w:szCs w:val="20"/>
              </w:rPr>
            </w:pPr>
            <w:r>
              <w:rPr>
                <w:rFonts w:hint="eastAsia"/>
                <w:sz w:val="20"/>
                <w:szCs w:val="20"/>
              </w:rPr>
              <w:t>能</w:t>
            </w:r>
            <w:r>
              <w:rPr>
                <w:sz w:val="20"/>
                <w:szCs w:val="20"/>
              </w:rPr>
              <w:t>否得到</w:t>
            </w:r>
            <w:r>
              <w:rPr>
                <w:rFonts w:hint="eastAsia"/>
                <w:sz w:val="20"/>
                <w:szCs w:val="20"/>
              </w:rPr>
              <w:t>愿景</w:t>
            </w:r>
            <w:r>
              <w:rPr>
                <w:sz w:val="20"/>
                <w:szCs w:val="20"/>
              </w:rPr>
              <w:t>与范围文档</w:t>
            </w:r>
            <w:r>
              <w:rPr>
                <w:rFonts w:hint="eastAsia"/>
                <w:sz w:val="20"/>
                <w:szCs w:val="20"/>
              </w:rPr>
              <w:t>，</w:t>
            </w:r>
            <w:r>
              <w:rPr>
                <w:sz w:val="20"/>
                <w:szCs w:val="20"/>
              </w:rPr>
              <w:t>用户群分类文档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分析</w:t>
            </w:r>
          </w:p>
        </w:tc>
        <w:tc>
          <w:tcPr>
            <w:tcW w:w="2765" w:type="dxa"/>
          </w:tcPr>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得到</w:t>
            </w:r>
            <w:r>
              <w:rPr>
                <w:rFonts w:asciiTheme="minorHAnsi" w:hAnsiTheme="minorHAnsi" w:cstheme="minorBidi"/>
                <w:color w:val="141414" w:themeColor="text1"/>
                <w:kern w:val="2"/>
                <w:sz w:val="20"/>
                <w:szCs w:val="20"/>
                <w14:textFill>
                  <w14:solidFill>
                    <w14:schemeClr w14:val="tx1"/>
                  </w14:solidFill>
                </w14:textFill>
              </w:rPr>
              <w:t>开</w:t>
            </w:r>
            <w:r>
              <w:rPr>
                <w:rFonts w:hint="eastAsia" w:asciiTheme="minorHAnsi" w:hAnsiTheme="minorHAnsi" w:cstheme="minorBidi"/>
                <w:color w:val="141414" w:themeColor="text1"/>
                <w:kern w:val="2"/>
                <w:sz w:val="20"/>
                <w:szCs w:val="20"/>
                <w14:textFill>
                  <w14:solidFill>
                    <w14:schemeClr w14:val="tx1"/>
                  </w14:solidFill>
                </w14:textFill>
              </w:rPr>
              <w:t>发</w:t>
            </w:r>
            <w:r>
              <w:rPr>
                <w:rFonts w:asciiTheme="minorHAnsi" w:hAnsiTheme="minorHAnsi" w:cstheme="minorBidi"/>
                <w:color w:val="141414" w:themeColor="text1"/>
                <w:kern w:val="2"/>
                <w:sz w:val="20"/>
                <w:szCs w:val="20"/>
                <w14:textFill>
                  <w14:solidFill>
                    <w14:schemeClr w14:val="tx1"/>
                  </w14:solidFill>
                </w14:textFill>
              </w:rPr>
              <w:t>原型</w:t>
            </w:r>
          </w:p>
          <w:p>
            <w:pPr>
              <w:widowControl w:val="0"/>
              <w:numPr>
                <w:ilvl w:val="0"/>
                <w:numId w:val="6"/>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得需求</w:t>
            </w:r>
            <w:r>
              <w:rPr>
                <w:rFonts w:asciiTheme="minorHAnsi" w:hAnsiTheme="minorHAnsi" w:cstheme="minorBidi"/>
                <w:color w:val="141414" w:themeColor="text1"/>
                <w:kern w:val="2"/>
                <w:sz w:val="20"/>
                <w:szCs w:val="20"/>
                <w14:textFill>
                  <w14:solidFill>
                    <w14:schemeClr w14:val="tx1"/>
                  </w14:solidFill>
                </w14:textFill>
              </w:rPr>
              <w:t>管理矩阵</w:t>
            </w:r>
          </w:p>
        </w:tc>
        <w:tc>
          <w:tcPr>
            <w:tcW w:w="2766" w:type="dxa"/>
          </w:tcPr>
          <w:p>
            <w:pPr>
              <w:rPr>
                <w:sz w:val="20"/>
                <w:szCs w:val="20"/>
              </w:rPr>
            </w:pPr>
            <w:r>
              <w:rPr>
                <w:rFonts w:hint="eastAsia"/>
                <w:sz w:val="20"/>
                <w:szCs w:val="20"/>
              </w:rPr>
              <w:t>能否</w:t>
            </w:r>
            <w:r>
              <w:rPr>
                <w:sz w:val="20"/>
                <w:szCs w:val="20"/>
              </w:rPr>
              <w:t>得到</w:t>
            </w:r>
            <w:r>
              <w:rPr>
                <w:rFonts w:hint="eastAsia"/>
                <w:sz w:val="20"/>
                <w:szCs w:val="20"/>
              </w:rPr>
              <w:t>界面原型</w:t>
            </w:r>
            <w:r>
              <w:rPr>
                <w:sz w:val="20"/>
                <w:szCs w:val="20"/>
              </w:rPr>
              <w:t>以及需求管理矩阵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规格说明</w:t>
            </w:r>
          </w:p>
        </w:tc>
        <w:tc>
          <w:tcPr>
            <w:tcW w:w="2765" w:type="dxa"/>
          </w:tcPr>
          <w:p>
            <w:pPr>
              <w:rPr>
                <w:sz w:val="20"/>
                <w:szCs w:val="20"/>
              </w:rPr>
            </w:pPr>
            <w:r>
              <w:rPr>
                <w:rFonts w:hint="eastAsia"/>
                <w:sz w:val="20"/>
                <w:szCs w:val="20"/>
              </w:rPr>
              <w:t>得到</w:t>
            </w:r>
            <w:r>
              <w:rPr>
                <w:sz w:val="20"/>
                <w:szCs w:val="20"/>
              </w:rPr>
              <w:t>需求规格说明书</w:t>
            </w:r>
          </w:p>
        </w:tc>
        <w:tc>
          <w:tcPr>
            <w:tcW w:w="2766" w:type="dxa"/>
          </w:tcPr>
          <w:p>
            <w:pPr>
              <w:rPr>
                <w:sz w:val="20"/>
                <w:szCs w:val="20"/>
              </w:rPr>
            </w:pPr>
            <w:r>
              <w:rPr>
                <w:rFonts w:hint="eastAsia"/>
                <w:sz w:val="20"/>
                <w:szCs w:val="20"/>
              </w:rPr>
              <w:t>能否</w:t>
            </w:r>
            <w:r>
              <w:rPr>
                <w:sz w:val="20"/>
                <w:szCs w:val="20"/>
              </w:rPr>
              <w:t>得到需求规格说明书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规格审核</w:t>
            </w:r>
          </w:p>
        </w:tc>
        <w:tc>
          <w:tcPr>
            <w:tcW w:w="2765" w:type="dxa"/>
          </w:tcPr>
          <w:p>
            <w:pPr>
              <w:rPr>
                <w:sz w:val="20"/>
                <w:szCs w:val="20"/>
              </w:rPr>
            </w:pPr>
            <w:r>
              <w:rPr>
                <w:rFonts w:hint="eastAsia"/>
                <w:sz w:val="20"/>
                <w:szCs w:val="20"/>
              </w:rPr>
              <w:t>得到用户</w:t>
            </w:r>
            <w:r>
              <w:rPr>
                <w:sz w:val="20"/>
                <w:szCs w:val="20"/>
              </w:rPr>
              <w:t>手册</w:t>
            </w:r>
          </w:p>
          <w:p>
            <w:pPr>
              <w:rPr>
                <w:sz w:val="20"/>
                <w:szCs w:val="20"/>
              </w:rPr>
            </w:pPr>
            <w:r>
              <w:rPr>
                <w:rFonts w:hint="eastAsia"/>
                <w:sz w:val="20"/>
                <w:szCs w:val="20"/>
              </w:rPr>
              <w:t>确定</w:t>
            </w:r>
            <w:r>
              <w:rPr>
                <w:sz w:val="20"/>
                <w:szCs w:val="20"/>
              </w:rPr>
              <w:t>合规标准</w:t>
            </w:r>
          </w:p>
          <w:p>
            <w:pPr>
              <w:rPr>
                <w:sz w:val="20"/>
                <w:szCs w:val="20"/>
              </w:rPr>
            </w:pPr>
            <w:r>
              <w:rPr>
                <w:rFonts w:hint="eastAsia"/>
                <w:sz w:val="20"/>
                <w:szCs w:val="20"/>
              </w:rPr>
              <w:t>编写</w:t>
            </w:r>
            <w:r>
              <w:rPr>
                <w:sz w:val="20"/>
                <w:szCs w:val="20"/>
              </w:rPr>
              <w:t>测试用例</w:t>
            </w:r>
          </w:p>
          <w:p>
            <w:pPr>
              <w:rPr>
                <w:sz w:val="20"/>
                <w:szCs w:val="20"/>
              </w:rPr>
            </w:pPr>
          </w:p>
        </w:tc>
        <w:tc>
          <w:tcPr>
            <w:tcW w:w="2766" w:type="dxa"/>
          </w:tcPr>
          <w:p>
            <w:pPr>
              <w:rPr>
                <w:sz w:val="20"/>
                <w:szCs w:val="20"/>
              </w:rPr>
            </w:pPr>
            <w:r>
              <w:rPr>
                <w:rFonts w:hint="eastAsia"/>
                <w:sz w:val="20"/>
                <w:szCs w:val="20"/>
              </w:rPr>
              <w:t>能否</w:t>
            </w:r>
            <w:r>
              <w:rPr>
                <w:sz w:val="20"/>
                <w:szCs w:val="20"/>
              </w:rPr>
              <w:t>得到</w:t>
            </w:r>
            <w:r>
              <w:rPr>
                <w:rFonts w:hint="eastAsia"/>
                <w:sz w:val="20"/>
                <w:szCs w:val="20"/>
              </w:rPr>
              <w:t>用户</w:t>
            </w:r>
            <w:r>
              <w:rPr>
                <w:sz w:val="20"/>
                <w:szCs w:val="20"/>
              </w:rPr>
              <w:t>满意的用户手册</w:t>
            </w:r>
            <w:r>
              <w:rPr>
                <w:rFonts w:hint="eastAsia"/>
                <w:sz w:val="20"/>
                <w:szCs w:val="20"/>
              </w:rPr>
              <w:t>以及</w:t>
            </w:r>
            <w:r>
              <w:rPr>
                <w:sz w:val="20"/>
                <w:szCs w:val="20"/>
              </w:rPr>
              <w:t>需求规格说明书能否通过审核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rPr>
                <w:sz w:val="20"/>
                <w:szCs w:val="20"/>
              </w:rPr>
            </w:pPr>
            <w:r>
              <w:rPr>
                <w:rFonts w:hint="eastAsia"/>
                <w:sz w:val="20"/>
                <w:szCs w:val="20"/>
              </w:rPr>
              <w:t>需求</w:t>
            </w:r>
            <w:r>
              <w:rPr>
                <w:sz w:val="20"/>
                <w:szCs w:val="20"/>
              </w:rPr>
              <w:t>管理</w:t>
            </w:r>
          </w:p>
        </w:tc>
        <w:tc>
          <w:tcPr>
            <w:tcW w:w="2765" w:type="dxa"/>
          </w:tcPr>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建立CC</w:t>
            </w:r>
            <w:r>
              <w:rPr>
                <w:rFonts w:asciiTheme="minorHAnsi" w:hAnsiTheme="minorHAnsi" w:cstheme="minorBidi"/>
                <w:color w:val="141414" w:themeColor="text1"/>
                <w:kern w:val="2"/>
                <w:sz w:val="20"/>
                <w:szCs w:val="20"/>
                <w14:textFill>
                  <w14:solidFill>
                    <w14:schemeClr w14:val="tx1"/>
                  </w14:solidFill>
                </w14:textFill>
              </w:rPr>
              <w:t>B</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编写</w:t>
            </w:r>
            <w:r>
              <w:rPr>
                <w:rFonts w:asciiTheme="minorHAnsi" w:hAnsiTheme="minorHAnsi" w:cstheme="minorBidi"/>
                <w:color w:val="141414" w:themeColor="text1"/>
                <w:kern w:val="2"/>
                <w:sz w:val="20"/>
                <w:szCs w:val="20"/>
                <w14:textFill>
                  <w14:solidFill>
                    <w14:schemeClr w14:val="tx1"/>
                  </w14:solidFill>
                </w14:textFill>
              </w:rPr>
              <w:t>需求文档的基准版本和控制版本</w:t>
            </w:r>
          </w:p>
          <w:p>
            <w:pPr>
              <w:widowControl w:val="0"/>
              <w:numPr>
                <w:ilvl w:val="0"/>
                <w:numId w:val="7"/>
              </w:numPr>
              <w:spacing w:line="276" w:lineRule="auto"/>
              <w:jc w:val="both"/>
              <w:rPr>
                <w:rFonts w:asciiTheme="minorHAnsi" w:hAnsiTheme="minorHAnsi" w:cstheme="minorBidi"/>
                <w:color w:val="141414" w:themeColor="text1"/>
                <w:kern w:val="2"/>
                <w:sz w:val="20"/>
                <w:szCs w:val="20"/>
                <w14:textFill>
                  <w14:solidFill>
                    <w14:schemeClr w14:val="tx1"/>
                  </w14:solidFill>
                </w14:textFill>
              </w:rPr>
            </w:pPr>
            <w:r>
              <w:rPr>
                <w:rFonts w:hint="eastAsia" w:asciiTheme="minorHAnsi" w:hAnsiTheme="minorHAnsi" w:cstheme="minorBidi"/>
                <w:color w:val="141414" w:themeColor="text1"/>
                <w:kern w:val="2"/>
                <w:sz w:val="20"/>
                <w:szCs w:val="20"/>
                <w14:textFill>
                  <w14:solidFill>
                    <w14:schemeClr w14:val="tx1"/>
                  </w14:solidFill>
                </w14:textFill>
              </w:rPr>
              <w:t>正式</w:t>
            </w:r>
            <w:r>
              <w:rPr>
                <w:rFonts w:asciiTheme="minorHAnsi" w:hAnsiTheme="minorHAnsi" w:cstheme="minorBidi"/>
                <w:color w:val="141414" w:themeColor="text1"/>
                <w:kern w:val="2"/>
                <w:sz w:val="20"/>
                <w:szCs w:val="20"/>
                <w14:textFill>
                  <w14:solidFill>
                    <w14:schemeClr w14:val="tx1"/>
                  </w14:solidFill>
                </w14:textFill>
              </w:rPr>
              <w:t>发布软件需求变更文档</w:t>
            </w:r>
          </w:p>
        </w:tc>
        <w:tc>
          <w:tcPr>
            <w:tcW w:w="2766" w:type="dxa"/>
          </w:tcPr>
          <w:p>
            <w:pPr>
              <w:rPr>
                <w:sz w:val="20"/>
                <w:szCs w:val="20"/>
              </w:rPr>
            </w:pPr>
            <w:r>
              <w:rPr>
                <w:rFonts w:hint="eastAsia"/>
                <w:sz w:val="20"/>
                <w:szCs w:val="20"/>
              </w:rPr>
              <w:t>能否</w:t>
            </w:r>
            <w:r>
              <w:rPr>
                <w:sz w:val="20"/>
                <w:szCs w:val="20"/>
              </w:rPr>
              <w:t>得到需求文档的基准版本和控制版本</w:t>
            </w:r>
            <w:r>
              <w:rPr>
                <w:rFonts w:hint="eastAsia"/>
                <w:sz w:val="20"/>
                <w:szCs w:val="20"/>
              </w:rPr>
              <w:t>以及</w:t>
            </w:r>
            <w:r>
              <w:rPr>
                <w:sz w:val="20"/>
                <w:szCs w:val="20"/>
              </w:rPr>
              <w:t>正式发布需求变更文档</w:t>
            </w:r>
          </w:p>
        </w:tc>
      </w:tr>
    </w:tbl>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1" w:name="_Toc9200"/>
      <w:r>
        <w:rPr>
          <w:rFonts w:asciiTheme="minorHAnsi" w:hAnsiTheme="minorHAnsi" w:cstheme="minorBidi"/>
          <w:b/>
          <w:color w:val="141414" w:themeColor="text1"/>
          <w:kern w:val="2"/>
          <w:sz w:val="30"/>
          <w14:textFill>
            <w14:solidFill>
              <w14:schemeClr w14:val="tx1"/>
            </w14:solidFill>
          </w14:textFill>
        </w:rPr>
        <w:t>创建 WBS</w:t>
      </w:r>
      <w:bookmarkEnd w:id="100"/>
      <w:bookmarkEnd w:id="101"/>
    </w:p>
    <w:p/>
    <w:p/>
    <w:p/>
    <w:p/>
    <w:p>
      <w:pPr>
        <w:rPr>
          <w:rFonts w:hint="eastAsia" w:eastAsia="宋体"/>
          <w:lang w:eastAsia="zh-CN"/>
        </w:rPr>
      </w:pPr>
      <w:bookmarkStart w:id="102" w:name="_Toc3493"/>
      <w:bookmarkStart w:id="103" w:name="_Toc3405"/>
    </w:p>
    <w:p>
      <w:pPr>
        <w:rPr>
          <w:rFonts w:hint="eastAsia" w:eastAsia="宋体"/>
          <w:lang w:eastAsia="zh-CN"/>
        </w:rPr>
      </w:pPr>
      <w:r>
        <w:rPr>
          <w:rFonts w:hint="eastAsia" w:eastAsia="宋体"/>
          <w:lang w:eastAsia="zh-CN"/>
        </w:rPr>
        <w:drawing>
          <wp:inline distT="0" distB="0" distL="114300" distR="114300">
            <wp:extent cx="5267960" cy="3217545"/>
            <wp:effectExtent l="0" t="0" r="8890" b="1905"/>
            <wp:docPr id="3" name="图片 3" descr="{2E564746-48F8-E7F8-5163-D5461F56F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564746-48F8-E7F8-5163-D5461F56FAAA}"/>
                    <pic:cNvPicPr>
                      <a:picLocks noChangeAspect="1"/>
                    </pic:cNvPicPr>
                  </pic:nvPicPr>
                  <pic:blipFill>
                    <a:blip r:embed="rId11"/>
                    <a:stretch>
                      <a:fillRect/>
                    </a:stretch>
                  </pic:blipFill>
                  <pic:spPr>
                    <a:xfrm>
                      <a:off x="0" y="0"/>
                      <a:ext cx="5267960" cy="3217545"/>
                    </a:xfrm>
                    <a:prstGeom prst="rect">
                      <a:avLst/>
                    </a:prstGeom>
                  </pic:spPr>
                </pic:pic>
              </a:graphicData>
            </a:graphic>
          </wp:inline>
        </w:drawing>
      </w:r>
    </w:p>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r>
        <w:rPr>
          <w:rFonts w:asciiTheme="minorHAnsi" w:hAnsiTheme="minorHAnsi" w:cstheme="minorBidi"/>
          <w:b/>
          <w:color w:val="141414" w:themeColor="text1"/>
          <w:kern w:val="2"/>
          <w:sz w:val="30"/>
          <w14:textFill>
            <w14:solidFill>
              <w14:schemeClr w14:val="tx1"/>
            </w14:solidFill>
          </w14:textFill>
        </w:rPr>
        <w:t>确认范围</w:t>
      </w:r>
      <w:bookmarkEnd w:id="102"/>
      <w:bookmarkEnd w:id="103"/>
    </w:p>
    <w:p>
      <w:bookmarkStart w:id="104" w:name="_Toc15720"/>
      <w:r>
        <w:rPr>
          <w:rFonts w:hint="eastAsia"/>
        </w:rPr>
        <w:t>项目管理计划</w:t>
      </w:r>
    </w:p>
    <w:p>
      <w:r>
        <w:rPr>
          <w:rFonts w:hint="eastAsia"/>
        </w:rPr>
        <w:t>项目文件</w:t>
      </w:r>
    </w:p>
    <w:p>
      <w:pPr>
        <w:numPr>
          <w:ilvl w:val="1"/>
          <w:numId w:val="1"/>
        </w:numPr>
        <w:outlineLvl w:val="1"/>
        <w:rPr>
          <w:rFonts w:asciiTheme="minorHAnsi" w:hAnsiTheme="minorHAnsi" w:cstheme="minorBidi"/>
          <w:b/>
          <w:color w:val="141414" w:themeColor="text1"/>
          <w:kern w:val="2"/>
          <w:sz w:val="30"/>
          <w14:textFill>
            <w14:solidFill>
              <w14:schemeClr w14:val="tx1"/>
            </w14:solidFill>
          </w14:textFill>
        </w:rPr>
      </w:pPr>
      <w:bookmarkStart w:id="105" w:name="_Toc7545"/>
      <w:r>
        <w:rPr>
          <w:rFonts w:asciiTheme="minorHAnsi" w:hAnsiTheme="minorHAnsi" w:cstheme="minorBidi"/>
          <w:b/>
          <w:color w:val="141414" w:themeColor="text1"/>
          <w:kern w:val="2"/>
          <w:sz w:val="30"/>
          <w14:textFill>
            <w14:solidFill>
              <w14:schemeClr w14:val="tx1"/>
            </w14:solidFill>
          </w14:textFill>
        </w:rPr>
        <w:t>控制范围</w:t>
      </w:r>
      <w:bookmarkEnd w:id="104"/>
      <w:bookmarkEnd w:id="105"/>
    </w:p>
    <w:p>
      <w:pPr>
        <w:ind w:firstLine="420" w:firstLineChars="200"/>
      </w:pPr>
      <w:r>
        <w:rPr>
          <w:rFonts w:hint="eastAsia"/>
        </w:rPr>
        <w:t>监控督项目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p/>
    <w:p>
      <w:pPr>
        <w:pStyle w:val="59"/>
      </w:pPr>
      <w:bookmarkStart w:id="106" w:name="_Toc27550"/>
      <w:r>
        <w:rPr>
          <w:rFonts w:hint="eastAsia"/>
        </w:rPr>
        <w:t>项目进度管理</w:t>
      </w:r>
      <w:bookmarkEnd w:id="106"/>
    </w:p>
    <w:p>
      <w:pPr>
        <w:pStyle w:val="61"/>
      </w:pPr>
      <w:bookmarkStart w:id="107" w:name="_Toc29587"/>
      <w:bookmarkStart w:id="108" w:name="_Toc6883"/>
      <w:r>
        <w:t>规划进度管理</w:t>
      </w:r>
      <w:bookmarkEnd w:id="107"/>
      <w:bookmarkEnd w:id="108"/>
    </w:p>
    <w:p>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09" w:name="_Toc16106"/>
      <w:bookmarkStart w:id="110" w:name="_Toc743"/>
      <w:r>
        <w:t>定义活动</w:t>
      </w:r>
      <w:bookmarkEnd w:id="109"/>
      <w:bookmarkEnd w:id="110"/>
    </w:p>
    <w:p>
      <w:r>
        <w:rPr>
          <w:rFonts w:hint="eastAsia"/>
        </w:rPr>
        <w:t>每日例会</w:t>
      </w:r>
    </w:p>
    <w:p>
      <w:r>
        <w:rPr>
          <w:rFonts w:hint="eastAsia"/>
        </w:rPr>
        <w:t>常规例会</w:t>
      </w:r>
    </w:p>
    <w:p>
      <w:r>
        <w:rPr>
          <w:rFonts w:hint="eastAsia"/>
        </w:rPr>
        <w:t>冲刺计划（TBD）</w:t>
      </w:r>
    </w:p>
    <w:p>
      <w:pPr>
        <w:pStyle w:val="61"/>
      </w:pPr>
      <w:bookmarkStart w:id="111" w:name="_Toc129"/>
      <w:bookmarkStart w:id="112" w:name="_Toc607"/>
      <w:r>
        <w:t>排列活动顺序</w:t>
      </w:r>
      <w:bookmarkEnd w:id="111"/>
      <w:bookmarkEnd w:id="112"/>
    </w:p>
    <w:p>
      <w:bookmarkStart w:id="113" w:name="_Toc4623"/>
      <w:r>
        <w:rPr>
          <w:rFonts w:hint="eastAsia"/>
        </w:rPr>
        <w:t>项目章程</w:t>
      </w:r>
    </w:p>
    <w:p>
      <w:r>
        <w:rPr>
          <w:rFonts w:hint="eastAsia"/>
        </w:rPr>
        <w:t>项目管理计划</w:t>
      </w:r>
    </w:p>
    <w:p>
      <w:r>
        <w:rPr>
          <w:rFonts w:hint="eastAsia"/>
        </w:rPr>
        <w:t>商业环境因素（TBD）</w:t>
      </w:r>
    </w:p>
    <w:p>
      <w:r>
        <w:rPr>
          <w:rFonts w:hint="eastAsia"/>
        </w:rPr>
        <w:t>组织过程资产（TBD）</w:t>
      </w:r>
    </w:p>
    <w:p>
      <w:pPr>
        <w:pStyle w:val="61"/>
      </w:pPr>
      <w:bookmarkStart w:id="114" w:name="_Toc10537"/>
      <w:r>
        <w:rPr>
          <w:rFonts w:hint="eastAsia"/>
        </w:rPr>
        <w:t>组织过程资产</w:t>
      </w:r>
      <w:r>
        <w:t>估算活动持续时间</w:t>
      </w:r>
      <w:bookmarkEnd w:id="113"/>
      <w:bookmarkEnd w:id="114"/>
    </w:p>
    <w:p>
      <w:r>
        <w:t xml:space="preserve">根据资源估算的结果，估算完成单项活动所需工作时段数的过程。 </w:t>
      </w:r>
    </w:p>
    <w:p>
      <w:pPr>
        <w:pStyle w:val="61"/>
      </w:pPr>
      <w:bookmarkStart w:id="115" w:name="_Toc17299"/>
      <w:bookmarkStart w:id="116" w:name="_Toc13673"/>
      <w:r>
        <w:t>制定进度计划</w:t>
      </w:r>
      <w:bookmarkEnd w:id="115"/>
      <w:bookmarkEnd w:id="116"/>
    </w:p>
    <w:p>
      <w:r>
        <w:rPr>
          <w:rFonts w:hint="eastAsia"/>
        </w:rPr>
        <w:t>详见甘特图</w:t>
      </w:r>
    </w:p>
    <w:p>
      <w:pPr>
        <w:pStyle w:val="61"/>
      </w:pPr>
      <w:bookmarkStart w:id="117" w:name="_Toc24864"/>
      <w:bookmarkStart w:id="118" w:name="_Toc7692"/>
      <w:r>
        <w:t>控制进度</w:t>
      </w:r>
      <w:bookmarkEnd w:id="117"/>
      <w:bookmarkEnd w:id="118"/>
    </w:p>
    <w:p>
      <w:r>
        <w:rPr>
          <w:rFonts w:hint="eastAsia"/>
        </w:rPr>
        <w:t>会议控制。</w:t>
      </w:r>
    </w:p>
    <w:p/>
    <w:p/>
    <w:p>
      <w:pPr>
        <w:pStyle w:val="59"/>
      </w:pPr>
      <w:bookmarkStart w:id="119" w:name="_Toc1099"/>
      <w:r>
        <w:rPr>
          <w:rFonts w:hint="eastAsia"/>
        </w:rPr>
        <w:t>项目质量管理</w:t>
      </w:r>
      <w:bookmarkEnd w:id="119"/>
    </w:p>
    <w:p>
      <w:pPr>
        <w:pStyle w:val="61"/>
      </w:pPr>
      <w:bookmarkStart w:id="120" w:name="_Toc8394"/>
      <w:r>
        <w:rPr>
          <w:rFonts w:hint="eastAsia"/>
        </w:rPr>
        <w:t>规划质量管理</w:t>
      </w:r>
      <w:bookmarkEnd w:id="120"/>
    </w:p>
    <w:p>
      <w:pPr>
        <w:rPr>
          <w:rFonts w:ascii="Times New Roman" w:hAnsi="Times New Roman" w:cs="Times New Roman"/>
          <w:szCs w:val="24"/>
        </w:rPr>
      </w:pPr>
      <w:r>
        <w:rPr>
          <w:rFonts w:ascii="Times New Roman" w:hAnsi="Times New Roman" w:cs="Times New Roman"/>
          <w:szCs w:val="24"/>
        </w:rPr>
        <w:t>识别项目及其可交付成果的质量要求和/或标准，并书面描述项目将如何证明</w:t>
      </w:r>
      <w:r>
        <w:rPr>
          <w:rFonts w:hint="eastAsia" w:ascii="Times New Roman" w:hAnsi="Times New Roman" w:cs="Times New Roman"/>
          <w:szCs w:val="24"/>
        </w:rPr>
        <w:t>符合质量要求和</w:t>
      </w:r>
      <w:r>
        <w:rPr>
          <w:rFonts w:ascii="Times New Roman" w:hAnsi="Times New Roman" w:cs="Times New Roman"/>
          <w:szCs w:val="24"/>
        </w:rPr>
        <w:t>/或标准的过程。</w:t>
      </w:r>
    </w:p>
    <w:p>
      <w:pPr>
        <w:pStyle w:val="69"/>
      </w:pPr>
      <w:bookmarkStart w:id="121" w:name="_Toc3321"/>
      <w:r>
        <w:t>质量管理计划</w:t>
      </w:r>
      <w:bookmarkEnd w:id="121"/>
    </w:p>
    <w:p>
      <w:pPr>
        <w:rPr>
          <w:rFonts w:ascii="Times New Roman" w:hAnsi="Times New Roman" w:cs="Times New Roman"/>
          <w:szCs w:val="24"/>
        </w:rPr>
      </w:pPr>
      <w:r>
        <w:rPr>
          <w:rFonts w:hint="eastAsia" w:ascii="Times New Roman" w:hAnsi="Times New Roman" w:cs="Times New Roman"/>
          <w:szCs w:val="24"/>
        </w:rPr>
        <w:t>详见</w:t>
      </w:r>
      <w:r>
        <w:fldChar w:fldCharType="begin"/>
      </w:r>
      <w:r>
        <w:instrText xml:space="preserve"> HYPERLINK "子计划/PRD2018-G07-质量保障计划.docx" </w:instrText>
      </w:r>
      <w:r>
        <w:fldChar w:fldCharType="separate"/>
      </w:r>
      <w:r>
        <w:rPr>
          <w:rStyle w:val="39"/>
          <w:rFonts w:hint="eastAsia" w:ascii="Times New Roman" w:hAnsi="Times New Roman" w:cs="Times New Roman"/>
          <w:szCs w:val="24"/>
        </w:rPr>
        <w:t>《</w:t>
      </w:r>
      <w:r>
        <w:rPr>
          <w:rStyle w:val="39"/>
          <w:rFonts w:hint="eastAsia"/>
        </w:rPr>
        <w:t>PRD2018-G07-</w:t>
      </w:r>
      <w:r>
        <w:rPr>
          <w:rStyle w:val="39"/>
        </w:rPr>
        <w:t>质量</w:t>
      </w:r>
      <w:r>
        <w:rPr>
          <w:rStyle w:val="39"/>
          <w:rFonts w:hint="eastAsia"/>
        </w:rPr>
        <w:t>保障</w:t>
      </w:r>
      <w:r>
        <w:rPr>
          <w:rStyle w:val="39"/>
        </w:rPr>
        <w:t>计划</w:t>
      </w:r>
      <w:r>
        <w:rPr>
          <w:rStyle w:val="39"/>
          <w:rFonts w:hint="eastAsia" w:ascii="Times New Roman" w:hAnsi="Times New Roman" w:cs="Times New Roman"/>
          <w:szCs w:val="24"/>
        </w:rPr>
        <w:t>》</w:t>
      </w:r>
      <w:r>
        <w:rPr>
          <w:rStyle w:val="39"/>
          <w:rFonts w:hint="eastAsia" w:ascii="Times New Roman" w:hAnsi="Times New Roman" w:cs="Times New Roman"/>
          <w:szCs w:val="24"/>
        </w:rPr>
        <w:fldChar w:fldCharType="end"/>
      </w:r>
      <w:r>
        <w:rPr>
          <w:rFonts w:hint="eastAsia" w:ascii="Times New Roman" w:hAnsi="Times New Roman" w:cs="Times New Roman"/>
          <w:szCs w:val="24"/>
        </w:rPr>
        <w:t>。</w:t>
      </w:r>
    </w:p>
    <w:p>
      <w:pPr>
        <w:pStyle w:val="69"/>
      </w:pPr>
      <w:bookmarkStart w:id="122" w:name="_Toc18519"/>
      <w:r>
        <w:rPr>
          <w:rFonts w:hint="eastAsia"/>
        </w:rPr>
        <w:t>质量测量指标</w:t>
      </w:r>
      <w:bookmarkEnd w:id="122"/>
    </w:p>
    <w:p>
      <w:pPr>
        <w:rPr>
          <w:rFonts w:ascii="Times New Roman" w:hAnsi="Times New Roman" w:cs="Times New Roman"/>
          <w:szCs w:val="24"/>
        </w:rPr>
      </w:pPr>
      <w:r>
        <w:rPr>
          <w:rFonts w:hint="eastAsia" w:ascii="Times New Roman" w:hAnsi="Times New Roman" w:cs="Times New Roman"/>
          <w:szCs w:val="24"/>
        </w:rPr>
        <w:t>质量测量指标专用于描述项目或产品属性，以及控制质量过程将如何验证符合程度。质量测量指标的例子包括按时完成的任务的百分比、以</w:t>
      </w:r>
      <w:r>
        <w:rPr>
          <w:rFonts w:ascii="Times New Roman" w:hAnsi="Times New Roman" w:cs="Times New Roman"/>
          <w:szCs w:val="24"/>
        </w:rPr>
        <w:t xml:space="preserve"> CPI 测量的成本绩效、故障率、识别的日缺陷数量、每</w:t>
      </w:r>
      <w:r>
        <w:rPr>
          <w:rFonts w:hint="eastAsia" w:ascii="Times New Roman" w:hAnsi="Times New Roman" w:cs="Times New Roman"/>
          <w:szCs w:val="24"/>
        </w:rPr>
        <w:t>月总停机时间、每个代码行的错误、客户满意度分数，以及测试计划所涵盖的需求的百分比（即测试覆盖度）。</w:t>
      </w:r>
    </w:p>
    <w:p>
      <w:pPr>
        <w:rPr>
          <w:rFonts w:ascii="Times New Roman" w:hAnsi="Times New Roman" w:cs="Times New Roman"/>
          <w:szCs w:val="24"/>
        </w:rPr>
      </w:pPr>
      <w:r>
        <w:rPr>
          <w:rFonts w:hint="eastAsia" w:ascii="Times New Roman" w:hAnsi="Times New Roman" w:cs="Times New Roman"/>
          <w:szCs w:val="24"/>
        </w:rPr>
        <w:t>TBD</w:t>
      </w:r>
    </w:p>
    <w:p>
      <w:pPr>
        <w:rPr>
          <w:rFonts w:ascii="Times New Roman" w:hAnsi="Times New Roman" w:cs="Times New Roman"/>
          <w:szCs w:val="24"/>
        </w:rPr>
      </w:pPr>
    </w:p>
    <w:p>
      <w:pPr>
        <w:pStyle w:val="61"/>
      </w:pPr>
      <w:bookmarkStart w:id="123" w:name="_Toc1966"/>
      <w:r>
        <w:t>管理质量</w:t>
      </w:r>
      <w:bookmarkEnd w:id="123"/>
    </w:p>
    <w:p>
      <w:pPr>
        <w:rPr>
          <w:rFonts w:ascii="Times New Roman" w:hAnsi="Times New Roman" w:cs="Times New Roman"/>
          <w:szCs w:val="24"/>
        </w:rPr>
      </w:pPr>
      <w:r>
        <w:rPr>
          <w:rFonts w:ascii="Times New Roman" w:hAnsi="Times New Roman" w:cs="Times New Roman"/>
          <w:szCs w:val="24"/>
        </w:rPr>
        <w:t>管理质量是把组织的质量政策用于项目，并将质量管理计划转化为可执行的质量</w:t>
      </w:r>
      <w:r>
        <w:rPr>
          <w:rFonts w:hint="eastAsia" w:ascii="Times New Roman" w:hAnsi="Times New Roman" w:cs="Times New Roman"/>
          <w:szCs w:val="24"/>
        </w:rPr>
        <w:t>活动的过程。</w:t>
      </w:r>
    </w:p>
    <w:p>
      <w:pPr>
        <w:pStyle w:val="69"/>
      </w:pPr>
      <w:bookmarkStart w:id="124" w:name="_Toc25030"/>
      <w:r>
        <w:rPr>
          <w:rFonts w:hint="eastAsia"/>
        </w:rPr>
        <w:t>绩效测量规则</w:t>
      </w:r>
      <w:bookmarkEnd w:id="124"/>
    </w:p>
    <w:tbl>
      <w:tblPr>
        <w:tblStyle w:val="42"/>
        <w:tblW w:w="8931"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4536"/>
        <w:gridCol w:w="24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BDD6EE" w:themeFill="accent1" w:themeFillTint="66"/>
          </w:tcPr>
          <w:p>
            <w:pPr>
              <w:rPr>
                <w:sz w:val="22"/>
                <w:szCs w:val="21"/>
              </w:rPr>
            </w:pPr>
            <w:r>
              <w:rPr>
                <w:rFonts w:hint="eastAsia"/>
                <w:sz w:val="22"/>
                <w:szCs w:val="21"/>
              </w:rPr>
              <w:t>等级</w:t>
            </w:r>
          </w:p>
        </w:tc>
        <w:tc>
          <w:tcPr>
            <w:tcW w:w="4536" w:type="dxa"/>
            <w:shd w:val="clear" w:color="auto" w:fill="BDD6EE" w:themeFill="accent1" w:themeFillTint="66"/>
          </w:tcPr>
          <w:p>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pPr>
              <w:rPr>
                <w:sz w:val="22"/>
                <w:szCs w:val="21"/>
              </w:rPr>
            </w:pPr>
            <w:r>
              <w:rPr>
                <w:rFonts w:hint="eastAsia"/>
                <w:sz w:val="22"/>
                <w:szCs w:val="21"/>
              </w:rPr>
              <w:t>措施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优秀</w:t>
            </w:r>
          </w:p>
        </w:tc>
        <w:tc>
          <w:tcPr>
            <w:tcW w:w="4536" w:type="dxa"/>
          </w:tcPr>
          <w:p>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相应的费用，上交组经费；</w:t>
            </w:r>
          </w:p>
          <w:p>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良好</w:t>
            </w:r>
          </w:p>
        </w:tc>
        <w:tc>
          <w:tcPr>
            <w:tcW w:w="4536" w:type="dxa"/>
          </w:tcPr>
          <w:p>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合格</w:t>
            </w:r>
          </w:p>
        </w:tc>
        <w:tc>
          <w:tcPr>
            <w:tcW w:w="4536" w:type="dxa"/>
          </w:tcPr>
          <w:p>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val="continue"/>
          </w:tcPr>
          <w:p>
            <w:pPr>
              <w:rPr>
                <w:sz w:val="22"/>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tcPr>
          <w:p>
            <w:pPr>
              <w:rPr>
                <w:sz w:val="22"/>
                <w:szCs w:val="21"/>
              </w:rPr>
            </w:pPr>
            <w:r>
              <w:rPr>
                <w:rFonts w:hint="eastAsia"/>
                <w:sz w:val="22"/>
                <w:szCs w:val="21"/>
              </w:rPr>
              <w:t>不合格</w:t>
            </w:r>
          </w:p>
        </w:tc>
        <w:tc>
          <w:tcPr>
            <w:tcW w:w="4536" w:type="dxa"/>
          </w:tcPr>
          <w:p>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pPr>
              <w:rPr>
                <w:sz w:val="22"/>
                <w:szCs w:val="21"/>
              </w:rPr>
            </w:pPr>
            <w:r>
              <w:rPr>
                <w:rFonts w:hint="eastAsia"/>
                <w:sz w:val="22"/>
                <w:szCs w:val="21"/>
              </w:rPr>
              <w:t>警告一次，再犯遣退该人员</w:t>
            </w:r>
          </w:p>
        </w:tc>
      </w:tr>
    </w:tbl>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rPr>
          <w:rFonts w:ascii="Times New Roman" w:hAnsi="Times New Roman" w:cs="Times New Roman"/>
          <w:szCs w:val="24"/>
        </w:rPr>
      </w:pPr>
    </w:p>
    <w:p>
      <w:pPr>
        <w:pStyle w:val="61"/>
      </w:pPr>
      <w:bookmarkStart w:id="125" w:name="_Toc1490"/>
      <w:r>
        <w:t>控制质量</w:t>
      </w:r>
      <w:bookmarkEnd w:id="125"/>
    </w:p>
    <w:p>
      <w:pPr>
        <w:rPr>
          <w:rFonts w:ascii="Times New Roman" w:hAnsi="Times New Roman" w:cs="Times New Roman"/>
          <w:szCs w:val="24"/>
        </w:rPr>
      </w:pPr>
      <w:r>
        <w:rPr>
          <w:rFonts w:ascii="Times New Roman" w:hAnsi="Times New Roman" w:cs="Times New Roman"/>
          <w:szCs w:val="24"/>
        </w:rPr>
        <w:t>为了评估绩效，确保项目输出完整、正确，并满足客户期望，而监督和记录质量管</w:t>
      </w:r>
      <w:r>
        <w:rPr>
          <w:rFonts w:hint="eastAsia" w:ascii="Times New Roman" w:hAnsi="Times New Roman" w:cs="Times New Roman"/>
          <w:szCs w:val="24"/>
        </w:rPr>
        <w:t>理活动执行结果的过程。</w:t>
      </w:r>
    </w:p>
    <w:p>
      <w:pPr>
        <w:rPr>
          <w:rFonts w:ascii="Times New Roman" w:hAnsi="Times New Roman" w:cs="Times New Roman"/>
          <w:szCs w:val="24"/>
        </w:rPr>
      </w:pPr>
    </w:p>
    <w:p>
      <w:pPr>
        <w:pStyle w:val="59"/>
      </w:pPr>
      <w:bookmarkStart w:id="126" w:name="_Toc21156"/>
      <w:r>
        <w:rPr>
          <w:rFonts w:hint="eastAsia"/>
        </w:rPr>
        <w:t>项目资源管理</w:t>
      </w:r>
      <w:bookmarkEnd w:id="126"/>
    </w:p>
    <w:p>
      <w:pPr>
        <w:pStyle w:val="61"/>
      </w:pPr>
      <w:bookmarkStart w:id="127" w:name="_Toc4477"/>
      <w:r>
        <w:rPr>
          <w:rFonts w:hint="eastAsia"/>
        </w:rPr>
        <w:t>规划资源管理</w:t>
      </w:r>
      <w:bookmarkEnd w:id="127"/>
    </w:p>
    <w:p>
      <w:r>
        <w:t>定义如何估算、获取、管理和利用实物以及团队项目资源的过程。</w:t>
      </w:r>
    </w:p>
    <w:p>
      <w:pPr>
        <w:pStyle w:val="69"/>
      </w:pPr>
      <w:bookmarkStart w:id="128" w:name="_Toc497072225"/>
      <w:bookmarkStart w:id="129" w:name="_Toc529726792"/>
      <w:r>
        <w:rPr>
          <w:rFonts w:hint="eastAsia"/>
        </w:rPr>
        <w:t>角色</w:t>
      </w:r>
      <w:r>
        <w:t>和</w:t>
      </w:r>
      <w:r>
        <w:rPr>
          <w:rFonts w:hint="eastAsia"/>
        </w:rPr>
        <w:t>职</w:t>
      </w:r>
      <w:r>
        <w:t>责</w:t>
      </w:r>
      <w:bookmarkEnd w:id="128"/>
      <w:bookmarkEnd w:id="129"/>
    </w:p>
    <w:p>
      <w:pPr>
        <w:pStyle w:val="71"/>
      </w:pPr>
      <w:bookmarkStart w:id="130" w:name="_Toc497072226"/>
      <w:bookmarkStart w:id="131" w:name="_Toc529726793"/>
      <w:r>
        <w:t>项目经理</w:t>
      </w:r>
      <w:bookmarkEnd w:id="130"/>
      <w:bookmarkEnd w:id="131"/>
    </w:p>
    <w:p>
      <w:pPr>
        <w:ind w:left="420" w:leftChars="200"/>
      </w:pPr>
      <w:r>
        <w:rPr>
          <w:rFonts w:hint="eastAsia"/>
        </w:rPr>
        <w:t>本职概述：</w:t>
      </w:r>
      <w:r>
        <w:t xml:space="preserve"> </w:t>
      </w:r>
    </w:p>
    <w:p>
      <w:pPr>
        <w:ind w:left="420" w:leftChars="200" w:firstLine="420"/>
      </w:pPr>
      <w:r>
        <w:rPr>
          <w:rFonts w:hint="eastAsia"/>
        </w:rPr>
        <w:t>负责项目管理工作，安排项目资源，对项目的规模、进度、工作量、质量、费用、风险、缺陷等进行控制，保证项目按计划运行，实现课程下达的项目目标</w:t>
      </w:r>
    </w:p>
    <w:p>
      <w:pPr>
        <w:ind w:left="420" w:leftChars="200" w:firstLine="420"/>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b/>
                <w:szCs w:val="21"/>
              </w:rPr>
            </w:pPr>
            <w:r>
              <w:rPr>
                <w:rFonts w:hint="eastAsia"/>
                <w:b/>
                <w:color w:val="000000"/>
                <w:szCs w:val="21"/>
              </w:rPr>
              <w:t>职务</w:t>
            </w:r>
          </w:p>
        </w:tc>
        <w:tc>
          <w:tcPr>
            <w:tcW w:w="1144" w:type="dxa"/>
            <w:shd w:val="clear" w:color="auto" w:fill="BDD6EE" w:themeFill="accent1" w:themeFillTint="66"/>
            <w:vAlign w:val="center"/>
          </w:tcPr>
          <w:p>
            <w:pPr>
              <w:rPr>
                <w:b/>
                <w:szCs w:val="21"/>
              </w:rPr>
            </w:pPr>
            <w:r>
              <w:rPr>
                <w:rFonts w:hint="eastAsia"/>
                <w:b/>
                <w:color w:val="000000"/>
                <w:szCs w:val="21"/>
              </w:rPr>
              <w:t>姓名</w:t>
            </w:r>
          </w:p>
        </w:tc>
        <w:tc>
          <w:tcPr>
            <w:tcW w:w="1155" w:type="dxa"/>
            <w:shd w:val="clear" w:color="auto" w:fill="BDD6EE" w:themeFill="accent1" w:themeFillTint="66"/>
            <w:vAlign w:val="center"/>
          </w:tcPr>
          <w:p>
            <w:pPr>
              <w:rPr>
                <w:b/>
                <w:szCs w:val="21"/>
              </w:rPr>
            </w:pPr>
            <w:r>
              <w:rPr>
                <w:rFonts w:hint="eastAsia"/>
                <w:b/>
                <w:color w:val="000000"/>
                <w:szCs w:val="21"/>
              </w:rPr>
              <w:t>负责内容</w:t>
            </w:r>
          </w:p>
        </w:tc>
        <w:tc>
          <w:tcPr>
            <w:tcW w:w="1155" w:type="dxa"/>
            <w:shd w:val="clear" w:color="auto" w:fill="BDD6EE" w:themeFill="accent1" w:themeFillTint="66"/>
            <w:vAlign w:val="center"/>
          </w:tcPr>
          <w:p>
            <w:pPr>
              <w:rPr>
                <w:b/>
                <w:szCs w:val="21"/>
              </w:rPr>
            </w:pPr>
            <w:r>
              <w:rPr>
                <w:rFonts w:hint="eastAsia"/>
                <w:b/>
                <w:color w:val="000000"/>
                <w:szCs w:val="21"/>
              </w:rPr>
              <w:t>班级</w:t>
            </w:r>
          </w:p>
        </w:tc>
        <w:tc>
          <w:tcPr>
            <w:tcW w:w="1178" w:type="dxa"/>
            <w:shd w:val="clear" w:color="auto" w:fill="BDD6EE" w:themeFill="accent1" w:themeFillTint="66"/>
            <w:vAlign w:val="center"/>
          </w:tcPr>
          <w:p>
            <w:pPr>
              <w:rPr>
                <w:b/>
                <w:szCs w:val="21"/>
              </w:rPr>
            </w:pPr>
            <w:r>
              <w:rPr>
                <w:rFonts w:hint="eastAsia"/>
                <w:b/>
                <w:color w:val="000000"/>
                <w:szCs w:val="21"/>
              </w:rPr>
              <w:t>学号</w:t>
            </w:r>
          </w:p>
        </w:tc>
        <w:tc>
          <w:tcPr>
            <w:tcW w:w="1371" w:type="dxa"/>
            <w:shd w:val="clear" w:color="auto" w:fill="BDD6EE" w:themeFill="accent1" w:themeFillTint="66"/>
            <w:vAlign w:val="center"/>
          </w:tcPr>
          <w:p>
            <w:pPr>
              <w:rPr>
                <w:b/>
                <w:szCs w:val="21"/>
              </w:rPr>
            </w:pPr>
            <w:r>
              <w:rPr>
                <w:rFonts w:hint="eastAsia"/>
                <w:b/>
                <w:color w:val="000000"/>
                <w:szCs w:val="21"/>
              </w:rPr>
              <w:t>电话号码</w:t>
            </w:r>
          </w:p>
        </w:tc>
        <w:tc>
          <w:tcPr>
            <w:tcW w:w="1150"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bCs/>
                <w:color w:val="000000"/>
                <w:szCs w:val="21"/>
              </w:rPr>
              <w:t>项目经理</w:t>
            </w:r>
          </w:p>
        </w:tc>
        <w:tc>
          <w:tcPr>
            <w:tcW w:w="1144" w:type="dxa"/>
            <w:vAlign w:val="center"/>
          </w:tcPr>
          <w:p>
            <w:pPr>
              <w:rPr>
                <w:szCs w:val="21"/>
              </w:rPr>
            </w:pPr>
            <w:r>
              <w:rPr>
                <w:rFonts w:hint="eastAsia"/>
                <w:bCs/>
                <w:color w:val="000000"/>
                <w:szCs w:val="21"/>
              </w:rPr>
              <w:t>张荣阳</w:t>
            </w:r>
          </w:p>
        </w:tc>
        <w:tc>
          <w:tcPr>
            <w:tcW w:w="1155" w:type="dxa"/>
            <w:vAlign w:val="center"/>
          </w:tcPr>
          <w:p>
            <w:pPr>
              <w:rPr>
                <w:szCs w:val="21"/>
              </w:rPr>
            </w:pPr>
            <w:r>
              <w:rPr>
                <w:rFonts w:hint="eastAsia"/>
                <w:bCs/>
                <w:color w:val="000000"/>
                <w:szCs w:val="21"/>
              </w:rPr>
              <w:t>负责任务的分配，文案起草</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bCs/>
                <w:color w:val="000000"/>
                <w:szCs w:val="21"/>
              </w:rPr>
              <w:t>31601376</w:t>
            </w:r>
          </w:p>
        </w:tc>
        <w:tc>
          <w:tcPr>
            <w:tcW w:w="1371" w:type="dxa"/>
            <w:vAlign w:val="center"/>
          </w:tcPr>
          <w:p>
            <w:pPr>
              <w:rPr>
                <w:szCs w:val="21"/>
              </w:rPr>
            </w:pPr>
            <w:r>
              <w:rPr>
                <w:rFonts w:hint="eastAsia"/>
                <w:bCs/>
                <w:color w:val="000000"/>
                <w:szCs w:val="21"/>
              </w:rPr>
              <w:t>13372536516</w:t>
            </w:r>
          </w:p>
        </w:tc>
        <w:tc>
          <w:tcPr>
            <w:tcW w:w="1150" w:type="dxa"/>
            <w:vAlign w:val="center"/>
          </w:tcPr>
          <w:p>
            <w:pPr>
              <w:rPr>
                <w:szCs w:val="21"/>
              </w:rPr>
            </w:pPr>
            <w:r>
              <w:rPr>
                <w:rFonts w:hint="eastAsia"/>
                <w:bCs/>
                <w:color w:val="000000"/>
                <w:szCs w:val="21"/>
              </w:rPr>
              <w:t>弘毅1-608</w:t>
            </w:r>
          </w:p>
        </w:tc>
      </w:tr>
    </w:tbl>
    <w:p/>
    <w:p>
      <w:pPr>
        <w:pStyle w:val="71"/>
      </w:pPr>
      <w:bookmarkStart w:id="132" w:name="_Toc529726794"/>
      <w:r>
        <w:rPr>
          <w:rFonts w:hint="eastAsia"/>
        </w:rPr>
        <w:t>任务审核员</w:t>
      </w:r>
      <w:bookmarkEnd w:id="132"/>
    </w:p>
    <w:p>
      <w:pPr>
        <w:ind w:left="420" w:leftChars="200"/>
      </w:pPr>
      <w:r>
        <w:rPr>
          <w:rFonts w:hint="eastAsia"/>
        </w:rPr>
        <w:t>本职概述：</w:t>
      </w:r>
    </w:p>
    <w:p>
      <w:pPr>
        <w:ind w:left="420" w:leftChars="200" w:firstLine="420"/>
      </w:pPr>
      <w:r>
        <w:rPr>
          <w:rFonts w:hint="eastAsia"/>
        </w:rPr>
        <w:t>对分配下去任务的完成情况进行审查与核实并进行评价</w:t>
      </w:r>
    </w:p>
    <w:p>
      <w:pPr>
        <w:ind w:left="420" w:leftChars="200" w:firstLine="420"/>
      </w:pPr>
    </w:p>
    <w:p>
      <w:pPr>
        <w:ind w:left="420" w:leftChars="20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pPr>
        <w:ind w:left="420" w:leftChars="200" w:firstLine="420"/>
      </w:pPr>
    </w:p>
    <w:p>
      <w:pPr>
        <w:ind w:left="420" w:leftChars="200" w:firstLine="420"/>
      </w:pPr>
      <w:r>
        <w:rPr>
          <w:rFonts w:hint="eastAsia"/>
        </w:rPr>
        <w:t>2、最后再由组长进行统一审核。</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任务审核员</w:t>
            </w:r>
          </w:p>
        </w:tc>
        <w:tc>
          <w:tcPr>
            <w:tcW w:w="1093" w:type="dxa"/>
            <w:vAlign w:val="center"/>
          </w:tcPr>
          <w:p>
            <w:pPr>
              <w:rPr>
                <w:bCs/>
                <w:color w:val="000000"/>
                <w:szCs w:val="21"/>
              </w:rPr>
            </w:pPr>
            <w:r>
              <w:rPr>
                <w:rFonts w:hint="eastAsia"/>
                <w:bCs/>
                <w:color w:val="000000"/>
                <w:szCs w:val="21"/>
              </w:rPr>
              <w:t>张荣阳</w:t>
            </w:r>
          </w:p>
        </w:tc>
        <w:tc>
          <w:tcPr>
            <w:tcW w:w="1120" w:type="dxa"/>
            <w:vAlign w:val="center"/>
          </w:tcPr>
          <w:p>
            <w:pPr>
              <w:rPr>
                <w:bCs/>
                <w:color w:val="000000"/>
                <w:szCs w:val="21"/>
              </w:rPr>
            </w:pPr>
            <w:r>
              <w:rPr>
                <w:rFonts w:hint="eastAsia"/>
                <w:bCs/>
                <w:color w:val="000000"/>
                <w:szCs w:val="21"/>
              </w:rPr>
              <w:t>对分配下去任务的完成情况进行审查与核实并进行评价</w:t>
            </w:r>
          </w:p>
        </w:tc>
        <w:tc>
          <w:tcPr>
            <w:tcW w:w="1123" w:type="dxa"/>
            <w:vAlign w:val="center"/>
          </w:tcPr>
          <w:p>
            <w:pPr>
              <w:rPr>
                <w:bCs/>
                <w:color w:val="000000"/>
                <w:szCs w:val="21"/>
              </w:rPr>
            </w:pPr>
            <w:r>
              <w:rPr>
                <w:rFonts w:hint="eastAsia"/>
                <w:color w:val="000000"/>
                <w:szCs w:val="21"/>
              </w:rPr>
              <w:t>软工1601</w:t>
            </w:r>
          </w:p>
        </w:tc>
        <w:tc>
          <w:tcPr>
            <w:tcW w:w="1194" w:type="dxa"/>
            <w:vAlign w:val="center"/>
          </w:tcPr>
          <w:p>
            <w:pPr>
              <w:rPr>
                <w:bCs/>
                <w:color w:val="000000"/>
                <w:szCs w:val="21"/>
              </w:rPr>
            </w:pPr>
            <w:r>
              <w:rPr>
                <w:rFonts w:hint="eastAsia"/>
                <w:bCs/>
                <w:color w:val="000000"/>
                <w:szCs w:val="21"/>
              </w:rPr>
              <w:t>31601376</w:t>
            </w:r>
          </w:p>
        </w:tc>
        <w:tc>
          <w:tcPr>
            <w:tcW w:w="1560" w:type="dxa"/>
            <w:vAlign w:val="center"/>
          </w:tcPr>
          <w:p>
            <w:pPr>
              <w:rPr>
                <w:szCs w:val="21"/>
              </w:rPr>
            </w:pPr>
            <w:r>
              <w:rPr>
                <w:rFonts w:hint="eastAsia"/>
                <w:bCs/>
                <w:color w:val="000000"/>
                <w:szCs w:val="21"/>
              </w:rPr>
              <w:t>13372536516</w:t>
            </w:r>
          </w:p>
        </w:tc>
        <w:tc>
          <w:tcPr>
            <w:tcW w:w="1112" w:type="dxa"/>
            <w:vAlign w:val="center"/>
          </w:tcPr>
          <w:p>
            <w:pPr>
              <w:rPr>
                <w:szCs w:val="21"/>
              </w:rPr>
            </w:pPr>
            <w:r>
              <w:rPr>
                <w:rFonts w:hint="eastAsia"/>
                <w:bCs/>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bCs/>
                <w:color w:val="000000"/>
                <w:szCs w:val="21"/>
              </w:rPr>
            </w:pPr>
            <w:r>
              <w:rPr>
                <w:rFonts w:hint="eastAsia"/>
                <w:bCs/>
                <w:color w:val="000000"/>
                <w:szCs w:val="21"/>
              </w:rPr>
              <w:t>项目审核员</w:t>
            </w:r>
          </w:p>
        </w:tc>
        <w:tc>
          <w:tcPr>
            <w:tcW w:w="1093" w:type="dxa"/>
          </w:tcPr>
          <w:p>
            <w:pPr>
              <w:ind w:firstLine="420"/>
              <w:rPr>
                <w:sz w:val="24"/>
              </w:rPr>
            </w:pPr>
            <w:r>
              <w:rPr>
                <w:rFonts w:hint="eastAsia"/>
              </w:rPr>
              <w:t>赵伟宏</w:t>
            </w:r>
          </w:p>
        </w:tc>
        <w:tc>
          <w:tcPr>
            <w:tcW w:w="1120" w:type="dxa"/>
          </w:tcPr>
          <w:p>
            <w:pPr>
              <w:ind w:firstLine="199" w:firstLineChars="95"/>
            </w:pPr>
            <w:r>
              <w:rPr>
                <w:rFonts w:hint="eastAsia"/>
              </w:rPr>
              <w:t>审核任务</w:t>
            </w:r>
          </w:p>
        </w:tc>
        <w:tc>
          <w:tcPr>
            <w:tcW w:w="1123" w:type="dxa"/>
          </w:tcPr>
          <w:p>
            <w:r>
              <w:rPr>
                <w:rFonts w:hint="eastAsia"/>
                <w:color w:val="000000"/>
                <w:szCs w:val="21"/>
              </w:rPr>
              <w:t>软工1601</w:t>
            </w:r>
          </w:p>
        </w:tc>
        <w:tc>
          <w:tcPr>
            <w:tcW w:w="1194" w:type="dxa"/>
          </w:tcPr>
          <w:p>
            <w:r>
              <w:rPr>
                <w:rFonts w:hint="eastAsia"/>
              </w:rPr>
              <w:t>31601378</w:t>
            </w:r>
          </w:p>
        </w:tc>
        <w:tc>
          <w:tcPr>
            <w:tcW w:w="1560" w:type="dxa"/>
          </w:tcPr>
          <w:p>
            <w:r>
              <w:rPr>
                <w:rFonts w:hint="eastAsia"/>
              </w:rPr>
              <w:t>13588151048</w:t>
            </w:r>
          </w:p>
        </w:tc>
        <w:tc>
          <w:tcPr>
            <w:tcW w:w="1112" w:type="dxa"/>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林翼力</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31601355</w:t>
            </w:r>
          </w:p>
        </w:tc>
        <w:tc>
          <w:tcPr>
            <w:tcW w:w="1560" w:type="dxa"/>
          </w:tcPr>
          <w:p>
            <w:r>
              <w:rPr>
                <w:rFonts w:hint="eastAsia"/>
              </w:rPr>
              <w:t>13588759320</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刘浥</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31601356</w:t>
            </w:r>
          </w:p>
        </w:tc>
        <w:tc>
          <w:tcPr>
            <w:tcW w:w="1560" w:type="dxa"/>
          </w:tcPr>
          <w:p>
            <w:r>
              <w:rPr>
                <w:rFonts w:hint="eastAsia"/>
              </w:rPr>
              <w:t>13588742787</w:t>
            </w:r>
          </w:p>
        </w:tc>
        <w:tc>
          <w:tcPr>
            <w:tcW w:w="1112" w:type="dxa"/>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r>
              <w:rPr>
                <w:rFonts w:hint="eastAsia"/>
                <w:bCs/>
                <w:color w:val="000000"/>
                <w:szCs w:val="21"/>
              </w:rPr>
              <w:t>项目审核员</w:t>
            </w:r>
          </w:p>
        </w:tc>
        <w:tc>
          <w:tcPr>
            <w:tcW w:w="1093" w:type="dxa"/>
          </w:tcPr>
          <w:p>
            <w:pPr>
              <w:ind w:firstLine="420"/>
            </w:pPr>
            <w:r>
              <w:rPr>
                <w:rFonts w:hint="eastAsia"/>
              </w:rPr>
              <w:t>陈帆</w:t>
            </w:r>
          </w:p>
        </w:tc>
        <w:tc>
          <w:tcPr>
            <w:tcW w:w="1120" w:type="dxa"/>
          </w:tcPr>
          <w:p>
            <w:r>
              <w:rPr>
                <w:rFonts w:hint="eastAsia"/>
              </w:rPr>
              <w:t>审核任务</w:t>
            </w:r>
          </w:p>
        </w:tc>
        <w:tc>
          <w:tcPr>
            <w:tcW w:w="1123" w:type="dxa"/>
          </w:tcPr>
          <w:p>
            <w:r>
              <w:rPr>
                <w:rFonts w:hint="eastAsia"/>
                <w:color w:val="000000"/>
                <w:szCs w:val="21"/>
              </w:rPr>
              <w:t>软工1601</w:t>
            </w:r>
          </w:p>
        </w:tc>
        <w:tc>
          <w:tcPr>
            <w:tcW w:w="1194" w:type="dxa"/>
          </w:tcPr>
          <w:p>
            <w:r>
              <w:rPr>
                <w:rFonts w:hint="eastAsia"/>
              </w:rPr>
              <w:t>31601345</w:t>
            </w:r>
          </w:p>
        </w:tc>
        <w:tc>
          <w:tcPr>
            <w:tcW w:w="1560" w:type="dxa"/>
          </w:tcPr>
          <w:p>
            <w:r>
              <w:rPr>
                <w:rFonts w:hint="eastAsia"/>
              </w:rPr>
              <w:t>17195864903</w:t>
            </w:r>
          </w:p>
        </w:tc>
        <w:tc>
          <w:tcPr>
            <w:tcW w:w="1112" w:type="dxa"/>
          </w:tcPr>
          <w:p>
            <w:r>
              <w:rPr>
                <w:rFonts w:hint="eastAsia"/>
              </w:rPr>
              <w:t>弘毅1-524</w:t>
            </w:r>
          </w:p>
        </w:tc>
      </w:tr>
    </w:tbl>
    <w:p/>
    <w:p>
      <w:pPr>
        <w:pStyle w:val="71"/>
      </w:pPr>
      <w:bookmarkStart w:id="133" w:name="_Toc529726795"/>
      <w:r>
        <w:rPr>
          <w:rFonts w:hint="eastAsia"/>
        </w:rPr>
        <w:t>计划调整员</w:t>
      </w:r>
      <w:bookmarkEnd w:id="133"/>
    </w:p>
    <w:p>
      <w:pPr>
        <w:ind w:left="420" w:leftChars="200"/>
      </w:pPr>
      <w:r>
        <w:rPr>
          <w:rFonts w:hint="eastAsia"/>
        </w:rPr>
        <w:t>本职概述：</w:t>
      </w:r>
    </w:p>
    <w:p>
      <w:pPr>
        <w:ind w:left="420" w:leftChars="200" w:firstLine="525" w:firstLineChars="250"/>
      </w:pPr>
      <w:r>
        <w:rPr>
          <w:rFonts w:hint="eastAsia"/>
        </w:rPr>
        <w:t>更新甘特图</w:t>
      </w:r>
    </w:p>
    <w:p>
      <w:pPr>
        <w:rPr>
          <w:b/>
        </w:rPr>
      </w:pP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计划调整员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在会议结束之后，根据前一周完任务完成情况与本周任务分配情况更新计划（甘特图）</w:t>
            </w:r>
            <w:r>
              <w:rPr>
                <w:rFonts w:hint="eastAsia"/>
                <w:color w:val="000000"/>
                <w:szCs w:val="21"/>
              </w:rPr>
              <w:t>，上传Git</w:t>
            </w:r>
          </w:p>
        </w:tc>
        <w:tc>
          <w:tcPr>
            <w:tcW w:w="1123" w:type="dxa"/>
            <w:vAlign w:val="center"/>
          </w:tcPr>
          <w:p>
            <w:pPr>
              <w:rPr>
                <w:bCs/>
                <w:color w:val="000000"/>
                <w:szCs w:val="21"/>
              </w:rPr>
            </w:pPr>
            <w:r>
              <w:rPr>
                <w:rFonts w:hint="eastAsia"/>
                <w:bCs/>
                <w:color w:val="000000"/>
                <w:szCs w:val="21"/>
              </w:rPr>
              <w:t>软工1601</w:t>
            </w:r>
          </w:p>
        </w:tc>
        <w:tc>
          <w:tcPr>
            <w:tcW w:w="1194" w:type="dxa"/>
            <w:vAlign w:val="center"/>
          </w:tcPr>
          <w:p>
            <w:pPr>
              <w:rPr>
                <w:bCs/>
                <w:color w:val="000000"/>
                <w:szCs w:val="21"/>
              </w:rPr>
            </w:pPr>
            <w:r>
              <w:rPr>
                <w:rFonts w:hint="eastAsia"/>
                <w:bCs/>
                <w:color w:val="000000"/>
                <w:szCs w:val="21"/>
              </w:rPr>
              <w:t>31601355</w:t>
            </w:r>
          </w:p>
        </w:tc>
        <w:tc>
          <w:tcPr>
            <w:tcW w:w="1560" w:type="dxa"/>
            <w:vAlign w:val="center"/>
          </w:tcPr>
          <w:p>
            <w:pPr>
              <w:rPr>
                <w:szCs w:val="21"/>
              </w:rPr>
            </w:pPr>
            <w:r>
              <w:rPr>
                <w:rFonts w:hint="eastAsia"/>
              </w:rPr>
              <w:t>13588759320</w:t>
            </w:r>
          </w:p>
        </w:tc>
        <w:tc>
          <w:tcPr>
            <w:tcW w:w="1112" w:type="dxa"/>
            <w:vAlign w:val="center"/>
          </w:tcPr>
          <w:p>
            <w:pPr>
              <w:rPr>
                <w:szCs w:val="21"/>
              </w:rPr>
            </w:pPr>
            <w:r>
              <w:rPr>
                <w:rFonts w:hint="eastAsia"/>
                <w:bCs/>
                <w:color w:val="000000"/>
                <w:szCs w:val="21"/>
              </w:rPr>
              <w:t>弘毅1-603</w:t>
            </w:r>
          </w:p>
        </w:tc>
      </w:tr>
    </w:tbl>
    <w:p/>
    <w:p/>
    <w:p/>
    <w:p>
      <w:pPr>
        <w:pStyle w:val="71"/>
      </w:pPr>
      <w:bookmarkStart w:id="134" w:name="_Toc529726796"/>
      <w:r>
        <w:rPr>
          <w:rFonts w:hint="eastAsia"/>
        </w:rPr>
        <w:t>文档模板员</w:t>
      </w:r>
      <w:bookmarkEnd w:id="134"/>
    </w:p>
    <w:p>
      <w:pPr>
        <w:ind w:left="420" w:leftChars="200"/>
      </w:pPr>
      <w:r>
        <w:rPr>
          <w:rFonts w:hint="eastAsia"/>
        </w:rPr>
        <w:t>本职概述：</w:t>
      </w:r>
    </w:p>
    <w:p>
      <w:pPr>
        <w:ind w:left="420" w:leftChars="200" w:firstLine="420"/>
      </w:pPr>
      <w:r>
        <w:rPr>
          <w:rFonts w:hint="eastAsia"/>
        </w:rPr>
        <w:t>负责寻找文档模板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文档模板员</w:t>
            </w:r>
          </w:p>
        </w:tc>
        <w:tc>
          <w:tcPr>
            <w:tcW w:w="1093" w:type="dxa"/>
            <w:vAlign w:val="center"/>
          </w:tcPr>
          <w:p>
            <w:pPr>
              <w:rPr>
                <w:szCs w:val="21"/>
              </w:rPr>
            </w:pPr>
            <w:r>
              <w:rPr>
                <w:rFonts w:hint="eastAsia"/>
                <w:bCs/>
                <w:color w:val="000000"/>
                <w:szCs w:val="21"/>
              </w:rPr>
              <w:t>张荣阳</w:t>
            </w:r>
          </w:p>
        </w:tc>
        <w:tc>
          <w:tcPr>
            <w:tcW w:w="1120" w:type="dxa"/>
            <w:vAlign w:val="center"/>
          </w:tcPr>
          <w:p>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bl>
    <w:p/>
    <w:p>
      <w:pPr>
        <w:pStyle w:val="71"/>
      </w:pPr>
      <w:bookmarkStart w:id="135" w:name="_Toc529726797"/>
      <w:r>
        <w:rPr>
          <w:rFonts w:hint="eastAsia"/>
        </w:rPr>
        <w:t>文档整合员</w:t>
      </w:r>
      <w:bookmarkEnd w:id="135"/>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文档整合员</w:t>
            </w:r>
          </w:p>
        </w:tc>
        <w:tc>
          <w:tcPr>
            <w:tcW w:w="1093" w:type="dxa"/>
          </w:tcPr>
          <w:p>
            <w:pPr>
              <w:rPr>
                <w:szCs w:val="21"/>
              </w:rPr>
            </w:pPr>
            <w:r>
              <w:rPr>
                <w:rFonts w:hint="eastAsia"/>
                <w:color w:val="000000"/>
                <w:szCs w:val="21"/>
              </w:rPr>
              <w:t>赵伟宏</w:t>
            </w:r>
          </w:p>
        </w:tc>
        <w:tc>
          <w:tcPr>
            <w:tcW w:w="1120" w:type="dxa"/>
          </w:tcPr>
          <w:p>
            <w:pPr>
              <w:rPr>
                <w:szCs w:val="21"/>
              </w:rPr>
            </w:pPr>
            <w:r>
              <w:rPr>
                <w:rFonts w:hint="eastAsia"/>
                <w:szCs w:val="21"/>
              </w:rPr>
              <w:t>把大家写好的文档模块进行整合，更新目录，上传Git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31601378</w:t>
            </w:r>
          </w:p>
        </w:tc>
        <w:tc>
          <w:tcPr>
            <w:tcW w:w="1560" w:type="dxa"/>
          </w:tcPr>
          <w:p>
            <w:pPr>
              <w:rPr>
                <w:szCs w:val="21"/>
              </w:rPr>
            </w:pPr>
            <w:r>
              <w:rPr>
                <w:rFonts w:hint="eastAsia"/>
              </w:rPr>
              <w:t>13588151048</w:t>
            </w:r>
          </w:p>
        </w:tc>
        <w:tc>
          <w:tcPr>
            <w:tcW w:w="1112" w:type="dxa"/>
          </w:tcPr>
          <w:p>
            <w:pPr>
              <w:rPr>
                <w:szCs w:val="21"/>
              </w:rPr>
            </w:pPr>
            <w:r>
              <w:rPr>
                <w:rFonts w:hint="eastAsia"/>
              </w:rPr>
              <w:t>弘毅1-608</w:t>
            </w:r>
          </w:p>
        </w:tc>
      </w:tr>
    </w:tbl>
    <w:p/>
    <w:p>
      <w:pPr>
        <w:pStyle w:val="71"/>
      </w:pPr>
      <w:bookmarkStart w:id="136" w:name="_Toc529726798"/>
      <w:r>
        <w:rPr>
          <w:rFonts w:hint="eastAsia"/>
        </w:rPr>
        <w:t>PPT模板员</w:t>
      </w:r>
      <w:bookmarkEnd w:id="136"/>
    </w:p>
    <w:p>
      <w:pPr>
        <w:ind w:left="420" w:leftChars="200"/>
      </w:pPr>
      <w:r>
        <w:rPr>
          <w:rFonts w:hint="eastAsia"/>
        </w:rPr>
        <w:t>本职概述：</w:t>
      </w:r>
    </w:p>
    <w:p>
      <w:pPr>
        <w:ind w:left="420" w:leftChars="200" w:firstLine="420"/>
      </w:pPr>
      <w:r>
        <w:rPr>
          <w:rFonts w:hint="eastAsia"/>
        </w:rPr>
        <w:t>搭建PPT模板</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PPT模板员</w:t>
            </w:r>
          </w:p>
        </w:tc>
        <w:tc>
          <w:tcPr>
            <w:tcW w:w="1093" w:type="dxa"/>
            <w:vAlign w:val="center"/>
          </w:tcPr>
          <w:p>
            <w:pPr>
              <w:rPr>
                <w:szCs w:val="21"/>
              </w:rPr>
            </w:pPr>
            <w:r>
              <w:rPr>
                <w:rFonts w:hint="eastAsia"/>
                <w:bCs/>
                <w:color w:val="000000"/>
                <w:szCs w:val="21"/>
              </w:rPr>
              <w:t>林翼力</w:t>
            </w:r>
          </w:p>
        </w:tc>
        <w:tc>
          <w:tcPr>
            <w:tcW w:w="1120" w:type="dxa"/>
            <w:vAlign w:val="center"/>
          </w:tcPr>
          <w:p>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pPr>
              <w:rPr>
                <w:szCs w:val="21"/>
              </w:rPr>
            </w:pPr>
            <w:r>
              <w:rPr>
                <w:rFonts w:hint="eastAsia"/>
                <w:bCs/>
                <w:color w:val="000000"/>
                <w:szCs w:val="21"/>
              </w:rPr>
              <w:t>软工1601</w:t>
            </w:r>
          </w:p>
        </w:tc>
        <w:tc>
          <w:tcPr>
            <w:tcW w:w="1194" w:type="dxa"/>
            <w:vAlign w:val="center"/>
          </w:tcPr>
          <w:p>
            <w:pPr>
              <w:rPr>
                <w:szCs w:val="21"/>
              </w:rPr>
            </w:pPr>
            <w:r>
              <w:rPr>
                <w:rFonts w:hint="eastAsia"/>
                <w:bCs/>
                <w:color w:val="000000"/>
                <w:szCs w:val="21"/>
              </w:rPr>
              <w:t>31601355</w:t>
            </w:r>
          </w:p>
        </w:tc>
        <w:tc>
          <w:tcPr>
            <w:tcW w:w="1560" w:type="dxa"/>
            <w:vAlign w:val="center"/>
          </w:tcPr>
          <w:p>
            <w:pPr>
              <w:rPr>
                <w:szCs w:val="21"/>
              </w:rPr>
            </w:pPr>
            <w:r>
              <w:rPr>
                <w:rFonts w:hint="eastAsia"/>
                <w:color w:val="000000"/>
                <w:szCs w:val="21"/>
              </w:rPr>
              <w:t>1358875920</w:t>
            </w:r>
          </w:p>
        </w:tc>
        <w:tc>
          <w:tcPr>
            <w:tcW w:w="1112" w:type="dxa"/>
            <w:vAlign w:val="center"/>
          </w:tcPr>
          <w:p>
            <w:pPr>
              <w:rPr>
                <w:szCs w:val="21"/>
              </w:rPr>
            </w:pPr>
            <w:r>
              <w:rPr>
                <w:rFonts w:hint="eastAsia"/>
              </w:rPr>
              <w:t>弘毅1-603</w:t>
            </w:r>
          </w:p>
        </w:tc>
      </w:tr>
    </w:tbl>
    <w:p/>
    <w:p>
      <w:pPr>
        <w:pStyle w:val="71"/>
      </w:pPr>
      <w:bookmarkStart w:id="137" w:name="_Toc529726799"/>
      <w:r>
        <w:rPr>
          <w:rFonts w:hint="eastAsia"/>
        </w:rPr>
        <w:t>PPT整合员</w:t>
      </w:r>
      <w:bookmarkEnd w:id="137"/>
    </w:p>
    <w:p>
      <w:pPr>
        <w:ind w:left="420" w:leftChars="200"/>
      </w:pPr>
      <w:r>
        <w:rPr>
          <w:rFonts w:hint="eastAsia"/>
        </w:rPr>
        <w:t>本职概述：</w:t>
      </w:r>
    </w:p>
    <w:p>
      <w:pPr>
        <w:ind w:left="420" w:leftChars="200" w:firstLine="420"/>
      </w:pPr>
      <w:r>
        <w:rPr>
          <w:rFonts w:hint="eastAsia"/>
        </w:rPr>
        <w:t>负责整合文档</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把大家写好的PPT模块进行整合，更新目录，上传Git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
      <w:pPr>
        <w:pStyle w:val="71"/>
      </w:pPr>
      <w:bookmarkStart w:id="138" w:name="_Toc529726800"/>
      <w:r>
        <w:rPr>
          <w:rFonts w:hint="eastAsia"/>
        </w:rPr>
        <w:t>会议记录员</w:t>
      </w:r>
      <w:bookmarkEnd w:id="138"/>
    </w:p>
    <w:p>
      <w:pPr>
        <w:ind w:left="420" w:leftChars="200"/>
      </w:pPr>
      <w:r>
        <w:rPr>
          <w:rFonts w:hint="eastAsia"/>
        </w:rPr>
        <w:t>本职概述：</w:t>
      </w:r>
    </w:p>
    <w:p>
      <w:pPr>
        <w:ind w:left="420" w:leftChars="200" w:firstLine="420"/>
      </w:pPr>
      <w:r>
        <w:rPr>
          <w:rFonts w:hint="eastAsia"/>
        </w:rPr>
        <w:t>负责会议记录</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szCs w:val="21"/>
              </w:rPr>
            </w:pPr>
            <w:r>
              <w:rPr>
                <w:rFonts w:hint="eastAsia"/>
                <w:color w:val="000000"/>
                <w:szCs w:val="21"/>
              </w:rPr>
              <w:t>会议记录员</w:t>
            </w:r>
          </w:p>
        </w:tc>
        <w:tc>
          <w:tcPr>
            <w:tcW w:w="1093" w:type="dxa"/>
          </w:tcPr>
          <w:p>
            <w:pPr>
              <w:rPr>
                <w:szCs w:val="21"/>
              </w:rPr>
            </w:pPr>
            <w:r>
              <w:rPr>
                <w:rFonts w:hint="eastAsia"/>
                <w:color w:val="000000"/>
                <w:szCs w:val="21"/>
              </w:rPr>
              <w:t>张荣阳</w:t>
            </w:r>
          </w:p>
        </w:tc>
        <w:tc>
          <w:tcPr>
            <w:tcW w:w="1120" w:type="dxa"/>
          </w:tcPr>
          <w:p>
            <w:pPr>
              <w:rPr>
                <w:szCs w:val="21"/>
              </w:rPr>
            </w:pPr>
            <w:r>
              <w:rPr>
                <w:rFonts w:hint="eastAsia"/>
                <w:szCs w:val="21"/>
              </w:rPr>
              <w:t>记录开会内容，写好会议任务分配和任务检查表，上传Git</w:t>
            </w:r>
          </w:p>
        </w:tc>
        <w:tc>
          <w:tcPr>
            <w:tcW w:w="1123" w:type="dxa"/>
          </w:tcPr>
          <w:p>
            <w:pPr>
              <w:rPr>
                <w:szCs w:val="21"/>
              </w:rPr>
            </w:pPr>
            <w:r>
              <w:rPr>
                <w:rFonts w:hint="eastAsia"/>
                <w:color w:val="000000"/>
                <w:szCs w:val="21"/>
              </w:rPr>
              <w:t>软工1601</w:t>
            </w:r>
          </w:p>
        </w:tc>
        <w:tc>
          <w:tcPr>
            <w:tcW w:w="1194" w:type="dxa"/>
          </w:tcPr>
          <w:p>
            <w:pPr>
              <w:rPr>
                <w:szCs w:val="21"/>
              </w:rPr>
            </w:pPr>
            <w:r>
              <w:rPr>
                <w:rFonts w:hint="eastAsia"/>
                <w:color w:val="000000"/>
                <w:szCs w:val="21"/>
              </w:rPr>
              <w:t>31601376</w:t>
            </w:r>
          </w:p>
        </w:tc>
        <w:tc>
          <w:tcPr>
            <w:tcW w:w="1560" w:type="dxa"/>
          </w:tcPr>
          <w:p>
            <w:pPr>
              <w:rPr>
                <w:szCs w:val="21"/>
              </w:rPr>
            </w:pPr>
            <w:r>
              <w:rPr>
                <w:rFonts w:hint="eastAsia"/>
                <w:color w:val="000000"/>
                <w:szCs w:val="21"/>
              </w:rPr>
              <w:t>13372536516</w:t>
            </w:r>
          </w:p>
        </w:tc>
        <w:tc>
          <w:tcPr>
            <w:tcW w:w="1112" w:type="dxa"/>
          </w:tcPr>
          <w:p>
            <w:pPr>
              <w:rPr>
                <w:szCs w:val="21"/>
              </w:rPr>
            </w:pPr>
            <w:r>
              <w:rPr>
                <w:rFonts w:hint="eastAsia"/>
              </w:rPr>
              <w:t>弘毅1-608</w:t>
            </w:r>
          </w:p>
        </w:tc>
      </w:tr>
    </w:tbl>
    <w:p/>
    <w:p>
      <w:pPr>
        <w:pStyle w:val="71"/>
      </w:pPr>
      <w:bookmarkStart w:id="139" w:name="_Toc529726801"/>
      <w:r>
        <w:rPr>
          <w:rFonts w:hint="eastAsia"/>
        </w:rPr>
        <w:t>录音记录员</w:t>
      </w:r>
      <w:bookmarkEnd w:id="139"/>
    </w:p>
    <w:p>
      <w:pPr>
        <w:ind w:left="420" w:leftChars="200"/>
      </w:pPr>
      <w:r>
        <w:rPr>
          <w:rFonts w:hint="eastAsia"/>
        </w:rPr>
        <w:t>本职概述：</w:t>
      </w:r>
    </w:p>
    <w:p>
      <w:pPr>
        <w:ind w:left="420" w:leftChars="200" w:firstLine="420"/>
      </w:pPr>
      <w:r>
        <w:rPr>
          <w:rFonts w:hint="eastAsia"/>
        </w:rPr>
        <w:t>负责录音</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PPT整合员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szCs w:val="21"/>
              </w:rPr>
              <w:t>开会时、上课时、审核时、用户访谈师，进行录音，录音链接上传Git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rPr>
              <w:t>弘毅1-524</w:t>
            </w:r>
          </w:p>
        </w:tc>
      </w:tr>
    </w:tbl>
    <w:p>
      <w:pPr>
        <w:rPr>
          <w:b/>
        </w:rPr>
      </w:pPr>
    </w:p>
    <w:p>
      <w:pPr>
        <w:pStyle w:val="71"/>
      </w:pPr>
      <w:bookmarkStart w:id="140" w:name="_Toc529726802"/>
      <w:r>
        <w:rPr>
          <w:rFonts w:hint="eastAsia"/>
        </w:rPr>
        <w:t>配置管理员</w:t>
      </w:r>
      <w:bookmarkEnd w:id="140"/>
    </w:p>
    <w:p>
      <w:pPr>
        <w:ind w:left="420" w:leftChars="200"/>
      </w:pPr>
      <w:r>
        <w:rPr>
          <w:rFonts w:hint="eastAsia"/>
        </w:rPr>
        <w:t>本职概述：</w:t>
      </w:r>
    </w:p>
    <w:p>
      <w:pPr>
        <w:ind w:left="420" w:leftChars="200" w:firstLine="420"/>
      </w:pPr>
      <w:r>
        <w:rPr>
          <w:rFonts w:hint="eastAsia"/>
        </w:rPr>
        <w:t>负责计划软件配置管理活动，标识配置项，建立基线，进行版本和变更控制，保证相关人员能够方便地通过软件配置管理获得有用的信息</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tcPr>
          <w:p>
            <w:pPr>
              <w:rPr>
                <w:bCs/>
                <w:color w:val="000000"/>
                <w:szCs w:val="21"/>
              </w:rPr>
            </w:pPr>
            <w:r>
              <w:rPr>
                <w:rFonts w:hint="eastAsia"/>
                <w:bCs/>
                <w:color w:val="000000"/>
                <w:szCs w:val="21"/>
              </w:rPr>
              <w:t>配置管理员</w:t>
            </w:r>
          </w:p>
        </w:tc>
        <w:tc>
          <w:tcPr>
            <w:tcW w:w="1093" w:type="dxa"/>
          </w:tcPr>
          <w:p>
            <w:pPr>
              <w:rPr>
                <w:szCs w:val="21"/>
              </w:rPr>
            </w:pPr>
            <w:r>
              <w:rPr>
                <w:rFonts w:hint="eastAsia"/>
                <w:color w:val="000000"/>
                <w:szCs w:val="21"/>
              </w:rPr>
              <w:t>赵伟宏</w:t>
            </w:r>
          </w:p>
        </w:tc>
        <w:tc>
          <w:tcPr>
            <w:tcW w:w="1120" w:type="dxa"/>
          </w:tcPr>
          <w:p>
            <w:pPr>
              <w:rPr>
                <w:color w:val="000000"/>
                <w:szCs w:val="21"/>
              </w:rPr>
            </w:pPr>
            <w:r>
              <w:rPr>
                <w:rFonts w:hint="eastAsia"/>
                <w:color w:val="000000"/>
                <w:szCs w:val="21"/>
              </w:rPr>
              <w:t>负责维护配置管理 ，系统，制定标识配置项，建立基线，进行版本和变更控制，负责日常提交项目产出与过程文档，帮助其他成员解决配置管理的问题。</w:t>
            </w:r>
          </w:p>
        </w:tc>
        <w:tc>
          <w:tcPr>
            <w:tcW w:w="1123" w:type="dxa"/>
          </w:tcPr>
          <w:p>
            <w:pPr>
              <w:rPr>
                <w:bCs/>
                <w:color w:val="000000"/>
                <w:szCs w:val="21"/>
              </w:rPr>
            </w:pPr>
            <w:r>
              <w:rPr>
                <w:rFonts w:hint="eastAsia"/>
                <w:color w:val="000000"/>
                <w:szCs w:val="21"/>
              </w:rPr>
              <w:t>软工1601</w:t>
            </w:r>
          </w:p>
        </w:tc>
        <w:tc>
          <w:tcPr>
            <w:tcW w:w="1194" w:type="dxa"/>
          </w:tcPr>
          <w:p>
            <w:pPr>
              <w:rPr>
                <w:bCs/>
                <w:color w:val="000000"/>
                <w:szCs w:val="21"/>
              </w:rPr>
            </w:pPr>
            <w:r>
              <w:rPr>
                <w:rFonts w:hint="eastAsia"/>
                <w:color w:val="000000"/>
                <w:szCs w:val="21"/>
              </w:rPr>
              <w:t>31601378</w:t>
            </w:r>
          </w:p>
        </w:tc>
        <w:tc>
          <w:tcPr>
            <w:tcW w:w="1560" w:type="dxa"/>
          </w:tcPr>
          <w:p>
            <w:r>
              <w:rPr>
                <w:rFonts w:hint="eastAsia"/>
              </w:rPr>
              <w:t>13588151048</w:t>
            </w:r>
          </w:p>
        </w:tc>
        <w:tc>
          <w:tcPr>
            <w:tcW w:w="1112" w:type="dxa"/>
          </w:tcPr>
          <w:p>
            <w:pPr>
              <w:rPr>
                <w:bCs/>
                <w:color w:val="000000"/>
                <w:szCs w:val="21"/>
              </w:rPr>
            </w:pPr>
            <w:r>
              <w:rPr>
                <w:rFonts w:hint="eastAsia"/>
              </w:rPr>
              <w:t>弘毅1-608</w:t>
            </w:r>
          </w:p>
        </w:tc>
      </w:tr>
    </w:tbl>
    <w:p/>
    <w:p>
      <w:pPr>
        <w:pStyle w:val="71"/>
      </w:pPr>
      <w:bookmarkStart w:id="141" w:name="_Toc529726803"/>
      <w:r>
        <w:rPr>
          <w:rFonts w:hint="eastAsia"/>
        </w:rPr>
        <w:t>开发环境集成员</w:t>
      </w:r>
      <w:bookmarkEnd w:id="141"/>
    </w:p>
    <w:p>
      <w:pPr>
        <w:ind w:left="420" w:leftChars="200"/>
      </w:pPr>
      <w:r>
        <w:rPr>
          <w:rFonts w:hint="eastAsia"/>
        </w:rPr>
        <w:t>本职概述：</w:t>
      </w:r>
    </w:p>
    <w:p>
      <w:pPr>
        <w:ind w:left="420" w:firstLine="420"/>
      </w:pPr>
      <w:r>
        <w:rPr>
          <w:rFonts w:hint="eastAsia"/>
        </w:rPr>
        <w:t>在软件项目开发过程中对开发环境进行集成，使得各成员拥有相同且正确的开发环境。</w:t>
      </w:r>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开发环境集成员</w:t>
            </w:r>
          </w:p>
        </w:tc>
        <w:tc>
          <w:tcPr>
            <w:tcW w:w="1093" w:type="dxa"/>
            <w:vAlign w:val="center"/>
          </w:tcPr>
          <w:p>
            <w:pPr>
              <w:rPr>
                <w:szCs w:val="21"/>
              </w:rPr>
            </w:pPr>
            <w:r>
              <w:rPr>
                <w:rFonts w:hint="eastAsia"/>
                <w:color w:val="000000"/>
                <w:szCs w:val="21"/>
              </w:rPr>
              <w:t>刘浥</w:t>
            </w:r>
          </w:p>
        </w:tc>
        <w:tc>
          <w:tcPr>
            <w:tcW w:w="1120" w:type="dxa"/>
            <w:vAlign w:val="center"/>
          </w:tcPr>
          <w:p>
            <w:pPr>
              <w:rPr>
                <w:szCs w:val="21"/>
              </w:rPr>
            </w:pPr>
            <w:r>
              <w:rPr>
                <w:rFonts w:hint="eastAsia"/>
                <w:szCs w:val="21"/>
              </w:rPr>
              <w:t>配置正确地软件开发环境，对需要的软件进行集成，提交并不断更新虚拟机</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31601356</w:t>
            </w:r>
          </w:p>
        </w:tc>
        <w:tc>
          <w:tcPr>
            <w:tcW w:w="1560" w:type="dxa"/>
            <w:vAlign w:val="center"/>
          </w:tcPr>
          <w:p>
            <w:pPr>
              <w:rPr>
                <w:szCs w:val="21"/>
              </w:rPr>
            </w:pPr>
            <w:r>
              <w:rPr>
                <w:rFonts w:hint="eastAsia"/>
              </w:rPr>
              <w:t>13588742787</w:t>
            </w:r>
          </w:p>
        </w:tc>
        <w:tc>
          <w:tcPr>
            <w:tcW w:w="1112" w:type="dxa"/>
            <w:vAlign w:val="center"/>
          </w:tcPr>
          <w:p>
            <w:pPr>
              <w:rPr>
                <w:szCs w:val="21"/>
              </w:rPr>
            </w:pPr>
            <w:r>
              <w:rPr>
                <w:rFonts w:hint="eastAsia"/>
              </w:rPr>
              <w:t>弘毅1-603</w:t>
            </w:r>
          </w:p>
        </w:tc>
      </w:tr>
    </w:tbl>
    <w:p>
      <w:pPr>
        <w:ind w:left="420" w:firstLine="420"/>
      </w:pPr>
    </w:p>
    <w:p/>
    <w:p>
      <w:pPr>
        <w:pStyle w:val="71"/>
      </w:pPr>
      <w:bookmarkStart w:id="142" w:name="_Toc529726804"/>
      <w:r>
        <w:rPr>
          <w:rFonts w:hint="eastAsia"/>
        </w:rPr>
        <w:t>网络管理员</w:t>
      </w:r>
      <w:bookmarkEnd w:id="142"/>
    </w:p>
    <w:p>
      <w:pPr>
        <w:ind w:left="420" w:leftChars="200"/>
      </w:pPr>
      <w:r>
        <w:rPr>
          <w:rFonts w:hint="eastAsia"/>
        </w:rPr>
        <w:t>本职概述：</w:t>
      </w:r>
    </w:p>
    <w:p>
      <w:pPr>
        <w:ind w:left="420" w:leftChars="200" w:firstLine="420"/>
      </w:pPr>
      <w:r>
        <w:rPr>
          <w:rFonts w:hint="eastAsia"/>
        </w:rPr>
        <w:t>负责设备的网络情况</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bCs/>
                <w:color w:val="000000"/>
                <w:szCs w:val="21"/>
              </w:rPr>
              <w:t>网络管理员</w:t>
            </w:r>
          </w:p>
        </w:tc>
        <w:tc>
          <w:tcPr>
            <w:tcW w:w="1093" w:type="dxa"/>
            <w:vAlign w:val="center"/>
          </w:tcPr>
          <w:p>
            <w:pPr>
              <w:rPr>
                <w:szCs w:val="21"/>
              </w:rPr>
            </w:pPr>
            <w:r>
              <w:rPr>
                <w:rFonts w:hint="eastAsia"/>
                <w:bCs/>
                <w:color w:val="000000"/>
                <w:szCs w:val="21"/>
              </w:rPr>
              <w:t>赵伟宏</w:t>
            </w:r>
          </w:p>
        </w:tc>
        <w:tc>
          <w:tcPr>
            <w:tcW w:w="1120" w:type="dxa"/>
            <w:vAlign w:val="center"/>
          </w:tcPr>
          <w:p>
            <w:pPr>
              <w:rPr>
                <w:szCs w:val="21"/>
              </w:rPr>
            </w:pPr>
            <w:r>
              <w:rPr>
                <w:rFonts w:hint="eastAsia"/>
                <w:szCs w:val="21"/>
              </w:rPr>
              <w:t>开会时、上课时、审核时，检查网络状况，保持网络畅通</w:t>
            </w:r>
          </w:p>
        </w:tc>
        <w:tc>
          <w:tcPr>
            <w:tcW w:w="1123" w:type="dxa"/>
            <w:vAlign w:val="center"/>
          </w:tcPr>
          <w:p>
            <w:pPr>
              <w:rPr>
                <w:szCs w:val="21"/>
              </w:rPr>
            </w:pPr>
            <w:r>
              <w:rPr>
                <w:rFonts w:hint="eastAsia"/>
                <w:bCs/>
                <w:color w:val="000000"/>
                <w:szCs w:val="21"/>
              </w:rPr>
              <w:t>软工1601　</w:t>
            </w:r>
          </w:p>
        </w:tc>
        <w:tc>
          <w:tcPr>
            <w:tcW w:w="1194" w:type="dxa"/>
            <w:vAlign w:val="center"/>
          </w:tcPr>
          <w:p>
            <w:pPr>
              <w:rPr>
                <w:szCs w:val="21"/>
              </w:rPr>
            </w:pPr>
            <w:r>
              <w:rPr>
                <w:rFonts w:hint="eastAsia"/>
                <w:bCs/>
                <w:color w:val="000000"/>
                <w:szCs w:val="21"/>
              </w:rPr>
              <w:t>31601378　</w:t>
            </w:r>
          </w:p>
        </w:tc>
        <w:tc>
          <w:tcPr>
            <w:tcW w:w="1560" w:type="dxa"/>
            <w:vAlign w:val="center"/>
          </w:tcPr>
          <w:p>
            <w:pPr>
              <w:rPr>
                <w:szCs w:val="21"/>
              </w:rPr>
            </w:pPr>
            <w:r>
              <w:rPr>
                <w:rFonts w:hint="eastAsia"/>
              </w:rPr>
              <w:t>13588151048</w:t>
            </w:r>
            <w:r>
              <w:rPr>
                <w:rFonts w:hint="eastAsia"/>
                <w:b/>
                <w:bCs/>
                <w:color w:val="000000"/>
                <w:szCs w:val="21"/>
              </w:rPr>
              <w:t>　</w:t>
            </w:r>
          </w:p>
        </w:tc>
        <w:tc>
          <w:tcPr>
            <w:tcW w:w="1112" w:type="dxa"/>
            <w:vAlign w:val="center"/>
          </w:tcPr>
          <w:p>
            <w:pPr>
              <w:rPr>
                <w:szCs w:val="21"/>
              </w:rPr>
            </w:pPr>
            <w:r>
              <w:rPr>
                <w:rFonts w:hint="eastAsia"/>
                <w:bCs/>
                <w:color w:val="000000"/>
                <w:szCs w:val="21"/>
              </w:rPr>
              <w:t>弘毅1-608</w:t>
            </w:r>
          </w:p>
        </w:tc>
      </w:tr>
    </w:tbl>
    <w:p/>
    <w:p/>
    <w:p>
      <w:pPr>
        <w:pStyle w:val="71"/>
      </w:pPr>
      <w:bookmarkStart w:id="143" w:name="_Toc529726805"/>
      <w:r>
        <w:rPr>
          <w:rFonts w:hint="eastAsia"/>
        </w:rPr>
        <w:t>设备管理员</w:t>
      </w:r>
      <w:bookmarkEnd w:id="143"/>
    </w:p>
    <w:p>
      <w:pPr>
        <w:ind w:left="420" w:leftChars="200"/>
      </w:pPr>
      <w:r>
        <w:rPr>
          <w:rFonts w:hint="eastAsia"/>
        </w:rPr>
        <w:t>本职概述：</w:t>
      </w:r>
    </w:p>
    <w:p>
      <w:pPr>
        <w:ind w:left="420" w:leftChars="200" w:firstLine="420"/>
      </w:pPr>
      <w:r>
        <w:rPr>
          <w:rFonts w:hint="eastAsia"/>
        </w:rPr>
        <w:t>负责设备的管理</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设备管理员</w:t>
            </w:r>
          </w:p>
        </w:tc>
        <w:tc>
          <w:tcPr>
            <w:tcW w:w="1093" w:type="dxa"/>
            <w:vAlign w:val="center"/>
          </w:tcPr>
          <w:p>
            <w:pPr>
              <w:rPr>
                <w:szCs w:val="21"/>
              </w:rPr>
            </w:pPr>
            <w:r>
              <w:rPr>
                <w:rFonts w:hint="eastAsia"/>
                <w:color w:val="000000"/>
                <w:szCs w:val="21"/>
              </w:rPr>
              <w:t>陈帆</w:t>
            </w:r>
          </w:p>
        </w:tc>
        <w:tc>
          <w:tcPr>
            <w:tcW w:w="1120" w:type="dxa"/>
            <w:vAlign w:val="center"/>
          </w:tcPr>
          <w:p>
            <w:pPr>
              <w:rPr>
                <w:szCs w:val="21"/>
              </w:rPr>
            </w:pPr>
            <w:r>
              <w:rPr>
                <w:rFonts w:hint="eastAsia"/>
                <w:color w:val="000000"/>
                <w:szCs w:val="21"/>
              </w:rPr>
              <w:t>负责评审时电脑的正常运转与投影，HDMI转VGA</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31601345</w:t>
            </w:r>
          </w:p>
        </w:tc>
        <w:tc>
          <w:tcPr>
            <w:tcW w:w="1560" w:type="dxa"/>
            <w:vAlign w:val="center"/>
          </w:tcPr>
          <w:p>
            <w:pPr>
              <w:rPr>
                <w:szCs w:val="21"/>
              </w:rPr>
            </w:pPr>
            <w:r>
              <w:rPr>
                <w:rFonts w:hint="eastAsia"/>
              </w:rPr>
              <w:t>17195864903</w:t>
            </w:r>
          </w:p>
        </w:tc>
        <w:tc>
          <w:tcPr>
            <w:tcW w:w="1112" w:type="dxa"/>
            <w:vAlign w:val="center"/>
          </w:tcPr>
          <w:p>
            <w:pPr>
              <w:rPr>
                <w:szCs w:val="21"/>
              </w:rPr>
            </w:pPr>
            <w:r>
              <w:rPr>
                <w:rFonts w:hint="eastAsia"/>
                <w:color w:val="000000"/>
                <w:szCs w:val="21"/>
              </w:rPr>
              <w:t>弘毅1-524</w:t>
            </w:r>
          </w:p>
        </w:tc>
      </w:tr>
    </w:tbl>
    <w:p/>
    <w:p>
      <w:pPr>
        <w:pStyle w:val="71"/>
      </w:pPr>
      <w:bookmarkStart w:id="144" w:name="_Toc529726806"/>
      <w:r>
        <w:rPr>
          <w:rFonts w:hint="eastAsia"/>
        </w:rPr>
        <w:t>原型设计员</w:t>
      </w:r>
      <w:bookmarkEnd w:id="144"/>
    </w:p>
    <w:p>
      <w:pPr>
        <w:ind w:left="420" w:leftChars="200"/>
      </w:pPr>
      <w:r>
        <w:rPr>
          <w:rFonts w:hint="eastAsia"/>
        </w:rPr>
        <w:t>本职概述：</w:t>
      </w:r>
    </w:p>
    <w:p>
      <w:pPr>
        <w:ind w:left="420" w:leftChars="200" w:firstLine="420"/>
      </w:pPr>
      <w:r>
        <w:rPr>
          <w:rFonts w:hint="eastAsia"/>
        </w:rPr>
        <w:t>负责网站原型设计</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负责安卓端和网页的原型设计，上传Git</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原型设计员</w:t>
            </w:r>
          </w:p>
        </w:tc>
        <w:tc>
          <w:tcPr>
            <w:tcW w:w="1093" w:type="dxa"/>
            <w:vAlign w:val="center"/>
          </w:tcPr>
          <w:p>
            <w:pPr>
              <w:rPr>
                <w:color w:val="000000"/>
                <w:szCs w:val="21"/>
              </w:rPr>
            </w:pPr>
            <w:r>
              <w:rPr>
                <w:rFonts w:hint="eastAsia"/>
                <w:color w:val="000000"/>
                <w:szCs w:val="21"/>
              </w:rPr>
              <w:t>林翼力</w:t>
            </w:r>
          </w:p>
        </w:tc>
        <w:tc>
          <w:tcPr>
            <w:tcW w:w="1120" w:type="dxa"/>
            <w:vAlign w:val="center"/>
          </w:tcPr>
          <w:p>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bCs/>
                <w:color w:val="000000"/>
                <w:szCs w:val="21"/>
              </w:rPr>
              <w:t>31601355</w:t>
            </w:r>
          </w:p>
        </w:tc>
        <w:tc>
          <w:tcPr>
            <w:tcW w:w="1560" w:type="dxa"/>
            <w:vAlign w:val="center"/>
          </w:tcPr>
          <w:p>
            <w:pPr>
              <w:rPr>
                <w:color w:val="000000"/>
                <w:szCs w:val="21"/>
              </w:rPr>
            </w:pPr>
            <w:r>
              <w:rPr>
                <w:rFonts w:hint="eastAsia"/>
                <w:color w:val="000000"/>
                <w:szCs w:val="21"/>
              </w:rPr>
              <w:t>1358875920</w:t>
            </w:r>
          </w:p>
        </w:tc>
        <w:tc>
          <w:tcPr>
            <w:tcW w:w="1112" w:type="dxa"/>
            <w:vAlign w:val="center"/>
          </w:tcPr>
          <w:p>
            <w:pPr>
              <w:rPr>
                <w:color w:val="000000"/>
                <w:szCs w:val="21"/>
              </w:rPr>
            </w:pPr>
            <w:r>
              <w:rPr>
                <w:rFonts w:hint="eastAsia"/>
              </w:rPr>
              <w:t>弘毅1-603</w:t>
            </w:r>
          </w:p>
        </w:tc>
      </w:tr>
    </w:tbl>
    <w:p/>
    <w:p>
      <w:pPr>
        <w:pStyle w:val="71"/>
      </w:pPr>
      <w:bookmarkStart w:id="145" w:name="_Toc529726807"/>
      <w:r>
        <w:rPr>
          <w:rFonts w:hint="eastAsia"/>
        </w:rPr>
        <w:t>用户访谈员</w:t>
      </w:r>
      <w:bookmarkEnd w:id="145"/>
    </w:p>
    <w:p>
      <w:pPr>
        <w:ind w:left="420" w:leftChars="200"/>
      </w:pPr>
      <w:r>
        <w:rPr>
          <w:rFonts w:hint="eastAsia"/>
        </w:rPr>
        <w:t>本职概述：</w:t>
      </w:r>
    </w:p>
    <w:p>
      <w:pPr>
        <w:ind w:left="420" w:leftChars="200" w:firstLine="420"/>
      </w:pPr>
      <w:r>
        <w:rPr>
          <w:rFonts w:hint="eastAsia"/>
        </w:rPr>
        <w:t>负责用户访谈</w:t>
      </w:r>
    </w:p>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负责访谈录音</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负责记录访谈</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用户访谈员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负责访谈问题的编写</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用户访谈员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负责预约访谈客户</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Pr>
        <w:pStyle w:val="71"/>
      </w:pPr>
      <w:bookmarkStart w:id="146" w:name="_Toc529726808"/>
      <w:r>
        <w:rPr>
          <w:rFonts w:hint="eastAsia"/>
        </w:rPr>
        <w:t>前端开发人员</w:t>
      </w:r>
      <w:bookmarkEnd w:id="146"/>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szCs w:val="21"/>
              </w:rPr>
            </w:pPr>
            <w:r>
              <w:rPr>
                <w:rFonts w:hint="eastAsia"/>
                <w:color w:val="000000"/>
                <w:szCs w:val="21"/>
              </w:rPr>
              <w:t>张荣阳</w:t>
            </w:r>
          </w:p>
        </w:tc>
        <w:tc>
          <w:tcPr>
            <w:tcW w:w="1120" w:type="dxa"/>
            <w:vAlign w:val="center"/>
          </w:tcPr>
          <w:p>
            <w:pPr>
              <w:rPr>
                <w:szCs w:val="21"/>
              </w:rPr>
            </w:pPr>
            <w:r>
              <w:rPr>
                <w:rFonts w:hint="eastAsia"/>
                <w:color w:val="000000"/>
                <w:szCs w:val="21"/>
              </w:rPr>
              <w:t>负责开发软件前端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31601376</w:t>
            </w:r>
          </w:p>
        </w:tc>
        <w:tc>
          <w:tcPr>
            <w:tcW w:w="1560" w:type="dxa"/>
            <w:vAlign w:val="center"/>
          </w:tcPr>
          <w:p>
            <w:pPr>
              <w:rPr>
                <w:szCs w:val="21"/>
              </w:rPr>
            </w:pPr>
            <w:r>
              <w:rPr>
                <w:rFonts w:hint="eastAsia"/>
                <w:color w:val="000000"/>
                <w:szCs w:val="21"/>
              </w:rPr>
              <w:t>13372536516</w:t>
            </w:r>
          </w:p>
        </w:tc>
        <w:tc>
          <w:tcPr>
            <w:tcW w:w="1112"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前端开发人员</w:t>
            </w:r>
          </w:p>
        </w:tc>
        <w:tc>
          <w:tcPr>
            <w:tcW w:w="1093" w:type="dxa"/>
            <w:vAlign w:val="center"/>
          </w:tcPr>
          <w:p>
            <w:pPr>
              <w:rPr>
                <w:color w:val="000000"/>
                <w:szCs w:val="21"/>
              </w:rPr>
            </w:pPr>
            <w:r>
              <w:rPr>
                <w:rFonts w:hint="eastAsia"/>
                <w:color w:val="000000"/>
                <w:szCs w:val="21"/>
              </w:rPr>
              <w:t>陈帆</w:t>
            </w:r>
          </w:p>
        </w:tc>
        <w:tc>
          <w:tcPr>
            <w:tcW w:w="1120" w:type="dxa"/>
            <w:vAlign w:val="center"/>
          </w:tcPr>
          <w:p>
            <w:pPr>
              <w:rPr>
                <w:color w:val="000000"/>
                <w:szCs w:val="21"/>
              </w:rPr>
            </w:pPr>
            <w:r>
              <w:rPr>
                <w:rFonts w:hint="eastAsia"/>
                <w:color w:val="000000"/>
                <w:szCs w:val="21"/>
              </w:rPr>
              <w:t>负责开发软件前端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31601345</w:t>
            </w:r>
          </w:p>
        </w:tc>
        <w:tc>
          <w:tcPr>
            <w:tcW w:w="1560" w:type="dxa"/>
            <w:vAlign w:val="center"/>
          </w:tcPr>
          <w:p>
            <w:pPr>
              <w:rPr>
                <w:color w:val="000000"/>
                <w:szCs w:val="21"/>
              </w:rPr>
            </w:pPr>
            <w:r>
              <w:rPr>
                <w:rFonts w:hint="eastAsia"/>
                <w:color w:val="000000"/>
                <w:szCs w:val="21"/>
              </w:rPr>
              <w:t>17195864903</w:t>
            </w:r>
          </w:p>
        </w:tc>
        <w:tc>
          <w:tcPr>
            <w:tcW w:w="1112" w:type="dxa"/>
            <w:vAlign w:val="center"/>
          </w:tcPr>
          <w:p>
            <w:pPr>
              <w:rPr>
                <w:color w:val="000000"/>
                <w:szCs w:val="21"/>
              </w:rPr>
            </w:pPr>
            <w:r>
              <w:rPr>
                <w:rFonts w:hint="eastAsia"/>
                <w:color w:val="000000"/>
                <w:szCs w:val="21"/>
              </w:rPr>
              <w:t>弘毅1</w:t>
            </w:r>
            <w:r>
              <w:rPr>
                <w:color w:val="000000"/>
                <w:szCs w:val="21"/>
              </w:rPr>
              <w:t>-524</w:t>
            </w:r>
          </w:p>
        </w:tc>
      </w:tr>
    </w:tbl>
    <w:p/>
    <w:p/>
    <w:p/>
    <w:p>
      <w:pPr>
        <w:pStyle w:val="71"/>
      </w:pPr>
      <w:bookmarkStart w:id="147" w:name="_Toc529726809"/>
      <w:r>
        <w:rPr>
          <w:rFonts w:hint="eastAsia"/>
        </w:rPr>
        <w:t>后端开发人员</w:t>
      </w:r>
      <w:bookmarkEnd w:id="147"/>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1093"/>
        <w:gridCol w:w="1120"/>
        <w:gridCol w:w="1123"/>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1093" w:type="dxa"/>
            <w:shd w:val="clear" w:color="auto" w:fill="BDD6EE" w:themeFill="accent1" w:themeFillTint="66"/>
            <w:vAlign w:val="center"/>
          </w:tcPr>
          <w:p>
            <w:pPr>
              <w:rPr>
                <w:b/>
                <w:szCs w:val="21"/>
              </w:rPr>
            </w:pPr>
            <w:r>
              <w:rPr>
                <w:rFonts w:hint="eastAsia"/>
                <w:b/>
                <w:color w:val="000000"/>
                <w:szCs w:val="21"/>
              </w:rPr>
              <w:t>姓名</w:t>
            </w:r>
          </w:p>
        </w:tc>
        <w:tc>
          <w:tcPr>
            <w:tcW w:w="1120" w:type="dxa"/>
            <w:shd w:val="clear" w:color="auto" w:fill="BDD6EE" w:themeFill="accent1" w:themeFillTint="66"/>
            <w:vAlign w:val="center"/>
          </w:tcPr>
          <w:p>
            <w:pPr>
              <w:rPr>
                <w:b/>
                <w:szCs w:val="21"/>
              </w:rPr>
            </w:pPr>
            <w:r>
              <w:rPr>
                <w:rFonts w:hint="eastAsia"/>
                <w:b/>
                <w:color w:val="000000"/>
                <w:szCs w:val="21"/>
              </w:rPr>
              <w:t>负责内容</w:t>
            </w:r>
          </w:p>
        </w:tc>
        <w:tc>
          <w:tcPr>
            <w:tcW w:w="1123"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szCs w:val="21"/>
              </w:rPr>
            </w:pPr>
            <w:r>
              <w:rPr>
                <w:rFonts w:hint="eastAsia" w:ascii="Times New Roman" w:hAnsi="Times New Roman" w:cs="Times New Roman"/>
                <w:szCs w:val="24"/>
              </w:rPr>
              <w:t>林翼力</w:t>
            </w:r>
          </w:p>
        </w:tc>
        <w:tc>
          <w:tcPr>
            <w:tcW w:w="1120" w:type="dxa"/>
            <w:vAlign w:val="center"/>
          </w:tcPr>
          <w:p>
            <w:pPr>
              <w:rPr>
                <w:szCs w:val="21"/>
              </w:rPr>
            </w:pPr>
            <w:r>
              <w:rPr>
                <w:rFonts w:hint="eastAsia"/>
                <w:color w:val="000000"/>
                <w:szCs w:val="21"/>
              </w:rPr>
              <w:t>负责开发软件后端</w:t>
            </w:r>
          </w:p>
        </w:tc>
        <w:tc>
          <w:tcPr>
            <w:tcW w:w="1123" w:type="dxa"/>
            <w:vAlign w:val="center"/>
          </w:tcPr>
          <w:p>
            <w:pPr>
              <w:rPr>
                <w:szCs w:val="21"/>
              </w:rPr>
            </w:pPr>
            <w:r>
              <w:rPr>
                <w:rFonts w:hint="eastAsia"/>
                <w:color w:val="000000"/>
                <w:szCs w:val="21"/>
              </w:rPr>
              <w:t>软工1601</w:t>
            </w:r>
          </w:p>
        </w:tc>
        <w:tc>
          <w:tcPr>
            <w:tcW w:w="1194" w:type="dxa"/>
            <w:vAlign w:val="center"/>
          </w:tcPr>
          <w:p>
            <w:pPr>
              <w:rPr>
                <w:szCs w:val="21"/>
              </w:rPr>
            </w:pPr>
            <w:r>
              <w:rPr>
                <w:rFonts w:hint="eastAsia"/>
                <w:color w:val="000000"/>
                <w:szCs w:val="21"/>
              </w:rPr>
              <w:t>31601355</w:t>
            </w:r>
          </w:p>
        </w:tc>
        <w:tc>
          <w:tcPr>
            <w:tcW w:w="1560" w:type="dxa"/>
          </w:tcPr>
          <w:p>
            <w:pPr>
              <w:rPr>
                <w:szCs w:val="21"/>
              </w:rPr>
            </w:pPr>
            <w:r>
              <w:rPr>
                <w:rFonts w:hint="eastAsia"/>
              </w:rPr>
              <w:t>13588759320</w:t>
            </w:r>
          </w:p>
        </w:tc>
        <w:tc>
          <w:tcPr>
            <w:tcW w:w="1112"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color w:val="000000"/>
                <w:szCs w:val="21"/>
              </w:rPr>
            </w:pPr>
            <w:r>
              <w:rPr>
                <w:rFonts w:hint="eastAsia" w:ascii="Times New Roman" w:hAnsi="Times New Roman" w:cs="Times New Roman"/>
                <w:szCs w:val="24"/>
              </w:rPr>
              <w:t>刘浥</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后端开发人员</w:t>
            </w:r>
          </w:p>
        </w:tc>
        <w:tc>
          <w:tcPr>
            <w:tcW w:w="1093" w:type="dxa"/>
          </w:tcPr>
          <w:p>
            <w:pPr>
              <w:rPr>
                <w:rFonts w:ascii="Times New Roman" w:hAnsi="Times New Roman" w:cs="Times New Roman"/>
                <w:szCs w:val="24"/>
              </w:rPr>
            </w:pPr>
            <w:r>
              <w:rPr>
                <w:rFonts w:hint="eastAsia" w:ascii="Times New Roman" w:hAnsi="Times New Roman" w:cs="Times New Roman"/>
                <w:szCs w:val="24"/>
              </w:rPr>
              <w:t>赵伟宏</w:t>
            </w:r>
          </w:p>
        </w:tc>
        <w:tc>
          <w:tcPr>
            <w:tcW w:w="1120" w:type="dxa"/>
            <w:vAlign w:val="center"/>
          </w:tcPr>
          <w:p>
            <w:pPr>
              <w:rPr>
                <w:color w:val="000000"/>
                <w:szCs w:val="21"/>
              </w:rPr>
            </w:pPr>
            <w:r>
              <w:rPr>
                <w:rFonts w:hint="eastAsia"/>
                <w:color w:val="000000"/>
                <w:szCs w:val="21"/>
              </w:rPr>
              <w:t>负责开发软件后端</w:t>
            </w:r>
          </w:p>
        </w:tc>
        <w:tc>
          <w:tcPr>
            <w:tcW w:w="1123"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31601378</w:t>
            </w:r>
          </w:p>
        </w:tc>
        <w:tc>
          <w:tcPr>
            <w:tcW w:w="1560" w:type="dxa"/>
          </w:tcPr>
          <w:p>
            <w:r>
              <w:rPr>
                <w:rFonts w:hint="eastAsia"/>
              </w:rPr>
              <w:t>13588151048</w:t>
            </w:r>
          </w:p>
        </w:tc>
        <w:tc>
          <w:tcPr>
            <w:tcW w:w="1112" w:type="dxa"/>
            <w:vAlign w:val="center"/>
          </w:tcPr>
          <w:p>
            <w:pPr>
              <w:rPr>
                <w:color w:val="000000"/>
                <w:szCs w:val="21"/>
              </w:rPr>
            </w:pPr>
            <w:r>
              <w:rPr>
                <w:rFonts w:hint="eastAsia"/>
                <w:color w:val="000000"/>
                <w:szCs w:val="21"/>
              </w:rPr>
              <w:t>弘毅1-608</w:t>
            </w:r>
          </w:p>
        </w:tc>
      </w:tr>
    </w:tbl>
    <w:p/>
    <w:p/>
    <w:p/>
    <w:p>
      <w:pPr>
        <w:pStyle w:val="71"/>
      </w:pPr>
      <w:bookmarkStart w:id="148" w:name="_Toc529726810"/>
      <w:r>
        <w:rPr>
          <w:rFonts w:hint="eastAsia"/>
        </w:rPr>
        <w:t>部署发布员</w:t>
      </w:r>
      <w:bookmarkEnd w:id="148"/>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94"/>
        <w:gridCol w:w="706"/>
        <w:gridCol w:w="1800"/>
        <w:gridCol w:w="830"/>
        <w:gridCol w:w="1194"/>
        <w:gridCol w:w="1560"/>
        <w:gridCol w:w="1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shd w:val="clear" w:color="auto" w:fill="BDD6EE" w:themeFill="accent1" w:themeFillTint="66"/>
            <w:vAlign w:val="center"/>
          </w:tcPr>
          <w:p>
            <w:pPr>
              <w:rPr>
                <w:b/>
                <w:szCs w:val="21"/>
              </w:rPr>
            </w:pPr>
            <w:r>
              <w:rPr>
                <w:rFonts w:hint="eastAsia"/>
                <w:b/>
                <w:color w:val="000000"/>
                <w:szCs w:val="21"/>
              </w:rPr>
              <w:t>职务</w:t>
            </w:r>
          </w:p>
        </w:tc>
        <w:tc>
          <w:tcPr>
            <w:tcW w:w="706" w:type="dxa"/>
            <w:shd w:val="clear" w:color="auto" w:fill="BDD6EE" w:themeFill="accent1" w:themeFillTint="66"/>
            <w:vAlign w:val="center"/>
          </w:tcPr>
          <w:p>
            <w:pPr>
              <w:rPr>
                <w:b/>
                <w:szCs w:val="21"/>
              </w:rPr>
            </w:pPr>
            <w:r>
              <w:rPr>
                <w:rFonts w:hint="eastAsia"/>
                <w:b/>
                <w:color w:val="000000"/>
                <w:szCs w:val="21"/>
              </w:rPr>
              <w:t>姓名</w:t>
            </w:r>
          </w:p>
        </w:tc>
        <w:tc>
          <w:tcPr>
            <w:tcW w:w="1800" w:type="dxa"/>
            <w:shd w:val="clear" w:color="auto" w:fill="BDD6EE" w:themeFill="accent1" w:themeFillTint="66"/>
            <w:vAlign w:val="center"/>
          </w:tcPr>
          <w:p>
            <w:pPr>
              <w:rPr>
                <w:b/>
                <w:szCs w:val="21"/>
              </w:rPr>
            </w:pPr>
            <w:r>
              <w:rPr>
                <w:rFonts w:hint="eastAsia"/>
                <w:b/>
                <w:color w:val="000000"/>
                <w:szCs w:val="21"/>
              </w:rPr>
              <w:t>负责内容</w:t>
            </w:r>
          </w:p>
        </w:tc>
        <w:tc>
          <w:tcPr>
            <w:tcW w:w="830" w:type="dxa"/>
            <w:shd w:val="clear" w:color="auto" w:fill="BDD6EE" w:themeFill="accent1" w:themeFillTint="66"/>
            <w:vAlign w:val="center"/>
          </w:tcPr>
          <w:p>
            <w:pPr>
              <w:rPr>
                <w:b/>
                <w:szCs w:val="21"/>
              </w:rPr>
            </w:pPr>
            <w:r>
              <w:rPr>
                <w:rFonts w:hint="eastAsia"/>
                <w:b/>
                <w:color w:val="000000"/>
                <w:szCs w:val="21"/>
              </w:rPr>
              <w:t>班级</w:t>
            </w:r>
          </w:p>
        </w:tc>
        <w:tc>
          <w:tcPr>
            <w:tcW w:w="1194" w:type="dxa"/>
            <w:shd w:val="clear" w:color="auto" w:fill="BDD6EE" w:themeFill="accent1" w:themeFillTint="66"/>
            <w:vAlign w:val="center"/>
          </w:tcPr>
          <w:p>
            <w:pPr>
              <w:rPr>
                <w:b/>
                <w:szCs w:val="21"/>
              </w:rPr>
            </w:pPr>
            <w:r>
              <w:rPr>
                <w:rFonts w:hint="eastAsia"/>
                <w:b/>
                <w:color w:val="000000"/>
                <w:szCs w:val="21"/>
              </w:rPr>
              <w:t>学号</w:t>
            </w:r>
          </w:p>
        </w:tc>
        <w:tc>
          <w:tcPr>
            <w:tcW w:w="1560" w:type="dxa"/>
            <w:shd w:val="clear" w:color="auto" w:fill="BDD6EE" w:themeFill="accent1" w:themeFillTint="66"/>
            <w:vAlign w:val="center"/>
          </w:tcPr>
          <w:p>
            <w:pPr>
              <w:rPr>
                <w:b/>
                <w:szCs w:val="21"/>
              </w:rPr>
            </w:pPr>
            <w:r>
              <w:rPr>
                <w:rFonts w:hint="eastAsia"/>
                <w:b/>
                <w:color w:val="000000"/>
                <w:szCs w:val="21"/>
              </w:rPr>
              <w:t>电话号码</w:t>
            </w:r>
          </w:p>
        </w:tc>
        <w:tc>
          <w:tcPr>
            <w:tcW w:w="1112" w:type="dxa"/>
            <w:shd w:val="clear" w:color="auto" w:fill="BDD6EE" w:themeFill="accent1" w:themeFillTint="66"/>
            <w:vAlign w:val="center"/>
          </w:tcPr>
          <w:p>
            <w:pPr>
              <w:rPr>
                <w:b/>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94" w:type="dxa"/>
            <w:vAlign w:val="center"/>
          </w:tcPr>
          <w:p>
            <w:pPr>
              <w:rPr>
                <w:szCs w:val="21"/>
              </w:rPr>
            </w:pPr>
            <w:r>
              <w:rPr>
                <w:rFonts w:hint="eastAsia"/>
                <w:szCs w:val="21"/>
              </w:rPr>
              <w:t>部署发布人员</w:t>
            </w:r>
          </w:p>
        </w:tc>
        <w:tc>
          <w:tcPr>
            <w:tcW w:w="706" w:type="dxa"/>
          </w:tcPr>
          <w:p>
            <w:pPr>
              <w:rPr>
                <w:color w:val="000000"/>
                <w:szCs w:val="21"/>
              </w:rPr>
            </w:pPr>
            <w:r>
              <w:rPr>
                <w:rFonts w:hint="eastAsia" w:ascii="Times New Roman" w:hAnsi="Times New Roman" w:cs="Times New Roman"/>
                <w:szCs w:val="24"/>
              </w:rPr>
              <w:t>刘浥</w:t>
            </w:r>
          </w:p>
        </w:tc>
        <w:tc>
          <w:tcPr>
            <w:tcW w:w="1800" w:type="dxa"/>
            <w:vAlign w:val="center"/>
          </w:tcPr>
          <w:p>
            <w:pPr>
              <w:rPr>
                <w:color w:val="000000"/>
                <w:szCs w:val="21"/>
              </w:rPr>
            </w:pPr>
            <w:r>
              <w:rPr>
                <w:rFonts w:hint="eastAsia"/>
                <w:color w:val="000000"/>
                <w:szCs w:val="21"/>
              </w:rPr>
              <w:t>负责在服务器部署需要的服务，并在应用商店发布最新版本的软件</w:t>
            </w:r>
          </w:p>
        </w:tc>
        <w:tc>
          <w:tcPr>
            <w:tcW w:w="830" w:type="dxa"/>
            <w:vAlign w:val="center"/>
          </w:tcPr>
          <w:p>
            <w:pPr>
              <w:rPr>
                <w:color w:val="000000"/>
                <w:szCs w:val="21"/>
              </w:rPr>
            </w:pPr>
            <w:r>
              <w:rPr>
                <w:rFonts w:hint="eastAsia"/>
                <w:color w:val="000000"/>
                <w:szCs w:val="21"/>
              </w:rPr>
              <w:t>软工1601</w:t>
            </w:r>
          </w:p>
        </w:tc>
        <w:tc>
          <w:tcPr>
            <w:tcW w:w="1194" w:type="dxa"/>
            <w:vAlign w:val="center"/>
          </w:tcPr>
          <w:p>
            <w:pPr>
              <w:rPr>
                <w:color w:val="000000"/>
                <w:szCs w:val="21"/>
              </w:rPr>
            </w:pPr>
            <w:r>
              <w:rPr>
                <w:rFonts w:hint="eastAsia"/>
                <w:color w:val="000000"/>
                <w:szCs w:val="21"/>
              </w:rPr>
              <w:t>31601356</w:t>
            </w:r>
          </w:p>
        </w:tc>
        <w:tc>
          <w:tcPr>
            <w:tcW w:w="1560" w:type="dxa"/>
          </w:tcPr>
          <w:p>
            <w:pPr>
              <w:jc w:val="center"/>
            </w:pPr>
          </w:p>
          <w:p>
            <w:pPr>
              <w:jc w:val="both"/>
              <w:rPr>
                <w:color w:val="000000"/>
                <w:szCs w:val="21"/>
              </w:rPr>
            </w:pPr>
            <w:r>
              <w:rPr>
                <w:rFonts w:hint="eastAsia"/>
              </w:rPr>
              <w:t>13588742787</w:t>
            </w:r>
          </w:p>
        </w:tc>
        <w:tc>
          <w:tcPr>
            <w:tcW w:w="1112" w:type="dxa"/>
            <w:vAlign w:val="center"/>
          </w:tcPr>
          <w:p>
            <w:pPr>
              <w:rPr>
                <w:color w:val="000000"/>
                <w:szCs w:val="21"/>
              </w:rPr>
            </w:pPr>
            <w:r>
              <w:rPr>
                <w:rFonts w:hint="eastAsia"/>
                <w:color w:val="000000"/>
                <w:szCs w:val="21"/>
              </w:rPr>
              <w:t>弘毅1-603</w:t>
            </w:r>
          </w:p>
        </w:tc>
      </w:tr>
    </w:tbl>
    <w:p/>
    <w:p/>
    <w:p>
      <w:pPr>
        <w:pStyle w:val="71"/>
      </w:pPr>
      <w:bookmarkStart w:id="149" w:name="_Toc529726811"/>
      <w:r>
        <w:rPr>
          <w:rFonts w:hint="eastAsia"/>
        </w:rPr>
        <w:t>软件设计人员</w:t>
      </w:r>
      <w:bookmarkEnd w:id="149"/>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负责软件总体设计、软件前端部分详细设计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软件设计人员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负责软件后端部分详细设计</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软件设计人员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负责软件前端部分详细设计</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0" w:name="_Toc529726812"/>
      <w:r>
        <w:rPr>
          <w:rFonts w:hint="eastAsia"/>
        </w:rPr>
        <w:t>软件维护人员</w:t>
      </w:r>
      <w:bookmarkEnd w:id="150"/>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color w:val="000000"/>
                <w:szCs w:val="21"/>
              </w:rPr>
              <w:t>负责软件前端的维护工作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软件维护人员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color w:val="000000"/>
                <w:szCs w:val="21"/>
              </w:rPr>
              <w:t>负责软件后端的维护工作</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软件维护人员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color w:val="000000"/>
                <w:szCs w:val="21"/>
              </w:rPr>
              <w:t>负责软件前端的维护工作</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
    <w:p>
      <w:pPr>
        <w:pStyle w:val="71"/>
      </w:pPr>
      <w:bookmarkStart w:id="151" w:name="_Toc529726813"/>
      <w:r>
        <w:rPr>
          <w:rFonts w:hint="eastAsia"/>
        </w:rPr>
        <w:t>软件测试人员</w:t>
      </w:r>
      <w:bookmarkEnd w:id="151"/>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144"/>
        <w:gridCol w:w="115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144" w:type="dxa"/>
            <w:shd w:val="clear" w:color="auto" w:fill="BDD6EE" w:themeFill="accent1" w:themeFillTint="66"/>
            <w:vAlign w:val="center"/>
          </w:tcPr>
          <w:p>
            <w:pPr>
              <w:rPr>
                <w:szCs w:val="21"/>
              </w:rPr>
            </w:pPr>
            <w:r>
              <w:rPr>
                <w:rFonts w:hint="eastAsia"/>
                <w:b/>
                <w:color w:val="000000"/>
                <w:szCs w:val="21"/>
              </w:rPr>
              <w:t>姓名</w:t>
            </w:r>
          </w:p>
        </w:tc>
        <w:tc>
          <w:tcPr>
            <w:tcW w:w="115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张荣阳</w:t>
            </w:r>
          </w:p>
        </w:tc>
        <w:tc>
          <w:tcPr>
            <w:tcW w:w="1155" w:type="dxa"/>
            <w:vAlign w:val="center"/>
          </w:tcPr>
          <w:p>
            <w:pPr>
              <w:rPr>
                <w:szCs w:val="21"/>
              </w:rPr>
            </w:pPr>
            <w:r>
              <w:rPr>
                <w:rFonts w:hint="eastAsia"/>
                <w:szCs w:val="21"/>
              </w:rPr>
              <w:t>暂定交叉测试前端代码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赵伟宏</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林翼力</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软件测试人员</w:t>
            </w:r>
          </w:p>
        </w:tc>
        <w:tc>
          <w:tcPr>
            <w:tcW w:w="1144" w:type="dxa"/>
          </w:tcPr>
          <w:p>
            <w:pPr>
              <w:rPr>
                <w:szCs w:val="21"/>
              </w:rPr>
            </w:pPr>
            <w:r>
              <w:rPr>
                <w:rFonts w:hint="eastAsia" w:ascii="Times New Roman" w:hAnsi="Times New Roman" w:cs="Times New Roman"/>
                <w:szCs w:val="24"/>
              </w:rPr>
              <w:t>刘浥</w:t>
            </w:r>
          </w:p>
        </w:tc>
        <w:tc>
          <w:tcPr>
            <w:tcW w:w="1155" w:type="dxa"/>
            <w:vAlign w:val="center"/>
          </w:tcPr>
          <w:p>
            <w:pPr>
              <w:rPr>
                <w:szCs w:val="21"/>
              </w:rPr>
            </w:pPr>
            <w:r>
              <w:rPr>
                <w:rFonts w:hint="eastAsia"/>
                <w:szCs w:val="21"/>
              </w:rPr>
              <w:t>暂定交叉测试后端代码</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软件测试人员</w:t>
            </w:r>
          </w:p>
        </w:tc>
        <w:tc>
          <w:tcPr>
            <w:tcW w:w="1144" w:type="dxa"/>
          </w:tcPr>
          <w:p>
            <w:pPr>
              <w:rPr>
                <w:color w:val="000000"/>
                <w:sz w:val="20"/>
                <w:szCs w:val="21"/>
              </w:rPr>
            </w:pPr>
            <w:r>
              <w:rPr>
                <w:rFonts w:hint="eastAsia" w:ascii="Times New Roman" w:hAnsi="Times New Roman" w:cs="Times New Roman"/>
                <w:szCs w:val="24"/>
              </w:rPr>
              <w:t>陈帆</w:t>
            </w:r>
          </w:p>
        </w:tc>
        <w:tc>
          <w:tcPr>
            <w:tcW w:w="1155" w:type="dxa"/>
            <w:vAlign w:val="center"/>
          </w:tcPr>
          <w:p>
            <w:pPr>
              <w:rPr>
                <w:color w:val="000000"/>
                <w:sz w:val="20"/>
                <w:szCs w:val="21"/>
              </w:rPr>
            </w:pPr>
            <w:r>
              <w:rPr>
                <w:rFonts w:hint="eastAsia"/>
                <w:szCs w:val="21"/>
              </w:rPr>
              <w:t>暂定交叉测试前端代码</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2" w:name="_Toc529726814"/>
      <w:r>
        <w:rPr>
          <w:rFonts w:hint="eastAsia"/>
        </w:rPr>
        <w:t>提交变更人员</w:t>
      </w:r>
      <w:bookmarkEnd w:id="152"/>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839"/>
        <w:gridCol w:w="1460"/>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839" w:type="dxa"/>
            <w:shd w:val="clear" w:color="auto" w:fill="BDD6EE" w:themeFill="accent1" w:themeFillTint="66"/>
            <w:vAlign w:val="center"/>
          </w:tcPr>
          <w:p>
            <w:pPr>
              <w:rPr>
                <w:szCs w:val="21"/>
              </w:rPr>
            </w:pPr>
            <w:r>
              <w:rPr>
                <w:rFonts w:hint="eastAsia"/>
                <w:b/>
                <w:color w:val="000000"/>
                <w:szCs w:val="21"/>
              </w:rPr>
              <w:t>姓名</w:t>
            </w:r>
          </w:p>
        </w:tc>
        <w:tc>
          <w:tcPr>
            <w:tcW w:w="1460"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张荣阳</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赵伟宏</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31601378</w:t>
            </w:r>
          </w:p>
        </w:tc>
        <w:tc>
          <w:tcPr>
            <w:tcW w:w="1371" w:type="dxa"/>
          </w:tcPr>
          <w:p>
            <w:pPr>
              <w:rPr>
                <w:szCs w:val="21"/>
              </w:rPr>
            </w:pPr>
            <w:r>
              <w:rPr>
                <w:rFonts w:hint="eastAsia"/>
              </w:rPr>
              <w:t>13588151048</w:t>
            </w:r>
          </w:p>
        </w:tc>
        <w:tc>
          <w:tcPr>
            <w:tcW w:w="1150" w:type="dxa"/>
            <w:vAlign w:val="center"/>
          </w:tcPr>
          <w:p>
            <w:pPr>
              <w:rPr>
                <w:szCs w:val="21"/>
              </w:rPr>
            </w:pPr>
            <w:r>
              <w:rPr>
                <w:rFonts w:hint="eastAsia"/>
                <w:color w:val="000000"/>
                <w:szCs w:val="21"/>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林翼力</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31601355</w:t>
            </w:r>
          </w:p>
        </w:tc>
        <w:tc>
          <w:tcPr>
            <w:tcW w:w="1371" w:type="dxa"/>
          </w:tcPr>
          <w:p>
            <w:pPr>
              <w:rPr>
                <w:szCs w:val="21"/>
              </w:rPr>
            </w:pPr>
            <w:r>
              <w:rPr>
                <w:rFonts w:hint="eastAsia"/>
              </w:rPr>
              <w:t>13588759320</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提交变更人员</w:t>
            </w:r>
          </w:p>
        </w:tc>
        <w:tc>
          <w:tcPr>
            <w:tcW w:w="839" w:type="dxa"/>
          </w:tcPr>
          <w:p>
            <w:pPr>
              <w:rPr>
                <w:szCs w:val="21"/>
              </w:rPr>
            </w:pPr>
            <w:r>
              <w:rPr>
                <w:rFonts w:hint="eastAsia" w:ascii="Times New Roman" w:hAnsi="Times New Roman" w:cs="Times New Roman"/>
                <w:szCs w:val="24"/>
              </w:rPr>
              <w:t>刘浥</w:t>
            </w:r>
          </w:p>
        </w:tc>
        <w:tc>
          <w:tcPr>
            <w:tcW w:w="1460" w:type="dxa"/>
            <w:vAlign w:val="center"/>
          </w:tcPr>
          <w:p>
            <w:pPr>
              <w:rPr>
                <w:szCs w:val="21"/>
              </w:rPr>
            </w:pPr>
            <w:r>
              <w:rPr>
                <w:rFonts w:hint="eastAsia"/>
                <w:color w:val="000000"/>
                <w:szCs w:val="21"/>
              </w:rPr>
              <w:t>负责通过与用户沟通和确认，提交变更请求</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31601356</w:t>
            </w:r>
          </w:p>
        </w:tc>
        <w:tc>
          <w:tcPr>
            <w:tcW w:w="1371" w:type="dxa"/>
          </w:tcPr>
          <w:p>
            <w:pPr>
              <w:rPr>
                <w:szCs w:val="21"/>
              </w:rPr>
            </w:pPr>
            <w:r>
              <w:rPr>
                <w:rFonts w:hint="eastAsia"/>
              </w:rPr>
              <w:t>13588742787</w:t>
            </w:r>
          </w:p>
        </w:tc>
        <w:tc>
          <w:tcPr>
            <w:tcW w:w="1150" w:type="dxa"/>
            <w:vAlign w:val="center"/>
          </w:tcPr>
          <w:p>
            <w:pPr>
              <w:rPr>
                <w:szCs w:val="21"/>
              </w:rPr>
            </w:pPr>
            <w:r>
              <w:rPr>
                <w:rFonts w:hint="eastAsia"/>
                <w:color w:val="000000"/>
                <w:szCs w:val="21"/>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color w:val="000000"/>
                <w:sz w:val="20"/>
                <w:szCs w:val="21"/>
              </w:rPr>
            </w:pPr>
            <w:r>
              <w:rPr>
                <w:rFonts w:hint="eastAsia"/>
                <w:szCs w:val="21"/>
              </w:rPr>
              <w:t>提交变更人员</w:t>
            </w:r>
          </w:p>
        </w:tc>
        <w:tc>
          <w:tcPr>
            <w:tcW w:w="839" w:type="dxa"/>
          </w:tcPr>
          <w:p>
            <w:pPr>
              <w:rPr>
                <w:color w:val="000000"/>
                <w:sz w:val="20"/>
                <w:szCs w:val="21"/>
              </w:rPr>
            </w:pPr>
            <w:r>
              <w:rPr>
                <w:rFonts w:hint="eastAsia" w:ascii="Times New Roman" w:hAnsi="Times New Roman" w:cs="Times New Roman"/>
                <w:szCs w:val="24"/>
              </w:rPr>
              <w:t>陈帆</w:t>
            </w:r>
          </w:p>
        </w:tc>
        <w:tc>
          <w:tcPr>
            <w:tcW w:w="1460" w:type="dxa"/>
            <w:vAlign w:val="center"/>
          </w:tcPr>
          <w:p>
            <w:pPr>
              <w:rPr>
                <w:color w:val="000000"/>
                <w:sz w:val="20"/>
                <w:szCs w:val="21"/>
              </w:rPr>
            </w:pPr>
            <w:r>
              <w:rPr>
                <w:rFonts w:hint="eastAsia"/>
                <w:color w:val="000000"/>
                <w:szCs w:val="21"/>
              </w:rPr>
              <w:t>负责通过与用户沟通和确认，提交变更请求</w:t>
            </w:r>
          </w:p>
        </w:tc>
        <w:tc>
          <w:tcPr>
            <w:tcW w:w="1155" w:type="dxa"/>
            <w:vAlign w:val="center"/>
          </w:tcPr>
          <w:p>
            <w:pPr>
              <w:rPr>
                <w:color w:val="000000"/>
                <w:sz w:val="20"/>
                <w:szCs w:val="21"/>
              </w:rPr>
            </w:pPr>
            <w:r>
              <w:rPr>
                <w:rFonts w:hint="eastAsia"/>
                <w:color w:val="000000"/>
                <w:szCs w:val="21"/>
              </w:rPr>
              <w:t>软工1601</w:t>
            </w:r>
          </w:p>
        </w:tc>
        <w:tc>
          <w:tcPr>
            <w:tcW w:w="1178" w:type="dxa"/>
            <w:vAlign w:val="center"/>
          </w:tcPr>
          <w:p>
            <w:pPr>
              <w:rPr>
                <w:color w:val="000000"/>
                <w:sz w:val="20"/>
                <w:szCs w:val="21"/>
              </w:rPr>
            </w:pPr>
            <w:r>
              <w:rPr>
                <w:rFonts w:hint="eastAsia"/>
                <w:color w:val="000000"/>
                <w:szCs w:val="21"/>
              </w:rPr>
              <w:t>31601345</w:t>
            </w:r>
          </w:p>
        </w:tc>
        <w:tc>
          <w:tcPr>
            <w:tcW w:w="1371" w:type="dxa"/>
          </w:tcPr>
          <w:p>
            <w:pPr>
              <w:rPr>
                <w:color w:val="000000"/>
                <w:sz w:val="20"/>
                <w:szCs w:val="21"/>
              </w:rPr>
            </w:pPr>
            <w:r>
              <w:rPr>
                <w:rFonts w:hint="eastAsia"/>
              </w:rPr>
              <w:t>17195864903</w:t>
            </w:r>
          </w:p>
        </w:tc>
        <w:tc>
          <w:tcPr>
            <w:tcW w:w="1150" w:type="dxa"/>
            <w:vAlign w:val="center"/>
          </w:tcPr>
          <w:p>
            <w:pPr>
              <w:rPr>
                <w:color w:val="000000"/>
                <w:sz w:val="20"/>
                <w:szCs w:val="21"/>
              </w:rPr>
            </w:pPr>
            <w:r>
              <w:rPr>
                <w:rFonts w:hint="eastAsia"/>
                <w:color w:val="000000"/>
                <w:szCs w:val="21"/>
              </w:rPr>
              <w:t>弘毅1-524</w:t>
            </w:r>
          </w:p>
        </w:tc>
      </w:tr>
    </w:tbl>
    <w:p/>
    <w:p>
      <w:pPr>
        <w:pStyle w:val="71"/>
      </w:pPr>
      <w:bookmarkStart w:id="153" w:name="_Toc529726815"/>
      <w:r>
        <w:rPr>
          <w:rFonts w:hint="eastAsia"/>
        </w:rPr>
        <w:t>批准变更人员</w:t>
      </w:r>
      <w:bookmarkEnd w:id="153"/>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1024"/>
        <w:gridCol w:w="1275"/>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1024" w:type="dxa"/>
            <w:shd w:val="clear" w:color="auto" w:fill="BDD6EE" w:themeFill="accent1" w:themeFillTint="66"/>
            <w:vAlign w:val="center"/>
          </w:tcPr>
          <w:p>
            <w:pPr>
              <w:rPr>
                <w:szCs w:val="21"/>
              </w:rPr>
            </w:pPr>
            <w:r>
              <w:rPr>
                <w:rFonts w:hint="eastAsia"/>
                <w:b/>
                <w:color w:val="000000"/>
                <w:szCs w:val="21"/>
              </w:rPr>
              <w:t>姓名</w:t>
            </w:r>
          </w:p>
        </w:tc>
        <w:tc>
          <w:tcPr>
            <w:tcW w:w="1275"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批准变更人员</w:t>
            </w:r>
          </w:p>
        </w:tc>
        <w:tc>
          <w:tcPr>
            <w:tcW w:w="1024" w:type="dxa"/>
          </w:tcPr>
          <w:p>
            <w:pPr>
              <w:rPr>
                <w:szCs w:val="21"/>
              </w:rPr>
            </w:pPr>
            <w:r>
              <w:rPr>
                <w:rFonts w:hint="eastAsia" w:ascii="Times New Roman" w:hAnsi="Times New Roman" w:cs="Times New Roman"/>
                <w:szCs w:val="24"/>
              </w:rPr>
              <w:t>张荣阳</w:t>
            </w:r>
          </w:p>
        </w:tc>
        <w:tc>
          <w:tcPr>
            <w:tcW w:w="1275" w:type="dxa"/>
            <w:vAlign w:val="center"/>
          </w:tcPr>
          <w:p>
            <w:pPr>
              <w:rPr>
                <w:szCs w:val="21"/>
              </w:rPr>
            </w:pPr>
            <w:r>
              <w:rPr>
                <w:rFonts w:hint="eastAsia"/>
                <w:szCs w:val="21"/>
              </w:rPr>
              <w:t>评估需求变更并决定是否同意，并针对每个变更请求确定修改人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
      <w:pPr>
        <w:pStyle w:val="71"/>
      </w:pPr>
      <w:bookmarkStart w:id="154" w:name="_Toc529726816"/>
      <w:r>
        <w:rPr>
          <w:rFonts w:hint="eastAsia"/>
        </w:rPr>
        <w:t>1.23 验证变更人员</w:t>
      </w:r>
      <w:bookmarkEnd w:id="154"/>
    </w:p>
    <w:tbl>
      <w:tblPr>
        <w:tblStyle w:val="83"/>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43"/>
        <w:gridCol w:w="943"/>
        <w:gridCol w:w="1356"/>
        <w:gridCol w:w="1155"/>
        <w:gridCol w:w="1178"/>
        <w:gridCol w:w="1371"/>
        <w:gridCol w:w="11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shd w:val="clear" w:color="auto" w:fill="BDD6EE" w:themeFill="accent1" w:themeFillTint="66"/>
            <w:vAlign w:val="center"/>
          </w:tcPr>
          <w:p>
            <w:pPr>
              <w:rPr>
                <w:szCs w:val="21"/>
              </w:rPr>
            </w:pPr>
            <w:r>
              <w:rPr>
                <w:rFonts w:hint="eastAsia"/>
                <w:b/>
                <w:color w:val="000000"/>
                <w:szCs w:val="21"/>
              </w:rPr>
              <w:t>职务</w:t>
            </w:r>
          </w:p>
        </w:tc>
        <w:tc>
          <w:tcPr>
            <w:tcW w:w="943" w:type="dxa"/>
            <w:shd w:val="clear" w:color="auto" w:fill="BDD6EE" w:themeFill="accent1" w:themeFillTint="66"/>
            <w:vAlign w:val="center"/>
          </w:tcPr>
          <w:p>
            <w:pPr>
              <w:rPr>
                <w:szCs w:val="21"/>
              </w:rPr>
            </w:pPr>
            <w:r>
              <w:rPr>
                <w:rFonts w:hint="eastAsia"/>
                <w:b/>
                <w:color w:val="000000"/>
                <w:szCs w:val="21"/>
              </w:rPr>
              <w:t>姓名</w:t>
            </w:r>
          </w:p>
        </w:tc>
        <w:tc>
          <w:tcPr>
            <w:tcW w:w="1356" w:type="dxa"/>
            <w:shd w:val="clear" w:color="auto" w:fill="BDD6EE" w:themeFill="accent1" w:themeFillTint="66"/>
            <w:vAlign w:val="center"/>
          </w:tcPr>
          <w:p>
            <w:pPr>
              <w:rPr>
                <w:szCs w:val="21"/>
              </w:rPr>
            </w:pPr>
            <w:r>
              <w:rPr>
                <w:rFonts w:hint="eastAsia"/>
                <w:b/>
                <w:color w:val="000000"/>
                <w:szCs w:val="21"/>
              </w:rPr>
              <w:t>负责内容</w:t>
            </w:r>
          </w:p>
        </w:tc>
        <w:tc>
          <w:tcPr>
            <w:tcW w:w="1155" w:type="dxa"/>
            <w:shd w:val="clear" w:color="auto" w:fill="BDD6EE" w:themeFill="accent1" w:themeFillTint="66"/>
            <w:vAlign w:val="center"/>
          </w:tcPr>
          <w:p>
            <w:pPr>
              <w:rPr>
                <w:szCs w:val="21"/>
              </w:rPr>
            </w:pPr>
            <w:r>
              <w:rPr>
                <w:rFonts w:hint="eastAsia"/>
                <w:b/>
                <w:color w:val="000000"/>
                <w:szCs w:val="21"/>
              </w:rPr>
              <w:t>班级</w:t>
            </w:r>
          </w:p>
        </w:tc>
        <w:tc>
          <w:tcPr>
            <w:tcW w:w="1178" w:type="dxa"/>
            <w:shd w:val="clear" w:color="auto" w:fill="BDD6EE" w:themeFill="accent1" w:themeFillTint="66"/>
            <w:vAlign w:val="center"/>
          </w:tcPr>
          <w:p>
            <w:pPr>
              <w:rPr>
                <w:szCs w:val="21"/>
              </w:rPr>
            </w:pPr>
            <w:r>
              <w:rPr>
                <w:rFonts w:hint="eastAsia"/>
                <w:b/>
                <w:color w:val="000000"/>
                <w:szCs w:val="21"/>
              </w:rPr>
              <w:t>学号</w:t>
            </w:r>
          </w:p>
        </w:tc>
        <w:tc>
          <w:tcPr>
            <w:tcW w:w="1371" w:type="dxa"/>
            <w:shd w:val="clear" w:color="auto" w:fill="BDD6EE" w:themeFill="accent1" w:themeFillTint="66"/>
            <w:vAlign w:val="center"/>
          </w:tcPr>
          <w:p>
            <w:pPr>
              <w:rPr>
                <w:szCs w:val="21"/>
              </w:rPr>
            </w:pPr>
            <w:r>
              <w:rPr>
                <w:rFonts w:hint="eastAsia"/>
                <w:b/>
                <w:color w:val="000000"/>
                <w:szCs w:val="21"/>
              </w:rPr>
              <w:t>电话号码</w:t>
            </w:r>
          </w:p>
        </w:tc>
        <w:tc>
          <w:tcPr>
            <w:tcW w:w="1150" w:type="dxa"/>
            <w:shd w:val="clear" w:color="auto" w:fill="BDD6EE" w:themeFill="accent1" w:themeFillTint="66"/>
            <w:vAlign w:val="center"/>
          </w:tcPr>
          <w:p>
            <w:pPr>
              <w:rPr>
                <w:szCs w:val="21"/>
              </w:rPr>
            </w:pPr>
            <w:r>
              <w:rPr>
                <w:rFonts w:hint="eastAsia"/>
                <w:b/>
                <w:color w:val="000000"/>
                <w:szCs w:val="21"/>
              </w:rPr>
              <w:t>寝室号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43" w:type="dxa"/>
            <w:vAlign w:val="center"/>
          </w:tcPr>
          <w:p>
            <w:pPr>
              <w:rPr>
                <w:szCs w:val="21"/>
              </w:rPr>
            </w:pPr>
            <w:r>
              <w:rPr>
                <w:rFonts w:hint="eastAsia"/>
                <w:szCs w:val="21"/>
              </w:rPr>
              <w:t>验证变更人员</w:t>
            </w:r>
          </w:p>
        </w:tc>
        <w:tc>
          <w:tcPr>
            <w:tcW w:w="943" w:type="dxa"/>
          </w:tcPr>
          <w:p>
            <w:pPr>
              <w:rPr>
                <w:szCs w:val="21"/>
              </w:rPr>
            </w:pPr>
            <w:r>
              <w:rPr>
                <w:rFonts w:hint="eastAsia" w:ascii="Times New Roman" w:hAnsi="Times New Roman" w:cs="Times New Roman"/>
                <w:szCs w:val="24"/>
              </w:rPr>
              <w:t>张荣阳</w:t>
            </w:r>
          </w:p>
        </w:tc>
        <w:tc>
          <w:tcPr>
            <w:tcW w:w="1356" w:type="dxa"/>
            <w:vAlign w:val="center"/>
          </w:tcPr>
          <w:p>
            <w:pPr>
              <w:rPr>
                <w:szCs w:val="21"/>
              </w:rPr>
            </w:pPr>
            <w:r>
              <w:rPr>
                <w:rFonts w:hint="eastAsia"/>
                <w:szCs w:val="21"/>
              </w:rPr>
              <w:t>验证变更是否已经正确实现的人</w:t>
            </w:r>
          </w:p>
        </w:tc>
        <w:tc>
          <w:tcPr>
            <w:tcW w:w="1155" w:type="dxa"/>
            <w:vAlign w:val="center"/>
          </w:tcPr>
          <w:p>
            <w:pPr>
              <w:rPr>
                <w:szCs w:val="21"/>
              </w:rPr>
            </w:pPr>
            <w:r>
              <w:rPr>
                <w:rFonts w:hint="eastAsia"/>
                <w:color w:val="000000"/>
                <w:szCs w:val="21"/>
              </w:rPr>
              <w:t>软工1601</w:t>
            </w:r>
          </w:p>
        </w:tc>
        <w:tc>
          <w:tcPr>
            <w:tcW w:w="1178" w:type="dxa"/>
            <w:vAlign w:val="center"/>
          </w:tcPr>
          <w:p>
            <w:pPr>
              <w:rPr>
                <w:szCs w:val="21"/>
              </w:rPr>
            </w:pPr>
            <w:r>
              <w:rPr>
                <w:rFonts w:hint="eastAsia"/>
                <w:color w:val="000000"/>
                <w:szCs w:val="21"/>
              </w:rPr>
              <w:t>31601376　</w:t>
            </w:r>
          </w:p>
        </w:tc>
        <w:tc>
          <w:tcPr>
            <w:tcW w:w="1371" w:type="dxa"/>
          </w:tcPr>
          <w:p>
            <w:pPr>
              <w:rPr>
                <w:szCs w:val="21"/>
              </w:rPr>
            </w:pPr>
            <w:r>
              <w:rPr>
                <w:rFonts w:hint="eastAsia"/>
              </w:rPr>
              <w:t>13372536516</w:t>
            </w:r>
          </w:p>
        </w:tc>
        <w:tc>
          <w:tcPr>
            <w:tcW w:w="1150" w:type="dxa"/>
            <w:vAlign w:val="center"/>
          </w:tcPr>
          <w:p>
            <w:pPr>
              <w:rPr>
                <w:szCs w:val="21"/>
              </w:rPr>
            </w:pPr>
            <w:r>
              <w:rPr>
                <w:rFonts w:hint="eastAsia"/>
                <w:color w:val="000000"/>
                <w:szCs w:val="21"/>
              </w:rPr>
              <w:t>弘毅1-608</w:t>
            </w:r>
          </w:p>
        </w:tc>
      </w:tr>
    </w:tbl>
    <w:p/>
    <w:p>
      <w:pPr>
        <w:pStyle w:val="69"/>
      </w:pPr>
      <w:bookmarkStart w:id="155" w:name="_Toc32408"/>
      <w:bookmarkStart w:id="156" w:name="_Toc497223495"/>
      <w:r>
        <w:t>项目组织结构</w:t>
      </w:r>
      <w:r>
        <w:rPr>
          <w:rFonts w:hint="eastAsia"/>
        </w:rPr>
        <w:t>（OBS）</w:t>
      </w:r>
      <w:bookmarkEnd w:id="155"/>
      <w:bookmarkEnd w:id="156"/>
    </w:p>
    <w:p>
      <w:r>
        <w:drawing>
          <wp:inline distT="0" distB="0" distL="0" distR="0">
            <wp:extent cx="5267325" cy="2871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325" cy="2871470"/>
                    </a:xfrm>
                    <a:prstGeom prst="rect">
                      <a:avLst/>
                    </a:prstGeom>
                    <a:noFill/>
                  </pic:spPr>
                </pic:pic>
              </a:graphicData>
            </a:graphic>
          </wp:inline>
        </w:drawing>
      </w:r>
    </w:p>
    <w:p>
      <w:pPr>
        <w:pStyle w:val="69"/>
      </w:pPr>
      <w:bookmarkStart w:id="157" w:name="_Toc497072234"/>
      <w:bookmarkStart w:id="158" w:name="_Toc497223496"/>
      <w:bookmarkStart w:id="159" w:name="_Toc20973"/>
      <w:r>
        <w:t>人员配备管理计划</w:t>
      </w:r>
      <w:bookmarkEnd w:id="157"/>
      <w:bookmarkEnd w:id="158"/>
      <w:bookmarkEnd w:id="159"/>
    </w:p>
    <w:p>
      <w:pPr>
        <w:pStyle w:val="71"/>
      </w:pPr>
      <w:bookmarkStart w:id="160" w:name="_Toc496816783"/>
      <w:bookmarkStart w:id="161" w:name="_Toc497072235"/>
      <w:bookmarkStart w:id="162" w:name="_Toc497223497"/>
      <w:r>
        <w:t>人员招募</w:t>
      </w:r>
      <w:bookmarkEnd w:id="160"/>
      <w:bookmarkEnd w:id="161"/>
      <w:bookmarkEnd w:id="162"/>
    </w:p>
    <w:p>
      <w:pPr>
        <w:ind w:left="420" w:firstLine="420"/>
      </w:pPr>
      <w:r>
        <w:rPr>
          <w:rFonts w:hint="eastAsia"/>
        </w:rPr>
        <w:t>在上学期的软件工程基础课上，我们5人决定在下学期组成一个小组，共同开发项目</w:t>
      </w:r>
    </w:p>
    <w:p>
      <w:pPr>
        <w:pStyle w:val="71"/>
      </w:pPr>
      <w:bookmarkStart w:id="163" w:name="_Toc497223498"/>
      <w:bookmarkStart w:id="164" w:name="_Toc496816784"/>
      <w:bookmarkStart w:id="165" w:name="_Toc497072236"/>
      <w:r>
        <w:t>资源日历</w:t>
      </w:r>
      <w:bookmarkEnd w:id="163"/>
      <w:bookmarkEnd w:id="164"/>
      <w:bookmarkEnd w:id="165"/>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ind w:left="420"/>
      </w:pPr>
    </w:p>
    <w:p>
      <w:pPr>
        <w:pStyle w:val="71"/>
      </w:pPr>
      <w:bookmarkStart w:id="166" w:name="_Toc497072237"/>
      <w:bookmarkStart w:id="167" w:name="_Toc496816785"/>
      <w:bookmarkStart w:id="168" w:name="_Toc497223499"/>
      <w:r>
        <w:t>人员遣散计划</w:t>
      </w:r>
      <w:bookmarkEnd w:id="166"/>
      <w:bookmarkEnd w:id="167"/>
      <w:bookmarkEnd w:id="168"/>
    </w:p>
    <w:p>
      <w:pPr>
        <w:ind w:firstLine="420"/>
      </w:pPr>
    </w:p>
    <w:p/>
    <w:p>
      <w:pPr>
        <w:pStyle w:val="71"/>
      </w:pPr>
      <w:bookmarkStart w:id="169" w:name="_Toc497072239"/>
      <w:bookmarkStart w:id="170" w:name="_Toc496816787"/>
      <w:bookmarkStart w:id="171" w:name="_Toc497223501"/>
      <w:r>
        <w:t>培训需要</w:t>
      </w:r>
      <w:bookmarkEnd w:id="169"/>
      <w:bookmarkEnd w:id="170"/>
      <w:bookmarkEnd w:id="171"/>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22"/>
        <w:gridCol w:w="2126"/>
        <w:gridCol w:w="40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培训内容</w:t>
            </w:r>
          </w:p>
        </w:tc>
        <w:tc>
          <w:tcPr>
            <w:tcW w:w="212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培训时间</w:t>
            </w:r>
          </w:p>
        </w:tc>
        <w:tc>
          <w:tcPr>
            <w:tcW w:w="4048"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参加人员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Git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第一周、第二周开会</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主讲人：赵伟宏</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Project</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主讲人：林翼力</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需求管理工具的使用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主讲人：陈帆</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Axure RP</w:t>
            </w:r>
            <w:r>
              <w:rPr>
                <w:rFonts w:hint="eastAsia" w:cs="Times New Roman" w:asciiTheme="minorHAnsi" w:hAnsiTheme="minorHAnsi" w:eastAsiaTheme="minorEastAsia"/>
                <w:kern w:val="2"/>
                <w:sz w:val="20"/>
                <w:szCs w:val="20"/>
              </w:rPr>
              <w:t>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主讲人：张荣阳</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122"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UML</w:t>
            </w:r>
            <w:r>
              <w:rPr>
                <w:rFonts w:hint="eastAsia" w:cs="Times New Roman" w:asciiTheme="minorHAnsi" w:hAnsiTheme="minorHAnsi" w:eastAsiaTheme="minorEastAsia"/>
                <w:kern w:val="2"/>
                <w:sz w:val="20"/>
                <w:szCs w:val="20"/>
              </w:rPr>
              <w:t>工具的使用</w:t>
            </w:r>
          </w:p>
        </w:tc>
        <w:tc>
          <w:tcPr>
            <w:tcW w:w="2126" w:type="dxa"/>
          </w:tcPr>
          <w:p>
            <w:pPr>
              <w:widowControl w:val="0"/>
              <w:jc w:val="both"/>
              <w:rPr>
                <w:rFonts w:cs="Times New Roman" w:asciiTheme="minorHAnsi" w:hAnsiTheme="minorHAnsi" w:eastAsiaTheme="minorEastAsia"/>
                <w:kern w:val="2"/>
              </w:rPr>
            </w:pPr>
            <w:r>
              <w:rPr>
                <w:rFonts w:cs="Times New Roman" w:asciiTheme="minorHAnsi" w:hAnsiTheme="minorHAnsi" w:eastAsiaTheme="minorEastAsia"/>
                <w:kern w:val="2"/>
                <w:sz w:val="20"/>
                <w:szCs w:val="20"/>
              </w:rPr>
              <w:t>10/18</w:t>
            </w:r>
            <w:r>
              <w:rPr>
                <w:rFonts w:hint="eastAsia" w:cs="Times New Roman" w:asciiTheme="minorHAnsi" w:hAnsiTheme="minorHAnsi" w:eastAsiaTheme="minorEastAsia"/>
                <w:kern w:val="2"/>
                <w:sz w:val="20"/>
                <w:szCs w:val="20"/>
              </w:rPr>
              <w:t>日开会时</w:t>
            </w:r>
          </w:p>
        </w:tc>
        <w:tc>
          <w:tcPr>
            <w:tcW w:w="4048" w:type="dxa"/>
          </w:tcPr>
          <w:p>
            <w:pPr>
              <w:widowControl w:val="0"/>
              <w:jc w:val="both"/>
              <w:rPr>
                <w:rFonts w:cs="Times New Roman" w:asciiTheme="minorHAnsi" w:hAnsiTheme="minorHAnsi" w:eastAsiaTheme="minorEastAsia"/>
                <w:kern w:val="2"/>
              </w:rPr>
            </w:pPr>
            <w:r>
              <w:rPr>
                <w:rFonts w:hint="eastAsia" w:cs="Times New Roman" w:asciiTheme="minorHAnsi" w:hAnsiTheme="minorHAnsi" w:eastAsiaTheme="minorEastAsia"/>
                <w:kern w:val="2"/>
                <w:sz w:val="20"/>
                <w:szCs w:val="20"/>
              </w:rPr>
              <w:t>主讲人：刘浥</w:t>
            </w:r>
            <w:r>
              <w:rPr>
                <w:rFonts w:cs="Times New Roman" w:asciiTheme="minorHAnsi" w:hAnsiTheme="minorHAnsi" w:eastAsiaTheme="minorEastAsia"/>
                <w:kern w:val="2"/>
                <w:sz w:val="20"/>
                <w:szCs w:val="20"/>
              </w:rPr>
              <w:t xml:space="preserve"> </w:t>
            </w:r>
            <w:r>
              <w:rPr>
                <w:rFonts w:hint="eastAsia" w:cs="Times New Roman" w:asciiTheme="minorHAnsi" w:hAnsiTheme="minorHAnsi" w:eastAsiaTheme="minorEastAsia"/>
                <w:kern w:val="2"/>
                <w:sz w:val="20"/>
                <w:szCs w:val="20"/>
              </w:rPr>
              <w:t>参与人：其他成员</w:t>
            </w:r>
          </w:p>
        </w:tc>
      </w:tr>
    </w:tbl>
    <w:p/>
    <w:p>
      <w:pPr>
        <w:pStyle w:val="71"/>
      </w:pPr>
      <w:bookmarkStart w:id="172" w:name="_Toc497223502"/>
      <w:bookmarkStart w:id="173" w:name="_Toc497072240"/>
      <w:bookmarkStart w:id="174" w:name="_Toc496816788"/>
      <w:r>
        <w:t>认可与奖励</w:t>
      </w:r>
      <w:bookmarkEnd w:id="172"/>
      <w:bookmarkEnd w:id="173"/>
      <w:bookmarkEnd w:id="17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87"/>
        <w:gridCol w:w="2791"/>
        <w:gridCol w:w="27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BDD6EE" w:themeFill="accent1" w:themeFillTint="66"/>
          </w:tcPr>
          <w:p>
            <w:pPr>
              <w:rPr>
                <w:b/>
                <w:sz w:val="20"/>
                <w:szCs w:val="20"/>
              </w:rPr>
            </w:pPr>
            <w:r>
              <w:rPr>
                <w:rFonts w:hint="eastAsia"/>
                <w:b/>
                <w:sz w:val="20"/>
                <w:szCs w:val="20"/>
              </w:rPr>
              <w:t>等级</w:t>
            </w:r>
          </w:p>
        </w:tc>
        <w:tc>
          <w:tcPr>
            <w:tcW w:w="2791" w:type="dxa"/>
            <w:shd w:val="clear" w:color="auto" w:fill="BDD6EE" w:themeFill="accent1" w:themeFillTint="66"/>
          </w:tcPr>
          <w:p>
            <w:pPr>
              <w:rPr>
                <w:b/>
                <w:sz w:val="20"/>
                <w:szCs w:val="20"/>
              </w:rPr>
            </w:pPr>
            <w:r>
              <w:rPr>
                <w:rFonts w:hint="eastAsia"/>
                <w:b/>
                <w:sz w:val="20"/>
                <w:szCs w:val="20"/>
              </w:rPr>
              <w:t>原因</w:t>
            </w:r>
          </w:p>
        </w:tc>
        <w:tc>
          <w:tcPr>
            <w:tcW w:w="2718" w:type="dxa"/>
            <w:shd w:val="clear" w:color="auto" w:fill="BDD6EE" w:themeFill="accent1" w:themeFillTint="66"/>
          </w:tcPr>
          <w:p>
            <w:pPr>
              <w:rPr>
                <w:b/>
                <w:sz w:val="20"/>
                <w:szCs w:val="20"/>
              </w:rPr>
            </w:pPr>
            <w:r>
              <w:rPr>
                <w:rFonts w:hint="eastAsia"/>
                <w:b/>
                <w:sz w:val="20"/>
                <w:szCs w:val="20"/>
              </w:rPr>
              <w:t>奖励和惩罚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shd w:val="clear" w:color="auto" w:fill="auto"/>
          </w:tcPr>
          <w:p>
            <w:pPr>
              <w:rPr>
                <w:sz w:val="20"/>
                <w:szCs w:val="20"/>
              </w:rPr>
            </w:pPr>
            <w:r>
              <w:rPr>
                <w:rFonts w:hint="eastAsia"/>
                <w:sz w:val="20"/>
                <w:szCs w:val="20"/>
              </w:rPr>
              <w:t>不合格</w:t>
            </w:r>
          </w:p>
        </w:tc>
        <w:tc>
          <w:tcPr>
            <w:tcW w:w="2791" w:type="dxa"/>
            <w:shd w:val="clear" w:color="auto" w:fill="auto"/>
          </w:tcPr>
          <w:p>
            <w:pPr>
              <w:rPr>
                <w:sz w:val="20"/>
                <w:szCs w:val="20"/>
              </w:rPr>
            </w:pPr>
            <w:r>
              <w:rPr>
                <w:rFonts w:hint="eastAsia"/>
                <w:sz w:val="20"/>
                <w:szCs w:val="20"/>
              </w:rPr>
              <w:t>没有按时完成任务，或以其他原因导致全组扣分</w:t>
            </w:r>
          </w:p>
        </w:tc>
        <w:tc>
          <w:tcPr>
            <w:tcW w:w="2718" w:type="dxa"/>
          </w:tcPr>
          <w:p>
            <w:pPr>
              <w:rPr>
                <w:sz w:val="20"/>
                <w:szCs w:val="20"/>
              </w:rPr>
            </w:pPr>
            <w:r>
              <w:rPr>
                <w:rFonts w:hint="eastAsia"/>
                <w:sz w:val="20"/>
                <w:szCs w:val="20"/>
              </w:rPr>
              <w:t>罚款充公用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合格</w:t>
            </w:r>
          </w:p>
        </w:tc>
        <w:tc>
          <w:tcPr>
            <w:tcW w:w="2791" w:type="dxa"/>
          </w:tcPr>
          <w:p>
            <w:pPr>
              <w:rPr>
                <w:sz w:val="20"/>
                <w:szCs w:val="20"/>
              </w:rPr>
            </w:pPr>
            <w:r>
              <w:rPr>
                <w:rFonts w:hint="eastAsia"/>
                <w:sz w:val="20"/>
                <w:szCs w:val="20"/>
              </w:rPr>
              <w:t>能完成布置的任务，但质量不高</w:t>
            </w:r>
          </w:p>
        </w:tc>
        <w:tc>
          <w:tcPr>
            <w:tcW w:w="2718" w:type="dxa"/>
          </w:tcPr>
          <w:p>
            <w:pPr>
              <w:rPr>
                <w:sz w:val="20"/>
                <w:szCs w:val="20"/>
              </w:rPr>
            </w:pPr>
            <w:r>
              <w:rPr>
                <w:rFonts w:hint="eastAsia"/>
                <w:sz w:val="20"/>
                <w:szCs w:val="20"/>
              </w:rPr>
              <w:t>项目经理进行教育批评</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良好</w:t>
            </w:r>
          </w:p>
        </w:tc>
        <w:tc>
          <w:tcPr>
            <w:tcW w:w="2791" w:type="dxa"/>
          </w:tcPr>
          <w:p>
            <w:pPr>
              <w:rPr>
                <w:sz w:val="20"/>
                <w:szCs w:val="20"/>
              </w:rPr>
            </w:pPr>
            <w:r>
              <w:rPr>
                <w:rFonts w:hint="eastAsia"/>
                <w:sz w:val="20"/>
                <w:szCs w:val="20"/>
              </w:rPr>
              <w:t>能完成布置的任务，且质量达到要求</w:t>
            </w:r>
          </w:p>
        </w:tc>
        <w:tc>
          <w:tcPr>
            <w:tcW w:w="2718" w:type="dxa"/>
          </w:tcPr>
          <w:p>
            <w:pPr>
              <w:rPr>
                <w:sz w:val="20"/>
                <w:szCs w:val="20"/>
              </w:rPr>
            </w:pPr>
            <w:r>
              <w:rPr>
                <w:rFonts w:hint="eastAsia"/>
                <w:sz w:val="20"/>
                <w:szCs w:val="20"/>
              </w:rPr>
              <w:t>无</w:t>
            </w:r>
          </w:p>
        </w:tc>
      </w:tr>
      <w:tr>
        <w:tblPrEx>
          <w:tblLayout w:type="fixed"/>
          <w:tblCellMar>
            <w:top w:w="0" w:type="dxa"/>
            <w:left w:w="108" w:type="dxa"/>
            <w:bottom w:w="0" w:type="dxa"/>
            <w:right w:w="108" w:type="dxa"/>
          </w:tblCellMar>
        </w:tblPrEx>
        <w:tc>
          <w:tcPr>
            <w:tcW w:w="2787" w:type="dxa"/>
          </w:tcPr>
          <w:p>
            <w:pPr>
              <w:rPr>
                <w:sz w:val="20"/>
                <w:szCs w:val="20"/>
              </w:rPr>
            </w:pPr>
            <w:r>
              <w:rPr>
                <w:rFonts w:hint="eastAsia"/>
                <w:sz w:val="20"/>
                <w:szCs w:val="20"/>
              </w:rPr>
              <w:t>优秀</w:t>
            </w:r>
          </w:p>
        </w:tc>
        <w:tc>
          <w:tcPr>
            <w:tcW w:w="2791" w:type="dxa"/>
          </w:tcPr>
          <w:p>
            <w:pPr>
              <w:rPr>
                <w:sz w:val="20"/>
                <w:szCs w:val="20"/>
              </w:rPr>
            </w:pPr>
            <w:r>
              <w:rPr>
                <w:rFonts w:hint="eastAsia"/>
                <w:sz w:val="20"/>
                <w:szCs w:val="20"/>
              </w:rPr>
              <w:t>能完高质量的完成布置的任务，或以其他原因使全组加分</w:t>
            </w:r>
          </w:p>
        </w:tc>
        <w:tc>
          <w:tcPr>
            <w:tcW w:w="2718" w:type="dxa"/>
          </w:tcPr>
          <w:p>
            <w:pPr>
              <w:rPr>
                <w:sz w:val="20"/>
                <w:szCs w:val="20"/>
              </w:rPr>
            </w:pPr>
            <w:r>
              <w:rPr>
                <w:rFonts w:hint="eastAsia"/>
                <w:sz w:val="20"/>
                <w:szCs w:val="20"/>
              </w:rPr>
              <w:t>由项目经理单独请客吃饭</w:t>
            </w:r>
          </w:p>
        </w:tc>
      </w:tr>
    </w:tbl>
    <w:p/>
    <w:p>
      <w:pPr>
        <w:pStyle w:val="71"/>
      </w:pPr>
      <w:bookmarkStart w:id="175" w:name="_Toc496816789"/>
      <w:bookmarkStart w:id="176" w:name="_Toc497223503"/>
      <w:bookmarkStart w:id="177" w:name="_Toc497072241"/>
      <w:r>
        <w:t>合规性</w:t>
      </w:r>
      <w:bookmarkEnd w:id="175"/>
      <w:bookmarkEnd w:id="176"/>
      <w:bookmarkEnd w:id="177"/>
    </w:p>
    <w:p>
      <w:pPr>
        <w:pStyle w:val="64"/>
        <w:numPr>
          <w:ilvl w:val="0"/>
          <w:numId w:val="8"/>
        </w:numPr>
        <w:ind w:firstLineChars="0"/>
      </w:pPr>
      <w:r>
        <w:rPr>
          <w:rFonts w:hint="eastAsia"/>
        </w:rPr>
        <w:t>不得</w:t>
      </w:r>
      <w:r>
        <w:t>违反</w:t>
      </w:r>
      <w:r>
        <w:rPr>
          <w:rFonts w:hint="eastAsia"/>
        </w:rPr>
        <w:t>校纪校规。</w:t>
      </w:r>
    </w:p>
    <w:p>
      <w:pPr>
        <w:pStyle w:val="64"/>
        <w:numPr>
          <w:ilvl w:val="0"/>
          <w:numId w:val="8"/>
        </w:numPr>
        <w:ind w:firstLineChars="0"/>
      </w:pPr>
      <w:r>
        <w:rPr>
          <w:rFonts w:hint="eastAsia"/>
        </w:rPr>
        <w:t>使用正当途径获得的资源和软件，不得使用和散播损坏他人利益等违法软件和资源。</w:t>
      </w:r>
    </w:p>
    <w:p>
      <w:pPr>
        <w:pStyle w:val="64"/>
        <w:numPr>
          <w:ilvl w:val="0"/>
          <w:numId w:val="8"/>
        </w:numPr>
        <w:ind w:firstLineChars="0"/>
      </w:pPr>
      <w:r>
        <w:rPr>
          <w:rFonts w:hint="eastAsia"/>
        </w:rPr>
        <w:t>不得做出损害小组利益之事。</w:t>
      </w:r>
    </w:p>
    <w:p>
      <w:pPr>
        <w:pStyle w:val="71"/>
      </w:pPr>
      <w:bookmarkStart w:id="178" w:name="_Toc497072242"/>
      <w:bookmarkStart w:id="179" w:name="_Toc496816790"/>
      <w:bookmarkStart w:id="180" w:name="_Toc497223504"/>
      <w:r>
        <w:rPr>
          <w:rFonts w:hint="eastAsia"/>
        </w:rPr>
        <w:t>安全</w:t>
      </w:r>
      <w:bookmarkEnd w:id="178"/>
      <w:bookmarkEnd w:id="179"/>
      <w:bookmarkEnd w:id="180"/>
    </w:p>
    <w:p>
      <w:pPr>
        <w:pStyle w:val="64"/>
        <w:numPr>
          <w:ilvl w:val="0"/>
          <w:numId w:val="8"/>
        </w:numPr>
        <w:ind w:firstLineChars="0"/>
      </w:pPr>
      <w:r>
        <w:rPr>
          <w:rFonts w:hint="eastAsia"/>
        </w:rPr>
        <w:t>雷雨天气及自然灾害天气不进行外出活动</w:t>
      </w:r>
    </w:p>
    <w:p>
      <w:pPr>
        <w:pStyle w:val="64"/>
        <w:numPr>
          <w:ilvl w:val="0"/>
          <w:numId w:val="8"/>
        </w:numPr>
        <w:ind w:firstLineChars="0"/>
      </w:pPr>
      <w:r>
        <w:rPr>
          <w:rFonts w:hint="eastAsia"/>
        </w:rPr>
        <w:t>在寝室门禁之前，不在寝室外逗留</w:t>
      </w:r>
    </w:p>
    <w:p>
      <w:pPr>
        <w:pStyle w:val="64"/>
        <w:numPr>
          <w:ilvl w:val="0"/>
          <w:numId w:val="8"/>
        </w:numPr>
        <w:ind w:firstLineChars="0"/>
      </w:pPr>
      <w:r>
        <w:rPr>
          <w:rFonts w:hint="eastAsia"/>
        </w:rPr>
        <w:t>Team</w:t>
      </w:r>
      <w:r>
        <w:t xml:space="preserve"> B</w:t>
      </w:r>
      <w:r>
        <w:rPr>
          <w:rFonts w:hint="eastAsia"/>
        </w:rPr>
        <w:t>uilding</w:t>
      </w:r>
      <w:r>
        <w:t xml:space="preserve"> </w:t>
      </w:r>
      <w:r>
        <w:rPr>
          <w:rFonts w:hint="eastAsia"/>
        </w:rPr>
        <w:t>餐厅必须合格</w:t>
      </w:r>
    </w:p>
    <w:p/>
    <w:p/>
    <w:p>
      <w:pPr>
        <w:pStyle w:val="61"/>
      </w:pPr>
      <w:bookmarkStart w:id="181" w:name="_Toc8723"/>
      <w:r>
        <w:t>估算活动资源</w:t>
      </w:r>
      <w:bookmarkEnd w:id="181"/>
    </w:p>
    <w:p>
      <w:r>
        <w:t>估算执行项目所需的团队资源，以及材料、设备和用品的类型和数量的过程。</w:t>
      </w:r>
    </w:p>
    <w:p>
      <w:pPr>
        <w:pStyle w:val="69"/>
      </w:pPr>
      <w:bookmarkStart w:id="182" w:name="_Toc30111"/>
      <w:r>
        <w:rPr>
          <w:rFonts w:hint="eastAsia"/>
        </w:rPr>
        <w:t>数据分析</w:t>
      </w:r>
      <w:bookmarkEnd w:id="182"/>
    </w:p>
    <w:p>
      <w:r>
        <w:rPr>
          <w:rFonts w:hint="eastAsia"/>
        </w:rPr>
        <w:t>适用于本过程的数据分析技术包括（但不限于）备选方案分析（TBD）。</w:t>
      </w:r>
    </w:p>
    <w:p>
      <w:pPr>
        <w:pStyle w:val="69"/>
      </w:pPr>
      <w:bookmarkStart w:id="183" w:name="_Toc1968"/>
      <w:r>
        <w:t>会议</w:t>
      </w:r>
      <w:bookmarkEnd w:id="183"/>
    </w:p>
    <w:tbl>
      <w:tblPr>
        <w:tblStyle w:val="42"/>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1418"/>
        <w:gridCol w:w="1559"/>
        <w:gridCol w:w="3259"/>
        <w:gridCol w:w="15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BDD6EE" w:themeFill="accent1" w:themeFillTint="66"/>
            <w:vAlign w:val="center"/>
          </w:tcPr>
          <w:p>
            <w:pPr>
              <w:rPr>
                <w:b/>
                <w:szCs w:val="21"/>
              </w:rPr>
            </w:pPr>
            <w:r>
              <w:rPr>
                <w:rFonts w:hint="eastAsia"/>
                <w:b/>
                <w:color w:val="000000"/>
                <w:szCs w:val="21"/>
              </w:rPr>
              <w:t>会议类型</w:t>
            </w:r>
          </w:p>
        </w:tc>
        <w:tc>
          <w:tcPr>
            <w:tcW w:w="1418" w:type="dxa"/>
            <w:shd w:val="clear" w:color="auto" w:fill="BDD6EE" w:themeFill="accent1" w:themeFillTint="66"/>
            <w:vAlign w:val="center"/>
          </w:tcPr>
          <w:p>
            <w:pPr>
              <w:rPr>
                <w:b/>
                <w:szCs w:val="21"/>
              </w:rPr>
            </w:pPr>
            <w:r>
              <w:rPr>
                <w:rFonts w:hint="eastAsia"/>
                <w:b/>
                <w:color w:val="000000"/>
                <w:szCs w:val="21"/>
              </w:rPr>
              <w:t>会议时间</w:t>
            </w:r>
          </w:p>
        </w:tc>
        <w:tc>
          <w:tcPr>
            <w:tcW w:w="1559" w:type="dxa"/>
            <w:shd w:val="clear" w:color="auto" w:fill="BDD6EE" w:themeFill="accent1" w:themeFillTint="66"/>
          </w:tcPr>
          <w:p>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pPr>
              <w:rPr>
                <w:b/>
                <w:szCs w:val="21"/>
              </w:rPr>
            </w:pPr>
            <w:r>
              <w:rPr>
                <w:rFonts w:hint="eastAsia"/>
                <w:b/>
                <w:color w:val="000000"/>
                <w:szCs w:val="21"/>
              </w:rPr>
              <w:t>会议地点</w:t>
            </w:r>
          </w:p>
        </w:tc>
        <w:tc>
          <w:tcPr>
            <w:tcW w:w="1560" w:type="dxa"/>
            <w:shd w:val="clear" w:color="auto" w:fill="BDD6EE" w:themeFill="accent1" w:themeFillTint="66"/>
            <w:vAlign w:val="center"/>
          </w:tcPr>
          <w:p>
            <w:pPr>
              <w:rPr>
                <w:b/>
                <w:szCs w:val="21"/>
              </w:rPr>
            </w:pPr>
            <w:r>
              <w:rPr>
                <w:rFonts w:hint="eastAsia"/>
                <w:b/>
                <w:color w:val="000000"/>
                <w:szCs w:val="21"/>
              </w:rPr>
              <w:t>参与人员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szCs w:val="21"/>
              </w:rPr>
            </w:pPr>
            <w:r>
              <w:rPr>
                <w:rFonts w:hint="eastAsia"/>
                <w:bCs/>
                <w:color w:val="000000"/>
                <w:szCs w:val="21"/>
              </w:rPr>
              <w:t>每日例会</w:t>
            </w:r>
          </w:p>
        </w:tc>
        <w:tc>
          <w:tcPr>
            <w:tcW w:w="1418" w:type="dxa"/>
            <w:vAlign w:val="center"/>
          </w:tcPr>
          <w:p>
            <w:pPr>
              <w:rPr>
                <w:szCs w:val="21"/>
              </w:rPr>
            </w:pPr>
            <w:r>
              <w:rPr>
                <w:rFonts w:hint="eastAsia"/>
                <w:bCs/>
                <w:color w:val="000000"/>
                <w:szCs w:val="21"/>
              </w:rPr>
              <w:t>每周一，三，五</w:t>
            </w:r>
          </w:p>
        </w:tc>
        <w:tc>
          <w:tcPr>
            <w:tcW w:w="1559" w:type="dxa"/>
          </w:tcPr>
          <w:p>
            <w:pPr>
              <w:rPr>
                <w:bCs/>
                <w:color w:val="000000"/>
                <w:szCs w:val="21"/>
              </w:rPr>
            </w:pPr>
            <w:r>
              <w:rPr>
                <w:rFonts w:hint="eastAsia"/>
                <w:bCs/>
                <w:color w:val="000000"/>
                <w:szCs w:val="21"/>
              </w:rPr>
              <w:t>十五分钟</w:t>
            </w:r>
          </w:p>
        </w:tc>
        <w:tc>
          <w:tcPr>
            <w:tcW w:w="3259" w:type="dxa"/>
            <w:vAlign w:val="center"/>
          </w:tcPr>
          <w:p>
            <w:pPr>
              <w:rPr>
                <w:szCs w:val="21"/>
              </w:rPr>
            </w:pPr>
            <w:r>
              <w:rPr>
                <w:rFonts w:hint="eastAsia"/>
                <w:bCs/>
                <w:color w:val="000000"/>
                <w:szCs w:val="21"/>
              </w:rPr>
              <w:t>弘毅1-608</w:t>
            </w:r>
          </w:p>
        </w:tc>
        <w:tc>
          <w:tcPr>
            <w:tcW w:w="1560" w:type="dxa"/>
            <w:vAlign w:val="center"/>
          </w:tcPr>
          <w:p>
            <w:pPr>
              <w:rPr>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常规例会</w:t>
            </w:r>
          </w:p>
        </w:tc>
        <w:tc>
          <w:tcPr>
            <w:tcW w:w="1418" w:type="dxa"/>
            <w:vAlign w:val="center"/>
          </w:tcPr>
          <w:p>
            <w:pPr>
              <w:rPr>
                <w:bCs/>
                <w:color w:val="000000"/>
                <w:szCs w:val="21"/>
              </w:rPr>
            </w:pPr>
            <w:r>
              <w:rPr>
                <w:rFonts w:hint="eastAsia"/>
                <w:bCs/>
                <w:color w:val="000000"/>
                <w:szCs w:val="21"/>
              </w:rPr>
              <w:t>每周四，六</w:t>
            </w:r>
          </w:p>
        </w:tc>
        <w:tc>
          <w:tcPr>
            <w:tcW w:w="1559" w:type="dxa"/>
          </w:tcPr>
          <w:p>
            <w:pPr>
              <w:rPr>
                <w:bCs/>
                <w:color w:val="000000"/>
                <w:szCs w:val="21"/>
              </w:rPr>
            </w:pPr>
            <w:r>
              <w:rPr>
                <w:rFonts w:hint="eastAsia"/>
                <w:bCs/>
                <w:color w:val="000000"/>
                <w:szCs w:val="21"/>
              </w:rPr>
              <w:t>一小时左右</w:t>
            </w:r>
          </w:p>
        </w:tc>
        <w:tc>
          <w:tcPr>
            <w:tcW w:w="3259" w:type="dxa"/>
            <w:vAlign w:val="center"/>
          </w:tcPr>
          <w:p>
            <w:pPr>
              <w:rPr>
                <w:bCs/>
                <w:color w:val="000000"/>
                <w:szCs w:val="21"/>
              </w:rPr>
            </w:pPr>
            <w:r>
              <w:rPr>
                <w:rFonts w:hint="eastAsia"/>
                <w:bCs/>
                <w:color w:val="000000"/>
                <w:szCs w:val="21"/>
              </w:rPr>
              <w:t>弘毅1-608</w:t>
            </w:r>
          </w:p>
        </w:tc>
        <w:tc>
          <w:tcPr>
            <w:tcW w:w="1560" w:type="dxa"/>
            <w:vAlign w:val="center"/>
          </w:tcPr>
          <w:p>
            <w:pPr>
              <w:rPr>
                <w:color w:val="000000"/>
                <w:szCs w:val="21"/>
              </w:rPr>
            </w:pPr>
            <w:r>
              <w:rPr>
                <w:rFonts w:hint="eastAsia"/>
                <w:color w:val="000000"/>
                <w:szCs w:val="21"/>
              </w:rPr>
              <w:t>G07全组人员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vAlign w:val="center"/>
          </w:tcPr>
          <w:p>
            <w:pPr>
              <w:rPr>
                <w:bCs/>
                <w:color w:val="000000"/>
                <w:szCs w:val="21"/>
              </w:rPr>
            </w:pPr>
            <w:r>
              <w:rPr>
                <w:rFonts w:hint="eastAsia"/>
                <w:bCs/>
                <w:color w:val="000000"/>
                <w:szCs w:val="21"/>
              </w:rPr>
              <w:t>紧急会议</w:t>
            </w:r>
          </w:p>
        </w:tc>
        <w:tc>
          <w:tcPr>
            <w:tcW w:w="1418" w:type="dxa"/>
            <w:vAlign w:val="center"/>
          </w:tcPr>
          <w:p>
            <w:pPr>
              <w:rPr>
                <w:bCs/>
                <w:color w:val="000000"/>
                <w:szCs w:val="21"/>
              </w:rPr>
            </w:pPr>
            <w:r>
              <w:rPr>
                <w:rFonts w:hint="eastAsia"/>
                <w:bCs/>
                <w:color w:val="000000"/>
                <w:szCs w:val="21"/>
              </w:rPr>
              <w:t>任何时间</w:t>
            </w:r>
          </w:p>
        </w:tc>
        <w:tc>
          <w:tcPr>
            <w:tcW w:w="1559" w:type="dxa"/>
          </w:tcPr>
          <w:p>
            <w:pPr>
              <w:rPr>
                <w:bCs/>
                <w:color w:val="000000"/>
                <w:szCs w:val="21"/>
              </w:rPr>
            </w:pPr>
            <w:r>
              <w:rPr>
                <w:rFonts w:hint="eastAsia"/>
                <w:bCs/>
                <w:color w:val="000000"/>
                <w:szCs w:val="21"/>
              </w:rPr>
              <w:t>时间不定</w:t>
            </w:r>
          </w:p>
        </w:tc>
        <w:tc>
          <w:tcPr>
            <w:tcW w:w="3259" w:type="dxa"/>
            <w:vAlign w:val="center"/>
          </w:tcPr>
          <w:p>
            <w:pPr>
              <w:rPr>
                <w:bCs/>
                <w:color w:val="000000"/>
                <w:szCs w:val="21"/>
              </w:rPr>
            </w:pPr>
            <w:r>
              <w:rPr>
                <w:rFonts w:hint="eastAsia"/>
                <w:bCs/>
                <w:color w:val="000000"/>
                <w:szCs w:val="21"/>
              </w:rPr>
              <w:t>弘毅1-608，理四空教室</w:t>
            </w:r>
          </w:p>
        </w:tc>
        <w:tc>
          <w:tcPr>
            <w:tcW w:w="1560" w:type="dxa"/>
            <w:vAlign w:val="center"/>
          </w:tcPr>
          <w:p>
            <w:pPr>
              <w:rPr>
                <w:color w:val="000000"/>
                <w:szCs w:val="21"/>
              </w:rPr>
            </w:pPr>
            <w:r>
              <w:rPr>
                <w:rFonts w:hint="eastAsia"/>
                <w:color w:val="000000"/>
                <w:szCs w:val="21"/>
              </w:rPr>
              <w:t>G07全组人员</w:t>
            </w:r>
          </w:p>
        </w:tc>
      </w:tr>
    </w:tbl>
    <w:p/>
    <w:p/>
    <w:p>
      <w:pPr>
        <w:pStyle w:val="61"/>
      </w:pPr>
      <w:bookmarkStart w:id="184" w:name="_Toc24910"/>
      <w:r>
        <w:t>获取资源</w:t>
      </w:r>
      <w:bookmarkEnd w:id="184"/>
    </w:p>
    <w:p>
      <w:r>
        <w:t>获取项目所需的团队成员、设施、设备、材料、用品和其他资源的过程。</w:t>
      </w:r>
    </w:p>
    <w:p>
      <w:r>
        <w:rPr>
          <w:rFonts w:hint="eastAsia"/>
        </w:rPr>
        <w:t>任务与资源分配：需根据实际情况小组商讨决定。</w:t>
      </w:r>
    </w:p>
    <w:p/>
    <w:p>
      <w:pPr>
        <w:pStyle w:val="61"/>
      </w:pPr>
      <w:bookmarkStart w:id="185" w:name="_Toc17199"/>
      <w:r>
        <w:t>建设团队</w:t>
      </w:r>
      <w:bookmarkEnd w:id="185"/>
    </w:p>
    <w:p>
      <w:r>
        <w:t>提高工作能力，促进团队成员互动，改善团队整体氛围，以提高项目绩效的过程。</w:t>
      </w:r>
    </w:p>
    <w:p>
      <w:pPr>
        <w:pStyle w:val="69"/>
      </w:pPr>
      <w:bookmarkStart w:id="186" w:name="_Toc14028"/>
      <w:r>
        <w:t>团队绩效评价</w:t>
      </w:r>
      <w:bookmarkEnd w:id="186"/>
    </w:p>
    <w:p>
      <w:r>
        <w:t>每个阶段结束后小组会进行一次绩效评价</w:t>
      </w:r>
      <w:r>
        <w:rPr>
          <w:rFonts w:hint="eastAsia"/>
        </w:rPr>
        <w:t>，</w:t>
      </w:r>
    </w:p>
    <w:p>
      <w:r>
        <w:t>详见</w:t>
      </w:r>
      <w:r>
        <w:rPr>
          <w:rFonts w:hint="eastAsia"/>
        </w:rPr>
        <w:t>《小组绩效评价》。</w:t>
      </w:r>
    </w:p>
    <w:p>
      <w:pPr>
        <w:pStyle w:val="61"/>
      </w:pPr>
      <w:bookmarkStart w:id="187" w:name="_Toc8165"/>
      <w:r>
        <w:t>管理团队</w:t>
      </w:r>
      <w:bookmarkEnd w:id="187"/>
    </w:p>
    <w:p>
      <w:r>
        <w:t>跟踪团队成员工作表现，提供反馈，解决问题并管理团队变更，以优化项目绩效</w:t>
      </w:r>
      <w:r>
        <w:rPr>
          <w:rFonts w:hint="eastAsia"/>
        </w:rPr>
        <w:t>的过程。</w:t>
      </w:r>
    </w:p>
    <w:p/>
    <w:p>
      <w:r>
        <w:t>小组成员之间互相检查每阶段的任务</w:t>
      </w:r>
      <w:r>
        <w:rPr>
          <w:rFonts w:hint="eastAsia"/>
        </w:rPr>
        <w:t>。</w:t>
      </w:r>
    </w:p>
    <w:p/>
    <w:p/>
    <w:p/>
    <w:p>
      <w:pPr>
        <w:pStyle w:val="61"/>
      </w:pPr>
      <w:bookmarkStart w:id="188" w:name="_Toc10684"/>
      <w:r>
        <w:t>控制资源</w:t>
      </w:r>
      <w:bookmarkEnd w:id="188"/>
    </w:p>
    <w:p>
      <w:r>
        <w:t>确保按计划为项目分配实物资源，以及根据资源使用计划监督资源实际使用情况，</w:t>
      </w:r>
      <w:r>
        <w:rPr>
          <w:rFonts w:hint="eastAsia"/>
        </w:rPr>
        <w:t>并采取必要纠正措施的过程。</w:t>
      </w:r>
    </w:p>
    <w:p/>
    <w:p>
      <w:bookmarkStart w:id="189" w:name="_Toc497072233"/>
    </w:p>
    <w:bookmarkEnd w:id="189"/>
    <w:p/>
    <w:p>
      <w:pPr>
        <w:pStyle w:val="59"/>
      </w:pPr>
      <w:bookmarkStart w:id="190" w:name="_Toc18947"/>
      <w:r>
        <w:t>沟通管理计划</w:t>
      </w:r>
      <w:bookmarkEnd w:id="190"/>
    </w:p>
    <w:p>
      <w:pPr>
        <w:pStyle w:val="61"/>
      </w:pPr>
      <w:bookmarkStart w:id="191" w:name="_Toc18492"/>
      <w:r>
        <w:t>干系人手册</w:t>
      </w:r>
      <w:bookmarkEnd w:id="191"/>
    </w:p>
    <w:tbl>
      <w:tblPr>
        <w:tblStyle w:val="41"/>
        <w:tblW w:w="938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7"/>
        <w:gridCol w:w="1134"/>
        <w:gridCol w:w="2547"/>
        <w:gridCol w:w="1563"/>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BDD7EE"/>
            <w:vAlign w:val="center"/>
          </w:tcPr>
          <w:p>
            <w:pPr>
              <w:rPr>
                <w:rFonts w:ascii="等线" w:hAnsi="等线" w:eastAsia="等线"/>
                <w:b/>
                <w:color w:val="000000"/>
                <w:sz w:val="22"/>
              </w:rPr>
            </w:pPr>
            <w:bookmarkStart w:id="192" w:name="_Hlk497347495"/>
            <w:r>
              <w:rPr>
                <w:rFonts w:hint="eastAsia" w:ascii="等线" w:hAnsi="等线" w:eastAsia="等线"/>
                <w:b/>
                <w:color w:val="000000"/>
                <w:sz w:val="22"/>
              </w:rPr>
              <w:t>积极干系人</w:t>
            </w:r>
          </w:p>
        </w:tc>
        <w:tc>
          <w:tcPr>
            <w:tcW w:w="1134"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提出者</w:t>
            </w:r>
          </w:p>
        </w:tc>
        <w:tc>
          <w:tcPr>
            <w:tcW w:w="2547"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联系方式</w:t>
            </w:r>
          </w:p>
        </w:tc>
        <w:tc>
          <w:tcPr>
            <w:tcW w:w="1563" w:type="dxa"/>
            <w:shd w:val="clear" w:color="000000" w:fill="BDD7EE"/>
          </w:tcPr>
          <w:p>
            <w:pPr>
              <w:rPr>
                <w:rFonts w:ascii="等线" w:hAnsi="等线" w:eastAsia="等线"/>
                <w:b/>
                <w:color w:val="000000"/>
                <w:sz w:val="22"/>
              </w:rPr>
            </w:pPr>
            <w:r>
              <w:rPr>
                <w:rFonts w:hint="eastAsia" w:ascii="等线" w:hAnsi="等线" w:eastAsia="等线"/>
                <w:b/>
                <w:color w:val="000000"/>
                <w:sz w:val="22"/>
              </w:rPr>
              <w:t>所在地</w:t>
            </w:r>
          </w:p>
        </w:tc>
        <w:tc>
          <w:tcPr>
            <w:tcW w:w="2693" w:type="dxa"/>
            <w:shd w:val="clear" w:color="000000" w:fill="BDD7EE"/>
            <w:vAlign w:val="center"/>
          </w:tcPr>
          <w:p>
            <w:pPr>
              <w:rPr>
                <w:rFonts w:ascii="等线" w:hAnsi="等线" w:eastAsia="等线"/>
                <w:b/>
                <w:color w:val="000000"/>
                <w:sz w:val="22"/>
              </w:rPr>
            </w:pPr>
            <w:r>
              <w:rPr>
                <w:rFonts w:hint="eastAsia" w:ascii="等线" w:hAnsi="等线" w:eastAsia="等线"/>
                <w:b/>
                <w:color w:val="000000"/>
                <w:sz w:val="22"/>
              </w:rPr>
              <w:t>干系人对该项目是否提过有价值的意见或帮助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3372536516</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赵伟宏</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1</w:t>
            </w:r>
            <w:r>
              <w:rPr>
                <w:rFonts w:hint="eastAsia" w:asciiTheme="minorEastAsia" w:hAnsiTheme="minorEastAsia" w:eastAsiaTheme="minorEastAsia"/>
                <w:sz w:val="20"/>
                <w:szCs w:val="20"/>
              </w:rPr>
              <w:t>3588151048</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陈帆</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17195864903</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524</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13588759320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刘浥</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rPr>
                <w:rFonts w:hint="eastAsia"/>
              </w:rPr>
              <w:t>13588742787</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603</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杨枨</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张荣阳</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"mailto:yangc@zucc.edu.cn" </w:instrText>
            </w:r>
            <w:r>
              <w:fldChar w:fldCharType="separate"/>
            </w:r>
            <w:r>
              <w:rPr>
                <w:rFonts w:asciiTheme="minorEastAsia" w:hAnsiTheme="minorEastAsia" w:eastAsiaTheme="minorEastAsia"/>
                <w:sz w:val="20"/>
                <w:szCs w:val="20"/>
              </w:rPr>
              <w:t>yangc@zucc.edu.cn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理4系主任</w:t>
            </w:r>
            <w:r>
              <w:rPr>
                <w:rFonts w:asciiTheme="minorEastAsia" w:hAnsiTheme="minorEastAsia" w:eastAsiaTheme="minorEastAsia"/>
                <w:sz w:val="20"/>
                <w:szCs w:val="20"/>
              </w:rPr>
              <w:t>办公室</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侯宏仑</w:t>
            </w:r>
          </w:p>
        </w:tc>
        <w:tc>
          <w:tcPr>
            <w:tcW w:w="1134" w:type="dxa"/>
            <w:shd w:val="clear" w:color="000000" w:fill="C6E0B4"/>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fldChar w:fldCharType="begin"/>
            </w:r>
            <w:r>
              <w:instrText xml:space="preserve"> HYPERLINK "mailto:houhl@zucc.edu.cn" </w:instrText>
            </w:r>
            <w:r>
              <w:fldChar w:fldCharType="separate"/>
            </w:r>
            <w:r>
              <w:rPr>
                <w:rFonts w:asciiTheme="minorEastAsia" w:hAnsiTheme="minorEastAsia" w:eastAsiaTheme="minorEastAsia"/>
                <w:sz w:val="20"/>
                <w:szCs w:val="20"/>
              </w:rPr>
              <w:t>houhl@zucc.edu.cn</w:t>
            </w:r>
            <w:r>
              <w:rPr>
                <w:rFonts w:asciiTheme="minorEastAsia" w:hAnsiTheme="minorEastAsia" w:eastAsiaTheme="minorEastAsia"/>
                <w:sz w:val="20"/>
                <w:szCs w:val="20"/>
              </w:rPr>
              <w:fldChar w:fldCharType="end"/>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501</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张嘉诚</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13305847480</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赵豪杰</w:t>
            </w:r>
          </w:p>
        </w:tc>
        <w:tc>
          <w:tcPr>
            <w:tcW w:w="1134" w:type="dxa"/>
            <w:shd w:val="clear" w:color="000000" w:fill="FFFF00"/>
            <w:vAlign w:val="center"/>
          </w:tcPr>
          <w:p>
            <w:pPr>
              <w:rPr>
                <w:rFonts w:ascii="等线" w:hAnsi="等线" w:eastAsia="等线"/>
                <w:color w:val="000000"/>
                <w:sz w:val="22"/>
              </w:rPr>
            </w:pPr>
            <w:r>
              <w:rPr>
                <w:rFonts w:hint="eastAsia" w:ascii="等线" w:hAnsi="等线" w:eastAsia="等线"/>
                <w:color w:val="000000"/>
                <w:sz w:val="22"/>
              </w:rPr>
              <w:t>林翼力</w:t>
            </w:r>
          </w:p>
        </w:tc>
        <w:tc>
          <w:tcPr>
            <w:tcW w:w="2547" w:type="dxa"/>
            <w:shd w:val="clear" w:color="auto" w:fill="auto"/>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15968120935</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理4</w:t>
            </w:r>
            <w:r>
              <w:rPr>
                <w:rFonts w:asciiTheme="minorEastAsia" w:hAnsiTheme="minorEastAsia" w:eastAsiaTheme="minorEastAsia"/>
                <w:sz w:val="20"/>
                <w:szCs w:val="20"/>
              </w:rPr>
              <w:t>-</w:t>
            </w:r>
            <w:r>
              <w:rPr>
                <w:rFonts w:hint="eastAsia" w:asciiTheme="minorEastAsia" w:hAnsiTheme="minorEastAsia" w:eastAsiaTheme="minorEastAsia"/>
                <w:sz w:val="20"/>
                <w:szCs w:val="20"/>
              </w:rPr>
              <w:t>409</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助教陈栩</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陈帆</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41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助教冯一鸣</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刘浥</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6</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90</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618</w:t>
            </w: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助教陈妍蓝</w:t>
            </w:r>
          </w:p>
        </w:tc>
        <w:tc>
          <w:tcPr>
            <w:tcW w:w="1134" w:type="dxa"/>
            <w:shd w:val="clear" w:color="000000" w:fill="9BC2E6"/>
            <w:vAlign w:val="center"/>
          </w:tcPr>
          <w:p>
            <w:pPr>
              <w:rPr>
                <w:rFonts w:ascii="等线" w:hAnsi="等线" w:eastAsia="等线"/>
                <w:color w:val="000000"/>
                <w:sz w:val="22"/>
              </w:rPr>
            </w:pPr>
            <w:r>
              <w:rPr>
                <w:rFonts w:hint="eastAsia" w:ascii="等线" w:hAnsi="等线" w:eastAsia="等线"/>
                <w:color w:val="000000"/>
                <w:sz w:val="22"/>
              </w:rPr>
              <w:t>赵伟宏</w:t>
            </w:r>
          </w:p>
        </w:tc>
        <w:tc>
          <w:tcPr>
            <w:tcW w:w="2547" w:type="dxa"/>
            <w:shd w:val="clear" w:color="auto" w:fill="auto"/>
            <w:vAlign w:val="center"/>
          </w:tcPr>
          <w:p>
            <w:pPr>
              <w:rPr>
                <w:rFonts w:asciiTheme="minorEastAsia" w:hAnsiTheme="minorEastAsia" w:eastAsiaTheme="minorEastAsia"/>
                <w:sz w:val="20"/>
                <w:szCs w:val="20"/>
              </w:rPr>
            </w:pPr>
            <w:r>
              <w:rPr>
                <w:rFonts w:asciiTheme="minorEastAsia" w:hAnsiTheme="minorEastAsia" w:eastAsiaTheme="minorEastAsia"/>
                <w:sz w:val="20"/>
                <w:szCs w:val="20"/>
              </w:rPr>
              <w:t>31</w:t>
            </w:r>
            <w:r>
              <w:rPr>
                <w:rFonts w:hint="eastAsia" w:asciiTheme="minorEastAsia" w:hAnsiTheme="minorEastAsia" w:eastAsiaTheme="minorEastAsia"/>
                <w:sz w:val="20"/>
                <w:szCs w:val="20"/>
              </w:rPr>
              <w:t>5</w:t>
            </w:r>
            <w:r>
              <w:rPr>
                <w:rFonts w:asciiTheme="minorEastAsia" w:hAnsiTheme="minorEastAsia" w:eastAsiaTheme="minorEastAsia"/>
                <w:sz w:val="20"/>
                <w:szCs w:val="20"/>
              </w:rPr>
              <w:t>013</w:t>
            </w:r>
            <w:r>
              <w:rPr>
                <w:rFonts w:hint="eastAsia" w:asciiTheme="minorEastAsia" w:hAnsiTheme="minorEastAsia" w:eastAsiaTheme="minorEastAsia"/>
                <w:sz w:val="20"/>
                <w:szCs w:val="20"/>
              </w:rPr>
              <w:t>91</w:t>
            </w:r>
            <w:r>
              <w:rPr>
                <w:rFonts w:asciiTheme="minorEastAsia" w:hAnsiTheme="minorEastAsia" w:eastAsiaTheme="minorEastAsia"/>
                <w:sz w:val="20"/>
                <w:szCs w:val="20"/>
              </w:rPr>
              <w:t>@stu.zucc.edu.cn</w:t>
            </w: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r>
              <w:rPr>
                <w:rFonts w:hint="eastAsia" w:asciiTheme="minorEastAsia" w:hAnsiTheme="minorEastAsia" w:eastAsiaTheme="minorEastAsia"/>
                <w:sz w:val="20"/>
                <w:szCs w:val="20"/>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渔具店老板代表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用户代表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bookmarkEnd w:id="192"/>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F4B084"/>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游客代表</w:t>
            </w:r>
          </w:p>
        </w:tc>
        <w:tc>
          <w:tcPr>
            <w:tcW w:w="1134" w:type="dxa"/>
            <w:shd w:val="clear" w:color="000000" w:fill="F4B084"/>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1447" w:type="dxa"/>
            <w:shd w:val="clear" w:color="000000" w:fill="D9E1F2"/>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1447" w:type="dxa"/>
            <w:shd w:val="clear" w:color="000000" w:fill="D9E1F2"/>
            <w:vAlign w:val="center"/>
          </w:tcPr>
          <w:p>
            <w:pPr>
              <w:rPr>
                <w:rFonts w:ascii="等线" w:hAnsi="等线" w:eastAsia="等线"/>
                <w:color w:val="000000"/>
                <w:sz w:val="22"/>
              </w:rPr>
            </w:pPr>
            <w:r>
              <w:rPr>
                <w:rFonts w:hint="eastAsia" w:ascii="等线" w:hAnsi="等线" w:eastAsia="等线"/>
                <w:color w:val="000000"/>
                <w:sz w:val="22"/>
                <w:lang w:val="en-US" w:eastAsia="zh-CN"/>
              </w:rPr>
              <w:t>间接用户代表</w:t>
            </w:r>
          </w:p>
        </w:tc>
        <w:tc>
          <w:tcPr>
            <w:tcW w:w="1134" w:type="dxa"/>
            <w:shd w:val="clear" w:color="000000" w:fill="D9E1F2"/>
            <w:vAlign w:val="center"/>
          </w:tcPr>
          <w:p>
            <w:pPr>
              <w:rPr>
                <w:rFonts w:ascii="等线" w:hAnsi="等线" w:eastAsia="等线"/>
                <w:color w:val="000000"/>
                <w:sz w:val="22"/>
              </w:rPr>
            </w:pPr>
          </w:p>
        </w:tc>
        <w:tc>
          <w:tcPr>
            <w:tcW w:w="2547" w:type="dxa"/>
            <w:shd w:val="clear" w:color="auto" w:fill="auto"/>
            <w:vAlign w:val="center"/>
          </w:tcPr>
          <w:p>
            <w:pPr>
              <w:rPr>
                <w:rFonts w:asciiTheme="minorEastAsia" w:hAnsiTheme="minorEastAsia" w:eastAsiaTheme="minorEastAsia"/>
                <w:sz w:val="20"/>
                <w:szCs w:val="20"/>
              </w:rPr>
            </w:pPr>
          </w:p>
        </w:tc>
        <w:tc>
          <w:tcPr>
            <w:tcW w:w="1563" w:type="dxa"/>
          </w:tcPr>
          <w:p>
            <w:pPr>
              <w:rPr>
                <w:rFonts w:asciiTheme="minorEastAsia" w:hAnsiTheme="minorEastAsia" w:eastAsiaTheme="minorEastAsia"/>
                <w:sz w:val="20"/>
                <w:szCs w:val="20"/>
              </w:rPr>
            </w:pPr>
          </w:p>
        </w:tc>
        <w:tc>
          <w:tcPr>
            <w:tcW w:w="2693" w:type="dxa"/>
            <w:vAlign w:val="center"/>
          </w:tcPr>
          <w:p>
            <w:pPr>
              <w:rPr>
                <w:rFonts w:asciiTheme="minorEastAsia" w:hAnsiTheme="minorEastAsia" w:eastAsiaTheme="minorEastAsia"/>
                <w:sz w:val="20"/>
                <w:szCs w:val="20"/>
              </w:rPr>
            </w:pPr>
          </w:p>
        </w:tc>
      </w:tr>
    </w:tbl>
    <w:p/>
    <w:p>
      <w:pPr>
        <w:pStyle w:val="61"/>
      </w:pPr>
      <w:bookmarkStart w:id="193" w:name="_Toc10005"/>
      <w:r>
        <w:t>对外沟通形式</w:t>
      </w:r>
      <w:bookmarkEnd w:id="193"/>
    </w:p>
    <w:p>
      <w:pPr>
        <w:pStyle w:val="69"/>
      </w:pPr>
      <w:bookmarkStart w:id="194" w:name="_Toc23016"/>
      <w:r>
        <w:t>正式沟通计划</w:t>
      </w:r>
      <w:bookmarkEnd w:id="194"/>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周常会议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asciiTheme="minorEastAsia" w:hAnsiTheme="minorEastAsia" w:eastAsiaTheme="minorEastAsia"/>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理四409</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每周四晚上和周六晚上</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日常进度报告</w:t>
            </w:r>
          </w:p>
        </w:tc>
        <w:tc>
          <w:tcPr>
            <w:tcW w:w="1386"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QQ</w:t>
            </w:r>
            <w:r>
              <w:rPr>
                <w:rFonts w:hint="eastAsia" w:cs="Times New Roman" w:asciiTheme="minorHAnsi" w:hAnsiTheme="minorHAnsi" w:eastAsiaTheme="minorEastAsia"/>
                <w:kern w:val="2"/>
                <w:sz w:val="20"/>
                <w:szCs w:val="20"/>
              </w:rPr>
              <w:t>群报告</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访谈</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根据预约地点</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根据预约时间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全体组员和用户代表</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座谈开会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p>
            <w:pPr>
              <w:widowControl w:val="0"/>
              <w:jc w:val="both"/>
              <w:rPr>
                <w:rFonts w:cs="Times New Roman" w:asciiTheme="minorHAnsi" w:hAnsiTheme="minorHAnsi" w:eastAsiaTheme="minorEastAsia"/>
                <w:kern w:val="2"/>
                <w:sz w:val="20"/>
                <w:szCs w:val="20"/>
              </w:rPr>
            </w:pP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每天</w:t>
            </w:r>
            <w:r>
              <w:rPr>
                <w:rFonts w:cs="Times New Roman" w:asciiTheme="minorHAnsi" w:hAnsiTheme="minorHAnsi" w:eastAsiaTheme="minorEastAsia"/>
                <w:kern w:val="2"/>
                <w:sz w:val="20"/>
                <w:szCs w:val="20"/>
              </w:rPr>
              <w:t>23:00</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r>
        <w:tab/>
      </w:r>
    </w:p>
    <w:p>
      <w:pPr>
        <w:pStyle w:val="69"/>
      </w:pPr>
      <w:bookmarkStart w:id="195" w:name="_Toc32647"/>
      <w:r>
        <w:t>非正式沟通计划</w:t>
      </w:r>
      <w:bookmarkEnd w:id="195"/>
    </w:p>
    <w:tbl>
      <w:tblPr>
        <w:tblStyle w:val="42"/>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3"/>
        <w:gridCol w:w="1386"/>
        <w:gridCol w:w="1439"/>
        <w:gridCol w:w="1427"/>
        <w:gridCol w:w="1364"/>
        <w:gridCol w:w="13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shd w:val="clear" w:color="auto" w:fill="BDD6EE" w:themeFill="accent1" w:themeFillTint="66"/>
          </w:tcPr>
          <w:p>
            <w:pPr>
              <w:widowControl w:val="0"/>
              <w:jc w:val="both"/>
              <w:rPr>
                <w:b/>
                <w:sz w:val="20"/>
                <w:szCs w:val="20"/>
              </w:rPr>
            </w:pPr>
            <w:r>
              <w:rPr>
                <w:rFonts w:hint="eastAsia" w:cs="Times New Roman" w:asciiTheme="minorHAnsi" w:hAnsiTheme="minorHAnsi" w:eastAsiaTheme="minorEastAsia"/>
                <w:b/>
                <w:kern w:val="2"/>
                <w:sz w:val="20"/>
                <w:szCs w:val="20"/>
              </w:rPr>
              <w:t>沟通计划</w:t>
            </w:r>
          </w:p>
        </w:tc>
        <w:tc>
          <w:tcPr>
            <w:tcW w:w="1386"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沟通方式</w:t>
            </w:r>
          </w:p>
        </w:tc>
        <w:tc>
          <w:tcPr>
            <w:tcW w:w="1439"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沟通地点</w:t>
            </w:r>
          </w:p>
        </w:tc>
        <w:tc>
          <w:tcPr>
            <w:tcW w:w="142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沟通时间</w:t>
            </w:r>
          </w:p>
        </w:tc>
        <w:tc>
          <w:tcPr>
            <w:tcW w:w="1364"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参与人员</w:t>
            </w:r>
          </w:p>
        </w:tc>
        <w:tc>
          <w:tcPr>
            <w:tcW w:w="1317" w:type="dxa"/>
            <w:shd w:val="clear" w:color="auto" w:fill="BDD6EE" w:themeFill="accent1" w:themeFillTint="66"/>
          </w:tcPr>
          <w:p>
            <w:pPr>
              <w:widowControl w:val="0"/>
              <w:jc w:val="both"/>
              <w:rPr>
                <w:rFonts w:cs="Times New Roman" w:asciiTheme="minorHAnsi" w:hAnsiTheme="minorHAnsi" w:eastAsiaTheme="minorEastAsia"/>
                <w:b/>
                <w:kern w:val="2"/>
                <w:sz w:val="20"/>
                <w:szCs w:val="20"/>
              </w:rPr>
            </w:pPr>
            <w:r>
              <w:rPr>
                <w:rFonts w:hint="eastAsia" w:cs="Times New Roman" w:asciiTheme="minorHAnsi" w:hAnsiTheme="minorHAnsi" w:eastAsiaTheme="minorEastAsia"/>
                <w:b/>
                <w:kern w:val="2"/>
                <w:sz w:val="20"/>
                <w:szCs w:val="20"/>
              </w:rPr>
              <w:t>产出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面谈</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日常沟通</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QQ</w:t>
            </w:r>
          </w:p>
        </w:tc>
        <w:tc>
          <w:tcPr>
            <w:tcW w:w="1439"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网络</w:t>
            </w:r>
          </w:p>
        </w:tc>
        <w:tc>
          <w:tcPr>
            <w:tcW w:w="142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随机</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63"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紧急会议</w:t>
            </w:r>
          </w:p>
        </w:tc>
        <w:tc>
          <w:tcPr>
            <w:tcW w:w="1386"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开会</w:t>
            </w:r>
          </w:p>
        </w:tc>
        <w:tc>
          <w:tcPr>
            <w:tcW w:w="1439" w:type="dxa"/>
          </w:tcPr>
          <w:p>
            <w:pPr>
              <w:widowControl w:val="0"/>
              <w:jc w:val="both"/>
              <w:rPr>
                <w:rFonts w:cs="Times New Roman" w:asciiTheme="minorHAnsi" w:hAnsiTheme="minorHAnsi" w:eastAsiaTheme="minorEastAsia"/>
                <w:kern w:val="2"/>
                <w:sz w:val="20"/>
                <w:szCs w:val="20"/>
              </w:rPr>
            </w:pPr>
            <w:r>
              <w:rPr>
                <w:rFonts w:hint="eastAsia" w:asciiTheme="minorEastAsia" w:hAnsiTheme="minorEastAsia" w:eastAsiaTheme="minorEastAsia"/>
                <w:sz w:val="20"/>
                <w:szCs w:val="20"/>
              </w:rPr>
              <w:t>弘毅1</w:t>
            </w:r>
            <w:r>
              <w:rPr>
                <w:rFonts w:asciiTheme="minorEastAsia" w:hAnsiTheme="minorEastAsia" w:eastAsiaTheme="minorEastAsia"/>
                <w:sz w:val="20"/>
                <w:szCs w:val="20"/>
              </w:rPr>
              <w:t>-</w:t>
            </w:r>
            <w:r>
              <w:rPr>
                <w:rFonts w:hint="eastAsia" w:asciiTheme="minorEastAsia" w:hAnsiTheme="minorEastAsia" w:eastAsiaTheme="minorEastAsia"/>
                <w:sz w:val="20"/>
                <w:szCs w:val="20"/>
              </w:rPr>
              <w:t>608</w:t>
            </w:r>
          </w:p>
        </w:tc>
        <w:tc>
          <w:tcPr>
            <w:tcW w:w="1427" w:type="dxa"/>
          </w:tcPr>
          <w:p>
            <w:pPr>
              <w:widowControl w:val="0"/>
              <w:jc w:val="both"/>
              <w:rPr>
                <w:rFonts w:cs="Times New Roman" w:asciiTheme="minorHAnsi" w:hAnsiTheme="minorHAnsi" w:eastAsiaTheme="minorEastAsia"/>
                <w:kern w:val="2"/>
                <w:sz w:val="20"/>
                <w:szCs w:val="20"/>
              </w:rPr>
            </w:pPr>
            <w:r>
              <w:rPr>
                <w:rFonts w:cs="Times New Roman" w:asciiTheme="minorHAnsi" w:hAnsiTheme="minorHAnsi" w:eastAsiaTheme="minorEastAsia"/>
                <w:kern w:val="2"/>
                <w:sz w:val="20"/>
                <w:szCs w:val="20"/>
              </w:rPr>
              <w:t>PM</w:t>
            </w:r>
            <w:r>
              <w:rPr>
                <w:rFonts w:hint="eastAsia" w:cs="Times New Roman" w:asciiTheme="minorHAnsi" w:hAnsiTheme="minorHAnsi" w:eastAsiaTheme="minorEastAsia"/>
                <w:kern w:val="2"/>
                <w:sz w:val="20"/>
                <w:szCs w:val="20"/>
              </w:rPr>
              <w:t>下达时间</w:t>
            </w:r>
          </w:p>
        </w:tc>
        <w:tc>
          <w:tcPr>
            <w:tcW w:w="1364"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全体成员</w:t>
            </w:r>
          </w:p>
        </w:tc>
        <w:tc>
          <w:tcPr>
            <w:tcW w:w="1317" w:type="dxa"/>
          </w:tcPr>
          <w:p>
            <w:pPr>
              <w:widowControl w:val="0"/>
              <w:jc w:val="both"/>
              <w:rPr>
                <w:rFonts w:cs="Times New Roman" w:asciiTheme="minorHAnsi" w:hAnsiTheme="minorHAnsi" w:eastAsiaTheme="minorEastAsia"/>
                <w:kern w:val="2"/>
                <w:sz w:val="20"/>
                <w:szCs w:val="20"/>
              </w:rPr>
            </w:pPr>
            <w:r>
              <w:rPr>
                <w:rFonts w:hint="eastAsia" w:cs="Times New Roman" w:asciiTheme="minorHAnsi" w:hAnsiTheme="minorHAnsi" w:eastAsiaTheme="minorEastAsia"/>
                <w:kern w:val="2"/>
                <w:sz w:val="20"/>
                <w:szCs w:val="20"/>
              </w:rPr>
              <w:t>会议纪要</w:t>
            </w:r>
            <w:r>
              <w:rPr>
                <w:rFonts w:cs="Times New Roman" w:asciiTheme="minorHAnsi" w:hAnsiTheme="minorHAnsi" w:eastAsiaTheme="minorEastAsia"/>
                <w:kern w:val="2"/>
                <w:sz w:val="20"/>
                <w:szCs w:val="20"/>
              </w:rPr>
              <w:t>/</w:t>
            </w:r>
            <w:r>
              <w:rPr>
                <w:rFonts w:hint="eastAsia" w:cs="Times New Roman" w:asciiTheme="minorHAnsi" w:hAnsiTheme="minorHAnsi" w:eastAsiaTheme="minorEastAsia"/>
                <w:kern w:val="2"/>
                <w:sz w:val="20"/>
                <w:szCs w:val="20"/>
              </w:rPr>
              <w:t>录音文件</w:t>
            </w:r>
          </w:p>
        </w:tc>
      </w:tr>
    </w:tbl>
    <w:p/>
    <w:p>
      <w:pPr>
        <w:pStyle w:val="69"/>
      </w:pPr>
      <w:bookmarkStart w:id="196" w:name="_Toc4050"/>
      <w:r>
        <w:t>特殊沟通计划</w:t>
      </w:r>
      <w:bookmarkEnd w:id="196"/>
    </w:p>
    <w:p>
      <w:pPr>
        <w:ind w:firstLine="420"/>
      </w:pPr>
      <w:r>
        <w:rPr>
          <w:rFonts w:hint="eastAsia"/>
        </w:rPr>
        <w:t>暂无</w:t>
      </w:r>
    </w:p>
    <w:p>
      <w:pPr>
        <w:pStyle w:val="61"/>
      </w:pPr>
      <w:bookmarkStart w:id="197" w:name="_Toc26922"/>
      <w:r>
        <w:t>限制沟通因素</w:t>
      </w:r>
      <w:bookmarkEnd w:id="197"/>
    </w:p>
    <w:p>
      <w:pPr>
        <w:ind w:firstLine="420"/>
      </w:pPr>
      <w:r>
        <w:rPr>
          <w:rFonts w:hint="eastAsia"/>
        </w:rPr>
        <w:t>目前有以下限制因素：林翼力及刘浥实验室的活动</w:t>
      </w:r>
      <w:r>
        <w:t>。上述活动或事项会对日常沟通有一些冲突，但是不影响正式沟通计划中的要项。</w:t>
      </w:r>
    </w:p>
    <w:p/>
    <w:p>
      <w:pPr>
        <w:pStyle w:val="59"/>
      </w:pPr>
      <w:bookmarkStart w:id="198" w:name="_Toc496816798"/>
      <w:bookmarkStart w:id="199" w:name="_Toc21862"/>
      <w:r>
        <w:t>风险管理计划</w:t>
      </w:r>
      <w:bookmarkEnd w:id="198"/>
      <w:bookmarkEnd w:id="199"/>
    </w:p>
    <w:p>
      <w:pPr>
        <w:pStyle w:val="61"/>
      </w:pPr>
      <w:bookmarkStart w:id="200" w:name="_Toc496816799"/>
      <w:bookmarkStart w:id="201" w:name="_Toc8979"/>
      <w:r>
        <w:t>项目风险类别定义</w:t>
      </w:r>
      <w:bookmarkEnd w:id="200"/>
      <w:bookmarkEnd w:id="201"/>
    </w:p>
    <w:tbl>
      <w:tblPr>
        <w:tblStyle w:val="42"/>
        <w:tblW w:w="813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64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BDD6EE" w:themeFill="accent1" w:themeFillTint="66"/>
          </w:tcPr>
          <w:p>
            <w:pPr>
              <w:rPr>
                <w:b/>
                <w:sz w:val="20"/>
                <w:szCs w:val="20"/>
              </w:rPr>
            </w:pPr>
            <w:r>
              <w:rPr>
                <w:rFonts w:hint="eastAsia"/>
                <w:b/>
                <w:sz w:val="20"/>
                <w:szCs w:val="20"/>
              </w:rPr>
              <w:t>风险类别</w:t>
            </w:r>
          </w:p>
        </w:tc>
        <w:tc>
          <w:tcPr>
            <w:tcW w:w="6465" w:type="dxa"/>
            <w:shd w:val="clear" w:color="auto" w:fill="BDD6EE" w:themeFill="accent1" w:themeFillTint="66"/>
          </w:tcPr>
          <w:p>
            <w:pPr>
              <w:rPr>
                <w:b/>
                <w:sz w:val="20"/>
                <w:szCs w:val="20"/>
              </w:rPr>
            </w:pPr>
            <w:r>
              <w:rPr>
                <w:b/>
                <w:sz w:val="20"/>
                <w:szCs w:val="20"/>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技术风险</w:t>
            </w:r>
          </w:p>
        </w:tc>
        <w:tc>
          <w:tcPr>
            <w:tcW w:w="6465" w:type="dxa"/>
          </w:tcPr>
          <w:p>
            <w:pPr>
              <w:rPr>
                <w:sz w:val="20"/>
                <w:szCs w:val="20"/>
              </w:rPr>
            </w:pPr>
            <w:r>
              <w:rPr>
                <w:sz w:val="20"/>
                <w:szCs w:val="20"/>
              </w:rPr>
              <w:t>通常包括</w:t>
            </w:r>
            <w:r>
              <w:rPr>
                <w:rFonts w:hint="eastAsia"/>
                <w:sz w:val="20"/>
                <w:szCs w:val="20"/>
              </w:rPr>
              <w:t>软件开发阶段人员的技术无法达到开发的要求，以及开发过程中，用户对技术的要求无法达到</w:t>
            </w:r>
            <w:r>
              <w:rPr>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参与者风险</w:t>
            </w:r>
          </w:p>
        </w:tc>
        <w:tc>
          <w:tcPr>
            <w:tcW w:w="6465" w:type="dxa"/>
          </w:tcPr>
          <w:p>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结构风险</w:t>
            </w:r>
          </w:p>
        </w:tc>
        <w:tc>
          <w:tcPr>
            <w:tcW w:w="6465" w:type="dxa"/>
          </w:tcPr>
          <w:p>
            <w:pPr>
              <w:rPr>
                <w:sz w:val="20"/>
                <w:szCs w:val="20"/>
              </w:rPr>
            </w:pPr>
            <w:r>
              <w:rPr>
                <w:sz w:val="20"/>
                <w:szCs w:val="20"/>
              </w:rPr>
              <w:t>通常包括</w:t>
            </w:r>
            <w:r>
              <w:rPr>
                <w:rFonts w:hint="eastAsia"/>
                <w:sz w:val="20"/>
                <w:szCs w:val="20"/>
              </w:rPr>
              <w:t>系统结构的改变和人员配置的改变。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工具风险</w:t>
            </w:r>
          </w:p>
        </w:tc>
        <w:tc>
          <w:tcPr>
            <w:tcW w:w="6465" w:type="dxa"/>
          </w:tcPr>
          <w:p>
            <w:pPr>
              <w:rPr>
                <w:sz w:val="20"/>
                <w:szCs w:val="20"/>
              </w:rPr>
            </w:pPr>
            <w:r>
              <w:rPr>
                <w:rFonts w:hint="eastAsia"/>
                <w:sz w:val="20"/>
                <w:szCs w:val="20"/>
              </w:rPr>
              <w:t>通常包括开发过程中的工具无法达到开发的要求，以及工具的变更和出错情况。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7" w:type="dxa"/>
            <w:shd w:val="clear" w:color="auto" w:fill="auto"/>
          </w:tcPr>
          <w:p>
            <w:pPr>
              <w:rPr>
                <w:sz w:val="20"/>
                <w:szCs w:val="20"/>
              </w:rPr>
            </w:pPr>
            <w:r>
              <w:rPr>
                <w:rFonts w:hint="eastAsia"/>
                <w:sz w:val="20"/>
                <w:szCs w:val="20"/>
              </w:rPr>
              <w:t>任务风险</w:t>
            </w:r>
          </w:p>
        </w:tc>
        <w:tc>
          <w:tcPr>
            <w:tcW w:w="6465" w:type="dxa"/>
          </w:tcPr>
          <w:p>
            <w:pPr>
              <w:rPr>
                <w:sz w:val="20"/>
                <w:szCs w:val="20"/>
              </w:rPr>
            </w:pPr>
            <w:r>
              <w:rPr>
                <w:rFonts w:hint="eastAsia"/>
                <w:sz w:val="20"/>
                <w:szCs w:val="20"/>
              </w:rPr>
              <w:t>通常包括开发人员对任务分配的不平均，以及开发人员没有即使有效的完成自己的任务。</w:t>
            </w:r>
          </w:p>
        </w:tc>
      </w:tr>
    </w:tbl>
    <w:p>
      <w:pPr>
        <w:pStyle w:val="61"/>
      </w:pPr>
      <w:bookmarkStart w:id="202" w:name="_Toc496816800"/>
      <w:bookmarkStart w:id="203" w:name="_Toc20826"/>
      <w:r>
        <w:t>项目风险概率和影响定义</w:t>
      </w:r>
      <w:bookmarkEnd w:id="202"/>
      <w:bookmarkEnd w:id="203"/>
    </w:p>
    <w:tbl>
      <w:tblPr>
        <w:tblStyle w:val="41"/>
        <w:tblW w:w="76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4"/>
        <w:gridCol w:w="992"/>
        <w:gridCol w:w="1276"/>
        <w:gridCol w:w="1139"/>
        <w:gridCol w:w="1880"/>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shd w:val="clear" w:color="auto" w:fill="BDD6EE" w:themeFill="accent1" w:themeFillTint="66"/>
            <w:vAlign w:val="center"/>
          </w:tcPr>
          <w:p>
            <w:pPr>
              <w:rPr>
                <w:b/>
              </w:rPr>
            </w:pPr>
            <w:r>
              <w:rPr>
                <w:rFonts w:hint="eastAsia"/>
                <w:b/>
              </w:rPr>
              <w:t>参数</w:t>
            </w:r>
          </w:p>
        </w:tc>
        <w:tc>
          <w:tcPr>
            <w:tcW w:w="992" w:type="dxa"/>
            <w:shd w:val="clear" w:color="auto" w:fill="BDD6EE" w:themeFill="accent1" w:themeFillTint="66"/>
            <w:vAlign w:val="center"/>
          </w:tcPr>
          <w:p>
            <w:pPr>
              <w:rPr>
                <w:b/>
              </w:rPr>
            </w:pPr>
            <w:r>
              <w:rPr>
                <w:rFonts w:hint="eastAsia"/>
                <w:b/>
              </w:rPr>
              <w:t>定性描述</w:t>
            </w:r>
          </w:p>
        </w:tc>
        <w:tc>
          <w:tcPr>
            <w:tcW w:w="1276" w:type="dxa"/>
            <w:shd w:val="clear" w:color="auto" w:fill="BDD6EE" w:themeFill="accent1" w:themeFillTint="66"/>
            <w:vAlign w:val="center"/>
          </w:tcPr>
          <w:p>
            <w:pPr>
              <w:rPr>
                <w:b/>
              </w:rPr>
            </w:pPr>
            <w:r>
              <w:rPr>
                <w:rFonts w:hint="eastAsia"/>
                <w:b/>
              </w:rPr>
              <w:t>进度</w:t>
            </w:r>
          </w:p>
        </w:tc>
        <w:tc>
          <w:tcPr>
            <w:tcW w:w="1139" w:type="dxa"/>
            <w:shd w:val="clear" w:color="auto" w:fill="BDD6EE" w:themeFill="accent1" w:themeFillTint="66"/>
            <w:vAlign w:val="center"/>
          </w:tcPr>
          <w:p>
            <w:pPr>
              <w:rPr>
                <w:b/>
              </w:rPr>
            </w:pPr>
            <w:r>
              <w:rPr>
                <w:rFonts w:hint="eastAsia"/>
                <w:b/>
              </w:rPr>
              <w:t>成本</w:t>
            </w:r>
          </w:p>
        </w:tc>
        <w:tc>
          <w:tcPr>
            <w:tcW w:w="1880" w:type="dxa"/>
            <w:shd w:val="clear" w:color="auto" w:fill="BDD6EE" w:themeFill="accent1" w:themeFillTint="66"/>
            <w:vAlign w:val="center"/>
          </w:tcPr>
          <w:p>
            <w:pPr>
              <w:rPr>
                <w:b/>
              </w:rPr>
            </w:pPr>
            <w:r>
              <w:rPr>
                <w:rFonts w:hint="eastAsia"/>
                <w:b/>
              </w:rPr>
              <w:t>质量</w:t>
            </w:r>
          </w:p>
        </w:tc>
        <w:tc>
          <w:tcPr>
            <w:tcW w:w="1763" w:type="dxa"/>
            <w:shd w:val="clear" w:color="auto" w:fill="BDD6EE" w:themeFill="accent1" w:themeFillTint="66"/>
            <w:vAlign w:val="center"/>
          </w:tcPr>
          <w:p>
            <w:pPr>
              <w:rPr>
                <w:b/>
              </w:rPr>
            </w:pPr>
            <w:r>
              <w:rPr>
                <w:rFonts w:hint="eastAsia"/>
                <w:b/>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jc w:val="center"/>
        </w:trPr>
        <w:tc>
          <w:tcPr>
            <w:tcW w:w="644" w:type="dxa"/>
            <w:vMerge w:val="restart"/>
            <w:shd w:val="clear" w:color="auto" w:fill="BDD6EE" w:themeFill="accent1" w:themeFillTint="66"/>
            <w:vAlign w:val="center"/>
          </w:tcPr>
          <w:p>
            <w:r>
              <w:rPr>
                <w:rFonts w:hint="eastAsia"/>
              </w:rPr>
              <w:t>概率</w:t>
            </w:r>
          </w:p>
        </w:tc>
        <w:tc>
          <w:tcPr>
            <w:tcW w:w="992" w:type="dxa"/>
            <w:shd w:val="clear" w:color="auto" w:fill="auto"/>
            <w:vAlign w:val="center"/>
          </w:tcPr>
          <w:p>
            <w:r>
              <w:rPr>
                <w:rFonts w:hint="eastAsia"/>
              </w:rPr>
              <w:t>高</w:t>
            </w:r>
          </w:p>
        </w:tc>
        <w:tc>
          <w:tcPr>
            <w:tcW w:w="6058" w:type="dxa"/>
            <w:gridSpan w:val="4"/>
            <w:vMerge w:val="restart"/>
            <w:shd w:val="clear" w:color="auto" w:fill="auto"/>
            <w:vAlign w:val="center"/>
          </w:tcPr>
          <w:p>
            <w:r>
              <w:rPr>
                <w:rFonts w:hint="eastAsia"/>
              </w:rPr>
              <w:t>表示发生的可能性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6058" w:type="dxa"/>
            <w:gridSpan w:val="4"/>
            <w:vMerge w:val="continue"/>
            <w:vAlign w:val="center"/>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restart"/>
            <w:shd w:val="clear" w:color="auto" w:fill="BDD6EE" w:themeFill="accent1" w:themeFillTint="66"/>
            <w:vAlign w:val="center"/>
          </w:tcPr>
          <w:p>
            <w:r>
              <w:rPr>
                <w:rFonts w:hint="eastAsia"/>
              </w:rPr>
              <w:t>影响</w:t>
            </w:r>
          </w:p>
        </w:tc>
        <w:tc>
          <w:tcPr>
            <w:tcW w:w="992" w:type="dxa"/>
            <w:shd w:val="clear" w:color="auto" w:fill="auto"/>
            <w:vAlign w:val="center"/>
          </w:tcPr>
          <w:p>
            <w:r>
              <w:rPr>
                <w:rFonts w:hint="eastAsia"/>
              </w:rPr>
              <w:t>高</w:t>
            </w:r>
          </w:p>
        </w:tc>
        <w:tc>
          <w:tcPr>
            <w:tcW w:w="1276" w:type="dxa"/>
            <w:shd w:val="clear" w:color="auto" w:fill="auto"/>
            <w:vAlign w:val="center"/>
          </w:tcPr>
          <w:p>
            <w:r>
              <w:rPr>
                <w:rFonts w:hint="eastAsia"/>
              </w:rPr>
              <w:t>进度延期半个月以上</w:t>
            </w:r>
          </w:p>
        </w:tc>
        <w:tc>
          <w:tcPr>
            <w:tcW w:w="1139" w:type="dxa"/>
            <w:shd w:val="clear" w:color="auto" w:fill="auto"/>
            <w:vAlign w:val="center"/>
          </w:tcPr>
          <w:p>
            <w:r>
              <w:rPr>
                <w:rFonts w:hint="eastAsia"/>
              </w:rPr>
              <w:t>成本超支</w:t>
            </w:r>
            <w:r>
              <w:t>20%</w:t>
            </w:r>
          </w:p>
        </w:tc>
        <w:tc>
          <w:tcPr>
            <w:tcW w:w="1880" w:type="dxa"/>
            <w:shd w:val="clear" w:color="auto" w:fill="auto"/>
            <w:vAlign w:val="center"/>
          </w:tcPr>
          <w:p>
            <w:r>
              <w:rPr>
                <w:rFonts w:hint="eastAsia"/>
              </w:rPr>
              <w:t>项目最终结果实际无法使用</w:t>
            </w:r>
          </w:p>
        </w:tc>
        <w:tc>
          <w:tcPr>
            <w:tcW w:w="1763" w:type="dxa"/>
            <w:shd w:val="clear" w:color="auto" w:fill="auto"/>
            <w:vAlign w:val="center"/>
          </w:tcPr>
          <w:p>
            <w:r>
              <w:rPr>
                <w:rFonts w:hint="eastAsia"/>
              </w:rPr>
              <w:t>每月重大变更大于</w:t>
            </w:r>
            <w:r>
              <w:t>3</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中</w:t>
            </w:r>
          </w:p>
        </w:tc>
        <w:tc>
          <w:tcPr>
            <w:tcW w:w="1276" w:type="dxa"/>
            <w:shd w:val="clear" w:color="auto" w:fill="auto"/>
            <w:vAlign w:val="center"/>
          </w:tcPr>
          <w:p>
            <w:r>
              <w:rPr>
                <w:rFonts w:hint="eastAsia"/>
              </w:rPr>
              <w:t>进度延期一周以上</w:t>
            </w:r>
          </w:p>
        </w:tc>
        <w:tc>
          <w:tcPr>
            <w:tcW w:w="1139" w:type="dxa"/>
            <w:shd w:val="clear" w:color="auto" w:fill="auto"/>
            <w:vAlign w:val="center"/>
          </w:tcPr>
          <w:p>
            <w:r>
              <w:rPr>
                <w:rFonts w:hint="eastAsia"/>
              </w:rPr>
              <w:t>成本超支</w:t>
            </w:r>
            <w:r>
              <w:t>10%</w:t>
            </w:r>
            <w:r>
              <w:rPr>
                <w:rFonts w:hint="eastAsia"/>
              </w:rPr>
              <w:t>～</w:t>
            </w:r>
            <w:r>
              <w:t>20%</w:t>
            </w:r>
          </w:p>
        </w:tc>
        <w:tc>
          <w:tcPr>
            <w:tcW w:w="1880" w:type="dxa"/>
            <w:shd w:val="clear" w:color="auto" w:fill="auto"/>
            <w:vAlign w:val="center"/>
          </w:tcPr>
          <w:p>
            <w:r>
              <w:rPr>
                <w:rFonts w:hint="eastAsia"/>
              </w:rPr>
              <w:t>质量降低到顾客不能接受的程度</w:t>
            </w:r>
          </w:p>
        </w:tc>
        <w:tc>
          <w:tcPr>
            <w:tcW w:w="1763" w:type="dxa"/>
            <w:shd w:val="clear" w:color="auto" w:fill="auto"/>
            <w:vAlign w:val="center"/>
          </w:tcPr>
          <w:p>
            <w:r>
              <w:rPr>
                <w:rFonts w:hint="eastAsia"/>
              </w:rPr>
              <w:t>每月重大变更大于</w:t>
            </w:r>
            <w:r>
              <w:t>2</w:t>
            </w:r>
            <w:r>
              <w:rPr>
                <w:rFonts w:hint="eastAsia"/>
              </w:rPr>
              <w:t>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jc w:val="center"/>
        </w:trPr>
        <w:tc>
          <w:tcPr>
            <w:tcW w:w="644" w:type="dxa"/>
            <w:vMerge w:val="continue"/>
            <w:shd w:val="clear" w:color="auto" w:fill="BDD6EE" w:themeFill="accent1" w:themeFillTint="66"/>
            <w:vAlign w:val="center"/>
          </w:tcPr>
          <w:p/>
        </w:tc>
        <w:tc>
          <w:tcPr>
            <w:tcW w:w="992" w:type="dxa"/>
            <w:shd w:val="clear" w:color="auto" w:fill="auto"/>
            <w:vAlign w:val="center"/>
          </w:tcPr>
          <w:p>
            <w:r>
              <w:rPr>
                <w:rFonts w:hint="eastAsia"/>
              </w:rPr>
              <w:t>低</w:t>
            </w:r>
          </w:p>
        </w:tc>
        <w:tc>
          <w:tcPr>
            <w:tcW w:w="1276" w:type="dxa"/>
            <w:shd w:val="clear" w:color="auto" w:fill="auto"/>
            <w:vAlign w:val="center"/>
          </w:tcPr>
          <w:p>
            <w:r>
              <w:rPr>
                <w:rFonts w:hint="eastAsia"/>
              </w:rPr>
              <w:t>进度延期三天以上一周以内</w:t>
            </w:r>
          </w:p>
        </w:tc>
        <w:tc>
          <w:tcPr>
            <w:tcW w:w="1139" w:type="dxa"/>
            <w:shd w:val="clear" w:color="auto" w:fill="auto"/>
            <w:vAlign w:val="center"/>
          </w:tcPr>
          <w:p>
            <w:r>
              <w:rPr>
                <w:rFonts w:hint="eastAsia"/>
              </w:rPr>
              <w:t>成本超支小于</w:t>
            </w:r>
            <w:r>
              <w:t>5%</w:t>
            </w:r>
          </w:p>
        </w:tc>
        <w:tc>
          <w:tcPr>
            <w:tcW w:w="1880" w:type="dxa"/>
            <w:shd w:val="clear" w:color="auto" w:fill="auto"/>
            <w:vAlign w:val="center"/>
          </w:tcPr>
          <w:p>
            <w:r>
              <w:rPr>
                <w:rFonts w:hint="eastAsia"/>
              </w:rPr>
              <w:t>仅有要求极其严格的应用受到影响</w:t>
            </w:r>
          </w:p>
        </w:tc>
        <w:tc>
          <w:tcPr>
            <w:tcW w:w="1763" w:type="dxa"/>
            <w:shd w:val="clear" w:color="auto" w:fill="auto"/>
            <w:vAlign w:val="center"/>
          </w:tcPr>
          <w:p>
            <w:r>
              <w:rPr>
                <w:rFonts w:hint="eastAsia"/>
              </w:rPr>
              <w:t>每月变更大于</w:t>
            </w:r>
            <w:r>
              <w:t>5</w:t>
            </w:r>
            <w:r>
              <w:rPr>
                <w:rFonts w:hint="eastAsia"/>
              </w:rPr>
              <w:t>起</w:t>
            </w:r>
          </w:p>
        </w:tc>
      </w:tr>
    </w:tbl>
    <w:p/>
    <w:p>
      <w:pPr>
        <w:pStyle w:val="61"/>
      </w:pPr>
      <w:bookmarkStart w:id="204" w:name="_Toc496816801"/>
      <w:bookmarkStart w:id="205" w:name="_Toc21836"/>
      <w:r>
        <w:t>项目风险状态定义</w:t>
      </w:r>
      <w:bookmarkEnd w:id="204"/>
      <w:bookmarkEnd w:id="205"/>
    </w:p>
    <w:p>
      <w:pPr>
        <w:ind w:firstLine="420"/>
      </w:pPr>
      <w:r>
        <w:rPr>
          <w:rFonts w:hint="eastAsia"/>
        </w:rPr>
        <w:t>TBD</w:t>
      </w:r>
    </w:p>
    <w:p>
      <w:pPr>
        <w:pStyle w:val="61"/>
      </w:pPr>
      <w:bookmarkStart w:id="206" w:name="_Toc24335"/>
      <w:bookmarkStart w:id="207" w:name="_Toc496816802"/>
      <w:r>
        <w:t>风险评估</w:t>
      </w:r>
      <w:bookmarkEnd w:id="206"/>
      <w:bookmarkEnd w:id="207"/>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91"/>
        <w:gridCol w:w="1379"/>
        <w:gridCol w:w="1463"/>
        <w:gridCol w:w="14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BDD6EE" w:themeFill="accent1" w:themeFillTint="66"/>
            <w:vAlign w:val="center"/>
          </w:tcPr>
          <w:p>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pPr>
              <w:jc w:val="center"/>
              <w:rPr>
                <w:b/>
                <w:color w:val="000000"/>
                <w:sz w:val="22"/>
              </w:rPr>
            </w:pPr>
            <w:r>
              <w:rPr>
                <w:rFonts w:hint="eastAsia"/>
                <w:b/>
                <w:color w:val="000000"/>
                <w:sz w:val="22"/>
              </w:rPr>
              <w:t>可能性等级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8.</w:t>
            </w:r>
            <w:r>
              <w:rPr>
                <w:rFonts w:hint="eastAsia"/>
              </w:rPr>
              <w:t>安卓/IOS APP开发经验不足</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3991" w:type="dxa"/>
            <w:shd w:val="clear" w:color="auto" w:fill="auto"/>
            <w:vAlign w:val="center"/>
          </w:tcPr>
          <w:p>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pPr>
              <w:jc w:val="center"/>
              <w:rPr>
                <w:color w:val="000000"/>
                <w:sz w:val="22"/>
              </w:rPr>
            </w:pPr>
            <w:r>
              <w:rPr>
                <w:rFonts w:hint="eastAsia"/>
                <w:color w:val="000000"/>
                <w:sz w:val="22"/>
              </w:rPr>
              <w:t>中</w:t>
            </w:r>
          </w:p>
        </w:tc>
        <w:tc>
          <w:tcPr>
            <w:tcW w:w="1463" w:type="dxa"/>
            <w:shd w:val="clear" w:color="auto" w:fill="auto"/>
            <w:vAlign w:val="center"/>
          </w:tcPr>
          <w:p>
            <w:pPr>
              <w:jc w:val="center"/>
              <w:rPr>
                <w:color w:val="000000"/>
                <w:sz w:val="22"/>
              </w:rPr>
            </w:pPr>
            <w:r>
              <w:rPr>
                <w:rFonts w:hint="eastAsia"/>
                <w:color w:val="000000"/>
                <w:sz w:val="22"/>
              </w:rPr>
              <w:t>低</w:t>
            </w:r>
          </w:p>
        </w:tc>
        <w:tc>
          <w:tcPr>
            <w:tcW w:w="1463" w:type="dxa"/>
            <w:shd w:val="clear" w:color="auto" w:fill="auto"/>
            <w:vAlign w:val="center"/>
          </w:tcPr>
          <w:p>
            <w:pPr>
              <w:jc w:val="center"/>
              <w:rPr>
                <w:color w:val="000000"/>
                <w:sz w:val="22"/>
              </w:rPr>
            </w:pPr>
            <w:r>
              <w:rPr>
                <w:rFonts w:hint="eastAsia"/>
                <w:color w:val="000000"/>
                <w:sz w:val="22"/>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3991" w:type="dxa"/>
            <w:shd w:val="clear" w:color="auto" w:fill="auto"/>
            <w:vAlign w:val="center"/>
          </w:tcPr>
          <w:p>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c>
          <w:tcPr>
            <w:tcW w:w="1463" w:type="dxa"/>
            <w:shd w:val="clear" w:color="auto" w:fill="auto"/>
            <w:vAlign w:val="center"/>
          </w:tcPr>
          <w:p>
            <w:pPr>
              <w:jc w:val="center"/>
              <w:rPr>
                <w:color w:val="000000"/>
                <w:sz w:val="22"/>
              </w:rPr>
            </w:pPr>
            <w:r>
              <w:rPr>
                <w:rFonts w:hint="eastAsia"/>
                <w:color w:val="000000"/>
                <w:sz w:val="22"/>
              </w:rPr>
              <w:t>高</w:t>
            </w:r>
          </w:p>
        </w:tc>
      </w:tr>
    </w:tbl>
    <w:p/>
    <w:p>
      <w:pPr>
        <w:pStyle w:val="61"/>
      </w:pPr>
      <w:bookmarkStart w:id="208" w:name="_Toc31533"/>
      <w:bookmarkStart w:id="209" w:name="_Toc496816803"/>
      <w:r>
        <w:t>风险控制</w:t>
      </w:r>
      <w:bookmarkEnd w:id="208"/>
      <w:bookmarkEnd w:id="209"/>
    </w:p>
    <w:tbl>
      <w:tblPr>
        <w:tblStyle w:val="4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2"/>
        <w:gridCol w:w="4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BDD6EE" w:themeFill="accent1" w:themeFillTint="66"/>
            <w:vAlign w:val="center"/>
          </w:tcPr>
          <w:p>
            <w:pPr>
              <w:ind w:firstLine="440"/>
              <w:jc w:val="center"/>
              <w:rPr>
                <w:color w:val="000000"/>
                <w:sz w:val="22"/>
              </w:rPr>
            </w:pPr>
            <w:r>
              <w:rPr>
                <w:rFonts w:hint="eastAsia"/>
                <w:color w:val="000000"/>
                <w:sz w:val="22"/>
              </w:rPr>
              <w:t>风险以及触发条件</w:t>
            </w:r>
          </w:p>
        </w:tc>
        <w:tc>
          <w:tcPr>
            <w:tcW w:w="4034" w:type="dxa"/>
            <w:shd w:val="clear" w:color="auto" w:fill="BDD6EE" w:themeFill="accent1" w:themeFillTint="66"/>
            <w:vAlign w:val="center"/>
          </w:tcPr>
          <w:p>
            <w:pPr>
              <w:ind w:firstLine="440"/>
              <w:jc w:val="center"/>
              <w:rPr>
                <w:rFonts w:ascii="等线" w:hAnsi="等线" w:eastAsia="等线"/>
                <w:color w:val="000000"/>
                <w:sz w:val="22"/>
              </w:rPr>
            </w:pPr>
            <w:r>
              <w:rPr>
                <w:rFonts w:hint="eastAsia" w:ascii="等线" w:hAnsi="等线" w:eastAsia="等线"/>
                <w:color w:val="000000"/>
                <w:sz w:val="22"/>
              </w:rPr>
              <w:t>控制手段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4" w:hRule="atLeast"/>
        </w:trPr>
        <w:tc>
          <w:tcPr>
            <w:tcW w:w="4262" w:type="dxa"/>
            <w:shd w:val="clear" w:color="auto" w:fill="auto"/>
            <w:vAlign w:val="center"/>
          </w:tcPr>
          <w:p>
            <w:pPr>
              <w:ind w:firstLine="420"/>
              <w:rPr>
                <w:color w:val="000000"/>
                <w:szCs w:val="21"/>
              </w:rPr>
            </w:pPr>
            <w:r>
              <w:rPr>
                <w:rFonts w:hint="eastAsia"/>
                <w:color w:val="000000"/>
                <w:szCs w:val="21"/>
              </w:rPr>
              <w:t xml:space="preserve">1. </w:t>
            </w:r>
            <w:r>
              <w:rPr>
                <w:rFonts w:hint="eastAsia"/>
              </w:rPr>
              <w:t>成员因故请假（张荣阳/赵伟宏/林翼力/陈帆/刘浥其中一人或者多人因故请假）</w:t>
            </w:r>
          </w:p>
        </w:tc>
        <w:tc>
          <w:tcPr>
            <w:tcW w:w="4034" w:type="dxa"/>
            <w:shd w:val="clear" w:color="auto" w:fill="auto"/>
            <w:vAlign w:val="center"/>
          </w:tcPr>
          <w:p>
            <w:pPr>
              <w:ind w:firstLine="420"/>
              <w:rPr>
                <w:color w:val="000000"/>
                <w:szCs w:val="21"/>
              </w:rPr>
            </w:pPr>
            <w:r>
              <w:rPr>
                <w:rFonts w:hint="eastAsia"/>
                <w:color w:val="000000"/>
                <w:szCs w:val="21"/>
              </w:rPr>
              <w:t>1.</w:t>
            </w:r>
            <w:r>
              <w:rPr>
                <w:rFonts w:hint="eastAsia"/>
              </w:rPr>
              <w:t xml:space="preserve"> 提前改变任务的分配，他人顶上（由组长安排，并且请假人于下次任务中会适当增加分担协助者的部分任务）（特别说明：因为每次安排任务，总会有一个人任务相对少一些，替补角色由此人担任）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2.</w:t>
            </w:r>
            <w:r>
              <w:rPr>
                <w:rFonts w:hint="eastAsia"/>
              </w:rPr>
              <w:t xml:space="preserve"> 项目成员不能实现项目（由于自身知识储备不足导致任务未能按时完成）</w:t>
            </w:r>
          </w:p>
        </w:tc>
        <w:tc>
          <w:tcPr>
            <w:tcW w:w="4034" w:type="dxa"/>
            <w:shd w:val="clear" w:color="auto" w:fill="auto"/>
            <w:vAlign w:val="center"/>
          </w:tcPr>
          <w:p>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3.</w:t>
            </w:r>
            <w:r>
              <w:rPr>
                <w:rFonts w:hint="eastAsia"/>
              </w:rPr>
              <w:t xml:space="preserve"> G</w:t>
            </w:r>
            <w:r>
              <w:t>it</w:t>
            </w:r>
            <w:r>
              <w:rPr>
                <w:rFonts w:hint="eastAsia"/>
              </w:rPr>
              <w:t>远端仓库崩溃（远端仓库崩溃，资料丢失）</w:t>
            </w:r>
          </w:p>
        </w:tc>
        <w:tc>
          <w:tcPr>
            <w:tcW w:w="4034" w:type="dxa"/>
            <w:shd w:val="clear" w:color="auto" w:fill="auto"/>
            <w:vAlign w:val="center"/>
          </w:tcPr>
          <w:p>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4262"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与干系人联系邮件发送内容、格式错误（发送联系邮件发送内容、格式错误）</w:t>
            </w:r>
          </w:p>
        </w:tc>
        <w:tc>
          <w:tcPr>
            <w:tcW w:w="4034" w:type="dxa"/>
            <w:shd w:val="clear" w:color="auto" w:fill="auto"/>
            <w:vAlign w:val="center"/>
          </w:tcPr>
          <w:p>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发邮件，抄送组员，如果有问题，组员及时反映问题给组长，组长订正后重发邮件。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5.</w:t>
            </w:r>
            <w:r>
              <w:rPr>
                <w:rFonts w:hint="eastAsia"/>
              </w:rPr>
              <w:t xml:space="preserve"> 项目文件结构不符合要求（项目文件结构不符合自身实际情况）</w:t>
            </w:r>
          </w:p>
        </w:tc>
        <w:tc>
          <w:tcPr>
            <w:tcW w:w="4034" w:type="dxa"/>
            <w:shd w:val="clear" w:color="auto" w:fill="auto"/>
            <w:vAlign w:val="center"/>
          </w:tcPr>
          <w:p>
            <w:pPr>
              <w:ind w:firstLine="420"/>
              <w:rPr>
                <w:color w:val="000000"/>
                <w:szCs w:val="21"/>
              </w:rPr>
            </w:pPr>
            <w:r>
              <w:rPr>
                <w:color w:val="000000"/>
                <w:szCs w:val="21"/>
              </w:rPr>
              <w:t>5</w:t>
            </w:r>
            <w:r>
              <w:rPr>
                <w:rFonts w:hint="eastAsia"/>
                <w:color w:val="000000"/>
                <w:szCs w:val="21"/>
              </w:rPr>
              <w:t>.</w:t>
            </w:r>
            <w:r>
              <w:rPr>
                <w:rFonts w:hint="eastAsia"/>
              </w:rPr>
              <w:t xml:space="preserve"> 配置管理员修改文件结构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6.</w:t>
            </w:r>
            <w:r>
              <w:rPr>
                <w:rFonts w:hint="eastAsia"/>
              </w:rPr>
              <w:t xml:space="preserve"> 对接下来的计划和任务定义不够充分明确（对接下来的计划和任务定义不够清楚以至于不知道怎么去做）</w:t>
            </w:r>
          </w:p>
        </w:tc>
        <w:tc>
          <w:tcPr>
            <w:tcW w:w="4034" w:type="dxa"/>
            <w:shd w:val="clear" w:color="auto" w:fill="auto"/>
            <w:vAlign w:val="center"/>
          </w:tcPr>
          <w:p>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找任务发布者（老师）明确任务，并制定一周的计划，每个组员都要有事可做，每周会有一个人任务相对较少，作为机动替补人员，用于应对紧急情况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7.</w:t>
            </w:r>
            <w:r>
              <w:rPr>
                <w:rFonts w:hint="eastAsia"/>
              </w:rPr>
              <w:t xml:space="preserve"> 组内信息回复的实时性（不及时回复组内通知信息）</w:t>
            </w:r>
          </w:p>
        </w:tc>
        <w:tc>
          <w:tcPr>
            <w:tcW w:w="4034" w:type="dxa"/>
            <w:shd w:val="clear" w:color="auto" w:fill="auto"/>
            <w:vAlign w:val="center"/>
          </w:tcPr>
          <w:p>
            <w:pPr>
              <w:ind w:firstLine="420"/>
              <w:rPr>
                <w:color w:val="000000"/>
                <w:szCs w:val="21"/>
              </w:rPr>
            </w:pPr>
            <w:r>
              <w:rPr>
                <w:color w:val="000000"/>
                <w:szCs w:val="21"/>
              </w:rPr>
              <w:t>7</w:t>
            </w:r>
            <w:r>
              <w:rPr>
                <w:rFonts w:hint="eastAsia"/>
                <w:color w:val="000000"/>
                <w:szCs w:val="21"/>
              </w:rPr>
              <w:t>.</w:t>
            </w:r>
            <w:r>
              <w:rPr>
                <w:rFonts w:hint="eastAsia"/>
              </w:rPr>
              <w:t xml:space="preserve"> 组内微信群的信息要经常看，也要记得回复，不及时回复（以结果为准）按迟到或者任务未完成处罚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8.</w:t>
            </w:r>
            <w:r>
              <w:rPr>
                <w:rFonts w:hint="eastAsia"/>
              </w:rPr>
              <w:t xml:space="preserve"> 渔乐生活app开发经验不足（缺少app完整开发经验以及相关app的开发）</w:t>
            </w:r>
          </w:p>
        </w:tc>
        <w:tc>
          <w:tcPr>
            <w:tcW w:w="4034" w:type="dxa"/>
            <w:shd w:val="clear" w:color="auto" w:fill="auto"/>
            <w:vAlign w:val="center"/>
          </w:tcPr>
          <w:p>
            <w:pPr>
              <w:ind w:firstLine="420"/>
              <w:rPr>
                <w:color w:val="000000"/>
                <w:szCs w:val="21"/>
              </w:rPr>
            </w:pPr>
            <w:r>
              <w:rPr>
                <w:color w:val="000000"/>
                <w:szCs w:val="21"/>
              </w:rPr>
              <w:t>8</w:t>
            </w:r>
            <w:r>
              <w:rPr>
                <w:rFonts w:hint="eastAsia"/>
                <w:color w:val="000000"/>
                <w:szCs w:val="21"/>
              </w:rPr>
              <w:t>.</w:t>
            </w:r>
            <w:r>
              <w:rPr>
                <w:rFonts w:hint="eastAsia"/>
              </w:rPr>
              <w:t xml:space="preserve"> 去找标杆（已确定渔获）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9.</w:t>
            </w:r>
            <w:r>
              <w:rPr>
                <w:rFonts w:hint="eastAsia"/>
              </w:rPr>
              <w:t xml:space="preserve"> 成员空余时间有不确定性（开发成员可能临时有事-参照条目1）</w:t>
            </w:r>
          </w:p>
        </w:tc>
        <w:tc>
          <w:tcPr>
            <w:tcW w:w="4034" w:type="dxa"/>
            <w:shd w:val="clear" w:color="auto" w:fill="auto"/>
            <w:vAlign w:val="center"/>
          </w:tcPr>
          <w:p>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4262" w:type="dxa"/>
            <w:shd w:val="clear" w:color="auto" w:fill="auto"/>
            <w:vAlign w:val="center"/>
          </w:tcPr>
          <w:p>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团队成员是否能齐心协力为项目的共同目标服务（成员之间存在隔阂，不同意见等等）</w:t>
            </w:r>
          </w:p>
        </w:tc>
        <w:tc>
          <w:tcPr>
            <w:tcW w:w="4034" w:type="dxa"/>
            <w:shd w:val="clear" w:color="auto" w:fill="auto"/>
            <w:vAlign w:val="center"/>
          </w:tcPr>
          <w:p>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项目在建设之初项目经理就需要将项目目标、工作任务等和项目成员沟通清楚，采用公平、公正、公开的绩效考评制度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管理工具、开发工具、测试工具等是否能及时到位、到位的工具版本是否符合项目要求（配置工具不到位）</w:t>
            </w:r>
          </w:p>
        </w:tc>
        <w:tc>
          <w:tcPr>
            <w:tcW w:w="4034" w:type="dxa"/>
            <w:shd w:val="clear" w:color="auto" w:fill="auto"/>
            <w:vAlign w:val="center"/>
          </w:tcPr>
          <w:p>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在项目的启动阶段就落实好各项工具的来源或可能的替代工具，在这些工具需要使用之前（一般需要提前一个星期左右）跟踪并落实工具的到位事宜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4262" w:type="dxa"/>
            <w:shd w:val="clear" w:color="auto" w:fill="auto"/>
            <w:vAlign w:val="center"/>
          </w:tcPr>
          <w:p>
            <w:pPr>
              <w:ind w:firstLine="420"/>
              <w:rPr>
                <w:color w:val="000000"/>
                <w:szCs w:val="21"/>
              </w:rPr>
            </w:pPr>
            <w:r>
              <w:rPr>
                <w:rFonts w:hint="eastAsia"/>
                <w:color w:val="000000"/>
                <w:szCs w:val="21"/>
              </w:rPr>
              <w:t>13.</w:t>
            </w:r>
            <w:r>
              <w:rPr>
                <w:rFonts w:hint="eastAsia"/>
              </w:rPr>
              <w:t xml:space="preserve"> 对方法、工具和技术理解的不够（对工具不熟悉）</w:t>
            </w:r>
          </w:p>
        </w:tc>
        <w:tc>
          <w:tcPr>
            <w:tcW w:w="4034" w:type="dxa"/>
            <w:shd w:val="clear" w:color="auto" w:fill="auto"/>
            <w:vAlign w:val="center"/>
          </w:tcPr>
          <w:p>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；③张：</w:t>
            </w:r>
            <w:r>
              <w:t xml:space="preserve"> 熟悉Axure rp </w:t>
            </w:r>
            <w:r>
              <w:rPr>
                <w:rFonts w:hint="eastAsia"/>
              </w:rPr>
              <w:t>；④陈：</w:t>
            </w:r>
            <w:r>
              <w:t xml:space="preserve"> 熟悉UML建模工具与教学</w:t>
            </w:r>
            <w:r>
              <w:rPr>
                <w:rFonts w:hint="eastAsia"/>
              </w:rPr>
              <w:t>；⑤赵：（</w:t>
            </w:r>
            <w:r>
              <w:t>git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14.</w:t>
            </w:r>
            <w:r>
              <w:rPr>
                <w:rFonts w:hint="eastAsia"/>
              </w:rPr>
              <w:t xml:space="preserve"> 界面</w:t>
            </w:r>
            <w:r>
              <w:t>原型不被用户认可</w:t>
            </w:r>
            <w:r>
              <w:rPr>
                <w:rFonts w:hint="eastAsia"/>
              </w:rPr>
              <w:t>（开发出的界面原型不合用户要求）</w:t>
            </w:r>
          </w:p>
        </w:tc>
        <w:tc>
          <w:tcPr>
            <w:tcW w:w="4034" w:type="dxa"/>
            <w:shd w:val="clear" w:color="auto" w:fill="auto"/>
            <w:vAlign w:val="center"/>
          </w:tcPr>
          <w:p>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trPr>
        <w:tc>
          <w:tcPr>
            <w:tcW w:w="4262" w:type="dxa"/>
            <w:shd w:val="clear" w:color="auto" w:fill="auto"/>
            <w:vAlign w:val="center"/>
          </w:tcPr>
          <w:p>
            <w:pPr>
              <w:ind w:firstLine="420"/>
              <w:rPr>
                <w:color w:val="000000"/>
                <w:szCs w:val="21"/>
              </w:rPr>
            </w:pPr>
            <w:r>
              <w:rPr>
                <w:rFonts w:hint="eastAsia"/>
                <w:color w:val="000000"/>
                <w:szCs w:val="21"/>
              </w:rPr>
              <w:t>15.</w:t>
            </w:r>
            <w:r>
              <w:rPr>
                <w:rFonts w:hint="eastAsia"/>
              </w:rPr>
              <w:t xml:space="preserve"> 组员</w:t>
            </w:r>
            <w:r>
              <w:t>生病请假或者其他方式离开工作岗位</w:t>
            </w:r>
            <w:r>
              <w:rPr>
                <w:rFonts w:hint="eastAsia"/>
              </w:rPr>
              <w:t>（参照条目一）</w:t>
            </w:r>
          </w:p>
        </w:tc>
        <w:tc>
          <w:tcPr>
            <w:tcW w:w="4034" w:type="dxa"/>
            <w:shd w:val="clear" w:color="auto" w:fill="auto"/>
            <w:vAlign w:val="center"/>
          </w:tcPr>
          <w:p>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r>
              <w:rPr>
                <w:rFonts w:hint="eastAsia"/>
              </w:rPr>
              <w:t>（原则上任务相对少的顶上）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r>
              <w:rPr>
                <w:rFonts w:hint="eastAsia"/>
              </w:rPr>
              <w:t>（因为个人电脑原因导致文件丢失）</w:t>
            </w:r>
          </w:p>
        </w:tc>
        <w:tc>
          <w:tcPr>
            <w:tcW w:w="4034" w:type="dxa"/>
            <w:shd w:val="clear" w:color="auto" w:fill="auto"/>
            <w:vAlign w:val="center"/>
          </w:tcPr>
          <w:p>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r>
              <w:rPr>
                <w:rFonts w:hint="eastAsia"/>
              </w:rPr>
              <w:t>微信，百度</w:t>
            </w:r>
            <w:r>
              <w:t>网盘等工具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r>
              <w:rPr>
                <w:rFonts w:hint="eastAsia"/>
              </w:rPr>
              <w:t>（对组长的绩效考评存在异议）</w:t>
            </w:r>
          </w:p>
        </w:tc>
        <w:tc>
          <w:tcPr>
            <w:tcW w:w="4034" w:type="dxa"/>
            <w:shd w:val="clear" w:color="auto" w:fill="auto"/>
            <w:vAlign w:val="center"/>
          </w:tcPr>
          <w:p>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r>
              <w:rPr>
                <w:rFonts w:hint="eastAsia"/>
              </w:rPr>
              <w:t>（项目经理全权负责）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r>
              <w:rPr>
                <w:rFonts w:hint="eastAsia"/>
              </w:rPr>
              <w:t>（用户提出新的奇奇怪怪的要求）</w:t>
            </w:r>
          </w:p>
        </w:tc>
        <w:tc>
          <w:tcPr>
            <w:tcW w:w="4034" w:type="dxa"/>
            <w:shd w:val="clear" w:color="auto" w:fill="auto"/>
            <w:vAlign w:val="center"/>
          </w:tcPr>
          <w:p>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r>
              <w:rPr>
                <w:rFonts w:hint="eastAsia"/>
              </w:rPr>
              <w:t>，允许合理范围内的变更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19.组员开会迟到（常规例会，每日例会）</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4262" w:type="dxa"/>
            <w:shd w:val="clear" w:color="auto" w:fill="auto"/>
            <w:vAlign w:val="center"/>
          </w:tcPr>
          <w:p>
            <w:pPr>
              <w:ind w:firstLine="420"/>
              <w:rPr>
                <w:color w:val="000000"/>
                <w:szCs w:val="21"/>
              </w:rPr>
            </w:pPr>
            <w:r>
              <w:rPr>
                <w:rFonts w:hint="eastAsia"/>
                <w:color w:val="000000"/>
                <w:szCs w:val="21"/>
              </w:rPr>
              <w:t>20.组员不能按时完成任务</w:t>
            </w:r>
          </w:p>
        </w:tc>
        <w:tc>
          <w:tcPr>
            <w:tcW w:w="4034" w:type="dxa"/>
            <w:shd w:val="clear" w:color="auto" w:fill="auto"/>
            <w:vAlign w:val="center"/>
          </w:tcPr>
          <w:p>
            <w:pPr>
              <w:ind w:firstLine="440"/>
              <w:rPr>
                <w:color w:val="000000"/>
                <w:sz w:val="22"/>
              </w:rPr>
            </w:pPr>
            <w:r>
              <w:rPr>
                <w:color w:val="000000"/>
                <w:sz w:val="22"/>
              </w:rPr>
              <w:t>罚款</w:t>
            </w:r>
            <w:r>
              <w:rPr>
                <w:rFonts w:hint="eastAsia"/>
                <w:color w:val="000000"/>
                <w:sz w:val="22"/>
              </w:rPr>
              <w:t>100元</w:t>
            </w:r>
          </w:p>
        </w:tc>
      </w:tr>
    </w:tbl>
    <w:p/>
    <w:p>
      <w:pPr>
        <w:pStyle w:val="59"/>
      </w:pPr>
      <w:bookmarkStart w:id="210" w:name="_Toc19474"/>
      <w:r>
        <w:t>配置系统管理</w:t>
      </w:r>
      <w:bookmarkEnd w:id="210"/>
    </w:p>
    <w:p>
      <w:pPr>
        <w:pStyle w:val="69"/>
      </w:pPr>
      <w:bookmarkStart w:id="211" w:name="_Toc13654"/>
      <w:r>
        <w:rPr>
          <w:rFonts w:hint="eastAsia"/>
        </w:rPr>
        <w:t>配置项</w:t>
      </w:r>
      <w:bookmarkEnd w:id="211"/>
    </w:p>
    <w:p>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pPr>
        <w:pStyle w:val="69"/>
      </w:pPr>
      <w:bookmarkStart w:id="212" w:name="_Toc17060"/>
      <w:r>
        <w:rPr>
          <w:rFonts w:hint="eastAsia"/>
        </w:rPr>
        <w:t>配置命名</w:t>
      </w:r>
      <w:bookmarkEnd w:id="212"/>
    </w:p>
    <w:p>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pPr>
        <w:pStyle w:val="69"/>
      </w:pPr>
      <w:bookmarkStart w:id="213" w:name="_Toc26784"/>
      <w:r>
        <w:rPr>
          <w:rFonts w:hint="eastAsia"/>
        </w:rPr>
        <w:t>标识代号</w:t>
      </w:r>
      <w:bookmarkEnd w:id="213"/>
    </w:p>
    <w:p>
      <w:pPr>
        <w:ind w:firstLine="420"/>
      </w:pPr>
      <w:r>
        <w:rPr>
          <w:rFonts w:hint="eastAsia"/>
        </w:rPr>
        <w:t>会议纪要需要在文件尾加上时间，eg：2018年10月13日的第n次会议纪要命名为</w:t>
      </w:r>
      <w:r>
        <w:t>PRD2018-G07-第</w:t>
      </w:r>
      <w:r>
        <w:rPr>
          <w:rFonts w:hint="eastAsia"/>
        </w:rPr>
        <w:t>n</w:t>
      </w:r>
      <w:r>
        <w:t>次会议-2018</w:t>
      </w:r>
      <w:r>
        <w:rPr>
          <w:rFonts w:hint="eastAsia"/>
        </w:rPr>
        <w:t>1013。</w:t>
      </w:r>
    </w:p>
    <w:p>
      <w:pPr>
        <w:pStyle w:val="61"/>
      </w:pPr>
      <w:bookmarkStart w:id="214" w:name="_Toc20841"/>
      <w:bookmarkStart w:id="215" w:name="_Toc496816806"/>
      <w:r>
        <w:t>版本管理</w:t>
      </w:r>
      <w:bookmarkEnd w:id="214"/>
      <w:bookmarkEnd w:id="215"/>
    </w:p>
    <w:p>
      <w:pPr>
        <w:pStyle w:val="69"/>
      </w:pPr>
      <w:bookmarkStart w:id="216" w:name="_Toc495750553"/>
      <w:bookmarkStart w:id="217" w:name="_Toc31110"/>
      <w:r>
        <w:rPr>
          <w:rFonts w:hint="eastAsia"/>
        </w:rPr>
        <w:t>版本格式</w:t>
      </w:r>
      <w:bookmarkEnd w:id="216"/>
      <w:bookmarkEnd w:id="217"/>
    </w:p>
    <w:p>
      <w:pPr>
        <w:ind w:firstLine="420"/>
      </w:pPr>
      <w:bookmarkStart w:id="218" w:name="_Toc276741007"/>
      <w:bookmarkStart w:id="219" w:name="_Toc495739757"/>
      <w:r>
        <w:rPr>
          <w:rFonts w:hint="eastAsia"/>
        </w:rPr>
        <w:t>每一个文档的版本格式为[主版本号.子版本号.修正版本号]。</w:t>
      </w:r>
    </w:p>
    <w:p>
      <w:pPr>
        <w:ind w:firstLine="420"/>
      </w:pPr>
      <w:r>
        <w:rPr>
          <w:rFonts w:hint="eastAsia"/>
        </w:rPr>
        <w:t>示例：0.1.1</w:t>
      </w:r>
    </w:p>
    <w:p>
      <w:pPr>
        <w:ind w:firstLine="420"/>
      </w:pPr>
      <w:r>
        <w:rPr>
          <w:rFonts w:hint="eastAsia"/>
        </w:rPr>
        <w:t>文档的初始版本为0.1.0。</w:t>
      </w:r>
    </w:p>
    <w:bookmarkEnd w:id="218"/>
    <w:bookmarkEnd w:id="219"/>
    <w:p>
      <w:pPr>
        <w:pStyle w:val="69"/>
      </w:pPr>
      <w:bookmarkStart w:id="220" w:name="_Toc16820"/>
      <w:bookmarkStart w:id="221" w:name="_Toc495750554"/>
      <w:r>
        <w:rPr>
          <w:rFonts w:hint="eastAsia"/>
        </w:rPr>
        <w:t>版本更新</w:t>
      </w:r>
      <w:bookmarkEnd w:id="220"/>
      <w:bookmarkEnd w:id="221"/>
    </w:p>
    <w:p>
      <w:pPr>
        <w:ind w:firstLine="420"/>
      </w:pPr>
      <w:r>
        <w:rPr>
          <w:rFonts w:hint="eastAsia"/>
        </w:rPr>
        <w:t>当文件内容有了重大的变化或改进，主版本号加一。</w:t>
      </w:r>
    </w:p>
    <w:p>
      <w:pPr>
        <w:ind w:firstLine="420"/>
      </w:pPr>
      <w:r>
        <w:rPr>
          <w:rFonts w:hint="eastAsia"/>
        </w:rPr>
        <w:t>当文档的内容有了模块的增加、补充等，子版本号加一。</w:t>
      </w:r>
    </w:p>
    <w:p>
      <w:pPr>
        <w:ind w:firstLine="420"/>
      </w:pPr>
      <w:r>
        <w:rPr>
          <w:rFonts w:hint="eastAsia"/>
        </w:rPr>
        <w:t>当文档的内容有了小修改，如修正了纰漏等，修正版本号加一。</w:t>
      </w:r>
    </w:p>
    <w:p>
      <w:pPr>
        <w:pStyle w:val="61"/>
      </w:pPr>
      <w:bookmarkStart w:id="222" w:name="_Toc12238"/>
      <w:bookmarkStart w:id="223" w:name="_Toc495750555"/>
      <w:r>
        <w:t>Git</w:t>
      </w:r>
      <w:r>
        <w:rPr>
          <w:rFonts w:hint="eastAsia"/>
        </w:rPr>
        <w:t>使用策略</w:t>
      </w:r>
      <w:bookmarkEnd w:id="222"/>
      <w:bookmarkEnd w:id="223"/>
    </w:p>
    <w:p>
      <w:pPr>
        <w:pStyle w:val="69"/>
      </w:pPr>
      <w:bookmarkStart w:id="224" w:name="_Toc495750556"/>
      <w:bookmarkStart w:id="225" w:name="_Toc14598"/>
      <w:r>
        <w:rPr>
          <w:rFonts w:hint="eastAsia"/>
        </w:rPr>
        <w:t>基础知识</w:t>
      </w:r>
      <w:bookmarkEnd w:id="224"/>
      <w:bookmarkEnd w:id="225"/>
    </w:p>
    <w:p>
      <w:pPr>
        <w:ind w:firstLine="360"/>
      </w:pPr>
      <w:r>
        <w:rPr>
          <w:rFonts w:hint="eastAsia"/>
        </w:rPr>
        <w:t>在使用之前，我希望每位组内成员都能明白git的基本用法与术语，在此，我对几个关键术语做出解释，如果不能理解，可以网上搜索资料或者问陈。</w:t>
      </w:r>
    </w:p>
    <w:p/>
    <w:p>
      <w:pPr>
        <w:pStyle w:val="64"/>
        <w:numPr>
          <w:ilvl w:val="0"/>
          <w:numId w:val="9"/>
        </w:numPr>
        <w:spacing w:line="240" w:lineRule="auto"/>
        <w:ind w:firstLineChars="0"/>
      </w:pPr>
      <w:r>
        <w:rPr>
          <w:rFonts w:hint="eastAsia"/>
        </w:rPr>
        <w:t>仓库：可以简单的理解为一个文件夹</w:t>
      </w:r>
    </w:p>
    <w:p>
      <w:pPr>
        <w:pStyle w:val="64"/>
        <w:numPr>
          <w:ilvl w:val="0"/>
          <w:numId w:val="9"/>
        </w:numPr>
        <w:spacing w:line="240" w:lineRule="auto"/>
        <w:ind w:firstLineChars="0"/>
      </w:pPr>
      <w:r>
        <w:rPr>
          <w:rFonts w:hint="eastAsia"/>
        </w:rPr>
        <w:t>多版本：如果一个仓库是多版本的，那么我们可以随时把它切换成某个时间段的某个样子，即不同版本。</w:t>
      </w:r>
    </w:p>
    <w:p>
      <w:pPr>
        <w:pStyle w:val="64"/>
        <w:numPr>
          <w:ilvl w:val="0"/>
          <w:numId w:val="9"/>
        </w:numPr>
        <w:spacing w:line="240" w:lineRule="auto"/>
        <w:ind w:firstLineChars="0"/>
      </w:pPr>
      <w:r>
        <w:rPr>
          <w:rFonts w:hint="eastAsia"/>
        </w:rPr>
        <w:t>分支：一个文件目前是A状态，甲将这个文件从A状态修改到了B状态，乙将这个文件从A状态修改为了C状态，那么从A这个时间点分叉出了两个不同版本（B、C）,即分支。</w:t>
      </w:r>
    </w:p>
    <w:p>
      <w:pPr>
        <w:pStyle w:val="64"/>
        <w:numPr>
          <w:ilvl w:val="0"/>
          <w:numId w:val="9"/>
        </w:numPr>
        <w:spacing w:line="240" w:lineRule="auto"/>
        <w:ind w:firstLineChars="0"/>
      </w:pPr>
      <w:r>
        <w:rPr>
          <w:rFonts w:hint="eastAsia"/>
        </w:rPr>
        <w:t>分支合并：将B、C两个状态相对于A的改动合并到一起。注意，如果B、C对于A都只是增加内容，那他们可以轻易的合并到一起，如果对同一个部分有了修改操作，会造成“冲突”，需要人工合并，应该尽力避免这种情况。</w:t>
      </w:r>
    </w:p>
    <w:p>
      <w:pPr>
        <w:pStyle w:val="64"/>
        <w:numPr>
          <w:ilvl w:val="0"/>
          <w:numId w:val="9"/>
        </w:numPr>
        <w:spacing w:line="240" w:lineRule="auto"/>
        <w:ind w:firstLineChars="0"/>
      </w:pPr>
      <w:r>
        <w:rPr>
          <w:rFonts w:hint="eastAsia"/>
        </w:rPr>
        <w:t>远程仓库：即我们放在码市或者github的仓库，对于组员来说是共用的，上面的内容大多数应是可发行的版本（做完的）。</w:t>
      </w:r>
    </w:p>
    <w:p>
      <w:pPr>
        <w:pStyle w:val="64"/>
        <w:numPr>
          <w:ilvl w:val="0"/>
          <w:numId w:val="9"/>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本地仓库：就是你自己电脑上从远程仓库克隆下来的文件夹，如果你只是在本地做了修改，是不会影响远程仓库的，其他组员是看不到你做了什么的，除非你push了改动。</w:t>
      </w:r>
    </w:p>
    <w:p>
      <w:pPr>
        <w:pStyle w:val="64"/>
        <w:numPr>
          <w:ilvl w:val="0"/>
          <w:numId w:val="9"/>
        </w:numPr>
        <w:spacing w:line="240" w:lineRule="auto"/>
        <w:ind w:firstLineChars="0"/>
      </w:pPr>
      <w:r>
        <w:rPr>
          <w:rFonts w:hint="eastAsia"/>
        </w:rPr>
        <w:t>远程分支：即远程仓库上不同的分支，所拥有的不同版本，对所有组员可用。</w:t>
      </w:r>
    </w:p>
    <w:p>
      <w:pPr>
        <w:pStyle w:val="64"/>
        <w:numPr>
          <w:ilvl w:val="0"/>
          <w:numId w:val="9"/>
        </w:numPr>
        <w:spacing w:line="240" w:lineRule="auto"/>
        <w:ind w:firstLineChars="0"/>
      </w:pPr>
      <w:r>
        <w:rPr>
          <w:rFonts w:hint="eastAsia"/>
        </w:rPr>
        <w:t>本地分支：你为自己在本地的仓库建立的分支，你可以选择是否push它，使它成为远程分支。</w:t>
      </w:r>
    </w:p>
    <w:p>
      <w:pPr>
        <w:pStyle w:val="64"/>
        <w:numPr>
          <w:ilvl w:val="0"/>
          <w:numId w:val="9"/>
        </w:numPr>
        <w:spacing w:line="240" w:lineRule="auto"/>
        <w:ind w:firstLineChars="0"/>
      </w:pPr>
      <w:r>
        <w:rPr>
          <w:rFonts w:hint="eastAsia"/>
        </w:rPr>
        <w:t>push：将本地仓库的改动（包括你建立的本地分支）推送到远程仓库上，使其他组员也能看到你的修改。</w:t>
      </w:r>
    </w:p>
    <w:p>
      <w:pPr>
        <w:pStyle w:val="64"/>
        <w:numPr>
          <w:ilvl w:val="0"/>
          <w:numId w:val="9"/>
        </w:numPr>
        <w:spacing w:line="240" w:lineRule="auto"/>
        <w:ind w:firstLineChars="0"/>
      </w:pPr>
      <w:r>
        <w:rPr>
          <w:rFonts w:hint="eastAsia"/>
        </w:rPr>
        <w:t>pull：将远程仓库上的内容同步到本地仓库上。</w:t>
      </w:r>
    </w:p>
    <w:p>
      <w:pPr>
        <w:pStyle w:val="64"/>
        <w:numPr>
          <w:ilvl w:val="0"/>
          <w:numId w:val="9"/>
        </w:numPr>
        <w:spacing w:line="240" w:lineRule="auto"/>
        <w:ind w:firstLineChars="0"/>
      </w:pPr>
      <w:r>
        <w:rPr>
          <w:rFonts w:hint="eastAsia"/>
        </w:rPr>
        <w:t>fetch：可以检测出远程仓库对于你的本地仓库有哪些更新。</w:t>
      </w:r>
    </w:p>
    <w:p>
      <w:pPr>
        <w:pStyle w:val="64"/>
        <w:numPr>
          <w:ilvl w:val="0"/>
          <w:numId w:val="9"/>
        </w:numPr>
        <w:spacing w:line="240" w:lineRule="auto"/>
        <w:ind w:firstLineChars="0"/>
      </w:pPr>
      <w:r>
        <w:rPr>
          <w:rFonts w:hint="eastAsia"/>
        </w:rPr>
        <w:t>master分支：主分支，上面的所有内容应保证是可用的、可发行的。</w:t>
      </w:r>
    </w:p>
    <w:p/>
    <w:p>
      <w:pPr>
        <w:pStyle w:val="69"/>
      </w:pPr>
      <w:bookmarkStart w:id="226" w:name="_Toc27768"/>
      <w:bookmarkStart w:id="227" w:name="_Toc495750557"/>
      <w:r>
        <w:rPr>
          <w:rFonts w:hint="eastAsia"/>
        </w:rPr>
        <w:t>注意点</w:t>
      </w:r>
      <w:bookmarkEnd w:id="226"/>
      <w:bookmarkEnd w:id="227"/>
    </w:p>
    <w:p>
      <w:pPr>
        <w:pStyle w:val="64"/>
        <w:numPr>
          <w:ilvl w:val="0"/>
          <w:numId w:val="9"/>
        </w:numPr>
        <w:spacing w:line="240" w:lineRule="auto"/>
        <w:ind w:firstLineChars="0"/>
      </w:pPr>
      <w:r>
        <w:rPr>
          <w:rFonts w:hint="eastAsia"/>
        </w:rPr>
        <w:t>push之前请先fetch，看看远程仓库目前是不是最新版本，如果是的话先pull下来，再push，防止冲突。</w:t>
      </w:r>
    </w:p>
    <w:p>
      <w:pPr>
        <w:pStyle w:val="64"/>
        <w:numPr>
          <w:ilvl w:val="0"/>
          <w:numId w:val="9"/>
        </w:numPr>
        <w:spacing w:line="240" w:lineRule="auto"/>
        <w:ind w:firstLineChars="0"/>
      </w:pPr>
      <w:r>
        <w:rPr>
          <w:rFonts w:hint="eastAsia"/>
        </w:rPr>
        <w:t>对于push时，备注应该详细，比如对哪些文件的哪些部分做了何种修改，而不要笼统的说修改了某个文件</w:t>
      </w:r>
    </w:p>
    <w:p>
      <w:pPr>
        <w:pStyle w:val="69"/>
      </w:pPr>
      <w:bookmarkStart w:id="228" w:name="_Toc18367"/>
      <w:bookmarkStart w:id="229" w:name="_Toc495750558"/>
      <w:r>
        <w:rPr>
          <w:rFonts w:hint="eastAsia"/>
        </w:rPr>
        <w:t>使用场景</w:t>
      </w:r>
      <w:bookmarkEnd w:id="228"/>
      <w:bookmarkEnd w:id="229"/>
    </w:p>
    <w:tbl>
      <w:tblPr>
        <w:tblStyle w:val="42"/>
        <w:tblW w:w="89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9"/>
        <w:gridCol w:w="851"/>
        <w:gridCol w:w="1134"/>
        <w:gridCol w:w="1559"/>
        <w:gridCol w:w="1701"/>
        <w:gridCol w:w="2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shd w:val="clear" w:color="auto" w:fill="BDD6EE" w:themeFill="accent1" w:themeFillTint="66"/>
          </w:tcPr>
          <w:p>
            <w:pPr>
              <w:rPr>
                <w:b/>
                <w:sz w:val="20"/>
                <w:szCs w:val="20"/>
              </w:rPr>
            </w:pPr>
            <w:r>
              <w:rPr>
                <w:rFonts w:hint="eastAsia"/>
                <w:b/>
                <w:sz w:val="20"/>
                <w:szCs w:val="20"/>
              </w:rPr>
              <w:t>场景</w:t>
            </w:r>
          </w:p>
        </w:tc>
        <w:tc>
          <w:tcPr>
            <w:tcW w:w="851" w:type="dxa"/>
            <w:shd w:val="clear" w:color="auto" w:fill="BDD6EE" w:themeFill="accent1" w:themeFillTint="66"/>
          </w:tcPr>
          <w:p>
            <w:pPr>
              <w:rPr>
                <w:b/>
                <w:sz w:val="20"/>
                <w:szCs w:val="20"/>
              </w:rPr>
            </w:pPr>
            <w:r>
              <w:rPr>
                <w:rFonts w:hint="eastAsia"/>
                <w:b/>
                <w:sz w:val="20"/>
                <w:szCs w:val="20"/>
              </w:rPr>
              <w:t>权限</w:t>
            </w:r>
          </w:p>
        </w:tc>
        <w:tc>
          <w:tcPr>
            <w:tcW w:w="1134" w:type="dxa"/>
            <w:shd w:val="clear" w:color="auto" w:fill="BDD6EE" w:themeFill="accent1" w:themeFillTint="66"/>
          </w:tcPr>
          <w:p>
            <w:pPr>
              <w:rPr>
                <w:b/>
                <w:sz w:val="20"/>
                <w:szCs w:val="20"/>
              </w:rPr>
            </w:pPr>
            <w:r>
              <w:rPr>
                <w:rFonts w:hint="eastAsia"/>
                <w:b/>
                <w:sz w:val="20"/>
                <w:szCs w:val="20"/>
              </w:rPr>
              <w:t>操作分支</w:t>
            </w:r>
          </w:p>
        </w:tc>
        <w:tc>
          <w:tcPr>
            <w:tcW w:w="1559" w:type="dxa"/>
            <w:shd w:val="clear" w:color="auto" w:fill="BDD6EE" w:themeFill="accent1" w:themeFillTint="66"/>
          </w:tcPr>
          <w:p>
            <w:pPr>
              <w:rPr>
                <w:b/>
                <w:sz w:val="20"/>
                <w:szCs w:val="20"/>
              </w:rPr>
            </w:pPr>
            <w:r>
              <w:rPr>
                <w:rFonts w:hint="eastAsia"/>
                <w:b/>
                <w:sz w:val="20"/>
                <w:szCs w:val="20"/>
              </w:rPr>
              <w:t>所在目录</w:t>
            </w:r>
          </w:p>
        </w:tc>
        <w:tc>
          <w:tcPr>
            <w:tcW w:w="1701" w:type="dxa"/>
            <w:shd w:val="clear" w:color="auto" w:fill="BDD6EE" w:themeFill="accent1" w:themeFillTint="66"/>
          </w:tcPr>
          <w:p>
            <w:pPr>
              <w:rPr>
                <w:b/>
                <w:sz w:val="20"/>
                <w:szCs w:val="20"/>
              </w:rPr>
            </w:pPr>
            <w:r>
              <w:rPr>
                <w:rFonts w:hint="eastAsia"/>
                <w:b/>
                <w:sz w:val="20"/>
                <w:szCs w:val="20"/>
              </w:rPr>
              <w:t>上传注释示例</w:t>
            </w:r>
          </w:p>
        </w:tc>
        <w:tc>
          <w:tcPr>
            <w:tcW w:w="2552" w:type="dxa"/>
            <w:shd w:val="clear" w:color="auto" w:fill="BDD6EE" w:themeFill="accent1" w:themeFillTint="66"/>
          </w:tcPr>
          <w:p>
            <w:pPr>
              <w:rPr>
                <w:b/>
                <w:sz w:val="20"/>
                <w:szCs w:val="20"/>
              </w:rPr>
            </w:pPr>
            <w:r>
              <w:rPr>
                <w:rFonts w:hint="eastAsia"/>
                <w:b/>
                <w:sz w:val="20"/>
                <w:szCs w:val="20"/>
              </w:rPr>
              <w:t>准备工作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提交个人作业</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新增个人作业《人月神话》读后感[新增的内容：XXXXX]（待修改的内容：XXXXX）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协同编写某文档的</w:t>
            </w:r>
            <w:r>
              <w:t>0.1.0版本，提交个人所负责的工作成果</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提交由一个人负责的文件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新增《项目计划甘特图》[新增的内容：XXXXX]（待修改的内容：XXXXX）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更新现有文件</w:t>
            </w:r>
          </w:p>
        </w:tc>
        <w:tc>
          <w:tcPr>
            <w:tcW w:w="851" w:type="dxa"/>
          </w:tcPr>
          <w:p>
            <w:r>
              <w:t>项目组所有成员</w:t>
            </w:r>
          </w:p>
        </w:tc>
        <w:tc>
          <w:tcPr>
            <w:tcW w:w="1134" w:type="dxa"/>
          </w:tcPr>
          <w:p>
            <w:r>
              <w:t>每个成员对应的分支</w:t>
            </w:r>
          </w:p>
        </w:tc>
        <w:tc>
          <w:tcPr>
            <w:tcW w:w="1559" w:type="dxa"/>
          </w:tcPr>
          <w:p>
            <w:r>
              <w:t>由管理员指定</w:t>
            </w:r>
          </w:p>
        </w:tc>
        <w:tc>
          <w:tcPr>
            <w:tcW w:w="1701" w:type="dxa"/>
          </w:tcPr>
          <w:p>
            <w:r>
              <w:t>修订《项目总体计划v0.1.0》[更改的内容：1、引言部分]（待修改的内容：XXXXX）</w:t>
            </w:r>
          </w:p>
        </w:tc>
        <w:tc>
          <w:tcPr>
            <w:tcW w:w="2552" w:type="dxa"/>
          </w:tcPr>
          <w:p>
            <w:r>
              <w:t>在工作前拉取远端的最新integration分支，并以此为基础编辑，提交到自己对应的远程分支。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提交整合完的</w:t>
            </w:r>
            <w:r>
              <w:t>[v0.1.0]文档</w:t>
            </w:r>
          </w:p>
        </w:tc>
        <w:tc>
          <w:tcPr>
            <w:tcW w:w="851" w:type="dxa"/>
          </w:tcPr>
          <w:p>
            <w:r>
              <w:t>配置管理员</w:t>
            </w:r>
          </w:p>
        </w:tc>
        <w:tc>
          <w:tcPr>
            <w:tcW w:w="1134" w:type="dxa"/>
          </w:tcPr>
          <w:p>
            <w:r>
              <w:t>integration</w:t>
            </w:r>
          </w:p>
        </w:tc>
        <w:tc>
          <w:tcPr>
            <w:tcW w:w="1559" w:type="dxa"/>
          </w:tcPr>
          <w:p>
            <w:r>
              <w:t>由管理员指定</w:t>
            </w:r>
          </w:p>
        </w:tc>
        <w:tc>
          <w:tcPr>
            <w:tcW w:w="1701" w:type="dxa"/>
          </w:tcPr>
          <w:p>
            <w:r>
              <w:t>整合提交《可行性分析v0.1.0》</w:t>
            </w:r>
          </w:p>
        </w:tc>
        <w:tc>
          <w:tcPr>
            <w:tcW w:w="2552" w:type="dxa"/>
          </w:tcPr>
          <w:p>
            <w:r>
              <w:t>整合各个成员的工作成果到本分支，提交到远程integration分支，通知master分支进行合并。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对配置管理系统中的文件命名进行整改</w:t>
            </w:r>
          </w:p>
        </w:tc>
        <w:tc>
          <w:tcPr>
            <w:tcW w:w="851" w:type="dxa"/>
          </w:tcPr>
          <w:p>
            <w:r>
              <w:t>配置管理员</w:t>
            </w:r>
          </w:p>
        </w:tc>
        <w:tc>
          <w:tcPr>
            <w:tcW w:w="1134" w:type="dxa"/>
          </w:tcPr>
          <w:p>
            <w:r>
              <w:t>integration</w:t>
            </w:r>
          </w:p>
        </w:tc>
        <w:tc>
          <w:tcPr>
            <w:tcW w:w="1559" w:type="dxa"/>
          </w:tcPr>
          <w:p>
            <w:r>
              <w:t>由管理员指定</w:t>
            </w:r>
          </w:p>
        </w:tc>
        <w:tc>
          <w:tcPr>
            <w:tcW w:w="1701" w:type="dxa"/>
          </w:tcPr>
          <w:p>
            <w:r>
              <w:t>改名（《A文件名》-&gt;《B文件名》）</w:t>
            </w:r>
          </w:p>
        </w:tc>
        <w:tc>
          <w:tcPr>
            <w:tcW w:w="2552" w:type="dxa"/>
          </w:tcPr>
          <w:p>
            <w:r>
              <w:t>拉取远程master分支到本地integration 分支，修改后推送到远程integration分支,通知master分支进行合并。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9" w:type="dxa"/>
          </w:tcPr>
          <w:p>
            <w:r>
              <w:rPr>
                <w:rFonts w:hint="eastAsia"/>
              </w:rPr>
              <w:t>提交会议记录</w:t>
            </w:r>
          </w:p>
        </w:tc>
        <w:tc>
          <w:tcPr>
            <w:tcW w:w="851" w:type="dxa"/>
          </w:tcPr>
          <w:p>
            <w:r>
              <w:t>会议记录员、会议记录员</w:t>
            </w:r>
          </w:p>
        </w:tc>
        <w:tc>
          <w:tcPr>
            <w:tcW w:w="1134" w:type="dxa"/>
          </w:tcPr>
          <w:p>
            <w:r>
              <w:t>会议录音员、记录员对应的</w:t>
            </w:r>
          </w:p>
        </w:tc>
        <w:tc>
          <w:tcPr>
            <w:tcW w:w="1559" w:type="dxa"/>
          </w:tcPr>
          <w:p>
            <w:r>
              <w:t>由管理员指定</w:t>
            </w:r>
          </w:p>
        </w:tc>
        <w:tc>
          <w:tcPr>
            <w:tcW w:w="1701" w:type="dxa"/>
          </w:tcPr>
          <w:p>
            <w:r>
              <w:t>提交《会议纪要-20181031》</w:t>
            </w:r>
          </w:p>
        </w:tc>
        <w:tc>
          <w:tcPr>
            <w:tcW w:w="2552" w:type="dxa"/>
          </w:tcPr>
          <w:p/>
        </w:tc>
      </w:tr>
    </w:tbl>
    <w:p/>
    <w:p>
      <w:pPr>
        <w:pStyle w:val="64"/>
        <w:numPr>
          <w:ilvl w:val="0"/>
          <w:numId w:val="10"/>
        </w:numPr>
        <w:spacing w:line="240" w:lineRule="auto"/>
        <w:ind w:firstLineChars="0"/>
      </w:pPr>
      <w:r>
        <w:rPr>
          <w:rFonts w:hint="eastAsia"/>
        </w:rPr>
        <w:t>只有配置管理员有权限新建分支、合并分支。</w:t>
      </w:r>
    </w:p>
    <w:p>
      <w:pPr>
        <w:pStyle w:val="59"/>
      </w:pPr>
      <w:bookmarkStart w:id="230" w:name="_Toc27718"/>
      <w:r>
        <w:t>成本管理计划</w:t>
      </w:r>
      <w:bookmarkEnd w:id="230"/>
    </w:p>
    <w:p>
      <w:pPr>
        <w:pStyle w:val="61"/>
      </w:pPr>
      <w:bookmarkStart w:id="231" w:name="_Toc496991629"/>
      <w:bookmarkStart w:id="232" w:name="_Toc22028"/>
      <w:r>
        <w:t>成本估计</w:t>
      </w:r>
      <w:bookmarkEnd w:id="231"/>
      <w:bookmarkEnd w:id="232"/>
    </w:p>
    <w:p>
      <w:pPr>
        <w:pStyle w:val="69"/>
      </w:pPr>
      <w:bookmarkStart w:id="233" w:name="_Toc25429"/>
      <w:bookmarkStart w:id="234" w:name="_Toc496991630"/>
      <w:r>
        <w:t>计量单位</w:t>
      </w:r>
      <w:bookmarkEnd w:id="233"/>
      <w:bookmarkEnd w:id="234"/>
    </w:p>
    <w:p>
      <w:pPr>
        <w:pStyle w:val="64"/>
        <w:numPr>
          <w:ilvl w:val="0"/>
          <w:numId w:val="11"/>
        </w:numPr>
        <w:ind w:firstLineChars="0"/>
      </w:pPr>
      <w:r>
        <w:rPr>
          <w:rFonts w:hint="eastAsia"/>
        </w:rPr>
        <w:t>薪酬：</w:t>
      </w:r>
      <w:r>
        <w:t>元</w:t>
      </w:r>
    </w:p>
    <w:p>
      <w:pPr>
        <w:pStyle w:val="64"/>
        <w:numPr>
          <w:ilvl w:val="0"/>
          <w:numId w:val="11"/>
        </w:numPr>
        <w:ind w:firstLineChars="0"/>
      </w:pPr>
      <w:r>
        <w:rPr>
          <w:rFonts w:hint="eastAsia"/>
        </w:rPr>
        <w:t>时薪</w:t>
      </w:r>
      <w:r>
        <w:t>：元</w:t>
      </w:r>
      <w:r>
        <w:rPr>
          <w:rFonts w:hint="eastAsia"/>
        </w:rPr>
        <w:t>/小时</w:t>
      </w:r>
    </w:p>
    <w:p>
      <w:pPr>
        <w:pStyle w:val="64"/>
        <w:numPr>
          <w:ilvl w:val="0"/>
          <w:numId w:val="11"/>
        </w:numPr>
        <w:ind w:firstLineChars="0"/>
      </w:pPr>
      <w:r>
        <w:rPr>
          <w:rFonts w:hint="eastAsia"/>
        </w:rPr>
        <w:t>工时</w:t>
      </w:r>
      <w:r>
        <w:t>：时</w:t>
      </w:r>
    </w:p>
    <w:p>
      <w:pPr>
        <w:pStyle w:val="64"/>
        <w:numPr>
          <w:ilvl w:val="0"/>
          <w:numId w:val="11"/>
        </w:numPr>
        <w:ind w:firstLineChars="0"/>
      </w:pPr>
      <w:r>
        <w:rPr>
          <w:rFonts w:hint="eastAsia"/>
        </w:rPr>
        <w:t>费用</w:t>
      </w:r>
      <w:r>
        <w:t>：元</w:t>
      </w:r>
    </w:p>
    <w:p>
      <w:pPr>
        <w:pStyle w:val="69"/>
      </w:pPr>
      <w:bookmarkStart w:id="235" w:name="_Toc496991631"/>
      <w:bookmarkStart w:id="236" w:name="_Toc10651"/>
      <w:r>
        <w:t>精确度</w:t>
      </w:r>
      <w:bookmarkEnd w:id="235"/>
      <w:bookmarkEnd w:id="236"/>
    </w:p>
    <w:p>
      <w:pPr>
        <w:pStyle w:val="64"/>
        <w:numPr>
          <w:ilvl w:val="0"/>
          <w:numId w:val="12"/>
        </w:numPr>
        <w:ind w:firstLineChars="0"/>
      </w:pPr>
      <w:r>
        <w:rPr>
          <w:rFonts w:hint="eastAsia"/>
        </w:rPr>
        <w:t>薪酬：保留小数点后两位</w:t>
      </w:r>
      <w:r>
        <w:t xml:space="preserve">  0.00</w:t>
      </w:r>
    </w:p>
    <w:p>
      <w:pPr>
        <w:pStyle w:val="64"/>
        <w:numPr>
          <w:ilvl w:val="0"/>
          <w:numId w:val="12"/>
        </w:numPr>
        <w:ind w:firstLineChars="0"/>
      </w:pPr>
      <w:r>
        <w:rPr>
          <w:rFonts w:hint="eastAsia"/>
        </w:rPr>
        <w:t>时薪：保留小数点后两位</w:t>
      </w:r>
      <w:r>
        <w:t xml:space="preserve">  0.00</w:t>
      </w:r>
    </w:p>
    <w:p>
      <w:pPr>
        <w:pStyle w:val="64"/>
        <w:numPr>
          <w:ilvl w:val="0"/>
          <w:numId w:val="12"/>
        </w:numPr>
        <w:ind w:firstLineChars="0"/>
      </w:pPr>
      <w:r>
        <w:rPr>
          <w:rFonts w:hint="eastAsia"/>
        </w:rPr>
        <w:t>工时：保留整数</w:t>
      </w:r>
      <w:r>
        <w:tab/>
      </w:r>
      <w:r>
        <w:tab/>
      </w:r>
      <w:r>
        <w:tab/>
      </w:r>
      <w:r>
        <w:t>0</w:t>
      </w:r>
    </w:p>
    <w:p>
      <w:pPr>
        <w:pStyle w:val="64"/>
        <w:numPr>
          <w:ilvl w:val="0"/>
          <w:numId w:val="12"/>
        </w:numPr>
        <w:ind w:firstLineChars="0"/>
      </w:pPr>
      <w:r>
        <w:rPr>
          <w:rFonts w:hint="eastAsia"/>
        </w:rPr>
        <w:t>费用：保留小数点后两位</w:t>
      </w:r>
      <w:r>
        <w:t xml:space="preserve">  0.00</w:t>
      </w:r>
    </w:p>
    <w:p/>
    <w:p>
      <w:pPr>
        <w:pStyle w:val="69"/>
      </w:pPr>
      <w:bookmarkStart w:id="237" w:name="_Toc25241"/>
      <w:bookmarkStart w:id="238" w:name="_Toc496991632"/>
      <w:r>
        <w:t>准确度</w:t>
      </w:r>
      <w:bookmarkEnd w:id="237"/>
      <w:bookmarkEnd w:id="238"/>
    </w:p>
    <w:p>
      <w:pPr>
        <w:ind w:left="420"/>
      </w:pPr>
      <w:r>
        <w:rPr>
          <w:rFonts w:hint="eastAsia"/>
        </w:rPr>
        <w:t>活动成本估算区间</w:t>
      </w:r>
      <w:r>
        <w:t xml:space="preserve"> [估算值-50%*估算值 , 估算值+50%估算值]</w:t>
      </w:r>
    </w:p>
    <w:p/>
    <w:p>
      <w:pPr>
        <w:pStyle w:val="61"/>
      </w:pPr>
      <w:bookmarkStart w:id="239" w:name="_Toc20893"/>
      <w:r>
        <w:rPr>
          <w:rFonts w:hint="eastAsia"/>
        </w:rPr>
        <w:t>制定预算</w:t>
      </w:r>
      <w:bookmarkEnd w:id="239"/>
    </w:p>
    <w:p>
      <w:pPr>
        <w:pStyle w:val="69"/>
      </w:pPr>
      <w:bookmarkStart w:id="240" w:name="_Toc496991636"/>
      <w:bookmarkStart w:id="241" w:name="_Toc15944"/>
      <w:r>
        <w:rPr>
          <w:rFonts w:hint="eastAsia"/>
        </w:rPr>
        <w:t>员工</w:t>
      </w:r>
      <w:r>
        <w:t>时薪</w:t>
      </w:r>
      <w:bookmarkEnd w:id="240"/>
      <w:bookmarkEnd w:id="241"/>
    </w:p>
    <w:tbl>
      <w:tblPr>
        <w:tblStyle w:val="42"/>
        <w:tblW w:w="87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28"/>
        <w:gridCol w:w="3020"/>
        <w:gridCol w:w="2075"/>
        <w:gridCol w:w="25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shd w:val="clear" w:color="auto" w:fill="BDD6EE" w:themeFill="accent1" w:themeFillTint="66"/>
          </w:tcPr>
          <w:p>
            <w:pPr>
              <w:rPr>
                <w:sz w:val="22"/>
                <w:szCs w:val="20"/>
              </w:rPr>
            </w:pPr>
            <w:r>
              <w:rPr>
                <w:rFonts w:hint="eastAsia"/>
                <w:sz w:val="22"/>
                <w:szCs w:val="20"/>
              </w:rPr>
              <w:t>姓名</w:t>
            </w:r>
          </w:p>
        </w:tc>
        <w:tc>
          <w:tcPr>
            <w:tcW w:w="3020" w:type="dxa"/>
            <w:shd w:val="clear" w:color="auto" w:fill="BDD6EE" w:themeFill="accent1" w:themeFillTint="66"/>
          </w:tcPr>
          <w:p>
            <w:pPr>
              <w:rPr>
                <w:sz w:val="22"/>
                <w:szCs w:val="20"/>
              </w:rPr>
            </w:pPr>
            <w:r>
              <w:rPr>
                <w:rFonts w:hint="eastAsia"/>
                <w:sz w:val="22"/>
                <w:szCs w:val="20"/>
              </w:rPr>
              <w:t>工作分配</w:t>
            </w:r>
          </w:p>
        </w:tc>
        <w:tc>
          <w:tcPr>
            <w:tcW w:w="2075" w:type="dxa"/>
            <w:shd w:val="clear" w:color="auto" w:fill="BDD6EE" w:themeFill="accent1" w:themeFillTint="66"/>
          </w:tcPr>
          <w:p>
            <w:pPr>
              <w:rPr>
                <w:sz w:val="22"/>
                <w:szCs w:val="20"/>
              </w:rPr>
            </w:pPr>
            <w:r>
              <w:rPr>
                <w:rFonts w:hint="eastAsia"/>
                <w:sz w:val="22"/>
                <w:szCs w:val="20"/>
              </w:rPr>
              <w:t>时薪（元/小时）</w:t>
            </w:r>
          </w:p>
        </w:tc>
        <w:tc>
          <w:tcPr>
            <w:tcW w:w="2561" w:type="dxa"/>
            <w:shd w:val="clear" w:color="auto" w:fill="BDD6EE" w:themeFill="accent1" w:themeFillTint="66"/>
          </w:tcPr>
          <w:p>
            <w:pPr>
              <w:rPr>
                <w:sz w:val="22"/>
                <w:szCs w:val="20"/>
              </w:rPr>
            </w:pPr>
            <w:r>
              <w:rPr>
                <w:rFonts w:hint="eastAsia"/>
                <w:sz w:val="22"/>
                <w:szCs w:val="20"/>
              </w:rPr>
              <w:t>加班</w:t>
            </w:r>
            <w:r>
              <w:rPr>
                <w:sz w:val="22"/>
                <w:szCs w:val="20"/>
              </w:rPr>
              <w:t>费</w:t>
            </w:r>
            <w:r>
              <w:rPr>
                <w:rFonts w:hint="eastAsia"/>
                <w:sz w:val="22"/>
                <w:szCs w:val="20"/>
              </w:rPr>
              <w:t>（元/小时）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张荣阳</w:t>
            </w:r>
          </w:p>
        </w:tc>
        <w:tc>
          <w:tcPr>
            <w:tcW w:w="3020" w:type="dxa"/>
          </w:tcPr>
          <w:p>
            <w:pPr>
              <w:rPr>
                <w:sz w:val="22"/>
                <w:szCs w:val="20"/>
              </w:rPr>
            </w:pPr>
            <w:r>
              <w:rPr>
                <w:rFonts w:hint="eastAsia" w:ascii="Times New Roman" w:hAnsi="Times New Roman" w:cs="Times New Roman"/>
                <w:sz w:val="22"/>
                <w:szCs w:val="24"/>
              </w:rPr>
              <w:t>项目</w:t>
            </w:r>
            <w:r>
              <w:rPr>
                <w:rFonts w:ascii="Times New Roman" w:hAnsi="Times New Roman" w:cs="Times New Roman"/>
                <w:sz w:val="22"/>
                <w:szCs w:val="24"/>
              </w:rPr>
              <w:t>经理</w:t>
            </w:r>
            <w:r>
              <w:rPr>
                <w:rFonts w:hint="eastAsia" w:ascii="Times New Roman" w:hAnsi="Times New Roman" w:cs="Times New Roman"/>
                <w:sz w:val="22"/>
                <w:szCs w:val="24"/>
              </w:rPr>
              <w:t>，会议</w:t>
            </w:r>
            <w:r>
              <w:rPr>
                <w:rFonts w:ascii="Times New Roman" w:hAnsi="Times New Roman" w:cs="Times New Roman"/>
                <w:sz w:val="22"/>
                <w:szCs w:val="24"/>
              </w:rPr>
              <w:t>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赵伟宏</w:t>
            </w:r>
          </w:p>
        </w:tc>
        <w:tc>
          <w:tcPr>
            <w:tcW w:w="3020" w:type="dxa"/>
          </w:tcPr>
          <w:p>
            <w:pPr>
              <w:rPr>
                <w:sz w:val="22"/>
                <w:szCs w:val="20"/>
              </w:rPr>
            </w:pPr>
            <w:r>
              <w:rPr>
                <w:sz w:val="22"/>
                <w:szCs w:val="20"/>
              </w:rPr>
              <w:t>G</w:t>
            </w:r>
            <w:r>
              <w:rPr>
                <w:rFonts w:hint="eastAsia"/>
                <w:sz w:val="22"/>
                <w:szCs w:val="20"/>
              </w:rPr>
              <w:t>it</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刘浥</w:t>
            </w:r>
          </w:p>
        </w:tc>
        <w:tc>
          <w:tcPr>
            <w:tcW w:w="3020" w:type="dxa"/>
          </w:tcPr>
          <w:p>
            <w:pPr>
              <w:rPr>
                <w:sz w:val="22"/>
                <w:szCs w:val="20"/>
              </w:rPr>
            </w:pPr>
            <w:r>
              <w:rPr>
                <w:rFonts w:hint="eastAsia" w:ascii="Times New Roman" w:hAnsi="Times New Roman" w:cs="Times New Roman"/>
                <w:sz w:val="22"/>
                <w:szCs w:val="24"/>
              </w:rPr>
              <w:t>配置</w:t>
            </w:r>
            <w:r>
              <w:rPr>
                <w:rFonts w:ascii="Times New Roman" w:hAnsi="Times New Roman" w:cs="Times New Roman"/>
                <w:sz w:val="22"/>
                <w:szCs w:val="24"/>
              </w:rPr>
              <w:t>管理员</w:t>
            </w:r>
            <w:r>
              <w:rPr>
                <w:rFonts w:hint="eastAsia" w:ascii="Times New Roman" w:hAnsi="Times New Roman" w:cs="Times New Roman"/>
                <w:sz w:val="22"/>
                <w:szCs w:val="24"/>
              </w:rPr>
              <w:t>、网管</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ascii="Times New Roman" w:hAnsi="Times New Roman" w:cs="Times New Roman"/>
                <w:szCs w:val="24"/>
              </w:rPr>
              <w:t>陈帆</w:t>
            </w:r>
          </w:p>
        </w:tc>
        <w:tc>
          <w:tcPr>
            <w:tcW w:w="3020" w:type="dxa"/>
          </w:tcPr>
          <w:p>
            <w:pPr>
              <w:rPr>
                <w:sz w:val="22"/>
                <w:szCs w:val="20"/>
              </w:rPr>
            </w:pPr>
            <w:r>
              <w:rPr>
                <w:rFonts w:hint="eastAsia"/>
                <w:sz w:val="22"/>
                <w:szCs w:val="20"/>
              </w:rPr>
              <w:t>录音记录员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128" w:type="dxa"/>
          </w:tcPr>
          <w:p>
            <w:pPr>
              <w:rPr>
                <w:sz w:val="22"/>
                <w:szCs w:val="20"/>
              </w:rPr>
            </w:pPr>
            <w:r>
              <w:rPr>
                <w:rFonts w:hint="eastAsia"/>
                <w:sz w:val="22"/>
                <w:szCs w:val="20"/>
              </w:rPr>
              <w:t>林翼力</w:t>
            </w:r>
          </w:p>
        </w:tc>
        <w:tc>
          <w:tcPr>
            <w:tcW w:w="3020" w:type="dxa"/>
          </w:tcPr>
          <w:p>
            <w:pPr>
              <w:rPr>
                <w:sz w:val="22"/>
                <w:szCs w:val="20"/>
              </w:rPr>
            </w:pPr>
            <w:r>
              <w:rPr>
                <w:rFonts w:hint="eastAsia"/>
                <w:sz w:val="22"/>
                <w:szCs w:val="20"/>
              </w:rPr>
              <w:t>文档管理员、计划调整员</w:t>
            </w:r>
          </w:p>
        </w:tc>
        <w:tc>
          <w:tcPr>
            <w:tcW w:w="2075" w:type="dxa"/>
          </w:tcPr>
          <w:p>
            <w:pPr>
              <w:rPr>
                <w:sz w:val="22"/>
                <w:szCs w:val="20"/>
              </w:rPr>
            </w:pPr>
            <w:r>
              <w:rPr>
                <w:rFonts w:hint="eastAsia"/>
              </w:rPr>
              <w:t>69.34</w:t>
            </w:r>
          </w:p>
        </w:tc>
        <w:tc>
          <w:tcPr>
            <w:tcW w:w="2561" w:type="dxa"/>
          </w:tcPr>
          <w:p>
            <w:pPr>
              <w:rPr>
                <w:sz w:val="22"/>
                <w:szCs w:val="20"/>
              </w:rPr>
            </w:pPr>
            <w:r>
              <w:rPr>
                <w:rFonts w:hint="eastAsia"/>
              </w:rPr>
              <w:t>69.34</w:t>
            </w:r>
          </w:p>
        </w:tc>
      </w:tr>
    </w:tbl>
    <w:p/>
    <w:p>
      <w:r>
        <w:rPr>
          <w:rFonts w:hint="eastAsia"/>
        </w:rPr>
        <w:t>根据2018最新劳动人员平均工资为38.7元/小时，it行业平均工资为69.34元/小时</w:t>
      </w:r>
    </w:p>
    <w:p>
      <w:pPr>
        <w:pStyle w:val="69"/>
      </w:pPr>
      <w:bookmarkStart w:id="242" w:name="_Toc496991637"/>
      <w:bookmarkStart w:id="243" w:name="_Toc29719"/>
      <w:r>
        <w:rPr>
          <w:rFonts w:hint="eastAsia"/>
        </w:rPr>
        <w:t>预算</w:t>
      </w:r>
      <w:bookmarkEnd w:id="242"/>
      <w:bookmarkEnd w:id="243"/>
    </w:p>
    <w:tbl>
      <w:tblPr>
        <w:tblStyle w:val="41"/>
        <w:tblW w:w="9187" w:type="dxa"/>
        <w:tblInd w:w="113" w:type="dxa"/>
        <w:tblLayout w:type="fixed"/>
        <w:tblCellMar>
          <w:top w:w="0" w:type="dxa"/>
          <w:left w:w="108" w:type="dxa"/>
          <w:bottom w:w="0" w:type="dxa"/>
          <w:right w:w="108" w:type="dxa"/>
        </w:tblCellMar>
      </w:tblPr>
      <w:tblGrid>
        <w:gridCol w:w="2010"/>
        <w:gridCol w:w="1220"/>
        <w:gridCol w:w="1591"/>
        <w:gridCol w:w="1300"/>
        <w:gridCol w:w="3066"/>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bookmarkStart w:id="244" w:name="_Hlk497346302"/>
            <w:r>
              <w:rPr>
                <w:rFonts w:hint="eastAsia" w:ascii="等线" w:hAnsi="等线" w:eastAsia="等线"/>
                <w:color w:val="000000"/>
                <w:sz w:val="22"/>
              </w:rPr>
              <w:t>项目进程</w:t>
            </w:r>
          </w:p>
        </w:tc>
        <w:tc>
          <w:tcPr>
            <w:tcW w:w="122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行列</w:t>
            </w:r>
          </w:p>
        </w:tc>
        <w:tc>
          <w:tcPr>
            <w:tcW w:w="289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货币资金</w:t>
            </w:r>
          </w:p>
        </w:tc>
        <w:tc>
          <w:tcPr>
            <w:tcW w:w="3066"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22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月度计划</w:t>
            </w:r>
          </w:p>
        </w:tc>
        <w:tc>
          <w:tcPr>
            <w:tcW w:w="130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年度计划</w:t>
            </w:r>
          </w:p>
        </w:tc>
        <w:tc>
          <w:tcPr>
            <w:tcW w:w="3066"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hint="eastAsia" w:ascii="等线" w:hAnsi="等线" w:eastAsia="等线"/>
                <w:color w:val="000000"/>
                <w:sz w:val="22"/>
                <w:lang w:val="en-US" w:eastAsia="zh-CN"/>
              </w:rPr>
            </w:pPr>
            <w:r>
              <w:rPr>
                <w:rFonts w:hint="eastAsia" w:ascii="等线" w:hAnsi="等线" w:eastAsia="等线"/>
                <w:color w:val="000000"/>
                <w:sz w:val="22"/>
                <w:lang w:val="en-US" w:eastAsia="zh-CN"/>
              </w:rPr>
              <w:t>200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（2）网盘会员购买</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ind w:right="880"/>
              <w:rPr>
                <w:rFonts w:ascii="等线" w:hAnsi="等线" w:eastAsia="等线"/>
                <w:color w:val="000000"/>
                <w:sz w:val="22"/>
              </w:rPr>
            </w:pPr>
            <w:r>
              <w:rPr>
                <w:rFonts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880"/>
              <w:jc w:val="cente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（3）UML建模工具</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（4）AxureRP</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（5）Office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（6）IBM Rational Software Architect</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（7）个人电脑及其windows操作系统</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（8）Vmware</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97"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二、初期必要支出</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ind w:right="440"/>
              <w:rPr>
                <w:rFonts w:ascii="等线" w:hAnsi="等线" w:eastAsia="等线"/>
                <w:color w:val="000000"/>
                <w:sz w:val="22"/>
              </w:rPr>
            </w:pPr>
            <w:r>
              <w:rPr>
                <w:rFonts w:hint="eastAsia" w:ascii="等线" w:hAnsi="等线" w:eastAsia="等线"/>
                <w:color w:val="000000"/>
                <w:sz w:val="22"/>
              </w:rPr>
              <w:t>60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约120元每年，由刘浥负责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三、过程性支出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3</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（1）电费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（2）宽带费用</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（3）人力支出</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0</w:t>
            </w:r>
          </w:p>
        </w:tc>
        <w:tc>
          <w:tcPr>
            <w:tcW w:w="1591"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1300" w:type="dxa"/>
            <w:tcBorders>
              <w:top w:val="nil"/>
              <w:left w:val="nil"/>
              <w:bottom w:val="single" w:color="auto" w:sz="4" w:space="0"/>
              <w:right w:val="single" w:color="auto" w:sz="4" w:space="0"/>
            </w:tcBorders>
            <w:shd w:val="clear" w:color="auto" w:fill="auto"/>
            <w:vAlign w:val="center"/>
          </w:tcPr>
          <w:p>
            <w:pPr>
              <w:jc w:val="right"/>
              <w:rPr>
                <w:rFonts w:ascii="等线" w:hAnsi="等线" w:eastAsia="等线"/>
                <w:color w:val="000000"/>
                <w:sz w:val="22"/>
              </w:rPr>
            </w:pPr>
            <w:r>
              <w:rPr>
                <w:rFonts w:hint="eastAsia" w:ascii="等线" w:hAnsi="等线" w:eastAsia="等线"/>
                <w:color w:val="000000"/>
                <w:kern w:val="2"/>
                <w:sz w:val="22"/>
              </w:rPr>
              <w:t>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四、增资情况</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4</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五、其他款项</w:t>
            </w:r>
          </w:p>
        </w:tc>
        <w:tc>
          <w:tcPr>
            <w:tcW w:w="1220" w:type="dxa"/>
            <w:tcBorders>
              <w:top w:val="nil"/>
              <w:left w:val="nil"/>
              <w:bottom w:val="single" w:color="auto" w:sz="4" w:space="0"/>
              <w:right w:val="single" w:color="auto" w:sz="4" w:space="0"/>
            </w:tcBorders>
            <w:shd w:val="clear" w:color="000000" w:fill="E7E6E6"/>
            <w:vAlign w:val="center"/>
          </w:tcPr>
          <w:p>
            <w:pPr>
              <w:jc w:val="center"/>
              <w:rPr>
                <w:rFonts w:ascii="等线" w:hAnsi="等线" w:eastAsia="等线"/>
                <w:color w:val="000000"/>
                <w:sz w:val="22"/>
              </w:rPr>
            </w:pPr>
            <w:r>
              <w:rPr>
                <w:rFonts w:hint="eastAsia" w:ascii="等线" w:hAnsi="等线" w:eastAsia="等线"/>
                <w:color w:val="000000"/>
                <w:sz w:val="22"/>
              </w:rPr>
              <w:t>5</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30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220" w:type="dxa"/>
            <w:tcBorders>
              <w:top w:val="nil"/>
              <w:left w:val="nil"/>
              <w:bottom w:val="single" w:color="auto" w:sz="4" w:space="0"/>
              <w:right w:val="single" w:color="auto" w:sz="4" w:space="0"/>
            </w:tcBorders>
            <w:shd w:val="clear" w:color="000000" w:fill="FCE4D6"/>
            <w:vAlign w:val="center"/>
          </w:tcPr>
          <w:p>
            <w:pPr>
              <w:jc w:val="center"/>
              <w:rPr>
                <w:rFonts w:ascii="等线" w:hAnsi="等线" w:eastAsia="等线"/>
                <w:color w:val="000000"/>
                <w:sz w:val="22"/>
              </w:rPr>
            </w:pPr>
            <w:r>
              <w:rPr>
                <w:rFonts w:hint="eastAsia" w:ascii="等线" w:hAnsi="等线" w:eastAsia="等线"/>
                <w:color w:val="000000"/>
                <w:sz w:val="22"/>
              </w:rPr>
              <w:t>6</w:t>
            </w:r>
          </w:p>
        </w:tc>
        <w:tc>
          <w:tcPr>
            <w:tcW w:w="1591" w:type="dxa"/>
            <w:tcBorders>
              <w:top w:val="nil"/>
              <w:left w:val="nil"/>
              <w:bottom w:val="single" w:color="auto" w:sz="4" w:space="0"/>
              <w:right w:val="single" w:color="auto" w:sz="4" w:space="0"/>
            </w:tcBorders>
            <w:shd w:val="clear" w:color="auto" w:fill="auto"/>
            <w:vAlign w:val="center"/>
          </w:tcPr>
          <w:p>
            <w:pPr>
              <w:tabs>
                <w:tab w:val="center" w:pos="687"/>
                <w:tab w:val="right" w:pos="1495"/>
              </w:tabs>
              <w:rPr>
                <w:rFonts w:ascii="等线" w:hAnsi="等线" w:eastAsia="等线"/>
                <w:color w:val="000000"/>
                <w:sz w:val="22"/>
              </w:rPr>
            </w:pPr>
            <w:r>
              <w:rPr>
                <w:rFonts w:hint="eastAsia" w:ascii="等线" w:hAnsi="等线" w:eastAsia="等线"/>
                <w:color w:val="000000"/>
                <w:kern w:val="2"/>
                <w:sz w:val="22"/>
              </w:rPr>
              <w:t>/</w:t>
            </w:r>
          </w:p>
        </w:tc>
        <w:tc>
          <w:tcPr>
            <w:tcW w:w="1300" w:type="dxa"/>
            <w:tcBorders>
              <w:top w:val="nil"/>
              <w:left w:val="nil"/>
              <w:bottom w:val="single" w:color="auto" w:sz="4" w:space="0"/>
              <w:right w:val="single" w:color="auto" w:sz="4" w:space="0"/>
            </w:tcBorders>
            <w:shd w:val="clear" w:color="auto" w:fill="auto"/>
            <w:vAlign w:val="center"/>
          </w:tcPr>
          <w:p>
            <w:pPr>
              <w:jc w:val="both"/>
              <w:rPr>
                <w:rFonts w:hint="eastAsia" w:ascii="等线" w:hAnsi="等线" w:eastAsia="等线"/>
                <w:color w:val="000000"/>
                <w:sz w:val="22"/>
                <w:lang w:val="en-US" w:eastAsia="zh-CN"/>
              </w:rPr>
            </w:pPr>
            <w:r>
              <w:rPr>
                <w:rFonts w:hint="eastAsia" w:ascii="等线" w:hAnsi="等线" w:eastAsia="等线"/>
                <w:color w:val="000000"/>
                <w:sz w:val="22"/>
                <w:lang w:val="en-US" w:eastAsia="zh-CN"/>
              </w:rPr>
              <w:t>380</w:t>
            </w:r>
          </w:p>
        </w:tc>
        <w:tc>
          <w:tcPr>
            <w:tcW w:w="3066"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9187" w:type="dxa"/>
            <w:gridSpan w:val="5"/>
            <w:tcBorders>
              <w:top w:val="nil"/>
              <w:left w:val="single" w:color="auto" w:sz="4" w:space="0"/>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财务负责人：张荣阳</w:t>
            </w:r>
          </w:p>
        </w:tc>
      </w:tr>
      <w:bookmarkEnd w:id="244"/>
    </w:tbl>
    <w:p/>
    <w:p>
      <w:pPr>
        <w:pStyle w:val="59"/>
      </w:pPr>
      <w:bookmarkStart w:id="245" w:name="_Toc9322"/>
      <w:r>
        <w:rPr>
          <w:rFonts w:hint="eastAsia"/>
        </w:rPr>
        <w:t>采购</w:t>
      </w:r>
      <w:r>
        <w:t>管理计划</w:t>
      </w:r>
      <w:bookmarkEnd w:id="245"/>
    </w:p>
    <w:p>
      <w:pPr>
        <w:pStyle w:val="61"/>
      </w:pPr>
      <w:bookmarkStart w:id="246" w:name="_Toc496991943"/>
      <w:bookmarkStart w:id="247" w:name="_Toc3741"/>
      <w:r>
        <w:rPr>
          <w:rFonts w:hint="eastAsia"/>
        </w:rPr>
        <w:t>采购内容</w:t>
      </w:r>
      <w:bookmarkEnd w:id="246"/>
      <w:bookmarkEnd w:id="247"/>
    </w:p>
    <w:tbl>
      <w:tblPr>
        <w:tblStyle w:val="41"/>
        <w:tblW w:w="8296" w:type="dxa"/>
        <w:tblInd w:w="113" w:type="dxa"/>
        <w:tblLayout w:type="fixed"/>
        <w:tblCellMar>
          <w:top w:w="0" w:type="dxa"/>
          <w:left w:w="108" w:type="dxa"/>
          <w:bottom w:w="0" w:type="dxa"/>
          <w:right w:w="108" w:type="dxa"/>
        </w:tblCellMar>
      </w:tblPr>
      <w:tblGrid>
        <w:gridCol w:w="2010"/>
        <w:gridCol w:w="1591"/>
        <w:gridCol w:w="1650"/>
        <w:gridCol w:w="3045"/>
      </w:tblGrid>
      <w:tr>
        <w:tblPrEx>
          <w:tblLayout w:type="fixed"/>
          <w:tblCellMar>
            <w:top w:w="0" w:type="dxa"/>
            <w:left w:w="108" w:type="dxa"/>
            <w:bottom w:w="0" w:type="dxa"/>
            <w:right w:w="108" w:type="dxa"/>
          </w:tblCellMar>
        </w:tblPrEx>
        <w:trPr>
          <w:trHeight w:val="280" w:hRule="atLeast"/>
        </w:trPr>
        <w:tc>
          <w:tcPr>
            <w:tcW w:w="2010"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采购内容</w:t>
            </w:r>
          </w:p>
        </w:tc>
        <w:tc>
          <w:tcPr>
            <w:tcW w:w="3241" w:type="dxa"/>
            <w:gridSpan w:val="2"/>
            <w:tcBorders>
              <w:top w:val="single" w:color="auto" w:sz="4" w:space="0"/>
              <w:left w:val="nil"/>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货币资金</w:t>
            </w:r>
          </w:p>
        </w:tc>
        <w:tc>
          <w:tcPr>
            <w:tcW w:w="3045" w:type="dxa"/>
            <w:vMerge w:val="restart"/>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jc w:val="center"/>
              <w:rPr>
                <w:rFonts w:ascii="等线" w:hAnsi="等线" w:eastAsia="等线"/>
                <w:b/>
                <w:color w:val="000000"/>
                <w:sz w:val="22"/>
              </w:rPr>
            </w:pPr>
            <w:r>
              <w:rPr>
                <w:rFonts w:hint="eastAsia" w:ascii="等线" w:hAnsi="等线" w:eastAsia="等线"/>
                <w:b/>
                <w:color w:val="000000"/>
                <w:sz w:val="22"/>
              </w:rPr>
              <w:t>备注</w:t>
            </w:r>
          </w:p>
        </w:tc>
      </w:tr>
      <w:tr>
        <w:tblPrEx>
          <w:tblLayout w:type="fixed"/>
          <w:tblCellMar>
            <w:top w:w="0" w:type="dxa"/>
            <w:left w:w="108" w:type="dxa"/>
            <w:bottom w:w="0" w:type="dxa"/>
            <w:right w:w="108" w:type="dxa"/>
          </w:tblCellMar>
        </w:tblPrEx>
        <w:trPr>
          <w:trHeight w:val="280" w:hRule="atLeast"/>
        </w:trPr>
        <w:tc>
          <w:tcPr>
            <w:tcW w:w="2010"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c>
          <w:tcPr>
            <w:tcW w:w="1591"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月投入</w:t>
            </w:r>
          </w:p>
        </w:tc>
        <w:tc>
          <w:tcPr>
            <w:tcW w:w="1650" w:type="dxa"/>
            <w:tcBorders>
              <w:top w:val="nil"/>
              <w:left w:val="nil"/>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年投入</w:t>
            </w:r>
          </w:p>
        </w:tc>
        <w:tc>
          <w:tcPr>
            <w:tcW w:w="3045" w:type="dxa"/>
            <w:vMerge w:val="continue"/>
            <w:tcBorders>
              <w:top w:val="single" w:color="auto" w:sz="4" w:space="0"/>
              <w:left w:val="single" w:color="auto" w:sz="4" w:space="0"/>
              <w:bottom w:val="single" w:color="auto" w:sz="4" w:space="0"/>
              <w:right w:val="single" w:color="auto" w:sz="4" w:space="0"/>
            </w:tcBorders>
            <w:shd w:val="clear" w:color="auto" w:fill="BDD6EE" w:themeFill="accent1" w:themeFillTint="66"/>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一、初期投入资金</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93.5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（1）图书</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54.5</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敏捷项目管理</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（2）UML建模工具</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（3）AxureRP</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（4）Office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56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（5）IBM Rational Software Architect</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（6）Vmware</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（7）墨刀</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39</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学习工作使用</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二、初期必要投入</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（1）域名</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ind w:right="880"/>
              <w:jc w:val="both"/>
              <w:rPr>
                <w:rFonts w:ascii="等线" w:hAnsi="等线" w:eastAsia="等线"/>
                <w:color w:val="000000"/>
                <w:sz w:val="22"/>
              </w:rPr>
            </w:pPr>
            <w:r>
              <w:rPr>
                <w:rFonts w:hint="eastAsia" w:ascii="等线" w:hAnsi="等线" w:eastAsia="等线"/>
                <w:color w:val="000000"/>
                <w:sz w:val="22"/>
              </w:rPr>
              <w:t>60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约60元每年，自行购买</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E2EFDA"/>
            <w:vAlign w:val="center"/>
          </w:tcPr>
          <w:p>
            <w:pPr>
              <w:rPr>
                <w:rFonts w:ascii="等线" w:hAnsi="等线" w:eastAsia="等线"/>
                <w:color w:val="000000"/>
                <w:sz w:val="22"/>
              </w:rPr>
            </w:pPr>
            <w:r>
              <w:rPr>
                <w:rFonts w:hint="eastAsia" w:ascii="等线" w:hAnsi="等线" w:eastAsia="等线"/>
                <w:color w:val="000000"/>
                <w:sz w:val="22"/>
              </w:rPr>
              <w:t>（2）服务器</w:t>
            </w:r>
          </w:p>
        </w:tc>
        <w:tc>
          <w:tcPr>
            <w:tcW w:w="1591"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120</w:t>
            </w:r>
          </w:p>
        </w:tc>
        <w:tc>
          <w:tcPr>
            <w:tcW w:w="3045" w:type="dxa"/>
            <w:tcBorders>
              <w:top w:val="nil"/>
              <w:left w:val="nil"/>
              <w:bottom w:val="single" w:color="auto" w:sz="4" w:space="0"/>
              <w:right w:val="single" w:color="auto" w:sz="4" w:space="0"/>
            </w:tcBorders>
            <w:shd w:val="clear" w:color="auto" w:fill="auto"/>
            <w:vAlign w:val="center"/>
          </w:tcPr>
          <w:p>
            <w:pPr>
              <w:rPr>
                <w:rFonts w:ascii="等线" w:hAnsi="等线" w:eastAsia="等线"/>
                <w:color w:val="000000"/>
                <w:sz w:val="22"/>
              </w:rPr>
            </w:pPr>
            <w:r>
              <w:rPr>
                <w:rFonts w:hint="eastAsia" w:ascii="等线" w:hAnsi="等线" w:eastAsia="等线"/>
                <w:color w:val="000000"/>
                <w:sz w:val="22"/>
              </w:rPr>
              <w:t>约120元每年，刘浥负责</w:t>
            </w:r>
          </w:p>
        </w:tc>
      </w:tr>
      <w:tr>
        <w:tblPrEx>
          <w:tblLayout w:type="fixed"/>
          <w:tblCellMar>
            <w:top w:w="0" w:type="dxa"/>
            <w:left w:w="108" w:type="dxa"/>
            <w:bottom w:w="0" w:type="dxa"/>
            <w:right w:w="108" w:type="dxa"/>
          </w:tblCellMar>
        </w:tblPrEx>
        <w:trPr>
          <w:trHeight w:val="280" w:hRule="atLeast"/>
        </w:trPr>
        <w:tc>
          <w:tcPr>
            <w:tcW w:w="2010" w:type="dxa"/>
            <w:tcBorders>
              <w:top w:val="nil"/>
              <w:left w:val="single" w:color="auto" w:sz="4" w:space="0"/>
              <w:bottom w:val="single" w:color="auto" w:sz="4" w:space="0"/>
              <w:right w:val="single" w:color="auto" w:sz="4" w:space="0"/>
            </w:tcBorders>
            <w:shd w:val="clear" w:color="000000" w:fill="FFE699"/>
            <w:vAlign w:val="center"/>
          </w:tcPr>
          <w:p>
            <w:pPr>
              <w:rPr>
                <w:rFonts w:ascii="等线" w:hAnsi="等线" w:eastAsia="等线"/>
                <w:color w:val="000000"/>
                <w:sz w:val="22"/>
              </w:rPr>
            </w:pPr>
            <w:r>
              <w:rPr>
                <w:rFonts w:hint="eastAsia" w:ascii="等线" w:hAnsi="等线" w:eastAsia="等线"/>
                <w:color w:val="000000"/>
                <w:sz w:val="22"/>
              </w:rPr>
              <w:t>年度总计：</w:t>
            </w:r>
          </w:p>
        </w:tc>
        <w:tc>
          <w:tcPr>
            <w:tcW w:w="1591"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w:t>
            </w:r>
          </w:p>
        </w:tc>
        <w:tc>
          <w:tcPr>
            <w:tcW w:w="1650" w:type="dxa"/>
            <w:tcBorders>
              <w:top w:val="nil"/>
              <w:left w:val="nil"/>
              <w:bottom w:val="single" w:color="auto" w:sz="4" w:space="0"/>
              <w:right w:val="single" w:color="auto" w:sz="4" w:space="0"/>
            </w:tcBorders>
            <w:shd w:val="clear" w:color="auto" w:fill="auto"/>
            <w:vAlign w:val="center"/>
          </w:tcPr>
          <w:p>
            <w:pPr>
              <w:jc w:val="both"/>
              <w:rPr>
                <w:rFonts w:ascii="等线" w:hAnsi="等线" w:eastAsia="等线"/>
                <w:color w:val="000000"/>
                <w:sz w:val="22"/>
              </w:rPr>
            </w:pPr>
            <w:r>
              <w:rPr>
                <w:rFonts w:hint="eastAsia" w:ascii="等线" w:hAnsi="等线" w:eastAsia="等线"/>
                <w:color w:val="000000"/>
                <w:sz w:val="22"/>
              </w:rPr>
              <w:t>273.5</w:t>
            </w:r>
          </w:p>
        </w:tc>
        <w:tc>
          <w:tcPr>
            <w:tcW w:w="3045" w:type="dxa"/>
            <w:tcBorders>
              <w:top w:val="nil"/>
              <w:left w:val="nil"/>
              <w:bottom w:val="single" w:color="auto" w:sz="4" w:space="0"/>
              <w:right w:val="single" w:color="auto" w:sz="4" w:space="0"/>
            </w:tcBorders>
            <w:shd w:val="clear" w:color="auto" w:fill="auto"/>
            <w:vAlign w:val="center"/>
          </w:tcPr>
          <w:p>
            <w:pPr>
              <w:jc w:val="center"/>
              <w:rPr>
                <w:rFonts w:ascii="等线" w:hAnsi="等线" w:eastAsia="等线"/>
                <w:color w:val="000000"/>
                <w:sz w:val="22"/>
              </w:rPr>
            </w:pPr>
            <w:r>
              <w:rPr>
                <w:rFonts w:hint="eastAsia" w:ascii="等线" w:hAnsi="等线" w:eastAsia="等线"/>
                <w:color w:val="000000"/>
                <w:sz w:val="22"/>
              </w:rPr>
              <w:t>　</w:t>
            </w:r>
          </w:p>
        </w:tc>
      </w:tr>
    </w:tbl>
    <w:p/>
    <w:p>
      <w:pPr>
        <w:pStyle w:val="61"/>
      </w:pPr>
      <w:bookmarkStart w:id="248" w:name="_Toc19761"/>
      <w:bookmarkStart w:id="249" w:name="_Toc496991944"/>
      <w:r>
        <w:rPr>
          <w:rFonts w:hint="eastAsia"/>
        </w:rPr>
        <w:t>采购</w:t>
      </w:r>
      <w:r>
        <w:t>计划的关键因素</w:t>
      </w:r>
      <w:bookmarkEnd w:id="248"/>
      <w:bookmarkEnd w:id="249"/>
    </w:p>
    <w:tbl>
      <w:tblPr>
        <w:tblStyle w:val="42"/>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96"/>
        <w:gridCol w:w="3232"/>
        <w:gridCol w:w="1234"/>
        <w:gridCol w:w="1267"/>
        <w:gridCol w:w="10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风险名称</w:t>
            </w:r>
          </w:p>
        </w:tc>
        <w:tc>
          <w:tcPr>
            <w:tcW w:w="3232"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解决方案</w:t>
            </w:r>
          </w:p>
        </w:tc>
        <w:tc>
          <w:tcPr>
            <w:tcW w:w="1234"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发生概率</w:t>
            </w:r>
          </w:p>
        </w:tc>
        <w:tc>
          <w:tcPr>
            <w:tcW w:w="126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影响程度</w:t>
            </w:r>
          </w:p>
        </w:tc>
        <w:tc>
          <w:tcPr>
            <w:tcW w:w="1037" w:type="dxa"/>
            <w:shd w:val="clear" w:color="auto" w:fill="BDD6EE" w:themeFill="accent1" w:themeFillTint="66"/>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优先级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资源缺乏</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参考书什么的难以共享，买电子书</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UI设计不合理</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寻找有经验的UI设计师承接外包</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UI设计跟不上进度</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由对外沟通人员积极联系，并将设计师的工作加入到WBS中</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96"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项目质量不过关</w:t>
            </w:r>
          </w:p>
        </w:tc>
        <w:tc>
          <w:tcPr>
            <w:tcW w:w="3232"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由SQA质量保障小组联合评审</w:t>
            </w:r>
          </w:p>
        </w:tc>
        <w:tc>
          <w:tcPr>
            <w:tcW w:w="1234"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中</w:t>
            </w:r>
          </w:p>
        </w:tc>
        <w:tc>
          <w:tcPr>
            <w:tcW w:w="126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c>
          <w:tcPr>
            <w:tcW w:w="1037" w:type="dxa"/>
          </w:tcPr>
          <w:p>
            <w:pPr>
              <w:pStyle w:val="73"/>
              <w:rPr>
                <w:rFonts w:ascii="Times New Roman" w:hAnsi="Times New Roman" w:cs="Times New Roman"/>
                <w:kern w:val="0"/>
                <w:sz w:val="22"/>
                <w:szCs w:val="20"/>
              </w:rPr>
            </w:pPr>
            <w:r>
              <w:rPr>
                <w:rFonts w:hint="eastAsia" w:ascii="Times New Roman" w:hAnsi="Times New Roman" w:cs="Times New Roman"/>
                <w:kern w:val="0"/>
                <w:sz w:val="22"/>
                <w:szCs w:val="20"/>
              </w:rPr>
              <w:t>高</w:t>
            </w:r>
          </w:p>
        </w:tc>
      </w:tr>
    </w:tbl>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sdtPr>
    <w:sdtContent>
      <w:sdt>
        <w:sdtPr>
          <w:id w:val="-1705238520"/>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37</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42</w:t>
            </w:r>
            <w:r>
              <w:rPr>
                <w:b/>
                <w:bCs/>
              </w:rPr>
              <w:fldChar w:fldCharType="end"/>
            </w:r>
          </w:p>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9" o:spid="_x0000_s3074"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PRD2018-G07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3075"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sdtPr>
    <w:sdtContent>
      <w:p>
        <w:r>
          <w:pict>
            <v:shape id="WordPictureWatermark246804687" o:spid="_x0000_s3073"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89D07AC"/>
    <w:multiLevelType w:val="multilevel"/>
    <w:tmpl w:val="189D07A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C05494B"/>
    <w:multiLevelType w:val="multilevel"/>
    <w:tmpl w:val="3C05494B"/>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3E6029F2"/>
    <w:multiLevelType w:val="multilevel"/>
    <w:tmpl w:val="3E6029F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0314F30"/>
    <w:multiLevelType w:val="multilevel"/>
    <w:tmpl w:val="40314F3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41470B1D"/>
    <w:multiLevelType w:val="multilevel"/>
    <w:tmpl w:val="41470B1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BF54D63"/>
    <w:multiLevelType w:val="multilevel"/>
    <w:tmpl w:val="4BF54D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C785339"/>
    <w:multiLevelType w:val="multilevel"/>
    <w:tmpl w:val="4C78533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4E64099"/>
    <w:multiLevelType w:val="multilevel"/>
    <w:tmpl w:val="54E64099"/>
    <w:lvl w:ilvl="0" w:tentative="0">
      <w:start w:val="1"/>
      <w:numFmt w:val="decimal"/>
      <w:pStyle w:val="59"/>
      <w:lvlText w:val="%1"/>
      <w:lvlJc w:val="left"/>
      <w:pPr>
        <w:ind w:left="425" w:hanging="425"/>
      </w:pPr>
      <w:rPr>
        <w:rFonts w:hint="eastAsia"/>
      </w:rPr>
    </w:lvl>
    <w:lvl w:ilvl="1" w:tentative="0">
      <w:start w:val="1"/>
      <w:numFmt w:val="decimal"/>
      <w:pStyle w:val="61"/>
      <w:lvlText w:val="%1.%2"/>
      <w:lvlJc w:val="left"/>
      <w:pPr>
        <w:ind w:left="709" w:hanging="709"/>
      </w:pPr>
      <w:rPr>
        <w:rFonts w:hint="eastAsia" w:ascii="宋体" w:hAnsi="宋体" w:eastAsia="宋体"/>
        <w:b/>
        <w:sz w:val="32"/>
        <w:szCs w:val="32"/>
      </w:rPr>
    </w:lvl>
    <w:lvl w:ilvl="2" w:tentative="0">
      <w:start w:val="1"/>
      <w:numFmt w:val="decimal"/>
      <w:pStyle w:val="69"/>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9">
    <w:nsid w:val="58D94094"/>
    <w:multiLevelType w:val="multilevel"/>
    <w:tmpl w:val="58D9409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D1D7871"/>
    <w:multiLevelType w:val="multilevel"/>
    <w:tmpl w:val="5D1D7871"/>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DC228AC"/>
    <w:multiLevelType w:val="multilevel"/>
    <w:tmpl w:val="5DC228A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6"/>
  </w:num>
  <w:num w:numId="3">
    <w:abstractNumId w:val="3"/>
  </w:num>
  <w:num w:numId="4">
    <w:abstractNumId w:val="4"/>
  </w:num>
  <w:num w:numId="5">
    <w:abstractNumId w:val="11"/>
  </w:num>
  <w:num w:numId="6">
    <w:abstractNumId w:val="5"/>
  </w:num>
  <w:num w:numId="7">
    <w:abstractNumId w:val="7"/>
  </w:num>
  <w:num w:numId="8">
    <w:abstractNumId w:val="2"/>
  </w:num>
  <w:num w:numId="9">
    <w:abstractNumId w:val="10"/>
  </w:num>
  <w:num w:numId="10">
    <w:abstractNumId w:val="9"/>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079A"/>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D4B69"/>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229"/>
    <w:rsid w:val="00267D05"/>
    <w:rsid w:val="00267E91"/>
    <w:rsid w:val="00291E8F"/>
    <w:rsid w:val="0029459B"/>
    <w:rsid w:val="002946CD"/>
    <w:rsid w:val="002956B7"/>
    <w:rsid w:val="002A052D"/>
    <w:rsid w:val="002A2488"/>
    <w:rsid w:val="002A474A"/>
    <w:rsid w:val="002C72FB"/>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336"/>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BCD"/>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274AF"/>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0022"/>
    <w:rsid w:val="00EA1CF4"/>
    <w:rsid w:val="00EA222E"/>
    <w:rsid w:val="00EA3BED"/>
    <w:rsid w:val="00EC17B0"/>
    <w:rsid w:val="00EC6AE0"/>
    <w:rsid w:val="00EE2597"/>
    <w:rsid w:val="00EE458B"/>
    <w:rsid w:val="00EF39F2"/>
    <w:rsid w:val="00EF4732"/>
    <w:rsid w:val="00EF609A"/>
    <w:rsid w:val="00F01E8D"/>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2EA279B"/>
    <w:rsid w:val="05384F51"/>
    <w:rsid w:val="06963046"/>
    <w:rsid w:val="07A94E60"/>
    <w:rsid w:val="07F27963"/>
    <w:rsid w:val="09614D10"/>
    <w:rsid w:val="0B6A7BF6"/>
    <w:rsid w:val="0BCC2CD7"/>
    <w:rsid w:val="10934A38"/>
    <w:rsid w:val="1256501A"/>
    <w:rsid w:val="12A75363"/>
    <w:rsid w:val="174F22B8"/>
    <w:rsid w:val="17832C89"/>
    <w:rsid w:val="1AD760C3"/>
    <w:rsid w:val="1D3C1C7E"/>
    <w:rsid w:val="1E1E2D3D"/>
    <w:rsid w:val="1EF4012F"/>
    <w:rsid w:val="207F538C"/>
    <w:rsid w:val="248B3196"/>
    <w:rsid w:val="26C1342E"/>
    <w:rsid w:val="27007C73"/>
    <w:rsid w:val="28D63A5B"/>
    <w:rsid w:val="2ABE04E7"/>
    <w:rsid w:val="2F346B87"/>
    <w:rsid w:val="345F06D9"/>
    <w:rsid w:val="37EA594A"/>
    <w:rsid w:val="38A85DE0"/>
    <w:rsid w:val="38CD2193"/>
    <w:rsid w:val="44B67CB8"/>
    <w:rsid w:val="452A1FD7"/>
    <w:rsid w:val="482616D2"/>
    <w:rsid w:val="49372E04"/>
    <w:rsid w:val="4A4B0B98"/>
    <w:rsid w:val="4BB65ED4"/>
    <w:rsid w:val="563F41F6"/>
    <w:rsid w:val="569C6A65"/>
    <w:rsid w:val="59AD3F57"/>
    <w:rsid w:val="5C5836E6"/>
    <w:rsid w:val="61272C84"/>
    <w:rsid w:val="63731ACC"/>
    <w:rsid w:val="667B283F"/>
    <w:rsid w:val="66BD37C6"/>
    <w:rsid w:val="67A925BF"/>
    <w:rsid w:val="67BA03B0"/>
    <w:rsid w:val="67C53C8F"/>
    <w:rsid w:val="682175F8"/>
    <w:rsid w:val="691341EE"/>
    <w:rsid w:val="694359E0"/>
    <w:rsid w:val="6F164276"/>
    <w:rsid w:val="6FD06B1F"/>
    <w:rsid w:val="709C7409"/>
    <w:rsid w:val="73EA2080"/>
    <w:rsid w:val="787A3111"/>
    <w:rsid w:val="7E7334E1"/>
    <w:rsid w:val="7EC5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1"/>
      <w:szCs w:val="22"/>
      <w:lang w:val="en-US" w:eastAsia="zh-CN" w:bidi="ar-SA"/>
    </w:rPr>
  </w:style>
  <w:style w:type="paragraph" w:styleId="2">
    <w:name w:val="heading 1"/>
    <w:basedOn w:val="1"/>
    <w:next w:val="1"/>
    <w:link w:val="47"/>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48"/>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0"/>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1"/>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2"/>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3"/>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4"/>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5"/>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6"/>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7"/>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58"/>
    <w:unhideWhenUsed/>
    <w:qFormat/>
    <w:uiPriority w:val="99"/>
    <w:pPr>
      <w:widowControl w:val="0"/>
      <w:spacing w:line="276" w:lineRule="auto"/>
      <w:jc w:val="both"/>
    </w:pPr>
    <w:rPr>
      <w:rFonts w:hAnsi="Courier New" w:cs="Courier New" w:asciiTheme="minorEastAsia" w:eastAsiaTheme="minorEastAsia"/>
      <w:color w:val="141414"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8"/>
    <w:unhideWhenUsed/>
    <w:qFormat/>
    <w:uiPriority w:val="99"/>
    <w:pPr>
      <w:widowControl w:val="0"/>
      <w:spacing w:line="276" w:lineRule="auto"/>
      <w:ind w:left="100" w:leftChars="2500"/>
      <w:jc w:val="both"/>
    </w:pPr>
    <w:rPr>
      <w:rFonts w:asciiTheme="minorHAnsi" w:hAnsiTheme="minorHAnsi" w:cstheme="minorBidi"/>
      <w:color w:val="141414" w:themeColor="text1"/>
      <w:kern w:val="2"/>
      <w14:textFill>
        <w14:solidFill>
          <w14:schemeClr w14:val="tx1"/>
        </w14:solidFill>
      </w14:textFill>
    </w:rPr>
  </w:style>
  <w:style w:type="paragraph" w:styleId="21">
    <w:name w:val="Balloon Text"/>
    <w:basedOn w:val="1"/>
    <w:link w:val="66"/>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3"/>
    <w:qFormat/>
    <w:uiPriority w:val="11"/>
    <w:rPr>
      <w:spacing w:val="15"/>
      <w:sz w:val="32"/>
    </w:rPr>
  </w:style>
  <w:style w:type="paragraph" w:styleId="27">
    <w:name w:val="Title"/>
    <w:basedOn w:val="1"/>
    <w:next w:val="1"/>
    <w:link w:val="4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141414"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43">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4">
    <w:name w:val="_Style 5"/>
    <w:basedOn w:val="1"/>
    <w:qFormat/>
    <w:uiPriority w:val="34"/>
    <w:pPr>
      <w:ind w:firstLine="420" w:firstLineChars="200"/>
    </w:pPr>
    <w:rPr>
      <w:rFonts w:ascii="等线" w:hAnsi="等线" w:eastAsia="等线" w:cs="Times New Roman"/>
      <w:kern w:val="2"/>
      <w:sz w:val="18"/>
      <w:szCs w:val="18"/>
    </w:rPr>
  </w:style>
  <w:style w:type="paragraph" w:customStyle="1" w:styleId="45">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sz w:val="24"/>
      <w:szCs w:val="24"/>
      <w:lang w:val="en-US" w:eastAsia="zh-CN" w:bidi="ar-SA"/>
    </w:rPr>
  </w:style>
  <w:style w:type="paragraph" w:customStyle="1" w:styleId="46">
    <w:name w:val="TOC 标题1"/>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47">
    <w:name w:val="标题 1 Char"/>
    <w:link w:val="2"/>
    <w:qFormat/>
    <w:uiPriority w:val="9"/>
    <w:rPr>
      <w:rFonts w:ascii="Calibri Light" w:hAnsi="Calibri Light" w:eastAsia="宋体" w:cs="Times New Roman"/>
      <w:b/>
      <w:kern w:val="0"/>
      <w:sz w:val="44"/>
      <w:szCs w:val="32"/>
    </w:rPr>
  </w:style>
  <w:style w:type="character" w:customStyle="1" w:styleId="48">
    <w:name w:val="标题 2 Char"/>
    <w:link w:val="3"/>
    <w:qFormat/>
    <w:uiPriority w:val="9"/>
    <w:rPr>
      <w:rFonts w:ascii="Calibri Light" w:hAnsi="Calibri Light" w:eastAsia="宋体" w:cs="Times New Roman"/>
      <w:b/>
      <w:kern w:val="0"/>
      <w:sz w:val="32"/>
      <w:szCs w:val="28"/>
    </w:rPr>
  </w:style>
  <w:style w:type="character" w:customStyle="1" w:styleId="49">
    <w:name w:val="标题 Char"/>
    <w:link w:val="27"/>
    <w:qFormat/>
    <w:uiPriority w:val="10"/>
    <w:rPr>
      <w:rFonts w:ascii="Calibri Light" w:hAnsi="Calibri Light" w:eastAsia="宋体" w:cs="Times New Roman"/>
      <w:b/>
      <w:spacing w:val="-10"/>
      <w:kern w:val="0"/>
      <w:sz w:val="44"/>
      <w:szCs w:val="56"/>
    </w:rPr>
  </w:style>
  <w:style w:type="character" w:customStyle="1" w:styleId="50">
    <w:name w:val="标题 3 Char"/>
    <w:link w:val="4"/>
    <w:qFormat/>
    <w:uiPriority w:val="9"/>
    <w:rPr>
      <w:rFonts w:ascii="Calibri Light" w:hAnsi="Calibri Light" w:eastAsia="宋体" w:cs="Times New Roman"/>
      <w:b/>
      <w:kern w:val="0"/>
      <w:sz w:val="28"/>
      <w:szCs w:val="24"/>
    </w:rPr>
  </w:style>
  <w:style w:type="character" w:customStyle="1" w:styleId="51">
    <w:name w:val="标题 4 Char"/>
    <w:link w:val="5"/>
    <w:qFormat/>
    <w:uiPriority w:val="9"/>
    <w:rPr>
      <w:rFonts w:ascii="Calibri Light" w:hAnsi="Calibri Light" w:eastAsia="宋体" w:cs="Times New Roman"/>
      <w:b/>
      <w:iCs/>
      <w:kern w:val="0"/>
    </w:rPr>
  </w:style>
  <w:style w:type="character" w:customStyle="1" w:styleId="52">
    <w:name w:val="标题 5 Char"/>
    <w:link w:val="6"/>
    <w:qFormat/>
    <w:uiPriority w:val="9"/>
    <w:rPr>
      <w:rFonts w:ascii="Calibri Light" w:hAnsi="Calibri Light" w:eastAsia="宋体" w:cs="Times New Roman"/>
      <w:color w:val="2E74B5"/>
      <w:kern w:val="0"/>
    </w:rPr>
  </w:style>
  <w:style w:type="character" w:customStyle="1" w:styleId="53">
    <w:name w:val="标题 6 Char"/>
    <w:link w:val="7"/>
    <w:qFormat/>
    <w:uiPriority w:val="9"/>
    <w:rPr>
      <w:rFonts w:ascii="Calibri Light" w:hAnsi="Calibri Light" w:eastAsia="宋体" w:cs="Times New Roman"/>
      <w:color w:val="1F4E79"/>
      <w:kern w:val="0"/>
    </w:rPr>
  </w:style>
  <w:style w:type="character" w:customStyle="1" w:styleId="54">
    <w:name w:val="标题 7 Char"/>
    <w:link w:val="8"/>
    <w:qFormat/>
    <w:uiPriority w:val="9"/>
    <w:rPr>
      <w:rFonts w:ascii="Calibri Light" w:hAnsi="Calibri Light" w:eastAsia="宋体" w:cs="Times New Roman"/>
      <w:i/>
      <w:iCs/>
      <w:color w:val="1F4E79"/>
      <w:kern w:val="0"/>
    </w:rPr>
  </w:style>
  <w:style w:type="character" w:customStyle="1" w:styleId="55">
    <w:name w:val="标题 8 Char"/>
    <w:link w:val="9"/>
    <w:qFormat/>
    <w:uiPriority w:val="9"/>
    <w:rPr>
      <w:rFonts w:ascii="Calibri Light" w:hAnsi="Calibri Light" w:eastAsia="宋体" w:cs="Times New Roman"/>
      <w:color w:val="262626"/>
      <w:kern w:val="0"/>
      <w:szCs w:val="21"/>
    </w:rPr>
  </w:style>
  <w:style w:type="character" w:customStyle="1" w:styleId="56">
    <w:name w:val="标题 9 Char"/>
    <w:link w:val="10"/>
    <w:qFormat/>
    <w:uiPriority w:val="9"/>
    <w:rPr>
      <w:rFonts w:ascii="Calibri Light" w:hAnsi="Calibri Light" w:eastAsia="宋体" w:cs="Times New Roman"/>
      <w:i/>
      <w:iCs/>
      <w:color w:val="262626"/>
      <w:kern w:val="0"/>
      <w:szCs w:val="21"/>
    </w:rPr>
  </w:style>
  <w:style w:type="paragraph" w:customStyle="1" w:styleId="57">
    <w:name w:val="表格"/>
    <w:qFormat/>
    <w:uiPriority w:val="0"/>
    <w:rPr>
      <w:rFonts w:ascii="Times New Roman" w:hAnsi="Times New Roman" w:eastAsia="宋体" w:cs="Times New Roman"/>
      <w:b/>
      <w:sz w:val="21"/>
      <w:lang w:val="en-US" w:eastAsia="zh-CN" w:bidi="ar-SA"/>
    </w:rPr>
  </w:style>
  <w:style w:type="character" w:customStyle="1" w:styleId="58">
    <w:name w:val="纯文本 Char"/>
    <w:basedOn w:val="34"/>
    <w:link w:val="18"/>
    <w:qFormat/>
    <w:uiPriority w:val="99"/>
    <w:rPr>
      <w:rFonts w:hAnsi="Courier New" w:cs="Courier New" w:asciiTheme="minorEastAsia"/>
      <w:color w:val="141414" w:themeColor="text1"/>
      <w14:textFill>
        <w14:solidFill>
          <w14:schemeClr w14:val="tx1"/>
        </w14:solidFill>
      </w14:textFill>
    </w:rPr>
  </w:style>
  <w:style w:type="paragraph" w:customStyle="1" w:styleId="59">
    <w:name w:val="一级标题"/>
    <w:next w:val="1"/>
    <w:link w:val="60"/>
    <w:qFormat/>
    <w:uiPriority w:val="0"/>
    <w:pPr>
      <w:numPr>
        <w:ilvl w:val="0"/>
        <w:numId w:val="1"/>
      </w:numPr>
      <w:outlineLvl w:val="0"/>
    </w:pPr>
    <w:rPr>
      <w:rFonts w:eastAsia="宋体" w:asciiTheme="minorHAnsi" w:hAnsiTheme="minorHAnsi" w:cstheme="minorBidi"/>
      <w:b/>
      <w:color w:val="141414" w:themeColor="text1"/>
      <w:kern w:val="2"/>
      <w:sz w:val="32"/>
      <w:szCs w:val="22"/>
      <w:lang w:val="en-US" w:eastAsia="zh-CN" w:bidi="ar-SA"/>
      <w14:textFill>
        <w14:solidFill>
          <w14:schemeClr w14:val="tx1"/>
        </w14:solidFill>
      </w14:textFill>
    </w:rPr>
  </w:style>
  <w:style w:type="character" w:customStyle="1" w:styleId="60">
    <w:name w:val="一级标题 字符"/>
    <w:basedOn w:val="34"/>
    <w:link w:val="59"/>
    <w:qFormat/>
    <w:uiPriority w:val="0"/>
    <w:rPr>
      <w:rFonts w:eastAsia="宋体"/>
      <w:b/>
      <w:color w:val="141414" w:themeColor="text1"/>
      <w:kern w:val="2"/>
      <w:sz w:val="32"/>
      <w:szCs w:val="22"/>
      <w14:textFill>
        <w14:solidFill>
          <w14:schemeClr w14:val="tx1"/>
        </w14:solidFill>
      </w14:textFill>
    </w:rPr>
  </w:style>
  <w:style w:type="paragraph" w:customStyle="1" w:styleId="61">
    <w:name w:val="二级标题"/>
    <w:basedOn w:val="59"/>
    <w:next w:val="1"/>
    <w:link w:val="62"/>
    <w:qFormat/>
    <w:uiPriority w:val="0"/>
    <w:pPr>
      <w:numPr>
        <w:ilvl w:val="1"/>
      </w:numPr>
      <w:outlineLvl w:val="1"/>
    </w:pPr>
    <w:rPr>
      <w:sz w:val="30"/>
    </w:rPr>
  </w:style>
  <w:style w:type="character" w:customStyle="1" w:styleId="62">
    <w:name w:val="二级标题 字符"/>
    <w:basedOn w:val="34"/>
    <w:link w:val="61"/>
    <w:qFormat/>
    <w:uiPriority w:val="0"/>
    <w:rPr>
      <w:rFonts w:eastAsia="宋体"/>
      <w:b/>
      <w:color w:val="141414" w:themeColor="text1"/>
      <w:sz w:val="30"/>
      <w14:textFill>
        <w14:solidFill>
          <w14:schemeClr w14:val="tx1"/>
        </w14:solidFill>
      </w14:textFill>
    </w:rPr>
  </w:style>
  <w:style w:type="character" w:customStyle="1" w:styleId="63">
    <w:name w:val="副标题 Char"/>
    <w:link w:val="26"/>
    <w:qFormat/>
    <w:uiPriority w:val="11"/>
    <w:rPr>
      <w:rFonts w:ascii="Calibri Light" w:hAnsi="Calibri Light" w:eastAsia="宋体" w:cs="Times New Roman"/>
      <w:b/>
      <w:spacing w:val="15"/>
      <w:kern w:val="0"/>
      <w:sz w:val="32"/>
      <w:szCs w:val="56"/>
    </w:rPr>
  </w:style>
  <w:style w:type="paragraph" w:styleId="64">
    <w:name w:val="List Paragraph"/>
    <w:basedOn w:val="1"/>
    <w:qFormat/>
    <w:uiPriority w:val="34"/>
    <w:pPr>
      <w:widowControl w:val="0"/>
      <w:spacing w:line="276" w:lineRule="auto"/>
      <w:ind w:firstLine="420" w:firstLineChars="200"/>
      <w:jc w:val="both"/>
    </w:pPr>
    <w:rPr>
      <w:rFonts w:asciiTheme="minorHAnsi" w:hAnsiTheme="minorHAnsi" w:cstheme="minorBidi"/>
      <w:color w:val="141414" w:themeColor="text1"/>
      <w:kern w:val="2"/>
      <w14:textFill>
        <w14:solidFill>
          <w14:schemeClr w14:val="tx1"/>
        </w14:solidFill>
      </w14:textFill>
    </w:rPr>
  </w:style>
  <w:style w:type="paragraph" w:customStyle="1" w:styleId="65">
    <w:name w:val="列出段落1"/>
    <w:basedOn w:val="1"/>
    <w:qFormat/>
    <w:uiPriority w:val="34"/>
    <w:pPr>
      <w:ind w:firstLine="420" w:firstLineChars="200"/>
    </w:pPr>
  </w:style>
  <w:style w:type="character" w:customStyle="1" w:styleId="66">
    <w:name w:val="批注框文本 Char"/>
    <w:link w:val="21"/>
    <w:qFormat/>
    <w:uiPriority w:val="99"/>
    <w:rPr>
      <w:rFonts w:ascii="宋体" w:hAnsi="宋体" w:eastAsia="宋体" w:cs="宋体"/>
      <w:kern w:val="0"/>
      <w:sz w:val="18"/>
      <w:szCs w:val="18"/>
    </w:rPr>
  </w:style>
  <w:style w:type="character" w:customStyle="1" w:styleId="67">
    <w:name w:val="批注文字 Char"/>
    <w:link w:val="14"/>
    <w:qFormat/>
    <w:uiPriority w:val="99"/>
    <w:rPr>
      <w:rFonts w:ascii="Times New Roman" w:hAnsi="Times New Roman" w:eastAsia="仿宋_GB2312" w:cs="宋体"/>
      <w:kern w:val="0"/>
      <w:sz w:val="24"/>
      <w:szCs w:val="24"/>
    </w:rPr>
  </w:style>
  <w:style w:type="character" w:customStyle="1" w:styleId="68">
    <w:name w:val="日期 Char"/>
    <w:basedOn w:val="34"/>
    <w:link w:val="20"/>
    <w:qFormat/>
    <w:uiPriority w:val="99"/>
    <w:rPr>
      <w:rFonts w:eastAsia="宋体"/>
      <w:color w:val="141414" w:themeColor="text1"/>
      <w14:textFill>
        <w14:solidFill>
          <w14:schemeClr w14:val="tx1"/>
        </w14:solidFill>
      </w14:textFill>
    </w:rPr>
  </w:style>
  <w:style w:type="paragraph" w:customStyle="1" w:styleId="69">
    <w:name w:val="三级标题"/>
    <w:basedOn w:val="61"/>
    <w:next w:val="1"/>
    <w:link w:val="70"/>
    <w:qFormat/>
    <w:uiPriority w:val="0"/>
    <w:pPr>
      <w:numPr>
        <w:ilvl w:val="2"/>
      </w:numPr>
      <w:outlineLvl w:val="2"/>
    </w:pPr>
    <w:rPr>
      <w:rFonts w:ascii="宋体" w:hAnsi="宋体"/>
      <w:sz w:val="28"/>
    </w:rPr>
  </w:style>
  <w:style w:type="character" w:customStyle="1" w:styleId="70">
    <w:name w:val="三级标题 字符"/>
    <w:basedOn w:val="34"/>
    <w:link w:val="69"/>
    <w:qFormat/>
    <w:uiPriority w:val="0"/>
    <w:rPr>
      <w:rFonts w:ascii="宋体" w:hAnsi="宋体" w:eastAsia="宋体"/>
      <w:b/>
      <w:color w:val="141414" w:themeColor="text1"/>
      <w:sz w:val="28"/>
      <w14:textFill>
        <w14:solidFill>
          <w14:schemeClr w14:val="tx1"/>
        </w14:solidFill>
      </w14:textFill>
    </w:rPr>
  </w:style>
  <w:style w:type="paragraph" w:customStyle="1" w:styleId="71">
    <w:name w:val="四级标题"/>
    <w:basedOn w:val="69"/>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141414"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141414"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Char"/>
    <w:link w:val="22"/>
    <w:qFormat/>
    <w:uiPriority w:val="99"/>
    <w:rPr>
      <w:rFonts w:ascii="宋体" w:hAnsi="宋体" w:eastAsia="宋体" w:cs="宋体"/>
      <w:kern w:val="0"/>
      <w:sz w:val="16"/>
      <w:szCs w:val="18"/>
    </w:rPr>
  </w:style>
  <w:style w:type="character" w:customStyle="1" w:styleId="77">
    <w:name w:val="页眉 Char"/>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Char"/>
    <w:basedOn w:val="34"/>
    <w:link w:val="15"/>
    <w:qFormat/>
    <w:uiPriority w:val="0"/>
    <w:rPr>
      <w:rFonts w:ascii="Times New Roman" w:hAnsi="Times New Roman" w:eastAsia="宋体" w:cs="Times New Roman"/>
      <w:szCs w:val="20"/>
    </w:rPr>
  </w:style>
  <w:style w:type="table" w:customStyle="1" w:styleId="80">
    <w:name w:val="网格型1"/>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81">
    <w:name w:val="未处理的提及1"/>
    <w:basedOn w:val="34"/>
    <w:semiHidden/>
    <w:unhideWhenUsed/>
    <w:qFormat/>
    <w:uiPriority w:val="99"/>
    <w:rPr>
      <w:color w:val="808080"/>
      <w:shd w:val="clear" w:color="auto" w:fill="E6E6E6"/>
    </w:rPr>
  </w:style>
  <w:style w:type="table" w:customStyle="1" w:styleId="82">
    <w:name w:val="网格型2"/>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table" w:customStyle="1" w:styleId="83">
    <w:name w:val="网格型3"/>
    <w:basedOn w:val="41"/>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6B9685-B22D-47A5-8F8B-C573ED09CAE9}">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42</Pages>
  <Words>4297</Words>
  <Characters>24499</Characters>
  <Lines>204</Lines>
  <Paragraphs>57</Paragraphs>
  <TotalTime>0</TotalTime>
  <ScaleCrop>false</ScaleCrop>
  <LinksUpToDate>false</LinksUpToDate>
  <CharactersWithSpaces>28739</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PLANE</dc:creator>
  <cp:lastModifiedBy>BLACK JET</cp:lastModifiedBy>
  <dcterms:modified xsi:type="dcterms:W3CDTF">2018-12-05T14:07:12Z</dcterms:modified>
  <cp:revision>282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