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ins w:id="0" w:author="天涳の恋" w:date="2018-11-03T11:02:11Z">
        <w:r>
          <w:rPr>
            <w:b/>
          </w:rPr>
          <w:drawing>
            <wp:inline distT="0" distB="0" distL="0" distR="0">
              <wp:extent cx="3101340" cy="1124585"/>
              <wp:effectExtent l="0" t="0" r="3810" b="18415"/>
              <wp:docPr id="4" name="图片 4" descr="C:\Users\Administrator.WIN7-1611070926\Desktop\360截图184307035910297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图片 4" descr="C:\Users\Administrator.WIN7-1611070926\Desktop\360截图184307035910297.jpg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11367" cy="11281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ins w:id="2" w:author="天涳の恋" w:date="2018-11-03T11:02:31Z"/>
          <w:rFonts w:ascii="Calibri Light" w:hAnsi="Calibri Light" w:cs="Times New Roman"/>
          <w:b/>
          <w:spacing w:val="-10"/>
          <w:sz w:val="44"/>
          <w:szCs w:val="56"/>
        </w:rPr>
      </w:pPr>
      <w:ins w:id="3" w:author="天涳の恋" w:date="2018-11-03T11:02:31Z">
        <w:r>
          <w:rPr>
            <w:rFonts w:hint="eastAsia" w:ascii="Calibri Light" w:hAnsi="Calibri Light" w:cs="Times New Roman"/>
            <w:b/>
            <w:spacing w:val="-10"/>
            <w:sz w:val="44"/>
            <w:szCs w:val="56"/>
          </w:rPr>
          <w:t>渔乐生活APP</w:t>
        </w:r>
      </w:ins>
    </w:p>
    <w:tbl>
      <w:tblPr>
        <w:tblStyle w:val="13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PrChange w:id="4" w:author="天涳の恋" w:date="2018-11-03T11:03:56Z">
          <w:tblPr>
            <w:tblStyle w:val="13"/>
            <w:tblpPr w:leftFromText="180" w:rightFromText="180" w:vertAnchor="text" w:horzAnchor="margin" w:tblpY="6052"/>
            <w:tblW w:w="8696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2653"/>
        <w:gridCol w:w="1318"/>
        <w:gridCol w:w="4725"/>
        <w:tblGridChange w:id="5">
          <w:tblGrid>
            <w:gridCol w:w="2653"/>
            <w:gridCol w:w="1170"/>
            <w:gridCol w:w="4873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6" w:author="天涳の恋" w:date="2018-11-03T11:03:5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653" w:type="dxa"/>
            <w:vMerge w:val="restart"/>
            <w:shd w:val="clear" w:color="auto" w:fill="auto"/>
            <w:tcPrChange w:id="7" w:author="天涳の恋" w:date="2018-11-03T11:03:56Z">
              <w:tcPr>
                <w:tcW w:w="2653" w:type="dxa"/>
                <w:vMerge w:val="restart"/>
                <w:shd w:val="clear" w:color="auto" w:fill="auto"/>
              </w:tcPr>
            </w:tcPrChange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文件状态：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　[</w:t>
            </w:r>
            <w:del w:id="8" w:author="陈哲凡" w:date="2018-01-12T12:20:00Z">
              <w:r>
                <w:rPr>
                  <w:rFonts w:hint="eastAsia" w:ascii="Times New Roman" w:hAnsi="Times New Roman" w:eastAsia="宋体" w:cs="Times New Roman"/>
                  <w:kern w:val="0"/>
                  <w:sz w:val="20"/>
                  <w:szCs w:val="20"/>
                </w:rPr>
                <w:delText>√</w:delText>
              </w:r>
            </w:del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]草稿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　[]正式发布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　[　]正在修改</w:t>
            </w:r>
          </w:p>
        </w:tc>
        <w:tc>
          <w:tcPr>
            <w:tcW w:w="1318" w:type="dxa"/>
            <w:shd w:val="clear" w:color="auto" w:fill="BEBEBE"/>
            <w:tcPrChange w:id="9" w:author="天涳の恋" w:date="2018-11-03T11:03:56Z">
              <w:tcPr>
                <w:tcW w:w="1170" w:type="dxa"/>
                <w:shd w:val="clear" w:color="auto" w:fill="BEBEBE"/>
              </w:tcPr>
            </w:tcPrChange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1"/>
                <w:szCs w:val="21"/>
              </w:rPr>
              <w:t>文件标识：</w:t>
            </w:r>
          </w:p>
        </w:tc>
        <w:tc>
          <w:tcPr>
            <w:tcW w:w="4725" w:type="dxa"/>
            <w:tcPrChange w:id="10" w:author="天涳の恋" w:date="2018-11-03T11:03:56Z">
              <w:tcPr>
                <w:tcW w:w="4873" w:type="dxa"/>
              </w:tcPr>
            </w:tcPrChange>
          </w:tcPr>
          <w:p>
            <w:pP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PRD-201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8</w:t>
            </w: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-G0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7</w:t>
            </w: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11" w:author="天涳の恋" w:date="2018-11-03T11:03:5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653" w:type="dxa"/>
            <w:vMerge w:val="continue"/>
            <w:shd w:val="clear" w:color="auto" w:fill="auto"/>
            <w:tcPrChange w:id="12" w:author="天涳の恋" w:date="2018-11-03T11:03:56Z">
              <w:tcPr>
                <w:tcW w:w="2653" w:type="dxa"/>
                <w:vMerge w:val="continue"/>
                <w:shd w:val="clear" w:color="auto" w:fill="auto"/>
              </w:tcPr>
            </w:tcPrChange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18" w:type="dxa"/>
            <w:shd w:val="clear" w:color="auto" w:fill="BEBEBE"/>
            <w:tcPrChange w:id="13" w:author="天涳の恋" w:date="2018-11-03T11:03:56Z">
              <w:tcPr>
                <w:tcW w:w="1170" w:type="dxa"/>
                <w:shd w:val="clear" w:color="auto" w:fill="BEBEBE"/>
              </w:tcPr>
            </w:tcPrChange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1"/>
                <w:szCs w:val="21"/>
              </w:rPr>
              <w:t>当前版本：</w:t>
            </w:r>
          </w:p>
        </w:tc>
        <w:tc>
          <w:tcPr>
            <w:tcW w:w="4725" w:type="dxa"/>
            <w:tcPrChange w:id="14" w:author="天涳の恋" w:date="2018-11-03T11:03:56Z">
              <w:tcPr>
                <w:tcW w:w="4873" w:type="dxa"/>
              </w:tcPr>
            </w:tcPrChange>
          </w:tcPr>
          <w:p>
            <w:pP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del w:id="15" w:author="陈哲凡" w:date="2018-01-12T12:20:00Z">
              <w:r>
                <w:rPr>
                  <w:rFonts w:ascii="Times New Roman" w:hAnsi="Times New Roman" w:eastAsia="宋体" w:cs="Times New Roman"/>
                  <w:kern w:val="0"/>
                  <w:sz w:val="21"/>
                  <w:szCs w:val="21"/>
                </w:rPr>
                <w:delText>0.</w:delText>
              </w:r>
            </w:del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1</w:t>
            </w:r>
            <w:del w:id="16" w:author="陈哲凡" w:date="2018-01-12T12:20:00Z">
              <w:r>
                <w:rPr>
                  <w:rFonts w:ascii="Times New Roman" w:hAnsi="Times New Roman" w:eastAsia="宋体" w:cs="Times New Roman"/>
                  <w:kern w:val="0"/>
                  <w:sz w:val="21"/>
                  <w:szCs w:val="21"/>
                </w:rPr>
                <w:delText>.</w:delText>
              </w:r>
            </w:del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0</w:t>
            </w:r>
            <w:ins w:id="17" w:author="陈哲凡" w:date="2018-01-12T12:20:00Z">
              <w:r>
                <w:rPr>
                  <w:rFonts w:hint="eastAsia" w:ascii="Times New Roman" w:hAnsi="Times New Roman" w:eastAsia="宋体" w:cs="Times New Roman"/>
                  <w:kern w:val="0"/>
                  <w:sz w:val="21"/>
                  <w:szCs w:val="21"/>
                </w:rPr>
                <w:t>1.0.0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18" w:author="天涳の恋" w:date="2018-11-03T11:03:5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653" w:type="dxa"/>
            <w:vMerge w:val="continue"/>
            <w:shd w:val="clear" w:color="auto" w:fill="auto"/>
            <w:tcPrChange w:id="19" w:author="天涳の恋" w:date="2018-11-03T11:03:56Z">
              <w:tcPr>
                <w:tcW w:w="2653" w:type="dxa"/>
                <w:vMerge w:val="continue"/>
                <w:shd w:val="clear" w:color="auto" w:fill="auto"/>
              </w:tcPr>
            </w:tcPrChange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18" w:type="dxa"/>
            <w:shd w:val="clear" w:color="auto" w:fill="BEBEBE"/>
            <w:tcPrChange w:id="20" w:author="天涳の恋" w:date="2018-11-03T11:03:56Z">
              <w:tcPr>
                <w:tcW w:w="1170" w:type="dxa"/>
                <w:shd w:val="clear" w:color="auto" w:fill="BEBEBE"/>
              </w:tcPr>
            </w:tcPrChange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1"/>
                <w:szCs w:val="21"/>
              </w:rPr>
              <w:t>作者：</w:t>
            </w:r>
          </w:p>
        </w:tc>
        <w:tc>
          <w:tcPr>
            <w:tcW w:w="4725" w:type="dxa"/>
            <w:tcPrChange w:id="21" w:author="天涳の恋" w:date="2018-11-03T11:03:56Z">
              <w:tcPr>
                <w:tcW w:w="4873" w:type="dxa"/>
              </w:tcPr>
            </w:tcPrChange>
          </w:tcPr>
          <w:p>
            <w:pP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2" w:author="天涳の恋" w:date="2018-11-03T11:03:5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653" w:type="dxa"/>
            <w:vMerge w:val="continue"/>
            <w:shd w:val="clear" w:color="auto" w:fill="auto"/>
            <w:tcPrChange w:id="23" w:author="天涳の恋" w:date="2018-11-03T11:03:56Z">
              <w:tcPr>
                <w:tcW w:w="2653" w:type="dxa"/>
                <w:vMerge w:val="continue"/>
                <w:shd w:val="clear" w:color="auto" w:fill="auto"/>
              </w:tcPr>
            </w:tcPrChange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18" w:type="dxa"/>
            <w:shd w:val="clear" w:color="auto" w:fill="BEBEBE"/>
            <w:tcPrChange w:id="24" w:author="天涳の恋" w:date="2018-11-03T11:03:56Z">
              <w:tcPr>
                <w:tcW w:w="1170" w:type="dxa"/>
                <w:shd w:val="clear" w:color="auto" w:fill="BEBEBE"/>
              </w:tcPr>
            </w:tcPrChange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1"/>
                <w:szCs w:val="21"/>
              </w:rPr>
              <w:t>完成日期：</w:t>
            </w:r>
          </w:p>
        </w:tc>
        <w:tc>
          <w:tcPr>
            <w:tcW w:w="4725" w:type="dxa"/>
            <w:tcPrChange w:id="25" w:author="天涳の恋" w:date="2018-11-03T11:03:56Z">
              <w:tcPr>
                <w:tcW w:w="4873" w:type="dxa"/>
              </w:tcPr>
            </w:tcPrChange>
          </w:tcPr>
          <w:p>
            <w:pP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201</w:t>
            </w:r>
            <w:ins w:id="26" w:author="陈哲凡" w:date="2018-01-12T12:21:00Z">
              <w:r>
                <w:rPr>
                  <w:rFonts w:hint="eastAsia" w:ascii="Times New Roman" w:hAnsi="Times New Roman" w:eastAsia="宋体" w:cs="Times New Roman"/>
                  <w:kern w:val="0"/>
                  <w:sz w:val="21"/>
                  <w:szCs w:val="21"/>
                </w:rPr>
                <w:t>8</w:t>
              </w:r>
            </w:ins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-</w:t>
            </w:r>
            <w:del w:id="27" w:author="天涳の恋" w:date="2018-11-03T11:03:30Z">
              <w:r>
                <w:rPr>
                  <w:rFonts w:hint="eastAsia" w:ascii="Times New Roman" w:hAnsi="Times New Roman" w:eastAsia="宋体" w:cs="Times New Roman"/>
                  <w:kern w:val="0"/>
                  <w:sz w:val="21"/>
                  <w:szCs w:val="21"/>
                  <w:lang w:val="en-US"/>
                </w:rPr>
                <w:delText>1</w:delText>
              </w:r>
            </w:del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1</w:t>
            </w:r>
            <w:del w:id="28" w:author="天涳の恋" w:date="2018-11-03T11:03:30Z">
              <w:r>
                <w:rPr>
                  <w:rFonts w:hint="eastAsia" w:ascii="Times New Roman" w:hAnsi="Times New Roman" w:eastAsia="宋体" w:cs="Times New Roman"/>
                  <w:kern w:val="0"/>
                  <w:sz w:val="21"/>
                  <w:szCs w:val="21"/>
                  <w:lang w:val="en-US"/>
                </w:rPr>
                <w:delText>-</w:delText>
              </w:r>
            </w:del>
            <w:ins w:id="29" w:author="陈哲凡" w:date="2018-01-12T12:21:00Z">
              <w:del w:id="30" w:author="天涳の恋" w:date="2018-11-03T11:03:30Z">
                <w:r>
                  <w:rPr>
                    <w:rFonts w:hint="eastAsia" w:ascii="Times New Roman" w:hAnsi="Times New Roman" w:eastAsia="宋体" w:cs="Times New Roman"/>
                    <w:kern w:val="0"/>
                    <w:sz w:val="21"/>
                    <w:szCs w:val="21"/>
                    <w:lang w:val="en-US"/>
                  </w:rPr>
                  <w:delText>12</w:delText>
                </w:r>
              </w:del>
            </w:ins>
            <w:ins w:id="31" w:author="天涳の恋" w:date="2018-11-03T11:03:30Z">
              <w:r>
                <w:rPr>
                  <w:rFonts w:hint="eastAsia" w:ascii="Times New Roman" w:hAnsi="Times New Roman" w:eastAsia="宋体" w:cs="Times New Roman"/>
                  <w:kern w:val="0"/>
                  <w:sz w:val="21"/>
                  <w:szCs w:val="21"/>
                  <w:lang w:val="en-US" w:eastAsia="zh-CN"/>
                </w:rPr>
                <w:t>1</w:t>
              </w:r>
            </w:ins>
            <w:ins w:id="32" w:author="天涳の恋" w:date="2018-11-03T11:03:31Z">
              <w:r>
                <w:rPr>
                  <w:rFonts w:hint="eastAsia" w:ascii="Times New Roman" w:hAnsi="Times New Roman" w:eastAsia="宋体" w:cs="Times New Roman"/>
                  <w:kern w:val="0"/>
                  <w:sz w:val="21"/>
                  <w:szCs w:val="21"/>
                  <w:lang w:val="en-US" w:eastAsia="zh-CN"/>
                </w:rPr>
                <w:t>1</w:t>
              </w:r>
            </w:ins>
            <w:ins w:id="33" w:author="天涳の恋" w:date="2018-11-03T11:03:33Z">
              <w:r>
                <w:rPr>
                  <w:rFonts w:hint="eastAsia" w:ascii="Times New Roman" w:hAnsi="Times New Roman" w:eastAsia="宋体" w:cs="Times New Roman"/>
                  <w:kern w:val="0"/>
                  <w:sz w:val="21"/>
                  <w:szCs w:val="21"/>
                  <w:lang w:val="en-US" w:eastAsia="zh-CN"/>
                </w:rPr>
                <w:t>-3</w:t>
              </w:r>
            </w:ins>
            <w:del w:id="34" w:author="陈哲凡" w:date="2018-01-12T12:21:00Z">
              <w:r>
                <w:rPr>
                  <w:rFonts w:hint="eastAsia" w:ascii="Times New Roman" w:hAnsi="Times New Roman" w:eastAsia="宋体" w:cs="Times New Roman"/>
                  <w:kern w:val="0"/>
                  <w:sz w:val="21"/>
                  <w:szCs w:val="21"/>
                </w:rPr>
                <w:delText>3</w:delText>
              </w:r>
            </w:del>
          </w:p>
        </w:tc>
      </w:tr>
    </w:tbl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  <w:r>
        <w:rPr>
          <w:rFonts w:hint="eastAsia" w:ascii="Calibri Light" w:hAnsi="Calibri Light" w:eastAsia="宋体" w:cs="Times New Roman"/>
          <w:b/>
          <w:spacing w:val="15"/>
          <w:kern w:val="0"/>
          <w:sz w:val="32"/>
          <w:szCs w:val="56"/>
        </w:rPr>
        <w:t>配置管理</w:t>
      </w:r>
    </w:p>
    <w:p>
      <w:pPr>
        <w:jc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  <w:r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  <w:t>Configuration Management</w:t>
      </w: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eastAsia="宋体" w:cs="Times New Roman"/>
          <w:b/>
          <w:bCs/>
          <w:kern w:val="44"/>
          <w:sz w:val="44"/>
          <w:szCs w:val="44"/>
        </w:rPr>
      </w:pPr>
      <w:bookmarkStart w:id="0" w:name="_Toc466020645"/>
      <w:bookmarkStart w:id="1" w:name="_Toc60"/>
      <w:bookmarkStart w:id="2" w:name="_Toc27132"/>
      <w:bookmarkStart w:id="3" w:name="_Toc495750551"/>
      <w:bookmarkStart w:id="4" w:name="_Toc447553497"/>
      <w:bookmarkStart w:id="5" w:name="_Toc12861"/>
      <w:bookmarkStart w:id="6" w:name="_Toc466742046"/>
      <w:bookmarkStart w:id="7" w:name="_Toc446076693"/>
      <w:bookmarkStart w:id="8" w:name="_Toc495739754"/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Style w:val="13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rFonts w:ascii="宋体" w:hAnsi="宋体" w:eastAsia="宋体" w:cs="Times New Roman"/>
                <w:b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1"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rFonts w:ascii="宋体" w:hAnsi="宋体" w:eastAsia="宋体" w:cs="Times New Roman"/>
                <w:b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1"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rFonts w:ascii="宋体" w:hAnsi="宋体" w:eastAsia="宋体" w:cs="Times New Roman"/>
                <w:b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1"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rFonts w:ascii="宋体" w:hAnsi="宋体" w:eastAsia="宋体" w:cs="Times New Roman"/>
                <w:b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1"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rFonts w:ascii="宋体" w:hAnsi="宋体" w:eastAsia="宋体" w:cs="Times New Roman"/>
                <w:b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ascii="宋体" w:hAnsi="宋体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0.</w:t>
            </w: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rFonts w:ascii="宋体" w:hAnsi="宋体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张荣阳，赵伟宏，陈帆，林翼力</w:t>
            </w:r>
          </w:p>
        </w:tc>
        <w:tc>
          <w:tcPr>
            <w:tcW w:w="1671" w:type="dxa"/>
          </w:tcPr>
          <w:p>
            <w:pPr>
              <w:rPr>
                <w:rFonts w:ascii="宋体" w:hAnsi="宋体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201</w:t>
            </w: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/1</w:t>
            </w: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/3-201</w:t>
            </w: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/1</w:t>
            </w: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/</w:t>
            </w: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3</w:t>
            </w:r>
          </w:p>
        </w:tc>
        <w:tc>
          <w:tcPr>
            <w:tcW w:w="1672" w:type="dxa"/>
          </w:tcPr>
          <w:p>
            <w:pPr>
              <w:rPr>
                <w:rFonts w:ascii="宋体" w:hAnsi="宋体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ins w:id="35" w:author="陈哲凡" w:date="2018-01-12T12:20:00Z"/>
        </w:trPr>
        <w:tc>
          <w:tcPr>
            <w:tcW w:w="1269" w:type="dxa"/>
          </w:tcPr>
          <w:p>
            <w:pPr>
              <w:rPr>
                <w:ins w:id="36" w:author="陈哲凡" w:date="2018-01-12T12:20:00Z"/>
                <w:rFonts w:hint="eastAsia" w:ascii="宋体" w:hAnsi="宋体" w:eastAsia="宋体" w:cs="Times New Roman"/>
                <w:kern w:val="0"/>
                <w:sz w:val="20"/>
                <w:szCs w:val="21"/>
              </w:rPr>
            </w:pPr>
            <w:ins w:id="37" w:author="陈哲凡" w:date="2018-01-12T12:20:00Z">
              <w:r>
                <w:rPr>
                  <w:rFonts w:hint="eastAsia" w:ascii="宋体" w:hAnsi="宋体" w:eastAsia="宋体" w:cs="Times New Roman"/>
                  <w:kern w:val="0"/>
                  <w:sz w:val="20"/>
                  <w:szCs w:val="21"/>
                </w:rPr>
                <w:t>1.0.0</w:t>
              </w:r>
            </w:ins>
          </w:p>
        </w:tc>
        <w:tc>
          <w:tcPr>
            <w:tcW w:w="1704" w:type="dxa"/>
          </w:tcPr>
          <w:p>
            <w:pPr>
              <w:rPr>
                <w:ins w:id="38" w:author="陈哲凡" w:date="2018-01-12T12:20:00Z"/>
                <w:rFonts w:hint="eastAsia" w:ascii="宋体" w:hAnsi="宋体" w:eastAsia="宋体" w:cs="Times New Roman"/>
                <w:kern w:val="0"/>
                <w:sz w:val="20"/>
                <w:szCs w:val="21"/>
              </w:rPr>
            </w:pPr>
            <w:ins w:id="39" w:author="陈哲凡" w:date="2018-01-12T12:20:00Z">
              <w:r>
                <w:rPr>
                  <w:rFonts w:hint="eastAsia" w:ascii="宋体" w:hAnsi="宋体" w:eastAsia="宋体" w:cs="Times New Roman"/>
                  <w:kern w:val="0"/>
                  <w:sz w:val="20"/>
                  <w:szCs w:val="21"/>
                </w:rPr>
                <w:t>陈哲凡</w:t>
              </w:r>
            </w:ins>
          </w:p>
        </w:tc>
        <w:tc>
          <w:tcPr>
            <w:tcW w:w="1930" w:type="dxa"/>
          </w:tcPr>
          <w:p>
            <w:pPr>
              <w:rPr>
                <w:ins w:id="40" w:author="陈哲凡" w:date="2018-01-12T12:20:00Z"/>
                <w:rFonts w:hint="eastAsia" w:ascii="宋体" w:hAnsi="宋体" w:eastAsia="宋体" w:cs="Times New Roman"/>
                <w:kern w:val="0"/>
                <w:sz w:val="20"/>
                <w:szCs w:val="21"/>
              </w:rPr>
            </w:pPr>
            <w:ins w:id="41" w:author="陈哲凡" w:date="2018-01-12T12:20:00Z">
              <w:r>
                <w:rPr>
                  <w:rFonts w:hint="eastAsia" w:ascii="宋体" w:hAnsi="宋体" w:eastAsia="宋体" w:cs="Times New Roman"/>
                  <w:kern w:val="0"/>
                  <w:sz w:val="20"/>
                  <w:szCs w:val="21"/>
                </w:rPr>
                <w:t>陈哲凡</w:t>
              </w:r>
            </w:ins>
          </w:p>
        </w:tc>
        <w:tc>
          <w:tcPr>
            <w:tcW w:w="1671" w:type="dxa"/>
          </w:tcPr>
          <w:p>
            <w:pPr>
              <w:rPr>
                <w:ins w:id="42" w:author="陈哲凡" w:date="2018-01-12T12:20:00Z"/>
                <w:rFonts w:hint="eastAsia" w:ascii="宋体" w:hAnsi="宋体" w:eastAsia="宋体" w:cs="Times New Roman"/>
                <w:kern w:val="0"/>
                <w:sz w:val="20"/>
                <w:szCs w:val="21"/>
              </w:rPr>
            </w:pPr>
            <w:ins w:id="43" w:author="陈哲凡" w:date="2018-01-12T12:20:00Z">
              <w:r>
                <w:rPr>
                  <w:rFonts w:hint="eastAsia" w:ascii="宋体" w:hAnsi="宋体" w:eastAsia="宋体" w:cs="Times New Roman"/>
                  <w:kern w:val="0"/>
                  <w:sz w:val="20"/>
                  <w:szCs w:val="21"/>
                </w:rPr>
                <w:t>2017/1/12</w:t>
              </w:r>
            </w:ins>
          </w:p>
        </w:tc>
        <w:tc>
          <w:tcPr>
            <w:tcW w:w="1672" w:type="dxa"/>
          </w:tcPr>
          <w:p>
            <w:pPr>
              <w:rPr>
                <w:ins w:id="44" w:author="陈哲凡" w:date="2018-01-12T12:20:00Z"/>
                <w:rFonts w:hint="eastAsia" w:ascii="宋体" w:hAnsi="宋体" w:eastAsia="宋体" w:cs="Times New Roman"/>
                <w:kern w:val="0"/>
                <w:sz w:val="20"/>
                <w:szCs w:val="21"/>
              </w:rPr>
            </w:pPr>
            <w:ins w:id="45" w:author="陈哲凡" w:date="2018-01-12T12:20:00Z">
              <w:r>
                <w:rPr>
                  <w:rFonts w:hint="eastAsia" w:ascii="宋体" w:hAnsi="宋体" w:eastAsia="宋体" w:cs="Times New Roman"/>
                  <w:kern w:val="0"/>
                  <w:sz w:val="20"/>
                  <w:szCs w:val="21"/>
                </w:rPr>
                <w:t>发布</w:t>
              </w:r>
            </w:ins>
          </w:p>
        </w:tc>
      </w:tr>
    </w:tbl>
    <w:p>
      <w:pPr>
        <w:widowControl/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eastAsia="宋体" w:cs="Times New Roman"/>
          <w:b/>
          <w:spacing w:val="15"/>
          <w:kern w:val="0"/>
          <w:sz w:val="36"/>
          <w:szCs w:val="3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9073672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8"/>
            <w:rPr>
              <w:rFonts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</w:pPr>
        </w:p>
        <w:p>
          <w:pPr>
            <w:pStyle w:val="18"/>
            <w:rPr>
              <w:rFonts w:hint="eastAsia" w:ascii="宋体" w:hAnsi="宋体" w:eastAsia="宋体" w:cs="宋体"/>
              <w:b/>
              <w:bCs/>
              <w:color w:val="000000" w:themeColor="text1"/>
              <w:sz w:val="44"/>
              <w:szCs w:val="4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="宋体" w:hAnsi="宋体" w:eastAsia="宋体" w:cs="宋体"/>
              <w:b/>
              <w:bCs/>
              <w:color w:val="000000" w:themeColor="text1"/>
              <w:sz w:val="44"/>
              <w:szCs w:val="44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"_Toc495750551" </w:instrText>
          </w:r>
          <w:r>
            <w:fldChar w:fldCharType="separate"/>
          </w:r>
          <w:r>
            <w:rPr>
              <w:rStyle w:val="11"/>
              <w:rFonts w:ascii="Times New Roman" w:hAnsi="Times New Roman" w:eastAsia="宋体" w:cs="Times New Roman"/>
              <w:kern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_Toc495750551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"_Toc495750552" </w:instrText>
          </w:r>
          <w:r>
            <w:fldChar w:fldCharType="separate"/>
          </w:r>
          <w:r>
            <w:rPr>
              <w:rStyle w:val="11"/>
              <w:rFonts w:ascii="Times New Roman"/>
            </w:rPr>
            <w:t>1.</w:t>
          </w:r>
          <w:r>
            <w:tab/>
          </w:r>
          <w:r>
            <w:rPr>
              <w:rStyle w:val="11"/>
            </w:rPr>
            <w:t>版本命名策略</w:t>
          </w:r>
          <w:r>
            <w:tab/>
          </w:r>
          <w:r>
            <w:fldChar w:fldCharType="begin"/>
          </w:r>
          <w:r>
            <w:instrText xml:space="preserve"> PAGEREF _Toc495750552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"_Toc495750553" </w:instrText>
          </w:r>
          <w:r>
            <w:fldChar w:fldCharType="separate"/>
          </w:r>
          <w:r>
            <w:rPr>
              <w:rStyle w:val="11"/>
              <w:rFonts w:ascii="Times New Roman" w:hAnsi="Times New Roman"/>
            </w:rPr>
            <w:t>1.1.</w:t>
          </w:r>
          <w:r>
            <w:tab/>
          </w:r>
          <w:r>
            <w:rPr>
              <w:rStyle w:val="11"/>
              <w:rFonts w:ascii="Times New Roman" w:hAnsi="Times New Roman"/>
            </w:rPr>
            <w:t>版本格式</w:t>
          </w:r>
          <w:r>
            <w:tab/>
          </w:r>
          <w:r>
            <w:fldChar w:fldCharType="begin"/>
          </w:r>
          <w:r>
            <w:instrText xml:space="preserve"> PAGEREF _Toc495750553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"_Toc495750554" </w:instrText>
          </w:r>
          <w:r>
            <w:fldChar w:fldCharType="separate"/>
          </w:r>
          <w:r>
            <w:rPr>
              <w:rStyle w:val="11"/>
              <w:rFonts w:ascii="Times New Roman" w:hAnsi="Times New Roman"/>
            </w:rPr>
            <w:t>1.2.</w:t>
          </w:r>
          <w:r>
            <w:tab/>
          </w:r>
          <w:r>
            <w:rPr>
              <w:rStyle w:val="11"/>
              <w:rFonts w:ascii="Times New Roman" w:hAnsi="Times New Roman"/>
            </w:rPr>
            <w:t>版本更新</w:t>
          </w:r>
          <w:r>
            <w:tab/>
          </w:r>
          <w:r>
            <w:fldChar w:fldCharType="begin"/>
          </w:r>
          <w:r>
            <w:instrText xml:space="preserve"> PAGEREF _Toc495750554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"_Toc495750555" </w:instrText>
          </w:r>
          <w:r>
            <w:fldChar w:fldCharType="separate"/>
          </w:r>
          <w:r>
            <w:rPr>
              <w:rStyle w:val="11"/>
              <w:rFonts w:ascii="Times New Roman"/>
            </w:rPr>
            <w:t>2.</w:t>
          </w:r>
          <w:r>
            <w:tab/>
          </w:r>
          <w:r>
            <w:rPr>
              <w:rStyle w:val="11"/>
            </w:rPr>
            <w:t>Git使用策略</w:t>
          </w:r>
          <w:r>
            <w:tab/>
          </w:r>
          <w:r>
            <w:fldChar w:fldCharType="begin"/>
          </w:r>
          <w:r>
            <w:instrText xml:space="preserve"> PAGEREF _Toc495750555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"_Toc495750556" </w:instrText>
          </w:r>
          <w:r>
            <w:fldChar w:fldCharType="separate"/>
          </w:r>
          <w:r>
            <w:rPr>
              <w:rStyle w:val="11"/>
              <w:rFonts w:ascii="Times New Roman" w:hAnsi="Times New Roman"/>
            </w:rPr>
            <w:t>2.1.</w:t>
          </w:r>
          <w:r>
            <w:tab/>
          </w:r>
          <w:r>
            <w:rPr>
              <w:rStyle w:val="11"/>
              <w:rFonts w:ascii="Times New Roman" w:hAnsi="Times New Roman"/>
            </w:rPr>
            <w:t>基础知识</w:t>
          </w:r>
          <w:r>
            <w:tab/>
          </w:r>
          <w:r>
            <w:fldChar w:fldCharType="begin"/>
          </w:r>
          <w:r>
            <w:instrText xml:space="preserve"> PAGEREF _Toc495750556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"_Toc495750557" </w:instrText>
          </w:r>
          <w:r>
            <w:fldChar w:fldCharType="separate"/>
          </w:r>
          <w:r>
            <w:rPr>
              <w:rStyle w:val="11"/>
              <w:rFonts w:ascii="Times New Roman" w:hAnsi="Times New Roman"/>
            </w:rPr>
            <w:t>2.2.</w:t>
          </w:r>
          <w:r>
            <w:tab/>
          </w:r>
          <w:r>
            <w:rPr>
              <w:rStyle w:val="11"/>
              <w:rFonts w:ascii="Times New Roman" w:hAnsi="Times New Roman"/>
            </w:rPr>
            <w:t>注意点</w:t>
          </w:r>
          <w:r>
            <w:tab/>
          </w:r>
          <w:r>
            <w:fldChar w:fldCharType="begin"/>
          </w:r>
          <w:r>
            <w:instrText xml:space="preserve"> PAGEREF _Toc495750557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"_Toc495750558" </w:instrText>
          </w:r>
          <w:r>
            <w:fldChar w:fldCharType="separate"/>
          </w:r>
          <w:r>
            <w:rPr>
              <w:rStyle w:val="11"/>
              <w:rFonts w:ascii="Times New Roman" w:hAnsi="Times New Roman"/>
            </w:rPr>
            <w:t>2.3.</w:t>
          </w:r>
          <w:r>
            <w:tab/>
          </w:r>
          <w:r>
            <w:rPr>
              <w:rStyle w:val="11"/>
            </w:rPr>
            <w:t>使用场景</w:t>
          </w:r>
          <w:r>
            <w:tab/>
          </w:r>
          <w:r>
            <w:fldChar w:fldCharType="begin"/>
          </w:r>
          <w:r>
            <w:instrText xml:space="preserve"> PAGEREF _Toc495750558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  <w:r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  <w:br w:type="page"/>
      </w: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/>
    <w:p>
      <w:pPr>
        <w:pStyle w:val="2"/>
        <w:numPr>
          <w:ilvl w:val="0"/>
          <w:numId w:val="2"/>
        </w:numPr>
        <w:ind w:left="431" w:hanging="431"/>
      </w:pPr>
      <w:bookmarkStart w:id="9" w:name="_Toc495750552"/>
      <w:r>
        <w:rPr>
          <w:rFonts w:hint="eastAsia"/>
        </w:rPr>
        <w:t>版本命名策略</w:t>
      </w:r>
      <w:bookmarkEnd w:id="9"/>
    </w:p>
    <w:p>
      <w:pPr>
        <w:pStyle w:val="3"/>
        <w:tabs>
          <w:tab w:val="left" w:pos="720"/>
          <w:tab w:val="clear" w:pos="576"/>
        </w:tabs>
        <w:rPr>
          <w:rFonts w:ascii="Times New Roman" w:hAnsi="Times New Roman"/>
          <w:bCs/>
        </w:rPr>
      </w:pPr>
      <w:bookmarkStart w:id="10" w:name="_Toc495750553"/>
      <w:r>
        <w:rPr>
          <w:rFonts w:hint="eastAsia" w:ascii="Times New Roman" w:hAnsi="Times New Roman"/>
          <w:bCs/>
        </w:rPr>
        <w:t>版本格式</w:t>
      </w:r>
      <w:bookmarkEnd w:id="10"/>
    </w:p>
    <w:p>
      <w:bookmarkStart w:id="11" w:name="_Toc276741007"/>
      <w:bookmarkStart w:id="12" w:name="_Toc495739757"/>
      <w:r>
        <w:rPr>
          <w:rFonts w:hint="eastAsia"/>
        </w:rPr>
        <w:t>每一个文档的版本格式为[主版本号.子版本号.修正版本号。</w:t>
      </w:r>
    </w:p>
    <w:p>
      <w:r>
        <w:rPr>
          <w:rFonts w:hint="eastAsia"/>
        </w:rPr>
        <w:t>示例：0.1.1</w:t>
      </w:r>
    </w:p>
    <w:p>
      <w:r>
        <w:rPr>
          <w:rFonts w:hint="eastAsia"/>
        </w:rPr>
        <w:t>文档的初始版本为0.1.0。</w:t>
      </w:r>
    </w:p>
    <w:bookmarkEnd w:id="11"/>
    <w:bookmarkEnd w:id="12"/>
    <w:p>
      <w:pPr>
        <w:pStyle w:val="3"/>
        <w:tabs>
          <w:tab w:val="left" w:pos="720"/>
          <w:tab w:val="clear" w:pos="576"/>
        </w:tabs>
        <w:rPr>
          <w:rFonts w:ascii="Times New Roman" w:hAnsi="Times New Roman"/>
          <w:bCs/>
        </w:rPr>
      </w:pPr>
      <w:bookmarkStart w:id="13" w:name="_Toc495750554"/>
      <w:r>
        <w:rPr>
          <w:rFonts w:hint="eastAsia" w:ascii="Times New Roman" w:hAnsi="Times New Roman"/>
          <w:bCs/>
        </w:rPr>
        <w:t>版本更新</w:t>
      </w:r>
      <w:bookmarkEnd w:id="13"/>
    </w:p>
    <w:p>
      <w:r>
        <w:rPr>
          <w:rFonts w:hint="eastAsia"/>
        </w:rPr>
        <w:t>当文件内容有了重大的变化或改进，主版本号加一。</w:t>
      </w:r>
    </w:p>
    <w:p>
      <w:r>
        <w:rPr>
          <w:rFonts w:hint="eastAsia"/>
        </w:rPr>
        <w:t>当文档的内容有了模块的增加、补充等，子版本号加一。</w:t>
      </w:r>
    </w:p>
    <w:p>
      <w:r>
        <w:rPr>
          <w:rFonts w:hint="eastAsia"/>
        </w:rPr>
        <w:t>当文档的内容有了小修改，如修正了纰漏等，修正版本号加一。</w:t>
      </w:r>
    </w:p>
    <w:p>
      <w:pPr>
        <w:pStyle w:val="2"/>
        <w:numPr>
          <w:ilvl w:val="0"/>
          <w:numId w:val="2"/>
        </w:numPr>
        <w:ind w:left="431" w:hanging="431"/>
      </w:pPr>
      <w:bookmarkStart w:id="14" w:name="_Toc495750555"/>
      <w:r>
        <w:t>Git</w:t>
      </w:r>
      <w:r>
        <w:rPr>
          <w:rFonts w:hint="eastAsia"/>
        </w:rPr>
        <w:t>使用策略</w:t>
      </w:r>
      <w:bookmarkEnd w:id="14"/>
    </w:p>
    <w:p>
      <w:pPr>
        <w:pStyle w:val="3"/>
        <w:tabs>
          <w:tab w:val="left" w:pos="720"/>
          <w:tab w:val="clear" w:pos="576"/>
        </w:tabs>
        <w:rPr>
          <w:rFonts w:ascii="Times New Roman" w:hAnsi="Times New Roman"/>
          <w:bCs/>
        </w:rPr>
      </w:pPr>
      <w:bookmarkStart w:id="15" w:name="_Toc495750556"/>
      <w:r>
        <w:rPr>
          <w:rFonts w:hint="eastAsia" w:ascii="Times New Roman" w:hAnsi="Times New Roman"/>
          <w:bCs/>
        </w:rPr>
        <w:t>基础知识</w:t>
      </w:r>
      <w:bookmarkEnd w:id="15"/>
    </w:p>
    <w:p>
      <w:r>
        <w:rPr>
          <w:rFonts w:hint="eastAsia"/>
        </w:rPr>
        <w:t>在使用之前，我希望每位组内成员都能明白git的基本用法与术语，在此，我对几个关键术语做出解释，如果不能理解，可以网上搜索资料或者问陈。</w:t>
      </w:r>
    </w:p>
    <w:p/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仓库：可以简单的理解为一个文件夹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多版本：如果一个仓库是多版本的，那么我们可以随时把它切换成某个时间段的某个样子，即不同版本。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分支：一个文件目前是A状态，甲将这个文件从A状态修改到了B状态，乙将这个文件从A状态修改为了C状态，那么从A这个时间点分叉出了两个不同版本（B、C）,即分支。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分支合并：将B、C两个状态相对于A的改动合并到一起。注意，如果B、C对于A都只是增加内容，那他们可以轻易的合并到一起，如果对同一个部分有了修改操作，会造成“冲突”，需要人工合并，应该尽力避免这种情况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远程仓库：即我们放在码市或者github的仓库，对于组员来说是共用的，上面的内容大多数应是可发行的版本（做完的）。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本地仓库：就是你自己电脑上从远程仓库克隆下来的文件夹，如果你只是在本地做了修改，是不会影响远程仓库的，其他组员是看不到你做了什么的，除非你push了改动。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远程分支：即远程仓库上不同的分支，所拥有的不同版本，对所有组员可用。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本地分支：你为自己在本地的仓库建立的分支，你可以选择是否push它，使它成为远程分支。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push：将本地仓库的改动（包括你建立的本地分支）推送到远程仓库上，使其他组员也能看到你的修改。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pull：将远程仓库上的内容同步到本地仓库上。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fetch：可以检测出远程仓库对于你的本地仓库有哪些更新。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master分支：主分支，上面的所有内容应保证是可用的、可发行的。</w:t>
      </w:r>
    </w:p>
    <w:p/>
    <w:p>
      <w:pPr>
        <w:pStyle w:val="3"/>
        <w:tabs>
          <w:tab w:val="left" w:pos="720"/>
          <w:tab w:val="clear" w:pos="576"/>
        </w:tabs>
        <w:rPr>
          <w:rFonts w:ascii="Times New Roman" w:hAnsi="Times New Roman"/>
          <w:bCs/>
        </w:rPr>
      </w:pPr>
      <w:bookmarkStart w:id="16" w:name="_Toc495750557"/>
      <w:r>
        <w:rPr>
          <w:rFonts w:hint="eastAsia" w:ascii="Times New Roman" w:hAnsi="Times New Roman"/>
          <w:bCs/>
        </w:rPr>
        <w:t>注意点</w:t>
      </w:r>
      <w:bookmarkEnd w:id="16"/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push之前请先fetch，看看远程仓库目前是不是最新版本，如果是的话先pull下来，再push，防止冲突。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对于push时，备注应该详细，比如对哪些文件的哪些部分做了何种修改，而不要笼统的说修改了某个文件</w:t>
      </w:r>
    </w:p>
    <w:p>
      <w:pPr>
        <w:widowControl/>
        <w:jc w:val="left"/>
      </w:pPr>
      <w:r>
        <w:br w:type="page"/>
      </w:r>
    </w:p>
    <w:p>
      <w:pPr>
        <w:pStyle w:val="19"/>
        <w:ind w:left="360" w:firstLine="0" w:firstLineChars="0"/>
      </w:pPr>
    </w:p>
    <w:p>
      <w:pPr>
        <w:pStyle w:val="3"/>
        <w:rPr>
          <w:sz w:val="28"/>
          <w:szCs w:val="28"/>
        </w:rPr>
      </w:pPr>
      <w:bookmarkStart w:id="17" w:name="_Toc495750558"/>
      <w:r>
        <w:rPr>
          <w:rFonts w:hint="eastAsia"/>
          <w:sz w:val="28"/>
          <w:szCs w:val="28"/>
        </w:rPr>
        <w:t>使用场景</w:t>
      </w:r>
      <w:bookmarkEnd w:id="17"/>
    </w:p>
    <w:tbl>
      <w:tblPr>
        <w:tblStyle w:val="13"/>
        <w:tblW w:w="89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851"/>
        <w:gridCol w:w="1134"/>
        <w:gridCol w:w="1559"/>
        <w:gridCol w:w="1701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BDD6EE" w:themeFill="accent1" w:themeFillTint="6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场景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权限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操作分支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所在目录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上传注释示例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准备工作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提交个人作业</w:t>
            </w:r>
          </w:p>
        </w:tc>
        <w:tc>
          <w:tcPr>
            <w:tcW w:w="8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项目组所有成员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integration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非受控文件/0x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组员名（如01-胡子阳）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1-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刘浥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]提交个人作业《人月神话》读后感</w:t>
            </w:r>
          </w:p>
        </w:tc>
        <w:tc>
          <w:tcPr>
            <w:tcW w:w="25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在提交前拉取远端的最新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integration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，并以此为基础再提交。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协同编写某文档的0.1.0版本，提交个人所负责的工作成果</w:t>
            </w:r>
          </w:p>
        </w:tc>
        <w:tc>
          <w:tcPr>
            <w:tcW w:w="8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项目组所有成员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默认为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integration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，或配置管理员指定的其他分支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非受控文件/0x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组员名（如0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刘浥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）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2-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陈帆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]提交《项目总体计划》[v0.1.0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版本的1、引言部分</w:t>
            </w:r>
          </w:p>
        </w:tc>
        <w:tc>
          <w:tcPr>
            <w:tcW w:w="25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在提交前拉取远端的最新分支，并以此为基础再提交，并在文档后“加下划线自己的名字简写”如“PRD-201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-G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《项目总体计划》_c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”。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提交由一个人负责的文件</w:t>
            </w:r>
          </w:p>
        </w:tc>
        <w:tc>
          <w:tcPr>
            <w:tcW w:w="8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项目组所有成员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integration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受控文件对应阶段文件夹，如受控文档/01-项目可行性报告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3-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林翼力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]提交OBS图[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v0.1.0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</w:tc>
        <w:tc>
          <w:tcPr>
            <w:tcW w:w="25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在提交前拉取远端的最新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integration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，并以此为基础再提交。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更新现有文件</w:t>
            </w:r>
          </w:p>
        </w:tc>
        <w:tc>
          <w:tcPr>
            <w:tcW w:w="8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项目组所有成员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integration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受控文件对应阶段文件夹，如受控文档/01-项目可行性报告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4-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张荣阳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]更新《可行性分析》[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v0.1.0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]为[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v0.2.0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</w:tc>
        <w:tc>
          <w:tcPr>
            <w:tcW w:w="25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在提交前拉取远端的最新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integration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，并以此为基础再提交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提交整合完的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[v0.1.0]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8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配置管理员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integration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受控文件对应阶段文件夹，如受控文档/01-项目可行性报告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[5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-刘浥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]提交《可行性分析》[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v0.1.0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</w:tc>
        <w:tc>
          <w:tcPr>
            <w:tcW w:w="25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在提交前拉取远端的最新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integration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，并以此为基础再提交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对配置管理系统中的文件命名进行整改</w:t>
            </w:r>
          </w:p>
        </w:tc>
        <w:tc>
          <w:tcPr>
            <w:tcW w:w="8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配置管理员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integration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受控文件夹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6-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刘浥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整改文件命名</w:t>
            </w:r>
          </w:p>
        </w:tc>
        <w:tc>
          <w:tcPr>
            <w:tcW w:w="25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在提交前拉取远端的最新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integration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，并以此为基础再提交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提交会议记录</w:t>
            </w:r>
          </w:p>
        </w:tc>
        <w:tc>
          <w:tcPr>
            <w:tcW w:w="8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会议记录员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integration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受控文档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\09-会议纪要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7-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赵伟宏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提交《会议纪要-10.31》</w:t>
            </w:r>
          </w:p>
        </w:tc>
        <w:tc>
          <w:tcPr>
            <w:tcW w:w="25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在提交前拉取远端的最新master，并以此为基础再提交。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每次提交(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commit)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不仅包括会议记录的会议文档，还必须更新《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PRD-201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-G0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-会议记录录音链接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》</w:t>
            </w:r>
          </w:p>
        </w:tc>
      </w:tr>
    </w:tbl>
    <w:p/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注：没有版本跟踪记录的文件（除了会议纪要），如GANTT图、OBS图，需在文件名上跟上版本号，如：PRD-201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-G0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-GANTT-v</w:t>
      </w:r>
      <w:r>
        <w:t>0.1.0.mpp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只有配置管理员有权限新建分支、合并分支。</w:t>
      </w:r>
      <w:bookmarkStart w:id="18" w:name="_GoBack"/>
      <w:bookmarkEnd w:id="18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pStyle w:val="6"/>
              <w:jc w:val="center"/>
            </w:pPr>
            <w:r>
              <w:rPr>
                <w:rFonts w:ascii="宋体" w:hAnsi="宋体" w:eastAsia="宋体"/>
                <w:lang w:val="zh-CN"/>
              </w:rPr>
              <w:t xml:space="preserve"> </w:t>
            </w:r>
            <w:r>
              <w:rPr>
                <w:rFonts w:ascii="宋体" w:hAnsi="宋体" w:eastAsia="宋体"/>
                <w:b/>
                <w:bCs/>
              </w:rPr>
              <w:fldChar w:fldCharType="begin"/>
            </w:r>
            <w:r>
              <w:rPr>
                <w:rFonts w:ascii="宋体" w:hAnsi="宋体" w:eastAsia="宋体"/>
                <w:b/>
                <w:bCs/>
              </w:rPr>
              <w:instrText xml:space="preserve">PAGE</w:instrText>
            </w:r>
            <w:r>
              <w:rPr>
                <w:rFonts w:ascii="宋体" w:hAnsi="宋体" w:eastAsia="宋体"/>
                <w:b/>
                <w:bCs/>
              </w:rPr>
              <w:fldChar w:fldCharType="separate"/>
            </w:r>
            <w:r>
              <w:rPr>
                <w:rFonts w:ascii="宋体" w:hAnsi="宋体" w:eastAsia="宋体"/>
                <w:b/>
                <w:bCs/>
              </w:rPr>
              <w:t>4</w:t>
            </w:r>
            <w:r>
              <w:rPr>
                <w:rFonts w:ascii="宋体" w:hAnsi="宋体" w:eastAsia="宋体"/>
                <w:b/>
                <w:bCs/>
              </w:rPr>
              <w:fldChar w:fldCharType="end"/>
            </w:r>
            <w:r>
              <w:rPr>
                <w:rFonts w:ascii="宋体" w:hAnsi="宋体" w:eastAsia="宋体"/>
                <w:lang w:val="zh-CN"/>
              </w:rPr>
              <w:t xml:space="preserve"> / </w:t>
            </w:r>
            <w:r>
              <w:rPr>
                <w:rFonts w:ascii="宋体" w:hAnsi="宋体" w:eastAsia="宋体"/>
                <w:b/>
                <w:bCs/>
              </w:rPr>
              <w:fldChar w:fldCharType="begin"/>
            </w:r>
            <w:r>
              <w:rPr>
                <w:rFonts w:ascii="宋体" w:hAnsi="宋体" w:eastAsia="宋体"/>
                <w:b/>
                <w:bCs/>
              </w:rPr>
              <w:instrText xml:space="preserve">NUMPAGES</w:instrText>
            </w:r>
            <w:r>
              <w:rPr>
                <w:rFonts w:ascii="宋体" w:hAnsi="宋体" w:eastAsia="宋体"/>
                <w:b/>
                <w:bCs/>
              </w:rPr>
              <w:fldChar w:fldCharType="separate"/>
            </w:r>
            <w:r>
              <w:rPr>
                <w:rFonts w:ascii="宋体" w:hAnsi="宋体" w:eastAsia="宋体"/>
                <w:b/>
                <w:bCs/>
              </w:rPr>
              <w:t>6</w:t>
            </w:r>
            <w:r>
              <w:rPr>
                <w:rFonts w:ascii="宋体" w:hAnsi="宋体" w:eastAsia="宋体"/>
                <w:b/>
                <w:bCs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 w:eastAsiaTheme="minorEastAsia"/>
        <w:lang w:val="en-US" w:eastAsia="zh-CN"/>
      </w:rPr>
    </w:pPr>
    <w:r>
      <w:pict>
        <v:shape id="WordPictureWatermark246804689" o:spid="_x0000_s2064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PRD-201</w:t>
    </w:r>
    <w:r>
      <w:rPr>
        <w:rFonts w:hint="eastAsia"/>
        <w:lang w:val="en-US" w:eastAsia="zh-CN"/>
      </w:rPr>
      <w:t>8</w:t>
    </w:r>
    <w:r>
      <w:rPr>
        <w:rFonts w:hint="eastAsia"/>
      </w:rPr>
      <w:t>-G0</w:t>
    </w:r>
    <w:r>
      <w:rPr>
        <w:rFonts w:hint="eastAsia"/>
        <w:lang w:val="en-US" w:eastAsia="zh-CN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WordPictureWatermark246804688" o:spid="_x0000_s2063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pPr>
          <w:pStyle w:val="7"/>
        </w:pPr>
        <w:r>
          <w:pict>
            <v:shape id="WordPictureWatermark246804687" o:spid="_x0000_s2062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8"/>
    <w:multiLevelType w:val="multilevel"/>
    <w:tmpl w:val="00000018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718"/>
        </w:tabs>
        <w:ind w:left="718" w:hanging="576"/>
      </w:pPr>
      <w:rPr>
        <w:rFonts w:hint="default" w:ascii="Times New Roman" w:hAnsi="Times New Roman" w:cs="Times New Roman"/>
        <w:sz w:val="30"/>
        <w:szCs w:val="30"/>
      </w:rPr>
    </w:lvl>
    <w:lvl w:ilvl="2" w:tentative="0">
      <w:start w:val="1"/>
      <w:numFmt w:val="decimal"/>
      <w:lvlText w:val="%1.%2.%3.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46101738"/>
    <w:multiLevelType w:val="multilevel"/>
    <w:tmpl w:val="46101738"/>
    <w:lvl w:ilvl="0" w:tentative="0">
      <w:start w:val="1"/>
      <w:numFmt w:val="bullet"/>
      <w:pStyle w:val="2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abstractNum w:abstractNumId="2">
    <w:nsid w:val="58D94094"/>
    <w:multiLevelType w:val="multilevel"/>
    <w:tmpl w:val="58D940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D1D7871"/>
    <w:multiLevelType w:val="multilevel"/>
    <w:tmpl w:val="5D1D7871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陈哲凡">
    <w15:presenceInfo w15:providerId="Windows Live" w15:userId="3352ef18ebb44832"/>
  </w15:person>
  <w15:person w15:author="天涳の恋">
    <w15:presenceInfo w15:providerId="WPS Office" w15:userId="3365693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revisionView w:markup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99"/>
    <w:rsid w:val="00021BB3"/>
    <w:rsid w:val="00037DFF"/>
    <w:rsid w:val="00112012"/>
    <w:rsid w:val="001577A4"/>
    <w:rsid w:val="00164536"/>
    <w:rsid w:val="001936DC"/>
    <w:rsid w:val="001961A2"/>
    <w:rsid w:val="001A3E8F"/>
    <w:rsid w:val="001A7610"/>
    <w:rsid w:val="001C76B6"/>
    <w:rsid w:val="001C7E3A"/>
    <w:rsid w:val="001F14BD"/>
    <w:rsid w:val="0020357E"/>
    <w:rsid w:val="00255676"/>
    <w:rsid w:val="00294A10"/>
    <w:rsid w:val="002956B7"/>
    <w:rsid w:val="002E5A13"/>
    <w:rsid w:val="002E7385"/>
    <w:rsid w:val="00326FD8"/>
    <w:rsid w:val="00345D11"/>
    <w:rsid w:val="0036741D"/>
    <w:rsid w:val="00371A46"/>
    <w:rsid w:val="003B54DA"/>
    <w:rsid w:val="003B7700"/>
    <w:rsid w:val="003C3DB5"/>
    <w:rsid w:val="003F3569"/>
    <w:rsid w:val="004206CE"/>
    <w:rsid w:val="0046483C"/>
    <w:rsid w:val="004F18EA"/>
    <w:rsid w:val="004F2316"/>
    <w:rsid w:val="004F2D4B"/>
    <w:rsid w:val="004F48C8"/>
    <w:rsid w:val="00513F78"/>
    <w:rsid w:val="005260BF"/>
    <w:rsid w:val="00555B7B"/>
    <w:rsid w:val="00557325"/>
    <w:rsid w:val="005E7310"/>
    <w:rsid w:val="005F01E4"/>
    <w:rsid w:val="005F0667"/>
    <w:rsid w:val="00601E23"/>
    <w:rsid w:val="00614D4E"/>
    <w:rsid w:val="00630978"/>
    <w:rsid w:val="006460BA"/>
    <w:rsid w:val="00690EB4"/>
    <w:rsid w:val="006D1CD9"/>
    <w:rsid w:val="006D516F"/>
    <w:rsid w:val="00700EB7"/>
    <w:rsid w:val="007359D4"/>
    <w:rsid w:val="00777E8E"/>
    <w:rsid w:val="00786A58"/>
    <w:rsid w:val="007C1DB0"/>
    <w:rsid w:val="007C3C28"/>
    <w:rsid w:val="00825B64"/>
    <w:rsid w:val="00835DF5"/>
    <w:rsid w:val="00850F54"/>
    <w:rsid w:val="0087060F"/>
    <w:rsid w:val="008A3201"/>
    <w:rsid w:val="008F5560"/>
    <w:rsid w:val="00920C00"/>
    <w:rsid w:val="00975EE6"/>
    <w:rsid w:val="00A10999"/>
    <w:rsid w:val="00A149AB"/>
    <w:rsid w:val="00A23E94"/>
    <w:rsid w:val="00A27F79"/>
    <w:rsid w:val="00A51AA3"/>
    <w:rsid w:val="00A65060"/>
    <w:rsid w:val="00A83C56"/>
    <w:rsid w:val="00A96267"/>
    <w:rsid w:val="00AF5232"/>
    <w:rsid w:val="00B308B0"/>
    <w:rsid w:val="00B31453"/>
    <w:rsid w:val="00B70946"/>
    <w:rsid w:val="00BB05BD"/>
    <w:rsid w:val="00BB7D70"/>
    <w:rsid w:val="00BC6D25"/>
    <w:rsid w:val="00C305A6"/>
    <w:rsid w:val="00C63E3F"/>
    <w:rsid w:val="00CA2516"/>
    <w:rsid w:val="00CD46E7"/>
    <w:rsid w:val="00D16A8C"/>
    <w:rsid w:val="00D47DA9"/>
    <w:rsid w:val="00D72E8D"/>
    <w:rsid w:val="00DF3F57"/>
    <w:rsid w:val="00E025E3"/>
    <w:rsid w:val="00E03FD4"/>
    <w:rsid w:val="00EB5ADB"/>
    <w:rsid w:val="00F038B2"/>
    <w:rsid w:val="00F2050D"/>
    <w:rsid w:val="00F20BBF"/>
    <w:rsid w:val="00F46292"/>
    <w:rsid w:val="00F52AE7"/>
    <w:rsid w:val="00F77C0B"/>
    <w:rsid w:val="00FB706A"/>
    <w:rsid w:val="00FE5A98"/>
    <w:rsid w:val="03736453"/>
    <w:rsid w:val="186C2DAB"/>
    <w:rsid w:val="366B01D6"/>
    <w:rsid w:val="3AF120E8"/>
    <w:rsid w:val="45B74FA6"/>
    <w:rsid w:val="4D9775D2"/>
    <w:rsid w:val="62CB5AF8"/>
    <w:rsid w:val="661B4CE1"/>
    <w:rsid w:val="68A47E7B"/>
    <w:rsid w:val="74C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after="330"/>
      <w:ind w:left="431" w:hanging="431"/>
      <w:outlineLvl w:val="0"/>
    </w:pPr>
    <w:rPr>
      <w:rFonts w:ascii="宋体" w:hAnsi="Times New Roman" w:eastAsia="宋体" w:cs="Times New Roman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numPr>
        <w:ilvl w:val="1"/>
        <w:numId w:val="2"/>
      </w:numPr>
      <w:tabs>
        <w:tab w:val="left" w:pos="576"/>
        <w:tab w:val="clear" w:pos="718"/>
      </w:tabs>
      <w:spacing w:before="260" w:after="260"/>
      <w:ind w:left="576"/>
      <w:outlineLvl w:val="1"/>
    </w:pPr>
    <w:rPr>
      <w:rFonts w:ascii="宋体" w:hAnsi="宋体" w:eastAsia="宋体" w:cs="Times New Roman"/>
      <w:b/>
      <w:sz w:val="30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4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6">
    <w:name w:val="标题 1 字符"/>
    <w:basedOn w:val="10"/>
    <w:link w:val="2"/>
    <w:qFormat/>
    <w:uiPriority w:val="0"/>
    <w:rPr>
      <w:rFonts w:ascii="宋体" w:hAnsi="Times New Roman" w:eastAsia="宋体" w:cs="Times New Roman"/>
      <w:b/>
      <w:bCs/>
      <w:kern w:val="44"/>
      <w:sz w:val="32"/>
      <w:szCs w:val="44"/>
    </w:rPr>
  </w:style>
  <w:style w:type="character" w:customStyle="1" w:styleId="17">
    <w:name w:val="标题 2 字符"/>
    <w:basedOn w:val="10"/>
    <w:link w:val="3"/>
    <w:uiPriority w:val="0"/>
    <w:rPr>
      <w:rFonts w:ascii="宋体" w:hAnsi="宋体" w:eastAsia="宋体" w:cs="Times New Roman"/>
      <w:b/>
      <w:sz w:val="30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0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4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AB1A2C-EFE3-498D-8DFB-FB6B02E3F2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450</Words>
  <Characters>2568</Characters>
  <Lines>21</Lines>
  <Paragraphs>6</Paragraphs>
  <TotalTime>1</TotalTime>
  <ScaleCrop>false</ScaleCrop>
  <LinksUpToDate>false</LinksUpToDate>
  <CharactersWithSpaces>3012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2017-10-14T01:29:00Z</dcterms:created>
  <dc:creator>Windows 用户</dc:creator>
  <cp:lastModifiedBy>天涳の恋</cp:lastModifiedBy>
  <dcterms:modified xsi:type="dcterms:W3CDTF">2018-11-03T03:20:16Z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