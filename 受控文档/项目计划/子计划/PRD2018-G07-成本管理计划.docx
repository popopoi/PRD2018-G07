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3D3" w:rsidRDefault="005743D3">
      <w:pPr>
        <w:jc w:val="center"/>
        <w:rPr>
          <w:b/>
        </w:rPr>
      </w:pPr>
    </w:p>
    <w:p w:rsidR="005743D3" w:rsidRDefault="005743D3">
      <w:pPr>
        <w:jc w:val="center"/>
        <w:rPr>
          <w:b/>
        </w:rPr>
      </w:pPr>
    </w:p>
    <w:p w:rsidR="005743D3" w:rsidRDefault="007F7727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3D3" w:rsidRDefault="005743D3">
      <w:pPr>
        <w:jc w:val="center"/>
        <w:rPr>
          <w:b/>
        </w:rPr>
      </w:pPr>
    </w:p>
    <w:p w:rsidR="005743D3" w:rsidRDefault="005743D3">
      <w:pPr>
        <w:jc w:val="center"/>
        <w:rPr>
          <w:b/>
        </w:rPr>
      </w:pPr>
    </w:p>
    <w:p w:rsidR="005743D3" w:rsidRDefault="005743D3">
      <w:pPr>
        <w:jc w:val="center"/>
        <w:rPr>
          <w:b/>
        </w:rPr>
      </w:pPr>
    </w:p>
    <w:p w:rsidR="005743D3" w:rsidRDefault="007F772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b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5743D3">
        <w:tc>
          <w:tcPr>
            <w:tcW w:w="2653" w:type="dxa"/>
            <w:vMerge w:val="restart"/>
            <w:shd w:val="clear" w:color="auto" w:fill="auto"/>
          </w:tcPr>
          <w:p w:rsidR="005743D3" w:rsidRDefault="007F7727">
            <w:r>
              <w:rPr>
                <w:rFonts w:hint="eastAsia"/>
              </w:rPr>
              <w:t>文件状态：</w:t>
            </w:r>
          </w:p>
          <w:p w:rsidR="005743D3" w:rsidRDefault="007F7727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5743D3" w:rsidRDefault="007F7727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5743D3" w:rsidRDefault="007F7727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5743D3" w:rsidRDefault="007F772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 w:rsidR="005743D3">
        <w:tc>
          <w:tcPr>
            <w:tcW w:w="2653" w:type="dxa"/>
            <w:vMerge/>
            <w:shd w:val="clear" w:color="auto" w:fill="auto"/>
          </w:tcPr>
          <w:p w:rsidR="005743D3" w:rsidRDefault="005743D3"/>
        </w:tc>
        <w:tc>
          <w:tcPr>
            <w:tcW w:w="1170" w:type="dxa"/>
            <w:shd w:val="clear" w:color="auto" w:fill="BEBEBE"/>
          </w:tcPr>
          <w:p w:rsidR="005743D3" w:rsidRDefault="007F772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5743D3">
        <w:tc>
          <w:tcPr>
            <w:tcW w:w="2653" w:type="dxa"/>
            <w:vMerge/>
            <w:shd w:val="clear" w:color="auto" w:fill="auto"/>
          </w:tcPr>
          <w:p w:rsidR="005743D3" w:rsidRDefault="005743D3"/>
        </w:tc>
        <w:tc>
          <w:tcPr>
            <w:tcW w:w="1170" w:type="dxa"/>
            <w:shd w:val="clear" w:color="auto" w:fill="BEBEBE"/>
          </w:tcPr>
          <w:p w:rsidR="005743D3" w:rsidRDefault="007F772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  <w:r>
              <w:rPr>
                <w:rFonts w:hint="eastAsia"/>
                <w:szCs w:val="21"/>
              </w:rPr>
              <w:t>、陈帆</w:t>
            </w:r>
          </w:p>
        </w:tc>
      </w:tr>
      <w:tr w:rsidR="005743D3">
        <w:tc>
          <w:tcPr>
            <w:tcW w:w="2653" w:type="dxa"/>
            <w:vMerge/>
            <w:shd w:val="clear" w:color="auto" w:fill="auto"/>
          </w:tcPr>
          <w:p w:rsidR="005743D3" w:rsidRDefault="005743D3"/>
        </w:tc>
        <w:tc>
          <w:tcPr>
            <w:tcW w:w="1170" w:type="dxa"/>
            <w:shd w:val="clear" w:color="auto" w:fill="BEBEBE"/>
          </w:tcPr>
          <w:p w:rsidR="005743D3" w:rsidRDefault="007F772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24</w:t>
            </w:r>
          </w:p>
        </w:tc>
      </w:tr>
    </w:tbl>
    <w:p w:rsidR="005743D3" w:rsidRDefault="007F772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成本管理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5743D3" w:rsidRDefault="007F772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Cost management plan</w:t>
      </w: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7553497"/>
      <w:bookmarkStart w:id="1" w:name="_Toc60"/>
      <w:bookmarkStart w:id="2" w:name="_Toc466742046"/>
      <w:bookmarkStart w:id="3" w:name="_Toc495739754"/>
      <w:bookmarkStart w:id="4" w:name="_Toc446076693"/>
      <w:bookmarkStart w:id="5" w:name="_Toc466020645"/>
      <w:bookmarkStart w:id="6" w:name="_Toc27132"/>
      <w:bookmarkStart w:id="7" w:name="_Toc496719355"/>
      <w:bookmarkStart w:id="8" w:name="_Toc12861"/>
    </w:p>
    <w:p w:rsidR="005743D3" w:rsidRDefault="005743D3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5743D3" w:rsidRDefault="007F772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9" w:name="_Toc9897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5743D3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5743D3" w:rsidRDefault="007F772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5743D3" w:rsidRDefault="007F772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5743D3" w:rsidRDefault="007F772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5743D3" w:rsidRDefault="007F772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5743D3" w:rsidRDefault="007F772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5743D3">
        <w:trPr>
          <w:trHeight w:val="90"/>
        </w:trPr>
        <w:tc>
          <w:tcPr>
            <w:tcW w:w="1269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，赵伟宏，陈帆，林翼力</w:t>
            </w:r>
          </w:p>
        </w:tc>
        <w:tc>
          <w:tcPr>
            <w:tcW w:w="1671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/27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rFonts w:hint="eastAsia"/>
                <w:szCs w:val="21"/>
              </w:rPr>
              <w:t>8/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/28</w:t>
            </w:r>
          </w:p>
        </w:tc>
        <w:tc>
          <w:tcPr>
            <w:tcW w:w="1672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5743D3">
        <w:trPr>
          <w:trHeight w:val="90"/>
        </w:trPr>
        <w:tc>
          <w:tcPr>
            <w:tcW w:w="1269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2018/11/2-2018/11/3</w:t>
            </w:r>
          </w:p>
        </w:tc>
        <w:tc>
          <w:tcPr>
            <w:tcW w:w="1672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修改了员工时薪</w:t>
            </w:r>
          </w:p>
        </w:tc>
      </w:tr>
      <w:tr w:rsidR="005743D3">
        <w:trPr>
          <w:trHeight w:val="90"/>
        </w:trPr>
        <w:tc>
          <w:tcPr>
            <w:tcW w:w="1269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陈帆</w:t>
            </w:r>
          </w:p>
        </w:tc>
        <w:tc>
          <w:tcPr>
            <w:tcW w:w="1930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2018/11/23-2018/11/24</w:t>
            </w:r>
          </w:p>
        </w:tc>
        <w:tc>
          <w:tcPr>
            <w:tcW w:w="1672" w:type="dxa"/>
          </w:tcPr>
          <w:p w:rsidR="005743D3" w:rsidRDefault="007F772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第二次修订</w:t>
            </w:r>
          </w:p>
        </w:tc>
      </w:tr>
      <w:tr w:rsidR="002C41E7">
        <w:trPr>
          <w:trHeight w:val="90"/>
        </w:trPr>
        <w:tc>
          <w:tcPr>
            <w:tcW w:w="1269" w:type="dxa"/>
          </w:tcPr>
          <w:p w:rsidR="002C41E7" w:rsidRDefault="002C41E7" w:rsidP="002C41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>
              <w:rPr>
                <w:rFonts w:hint="eastAsia"/>
                <w:szCs w:val="21"/>
              </w:rPr>
              <w:t>.0</w:t>
            </w:r>
          </w:p>
        </w:tc>
        <w:tc>
          <w:tcPr>
            <w:tcW w:w="1704" w:type="dxa"/>
          </w:tcPr>
          <w:p w:rsidR="002C41E7" w:rsidRDefault="00FF05F6" w:rsidP="002C41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2C41E7" w:rsidRDefault="002C41E7" w:rsidP="002C41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:rsidR="002C41E7" w:rsidRDefault="008E6A90" w:rsidP="002C41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</w:tcPr>
          <w:p w:rsidR="002C41E7" w:rsidRDefault="002A481F" w:rsidP="002C41E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修改了预算表</w:t>
            </w:r>
            <w:bookmarkStart w:id="10" w:name="_GoBack"/>
            <w:bookmarkEnd w:id="10"/>
          </w:p>
        </w:tc>
      </w:tr>
    </w:tbl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5743D3" w:rsidRDefault="007F7727">
          <w:pPr>
            <w:jc w:val="center"/>
          </w:pPr>
          <w:r>
            <w:t>目录</w:t>
          </w:r>
        </w:p>
        <w:p w:rsidR="005743D3" w:rsidRDefault="007F7727"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7" w:history="1"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版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本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历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  <w:kern w:val="44"/>
                <w:szCs w:val="44"/>
              </w:rPr>
              <w:t>史</w:t>
            </w:r>
            <w:r>
              <w:tab/>
            </w:r>
            <w:r>
              <w:fldChar w:fldCharType="begin"/>
            </w:r>
            <w:r>
              <w:instrText xml:space="preserve"> PAGEREF _Toc9897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5743D3" w:rsidRDefault="007F7727">
          <w:pPr>
            <w:pStyle w:val="11"/>
            <w:tabs>
              <w:tab w:val="right" w:leader="dot" w:pos="8306"/>
            </w:tabs>
          </w:pPr>
          <w:hyperlink w:anchor="_Toc10622" w:history="1">
            <w:r>
              <w:rPr>
                <w:rFonts w:hint="eastAsia"/>
              </w:rPr>
              <w:t xml:space="preserve">1 </w:t>
            </w:r>
            <w:r>
              <w:t>成本估计</w:t>
            </w:r>
            <w:r>
              <w:tab/>
            </w:r>
            <w:r>
              <w:fldChar w:fldCharType="begin"/>
            </w:r>
            <w:r>
              <w:instrText xml:space="preserve"> PAGEREF _Toc10622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743D3" w:rsidRDefault="007F7727">
          <w:pPr>
            <w:pStyle w:val="21"/>
            <w:tabs>
              <w:tab w:val="right" w:leader="dot" w:pos="8306"/>
            </w:tabs>
          </w:pPr>
          <w:hyperlink w:anchor="_Toc20080" w:history="1">
            <w:r>
              <w:rPr>
                <w:rFonts w:hint="eastAsia"/>
              </w:rPr>
              <w:t xml:space="preserve">1.1 </w:t>
            </w:r>
            <w:r>
              <w:t>计量单位</w:t>
            </w:r>
            <w:r>
              <w:tab/>
            </w:r>
            <w:r>
              <w:fldChar w:fldCharType="begin"/>
            </w:r>
            <w:r>
              <w:instrText xml:space="preserve"> PAGEREF _Toc20080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743D3" w:rsidRDefault="007F7727">
          <w:pPr>
            <w:pStyle w:val="21"/>
            <w:tabs>
              <w:tab w:val="right" w:leader="dot" w:pos="8306"/>
            </w:tabs>
          </w:pPr>
          <w:hyperlink w:anchor="_Toc28727" w:history="1">
            <w:r>
              <w:rPr>
                <w:rFonts w:hint="eastAsia"/>
              </w:rPr>
              <w:t xml:space="preserve">1.2 </w:t>
            </w:r>
            <w:r>
              <w:t>精确度</w:t>
            </w:r>
            <w:r>
              <w:tab/>
            </w:r>
            <w:r>
              <w:fldChar w:fldCharType="begin"/>
            </w:r>
            <w:r>
              <w:instrText xml:space="preserve"> PAGEREF _Toc28727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743D3" w:rsidRDefault="007F7727">
          <w:pPr>
            <w:pStyle w:val="21"/>
            <w:tabs>
              <w:tab w:val="right" w:leader="dot" w:pos="8306"/>
            </w:tabs>
          </w:pPr>
          <w:hyperlink w:anchor="_Toc20031" w:history="1">
            <w:r>
              <w:rPr>
                <w:rFonts w:hint="eastAsia"/>
              </w:rPr>
              <w:t xml:space="preserve">1.3 </w:t>
            </w:r>
            <w:r>
              <w:t>准确度</w:t>
            </w:r>
            <w:r>
              <w:tab/>
            </w:r>
            <w:r>
              <w:fldChar w:fldCharType="begin"/>
            </w:r>
            <w:r>
              <w:instrText xml:space="preserve"> PAGEREF _Toc20031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743D3" w:rsidRDefault="007F7727">
          <w:pPr>
            <w:pStyle w:val="11"/>
            <w:tabs>
              <w:tab w:val="right" w:leader="dot" w:pos="8306"/>
            </w:tabs>
          </w:pPr>
          <w:hyperlink w:anchor="_Toc19071" w:history="1">
            <w:r>
              <w:rPr>
                <w:rFonts w:hint="eastAsia"/>
              </w:rPr>
              <w:t xml:space="preserve">2 </w:t>
            </w:r>
            <w:r>
              <w:t>绩效测量规则</w:t>
            </w:r>
            <w:r>
              <w:tab/>
            </w:r>
            <w:r>
              <w:fldChar w:fldCharType="begin"/>
            </w:r>
            <w:r>
              <w:instrText xml:space="preserve"> PAGEREF _Toc19071</w:instrText>
            </w:r>
            <w:r>
              <w:instrText xml:space="preserve">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743D3" w:rsidRDefault="007F7727">
          <w:pPr>
            <w:pStyle w:val="21"/>
            <w:tabs>
              <w:tab w:val="right" w:leader="dot" w:pos="8306"/>
            </w:tabs>
          </w:pPr>
          <w:hyperlink w:anchor="_Toc12647" w:history="1">
            <w:r>
              <w:rPr>
                <w:rFonts w:hint="eastAsia"/>
              </w:rPr>
              <w:t xml:space="preserve">2.1 </w:t>
            </w:r>
            <w:r>
              <w:t>绩效考核规则</w:t>
            </w:r>
            <w:r>
              <w:tab/>
            </w:r>
            <w:r>
              <w:fldChar w:fldCharType="begin"/>
            </w:r>
            <w:r>
              <w:instrText xml:space="preserve"> PAGEREF _Toc12647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743D3" w:rsidRDefault="007F7727">
          <w:pPr>
            <w:pStyle w:val="11"/>
            <w:tabs>
              <w:tab w:val="right" w:leader="dot" w:pos="8306"/>
            </w:tabs>
          </w:pPr>
          <w:hyperlink w:anchor="_Toc19877" w:history="1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成本</w:t>
            </w:r>
            <w:r>
              <w:t>估计</w:t>
            </w:r>
            <w:r>
              <w:tab/>
            </w:r>
            <w:r>
              <w:fldChar w:fldCharType="begin"/>
            </w:r>
            <w:r>
              <w:instrText xml:space="preserve"> PAGEREF _Toc19877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743D3" w:rsidRDefault="007F7727">
          <w:pPr>
            <w:pStyle w:val="21"/>
            <w:tabs>
              <w:tab w:val="right" w:leader="dot" w:pos="8306"/>
            </w:tabs>
          </w:pPr>
          <w:hyperlink w:anchor="_Toc6709" w:history="1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员工</w:t>
            </w:r>
            <w:r>
              <w:t>时薪</w:t>
            </w:r>
            <w:r>
              <w:tab/>
            </w:r>
            <w:r>
              <w:fldChar w:fldCharType="begin"/>
            </w:r>
            <w:r>
              <w:instrText xml:space="preserve"> PAGEREF _Toc6709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743D3" w:rsidRDefault="007F7727">
          <w:pPr>
            <w:pStyle w:val="21"/>
            <w:tabs>
              <w:tab w:val="right" w:leader="dot" w:pos="8306"/>
            </w:tabs>
          </w:pPr>
          <w:hyperlink w:anchor="_Toc21528" w:history="1"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预算</w:t>
            </w:r>
            <w:r>
              <w:tab/>
            </w:r>
            <w:r>
              <w:fldChar w:fldCharType="begin"/>
            </w:r>
            <w:r>
              <w:instrText xml:space="preserve"> PAGEREF _Toc21528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5743D3" w:rsidRDefault="007F7727">
          <w:r>
            <w:rPr>
              <w:bCs/>
              <w:lang w:val="zh-CN"/>
            </w:rPr>
            <w:fldChar w:fldCharType="end"/>
          </w:r>
        </w:p>
      </w:sdtContent>
    </w:sdt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5743D3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5743D3" w:rsidRDefault="007F7727">
      <w:pPr>
        <w:pStyle w:val="a"/>
      </w:pPr>
      <w:bookmarkStart w:id="11" w:name="_Toc10622"/>
      <w:r>
        <w:lastRenderedPageBreak/>
        <w:t>成本估计</w:t>
      </w:r>
      <w:bookmarkEnd w:id="11"/>
    </w:p>
    <w:p w:rsidR="005743D3" w:rsidRDefault="007F7727">
      <w:pPr>
        <w:pStyle w:val="a0"/>
      </w:pPr>
      <w:bookmarkStart w:id="12" w:name="_Toc20080"/>
      <w:r>
        <w:t>计量单位</w:t>
      </w:r>
      <w:bookmarkEnd w:id="12"/>
    </w:p>
    <w:p w:rsidR="005743D3" w:rsidRDefault="007F7727">
      <w:pPr>
        <w:pStyle w:val="aff8"/>
        <w:numPr>
          <w:ilvl w:val="0"/>
          <w:numId w:val="2"/>
        </w:numPr>
        <w:ind w:firstLineChars="0"/>
      </w:pPr>
      <w:r>
        <w:rPr>
          <w:rFonts w:hint="eastAsia"/>
        </w:rPr>
        <w:t>薪酬：</w:t>
      </w:r>
      <w:r>
        <w:t>元</w:t>
      </w:r>
    </w:p>
    <w:p w:rsidR="005743D3" w:rsidRDefault="007F7727">
      <w:pPr>
        <w:pStyle w:val="aff8"/>
        <w:numPr>
          <w:ilvl w:val="0"/>
          <w:numId w:val="2"/>
        </w:numPr>
        <w:ind w:firstLineChars="0"/>
      </w:pPr>
      <w:r>
        <w:rPr>
          <w:rFonts w:hint="eastAsia"/>
        </w:rPr>
        <w:t>时薪</w:t>
      </w:r>
      <w:r>
        <w:t>：元</w:t>
      </w:r>
      <w:r>
        <w:rPr>
          <w:rFonts w:hint="eastAsia"/>
        </w:rPr>
        <w:t>/</w:t>
      </w:r>
      <w:r>
        <w:rPr>
          <w:rFonts w:hint="eastAsia"/>
        </w:rPr>
        <w:t>小时</w:t>
      </w:r>
    </w:p>
    <w:p w:rsidR="005743D3" w:rsidRDefault="007F7727">
      <w:pPr>
        <w:pStyle w:val="aff8"/>
        <w:numPr>
          <w:ilvl w:val="0"/>
          <w:numId w:val="2"/>
        </w:numPr>
        <w:ind w:firstLineChars="0"/>
      </w:pPr>
      <w:r>
        <w:rPr>
          <w:rFonts w:hint="eastAsia"/>
        </w:rPr>
        <w:t>工时</w:t>
      </w:r>
      <w:r>
        <w:t>：时</w:t>
      </w:r>
    </w:p>
    <w:p w:rsidR="005743D3" w:rsidRDefault="007F7727">
      <w:pPr>
        <w:pStyle w:val="aff8"/>
        <w:numPr>
          <w:ilvl w:val="0"/>
          <w:numId w:val="2"/>
        </w:numPr>
        <w:ind w:firstLineChars="0"/>
      </w:pPr>
      <w:r>
        <w:rPr>
          <w:rFonts w:hint="eastAsia"/>
        </w:rPr>
        <w:t>费用</w:t>
      </w:r>
      <w:r>
        <w:t>：元</w:t>
      </w:r>
    </w:p>
    <w:p w:rsidR="005743D3" w:rsidRDefault="007F7727">
      <w:pPr>
        <w:pStyle w:val="a0"/>
      </w:pPr>
      <w:bookmarkStart w:id="13" w:name="_Toc28727"/>
      <w:r>
        <w:t>精确度</w:t>
      </w:r>
      <w:bookmarkEnd w:id="13"/>
    </w:p>
    <w:p w:rsidR="005743D3" w:rsidRDefault="007F7727">
      <w:pPr>
        <w:pStyle w:val="aff8"/>
        <w:numPr>
          <w:ilvl w:val="0"/>
          <w:numId w:val="3"/>
        </w:numPr>
        <w:ind w:firstLineChars="0"/>
      </w:pPr>
      <w:r>
        <w:rPr>
          <w:rFonts w:hint="eastAsia"/>
        </w:rPr>
        <w:t>薪酬：保留小数点后两位</w:t>
      </w:r>
      <w:r>
        <w:t xml:space="preserve">  0.00</w:t>
      </w:r>
    </w:p>
    <w:p w:rsidR="005743D3" w:rsidRDefault="007F7727">
      <w:pPr>
        <w:pStyle w:val="aff8"/>
        <w:numPr>
          <w:ilvl w:val="0"/>
          <w:numId w:val="3"/>
        </w:numPr>
        <w:ind w:firstLineChars="0"/>
      </w:pPr>
      <w:r>
        <w:rPr>
          <w:rFonts w:hint="eastAsia"/>
        </w:rPr>
        <w:t>时薪：保留小数点后两位</w:t>
      </w:r>
      <w:r>
        <w:t xml:space="preserve">  0.00</w:t>
      </w:r>
    </w:p>
    <w:p w:rsidR="005743D3" w:rsidRDefault="007F7727">
      <w:pPr>
        <w:pStyle w:val="aff8"/>
        <w:numPr>
          <w:ilvl w:val="0"/>
          <w:numId w:val="3"/>
        </w:numPr>
        <w:ind w:firstLineChars="0"/>
      </w:pPr>
      <w:r>
        <w:rPr>
          <w:rFonts w:hint="eastAsia"/>
        </w:rPr>
        <w:t>工时：保留整数</w:t>
      </w:r>
      <w:r>
        <w:tab/>
      </w:r>
      <w:r>
        <w:tab/>
      </w:r>
      <w:r>
        <w:tab/>
        <w:t>0</w:t>
      </w:r>
    </w:p>
    <w:p w:rsidR="005743D3" w:rsidRDefault="007F7727">
      <w:pPr>
        <w:pStyle w:val="aff8"/>
        <w:numPr>
          <w:ilvl w:val="0"/>
          <w:numId w:val="3"/>
        </w:numPr>
        <w:ind w:firstLineChars="0"/>
      </w:pPr>
      <w:r>
        <w:rPr>
          <w:rFonts w:hint="eastAsia"/>
        </w:rPr>
        <w:t>费用：保留小数点后两位</w:t>
      </w:r>
      <w:r>
        <w:t xml:space="preserve">  0.00</w:t>
      </w:r>
    </w:p>
    <w:p w:rsidR="005743D3" w:rsidRDefault="005743D3"/>
    <w:p w:rsidR="005743D3" w:rsidRDefault="007F7727">
      <w:pPr>
        <w:pStyle w:val="a0"/>
      </w:pPr>
      <w:bookmarkStart w:id="14" w:name="_Toc20031"/>
      <w:r>
        <w:t>准确度</w:t>
      </w:r>
      <w:bookmarkEnd w:id="14"/>
    </w:p>
    <w:p w:rsidR="005743D3" w:rsidRDefault="007F7727">
      <w:pPr>
        <w:ind w:left="420"/>
      </w:pPr>
      <w:r>
        <w:rPr>
          <w:rFonts w:hint="eastAsia"/>
        </w:rPr>
        <w:t>活动成本估算区间</w:t>
      </w:r>
      <w:r>
        <w:t xml:space="preserve"> [</w:t>
      </w:r>
      <w:r>
        <w:t>估算值</w:t>
      </w:r>
      <w:r>
        <w:t>-50%*</w:t>
      </w:r>
      <w:r>
        <w:t>估算值</w:t>
      </w:r>
      <w:r>
        <w:t xml:space="preserve"> , </w:t>
      </w:r>
      <w:r>
        <w:t>估算值</w:t>
      </w:r>
      <w:r>
        <w:t>+50%</w:t>
      </w:r>
      <w:r>
        <w:t>估算值</w:t>
      </w:r>
      <w:r>
        <w:t>]</w:t>
      </w:r>
    </w:p>
    <w:p w:rsidR="005743D3" w:rsidRDefault="005743D3"/>
    <w:p w:rsidR="005743D3" w:rsidRDefault="007F7727">
      <w:pPr>
        <w:pStyle w:val="a"/>
      </w:pPr>
      <w:bookmarkStart w:id="15" w:name="_Toc19071"/>
      <w:r>
        <w:t>绩效测量规则</w:t>
      </w:r>
      <w:bookmarkEnd w:id="15"/>
    </w:p>
    <w:p w:rsidR="005743D3" w:rsidRDefault="007F7727">
      <w:pPr>
        <w:pStyle w:val="a0"/>
      </w:pPr>
      <w:bookmarkStart w:id="16" w:name="_Toc12647"/>
      <w:r>
        <w:t>绩效考核规则</w:t>
      </w:r>
      <w:bookmarkEnd w:id="16"/>
    </w:p>
    <w:tbl>
      <w:tblPr>
        <w:tblStyle w:val="aff4"/>
        <w:tblW w:w="8931" w:type="dxa"/>
        <w:tblInd w:w="-68" w:type="dxa"/>
        <w:tblLayout w:type="fixed"/>
        <w:tblLook w:val="04A0" w:firstRow="1" w:lastRow="0" w:firstColumn="1" w:lastColumn="0" w:noHBand="0" w:noVBand="1"/>
      </w:tblPr>
      <w:tblGrid>
        <w:gridCol w:w="1985"/>
        <w:gridCol w:w="4536"/>
        <w:gridCol w:w="2410"/>
      </w:tblGrid>
      <w:tr w:rsidR="005743D3">
        <w:tc>
          <w:tcPr>
            <w:tcW w:w="1985" w:type="dxa"/>
            <w:shd w:val="clear" w:color="auto" w:fill="B4C6E7" w:themeFill="accent5" w:themeFillTint="66"/>
          </w:tcPr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等级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考核</w:t>
            </w:r>
            <w:r>
              <w:rPr>
                <w:sz w:val="22"/>
                <w:szCs w:val="21"/>
              </w:rPr>
              <w:t>要求</w:t>
            </w:r>
          </w:p>
        </w:tc>
        <w:tc>
          <w:tcPr>
            <w:tcW w:w="2410" w:type="dxa"/>
            <w:shd w:val="clear" w:color="auto" w:fill="B4C6E7" w:themeFill="accent5" w:themeFillTint="66"/>
          </w:tcPr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措施</w:t>
            </w:r>
          </w:p>
        </w:tc>
      </w:tr>
      <w:tr w:rsidR="005743D3">
        <w:tc>
          <w:tcPr>
            <w:tcW w:w="1985" w:type="dxa"/>
          </w:tcPr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rFonts w:hint="eastAsia"/>
                <w:sz w:val="22"/>
                <w:szCs w:val="21"/>
              </w:rPr>
              <w:t>(10</w:t>
            </w:r>
            <w:r>
              <w:rPr>
                <w:rFonts w:hint="eastAsia"/>
                <w:sz w:val="22"/>
                <w:szCs w:val="21"/>
              </w:rPr>
              <w:t>分</w:t>
            </w:r>
            <w:r>
              <w:rPr>
                <w:rFonts w:hint="eastAsia"/>
                <w:sz w:val="22"/>
                <w:szCs w:val="21"/>
              </w:rPr>
              <w:t>)</w:t>
            </w:r>
          </w:p>
        </w:tc>
        <w:tc>
          <w:tcPr>
            <w:tcW w:w="4536" w:type="dxa"/>
          </w:tcPr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依据小组测评结果，超额</w:t>
            </w:r>
            <w:r>
              <w:rPr>
                <w:sz w:val="22"/>
                <w:szCs w:val="21"/>
              </w:rPr>
              <w:t>完成任务或内容非常优秀</w:t>
            </w:r>
            <w:r>
              <w:rPr>
                <w:rFonts w:hint="eastAsia"/>
                <w:sz w:val="22"/>
                <w:szCs w:val="21"/>
              </w:rPr>
              <w:t>者评为优秀</w:t>
            </w:r>
          </w:p>
        </w:tc>
        <w:tc>
          <w:tcPr>
            <w:tcW w:w="2410" w:type="dxa"/>
            <w:vMerge w:val="restart"/>
          </w:tcPr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</w:t>
            </w:r>
            <w:r>
              <w:rPr>
                <w:sz w:val="22"/>
                <w:szCs w:val="21"/>
              </w:rPr>
              <w:t>本组的奖惩结果，</w:t>
            </w:r>
            <w:r>
              <w:rPr>
                <w:rFonts w:hint="eastAsia"/>
                <w:sz w:val="22"/>
                <w:szCs w:val="21"/>
              </w:rPr>
              <w:t>折算成</w:t>
            </w:r>
            <w:r>
              <w:rPr>
                <w:sz w:val="22"/>
                <w:szCs w:val="21"/>
              </w:rPr>
              <w:t>相应的费用，</w:t>
            </w:r>
            <w:proofErr w:type="gramStart"/>
            <w:r>
              <w:rPr>
                <w:sz w:val="22"/>
                <w:szCs w:val="21"/>
              </w:rPr>
              <w:t>上交组</w:t>
            </w:r>
            <w:proofErr w:type="gramEnd"/>
            <w:r>
              <w:rPr>
                <w:sz w:val="22"/>
                <w:szCs w:val="21"/>
              </w:rPr>
              <w:t>经费；</w:t>
            </w:r>
          </w:p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优秀</w:t>
            </w:r>
            <w:r>
              <w:rPr>
                <w:sz w:val="22"/>
                <w:szCs w:val="21"/>
              </w:rPr>
              <w:t>，良好，</w:t>
            </w:r>
            <w:r>
              <w:rPr>
                <w:rFonts w:hint="eastAsia"/>
                <w:sz w:val="22"/>
                <w:szCs w:val="21"/>
              </w:rPr>
              <w:t>及格上交的</w:t>
            </w:r>
            <w:r>
              <w:rPr>
                <w:sz w:val="22"/>
                <w:szCs w:val="21"/>
              </w:rPr>
              <w:t>经费逐级递增</w:t>
            </w:r>
          </w:p>
        </w:tc>
      </w:tr>
      <w:tr w:rsidR="005743D3">
        <w:tc>
          <w:tcPr>
            <w:tcW w:w="1985" w:type="dxa"/>
          </w:tcPr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良好</w:t>
            </w:r>
            <w:r>
              <w:rPr>
                <w:rFonts w:hint="eastAsia"/>
                <w:sz w:val="22"/>
                <w:szCs w:val="21"/>
              </w:rPr>
              <w:t>（</w:t>
            </w:r>
            <w:r>
              <w:rPr>
                <w:rFonts w:hint="eastAsia"/>
                <w:sz w:val="22"/>
                <w:szCs w:val="21"/>
              </w:rPr>
              <w:t>8-9</w:t>
            </w:r>
            <w:r>
              <w:rPr>
                <w:rFonts w:hint="eastAsia"/>
                <w:sz w:val="22"/>
                <w:szCs w:val="21"/>
              </w:rPr>
              <w:t>分</w:t>
            </w:r>
            <w:r>
              <w:rPr>
                <w:rFonts w:hint="eastAsia"/>
                <w:sz w:val="22"/>
                <w:szCs w:val="21"/>
              </w:rPr>
              <w:t>）</w:t>
            </w:r>
          </w:p>
        </w:tc>
        <w:tc>
          <w:tcPr>
            <w:tcW w:w="4536" w:type="dxa"/>
          </w:tcPr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完成任务，并且无需返工</w:t>
            </w:r>
            <w:r>
              <w:rPr>
                <w:rFonts w:hint="eastAsia"/>
                <w:sz w:val="22"/>
                <w:szCs w:val="21"/>
              </w:rPr>
              <w:t>者评为良好</w:t>
            </w:r>
          </w:p>
        </w:tc>
        <w:tc>
          <w:tcPr>
            <w:tcW w:w="2410" w:type="dxa"/>
            <w:vMerge/>
          </w:tcPr>
          <w:p w:rsidR="005743D3" w:rsidRDefault="005743D3">
            <w:pPr>
              <w:rPr>
                <w:sz w:val="22"/>
                <w:szCs w:val="21"/>
              </w:rPr>
            </w:pPr>
          </w:p>
        </w:tc>
      </w:tr>
      <w:tr w:rsidR="005743D3">
        <w:tc>
          <w:tcPr>
            <w:tcW w:w="1985" w:type="dxa"/>
          </w:tcPr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合格</w:t>
            </w:r>
            <w:r>
              <w:rPr>
                <w:rFonts w:hint="eastAsia"/>
                <w:sz w:val="22"/>
                <w:szCs w:val="21"/>
              </w:rPr>
              <w:t>（</w:t>
            </w:r>
            <w:r>
              <w:rPr>
                <w:rFonts w:hint="eastAsia"/>
                <w:sz w:val="22"/>
                <w:szCs w:val="21"/>
              </w:rPr>
              <w:t>6-7</w:t>
            </w:r>
            <w:r>
              <w:rPr>
                <w:rFonts w:hint="eastAsia"/>
                <w:sz w:val="22"/>
                <w:szCs w:val="21"/>
              </w:rPr>
              <w:t>分</w:t>
            </w:r>
            <w:r>
              <w:rPr>
                <w:rFonts w:hint="eastAsia"/>
                <w:sz w:val="22"/>
                <w:szCs w:val="21"/>
              </w:rPr>
              <w:t>）</w:t>
            </w:r>
          </w:p>
        </w:tc>
        <w:tc>
          <w:tcPr>
            <w:tcW w:w="4536" w:type="dxa"/>
          </w:tcPr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依据小组测评结果，按时</w:t>
            </w:r>
            <w:r>
              <w:rPr>
                <w:sz w:val="22"/>
                <w:szCs w:val="21"/>
              </w:rPr>
              <w:t>完成任务，但</w:t>
            </w:r>
            <w:r>
              <w:rPr>
                <w:rFonts w:hint="eastAsia"/>
                <w:sz w:val="22"/>
                <w:szCs w:val="21"/>
              </w:rPr>
              <w:t>内容一般者评为合格</w:t>
            </w:r>
          </w:p>
        </w:tc>
        <w:tc>
          <w:tcPr>
            <w:tcW w:w="2410" w:type="dxa"/>
            <w:vMerge/>
          </w:tcPr>
          <w:p w:rsidR="005743D3" w:rsidRDefault="005743D3">
            <w:pPr>
              <w:rPr>
                <w:sz w:val="22"/>
                <w:szCs w:val="21"/>
              </w:rPr>
            </w:pPr>
          </w:p>
        </w:tc>
      </w:tr>
      <w:tr w:rsidR="005743D3">
        <w:tc>
          <w:tcPr>
            <w:tcW w:w="1985" w:type="dxa"/>
          </w:tcPr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不合格</w:t>
            </w:r>
            <w:r>
              <w:rPr>
                <w:rFonts w:hint="eastAsia"/>
                <w:sz w:val="22"/>
                <w:szCs w:val="21"/>
              </w:rPr>
              <w:t>（</w:t>
            </w:r>
            <w:r>
              <w:rPr>
                <w:rFonts w:hint="eastAsia"/>
                <w:sz w:val="22"/>
                <w:szCs w:val="21"/>
              </w:rPr>
              <w:t>0-5</w:t>
            </w:r>
            <w:r>
              <w:rPr>
                <w:rFonts w:hint="eastAsia"/>
                <w:sz w:val="22"/>
                <w:szCs w:val="21"/>
              </w:rPr>
              <w:t>分）</w:t>
            </w:r>
          </w:p>
        </w:tc>
        <w:tc>
          <w:tcPr>
            <w:tcW w:w="4536" w:type="dxa"/>
          </w:tcPr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依据小组测评结果，无法</w:t>
            </w:r>
            <w:r>
              <w:rPr>
                <w:sz w:val="22"/>
                <w:szCs w:val="21"/>
              </w:rPr>
              <w:t>按时完成任务，或者</w:t>
            </w:r>
            <w:r>
              <w:rPr>
                <w:rFonts w:hint="eastAsia"/>
                <w:sz w:val="22"/>
                <w:szCs w:val="21"/>
              </w:rPr>
              <w:t>内容</w:t>
            </w:r>
            <w:r>
              <w:rPr>
                <w:sz w:val="22"/>
                <w:szCs w:val="21"/>
              </w:rPr>
              <w:t>无法通过验收</w:t>
            </w:r>
            <w:r>
              <w:rPr>
                <w:rFonts w:hint="eastAsia"/>
                <w:sz w:val="22"/>
                <w:szCs w:val="21"/>
              </w:rPr>
              <w:t>者评为不合格</w:t>
            </w:r>
          </w:p>
        </w:tc>
        <w:tc>
          <w:tcPr>
            <w:tcW w:w="2410" w:type="dxa"/>
          </w:tcPr>
          <w:p w:rsidR="005743D3" w:rsidRDefault="007F7727">
            <w:pPr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警告一次，再犯</w:t>
            </w:r>
            <w:proofErr w:type="gramStart"/>
            <w:r>
              <w:rPr>
                <w:rFonts w:hint="eastAsia"/>
                <w:sz w:val="22"/>
                <w:szCs w:val="21"/>
              </w:rPr>
              <w:t>遣退该人员</w:t>
            </w:r>
            <w:proofErr w:type="gramEnd"/>
          </w:p>
        </w:tc>
      </w:tr>
    </w:tbl>
    <w:p w:rsidR="005743D3" w:rsidRDefault="005743D3"/>
    <w:p w:rsidR="005743D3" w:rsidRDefault="007F7727">
      <w:pPr>
        <w:pStyle w:val="a"/>
      </w:pPr>
      <w:bookmarkStart w:id="17" w:name="_Toc19877"/>
      <w:r>
        <w:rPr>
          <w:rFonts w:hint="eastAsia"/>
        </w:rPr>
        <w:t>成本</w:t>
      </w:r>
      <w:r>
        <w:t>估计</w:t>
      </w:r>
      <w:bookmarkEnd w:id="17"/>
    </w:p>
    <w:p w:rsidR="005743D3" w:rsidRDefault="007F7727">
      <w:pPr>
        <w:pStyle w:val="a0"/>
      </w:pPr>
      <w:bookmarkStart w:id="18" w:name="_Toc6709"/>
      <w:r>
        <w:rPr>
          <w:rFonts w:hint="eastAsia"/>
        </w:rPr>
        <w:t>员工</w:t>
      </w:r>
      <w:r>
        <w:t>时薪</w:t>
      </w:r>
      <w:bookmarkEnd w:id="18"/>
    </w:p>
    <w:tbl>
      <w:tblPr>
        <w:tblStyle w:val="aff4"/>
        <w:tblW w:w="8784" w:type="dxa"/>
        <w:tblLayout w:type="fixed"/>
        <w:tblLook w:val="04A0" w:firstRow="1" w:lastRow="0" w:firstColumn="1" w:lastColumn="0" w:noHBand="0" w:noVBand="1"/>
      </w:tblPr>
      <w:tblGrid>
        <w:gridCol w:w="1128"/>
        <w:gridCol w:w="3020"/>
        <w:gridCol w:w="2075"/>
        <w:gridCol w:w="2561"/>
      </w:tblGrid>
      <w:tr w:rsidR="005743D3">
        <w:tc>
          <w:tcPr>
            <w:tcW w:w="1128" w:type="dxa"/>
            <w:shd w:val="clear" w:color="auto" w:fill="B4C6E7" w:themeFill="accent5" w:themeFillTint="66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姓名</w:t>
            </w:r>
          </w:p>
        </w:tc>
        <w:tc>
          <w:tcPr>
            <w:tcW w:w="3020" w:type="dxa"/>
            <w:shd w:val="clear" w:color="auto" w:fill="B4C6E7" w:themeFill="accent5" w:themeFillTint="66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工作分配</w:t>
            </w:r>
          </w:p>
        </w:tc>
        <w:tc>
          <w:tcPr>
            <w:tcW w:w="2075" w:type="dxa"/>
            <w:shd w:val="clear" w:color="auto" w:fill="B4C6E7" w:themeFill="accent5" w:themeFillTint="66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时薪（元</w:t>
            </w:r>
            <w:r>
              <w:rPr>
                <w:rFonts w:hint="eastAsia"/>
                <w:sz w:val="22"/>
                <w:szCs w:val="20"/>
              </w:rPr>
              <w:t>/</w:t>
            </w:r>
            <w:r>
              <w:rPr>
                <w:rFonts w:hint="eastAsia"/>
                <w:sz w:val="22"/>
                <w:szCs w:val="20"/>
              </w:rPr>
              <w:t>小时）</w:t>
            </w:r>
          </w:p>
        </w:tc>
        <w:tc>
          <w:tcPr>
            <w:tcW w:w="2561" w:type="dxa"/>
            <w:shd w:val="clear" w:color="auto" w:fill="B4C6E7" w:themeFill="accent5" w:themeFillTint="66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加班</w:t>
            </w:r>
            <w:r>
              <w:rPr>
                <w:sz w:val="22"/>
                <w:szCs w:val="20"/>
              </w:rPr>
              <w:t>费</w:t>
            </w:r>
            <w:r>
              <w:rPr>
                <w:rFonts w:hint="eastAsia"/>
                <w:sz w:val="22"/>
                <w:szCs w:val="20"/>
              </w:rPr>
              <w:t>（元</w:t>
            </w:r>
            <w:r>
              <w:rPr>
                <w:rFonts w:hint="eastAsia"/>
                <w:sz w:val="22"/>
                <w:szCs w:val="20"/>
              </w:rPr>
              <w:t>/</w:t>
            </w:r>
            <w:r>
              <w:rPr>
                <w:rFonts w:hint="eastAsia"/>
                <w:sz w:val="22"/>
                <w:szCs w:val="20"/>
              </w:rPr>
              <w:t>小时）</w:t>
            </w:r>
          </w:p>
        </w:tc>
      </w:tr>
      <w:tr w:rsidR="005743D3">
        <w:tc>
          <w:tcPr>
            <w:tcW w:w="1128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张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荣阳</w:t>
            </w:r>
            <w:proofErr w:type="gramEnd"/>
          </w:p>
        </w:tc>
        <w:tc>
          <w:tcPr>
            <w:tcW w:w="3020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项目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经理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，会议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记录员</w:t>
            </w:r>
          </w:p>
        </w:tc>
        <w:tc>
          <w:tcPr>
            <w:tcW w:w="2075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 w:rsidR="005743D3">
        <w:tc>
          <w:tcPr>
            <w:tcW w:w="1128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赵伟宏</w:t>
            </w:r>
          </w:p>
        </w:tc>
        <w:tc>
          <w:tcPr>
            <w:tcW w:w="3020" w:type="dxa"/>
          </w:tcPr>
          <w:p w:rsidR="005743D3" w:rsidRDefault="007F7727">
            <w:pPr>
              <w:rPr>
                <w:sz w:val="22"/>
                <w:szCs w:val="20"/>
              </w:rPr>
            </w:pPr>
            <w:proofErr w:type="spellStart"/>
            <w:r>
              <w:rPr>
                <w:sz w:val="22"/>
                <w:szCs w:val="20"/>
              </w:rPr>
              <w:t>G</w:t>
            </w:r>
            <w:r>
              <w:rPr>
                <w:rFonts w:hint="eastAsia"/>
                <w:sz w:val="22"/>
                <w:szCs w:val="20"/>
              </w:rPr>
              <w:t>it</w:t>
            </w:r>
            <w:proofErr w:type="spellEnd"/>
          </w:p>
        </w:tc>
        <w:tc>
          <w:tcPr>
            <w:tcW w:w="2075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 w:rsidR="005743D3">
        <w:tc>
          <w:tcPr>
            <w:tcW w:w="1128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刘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浥</w:t>
            </w:r>
            <w:proofErr w:type="gramEnd"/>
          </w:p>
        </w:tc>
        <w:tc>
          <w:tcPr>
            <w:tcW w:w="3020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 w:val="22"/>
                <w:szCs w:val="24"/>
              </w:rPr>
              <w:t>配置</w:t>
            </w:r>
            <w:r>
              <w:rPr>
                <w:rFonts w:ascii="Times New Roman" w:hAnsi="Times New Roman" w:cs="Times New Roman"/>
                <w:sz w:val="22"/>
                <w:szCs w:val="24"/>
              </w:rPr>
              <w:t>管理员</w:t>
            </w:r>
            <w:r>
              <w:rPr>
                <w:rFonts w:ascii="Times New Roman" w:hAnsi="Times New Roman" w:cs="Times New Roman" w:hint="eastAsia"/>
                <w:sz w:val="22"/>
                <w:szCs w:val="24"/>
              </w:rPr>
              <w:t>、网管</w:t>
            </w:r>
          </w:p>
        </w:tc>
        <w:tc>
          <w:tcPr>
            <w:tcW w:w="2075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 w:rsidR="005743D3">
        <w:tc>
          <w:tcPr>
            <w:tcW w:w="1128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陈帆</w:t>
            </w:r>
          </w:p>
        </w:tc>
        <w:tc>
          <w:tcPr>
            <w:tcW w:w="3020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录音记录员</w:t>
            </w:r>
          </w:p>
        </w:tc>
        <w:tc>
          <w:tcPr>
            <w:tcW w:w="2075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  <w:tr w:rsidR="005743D3">
        <w:trPr>
          <w:trHeight w:val="396"/>
        </w:trPr>
        <w:tc>
          <w:tcPr>
            <w:tcW w:w="1128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lastRenderedPageBreak/>
              <w:t>林翼力</w:t>
            </w:r>
          </w:p>
        </w:tc>
        <w:tc>
          <w:tcPr>
            <w:tcW w:w="3020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文档管理员、计划调整员</w:t>
            </w:r>
          </w:p>
        </w:tc>
        <w:tc>
          <w:tcPr>
            <w:tcW w:w="2075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  <w:tc>
          <w:tcPr>
            <w:tcW w:w="2561" w:type="dxa"/>
          </w:tcPr>
          <w:p w:rsidR="005743D3" w:rsidRDefault="007F7727">
            <w:pPr>
              <w:rPr>
                <w:sz w:val="22"/>
                <w:szCs w:val="20"/>
              </w:rPr>
            </w:pPr>
            <w:r>
              <w:rPr>
                <w:rFonts w:hint="eastAsia"/>
              </w:rPr>
              <w:t>69.34</w:t>
            </w:r>
          </w:p>
        </w:tc>
      </w:tr>
    </w:tbl>
    <w:p w:rsidR="005743D3" w:rsidRDefault="005743D3"/>
    <w:p w:rsidR="005743D3" w:rsidRDefault="007F7727">
      <w:r>
        <w:rPr>
          <w:rFonts w:hint="eastAsia"/>
        </w:rPr>
        <w:t>根据</w:t>
      </w:r>
      <w:r>
        <w:rPr>
          <w:rFonts w:hint="eastAsia"/>
        </w:rPr>
        <w:t>201</w:t>
      </w:r>
      <w:r>
        <w:rPr>
          <w:rFonts w:hint="eastAsia"/>
        </w:rPr>
        <w:t>7</w:t>
      </w:r>
      <w:r>
        <w:rPr>
          <w:rFonts w:hint="eastAsia"/>
        </w:rPr>
        <w:t>劳动人员平均工资为</w:t>
      </w:r>
      <w:r>
        <w:rPr>
          <w:rFonts w:hint="eastAsia"/>
        </w:rPr>
        <w:t>3</w:t>
      </w:r>
      <w:r>
        <w:rPr>
          <w:rFonts w:hint="eastAsia"/>
        </w:rPr>
        <w:t>8.7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</w:t>
      </w:r>
      <w:r>
        <w:rPr>
          <w:rFonts w:hint="eastAsia"/>
        </w:rPr>
        <w:t>，</w:t>
      </w:r>
      <w:r>
        <w:rPr>
          <w:rFonts w:hint="eastAsia"/>
        </w:rPr>
        <w:t>it</w:t>
      </w:r>
      <w:r>
        <w:rPr>
          <w:rFonts w:hint="eastAsia"/>
        </w:rPr>
        <w:t>行业平均工资为</w:t>
      </w:r>
      <w:r>
        <w:rPr>
          <w:rFonts w:hint="eastAsia"/>
        </w:rPr>
        <w:t>69.34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小时。</w:t>
      </w:r>
    </w:p>
    <w:p w:rsidR="005743D3" w:rsidRDefault="007F7727">
      <w:proofErr w:type="gramStart"/>
      <w:r>
        <w:rPr>
          <w:rFonts w:hint="eastAsia"/>
        </w:rPr>
        <w:t>参考自</w:t>
      </w:r>
      <w:proofErr w:type="gramEnd"/>
      <w:r>
        <w:rPr>
          <w:rFonts w:hint="eastAsia"/>
        </w:rPr>
        <w:t>江亮儒同学的《</w:t>
      </w:r>
      <w:r>
        <w:rPr>
          <w:rFonts w:hint="eastAsia"/>
        </w:rPr>
        <w:t>2017</w:t>
      </w:r>
      <w:r>
        <w:rPr>
          <w:rFonts w:hint="eastAsia"/>
        </w:rPr>
        <w:t>年度杭州市人均收入（每小时）》</w:t>
      </w:r>
    </w:p>
    <w:p w:rsidR="005743D3" w:rsidRDefault="007F7727">
      <w:pPr>
        <w:pStyle w:val="a0"/>
      </w:pPr>
      <w:bookmarkStart w:id="19" w:name="_Toc21528"/>
      <w:r>
        <w:rPr>
          <w:rFonts w:hint="eastAsia"/>
        </w:rPr>
        <w:t>预算</w:t>
      </w:r>
      <w:bookmarkEnd w:id="19"/>
    </w:p>
    <w:tbl>
      <w:tblPr>
        <w:tblW w:w="9187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10"/>
        <w:gridCol w:w="1220"/>
        <w:gridCol w:w="1591"/>
        <w:gridCol w:w="1186"/>
        <w:gridCol w:w="3180"/>
      </w:tblGrid>
      <w:tr w:rsidR="005743D3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项目进程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行列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货币资金</w:t>
            </w:r>
          </w:p>
        </w:tc>
        <w:tc>
          <w:tcPr>
            <w:tcW w:w="3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备注</w:t>
            </w:r>
          </w:p>
        </w:tc>
      </w:tr>
      <w:tr w:rsidR="005743D3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3D3" w:rsidRDefault="005743D3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3D3" w:rsidRDefault="005743D3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月度计划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年度计划</w:t>
            </w:r>
          </w:p>
        </w:tc>
        <w:tc>
          <w:tcPr>
            <w:tcW w:w="3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43D3" w:rsidRDefault="005743D3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5743D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93.5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743D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 w:rsidR="00566F10">
              <w:rPr>
                <w:rFonts w:ascii="等线" w:eastAsia="等线" w:hAnsi="等线" w:hint="eastAsia"/>
                <w:color w:val="000000"/>
                <w:sz w:val="22"/>
              </w:rPr>
              <w:t>图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54.5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54.5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</w:p>
        </w:tc>
      </w:tr>
      <w:tr w:rsidR="005743D3">
        <w:trPr>
          <w:trHeight w:val="22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网盘会员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购买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百度网盘</w:t>
            </w:r>
            <w:proofErr w:type="spellStart"/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Vip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账号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月</w:t>
            </w:r>
          </w:p>
        </w:tc>
      </w:tr>
      <w:tr w:rsidR="005743D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UML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建模工具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743D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743D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Office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743D3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IBM Rational Software Architect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743D3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）个人电脑及其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windows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操作系统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743D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743D3">
        <w:trPr>
          <w:trHeight w:val="297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墨刀</w:t>
            </w:r>
            <w:proofErr w:type="gram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5743D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743D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 w:rsidR="000659F7"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）服务器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年</w:t>
            </w:r>
          </w:p>
        </w:tc>
      </w:tr>
      <w:tr w:rsidR="005743D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三、过程性支出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743D3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）电费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年度支出中减去寒暑假两个月，电费为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0.538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/kwh</w:t>
            </w:r>
          </w:p>
        </w:tc>
      </w:tr>
      <w:tr w:rsidR="005743D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）宽带费用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内网运行无宽带费用</w:t>
            </w:r>
          </w:p>
        </w:tc>
      </w:tr>
      <w:tr w:rsidR="005743D3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）人力支出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hint="eastAsia"/>
              </w:rPr>
              <w:t>69.34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小时，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除了节假日每天均工作一小时，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实际不支出</w:t>
            </w:r>
            <w:r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</w:p>
        </w:tc>
      </w:tr>
      <w:tr w:rsidR="005743D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四、增资情况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743D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五、其他款项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5743D3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jc w:val="both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0F4B12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</w:t>
            </w:r>
            <w:r w:rsidR="007F7727">
              <w:rPr>
                <w:rFonts w:ascii="等线" w:eastAsia="等线" w:hAnsi="等线" w:hint="eastAsia"/>
                <w:color w:val="000000"/>
                <w:sz w:val="22"/>
              </w:rPr>
              <w:t>3.5</w:t>
            </w:r>
            <w:r w:rsidR="007F7727"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 w:rsidR="007F7727"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 w:rsidR="007F7727">
              <w:rPr>
                <w:rFonts w:ascii="等线" w:eastAsia="等线" w:hAnsi="等线" w:hint="eastAsia"/>
                <w:color w:val="000000"/>
                <w:sz w:val="22"/>
              </w:rPr>
              <w:t>年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　</w:t>
            </w:r>
          </w:p>
        </w:tc>
      </w:tr>
      <w:tr w:rsidR="005743D3">
        <w:trPr>
          <w:trHeight w:val="280"/>
        </w:trPr>
        <w:tc>
          <w:tcPr>
            <w:tcW w:w="91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3D3" w:rsidRDefault="007F7727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财务负责人：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张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荣阳</w:t>
            </w:r>
            <w:proofErr w:type="gramEnd"/>
          </w:p>
        </w:tc>
      </w:tr>
    </w:tbl>
    <w:p w:rsidR="005743D3" w:rsidRDefault="005743D3"/>
    <w:sectPr w:rsidR="005743D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727" w:rsidRDefault="007F7727">
      <w:r>
        <w:separator/>
      </w:r>
    </w:p>
  </w:endnote>
  <w:endnote w:type="continuationSeparator" w:id="0">
    <w:p w:rsidR="007F7727" w:rsidRDefault="007F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3D3" w:rsidRDefault="005743D3">
    <w:pPr>
      <w:pStyle w:val="af3"/>
      <w:ind w:left="10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231345"/>
    </w:sdtPr>
    <w:sdtEndPr/>
    <w:sdtContent>
      <w:sdt>
        <w:sdtPr>
          <w:id w:val="-1705238520"/>
        </w:sdtPr>
        <w:sdtEndPr/>
        <w:sdtContent>
          <w:p w:rsidR="005743D3" w:rsidRDefault="007F7727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2A481F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2A481F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5743D3" w:rsidRDefault="005743D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3D3" w:rsidRDefault="005743D3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727" w:rsidRDefault="007F7727">
      <w:r>
        <w:separator/>
      </w:r>
    </w:p>
  </w:footnote>
  <w:footnote w:type="continuationSeparator" w:id="0">
    <w:p w:rsidR="007F7727" w:rsidRDefault="007F7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3D3" w:rsidRDefault="007F772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43D3" w:rsidRDefault="007F772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PRD201</w:t>
    </w:r>
    <w:r>
      <w:rPr>
        <w:rFonts w:hint="eastAsia"/>
      </w:rPr>
      <w:t>8</w:t>
    </w:r>
    <w:r>
      <w:rPr>
        <w:rFonts w:hint="eastAsia"/>
      </w:rPr>
      <w:t>-G0</w:t>
    </w:r>
    <w:r>
      <w:rPr>
        <w:rFonts w:hint="eastAsia"/>
      </w:rPr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573966"/>
    </w:sdtPr>
    <w:sdtEndPr/>
    <w:sdtContent>
      <w:p w:rsidR="005743D3" w:rsidRDefault="007F7727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F36"/>
    <w:multiLevelType w:val="multilevel"/>
    <w:tmpl w:val="057D3F36"/>
    <w:lvl w:ilvl="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9D07AC"/>
    <w:multiLevelType w:val="multilevel"/>
    <w:tmpl w:val="189D07AC"/>
    <w:lvl w:ilvl="0">
      <w:start w:val="1"/>
      <w:numFmt w:val="bullet"/>
      <w:lvlText w:val="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06"/>
    <w:rsid w:val="00021BB3"/>
    <w:rsid w:val="00037DFF"/>
    <w:rsid w:val="000465E1"/>
    <w:rsid w:val="000659F7"/>
    <w:rsid w:val="00070632"/>
    <w:rsid w:val="00083FAF"/>
    <w:rsid w:val="000F4B12"/>
    <w:rsid w:val="001577A4"/>
    <w:rsid w:val="00164536"/>
    <w:rsid w:val="001731A6"/>
    <w:rsid w:val="001A3E8F"/>
    <w:rsid w:val="001A7610"/>
    <w:rsid w:val="001F14BD"/>
    <w:rsid w:val="00255676"/>
    <w:rsid w:val="0029459B"/>
    <w:rsid w:val="002956B7"/>
    <w:rsid w:val="002A481F"/>
    <w:rsid w:val="002C41E7"/>
    <w:rsid w:val="002E3090"/>
    <w:rsid w:val="002E5A13"/>
    <w:rsid w:val="002E7385"/>
    <w:rsid w:val="00326FD8"/>
    <w:rsid w:val="00350370"/>
    <w:rsid w:val="003B4A3A"/>
    <w:rsid w:val="003B54DA"/>
    <w:rsid w:val="003B7700"/>
    <w:rsid w:val="003F3569"/>
    <w:rsid w:val="004206CE"/>
    <w:rsid w:val="0046483C"/>
    <w:rsid w:val="00491060"/>
    <w:rsid w:val="004E040D"/>
    <w:rsid w:val="004F18EA"/>
    <w:rsid w:val="004F2316"/>
    <w:rsid w:val="004F2D4B"/>
    <w:rsid w:val="00505AD7"/>
    <w:rsid w:val="00513F78"/>
    <w:rsid w:val="00555B7B"/>
    <w:rsid w:val="00556DD0"/>
    <w:rsid w:val="00557325"/>
    <w:rsid w:val="00566F10"/>
    <w:rsid w:val="005743D3"/>
    <w:rsid w:val="005751B6"/>
    <w:rsid w:val="005B7999"/>
    <w:rsid w:val="005F01E4"/>
    <w:rsid w:val="005F0667"/>
    <w:rsid w:val="00614D4E"/>
    <w:rsid w:val="00630978"/>
    <w:rsid w:val="006460BA"/>
    <w:rsid w:val="00677F8B"/>
    <w:rsid w:val="006B1DC2"/>
    <w:rsid w:val="00700EB7"/>
    <w:rsid w:val="007359D4"/>
    <w:rsid w:val="0076408F"/>
    <w:rsid w:val="00777E8E"/>
    <w:rsid w:val="007C3C28"/>
    <w:rsid w:val="007F047A"/>
    <w:rsid w:val="007F7727"/>
    <w:rsid w:val="00825B64"/>
    <w:rsid w:val="00830431"/>
    <w:rsid w:val="00835DF5"/>
    <w:rsid w:val="00874940"/>
    <w:rsid w:val="00884E04"/>
    <w:rsid w:val="008A3201"/>
    <w:rsid w:val="008C55CC"/>
    <w:rsid w:val="008E6A90"/>
    <w:rsid w:val="008F5560"/>
    <w:rsid w:val="00920C00"/>
    <w:rsid w:val="00975EE6"/>
    <w:rsid w:val="0099194F"/>
    <w:rsid w:val="00A10999"/>
    <w:rsid w:val="00A27F79"/>
    <w:rsid w:val="00A50725"/>
    <w:rsid w:val="00A51AA3"/>
    <w:rsid w:val="00A83C56"/>
    <w:rsid w:val="00B6367A"/>
    <w:rsid w:val="00B70946"/>
    <w:rsid w:val="00BB05BD"/>
    <w:rsid w:val="00BB7D70"/>
    <w:rsid w:val="00BC4278"/>
    <w:rsid w:val="00BC6D25"/>
    <w:rsid w:val="00C50EEC"/>
    <w:rsid w:val="00CA2516"/>
    <w:rsid w:val="00CD0E41"/>
    <w:rsid w:val="00CD2C86"/>
    <w:rsid w:val="00CD7A92"/>
    <w:rsid w:val="00CE3475"/>
    <w:rsid w:val="00CF1D93"/>
    <w:rsid w:val="00D636BC"/>
    <w:rsid w:val="00D72E8D"/>
    <w:rsid w:val="00D76606"/>
    <w:rsid w:val="00D93251"/>
    <w:rsid w:val="00DF6146"/>
    <w:rsid w:val="00E03FD4"/>
    <w:rsid w:val="00E05C36"/>
    <w:rsid w:val="00E119E2"/>
    <w:rsid w:val="00E87A4C"/>
    <w:rsid w:val="00EF39F2"/>
    <w:rsid w:val="00EF609A"/>
    <w:rsid w:val="00F038B2"/>
    <w:rsid w:val="00F2050D"/>
    <w:rsid w:val="00F20BBF"/>
    <w:rsid w:val="00F25C4A"/>
    <w:rsid w:val="00F4180B"/>
    <w:rsid w:val="00F47D6D"/>
    <w:rsid w:val="00F52AE7"/>
    <w:rsid w:val="00FF05F6"/>
    <w:rsid w:val="04DE3557"/>
    <w:rsid w:val="071611DC"/>
    <w:rsid w:val="0A0568F0"/>
    <w:rsid w:val="1A2866AE"/>
    <w:rsid w:val="2B994DE1"/>
    <w:rsid w:val="31791581"/>
    <w:rsid w:val="347C64CF"/>
    <w:rsid w:val="37FC65FB"/>
    <w:rsid w:val="3E6A299D"/>
    <w:rsid w:val="49537A88"/>
    <w:rsid w:val="4BDD13C5"/>
    <w:rsid w:val="4F0E73C1"/>
    <w:rsid w:val="56B23B04"/>
    <w:rsid w:val="5B8167D3"/>
    <w:rsid w:val="5F533889"/>
    <w:rsid w:val="5FCF461D"/>
    <w:rsid w:val="627A3343"/>
    <w:rsid w:val="63DC48A4"/>
    <w:rsid w:val="6E3737B2"/>
    <w:rsid w:val="6E4F74B5"/>
    <w:rsid w:val="6F9B3A00"/>
    <w:rsid w:val="7EC5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061C2161"/>
  <w15:docId w15:val="{5FBCEFC5-AB1E-4F62-8D11-6D486EE7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 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 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 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 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 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5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ae">
    <w:name w:val="纯文本 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f6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f6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f7"/>
    <w:qFormat/>
    <w:pPr>
      <w:numPr>
        <w:ilvl w:val="1"/>
      </w:numPr>
      <w:outlineLvl w:val="1"/>
    </w:pPr>
    <w:rPr>
      <w:sz w:val="30"/>
    </w:rPr>
  </w:style>
  <w:style w:type="character" w:customStyle="1" w:styleId="aff7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 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8">
    <w:name w:val="List Paragraph"/>
    <w:basedOn w:val="a3"/>
    <w:uiPriority w:val="99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 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 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 字符"/>
    <w:basedOn w:val="a4"/>
    <w:link w:val="af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9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9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9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 字符"/>
    <w:link w:val="af3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 字符"/>
    <w:link w:val="af5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  <w:qFormat/>
  </w:style>
  <w:style w:type="character" w:customStyle="1" w:styleId="ac">
    <w:name w:val="正文文本 字符"/>
    <w:basedOn w:val="a4"/>
    <w:link w:val="ab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A89DAA-2EA5-452B-8D33-9F2BF7A9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3</TotalTime>
  <Pages>5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249326630@qq.com</cp:lastModifiedBy>
  <cp:revision>34</cp:revision>
  <dcterms:created xsi:type="dcterms:W3CDTF">2017-10-25T10:15:00Z</dcterms:created>
  <dcterms:modified xsi:type="dcterms:W3CDTF">2018-11-25T13:29:00Z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