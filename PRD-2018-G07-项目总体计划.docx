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Hlk495786351"/>
      <w:r>
        <w:rPr>
          <w:b/>
        </w:rPr>
        <w:drawing>
          <wp:inline distT="0" distB="0" distL="0" distR="0">
            <wp:extent cx="1988820" cy="2332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t="25319" r="20106" b="27616"/>
                    <a:stretch>
                      <a:fillRect/>
                    </a:stretch>
                  </pic:blipFill>
                  <pic:spPr>
                    <a:xfrm>
                      <a:off x="0" y="0"/>
                      <a:ext cx="2021119" cy="2370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软件工程系列课程教学辅助网站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PRD-2017-G01-PMP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ins w:id="2" w:author="BLACK JET" w:date="2018-10-20T20:21:42Z">
              <w:r>
                <w:rPr>
                  <w:rFonts w:hint="eastAsia"/>
                  <w:szCs w:val="21"/>
                  <w:lang w:val="en-US" w:eastAsia="zh-CN"/>
                </w:rPr>
                <w:t>G</w:t>
              </w:r>
            </w:ins>
            <w:ins w:id="3" w:author="BLACK JET" w:date="2018-10-20T20:21:43Z">
              <w:r>
                <w:rPr>
                  <w:rFonts w:hint="eastAsia"/>
                  <w:szCs w:val="21"/>
                  <w:lang w:val="en-US" w:eastAsia="zh-CN"/>
                </w:rPr>
                <w:t>0</w:t>
              </w:r>
            </w:ins>
            <w:ins w:id="4" w:author="BLACK JET" w:date="2018-10-20T20:21:44Z">
              <w:r>
                <w:rPr>
                  <w:rFonts w:hint="eastAsia"/>
                  <w:szCs w:val="21"/>
                  <w:lang w:val="en-US" w:eastAsia="zh-CN"/>
                </w:rPr>
                <w:t>7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2018-1-11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Project Master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ins w:id="5" w:author="BLACK JET" w:date="2018-10-20T19:27:20Z"/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66020645"/>
      <w:bookmarkStart w:id="2" w:name="_Toc466742046"/>
      <w:bookmarkStart w:id="3" w:name="_Toc495739754"/>
      <w:bookmarkStart w:id="4" w:name="_Toc495758650"/>
      <w:bookmarkStart w:id="5" w:name="_Toc27132"/>
      <w:bookmarkStart w:id="6" w:name="_Toc12861"/>
      <w:bookmarkStart w:id="7" w:name="_Toc446076693"/>
      <w:bookmarkStart w:id="8" w:name="_Toc447553497"/>
      <w:bookmarkStart w:id="9" w:name="_Toc496746328"/>
      <w:bookmarkStart w:id="10" w:name="_Toc495741779"/>
      <w:bookmarkStart w:id="11" w:name="_Toc60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2" w:name="_Toc1854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42"/>
        <w:tblW w:w="90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ins w:id="6" w:author="BLACK JET" w:date="2018-10-20T20:18:48Z">
              <w:r>
                <w:rPr>
                  <w:rFonts w:hint="eastAsia"/>
                  <w:szCs w:val="21"/>
                  <w:lang w:val="en-US" w:eastAsia="zh-CN"/>
                </w:rPr>
                <w:t>张荣阳</w:t>
              </w:r>
            </w:ins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ins w:id="7" w:author="BLACK JET" w:date="2018-10-20T20:19:22Z">
              <w:r>
                <w:rPr>
                  <w:rFonts w:hint="eastAsia"/>
                  <w:szCs w:val="21"/>
                  <w:lang w:val="en-US" w:eastAsia="zh-CN"/>
                </w:rPr>
                <w:t>2018</w:t>
              </w:r>
            </w:ins>
            <w:ins w:id="8" w:author="BLACK JET" w:date="2018-10-20T20:19:24Z">
              <w:r>
                <w:rPr>
                  <w:rFonts w:hint="eastAsia"/>
                  <w:szCs w:val="21"/>
                  <w:lang w:val="en-US" w:eastAsia="zh-CN"/>
                </w:rPr>
                <w:t>-1</w:t>
              </w:r>
            </w:ins>
            <w:ins w:id="9" w:author="BLACK JET" w:date="2018-10-20T20:19:25Z">
              <w:r>
                <w:rPr>
                  <w:rFonts w:hint="eastAsia"/>
                  <w:szCs w:val="21"/>
                  <w:lang w:val="en-US" w:eastAsia="zh-CN"/>
                </w:rPr>
                <w:t>0</w:t>
              </w:r>
            </w:ins>
            <w:ins w:id="10" w:author="BLACK JET" w:date="2018-10-20T20:19:26Z">
              <w:r>
                <w:rPr>
                  <w:rFonts w:hint="eastAsia"/>
                  <w:szCs w:val="21"/>
                  <w:lang w:val="en-US" w:eastAsia="zh-CN"/>
                </w:rPr>
                <w:t>-20</w:t>
              </w:r>
            </w:ins>
          </w:p>
        </w:tc>
        <w:tc>
          <w:tcPr>
            <w:tcW w:w="249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/>
    <w:p>
      <w:r>
        <w:br w:type="page"/>
      </w: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ins w:id="11" w:author="BLACK JET" w:date="2018-10-20T20:18:14Z"/>
            </w:rPr>
          </w:pPr>
          <w:ins w:id="12" w:author="BLACK JET" w:date="2018-10-20T20:18:14Z">
            <w:r>
              <w:rPr>
                <w:rFonts w:ascii="宋体" w:hAnsi="宋体" w:eastAsia="宋体"/>
                <w:sz w:val="21"/>
              </w:rPr>
              <w:t>目录</w:t>
            </w:r>
          </w:ins>
        </w:p>
        <w:p>
          <w:pPr>
            <w:pStyle w:val="25"/>
            <w:tabs>
              <w:tab w:val="right" w:leader="dot" w:pos="8306"/>
            </w:tabs>
            <w:rPr>
              <w:ins w:id="13" w:author="BLACK JET" w:date="2018-10-20T20:18:14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4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5" w:author="BLACK JET" w:date="2018-10-20T20:18:14Z">
            <w:r>
              <w:rPr>
                <w:bCs/>
                <w:lang w:val="zh-CN"/>
              </w:rPr>
              <w:instrText xml:space="preserve"> HYPERLINK \l _Toc18542 </w:instrText>
            </w:r>
          </w:ins>
          <w:ins w:id="16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7" w:author="BLACK JET" w:date="2018-10-20T20:18:14Z">
            <w:r>
              <w:rPr>
                <w:rFonts w:hint="eastAsia" w:ascii="Times New Roman" w:hAnsi="Times New Roman" w:cs="Times New Roman"/>
                <w:bCs/>
                <w:kern w:val="44"/>
                <w:szCs w:val="44"/>
              </w:rPr>
              <w:t>版 本 历 史</w:t>
            </w:r>
          </w:ins>
          <w:ins w:id="18" w:author="BLACK JET" w:date="2018-10-20T20:18:14Z">
            <w:r>
              <w:rPr/>
              <w:tab/>
            </w:r>
          </w:ins>
          <w:ins w:id="19" w:author="BLACK JET" w:date="2018-10-20T20:18:14Z">
            <w:r>
              <w:rPr/>
              <w:fldChar w:fldCharType="begin"/>
            </w:r>
          </w:ins>
          <w:ins w:id="20" w:author="BLACK JET" w:date="2018-10-20T20:18:14Z">
            <w:r>
              <w:rPr/>
              <w:instrText xml:space="preserve"> PAGEREF _Toc18542 </w:instrText>
            </w:r>
          </w:ins>
          <w:ins w:id="21" w:author="BLACK JET" w:date="2018-10-20T20:18:14Z">
            <w:r>
              <w:rPr/>
              <w:fldChar w:fldCharType="separate"/>
            </w:r>
          </w:ins>
          <w:ins w:id="22" w:author="BLACK JET" w:date="2018-10-20T20:18:14Z">
            <w:r>
              <w:rPr/>
              <w:t>2</w:t>
            </w:r>
          </w:ins>
          <w:ins w:id="23" w:author="BLACK JET" w:date="2018-10-20T20:18:14Z">
            <w:r>
              <w:rPr/>
              <w:fldChar w:fldCharType="end"/>
            </w:r>
          </w:ins>
          <w:ins w:id="24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25" w:author="BLACK JET" w:date="2018-10-20T20:18:14Z"/>
            </w:rPr>
          </w:pPr>
          <w:ins w:id="26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7" w:author="BLACK JET" w:date="2018-10-20T20:18:14Z">
            <w:r>
              <w:rPr>
                <w:bCs/>
                <w:lang w:val="zh-CN"/>
              </w:rPr>
              <w:instrText xml:space="preserve"> HYPERLINK \l _Toc31831 </w:instrText>
            </w:r>
          </w:ins>
          <w:ins w:id="28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9" w:author="BLACK JET" w:date="2018-10-20T20:18:14Z">
            <w:r>
              <w:rPr>
                <w:rFonts w:hint="eastAsia"/>
              </w:rPr>
              <w:t>1 引言</w:t>
            </w:r>
          </w:ins>
          <w:ins w:id="30" w:author="BLACK JET" w:date="2018-10-20T20:18:14Z">
            <w:r>
              <w:rPr/>
              <w:tab/>
            </w:r>
          </w:ins>
          <w:ins w:id="31" w:author="BLACK JET" w:date="2018-10-20T20:18:14Z">
            <w:r>
              <w:rPr/>
              <w:fldChar w:fldCharType="begin"/>
            </w:r>
          </w:ins>
          <w:ins w:id="32" w:author="BLACK JET" w:date="2018-10-20T20:18:14Z">
            <w:r>
              <w:rPr/>
              <w:instrText xml:space="preserve"> PAGEREF _Toc31831 </w:instrText>
            </w:r>
          </w:ins>
          <w:ins w:id="33" w:author="BLACK JET" w:date="2018-10-20T20:18:14Z">
            <w:r>
              <w:rPr/>
              <w:fldChar w:fldCharType="separate"/>
            </w:r>
          </w:ins>
          <w:ins w:id="34" w:author="BLACK JET" w:date="2018-10-20T20:18:14Z">
            <w:r>
              <w:rPr/>
              <w:t>4</w:t>
            </w:r>
          </w:ins>
          <w:ins w:id="35" w:author="BLACK JET" w:date="2018-10-20T20:18:14Z">
            <w:r>
              <w:rPr/>
              <w:fldChar w:fldCharType="end"/>
            </w:r>
          </w:ins>
          <w:ins w:id="36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7" w:author="BLACK JET" w:date="2018-10-20T20:18:14Z"/>
            </w:rPr>
          </w:pPr>
          <w:ins w:id="38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9" w:author="BLACK JET" w:date="2018-10-20T20:18:14Z">
            <w:r>
              <w:rPr>
                <w:bCs/>
                <w:lang w:val="zh-CN"/>
              </w:rPr>
              <w:instrText xml:space="preserve"> HYPERLINK \l _Toc32514 </w:instrText>
            </w:r>
          </w:ins>
          <w:ins w:id="40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1" w:author="BLACK JET" w:date="2018-10-20T20:18:14Z">
            <w:r>
              <w:rPr>
                <w:rFonts w:hint="eastAsia"/>
              </w:rPr>
              <w:t>1.1 编写目的</w:t>
            </w:r>
          </w:ins>
          <w:ins w:id="42" w:author="BLACK JET" w:date="2018-10-20T20:18:14Z">
            <w:r>
              <w:rPr/>
              <w:tab/>
            </w:r>
          </w:ins>
          <w:ins w:id="43" w:author="BLACK JET" w:date="2018-10-20T20:18:14Z">
            <w:r>
              <w:rPr/>
              <w:fldChar w:fldCharType="begin"/>
            </w:r>
          </w:ins>
          <w:ins w:id="44" w:author="BLACK JET" w:date="2018-10-20T20:18:14Z">
            <w:r>
              <w:rPr/>
              <w:instrText xml:space="preserve"> PAGEREF _Toc32514 </w:instrText>
            </w:r>
          </w:ins>
          <w:ins w:id="45" w:author="BLACK JET" w:date="2018-10-20T20:18:14Z">
            <w:r>
              <w:rPr/>
              <w:fldChar w:fldCharType="separate"/>
            </w:r>
          </w:ins>
          <w:ins w:id="46" w:author="BLACK JET" w:date="2018-10-20T20:18:14Z">
            <w:r>
              <w:rPr/>
              <w:t>4</w:t>
            </w:r>
          </w:ins>
          <w:ins w:id="47" w:author="BLACK JET" w:date="2018-10-20T20:18:14Z">
            <w:r>
              <w:rPr/>
              <w:fldChar w:fldCharType="end"/>
            </w:r>
          </w:ins>
          <w:ins w:id="48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49" w:author="BLACK JET" w:date="2018-10-20T20:18:14Z"/>
            </w:rPr>
          </w:pPr>
          <w:ins w:id="50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51" w:author="BLACK JET" w:date="2018-10-20T20:18:14Z">
            <w:r>
              <w:rPr>
                <w:bCs/>
                <w:lang w:val="zh-CN"/>
              </w:rPr>
              <w:instrText xml:space="preserve"> HYPERLINK \l _Toc11906 </w:instrText>
            </w:r>
          </w:ins>
          <w:ins w:id="52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53" w:author="BLACK JET" w:date="2018-10-20T20:18:14Z">
            <w:r>
              <w:rPr>
                <w:rFonts w:hint="eastAsia"/>
              </w:rPr>
              <w:t>1.2 背景</w:t>
            </w:r>
          </w:ins>
          <w:ins w:id="54" w:author="BLACK JET" w:date="2018-10-20T20:18:14Z">
            <w:r>
              <w:rPr/>
              <w:tab/>
            </w:r>
          </w:ins>
          <w:ins w:id="55" w:author="BLACK JET" w:date="2018-10-20T20:18:14Z">
            <w:r>
              <w:rPr/>
              <w:fldChar w:fldCharType="begin"/>
            </w:r>
          </w:ins>
          <w:ins w:id="56" w:author="BLACK JET" w:date="2018-10-20T20:18:14Z">
            <w:r>
              <w:rPr/>
              <w:instrText xml:space="preserve"> PAGEREF _Toc11906 </w:instrText>
            </w:r>
          </w:ins>
          <w:ins w:id="57" w:author="BLACK JET" w:date="2018-10-20T20:18:14Z">
            <w:r>
              <w:rPr/>
              <w:fldChar w:fldCharType="separate"/>
            </w:r>
          </w:ins>
          <w:ins w:id="58" w:author="BLACK JET" w:date="2018-10-20T20:18:14Z">
            <w:r>
              <w:rPr/>
              <w:t>4</w:t>
            </w:r>
          </w:ins>
          <w:ins w:id="59" w:author="BLACK JET" w:date="2018-10-20T20:18:14Z">
            <w:r>
              <w:rPr/>
              <w:fldChar w:fldCharType="end"/>
            </w:r>
          </w:ins>
          <w:ins w:id="6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61" w:author="BLACK JET" w:date="2018-10-20T20:18:14Z"/>
            </w:rPr>
          </w:pPr>
          <w:ins w:id="62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63" w:author="BLACK JET" w:date="2018-10-20T20:18:14Z">
            <w:r>
              <w:rPr>
                <w:bCs/>
                <w:lang w:val="zh-CN"/>
              </w:rPr>
              <w:instrText xml:space="preserve"> HYPERLINK \l _Toc366 </w:instrText>
            </w:r>
          </w:ins>
          <w:ins w:id="64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65" w:author="BLACK JET" w:date="2018-10-20T20:18:14Z">
            <w:r>
              <w:rPr>
                <w:rFonts w:hint="eastAsia"/>
              </w:rPr>
              <w:t>1.2.1 软件系统名称</w:t>
            </w:r>
          </w:ins>
          <w:ins w:id="66" w:author="BLACK JET" w:date="2018-10-20T20:18:14Z">
            <w:r>
              <w:rPr/>
              <w:tab/>
            </w:r>
          </w:ins>
          <w:ins w:id="67" w:author="BLACK JET" w:date="2018-10-20T20:18:14Z">
            <w:r>
              <w:rPr/>
              <w:fldChar w:fldCharType="begin"/>
            </w:r>
          </w:ins>
          <w:ins w:id="68" w:author="BLACK JET" w:date="2018-10-20T20:18:14Z">
            <w:r>
              <w:rPr/>
              <w:instrText xml:space="preserve"> PAGEREF _Toc366 </w:instrText>
            </w:r>
          </w:ins>
          <w:ins w:id="69" w:author="BLACK JET" w:date="2018-10-20T20:18:14Z">
            <w:r>
              <w:rPr/>
              <w:fldChar w:fldCharType="separate"/>
            </w:r>
          </w:ins>
          <w:ins w:id="70" w:author="BLACK JET" w:date="2018-10-20T20:18:14Z">
            <w:r>
              <w:rPr/>
              <w:t>4</w:t>
            </w:r>
          </w:ins>
          <w:ins w:id="71" w:author="BLACK JET" w:date="2018-10-20T20:18:14Z">
            <w:r>
              <w:rPr/>
              <w:fldChar w:fldCharType="end"/>
            </w:r>
          </w:ins>
          <w:ins w:id="72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73" w:author="BLACK JET" w:date="2018-10-20T20:18:14Z"/>
            </w:rPr>
          </w:pPr>
          <w:ins w:id="74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75" w:author="BLACK JET" w:date="2018-10-20T20:18:14Z">
            <w:r>
              <w:rPr>
                <w:bCs/>
                <w:lang w:val="zh-CN"/>
              </w:rPr>
              <w:instrText xml:space="preserve"> HYPERLINK \l _Toc3220 </w:instrText>
            </w:r>
          </w:ins>
          <w:ins w:id="76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77" w:author="BLACK JET" w:date="2018-10-20T20:18:14Z">
            <w:r>
              <w:rPr>
                <w:rFonts w:hint="eastAsia"/>
              </w:rPr>
              <w:t>1.2.2 任务提出者</w:t>
            </w:r>
          </w:ins>
          <w:ins w:id="78" w:author="BLACK JET" w:date="2018-10-20T20:18:14Z">
            <w:r>
              <w:rPr/>
              <w:tab/>
            </w:r>
          </w:ins>
          <w:ins w:id="79" w:author="BLACK JET" w:date="2018-10-20T20:18:14Z">
            <w:r>
              <w:rPr/>
              <w:fldChar w:fldCharType="begin"/>
            </w:r>
          </w:ins>
          <w:ins w:id="80" w:author="BLACK JET" w:date="2018-10-20T20:18:14Z">
            <w:r>
              <w:rPr/>
              <w:instrText xml:space="preserve"> PAGEREF _Toc3220 </w:instrText>
            </w:r>
          </w:ins>
          <w:ins w:id="81" w:author="BLACK JET" w:date="2018-10-20T20:18:14Z">
            <w:r>
              <w:rPr/>
              <w:fldChar w:fldCharType="separate"/>
            </w:r>
          </w:ins>
          <w:ins w:id="82" w:author="BLACK JET" w:date="2018-10-20T20:18:14Z">
            <w:r>
              <w:rPr/>
              <w:t>4</w:t>
            </w:r>
          </w:ins>
          <w:ins w:id="83" w:author="BLACK JET" w:date="2018-10-20T20:18:14Z">
            <w:r>
              <w:rPr/>
              <w:fldChar w:fldCharType="end"/>
            </w:r>
          </w:ins>
          <w:ins w:id="84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85" w:author="BLACK JET" w:date="2018-10-20T20:18:14Z"/>
            </w:rPr>
          </w:pPr>
          <w:ins w:id="86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87" w:author="BLACK JET" w:date="2018-10-20T20:18:14Z">
            <w:r>
              <w:rPr>
                <w:bCs/>
                <w:lang w:val="zh-CN"/>
              </w:rPr>
              <w:instrText xml:space="preserve"> HYPERLINK \l _Toc9937 </w:instrText>
            </w:r>
          </w:ins>
          <w:ins w:id="88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89" w:author="BLACK JET" w:date="2018-10-20T20:18:14Z">
            <w:r>
              <w:rPr>
                <w:rFonts w:hint="eastAsia"/>
              </w:rPr>
              <w:t>1.2.3 开发团队</w:t>
            </w:r>
          </w:ins>
          <w:ins w:id="90" w:author="BLACK JET" w:date="2018-10-20T20:18:14Z">
            <w:r>
              <w:rPr/>
              <w:tab/>
            </w:r>
          </w:ins>
          <w:ins w:id="91" w:author="BLACK JET" w:date="2018-10-20T20:18:14Z">
            <w:r>
              <w:rPr/>
              <w:fldChar w:fldCharType="begin"/>
            </w:r>
          </w:ins>
          <w:ins w:id="92" w:author="BLACK JET" w:date="2018-10-20T20:18:14Z">
            <w:r>
              <w:rPr/>
              <w:instrText xml:space="preserve"> PAGEREF _Toc9937 </w:instrText>
            </w:r>
          </w:ins>
          <w:ins w:id="93" w:author="BLACK JET" w:date="2018-10-20T20:18:14Z">
            <w:r>
              <w:rPr/>
              <w:fldChar w:fldCharType="separate"/>
            </w:r>
          </w:ins>
          <w:ins w:id="94" w:author="BLACK JET" w:date="2018-10-20T20:18:14Z">
            <w:r>
              <w:rPr/>
              <w:t>4</w:t>
            </w:r>
          </w:ins>
          <w:ins w:id="95" w:author="BLACK JET" w:date="2018-10-20T20:18:14Z">
            <w:r>
              <w:rPr/>
              <w:fldChar w:fldCharType="end"/>
            </w:r>
          </w:ins>
          <w:ins w:id="96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97" w:author="BLACK JET" w:date="2018-10-20T20:18:14Z"/>
            </w:rPr>
          </w:pPr>
          <w:ins w:id="98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99" w:author="BLACK JET" w:date="2018-10-20T20:18:14Z">
            <w:r>
              <w:rPr>
                <w:bCs/>
                <w:lang w:val="zh-CN"/>
              </w:rPr>
              <w:instrText xml:space="preserve"> HYPERLINK \l _Toc3774 </w:instrText>
            </w:r>
          </w:ins>
          <w:ins w:id="100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01" w:author="BLACK JET" w:date="2018-10-20T20:18:14Z">
            <w:r>
              <w:rPr>
                <w:rFonts w:hint="eastAsia"/>
              </w:rPr>
              <w:t>1.2.4 项目用户</w:t>
            </w:r>
          </w:ins>
          <w:ins w:id="102" w:author="BLACK JET" w:date="2018-10-20T20:18:14Z">
            <w:r>
              <w:rPr/>
              <w:tab/>
            </w:r>
          </w:ins>
          <w:ins w:id="103" w:author="BLACK JET" w:date="2018-10-20T20:18:14Z">
            <w:r>
              <w:rPr/>
              <w:fldChar w:fldCharType="begin"/>
            </w:r>
          </w:ins>
          <w:ins w:id="104" w:author="BLACK JET" w:date="2018-10-20T20:18:14Z">
            <w:r>
              <w:rPr/>
              <w:instrText xml:space="preserve"> PAGEREF _Toc3774 </w:instrText>
            </w:r>
          </w:ins>
          <w:ins w:id="105" w:author="BLACK JET" w:date="2018-10-20T20:18:14Z">
            <w:r>
              <w:rPr/>
              <w:fldChar w:fldCharType="separate"/>
            </w:r>
          </w:ins>
          <w:ins w:id="106" w:author="BLACK JET" w:date="2018-10-20T20:18:14Z">
            <w:r>
              <w:rPr/>
              <w:t>4</w:t>
            </w:r>
          </w:ins>
          <w:ins w:id="107" w:author="BLACK JET" w:date="2018-10-20T20:18:14Z">
            <w:r>
              <w:rPr/>
              <w:fldChar w:fldCharType="end"/>
            </w:r>
          </w:ins>
          <w:ins w:id="108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09" w:author="BLACK JET" w:date="2018-10-20T20:18:14Z"/>
            </w:rPr>
          </w:pPr>
          <w:ins w:id="110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11" w:author="BLACK JET" w:date="2018-10-20T20:18:14Z">
            <w:r>
              <w:rPr>
                <w:bCs/>
                <w:lang w:val="zh-CN"/>
              </w:rPr>
              <w:instrText xml:space="preserve"> HYPERLINK \l _Toc13819 </w:instrText>
            </w:r>
          </w:ins>
          <w:ins w:id="112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13" w:author="BLACK JET" w:date="2018-10-20T20:18:14Z">
            <w:r>
              <w:rPr>
                <w:rFonts w:hint="eastAsia"/>
              </w:rPr>
              <w:t>1.3 定义</w:t>
            </w:r>
          </w:ins>
          <w:ins w:id="114" w:author="BLACK JET" w:date="2018-10-20T20:18:14Z">
            <w:r>
              <w:rPr/>
              <w:tab/>
            </w:r>
          </w:ins>
          <w:ins w:id="115" w:author="BLACK JET" w:date="2018-10-20T20:18:14Z">
            <w:r>
              <w:rPr/>
              <w:fldChar w:fldCharType="begin"/>
            </w:r>
          </w:ins>
          <w:ins w:id="116" w:author="BLACK JET" w:date="2018-10-20T20:18:14Z">
            <w:r>
              <w:rPr/>
              <w:instrText xml:space="preserve"> PAGEREF _Toc13819 </w:instrText>
            </w:r>
          </w:ins>
          <w:ins w:id="117" w:author="BLACK JET" w:date="2018-10-20T20:18:14Z">
            <w:r>
              <w:rPr/>
              <w:fldChar w:fldCharType="separate"/>
            </w:r>
          </w:ins>
          <w:ins w:id="118" w:author="BLACK JET" w:date="2018-10-20T20:18:14Z">
            <w:r>
              <w:rPr/>
              <w:t>4</w:t>
            </w:r>
          </w:ins>
          <w:ins w:id="119" w:author="BLACK JET" w:date="2018-10-20T20:18:14Z">
            <w:r>
              <w:rPr/>
              <w:fldChar w:fldCharType="end"/>
            </w:r>
          </w:ins>
          <w:ins w:id="12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21" w:author="BLACK JET" w:date="2018-10-20T20:18:14Z"/>
            </w:rPr>
          </w:pPr>
          <w:ins w:id="122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23" w:author="BLACK JET" w:date="2018-10-20T20:18:14Z">
            <w:r>
              <w:rPr>
                <w:bCs/>
                <w:lang w:val="zh-CN"/>
              </w:rPr>
              <w:instrText xml:space="preserve"> HYPERLINK \l _Toc23144 </w:instrText>
            </w:r>
          </w:ins>
          <w:ins w:id="124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25" w:author="BLACK JET" w:date="2018-10-20T20:18:14Z">
            <w:r>
              <w:rPr>
                <w:rFonts w:hint="eastAsia"/>
              </w:rPr>
              <w:t>1.4 参考资料</w:t>
            </w:r>
          </w:ins>
          <w:ins w:id="126" w:author="BLACK JET" w:date="2018-10-20T20:18:14Z">
            <w:r>
              <w:rPr/>
              <w:tab/>
            </w:r>
          </w:ins>
          <w:ins w:id="127" w:author="BLACK JET" w:date="2018-10-20T20:18:14Z">
            <w:r>
              <w:rPr/>
              <w:fldChar w:fldCharType="begin"/>
            </w:r>
          </w:ins>
          <w:ins w:id="128" w:author="BLACK JET" w:date="2018-10-20T20:18:14Z">
            <w:r>
              <w:rPr/>
              <w:instrText xml:space="preserve"> PAGEREF _Toc23144 </w:instrText>
            </w:r>
          </w:ins>
          <w:ins w:id="129" w:author="BLACK JET" w:date="2018-10-20T20:18:14Z">
            <w:r>
              <w:rPr/>
              <w:fldChar w:fldCharType="separate"/>
            </w:r>
          </w:ins>
          <w:ins w:id="130" w:author="BLACK JET" w:date="2018-10-20T20:18:14Z">
            <w:r>
              <w:rPr/>
              <w:t>5</w:t>
            </w:r>
          </w:ins>
          <w:ins w:id="131" w:author="BLACK JET" w:date="2018-10-20T20:18:14Z">
            <w:r>
              <w:rPr/>
              <w:fldChar w:fldCharType="end"/>
            </w:r>
          </w:ins>
          <w:ins w:id="132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133" w:author="BLACK JET" w:date="2018-10-20T20:18:14Z"/>
            </w:rPr>
          </w:pPr>
          <w:ins w:id="134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35" w:author="BLACK JET" w:date="2018-10-20T20:18:14Z">
            <w:r>
              <w:rPr>
                <w:bCs/>
                <w:lang w:val="zh-CN"/>
              </w:rPr>
              <w:instrText xml:space="preserve"> HYPERLINK \l _Toc14630 </w:instrText>
            </w:r>
          </w:ins>
          <w:ins w:id="136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37" w:author="BLACK JET" w:date="2018-10-20T20:18:14Z">
            <w:r>
              <w:rPr>
                <w:rFonts w:hint="eastAsia"/>
              </w:rPr>
              <w:t>2 项目概述</w:t>
            </w:r>
          </w:ins>
          <w:ins w:id="138" w:author="BLACK JET" w:date="2018-10-20T20:18:14Z">
            <w:r>
              <w:rPr/>
              <w:tab/>
            </w:r>
          </w:ins>
          <w:ins w:id="139" w:author="BLACK JET" w:date="2018-10-20T20:18:14Z">
            <w:r>
              <w:rPr/>
              <w:fldChar w:fldCharType="begin"/>
            </w:r>
          </w:ins>
          <w:ins w:id="140" w:author="BLACK JET" w:date="2018-10-20T20:18:14Z">
            <w:r>
              <w:rPr/>
              <w:instrText xml:space="preserve"> PAGEREF _Toc14630 </w:instrText>
            </w:r>
          </w:ins>
          <w:ins w:id="141" w:author="BLACK JET" w:date="2018-10-20T20:18:14Z">
            <w:r>
              <w:rPr/>
              <w:fldChar w:fldCharType="separate"/>
            </w:r>
          </w:ins>
          <w:ins w:id="142" w:author="BLACK JET" w:date="2018-10-20T20:18:14Z">
            <w:r>
              <w:rPr/>
              <w:t>5</w:t>
            </w:r>
          </w:ins>
          <w:ins w:id="143" w:author="BLACK JET" w:date="2018-10-20T20:18:14Z">
            <w:r>
              <w:rPr/>
              <w:fldChar w:fldCharType="end"/>
            </w:r>
          </w:ins>
          <w:ins w:id="144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45" w:author="BLACK JET" w:date="2018-10-20T20:18:14Z"/>
            </w:rPr>
          </w:pPr>
          <w:ins w:id="146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47" w:author="BLACK JET" w:date="2018-10-20T20:18:14Z">
            <w:r>
              <w:rPr>
                <w:bCs/>
                <w:lang w:val="zh-CN"/>
              </w:rPr>
              <w:instrText xml:space="preserve"> HYPERLINK \l _Toc10636 </w:instrText>
            </w:r>
          </w:ins>
          <w:ins w:id="148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49" w:author="BLACK JET" w:date="2018-10-20T20:18:14Z">
            <w:r>
              <w:rPr>
                <w:rFonts w:hint="eastAsia"/>
              </w:rPr>
              <w:t>2.1 工作内容</w:t>
            </w:r>
          </w:ins>
          <w:ins w:id="150" w:author="BLACK JET" w:date="2018-10-20T20:18:14Z">
            <w:r>
              <w:rPr/>
              <w:tab/>
            </w:r>
          </w:ins>
          <w:ins w:id="151" w:author="BLACK JET" w:date="2018-10-20T20:18:14Z">
            <w:r>
              <w:rPr/>
              <w:fldChar w:fldCharType="begin"/>
            </w:r>
          </w:ins>
          <w:ins w:id="152" w:author="BLACK JET" w:date="2018-10-20T20:18:14Z">
            <w:r>
              <w:rPr/>
              <w:instrText xml:space="preserve"> PAGEREF _Toc10636 </w:instrText>
            </w:r>
          </w:ins>
          <w:ins w:id="153" w:author="BLACK JET" w:date="2018-10-20T20:18:14Z">
            <w:r>
              <w:rPr/>
              <w:fldChar w:fldCharType="separate"/>
            </w:r>
          </w:ins>
          <w:ins w:id="154" w:author="BLACK JET" w:date="2018-10-20T20:18:14Z">
            <w:r>
              <w:rPr/>
              <w:t>5</w:t>
            </w:r>
          </w:ins>
          <w:ins w:id="155" w:author="BLACK JET" w:date="2018-10-20T20:18:14Z">
            <w:r>
              <w:rPr/>
              <w:fldChar w:fldCharType="end"/>
            </w:r>
          </w:ins>
          <w:ins w:id="156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57" w:author="BLACK JET" w:date="2018-10-20T20:18:14Z"/>
            </w:rPr>
          </w:pPr>
          <w:ins w:id="158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59" w:author="BLACK JET" w:date="2018-10-20T20:18:14Z">
            <w:r>
              <w:rPr>
                <w:bCs/>
                <w:lang w:val="zh-CN"/>
              </w:rPr>
              <w:instrText xml:space="preserve"> HYPERLINK \l _Toc8290 </w:instrText>
            </w:r>
          </w:ins>
          <w:ins w:id="160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61" w:author="BLACK JET" w:date="2018-10-20T20:18:14Z">
            <w:r>
              <w:rPr>
                <w:rFonts w:hint="eastAsia"/>
              </w:rPr>
              <w:t>2.2 主要参加人员</w:t>
            </w:r>
          </w:ins>
          <w:ins w:id="162" w:author="BLACK JET" w:date="2018-10-20T20:18:14Z">
            <w:r>
              <w:rPr/>
              <w:tab/>
            </w:r>
          </w:ins>
          <w:ins w:id="163" w:author="BLACK JET" w:date="2018-10-20T20:18:14Z">
            <w:r>
              <w:rPr/>
              <w:fldChar w:fldCharType="begin"/>
            </w:r>
          </w:ins>
          <w:ins w:id="164" w:author="BLACK JET" w:date="2018-10-20T20:18:14Z">
            <w:r>
              <w:rPr/>
              <w:instrText xml:space="preserve"> PAGEREF _Toc8290 </w:instrText>
            </w:r>
          </w:ins>
          <w:ins w:id="165" w:author="BLACK JET" w:date="2018-10-20T20:18:14Z">
            <w:r>
              <w:rPr/>
              <w:fldChar w:fldCharType="separate"/>
            </w:r>
          </w:ins>
          <w:ins w:id="166" w:author="BLACK JET" w:date="2018-10-20T20:18:14Z">
            <w:r>
              <w:rPr/>
              <w:t>6</w:t>
            </w:r>
          </w:ins>
          <w:ins w:id="167" w:author="BLACK JET" w:date="2018-10-20T20:18:14Z">
            <w:r>
              <w:rPr/>
              <w:fldChar w:fldCharType="end"/>
            </w:r>
          </w:ins>
          <w:ins w:id="168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169" w:author="BLACK JET" w:date="2018-10-20T20:18:14Z"/>
            </w:rPr>
          </w:pPr>
          <w:ins w:id="170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71" w:author="BLACK JET" w:date="2018-10-20T20:18:14Z">
            <w:r>
              <w:rPr>
                <w:bCs/>
                <w:lang w:val="zh-CN"/>
              </w:rPr>
              <w:instrText xml:space="preserve"> HYPERLINK \l _Toc23033 </w:instrText>
            </w:r>
          </w:ins>
          <w:ins w:id="172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73" w:author="BLACK JET" w:date="2018-10-20T20:18:14Z">
            <w:r>
              <w:rPr>
                <w:rFonts w:hint="eastAsia"/>
              </w:rPr>
              <w:t>2.3 产品</w:t>
            </w:r>
          </w:ins>
          <w:ins w:id="174" w:author="BLACK JET" w:date="2018-10-20T20:18:14Z">
            <w:r>
              <w:rPr/>
              <w:tab/>
            </w:r>
          </w:ins>
          <w:ins w:id="175" w:author="BLACK JET" w:date="2018-10-20T20:18:14Z">
            <w:r>
              <w:rPr/>
              <w:fldChar w:fldCharType="begin"/>
            </w:r>
          </w:ins>
          <w:ins w:id="176" w:author="BLACK JET" w:date="2018-10-20T20:18:14Z">
            <w:r>
              <w:rPr/>
              <w:instrText xml:space="preserve"> PAGEREF _Toc23033 </w:instrText>
            </w:r>
          </w:ins>
          <w:ins w:id="177" w:author="BLACK JET" w:date="2018-10-20T20:18:14Z">
            <w:r>
              <w:rPr/>
              <w:fldChar w:fldCharType="separate"/>
            </w:r>
          </w:ins>
          <w:ins w:id="178" w:author="BLACK JET" w:date="2018-10-20T20:18:14Z">
            <w:r>
              <w:rPr/>
              <w:t>7</w:t>
            </w:r>
          </w:ins>
          <w:ins w:id="179" w:author="BLACK JET" w:date="2018-10-20T20:18:14Z">
            <w:r>
              <w:rPr/>
              <w:fldChar w:fldCharType="end"/>
            </w:r>
          </w:ins>
          <w:ins w:id="18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81" w:author="BLACK JET" w:date="2018-10-20T20:18:14Z"/>
            </w:rPr>
          </w:pPr>
          <w:ins w:id="182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83" w:author="BLACK JET" w:date="2018-10-20T20:18:14Z">
            <w:r>
              <w:rPr>
                <w:bCs/>
                <w:lang w:val="zh-CN"/>
              </w:rPr>
              <w:instrText xml:space="preserve"> HYPERLINK \l _Toc12380 </w:instrText>
            </w:r>
          </w:ins>
          <w:ins w:id="184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85" w:author="BLACK JET" w:date="2018-10-20T20:18:14Z">
            <w:r>
              <w:rPr>
                <w:rFonts w:hint="eastAsia"/>
              </w:rPr>
              <w:t>2.3.1 程序</w:t>
            </w:r>
          </w:ins>
          <w:ins w:id="186" w:author="BLACK JET" w:date="2018-10-20T20:18:14Z">
            <w:r>
              <w:rPr/>
              <w:tab/>
            </w:r>
          </w:ins>
          <w:ins w:id="187" w:author="BLACK JET" w:date="2018-10-20T20:18:14Z">
            <w:r>
              <w:rPr/>
              <w:fldChar w:fldCharType="begin"/>
            </w:r>
          </w:ins>
          <w:ins w:id="188" w:author="BLACK JET" w:date="2018-10-20T20:18:14Z">
            <w:r>
              <w:rPr/>
              <w:instrText xml:space="preserve"> PAGEREF _Toc12380 </w:instrText>
            </w:r>
          </w:ins>
          <w:ins w:id="189" w:author="BLACK JET" w:date="2018-10-20T20:18:14Z">
            <w:r>
              <w:rPr/>
              <w:fldChar w:fldCharType="separate"/>
            </w:r>
          </w:ins>
          <w:ins w:id="190" w:author="BLACK JET" w:date="2018-10-20T20:18:14Z">
            <w:r>
              <w:rPr/>
              <w:t>7</w:t>
            </w:r>
          </w:ins>
          <w:ins w:id="191" w:author="BLACK JET" w:date="2018-10-20T20:18:14Z">
            <w:r>
              <w:rPr/>
              <w:fldChar w:fldCharType="end"/>
            </w:r>
          </w:ins>
          <w:ins w:id="192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193" w:author="BLACK JET" w:date="2018-10-20T20:18:14Z"/>
            </w:rPr>
          </w:pPr>
          <w:ins w:id="194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195" w:author="BLACK JET" w:date="2018-10-20T20:18:14Z">
            <w:r>
              <w:rPr>
                <w:bCs/>
                <w:lang w:val="zh-CN"/>
              </w:rPr>
              <w:instrText xml:space="preserve"> HYPERLINK \l _Toc19312 </w:instrText>
            </w:r>
          </w:ins>
          <w:ins w:id="196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197" w:author="BLACK JET" w:date="2018-10-20T20:18:14Z">
            <w:r>
              <w:rPr>
                <w:rFonts w:hint="eastAsia"/>
              </w:rPr>
              <w:t>2.3.2 文件</w:t>
            </w:r>
          </w:ins>
          <w:ins w:id="198" w:author="BLACK JET" w:date="2018-10-20T20:18:14Z">
            <w:r>
              <w:rPr/>
              <w:tab/>
            </w:r>
          </w:ins>
          <w:ins w:id="199" w:author="BLACK JET" w:date="2018-10-20T20:18:14Z">
            <w:r>
              <w:rPr/>
              <w:fldChar w:fldCharType="begin"/>
            </w:r>
          </w:ins>
          <w:ins w:id="200" w:author="BLACK JET" w:date="2018-10-20T20:18:14Z">
            <w:r>
              <w:rPr/>
              <w:instrText xml:space="preserve"> PAGEREF _Toc19312 </w:instrText>
            </w:r>
          </w:ins>
          <w:ins w:id="201" w:author="BLACK JET" w:date="2018-10-20T20:18:14Z">
            <w:r>
              <w:rPr/>
              <w:fldChar w:fldCharType="separate"/>
            </w:r>
          </w:ins>
          <w:ins w:id="202" w:author="BLACK JET" w:date="2018-10-20T20:18:14Z">
            <w:r>
              <w:rPr/>
              <w:t>7</w:t>
            </w:r>
          </w:ins>
          <w:ins w:id="203" w:author="BLACK JET" w:date="2018-10-20T20:18:14Z">
            <w:r>
              <w:rPr/>
              <w:fldChar w:fldCharType="end"/>
            </w:r>
          </w:ins>
          <w:ins w:id="204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05" w:author="BLACK JET" w:date="2018-10-20T20:18:14Z"/>
            </w:rPr>
          </w:pPr>
          <w:ins w:id="206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07" w:author="BLACK JET" w:date="2018-10-20T20:18:14Z">
            <w:r>
              <w:rPr>
                <w:bCs/>
                <w:lang w:val="zh-CN"/>
              </w:rPr>
              <w:instrText xml:space="preserve"> HYPERLINK \l _Toc26731 </w:instrText>
            </w:r>
          </w:ins>
          <w:ins w:id="208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09" w:author="BLACK JET" w:date="2018-10-20T20:18:14Z">
            <w:r>
              <w:rPr>
                <w:rFonts w:hint="eastAsia"/>
              </w:rPr>
              <w:t>2.3.3 服务</w:t>
            </w:r>
          </w:ins>
          <w:ins w:id="210" w:author="BLACK JET" w:date="2018-10-20T20:18:14Z">
            <w:r>
              <w:rPr/>
              <w:tab/>
            </w:r>
          </w:ins>
          <w:ins w:id="211" w:author="BLACK JET" w:date="2018-10-20T20:18:14Z">
            <w:r>
              <w:rPr/>
              <w:fldChar w:fldCharType="begin"/>
            </w:r>
          </w:ins>
          <w:ins w:id="212" w:author="BLACK JET" w:date="2018-10-20T20:18:14Z">
            <w:r>
              <w:rPr/>
              <w:instrText xml:space="preserve"> PAGEREF _Toc26731 </w:instrText>
            </w:r>
          </w:ins>
          <w:ins w:id="213" w:author="BLACK JET" w:date="2018-10-20T20:18:14Z">
            <w:r>
              <w:rPr/>
              <w:fldChar w:fldCharType="separate"/>
            </w:r>
          </w:ins>
          <w:ins w:id="214" w:author="BLACK JET" w:date="2018-10-20T20:18:14Z">
            <w:r>
              <w:rPr/>
              <w:t>7</w:t>
            </w:r>
          </w:ins>
          <w:ins w:id="215" w:author="BLACK JET" w:date="2018-10-20T20:18:14Z">
            <w:r>
              <w:rPr/>
              <w:fldChar w:fldCharType="end"/>
            </w:r>
          </w:ins>
          <w:ins w:id="216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217" w:author="BLACK JET" w:date="2018-10-20T20:18:14Z"/>
            </w:rPr>
          </w:pPr>
          <w:ins w:id="218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19" w:author="BLACK JET" w:date="2018-10-20T20:18:14Z">
            <w:r>
              <w:rPr>
                <w:bCs/>
                <w:lang w:val="zh-CN"/>
              </w:rPr>
              <w:instrText xml:space="preserve"> HYPERLINK \l _Toc11268 </w:instrText>
            </w:r>
          </w:ins>
          <w:ins w:id="220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21" w:author="BLACK JET" w:date="2018-10-20T20:18:14Z">
            <w:r>
              <w:rPr>
                <w:rFonts w:hint="eastAsia"/>
              </w:rPr>
              <w:t>2.3.4 非移交的产品</w:t>
            </w:r>
          </w:ins>
          <w:ins w:id="222" w:author="BLACK JET" w:date="2018-10-20T20:18:14Z">
            <w:r>
              <w:rPr/>
              <w:tab/>
            </w:r>
          </w:ins>
          <w:ins w:id="223" w:author="BLACK JET" w:date="2018-10-20T20:18:14Z">
            <w:r>
              <w:rPr/>
              <w:fldChar w:fldCharType="begin"/>
            </w:r>
          </w:ins>
          <w:ins w:id="224" w:author="BLACK JET" w:date="2018-10-20T20:18:14Z">
            <w:r>
              <w:rPr/>
              <w:instrText xml:space="preserve"> PAGEREF _Toc11268 </w:instrText>
            </w:r>
          </w:ins>
          <w:ins w:id="225" w:author="BLACK JET" w:date="2018-10-20T20:18:14Z">
            <w:r>
              <w:rPr/>
              <w:fldChar w:fldCharType="separate"/>
            </w:r>
          </w:ins>
          <w:ins w:id="226" w:author="BLACK JET" w:date="2018-10-20T20:18:14Z">
            <w:r>
              <w:rPr/>
              <w:t>8</w:t>
            </w:r>
          </w:ins>
          <w:ins w:id="227" w:author="BLACK JET" w:date="2018-10-20T20:18:14Z">
            <w:r>
              <w:rPr/>
              <w:fldChar w:fldCharType="end"/>
            </w:r>
          </w:ins>
          <w:ins w:id="228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29" w:author="BLACK JET" w:date="2018-10-20T20:18:14Z"/>
            </w:rPr>
          </w:pPr>
          <w:ins w:id="230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31" w:author="BLACK JET" w:date="2018-10-20T20:18:14Z">
            <w:r>
              <w:rPr>
                <w:bCs/>
                <w:lang w:val="zh-CN"/>
              </w:rPr>
              <w:instrText xml:space="preserve"> HYPERLINK \l _Toc8718 </w:instrText>
            </w:r>
          </w:ins>
          <w:ins w:id="232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33" w:author="BLACK JET" w:date="2018-10-20T20:18:14Z">
            <w:r>
              <w:rPr>
                <w:rFonts w:hint="eastAsia"/>
              </w:rPr>
              <w:t>2.4 验收标准</w:t>
            </w:r>
          </w:ins>
          <w:ins w:id="234" w:author="BLACK JET" w:date="2018-10-20T20:18:14Z">
            <w:r>
              <w:rPr/>
              <w:tab/>
            </w:r>
          </w:ins>
          <w:ins w:id="235" w:author="BLACK JET" w:date="2018-10-20T20:18:14Z">
            <w:r>
              <w:rPr/>
              <w:fldChar w:fldCharType="begin"/>
            </w:r>
          </w:ins>
          <w:ins w:id="236" w:author="BLACK JET" w:date="2018-10-20T20:18:14Z">
            <w:r>
              <w:rPr/>
              <w:instrText xml:space="preserve"> PAGEREF _Toc8718 </w:instrText>
            </w:r>
          </w:ins>
          <w:ins w:id="237" w:author="BLACK JET" w:date="2018-10-20T20:18:14Z">
            <w:r>
              <w:rPr/>
              <w:fldChar w:fldCharType="separate"/>
            </w:r>
          </w:ins>
          <w:ins w:id="238" w:author="BLACK JET" w:date="2018-10-20T20:18:14Z">
            <w:r>
              <w:rPr/>
              <w:t>8</w:t>
            </w:r>
          </w:ins>
          <w:ins w:id="239" w:author="BLACK JET" w:date="2018-10-20T20:18:14Z">
            <w:r>
              <w:rPr/>
              <w:fldChar w:fldCharType="end"/>
            </w:r>
          </w:ins>
          <w:ins w:id="24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41" w:author="BLACK JET" w:date="2018-10-20T20:18:14Z"/>
            </w:rPr>
          </w:pPr>
          <w:ins w:id="242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43" w:author="BLACK JET" w:date="2018-10-20T20:18:14Z">
            <w:r>
              <w:rPr>
                <w:bCs/>
                <w:lang w:val="zh-CN"/>
              </w:rPr>
              <w:instrText xml:space="preserve"> HYPERLINK \l _Toc3106 </w:instrText>
            </w:r>
          </w:ins>
          <w:ins w:id="244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45" w:author="BLACK JET" w:date="2018-10-20T20:18:14Z">
            <w:r>
              <w:rPr>
                <w:rFonts w:hint="eastAsia"/>
              </w:rPr>
              <w:t>2.5 完成项目的最迟期限</w:t>
            </w:r>
          </w:ins>
          <w:ins w:id="246" w:author="BLACK JET" w:date="2018-10-20T20:18:14Z">
            <w:r>
              <w:rPr/>
              <w:tab/>
            </w:r>
          </w:ins>
          <w:ins w:id="247" w:author="BLACK JET" w:date="2018-10-20T20:18:14Z">
            <w:r>
              <w:rPr/>
              <w:fldChar w:fldCharType="begin"/>
            </w:r>
          </w:ins>
          <w:ins w:id="248" w:author="BLACK JET" w:date="2018-10-20T20:18:14Z">
            <w:r>
              <w:rPr/>
              <w:instrText xml:space="preserve"> PAGEREF _Toc3106 </w:instrText>
            </w:r>
          </w:ins>
          <w:ins w:id="249" w:author="BLACK JET" w:date="2018-10-20T20:18:14Z">
            <w:r>
              <w:rPr/>
              <w:fldChar w:fldCharType="separate"/>
            </w:r>
          </w:ins>
          <w:ins w:id="250" w:author="BLACK JET" w:date="2018-10-20T20:18:14Z">
            <w:r>
              <w:rPr/>
              <w:t>8</w:t>
            </w:r>
          </w:ins>
          <w:ins w:id="251" w:author="BLACK JET" w:date="2018-10-20T20:18:14Z">
            <w:r>
              <w:rPr/>
              <w:fldChar w:fldCharType="end"/>
            </w:r>
          </w:ins>
          <w:ins w:id="252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53" w:author="BLACK JET" w:date="2018-10-20T20:18:14Z"/>
            </w:rPr>
          </w:pPr>
          <w:ins w:id="254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55" w:author="BLACK JET" w:date="2018-10-20T20:18:14Z">
            <w:r>
              <w:rPr>
                <w:bCs/>
                <w:lang w:val="zh-CN"/>
              </w:rPr>
              <w:instrText xml:space="preserve"> HYPERLINK \l _Toc32057 </w:instrText>
            </w:r>
          </w:ins>
          <w:ins w:id="256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57" w:author="BLACK JET" w:date="2018-10-20T20:18:14Z">
            <w:r>
              <w:rPr>
                <w:rFonts w:hint="eastAsia"/>
              </w:rPr>
              <w:t>2.6 本计划的批准者和批准日期</w:t>
            </w:r>
          </w:ins>
          <w:ins w:id="258" w:author="BLACK JET" w:date="2018-10-20T20:18:14Z">
            <w:r>
              <w:rPr/>
              <w:tab/>
            </w:r>
          </w:ins>
          <w:ins w:id="259" w:author="BLACK JET" w:date="2018-10-20T20:18:14Z">
            <w:r>
              <w:rPr/>
              <w:fldChar w:fldCharType="begin"/>
            </w:r>
          </w:ins>
          <w:ins w:id="260" w:author="BLACK JET" w:date="2018-10-20T20:18:14Z">
            <w:r>
              <w:rPr/>
              <w:instrText xml:space="preserve"> PAGEREF _Toc32057 </w:instrText>
            </w:r>
          </w:ins>
          <w:ins w:id="261" w:author="BLACK JET" w:date="2018-10-20T20:18:14Z">
            <w:r>
              <w:rPr/>
              <w:fldChar w:fldCharType="separate"/>
            </w:r>
          </w:ins>
          <w:ins w:id="262" w:author="BLACK JET" w:date="2018-10-20T20:18:14Z">
            <w:r>
              <w:rPr/>
              <w:t>8</w:t>
            </w:r>
          </w:ins>
          <w:ins w:id="263" w:author="BLACK JET" w:date="2018-10-20T20:18:14Z">
            <w:r>
              <w:rPr/>
              <w:fldChar w:fldCharType="end"/>
            </w:r>
          </w:ins>
          <w:ins w:id="264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265" w:author="BLACK JET" w:date="2018-10-20T20:18:14Z"/>
            </w:rPr>
          </w:pPr>
          <w:ins w:id="266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67" w:author="BLACK JET" w:date="2018-10-20T20:18:14Z">
            <w:r>
              <w:rPr>
                <w:bCs/>
                <w:lang w:val="zh-CN"/>
              </w:rPr>
              <w:instrText xml:space="preserve"> HYPERLINK \l _Toc8236 </w:instrText>
            </w:r>
          </w:ins>
          <w:ins w:id="268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69" w:author="BLACK JET" w:date="2018-10-20T20:18:14Z">
            <w:r>
              <w:rPr>
                <w:rFonts w:hint="eastAsia"/>
              </w:rPr>
              <w:t>3 实施计划</w:t>
            </w:r>
          </w:ins>
          <w:ins w:id="270" w:author="BLACK JET" w:date="2018-10-20T20:18:14Z">
            <w:r>
              <w:rPr/>
              <w:tab/>
            </w:r>
          </w:ins>
          <w:ins w:id="271" w:author="BLACK JET" w:date="2018-10-20T20:18:14Z">
            <w:r>
              <w:rPr/>
              <w:fldChar w:fldCharType="begin"/>
            </w:r>
          </w:ins>
          <w:ins w:id="272" w:author="BLACK JET" w:date="2018-10-20T20:18:14Z">
            <w:r>
              <w:rPr/>
              <w:instrText xml:space="preserve"> PAGEREF _Toc8236 </w:instrText>
            </w:r>
          </w:ins>
          <w:ins w:id="273" w:author="BLACK JET" w:date="2018-10-20T20:18:14Z">
            <w:r>
              <w:rPr/>
              <w:fldChar w:fldCharType="separate"/>
            </w:r>
          </w:ins>
          <w:ins w:id="274" w:author="BLACK JET" w:date="2018-10-20T20:18:14Z">
            <w:r>
              <w:rPr/>
              <w:t>9</w:t>
            </w:r>
          </w:ins>
          <w:ins w:id="275" w:author="BLACK JET" w:date="2018-10-20T20:18:14Z">
            <w:r>
              <w:rPr/>
              <w:fldChar w:fldCharType="end"/>
            </w:r>
          </w:ins>
          <w:ins w:id="276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77" w:author="BLACK JET" w:date="2018-10-20T20:18:14Z"/>
            </w:rPr>
          </w:pPr>
          <w:ins w:id="278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79" w:author="BLACK JET" w:date="2018-10-20T20:18:14Z">
            <w:r>
              <w:rPr>
                <w:bCs/>
                <w:lang w:val="zh-CN"/>
              </w:rPr>
              <w:instrText xml:space="preserve"> HYPERLINK \l _Toc2081 </w:instrText>
            </w:r>
          </w:ins>
          <w:ins w:id="280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81" w:author="BLACK JET" w:date="2018-10-20T20:18:14Z">
            <w:r>
              <w:rPr>
                <w:rFonts w:hint="eastAsia"/>
              </w:rPr>
              <w:t>3.1 工作任务的分解与人员分工</w:t>
            </w:r>
          </w:ins>
          <w:ins w:id="282" w:author="BLACK JET" w:date="2018-10-20T20:18:14Z">
            <w:r>
              <w:rPr/>
              <w:tab/>
            </w:r>
          </w:ins>
          <w:ins w:id="283" w:author="BLACK JET" w:date="2018-10-20T20:18:14Z">
            <w:r>
              <w:rPr/>
              <w:fldChar w:fldCharType="begin"/>
            </w:r>
          </w:ins>
          <w:ins w:id="284" w:author="BLACK JET" w:date="2018-10-20T20:18:14Z">
            <w:r>
              <w:rPr/>
              <w:instrText xml:space="preserve"> PAGEREF _Toc2081 </w:instrText>
            </w:r>
          </w:ins>
          <w:ins w:id="285" w:author="BLACK JET" w:date="2018-10-20T20:18:14Z">
            <w:r>
              <w:rPr/>
              <w:fldChar w:fldCharType="separate"/>
            </w:r>
          </w:ins>
          <w:ins w:id="286" w:author="BLACK JET" w:date="2018-10-20T20:18:14Z">
            <w:r>
              <w:rPr/>
              <w:t>9</w:t>
            </w:r>
          </w:ins>
          <w:ins w:id="287" w:author="BLACK JET" w:date="2018-10-20T20:18:14Z">
            <w:r>
              <w:rPr/>
              <w:fldChar w:fldCharType="end"/>
            </w:r>
          </w:ins>
          <w:ins w:id="288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289" w:author="BLACK JET" w:date="2018-10-20T20:18:14Z"/>
            </w:rPr>
          </w:pPr>
          <w:ins w:id="290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291" w:author="BLACK JET" w:date="2018-10-20T20:18:14Z">
            <w:r>
              <w:rPr>
                <w:bCs/>
                <w:lang w:val="zh-CN"/>
              </w:rPr>
              <w:instrText xml:space="preserve"> HYPERLINK \l _Toc903 </w:instrText>
            </w:r>
          </w:ins>
          <w:ins w:id="292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293" w:author="BLACK JET" w:date="2018-10-20T20:18:14Z">
            <w:r>
              <w:rPr>
                <w:rFonts w:hint="eastAsia"/>
              </w:rPr>
              <w:t>3.2 接口人员</w:t>
            </w:r>
          </w:ins>
          <w:ins w:id="294" w:author="BLACK JET" w:date="2018-10-20T20:18:14Z">
            <w:r>
              <w:rPr/>
              <w:tab/>
            </w:r>
          </w:ins>
          <w:ins w:id="295" w:author="BLACK JET" w:date="2018-10-20T20:18:14Z">
            <w:r>
              <w:rPr/>
              <w:fldChar w:fldCharType="begin"/>
            </w:r>
          </w:ins>
          <w:ins w:id="296" w:author="BLACK JET" w:date="2018-10-20T20:18:14Z">
            <w:r>
              <w:rPr/>
              <w:instrText xml:space="preserve"> PAGEREF _Toc903 </w:instrText>
            </w:r>
          </w:ins>
          <w:ins w:id="297" w:author="BLACK JET" w:date="2018-10-20T20:18:14Z">
            <w:r>
              <w:rPr/>
              <w:fldChar w:fldCharType="separate"/>
            </w:r>
          </w:ins>
          <w:ins w:id="298" w:author="BLACK JET" w:date="2018-10-20T20:18:14Z">
            <w:r>
              <w:rPr/>
              <w:t>9</w:t>
            </w:r>
          </w:ins>
          <w:ins w:id="299" w:author="BLACK JET" w:date="2018-10-20T20:18:14Z">
            <w:r>
              <w:rPr/>
              <w:fldChar w:fldCharType="end"/>
            </w:r>
          </w:ins>
          <w:ins w:id="30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01" w:author="BLACK JET" w:date="2018-10-20T20:18:14Z"/>
            </w:rPr>
          </w:pPr>
          <w:ins w:id="302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03" w:author="BLACK JET" w:date="2018-10-20T20:18:14Z">
            <w:r>
              <w:rPr>
                <w:bCs/>
                <w:lang w:val="zh-CN"/>
              </w:rPr>
              <w:instrText xml:space="preserve"> HYPERLINK \l _Toc18033 </w:instrText>
            </w:r>
          </w:ins>
          <w:ins w:id="304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05" w:author="BLACK JET" w:date="2018-10-20T20:18:14Z">
            <w:r>
              <w:rPr>
                <w:rFonts w:hint="eastAsia" w:ascii="Times New Roman" w:hAnsi="Times New Roman"/>
                <w:szCs w:val="24"/>
              </w:rPr>
              <w:t xml:space="preserve">3.3 </w:t>
            </w:r>
          </w:ins>
          <w:ins w:id="306" w:author="BLACK JET" w:date="2018-10-20T20:18:14Z">
            <w:r>
              <w:rPr>
                <w:rFonts w:hint="eastAsia"/>
              </w:rPr>
              <w:t>进度</w:t>
            </w:r>
          </w:ins>
          <w:ins w:id="307" w:author="BLACK JET" w:date="2018-10-20T20:18:14Z">
            <w:r>
              <w:rPr/>
              <w:tab/>
            </w:r>
          </w:ins>
          <w:ins w:id="308" w:author="BLACK JET" w:date="2018-10-20T20:18:14Z">
            <w:r>
              <w:rPr/>
              <w:fldChar w:fldCharType="begin"/>
            </w:r>
          </w:ins>
          <w:ins w:id="309" w:author="BLACK JET" w:date="2018-10-20T20:18:14Z">
            <w:r>
              <w:rPr/>
              <w:instrText xml:space="preserve"> PAGEREF _Toc18033 </w:instrText>
            </w:r>
          </w:ins>
          <w:ins w:id="310" w:author="BLACK JET" w:date="2018-10-20T20:18:14Z">
            <w:r>
              <w:rPr/>
              <w:fldChar w:fldCharType="separate"/>
            </w:r>
          </w:ins>
          <w:ins w:id="311" w:author="BLACK JET" w:date="2018-10-20T20:18:14Z">
            <w:r>
              <w:rPr/>
              <w:t>10</w:t>
            </w:r>
          </w:ins>
          <w:ins w:id="312" w:author="BLACK JET" w:date="2018-10-20T20:18:14Z">
            <w:r>
              <w:rPr/>
              <w:fldChar w:fldCharType="end"/>
            </w:r>
          </w:ins>
          <w:ins w:id="313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14" w:author="BLACK JET" w:date="2018-10-20T20:18:14Z"/>
            </w:rPr>
          </w:pPr>
          <w:ins w:id="315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16" w:author="BLACK JET" w:date="2018-10-20T20:18:14Z">
            <w:r>
              <w:rPr>
                <w:bCs/>
                <w:lang w:val="zh-CN"/>
              </w:rPr>
              <w:instrText xml:space="preserve"> HYPERLINK \l _Toc12689 </w:instrText>
            </w:r>
          </w:ins>
          <w:ins w:id="317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18" w:author="BLACK JET" w:date="2018-10-20T20:18:14Z">
            <w:r>
              <w:rPr>
                <w:rFonts w:hint="eastAsia"/>
              </w:rPr>
              <w:t>3.4 预算</w:t>
            </w:r>
          </w:ins>
          <w:ins w:id="319" w:author="BLACK JET" w:date="2018-10-20T20:18:14Z">
            <w:r>
              <w:rPr/>
              <w:tab/>
            </w:r>
          </w:ins>
          <w:ins w:id="320" w:author="BLACK JET" w:date="2018-10-20T20:18:14Z">
            <w:r>
              <w:rPr/>
              <w:fldChar w:fldCharType="begin"/>
            </w:r>
          </w:ins>
          <w:ins w:id="321" w:author="BLACK JET" w:date="2018-10-20T20:18:14Z">
            <w:r>
              <w:rPr/>
              <w:instrText xml:space="preserve"> PAGEREF _Toc12689 </w:instrText>
            </w:r>
          </w:ins>
          <w:ins w:id="322" w:author="BLACK JET" w:date="2018-10-20T20:18:14Z">
            <w:r>
              <w:rPr/>
              <w:fldChar w:fldCharType="separate"/>
            </w:r>
          </w:ins>
          <w:ins w:id="323" w:author="BLACK JET" w:date="2018-10-20T20:18:14Z">
            <w:r>
              <w:rPr/>
              <w:t>10</w:t>
            </w:r>
          </w:ins>
          <w:ins w:id="324" w:author="BLACK JET" w:date="2018-10-20T20:18:14Z">
            <w:r>
              <w:rPr/>
              <w:fldChar w:fldCharType="end"/>
            </w:r>
          </w:ins>
          <w:ins w:id="325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26" w:author="BLACK JET" w:date="2018-10-20T20:18:14Z"/>
            </w:rPr>
          </w:pPr>
          <w:ins w:id="327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28" w:author="BLACK JET" w:date="2018-10-20T20:18:14Z">
            <w:r>
              <w:rPr>
                <w:bCs/>
                <w:lang w:val="zh-CN"/>
              </w:rPr>
              <w:instrText xml:space="preserve"> HYPERLINK \l _Toc6917 </w:instrText>
            </w:r>
          </w:ins>
          <w:ins w:id="329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30" w:author="BLACK JET" w:date="2018-10-20T20:18:14Z">
            <w:r>
              <w:rPr>
                <w:rFonts w:hint="eastAsia"/>
              </w:rPr>
              <w:t>3.5 关键问题</w:t>
            </w:r>
          </w:ins>
          <w:ins w:id="331" w:author="BLACK JET" w:date="2018-10-20T20:18:14Z">
            <w:r>
              <w:rPr/>
              <w:tab/>
            </w:r>
          </w:ins>
          <w:ins w:id="332" w:author="BLACK JET" w:date="2018-10-20T20:18:14Z">
            <w:r>
              <w:rPr/>
              <w:fldChar w:fldCharType="begin"/>
            </w:r>
          </w:ins>
          <w:ins w:id="333" w:author="BLACK JET" w:date="2018-10-20T20:18:14Z">
            <w:r>
              <w:rPr/>
              <w:instrText xml:space="preserve"> PAGEREF _Toc6917 </w:instrText>
            </w:r>
          </w:ins>
          <w:ins w:id="334" w:author="BLACK JET" w:date="2018-10-20T20:18:14Z">
            <w:r>
              <w:rPr/>
              <w:fldChar w:fldCharType="separate"/>
            </w:r>
          </w:ins>
          <w:ins w:id="335" w:author="BLACK JET" w:date="2018-10-20T20:18:14Z">
            <w:r>
              <w:rPr/>
              <w:t>11</w:t>
            </w:r>
          </w:ins>
          <w:ins w:id="336" w:author="BLACK JET" w:date="2018-10-20T20:18:14Z">
            <w:r>
              <w:rPr/>
              <w:fldChar w:fldCharType="end"/>
            </w:r>
          </w:ins>
          <w:ins w:id="337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338" w:author="BLACK JET" w:date="2018-10-20T20:18:14Z"/>
            </w:rPr>
          </w:pPr>
          <w:ins w:id="339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40" w:author="BLACK JET" w:date="2018-10-20T20:18:14Z">
            <w:r>
              <w:rPr>
                <w:bCs/>
                <w:lang w:val="zh-CN"/>
              </w:rPr>
              <w:instrText xml:space="preserve"> HYPERLINK \l _Toc19167 </w:instrText>
            </w:r>
          </w:ins>
          <w:ins w:id="341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42" w:author="BLACK JET" w:date="2018-10-20T20:18:14Z">
            <w:r>
              <w:rPr>
                <w:rFonts w:hint="eastAsia"/>
              </w:rPr>
              <w:t>4 支持条件</w:t>
            </w:r>
          </w:ins>
          <w:ins w:id="343" w:author="BLACK JET" w:date="2018-10-20T20:18:14Z">
            <w:r>
              <w:rPr/>
              <w:tab/>
            </w:r>
          </w:ins>
          <w:ins w:id="344" w:author="BLACK JET" w:date="2018-10-20T20:18:14Z">
            <w:r>
              <w:rPr/>
              <w:fldChar w:fldCharType="begin"/>
            </w:r>
          </w:ins>
          <w:ins w:id="345" w:author="BLACK JET" w:date="2018-10-20T20:18:14Z">
            <w:r>
              <w:rPr/>
              <w:instrText xml:space="preserve"> PAGEREF _Toc19167 </w:instrText>
            </w:r>
          </w:ins>
          <w:ins w:id="346" w:author="BLACK JET" w:date="2018-10-20T20:18:14Z">
            <w:r>
              <w:rPr/>
              <w:fldChar w:fldCharType="separate"/>
            </w:r>
          </w:ins>
          <w:ins w:id="347" w:author="BLACK JET" w:date="2018-10-20T20:18:14Z">
            <w:r>
              <w:rPr/>
              <w:t>14</w:t>
            </w:r>
          </w:ins>
          <w:ins w:id="348" w:author="BLACK JET" w:date="2018-10-20T20:18:14Z">
            <w:r>
              <w:rPr/>
              <w:fldChar w:fldCharType="end"/>
            </w:r>
          </w:ins>
          <w:ins w:id="349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50" w:author="BLACK JET" w:date="2018-10-20T20:18:14Z"/>
            </w:rPr>
          </w:pPr>
          <w:ins w:id="351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52" w:author="BLACK JET" w:date="2018-10-20T20:18:14Z">
            <w:r>
              <w:rPr>
                <w:bCs/>
                <w:lang w:val="zh-CN"/>
              </w:rPr>
              <w:instrText xml:space="preserve"> HYPERLINK \l _Toc28831 </w:instrText>
            </w:r>
          </w:ins>
          <w:ins w:id="353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54" w:author="BLACK JET" w:date="2018-10-20T20:18:14Z">
            <w:r>
              <w:rPr>
                <w:rFonts w:hint="eastAsia"/>
              </w:rPr>
              <w:t>4.1 计算机系统支持</w:t>
            </w:r>
          </w:ins>
          <w:ins w:id="355" w:author="BLACK JET" w:date="2018-10-20T20:18:14Z">
            <w:r>
              <w:rPr/>
              <w:tab/>
            </w:r>
          </w:ins>
          <w:ins w:id="356" w:author="BLACK JET" w:date="2018-10-20T20:18:14Z">
            <w:r>
              <w:rPr/>
              <w:fldChar w:fldCharType="begin"/>
            </w:r>
          </w:ins>
          <w:ins w:id="357" w:author="BLACK JET" w:date="2018-10-20T20:18:14Z">
            <w:r>
              <w:rPr/>
              <w:instrText xml:space="preserve"> PAGEREF _Toc28831 </w:instrText>
            </w:r>
          </w:ins>
          <w:ins w:id="358" w:author="BLACK JET" w:date="2018-10-20T20:18:14Z">
            <w:r>
              <w:rPr/>
              <w:fldChar w:fldCharType="separate"/>
            </w:r>
          </w:ins>
          <w:ins w:id="359" w:author="BLACK JET" w:date="2018-10-20T20:18:14Z">
            <w:r>
              <w:rPr/>
              <w:t>14</w:t>
            </w:r>
          </w:ins>
          <w:ins w:id="360" w:author="BLACK JET" w:date="2018-10-20T20:18:14Z">
            <w:r>
              <w:rPr/>
              <w:fldChar w:fldCharType="end"/>
            </w:r>
          </w:ins>
          <w:ins w:id="361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62" w:author="BLACK JET" w:date="2018-10-20T20:18:14Z"/>
            </w:rPr>
          </w:pPr>
          <w:ins w:id="363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64" w:author="BLACK JET" w:date="2018-10-20T20:18:14Z">
            <w:r>
              <w:rPr>
                <w:bCs/>
                <w:lang w:val="zh-CN"/>
              </w:rPr>
              <w:instrText xml:space="preserve"> HYPERLINK \l _Toc12709 </w:instrText>
            </w:r>
          </w:ins>
          <w:ins w:id="365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66" w:author="BLACK JET" w:date="2018-10-20T20:18:14Z">
            <w:r>
              <w:rPr>
                <w:rFonts w:hint="eastAsia"/>
              </w:rPr>
              <w:t>4.2 需由用户承担的工作</w:t>
            </w:r>
          </w:ins>
          <w:ins w:id="367" w:author="BLACK JET" w:date="2018-10-20T20:18:14Z">
            <w:r>
              <w:rPr/>
              <w:tab/>
            </w:r>
          </w:ins>
          <w:ins w:id="368" w:author="BLACK JET" w:date="2018-10-20T20:18:14Z">
            <w:r>
              <w:rPr/>
              <w:fldChar w:fldCharType="begin"/>
            </w:r>
          </w:ins>
          <w:ins w:id="369" w:author="BLACK JET" w:date="2018-10-20T20:18:14Z">
            <w:r>
              <w:rPr/>
              <w:instrText xml:space="preserve"> PAGEREF _Toc12709 </w:instrText>
            </w:r>
          </w:ins>
          <w:ins w:id="370" w:author="BLACK JET" w:date="2018-10-20T20:18:14Z">
            <w:r>
              <w:rPr/>
              <w:fldChar w:fldCharType="separate"/>
            </w:r>
          </w:ins>
          <w:ins w:id="371" w:author="BLACK JET" w:date="2018-10-20T20:18:14Z">
            <w:r>
              <w:rPr/>
              <w:t>14</w:t>
            </w:r>
          </w:ins>
          <w:ins w:id="372" w:author="BLACK JET" w:date="2018-10-20T20:18:14Z">
            <w:r>
              <w:rPr/>
              <w:fldChar w:fldCharType="end"/>
            </w:r>
          </w:ins>
          <w:ins w:id="373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74" w:author="BLACK JET" w:date="2018-10-20T20:18:14Z"/>
            </w:rPr>
          </w:pPr>
          <w:ins w:id="375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76" w:author="BLACK JET" w:date="2018-10-20T20:18:14Z">
            <w:r>
              <w:rPr>
                <w:bCs/>
                <w:lang w:val="zh-CN"/>
              </w:rPr>
              <w:instrText xml:space="preserve"> HYPERLINK \l _Toc8503 </w:instrText>
            </w:r>
          </w:ins>
          <w:ins w:id="377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78" w:author="BLACK JET" w:date="2018-10-20T20:18:14Z">
            <w:r>
              <w:rPr>
                <w:rFonts w:hint="eastAsia"/>
              </w:rPr>
              <w:t>4.3 由外单位提供的条件</w:t>
            </w:r>
          </w:ins>
          <w:ins w:id="379" w:author="BLACK JET" w:date="2018-10-20T20:18:14Z">
            <w:r>
              <w:rPr/>
              <w:tab/>
            </w:r>
          </w:ins>
          <w:ins w:id="380" w:author="BLACK JET" w:date="2018-10-20T20:18:14Z">
            <w:r>
              <w:rPr/>
              <w:fldChar w:fldCharType="begin"/>
            </w:r>
          </w:ins>
          <w:ins w:id="381" w:author="BLACK JET" w:date="2018-10-20T20:18:14Z">
            <w:r>
              <w:rPr/>
              <w:instrText xml:space="preserve"> PAGEREF _Toc8503 </w:instrText>
            </w:r>
          </w:ins>
          <w:ins w:id="382" w:author="BLACK JET" w:date="2018-10-20T20:18:14Z">
            <w:r>
              <w:rPr/>
              <w:fldChar w:fldCharType="separate"/>
            </w:r>
          </w:ins>
          <w:ins w:id="383" w:author="BLACK JET" w:date="2018-10-20T20:18:14Z">
            <w:r>
              <w:rPr/>
              <w:t>15</w:t>
            </w:r>
          </w:ins>
          <w:ins w:id="384" w:author="BLACK JET" w:date="2018-10-20T20:18:14Z">
            <w:r>
              <w:rPr/>
              <w:fldChar w:fldCharType="end"/>
            </w:r>
          </w:ins>
          <w:ins w:id="385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25"/>
            <w:tabs>
              <w:tab w:val="right" w:leader="dot" w:pos="8306"/>
            </w:tabs>
            <w:rPr>
              <w:ins w:id="386" w:author="BLACK JET" w:date="2018-10-20T20:18:14Z"/>
            </w:rPr>
          </w:pPr>
          <w:ins w:id="387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388" w:author="BLACK JET" w:date="2018-10-20T20:18:14Z">
            <w:r>
              <w:rPr>
                <w:bCs/>
                <w:lang w:val="zh-CN"/>
              </w:rPr>
              <w:instrText xml:space="preserve"> HYPERLINK \l _Toc7744 </w:instrText>
            </w:r>
          </w:ins>
          <w:ins w:id="389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390" w:author="BLACK JET" w:date="2018-10-20T20:18:14Z">
            <w:r>
              <w:rPr>
                <w:rFonts w:hint="eastAsia"/>
              </w:rPr>
              <w:t>5 专题计划要点</w:t>
            </w:r>
          </w:ins>
          <w:ins w:id="391" w:author="BLACK JET" w:date="2018-10-20T20:18:14Z">
            <w:r>
              <w:rPr/>
              <w:tab/>
            </w:r>
          </w:ins>
          <w:ins w:id="392" w:author="BLACK JET" w:date="2018-10-20T20:18:14Z">
            <w:r>
              <w:rPr/>
              <w:fldChar w:fldCharType="begin"/>
            </w:r>
          </w:ins>
          <w:ins w:id="393" w:author="BLACK JET" w:date="2018-10-20T20:18:14Z">
            <w:r>
              <w:rPr/>
              <w:instrText xml:space="preserve"> PAGEREF _Toc7744 </w:instrText>
            </w:r>
          </w:ins>
          <w:ins w:id="394" w:author="BLACK JET" w:date="2018-10-20T20:18:14Z">
            <w:r>
              <w:rPr/>
              <w:fldChar w:fldCharType="separate"/>
            </w:r>
          </w:ins>
          <w:ins w:id="395" w:author="BLACK JET" w:date="2018-10-20T20:18:14Z">
            <w:r>
              <w:rPr/>
              <w:t>15</w:t>
            </w:r>
          </w:ins>
          <w:ins w:id="396" w:author="BLACK JET" w:date="2018-10-20T20:18:14Z">
            <w:r>
              <w:rPr/>
              <w:fldChar w:fldCharType="end"/>
            </w:r>
          </w:ins>
          <w:ins w:id="397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398" w:author="BLACK JET" w:date="2018-10-20T20:18:14Z"/>
            </w:rPr>
          </w:pPr>
          <w:ins w:id="399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00" w:author="BLACK JET" w:date="2018-10-20T20:18:14Z">
            <w:r>
              <w:rPr>
                <w:bCs/>
                <w:lang w:val="zh-CN"/>
              </w:rPr>
              <w:instrText xml:space="preserve"> HYPERLINK \l _Toc22741 </w:instrText>
            </w:r>
          </w:ins>
          <w:ins w:id="401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02" w:author="BLACK JET" w:date="2018-10-20T20:18:14Z">
            <w:r>
              <w:rPr>
                <w:rFonts w:hint="eastAsia"/>
              </w:rPr>
              <w:t>5.1 开发人员培训计划</w:t>
            </w:r>
          </w:ins>
          <w:ins w:id="403" w:author="BLACK JET" w:date="2018-10-20T20:18:14Z">
            <w:r>
              <w:rPr/>
              <w:tab/>
            </w:r>
          </w:ins>
          <w:ins w:id="404" w:author="BLACK JET" w:date="2018-10-20T20:18:14Z">
            <w:r>
              <w:rPr/>
              <w:fldChar w:fldCharType="begin"/>
            </w:r>
          </w:ins>
          <w:ins w:id="405" w:author="BLACK JET" w:date="2018-10-20T20:18:14Z">
            <w:r>
              <w:rPr/>
              <w:instrText xml:space="preserve"> PAGEREF _Toc22741 </w:instrText>
            </w:r>
          </w:ins>
          <w:ins w:id="406" w:author="BLACK JET" w:date="2018-10-20T20:18:14Z">
            <w:r>
              <w:rPr/>
              <w:fldChar w:fldCharType="separate"/>
            </w:r>
          </w:ins>
          <w:ins w:id="407" w:author="BLACK JET" w:date="2018-10-20T20:18:14Z">
            <w:r>
              <w:rPr/>
              <w:t>15</w:t>
            </w:r>
          </w:ins>
          <w:ins w:id="408" w:author="BLACK JET" w:date="2018-10-20T20:18:14Z">
            <w:r>
              <w:rPr/>
              <w:fldChar w:fldCharType="end"/>
            </w:r>
          </w:ins>
          <w:ins w:id="409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410" w:author="BLACK JET" w:date="2018-10-20T20:18:14Z"/>
            </w:rPr>
          </w:pPr>
          <w:ins w:id="411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12" w:author="BLACK JET" w:date="2018-10-20T20:18:14Z">
            <w:r>
              <w:rPr>
                <w:bCs/>
                <w:lang w:val="zh-CN"/>
              </w:rPr>
              <w:instrText xml:space="preserve"> HYPERLINK \l _Toc5435 </w:instrText>
            </w:r>
          </w:ins>
          <w:ins w:id="413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14" w:author="BLACK JET" w:date="2018-10-20T20:18:14Z">
            <w:r>
              <w:rPr>
                <w:rFonts w:hint="eastAsia"/>
              </w:rPr>
              <w:t>5.2 安全保密计划</w:t>
            </w:r>
          </w:ins>
          <w:ins w:id="415" w:author="BLACK JET" w:date="2018-10-20T20:18:14Z">
            <w:r>
              <w:rPr/>
              <w:tab/>
            </w:r>
          </w:ins>
          <w:ins w:id="416" w:author="BLACK JET" w:date="2018-10-20T20:18:14Z">
            <w:r>
              <w:rPr/>
              <w:fldChar w:fldCharType="begin"/>
            </w:r>
          </w:ins>
          <w:ins w:id="417" w:author="BLACK JET" w:date="2018-10-20T20:18:14Z">
            <w:r>
              <w:rPr/>
              <w:instrText xml:space="preserve"> PAGEREF _Toc5435 </w:instrText>
            </w:r>
          </w:ins>
          <w:ins w:id="418" w:author="BLACK JET" w:date="2018-10-20T20:18:14Z">
            <w:r>
              <w:rPr/>
              <w:fldChar w:fldCharType="separate"/>
            </w:r>
          </w:ins>
          <w:ins w:id="419" w:author="BLACK JET" w:date="2018-10-20T20:18:14Z">
            <w:r>
              <w:rPr/>
              <w:t>15</w:t>
            </w:r>
          </w:ins>
          <w:ins w:id="420" w:author="BLACK JET" w:date="2018-10-20T20:18:14Z">
            <w:r>
              <w:rPr/>
              <w:fldChar w:fldCharType="end"/>
            </w:r>
          </w:ins>
          <w:ins w:id="421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422" w:author="BLACK JET" w:date="2018-10-20T20:18:14Z"/>
            </w:rPr>
          </w:pPr>
          <w:ins w:id="423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24" w:author="BLACK JET" w:date="2018-10-20T20:18:14Z">
            <w:r>
              <w:rPr>
                <w:bCs/>
                <w:lang w:val="zh-CN"/>
              </w:rPr>
              <w:instrText xml:space="preserve"> HYPERLINK \l _Toc22539 </w:instrText>
            </w:r>
          </w:ins>
          <w:ins w:id="425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26" w:author="BLACK JET" w:date="2018-10-20T20:18:14Z">
            <w:r>
              <w:rPr>
                <w:rFonts w:hint="eastAsia"/>
              </w:rPr>
              <w:t>5.3 质量保证计划（简要）</w:t>
            </w:r>
          </w:ins>
          <w:ins w:id="427" w:author="BLACK JET" w:date="2018-10-20T20:18:14Z">
            <w:r>
              <w:rPr/>
              <w:tab/>
            </w:r>
          </w:ins>
          <w:ins w:id="428" w:author="BLACK JET" w:date="2018-10-20T20:18:14Z">
            <w:r>
              <w:rPr/>
              <w:fldChar w:fldCharType="begin"/>
            </w:r>
          </w:ins>
          <w:ins w:id="429" w:author="BLACK JET" w:date="2018-10-20T20:18:14Z">
            <w:r>
              <w:rPr/>
              <w:instrText xml:space="preserve"> PAGEREF _Toc22539 </w:instrText>
            </w:r>
          </w:ins>
          <w:ins w:id="430" w:author="BLACK JET" w:date="2018-10-20T20:18:14Z">
            <w:r>
              <w:rPr/>
              <w:fldChar w:fldCharType="separate"/>
            </w:r>
          </w:ins>
          <w:ins w:id="431" w:author="BLACK JET" w:date="2018-10-20T20:18:14Z">
            <w:r>
              <w:rPr/>
              <w:t>15</w:t>
            </w:r>
          </w:ins>
          <w:ins w:id="432" w:author="BLACK JET" w:date="2018-10-20T20:18:14Z">
            <w:r>
              <w:rPr/>
              <w:fldChar w:fldCharType="end"/>
            </w:r>
          </w:ins>
          <w:ins w:id="433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434" w:author="BLACK JET" w:date="2018-10-20T20:18:14Z"/>
            </w:rPr>
          </w:pPr>
          <w:ins w:id="435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36" w:author="BLACK JET" w:date="2018-10-20T20:18:14Z">
            <w:r>
              <w:rPr>
                <w:bCs/>
                <w:lang w:val="zh-CN"/>
              </w:rPr>
              <w:instrText xml:space="preserve"> HYPERLINK \l _Toc12867 </w:instrText>
            </w:r>
          </w:ins>
          <w:ins w:id="437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38" w:author="BLACK JET" w:date="2018-10-20T20:18:14Z">
            <w:r>
              <w:rPr>
                <w:rFonts w:hint="eastAsia"/>
              </w:rPr>
              <w:t>5.3.1 编制依据</w:t>
            </w:r>
          </w:ins>
          <w:ins w:id="439" w:author="BLACK JET" w:date="2018-10-20T20:18:14Z">
            <w:r>
              <w:rPr/>
              <w:tab/>
            </w:r>
          </w:ins>
          <w:ins w:id="440" w:author="BLACK JET" w:date="2018-10-20T20:18:14Z">
            <w:r>
              <w:rPr/>
              <w:fldChar w:fldCharType="begin"/>
            </w:r>
          </w:ins>
          <w:ins w:id="441" w:author="BLACK JET" w:date="2018-10-20T20:18:14Z">
            <w:r>
              <w:rPr/>
              <w:instrText xml:space="preserve"> PAGEREF _Toc12867 </w:instrText>
            </w:r>
          </w:ins>
          <w:ins w:id="442" w:author="BLACK JET" w:date="2018-10-20T20:18:14Z">
            <w:r>
              <w:rPr/>
              <w:fldChar w:fldCharType="separate"/>
            </w:r>
          </w:ins>
          <w:ins w:id="443" w:author="BLACK JET" w:date="2018-10-20T20:18:14Z">
            <w:r>
              <w:rPr/>
              <w:t>15</w:t>
            </w:r>
          </w:ins>
          <w:ins w:id="444" w:author="BLACK JET" w:date="2018-10-20T20:18:14Z">
            <w:r>
              <w:rPr/>
              <w:fldChar w:fldCharType="end"/>
            </w:r>
          </w:ins>
          <w:ins w:id="445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446" w:author="BLACK JET" w:date="2018-10-20T20:18:14Z"/>
            </w:rPr>
          </w:pPr>
          <w:ins w:id="447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48" w:author="BLACK JET" w:date="2018-10-20T20:18:14Z">
            <w:r>
              <w:rPr>
                <w:bCs/>
                <w:lang w:val="zh-CN"/>
              </w:rPr>
              <w:instrText xml:space="preserve"> HYPERLINK \l _Toc23445 </w:instrText>
            </w:r>
          </w:ins>
          <w:ins w:id="449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50" w:author="BLACK JET" w:date="2018-10-20T20:18:14Z">
            <w:r>
              <w:rPr>
                <w:rFonts w:hint="eastAsia"/>
              </w:rPr>
              <w:t>5.3.2 标准与规范</w:t>
            </w:r>
          </w:ins>
          <w:ins w:id="451" w:author="BLACK JET" w:date="2018-10-20T20:18:14Z">
            <w:r>
              <w:rPr/>
              <w:tab/>
            </w:r>
          </w:ins>
          <w:ins w:id="452" w:author="BLACK JET" w:date="2018-10-20T20:18:14Z">
            <w:r>
              <w:rPr/>
              <w:fldChar w:fldCharType="begin"/>
            </w:r>
          </w:ins>
          <w:ins w:id="453" w:author="BLACK JET" w:date="2018-10-20T20:18:14Z">
            <w:r>
              <w:rPr/>
              <w:instrText xml:space="preserve"> PAGEREF _Toc23445 </w:instrText>
            </w:r>
          </w:ins>
          <w:ins w:id="454" w:author="BLACK JET" w:date="2018-10-20T20:18:14Z">
            <w:r>
              <w:rPr/>
              <w:fldChar w:fldCharType="separate"/>
            </w:r>
          </w:ins>
          <w:ins w:id="455" w:author="BLACK JET" w:date="2018-10-20T20:18:14Z">
            <w:r>
              <w:rPr/>
              <w:t>15</w:t>
            </w:r>
          </w:ins>
          <w:ins w:id="456" w:author="BLACK JET" w:date="2018-10-20T20:18:14Z">
            <w:r>
              <w:rPr/>
              <w:fldChar w:fldCharType="end"/>
            </w:r>
          </w:ins>
          <w:ins w:id="457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458" w:author="BLACK JET" w:date="2018-10-20T20:18:14Z"/>
            </w:rPr>
          </w:pPr>
          <w:ins w:id="459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60" w:author="BLACK JET" w:date="2018-10-20T20:18:14Z">
            <w:r>
              <w:rPr>
                <w:bCs/>
                <w:lang w:val="zh-CN"/>
              </w:rPr>
              <w:instrText xml:space="preserve"> HYPERLINK \l _Toc6113 </w:instrText>
            </w:r>
          </w:ins>
          <w:ins w:id="461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62" w:author="BLACK JET" w:date="2018-10-20T20:18:14Z">
            <w:r>
              <w:rPr>
                <w:rFonts w:hint="eastAsia"/>
              </w:rPr>
              <w:t xml:space="preserve">5.3.3 </w:t>
            </w:r>
          </w:ins>
          <w:ins w:id="463" w:author="BLACK JET" w:date="2018-10-20T20:18:14Z">
            <w:r>
              <w:rPr/>
              <w:t>适用范围和时限</w:t>
            </w:r>
          </w:ins>
          <w:ins w:id="464" w:author="BLACK JET" w:date="2018-10-20T20:18:14Z">
            <w:r>
              <w:rPr/>
              <w:tab/>
            </w:r>
          </w:ins>
          <w:ins w:id="465" w:author="BLACK JET" w:date="2018-10-20T20:18:14Z">
            <w:r>
              <w:rPr/>
              <w:fldChar w:fldCharType="begin"/>
            </w:r>
          </w:ins>
          <w:ins w:id="466" w:author="BLACK JET" w:date="2018-10-20T20:18:14Z">
            <w:r>
              <w:rPr/>
              <w:instrText xml:space="preserve"> PAGEREF _Toc6113 </w:instrText>
            </w:r>
          </w:ins>
          <w:ins w:id="467" w:author="BLACK JET" w:date="2018-10-20T20:18:14Z">
            <w:r>
              <w:rPr/>
              <w:fldChar w:fldCharType="separate"/>
            </w:r>
          </w:ins>
          <w:ins w:id="468" w:author="BLACK JET" w:date="2018-10-20T20:18:14Z">
            <w:r>
              <w:rPr/>
              <w:t>15</w:t>
            </w:r>
          </w:ins>
          <w:ins w:id="469" w:author="BLACK JET" w:date="2018-10-20T20:18:14Z">
            <w:r>
              <w:rPr/>
              <w:fldChar w:fldCharType="end"/>
            </w:r>
          </w:ins>
          <w:ins w:id="47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471" w:author="BLACK JET" w:date="2018-10-20T20:18:14Z"/>
            </w:rPr>
          </w:pPr>
          <w:ins w:id="472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73" w:author="BLACK JET" w:date="2018-10-20T20:18:14Z">
            <w:r>
              <w:rPr>
                <w:bCs/>
                <w:lang w:val="zh-CN"/>
              </w:rPr>
              <w:instrText xml:space="preserve"> HYPERLINK \l _Toc22952 </w:instrText>
            </w:r>
          </w:ins>
          <w:ins w:id="474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75" w:author="BLACK JET" w:date="2018-10-20T20:18:14Z">
            <w:r>
              <w:rPr>
                <w:rFonts w:hint="eastAsia"/>
              </w:rPr>
              <w:t>5.4 配置管理计划</w:t>
            </w:r>
          </w:ins>
          <w:ins w:id="476" w:author="BLACK JET" w:date="2018-10-20T20:18:14Z">
            <w:r>
              <w:rPr/>
              <w:tab/>
            </w:r>
          </w:ins>
          <w:ins w:id="477" w:author="BLACK JET" w:date="2018-10-20T20:18:14Z">
            <w:r>
              <w:rPr/>
              <w:fldChar w:fldCharType="begin"/>
            </w:r>
          </w:ins>
          <w:ins w:id="478" w:author="BLACK JET" w:date="2018-10-20T20:18:14Z">
            <w:r>
              <w:rPr/>
              <w:instrText xml:space="preserve"> PAGEREF _Toc22952 </w:instrText>
            </w:r>
          </w:ins>
          <w:ins w:id="479" w:author="BLACK JET" w:date="2018-10-20T20:18:14Z">
            <w:r>
              <w:rPr/>
              <w:fldChar w:fldCharType="separate"/>
            </w:r>
          </w:ins>
          <w:ins w:id="480" w:author="BLACK JET" w:date="2018-10-20T20:18:14Z">
            <w:r>
              <w:rPr/>
              <w:t>16</w:t>
            </w:r>
          </w:ins>
          <w:ins w:id="481" w:author="BLACK JET" w:date="2018-10-20T20:18:14Z">
            <w:r>
              <w:rPr/>
              <w:fldChar w:fldCharType="end"/>
            </w:r>
          </w:ins>
          <w:ins w:id="482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483" w:author="BLACK JET" w:date="2018-10-20T20:18:14Z"/>
            </w:rPr>
          </w:pPr>
          <w:ins w:id="484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85" w:author="BLACK JET" w:date="2018-10-20T20:18:14Z">
            <w:r>
              <w:rPr>
                <w:bCs/>
                <w:lang w:val="zh-CN"/>
              </w:rPr>
              <w:instrText xml:space="preserve"> HYPERLINK \l _Toc4605 </w:instrText>
            </w:r>
          </w:ins>
          <w:ins w:id="486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87" w:author="BLACK JET" w:date="2018-10-20T20:18:14Z">
            <w:r>
              <w:rPr>
                <w:rFonts w:hint="eastAsia"/>
              </w:rPr>
              <w:t>5.4.1 版本命名策略</w:t>
            </w:r>
          </w:ins>
          <w:ins w:id="488" w:author="BLACK JET" w:date="2018-10-20T20:18:14Z">
            <w:r>
              <w:rPr/>
              <w:tab/>
            </w:r>
          </w:ins>
          <w:ins w:id="489" w:author="BLACK JET" w:date="2018-10-20T20:18:14Z">
            <w:r>
              <w:rPr/>
              <w:fldChar w:fldCharType="begin"/>
            </w:r>
          </w:ins>
          <w:ins w:id="490" w:author="BLACK JET" w:date="2018-10-20T20:18:14Z">
            <w:r>
              <w:rPr/>
              <w:instrText xml:space="preserve"> PAGEREF _Toc4605 </w:instrText>
            </w:r>
          </w:ins>
          <w:ins w:id="491" w:author="BLACK JET" w:date="2018-10-20T20:18:14Z">
            <w:r>
              <w:rPr/>
              <w:fldChar w:fldCharType="separate"/>
            </w:r>
          </w:ins>
          <w:ins w:id="492" w:author="BLACK JET" w:date="2018-10-20T20:18:14Z">
            <w:r>
              <w:rPr/>
              <w:t>16</w:t>
            </w:r>
          </w:ins>
          <w:ins w:id="493" w:author="BLACK JET" w:date="2018-10-20T20:18:14Z">
            <w:r>
              <w:rPr/>
              <w:fldChar w:fldCharType="end"/>
            </w:r>
          </w:ins>
          <w:ins w:id="494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18"/>
            <w:tabs>
              <w:tab w:val="right" w:leader="dot" w:pos="8306"/>
            </w:tabs>
            <w:rPr>
              <w:ins w:id="495" w:author="BLACK JET" w:date="2018-10-20T20:18:14Z"/>
            </w:rPr>
          </w:pPr>
          <w:ins w:id="496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497" w:author="BLACK JET" w:date="2018-10-20T20:18:14Z">
            <w:r>
              <w:rPr>
                <w:bCs/>
                <w:lang w:val="zh-CN"/>
              </w:rPr>
              <w:instrText xml:space="preserve"> HYPERLINK \l _Toc2800 </w:instrText>
            </w:r>
          </w:ins>
          <w:ins w:id="498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499" w:author="BLACK JET" w:date="2018-10-20T20:18:14Z">
            <w:r>
              <w:rPr>
                <w:rFonts w:hint="eastAsia"/>
              </w:rPr>
              <w:t xml:space="preserve">5.4.2 </w:t>
            </w:r>
          </w:ins>
          <w:ins w:id="500" w:author="BLACK JET" w:date="2018-10-20T20:18:14Z">
            <w:r>
              <w:rPr/>
              <w:t>Git</w:t>
            </w:r>
          </w:ins>
          <w:ins w:id="501" w:author="BLACK JET" w:date="2018-10-20T20:18:14Z">
            <w:r>
              <w:rPr>
                <w:rFonts w:hint="eastAsia"/>
              </w:rPr>
              <w:t>使用策略</w:t>
            </w:r>
          </w:ins>
          <w:ins w:id="502" w:author="BLACK JET" w:date="2018-10-20T20:18:14Z">
            <w:r>
              <w:rPr/>
              <w:tab/>
            </w:r>
          </w:ins>
          <w:ins w:id="503" w:author="BLACK JET" w:date="2018-10-20T20:18:14Z">
            <w:r>
              <w:rPr/>
              <w:fldChar w:fldCharType="begin"/>
            </w:r>
          </w:ins>
          <w:ins w:id="504" w:author="BLACK JET" w:date="2018-10-20T20:18:14Z">
            <w:r>
              <w:rPr/>
              <w:instrText xml:space="preserve"> PAGEREF _Toc2800 </w:instrText>
            </w:r>
          </w:ins>
          <w:ins w:id="505" w:author="BLACK JET" w:date="2018-10-20T20:18:14Z">
            <w:r>
              <w:rPr/>
              <w:fldChar w:fldCharType="separate"/>
            </w:r>
          </w:ins>
          <w:ins w:id="506" w:author="BLACK JET" w:date="2018-10-20T20:18:14Z">
            <w:r>
              <w:rPr/>
              <w:t>16</w:t>
            </w:r>
          </w:ins>
          <w:ins w:id="507" w:author="BLACK JET" w:date="2018-10-20T20:18:14Z">
            <w:r>
              <w:rPr/>
              <w:fldChar w:fldCharType="end"/>
            </w:r>
          </w:ins>
          <w:ins w:id="508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pStyle w:val="32"/>
            <w:tabs>
              <w:tab w:val="right" w:leader="dot" w:pos="8306"/>
            </w:tabs>
            <w:rPr>
              <w:ins w:id="509" w:author="BLACK JET" w:date="2018-10-20T20:18:14Z"/>
            </w:rPr>
          </w:pPr>
          <w:ins w:id="510" w:author="BLACK JET" w:date="2018-10-20T20:18:14Z">
            <w:r>
              <w:rPr>
                <w:bCs/>
                <w:lang w:val="zh-CN"/>
              </w:rPr>
              <w:fldChar w:fldCharType="begin"/>
            </w:r>
          </w:ins>
          <w:ins w:id="511" w:author="BLACK JET" w:date="2018-10-20T20:18:14Z">
            <w:r>
              <w:rPr>
                <w:bCs/>
                <w:lang w:val="zh-CN"/>
              </w:rPr>
              <w:instrText xml:space="preserve"> HYPERLINK \l _Toc10608 </w:instrText>
            </w:r>
          </w:ins>
          <w:ins w:id="512" w:author="BLACK JET" w:date="2018-10-20T20:18:14Z">
            <w:r>
              <w:rPr>
                <w:bCs/>
                <w:lang w:val="zh-CN"/>
              </w:rPr>
              <w:fldChar w:fldCharType="separate"/>
            </w:r>
          </w:ins>
          <w:ins w:id="513" w:author="BLACK JET" w:date="2018-10-20T20:18:14Z">
            <w:r>
              <w:rPr>
                <w:rFonts w:hint="eastAsia"/>
              </w:rPr>
              <w:t>5.5 沟通管理计划</w:t>
            </w:r>
          </w:ins>
          <w:ins w:id="514" w:author="BLACK JET" w:date="2018-10-20T20:18:14Z">
            <w:r>
              <w:rPr/>
              <w:tab/>
            </w:r>
          </w:ins>
          <w:ins w:id="515" w:author="BLACK JET" w:date="2018-10-20T20:18:14Z">
            <w:r>
              <w:rPr/>
              <w:fldChar w:fldCharType="begin"/>
            </w:r>
          </w:ins>
          <w:ins w:id="516" w:author="BLACK JET" w:date="2018-10-20T20:18:14Z">
            <w:r>
              <w:rPr/>
              <w:instrText xml:space="preserve"> PAGEREF _Toc10608 </w:instrText>
            </w:r>
          </w:ins>
          <w:ins w:id="517" w:author="BLACK JET" w:date="2018-10-20T20:18:14Z">
            <w:r>
              <w:rPr/>
              <w:fldChar w:fldCharType="separate"/>
            </w:r>
          </w:ins>
          <w:ins w:id="518" w:author="BLACK JET" w:date="2018-10-20T20:18:14Z">
            <w:r>
              <w:rPr/>
              <w:t>17</w:t>
            </w:r>
          </w:ins>
          <w:ins w:id="519" w:author="BLACK JET" w:date="2018-10-20T20:18:14Z">
            <w:r>
              <w:rPr/>
              <w:fldChar w:fldCharType="end"/>
            </w:r>
          </w:ins>
          <w:ins w:id="520" w:author="BLACK JET" w:date="2018-10-20T20:18:14Z">
            <w:r>
              <w:rPr>
                <w:bCs/>
                <w:lang w:val="zh-CN"/>
              </w:rPr>
              <w:fldChar w:fldCharType="end"/>
            </w:r>
          </w:ins>
        </w:p>
        <w:p>
          <w:pPr>
            <w:rPr>
              <w:del w:id="521" w:author="BLACK JET" w:date="2018-10-20T20:18:14Z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del w:id="522" w:author="BLACK JET" w:date="2018-10-20T20:18:14Z"/>
              <w:b/>
              <w:bCs/>
              <w:lang w:val="zh-CN"/>
            </w:rPr>
          </w:pPr>
        </w:p>
        <w:p/>
      </w:sdtContent>
    </w:sdt>
    <w:p>
      <w:pPr>
        <w:pStyle w:val="60"/>
      </w:pPr>
      <w:bookmarkStart w:id="13" w:name="_Toc495757964"/>
      <w:bookmarkStart w:id="14" w:name="_Toc496746329"/>
      <w:bookmarkStart w:id="15" w:name="_Toc521309527"/>
      <w:bookmarkStart w:id="16" w:name="_Toc31831"/>
      <w:bookmarkStart w:id="17" w:name="_Toc495758651"/>
      <w:r>
        <w:rPr>
          <w:rFonts w:hint="eastAsia"/>
        </w:rPr>
        <w:t>引言</w:t>
      </w:r>
      <w:bookmarkEnd w:id="13"/>
      <w:bookmarkEnd w:id="14"/>
      <w:bookmarkEnd w:id="15"/>
      <w:bookmarkEnd w:id="16"/>
      <w:bookmarkEnd w:id="17"/>
    </w:p>
    <w:p>
      <w:pPr>
        <w:pStyle w:val="62"/>
      </w:pPr>
      <w:bookmarkStart w:id="18" w:name="_Toc32514"/>
      <w:bookmarkStart w:id="19" w:name="_Toc495757965"/>
      <w:bookmarkStart w:id="20" w:name="_Toc521309528"/>
      <w:bookmarkStart w:id="21" w:name="_Toc496746330"/>
      <w:bookmarkStart w:id="22" w:name="_Toc495758652"/>
      <w:r>
        <w:rPr>
          <w:rFonts w:hint="eastAsia"/>
        </w:rPr>
        <w:t>编写目的</w:t>
      </w:r>
      <w:bookmarkEnd w:id="18"/>
      <w:bookmarkEnd w:id="19"/>
      <w:bookmarkEnd w:id="20"/>
      <w:bookmarkEnd w:id="21"/>
      <w:bookmarkEnd w:id="22"/>
    </w:p>
    <w:p>
      <w:pPr>
        <w:ind w:firstLine="420"/>
        <w:rPr>
          <w:rFonts w:ascii="Times New Roman" w:hAnsi="Times New Roman" w:cs="Times New Roman"/>
          <w:szCs w:val="24"/>
        </w:rPr>
      </w:pPr>
      <w:bookmarkStart w:id="23" w:name="_Toc495757966"/>
      <w:bookmarkStart w:id="24" w:name="_Toc495758653"/>
      <w:bookmarkStart w:id="25" w:name="_Toc521309529"/>
      <w:r>
        <w:rPr>
          <w:rFonts w:hint="eastAsia" w:ascii="Times New Roman" w:hAnsi="Times New Roman" w:cs="Times New Roman"/>
          <w:szCs w:val="24"/>
        </w:rPr>
        <w:t>为了使本项目（软件工程系列课程教学辅助网站）有计划地开发，我们编写这份项目开发计划，为项目负责人提供一个框架，使之能合理地估算软件项目开发所需的资源</w:t>
      </w:r>
      <w:r>
        <w:rPr>
          <w:rFonts w:ascii="Times New Roman" w:hAnsi="Times New Roman" w:cs="Times New Roman"/>
          <w:szCs w:val="24"/>
        </w:rPr>
        <w:t xml:space="preserve"> 、经费和开发进度，并控制软件项目开发过程按此计划进行。在做计划时，必须就需要的人力、项目持续时间及成本</w:t>
      </w:r>
      <w:ins w:id="523" w:author="HerculesHu" w:date="2018-01-11T22:12:00Z">
        <w:r>
          <w:rPr>
            <w:rFonts w:hint="eastAsia" w:ascii="Times New Roman" w:hAnsi="Times New Roman" w:cs="Times New Roman"/>
            <w:szCs w:val="24"/>
          </w:rPr>
          <w:t>做</w:t>
        </w:r>
      </w:ins>
      <w:r>
        <w:rPr>
          <w:rFonts w:ascii="Times New Roman" w:hAnsi="Times New Roman" w:cs="Times New Roman"/>
          <w:szCs w:val="24"/>
        </w:rPr>
        <w:t>出估算</w:t>
      </w:r>
      <w:r>
        <w:rPr>
          <w:rFonts w:hint="eastAsia" w:ascii="Times New Roman" w:hAnsi="Times New Roman" w:cs="Times New Roman"/>
          <w:szCs w:val="24"/>
        </w:rPr>
        <w:t>，而且使自己与指导教师更清楚地了解项目如何开展。</w:t>
      </w:r>
    </w:p>
    <w:p>
      <w:pPr>
        <w:pStyle w:val="62"/>
      </w:pPr>
      <w:bookmarkStart w:id="26" w:name="_Toc496746331"/>
      <w:bookmarkStart w:id="27" w:name="_Toc11906"/>
      <w:r>
        <w:rPr>
          <w:rFonts w:hint="eastAsia"/>
        </w:rPr>
        <w:t>背景</w:t>
      </w:r>
      <w:bookmarkEnd w:id="23"/>
      <w:bookmarkEnd w:id="24"/>
      <w:bookmarkEnd w:id="25"/>
      <w:bookmarkEnd w:id="26"/>
      <w:bookmarkEnd w:id="27"/>
    </w:p>
    <w:p>
      <w:pPr>
        <w:pStyle w:val="70"/>
      </w:pPr>
      <w:bookmarkStart w:id="28" w:name="_Toc496746332"/>
      <w:bookmarkStart w:id="29" w:name="_Toc366"/>
      <w:r>
        <w:rPr>
          <w:rFonts w:hint="eastAsia"/>
        </w:rPr>
        <w:t>软件系统名称</w:t>
      </w:r>
      <w:bookmarkEnd w:id="28"/>
      <w:bookmarkEnd w:id="29"/>
    </w:p>
    <w:p>
      <w:pPr>
        <w:ind w:firstLine="199" w:firstLineChars="95"/>
      </w:pPr>
      <w:r>
        <w:rPr>
          <w:rFonts w:hint="eastAsia"/>
        </w:rPr>
        <w:t>软件工程系列课程教学辅助网站</w:t>
      </w:r>
    </w:p>
    <w:p>
      <w:pPr>
        <w:pStyle w:val="70"/>
      </w:pPr>
      <w:bookmarkStart w:id="30" w:name="_Toc496746333"/>
      <w:bookmarkStart w:id="31" w:name="_Toc3220"/>
      <w:r>
        <w:rPr>
          <w:rFonts w:hint="eastAsia"/>
        </w:rPr>
        <w:t>任务提出者</w:t>
      </w:r>
      <w:bookmarkEnd w:id="30"/>
      <w:bookmarkEnd w:id="31"/>
    </w:p>
    <w:tbl>
      <w:tblPr>
        <w:tblStyle w:val="42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ind w:firstLine="422"/>
        <w:rPr>
          <w:b/>
        </w:rPr>
      </w:pPr>
    </w:p>
    <w:p>
      <w:pPr>
        <w:pStyle w:val="70"/>
      </w:pPr>
      <w:bookmarkStart w:id="32" w:name="_Toc496746334"/>
      <w:bookmarkStart w:id="33" w:name="_Toc9937"/>
      <w:r>
        <w:rPr>
          <w:rFonts w:hint="eastAsia"/>
        </w:rPr>
        <w:t>开发团队</w:t>
      </w:r>
      <w:bookmarkEnd w:id="32"/>
      <w:bookmarkEnd w:id="33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胡子阳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t>15858260563</w:t>
            </w:r>
          </w:p>
        </w:tc>
        <w:tc>
          <w:tcPr>
            <w:tcW w:w="2736" w:type="dxa"/>
            <w:shd w:val="clear" w:color="auto" w:fill="auto"/>
          </w:tcPr>
          <w:p>
            <w:r>
              <w:t>31501333@stu.zucc.edu.cn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求真1-524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t>何圳青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t>18814851854</w:t>
            </w:r>
          </w:p>
        </w:tc>
        <w:tc>
          <w:tcPr>
            <w:tcW w:w="2736" w:type="dxa"/>
            <w:shd w:val="clear" w:color="auto" w:fill="auto"/>
          </w:tcPr>
          <w:p>
            <w:r>
              <w:t>31501330@stu.zucc.edu.cn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求真1-524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陈哲凡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t>13685752780</w:t>
            </w:r>
          </w:p>
        </w:tc>
        <w:tc>
          <w:tcPr>
            <w:tcW w:w="2736" w:type="dxa"/>
            <w:shd w:val="clear" w:color="auto" w:fill="auto"/>
          </w:tcPr>
          <w:p>
            <w:r>
              <w:t>31501293@stu.zucc.edu.cn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求真1-516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徐洁岑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t>15858266212</w:t>
            </w:r>
          </w:p>
        </w:tc>
        <w:tc>
          <w:tcPr>
            <w:tcW w:w="2736" w:type="dxa"/>
            <w:shd w:val="clear" w:color="auto" w:fill="auto"/>
          </w:tcPr>
          <w:p>
            <w:r>
              <w:t>31501395@stu.zucc.edu.cn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问源2-533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吴苏琪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15858272997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31501284@stu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问源2-</w:t>
            </w:r>
            <w:r>
              <w:t>560</w:t>
            </w:r>
          </w:p>
        </w:tc>
      </w:tr>
    </w:tbl>
    <w:p>
      <w:pPr>
        <w:pStyle w:val="70"/>
      </w:pPr>
      <w:bookmarkStart w:id="34" w:name="_Toc3774"/>
      <w:bookmarkStart w:id="35" w:name="_Toc496746335"/>
      <w:r>
        <w:rPr>
          <w:rFonts w:hint="eastAsia"/>
        </w:rPr>
        <w:t>项目用户</w:t>
      </w:r>
      <w:bookmarkEnd w:id="34"/>
      <w:bookmarkEnd w:id="3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47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4757" w:type="dxa"/>
            <w:shd w:val="clear" w:color="auto" w:fill="auto"/>
          </w:tcPr>
          <w:p>
            <w:r>
              <w:rPr>
                <w:rFonts w:hint="eastAsia"/>
                <w:szCs w:val="21"/>
                <w:lang w:val="zh-CN"/>
              </w:rPr>
              <w:t>软件工程课程的授课教师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注册学生</w:t>
            </w:r>
          </w:p>
        </w:tc>
        <w:tc>
          <w:tcPr>
            <w:tcW w:w="4757" w:type="dxa"/>
            <w:shd w:val="clear" w:color="auto" w:fill="auto"/>
          </w:tcPr>
          <w:p>
            <w:r>
              <w:rPr>
                <w:rFonts w:hint="eastAsia"/>
                <w:szCs w:val="21"/>
                <w:lang w:val="zh-CN"/>
              </w:rPr>
              <w:t>该课程的注册学生，即当前学期选修该课程的学生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>
            <w:r>
              <w:rPr>
                <w:rFonts w:hint="eastAsia"/>
                <w:szCs w:val="21"/>
                <w:lang w:val="zh-CN"/>
              </w:rPr>
              <w:t>当前学期未选该课程，但对该课程有兴趣的学生，通常指软件学院低年级学生，也泛指所有在校学生</w:t>
            </w:r>
          </w:p>
        </w:tc>
      </w:tr>
    </w:tbl>
    <w:p>
      <w:pPr>
        <w:ind w:firstLine="420"/>
      </w:pPr>
    </w:p>
    <w:p>
      <w:pPr>
        <w:pStyle w:val="62"/>
      </w:pPr>
      <w:bookmarkStart w:id="36" w:name="_Toc496746336"/>
      <w:bookmarkStart w:id="37" w:name="_Toc495757967"/>
      <w:bookmarkStart w:id="38" w:name="_Toc495758654"/>
      <w:bookmarkStart w:id="39" w:name="_Toc13819"/>
      <w:bookmarkStart w:id="40" w:name="_Toc521309530"/>
      <w:r>
        <w:rPr>
          <w:rFonts w:hint="eastAsia"/>
        </w:rPr>
        <w:t>定义</w:t>
      </w:r>
      <w:bookmarkEnd w:id="36"/>
      <w:bookmarkEnd w:id="37"/>
      <w:bookmarkEnd w:id="38"/>
      <w:bookmarkEnd w:id="39"/>
      <w:bookmarkEnd w:id="40"/>
    </w:p>
    <w:tbl>
      <w:tblPr>
        <w:tblStyle w:val="4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DD6EE" w:themeFill="accent1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具体解释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Software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cs="Arial" w:eastAsiaTheme="minorEastAsia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程序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procedure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非移交产品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开发集体应向本单位交出但不必向用户移交的产品（文件甚至某些程序）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cs="Times New Roman" w:eastAsiaTheme="minorEastAsia"/>
                <w:kern w:val="2"/>
                <w:sz w:val="20"/>
                <w:szCs w:val="21"/>
              </w:rPr>
              <w:t>PMP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Project Master Plan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本项目总体计划英文标识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cs="Times New Roman" w:eastAsiaTheme="minorEastAsia"/>
                <w:kern w:val="2"/>
                <w:sz w:val="20"/>
                <w:szCs w:val="21"/>
              </w:rPr>
              <w:t>RSA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Rantional oftware  Architect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是一个高级而又全面的应用程序设计、建模和开发工具</w:t>
            </w:r>
            <w:r>
              <w:rPr>
                <w:rFonts w:cs="Times New Roman" w:hAnsiTheme="minorHAnsi"/>
                <w:kern w:val="2"/>
                <w:sz w:val="20"/>
                <w:szCs w:val="21"/>
              </w:rPr>
              <w:t>,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用于实现端到端的软件交付。</w:t>
            </w:r>
          </w:p>
        </w:tc>
      </w:tr>
    </w:tbl>
    <w:p>
      <w:pPr>
        <w:ind w:firstLine="420"/>
        <w:rPr>
          <w:rFonts w:ascii="Times New Roman" w:hAnsi="Times New Roman" w:cs="Times New Roman"/>
          <w:szCs w:val="24"/>
        </w:rPr>
      </w:pPr>
    </w:p>
    <w:p>
      <w:pPr>
        <w:pStyle w:val="62"/>
      </w:pPr>
      <w:bookmarkStart w:id="41" w:name="_Toc495758655"/>
      <w:bookmarkStart w:id="42" w:name="_Toc495757968"/>
      <w:bookmarkStart w:id="43" w:name="_Toc496746337"/>
      <w:bookmarkStart w:id="44" w:name="_Toc23144"/>
      <w:bookmarkStart w:id="45" w:name="_Toc521309531"/>
      <w:r>
        <w:rPr>
          <w:rFonts w:hint="eastAsia"/>
        </w:rPr>
        <w:t>参考资料</w:t>
      </w:r>
      <w:bookmarkEnd w:id="41"/>
      <w:bookmarkEnd w:id="42"/>
      <w:bookmarkEnd w:id="43"/>
      <w:bookmarkEnd w:id="44"/>
      <w:bookmarkEnd w:id="45"/>
    </w:p>
    <w:p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C2-PRD-</w:t>
      </w:r>
      <w:r>
        <w:rPr>
          <w:rFonts w:hint="eastAsia"/>
        </w:rPr>
        <w:t>项目描述-2017</w:t>
      </w:r>
    </w:p>
    <w:p>
      <w:pPr>
        <w:ind w:firstLine="420"/>
      </w:pPr>
      <w:r>
        <w:t xml:space="preserve">[2] </w:t>
      </w:r>
      <w:r>
        <w:rPr>
          <w:rFonts w:hint="eastAsia"/>
        </w:rPr>
        <w:t>PRD-</w:t>
      </w:r>
      <w:r>
        <w:t>2017</w:t>
      </w:r>
      <w:r>
        <w:rPr>
          <w:rFonts w:hint="eastAsia"/>
        </w:rPr>
        <w:t>-G01-文档编写说明</w:t>
      </w:r>
    </w:p>
    <w:p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GB+T-8567-2006.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>
      <w:pPr>
        <w:ind w:firstLine="42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GB/T19000—2008/ISO9000.国标《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 基础和术语》</w:t>
      </w:r>
    </w:p>
    <w:p>
      <w:pPr>
        <w:ind w:firstLine="420"/>
      </w:pPr>
      <w:r>
        <w:rPr>
          <w:rFonts w:hint="eastAsia"/>
        </w:rPr>
        <w:t>[</w:t>
      </w:r>
      <w:r>
        <w:t>6] PRD-2017-G01-文档</w:t>
      </w:r>
    </w:p>
    <w:p>
      <w:pPr>
        <w:ind w:firstLine="420"/>
      </w:pPr>
      <w:r>
        <w:t>[7] PRD-2017-G01-配置管理</w:t>
      </w:r>
    </w:p>
    <w:p>
      <w:pPr>
        <w:ind w:firstLine="420"/>
      </w:pPr>
      <w:r>
        <w:t>[8] SE2017-G2-可行性研究报告v2</w:t>
      </w:r>
    </w:p>
    <w:p>
      <w:pPr>
        <w:ind w:firstLine="420"/>
      </w:pPr>
      <w:r>
        <w:rPr>
          <w:rFonts w:hint="eastAsia"/>
        </w:rPr>
        <w:t>[</w:t>
      </w:r>
      <w:r>
        <w:t xml:space="preserve">9] </w:t>
      </w:r>
      <w:r>
        <w:rPr>
          <w:rFonts w:hint="eastAsia"/>
        </w:rPr>
        <w:t>项目管理知识体系指南（</w:t>
      </w:r>
      <w:r>
        <w:t>PMBOK 指南)/项目管理协会</w:t>
      </w:r>
    </w:p>
    <w:p>
      <w:pPr>
        <w:ind w:firstLine="420"/>
      </w:pPr>
      <w:r>
        <w:rPr>
          <w:rFonts w:hint="eastAsia"/>
        </w:rPr>
        <w:t>[</w:t>
      </w:r>
      <w:r>
        <w:t xml:space="preserve">10] </w:t>
      </w:r>
      <w:r>
        <w:rPr>
          <w:rFonts w:hint="eastAsia"/>
        </w:rPr>
        <w:t>软件项目管理（原书第</w:t>
      </w:r>
      <w:r>
        <w:t>5版） [Software Project Management Fifth Edition]</w:t>
      </w:r>
    </w:p>
    <w:p/>
    <w:p>
      <w:pPr>
        <w:pStyle w:val="60"/>
      </w:pPr>
      <w:bookmarkStart w:id="46" w:name="_Toc496746338"/>
      <w:bookmarkStart w:id="47" w:name="_Toc14630"/>
      <w:r>
        <w:rPr>
          <w:rFonts w:hint="eastAsia"/>
        </w:rPr>
        <w:t>项目概述</w:t>
      </w:r>
      <w:bookmarkEnd w:id="46"/>
      <w:bookmarkEnd w:id="47"/>
    </w:p>
    <w:p>
      <w:pPr>
        <w:pStyle w:val="62"/>
      </w:pPr>
      <w:bookmarkStart w:id="48" w:name="_Toc496746339"/>
      <w:bookmarkStart w:id="49" w:name="_Toc495758657"/>
      <w:bookmarkStart w:id="50" w:name="_Toc10636"/>
      <w:bookmarkStart w:id="51" w:name="_Toc521309533"/>
      <w:bookmarkStart w:id="52" w:name="_Toc495757970"/>
      <w:r>
        <w:rPr>
          <w:rFonts w:hint="eastAsia"/>
        </w:rPr>
        <w:t>工作内容</w:t>
      </w:r>
      <w:bookmarkEnd w:id="48"/>
      <w:bookmarkEnd w:id="49"/>
      <w:bookmarkEnd w:id="50"/>
      <w:bookmarkEnd w:id="51"/>
      <w:bookmarkEnd w:id="52"/>
    </w:p>
    <w:p/>
    <w:p>
      <w:pPr>
        <w:ind w:firstLine="525" w:firstLineChars="250"/>
        <w:pPrChange w:id="524" w:author="HerculesHu" w:date="2018-01-11T21:59:00Z">
          <w:pPr/>
        </w:pPrChange>
      </w:pPr>
      <w:ins w:id="525" w:author="HerculesHu" w:date="2018-01-11T21:59:00Z">
        <w:r>
          <w:rPr>
            <w:rFonts w:hint="eastAsia"/>
          </w:rPr>
          <w:t>（由于</w:t>
        </w:r>
      </w:ins>
      <w:ins w:id="526" w:author="HerculesHu" w:date="2018-01-11T21:59:00Z">
        <w:r>
          <w:rPr/>
          <w:t>需求变更的影响，</w:t>
        </w:r>
      </w:ins>
      <w:ins w:id="527" w:author="HerculesHu" w:date="2018-01-11T21:59:00Z">
        <w:r>
          <w:rPr>
            <w:rFonts w:hint="eastAsia"/>
          </w:rPr>
          <w:t>M6不在</w:t>
        </w:r>
      </w:ins>
      <w:ins w:id="528" w:author="HerculesHu" w:date="2018-01-11T21:59:00Z">
        <w:r>
          <w:rPr/>
          <w:t>此项目中完成</w:t>
        </w:r>
      </w:ins>
      <w:ins w:id="529" w:author="HerculesHu" w:date="2018-01-11T21:59:00Z">
        <w:r>
          <w:rPr>
            <w:rFonts w:hint="eastAsia"/>
          </w:rPr>
          <w:t>）</w:t>
        </w:r>
      </w:ins>
    </w:p>
    <w:tbl>
      <w:tblPr>
        <w:tblStyle w:val="42"/>
        <w:tblpPr w:leftFromText="180" w:rightFromText="180" w:vertAnchor="text" w:horzAnchor="page" w:tblpX="2305" w:tblpY="128"/>
        <w:tblW w:w="5251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99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胡子</w:t>
            </w:r>
            <w:r>
              <w:rPr>
                <w:bCs/>
                <w:color w:val="000000"/>
                <w:szCs w:val="21"/>
              </w:rPr>
              <w:t>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胡</w:t>
            </w:r>
            <w:r>
              <w:rPr>
                <w:bCs/>
                <w:color w:val="000000"/>
                <w:szCs w:val="21"/>
              </w:rPr>
              <w:t>子阳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何</w:t>
            </w:r>
            <w:r>
              <w:rPr>
                <w:bCs/>
                <w:color w:val="000000"/>
                <w:szCs w:val="21"/>
              </w:rPr>
              <w:t>圳青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吴苏</w:t>
            </w:r>
            <w:r>
              <w:rPr>
                <w:bCs/>
                <w:color w:val="000000"/>
                <w:szCs w:val="21"/>
              </w:rPr>
              <w:t>琪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吴苏</w:t>
            </w:r>
            <w:r>
              <w:rPr>
                <w:bCs/>
                <w:color w:val="000000"/>
                <w:szCs w:val="21"/>
              </w:rPr>
              <w:t>琪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</w:t>
            </w:r>
            <w:r>
              <w:rPr>
                <w:bCs/>
                <w:color w:val="000000"/>
                <w:szCs w:val="21"/>
              </w:rPr>
              <w:t>哲凡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strike/>
                <w:color w:val="000000"/>
                <w:szCs w:val="21"/>
                <w:rPrChange w:id="530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</w:pPr>
            <w:r>
              <w:rPr>
                <w:bCs/>
                <w:strike/>
                <w:color w:val="000000"/>
                <w:szCs w:val="21"/>
                <w:rPrChange w:id="531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strike/>
                <w:color w:val="000000"/>
                <w:szCs w:val="21"/>
                <w:rPrChange w:id="532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</w:pPr>
            <w:r>
              <w:rPr>
                <w:rFonts w:hint="eastAsia"/>
                <w:bCs/>
                <w:strike/>
                <w:color w:val="000000"/>
                <w:szCs w:val="21"/>
                <w:rPrChange w:id="533" w:author="HerculesHu" w:date="2018-01-11T21:59:00Z">
                  <w:rPr>
                    <w:rFonts w:hint="eastAsia"/>
                    <w:bCs/>
                    <w:color w:val="000000"/>
                    <w:szCs w:val="21"/>
                  </w:rPr>
                </w:rPrChange>
              </w:rPr>
              <w:t>软件概要设计说明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strike/>
                <w:color w:val="000000"/>
                <w:szCs w:val="21"/>
                <w:rPrChange w:id="534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</w:pPr>
            <w:r>
              <w:rPr>
                <w:rFonts w:hint="eastAsia"/>
                <w:bCs/>
                <w:strike/>
                <w:color w:val="000000"/>
                <w:szCs w:val="21"/>
                <w:rPrChange w:id="535" w:author="HerculesHu" w:date="2018-01-11T21:59:00Z">
                  <w:rPr>
                    <w:rFonts w:hint="eastAsia"/>
                    <w:bCs/>
                    <w:color w:val="000000"/>
                    <w:szCs w:val="21"/>
                  </w:rPr>
                </w:rPrChange>
              </w:rPr>
              <w:t>陈</w:t>
            </w:r>
            <w:r>
              <w:rPr>
                <w:bCs/>
                <w:strike/>
                <w:color w:val="000000"/>
                <w:szCs w:val="21"/>
                <w:rPrChange w:id="536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  <w:t>哲凡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徐洁岑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何圳</w:t>
            </w:r>
            <w:r>
              <w:rPr>
                <w:bCs/>
                <w:color w:val="000000"/>
                <w:szCs w:val="21"/>
              </w:rPr>
              <w:t>青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62"/>
      </w:pPr>
      <w:bookmarkStart w:id="53" w:name="_Toc495757971"/>
      <w:bookmarkStart w:id="54" w:name="_Toc521309534"/>
      <w:bookmarkStart w:id="55" w:name="_Toc495758658"/>
      <w:bookmarkStart w:id="56" w:name="_Toc496746340"/>
      <w:bookmarkStart w:id="57" w:name="_Toc8290"/>
      <w:r>
        <w:rPr>
          <w:rFonts w:hint="eastAsia"/>
        </w:rPr>
        <w:t>主要参加人员</w:t>
      </w:r>
      <w:bookmarkEnd w:id="53"/>
      <w:bookmarkEnd w:id="54"/>
      <w:bookmarkEnd w:id="55"/>
      <w:bookmarkEnd w:id="56"/>
      <w:bookmarkEnd w:id="5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288"/>
        <w:gridCol w:w="1596"/>
        <w:gridCol w:w="2538"/>
        <w:gridCol w:w="1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邮箱</w:t>
            </w:r>
          </w:p>
        </w:tc>
        <w:tc>
          <w:tcPr>
            <w:tcW w:w="1587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胡子阳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15858260563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31501333@stu.zucc.edu.cn</w:t>
            </w:r>
          </w:p>
        </w:tc>
        <w:tc>
          <w:tcPr>
            <w:tcW w:w="15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Cs w:val="24"/>
              </w:rPr>
              <w:t>roject</w:t>
            </w:r>
            <w:r>
              <w:rPr>
                <w:rFonts w:ascii="Times New Roman" w:hAnsi="Times New Roman" w:cs="Times New Roman"/>
                <w:szCs w:val="24"/>
              </w:rPr>
              <w:t>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何圳青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18814851854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31501330@stu.zucc.edu.cn</w:t>
            </w:r>
          </w:p>
        </w:tc>
        <w:tc>
          <w:tcPr>
            <w:tcW w:w="15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IBM Rational Software Architect,JAVA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陈哲凡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13685752780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31501293@stu.zucc.edu.cn</w:t>
            </w:r>
          </w:p>
        </w:tc>
        <w:tc>
          <w:tcPr>
            <w:tcW w:w="15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>IT,JAVA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徐洁岑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15858266212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31501395@stu.zucc.edu.cn</w:t>
            </w:r>
          </w:p>
        </w:tc>
        <w:tc>
          <w:tcPr>
            <w:tcW w:w="15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r>
              <w:rPr>
                <w:rFonts w:hint="eastAsia" w:ascii="Times New Roman" w:hAnsi="Times New Roman" w:cs="Times New Roman"/>
                <w:szCs w:val="24"/>
              </w:rPr>
              <w:t>、</w:t>
            </w:r>
            <w:r>
              <w:rPr>
                <w:rFonts w:ascii="Times New Roman" w:hAnsi="Times New Roman" w:cs="Times New Roman"/>
                <w:szCs w:val="24"/>
              </w:rPr>
              <w:t>Rational RequisitePro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吴苏琪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15858272997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31501284@stu.zucc.edu.cn</w:t>
            </w:r>
          </w:p>
        </w:tc>
        <w:tc>
          <w:tcPr>
            <w:tcW w:w="1587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WEB，</w:t>
            </w:r>
            <w:r>
              <w:rPr>
                <w:rFonts w:ascii="Times New Roman" w:hAnsi="Times New Roman" w:cs="Times New Roman"/>
                <w:szCs w:val="24"/>
              </w:rPr>
              <w:t>java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pStyle w:val="62"/>
      </w:pPr>
      <w:bookmarkStart w:id="58" w:name="_Toc521309535"/>
      <w:bookmarkStart w:id="59" w:name="_Toc495758659"/>
      <w:bookmarkStart w:id="60" w:name="_Toc496746341"/>
      <w:bookmarkStart w:id="61" w:name="_Toc23033"/>
      <w:bookmarkStart w:id="62" w:name="_Toc495757972"/>
      <w:r>
        <w:rPr>
          <w:rFonts w:hint="eastAsia"/>
        </w:rPr>
        <w:t>产品</w:t>
      </w:r>
      <w:bookmarkEnd w:id="58"/>
      <w:bookmarkEnd w:id="59"/>
      <w:bookmarkEnd w:id="60"/>
      <w:bookmarkEnd w:id="61"/>
      <w:bookmarkEnd w:id="62"/>
    </w:p>
    <w:p>
      <w:pPr>
        <w:pStyle w:val="70"/>
      </w:pPr>
      <w:bookmarkStart w:id="63" w:name="_Toc495757973"/>
      <w:bookmarkStart w:id="64" w:name="_Toc495758660"/>
      <w:bookmarkStart w:id="65" w:name="_Toc496746342"/>
      <w:bookmarkStart w:id="66" w:name="_Toc521309536"/>
      <w:bookmarkStart w:id="67" w:name="_Toc12380"/>
      <w:r>
        <w:rPr>
          <w:rFonts w:hint="eastAsia"/>
        </w:rPr>
        <w:t>程序</w:t>
      </w:r>
      <w:bookmarkEnd w:id="63"/>
      <w:bookmarkEnd w:id="64"/>
      <w:bookmarkEnd w:id="65"/>
      <w:bookmarkEnd w:id="66"/>
      <w:bookmarkEnd w:id="67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软件</w:t>
      </w:r>
      <w:r>
        <w:rPr>
          <w:rFonts w:ascii="Times New Roman" w:hAnsi="Times New Roman" w:cs="Times New Roman"/>
          <w:szCs w:val="24"/>
        </w:rPr>
        <w:t>工程系列课程辅助网站</w:t>
      </w:r>
      <w:r>
        <w:rPr>
          <w:rFonts w:hint="eastAsia" w:ascii="Times New Roman" w:hAnsi="Times New Roman" w:cs="Times New Roman"/>
          <w:szCs w:val="24"/>
        </w:rPr>
        <w:t>UI界面，</w:t>
      </w:r>
      <w:r>
        <w:rPr>
          <w:rFonts w:ascii="Times New Roman" w:hAnsi="Times New Roman" w:cs="Times New Roman"/>
          <w:szCs w:val="24"/>
        </w:rPr>
        <w:t>内容满足用户提的需求，最终得到用户</w:t>
      </w:r>
      <w:r>
        <w:rPr>
          <w:rFonts w:hint="eastAsia" w:ascii="Times New Roman" w:hAnsi="Times New Roman" w:cs="Times New Roman"/>
          <w:szCs w:val="24"/>
        </w:rPr>
        <w:t>确认</w:t>
      </w:r>
    </w:p>
    <w:p>
      <w:pPr>
        <w:pStyle w:val="70"/>
      </w:pPr>
      <w:bookmarkStart w:id="68" w:name="_Toc496746343"/>
      <w:bookmarkStart w:id="69" w:name="_Toc19312"/>
      <w:bookmarkStart w:id="70" w:name="_Toc495758661"/>
      <w:bookmarkStart w:id="71" w:name="_Toc521309537"/>
      <w:bookmarkStart w:id="72" w:name="_Toc495757974"/>
      <w:r>
        <w:rPr>
          <w:rFonts w:hint="eastAsia"/>
        </w:rPr>
        <w:t>文件</w:t>
      </w:r>
      <w:bookmarkEnd w:id="68"/>
      <w:bookmarkEnd w:id="69"/>
      <w:bookmarkEnd w:id="70"/>
      <w:bookmarkEnd w:id="71"/>
      <w:bookmarkEnd w:id="72"/>
    </w:p>
    <w:p/>
    <w:tbl>
      <w:tblPr>
        <w:tblStyle w:val="43"/>
        <w:tblpPr w:leftFromText="180" w:rightFromText="180" w:vertAnchor="page" w:horzAnchor="margin" w:tblpY="8303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 w:themeFill="accent1" w:themeFillTint="66"/>
          </w:tcPr>
          <w:p>
            <w:pPr>
              <w:widowControl w:val="0"/>
              <w:jc w:val="center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bookmarkStart w:id="73" w:name="_Toc495758662"/>
            <w:bookmarkStart w:id="74" w:name="_Toc521309538"/>
            <w:bookmarkStart w:id="75" w:name="_Toc495757975"/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文档输出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strike/>
                <w:kern w:val="2"/>
                <w:sz w:val="20"/>
                <w:szCs w:val="20"/>
                <w:rPrChange w:id="537" w:author="HerculesHu" w:date="2018-01-11T21:59:00Z">
                  <w:rPr>
                    <w:rFonts w:cs="Times New Roman" w:hAnsiTheme="minorHAnsi"/>
                    <w:kern w:val="2"/>
                    <w:szCs w:val="21"/>
                  </w:rPr>
                </w:rPrChange>
              </w:rPr>
            </w:pPr>
            <w:r>
              <w:rPr>
                <w:rFonts w:hint="eastAsia" w:cs="Times New Roman" w:eastAsiaTheme="minorEastAsia"/>
                <w:strike/>
                <w:kern w:val="2"/>
                <w:sz w:val="20"/>
                <w:szCs w:val="21"/>
                <w:rPrChange w:id="538" w:author="HerculesHu" w:date="2018-01-11T21:59:00Z">
                  <w:rPr>
                    <w:rFonts w:hint="eastAsia" w:cs="Times New Roman" w:eastAsiaTheme="minorEastAsia"/>
                    <w:kern w:val="2"/>
                    <w:szCs w:val="21"/>
                  </w:rPr>
                </w:rPrChange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需求规格说明书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软件需求变更文档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1"/>
              </w:rPr>
              <w:t>项目总结报告</w:t>
            </w:r>
          </w:p>
        </w:tc>
      </w:tr>
    </w:tbl>
    <w:p>
      <w:pPr>
        <w:pStyle w:val="70"/>
      </w:pPr>
      <w:bookmarkStart w:id="76" w:name="_Toc496746344"/>
      <w:bookmarkStart w:id="77" w:name="_Toc26731"/>
      <w:r>
        <w:rPr>
          <w:rFonts w:hint="eastAsia"/>
        </w:rPr>
        <w:t>服务</w:t>
      </w:r>
      <w:bookmarkEnd w:id="73"/>
      <w:bookmarkEnd w:id="74"/>
      <w:bookmarkEnd w:id="75"/>
      <w:bookmarkEnd w:id="76"/>
      <w:bookmarkEnd w:id="77"/>
    </w:p>
    <w:tbl>
      <w:tblPr>
        <w:tblStyle w:val="4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2017/10/14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2017/3/1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2017/3/1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年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2017/3/1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月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>
      <w:pPr>
        <w:rPr>
          <w:ins w:id="539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0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1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2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3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70"/>
      </w:pPr>
      <w:bookmarkStart w:id="78" w:name="_Toc11268"/>
      <w:r>
        <w:rPr>
          <w:rFonts w:hint="eastAsia"/>
        </w:rPr>
        <w:t>非移交的产品</w:t>
      </w:r>
      <w:bookmarkEnd w:id="78"/>
    </w:p>
    <w:p>
      <w:pPr>
        <w:rPr>
          <w:ins w:id="544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5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6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7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8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49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0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1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2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3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4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5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6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7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8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59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60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61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62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63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64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ins w:id="565" w:author="HerculesHu" w:date="2018-01-11T22:00:00Z"/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tbl>
      <w:tblPr>
        <w:tblStyle w:val="43"/>
        <w:tblpPr w:leftFromText="180" w:rightFromText="180" w:vertAnchor="page" w:horzAnchor="margin" w:tblpY="1541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非移交的产品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文档编写说明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质量保证计划、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rPr>
                <w:strike/>
                <w:sz w:val="20"/>
                <w:szCs w:val="20"/>
                <w:rPrChange w:id="566" w:author="HerculesHu" w:date="2018-01-11T21:59:00Z">
                  <w:rPr>
                    <w:szCs w:val="21"/>
                  </w:rPr>
                </w:rPrChange>
              </w:rPr>
            </w:pPr>
            <w:r>
              <w:rPr>
                <w:rFonts w:hint="eastAsia"/>
                <w:strike/>
                <w:sz w:val="20"/>
                <w:szCs w:val="21"/>
                <w:rPrChange w:id="567" w:author="HerculesHu" w:date="2018-01-11T21:59:00Z">
                  <w:rPr>
                    <w:rFonts w:hint="eastAsia"/>
                    <w:szCs w:val="21"/>
                  </w:rPr>
                </w:rPrChange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测试计划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系统设计计划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编码与系统实现计划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00" w:type="dxa"/>
            <w:tcBorders>
              <w:top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工程部署计划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项目总结报告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pStyle w:val="62"/>
      </w:pPr>
      <w:bookmarkStart w:id="79" w:name="_Toc496746346"/>
      <w:bookmarkStart w:id="80" w:name="_Toc8718"/>
      <w:bookmarkStart w:id="81" w:name="_Toc521309540"/>
      <w:bookmarkStart w:id="82" w:name="_Toc495757977"/>
      <w:bookmarkStart w:id="83" w:name="_Toc495758664"/>
      <w:r>
        <w:rPr>
          <w:rFonts w:hint="eastAsia"/>
        </w:rPr>
        <w:t>验收标准</w:t>
      </w:r>
      <w:bookmarkEnd w:id="79"/>
      <w:bookmarkEnd w:id="80"/>
      <w:bookmarkEnd w:id="81"/>
      <w:bookmarkEnd w:id="82"/>
      <w:bookmarkEnd w:id="83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完成</w:t>
      </w:r>
      <w:r>
        <w:rPr>
          <w:rFonts w:ascii="Times New Roman" w:hAnsi="Times New Roman" w:cs="Times New Roman"/>
          <w:szCs w:val="24"/>
        </w:rPr>
        <w:t>“</w:t>
      </w:r>
      <w:r>
        <w:rPr>
          <w:rFonts w:hint="eastAsia" w:ascii="Times New Roman" w:hAnsi="Times New Roman" w:cs="Times New Roman"/>
          <w:szCs w:val="24"/>
        </w:rPr>
        <w:t>软件工程系列课程教学辅助网站”项目各种</w:t>
      </w:r>
      <w:r>
        <w:rPr>
          <w:rFonts w:ascii="Times New Roman" w:hAnsi="Times New Roman" w:cs="Times New Roman"/>
          <w:szCs w:val="24"/>
        </w:rPr>
        <w:t>必要性文档编写</w:t>
      </w:r>
      <w:r>
        <w:rPr>
          <w:rFonts w:hint="eastAsia" w:ascii="Times New Roman" w:hAnsi="Times New Roman" w:cs="Times New Roman"/>
          <w:szCs w:val="24"/>
        </w:rPr>
        <w:t>，合理安排</w:t>
      </w:r>
      <w:r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总结归纳，完成各个阶段的文档编写。</w:t>
      </w:r>
    </w:p>
    <w:p>
      <w:pPr>
        <w:pStyle w:val="62"/>
      </w:pPr>
      <w:bookmarkStart w:id="84" w:name="_Toc496746347"/>
      <w:bookmarkStart w:id="85" w:name="_Toc3106"/>
      <w:bookmarkStart w:id="86" w:name="_Toc495758665"/>
      <w:bookmarkStart w:id="87" w:name="_Toc495757978"/>
      <w:bookmarkStart w:id="88" w:name="_Toc521309541"/>
      <w:r>
        <w:rPr>
          <w:rFonts w:hint="eastAsia"/>
        </w:rPr>
        <w:t>完成项目的最迟期限</w:t>
      </w:r>
      <w:bookmarkEnd w:id="84"/>
      <w:bookmarkEnd w:id="85"/>
      <w:bookmarkEnd w:id="86"/>
      <w:bookmarkEnd w:id="87"/>
      <w:bookmarkEnd w:id="88"/>
    </w:p>
    <w:p>
      <w:pPr>
        <w:ind w:firstLine="315" w:firstLineChars="150"/>
        <w:rPr>
          <w:strike/>
          <w:rPrChange w:id="568" w:author="HerculesHu" w:date="2018-01-11T22:01:00Z">
            <w:rPr/>
          </w:rPrChange>
        </w:rPr>
      </w:pPr>
      <w:r>
        <w:rPr>
          <w:strike/>
          <w:rPrChange w:id="569" w:author="HerculesHu" w:date="2018-01-11T22:01:00Z">
            <w:rPr/>
          </w:rPrChange>
        </w:rPr>
        <w:t>2018年1月31日</w:t>
      </w:r>
    </w:p>
    <w:p>
      <w:ins w:id="570" w:author="HerculesHu" w:date="2018-01-11T22:01:00Z">
        <w:r>
          <w:rPr>
            <w:rFonts w:hint="eastAsia"/>
          </w:rPr>
          <w:t xml:space="preserve">   2018年1月16日（由于项目需要</w:t>
        </w:r>
      </w:ins>
      <w:ins w:id="571" w:author="HerculesHu" w:date="2018-01-11T22:01:00Z">
        <w:r>
          <w:rPr/>
          <w:t>提前结束</w:t>
        </w:r>
      </w:ins>
      <w:ins w:id="572" w:author="HerculesHu" w:date="2018-01-11T22:01:00Z">
        <w:r>
          <w:rPr>
            <w:rFonts w:hint="eastAsia"/>
          </w:rPr>
          <w:t>）</w:t>
        </w:r>
      </w:ins>
    </w:p>
    <w:p>
      <w:pPr>
        <w:rPr>
          <w:u w:val="single"/>
        </w:rPr>
      </w:pPr>
    </w:p>
    <w:p>
      <w:pPr>
        <w:pStyle w:val="62"/>
      </w:pPr>
      <w:bookmarkStart w:id="89" w:name="_Toc495757979"/>
      <w:bookmarkStart w:id="90" w:name="_Toc521309542"/>
      <w:bookmarkStart w:id="91" w:name="_Toc495758666"/>
      <w:bookmarkStart w:id="92" w:name="_Toc32057"/>
      <w:bookmarkStart w:id="93" w:name="_Toc496746348"/>
      <w:r>
        <w:rPr>
          <w:rFonts w:hint="eastAsia"/>
        </w:rPr>
        <w:t>本计划的批准者和批准日期</w:t>
      </w:r>
      <w:bookmarkEnd w:id="89"/>
      <w:bookmarkEnd w:id="90"/>
      <w:bookmarkEnd w:id="91"/>
      <w:bookmarkEnd w:id="92"/>
      <w:bookmarkEnd w:id="93"/>
    </w:p>
    <w:tbl>
      <w:tblPr>
        <w:tblStyle w:val="42"/>
        <w:tblW w:w="42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/>
    <w:p>
      <w:pPr>
        <w:pStyle w:val="60"/>
      </w:pPr>
      <w:bookmarkStart w:id="94" w:name="_Toc8236"/>
      <w:bookmarkStart w:id="95" w:name="_Toc495757980"/>
      <w:bookmarkStart w:id="96" w:name="_Toc495758667"/>
      <w:bookmarkStart w:id="97" w:name="_Toc521309543"/>
      <w:bookmarkStart w:id="98" w:name="_Toc496746349"/>
      <w:r>
        <w:rPr>
          <w:rFonts w:hint="eastAsia"/>
        </w:rPr>
        <w:t>实施计划</w:t>
      </w:r>
      <w:bookmarkEnd w:id="94"/>
      <w:bookmarkEnd w:id="95"/>
      <w:bookmarkEnd w:id="96"/>
      <w:bookmarkEnd w:id="97"/>
      <w:bookmarkEnd w:id="98"/>
    </w:p>
    <w:p>
      <w:pPr>
        <w:pStyle w:val="62"/>
      </w:pPr>
      <w:bookmarkStart w:id="99" w:name="_Toc495758668"/>
      <w:bookmarkStart w:id="100" w:name="_Toc496746350"/>
      <w:bookmarkStart w:id="101" w:name="_Toc495757981"/>
      <w:bookmarkStart w:id="102" w:name="_Toc2081"/>
      <w:bookmarkStart w:id="103" w:name="_Toc521309544"/>
      <w:r>
        <w:rPr>
          <w:rFonts w:hint="eastAsia"/>
        </w:rPr>
        <w:t>工作任务的分解与人员分工</w:t>
      </w:r>
      <w:bookmarkEnd w:id="99"/>
      <w:bookmarkEnd w:id="100"/>
      <w:bookmarkEnd w:id="101"/>
      <w:bookmarkEnd w:id="102"/>
      <w:bookmarkEnd w:id="103"/>
    </w:p>
    <w:tbl>
      <w:tblPr>
        <w:tblStyle w:val="42"/>
        <w:tblW w:w="8080" w:type="dxa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170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  <w:ins w:id="573" w:author="BLACK JET" w:date="2018-10-20T20:55:55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陈帆</w:t>
              </w:r>
            </w:ins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ins w:id="574" w:author="BLACK JET" w:date="2018-10-20T20:55:51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张荣阳，林翼力，赵伟宏，刘浥，陈帆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ins w:id="575" w:author="BLACK JET" w:date="2018-10-20T20:55:30Z">
              <w:r>
                <w:rPr>
                  <w:rFonts w:hint="eastAsia"/>
                  <w:lang w:val="en-US" w:eastAsia="zh-CN"/>
                </w:rPr>
                <w:t>张荣阳</w:t>
              </w:r>
            </w:ins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ins w:id="576" w:author="BLACK JET" w:date="2018-10-20T20:55:34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张荣阳，</w:t>
              </w:r>
            </w:ins>
            <w:ins w:id="577" w:author="BLACK JET" w:date="2018-10-20T20:55:37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林翼力，</w:t>
              </w:r>
            </w:ins>
            <w:ins w:id="578" w:author="BLACK JET" w:date="2018-10-20T20:55:39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赵伟宏</w:t>
              </w:r>
            </w:ins>
            <w:ins w:id="579" w:author="BLACK JET" w:date="2018-10-20T20:55:40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，</w:t>
              </w:r>
            </w:ins>
            <w:ins w:id="580" w:author="BLACK JET" w:date="2018-10-20T20:55:41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刘浥</w:t>
              </w:r>
            </w:ins>
            <w:ins w:id="581" w:author="BLACK JET" w:date="2018-10-20T20:55:42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，</w:t>
              </w:r>
            </w:ins>
            <w:ins w:id="582" w:author="BLACK JET" w:date="2018-10-20T20:55:43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陈帆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ins w:id="583" w:author="BLACK JET" w:date="2018-10-20T20:56:26Z">
              <w:r>
                <w:rPr>
                  <w:rFonts w:hint="eastAsia"/>
                  <w:lang w:val="en-US" w:eastAsia="zh-CN"/>
                </w:rPr>
                <w:t>林翼力</w:t>
              </w:r>
            </w:ins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ins w:id="584" w:author="BLACK JET" w:date="2018-10-20T20:56:14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张荣阳，林翼力，赵伟宏，刘浥，陈帆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bookmarkStart w:id="104" w:name="OLE_LINK3"/>
            <w:r>
              <w:rPr>
                <w:rFonts w:hint="eastAsia"/>
              </w:rPr>
              <w:t>创建需求跟踪能力矩阵</w:t>
            </w:r>
            <w:bookmarkEnd w:id="104"/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ins w:id="585" w:author="BLACK JET" w:date="2018-10-20T20:56:30Z">
              <w:r>
                <w:rPr>
                  <w:rFonts w:hint="eastAsia"/>
                  <w:lang w:val="en-US" w:eastAsia="zh-CN"/>
                </w:rPr>
                <w:t>刘浥</w:t>
              </w:r>
            </w:ins>
            <w:bookmarkStart w:id="175" w:name="_GoBack"/>
            <w:bookmarkEnd w:id="175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ins w:id="586" w:author="BLACK JET" w:date="2018-10-20T20:56:20Z">
              <w:r>
                <w:rPr>
                  <w:rFonts w:hint="eastAsia" w:ascii="等线" w:hAnsi="等线" w:eastAsia="等线"/>
                  <w:b/>
                  <w:bCs/>
                  <w:color w:val="000000"/>
                  <w:sz w:val="22"/>
                  <w:lang w:val="en-US" w:eastAsia="zh-CN"/>
                </w:rPr>
                <w:t>张荣阳，林翼力，赵伟宏，刘浥，陈帆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</w:tbl>
    <w:p>
      <w:pPr>
        <w:ind w:firstLine="210" w:firstLineChars="100"/>
        <w:rPr>
          <w:rFonts w:ascii="Times New Roman" w:hAnsi="Times New Roman" w:cs="Times New Roman"/>
          <w:i/>
          <w:szCs w:val="24"/>
          <w:u w:val="single"/>
        </w:rPr>
      </w:pPr>
    </w:p>
    <w:p>
      <w:pPr>
        <w:ind w:firstLine="210" w:firstLineChars="1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1"/>
        </w:rPr>
        <w:t>详见</w:t>
      </w:r>
      <w:r>
        <w:rPr>
          <w:rFonts w:hint="eastAsia" w:ascii="Times New Roman" w:hAnsi="Times New Roman" w:cs="Times New Roman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ins w:id="587" w:author="BLACK JET" w:date="2018-10-20T20:55:06Z">
        <w:r>
          <w:rPr>
            <w:rFonts w:hint="eastAsia" w:ascii="Times New Roman" w:hAnsi="Times New Roman" w:cs="Times New Roman"/>
            <w:szCs w:val="24"/>
            <w:lang w:val="en-US" w:eastAsia="zh-CN"/>
          </w:rPr>
          <w:t>8</w:t>
        </w:r>
      </w:ins>
      <w:r>
        <w:rPr>
          <w:rFonts w:ascii="Times New Roman" w:hAnsi="Times New Roman" w:cs="Times New Roman"/>
          <w:szCs w:val="24"/>
        </w:rPr>
        <w:t>-G0</w:t>
      </w:r>
      <w:ins w:id="588" w:author="BLACK JET" w:date="2018-10-20T20:55:08Z">
        <w:r>
          <w:rPr>
            <w:rFonts w:hint="eastAsia" w:ascii="Times New Roman" w:hAnsi="Times New Roman" w:cs="Times New Roman"/>
            <w:szCs w:val="24"/>
            <w:lang w:val="en-US" w:eastAsia="zh-CN"/>
          </w:rPr>
          <w:t>7</w:t>
        </w:r>
      </w:ins>
      <w:r>
        <w:rPr>
          <w:rFonts w:ascii="Times New Roman" w:hAnsi="Times New Roman" w:cs="Times New Roman"/>
          <w:szCs w:val="24"/>
        </w:rPr>
        <w:t>-GANT</w:t>
      </w:r>
      <w:r>
        <w:rPr>
          <w:rFonts w:hint="eastAsia" w:ascii="Times New Roman" w:hAnsi="Times New Roman" w:cs="Times New Roman"/>
          <w:szCs w:val="24"/>
        </w:rPr>
        <w:t>》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</w:p>
    <w:p>
      <w:pPr>
        <w:pStyle w:val="62"/>
      </w:pPr>
      <w:bookmarkStart w:id="105" w:name="_Toc496746351"/>
      <w:bookmarkStart w:id="106" w:name="_Toc521309545"/>
      <w:bookmarkStart w:id="107" w:name="_Toc495758669"/>
      <w:bookmarkStart w:id="108" w:name="_Toc495757982"/>
      <w:bookmarkStart w:id="109" w:name="_Toc903"/>
      <w:r>
        <w:rPr>
          <w:rFonts w:hint="eastAsia"/>
        </w:rPr>
        <w:t>接口人员</w:t>
      </w:r>
      <w:bookmarkEnd w:id="105"/>
      <w:bookmarkEnd w:id="106"/>
      <w:bookmarkEnd w:id="107"/>
      <w:bookmarkEnd w:id="108"/>
      <w:bookmarkEnd w:id="10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001"/>
        <w:gridCol w:w="1308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555" w:type="dxa"/>
            <w:vMerge w:val="restart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bookmarkStart w:id="110" w:name="_Toc495757983"/>
            <w:bookmarkStart w:id="111" w:name="_Toc495758670"/>
            <w:bookmarkStart w:id="112" w:name="_Toc521309546"/>
            <w:r>
              <w:rPr>
                <w:rFonts w:hint="eastAsia"/>
                <w:b/>
              </w:rPr>
              <w:t>姓名</w:t>
            </w:r>
          </w:p>
        </w:tc>
        <w:tc>
          <w:tcPr>
            <w:tcW w:w="4760" w:type="dxa"/>
            <w:gridSpan w:val="3"/>
            <w:tcBorders>
              <w:bottom w:val="single" w:color="auto" w:sz="4" w:space="0"/>
            </w:tcBorders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555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308" w:type="dxa"/>
            <w:tcBorders>
              <w:top w:val="single" w:color="auto" w:sz="4" w:space="0"/>
            </w:tcBorders>
            <w:shd w:val="clear" w:color="auto" w:fill="BDD6EE"/>
          </w:tcPr>
          <w:p>
            <w:r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>
            <w:r>
              <w:t>13357102333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ins w:id="589" w:author="BLACK JET" w:date="2018-10-20T20:54:57Z">
              <w:r>
                <w:rPr>
                  <w:rFonts w:hint="eastAsia"/>
                  <w:lang w:val="en-US" w:eastAsia="zh-CN"/>
                </w:rPr>
                <w:t>张荣阳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>
            <w:r>
              <w:t>13071858629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ins w:id="590" w:author="BLACK JET" w:date="2018-10-20T20:54:59Z">
              <w:r>
                <w:rPr>
                  <w:rFonts w:hint="eastAsia"/>
                  <w:lang w:val="en-US" w:eastAsia="zh-CN"/>
                </w:rPr>
                <w:t>林翼力</w:t>
              </w:r>
            </w:ins>
          </w:p>
        </w:tc>
      </w:tr>
    </w:tbl>
    <w:p>
      <w:pPr>
        <w:pStyle w:val="62"/>
        <w:rPr>
          <w:rFonts w:ascii="Times New Roman" w:hAnsi="Times New Roman"/>
          <w:szCs w:val="24"/>
        </w:rPr>
      </w:pPr>
      <w:r>
        <w:rPr>
          <w:rFonts w:hint="eastAsia"/>
        </w:rPr>
        <w:t xml:space="preserve"> </w:t>
      </w:r>
      <w:bookmarkStart w:id="113" w:name="_Toc496746352"/>
      <w:bookmarkStart w:id="114" w:name="_Toc18033"/>
      <w:r>
        <w:rPr>
          <w:rFonts w:hint="eastAsia"/>
        </w:rPr>
        <w:t>进度</w:t>
      </w:r>
      <w:bookmarkEnd w:id="110"/>
      <w:bookmarkEnd w:id="111"/>
      <w:bookmarkEnd w:id="112"/>
      <w:bookmarkEnd w:id="113"/>
      <w:bookmarkEnd w:id="114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ins w:id="591" w:author="BLACK JET" w:date="2018-10-20T20:54:42Z">
        <w:r>
          <w:rPr>
            <w:rFonts w:hint="eastAsia" w:ascii="Times New Roman" w:hAnsi="Times New Roman" w:cs="Times New Roman"/>
            <w:szCs w:val="24"/>
            <w:lang w:val="en-US" w:eastAsia="zh-CN"/>
          </w:rPr>
          <w:t>8</w:t>
        </w:r>
      </w:ins>
      <w:r>
        <w:rPr>
          <w:rFonts w:ascii="Times New Roman" w:hAnsi="Times New Roman" w:cs="Times New Roman"/>
          <w:szCs w:val="24"/>
        </w:rPr>
        <w:t>-G0</w:t>
      </w:r>
      <w:ins w:id="592" w:author="BLACK JET" w:date="2018-10-20T20:54:44Z">
        <w:r>
          <w:rPr>
            <w:rFonts w:hint="eastAsia" w:ascii="Times New Roman" w:hAnsi="Times New Roman" w:cs="Times New Roman"/>
            <w:szCs w:val="24"/>
            <w:lang w:val="en-US" w:eastAsia="zh-CN"/>
          </w:rPr>
          <w:t>7</w:t>
        </w:r>
      </w:ins>
      <w:r>
        <w:rPr>
          <w:rFonts w:ascii="Times New Roman" w:hAnsi="Times New Roman" w:cs="Times New Roman"/>
          <w:szCs w:val="24"/>
        </w:rPr>
        <w:t>-GANT</w:t>
      </w:r>
      <w:r>
        <w:rPr>
          <w:rFonts w:hint="eastAsia" w:ascii="Times New Roman" w:hAnsi="Times New Roman" w:cs="Times New Roman"/>
          <w:szCs w:val="24"/>
        </w:rPr>
        <w:t>》</w:t>
      </w:r>
    </w:p>
    <w:p>
      <w:pPr>
        <w:rPr>
          <w:rFonts w:ascii="Times New Roman" w:hAnsi="Times New Roman" w:cs="Times New Roman"/>
          <w:szCs w:val="24"/>
        </w:rPr>
      </w:pPr>
    </w:p>
    <w:p>
      <w:pPr>
        <w:pStyle w:val="62"/>
      </w:pPr>
      <w:bookmarkStart w:id="115" w:name="_Toc495758671"/>
      <w:bookmarkStart w:id="116" w:name="_Toc495757984"/>
      <w:bookmarkStart w:id="117" w:name="_Toc496746353"/>
      <w:bookmarkStart w:id="118" w:name="_Toc521309547"/>
      <w:bookmarkStart w:id="119" w:name="_Toc12689"/>
      <w:r>
        <w:rPr>
          <w:rFonts w:hint="eastAsia"/>
        </w:rPr>
        <w:t>预算</w:t>
      </w:r>
      <w:bookmarkEnd w:id="115"/>
      <w:bookmarkEnd w:id="116"/>
      <w:bookmarkEnd w:id="117"/>
      <w:bookmarkEnd w:id="118"/>
      <w:bookmarkEnd w:id="119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 </w:t>
      </w:r>
    </w:p>
    <w:tbl>
      <w:tblPr>
        <w:tblStyle w:val="42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bookmarkStart w:id="120" w:name="_Hlk497346302"/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由项目经理无偿提供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ins w:id="593" w:author="BLACK JET" w:date="2018-10-20T20:54:24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自行解决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ins w:id="594" w:author="BLACK JET" w:date="2018-10-20T20:54:23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自行解决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ins w:id="595" w:author="BLACK JET" w:date="2018-10-20T20:54:32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ins w:id="596" w:author="BLACK JET" w:date="2018-10-20T20:54:27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ins w:id="597" w:author="BLACK JET" w:date="2018-10-20T20:54:18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自行解决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ins w:id="598" w:author="BLACK JET" w:date="2018-10-20T20:53:14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0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ins w:id="599" w:author="BLACK JET" w:date="2018-10-20T20:53:1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ins w:id="600" w:author="BLACK JET" w:date="2018-10-20T20:53:27Z">
              <w:r>
                <w:rPr>
                  <w:rFonts w:hint="eastAsia"/>
                  <w:lang w:val="en-US" w:eastAsia="zh-CN"/>
                </w:rPr>
                <w:t>无法</w:t>
              </w:r>
            </w:ins>
            <w:ins w:id="601" w:author="BLACK JET" w:date="2018-10-20T20:53:29Z">
              <w:r>
                <w:rPr>
                  <w:rFonts w:hint="eastAsia"/>
                  <w:lang w:val="en-US" w:eastAsia="zh-CN"/>
                </w:rPr>
                <w:t>估计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ins w:id="602" w:author="BLACK JET" w:date="2018-10-20T20:53:43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张荣阳</w:t>
              </w:r>
            </w:ins>
            <w:ins w:id="603" w:author="BLACK JET" w:date="2018-10-20T20:53:47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（</w:t>
              </w:r>
            </w:ins>
            <w:ins w:id="604" w:author="BLACK JET" w:date="2018-10-20T20:53:50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暂定</w:t>
              </w:r>
            </w:ins>
            <w:ins w:id="605" w:author="BLACK JET" w:date="2018-10-20T20:53:47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）</w:t>
              </w:r>
            </w:ins>
          </w:p>
        </w:tc>
      </w:tr>
      <w:bookmarkEnd w:id="120"/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62"/>
      </w:pPr>
      <w:bookmarkStart w:id="121" w:name="_Toc6917"/>
      <w:bookmarkStart w:id="122" w:name="_Toc496746354"/>
      <w:bookmarkStart w:id="123" w:name="_Toc521309548"/>
      <w:bookmarkStart w:id="124" w:name="_Toc495757985"/>
      <w:bookmarkStart w:id="125" w:name="_Toc495758672"/>
      <w:r>
        <w:rPr>
          <w:rFonts w:hint="eastAsia"/>
        </w:rPr>
        <w:t>关键问题</w:t>
      </w:r>
      <w:bookmarkEnd w:id="121"/>
      <w:bookmarkEnd w:id="122"/>
      <w:bookmarkEnd w:id="123"/>
      <w:bookmarkEnd w:id="124"/>
      <w:bookmarkEnd w:id="125"/>
    </w:p>
    <w:p>
      <w:pPr>
        <w:rPr>
          <w:rFonts w:ascii="Times New Roman" w:hAnsi="Times New Roman" w:cs="Times New Roman"/>
          <w:szCs w:val="24"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B4C6E7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4C6E7"/>
          </w:tcPr>
          <w:p>
            <w:pPr>
              <w:ind w:firstLine="422"/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1157" w:type="dxa"/>
            <w:shd w:val="clear" w:color="auto" w:fill="B4C6E7"/>
          </w:tcPr>
          <w:p>
            <w:pPr>
              <w:ind w:firstLine="422"/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371" w:type="dxa"/>
            <w:shd w:val="clear" w:color="auto" w:fill="B4C6E7"/>
          </w:tcPr>
          <w:p>
            <w:pPr>
              <w:ind w:firstLine="422"/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4C6E7"/>
          </w:tcPr>
          <w:p>
            <w:pPr>
              <w:ind w:firstLine="422"/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4C6E7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4C6E7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TBD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</w:t>
            </w:r>
            <w:ins w:id="606" w:author="BLACK JET" w:date="2018-10-20T20:50:49Z">
              <w:r>
                <w:rPr>
                  <w:rFonts w:hint="eastAsia"/>
                  <w:lang w:val="en-US" w:eastAsia="zh-CN"/>
                </w:rPr>
                <w:t>微信</w:t>
              </w:r>
            </w:ins>
            <w:r>
              <w:rPr>
                <w:rFonts w:hint="eastAsia"/>
              </w:rPr>
              <w:t>群的信息要经常看，也要记得回复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每个人熟悉一种工具（①</w:t>
            </w:r>
            <w:ins w:id="607" w:author="BLACK JET" w:date="2018-10-20T20:50:05Z">
              <w:r>
                <w:rPr>
                  <w:rFonts w:hint="eastAsia"/>
                  <w:lang w:val="en-US" w:eastAsia="zh-CN"/>
                </w:rPr>
                <w:t>林</w:t>
              </w:r>
            </w:ins>
            <w:r>
              <w:rPr>
                <w:rFonts w:hint="eastAsia"/>
              </w:rPr>
              <w:t>：</w:t>
            </w:r>
          </w:p>
          <w:p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</w:t>
            </w:r>
            <w:ins w:id="608" w:author="BLACK JET" w:date="2018-10-20T20:50:09Z">
              <w:r>
                <w:rPr>
                  <w:rFonts w:hint="eastAsia"/>
                  <w:lang w:val="en-US" w:eastAsia="zh-CN"/>
                </w:rPr>
                <w:t>陈</w:t>
              </w:r>
            </w:ins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ins w:id="609" w:author="BLACK JET" w:date="2018-10-20T20:50:24Z">
              <w:r>
                <w:rPr>
                  <w:rFonts w:hint="eastAsia"/>
                  <w:lang w:val="en-US" w:eastAsia="zh-CN"/>
                </w:rPr>
                <w:t>张</w:t>
              </w:r>
            </w:ins>
            <w:r>
              <w:rPr>
                <w:rFonts w:hint="eastAsia"/>
              </w:rPr>
              <w:t>：</w:t>
            </w:r>
            <w:r>
              <w:t xml:space="preserve"> 熟悉Axure rp </w:t>
            </w:r>
            <w:r>
              <w:rPr>
                <w:rFonts w:hint="eastAsia"/>
              </w:rPr>
              <w:t>；④</w:t>
            </w:r>
            <w:ins w:id="610" w:author="BLACK JET" w:date="2018-10-20T20:50:29Z">
              <w:r>
                <w:rPr>
                  <w:rFonts w:hint="eastAsia"/>
                  <w:lang w:val="en-US" w:eastAsia="zh-CN"/>
                </w:rPr>
                <w:t>刘</w:t>
              </w:r>
            </w:ins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</w:p>
          <w:p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/>
    <w:p>
      <w:pPr>
        <w:pStyle w:val="60"/>
      </w:pPr>
      <w:bookmarkStart w:id="126" w:name="_Toc19167"/>
      <w:bookmarkStart w:id="127" w:name="_Toc496746355"/>
      <w:r>
        <w:rPr>
          <w:rFonts w:hint="eastAsia"/>
        </w:rPr>
        <w:t>支持条件</w:t>
      </w:r>
      <w:bookmarkEnd w:id="126"/>
      <w:bookmarkEnd w:id="127"/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人均一台计算机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一台高性能服务器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hint="eastAsia" w:cs="Times New Roman"/>
          <w:szCs w:val="24"/>
        </w:rPr>
        <w:t>in</w:t>
      </w:r>
      <w:r>
        <w:rPr>
          <w:rFonts w:cs="Times New Roman"/>
          <w:szCs w:val="24"/>
        </w:rPr>
        <w:t>7/10</w:t>
      </w:r>
      <w:r>
        <w:rPr>
          <w:rFonts w:hint="eastAsia" w:ascii="Times New Roman" w:hAnsi="Times New Roman" w:cs="Times New Roman"/>
          <w:szCs w:val="24"/>
        </w:rPr>
        <w:t>操作系统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E</w:t>
      </w:r>
      <w:r>
        <w:rPr>
          <w:rFonts w:cs="Times New Roman"/>
          <w:szCs w:val="24"/>
        </w:rPr>
        <w:t xml:space="preserve">clipce </w:t>
      </w:r>
      <w:r>
        <w:rPr>
          <w:rFonts w:hint="eastAsia" w:ascii="Times New Roman" w:hAnsi="Times New Roman" w:cs="Times New Roman"/>
          <w:szCs w:val="24"/>
        </w:rPr>
        <w:t>开发环境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hint="eastAsia" w:cs="Times New Roman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系列软件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M</w:t>
      </w:r>
      <w:r>
        <w:rPr>
          <w:rFonts w:hint="eastAsia" w:cs="Times New Roman"/>
          <w:szCs w:val="24"/>
        </w:rPr>
        <w:t>ysql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数据库软件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制图软件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hint="eastAsia" w:cs="Times New Roman"/>
          <w:szCs w:val="24"/>
        </w:rPr>
        <w:t>eb</w:t>
      </w:r>
      <w:r>
        <w:rPr>
          <w:rFonts w:cs="Times New Roman"/>
          <w:szCs w:val="24"/>
        </w:rPr>
        <w:t>Storm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前端开发软件</w:t>
      </w:r>
    </w:p>
    <w:p>
      <w:pPr>
        <w:numPr>
          <w:ilvl w:val="0"/>
          <w:numId w:val="2"/>
        </w:numPr>
        <w:rPr>
          <w:rFonts w:cs="Times New Roman"/>
          <w:szCs w:val="24"/>
        </w:rPr>
      </w:pPr>
      <w:r>
        <w:t>SouceT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配置管理软件</w:t>
      </w:r>
    </w:p>
    <w:p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>
      <w:pPr>
        <w:pStyle w:val="62"/>
      </w:pPr>
      <w:bookmarkStart w:id="128" w:name="_Toc495757987"/>
      <w:bookmarkStart w:id="129" w:name="_Toc28831"/>
      <w:bookmarkStart w:id="130" w:name="_Toc496746356"/>
      <w:bookmarkStart w:id="131" w:name="_Toc521309550"/>
      <w:bookmarkStart w:id="132" w:name="_Toc495758674"/>
      <w:r>
        <w:rPr>
          <w:rFonts w:hint="eastAsia"/>
        </w:rPr>
        <w:t>计算机系统支持</w:t>
      </w:r>
      <w:bookmarkEnd w:id="128"/>
      <w:bookmarkEnd w:id="129"/>
      <w:bookmarkEnd w:id="130"/>
      <w:bookmarkEnd w:id="131"/>
      <w:bookmarkEnd w:id="132"/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hint="eastAsia" w:cs="Times New Roman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操作系统电脑 （已配置）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hint="eastAsia" w:cs="Times New Roman"/>
          <w:szCs w:val="24"/>
        </w:rPr>
        <w:t>clipce</w:t>
      </w:r>
      <w:r>
        <w:rPr>
          <w:rFonts w:cs="Times New Roman"/>
          <w:szCs w:val="24"/>
        </w:rPr>
        <w:t xml:space="preserve">  </w:t>
      </w:r>
      <w:r>
        <w:rPr>
          <w:rFonts w:hint="eastAsia" w:cs="Times New Roman"/>
          <w:szCs w:val="24"/>
        </w:rPr>
        <w:t>开发环境 （已配置）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hint="eastAsia" w:cs="Times New Roman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系列软件 （已配置）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在需求之后购置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数据库软件 （未配置） 在配置服务器之后安装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制图软件 （已配置）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hint="eastAsia" w:cs="Times New Roman"/>
          <w:szCs w:val="24"/>
        </w:rPr>
        <w:t>前端开发软件 （已配置）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hint="eastAsia" w:cs="Times New Roman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配置管理软件 （已配置）</w:t>
      </w:r>
    </w:p>
    <w:p>
      <w:pPr>
        <w:pStyle w:val="62"/>
      </w:pPr>
      <w:bookmarkStart w:id="133" w:name="_Toc495758675"/>
      <w:bookmarkStart w:id="134" w:name="_Toc496746357"/>
      <w:bookmarkStart w:id="135" w:name="_Toc521309551"/>
      <w:bookmarkStart w:id="136" w:name="_Toc495757988"/>
      <w:bookmarkStart w:id="137" w:name="_Toc12709"/>
      <w:r>
        <w:rPr>
          <w:rFonts w:hint="eastAsia"/>
        </w:rPr>
        <w:t>需由用户承担的工作</w:t>
      </w:r>
      <w:bookmarkEnd w:id="133"/>
      <w:bookmarkEnd w:id="134"/>
      <w:bookmarkEnd w:id="135"/>
      <w:bookmarkEnd w:id="136"/>
      <w:bookmarkEnd w:id="137"/>
    </w:p>
    <w:p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用户需要与开发人员有多次需求访谈 （待定）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用户需提供软件开发的各项经费 （目前由小组内部承担）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用户需在短时间内正确的回答开发人员起初的问题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在发生变更的时候，即时通知开发人员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用户需积极配合开发人员的工作，并且保持联系</w:t>
      </w:r>
    </w:p>
    <w:p>
      <w:pPr>
        <w:pStyle w:val="62"/>
      </w:pPr>
      <w:bookmarkStart w:id="138" w:name="_Toc495758676"/>
      <w:bookmarkStart w:id="139" w:name="_Toc8503"/>
      <w:bookmarkStart w:id="140" w:name="_Toc521309552"/>
      <w:bookmarkStart w:id="141" w:name="_Toc495757989"/>
      <w:bookmarkStart w:id="142" w:name="_Toc496746358"/>
      <w:r>
        <w:rPr>
          <w:rFonts w:hint="eastAsia"/>
        </w:rPr>
        <w:t>由外单位提供的条件</w:t>
      </w:r>
      <w:bookmarkEnd w:id="138"/>
      <w:bookmarkEnd w:id="139"/>
      <w:bookmarkEnd w:id="140"/>
      <w:bookmarkEnd w:id="141"/>
      <w:bookmarkEnd w:id="142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>BD</w:t>
      </w:r>
    </w:p>
    <w:p>
      <w:pPr>
        <w:pStyle w:val="60"/>
      </w:pPr>
      <w:bookmarkStart w:id="143" w:name="_Toc496746359"/>
      <w:bookmarkStart w:id="144" w:name="_Toc495758677"/>
      <w:bookmarkStart w:id="145" w:name="_Toc521309553"/>
      <w:bookmarkStart w:id="146" w:name="_Toc495757990"/>
      <w:bookmarkStart w:id="147" w:name="_Toc7744"/>
      <w:r>
        <w:rPr>
          <w:rFonts w:hint="eastAsia"/>
        </w:rPr>
        <w:t>专题计划要点</w:t>
      </w:r>
      <w:bookmarkEnd w:id="143"/>
      <w:bookmarkEnd w:id="144"/>
      <w:bookmarkEnd w:id="145"/>
      <w:bookmarkEnd w:id="146"/>
      <w:bookmarkEnd w:id="147"/>
    </w:p>
    <w:p>
      <w:pPr>
        <w:pStyle w:val="62"/>
      </w:pPr>
      <w:bookmarkStart w:id="148" w:name="_Toc496746360"/>
      <w:bookmarkStart w:id="149" w:name="_Toc22741"/>
      <w:r>
        <w:rPr>
          <w:rFonts w:hint="eastAsia"/>
        </w:rPr>
        <w:t>开发人员培训计划</w:t>
      </w:r>
      <w:bookmarkEnd w:id="148"/>
      <w:bookmarkEnd w:id="149"/>
    </w:p>
    <w:tbl>
      <w:tblPr>
        <w:tblStyle w:val="4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</w:t>
            </w:r>
            <w:ins w:id="611" w:author="BLACK JET" w:date="2018-10-20T20:48:14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赵伟宏</w:t>
              </w:r>
            </w:ins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</w:t>
            </w:r>
            <w:ins w:id="612" w:author="BLACK JET" w:date="2018-10-20T20:48:18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林翼力</w:t>
              </w:r>
            </w:ins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</w:t>
            </w:r>
            <w:ins w:id="613" w:author="BLACK JET" w:date="2018-10-20T20:48:23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陈帆</w:t>
              </w:r>
            </w:ins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</w:t>
            </w:r>
            <w:ins w:id="614" w:author="BLACK JET" w:date="2018-10-20T20:48:26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张荣阳</w:t>
              </w:r>
            </w:ins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</w:t>
            </w:r>
            <w:ins w:id="615" w:author="BLACK JET" w:date="2018-10-20T20:48:37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</w:rPr>
                <w:t>其他成员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</w:t>
            </w:r>
            <w:ins w:id="616" w:author="BLACK JET" w:date="2018-10-20T20:48:31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刘浥</w:t>
              </w:r>
            </w:ins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62"/>
      </w:pPr>
      <w:bookmarkStart w:id="150" w:name="_Toc496746361"/>
      <w:bookmarkStart w:id="151" w:name="_Toc5435"/>
      <w:r>
        <w:rPr>
          <w:rFonts w:hint="eastAsia"/>
        </w:rPr>
        <w:t>安全保密计划</w:t>
      </w:r>
      <w:bookmarkEnd w:id="150"/>
      <w:bookmarkEnd w:id="151"/>
    </w:p>
    <w:p>
      <w:r>
        <w:rPr>
          <w:rFonts w:hint="eastAsia"/>
        </w:rPr>
        <w:t>本项目的</w:t>
      </w:r>
      <w:r>
        <w:t>Git</w:t>
      </w:r>
      <w:r>
        <w:rPr>
          <w:rFonts w:hint="eastAsia"/>
        </w:rPr>
        <w:t>仓库并非放于G</w:t>
      </w:r>
      <w:r>
        <w:t>itHub</w:t>
      </w:r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>
      <w:pPr>
        <w:pStyle w:val="62"/>
      </w:pPr>
      <w:bookmarkStart w:id="152" w:name="_Toc496746362"/>
      <w:bookmarkStart w:id="153" w:name="_Toc22539"/>
      <w:r>
        <w:rPr>
          <w:rFonts w:hint="eastAsia"/>
        </w:rPr>
        <w:t>质量保证计划（简要）</w:t>
      </w:r>
      <w:bookmarkEnd w:id="152"/>
      <w:bookmarkEnd w:id="153"/>
    </w:p>
    <w:p>
      <w:pPr>
        <w:pStyle w:val="70"/>
      </w:pPr>
      <w:bookmarkStart w:id="154" w:name="_Toc496746363"/>
      <w:bookmarkStart w:id="155" w:name="_Toc12867"/>
      <w:r>
        <w:rPr>
          <w:rFonts w:hint="eastAsia"/>
        </w:rPr>
        <w:t>编制依据</w:t>
      </w:r>
      <w:bookmarkEnd w:id="154"/>
      <w:bookmarkEnd w:id="155"/>
    </w:p>
    <w:p>
      <w:r>
        <w:rPr>
          <w:rFonts w:hint="eastAsia"/>
        </w:rPr>
        <w:t>本项目质量保证计划参考所依据的合同有：</w:t>
      </w:r>
    </w:p>
    <w:p>
      <w:pPr>
        <w:numPr>
          <w:ilvl w:val="0"/>
          <w:numId w:val="5"/>
        </w:numPr>
      </w:pPr>
      <w:r>
        <w:rPr>
          <w:rFonts w:hint="eastAsia"/>
        </w:rPr>
        <w:t>《</w:t>
      </w:r>
      <w:r>
        <w:t>C2-PRD-课程作业指导-201</w:t>
      </w:r>
      <w:ins w:id="617" w:author="BLACK JET" w:date="2018-10-20T20:47:45Z">
        <w:r>
          <w:rPr>
            <w:rFonts w:hint="eastAsia"/>
            <w:lang w:val="en-US" w:eastAsia="zh-CN"/>
          </w:rPr>
          <w:t>8</w:t>
        </w:r>
      </w:ins>
      <w:r>
        <w:t>》</w:t>
      </w:r>
    </w:p>
    <w:p>
      <w:pPr>
        <w:numPr>
          <w:ilvl w:val="0"/>
          <w:numId w:val="5"/>
        </w:numPr>
      </w:pPr>
      <w:r>
        <w:rPr>
          <w:rFonts w:hint="eastAsia"/>
        </w:rPr>
        <w:t>《</w:t>
      </w:r>
      <w:r>
        <w:t>C2-PRD-项目描述-201</w:t>
      </w:r>
      <w:ins w:id="618" w:author="BLACK JET" w:date="2018-10-20T20:47:47Z">
        <w:r>
          <w:rPr>
            <w:rFonts w:hint="eastAsia"/>
            <w:lang w:val="en-US" w:eastAsia="zh-CN"/>
          </w:rPr>
          <w:t>8</w:t>
        </w:r>
      </w:ins>
      <w:r>
        <w:t>》</w:t>
      </w:r>
    </w:p>
    <w:p>
      <w:pPr>
        <w:numPr>
          <w:ilvl w:val="0"/>
          <w:numId w:val="5"/>
        </w:numPr>
      </w:pPr>
      <w:r>
        <w:rPr>
          <w:rFonts w:hint="eastAsia"/>
        </w:rPr>
        <w:t>《</w:t>
      </w:r>
      <w:r>
        <w:t>C2-PRD-项目设计-201</w:t>
      </w:r>
      <w:ins w:id="619" w:author="BLACK JET" w:date="2018-10-20T20:47:48Z">
        <w:r>
          <w:rPr>
            <w:rFonts w:hint="eastAsia"/>
            <w:lang w:val="en-US" w:eastAsia="zh-CN"/>
          </w:rPr>
          <w:t>8</w:t>
        </w:r>
      </w:ins>
      <w:r>
        <w:t>》</w:t>
      </w:r>
    </w:p>
    <w:p>
      <w:pPr>
        <w:numPr>
          <w:ilvl w:val="0"/>
          <w:numId w:val="5"/>
        </w:numPr>
      </w:pPr>
      <w:r>
        <w:rPr>
          <w:rFonts w:hint="eastAsia"/>
        </w:rPr>
        <w:t>《</w:t>
      </w:r>
      <w:r>
        <w:t>C2-PRD-作业要求-本科-201</w:t>
      </w:r>
      <w:ins w:id="620" w:author="BLACK JET" w:date="2018-10-20T20:47:49Z">
        <w:r>
          <w:rPr>
            <w:rFonts w:hint="eastAsia"/>
            <w:lang w:val="en-US" w:eastAsia="zh-CN"/>
          </w:rPr>
          <w:t>8</w:t>
        </w:r>
      </w:ins>
      <w:r>
        <w:t>》</w:t>
      </w:r>
    </w:p>
    <w:p>
      <w:pPr>
        <w:pStyle w:val="70"/>
      </w:pPr>
      <w:bookmarkStart w:id="156" w:name="_Toc496746364"/>
      <w:bookmarkStart w:id="157" w:name="_Toc23445"/>
      <w:r>
        <w:rPr>
          <w:rFonts w:hint="eastAsia"/>
        </w:rPr>
        <w:t>标准与规范</w:t>
      </w:r>
      <w:bookmarkEnd w:id="156"/>
      <w:bookmarkEnd w:id="157"/>
    </w:p>
    <w:p>
      <w:r>
        <w:rPr>
          <w:rFonts w:hint="eastAsia"/>
        </w:rPr>
        <w:t>文档标准《</w:t>
      </w:r>
      <w:r>
        <w:t>GB8567-88</w:t>
      </w:r>
      <w:r>
        <w:rPr>
          <w:rFonts w:hint="eastAsia"/>
        </w:rPr>
        <w:t>》</w:t>
      </w:r>
    </w:p>
    <w:p/>
    <w:p>
      <w:r>
        <w:rPr>
          <w:rFonts w:hint="eastAsia"/>
        </w:rPr>
        <w:t>并遵从以下组内规定:</w:t>
      </w:r>
    </w:p>
    <w:p>
      <w:pPr>
        <w:numPr>
          <w:ilvl w:val="0"/>
          <w:numId w:val="6"/>
        </w:numPr>
      </w:pPr>
      <w:r>
        <w:rPr>
          <w:rFonts w:hint="eastAsia"/>
        </w:rPr>
        <w:t>《</w:t>
      </w:r>
      <w:r>
        <w:t>PRD-201</w:t>
      </w:r>
      <w:ins w:id="621" w:author="BLACK JET" w:date="2018-10-20T20:47:32Z">
        <w:r>
          <w:rPr>
            <w:rFonts w:hint="eastAsia"/>
            <w:lang w:val="en-US" w:eastAsia="zh-CN"/>
          </w:rPr>
          <w:t>8</w:t>
        </w:r>
      </w:ins>
      <w:r>
        <w:t>-G0</w:t>
      </w:r>
      <w:ins w:id="622" w:author="BLACK JET" w:date="2018-10-20T20:47:38Z">
        <w:r>
          <w:rPr>
            <w:rFonts w:hint="eastAsia"/>
            <w:lang w:val="en-US" w:eastAsia="zh-CN"/>
          </w:rPr>
          <w:t>7</w:t>
        </w:r>
      </w:ins>
      <w:r>
        <w:t>-文档编写说明》</w:t>
      </w:r>
    </w:p>
    <w:p>
      <w:pPr>
        <w:numPr>
          <w:ilvl w:val="0"/>
          <w:numId w:val="6"/>
        </w:numPr>
      </w:pPr>
      <w:r>
        <w:rPr>
          <w:rFonts w:hint="eastAsia"/>
        </w:rPr>
        <w:t>《</w:t>
      </w:r>
      <w:r>
        <w:t>PRD-201</w:t>
      </w:r>
      <w:ins w:id="623" w:author="BLACK JET" w:date="2018-10-20T20:46:52Z">
        <w:r>
          <w:rPr>
            <w:rFonts w:hint="eastAsia"/>
            <w:lang w:val="en-US" w:eastAsia="zh-CN"/>
          </w:rPr>
          <w:t>8</w:t>
        </w:r>
      </w:ins>
      <w:r>
        <w:t>-G0</w:t>
      </w:r>
      <w:ins w:id="624" w:author="BLACK JET" w:date="2018-10-20T20:46:54Z">
        <w:r>
          <w:rPr>
            <w:rFonts w:hint="eastAsia"/>
            <w:lang w:val="en-US" w:eastAsia="zh-CN"/>
          </w:rPr>
          <w:t>7</w:t>
        </w:r>
      </w:ins>
      <w:r>
        <w:t>-配置管理》</w:t>
      </w:r>
    </w:p>
    <w:p>
      <w:pPr>
        <w:ind w:left="420"/>
      </w:pPr>
    </w:p>
    <w:p>
      <w:pPr>
        <w:pStyle w:val="70"/>
      </w:pPr>
      <w:bookmarkStart w:id="158" w:name="_Toc496746365"/>
      <w:bookmarkStart w:id="159" w:name="_Toc6113"/>
      <w:r>
        <w:t>适用范围和时限</w:t>
      </w:r>
      <w:bookmarkEnd w:id="158"/>
      <w:bookmarkEnd w:id="159"/>
    </w:p>
    <w:p>
      <w:r>
        <w:rPr>
          <w:rFonts w:hint="eastAsia"/>
        </w:rPr>
        <w:t>时间:201</w:t>
      </w:r>
      <w:ins w:id="625" w:author="BLACK JET" w:date="2018-10-20T20:46:44Z">
        <w:r>
          <w:rPr>
            <w:rFonts w:hint="eastAsia"/>
            <w:lang w:val="en-US" w:eastAsia="zh-CN"/>
          </w:rPr>
          <w:t>8</w:t>
        </w:r>
      </w:ins>
      <w:r>
        <w:rPr>
          <w:rFonts w:hint="eastAsia"/>
        </w:rPr>
        <w:t>~201</w:t>
      </w:r>
      <w:ins w:id="626" w:author="BLACK JET" w:date="2018-10-20T20:46:45Z">
        <w:r>
          <w:rPr>
            <w:rFonts w:hint="eastAsia"/>
            <w:lang w:val="en-US" w:eastAsia="zh-CN"/>
          </w:rPr>
          <w:t>9</w:t>
        </w:r>
      </w:ins>
      <w:r>
        <w:rPr>
          <w:rFonts w:hint="eastAsia"/>
        </w:rPr>
        <w:t>学年第一学期</w:t>
      </w:r>
    </w:p>
    <w:p>
      <w:pPr>
        <w:pStyle w:val="62"/>
      </w:pPr>
      <w:bookmarkStart w:id="160" w:name="_Toc496746366"/>
      <w:bookmarkStart w:id="161" w:name="_Toc22952"/>
      <w:r>
        <w:rPr>
          <w:rFonts w:hint="eastAsia"/>
        </w:rPr>
        <w:t>配置管理计划</w:t>
      </w:r>
      <w:bookmarkEnd w:id="160"/>
      <w:bookmarkEnd w:id="161"/>
    </w:p>
    <w:p>
      <w:pPr>
        <w:pStyle w:val="70"/>
      </w:pPr>
      <w:bookmarkStart w:id="162" w:name="_Toc495750552"/>
      <w:bookmarkStart w:id="163" w:name="_Toc4605"/>
      <w:r>
        <w:rPr>
          <w:rFonts w:hint="eastAsia"/>
        </w:rPr>
        <w:t>版本命名策略</w:t>
      </w:r>
      <w:bookmarkEnd w:id="162"/>
      <w:bookmarkEnd w:id="163"/>
    </w:p>
    <w:p>
      <w:pPr>
        <w:pStyle w:val="72"/>
      </w:pPr>
      <w:bookmarkStart w:id="164" w:name="_Toc495750553"/>
      <w:r>
        <w:rPr>
          <w:rFonts w:hint="eastAsia"/>
        </w:rPr>
        <w:t>版本格式</w:t>
      </w:r>
      <w:bookmarkEnd w:id="164"/>
    </w:p>
    <w:p>
      <w:bookmarkStart w:id="165" w:name="_Toc495739757"/>
      <w:bookmarkStart w:id="166" w:name="_Toc276741007"/>
      <w:r>
        <w:rPr>
          <w:rFonts w:hint="eastAsia"/>
        </w:rPr>
        <w:t>每一个文档的版本格式为[主版本号.子版本号.修正版本号。</w:t>
      </w:r>
    </w:p>
    <w:p>
      <w:r>
        <w:rPr>
          <w:rFonts w:hint="eastAsia"/>
        </w:rPr>
        <w:t>示例：0.1.1</w:t>
      </w:r>
    </w:p>
    <w:p>
      <w:r>
        <w:rPr>
          <w:rFonts w:hint="eastAsia"/>
        </w:rPr>
        <w:t>文档的初始版本为0.1.0。</w:t>
      </w:r>
    </w:p>
    <w:bookmarkEnd w:id="165"/>
    <w:bookmarkEnd w:id="166"/>
    <w:p>
      <w:pPr>
        <w:pStyle w:val="72"/>
      </w:pPr>
      <w:bookmarkStart w:id="167" w:name="_Toc495750554"/>
      <w:r>
        <w:rPr>
          <w:rFonts w:hint="eastAsia"/>
        </w:rPr>
        <w:t>版本更新</w:t>
      </w:r>
      <w:bookmarkEnd w:id="167"/>
    </w:p>
    <w:p>
      <w:r>
        <w:rPr>
          <w:rFonts w:hint="eastAsia"/>
        </w:rPr>
        <w:t>当文件内容有了重大的变化或改进，主版本号加一。</w:t>
      </w:r>
    </w:p>
    <w:p>
      <w:r>
        <w:rPr>
          <w:rFonts w:hint="eastAsia"/>
        </w:rPr>
        <w:t>当文档的内容有了模块的增加、补充等，子版本号加一。</w:t>
      </w:r>
    </w:p>
    <w:p>
      <w:r>
        <w:rPr>
          <w:rFonts w:hint="eastAsia"/>
        </w:rPr>
        <w:t>当文档的内容有了小修改，如修正了纰漏等，修正版本号加一。</w:t>
      </w:r>
    </w:p>
    <w:p>
      <w:pPr>
        <w:pStyle w:val="70"/>
      </w:pPr>
      <w:bookmarkStart w:id="168" w:name="_Toc2800"/>
      <w:bookmarkStart w:id="169" w:name="_Toc495750555"/>
      <w:r>
        <w:t>Git</w:t>
      </w:r>
      <w:r>
        <w:rPr>
          <w:rFonts w:hint="eastAsia"/>
        </w:rPr>
        <w:t>使用策略</w:t>
      </w:r>
      <w:bookmarkEnd w:id="168"/>
      <w:bookmarkEnd w:id="169"/>
    </w:p>
    <w:p>
      <w:pPr>
        <w:pStyle w:val="72"/>
      </w:pPr>
      <w:bookmarkStart w:id="170" w:name="_Toc495750556"/>
      <w:r>
        <w:rPr>
          <w:rFonts w:hint="eastAsia"/>
        </w:rPr>
        <w:t>基础知识</w:t>
      </w:r>
      <w:bookmarkEnd w:id="170"/>
    </w:p>
    <w:p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65"/>
        <w:numPr>
          <w:ilvl w:val="0"/>
          <w:numId w:val="7"/>
        </w:numPr>
        <w:spacing w:line="240" w:lineRule="auto"/>
        <w:ind w:firstLineChars="0"/>
      </w:pPr>
    </w:p>
    <w:p/>
    <w:p>
      <w:pPr>
        <w:pStyle w:val="72"/>
        <w:rPr>
          <w:ins w:id="627" w:author="BLACK JET" w:date="2018-10-20T20:42:42Z"/>
        </w:rPr>
      </w:pPr>
      <w:bookmarkStart w:id="171" w:name="_Toc495750557"/>
      <w:r>
        <w:rPr>
          <w:rFonts w:hint="eastAsia"/>
        </w:rPr>
        <w:t>注意点</w:t>
      </w:r>
      <w:bookmarkEnd w:id="171"/>
    </w:p>
    <w:p>
      <w:pPr>
        <w:rPr>
          <w:ins w:id="628" w:author="BLACK JET" w:date="2018-10-20T20:39:09Z"/>
        </w:rPr>
      </w:pPr>
    </w:p>
    <w:p>
      <w:pPr>
        <w:pStyle w:val="65"/>
        <w:numPr>
          <w:ilvl w:val="0"/>
          <w:numId w:val="7"/>
        </w:numPr>
        <w:rPr>
          <w:rFonts w:hint="eastAsia" w:eastAsia="宋体"/>
          <w:lang w:val="en-US" w:eastAsia="zh-CN"/>
        </w:rPr>
      </w:pPr>
      <w:ins w:id="629" w:author="BLACK JET" w:date="2018-10-20T20:42:19Z">
        <w:r>
          <w:rPr>
            <w:rFonts w:hint="eastAsia"/>
            <w:lang w:val="en-US" w:eastAsia="zh-CN"/>
          </w:rPr>
          <w:t>详见</w:t>
        </w:r>
      </w:ins>
      <w:ins w:id="630" w:author="BLACK JET" w:date="2018-10-20T20:42:39Z">
        <w:r>
          <w:rPr>
            <w:rFonts w:hint="eastAsia"/>
            <w:lang w:val="en-US" w:eastAsia="zh-CN"/>
          </w:rPr>
          <w:t>下一项</w:t>
        </w:r>
      </w:ins>
    </w:p>
    <w:p>
      <w:pPr>
        <w:pStyle w:val="72"/>
      </w:pPr>
      <w:bookmarkStart w:id="172" w:name="_Toc495750558"/>
      <w:r>
        <w:rPr>
          <w:rFonts w:hint="eastAsia"/>
        </w:rPr>
        <w:t>使用场景</w:t>
      </w:r>
      <w:bookmarkEnd w:id="172"/>
    </w:p>
    <w:p>
      <w:pPr>
        <w:rPr>
          <w:ins w:id="631" w:author="BLACK JET" w:date="2018-10-20T20:40:59Z"/>
          <w:rFonts w:hint="eastAsia"/>
        </w:rPr>
      </w:pPr>
    </w:p>
    <w:p>
      <w:pPr>
        <w:pStyle w:val="65"/>
        <w:numPr>
          <w:ilvl w:val="0"/>
          <w:numId w:val="7"/>
        </w:numPr>
        <w:rPr>
          <w:ins w:id="632" w:author="BLACK JET" w:date="2018-10-20T20:40:59Z"/>
          <w:rFonts w:hint="eastAsia"/>
        </w:rPr>
      </w:pPr>
      <w:ins w:id="633" w:author="BLACK JET" w:date="2018-10-20T20:40:59Z">
        <w:r>
          <w:rPr>
            <w:rFonts w:hint="eastAsia"/>
          </w:rPr>
          <w:t xml:space="preserve">1.要求：  </w:t>
        </w:r>
      </w:ins>
    </w:p>
    <w:p>
      <w:pPr>
        <w:pStyle w:val="65"/>
        <w:numPr>
          <w:ilvl w:val="0"/>
          <w:numId w:val="7"/>
        </w:numPr>
        <w:rPr>
          <w:ins w:id="634" w:author="BLACK JET" w:date="2018-10-20T20:40:59Z"/>
          <w:rFonts w:hint="eastAsia"/>
        </w:rPr>
      </w:pPr>
      <w:ins w:id="635" w:author="BLACK JET" w:date="2018-10-20T20:40:59Z">
        <w:r>
          <w:rPr>
            <w:rFonts w:hint="eastAsia"/>
          </w:rPr>
          <w:t xml:space="preserve">    （1）建整合分支，小组长分配任务，整合人员在integration分支发布相关任务模板；  </w:t>
        </w:r>
      </w:ins>
    </w:p>
    <w:p>
      <w:pPr>
        <w:pStyle w:val="65"/>
        <w:numPr>
          <w:ilvl w:val="0"/>
          <w:numId w:val="7"/>
        </w:numPr>
        <w:rPr>
          <w:ins w:id="636" w:author="BLACK JET" w:date="2018-10-20T20:40:59Z"/>
          <w:rFonts w:hint="eastAsia"/>
        </w:rPr>
      </w:pPr>
      <w:ins w:id="637" w:author="BLACK JET" w:date="2018-10-20T20:40:59Z">
        <w:r>
          <w:rPr>
            <w:rFonts w:hint="eastAsia"/>
          </w:rPr>
          <w:t xml:space="preserve">    （2）小组每人自建分支，首先从integration分支上拉取任务相关信息，完成分配的任务后各自交到自己分支上；  </w:t>
        </w:r>
      </w:ins>
    </w:p>
    <w:p>
      <w:pPr>
        <w:pStyle w:val="65"/>
        <w:numPr>
          <w:ilvl w:val="0"/>
          <w:numId w:val="7"/>
        </w:numPr>
        <w:rPr>
          <w:ins w:id="638" w:author="BLACK JET" w:date="2018-10-20T20:40:59Z"/>
          <w:rFonts w:hint="eastAsia"/>
        </w:rPr>
      </w:pPr>
      <w:ins w:id="639" w:author="BLACK JET" w:date="2018-10-20T20:40:59Z">
        <w:r>
          <w:rPr>
            <w:rFonts w:hint="eastAsia"/>
          </w:rPr>
          <w:t xml:space="preserve">    （3）最后由整合人员负责整合并提交到integration分支。   </w:t>
        </w:r>
      </w:ins>
    </w:p>
    <w:p>
      <w:pPr>
        <w:pStyle w:val="65"/>
        <w:numPr>
          <w:ilvl w:val="0"/>
          <w:numId w:val="7"/>
        </w:numPr>
        <w:rPr>
          <w:ins w:id="640" w:author="BLACK JET" w:date="2018-10-20T20:40:59Z"/>
          <w:rFonts w:hint="eastAsia"/>
        </w:rPr>
      </w:pPr>
      <w:ins w:id="641" w:author="BLACK JET" w:date="2018-10-20T20:40:59Z">
        <w:r>
          <w:rPr>
            <w:rFonts w:hint="eastAsia"/>
          </w:rPr>
          <w:tab/>
        </w:r>
      </w:ins>
      <w:ins w:id="642" w:author="BLACK JET" w:date="2018-10-20T20:40:59Z">
        <w:r>
          <w:rPr>
            <w:rFonts w:hint="eastAsia"/>
          </w:rPr>
          <w:t xml:space="preserve">注：小组成员（非组长）只保留自己的分支。如果需要查看其它成员分支，只能在本地新建分支拉取查看，不能推送。    </w:t>
        </w:r>
      </w:ins>
    </w:p>
    <w:p>
      <w:pPr>
        <w:pStyle w:val="65"/>
        <w:numPr>
          <w:ilvl w:val="0"/>
          <w:numId w:val="7"/>
        </w:numPr>
        <w:rPr>
          <w:ins w:id="643" w:author="BLACK JET" w:date="2018-10-20T20:40:59Z"/>
          <w:rFonts w:hint="eastAsia"/>
        </w:rPr>
      </w:pPr>
      <w:ins w:id="644" w:author="BLACK JET" w:date="2018-10-20T20:40:59Z">
        <w:r>
          <w:rPr>
            <w:rFonts w:hint="eastAsia"/>
          </w:rPr>
          <w:t xml:space="preserve">2.sourthtree签名信息更改，路径：设置-高级-用户信息，格式改为学号+姓名  </w:t>
        </w:r>
      </w:ins>
    </w:p>
    <w:p>
      <w:pPr>
        <w:pStyle w:val="65"/>
        <w:numPr>
          <w:ilvl w:val="0"/>
          <w:numId w:val="7"/>
        </w:numPr>
        <w:rPr>
          <w:ins w:id="645" w:author="BLACK JET" w:date="2018-10-20T20:40:59Z"/>
          <w:rFonts w:hint="eastAsia"/>
        </w:rPr>
      </w:pPr>
      <w:ins w:id="646" w:author="BLACK JET" w:date="2018-10-20T20:40:59Z">
        <w:r>
          <w:rPr>
            <w:rFonts w:hint="eastAsia"/>
          </w:rPr>
          <w:t>3.提交场景</w:t>
        </w:r>
      </w:ins>
    </w:p>
    <w:p>
      <w:pPr>
        <w:pStyle w:val="65"/>
        <w:numPr>
          <w:ilvl w:val="0"/>
          <w:numId w:val="7"/>
        </w:numPr>
        <w:rPr>
          <w:ins w:id="647" w:author="BLACK JET" w:date="2018-10-20T20:40:59Z"/>
          <w:rFonts w:hint="eastAsia"/>
        </w:rPr>
      </w:pPr>
      <w:ins w:id="648" w:author="BLACK JET" w:date="2018-10-20T20:40:59Z">
        <w:r>
          <w:rPr>
            <w:rFonts w:hint="eastAsia"/>
          </w:rPr>
          <w:t xml:space="preserve">场景1：提交个人作业  </w:t>
        </w:r>
      </w:ins>
    </w:p>
    <w:p>
      <w:pPr>
        <w:pStyle w:val="65"/>
        <w:numPr>
          <w:ilvl w:val="0"/>
          <w:numId w:val="7"/>
        </w:numPr>
        <w:rPr>
          <w:ins w:id="649" w:author="BLACK JET" w:date="2018-10-20T20:40:59Z"/>
          <w:rFonts w:hint="eastAsia"/>
        </w:rPr>
      </w:pPr>
      <w:ins w:id="650" w:author="BLACK JET" w:date="2018-10-20T20:40:59Z">
        <w:r>
          <w:rPr>
            <w:rFonts w:hint="eastAsia"/>
          </w:rPr>
          <w:t>权限：项目组所有成员</w:t>
        </w:r>
      </w:ins>
    </w:p>
    <w:p>
      <w:pPr>
        <w:pStyle w:val="65"/>
        <w:numPr>
          <w:ilvl w:val="0"/>
          <w:numId w:val="7"/>
        </w:numPr>
        <w:rPr>
          <w:ins w:id="651" w:author="BLACK JET" w:date="2018-10-20T20:40:59Z"/>
          <w:rFonts w:hint="eastAsia"/>
        </w:rPr>
      </w:pPr>
      <w:ins w:id="652" w:author="BLACK JET" w:date="2018-10-20T20:40:59Z">
        <w:r>
          <w:rPr>
            <w:rFonts w:hint="eastAsia"/>
          </w:rPr>
          <w:t>示例：新增个人作业《人月神话》读后感[新增的内容：1、位置+新增了什么 | 2、]（待修改的内容：XXXXX）</w:t>
        </w:r>
      </w:ins>
    </w:p>
    <w:p>
      <w:pPr>
        <w:pStyle w:val="65"/>
        <w:numPr>
          <w:ilvl w:val="0"/>
          <w:numId w:val="7"/>
        </w:numPr>
        <w:rPr>
          <w:ins w:id="653" w:author="BLACK JET" w:date="2018-10-20T20:40:59Z"/>
          <w:rFonts w:hint="eastAsia"/>
        </w:rPr>
      </w:pPr>
      <w:ins w:id="654" w:author="BLACK JET" w:date="2018-10-20T20:40:59Z">
        <w:r>
          <w:rPr>
            <w:rFonts w:hint="eastAsia"/>
          </w:rPr>
          <w:t>过程：在工作前拉取远端的最新integration分支，并以此为基础编辑，提交到自己对应的远程分支。审查无误后提醒integration分支进行合并</w:t>
        </w:r>
      </w:ins>
    </w:p>
    <w:p>
      <w:pPr>
        <w:pStyle w:val="65"/>
        <w:numPr>
          <w:ilvl w:val="0"/>
          <w:numId w:val="7"/>
        </w:numPr>
        <w:rPr>
          <w:ins w:id="655" w:author="BLACK JET" w:date="2018-10-20T20:40:59Z"/>
          <w:rFonts w:hint="eastAsia"/>
        </w:rPr>
      </w:pPr>
      <w:ins w:id="656" w:author="BLACK JET" w:date="2018-10-20T20:40:59Z">
        <w:r>
          <w:rPr>
            <w:rFonts w:hint="eastAsia"/>
          </w:rPr>
          <w:t>场景2：协同编写某文档的0.X.0版本</w:t>
        </w:r>
      </w:ins>
    </w:p>
    <w:p>
      <w:pPr>
        <w:pStyle w:val="65"/>
        <w:numPr>
          <w:ilvl w:val="0"/>
          <w:numId w:val="7"/>
        </w:numPr>
        <w:rPr>
          <w:ins w:id="657" w:author="BLACK JET" w:date="2018-10-20T20:40:59Z"/>
          <w:rFonts w:hint="eastAsia"/>
        </w:rPr>
      </w:pPr>
      <w:ins w:id="658" w:author="BLACK JET" w:date="2018-10-20T20:40:59Z">
        <w:r>
          <w:rPr>
            <w:rFonts w:hint="eastAsia"/>
          </w:rPr>
          <w:t>权限：项目组所有成员</w:t>
        </w:r>
      </w:ins>
    </w:p>
    <w:p>
      <w:pPr>
        <w:pStyle w:val="65"/>
        <w:numPr>
          <w:ilvl w:val="0"/>
          <w:numId w:val="7"/>
        </w:numPr>
        <w:rPr>
          <w:ins w:id="659" w:author="BLACK JET" w:date="2018-10-20T20:40:59Z"/>
          <w:rFonts w:hint="eastAsia"/>
        </w:rPr>
      </w:pPr>
      <w:ins w:id="660" w:author="BLACK JET" w:date="2018-10-20T20:40:59Z">
        <w:r>
          <w:rPr>
            <w:rFonts w:hint="eastAsia"/>
          </w:rPr>
          <w:t>示例：修订《项目总体计划v0.1.0》[更改的内容：1、位置+更改了什么 | 2、]（待修改的内容：XXXXX）</w:t>
        </w:r>
      </w:ins>
    </w:p>
    <w:p>
      <w:pPr>
        <w:pStyle w:val="65"/>
        <w:numPr>
          <w:ilvl w:val="0"/>
          <w:numId w:val="7"/>
        </w:numPr>
        <w:rPr>
          <w:ins w:id="661" w:author="BLACK JET" w:date="2018-10-20T20:40:59Z"/>
          <w:rFonts w:hint="eastAsia"/>
        </w:rPr>
      </w:pPr>
      <w:ins w:id="662" w:author="BLACK JET" w:date="2018-10-20T20:40:59Z">
        <w:r>
          <w:rPr>
            <w:rFonts w:hint="eastAsia"/>
          </w:rPr>
          <w:t>过程：在工作前拉取远端的最新integration分支，并以此为基础编辑，提交到自己对应的远程分支。审查无误后提醒integration分支进行合并。</w:t>
        </w:r>
      </w:ins>
    </w:p>
    <w:p>
      <w:pPr>
        <w:pStyle w:val="65"/>
        <w:numPr>
          <w:ilvl w:val="0"/>
          <w:numId w:val="7"/>
        </w:numPr>
        <w:rPr>
          <w:ins w:id="663" w:author="BLACK JET" w:date="2018-10-20T20:40:59Z"/>
          <w:rFonts w:hint="eastAsia"/>
        </w:rPr>
      </w:pPr>
      <w:ins w:id="664" w:author="BLACK JET" w:date="2018-10-20T20:40:59Z">
        <w:r>
          <w:rPr>
            <w:rFonts w:hint="eastAsia"/>
          </w:rPr>
          <w:t>场景3：提交由一个人负责的文件</w:t>
        </w:r>
      </w:ins>
    </w:p>
    <w:p>
      <w:pPr>
        <w:pStyle w:val="65"/>
        <w:numPr>
          <w:ilvl w:val="0"/>
          <w:numId w:val="7"/>
        </w:numPr>
        <w:rPr>
          <w:ins w:id="665" w:author="BLACK JET" w:date="2018-10-20T20:40:59Z"/>
          <w:rFonts w:hint="eastAsia"/>
        </w:rPr>
      </w:pPr>
      <w:ins w:id="666" w:author="BLACK JET" w:date="2018-10-20T20:40:59Z">
        <w:r>
          <w:rPr>
            <w:rFonts w:hint="eastAsia"/>
          </w:rPr>
          <w:t>权限：项目组所有成员</w:t>
        </w:r>
      </w:ins>
    </w:p>
    <w:p>
      <w:pPr>
        <w:pStyle w:val="65"/>
        <w:numPr>
          <w:ilvl w:val="0"/>
          <w:numId w:val="7"/>
        </w:numPr>
        <w:rPr>
          <w:ins w:id="667" w:author="BLACK JET" w:date="2018-10-20T20:40:59Z"/>
          <w:rFonts w:hint="eastAsia"/>
        </w:rPr>
      </w:pPr>
      <w:ins w:id="668" w:author="BLACK JET" w:date="2018-10-20T20:40:59Z">
        <w:r>
          <w:rPr>
            <w:rFonts w:hint="eastAsia"/>
          </w:rPr>
          <w:t>示例：新增《项目计划甘特图》[新增的内容：1、位置+新增了什么 | 2、]（待修改的内容：XXXXX）</w:t>
        </w:r>
      </w:ins>
    </w:p>
    <w:p>
      <w:pPr>
        <w:pStyle w:val="65"/>
        <w:numPr>
          <w:ilvl w:val="0"/>
          <w:numId w:val="7"/>
        </w:numPr>
        <w:rPr>
          <w:ins w:id="669" w:author="BLACK JET" w:date="2018-10-20T20:40:59Z"/>
          <w:rFonts w:hint="eastAsia"/>
        </w:rPr>
      </w:pPr>
      <w:ins w:id="670" w:author="BLACK JET" w:date="2018-10-20T20:40:59Z">
        <w:r>
          <w:rPr>
            <w:rFonts w:hint="eastAsia"/>
          </w:rPr>
          <w:t>过程：在工作前拉取远端的最新integration分支，并以此为基础编辑，提交到自己对应的远程分支。审查无误后提醒integration分支进行合并。</w:t>
        </w:r>
      </w:ins>
    </w:p>
    <w:p>
      <w:pPr>
        <w:pStyle w:val="65"/>
        <w:numPr>
          <w:ilvl w:val="0"/>
          <w:numId w:val="7"/>
        </w:numPr>
        <w:rPr>
          <w:ins w:id="671" w:author="BLACK JET" w:date="2018-10-20T20:40:59Z"/>
          <w:rFonts w:hint="eastAsia"/>
        </w:rPr>
      </w:pPr>
      <w:ins w:id="672" w:author="BLACK JET" w:date="2018-10-20T20:40:59Z">
        <w:r>
          <w:rPr>
            <w:rFonts w:hint="eastAsia"/>
          </w:rPr>
          <w:t>场景4：更新现有文件</w:t>
        </w:r>
      </w:ins>
    </w:p>
    <w:p>
      <w:pPr>
        <w:pStyle w:val="65"/>
        <w:numPr>
          <w:ilvl w:val="0"/>
          <w:numId w:val="7"/>
        </w:numPr>
        <w:rPr>
          <w:ins w:id="673" w:author="BLACK JET" w:date="2018-10-20T20:40:59Z"/>
          <w:rFonts w:hint="eastAsia"/>
        </w:rPr>
      </w:pPr>
      <w:ins w:id="674" w:author="BLACK JET" w:date="2018-10-20T20:40:59Z">
        <w:r>
          <w:rPr>
            <w:rFonts w:hint="eastAsia"/>
          </w:rPr>
          <w:t>权限：项目组所有成</w:t>
        </w:r>
      </w:ins>
    </w:p>
    <w:p>
      <w:pPr>
        <w:pStyle w:val="65"/>
        <w:numPr>
          <w:ilvl w:val="0"/>
          <w:numId w:val="7"/>
        </w:numPr>
        <w:rPr>
          <w:ins w:id="675" w:author="BLACK JET" w:date="2018-10-20T20:40:59Z"/>
          <w:rFonts w:hint="eastAsia"/>
        </w:rPr>
      </w:pPr>
      <w:ins w:id="676" w:author="BLACK JET" w:date="2018-10-20T20:40:59Z">
        <w:r>
          <w:rPr>
            <w:rFonts w:hint="eastAsia"/>
          </w:rPr>
          <w:t>示例：修订《项目总体计划v0.1.0》[更改的内容：1、位置+更改了什么 | 2、]（待修改的内容：XXXXX）</w:t>
        </w:r>
      </w:ins>
    </w:p>
    <w:p>
      <w:pPr>
        <w:pStyle w:val="65"/>
        <w:numPr>
          <w:ilvl w:val="0"/>
          <w:numId w:val="7"/>
        </w:numPr>
        <w:rPr>
          <w:ins w:id="677" w:author="BLACK JET" w:date="2018-10-20T20:40:59Z"/>
          <w:rFonts w:hint="eastAsia"/>
        </w:rPr>
      </w:pPr>
      <w:ins w:id="678" w:author="BLACK JET" w:date="2018-10-20T20:40:59Z">
        <w:r>
          <w:rPr>
            <w:rFonts w:hint="eastAsia"/>
          </w:rPr>
          <w:t>过程：在工作前拉取远端的最新integration分支，并以此为基础编辑，提交到自己对应的远程分支。审查无误后提醒integration分支进行合并。</w:t>
        </w:r>
      </w:ins>
    </w:p>
    <w:p>
      <w:pPr>
        <w:pStyle w:val="65"/>
        <w:numPr>
          <w:ilvl w:val="0"/>
          <w:numId w:val="7"/>
        </w:numPr>
        <w:rPr>
          <w:ins w:id="679" w:author="BLACK JET" w:date="2018-10-20T20:40:59Z"/>
          <w:rFonts w:hint="eastAsia"/>
        </w:rPr>
      </w:pPr>
      <w:ins w:id="680" w:author="BLACK JET" w:date="2018-10-20T20:40:59Z">
        <w:r>
          <w:rPr>
            <w:rFonts w:hint="eastAsia"/>
          </w:rPr>
          <w:t>场景5：提交整合的[v0.X.0]文档（仅在合并协同编写的文档时使用，其他时候使用默认注释）</w:t>
        </w:r>
      </w:ins>
    </w:p>
    <w:p>
      <w:pPr>
        <w:pStyle w:val="65"/>
        <w:numPr>
          <w:ilvl w:val="0"/>
          <w:numId w:val="7"/>
        </w:numPr>
        <w:rPr>
          <w:ins w:id="681" w:author="BLACK JET" w:date="2018-10-20T20:40:59Z"/>
          <w:rFonts w:hint="eastAsia"/>
        </w:rPr>
      </w:pPr>
      <w:ins w:id="682" w:author="BLACK JET" w:date="2018-10-20T20:40:59Z">
        <w:r>
          <w:rPr>
            <w:rFonts w:hint="eastAsia"/>
          </w:rPr>
          <w:t>权限：git配置管理员</w:t>
        </w:r>
      </w:ins>
    </w:p>
    <w:p>
      <w:pPr>
        <w:pStyle w:val="65"/>
        <w:numPr>
          <w:ilvl w:val="0"/>
          <w:numId w:val="7"/>
        </w:numPr>
        <w:rPr>
          <w:ins w:id="683" w:author="BLACK JET" w:date="2018-10-20T20:40:59Z"/>
          <w:rFonts w:hint="eastAsia"/>
        </w:rPr>
      </w:pPr>
      <w:ins w:id="684" w:author="BLACK JET" w:date="2018-10-20T20:40:59Z">
        <w:r>
          <w:rPr>
            <w:rFonts w:hint="eastAsia"/>
          </w:rPr>
          <w:t>示例：整合《可行性分析v0.1.0》（2/3）</w:t>
        </w:r>
      </w:ins>
    </w:p>
    <w:p>
      <w:pPr>
        <w:pStyle w:val="65"/>
        <w:numPr>
          <w:ilvl w:val="0"/>
          <w:numId w:val="7"/>
        </w:numPr>
        <w:rPr>
          <w:ins w:id="685" w:author="BLACK JET" w:date="2018-10-20T20:40:59Z"/>
          <w:rFonts w:hint="eastAsia"/>
        </w:rPr>
      </w:pPr>
      <w:ins w:id="686" w:author="BLACK JET" w:date="2018-10-20T20:40:59Z">
        <w:r>
          <w:rPr>
            <w:rFonts w:hint="eastAsia"/>
          </w:rPr>
          <w:t>过程：整合各个成员的工作成果到本分支，提交到远程integration分支，通知master分支进行合并。审查无误后提醒integration分支进行合并。</w:t>
        </w:r>
      </w:ins>
    </w:p>
    <w:p>
      <w:pPr>
        <w:pStyle w:val="65"/>
        <w:numPr>
          <w:ilvl w:val="0"/>
          <w:numId w:val="7"/>
        </w:numPr>
        <w:rPr>
          <w:ins w:id="687" w:author="BLACK JET" w:date="2018-10-20T20:40:59Z"/>
          <w:rFonts w:hint="eastAsia"/>
        </w:rPr>
      </w:pPr>
      <w:ins w:id="688" w:author="BLACK JET" w:date="2018-10-20T20:40:59Z">
        <w:r>
          <w:rPr>
            <w:rFonts w:hint="eastAsia"/>
          </w:rPr>
          <w:t>场景6：对文件命名进行整改</w:t>
        </w:r>
      </w:ins>
    </w:p>
    <w:p>
      <w:pPr>
        <w:pStyle w:val="65"/>
        <w:numPr>
          <w:ilvl w:val="0"/>
          <w:numId w:val="7"/>
        </w:numPr>
        <w:rPr>
          <w:ins w:id="689" w:author="BLACK JET" w:date="2018-10-20T20:40:59Z"/>
          <w:rFonts w:hint="eastAsia"/>
        </w:rPr>
      </w:pPr>
      <w:ins w:id="690" w:author="BLACK JET" w:date="2018-10-20T20:40:59Z">
        <w:r>
          <w:rPr>
            <w:rFonts w:hint="eastAsia"/>
          </w:rPr>
          <w:t>权限：项目组所有成员</w:t>
        </w:r>
      </w:ins>
    </w:p>
    <w:p>
      <w:pPr>
        <w:pStyle w:val="65"/>
        <w:numPr>
          <w:ilvl w:val="0"/>
          <w:numId w:val="7"/>
        </w:numPr>
        <w:rPr>
          <w:ins w:id="691" w:author="BLACK JET" w:date="2018-10-20T20:40:59Z"/>
          <w:rFonts w:hint="eastAsia"/>
        </w:rPr>
      </w:pPr>
      <w:ins w:id="692" w:author="BLACK JET" w:date="2018-10-20T20:40:59Z">
        <w:r>
          <w:rPr>
            <w:rFonts w:hint="eastAsia"/>
          </w:rPr>
          <w:t>示例：改名（《A文件名》-&gt;《B文件名》）</w:t>
        </w:r>
      </w:ins>
    </w:p>
    <w:p>
      <w:pPr>
        <w:pStyle w:val="65"/>
        <w:numPr>
          <w:ilvl w:val="0"/>
          <w:numId w:val="7"/>
        </w:numPr>
        <w:rPr>
          <w:ins w:id="693" w:author="BLACK JET" w:date="2018-10-20T20:40:59Z"/>
          <w:rFonts w:hint="eastAsia"/>
        </w:rPr>
      </w:pPr>
      <w:ins w:id="694" w:author="BLACK JET" w:date="2018-10-20T20:40:59Z">
        <w:r>
          <w:rPr>
            <w:rFonts w:hint="eastAsia"/>
          </w:rPr>
          <w:t>过程：提交后推送到当前分支的远程分支</w:t>
        </w:r>
      </w:ins>
    </w:p>
    <w:p>
      <w:pPr>
        <w:pStyle w:val="65"/>
        <w:numPr>
          <w:ilvl w:val="0"/>
          <w:numId w:val="7"/>
        </w:numPr>
        <w:rPr>
          <w:ins w:id="695" w:author="BLACK JET" w:date="2018-10-20T20:40:59Z"/>
          <w:rFonts w:hint="eastAsia"/>
        </w:rPr>
      </w:pPr>
      <w:ins w:id="696" w:author="BLACK JET" w:date="2018-10-20T20:40:59Z">
        <w:r>
          <w:rPr>
            <w:rFonts w:hint="eastAsia"/>
          </w:rPr>
          <w:t>场景7：提交会议纪要/录音</w:t>
        </w:r>
      </w:ins>
    </w:p>
    <w:p>
      <w:pPr>
        <w:pStyle w:val="65"/>
        <w:numPr>
          <w:ilvl w:val="0"/>
          <w:numId w:val="7"/>
        </w:numPr>
        <w:rPr>
          <w:ins w:id="697" w:author="BLACK JET" w:date="2018-10-20T20:40:59Z"/>
          <w:rFonts w:hint="eastAsia"/>
        </w:rPr>
      </w:pPr>
      <w:ins w:id="698" w:author="BLACK JET" w:date="2018-10-20T20:40:59Z">
        <w:r>
          <w:rPr>
            <w:rFonts w:hint="eastAsia"/>
          </w:rPr>
          <w:t>权限：会议记录员、会议记录员</w:t>
        </w:r>
      </w:ins>
    </w:p>
    <w:p>
      <w:pPr>
        <w:pStyle w:val="65"/>
        <w:numPr>
          <w:ilvl w:val="0"/>
          <w:numId w:val="7"/>
        </w:numPr>
        <w:rPr>
          <w:ins w:id="699" w:author="BLACK JET" w:date="2018-10-20T20:40:59Z"/>
          <w:rFonts w:hint="eastAsia"/>
        </w:rPr>
      </w:pPr>
      <w:ins w:id="700" w:author="BLACK JET" w:date="2018-10-20T20:40:59Z">
        <w:r>
          <w:rPr>
            <w:rFonts w:hint="eastAsia"/>
          </w:rPr>
          <w:t>示例：提交《20181031第X次会议纪要/录音》</w:t>
        </w:r>
      </w:ins>
    </w:p>
    <w:p>
      <w:pPr>
        <w:pStyle w:val="65"/>
        <w:numPr>
          <w:ilvl w:val="0"/>
          <w:numId w:val="7"/>
        </w:numPr>
        <w:rPr>
          <w:ins w:id="701" w:author="BLACK JET" w:date="2018-10-20T20:40:59Z"/>
          <w:rFonts w:hint="eastAsia"/>
        </w:rPr>
      </w:pPr>
      <w:ins w:id="702" w:author="BLACK JET" w:date="2018-10-20T20:40:59Z">
        <w:r>
          <w:rPr>
            <w:rFonts w:hint="eastAsia"/>
          </w:rPr>
          <w:t>过程：直接提交到master分支并推送到远程master分支</w:t>
        </w:r>
      </w:ins>
    </w:p>
    <w:p>
      <w:pPr>
        <w:pStyle w:val="62"/>
      </w:pPr>
      <w:bookmarkStart w:id="173" w:name="_Toc496746367"/>
      <w:bookmarkStart w:id="174" w:name="_Toc10608"/>
      <w:r>
        <w:rPr>
          <w:rFonts w:hint="eastAsia"/>
        </w:rPr>
        <w:t>沟通管理计划</w:t>
      </w:r>
      <w:bookmarkEnd w:id="173"/>
      <w:bookmarkEnd w:id="174"/>
    </w:p>
    <w:tbl>
      <w:tblPr>
        <w:tblStyle w:val="43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记录管理人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周常会议</w:t>
            </w:r>
            <w:ins w:id="703" w:author="BLACK JET" w:date="2018-10-20T20:37:20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/</w:t>
              </w:r>
            </w:ins>
            <w:ins w:id="704" w:author="BLACK JET" w:date="2018-10-20T20:37:20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</w:rPr>
                <w:t>紧急会议</w:t>
              </w:r>
            </w:ins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ins w:id="705" w:author="BLACK JET" w:date="2018-10-20T20:37:15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弘毅1-608</w:t>
              </w:r>
            </w:ins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每周一的午饭后和周四下午课后</w:t>
            </w:r>
          </w:p>
        </w:tc>
        <w:tc>
          <w:tcPr>
            <w:tcW w:w="115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120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  <w:tc>
          <w:tcPr>
            <w:tcW w:w="1565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eastAsia="zh-CN"/>
              </w:rPr>
            </w:pPr>
            <w:ins w:id="706" w:author="BLACK JET" w:date="2018-10-20T20:37:34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张荣阳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eastAsia="zh-CN"/>
              </w:rPr>
            </w:pPr>
            <w:ins w:id="707" w:author="BLACK JET" w:date="2018-10-20T20:37:27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每日例会</w:t>
              </w:r>
            </w:ins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站立开会</w:t>
            </w:r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val="en-US" w:eastAsia="zh-CN"/>
              </w:rPr>
            </w:pPr>
            <w:ins w:id="708" w:author="BLACK JET" w:date="2018-10-20T20:36:59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弘毅</w:t>
              </w:r>
            </w:ins>
            <w:ins w:id="709" w:author="BLACK JET" w:date="2018-10-20T20:37:00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1</w:t>
              </w:r>
            </w:ins>
            <w:ins w:id="710" w:author="BLACK JET" w:date="2018-10-20T20:37:02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-</w:t>
              </w:r>
            </w:ins>
            <w:ins w:id="711" w:author="BLACK JET" w:date="2018-10-20T20:37:03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60</w:t>
              </w:r>
            </w:ins>
            <w:ins w:id="712" w:author="BLACK JET" w:date="2018-10-20T20:37:06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8</w:t>
              </w:r>
            </w:ins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15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120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eastAsia="zh-CN"/>
              </w:rPr>
            </w:pPr>
            <w:ins w:id="713" w:author="BLACK JET" w:date="2018-10-20T20:38:03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待定</w:t>
              </w:r>
            </w:ins>
          </w:p>
        </w:tc>
        <w:tc>
          <w:tcPr>
            <w:tcW w:w="1565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val="en-US" w:eastAsia="zh-CN"/>
              </w:rPr>
            </w:pPr>
            <w:ins w:id="714" w:author="BLACK JET" w:date="2018-10-20T20:38:33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陈帆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日常进度报告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群</w:t>
            </w:r>
            <w:ins w:id="715" w:author="BLACK JET" w:date="2018-10-20T20:38:15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提交</w:t>
              </w:r>
            </w:ins>
            <w:ins w:id="716" w:author="BLACK JET" w:date="2018-10-20T20:38:18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文档</w:t>
              </w:r>
            </w:ins>
            <w:ins w:id="717" w:author="BLACK JET" w:date="2018-10-20T20:38:19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/</w:t>
              </w:r>
            </w:ins>
            <w:ins w:id="718" w:author="BLACK JET" w:date="2018-10-20T20:38:22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微信</w:t>
              </w:r>
            </w:ins>
            <w:ins w:id="719" w:author="BLACK JET" w:date="2018-10-20T20:38:27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报告</w:t>
              </w:r>
            </w:ins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eastAsia="zh-CN"/>
              </w:rPr>
            </w:pPr>
            <w:ins w:id="720" w:author="BLACK JET" w:date="2018-10-20T20:36:43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  <w:lang w:val="en-US" w:eastAsia="zh-CN"/>
                </w:rPr>
                <w:t>每日例会</w:t>
              </w:r>
            </w:ins>
          </w:p>
        </w:tc>
        <w:tc>
          <w:tcPr>
            <w:tcW w:w="115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120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  <w:tc>
          <w:tcPr>
            <w:tcW w:w="1565" w:type="dxa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  <w:lang w:eastAsia="zh-CN"/>
              </w:rPr>
            </w:pPr>
            <w:ins w:id="721" w:author="BLACK JET" w:date="2018-10-20T20:38:37Z">
              <w:r>
                <w:rPr>
                  <w:rFonts w:hint="eastAsia" w:cs="Times New Roman" w:asciiTheme="minorHAnsi" w:hAnsiTheme="minorHAnsi" w:eastAsiaTheme="minorEastAsia"/>
                  <w:kern w:val="2"/>
                  <w:sz w:val="20"/>
                  <w:szCs w:val="20"/>
                </w:rPr>
                <w:t>无</w:t>
              </w:r>
            </w:ins>
          </w:p>
        </w:tc>
      </w:tr>
    </w:tbl>
    <w:p>
      <w:pPr>
        <w:widowControl w:val="0"/>
        <w:jc w:val="both"/>
        <w:rPr>
          <w:rFonts w:cs="Times New Roman" w:asciiTheme="minorHAnsi" w:hAnsiTheme="minorHAnsi" w:eastAsiaTheme="minorEastAsia"/>
          <w:kern w:val="2"/>
        </w:rPr>
      </w:pPr>
    </w:p>
    <w:p/>
    <w:bookmarkEnd w:id="0"/>
    <w:p/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462374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pict>
        <v:shape id="WordPictureWatermark246804689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ins w:id="0" w:author="BLACK JET" w:date="2018-10-20T20:52:10Z">
      <w:r>
        <w:rPr>
          <w:rFonts w:hint="eastAsia"/>
          <w:lang w:val="en-US" w:eastAsia="zh-CN"/>
        </w:rPr>
        <w:t>8</w:t>
      </w:r>
    </w:ins>
    <w:r>
      <w:rPr>
        <w:rFonts w:hint="eastAsia"/>
      </w:rPr>
      <w:t>-G0</w:t>
    </w:r>
    <w:ins w:id="1" w:author="BLACK JET" w:date="2018-10-20T20:52:12Z">
      <w:r>
        <w:rPr>
          <w:rFonts w:hint="eastAsia"/>
          <w:lang w:val="en-US" w:eastAsia="zh-CN"/>
        </w:rPr>
        <w:t>7</w:t>
      </w:r>
    </w:ins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11B5"/>
    <w:multiLevelType w:val="multilevel"/>
    <w:tmpl w:val="218111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6029F2"/>
    <w:multiLevelType w:val="multilevel"/>
    <w:tmpl w:val="3E6029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0314F30"/>
    <w:multiLevelType w:val="multilevel"/>
    <w:tmpl w:val="40314F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6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71226F"/>
    <w:multiLevelType w:val="multilevel"/>
    <w:tmpl w:val="6071226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6C793191"/>
    <w:multiLevelType w:val="multilevel"/>
    <w:tmpl w:val="6C7931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LACK JET">
    <w15:presenceInfo w15:providerId="WPS Office" w15:userId="3027367944"/>
  </w15:person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51"/>
    <w:rsid w:val="000009E3"/>
    <w:rsid w:val="000240AD"/>
    <w:rsid w:val="00025142"/>
    <w:rsid w:val="00032F76"/>
    <w:rsid w:val="00033C68"/>
    <w:rsid w:val="00036732"/>
    <w:rsid w:val="000404E0"/>
    <w:rsid w:val="00062219"/>
    <w:rsid w:val="00072CF3"/>
    <w:rsid w:val="00082DEC"/>
    <w:rsid w:val="00156113"/>
    <w:rsid w:val="001A64B9"/>
    <w:rsid w:val="001A787C"/>
    <w:rsid w:val="001E638F"/>
    <w:rsid w:val="00201207"/>
    <w:rsid w:val="00223467"/>
    <w:rsid w:val="00223B9C"/>
    <w:rsid w:val="00243B91"/>
    <w:rsid w:val="0025499B"/>
    <w:rsid w:val="00256156"/>
    <w:rsid w:val="00270B1D"/>
    <w:rsid w:val="002A1178"/>
    <w:rsid w:val="002C53CB"/>
    <w:rsid w:val="002D479E"/>
    <w:rsid w:val="003004E6"/>
    <w:rsid w:val="0031217F"/>
    <w:rsid w:val="00343608"/>
    <w:rsid w:val="0035668D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B64AE"/>
    <w:rsid w:val="004E1501"/>
    <w:rsid w:val="004F2316"/>
    <w:rsid w:val="004F3A1F"/>
    <w:rsid w:val="00531A76"/>
    <w:rsid w:val="00534BC4"/>
    <w:rsid w:val="00537EF0"/>
    <w:rsid w:val="00557325"/>
    <w:rsid w:val="005578BE"/>
    <w:rsid w:val="005746BA"/>
    <w:rsid w:val="005940EC"/>
    <w:rsid w:val="005E30D8"/>
    <w:rsid w:val="00603950"/>
    <w:rsid w:val="006A17FF"/>
    <w:rsid w:val="006B3859"/>
    <w:rsid w:val="006D13C2"/>
    <w:rsid w:val="006D5905"/>
    <w:rsid w:val="006E2516"/>
    <w:rsid w:val="00752A57"/>
    <w:rsid w:val="00754717"/>
    <w:rsid w:val="00773D30"/>
    <w:rsid w:val="0079242C"/>
    <w:rsid w:val="007B1096"/>
    <w:rsid w:val="007D3E4F"/>
    <w:rsid w:val="007D5BDF"/>
    <w:rsid w:val="007D6DE7"/>
    <w:rsid w:val="007E0628"/>
    <w:rsid w:val="007F1A20"/>
    <w:rsid w:val="00801A71"/>
    <w:rsid w:val="00802004"/>
    <w:rsid w:val="00806C72"/>
    <w:rsid w:val="00830909"/>
    <w:rsid w:val="0085060F"/>
    <w:rsid w:val="0089098B"/>
    <w:rsid w:val="008A27CA"/>
    <w:rsid w:val="008B6332"/>
    <w:rsid w:val="008D4625"/>
    <w:rsid w:val="008F441B"/>
    <w:rsid w:val="00911851"/>
    <w:rsid w:val="00932EC9"/>
    <w:rsid w:val="009355DD"/>
    <w:rsid w:val="00935F95"/>
    <w:rsid w:val="00936BFF"/>
    <w:rsid w:val="009D6239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E3482"/>
    <w:rsid w:val="00BE79D9"/>
    <w:rsid w:val="00C13123"/>
    <w:rsid w:val="00C319C1"/>
    <w:rsid w:val="00C3250A"/>
    <w:rsid w:val="00C50AFC"/>
    <w:rsid w:val="00C56775"/>
    <w:rsid w:val="00C56E6D"/>
    <w:rsid w:val="00C71C56"/>
    <w:rsid w:val="00C80954"/>
    <w:rsid w:val="00D02A72"/>
    <w:rsid w:val="00D530AA"/>
    <w:rsid w:val="00D5669B"/>
    <w:rsid w:val="00D635D8"/>
    <w:rsid w:val="00D65A60"/>
    <w:rsid w:val="00D7605E"/>
    <w:rsid w:val="00DD5F04"/>
    <w:rsid w:val="00DF4910"/>
    <w:rsid w:val="00E2498A"/>
    <w:rsid w:val="00E25C62"/>
    <w:rsid w:val="00E90A0F"/>
    <w:rsid w:val="00EA7E80"/>
    <w:rsid w:val="00EB14A6"/>
    <w:rsid w:val="00EE411E"/>
    <w:rsid w:val="00F02877"/>
    <w:rsid w:val="00F075C0"/>
    <w:rsid w:val="00F21140"/>
    <w:rsid w:val="00F559C9"/>
    <w:rsid w:val="00F56880"/>
    <w:rsid w:val="00F60EF0"/>
    <w:rsid w:val="00F95F0A"/>
    <w:rsid w:val="00FD549C"/>
    <w:rsid w:val="00FE4989"/>
    <w:rsid w:val="1A654FED"/>
    <w:rsid w:val="1AD12CB7"/>
    <w:rsid w:val="1E0C56EC"/>
    <w:rsid w:val="22F02334"/>
    <w:rsid w:val="2B406217"/>
    <w:rsid w:val="3A3E2FBC"/>
    <w:rsid w:val="675B3736"/>
    <w:rsid w:val="6C1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7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1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8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iPriority w:val="39"/>
    <w:pPr>
      <w:ind w:left="840" w:leftChars="400"/>
    </w:pPr>
  </w:style>
  <w:style w:type="paragraph" w:styleId="19">
    <w:name w:val="Plain Text"/>
    <w:basedOn w:val="1"/>
    <w:link w:val="59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7"/>
    <w:unhideWhenUsed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toc 4"/>
    <w:basedOn w:val="1"/>
    <w:next w:val="1"/>
    <w:unhideWhenUsed/>
    <w:uiPriority w:val="39"/>
    <w:pPr>
      <w:ind w:left="1260" w:leftChars="600"/>
    </w:pPr>
  </w:style>
  <w:style w:type="paragraph" w:styleId="27">
    <w:name w:val="Subtitle"/>
    <w:basedOn w:val="28"/>
    <w:next w:val="1"/>
    <w:link w:val="64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48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4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qFormat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4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6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7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8">
    <w:name w:val="标题 字符"/>
    <w:link w:val="28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49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0">
    <w:name w:val="标题 5 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1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2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3">
    <w:name w:val="标题 8 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4">
    <w:name w:val="标题 2 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5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6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7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8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9">
    <w:name w:val="纯文本 字符"/>
    <w:basedOn w:val="35"/>
    <w:link w:val="19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60">
    <w:name w:val="一级标题"/>
    <w:next w:val="1"/>
    <w:link w:val="6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1">
    <w:name w:val="一级标题 字符"/>
    <w:basedOn w:val="35"/>
    <w:link w:val="60"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2">
    <w:name w:val="二级标题"/>
    <w:basedOn w:val="60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3">
    <w:name w:val="二级标题 字符"/>
    <w:basedOn w:val="35"/>
    <w:link w:val="62"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uiPriority w:val="34"/>
    <w:pPr>
      <w:ind w:firstLine="420" w:firstLineChars="200"/>
    </w:pPr>
  </w:style>
  <w:style w:type="character" w:customStyle="1" w:styleId="67">
    <w:name w:val="批注框文本 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5"/>
    <w:link w:val="21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70">
    <w:name w:val="三级标题"/>
    <w:basedOn w:val="62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1">
    <w:name w:val="三级标题 字符"/>
    <w:basedOn w:val="35"/>
    <w:link w:val="70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70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 字符"/>
    <w:link w:val="23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 字符"/>
    <w:link w:val="24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uiPriority w:val="0"/>
  </w:style>
  <w:style w:type="character" w:customStyle="1" w:styleId="80">
    <w:name w:val="正文文本 字符"/>
    <w:basedOn w:val="35"/>
    <w:link w:val="16"/>
    <w:uiPriority w:val="0"/>
    <w:rPr>
      <w:rFonts w:ascii="Times New Roman" w:hAnsi="Times New Roman" w:eastAsia="宋体" w:cs="Times New Roman"/>
      <w:szCs w:val="20"/>
    </w:rPr>
  </w:style>
  <w:style w:type="character" w:customStyle="1" w:styleId="81">
    <w:name w:val="批注主题 字符"/>
    <w:basedOn w:val="68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77F76-641C-4B12-B4A3-63D61267C4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1699</Words>
  <Characters>9690</Characters>
  <Lines>80</Lines>
  <Paragraphs>22</Paragraphs>
  <TotalTime>1</TotalTime>
  <ScaleCrop>false</ScaleCrop>
  <LinksUpToDate>false</LinksUpToDate>
  <CharactersWithSpaces>11367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2017-10-14T14:05:00Z</dcterms:created>
  <dc:creator>Windows 用户</dc:creator>
  <cp:lastModifiedBy>BLACK JET</cp:lastModifiedBy>
  <dcterms:modified xsi:type="dcterms:W3CDTF">2018-10-20T12:57:29Z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